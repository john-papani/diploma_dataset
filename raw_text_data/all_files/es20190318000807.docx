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6814D" w14:textId="77777777" w:rsidR="00ED3287" w:rsidRPr="00ED3287" w:rsidRDefault="00ED3287" w:rsidP="00ED3287">
      <w:pPr>
        <w:spacing w:after="0" w:line="360" w:lineRule="auto"/>
        <w:rPr>
          <w:ins w:id="0" w:author="Φλούδα Χριστίνα" w:date="2019-03-22T14:40:00Z"/>
          <w:rFonts w:eastAsia="Times New Roman"/>
          <w:szCs w:val="24"/>
          <w:lang w:eastAsia="en-US"/>
        </w:rPr>
      </w:pPr>
      <w:ins w:id="1" w:author="Φλούδα Χριστίνα" w:date="2019-03-22T14:40:00Z">
        <w:r w:rsidRPr="00ED328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34B15BA" w14:textId="77777777" w:rsidR="00ED3287" w:rsidRPr="00ED3287" w:rsidRDefault="00ED3287" w:rsidP="00ED3287">
      <w:pPr>
        <w:spacing w:after="0" w:line="360" w:lineRule="auto"/>
        <w:rPr>
          <w:ins w:id="2" w:author="Φλούδα Χριστίνα" w:date="2019-03-22T14:40:00Z"/>
          <w:rFonts w:eastAsia="Times New Roman"/>
          <w:szCs w:val="24"/>
          <w:lang w:eastAsia="en-US"/>
        </w:rPr>
      </w:pPr>
    </w:p>
    <w:p w14:paraId="228D6799" w14:textId="77777777" w:rsidR="00ED3287" w:rsidRPr="00ED3287" w:rsidRDefault="00ED3287" w:rsidP="00ED3287">
      <w:pPr>
        <w:spacing w:after="0" w:line="360" w:lineRule="auto"/>
        <w:rPr>
          <w:ins w:id="3" w:author="Φλούδα Χριστίνα" w:date="2019-03-22T14:40:00Z"/>
          <w:rFonts w:eastAsia="Times New Roman"/>
          <w:szCs w:val="24"/>
          <w:lang w:eastAsia="en-US"/>
        </w:rPr>
      </w:pPr>
      <w:ins w:id="4" w:author="Φλούδα Χριστίνα" w:date="2019-03-22T14:40:00Z">
        <w:r w:rsidRPr="00ED3287">
          <w:rPr>
            <w:rFonts w:eastAsia="Times New Roman"/>
            <w:szCs w:val="24"/>
            <w:lang w:eastAsia="en-US"/>
          </w:rPr>
          <w:t>ΠΙΝΑΚΑΣ ΠΕΡΙΕΧΟΜΕΝΩΝ</w:t>
        </w:r>
      </w:ins>
    </w:p>
    <w:p w14:paraId="25CC2922" w14:textId="77777777" w:rsidR="00ED3287" w:rsidRPr="00ED3287" w:rsidRDefault="00ED3287" w:rsidP="00ED3287">
      <w:pPr>
        <w:spacing w:after="0" w:line="360" w:lineRule="auto"/>
        <w:rPr>
          <w:ins w:id="5" w:author="Φλούδα Χριστίνα" w:date="2019-03-22T14:40:00Z"/>
          <w:rFonts w:eastAsia="Times New Roman"/>
          <w:szCs w:val="24"/>
          <w:lang w:eastAsia="en-US"/>
        </w:rPr>
      </w:pPr>
      <w:ins w:id="6" w:author="Φλούδα Χριστίνα" w:date="2019-03-22T14:40:00Z">
        <w:r w:rsidRPr="00ED3287">
          <w:rPr>
            <w:rFonts w:eastAsia="Times New Roman"/>
            <w:szCs w:val="24"/>
            <w:lang w:eastAsia="en-US"/>
          </w:rPr>
          <w:t xml:space="preserve">ΙΖ’ ΠΕΡΙΟΔΟΣ </w:t>
        </w:r>
      </w:ins>
    </w:p>
    <w:p w14:paraId="2452BAF2" w14:textId="77777777" w:rsidR="00ED3287" w:rsidRPr="00ED3287" w:rsidRDefault="00ED3287" w:rsidP="00ED3287">
      <w:pPr>
        <w:spacing w:after="0" w:line="360" w:lineRule="auto"/>
        <w:rPr>
          <w:ins w:id="7" w:author="Φλούδα Χριστίνα" w:date="2019-03-22T14:40:00Z"/>
          <w:rFonts w:eastAsia="Times New Roman"/>
          <w:szCs w:val="24"/>
          <w:lang w:eastAsia="en-US"/>
        </w:rPr>
      </w:pPr>
      <w:ins w:id="8" w:author="Φλούδα Χριστίνα" w:date="2019-03-22T14:40:00Z">
        <w:r w:rsidRPr="00ED3287">
          <w:rPr>
            <w:rFonts w:eastAsia="Times New Roman"/>
            <w:szCs w:val="24"/>
            <w:lang w:eastAsia="en-US"/>
          </w:rPr>
          <w:t>ΠΡΟΕΔΡΕΥΟΜΕΝΗΣ ΚΟΙΝΟΒΟΥΛΕΥΤΙΚΗΣ ΔΗΜΟΚΡΑΤΙΑΣ</w:t>
        </w:r>
      </w:ins>
    </w:p>
    <w:p w14:paraId="14DA953B" w14:textId="77777777" w:rsidR="00ED3287" w:rsidRPr="00ED3287" w:rsidRDefault="00ED3287" w:rsidP="00ED3287">
      <w:pPr>
        <w:spacing w:after="0" w:line="360" w:lineRule="auto"/>
        <w:rPr>
          <w:ins w:id="9" w:author="Φλούδα Χριστίνα" w:date="2019-03-22T14:40:00Z"/>
          <w:rFonts w:eastAsia="Times New Roman"/>
          <w:szCs w:val="24"/>
          <w:lang w:eastAsia="en-US"/>
        </w:rPr>
      </w:pPr>
      <w:ins w:id="10" w:author="Φλούδα Χριστίνα" w:date="2019-03-22T14:40:00Z">
        <w:r w:rsidRPr="00ED3287">
          <w:rPr>
            <w:rFonts w:eastAsia="Times New Roman"/>
            <w:szCs w:val="24"/>
            <w:lang w:eastAsia="en-US"/>
          </w:rPr>
          <w:t>ΣΥΝΟΔΟΣ Δ΄</w:t>
        </w:r>
      </w:ins>
    </w:p>
    <w:p w14:paraId="209BBE92" w14:textId="77777777" w:rsidR="00ED3287" w:rsidRPr="00ED3287" w:rsidRDefault="00ED3287" w:rsidP="00ED3287">
      <w:pPr>
        <w:spacing w:after="0" w:line="360" w:lineRule="auto"/>
        <w:rPr>
          <w:ins w:id="11" w:author="Φλούδα Χριστίνα" w:date="2019-03-22T14:40:00Z"/>
          <w:rFonts w:eastAsia="Times New Roman"/>
          <w:szCs w:val="24"/>
          <w:lang w:eastAsia="en-US"/>
        </w:rPr>
      </w:pPr>
    </w:p>
    <w:p w14:paraId="11EA9B1E" w14:textId="77777777" w:rsidR="00ED3287" w:rsidRPr="00ED3287" w:rsidRDefault="00ED3287" w:rsidP="00ED3287">
      <w:pPr>
        <w:spacing w:after="0" w:line="360" w:lineRule="auto"/>
        <w:rPr>
          <w:ins w:id="12" w:author="Φλούδα Χριστίνα" w:date="2019-03-22T14:40:00Z"/>
          <w:rFonts w:eastAsia="Times New Roman"/>
          <w:szCs w:val="24"/>
          <w:lang w:eastAsia="en-US"/>
        </w:rPr>
      </w:pPr>
      <w:ins w:id="13" w:author="Φλούδα Χριστίνα" w:date="2019-03-22T14:40:00Z">
        <w:r w:rsidRPr="00ED3287">
          <w:rPr>
            <w:rFonts w:eastAsia="Times New Roman"/>
            <w:szCs w:val="24"/>
            <w:lang w:eastAsia="en-US"/>
          </w:rPr>
          <w:t xml:space="preserve">ΣΥΝΕΔΡΙΑΣΗ </w:t>
        </w:r>
        <w:proofErr w:type="spellStart"/>
        <w:r w:rsidRPr="00ED3287">
          <w:rPr>
            <w:rFonts w:eastAsia="Times New Roman"/>
            <w:szCs w:val="24"/>
          </w:rPr>
          <w:t>ϟ</w:t>
        </w:r>
        <w:r w:rsidRPr="00ED3287">
          <w:rPr>
            <w:rFonts w:eastAsia="Times New Roman"/>
            <w:szCs w:val="24"/>
            <w:lang w:eastAsia="en-US"/>
          </w:rPr>
          <w:t>ΣΤ</w:t>
        </w:r>
        <w:proofErr w:type="spellEnd"/>
        <w:r w:rsidRPr="00ED3287">
          <w:rPr>
            <w:rFonts w:eastAsia="Times New Roman"/>
            <w:szCs w:val="24"/>
            <w:lang w:eastAsia="en-US"/>
          </w:rPr>
          <w:t>΄</w:t>
        </w:r>
      </w:ins>
    </w:p>
    <w:p w14:paraId="704D8A96" w14:textId="77777777" w:rsidR="00ED3287" w:rsidRPr="00ED3287" w:rsidRDefault="00ED3287" w:rsidP="00ED3287">
      <w:pPr>
        <w:spacing w:after="0" w:line="360" w:lineRule="auto"/>
        <w:rPr>
          <w:ins w:id="14" w:author="Φλούδα Χριστίνα" w:date="2019-03-22T14:40:00Z"/>
          <w:rFonts w:eastAsia="Times New Roman"/>
          <w:szCs w:val="24"/>
          <w:lang w:eastAsia="en-US"/>
        </w:rPr>
      </w:pPr>
      <w:ins w:id="15" w:author="Φλούδα Χριστίνα" w:date="2019-03-22T14:40:00Z">
        <w:r w:rsidRPr="00ED3287">
          <w:rPr>
            <w:rFonts w:eastAsia="Times New Roman"/>
            <w:szCs w:val="24"/>
            <w:lang w:eastAsia="en-US"/>
          </w:rPr>
          <w:t>Δευτέρα  18 Μαρτίου 2019</w:t>
        </w:r>
      </w:ins>
    </w:p>
    <w:p w14:paraId="69CAA1A3" w14:textId="77777777" w:rsidR="00ED3287" w:rsidRPr="00ED3287" w:rsidRDefault="00ED3287" w:rsidP="00ED3287">
      <w:pPr>
        <w:spacing w:after="0" w:line="360" w:lineRule="auto"/>
        <w:rPr>
          <w:ins w:id="16" w:author="Φλούδα Χριστίνα" w:date="2019-03-22T14:40:00Z"/>
          <w:rFonts w:eastAsia="Times New Roman"/>
          <w:szCs w:val="24"/>
          <w:lang w:eastAsia="en-US"/>
        </w:rPr>
      </w:pPr>
    </w:p>
    <w:p w14:paraId="1DA7E1E1" w14:textId="77777777" w:rsidR="00ED3287" w:rsidRPr="00ED3287" w:rsidRDefault="00ED3287" w:rsidP="00ED3287">
      <w:pPr>
        <w:spacing w:after="0" w:line="360" w:lineRule="auto"/>
        <w:rPr>
          <w:ins w:id="17" w:author="Φλούδα Χριστίνα" w:date="2019-03-22T14:40:00Z"/>
          <w:rFonts w:eastAsia="Times New Roman"/>
          <w:szCs w:val="24"/>
          <w:lang w:eastAsia="en-US"/>
        </w:rPr>
      </w:pPr>
      <w:ins w:id="18" w:author="Φλούδα Χριστίνα" w:date="2019-03-22T14:40:00Z">
        <w:r w:rsidRPr="00ED3287">
          <w:rPr>
            <w:rFonts w:eastAsia="Times New Roman"/>
            <w:szCs w:val="24"/>
            <w:lang w:eastAsia="en-US"/>
          </w:rPr>
          <w:t>ΘΕΜΑΤΑ</w:t>
        </w:r>
      </w:ins>
    </w:p>
    <w:p w14:paraId="4C912B49" w14:textId="77777777" w:rsidR="00ED3287" w:rsidRPr="00ED3287" w:rsidRDefault="00ED3287" w:rsidP="00ED3287">
      <w:pPr>
        <w:spacing w:after="0" w:line="360" w:lineRule="auto"/>
        <w:rPr>
          <w:ins w:id="19" w:author="Φλούδα Χριστίνα" w:date="2019-03-22T14:40:00Z"/>
          <w:rFonts w:eastAsia="Times New Roman"/>
          <w:szCs w:val="24"/>
          <w:lang w:eastAsia="en-US"/>
        </w:rPr>
      </w:pPr>
      <w:ins w:id="20" w:author="Φλούδα Χριστίνα" w:date="2019-03-22T14:40:00Z">
        <w:r w:rsidRPr="00ED3287">
          <w:rPr>
            <w:rFonts w:eastAsia="Times New Roman"/>
            <w:szCs w:val="24"/>
            <w:lang w:eastAsia="en-US"/>
          </w:rPr>
          <w:t xml:space="preserve"> </w:t>
        </w:r>
        <w:r w:rsidRPr="00ED3287">
          <w:rPr>
            <w:rFonts w:eastAsia="Times New Roman"/>
            <w:szCs w:val="24"/>
            <w:lang w:eastAsia="en-US"/>
          </w:rPr>
          <w:br/>
          <w:t xml:space="preserve">Α. ΕΙΔΙΚΑ ΘΕΜΑΤΑ </w:t>
        </w:r>
        <w:r w:rsidRPr="00ED3287">
          <w:rPr>
            <w:rFonts w:eastAsia="Times New Roman"/>
            <w:szCs w:val="24"/>
            <w:lang w:eastAsia="en-US"/>
          </w:rPr>
          <w:br/>
          <w:t xml:space="preserve">1. Επικύρωση Πρακτικών, σελ. </w:t>
        </w:r>
        <w:r w:rsidRPr="00ED3287">
          <w:rPr>
            <w:rFonts w:eastAsia="Times New Roman"/>
            <w:szCs w:val="24"/>
            <w:lang w:eastAsia="en-US"/>
          </w:rPr>
          <w:br/>
          <w:t xml:space="preserve">2. Ανακοινώνεται ότι τη συνεδρίαση παρακολουθούν μαθητές από το 5ο Γυμνάσιο Βέροιας και το Δημοτικό Σχολείο </w:t>
        </w:r>
        <w:proofErr w:type="spellStart"/>
        <w:r w:rsidRPr="00ED3287">
          <w:rPr>
            <w:rFonts w:eastAsia="Times New Roman"/>
            <w:szCs w:val="24"/>
            <w:lang w:eastAsia="en-US"/>
          </w:rPr>
          <w:t>Παλατιτσίων</w:t>
        </w:r>
        <w:proofErr w:type="spellEnd"/>
        <w:r w:rsidRPr="00ED3287">
          <w:rPr>
            <w:rFonts w:eastAsia="Times New Roman"/>
            <w:szCs w:val="24"/>
            <w:lang w:eastAsia="en-US"/>
          </w:rPr>
          <w:t xml:space="preserve"> Βεργίνας, σελ. </w:t>
        </w:r>
        <w:r w:rsidRPr="00ED3287">
          <w:rPr>
            <w:rFonts w:eastAsia="Times New Roman"/>
            <w:szCs w:val="24"/>
            <w:lang w:eastAsia="en-US"/>
          </w:rPr>
          <w:br/>
          <w:t xml:space="preserve">3. Επί διαδικαστικού θέματος, σελ. </w:t>
        </w:r>
        <w:r w:rsidRPr="00ED3287">
          <w:rPr>
            <w:rFonts w:eastAsia="Times New Roman"/>
            <w:szCs w:val="24"/>
            <w:lang w:eastAsia="en-US"/>
          </w:rPr>
          <w:br/>
          <w:t xml:space="preserve"> </w:t>
        </w:r>
        <w:r w:rsidRPr="00ED3287">
          <w:rPr>
            <w:rFonts w:eastAsia="Times New Roman"/>
            <w:szCs w:val="24"/>
            <w:lang w:eastAsia="en-US"/>
          </w:rPr>
          <w:br/>
          <w:t xml:space="preserve">Β. ΚΟΙΝΟΒΟΥΛΕΥΤΙΚΟΣ ΕΛΕΓΧΟΣ </w:t>
        </w:r>
        <w:r w:rsidRPr="00ED3287">
          <w:rPr>
            <w:rFonts w:eastAsia="Times New Roman"/>
            <w:szCs w:val="24"/>
            <w:lang w:eastAsia="en-US"/>
          </w:rPr>
          <w:br/>
          <w:t>Συζήτηση επικαίρων ερωτήσεων:</w:t>
        </w:r>
        <w:r w:rsidRPr="00ED3287">
          <w:rPr>
            <w:rFonts w:eastAsia="Times New Roman"/>
            <w:szCs w:val="24"/>
            <w:lang w:eastAsia="en-US"/>
          </w:rPr>
          <w:br/>
          <w:t xml:space="preserve">   α) Προς τον Υπουργό Υγείας:</w:t>
        </w:r>
        <w:r w:rsidRPr="00ED3287">
          <w:rPr>
            <w:rFonts w:eastAsia="Times New Roman"/>
            <w:szCs w:val="24"/>
            <w:lang w:eastAsia="en-US"/>
          </w:rPr>
          <w:br/>
          <w:t xml:space="preserve">      i. σχετικά με «την πορεία υλοποίησης της μεταρρύθμισης του τομέα υγείας», σελ. </w:t>
        </w:r>
        <w:r w:rsidRPr="00ED3287">
          <w:rPr>
            <w:rFonts w:eastAsia="Times New Roman"/>
            <w:szCs w:val="24"/>
            <w:lang w:eastAsia="en-US"/>
          </w:rPr>
          <w:br/>
          <w:t xml:space="preserve">      </w:t>
        </w:r>
        <w:proofErr w:type="spellStart"/>
        <w:r w:rsidRPr="00ED3287">
          <w:rPr>
            <w:rFonts w:eastAsia="Times New Roman"/>
            <w:szCs w:val="24"/>
            <w:lang w:eastAsia="en-US"/>
          </w:rPr>
          <w:t>ii</w:t>
        </w:r>
        <w:proofErr w:type="spellEnd"/>
        <w:r w:rsidRPr="00ED3287">
          <w:rPr>
            <w:rFonts w:eastAsia="Times New Roman"/>
            <w:szCs w:val="24"/>
            <w:lang w:eastAsia="en-US"/>
          </w:rPr>
          <w:t xml:space="preserve">. με θέμα: «Εκκρεμότητες σχετικές με την Πρωτοβάθμια Φροντίδα Υγείας στο Νομό Ηρακλείου και την επέκταση της Μονάδας Εντατικής Παρακολούθησης Καρδιοπαθών (ΜΕΠΚ) στο Πανεπιστημιακό Γενικό Νοσοκομείο Ηρακλείου (ΠΑΓΝΗ)», σελ. </w:t>
        </w:r>
        <w:r w:rsidRPr="00ED3287">
          <w:rPr>
            <w:rFonts w:eastAsia="Times New Roman"/>
            <w:szCs w:val="24"/>
            <w:lang w:eastAsia="en-US"/>
          </w:rPr>
          <w:br/>
          <w:t xml:space="preserve">      </w:t>
        </w:r>
        <w:proofErr w:type="spellStart"/>
        <w:r w:rsidRPr="00ED3287">
          <w:rPr>
            <w:rFonts w:eastAsia="Times New Roman"/>
            <w:szCs w:val="24"/>
            <w:lang w:eastAsia="en-US"/>
          </w:rPr>
          <w:t>iii</w:t>
        </w:r>
        <w:proofErr w:type="spellEnd"/>
        <w:r w:rsidRPr="00ED3287">
          <w:rPr>
            <w:rFonts w:eastAsia="Times New Roman"/>
            <w:szCs w:val="24"/>
            <w:lang w:eastAsia="en-US"/>
          </w:rPr>
          <w:t xml:space="preserve">. με θέμα: ««Χωρίς τέλος» το αδιέξοδο με τον οικογενειακό ιατρό», σελ. </w:t>
        </w:r>
        <w:r w:rsidRPr="00ED3287">
          <w:rPr>
            <w:rFonts w:eastAsia="Times New Roman"/>
            <w:szCs w:val="24"/>
            <w:lang w:eastAsia="en-US"/>
          </w:rPr>
          <w:br/>
          <w:t xml:space="preserve">   β) Προς την Υπουργό Προστασίας του Πολίτη, με θέμα: «Αποσπάσεις αστυνομικών από τα τμήματα της Νοτιοανατολικής Αττικής για την ενίσχυση της Διεύθυνσης Αστυνομικών Επιχειρήσεων Αττικής (ΜΑΤ)», σελ. </w:t>
        </w:r>
        <w:r w:rsidRPr="00ED3287">
          <w:rPr>
            <w:rFonts w:eastAsia="Times New Roman"/>
            <w:szCs w:val="24"/>
            <w:lang w:eastAsia="en-US"/>
          </w:rPr>
          <w:br/>
          <w:t xml:space="preserve"> </w:t>
        </w:r>
        <w:r w:rsidRPr="00ED3287">
          <w:rPr>
            <w:rFonts w:eastAsia="Times New Roman"/>
            <w:szCs w:val="24"/>
            <w:lang w:eastAsia="en-US"/>
          </w:rPr>
          <w:br/>
          <w:t xml:space="preserve">Γ. ΝΟΜΟΘΕΤΙΚΗ ΕΡΓΑΣΙΑ </w:t>
        </w:r>
        <w:r w:rsidRPr="00ED3287">
          <w:rPr>
            <w:rFonts w:eastAsia="Times New Roman"/>
            <w:szCs w:val="24"/>
            <w:lang w:eastAsia="en-US"/>
          </w:rPr>
          <w:br/>
          <w:t xml:space="preserve">Κατάθεση Εκθέσεως Διαρκούς Επιτροπής: </w:t>
        </w:r>
      </w:ins>
    </w:p>
    <w:p w14:paraId="78367259" w14:textId="77777777" w:rsidR="00ED3287" w:rsidRPr="00ED3287" w:rsidRDefault="00ED3287" w:rsidP="00ED3287">
      <w:pPr>
        <w:spacing w:after="0" w:line="360" w:lineRule="auto"/>
        <w:rPr>
          <w:ins w:id="21" w:author="Φλούδα Χριστίνα" w:date="2019-03-22T14:40:00Z"/>
          <w:rFonts w:eastAsia="Times New Roman"/>
          <w:szCs w:val="24"/>
          <w:lang w:eastAsia="en-US"/>
        </w:rPr>
      </w:pPr>
      <w:ins w:id="22" w:author="Φλούδα Χριστίνα" w:date="2019-03-22T14:40:00Z">
        <w:r w:rsidRPr="00ED3287">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«Προώθηση της ουσιαστικής ισότητας των φύλων, πρόληψη και καταπολέμηση της </w:t>
        </w:r>
        <w:proofErr w:type="spellStart"/>
        <w:r w:rsidRPr="00ED3287">
          <w:rPr>
            <w:rFonts w:eastAsia="Times New Roman"/>
            <w:szCs w:val="24"/>
            <w:lang w:eastAsia="en-US"/>
          </w:rPr>
          <w:t>έμφυλης</w:t>
        </w:r>
        <w:proofErr w:type="spellEnd"/>
        <w:r w:rsidRPr="00ED3287">
          <w:rPr>
            <w:rFonts w:eastAsia="Times New Roman"/>
            <w:szCs w:val="24"/>
            <w:lang w:eastAsia="en-US"/>
          </w:rPr>
          <w:t xml:space="preserve"> βίας - Ρυθμίσεις για την απονομή ιθαγένειας - Διατάξεις σχετικές με τις εκλογές στην Τοπική Αυτοδιοίκηση - Λοιπές διατάξεις αρμοδιότητας ΥΠΕΣ», σελ. </w:t>
        </w:r>
        <w:r w:rsidRPr="00ED3287">
          <w:rPr>
            <w:rFonts w:eastAsia="Times New Roman"/>
            <w:szCs w:val="24"/>
            <w:lang w:eastAsia="en-US"/>
          </w:rPr>
          <w:br/>
        </w:r>
      </w:ins>
    </w:p>
    <w:p w14:paraId="5BCDB093" w14:textId="77777777" w:rsidR="00ED3287" w:rsidRPr="00ED3287" w:rsidRDefault="00ED3287" w:rsidP="00ED3287">
      <w:pPr>
        <w:spacing w:after="0" w:line="360" w:lineRule="auto"/>
        <w:rPr>
          <w:ins w:id="23" w:author="Φλούδα Χριστίνα" w:date="2019-03-22T14:40:00Z"/>
          <w:rFonts w:eastAsia="Times New Roman"/>
          <w:szCs w:val="24"/>
          <w:lang w:eastAsia="en-US"/>
        </w:rPr>
      </w:pPr>
      <w:ins w:id="24" w:author="Φλούδα Χριστίνα" w:date="2019-03-22T14:40:00Z">
        <w:r w:rsidRPr="00ED3287">
          <w:rPr>
            <w:rFonts w:eastAsia="Times New Roman"/>
            <w:szCs w:val="24"/>
            <w:lang w:eastAsia="en-US"/>
          </w:rPr>
          <w:t>ΠΡΟΕΔΡΕΥΩΝ</w:t>
        </w:r>
      </w:ins>
    </w:p>
    <w:p w14:paraId="7CFBD522" w14:textId="77777777" w:rsidR="00ED3287" w:rsidRPr="00ED3287" w:rsidRDefault="00ED3287" w:rsidP="00ED3287">
      <w:pPr>
        <w:spacing w:after="0" w:line="360" w:lineRule="auto"/>
        <w:rPr>
          <w:ins w:id="25" w:author="Φλούδα Χριστίνα" w:date="2019-03-22T14:40:00Z"/>
          <w:rFonts w:eastAsia="Times New Roman"/>
          <w:szCs w:val="24"/>
          <w:lang w:eastAsia="en-US"/>
        </w:rPr>
      </w:pPr>
      <w:ins w:id="26" w:author="Φλούδα Χριστίνα" w:date="2019-03-22T14:40:00Z">
        <w:r w:rsidRPr="00ED3287">
          <w:rPr>
            <w:rFonts w:eastAsia="Times New Roman"/>
            <w:szCs w:val="24"/>
            <w:lang w:eastAsia="en-US"/>
          </w:rPr>
          <w:t>ΚΟΥΡΑΚΗΣ Α. , σελ.</w:t>
        </w:r>
        <w:r w:rsidRPr="00ED3287">
          <w:rPr>
            <w:rFonts w:eastAsia="Times New Roman"/>
            <w:szCs w:val="24"/>
            <w:lang w:eastAsia="en-US"/>
          </w:rPr>
          <w:br/>
        </w:r>
      </w:ins>
    </w:p>
    <w:p w14:paraId="642C8278" w14:textId="77777777" w:rsidR="00ED3287" w:rsidRPr="00ED3287" w:rsidRDefault="00ED3287" w:rsidP="00ED3287">
      <w:pPr>
        <w:spacing w:after="0" w:line="360" w:lineRule="auto"/>
        <w:rPr>
          <w:ins w:id="27" w:author="Φλούδα Χριστίνα" w:date="2019-03-22T14:40:00Z"/>
          <w:rFonts w:eastAsia="Times New Roman"/>
          <w:szCs w:val="24"/>
          <w:lang w:eastAsia="en-US"/>
        </w:rPr>
      </w:pPr>
    </w:p>
    <w:p w14:paraId="1A961F05" w14:textId="77777777" w:rsidR="00ED3287" w:rsidRPr="00ED3287" w:rsidRDefault="00ED3287" w:rsidP="00ED3287">
      <w:pPr>
        <w:spacing w:after="0" w:line="360" w:lineRule="auto"/>
        <w:rPr>
          <w:ins w:id="28" w:author="Φλούδα Χριστίνα" w:date="2019-03-22T14:40:00Z"/>
          <w:rFonts w:eastAsia="Times New Roman"/>
          <w:szCs w:val="24"/>
          <w:lang w:eastAsia="en-US"/>
        </w:rPr>
      </w:pPr>
      <w:ins w:id="29" w:author="Φλούδα Χριστίνα" w:date="2019-03-22T14:40:00Z">
        <w:r w:rsidRPr="00ED3287">
          <w:rPr>
            <w:rFonts w:eastAsia="Times New Roman"/>
            <w:szCs w:val="24"/>
            <w:lang w:eastAsia="en-US"/>
          </w:rPr>
          <w:t>ΟΜΙΛΗΤΕΣ</w:t>
        </w:r>
      </w:ins>
    </w:p>
    <w:p w14:paraId="180B8EEB" w14:textId="0C30CC1A" w:rsidR="00ED3287" w:rsidRDefault="00ED3287" w:rsidP="00ED3287">
      <w:pPr>
        <w:spacing w:line="600" w:lineRule="auto"/>
        <w:ind w:firstLine="720"/>
        <w:contextualSpacing/>
        <w:jc w:val="center"/>
        <w:rPr>
          <w:ins w:id="30" w:author="Φλούδα Χριστίνα" w:date="2019-03-22T14:40:00Z"/>
          <w:rFonts w:eastAsia="Times New Roman" w:cs="Times New Roman"/>
          <w:szCs w:val="24"/>
        </w:rPr>
      </w:pPr>
      <w:ins w:id="31" w:author="Φλούδα Χριστίνα" w:date="2019-03-22T14:40:00Z">
        <w:r w:rsidRPr="00ED3287">
          <w:rPr>
            <w:rFonts w:eastAsia="Times New Roman"/>
            <w:szCs w:val="24"/>
            <w:lang w:eastAsia="en-US"/>
          </w:rPr>
          <w:br/>
          <w:t>Α. Επί διαδικαστικού θέματος:</w:t>
        </w:r>
        <w:r w:rsidRPr="00ED3287">
          <w:rPr>
            <w:rFonts w:eastAsia="Times New Roman"/>
            <w:szCs w:val="24"/>
            <w:lang w:eastAsia="en-US"/>
          </w:rPr>
          <w:br/>
          <w:t>ΚΟΥΡΑΚΗΣ Α. , σελ.</w:t>
        </w:r>
        <w:r w:rsidRPr="00ED3287">
          <w:rPr>
            <w:rFonts w:eastAsia="Times New Roman"/>
            <w:szCs w:val="24"/>
            <w:lang w:eastAsia="en-US"/>
          </w:rPr>
          <w:br/>
        </w:r>
        <w:r w:rsidRPr="00ED3287">
          <w:rPr>
            <w:rFonts w:eastAsia="Times New Roman"/>
            <w:szCs w:val="24"/>
            <w:lang w:eastAsia="en-US"/>
          </w:rPr>
          <w:br/>
          <w:t>Β. Επί των επικαίρων ερωτήσεων:</w:t>
        </w:r>
        <w:r w:rsidRPr="00ED3287">
          <w:rPr>
            <w:rFonts w:eastAsia="Times New Roman"/>
            <w:szCs w:val="24"/>
            <w:lang w:eastAsia="en-US"/>
          </w:rPr>
          <w:br/>
          <w:t>ΒΛΑΧΟΣ Γ. , σελ.</w:t>
        </w:r>
        <w:r w:rsidRPr="00ED3287">
          <w:rPr>
            <w:rFonts w:eastAsia="Times New Roman"/>
            <w:szCs w:val="24"/>
            <w:lang w:eastAsia="en-US"/>
          </w:rPr>
          <w:br/>
          <w:t>ΓΕΡΟΒΑΣΙΛΗ  Ό. , σελ.</w:t>
        </w:r>
        <w:r w:rsidRPr="00ED3287">
          <w:rPr>
            <w:rFonts w:eastAsia="Times New Roman"/>
            <w:szCs w:val="24"/>
            <w:lang w:eastAsia="en-US"/>
          </w:rPr>
          <w:br/>
          <w:t>ΗΓΟΥΜΕΝΙΔΗΣ Ν. , σελ.</w:t>
        </w:r>
        <w:r w:rsidRPr="00ED3287">
          <w:rPr>
            <w:rFonts w:eastAsia="Times New Roman"/>
            <w:szCs w:val="24"/>
            <w:lang w:eastAsia="en-US"/>
          </w:rPr>
          <w:br/>
          <w:t>ΛΥΚΟΥΔΗΣ Σ. , σελ.</w:t>
        </w:r>
        <w:r w:rsidRPr="00ED3287">
          <w:rPr>
            <w:rFonts w:eastAsia="Times New Roman"/>
            <w:szCs w:val="24"/>
            <w:lang w:eastAsia="en-US"/>
          </w:rPr>
          <w:br/>
        </w:r>
        <w:bookmarkStart w:id="32" w:name="_GoBack"/>
        <w:bookmarkEnd w:id="32"/>
        <w:r w:rsidRPr="00ED3287">
          <w:rPr>
            <w:rFonts w:eastAsia="Times New Roman"/>
            <w:szCs w:val="24"/>
            <w:lang w:eastAsia="en-US"/>
          </w:rPr>
          <w:t>ΞΑΝΘΟΣ Α. , σελ.</w:t>
        </w:r>
        <w:r w:rsidRPr="00ED3287">
          <w:rPr>
            <w:rFonts w:eastAsia="Times New Roman"/>
            <w:szCs w:val="24"/>
            <w:lang w:eastAsia="en-US"/>
          </w:rPr>
          <w:br/>
          <w:t>ΦΩΤΗΛΑΣ Ι. , σελ.</w:t>
        </w:r>
        <w:r w:rsidRPr="00ED3287">
          <w:rPr>
            <w:rFonts w:eastAsia="Times New Roman"/>
            <w:szCs w:val="24"/>
            <w:lang w:eastAsia="en-US"/>
          </w:rPr>
          <w:br/>
        </w:r>
      </w:ins>
    </w:p>
    <w:p w14:paraId="62104ABD" w14:textId="1C9EED8A" w:rsidR="000F52B4" w:rsidRDefault="00ED3287">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62104ABE" w14:textId="77777777" w:rsidR="000F52B4" w:rsidRDefault="00ED3287">
      <w:pPr>
        <w:spacing w:line="600" w:lineRule="auto"/>
        <w:ind w:firstLine="720"/>
        <w:contextualSpacing/>
        <w:jc w:val="center"/>
        <w:rPr>
          <w:rFonts w:eastAsia="Times New Roman" w:cs="Times New Roman"/>
          <w:szCs w:val="24"/>
        </w:rPr>
      </w:pPr>
      <w:r>
        <w:rPr>
          <w:rFonts w:eastAsia="Times New Roman" w:cs="Times New Roman"/>
          <w:szCs w:val="24"/>
        </w:rPr>
        <w:t>Ι</w:t>
      </w:r>
      <w:r>
        <w:rPr>
          <w:rFonts w:eastAsia="Times New Roman" w:cs="Times New Roman"/>
          <w:szCs w:val="24"/>
          <w:lang w:val="en-US"/>
        </w:rPr>
        <w:t>Z</w:t>
      </w:r>
      <w:r>
        <w:rPr>
          <w:rFonts w:eastAsia="Times New Roman" w:cs="Times New Roman"/>
          <w:szCs w:val="24"/>
        </w:rPr>
        <w:t>΄ ΠΕΡΙΟΔΟΣ</w:t>
      </w:r>
    </w:p>
    <w:p w14:paraId="62104ABF" w14:textId="77777777" w:rsidR="000F52B4" w:rsidRDefault="00ED3287">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2104AC0" w14:textId="77777777" w:rsidR="000F52B4" w:rsidRDefault="00ED3287">
      <w:pPr>
        <w:spacing w:line="600" w:lineRule="auto"/>
        <w:ind w:firstLine="720"/>
        <w:contextualSpacing/>
        <w:jc w:val="center"/>
        <w:rPr>
          <w:rFonts w:eastAsia="Times New Roman" w:cs="Times New Roman"/>
          <w:szCs w:val="24"/>
        </w:rPr>
      </w:pPr>
      <w:r>
        <w:rPr>
          <w:rFonts w:eastAsia="Times New Roman" w:cs="Times New Roman"/>
          <w:szCs w:val="24"/>
        </w:rPr>
        <w:t>ΣΥΝΟΔΟΣ Δ΄</w:t>
      </w:r>
    </w:p>
    <w:p w14:paraId="62104AC1" w14:textId="77777777" w:rsidR="000F52B4" w:rsidRDefault="00ED3287">
      <w:pPr>
        <w:spacing w:line="600" w:lineRule="auto"/>
        <w:ind w:firstLine="720"/>
        <w:contextualSpacing/>
        <w:jc w:val="center"/>
        <w:rPr>
          <w:rFonts w:eastAsia="Times New Roman" w:cs="Times New Roman"/>
          <w:szCs w:val="24"/>
        </w:rPr>
      </w:pPr>
      <w:r w:rsidRPr="00E16CEA">
        <w:rPr>
          <w:rFonts w:eastAsia="Times New Roman" w:cs="Times New Roman"/>
          <w:szCs w:val="24"/>
        </w:rPr>
        <w:t xml:space="preserve">ΣΥΝΕΔΡΙΑΣΗ </w:t>
      </w:r>
      <w:proofErr w:type="spellStart"/>
      <w:r w:rsidRPr="00E16CEA">
        <w:rPr>
          <w:rFonts w:eastAsia="Times New Roman"/>
          <w:szCs w:val="24"/>
        </w:rPr>
        <w:t>ϟ</w:t>
      </w:r>
      <w:r w:rsidRPr="00E16CEA">
        <w:rPr>
          <w:rFonts w:eastAsia="Times New Roman" w:cs="Times New Roman"/>
          <w:szCs w:val="24"/>
        </w:rPr>
        <w:t>ΣΤ</w:t>
      </w:r>
      <w:proofErr w:type="spellEnd"/>
      <w:r w:rsidRPr="00E16CEA">
        <w:rPr>
          <w:rFonts w:eastAsia="Times New Roman" w:cs="Times New Roman"/>
          <w:szCs w:val="24"/>
        </w:rPr>
        <w:t>΄</w:t>
      </w:r>
    </w:p>
    <w:p w14:paraId="62104AC2" w14:textId="77777777" w:rsidR="000F52B4" w:rsidRDefault="00ED3287">
      <w:pPr>
        <w:spacing w:line="600" w:lineRule="auto"/>
        <w:ind w:firstLine="720"/>
        <w:contextualSpacing/>
        <w:jc w:val="center"/>
        <w:rPr>
          <w:rFonts w:eastAsia="Times New Roman" w:cs="Times New Roman"/>
          <w:szCs w:val="24"/>
        </w:rPr>
      </w:pPr>
      <w:r>
        <w:rPr>
          <w:rFonts w:eastAsia="Times New Roman" w:cs="Times New Roman"/>
          <w:szCs w:val="24"/>
        </w:rPr>
        <w:t>Δευτέρα 18 Μαρτίου 2019</w:t>
      </w:r>
    </w:p>
    <w:p w14:paraId="62104AC3"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18 Μαρτίου 2019, ημέρα Δευτέρα και ώρα 18.08΄</w:t>
      </w:r>
      <w:r>
        <w:rPr>
          <w:rFonts w:eastAsia="Times New Roman" w:cs="Times New Roman"/>
          <w:szCs w:val="24"/>
        </w:rPr>
        <w:t>,</w:t>
      </w:r>
      <w:r>
        <w:rPr>
          <w:rFonts w:eastAsia="Times New Roman" w:cs="Times New Roman"/>
          <w:szCs w:val="24"/>
        </w:rPr>
        <w:t xml:space="preserve"> συνήλθε στην Αίθουσα συνεδριάσεων του Βουλευτηρίου η Βουλή σε </w:t>
      </w:r>
      <w:r>
        <w:rPr>
          <w:rFonts w:eastAsia="Times New Roman" w:cs="Times New Roman"/>
          <w:szCs w:val="24"/>
        </w:rPr>
        <w:t>ο</w:t>
      </w:r>
      <w:r>
        <w:rPr>
          <w:rFonts w:eastAsia="Times New Roman" w:cs="Times New Roman"/>
          <w:szCs w:val="24"/>
        </w:rPr>
        <w:t xml:space="preserve">λομέλεια για να συνεδριάσει υπό την προεδρία του Α΄ Αντιπροέδρου αυτής κ. </w:t>
      </w:r>
      <w:r w:rsidRPr="00071F80">
        <w:rPr>
          <w:rFonts w:eastAsia="Times New Roman" w:cs="Times New Roman"/>
          <w:b/>
          <w:szCs w:val="24"/>
        </w:rPr>
        <w:t>ΑΝΑΣΤΑΣΙΟΥ ΚΟΥΡΑΚΗ</w:t>
      </w:r>
      <w:r>
        <w:rPr>
          <w:rFonts w:eastAsia="Times New Roman" w:cs="Times New Roman"/>
          <w:szCs w:val="24"/>
        </w:rPr>
        <w:t>.</w:t>
      </w:r>
    </w:p>
    <w:p w14:paraId="62104AC4" w14:textId="77777777" w:rsidR="000F52B4" w:rsidRDefault="00ED3287">
      <w:pPr>
        <w:spacing w:line="600" w:lineRule="auto"/>
        <w:ind w:firstLine="720"/>
        <w:contextualSpacing/>
        <w:jc w:val="both"/>
        <w:rPr>
          <w:rFonts w:eastAsia="Times New Roman" w:cs="Times New Roman"/>
          <w:szCs w:val="24"/>
        </w:rPr>
      </w:pPr>
      <w:r w:rsidRPr="00C917A5">
        <w:rPr>
          <w:rFonts w:eastAsia="Times New Roman" w:cs="Times New Roman"/>
          <w:b/>
          <w:szCs w:val="24"/>
        </w:rPr>
        <w:t xml:space="preserve">ΠΡΟΕΔΡΕΥΩΝ (Αναστάσιος Κουράκης): </w:t>
      </w:r>
      <w:r>
        <w:rPr>
          <w:rFonts w:eastAsia="Times New Roman" w:cs="Times New Roman"/>
          <w:szCs w:val="24"/>
        </w:rPr>
        <w:t>Κυρίες και κύριοι συνάδελφοι, αρχίζει η συνεδρίαση.</w:t>
      </w:r>
    </w:p>
    <w:p w14:paraId="62104AC5"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Πριν εισέλθουμε στην συζήτηση των επικαίρων ερωτήσεων</w:t>
      </w:r>
      <w:r w:rsidRPr="00C3089E">
        <w:rPr>
          <w:rFonts w:eastAsia="Times New Roman" w:cs="Times New Roman"/>
          <w:szCs w:val="24"/>
        </w:rPr>
        <w:t>,</w:t>
      </w:r>
      <w:r>
        <w:rPr>
          <w:rFonts w:eastAsia="Times New Roman" w:cs="Times New Roman"/>
          <w:szCs w:val="24"/>
        </w:rPr>
        <w:t xml:space="preserve"> έχω την τιμή να ανακο</w:t>
      </w:r>
      <w:r>
        <w:rPr>
          <w:rFonts w:eastAsia="Times New Roman" w:cs="Times New Roman"/>
          <w:szCs w:val="24"/>
        </w:rPr>
        <w:t xml:space="preserve">ινώσω </w:t>
      </w:r>
      <w:r>
        <w:rPr>
          <w:rFonts w:eastAsia="Times New Roman" w:cs="Times New Roman"/>
          <w:szCs w:val="24"/>
        </w:rPr>
        <w:t>σ</w:t>
      </w:r>
      <w:r>
        <w:rPr>
          <w:rFonts w:eastAsia="Times New Roman" w:cs="Times New Roman"/>
          <w:szCs w:val="24"/>
        </w:rPr>
        <w:t xml:space="preserve">το Σώμα </w:t>
      </w:r>
      <w:r>
        <w:rPr>
          <w:rFonts w:eastAsia="Times New Roman" w:cs="Times New Roman"/>
          <w:szCs w:val="24"/>
        </w:rPr>
        <w:t>ότι η</w:t>
      </w:r>
      <w:r>
        <w:rPr>
          <w:rFonts w:eastAsia="Times New Roman" w:cs="Times New Roman"/>
          <w:szCs w:val="24"/>
        </w:rPr>
        <w:t xml:space="preserve"> Διαρκής Επιτροπή Δημόσιας Διοίκησης, Δημόσιας Τάξης και Δικαιοσύνης καταθέτει την </w:t>
      </w:r>
      <w:r>
        <w:rPr>
          <w:rFonts w:eastAsia="Times New Roman" w:cs="Times New Roman"/>
          <w:szCs w:val="24"/>
        </w:rPr>
        <w:t>έ</w:t>
      </w:r>
      <w:r>
        <w:rPr>
          <w:rFonts w:eastAsia="Times New Roman" w:cs="Times New Roman"/>
          <w:szCs w:val="24"/>
        </w:rPr>
        <w:t>κθεσή της στο σχέδιο νόμου του Υπουργείου Εσωτερικών</w:t>
      </w:r>
      <w:r>
        <w:rPr>
          <w:rFonts w:eastAsia="Times New Roman" w:cs="Times New Roman"/>
          <w:szCs w:val="24"/>
        </w:rPr>
        <w:t>:</w:t>
      </w:r>
      <w:r>
        <w:rPr>
          <w:rFonts w:eastAsia="Times New Roman" w:cs="Times New Roman"/>
          <w:szCs w:val="24"/>
        </w:rPr>
        <w:t xml:space="preserve"> «Προώθηση της ουσιαστικής ισότητας των φύλων, πρόληψη και καταπολέμηση της </w:t>
      </w:r>
      <w:proofErr w:type="spellStart"/>
      <w:r>
        <w:rPr>
          <w:rFonts w:eastAsia="Times New Roman" w:cs="Times New Roman"/>
          <w:szCs w:val="24"/>
        </w:rPr>
        <w:t>έμφυλης</w:t>
      </w:r>
      <w:proofErr w:type="spellEnd"/>
      <w:r>
        <w:rPr>
          <w:rFonts w:eastAsia="Times New Roman" w:cs="Times New Roman"/>
          <w:szCs w:val="24"/>
        </w:rPr>
        <w:t xml:space="preserve"> βίας –</w:t>
      </w:r>
      <w:r w:rsidRPr="00C3089E">
        <w:rPr>
          <w:rFonts w:eastAsia="Times New Roman" w:cs="Times New Roman"/>
          <w:szCs w:val="24"/>
        </w:rPr>
        <w:t xml:space="preserve"> </w:t>
      </w:r>
      <w:r>
        <w:rPr>
          <w:rFonts w:eastAsia="Times New Roman" w:cs="Times New Roman"/>
          <w:szCs w:val="24"/>
        </w:rPr>
        <w:t>Ρυθμίσει</w:t>
      </w:r>
      <w:r>
        <w:rPr>
          <w:rFonts w:eastAsia="Times New Roman" w:cs="Times New Roman"/>
          <w:szCs w:val="24"/>
        </w:rPr>
        <w:t xml:space="preserve">ς για </w:t>
      </w:r>
      <w:r>
        <w:rPr>
          <w:rFonts w:eastAsia="Times New Roman" w:cs="Times New Roman"/>
          <w:szCs w:val="24"/>
        </w:rPr>
        <w:lastRenderedPageBreak/>
        <w:t>την απονομή ιθαγένειας</w:t>
      </w:r>
      <w:r w:rsidRPr="00C3089E">
        <w:rPr>
          <w:rFonts w:eastAsia="Times New Roman" w:cs="Times New Roman"/>
          <w:szCs w:val="24"/>
        </w:rPr>
        <w:t xml:space="preserve"> </w:t>
      </w:r>
      <w:r>
        <w:rPr>
          <w:rFonts w:eastAsia="Times New Roman" w:cs="Times New Roman"/>
          <w:szCs w:val="24"/>
        </w:rPr>
        <w:t xml:space="preserve">- Διατάξεις σχετικές με τις εκλογές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w:t>
      </w:r>
      <w:r w:rsidRPr="00C3089E">
        <w:rPr>
          <w:rFonts w:eastAsia="Times New Roman" w:cs="Times New Roman"/>
          <w:szCs w:val="24"/>
        </w:rPr>
        <w:t xml:space="preserve"> </w:t>
      </w:r>
      <w:r>
        <w:rPr>
          <w:rFonts w:eastAsia="Times New Roman" w:cs="Times New Roman"/>
          <w:szCs w:val="24"/>
        </w:rPr>
        <w:t>- Λοιπές διατάξεις αρμοδιότητας ΥΠΕΣ».</w:t>
      </w:r>
    </w:p>
    <w:p w14:paraId="62104AC6"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C3089E">
        <w:rPr>
          <w:rFonts w:eastAsia="Times New Roman" w:cs="Times New Roman"/>
          <w:szCs w:val="24"/>
        </w:rPr>
        <w:t>,</w:t>
      </w:r>
      <w:r>
        <w:rPr>
          <w:rFonts w:eastAsia="Times New Roman" w:cs="Times New Roman"/>
          <w:szCs w:val="24"/>
        </w:rPr>
        <w:t xml:space="preserve"> εισερχόμαστε στη συζήτηση των </w:t>
      </w:r>
    </w:p>
    <w:p w14:paraId="62104AC7" w14:textId="77777777" w:rsidR="000F52B4" w:rsidRDefault="00ED3287">
      <w:pPr>
        <w:spacing w:line="600" w:lineRule="auto"/>
        <w:ind w:firstLine="720"/>
        <w:contextualSpacing/>
        <w:jc w:val="center"/>
        <w:rPr>
          <w:rFonts w:eastAsia="Times New Roman" w:cs="Times New Roman"/>
          <w:b/>
          <w:szCs w:val="24"/>
        </w:rPr>
      </w:pPr>
      <w:r w:rsidRPr="00362F30">
        <w:rPr>
          <w:rFonts w:eastAsia="Times New Roman" w:cs="Times New Roman"/>
          <w:b/>
          <w:szCs w:val="24"/>
        </w:rPr>
        <w:t>ΕΠΙΚΑΙΡΩΝ ΕΡΩΤΗΣΕΩΝ</w:t>
      </w:r>
    </w:p>
    <w:p w14:paraId="62104AC8"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Θα ξεκινήσουμε με την τρίτη με αριθμό 413/8-3-2019 επίκαιρη ερώτηση δεύτερου κύκλου του Ανεξάρτητου Βουλευτή Α΄ Αθηνών κ. Σπυρίδωνος Λυκούδη προς τον Υπουργό Υγείας, σχετικά με την πορεία υλοποίησης της μεταρρύθμισης του τομέα υγείας.</w:t>
      </w:r>
    </w:p>
    <w:p w14:paraId="62104AC9"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w:t>
      </w:r>
      <w:r>
        <w:rPr>
          <w:rFonts w:eastAsia="Times New Roman" w:cs="Times New Roman"/>
          <w:szCs w:val="24"/>
        </w:rPr>
        <w:t>ήσει ο Υπουργός Υγείας κ. Ανδρέας Ξανθός.</w:t>
      </w:r>
    </w:p>
    <w:p w14:paraId="62104ACA"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Κύριε Λυκούδη, έχετε τον λόγο για να αναπτύξετε την ερώτησή σας.</w:t>
      </w:r>
    </w:p>
    <w:p w14:paraId="62104ACB"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Ευχαριστώ, κύριε Πρόεδρε.</w:t>
      </w:r>
    </w:p>
    <w:p w14:paraId="62104ACC"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 πολυσυζητημένος και </w:t>
      </w:r>
      <w:proofErr w:type="spellStart"/>
      <w:r>
        <w:rPr>
          <w:rFonts w:eastAsia="Times New Roman" w:cs="Times New Roman"/>
          <w:szCs w:val="24"/>
        </w:rPr>
        <w:t>πολυαναμενόμενος</w:t>
      </w:r>
      <w:proofErr w:type="spellEnd"/>
      <w:r>
        <w:rPr>
          <w:rFonts w:eastAsia="Times New Roman" w:cs="Times New Roman"/>
          <w:szCs w:val="24"/>
        </w:rPr>
        <w:t xml:space="preserve"> θεσμός του οικογενειακού γιατρού και των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 xml:space="preserve">γείας που φιλοδοξείτε να συμβάλουν στη ριζική μεταρρύθμιση </w:t>
      </w:r>
      <w:r>
        <w:rPr>
          <w:rFonts w:eastAsia="Times New Roman" w:cs="Times New Roman"/>
          <w:szCs w:val="24"/>
        </w:rPr>
        <w:lastRenderedPageBreak/>
        <w:t xml:space="preserve">του τομέα υγείας στη χώρα μας και στην ανανέωση των υπηρεσιών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 νομίζω ότι εμφανίζεται –εύχομαι να κάνω λάθος- να υποχωρεί ή να βρίσκεται σε μια καθήλωση, να</w:t>
      </w:r>
      <w:r>
        <w:rPr>
          <w:rFonts w:eastAsia="Times New Roman" w:cs="Times New Roman"/>
          <w:szCs w:val="24"/>
        </w:rPr>
        <w:t xml:space="preserve"> «νοσεί», όπως λέω στην ερώτησή μου.</w:t>
      </w:r>
    </w:p>
    <w:p w14:paraId="62104ACD"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Παρά τις</w:t>
      </w:r>
      <w:r w:rsidRPr="002E2E7D">
        <w:rPr>
          <w:rFonts w:eastAsia="Times New Roman" w:cs="Times New Roman"/>
          <w:szCs w:val="24"/>
        </w:rPr>
        <w:t xml:space="preserve"> </w:t>
      </w:r>
      <w:r>
        <w:rPr>
          <w:rFonts w:eastAsia="Times New Roman" w:cs="Times New Roman"/>
          <w:szCs w:val="24"/>
        </w:rPr>
        <w:t>δικές σας επανειλημμένες</w:t>
      </w:r>
      <w:r w:rsidRPr="002E2E7D">
        <w:rPr>
          <w:rFonts w:eastAsia="Times New Roman" w:cs="Times New Roman"/>
          <w:szCs w:val="24"/>
        </w:rPr>
        <w:t xml:space="preserve"> </w:t>
      </w:r>
      <w:r>
        <w:rPr>
          <w:rFonts w:eastAsia="Times New Roman" w:cs="Times New Roman"/>
          <w:szCs w:val="24"/>
        </w:rPr>
        <w:t>εξαγγελίες και του κυρίου Πρωθυπουργού και παρά τις προσκλήσεις για εκδήλωση ενδιαφέροντος από τους επαγγελματίες υγείας</w:t>
      </w:r>
      <w:r w:rsidRPr="00C3089E">
        <w:rPr>
          <w:rFonts w:eastAsia="Times New Roman" w:cs="Times New Roman"/>
          <w:szCs w:val="24"/>
        </w:rPr>
        <w:t>,</w:t>
      </w:r>
      <w:r>
        <w:rPr>
          <w:rFonts w:eastAsia="Times New Roman" w:cs="Times New Roman"/>
          <w:szCs w:val="24"/>
        </w:rPr>
        <w:t xml:space="preserve"> ο ρυθμός μεταρρύθμισης είναι εξαιρετικά υποτονικός, ενώ αρκετά </w:t>
      </w:r>
      <w:r>
        <w:rPr>
          <w:rFonts w:eastAsia="Times New Roman" w:cs="Times New Roman"/>
          <w:szCs w:val="24"/>
        </w:rPr>
        <w:t xml:space="preserve">είναι τα δημοσιεύματα, από τα οποία άντλησα και εγώ αυτή την πληροφόρηση για να σας κάνω την ερώτηση, ότι εκδηλώνονται σημαντικές ανεπάρκειες στη στελέχωση των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 xml:space="preserve">γείας και δυσλειτουργίες. </w:t>
      </w:r>
    </w:p>
    <w:p w14:paraId="62104ACE"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Όλα αυτά συμβαίνουν σχεδόν τέσσερα χρόνια μετά από την εξαγγ</w:t>
      </w:r>
      <w:r>
        <w:rPr>
          <w:rFonts w:eastAsia="Times New Roman" w:cs="Times New Roman"/>
          <w:szCs w:val="24"/>
        </w:rPr>
        <w:t>ελία</w:t>
      </w:r>
      <w:r w:rsidRPr="00C3089E">
        <w:rPr>
          <w:rFonts w:eastAsia="Times New Roman" w:cs="Times New Roman"/>
          <w:szCs w:val="24"/>
        </w:rPr>
        <w:t xml:space="preserve"> </w:t>
      </w:r>
      <w:r>
        <w:rPr>
          <w:rFonts w:eastAsia="Times New Roman" w:cs="Times New Roman"/>
          <w:szCs w:val="24"/>
        </w:rPr>
        <w:t xml:space="preserve">αυτής της στρατηγικής που περιελάβανε τον οικογενειακό γιατρό και 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και ενώ υπάρχουν εξασφαλισμένα, απ’ ό,τι γνωρίζω, τα κοινοτικά κονδύλια για την υποστήριξη αυτής της μεταρρύθμισης, σας ερωτώ: </w:t>
      </w:r>
    </w:p>
    <w:p w14:paraId="62104ACF"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τις διακόσιες τριάντα εννι</w:t>
      </w:r>
      <w:r>
        <w:rPr>
          <w:rFonts w:eastAsia="Times New Roman" w:cs="Times New Roman"/>
          <w:szCs w:val="24"/>
        </w:rPr>
        <w:t xml:space="preserve">ά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που είχαν προβλεφθεί στον αρχικό σχεδιασμό νομίζω ότι λειτουργούν </w:t>
      </w:r>
      <w:proofErr w:type="spellStart"/>
      <w:r>
        <w:rPr>
          <w:rFonts w:eastAsia="Times New Roman" w:cs="Times New Roman"/>
          <w:szCs w:val="24"/>
        </w:rPr>
        <w:t>εκατόν</w:t>
      </w:r>
      <w:proofErr w:type="spellEnd"/>
      <w:r>
        <w:rPr>
          <w:rFonts w:eastAsia="Times New Roman" w:cs="Times New Roman"/>
          <w:szCs w:val="24"/>
        </w:rPr>
        <w:t xml:space="preserve"> επτά </w:t>
      </w:r>
      <w:r>
        <w:rPr>
          <w:rFonts w:eastAsia="Times New Roman" w:cs="Times New Roman"/>
          <w:szCs w:val="24"/>
        </w:rPr>
        <w:t>μ</w:t>
      </w:r>
      <w:r>
        <w:rPr>
          <w:rFonts w:eastAsia="Times New Roman" w:cs="Times New Roman"/>
          <w:szCs w:val="24"/>
        </w:rPr>
        <w:t xml:space="preserve">ονάδες πανελλαδικά. Θεωρείτε ότι είναι ικανοποιητικός αυτός ο ρυθμός υλοποίησης της μεταρρύθμισης; </w:t>
      </w:r>
    </w:p>
    <w:p w14:paraId="62104AD0"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Επίσης, σας ερωτώ: Πώς εξασφαλίζετε την καθολική κάλ</w:t>
      </w:r>
      <w:r>
        <w:rPr>
          <w:rFonts w:eastAsia="Times New Roman" w:cs="Times New Roman"/>
          <w:szCs w:val="24"/>
        </w:rPr>
        <w:t xml:space="preserve">υψη του πληθυσμού από αυτές 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 όταν εφαρμόζονται αυτές κατά το ήμισυ και κυρίως στις αστικές περιοχές; Από τα «εκατό σημεία δράσης για την καθολική κάλυψη» έχουν υλοποιηθεί, νομίζω, τα μισά και με τι ποσοστό επιτυχίας; Έχετε κάποια</w:t>
      </w:r>
      <w:r>
        <w:rPr>
          <w:rFonts w:eastAsia="Times New Roman" w:cs="Times New Roman"/>
          <w:szCs w:val="24"/>
        </w:rPr>
        <w:t xml:space="preserve"> αξιολόγηση αυτής της προσπάθειας;</w:t>
      </w:r>
    </w:p>
    <w:p w14:paraId="62104AD1"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Τέλος, σας ερωτώ: Από τα εξασφαλισμένα συγχρηματοδοτούμενα κονδύλια των τομεακών και περιφερειακών προγραμμάτων του ΕΣΠΑ 2014-2020 ποιο είναι το πραγματικό ποσοστό απορρόφησης και πόσα ενταγμένα έργα έχουν ολοκληρωθεί;</w:t>
      </w:r>
    </w:p>
    <w:p w14:paraId="62104AD2"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Σα</w:t>
      </w:r>
      <w:r>
        <w:rPr>
          <w:rFonts w:eastAsia="Times New Roman" w:cs="Times New Roman"/>
          <w:szCs w:val="24"/>
        </w:rPr>
        <w:t>ς ευχαριστώ και περιμένω με ενδιαφέρον την απάντησή σας.</w:t>
      </w:r>
    </w:p>
    <w:p w14:paraId="62104AD3" w14:textId="77777777" w:rsidR="000F52B4" w:rsidRDefault="00ED3287">
      <w:pPr>
        <w:spacing w:line="600" w:lineRule="auto"/>
        <w:ind w:firstLine="720"/>
        <w:contextualSpacing/>
        <w:jc w:val="both"/>
        <w:rPr>
          <w:rFonts w:eastAsia="Times New Roman" w:cs="Times New Roman"/>
          <w:szCs w:val="24"/>
        </w:rPr>
      </w:pPr>
      <w:r w:rsidRPr="00C917A5">
        <w:rPr>
          <w:rFonts w:eastAsia="Times New Roman" w:cs="Times New Roman"/>
          <w:b/>
          <w:szCs w:val="24"/>
        </w:rPr>
        <w:t xml:space="preserve">ΠΡΟΕΔΡΕΥΩΝ (Αναστάσιος Κουράκης): </w:t>
      </w:r>
      <w:r>
        <w:rPr>
          <w:rFonts w:eastAsia="Times New Roman" w:cs="Times New Roman"/>
          <w:szCs w:val="24"/>
        </w:rPr>
        <w:t>Ευχαριστούμε τον κ. Λυκούδη.</w:t>
      </w:r>
    </w:p>
    <w:p w14:paraId="62104AD4"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Θα απαντήσει ο Υπουργός Υγείας κ. Ανδρέας Ξανθός.</w:t>
      </w:r>
    </w:p>
    <w:p w14:paraId="62104AD5"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2104AD6" w14:textId="77777777" w:rsidR="000F52B4" w:rsidRDefault="00ED3287">
      <w:pPr>
        <w:spacing w:line="600" w:lineRule="auto"/>
        <w:ind w:firstLine="720"/>
        <w:contextualSpacing/>
        <w:jc w:val="both"/>
        <w:rPr>
          <w:rFonts w:eastAsia="Times New Roman" w:cs="Times New Roman"/>
          <w:szCs w:val="24"/>
        </w:rPr>
      </w:pPr>
      <w:r w:rsidRPr="00204294">
        <w:rPr>
          <w:rFonts w:eastAsia="Times New Roman" w:cs="Times New Roman"/>
          <w:b/>
          <w:szCs w:val="24"/>
        </w:rPr>
        <w:t>ΑΝΔΡΕΑΣ ΞΑΝΘΟΣ (Υπουργός Υγείας):</w:t>
      </w:r>
      <w:r>
        <w:rPr>
          <w:rFonts w:eastAsia="Times New Roman" w:cs="Times New Roman"/>
          <w:szCs w:val="24"/>
        </w:rPr>
        <w:t xml:space="preserve"> Αγαπητέ συνάδελφε, νομίζω ότι είναι όντως μια ενδιαφέρουσα ερώτηση</w:t>
      </w:r>
      <w:r>
        <w:rPr>
          <w:rFonts w:eastAsia="Times New Roman" w:cs="Times New Roman"/>
          <w:szCs w:val="24"/>
        </w:rPr>
        <w:t>,</w:t>
      </w:r>
      <w:r>
        <w:rPr>
          <w:rFonts w:eastAsia="Times New Roman" w:cs="Times New Roman"/>
          <w:szCs w:val="24"/>
        </w:rPr>
        <w:t xml:space="preserve"> γιατί αφορά τον στρατηγικό σχεδιασμό του Υπουργείου και τις δράσεις που έχουμε καταθέσει για χρηματοδότηση από το ΕΣΠΑ στην τρέχουσα </w:t>
      </w:r>
      <w:r w:rsidRPr="00C3089E">
        <w:rPr>
          <w:rFonts w:eastAsia="Times New Roman" w:cs="Times New Roman"/>
          <w:szCs w:val="24"/>
        </w:rPr>
        <w:t>προγραμματική</w:t>
      </w:r>
      <w:r>
        <w:rPr>
          <w:rFonts w:eastAsia="Times New Roman" w:cs="Times New Roman"/>
          <w:szCs w:val="24"/>
        </w:rPr>
        <w:t xml:space="preserve"> περίοδο μέχρι το 2020.</w:t>
      </w:r>
    </w:p>
    <w:p w14:paraId="62104AD7"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θυμίσω </w:t>
      </w:r>
      <w:r>
        <w:rPr>
          <w:rFonts w:eastAsia="Times New Roman" w:cs="Times New Roman"/>
          <w:szCs w:val="24"/>
        </w:rPr>
        <w:t xml:space="preserve">ότι ο </w:t>
      </w:r>
      <w:r>
        <w:rPr>
          <w:rFonts w:eastAsia="Times New Roman" w:cs="Times New Roman"/>
          <w:szCs w:val="24"/>
        </w:rPr>
        <w:t>σχεδιασμός που έγινε για αυτό το ΕΣΠΑ, το 2014-2020, έγινε το 2013 και δεν υπήρχε ούτε τομεακό πρόγραμμα της υγείας ούτε θεματικός άξονας που να αφορά την υγεία. Ουσιαστικά είχε σχεδιαστεί ένα ΕΣΠΑ που οι υγειονομικές ανάγκες της κοινωνίας ήταν έξω α</w:t>
      </w:r>
      <w:r>
        <w:rPr>
          <w:rFonts w:eastAsia="Times New Roman" w:cs="Times New Roman"/>
          <w:szCs w:val="24"/>
        </w:rPr>
        <w:t xml:space="preserve">πό τον κεντρικό προγραμματισμό. </w:t>
      </w:r>
    </w:p>
    <w:p w14:paraId="62104AD8"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κάναμε, αγαπητέ μου συνάδελφε, είναι </w:t>
      </w:r>
      <w:r>
        <w:rPr>
          <w:rFonts w:eastAsia="Times New Roman" w:cs="Times New Roman"/>
          <w:szCs w:val="24"/>
        </w:rPr>
        <w:t>να δ</w:t>
      </w:r>
      <w:r>
        <w:rPr>
          <w:rFonts w:eastAsia="Times New Roman" w:cs="Times New Roman"/>
          <w:szCs w:val="24"/>
        </w:rPr>
        <w:t>ιαμορφώσ</w:t>
      </w:r>
      <w:r>
        <w:rPr>
          <w:rFonts w:eastAsia="Times New Roman" w:cs="Times New Roman"/>
          <w:szCs w:val="24"/>
        </w:rPr>
        <w:t>ου</w:t>
      </w:r>
      <w:r>
        <w:rPr>
          <w:rFonts w:eastAsia="Times New Roman" w:cs="Times New Roman"/>
          <w:szCs w:val="24"/>
        </w:rPr>
        <w:t>με μ</w:t>
      </w:r>
      <w:r>
        <w:rPr>
          <w:rFonts w:eastAsia="Times New Roman" w:cs="Times New Roman"/>
          <w:szCs w:val="24"/>
        </w:rPr>
        <w:t>ί</w:t>
      </w:r>
      <w:r>
        <w:rPr>
          <w:rFonts w:eastAsia="Times New Roman" w:cs="Times New Roman"/>
          <w:szCs w:val="24"/>
        </w:rPr>
        <w:t>α πρόταση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άτω από τον </w:t>
      </w:r>
      <w:r>
        <w:rPr>
          <w:rFonts w:eastAsia="Times New Roman" w:cs="Times New Roman"/>
          <w:szCs w:val="24"/>
        </w:rPr>
        <w:t>ά</w:t>
      </w:r>
      <w:r>
        <w:rPr>
          <w:rFonts w:eastAsia="Times New Roman" w:cs="Times New Roman"/>
          <w:szCs w:val="24"/>
        </w:rPr>
        <w:t xml:space="preserve">ξονα </w:t>
      </w:r>
      <w:r w:rsidRPr="00AC7E44">
        <w:rPr>
          <w:rFonts w:eastAsia="Times New Roman" w:cs="Times New Roman"/>
          <w:szCs w:val="24"/>
        </w:rPr>
        <w:t>9</w:t>
      </w:r>
      <w:r>
        <w:rPr>
          <w:rFonts w:eastAsia="Times New Roman" w:cs="Times New Roman"/>
          <w:szCs w:val="24"/>
        </w:rPr>
        <w:t xml:space="preserve"> για την αντιμετώπιση της φτώχειας του Ευρωπαϊκού Κ</w:t>
      </w:r>
      <w:r w:rsidRPr="004B3AAB">
        <w:rPr>
          <w:rFonts w:eastAsia="Times New Roman" w:cs="Times New Roman"/>
          <w:szCs w:val="24"/>
        </w:rPr>
        <w:t>οινωνικού</w:t>
      </w:r>
      <w:r>
        <w:rPr>
          <w:rFonts w:eastAsia="Times New Roman" w:cs="Times New Roman"/>
          <w:szCs w:val="24"/>
        </w:rPr>
        <w:t xml:space="preserve"> Ταμείου</w:t>
      </w:r>
      <w:r>
        <w:rPr>
          <w:rFonts w:eastAsia="Times New Roman" w:cs="Times New Roman"/>
          <w:szCs w:val="24"/>
        </w:rPr>
        <w:t>,</w:t>
      </w:r>
      <w:r>
        <w:rPr>
          <w:rFonts w:eastAsia="Times New Roman" w:cs="Times New Roman"/>
          <w:szCs w:val="24"/>
        </w:rPr>
        <w:t xml:space="preserve"> και κάνοντας μ</w:t>
      </w:r>
      <w:r>
        <w:rPr>
          <w:rFonts w:eastAsia="Times New Roman" w:cs="Times New Roman"/>
          <w:szCs w:val="24"/>
        </w:rPr>
        <w:t>ί</w:t>
      </w:r>
      <w:r>
        <w:rPr>
          <w:rFonts w:eastAsia="Times New Roman" w:cs="Times New Roman"/>
          <w:szCs w:val="24"/>
        </w:rPr>
        <w:t>α ανάλυση ότι η κρίση, η φτωχοποίηση της κ</w:t>
      </w:r>
      <w:r>
        <w:rPr>
          <w:rFonts w:eastAsia="Times New Roman" w:cs="Times New Roman"/>
          <w:szCs w:val="24"/>
        </w:rPr>
        <w:t xml:space="preserve">οινωνίας, η </w:t>
      </w:r>
      <w:proofErr w:type="spellStart"/>
      <w:r>
        <w:rPr>
          <w:rFonts w:eastAsia="Times New Roman" w:cs="Times New Roman"/>
          <w:szCs w:val="24"/>
        </w:rPr>
        <w:t>αποασφάλιση</w:t>
      </w:r>
      <w:proofErr w:type="spellEnd"/>
      <w:r>
        <w:rPr>
          <w:rFonts w:eastAsia="Times New Roman" w:cs="Times New Roman"/>
          <w:szCs w:val="24"/>
        </w:rPr>
        <w:t xml:space="preserve"> του πληθυσμού </w:t>
      </w:r>
      <w:r>
        <w:rPr>
          <w:rFonts w:eastAsia="Times New Roman" w:cs="Times New Roman"/>
          <w:szCs w:val="24"/>
        </w:rPr>
        <w:t>-</w:t>
      </w:r>
      <w:r>
        <w:rPr>
          <w:rFonts w:eastAsia="Times New Roman" w:cs="Times New Roman"/>
          <w:szCs w:val="24"/>
        </w:rPr>
        <w:t xml:space="preserve">που βρέθηκαν περίπου τρία εκατομμύρια πολίτες να έχουν χάσει την ασφαλιστική </w:t>
      </w:r>
      <w:r>
        <w:rPr>
          <w:rFonts w:eastAsia="Times New Roman" w:cs="Times New Roman"/>
          <w:szCs w:val="24"/>
        </w:rPr>
        <w:lastRenderedPageBreak/>
        <w:t>τους ικανότητα και να μην έχουν θεσμικά πρόσβαση στο δημόσιο σύστημα υγείας</w:t>
      </w:r>
      <w:r>
        <w:rPr>
          <w:rFonts w:eastAsia="Times New Roman" w:cs="Times New Roman"/>
          <w:szCs w:val="24"/>
        </w:rPr>
        <w:t>-</w:t>
      </w:r>
      <w:r>
        <w:rPr>
          <w:rFonts w:eastAsia="Times New Roman" w:cs="Times New Roman"/>
          <w:szCs w:val="24"/>
        </w:rPr>
        <w:t xml:space="preserve"> δημιούργησε μια ζώνη υγειονομικής φτώχειας στη χώρα</w:t>
      </w:r>
      <w:r>
        <w:rPr>
          <w:rFonts w:eastAsia="Times New Roman" w:cs="Times New Roman"/>
          <w:szCs w:val="24"/>
        </w:rPr>
        <w:t>,</w:t>
      </w:r>
      <w:r>
        <w:rPr>
          <w:rFonts w:eastAsia="Times New Roman" w:cs="Times New Roman"/>
          <w:szCs w:val="24"/>
        </w:rPr>
        <w:t xml:space="preserve"> θεωρήσαμε </w:t>
      </w:r>
      <w:r>
        <w:rPr>
          <w:rFonts w:eastAsia="Times New Roman" w:cs="Times New Roman"/>
          <w:szCs w:val="24"/>
        </w:rPr>
        <w:t>ότι ακριβώς για να αντιμετωπίσουμε αυτή</w:t>
      </w:r>
      <w:r>
        <w:rPr>
          <w:rFonts w:eastAsia="Times New Roman" w:cs="Times New Roman"/>
          <w:szCs w:val="24"/>
        </w:rPr>
        <w:t xml:space="preserve"> </w:t>
      </w:r>
      <w:r>
        <w:rPr>
          <w:rFonts w:eastAsia="Times New Roman" w:cs="Times New Roman"/>
          <w:szCs w:val="24"/>
        </w:rPr>
        <w:t>την υγειονομική φτώχεια, μπορούμε να προτάξουμε δράσεις που να είναι επιλέξιμες για να χρηματοδοτηθούν.</w:t>
      </w:r>
    </w:p>
    <w:p w14:paraId="62104AD9"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Κάναμε μια πολύ μεγάλη προσπάθεια. Πείσαμε τους ευρωπαϊκούς θεσμούς, τα όργανα της Κομισιόν, βάλαμε ως προτεραιό</w:t>
      </w:r>
      <w:r>
        <w:rPr>
          <w:rFonts w:eastAsia="Times New Roman" w:cs="Times New Roman"/>
          <w:szCs w:val="24"/>
        </w:rPr>
        <w:t xml:space="preserve">τητα 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 xml:space="preserve">γείας σε αυτό το σχέδιο, δευτερευόντως την επανεκκίνηση της ψυχιατρικής μεταρρύθμισης, που είχε και αυτή βαλτώσει στα χρόνια της κρίσης και τρίτον, ήταν παρεμβάσεις που αφορούν τον τομέα των εξαρτήσεων. </w:t>
      </w:r>
    </w:p>
    <w:p w14:paraId="62104ADA"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Αυτό ήταν ένα πακέτο </w:t>
      </w:r>
      <w:r>
        <w:rPr>
          <w:rFonts w:eastAsia="Times New Roman" w:cs="Times New Roman"/>
          <w:szCs w:val="24"/>
        </w:rPr>
        <w:t>της τάξης περίπου των 180.000.000 ευρώ που αφορούσαν δράσεις που έχουν σχέση με το Ευρωπαϊκό Κοινωνικό Ταμείο, δηλαδή μεταρρυθμιστικού χαρακτήρα αλλαγές και παρεμβάσεις, όχι βελτίωση υποδομών, εξοπλισμού κ</w:t>
      </w:r>
      <w:r>
        <w:rPr>
          <w:rFonts w:eastAsia="Times New Roman" w:cs="Times New Roman"/>
          <w:szCs w:val="24"/>
        </w:rPr>
        <w:t>.</w:t>
      </w:r>
      <w:r>
        <w:rPr>
          <w:rFonts w:eastAsia="Times New Roman" w:cs="Times New Roman"/>
          <w:szCs w:val="24"/>
        </w:rPr>
        <w:t xml:space="preserve">λπ. που είναι από άλλο, από το </w:t>
      </w:r>
      <w:r w:rsidRPr="004B3AAB">
        <w:rPr>
          <w:rFonts w:eastAsia="Times New Roman" w:cs="Times New Roman"/>
          <w:szCs w:val="24"/>
        </w:rPr>
        <w:t>Ευρωπαϊκό Ταμείο Πε</w:t>
      </w:r>
      <w:r w:rsidRPr="004B3AAB">
        <w:rPr>
          <w:rFonts w:eastAsia="Times New Roman" w:cs="Times New Roman"/>
          <w:szCs w:val="24"/>
        </w:rPr>
        <w:t>ριφερειακής Ανάπτυξης, το ΕΤΠΑ.</w:t>
      </w:r>
    </w:p>
    <w:p w14:paraId="62104ADB"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υπήρξε η νομοθετική ρύθμιση, η οποία έγινε –θυμίζω- τον Αύγουστο του 2017. Δεν είναι τέσσερα χρόνια, δηλαδή. Στην πραγματικότητα έχει περάσει ενάμισης χρόνος από τη νομοθέτηση του ν.</w:t>
      </w:r>
      <w:r>
        <w:rPr>
          <w:rFonts w:eastAsia="Times New Roman" w:cs="Times New Roman"/>
          <w:szCs w:val="24"/>
        </w:rPr>
        <w:t xml:space="preserve">4486/2017 για τη θεσμοθέτηση της ιδέας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γείας, του οικογενειακού γιατρού ως πυρηνικό στοιχείο αυτής της αλλαγής, της ομάδας υγείας η οποία επικουρεί τον οικογενειακό γιατρό, γιατί είπαμε ότι η πρωτοβάθμια φροντίδα είναι μια διεπιστημονική υ</w:t>
      </w:r>
      <w:r>
        <w:rPr>
          <w:rFonts w:eastAsia="Times New Roman" w:cs="Times New Roman"/>
          <w:szCs w:val="24"/>
        </w:rPr>
        <w:t>πόθεση, δεν μπορεί να αφορά μόνο τον γιατρό. Αφορά και τον νοσηλευτή και τον κοινωνικό λειτουργό και τον επισκέπτη υγείας. Αφορά την έμφαση που πρέπει να δοθεί στην πρόληψη και στην αγωγή υγείας, στην παρέμβαση στην κοινότητα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2104ADC"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Κατά την άποψή μας είν</w:t>
      </w:r>
      <w:r>
        <w:rPr>
          <w:rFonts w:eastAsia="Times New Roman" w:cs="Times New Roman"/>
          <w:szCs w:val="24"/>
        </w:rPr>
        <w:t xml:space="preserve">αι ένα πολύ καινοτόμο μοντέλο, το οποίο είναι βεβαίως στη φάση της σταδιακής ανάπτυξής του με δυσκολίες και προβλήματα. Θυμίζω, όμως, </w:t>
      </w:r>
      <w:r>
        <w:rPr>
          <w:rFonts w:eastAsia="Times New Roman" w:cs="Times New Roman"/>
          <w:szCs w:val="24"/>
        </w:rPr>
        <w:t>ό</w:t>
      </w:r>
      <w:r>
        <w:rPr>
          <w:rFonts w:eastAsia="Times New Roman" w:cs="Times New Roman"/>
          <w:szCs w:val="24"/>
        </w:rPr>
        <w:t>τι για πρώτη φορά από συστάσεως του Εθνικού Συστήματος Υγείας έχουμε μ</w:t>
      </w:r>
      <w:r>
        <w:rPr>
          <w:rFonts w:eastAsia="Times New Roman" w:cs="Times New Roman"/>
          <w:szCs w:val="24"/>
        </w:rPr>
        <w:t>ί</w:t>
      </w:r>
      <w:r>
        <w:rPr>
          <w:rFonts w:eastAsia="Times New Roman" w:cs="Times New Roman"/>
          <w:szCs w:val="24"/>
        </w:rPr>
        <w:t>α ρύθμιση που να αφορά την πρωτοβάθμια φροντίδα υγ</w:t>
      </w:r>
      <w:r>
        <w:rPr>
          <w:rFonts w:eastAsia="Times New Roman" w:cs="Times New Roman"/>
          <w:szCs w:val="24"/>
        </w:rPr>
        <w:t xml:space="preserve">είας η οποία να υλοποιείται. Στο παρελθόν υπήρξαν πέντε-έξι τουλάχιστον τέτοιες μεταρρυθμιστικές πρωτοβουλίες και νομοθετήματα, </w:t>
      </w:r>
      <w:r>
        <w:rPr>
          <w:rFonts w:eastAsia="Times New Roman" w:cs="Times New Roman"/>
          <w:szCs w:val="24"/>
        </w:rPr>
        <w:lastRenderedPageBreak/>
        <w:t>τα οποία έμειναν στα συρτάρια των Υπουργείων. Γιατί έμειναν στα συρτάρια των Υπουργείων; Η πολιτική εξήγηση είναι πάρα πολύ απλή</w:t>
      </w:r>
      <w:r>
        <w:rPr>
          <w:rFonts w:eastAsia="Times New Roman" w:cs="Times New Roman"/>
          <w:szCs w:val="24"/>
        </w:rPr>
        <w:t xml:space="preserve">. Διότι είχε </w:t>
      </w:r>
      <w:proofErr w:type="spellStart"/>
      <w:r>
        <w:rPr>
          <w:rFonts w:eastAsia="Times New Roman" w:cs="Times New Roman"/>
          <w:szCs w:val="24"/>
        </w:rPr>
        <w:t>συνομολογηθεί</w:t>
      </w:r>
      <w:proofErr w:type="spellEnd"/>
      <w:r>
        <w:rPr>
          <w:rFonts w:eastAsia="Times New Roman" w:cs="Times New Roman"/>
          <w:szCs w:val="24"/>
        </w:rPr>
        <w:t xml:space="preserve"> από τις πολιτικές δυνάμεις που είχαν την ευθύνη του Υπουργείου και της χώρας όλα αυτά τα χρόνια ότι ο τομέας της πρωτοβάθμιας φροντίδας υγείας είναι προνομιακός χώρος για να δραστηριοποιείται ο ιδιωτικός τομέας και δεν ήθελαν μια</w:t>
      </w:r>
      <w:r>
        <w:rPr>
          <w:rFonts w:eastAsia="Times New Roman" w:cs="Times New Roman"/>
          <w:szCs w:val="24"/>
        </w:rPr>
        <w:t xml:space="preserve"> διευρυμένη παρουσία του δημόσιου συστήματος υγείας σ</w:t>
      </w:r>
      <w:r>
        <w:rPr>
          <w:rFonts w:eastAsia="Times New Roman" w:cs="Times New Roman"/>
          <w:szCs w:val="24"/>
        </w:rPr>
        <w:t>ε</w:t>
      </w:r>
      <w:r>
        <w:rPr>
          <w:rFonts w:eastAsia="Times New Roman" w:cs="Times New Roman"/>
          <w:szCs w:val="24"/>
        </w:rPr>
        <w:t xml:space="preserve"> αυτό το πεδίο. </w:t>
      </w:r>
    </w:p>
    <w:p w14:paraId="62104ADD"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Μετά, λοιπόν, από ενάμιση χρόνο έχει γίνει ένα πολύ σημαντικό διοικητικό, διαχειριστικό, οργανωτικό και λειτουργικό βήμα. Πολύ σημαντικό! Έχουμε </w:t>
      </w:r>
      <w:proofErr w:type="spellStart"/>
      <w:r>
        <w:rPr>
          <w:rFonts w:eastAsia="Times New Roman" w:cs="Times New Roman"/>
          <w:szCs w:val="24"/>
        </w:rPr>
        <w:t>εκατόν</w:t>
      </w:r>
      <w:proofErr w:type="spellEnd"/>
      <w:r>
        <w:rPr>
          <w:rFonts w:eastAsia="Times New Roman" w:cs="Times New Roman"/>
          <w:szCs w:val="24"/>
        </w:rPr>
        <w:t xml:space="preserve"> είκοσι, αυτά είναι τα τελευταία σ</w:t>
      </w:r>
      <w:r>
        <w:rPr>
          <w:rFonts w:eastAsia="Times New Roman" w:cs="Times New Roman"/>
          <w:szCs w:val="24"/>
        </w:rPr>
        <w:t>τοιχεία, νέες δημόσιες δομές. Αυτό σε συνθήκες κρίσης, σε συνθήκες περιορισμών, σε συνθήκες μεγάλων δυσκολιών και στενότητας πόρων, κατά την άποψή μου δεν είναι καθόλου ευκαταφρόνητο. Έχουμε περίπου το 50% των δομών που είχαμε προδιαγράψει να είναι σε λειτ</w:t>
      </w:r>
      <w:r>
        <w:rPr>
          <w:rFonts w:eastAsia="Times New Roman" w:cs="Times New Roman"/>
          <w:szCs w:val="24"/>
        </w:rPr>
        <w:t>ουργία, σ</w:t>
      </w:r>
      <w:r>
        <w:rPr>
          <w:rFonts w:eastAsia="Times New Roman" w:cs="Times New Roman"/>
          <w:szCs w:val="24"/>
        </w:rPr>
        <w:t>ε</w:t>
      </w:r>
      <w:r>
        <w:rPr>
          <w:rFonts w:eastAsia="Times New Roman" w:cs="Times New Roman"/>
          <w:szCs w:val="24"/>
        </w:rPr>
        <w:t xml:space="preserve"> αυτές υπηρετούν πάνω από χίλια άτομα επαγγελματίες υγείας, εκ των </w:t>
      </w:r>
      <w:r>
        <w:rPr>
          <w:rFonts w:eastAsia="Times New Roman" w:cs="Times New Roman"/>
          <w:szCs w:val="24"/>
        </w:rPr>
        <w:t xml:space="preserve">οποίων </w:t>
      </w:r>
      <w:r>
        <w:rPr>
          <w:rFonts w:eastAsia="Times New Roman" w:cs="Times New Roman"/>
          <w:szCs w:val="24"/>
        </w:rPr>
        <w:t>οι τριακόσιοι περίπου είναι οικογενειακοί γιατροί, δηλαδή γιατροί ει</w:t>
      </w:r>
      <w:r>
        <w:rPr>
          <w:rFonts w:eastAsia="Times New Roman" w:cs="Times New Roman"/>
          <w:szCs w:val="24"/>
        </w:rPr>
        <w:lastRenderedPageBreak/>
        <w:t>δικοτήτων γενικής ιατρικής, παθολογίας και παιδιατρικής. Σ</w:t>
      </w:r>
      <w:r>
        <w:rPr>
          <w:rFonts w:eastAsia="Times New Roman" w:cs="Times New Roman"/>
          <w:szCs w:val="24"/>
        </w:rPr>
        <w:t>ε</w:t>
      </w:r>
      <w:r>
        <w:rPr>
          <w:rFonts w:eastAsia="Times New Roman" w:cs="Times New Roman"/>
          <w:szCs w:val="24"/>
        </w:rPr>
        <w:t xml:space="preserve"> αυτές τις δομές ποικίλει η στελέχωσή τους κα</w:t>
      </w:r>
      <w:r>
        <w:rPr>
          <w:rFonts w:eastAsia="Times New Roman" w:cs="Times New Roman"/>
          <w:szCs w:val="24"/>
        </w:rPr>
        <w:t xml:space="preserve">ι η λειτουργικότητά τους, αλλά έχουμε έναν πολύ μεγάλο όγκο δωρεάν εξετάσεων. Έχουν πραγματοποιηθεί πάνω από επτακόσιες χιλιάδες δωρεάν εξετάσεις απ’ αυτές τις δομές, οι οποίες μέχρι τώρα δεν υπήρχαν στο σύστημα υγείας είτε αυτό αφορά </w:t>
      </w:r>
      <w:proofErr w:type="spellStart"/>
      <w:r>
        <w:rPr>
          <w:rFonts w:eastAsia="Times New Roman" w:cs="Times New Roman"/>
          <w:szCs w:val="24"/>
        </w:rPr>
        <w:t>συνταγογράφηση</w:t>
      </w:r>
      <w:proofErr w:type="spellEnd"/>
      <w:r>
        <w:rPr>
          <w:rFonts w:eastAsia="Times New Roman" w:cs="Times New Roman"/>
          <w:szCs w:val="24"/>
        </w:rPr>
        <w:t xml:space="preserve"> είτε π</w:t>
      </w:r>
      <w:r>
        <w:rPr>
          <w:rFonts w:eastAsia="Times New Roman" w:cs="Times New Roman"/>
          <w:szCs w:val="24"/>
        </w:rPr>
        <w:t>αρακολούθηση χρονίως πασχόντων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Έχουν εγγραφεί αυτή την περίοδο περίπου δύο εκατομμύρια πολίτες σε οικογενειακούς γιατρούς και των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 xml:space="preserve">γείας και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 και συμβεβλημένων με τον ΕΟΠΥΥ και περίπου στο ένα δέκατο απ’ αυτούς έχου</w:t>
      </w:r>
      <w:r>
        <w:rPr>
          <w:rFonts w:eastAsia="Times New Roman" w:cs="Times New Roman"/>
          <w:szCs w:val="24"/>
        </w:rPr>
        <w:t xml:space="preserve">με ενεργοποιημένο </w:t>
      </w:r>
      <w:r>
        <w:rPr>
          <w:rFonts w:eastAsia="Times New Roman" w:cs="Times New Roman"/>
          <w:szCs w:val="24"/>
        </w:rPr>
        <w:t>α</w:t>
      </w:r>
      <w:r>
        <w:rPr>
          <w:rFonts w:eastAsia="Times New Roman" w:cs="Times New Roman"/>
          <w:szCs w:val="24"/>
        </w:rPr>
        <w:t xml:space="preserve">τομικό </w:t>
      </w:r>
      <w:r>
        <w:rPr>
          <w:rFonts w:eastAsia="Times New Roman" w:cs="Times New Roman"/>
          <w:szCs w:val="24"/>
        </w:rPr>
        <w:t>η</w:t>
      </w:r>
      <w:r>
        <w:rPr>
          <w:rFonts w:eastAsia="Times New Roman" w:cs="Times New Roman"/>
          <w:szCs w:val="24"/>
        </w:rPr>
        <w:t xml:space="preserve">λεκτρονικό </w:t>
      </w:r>
      <w:r>
        <w:rPr>
          <w:rFonts w:eastAsia="Times New Roman" w:cs="Times New Roman"/>
          <w:szCs w:val="24"/>
        </w:rPr>
        <w:t>φ</w:t>
      </w:r>
      <w:r>
        <w:rPr>
          <w:rFonts w:eastAsia="Times New Roman" w:cs="Times New Roman"/>
          <w:szCs w:val="24"/>
        </w:rPr>
        <w:t xml:space="preserve">άκελο </w:t>
      </w:r>
      <w:r>
        <w:rPr>
          <w:rFonts w:eastAsia="Times New Roman" w:cs="Times New Roman"/>
          <w:szCs w:val="24"/>
        </w:rPr>
        <w:t>υ</w:t>
      </w:r>
      <w:r>
        <w:rPr>
          <w:rFonts w:eastAsia="Times New Roman" w:cs="Times New Roman"/>
          <w:szCs w:val="24"/>
        </w:rPr>
        <w:t xml:space="preserve">γείας. </w:t>
      </w:r>
    </w:p>
    <w:p w14:paraId="62104ADE"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Δεν είμαστε ευχαριστημένοι από την ταχύτητα με την οποία κινείται αυτή η παρέμβαση, αλλά πραγματικά πιστεύουμε ότι έχει γίνει τεράστια προσπάθεια. Σημειωτέον ότι είναι μια δράση η οποία υλοποιήθηκε από </w:t>
      </w:r>
      <w:r>
        <w:rPr>
          <w:rFonts w:eastAsia="Times New Roman" w:cs="Times New Roman"/>
          <w:szCs w:val="24"/>
        </w:rPr>
        <w:t xml:space="preserve">δημόσιους φορείς, από τις υγειονομικές περιφέρειες και όχι από ΑΜΚΕ, από </w:t>
      </w:r>
      <w:r>
        <w:rPr>
          <w:rFonts w:eastAsia="Times New Roman" w:cs="Times New Roman"/>
          <w:szCs w:val="24"/>
        </w:rPr>
        <w:t>α</w:t>
      </w:r>
      <w:r>
        <w:rPr>
          <w:rFonts w:eastAsia="Times New Roman" w:cs="Times New Roman"/>
          <w:szCs w:val="24"/>
        </w:rPr>
        <w:t xml:space="preserve">στικές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ερδοσκοπικές </w:t>
      </w:r>
      <w:r>
        <w:rPr>
          <w:rFonts w:eastAsia="Times New Roman" w:cs="Times New Roman"/>
          <w:szCs w:val="24"/>
        </w:rPr>
        <w:t>ε</w:t>
      </w:r>
      <w:r>
        <w:rPr>
          <w:rFonts w:eastAsia="Times New Roman" w:cs="Times New Roman"/>
          <w:szCs w:val="24"/>
        </w:rPr>
        <w:t xml:space="preserve">ταιρείες, όπως ήταν στο παρελθόν τα περισσότερα έργα που αφορούσαν πόρους του ΕΣΠΑ. Ήταν πολύ μεγάλο </w:t>
      </w:r>
      <w:r>
        <w:rPr>
          <w:rFonts w:eastAsia="Times New Roman" w:cs="Times New Roman"/>
          <w:szCs w:val="24"/>
        </w:rPr>
        <w:lastRenderedPageBreak/>
        <w:t>βήμα αυτό και ήταν μια μεγάλη διαχειριστική πρόκληση. Τα</w:t>
      </w:r>
      <w:r>
        <w:rPr>
          <w:rFonts w:eastAsia="Times New Roman" w:cs="Times New Roman"/>
          <w:szCs w:val="24"/>
        </w:rPr>
        <w:t xml:space="preserve"> έχουμε πάει πάρα πολύ καλά σε γενικές γραμμές στη διαχείριση και στην απορρόφηση αυτών των πόρων και υπάρχουν εκθέσεις της Κομισιόν, των διαχειριστικών αρχών, της Επιτροπής Παρακολούθησης του ΕΣΠΑ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που το επιβεβαιώνουν αυτό το πράγμα και η μεγάλη πρ</w:t>
      </w:r>
      <w:r>
        <w:rPr>
          <w:rFonts w:eastAsia="Times New Roman" w:cs="Times New Roman"/>
          <w:szCs w:val="24"/>
        </w:rPr>
        <w:t xml:space="preserve">οσπάθεια που θα κάνουμε τώρα είναι με μια νέα προκήρυξη να αυξήσουμε τον αριθμό των διαθέσιμων οικογενειακών γιατρών. </w:t>
      </w:r>
    </w:p>
    <w:p w14:paraId="62104ADF"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Εκεί υπάρχει πραγματική δυσκολία. Διότι, αγαπητέ συνάδελφε, η αλήθεια είναι ότι δεν έχουμε την ανταπόκριση που θα περιμέναμε και θα θέλαμ</w:t>
      </w:r>
      <w:r>
        <w:rPr>
          <w:rFonts w:eastAsia="Times New Roman" w:cs="Times New Roman"/>
          <w:szCs w:val="24"/>
        </w:rPr>
        <w:t xml:space="preserve">ε, όχι γιατί –γιατί κι αυτό έχει ειπωθεί πολλές φορές- οι γιατροί γυρνάνε την πλάτη στο, υποτίθεται, </w:t>
      </w:r>
      <w:proofErr w:type="spellStart"/>
      <w:r>
        <w:rPr>
          <w:rFonts w:eastAsia="Times New Roman" w:cs="Times New Roman"/>
          <w:szCs w:val="24"/>
        </w:rPr>
        <w:t>κρατικιστικό</w:t>
      </w:r>
      <w:proofErr w:type="spellEnd"/>
      <w:r>
        <w:rPr>
          <w:rFonts w:eastAsia="Times New Roman" w:cs="Times New Roman"/>
          <w:szCs w:val="24"/>
        </w:rPr>
        <w:t xml:space="preserve"> μοντέλο της Κυβέρνησης ή δεν ξέρω τι, στο σχέδιο του Υπουργείου, αλλά κυρίως διότι έχει μειωθεί η διαθέσιμη δεξαμενή γιατρών στη χώρα. Έχουν μ</w:t>
      </w:r>
      <w:r>
        <w:rPr>
          <w:rFonts w:eastAsia="Times New Roman" w:cs="Times New Roman"/>
          <w:szCs w:val="24"/>
        </w:rPr>
        <w:t>εταναστεύσει στο εξωτερικό δεκαοκτώ χιλιάδες γιατροί.</w:t>
      </w:r>
    </w:p>
    <w:p w14:paraId="62104AE0"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Φροντίσαμε να δώσουμε αποδοχές </w:t>
      </w:r>
      <w:r>
        <w:rPr>
          <w:rFonts w:eastAsia="Times New Roman" w:cs="Times New Roman"/>
          <w:szCs w:val="24"/>
        </w:rPr>
        <w:t>Ε</w:t>
      </w:r>
      <w:r>
        <w:rPr>
          <w:rFonts w:eastAsia="Times New Roman" w:cs="Times New Roman"/>
          <w:szCs w:val="24"/>
        </w:rPr>
        <w:t xml:space="preserve">πιμελητού Α΄, όχι του εισαγωγικού βαθμού του συστήματος, καθαρές αποδοχές, </w:t>
      </w:r>
      <w:r>
        <w:rPr>
          <w:rFonts w:eastAsia="Times New Roman" w:cs="Times New Roman"/>
          <w:szCs w:val="24"/>
        </w:rPr>
        <w:lastRenderedPageBreak/>
        <w:t>δηλαδή περίπου 1.650 ευρώ, που νομίζω ότι δεν είναι ένα ευκαταφρόνητο ποσό για την περίοδο αυτή</w:t>
      </w:r>
      <w:r>
        <w:rPr>
          <w:rFonts w:eastAsia="Times New Roman" w:cs="Times New Roman"/>
          <w:szCs w:val="24"/>
        </w:rPr>
        <w:t xml:space="preserve"> που διανύει η χώρα και για το μισθολογικό στάτους που υπάρχει συνολικά και στον δημόσιο και στον ιδιωτικό τομέα. Θα κάνουμε μια προσπάθεια στο επόμενο διάστημα να επιταχύνουμε τα βήματα. Είχαμε δυσκολίες και για την ανεύρεση κτηρίων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Θεωρώ πραγματικ</w:t>
      </w:r>
      <w:r>
        <w:rPr>
          <w:rFonts w:eastAsia="Times New Roman" w:cs="Times New Roman"/>
          <w:szCs w:val="24"/>
        </w:rPr>
        <w:t xml:space="preserve">ά ότι προσπαθούμε να οργανώσουμε </w:t>
      </w:r>
      <w:proofErr w:type="spellStart"/>
      <w:r>
        <w:rPr>
          <w:rFonts w:eastAsia="Times New Roman" w:cs="Times New Roman"/>
          <w:szCs w:val="24"/>
        </w:rPr>
        <w:t>εκατόν</w:t>
      </w:r>
      <w:proofErr w:type="spellEnd"/>
      <w:r>
        <w:rPr>
          <w:rFonts w:eastAsia="Times New Roman" w:cs="Times New Roman"/>
          <w:szCs w:val="24"/>
        </w:rPr>
        <w:t xml:space="preserve"> είκοσι δομές που είναι μικρά </w:t>
      </w:r>
      <w:proofErr w:type="spellStart"/>
      <w:r>
        <w:rPr>
          <w:rFonts w:eastAsia="Times New Roman" w:cs="Times New Roman"/>
          <w:szCs w:val="24"/>
        </w:rPr>
        <w:t>πολυϊατρεία</w:t>
      </w:r>
      <w:proofErr w:type="spellEnd"/>
      <w:r>
        <w:rPr>
          <w:rFonts w:eastAsia="Times New Roman" w:cs="Times New Roman"/>
          <w:szCs w:val="24"/>
        </w:rPr>
        <w:t>, με αξιοπρεπείς χώρους και με καλή αξιολόγηση από τις τοπικές κοινωνίες. Μπορείτε να το διερευνήσετε αυτό. Έχουμε πάρα πολύ καλή ανταπόκριση από τον πληθυσμό ο οποίος εξυπηρετ</w:t>
      </w:r>
      <w:r>
        <w:rPr>
          <w:rFonts w:eastAsia="Times New Roman" w:cs="Times New Roman"/>
          <w:szCs w:val="24"/>
        </w:rPr>
        <w:t>είται και είμαστε και σε μια φάση που αρχίζουμε σιγά-σιγά και αξιολογούμε τη δράση αυτή. Κάνουμε δημόσιους απολογισμούς. Έχουμε ήδη προχωρήσει σε έναν κεντρικό απολογισμό ενός έτους από τη λειτουργία της μεταρρύθμισης, παρουσία και του Παγκόσμιου Οργανισμο</w:t>
      </w:r>
      <w:r>
        <w:rPr>
          <w:rFonts w:eastAsia="Times New Roman" w:cs="Times New Roman"/>
          <w:szCs w:val="24"/>
        </w:rPr>
        <w:t>ύ Υγείας και των στελεχών της Κομισιόν.</w:t>
      </w:r>
    </w:p>
    <w:p w14:paraId="62104AE1"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Η εικόνα είναι πάρα πολύ καλή και θεωρείται ότι είναι ένα μεταρρυθμιστικό βήμα που έκανε η ελληνική Κυβέρνηση πάρα </w:t>
      </w:r>
      <w:r>
        <w:rPr>
          <w:rFonts w:eastAsia="Times New Roman" w:cs="Times New Roman"/>
          <w:szCs w:val="24"/>
        </w:rPr>
        <w:lastRenderedPageBreak/>
        <w:t xml:space="preserve">πολύ κρίσιμο σε ένα πεδίο που υστερούσε και υπήρχε μεγάλο έλλειμμα από ιδρύσεως του ΕΣΥ. </w:t>
      </w:r>
    </w:p>
    <w:p w14:paraId="62104AE2" w14:textId="77777777" w:rsidR="000F52B4" w:rsidRDefault="00ED3287">
      <w:pPr>
        <w:spacing w:line="600" w:lineRule="auto"/>
        <w:ind w:firstLine="720"/>
        <w:contextualSpacing/>
        <w:jc w:val="both"/>
        <w:rPr>
          <w:rFonts w:eastAsia="Times New Roman" w:cs="Times New Roman"/>
          <w:szCs w:val="24"/>
        </w:rPr>
      </w:pPr>
      <w:r w:rsidRPr="008A27A5">
        <w:rPr>
          <w:rFonts w:eastAsia="Times New Roman"/>
          <w:b/>
          <w:bCs/>
        </w:rPr>
        <w:t xml:space="preserve">ΠΡΟΕΔΡΕΥΩΝ </w:t>
      </w:r>
      <w:r w:rsidRPr="008A27A5">
        <w:rPr>
          <w:rFonts w:eastAsia="Times New Roman"/>
          <w:b/>
          <w:bCs/>
        </w:rPr>
        <w:t>(Αναστάσιος Κουράκης):</w:t>
      </w:r>
      <w:r>
        <w:rPr>
          <w:rFonts w:eastAsia="Times New Roman" w:cs="Times New Roman"/>
          <w:szCs w:val="24"/>
        </w:rPr>
        <w:t xml:space="preserve"> Ευχαριστούμε τον κύριο Υπουργό. </w:t>
      </w:r>
    </w:p>
    <w:p w14:paraId="62104AE3"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Ανεξάρτητος Βουλευτής Α΄ Αθηνών κ. Σπυρίδων Λυκούδης για να δευτερολογήσει. </w:t>
      </w:r>
    </w:p>
    <w:p w14:paraId="62104AE4"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Το γεγονός ότι η </w:t>
      </w:r>
      <w:proofErr w:type="spellStart"/>
      <w:r>
        <w:rPr>
          <w:rFonts w:eastAsia="Times New Roman" w:cs="Times New Roman"/>
          <w:szCs w:val="24"/>
        </w:rPr>
        <w:t>πρωτολογία</w:t>
      </w:r>
      <w:proofErr w:type="spellEnd"/>
      <w:r>
        <w:rPr>
          <w:rFonts w:eastAsia="Times New Roman" w:cs="Times New Roman"/>
          <w:szCs w:val="24"/>
        </w:rPr>
        <w:t xml:space="preserve"> σας κράτησε ένα δεκάλεπτο, παρά το ότι εξ αντικειμένου είναι μια παραβίαση του Κανονισμού, εγώ το θεωρώ πάρα πολύ θετικό σημείο, διότι νομίζω ότι ήταν επιτυχές το περιεχόμενο της ερώτησής μου, για να σας υποχρεώσει να κάνετε τό</w:t>
      </w:r>
      <w:r>
        <w:rPr>
          <w:rFonts w:eastAsia="Times New Roman" w:cs="Times New Roman"/>
          <w:szCs w:val="24"/>
        </w:rPr>
        <w:t xml:space="preserve">σο εκτενή ανάλυση επί του θέματος. </w:t>
      </w:r>
    </w:p>
    <w:p w14:paraId="62104AE5"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Σας διαβεβαιώνω ότι η ερώτησή μου κατέγραφε την προσωπική μου ανησυχία για μια μεταρρύθμιση που κατά τη γνώμη μου είναι σημαντική και χρεώνεται στα θετικά της δικής σας υπουργικής δραστηριότητας. Γι’ αυτό και προσπάθησα </w:t>
      </w:r>
      <w:r>
        <w:rPr>
          <w:rFonts w:eastAsia="Times New Roman" w:cs="Times New Roman"/>
          <w:szCs w:val="24"/>
        </w:rPr>
        <w:t xml:space="preserve">να πάρω τα στοιχεία που χρειάζονταν για να την κάνω με καθαρότητα, για να έχω και καθαρές απαντήσεις. </w:t>
      </w:r>
    </w:p>
    <w:p w14:paraId="62104AE6"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Έχω την εντύπωση ότι κακώς κατ’ αρχ</w:t>
      </w:r>
      <w:r>
        <w:rPr>
          <w:rFonts w:eastAsia="Times New Roman" w:cs="Times New Roman"/>
          <w:szCs w:val="24"/>
        </w:rPr>
        <w:t>άς</w:t>
      </w:r>
      <w:r>
        <w:rPr>
          <w:rFonts w:eastAsia="Times New Roman" w:cs="Times New Roman"/>
          <w:szCs w:val="24"/>
        </w:rPr>
        <w:t xml:space="preserve"> καταφύγατε από την αρχή στην αναφορά το</w:t>
      </w:r>
      <w:r>
        <w:rPr>
          <w:rFonts w:eastAsia="Times New Roman" w:cs="Times New Roman"/>
          <w:szCs w:val="24"/>
        </w:rPr>
        <w:t>ύ</w:t>
      </w:r>
      <w:r>
        <w:rPr>
          <w:rFonts w:eastAsia="Times New Roman" w:cs="Times New Roman"/>
          <w:szCs w:val="24"/>
        </w:rPr>
        <w:t xml:space="preserve"> τι είχε γίνει μέχρι τώρα και στους προηγούμενους. Κάποια στιγμή αυτή η ιστ</w:t>
      </w:r>
      <w:r>
        <w:rPr>
          <w:rFonts w:eastAsia="Times New Roman" w:cs="Times New Roman"/>
          <w:szCs w:val="24"/>
        </w:rPr>
        <w:t>ορία πρέπει να τελειώσει. Εγώ ρωτάω εσάς που καταγράφω τη δική σας δράση ως Υπουργού με θετικά στοιχεία γι’ αυτή τη συγκεκριμένη μεταρρύθμιση, να μου πείτε γιατί δεν προχώρησε και νομίζω ότι η ειλικρίνεια με την οποία απαντάτε στο ότι υπάρχουν προβλήματα κ</w:t>
      </w:r>
      <w:r>
        <w:rPr>
          <w:rFonts w:eastAsia="Times New Roman" w:cs="Times New Roman"/>
          <w:szCs w:val="24"/>
        </w:rPr>
        <w:t xml:space="preserve">αθυστέρησης, τα οποία οφείλονται εδώ ή εκεί, πείθει για το γεγονός ότι πραγματικά η ερώτηση που κάνω έχει στοιχεία απολύτως ρεαλιστικά. </w:t>
      </w:r>
    </w:p>
    <w:p w14:paraId="62104AE7"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xml:space="preserve">, θα ήθελα μια πιο συγκεκριμένη απάντηση. Αυτή η μεταρρύθμιση, η οποία ήρθε με 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για να κάνει την περιβόητη και πολυπόθητη αποσυμφόρηση στην επικοινωνία των ασθενών με τα νοσοκομεία, πέτυχε; Δηλαδή, όντως τώρα έχει υπάρξει αυτή η αποσυμφόρηση; Υπάρχουν αυτοί οι </w:t>
      </w:r>
      <w:r>
        <w:rPr>
          <w:rFonts w:eastAsia="Times New Roman" w:cs="Times New Roman"/>
          <w:szCs w:val="24"/>
          <w:lang w:val="en-US"/>
        </w:rPr>
        <w:t>gate</w:t>
      </w:r>
      <w:r w:rsidRPr="007B2B43">
        <w:rPr>
          <w:rFonts w:eastAsia="Times New Roman" w:cs="Times New Roman"/>
          <w:szCs w:val="24"/>
        </w:rPr>
        <w:t xml:space="preserve"> </w:t>
      </w:r>
      <w:r>
        <w:rPr>
          <w:rFonts w:eastAsia="Times New Roman" w:cs="Times New Roman"/>
          <w:szCs w:val="24"/>
          <w:lang w:val="en-US"/>
        </w:rPr>
        <w:t>keepers</w:t>
      </w:r>
      <w:r w:rsidRPr="007B2B43">
        <w:rPr>
          <w:rFonts w:eastAsia="Times New Roman" w:cs="Times New Roman"/>
          <w:szCs w:val="24"/>
        </w:rPr>
        <w:t xml:space="preserve"> </w:t>
      </w:r>
      <w:r>
        <w:rPr>
          <w:rFonts w:eastAsia="Times New Roman" w:cs="Times New Roman"/>
          <w:szCs w:val="24"/>
        </w:rPr>
        <w:t xml:space="preserve">που προσπαθήσατε να φτιάξετε εσείς με 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ονάδε</w:t>
      </w:r>
      <w:r>
        <w:rPr>
          <w:rFonts w:eastAsia="Times New Roman" w:cs="Times New Roman"/>
          <w:szCs w:val="24"/>
        </w:rPr>
        <w:t xml:space="preserve">ς </w:t>
      </w:r>
      <w:r>
        <w:rPr>
          <w:rFonts w:eastAsia="Times New Roman" w:cs="Times New Roman"/>
          <w:szCs w:val="24"/>
        </w:rPr>
        <w:t>υ</w:t>
      </w:r>
      <w:r>
        <w:rPr>
          <w:rFonts w:eastAsia="Times New Roman" w:cs="Times New Roman"/>
          <w:szCs w:val="24"/>
        </w:rPr>
        <w:t xml:space="preserve">γείας, για να μην καταφτάνουν –και χωρίς λόγο πολλές φορές- στα νοσοκομεία οι ασθενείς; Αυτή η μεταρρύθμιση πιάνει ένα μεγάλο ποσοστό του </w:t>
      </w:r>
      <w:r>
        <w:rPr>
          <w:rFonts w:eastAsia="Times New Roman" w:cs="Times New Roman"/>
          <w:szCs w:val="24"/>
        </w:rPr>
        <w:lastRenderedPageBreak/>
        <w:t>πληθυσμού ή έχω δίκιο όταν λέω ότι πιάνει περίπου το μισό του πληθυσμού και υπάρχει ένα ζήτημα πάρα πολύ σοβαρό όσο</w:t>
      </w:r>
      <w:r>
        <w:rPr>
          <w:rFonts w:eastAsia="Times New Roman" w:cs="Times New Roman"/>
          <w:szCs w:val="24"/>
        </w:rPr>
        <w:t>ν αφορά συγκεκριμένες ειδικότητες και συγκεκριμένες περιοχές; Παραδείγματος χάρ</w:t>
      </w:r>
      <w:r>
        <w:rPr>
          <w:rFonts w:eastAsia="Times New Roman" w:cs="Times New Roman"/>
          <w:szCs w:val="24"/>
        </w:rPr>
        <w:t>ιν</w:t>
      </w:r>
      <w:r>
        <w:rPr>
          <w:rFonts w:eastAsia="Times New Roman" w:cs="Times New Roman"/>
          <w:szCs w:val="24"/>
        </w:rPr>
        <w:t>, τι γίνεται με τους παιδιάτρους; Τι γίνεται με τα νησιά και τις απομακρυσμένες περιοχές; Στη Σύρο, στη Λέσβο, στη Σάμο, στη Χίο, στην Κω, στην Κάλυμνο και στη Νάξο υπάρχουν π</w:t>
      </w:r>
      <w:r>
        <w:rPr>
          <w:rFonts w:eastAsia="Times New Roman" w:cs="Times New Roman"/>
          <w:szCs w:val="24"/>
        </w:rPr>
        <w:t xml:space="preserve">ερίπου εκατό παιδίατροι ιδιώτες και δεν υπάρχει παιδίατρος μέσα απ’ αυτό το σύστημα και αυτή τη μεταρρύθμιση. Τι συμβαίνει με αυτή την ιστορία; </w:t>
      </w:r>
    </w:p>
    <w:p w14:paraId="62104AE8"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Θα ήθελα δε να σας κάνω μ</w:t>
      </w:r>
      <w:r>
        <w:rPr>
          <w:rFonts w:eastAsia="Times New Roman" w:cs="Times New Roman"/>
          <w:szCs w:val="24"/>
        </w:rPr>
        <w:t>ί</w:t>
      </w:r>
      <w:r>
        <w:rPr>
          <w:rFonts w:eastAsia="Times New Roman" w:cs="Times New Roman"/>
          <w:szCs w:val="24"/>
        </w:rPr>
        <w:t>α παρατήρηση, γιατί νομίζω ότι πάρα πολλά πράγματα που ήθελα να σας πω τα πιάσατε στη</w:t>
      </w:r>
      <w:r>
        <w:rPr>
          <w:rFonts w:eastAsia="Times New Roman" w:cs="Times New Roman"/>
          <w:szCs w:val="24"/>
        </w:rPr>
        <w:t xml:space="preserve">ν </w:t>
      </w:r>
      <w:proofErr w:type="spellStart"/>
      <w:r>
        <w:rPr>
          <w:rFonts w:eastAsia="Times New Roman" w:cs="Times New Roman"/>
          <w:szCs w:val="24"/>
        </w:rPr>
        <w:t>πρωτολογία</w:t>
      </w:r>
      <w:proofErr w:type="spellEnd"/>
      <w:r>
        <w:rPr>
          <w:rFonts w:eastAsia="Times New Roman" w:cs="Times New Roman"/>
          <w:szCs w:val="24"/>
        </w:rPr>
        <w:t xml:space="preserve"> σας και δεν έχει καμ</w:t>
      </w:r>
      <w:r>
        <w:rPr>
          <w:rFonts w:eastAsia="Times New Roman" w:cs="Times New Roman"/>
          <w:szCs w:val="24"/>
        </w:rPr>
        <w:t>μ</w:t>
      </w:r>
      <w:r>
        <w:rPr>
          <w:rFonts w:eastAsia="Times New Roman" w:cs="Times New Roman"/>
          <w:szCs w:val="24"/>
        </w:rPr>
        <w:t>ία αξία να κουραζόμαστε επαναλαμβάνοντας τα ζητήματα, αλλά αληθινά, πιστεύετε ότι η μη θετική ανταπόκριση στον βαθμό που θα θέλατε των γιατρών σ</w:t>
      </w:r>
      <w:r>
        <w:rPr>
          <w:rFonts w:eastAsia="Times New Roman" w:cs="Times New Roman"/>
          <w:szCs w:val="24"/>
        </w:rPr>
        <w:t>ε</w:t>
      </w:r>
      <w:r>
        <w:rPr>
          <w:rFonts w:eastAsia="Times New Roman" w:cs="Times New Roman"/>
          <w:szCs w:val="24"/>
        </w:rPr>
        <w:t xml:space="preserve"> αυτή τη πρόσκληση είναι επειδή μεταναστεύουν μόνο οι γιατροί; </w:t>
      </w:r>
    </w:p>
    <w:p w14:paraId="62104AE9"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Θα προσπαθήσω</w:t>
      </w:r>
      <w:r>
        <w:rPr>
          <w:rFonts w:eastAsia="Times New Roman" w:cs="Times New Roman"/>
          <w:szCs w:val="24"/>
        </w:rPr>
        <w:t xml:space="preserve"> να το πω όσο μπορώ πιο κομψά, για να μη δημιουργήσω και ζητήματα στους ίδιους τους γιατρούς. Η </w:t>
      </w:r>
      <w:r>
        <w:rPr>
          <w:rFonts w:eastAsia="Times New Roman" w:cs="Times New Roman"/>
          <w:szCs w:val="24"/>
        </w:rPr>
        <w:lastRenderedPageBreak/>
        <w:t xml:space="preserve">αμφιβολία στην μακροημέρευση του θεσμού υπάρχει; Έχουν τέτοια αμφιβολία οι γιατροί και δεν έρχονται; Υπάρχουν χαμηλές αποδοχές κατά τη γνώμη σας; Είναι επαρκές </w:t>
      </w:r>
      <w:r>
        <w:rPr>
          <w:rFonts w:eastAsia="Times New Roman" w:cs="Times New Roman"/>
          <w:szCs w:val="24"/>
        </w:rPr>
        <w:t xml:space="preserve">το στοιχείο που μας δώσατε για τη μισθολογική τους καταγραφή; Το εργασιακό τους καθεστώς είναι επιβεβαιωμένο με την έννοια της προοπτικής ή αβέβαιο; </w:t>
      </w:r>
    </w:p>
    <w:p w14:paraId="62104AEA" w14:textId="77777777" w:rsidR="000F52B4" w:rsidRDefault="00ED3287">
      <w:pPr>
        <w:spacing w:line="600" w:lineRule="auto"/>
        <w:ind w:firstLine="720"/>
        <w:contextualSpacing/>
        <w:jc w:val="both"/>
        <w:rPr>
          <w:rFonts w:eastAsia="Times New Roman"/>
          <w:szCs w:val="24"/>
        </w:rPr>
      </w:pPr>
      <w:r>
        <w:rPr>
          <w:rFonts w:eastAsia="Times New Roman"/>
          <w:szCs w:val="24"/>
        </w:rPr>
        <w:t>Εάν υπάρχουν αυτά τα στοιχεία, λοιπόν, νομίζω ότι υπερβαίνουν το υπαρκτό και δεδομένο στοιχείο ότι υπάρχου</w:t>
      </w:r>
      <w:r>
        <w:rPr>
          <w:rFonts w:eastAsia="Times New Roman"/>
          <w:szCs w:val="24"/>
        </w:rPr>
        <w:t>ν γιατροί που μεταναστεύουν, διότι ενδεχομένως στο εξωτερικό είναι καλύτερες οι συνθήκες. Θα ήθελα στη δευτερολογία σας, αν είναι δυνατόν, να μου απαντήσετε με λίγο πιο συγκεκριμένα στοιχεία για αυτά που σας ρωτάω, γιατί ε</w:t>
      </w:r>
      <w:r w:rsidRPr="00301F62">
        <w:rPr>
          <w:rFonts w:eastAsia="Times New Roman"/>
          <w:szCs w:val="24"/>
        </w:rPr>
        <w:t>παναλαμβάνω</w:t>
      </w:r>
      <w:r>
        <w:rPr>
          <w:rFonts w:eastAsia="Times New Roman"/>
          <w:szCs w:val="24"/>
        </w:rPr>
        <w:t xml:space="preserve"> -το ξαναλέω γιατί θέλω</w:t>
      </w:r>
      <w:r>
        <w:rPr>
          <w:rFonts w:eastAsia="Times New Roman"/>
          <w:szCs w:val="24"/>
        </w:rPr>
        <w:t xml:space="preserve"> να μείνει και να είναι καταγεγραμμένο-</w:t>
      </w:r>
      <w:r w:rsidRPr="00301F62">
        <w:rPr>
          <w:rFonts w:eastAsia="Times New Roman"/>
          <w:szCs w:val="24"/>
        </w:rPr>
        <w:t xml:space="preserve"> εγώ θεωρώ αυτή την μεταρρύθμιση ουσιαστική</w:t>
      </w:r>
      <w:r>
        <w:rPr>
          <w:rFonts w:eastAsia="Times New Roman"/>
          <w:szCs w:val="24"/>
        </w:rPr>
        <w:t>. Κ</w:t>
      </w:r>
      <w:r w:rsidRPr="00301F62">
        <w:rPr>
          <w:rFonts w:eastAsia="Times New Roman"/>
          <w:szCs w:val="24"/>
        </w:rPr>
        <w:t xml:space="preserve">αι επειδή πιστεύω ότι στηρίζεται και στην βοήθεια του Παγκόσμιου Οργανισμού </w:t>
      </w:r>
      <w:r>
        <w:rPr>
          <w:rFonts w:eastAsia="Times New Roman"/>
          <w:szCs w:val="24"/>
        </w:rPr>
        <w:t>Υ</w:t>
      </w:r>
      <w:r w:rsidRPr="00301F62">
        <w:rPr>
          <w:rFonts w:eastAsia="Times New Roman"/>
          <w:szCs w:val="24"/>
        </w:rPr>
        <w:t xml:space="preserve">γείας </w:t>
      </w:r>
      <w:r>
        <w:rPr>
          <w:rFonts w:eastAsia="Times New Roman"/>
          <w:szCs w:val="24"/>
        </w:rPr>
        <w:t>-έ</w:t>
      </w:r>
      <w:r w:rsidRPr="00301F62">
        <w:rPr>
          <w:rFonts w:eastAsia="Times New Roman"/>
          <w:szCs w:val="24"/>
        </w:rPr>
        <w:t>τσι δεν είναι</w:t>
      </w:r>
      <w:r>
        <w:rPr>
          <w:rFonts w:eastAsia="Times New Roman"/>
          <w:szCs w:val="24"/>
        </w:rPr>
        <w:t>;-</w:t>
      </w:r>
      <w:r w:rsidRPr="00301F62">
        <w:rPr>
          <w:rFonts w:eastAsia="Times New Roman"/>
          <w:szCs w:val="24"/>
        </w:rPr>
        <w:t xml:space="preserve"> που ξεκίνησε </w:t>
      </w:r>
      <w:r>
        <w:rPr>
          <w:rFonts w:eastAsia="Times New Roman"/>
          <w:szCs w:val="24"/>
        </w:rPr>
        <w:t xml:space="preserve">βέβαια </w:t>
      </w:r>
      <w:r w:rsidRPr="00301F62">
        <w:rPr>
          <w:rFonts w:eastAsia="Times New Roman"/>
          <w:szCs w:val="24"/>
        </w:rPr>
        <w:t xml:space="preserve">αυτή η υποστήριξη </w:t>
      </w:r>
      <w:r>
        <w:rPr>
          <w:rFonts w:eastAsia="Times New Roman"/>
          <w:szCs w:val="24"/>
        </w:rPr>
        <w:t>και</w:t>
      </w:r>
      <w:r w:rsidRPr="00301F62">
        <w:rPr>
          <w:rFonts w:eastAsia="Times New Roman"/>
          <w:szCs w:val="24"/>
        </w:rPr>
        <w:t xml:space="preserve"> επί της εποχής του προηγούμε</w:t>
      </w:r>
      <w:r w:rsidRPr="00301F62">
        <w:rPr>
          <w:rFonts w:eastAsia="Times New Roman"/>
          <w:szCs w:val="24"/>
        </w:rPr>
        <w:t>νου Υπουργού</w:t>
      </w:r>
      <w:r>
        <w:rPr>
          <w:rFonts w:eastAsia="Times New Roman"/>
          <w:szCs w:val="24"/>
        </w:rPr>
        <w:t>,</w:t>
      </w:r>
      <w:r w:rsidRPr="00301F62">
        <w:rPr>
          <w:rFonts w:eastAsia="Times New Roman"/>
          <w:szCs w:val="24"/>
        </w:rPr>
        <w:t xml:space="preserve"> του κ</w:t>
      </w:r>
      <w:r>
        <w:rPr>
          <w:rFonts w:eastAsia="Times New Roman"/>
          <w:szCs w:val="24"/>
        </w:rPr>
        <w:t>.</w:t>
      </w:r>
      <w:r w:rsidRPr="00301F62">
        <w:rPr>
          <w:rFonts w:eastAsia="Times New Roman"/>
          <w:szCs w:val="24"/>
        </w:rPr>
        <w:t xml:space="preserve"> Γεωργιάδη νομίζω</w:t>
      </w:r>
      <w:r>
        <w:rPr>
          <w:rFonts w:eastAsia="Times New Roman"/>
          <w:szCs w:val="24"/>
        </w:rPr>
        <w:t>,</w:t>
      </w:r>
      <w:r w:rsidRPr="00301F62">
        <w:rPr>
          <w:rFonts w:eastAsia="Times New Roman"/>
          <w:szCs w:val="24"/>
        </w:rPr>
        <w:t xml:space="preserve"> αλλά παραμένει ως υποστήριξη από τον Παγκόσμιο Οργανισμό </w:t>
      </w:r>
      <w:r>
        <w:rPr>
          <w:rFonts w:eastAsia="Times New Roman"/>
          <w:szCs w:val="24"/>
        </w:rPr>
        <w:lastRenderedPageBreak/>
        <w:t>Υ</w:t>
      </w:r>
      <w:r w:rsidRPr="00301F62">
        <w:rPr>
          <w:rFonts w:eastAsia="Times New Roman"/>
          <w:szCs w:val="24"/>
        </w:rPr>
        <w:t>γείας</w:t>
      </w:r>
      <w:r>
        <w:rPr>
          <w:rFonts w:eastAsia="Times New Roman"/>
          <w:szCs w:val="24"/>
        </w:rPr>
        <w:t>,</w:t>
      </w:r>
      <w:r w:rsidRPr="00301F62">
        <w:rPr>
          <w:rFonts w:eastAsia="Times New Roman"/>
          <w:szCs w:val="24"/>
        </w:rPr>
        <w:t xml:space="preserve"> δεν θα έπρεπε να είναι καλύτερη</w:t>
      </w:r>
      <w:r>
        <w:rPr>
          <w:rFonts w:eastAsia="Times New Roman"/>
          <w:szCs w:val="24"/>
        </w:rPr>
        <w:t>,</w:t>
      </w:r>
      <w:r w:rsidRPr="00301F62">
        <w:rPr>
          <w:rFonts w:eastAsia="Times New Roman"/>
          <w:szCs w:val="24"/>
        </w:rPr>
        <w:t xml:space="preserve"> </w:t>
      </w:r>
      <w:r>
        <w:rPr>
          <w:rFonts w:eastAsia="Times New Roman"/>
          <w:szCs w:val="24"/>
        </w:rPr>
        <w:t>κύριε Υπουργέ, η</w:t>
      </w:r>
      <w:r w:rsidRPr="00301F62">
        <w:rPr>
          <w:rFonts w:eastAsia="Times New Roman"/>
          <w:szCs w:val="24"/>
        </w:rPr>
        <w:t xml:space="preserve"> εικόνα</w:t>
      </w:r>
      <w:r>
        <w:rPr>
          <w:rFonts w:eastAsia="Times New Roman"/>
          <w:szCs w:val="24"/>
        </w:rPr>
        <w:t>;</w:t>
      </w:r>
      <w:r w:rsidRPr="00301F62">
        <w:rPr>
          <w:rFonts w:eastAsia="Times New Roman"/>
          <w:szCs w:val="24"/>
        </w:rPr>
        <w:t xml:space="preserve"> </w:t>
      </w:r>
      <w:r>
        <w:rPr>
          <w:rFonts w:eastAsia="Times New Roman"/>
          <w:szCs w:val="24"/>
        </w:rPr>
        <w:t>Το</w:t>
      </w:r>
      <w:r w:rsidRPr="00301F62">
        <w:rPr>
          <w:rFonts w:eastAsia="Times New Roman"/>
          <w:szCs w:val="24"/>
        </w:rPr>
        <w:t xml:space="preserve"> λέω</w:t>
      </w:r>
      <w:r>
        <w:rPr>
          <w:rFonts w:eastAsia="Times New Roman"/>
          <w:szCs w:val="24"/>
        </w:rPr>
        <w:t xml:space="preserve">, </w:t>
      </w:r>
      <w:r w:rsidRPr="00301F62">
        <w:rPr>
          <w:rFonts w:eastAsia="Times New Roman"/>
          <w:szCs w:val="24"/>
        </w:rPr>
        <w:t>επαναλαμβάν</w:t>
      </w:r>
      <w:r>
        <w:rPr>
          <w:rFonts w:eastAsia="Times New Roman"/>
          <w:szCs w:val="24"/>
        </w:rPr>
        <w:t>ω,</w:t>
      </w:r>
      <w:r w:rsidRPr="00301F62">
        <w:rPr>
          <w:rFonts w:eastAsia="Times New Roman"/>
          <w:szCs w:val="24"/>
        </w:rPr>
        <w:t xml:space="preserve"> </w:t>
      </w:r>
      <w:r>
        <w:rPr>
          <w:rFonts w:eastAsia="Times New Roman"/>
          <w:szCs w:val="24"/>
        </w:rPr>
        <w:t xml:space="preserve">με </w:t>
      </w:r>
      <w:r w:rsidRPr="00301F62">
        <w:rPr>
          <w:rFonts w:eastAsia="Times New Roman"/>
          <w:szCs w:val="24"/>
        </w:rPr>
        <w:t>καλοπροαίρετη διάθεση κριτικής</w:t>
      </w:r>
      <w:r>
        <w:rPr>
          <w:rFonts w:eastAsia="Times New Roman"/>
          <w:szCs w:val="24"/>
        </w:rPr>
        <w:t>,</w:t>
      </w:r>
      <w:r w:rsidRPr="00301F62">
        <w:rPr>
          <w:rFonts w:eastAsia="Times New Roman"/>
          <w:szCs w:val="24"/>
        </w:rPr>
        <w:t xml:space="preserve"> γιατί θεωρώ ότι είναι σοβαρή </w:t>
      </w:r>
      <w:r>
        <w:rPr>
          <w:rFonts w:eastAsia="Times New Roman"/>
          <w:szCs w:val="24"/>
        </w:rPr>
        <w:t xml:space="preserve">η </w:t>
      </w:r>
      <w:r w:rsidRPr="00301F62">
        <w:rPr>
          <w:rFonts w:eastAsia="Times New Roman"/>
          <w:szCs w:val="24"/>
        </w:rPr>
        <w:t>μεταρρύθμιση</w:t>
      </w:r>
      <w:r>
        <w:rPr>
          <w:rFonts w:eastAsia="Times New Roman"/>
          <w:szCs w:val="24"/>
        </w:rPr>
        <w:t>.</w:t>
      </w:r>
    </w:p>
    <w:p w14:paraId="62104AEB" w14:textId="77777777" w:rsidR="000F52B4" w:rsidRDefault="00ED3287">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sidRPr="00301F62">
        <w:rPr>
          <w:rFonts w:eastAsia="Times New Roman"/>
          <w:szCs w:val="24"/>
        </w:rPr>
        <w:t>Ευχαριστούμε τον κ</w:t>
      </w:r>
      <w:r>
        <w:rPr>
          <w:rFonts w:eastAsia="Times New Roman"/>
          <w:szCs w:val="24"/>
        </w:rPr>
        <w:t>.</w:t>
      </w:r>
      <w:r w:rsidRPr="00301F62">
        <w:rPr>
          <w:rFonts w:eastAsia="Times New Roman"/>
          <w:szCs w:val="24"/>
        </w:rPr>
        <w:t xml:space="preserve"> Λυκούδη</w:t>
      </w:r>
      <w:r>
        <w:rPr>
          <w:rFonts w:eastAsia="Times New Roman"/>
          <w:szCs w:val="24"/>
        </w:rPr>
        <w:t>.</w:t>
      </w:r>
    </w:p>
    <w:p w14:paraId="62104AEC" w14:textId="77777777" w:rsidR="000F52B4" w:rsidRDefault="00ED3287">
      <w:pPr>
        <w:spacing w:line="600" w:lineRule="auto"/>
        <w:ind w:firstLine="720"/>
        <w:contextualSpacing/>
        <w:jc w:val="both"/>
        <w:rPr>
          <w:rFonts w:eastAsia="Times New Roman"/>
          <w:szCs w:val="24"/>
        </w:rPr>
      </w:pPr>
      <w:r>
        <w:rPr>
          <w:rFonts w:eastAsia="Times New Roman"/>
          <w:szCs w:val="24"/>
        </w:rPr>
        <w:t>Κύριες και κύριοι συνάδελφοι, έχω την τιμή να ανακοινώσω στο Σ</w:t>
      </w:r>
      <w:r w:rsidRPr="00301F62">
        <w:rPr>
          <w:rFonts w:eastAsia="Times New Roman"/>
          <w:szCs w:val="24"/>
        </w:rPr>
        <w:t xml:space="preserve">ώμα ότι </w:t>
      </w:r>
      <w:r>
        <w:rPr>
          <w:rFonts w:eastAsia="Times New Roman"/>
          <w:szCs w:val="24"/>
        </w:rPr>
        <w:t xml:space="preserve">τη συνεδρίασή μας </w:t>
      </w:r>
      <w:r>
        <w:rPr>
          <w:rFonts w:eastAsia="Times New Roman"/>
          <w:szCs w:val="24"/>
        </w:rPr>
        <w:t xml:space="preserve">παρακολουθούν </w:t>
      </w:r>
      <w:r>
        <w:rPr>
          <w:rFonts w:eastAsia="Times New Roman"/>
          <w:szCs w:val="24"/>
        </w:rPr>
        <w:t>από τα άνω δυτικά θεωρία</w:t>
      </w:r>
      <w:r>
        <w:rPr>
          <w:rFonts w:eastAsia="Times New Roman"/>
          <w:szCs w:val="24"/>
        </w:rPr>
        <w:t>, α</w:t>
      </w:r>
      <w:r w:rsidRPr="00301F62">
        <w:rPr>
          <w:rFonts w:eastAsia="Times New Roman"/>
          <w:szCs w:val="24"/>
        </w:rPr>
        <w:t xml:space="preserve">φού </w:t>
      </w:r>
      <w:r>
        <w:rPr>
          <w:rFonts w:eastAsia="Times New Roman"/>
          <w:szCs w:val="24"/>
        </w:rPr>
        <w:t xml:space="preserve">προηγουμένως </w:t>
      </w:r>
      <w:r>
        <w:rPr>
          <w:rFonts w:eastAsia="Times New Roman"/>
          <w:szCs w:val="24"/>
        </w:rPr>
        <w:t>ενημερώθηκαν</w:t>
      </w:r>
      <w:r w:rsidRPr="00301F62">
        <w:rPr>
          <w:rFonts w:eastAsia="Times New Roman"/>
          <w:szCs w:val="24"/>
        </w:rPr>
        <w:t xml:space="preserve"> για την ιστορία του </w:t>
      </w:r>
      <w:r w:rsidRPr="00301F62">
        <w:rPr>
          <w:rFonts w:eastAsia="Times New Roman"/>
          <w:szCs w:val="24"/>
        </w:rPr>
        <w:t>κτ</w:t>
      </w:r>
      <w:r>
        <w:rPr>
          <w:rFonts w:eastAsia="Times New Roman"/>
          <w:szCs w:val="24"/>
        </w:rPr>
        <w:t>η</w:t>
      </w:r>
      <w:r w:rsidRPr="00301F62">
        <w:rPr>
          <w:rFonts w:eastAsia="Times New Roman"/>
          <w:szCs w:val="24"/>
        </w:rPr>
        <w:t xml:space="preserve">ρίου και τον τρόπο οργάνωσης </w:t>
      </w:r>
      <w:r>
        <w:rPr>
          <w:rFonts w:eastAsia="Times New Roman"/>
          <w:szCs w:val="24"/>
        </w:rPr>
        <w:t xml:space="preserve">και </w:t>
      </w:r>
      <w:r w:rsidRPr="00301F62">
        <w:rPr>
          <w:rFonts w:eastAsia="Times New Roman"/>
          <w:szCs w:val="24"/>
        </w:rPr>
        <w:t xml:space="preserve">λειτουργίας της </w:t>
      </w:r>
      <w:r>
        <w:rPr>
          <w:rFonts w:eastAsia="Times New Roman"/>
          <w:szCs w:val="24"/>
        </w:rPr>
        <w:t>Β</w:t>
      </w:r>
      <w:r w:rsidRPr="00301F62">
        <w:rPr>
          <w:rFonts w:eastAsia="Times New Roman"/>
          <w:szCs w:val="24"/>
        </w:rPr>
        <w:t xml:space="preserve">ουλής και ξεναγήθηκαν στην έκθεση της αίθουσας </w:t>
      </w:r>
      <w:r>
        <w:rPr>
          <w:rFonts w:eastAsia="Times New Roman"/>
          <w:szCs w:val="24"/>
        </w:rPr>
        <w:t>«ΕΛΕΥΘΕΡΙΟΣ ΒΕΝΙΖΕΛΟΣ», τριάντα δύο</w:t>
      </w:r>
      <w:r w:rsidRPr="00301F62">
        <w:rPr>
          <w:rFonts w:eastAsia="Times New Roman"/>
          <w:szCs w:val="24"/>
        </w:rPr>
        <w:t xml:space="preserve"> μαθήτριες και μαθητές καθώς και δύο συνοδοί εκπαιδευτικοί από το 5</w:t>
      </w:r>
      <w:r w:rsidRPr="006C64C0">
        <w:rPr>
          <w:rFonts w:eastAsia="Times New Roman"/>
          <w:szCs w:val="24"/>
          <w:vertAlign w:val="superscript"/>
        </w:rPr>
        <w:t>ο</w:t>
      </w:r>
      <w:r>
        <w:rPr>
          <w:rFonts w:eastAsia="Times New Roman"/>
          <w:szCs w:val="24"/>
        </w:rPr>
        <w:t xml:space="preserve"> Γ</w:t>
      </w:r>
      <w:r w:rsidRPr="00301F62">
        <w:rPr>
          <w:rFonts w:eastAsia="Times New Roman"/>
          <w:szCs w:val="24"/>
        </w:rPr>
        <w:t>υμνάσιο Βέροιας</w:t>
      </w:r>
      <w:r>
        <w:rPr>
          <w:rFonts w:eastAsia="Times New Roman"/>
          <w:szCs w:val="24"/>
        </w:rPr>
        <w:t>.</w:t>
      </w:r>
    </w:p>
    <w:p w14:paraId="62104AED" w14:textId="77777777" w:rsidR="000F52B4" w:rsidRDefault="00ED3287">
      <w:pPr>
        <w:spacing w:line="600" w:lineRule="auto"/>
        <w:ind w:firstLine="720"/>
        <w:contextualSpacing/>
        <w:jc w:val="both"/>
        <w:rPr>
          <w:rFonts w:eastAsia="Times New Roman"/>
          <w:szCs w:val="24"/>
        </w:rPr>
      </w:pPr>
      <w:r>
        <w:rPr>
          <w:rFonts w:eastAsia="Times New Roman"/>
          <w:szCs w:val="24"/>
        </w:rPr>
        <w:t>Η</w:t>
      </w:r>
      <w:r w:rsidRPr="00301F62">
        <w:rPr>
          <w:rFonts w:eastAsia="Times New Roman"/>
          <w:szCs w:val="24"/>
        </w:rPr>
        <w:t xml:space="preserve"> Βουλή σ</w:t>
      </w:r>
      <w:r>
        <w:rPr>
          <w:rFonts w:eastAsia="Times New Roman"/>
          <w:szCs w:val="24"/>
        </w:rPr>
        <w:t>ά</w:t>
      </w:r>
      <w:r w:rsidRPr="00301F62">
        <w:rPr>
          <w:rFonts w:eastAsia="Times New Roman"/>
          <w:szCs w:val="24"/>
        </w:rPr>
        <w:t>ς καλωσορίζει</w:t>
      </w:r>
      <w:r>
        <w:rPr>
          <w:rFonts w:eastAsia="Times New Roman"/>
          <w:szCs w:val="24"/>
        </w:rPr>
        <w:t>.</w:t>
      </w:r>
    </w:p>
    <w:p w14:paraId="62104AEE" w14:textId="77777777" w:rsidR="000F52B4" w:rsidRDefault="00ED3287">
      <w:pPr>
        <w:spacing w:line="600" w:lineRule="auto"/>
        <w:ind w:firstLine="720"/>
        <w:contextualSpacing/>
        <w:jc w:val="center"/>
        <w:rPr>
          <w:rFonts w:eastAsia="Times New Roman"/>
          <w:szCs w:val="24"/>
        </w:rPr>
      </w:pPr>
      <w:r>
        <w:rPr>
          <w:rFonts w:eastAsia="Times New Roman"/>
          <w:szCs w:val="24"/>
        </w:rPr>
        <w:t>(Χειροκρο</w:t>
      </w:r>
      <w:r>
        <w:rPr>
          <w:rFonts w:eastAsia="Times New Roman"/>
          <w:szCs w:val="24"/>
        </w:rPr>
        <w:t>τήματα από όλες τις πτέρυγες της Βουλής)</w:t>
      </w:r>
    </w:p>
    <w:p w14:paraId="62104AEF" w14:textId="77777777" w:rsidR="000F52B4" w:rsidRDefault="00ED3287">
      <w:pPr>
        <w:spacing w:line="600" w:lineRule="auto"/>
        <w:ind w:firstLine="720"/>
        <w:contextualSpacing/>
        <w:jc w:val="both"/>
        <w:rPr>
          <w:rFonts w:eastAsia="Times New Roman"/>
          <w:szCs w:val="24"/>
        </w:rPr>
      </w:pPr>
      <w:r>
        <w:rPr>
          <w:rFonts w:eastAsia="Times New Roman"/>
          <w:szCs w:val="24"/>
        </w:rPr>
        <w:t>Ν</w:t>
      </w:r>
      <w:r w:rsidRPr="00301F62">
        <w:rPr>
          <w:rFonts w:eastAsia="Times New Roman"/>
          <w:szCs w:val="24"/>
        </w:rPr>
        <w:t>α πούμε στους μαθητές ότι παρακολουθ</w:t>
      </w:r>
      <w:r>
        <w:rPr>
          <w:rFonts w:eastAsia="Times New Roman"/>
          <w:szCs w:val="24"/>
        </w:rPr>
        <w:t>ούν</w:t>
      </w:r>
      <w:r w:rsidRPr="00301F62">
        <w:rPr>
          <w:rFonts w:eastAsia="Times New Roman"/>
          <w:szCs w:val="24"/>
        </w:rPr>
        <w:t xml:space="preserve"> μία από τις δύο λειτουργίες του </w:t>
      </w:r>
      <w:r>
        <w:rPr>
          <w:rFonts w:eastAsia="Times New Roman"/>
          <w:szCs w:val="24"/>
        </w:rPr>
        <w:t>Κ</w:t>
      </w:r>
      <w:r w:rsidRPr="00301F62">
        <w:rPr>
          <w:rFonts w:eastAsia="Times New Roman"/>
          <w:szCs w:val="24"/>
        </w:rPr>
        <w:t>οινοβουλίου</w:t>
      </w:r>
      <w:r>
        <w:rPr>
          <w:rFonts w:eastAsia="Times New Roman"/>
          <w:szCs w:val="24"/>
        </w:rPr>
        <w:t xml:space="preserve">. </w:t>
      </w:r>
      <w:r w:rsidRPr="00301F62">
        <w:rPr>
          <w:rFonts w:eastAsia="Times New Roman"/>
          <w:szCs w:val="24"/>
        </w:rPr>
        <w:t xml:space="preserve">Η μία είναι να </w:t>
      </w:r>
      <w:r>
        <w:rPr>
          <w:rFonts w:eastAsia="Times New Roman"/>
          <w:szCs w:val="24"/>
        </w:rPr>
        <w:t>νομοθετεί, να έρχονται δηλαδή</w:t>
      </w:r>
      <w:r w:rsidRPr="00301F62">
        <w:rPr>
          <w:rFonts w:eastAsia="Times New Roman"/>
          <w:szCs w:val="24"/>
        </w:rPr>
        <w:t xml:space="preserve"> νομοσχέδι</w:t>
      </w:r>
      <w:r>
        <w:rPr>
          <w:rFonts w:eastAsia="Times New Roman"/>
          <w:szCs w:val="24"/>
        </w:rPr>
        <w:t>α,</w:t>
      </w:r>
      <w:r w:rsidRPr="00301F62">
        <w:rPr>
          <w:rFonts w:eastAsia="Times New Roman"/>
          <w:szCs w:val="24"/>
        </w:rPr>
        <w:t xml:space="preserve"> να συζητιούνται</w:t>
      </w:r>
      <w:r>
        <w:rPr>
          <w:rFonts w:eastAsia="Times New Roman"/>
          <w:szCs w:val="24"/>
        </w:rPr>
        <w:t>,</w:t>
      </w:r>
      <w:r w:rsidRPr="00301F62">
        <w:rPr>
          <w:rFonts w:eastAsia="Times New Roman"/>
          <w:szCs w:val="24"/>
        </w:rPr>
        <w:t xml:space="preserve"> να ψηφίζονται και να είναι νόμοι του </w:t>
      </w:r>
      <w:r>
        <w:rPr>
          <w:rFonts w:eastAsia="Times New Roman"/>
          <w:szCs w:val="24"/>
        </w:rPr>
        <w:t>κ</w:t>
      </w:r>
      <w:r w:rsidRPr="00301F62">
        <w:rPr>
          <w:rFonts w:eastAsia="Times New Roman"/>
          <w:szCs w:val="24"/>
        </w:rPr>
        <w:t>ράτους</w:t>
      </w:r>
      <w:r>
        <w:rPr>
          <w:rFonts w:eastAsia="Times New Roman"/>
          <w:szCs w:val="24"/>
        </w:rPr>
        <w:t>. Η δεύτερ</w:t>
      </w:r>
      <w:r>
        <w:rPr>
          <w:rFonts w:eastAsia="Times New Roman"/>
          <w:szCs w:val="24"/>
        </w:rPr>
        <w:t>η λειτουργία, που παρακο</w:t>
      </w:r>
      <w:r>
        <w:rPr>
          <w:rFonts w:eastAsia="Times New Roman"/>
          <w:szCs w:val="24"/>
        </w:rPr>
        <w:lastRenderedPageBreak/>
        <w:t>λουθείτε σή</w:t>
      </w:r>
      <w:r w:rsidRPr="00301F62">
        <w:rPr>
          <w:rFonts w:eastAsia="Times New Roman"/>
          <w:szCs w:val="24"/>
        </w:rPr>
        <w:t>μερα</w:t>
      </w:r>
      <w:r>
        <w:rPr>
          <w:rFonts w:eastAsia="Times New Roman"/>
          <w:szCs w:val="24"/>
        </w:rPr>
        <w:t>,</w:t>
      </w:r>
      <w:r w:rsidRPr="00301F62">
        <w:rPr>
          <w:rFonts w:eastAsia="Times New Roman"/>
          <w:szCs w:val="24"/>
        </w:rPr>
        <w:t xml:space="preserve"> είναι αυτή που ονομάζεται κοινοβουλευτικός έλεγχος</w:t>
      </w:r>
      <w:r>
        <w:rPr>
          <w:rFonts w:eastAsia="Times New Roman"/>
          <w:szCs w:val="24"/>
        </w:rPr>
        <w:t>. Ε</w:t>
      </w:r>
      <w:r w:rsidRPr="00301F62">
        <w:rPr>
          <w:rFonts w:eastAsia="Times New Roman"/>
          <w:szCs w:val="24"/>
        </w:rPr>
        <w:t xml:space="preserve">λέγχεται η </w:t>
      </w:r>
      <w:r>
        <w:rPr>
          <w:rFonts w:eastAsia="Times New Roman"/>
          <w:szCs w:val="24"/>
        </w:rPr>
        <w:t>Κ</w:t>
      </w:r>
      <w:r w:rsidRPr="00301F62">
        <w:rPr>
          <w:rFonts w:eastAsia="Times New Roman"/>
          <w:szCs w:val="24"/>
        </w:rPr>
        <w:t>υβέρνηση</w:t>
      </w:r>
      <w:r>
        <w:rPr>
          <w:rFonts w:eastAsia="Times New Roman"/>
          <w:szCs w:val="24"/>
        </w:rPr>
        <w:t>,</w:t>
      </w:r>
      <w:r w:rsidRPr="00301F62">
        <w:rPr>
          <w:rFonts w:eastAsia="Times New Roman"/>
          <w:szCs w:val="24"/>
        </w:rPr>
        <w:t xml:space="preserve"> ελέγχονται οι </w:t>
      </w:r>
      <w:r>
        <w:rPr>
          <w:rFonts w:eastAsia="Times New Roman"/>
          <w:szCs w:val="24"/>
        </w:rPr>
        <w:t>Υ</w:t>
      </w:r>
      <w:r w:rsidRPr="00301F62">
        <w:rPr>
          <w:rFonts w:eastAsia="Times New Roman"/>
          <w:szCs w:val="24"/>
        </w:rPr>
        <w:t xml:space="preserve">πουργοί από τους </w:t>
      </w:r>
      <w:r>
        <w:rPr>
          <w:rFonts w:eastAsia="Times New Roman"/>
          <w:szCs w:val="24"/>
        </w:rPr>
        <w:t>Β</w:t>
      </w:r>
      <w:r w:rsidRPr="00301F62">
        <w:rPr>
          <w:rFonts w:eastAsia="Times New Roman"/>
          <w:szCs w:val="24"/>
        </w:rPr>
        <w:t xml:space="preserve">ουλευτές όλων των παρατάξεων και </w:t>
      </w:r>
      <w:r>
        <w:rPr>
          <w:rFonts w:eastAsia="Times New Roman"/>
          <w:szCs w:val="24"/>
        </w:rPr>
        <w:t>με μ</w:t>
      </w:r>
      <w:r>
        <w:rPr>
          <w:rFonts w:eastAsia="Times New Roman"/>
          <w:szCs w:val="24"/>
        </w:rPr>
        <w:t>ι</w:t>
      </w:r>
      <w:r>
        <w:rPr>
          <w:rFonts w:eastAsia="Times New Roman"/>
          <w:szCs w:val="24"/>
        </w:rPr>
        <w:t>α</w:t>
      </w:r>
      <w:r w:rsidRPr="00301F62">
        <w:rPr>
          <w:rFonts w:eastAsia="Times New Roman"/>
          <w:szCs w:val="24"/>
        </w:rPr>
        <w:t xml:space="preserve"> ορισμένη διαδικασία γίνεται μ</w:t>
      </w:r>
      <w:r>
        <w:rPr>
          <w:rFonts w:eastAsia="Times New Roman"/>
          <w:szCs w:val="24"/>
        </w:rPr>
        <w:t>ι</w:t>
      </w:r>
      <w:r w:rsidRPr="00301F62">
        <w:rPr>
          <w:rFonts w:eastAsia="Times New Roman"/>
          <w:szCs w:val="24"/>
        </w:rPr>
        <w:t xml:space="preserve">α συζήτηση η οποία </w:t>
      </w:r>
      <w:r>
        <w:rPr>
          <w:rFonts w:eastAsia="Times New Roman"/>
          <w:szCs w:val="24"/>
        </w:rPr>
        <w:t>μεταδίδεται</w:t>
      </w:r>
      <w:r w:rsidRPr="00301F62">
        <w:rPr>
          <w:rFonts w:eastAsia="Times New Roman"/>
          <w:szCs w:val="24"/>
        </w:rPr>
        <w:t xml:space="preserve"> και από τηλεόραση</w:t>
      </w:r>
      <w:r>
        <w:rPr>
          <w:rFonts w:eastAsia="Times New Roman"/>
          <w:szCs w:val="24"/>
        </w:rPr>
        <w:t>,</w:t>
      </w:r>
      <w:r w:rsidRPr="00301F62">
        <w:rPr>
          <w:rFonts w:eastAsia="Times New Roman"/>
          <w:szCs w:val="24"/>
        </w:rPr>
        <w:t xml:space="preserve"> έτσι ώστε να υπάρχει ένας έλεγχος της εκτελεστικής εξουσίας</w:t>
      </w:r>
      <w:r>
        <w:rPr>
          <w:rFonts w:eastAsia="Times New Roman"/>
          <w:szCs w:val="24"/>
        </w:rPr>
        <w:t>,</w:t>
      </w:r>
      <w:r w:rsidRPr="00301F62">
        <w:rPr>
          <w:rFonts w:eastAsia="Times New Roman"/>
          <w:szCs w:val="24"/>
        </w:rPr>
        <w:t xml:space="preserve"> της </w:t>
      </w:r>
      <w:r>
        <w:rPr>
          <w:rFonts w:eastAsia="Times New Roman"/>
          <w:szCs w:val="24"/>
        </w:rPr>
        <w:t>Κ</w:t>
      </w:r>
      <w:r w:rsidRPr="00301F62">
        <w:rPr>
          <w:rFonts w:eastAsia="Times New Roman"/>
          <w:szCs w:val="24"/>
        </w:rPr>
        <w:t xml:space="preserve">υβέρνησης </w:t>
      </w:r>
      <w:r>
        <w:rPr>
          <w:rFonts w:eastAsia="Times New Roman"/>
          <w:szCs w:val="24"/>
        </w:rPr>
        <w:t>δ</w:t>
      </w:r>
      <w:r w:rsidRPr="00301F62">
        <w:rPr>
          <w:rFonts w:eastAsia="Times New Roman"/>
          <w:szCs w:val="24"/>
        </w:rPr>
        <w:t>ηλαδή</w:t>
      </w:r>
      <w:r>
        <w:rPr>
          <w:rFonts w:eastAsia="Times New Roman"/>
          <w:szCs w:val="24"/>
        </w:rPr>
        <w:t>,</w:t>
      </w:r>
      <w:r w:rsidRPr="00301F62">
        <w:rPr>
          <w:rFonts w:eastAsia="Times New Roman"/>
          <w:szCs w:val="24"/>
        </w:rPr>
        <w:t xml:space="preserve"> από τους </w:t>
      </w:r>
      <w:r>
        <w:rPr>
          <w:rFonts w:eastAsia="Times New Roman"/>
          <w:szCs w:val="24"/>
        </w:rPr>
        <w:t>Β</w:t>
      </w:r>
      <w:r w:rsidRPr="00301F62">
        <w:rPr>
          <w:rFonts w:eastAsia="Times New Roman"/>
          <w:szCs w:val="24"/>
        </w:rPr>
        <w:t>ουλευτές</w:t>
      </w:r>
      <w:r>
        <w:rPr>
          <w:rFonts w:eastAsia="Times New Roman"/>
          <w:szCs w:val="24"/>
        </w:rPr>
        <w:t>,</w:t>
      </w:r>
      <w:r w:rsidRPr="00301F62">
        <w:rPr>
          <w:rFonts w:eastAsia="Times New Roman"/>
          <w:szCs w:val="24"/>
        </w:rPr>
        <w:t xml:space="preserve"> </w:t>
      </w:r>
      <w:r>
        <w:rPr>
          <w:rFonts w:eastAsia="Times New Roman"/>
          <w:szCs w:val="24"/>
        </w:rPr>
        <w:t>οι</w:t>
      </w:r>
      <w:r w:rsidRPr="00301F62">
        <w:rPr>
          <w:rFonts w:eastAsia="Times New Roman"/>
          <w:szCs w:val="24"/>
        </w:rPr>
        <w:t xml:space="preserve"> οποί</w:t>
      </w:r>
      <w:r>
        <w:rPr>
          <w:rFonts w:eastAsia="Times New Roman"/>
          <w:szCs w:val="24"/>
        </w:rPr>
        <w:t>οι</w:t>
      </w:r>
      <w:r w:rsidRPr="00301F62">
        <w:rPr>
          <w:rFonts w:eastAsia="Times New Roman"/>
          <w:szCs w:val="24"/>
        </w:rPr>
        <w:t xml:space="preserve"> είναι αντιπρόσωποι του λαού</w:t>
      </w:r>
      <w:r>
        <w:rPr>
          <w:rFonts w:eastAsia="Times New Roman"/>
          <w:szCs w:val="24"/>
        </w:rPr>
        <w:t>.</w:t>
      </w:r>
    </w:p>
    <w:p w14:paraId="62104AF0" w14:textId="77777777" w:rsidR="000F52B4" w:rsidRDefault="00ED3287">
      <w:pPr>
        <w:spacing w:line="600" w:lineRule="auto"/>
        <w:ind w:firstLine="720"/>
        <w:contextualSpacing/>
        <w:jc w:val="both"/>
        <w:rPr>
          <w:rFonts w:eastAsia="Times New Roman"/>
          <w:szCs w:val="24"/>
        </w:rPr>
      </w:pPr>
      <w:r>
        <w:rPr>
          <w:rFonts w:eastAsia="Times New Roman"/>
          <w:szCs w:val="24"/>
        </w:rPr>
        <w:t>Τ</w:t>
      </w:r>
      <w:r w:rsidRPr="00301F62">
        <w:rPr>
          <w:rFonts w:eastAsia="Times New Roman"/>
          <w:szCs w:val="24"/>
        </w:rPr>
        <w:t>ώρα συζητούμε μ</w:t>
      </w:r>
      <w:r>
        <w:rPr>
          <w:rFonts w:eastAsia="Times New Roman"/>
          <w:szCs w:val="24"/>
        </w:rPr>
        <w:t>ί</w:t>
      </w:r>
      <w:r w:rsidRPr="00301F62">
        <w:rPr>
          <w:rFonts w:eastAsia="Times New Roman"/>
          <w:szCs w:val="24"/>
        </w:rPr>
        <w:t xml:space="preserve">α ερώτηση προς τον Υπουργό </w:t>
      </w:r>
      <w:r>
        <w:rPr>
          <w:rFonts w:eastAsia="Times New Roman"/>
          <w:szCs w:val="24"/>
        </w:rPr>
        <w:t>Υ</w:t>
      </w:r>
      <w:r w:rsidRPr="00301F62">
        <w:rPr>
          <w:rFonts w:eastAsia="Times New Roman"/>
          <w:szCs w:val="24"/>
        </w:rPr>
        <w:t>γείας</w:t>
      </w:r>
      <w:r>
        <w:rPr>
          <w:rFonts w:eastAsia="Times New Roman"/>
          <w:szCs w:val="24"/>
        </w:rPr>
        <w:t>,</w:t>
      </w:r>
      <w:r w:rsidRPr="00301F62">
        <w:rPr>
          <w:rFonts w:eastAsia="Times New Roman"/>
          <w:szCs w:val="24"/>
        </w:rPr>
        <w:t xml:space="preserve"> τον κ</w:t>
      </w:r>
      <w:r>
        <w:rPr>
          <w:rFonts w:eastAsia="Times New Roman"/>
          <w:szCs w:val="24"/>
        </w:rPr>
        <w:t>.</w:t>
      </w:r>
      <w:r w:rsidRPr="00301F62">
        <w:rPr>
          <w:rFonts w:eastAsia="Times New Roman"/>
          <w:szCs w:val="24"/>
        </w:rPr>
        <w:t xml:space="preserve"> Ξανθό</w:t>
      </w:r>
      <w:r>
        <w:rPr>
          <w:rFonts w:eastAsia="Times New Roman"/>
          <w:szCs w:val="24"/>
        </w:rPr>
        <w:t>, ο οποίος</w:t>
      </w:r>
      <w:r w:rsidRPr="00301F62">
        <w:rPr>
          <w:rFonts w:eastAsia="Times New Roman"/>
          <w:szCs w:val="24"/>
        </w:rPr>
        <w:t xml:space="preserve"> παρίσταται</w:t>
      </w:r>
      <w:r>
        <w:rPr>
          <w:rFonts w:eastAsia="Times New Roman"/>
          <w:szCs w:val="24"/>
        </w:rPr>
        <w:t>,</w:t>
      </w:r>
      <w:r w:rsidRPr="00301F62">
        <w:rPr>
          <w:rFonts w:eastAsia="Times New Roman"/>
          <w:szCs w:val="24"/>
        </w:rPr>
        <w:t xml:space="preserve"> από το</w:t>
      </w:r>
      <w:r w:rsidRPr="00301F62">
        <w:rPr>
          <w:rFonts w:eastAsia="Times New Roman"/>
          <w:szCs w:val="24"/>
        </w:rPr>
        <w:t xml:space="preserve">ν </w:t>
      </w:r>
      <w:r>
        <w:rPr>
          <w:rFonts w:eastAsia="Times New Roman"/>
          <w:szCs w:val="24"/>
        </w:rPr>
        <w:t>Α</w:t>
      </w:r>
      <w:r>
        <w:rPr>
          <w:rFonts w:eastAsia="Times New Roman"/>
          <w:szCs w:val="24"/>
        </w:rPr>
        <w:t>νεξάρτητο Β</w:t>
      </w:r>
      <w:r w:rsidRPr="00301F62">
        <w:rPr>
          <w:rFonts w:eastAsia="Times New Roman"/>
          <w:szCs w:val="24"/>
        </w:rPr>
        <w:t xml:space="preserve">ουλευτή </w:t>
      </w:r>
      <w:r>
        <w:rPr>
          <w:rFonts w:eastAsia="Times New Roman"/>
          <w:szCs w:val="24"/>
        </w:rPr>
        <w:t>κ.</w:t>
      </w:r>
      <w:r w:rsidRPr="00301F62">
        <w:rPr>
          <w:rFonts w:eastAsia="Times New Roman"/>
          <w:szCs w:val="24"/>
        </w:rPr>
        <w:t xml:space="preserve"> Λυκούδη</w:t>
      </w:r>
      <w:r>
        <w:rPr>
          <w:rFonts w:eastAsia="Times New Roman"/>
          <w:szCs w:val="24"/>
        </w:rPr>
        <w:t>. Η</w:t>
      </w:r>
      <w:r w:rsidRPr="00301F62">
        <w:rPr>
          <w:rFonts w:eastAsia="Times New Roman"/>
          <w:szCs w:val="24"/>
        </w:rPr>
        <w:t xml:space="preserve"> συζήτηση γίνεται </w:t>
      </w:r>
      <w:r>
        <w:rPr>
          <w:rFonts w:eastAsia="Times New Roman"/>
          <w:szCs w:val="24"/>
        </w:rPr>
        <w:t>εναλλάξ. Τώρα</w:t>
      </w:r>
      <w:r w:rsidRPr="00301F62">
        <w:rPr>
          <w:rFonts w:eastAsia="Times New Roman"/>
          <w:szCs w:val="24"/>
        </w:rPr>
        <w:t xml:space="preserve"> θα κλείσει ο </w:t>
      </w:r>
      <w:r>
        <w:rPr>
          <w:rFonts w:eastAsia="Times New Roman"/>
          <w:szCs w:val="24"/>
        </w:rPr>
        <w:t>Υ</w:t>
      </w:r>
      <w:r w:rsidRPr="00301F62">
        <w:rPr>
          <w:rFonts w:eastAsia="Times New Roman"/>
          <w:szCs w:val="24"/>
        </w:rPr>
        <w:t>πουργός</w:t>
      </w:r>
      <w:r>
        <w:rPr>
          <w:rFonts w:eastAsia="Times New Roman"/>
          <w:szCs w:val="24"/>
        </w:rPr>
        <w:t>, απατώντας σ</w:t>
      </w:r>
      <w:r w:rsidRPr="00301F62">
        <w:rPr>
          <w:rFonts w:eastAsia="Times New Roman"/>
          <w:szCs w:val="24"/>
        </w:rPr>
        <w:t xml:space="preserve">την ερώτηση του </w:t>
      </w:r>
      <w:r>
        <w:rPr>
          <w:rFonts w:eastAsia="Times New Roman"/>
          <w:szCs w:val="24"/>
        </w:rPr>
        <w:t>Β</w:t>
      </w:r>
      <w:r w:rsidRPr="00301F62">
        <w:rPr>
          <w:rFonts w:eastAsia="Times New Roman"/>
          <w:szCs w:val="24"/>
        </w:rPr>
        <w:t>ουλευτή</w:t>
      </w:r>
      <w:r>
        <w:rPr>
          <w:rFonts w:eastAsia="Times New Roman"/>
          <w:szCs w:val="24"/>
        </w:rPr>
        <w:t>,</w:t>
      </w:r>
      <w:r w:rsidRPr="00301F62">
        <w:rPr>
          <w:rFonts w:eastAsia="Times New Roman"/>
          <w:szCs w:val="24"/>
        </w:rPr>
        <w:t xml:space="preserve"> με την δευτερολογία του</w:t>
      </w:r>
      <w:r>
        <w:rPr>
          <w:rFonts w:eastAsia="Times New Roman"/>
          <w:szCs w:val="24"/>
        </w:rPr>
        <w:t>.</w:t>
      </w:r>
    </w:p>
    <w:p w14:paraId="62104AF1" w14:textId="77777777" w:rsidR="000F52B4" w:rsidRDefault="00ED3287">
      <w:pPr>
        <w:spacing w:line="600" w:lineRule="auto"/>
        <w:ind w:firstLine="720"/>
        <w:contextualSpacing/>
        <w:jc w:val="both"/>
        <w:rPr>
          <w:rFonts w:eastAsia="Times New Roman"/>
          <w:szCs w:val="24"/>
        </w:rPr>
      </w:pPr>
      <w:r>
        <w:rPr>
          <w:rFonts w:eastAsia="Times New Roman"/>
          <w:szCs w:val="24"/>
        </w:rPr>
        <w:t>Κύριε Υπουργέ, έχετε τον λόγο για τρία</w:t>
      </w:r>
      <w:r w:rsidRPr="00301F62">
        <w:rPr>
          <w:rFonts w:eastAsia="Times New Roman"/>
          <w:szCs w:val="24"/>
        </w:rPr>
        <w:t xml:space="preserve"> λεπτά</w:t>
      </w:r>
      <w:r>
        <w:rPr>
          <w:rFonts w:eastAsia="Times New Roman"/>
          <w:szCs w:val="24"/>
        </w:rPr>
        <w:t>.</w:t>
      </w:r>
      <w:r w:rsidRPr="00301F62">
        <w:rPr>
          <w:rFonts w:eastAsia="Times New Roman"/>
          <w:szCs w:val="24"/>
        </w:rPr>
        <w:t xml:space="preserve"> </w:t>
      </w:r>
    </w:p>
    <w:p w14:paraId="62104AF2" w14:textId="77777777" w:rsidR="000F52B4" w:rsidRDefault="00ED3287">
      <w:pPr>
        <w:spacing w:line="600" w:lineRule="auto"/>
        <w:ind w:firstLine="720"/>
        <w:contextualSpacing/>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w:t>
      </w:r>
      <w:r w:rsidRPr="00301F62">
        <w:rPr>
          <w:rFonts w:eastAsia="Times New Roman"/>
          <w:szCs w:val="24"/>
        </w:rPr>
        <w:t>γαπητέ συνάδελφε</w:t>
      </w:r>
      <w:r>
        <w:rPr>
          <w:rFonts w:eastAsia="Times New Roman"/>
          <w:szCs w:val="24"/>
        </w:rPr>
        <w:t>,</w:t>
      </w:r>
      <w:r w:rsidRPr="00301F62">
        <w:rPr>
          <w:rFonts w:eastAsia="Times New Roman"/>
          <w:szCs w:val="24"/>
        </w:rPr>
        <w:t xml:space="preserve"> θέλω να πω </w:t>
      </w:r>
      <w:r>
        <w:rPr>
          <w:rFonts w:eastAsia="Times New Roman"/>
          <w:szCs w:val="24"/>
        </w:rPr>
        <w:t xml:space="preserve">ότι η </w:t>
      </w:r>
      <w:r>
        <w:rPr>
          <w:rFonts w:eastAsia="Times New Roman"/>
          <w:szCs w:val="24"/>
        </w:rPr>
        <w:t>μεταρρύθμιση αυτή, κατά την άποψή μου, ή</w:t>
      </w:r>
      <w:r w:rsidRPr="00301F62">
        <w:rPr>
          <w:rFonts w:eastAsia="Times New Roman"/>
          <w:szCs w:val="24"/>
        </w:rPr>
        <w:t xml:space="preserve">ταν η πιο σημαντική εκκρεμότητα από την ίδρυση του Εθνικού </w:t>
      </w:r>
      <w:r>
        <w:rPr>
          <w:rFonts w:eastAsia="Times New Roman"/>
          <w:szCs w:val="24"/>
        </w:rPr>
        <w:t xml:space="preserve">Συστήματος Υγείας. Επιτρέψτε μου να πω ότι ήταν και η </w:t>
      </w:r>
      <w:r>
        <w:rPr>
          <w:rFonts w:eastAsia="Times New Roman"/>
          <w:szCs w:val="24"/>
        </w:rPr>
        <w:t>α</w:t>
      </w:r>
      <w:r w:rsidRPr="00301F62">
        <w:rPr>
          <w:rFonts w:eastAsia="Times New Roman"/>
          <w:szCs w:val="24"/>
        </w:rPr>
        <w:t xml:space="preserve">χίλλειος πτέρνα του το ότι δεν είχαμε ένα οργανωμένο σύστημα δημόσιων υπηρεσιών </w:t>
      </w:r>
      <w:r w:rsidRPr="00301F62">
        <w:rPr>
          <w:rFonts w:eastAsia="Times New Roman"/>
          <w:szCs w:val="24"/>
        </w:rPr>
        <w:t>πρωτοβάθμιας φροντίδας</w:t>
      </w:r>
      <w:r>
        <w:rPr>
          <w:rFonts w:eastAsia="Times New Roman"/>
          <w:szCs w:val="24"/>
        </w:rPr>
        <w:t>,</w:t>
      </w:r>
      <w:r w:rsidRPr="00301F62">
        <w:rPr>
          <w:rFonts w:eastAsia="Times New Roman"/>
          <w:szCs w:val="24"/>
        </w:rPr>
        <w:t xml:space="preserve"> ιδιαίτερα στα </w:t>
      </w:r>
      <w:r w:rsidRPr="00301F62">
        <w:rPr>
          <w:rFonts w:eastAsia="Times New Roman"/>
          <w:szCs w:val="24"/>
        </w:rPr>
        <w:lastRenderedPageBreak/>
        <w:t>αστικά κέντρα</w:t>
      </w:r>
      <w:r>
        <w:rPr>
          <w:rFonts w:eastAsia="Times New Roman"/>
          <w:szCs w:val="24"/>
        </w:rPr>
        <w:t>. Υ</w:t>
      </w:r>
      <w:r w:rsidRPr="00301F62">
        <w:rPr>
          <w:rFonts w:eastAsia="Times New Roman"/>
          <w:szCs w:val="24"/>
        </w:rPr>
        <w:t>πήρχε αυτή η στρέβλωση του παράλληλου συστήματος που είχε το ΙΚΑ</w:t>
      </w:r>
      <w:r>
        <w:rPr>
          <w:rFonts w:eastAsia="Times New Roman"/>
          <w:szCs w:val="24"/>
        </w:rPr>
        <w:t>,</w:t>
      </w:r>
      <w:r w:rsidRPr="00301F62">
        <w:rPr>
          <w:rFonts w:eastAsia="Times New Roman"/>
          <w:szCs w:val="24"/>
        </w:rPr>
        <w:t xml:space="preserve"> το οποίο ολοκλήρωσε τον κύκλο του με ένα ιδιαίτερα </w:t>
      </w:r>
      <w:r>
        <w:rPr>
          <w:rFonts w:eastAsia="Times New Roman"/>
          <w:szCs w:val="24"/>
        </w:rPr>
        <w:t>-</w:t>
      </w:r>
      <w:r w:rsidRPr="00301F62">
        <w:rPr>
          <w:rFonts w:eastAsia="Times New Roman"/>
          <w:szCs w:val="24"/>
        </w:rPr>
        <w:t>έτσι θα έλεγα</w:t>
      </w:r>
      <w:r>
        <w:rPr>
          <w:rFonts w:eastAsia="Times New Roman"/>
          <w:szCs w:val="24"/>
        </w:rPr>
        <w:t>-</w:t>
      </w:r>
      <w:r w:rsidRPr="00301F62">
        <w:rPr>
          <w:rFonts w:eastAsia="Times New Roman"/>
          <w:szCs w:val="24"/>
        </w:rPr>
        <w:t xml:space="preserve"> αυταρχικό τρόπο το 2014</w:t>
      </w:r>
      <w:r>
        <w:rPr>
          <w:rFonts w:eastAsia="Times New Roman"/>
          <w:szCs w:val="24"/>
        </w:rPr>
        <w:t>, που εξωθ</w:t>
      </w:r>
      <w:r w:rsidRPr="00301F62">
        <w:rPr>
          <w:rFonts w:eastAsia="Times New Roman"/>
          <w:szCs w:val="24"/>
        </w:rPr>
        <w:t>ήθηκαν μαζικά σε έξοδο περίπου δυόμι</w:t>
      </w:r>
      <w:r w:rsidRPr="00301F62">
        <w:rPr>
          <w:rFonts w:eastAsia="Times New Roman"/>
          <w:szCs w:val="24"/>
        </w:rPr>
        <w:t>σι με τρεις χιλιάδες ειδικευμένοι γιατροί</w:t>
      </w:r>
      <w:r>
        <w:rPr>
          <w:rFonts w:eastAsia="Times New Roman"/>
          <w:szCs w:val="24"/>
        </w:rPr>
        <w:t>,</w:t>
      </w:r>
      <w:r w:rsidRPr="00301F62">
        <w:rPr>
          <w:rFonts w:eastAsia="Times New Roman"/>
          <w:szCs w:val="24"/>
        </w:rPr>
        <w:t xml:space="preserve"> απ</w:t>
      </w:r>
      <w:r>
        <w:rPr>
          <w:rFonts w:eastAsia="Times New Roman"/>
          <w:szCs w:val="24"/>
        </w:rPr>
        <w:t>ο</w:t>
      </w:r>
      <w:r w:rsidRPr="00301F62">
        <w:rPr>
          <w:rFonts w:eastAsia="Times New Roman"/>
          <w:szCs w:val="24"/>
        </w:rPr>
        <w:t>διοργανώθηκαν τελείω</w:t>
      </w:r>
      <w:r>
        <w:rPr>
          <w:rFonts w:eastAsia="Times New Roman"/>
          <w:szCs w:val="24"/>
        </w:rPr>
        <w:t>ς</w:t>
      </w:r>
      <w:r w:rsidRPr="00301F62">
        <w:rPr>
          <w:rFonts w:eastAsia="Times New Roman"/>
          <w:szCs w:val="24"/>
        </w:rPr>
        <w:t xml:space="preserve"> </w:t>
      </w:r>
      <w:r>
        <w:rPr>
          <w:rFonts w:eastAsia="Times New Roman"/>
          <w:szCs w:val="24"/>
        </w:rPr>
        <w:t xml:space="preserve">οι </w:t>
      </w:r>
      <w:r w:rsidRPr="00301F62">
        <w:rPr>
          <w:rFonts w:eastAsia="Times New Roman"/>
          <w:szCs w:val="24"/>
        </w:rPr>
        <w:t xml:space="preserve">δημόσιες δομές </w:t>
      </w:r>
      <w:r>
        <w:rPr>
          <w:rFonts w:eastAsia="Times New Roman"/>
          <w:szCs w:val="24"/>
        </w:rPr>
        <w:t xml:space="preserve">στα </w:t>
      </w:r>
      <w:r w:rsidRPr="00301F62">
        <w:rPr>
          <w:rFonts w:eastAsia="Times New Roman"/>
          <w:szCs w:val="24"/>
        </w:rPr>
        <w:t>αστικά κέντρα και υπήρξε ένα μεγάλο κενό φροντίδας</w:t>
      </w:r>
      <w:r>
        <w:rPr>
          <w:rFonts w:eastAsia="Times New Roman"/>
          <w:szCs w:val="24"/>
        </w:rPr>
        <w:t>.</w:t>
      </w:r>
    </w:p>
    <w:p w14:paraId="62104AF3" w14:textId="77777777" w:rsidR="000F52B4" w:rsidRDefault="00ED3287">
      <w:pPr>
        <w:spacing w:line="600" w:lineRule="auto"/>
        <w:ind w:firstLine="720"/>
        <w:contextualSpacing/>
        <w:jc w:val="both"/>
        <w:rPr>
          <w:rFonts w:eastAsia="Times New Roman"/>
          <w:szCs w:val="24"/>
        </w:rPr>
      </w:pPr>
      <w:r>
        <w:rPr>
          <w:rFonts w:eastAsia="Times New Roman"/>
          <w:szCs w:val="24"/>
        </w:rPr>
        <w:t>Ε</w:t>
      </w:r>
      <w:r w:rsidRPr="00301F62">
        <w:rPr>
          <w:rFonts w:eastAsia="Times New Roman"/>
          <w:szCs w:val="24"/>
        </w:rPr>
        <w:t>ίπαμε</w:t>
      </w:r>
      <w:r>
        <w:rPr>
          <w:rFonts w:eastAsia="Times New Roman"/>
          <w:szCs w:val="24"/>
        </w:rPr>
        <w:t>,</w:t>
      </w:r>
      <w:r w:rsidRPr="00301F62">
        <w:rPr>
          <w:rFonts w:eastAsia="Times New Roman"/>
          <w:szCs w:val="24"/>
        </w:rPr>
        <w:t xml:space="preserve"> λοιπόν</w:t>
      </w:r>
      <w:r>
        <w:rPr>
          <w:rFonts w:eastAsia="Times New Roman"/>
          <w:szCs w:val="24"/>
        </w:rPr>
        <w:t>,</w:t>
      </w:r>
      <w:r w:rsidRPr="00301F62">
        <w:rPr>
          <w:rFonts w:eastAsia="Times New Roman"/>
          <w:szCs w:val="24"/>
        </w:rPr>
        <w:t xml:space="preserve"> ότι αυτή η μεταρρύθμιση θα αναπτυχθεί </w:t>
      </w:r>
      <w:r>
        <w:rPr>
          <w:rFonts w:eastAsia="Times New Roman"/>
          <w:szCs w:val="24"/>
        </w:rPr>
        <w:t>κ</w:t>
      </w:r>
      <w:r w:rsidRPr="00301F62">
        <w:rPr>
          <w:rFonts w:eastAsia="Times New Roman"/>
          <w:szCs w:val="24"/>
        </w:rPr>
        <w:t>ατ</w:t>
      </w:r>
      <w:r>
        <w:rPr>
          <w:rFonts w:eastAsia="Times New Roman"/>
          <w:szCs w:val="24"/>
        </w:rPr>
        <w:t xml:space="preserve">’ </w:t>
      </w:r>
      <w:r w:rsidRPr="00301F62">
        <w:rPr>
          <w:rFonts w:eastAsia="Times New Roman"/>
          <w:szCs w:val="24"/>
        </w:rPr>
        <w:t>αρχ</w:t>
      </w:r>
      <w:r>
        <w:rPr>
          <w:rFonts w:eastAsia="Times New Roman"/>
          <w:szCs w:val="24"/>
        </w:rPr>
        <w:t>άς</w:t>
      </w:r>
      <w:r w:rsidRPr="00301F62">
        <w:rPr>
          <w:rFonts w:eastAsia="Times New Roman"/>
          <w:szCs w:val="24"/>
        </w:rPr>
        <w:t xml:space="preserve"> στα αστικά κέντρα</w:t>
      </w:r>
      <w:r>
        <w:rPr>
          <w:rFonts w:eastAsia="Times New Roman"/>
          <w:szCs w:val="24"/>
        </w:rPr>
        <w:t>,</w:t>
      </w:r>
      <w:r w:rsidRPr="00301F62">
        <w:rPr>
          <w:rFonts w:eastAsia="Times New Roman"/>
          <w:szCs w:val="24"/>
        </w:rPr>
        <w:t xml:space="preserve"> γιατί εκεί θεωρούσαμε ότι υπάρ</w:t>
      </w:r>
      <w:r w:rsidRPr="00301F62">
        <w:rPr>
          <w:rFonts w:eastAsia="Times New Roman"/>
          <w:szCs w:val="24"/>
        </w:rPr>
        <w:t>χει το μεγάλο έλλειμμα</w:t>
      </w:r>
      <w:r>
        <w:rPr>
          <w:rFonts w:eastAsia="Times New Roman"/>
          <w:szCs w:val="24"/>
        </w:rPr>
        <w:t>. Σ</w:t>
      </w:r>
      <w:r w:rsidRPr="00301F62">
        <w:rPr>
          <w:rFonts w:eastAsia="Times New Roman"/>
          <w:szCs w:val="24"/>
        </w:rPr>
        <w:t xml:space="preserve">την ύπαιθρο υπάρχουν τα </w:t>
      </w:r>
      <w:r>
        <w:rPr>
          <w:rFonts w:eastAsia="Times New Roman"/>
          <w:szCs w:val="24"/>
        </w:rPr>
        <w:t>κ</w:t>
      </w:r>
      <w:r w:rsidRPr="00301F62">
        <w:rPr>
          <w:rFonts w:eastAsia="Times New Roman"/>
          <w:szCs w:val="24"/>
        </w:rPr>
        <w:t xml:space="preserve">έντρα </w:t>
      </w:r>
      <w:r>
        <w:rPr>
          <w:rFonts w:eastAsia="Times New Roman"/>
          <w:szCs w:val="24"/>
        </w:rPr>
        <w:t>υ</w:t>
      </w:r>
      <w:r w:rsidRPr="00301F62">
        <w:rPr>
          <w:rFonts w:eastAsia="Times New Roman"/>
          <w:szCs w:val="24"/>
        </w:rPr>
        <w:t>γείας</w:t>
      </w:r>
      <w:r>
        <w:rPr>
          <w:rFonts w:eastAsia="Times New Roman"/>
          <w:szCs w:val="24"/>
        </w:rPr>
        <w:t>,</w:t>
      </w:r>
      <w:r w:rsidRPr="00301F62">
        <w:rPr>
          <w:rFonts w:eastAsia="Times New Roman"/>
          <w:szCs w:val="24"/>
        </w:rPr>
        <w:t xml:space="preserve"> τα περιφερειακά τους ιατρεία</w:t>
      </w:r>
      <w:r>
        <w:rPr>
          <w:rFonts w:eastAsia="Times New Roman"/>
          <w:szCs w:val="24"/>
        </w:rPr>
        <w:t>, π</w:t>
      </w:r>
      <w:r w:rsidRPr="00301F62">
        <w:rPr>
          <w:rFonts w:eastAsia="Times New Roman"/>
          <w:szCs w:val="24"/>
        </w:rPr>
        <w:t>ροφανώς και αυτά με προβλήματα στελέχωσης</w:t>
      </w:r>
      <w:r>
        <w:rPr>
          <w:rFonts w:eastAsia="Times New Roman"/>
          <w:szCs w:val="24"/>
        </w:rPr>
        <w:t>,</w:t>
      </w:r>
      <w:r w:rsidRPr="00301F62">
        <w:rPr>
          <w:rFonts w:eastAsia="Times New Roman"/>
          <w:szCs w:val="24"/>
        </w:rPr>
        <w:t xml:space="preserve"> ι</w:t>
      </w:r>
      <w:r>
        <w:rPr>
          <w:rFonts w:eastAsia="Times New Roman"/>
          <w:szCs w:val="24"/>
        </w:rPr>
        <w:t>διαίτερα στα νησιά και σε άγονες</w:t>
      </w:r>
      <w:r w:rsidRPr="00301F62">
        <w:rPr>
          <w:rFonts w:eastAsia="Times New Roman"/>
          <w:szCs w:val="24"/>
        </w:rPr>
        <w:t xml:space="preserve"> </w:t>
      </w:r>
      <w:r>
        <w:rPr>
          <w:rFonts w:eastAsia="Times New Roman"/>
          <w:szCs w:val="24"/>
        </w:rPr>
        <w:t>και</w:t>
      </w:r>
      <w:r w:rsidRPr="00301F62">
        <w:rPr>
          <w:rFonts w:eastAsia="Times New Roman"/>
          <w:szCs w:val="24"/>
        </w:rPr>
        <w:t xml:space="preserve"> δυσπρόσιτες </w:t>
      </w:r>
      <w:r>
        <w:rPr>
          <w:rFonts w:eastAsia="Times New Roman"/>
          <w:szCs w:val="24"/>
        </w:rPr>
        <w:t>περιοχές. Θ</w:t>
      </w:r>
      <w:r w:rsidRPr="00301F62">
        <w:rPr>
          <w:rFonts w:eastAsia="Times New Roman"/>
          <w:szCs w:val="24"/>
        </w:rPr>
        <w:t>εωρήσαμε</w:t>
      </w:r>
      <w:r>
        <w:rPr>
          <w:rFonts w:eastAsia="Times New Roman"/>
          <w:szCs w:val="24"/>
        </w:rPr>
        <w:t>, όμως,</w:t>
      </w:r>
      <w:r w:rsidRPr="00301F62">
        <w:rPr>
          <w:rFonts w:eastAsia="Times New Roman"/>
          <w:szCs w:val="24"/>
        </w:rPr>
        <w:t xml:space="preserve"> ότι σήμερα η προτεραιότητα ήταν να καλύψο</w:t>
      </w:r>
      <w:r w:rsidRPr="00301F62">
        <w:rPr>
          <w:rFonts w:eastAsia="Times New Roman"/>
          <w:szCs w:val="24"/>
        </w:rPr>
        <w:t>υμε τον πληθυσμό των αστικών κέντρων</w:t>
      </w:r>
      <w:r>
        <w:rPr>
          <w:rFonts w:eastAsia="Times New Roman"/>
          <w:szCs w:val="24"/>
        </w:rPr>
        <w:t>, ο</w:t>
      </w:r>
      <w:r w:rsidRPr="00301F62">
        <w:rPr>
          <w:rFonts w:eastAsia="Times New Roman"/>
          <w:szCs w:val="24"/>
        </w:rPr>
        <w:t xml:space="preserve"> οποίος και με στοιχεία κοινωνικοοικονομικά ήταν σε θέση πολύ πιο δεινή από το</w:t>
      </w:r>
      <w:r>
        <w:rPr>
          <w:rFonts w:eastAsia="Times New Roman"/>
          <w:szCs w:val="24"/>
        </w:rPr>
        <w:t>ν</w:t>
      </w:r>
      <w:r w:rsidRPr="00301F62">
        <w:rPr>
          <w:rFonts w:eastAsia="Times New Roman"/>
          <w:szCs w:val="24"/>
        </w:rPr>
        <w:t xml:space="preserve"> υπόλοιπο </w:t>
      </w:r>
      <w:r>
        <w:rPr>
          <w:rFonts w:eastAsia="Times New Roman"/>
          <w:szCs w:val="24"/>
        </w:rPr>
        <w:t>πληθυσμό, α</w:t>
      </w:r>
      <w:r w:rsidRPr="00301F62">
        <w:rPr>
          <w:rFonts w:eastAsia="Times New Roman"/>
          <w:szCs w:val="24"/>
        </w:rPr>
        <w:t xml:space="preserve">πό την άποψη </w:t>
      </w:r>
      <w:r>
        <w:rPr>
          <w:rFonts w:eastAsia="Times New Roman"/>
          <w:szCs w:val="24"/>
        </w:rPr>
        <w:t>εννοώ</w:t>
      </w:r>
      <w:r w:rsidRPr="00301F62">
        <w:rPr>
          <w:rFonts w:eastAsia="Times New Roman"/>
          <w:szCs w:val="24"/>
        </w:rPr>
        <w:t xml:space="preserve"> της πρόσβασης σε </w:t>
      </w:r>
      <w:r>
        <w:rPr>
          <w:rFonts w:eastAsia="Times New Roman"/>
          <w:szCs w:val="24"/>
        </w:rPr>
        <w:t>υγειονομικές</w:t>
      </w:r>
      <w:r w:rsidRPr="00301F62">
        <w:rPr>
          <w:rFonts w:eastAsia="Times New Roman"/>
          <w:szCs w:val="24"/>
        </w:rPr>
        <w:t xml:space="preserve"> υπηρεσίες</w:t>
      </w:r>
      <w:r>
        <w:rPr>
          <w:rFonts w:eastAsia="Times New Roman"/>
          <w:szCs w:val="24"/>
        </w:rPr>
        <w:t>.</w:t>
      </w:r>
    </w:p>
    <w:p w14:paraId="62104AF4" w14:textId="77777777" w:rsidR="000F52B4" w:rsidRDefault="00ED3287">
      <w:pPr>
        <w:spacing w:line="600" w:lineRule="auto"/>
        <w:ind w:firstLine="720"/>
        <w:contextualSpacing/>
        <w:jc w:val="both"/>
        <w:rPr>
          <w:rFonts w:eastAsia="Times New Roman"/>
          <w:szCs w:val="24"/>
        </w:rPr>
      </w:pPr>
      <w:r>
        <w:rPr>
          <w:rFonts w:eastAsia="Times New Roman"/>
          <w:szCs w:val="24"/>
        </w:rPr>
        <w:t>Κάναμε μια</w:t>
      </w:r>
      <w:r w:rsidRPr="00301F62">
        <w:rPr>
          <w:rFonts w:eastAsia="Times New Roman"/>
          <w:szCs w:val="24"/>
        </w:rPr>
        <w:t xml:space="preserve"> χωροταξική κατανομή σε όλη τη χώρα</w:t>
      </w:r>
      <w:r>
        <w:rPr>
          <w:rFonts w:eastAsia="Times New Roman"/>
          <w:szCs w:val="24"/>
        </w:rPr>
        <w:t xml:space="preserve">. </w:t>
      </w:r>
      <w:r w:rsidRPr="00301F62">
        <w:rPr>
          <w:rFonts w:eastAsia="Times New Roman"/>
          <w:szCs w:val="24"/>
        </w:rPr>
        <w:t>Αποδείχθηκ</w:t>
      </w:r>
      <w:r w:rsidRPr="00301F62">
        <w:rPr>
          <w:rFonts w:eastAsia="Times New Roman"/>
          <w:szCs w:val="24"/>
        </w:rPr>
        <w:t xml:space="preserve">ε ότι το ενδιαφέρον για ορισμένες περιοχές ήταν πάρα </w:t>
      </w:r>
      <w:r w:rsidRPr="00301F62">
        <w:rPr>
          <w:rFonts w:eastAsia="Times New Roman"/>
          <w:szCs w:val="24"/>
        </w:rPr>
        <w:lastRenderedPageBreak/>
        <w:t>πολύ περιορισμένο</w:t>
      </w:r>
      <w:r>
        <w:rPr>
          <w:rFonts w:eastAsia="Times New Roman"/>
          <w:szCs w:val="24"/>
        </w:rPr>
        <w:t>. Τ</w:t>
      </w:r>
      <w:r w:rsidRPr="00301F62">
        <w:rPr>
          <w:rFonts w:eastAsia="Times New Roman"/>
          <w:szCs w:val="24"/>
        </w:rPr>
        <w:t xml:space="preserve">ο θέμα του brain drain </w:t>
      </w:r>
      <w:r>
        <w:rPr>
          <w:rFonts w:eastAsia="Times New Roman"/>
          <w:szCs w:val="24"/>
        </w:rPr>
        <w:t>και της ιατρικής</w:t>
      </w:r>
      <w:r w:rsidRPr="00301F62">
        <w:rPr>
          <w:rFonts w:eastAsia="Times New Roman"/>
          <w:szCs w:val="24"/>
        </w:rPr>
        <w:t xml:space="preserve"> μετανάστευσης δεν μπορείτε να το υποτιμάτε</w:t>
      </w:r>
      <w:r>
        <w:rPr>
          <w:rFonts w:eastAsia="Times New Roman"/>
          <w:szCs w:val="24"/>
        </w:rPr>
        <w:t>. Αυτ</w:t>
      </w:r>
      <w:r w:rsidRPr="00301F62">
        <w:rPr>
          <w:rFonts w:eastAsia="Times New Roman"/>
          <w:szCs w:val="24"/>
        </w:rPr>
        <w:t>ό είναι το μεγάλο πρόβλημα σήμερα στο δημόσιο σύστημα υγείας της χώρας</w:t>
      </w:r>
      <w:r>
        <w:rPr>
          <w:rFonts w:eastAsia="Times New Roman"/>
          <w:szCs w:val="24"/>
        </w:rPr>
        <w:t xml:space="preserve"> και, επιτρέψτε μου να πω,</w:t>
      </w:r>
      <w:r w:rsidRPr="00301F62">
        <w:rPr>
          <w:rFonts w:eastAsia="Times New Roman"/>
          <w:szCs w:val="24"/>
        </w:rPr>
        <w:t xml:space="preserve"> </w:t>
      </w:r>
      <w:r>
        <w:rPr>
          <w:rFonts w:eastAsia="Times New Roman"/>
          <w:szCs w:val="24"/>
        </w:rPr>
        <w:t xml:space="preserve">ότι είναι </w:t>
      </w:r>
      <w:r w:rsidRPr="00301F62">
        <w:rPr>
          <w:rFonts w:eastAsia="Times New Roman"/>
          <w:szCs w:val="24"/>
        </w:rPr>
        <w:t xml:space="preserve">και η μεγάλη απειλή για την ευστάθεια του </w:t>
      </w:r>
      <w:r>
        <w:rPr>
          <w:rFonts w:eastAsia="Times New Roman"/>
          <w:szCs w:val="24"/>
        </w:rPr>
        <w:t>και</w:t>
      </w:r>
      <w:r w:rsidRPr="00301F62">
        <w:rPr>
          <w:rFonts w:eastAsia="Times New Roman"/>
          <w:szCs w:val="24"/>
        </w:rPr>
        <w:t xml:space="preserve"> για την προοπτική </w:t>
      </w:r>
      <w:r>
        <w:rPr>
          <w:rFonts w:eastAsia="Times New Roman"/>
          <w:szCs w:val="24"/>
        </w:rPr>
        <w:t>του.</w:t>
      </w:r>
    </w:p>
    <w:p w14:paraId="62104AF5" w14:textId="77777777" w:rsidR="000F52B4" w:rsidRDefault="00ED3287">
      <w:pPr>
        <w:spacing w:line="600" w:lineRule="auto"/>
        <w:ind w:firstLine="720"/>
        <w:contextualSpacing/>
        <w:jc w:val="both"/>
        <w:rPr>
          <w:rFonts w:eastAsia="Times New Roman"/>
          <w:szCs w:val="24"/>
        </w:rPr>
      </w:pPr>
      <w:r>
        <w:rPr>
          <w:rFonts w:eastAsia="Times New Roman"/>
          <w:szCs w:val="24"/>
        </w:rPr>
        <w:t>Εμείς, λ</w:t>
      </w:r>
      <w:r w:rsidRPr="00301F62">
        <w:rPr>
          <w:rFonts w:eastAsia="Times New Roman"/>
          <w:szCs w:val="24"/>
        </w:rPr>
        <w:t>οιπόν</w:t>
      </w:r>
      <w:r>
        <w:rPr>
          <w:rFonts w:eastAsia="Times New Roman"/>
          <w:szCs w:val="24"/>
        </w:rPr>
        <w:t>,</w:t>
      </w:r>
      <w:r w:rsidRPr="00301F62">
        <w:rPr>
          <w:rFonts w:eastAsia="Times New Roman"/>
          <w:szCs w:val="24"/>
        </w:rPr>
        <w:t xml:space="preserve"> κάναμε αυτή την παρέμβαση</w:t>
      </w:r>
      <w:r>
        <w:rPr>
          <w:rFonts w:eastAsia="Times New Roman"/>
          <w:szCs w:val="24"/>
        </w:rPr>
        <w:t>. Πείσαμε</w:t>
      </w:r>
      <w:r w:rsidRPr="00301F62">
        <w:rPr>
          <w:rFonts w:eastAsia="Times New Roman"/>
          <w:szCs w:val="24"/>
        </w:rPr>
        <w:t xml:space="preserve"> την </w:t>
      </w:r>
      <w:r>
        <w:rPr>
          <w:rFonts w:eastAsia="Times New Roman"/>
          <w:szCs w:val="24"/>
        </w:rPr>
        <w:t>Κ</w:t>
      </w:r>
      <w:r w:rsidRPr="00301F62">
        <w:rPr>
          <w:rFonts w:eastAsia="Times New Roman"/>
          <w:szCs w:val="24"/>
        </w:rPr>
        <w:t>ομισιόν ότι είναι μ</w:t>
      </w:r>
      <w:r>
        <w:rPr>
          <w:rFonts w:eastAsia="Times New Roman"/>
          <w:szCs w:val="24"/>
        </w:rPr>
        <w:t>ί</w:t>
      </w:r>
      <w:r w:rsidRPr="00301F62">
        <w:rPr>
          <w:rFonts w:eastAsia="Times New Roman"/>
          <w:szCs w:val="24"/>
        </w:rPr>
        <w:t>α καινοτόμα δράση που είναι επιλέξιμη δαπάνη και μπορεί να χρηματοδοτηθεί</w:t>
      </w:r>
      <w:r>
        <w:rPr>
          <w:rFonts w:eastAsia="Times New Roman"/>
          <w:szCs w:val="24"/>
        </w:rPr>
        <w:t>. Κ</w:t>
      </w:r>
      <w:r w:rsidRPr="00301F62">
        <w:rPr>
          <w:rFonts w:eastAsia="Times New Roman"/>
          <w:szCs w:val="24"/>
        </w:rPr>
        <w:t>άναμε μ</w:t>
      </w:r>
      <w:r>
        <w:rPr>
          <w:rFonts w:eastAsia="Times New Roman"/>
          <w:szCs w:val="24"/>
        </w:rPr>
        <w:t>ί</w:t>
      </w:r>
      <w:r w:rsidRPr="00301F62">
        <w:rPr>
          <w:rFonts w:eastAsia="Times New Roman"/>
          <w:szCs w:val="24"/>
        </w:rPr>
        <w:t xml:space="preserve">α πολύ σοβαρή </w:t>
      </w:r>
      <w:r w:rsidRPr="00301F62">
        <w:rPr>
          <w:rFonts w:eastAsia="Times New Roman"/>
          <w:szCs w:val="24"/>
        </w:rPr>
        <w:t>παρέμβαση γρήγορα</w:t>
      </w:r>
      <w:r>
        <w:rPr>
          <w:rFonts w:eastAsia="Times New Roman"/>
          <w:szCs w:val="24"/>
        </w:rPr>
        <w:t xml:space="preserve"> να</w:t>
      </w:r>
      <w:r w:rsidRPr="00301F62">
        <w:rPr>
          <w:rFonts w:eastAsia="Times New Roman"/>
          <w:szCs w:val="24"/>
        </w:rPr>
        <w:t xml:space="preserve"> αναπτύξουμε το</w:t>
      </w:r>
      <w:r>
        <w:rPr>
          <w:rFonts w:eastAsia="Times New Roman"/>
          <w:szCs w:val="24"/>
        </w:rPr>
        <w:t>ν</w:t>
      </w:r>
      <w:r w:rsidRPr="00301F62">
        <w:rPr>
          <w:rFonts w:eastAsia="Times New Roman"/>
          <w:szCs w:val="24"/>
        </w:rPr>
        <w:t xml:space="preserve"> μεγαλύτερο δυνατό αριθμό δομών</w:t>
      </w:r>
      <w:r>
        <w:rPr>
          <w:rFonts w:eastAsia="Times New Roman"/>
          <w:szCs w:val="24"/>
        </w:rPr>
        <w:t>, οι οποίες</w:t>
      </w:r>
      <w:r w:rsidRPr="00301F62">
        <w:rPr>
          <w:rFonts w:eastAsia="Times New Roman"/>
          <w:szCs w:val="24"/>
        </w:rPr>
        <w:t xml:space="preserve"> τώρα κάνουν τα πρώτα τους βήματα</w:t>
      </w:r>
      <w:r>
        <w:rPr>
          <w:rFonts w:eastAsia="Times New Roman"/>
          <w:szCs w:val="24"/>
        </w:rPr>
        <w:t>. Γ</w:t>
      </w:r>
      <w:r w:rsidRPr="00301F62">
        <w:rPr>
          <w:rFonts w:eastAsia="Times New Roman"/>
          <w:szCs w:val="24"/>
        </w:rPr>
        <w:t>ια αυτό επ</w:t>
      </w:r>
      <w:r>
        <w:rPr>
          <w:rFonts w:eastAsia="Times New Roman"/>
          <w:szCs w:val="24"/>
        </w:rPr>
        <w:t xml:space="preserve">’ </w:t>
      </w:r>
      <w:proofErr w:type="spellStart"/>
      <w:r w:rsidRPr="00301F62">
        <w:rPr>
          <w:rFonts w:eastAsia="Times New Roman"/>
          <w:szCs w:val="24"/>
        </w:rPr>
        <w:t>ουδενί</w:t>
      </w:r>
      <w:proofErr w:type="spellEnd"/>
      <w:r w:rsidRPr="00301F62">
        <w:rPr>
          <w:rFonts w:eastAsia="Times New Roman"/>
          <w:szCs w:val="24"/>
        </w:rPr>
        <w:t xml:space="preserve"> δεν μπορώ να δεχτώ την κριτική που λέει ότι κατέρρευσε ο θεσμός</w:t>
      </w:r>
      <w:r>
        <w:rPr>
          <w:rFonts w:eastAsia="Times New Roman"/>
          <w:szCs w:val="24"/>
        </w:rPr>
        <w:t>. Δ</w:t>
      </w:r>
      <w:r w:rsidRPr="00301F62">
        <w:rPr>
          <w:rFonts w:eastAsia="Times New Roman"/>
          <w:szCs w:val="24"/>
        </w:rPr>
        <w:t xml:space="preserve">εν μπορεί </w:t>
      </w:r>
      <w:r>
        <w:rPr>
          <w:rFonts w:eastAsia="Times New Roman"/>
          <w:szCs w:val="24"/>
        </w:rPr>
        <w:t xml:space="preserve">να κριθεί και </w:t>
      </w:r>
      <w:r w:rsidRPr="00301F62">
        <w:rPr>
          <w:rFonts w:eastAsia="Times New Roman"/>
          <w:szCs w:val="24"/>
        </w:rPr>
        <w:t xml:space="preserve">να </w:t>
      </w:r>
      <w:r>
        <w:rPr>
          <w:rFonts w:eastAsia="Times New Roman"/>
          <w:szCs w:val="24"/>
        </w:rPr>
        <w:t>αξιολογηθεί</w:t>
      </w:r>
      <w:r w:rsidRPr="00301F62">
        <w:rPr>
          <w:rFonts w:eastAsia="Times New Roman"/>
          <w:szCs w:val="24"/>
        </w:rPr>
        <w:t xml:space="preserve"> ένας θεσμός</w:t>
      </w:r>
      <w:r>
        <w:rPr>
          <w:rFonts w:eastAsia="Times New Roman"/>
          <w:szCs w:val="24"/>
        </w:rPr>
        <w:t>,</w:t>
      </w:r>
      <w:r w:rsidRPr="00301F62">
        <w:rPr>
          <w:rFonts w:eastAsia="Times New Roman"/>
          <w:szCs w:val="24"/>
        </w:rPr>
        <w:t xml:space="preserve"> πριν </w:t>
      </w:r>
      <w:r w:rsidRPr="00301F62">
        <w:rPr>
          <w:rFonts w:eastAsia="Times New Roman"/>
          <w:szCs w:val="24"/>
        </w:rPr>
        <w:t>καν ολοκλ</w:t>
      </w:r>
      <w:r>
        <w:rPr>
          <w:rFonts w:eastAsia="Times New Roman"/>
          <w:szCs w:val="24"/>
        </w:rPr>
        <w:t>ηρώσει</w:t>
      </w:r>
      <w:r w:rsidRPr="00301F62">
        <w:rPr>
          <w:rFonts w:eastAsia="Times New Roman"/>
          <w:szCs w:val="24"/>
        </w:rPr>
        <w:t xml:space="preserve"> την ανάπτυξ</w:t>
      </w:r>
      <w:r>
        <w:rPr>
          <w:rFonts w:eastAsia="Times New Roman"/>
          <w:szCs w:val="24"/>
        </w:rPr>
        <w:t>ή</w:t>
      </w:r>
      <w:r w:rsidRPr="00301F62">
        <w:rPr>
          <w:rFonts w:eastAsia="Times New Roman"/>
          <w:szCs w:val="24"/>
        </w:rPr>
        <w:t xml:space="preserve"> του και αρχί</w:t>
      </w:r>
      <w:r>
        <w:rPr>
          <w:rFonts w:eastAsia="Times New Roman"/>
          <w:szCs w:val="24"/>
        </w:rPr>
        <w:t>σ</w:t>
      </w:r>
      <w:r w:rsidRPr="00301F62">
        <w:rPr>
          <w:rFonts w:eastAsia="Times New Roman"/>
          <w:szCs w:val="24"/>
        </w:rPr>
        <w:t xml:space="preserve">ει πραγματικά να αποτυπώνεται η παρέμβασή του στην υγειονομική φροντίδα και στην ποιότητα της δημόσιας περίθαλψης </w:t>
      </w:r>
      <w:r>
        <w:rPr>
          <w:rFonts w:eastAsia="Times New Roman"/>
          <w:szCs w:val="24"/>
        </w:rPr>
        <w:t>σ</w:t>
      </w:r>
      <w:r w:rsidRPr="00301F62">
        <w:rPr>
          <w:rFonts w:eastAsia="Times New Roman"/>
          <w:szCs w:val="24"/>
        </w:rPr>
        <w:t>τη χώρα</w:t>
      </w:r>
      <w:r>
        <w:rPr>
          <w:rFonts w:eastAsia="Times New Roman"/>
          <w:szCs w:val="24"/>
        </w:rPr>
        <w:t>.</w:t>
      </w:r>
    </w:p>
    <w:p w14:paraId="62104AF6" w14:textId="77777777" w:rsidR="000F52B4" w:rsidRDefault="00ED3287">
      <w:pPr>
        <w:spacing w:line="600" w:lineRule="auto"/>
        <w:ind w:firstLine="720"/>
        <w:contextualSpacing/>
        <w:jc w:val="both"/>
        <w:rPr>
          <w:rFonts w:eastAsia="Times New Roman"/>
          <w:szCs w:val="24"/>
        </w:rPr>
      </w:pPr>
      <w:r>
        <w:rPr>
          <w:rFonts w:eastAsia="Times New Roman"/>
          <w:szCs w:val="24"/>
        </w:rPr>
        <w:t>Θ</w:t>
      </w:r>
      <w:r w:rsidRPr="00301F62">
        <w:rPr>
          <w:rFonts w:eastAsia="Times New Roman"/>
          <w:szCs w:val="24"/>
        </w:rPr>
        <w:t>εωρώ</w:t>
      </w:r>
      <w:r>
        <w:rPr>
          <w:rFonts w:eastAsia="Times New Roman"/>
          <w:szCs w:val="24"/>
        </w:rPr>
        <w:t>,</w:t>
      </w:r>
      <w:r w:rsidRPr="00301F62">
        <w:rPr>
          <w:rFonts w:eastAsia="Times New Roman"/>
          <w:szCs w:val="24"/>
        </w:rPr>
        <w:t xml:space="preserve"> λοιπόν</w:t>
      </w:r>
      <w:r>
        <w:rPr>
          <w:rFonts w:eastAsia="Times New Roman"/>
          <w:szCs w:val="24"/>
        </w:rPr>
        <w:t>,</w:t>
      </w:r>
      <w:r w:rsidRPr="00301F62">
        <w:rPr>
          <w:rFonts w:eastAsia="Times New Roman"/>
          <w:szCs w:val="24"/>
        </w:rPr>
        <w:t xml:space="preserve"> ότι είμαστε σε μ</w:t>
      </w:r>
      <w:r>
        <w:rPr>
          <w:rFonts w:eastAsia="Times New Roman"/>
          <w:szCs w:val="24"/>
        </w:rPr>
        <w:t>ι</w:t>
      </w:r>
      <w:r w:rsidRPr="00301F62">
        <w:rPr>
          <w:rFonts w:eastAsia="Times New Roman"/>
          <w:szCs w:val="24"/>
        </w:rPr>
        <w:t>α φάση σταδιακής και με δυσκολίες και με καθυστερήσεις ανά</w:t>
      </w:r>
      <w:r w:rsidRPr="00301F62">
        <w:rPr>
          <w:rFonts w:eastAsia="Times New Roman"/>
          <w:szCs w:val="24"/>
        </w:rPr>
        <w:t>πτυξης</w:t>
      </w:r>
      <w:r>
        <w:rPr>
          <w:rFonts w:eastAsia="Times New Roman"/>
          <w:szCs w:val="24"/>
        </w:rPr>
        <w:t>. Α</w:t>
      </w:r>
      <w:r w:rsidRPr="00301F62">
        <w:rPr>
          <w:rFonts w:eastAsia="Times New Roman"/>
          <w:szCs w:val="24"/>
        </w:rPr>
        <w:t>υτό είναι πάρα πολύ κρίσιμο</w:t>
      </w:r>
      <w:r>
        <w:rPr>
          <w:rFonts w:eastAsia="Times New Roman"/>
          <w:szCs w:val="24"/>
        </w:rPr>
        <w:t>.</w:t>
      </w:r>
      <w:r w:rsidRPr="00301F62">
        <w:rPr>
          <w:rFonts w:eastAsia="Times New Roman"/>
          <w:szCs w:val="24"/>
        </w:rPr>
        <w:t xml:space="preserve"> Έτσι έχει γίνει σε όλες τις χώρες </w:t>
      </w:r>
      <w:r>
        <w:rPr>
          <w:rFonts w:eastAsia="Times New Roman"/>
          <w:szCs w:val="24"/>
        </w:rPr>
        <w:t xml:space="preserve">της </w:t>
      </w:r>
      <w:r w:rsidRPr="00301F62">
        <w:rPr>
          <w:rFonts w:eastAsia="Times New Roman"/>
          <w:szCs w:val="24"/>
        </w:rPr>
        <w:t>Ευρώπης</w:t>
      </w:r>
      <w:r>
        <w:rPr>
          <w:rFonts w:eastAsia="Times New Roman"/>
          <w:szCs w:val="24"/>
        </w:rPr>
        <w:t xml:space="preserve">. </w:t>
      </w:r>
      <w:r>
        <w:rPr>
          <w:rFonts w:eastAsia="Times New Roman"/>
          <w:szCs w:val="24"/>
        </w:rPr>
        <w:lastRenderedPageBreak/>
        <w:t>Π</w:t>
      </w:r>
      <w:r w:rsidRPr="00301F62">
        <w:rPr>
          <w:rFonts w:eastAsia="Times New Roman"/>
          <w:szCs w:val="24"/>
        </w:rPr>
        <w:t xml:space="preserve">ουθενά </w:t>
      </w:r>
      <w:r>
        <w:rPr>
          <w:rFonts w:eastAsia="Times New Roman"/>
          <w:szCs w:val="24"/>
        </w:rPr>
        <w:t>στις</w:t>
      </w:r>
      <w:r w:rsidRPr="00301F62">
        <w:rPr>
          <w:rFonts w:eastAsia="Times New Roman"/>
          <w:szCs w:val="24"/>
        </w:rPr>
        <w:t xml:space="preserve"> μεταρρυθμίσ</w:t>
      </w:r>
      <w:r>
        <w:rPr>
          <w:rFonts w:eastAsia="Times New Roman"/>
          <w:szCs w:val="24"/>
        </w:rPr>
        <w:t>εις</w:t>
      </w:r>
      <w:r w:rsidRPr="00301F62">
        <w:rPr>
          <w:rFonts w:eastAsia="Times New Roman"/>
          <w:szCs w:val="24"/>
        </w:rPr>
        <w:t xml:space="preserve"> στην </w:t>
      </w:r>
      <w:r>
        <w:rPr>
          <w:rFonts w:eastAsia="Times New Roman"/>
          <w:szCs w:val="24"/>
        </w:rPr>
        <w:t>π</w:t>
      </w:r>
      <w:r w:rsidRPr="00301F62">
        <w:rPr>
          <w:rFonts w:eastAsia="Times New Roman"/>
          <w:szCs w:val="24"/>
        </w:rPr>
        <w:t xml:space="preserve">ρωτοβάθμια φροντίδα και </w:t>
      </w:r>
      <w:r>
        <w:rPr>
          <w:rFonts w:eastAsia="Times New Roman"/>
          <w:szCs w:val="24"/>
        </w:rPr>
        <w:t xml:space="preserve">στον </w:t>
      </w:r>
      <w:r w:rsidRPr="00301F62">
        <w:rPr>
          <w:rFonts w:eastAsia="Times New Roman"/>
          <w:szCs w:val="24"/>
        </w:rPr>
        <w:t>θεσμό του οικογενειακού γιατρού δεν πάτησε κανείς ένα κουμπί και την επόμενη μέρα να υπάρχει ανεπτυγμένος κα</w:t>
      </w:r>
      <w:r w:rsidRPr="00301F62">
        <w:rPr>
          <w:rFonts w:eastAsia="Times New Roman"/>
          <w:szCs w:val="24"/>
        </w:rPr>
        <w:t>ι να καλύπτει όλο τον πληθυσμό</w:t>
      </w:r>
      <w:r>
        <w:rPr>
          <w:rFonts w:eastAsia="Times New Roman"/>
          <w:szCs w:val="24"/>
        </w:rPr>
        <w:t>. Υ</w:t>
      </w:r>
      <w:r w:rsidRPr="00301F62">
        <w:rPr>
          <w:rFonts w:eastAsia="Times New Roman"/>
          <w:szCs w:val="24"/>
        </w:rPr>
        <w:t>πάρχουν χώρες της Ευρώπης</w:t>
      </w:r>
      <w:r>
        <w:rPr>
          <w:rFonts w:eastAsia="Times New Roman"/>
          <w:szCs w:val="24"/>
        </w:rPr>
        <w:t>,</w:t>
      </w:r>
      <w:r w:rsidRPr="00301F62">
        <w:rPr>
          <w:rFonts w:eastAsia="Times New Roman"/>
          <w:szCs w:val="24"/>
        </w:rPr>
        <w:t xml:space="preserve"> όπως η Πορτογαλία</w:t>
      </w:r>
      <w:r>
        <w:rPr>
          <w:rFonts w:eastAsia="Times New Roman"/>
          <w:szCs w:val="24"/>
        </w:rPr>
        <w:t>,</w:t>
      </w:r>
      <w:r w:rsidRPr="00301F62">
        <w:rPr>
          <w:rFonts w:eastAsia="Times New Roman"/>
          <w:szCs w:val="24"/>
        </w:rPr>
        <w:t xml:space="preserve"> που έχουν </w:t>
      </w:r>
      <w:r>
        <w:rPr>
          <w:rFonts w:eastAsia="Times New Roman"/>
          <w:szCs w:val="24"/>
        </w:rPr>
        <w:t xml:space="preserve">προχωρήσει </w:t>
      </w:r>
      <w:r w:rsidRPr="00301F62">
        <w:rPr>
          <w:rFonts w:eastAsia="Times New Roman"/>
          <w:szCs w:val="24"/>
        </w:rPr>
        <w:t xml:space="preserve">αντίστοιχες μεταρρυθμίσεις </w:t>
      </w:r>
      <w:r>
        <w:rPr>
          <w:rFonts w:eastAsia="Times New Roman"/>
          <w:szCs w:val="24"/>
        </w:rPr>
        <w:t>εδώ και δέκα με δεκαπέντε</w:t>
      </w:r>
      <w:r w:rsidRPr="00301F62">
        <w:rPr>
          <w:rFonts w:eastAsia="Times New Roman"/>
          <w:szCs w:val="24"/>
        </w:rPr>
        <w:t xml:space="preserve"> χρόνια και ακόμα δεν έχουν καταφέρει να καλύψουν το 100% του πληθυσμού</w:t>
      </w:r>
      <w:r>
        <w:rPr>
          <w:rFonts w:eastAsia="Times New Roman"/>
          <w:szCs w:val="24"/>
        </w:rPr>
        <w:t>.</w:t>
      </w:r>
    </w:p>
    <w:p w14:paraId="62104AF7" w14:textId="77777777" w:rsidR="000F52B4" w:rsidRDefault="00ED3287">
      <w:pPr>
        <w:spacing w:line="600" w:lineRule="auto"/>
        <w:ind w:firstLine="720"/>
        <w:contextualSpacing/>
        <w:jc w:val="both"/>
        <w:rPr>
          <w:rFonts w:eastAsia="Times New Roman"/>
          <w:szCs w:val="24"/>
        </w:rPr>
      </w:pPr>
      <w:r>
        <w:rPr>
          <w:rFonts w:eastAsia="Times New Roman"/>
          <w:szCs w:val="24"/>
        </w:rPr>
        <w:t>Άρα αυτή ε</w:t>
      </w:r>
      <w:r w:rsidRPr="00301F62">
        <w:rPr>
          <w:rFonts w:eastAsia="Times New Roman"/>
          <w:szCs w:val="24"/>
        </w:rPr>
        <w:t>ίναι μ</w:t>
      </w:r>
      <w:r>
        <w:rPr>
          <w:rFonts w:eastAsia="Times New Roman"/>
          <w:szCs w:val="24"/>
        </w:rPr>
        <w:t>ι</w:t>
      </w:r>
      <w:r w:rsidRPr="00301F62">
        <w:rPr>
          <w:rFonts w:eastAsia="Times New Roman"/>
          <w:szCs w:val="24"/>
        </w:rPr>
        <w:t>α παρέμβαση πο</w:t>
      </w:r>
      <w:r w:rsidRPr="00301F62">
        <w:rPr>
          <w:rFonts w:eastAsia="Times New Roman"/>
          <w:szCs w:val="24"/>
        </w:rPr>
        <w:t xml:space="preserve">υ θα έχει βάθος χρόνου η πλήρης εφαρμογή της και </w:t>
      </w:r>
      <w:r>
        <w:rPr>
          <w:rFonts w:eastAsia="Times New Roman"/>
          <w:szCs w:val="24"/>
        </w:rPr>
        <w:t>η</w:t>
      </w:r>
      <w:r w:rsidRPr="00301F62">
        <w:rPr>
          <w:rFonts w:eastAsia="Times New Roman"/>
          <w:szCs w:val="24"/>
        </w:rPr>
        <w:t xml:space="preserve"> κάλυψη των αναγκών της κοινωνίας</w:t>
      </w:r>
      <w:r>
        <w:rPr>
          <w:rFonts w:eastAsia="Times New Roman"/>
          <w:szCs w:val="24"/>
        </w:rPr>
        <w:t>. Ε</w:t>
      </w:r>
      <w:r w:rsidRPr="00301F62">
        <w:rPr>
          <w:rFonts w:eastAsia="Times New Roman"/>
          <w:szCs w:val="24"/>
        </w:rPr>
        <w:t>ίναι μ</w:t>
      </w:r>
      <w:r>
        <w:rPr>
          <w:rFonts w:eastAsia="Times New Roman"/>
          <w:szCs w:val="24"/>
        </w:rPr>
        <w:t>ια παρέμβαση η οποία έχει μακροοικονομική βιωσιμότητα. Ξ</w:t>
      </w:r>
      <w:r w:rsidRPr="00301F62">
        <w:rPr>
          <w:rFonts w:eastAsia="Times New Roman"/>
          <w:szCs w:val="24"/>
        </w:rPr>
        <w:t xml:space="preserve">έρετε πάρα πολύ καλά ότι οι </w:t>
      </w:r>
      <w:r>
        <w:rPr>
          <w:rFonts w:eastAsia="Times New Roman"/>
          <w:szCs w:val="24"/>
        </w:rPr>
        <w:t>Ε</w:t>
      </w:r>
      <w:r w:rsidRPr="00301F62">
        <w:rPr>
          <w:rFonts w:eastAsia="Times New Roman"/>
          <w:szCs w:val="24"/>
        </w:rPr>
        <w:t>υρωπαίοι δεν εγκρίνουν και δεν χρηματοδοτούν μεταρρυθμιστικές παρεμβάσεις και δ</w:t>
      </w:r>
      <w:r w:rsidRPr="00301F62">
        <w:rPr>
          <w:rFonts w:eastAsia="Times New Roman"/>
          <w:szCs w:val="24"/>
        </w:rPr>
        <w:t>ράσεις</w:t>
      </w:r>
      <w:r>
        <w:rPr>
          <w:rFonts w:eastAsia="Times New Roman"/>
          <w:szCs w:val="24"/>
        </w:rPr>
        <w:t>,</w:t>
      </w:r>
      <w:r w:rsidRPr="00301F62">
        <w:rPr>
          <w:rFonts w:eastAsia="Times New Roman"/>
          <w:szCs w:val="24"/>
        </w:rPr>
        <w:t xml:space="preserve"> αν δεν υπάρχει διασφαλισμένη στρατηγική εξόδου από την </w:t>
      </w:r>
      <w:r>
        <w:rPr>
          <w:rFonts w:eastAsia="Times New Roman"/>
          <w:szCs w:val="24"/>
        </w:rPr>
        <w:t>ε</w:t>
      </w:r>
      <w:r w:rsidRPr="00301F62">
        <w:rPr>
          <w:rFonts w:eastAsia="Times New Roman"/>
          <w:szCs w:val="24"/>
        </w:rPr>
        <w:t>υρωπαϊκή χρηματοδότηση και μετάπτωσ</w:t>
      </w:r>
      <w:r>
        <w:rPr>
          <w:rFonts w:eastAsia="Times New Roman"/>
          <w:szCs w:val="24"/>
        </w:rPr>
        <w:t>ή</w:t>
      </w:r>
      <w:r w:rsidRPr="00301F62">
        <w:rPr>
          <w:rFonts w:eastAsia="Times New Roman"/>
          <w:szCs w:val="24"/>
        </w:rPr>
        <w:t xml:space="preserve"> της σταδιακά </w:t>
      </w:r>
      <w:r>
        <w:rPr>
          <w:rFonts w:eastAsia="Times New Roman"/>
          <w:szCs w:val="24"/>
        </w:rPr>
        <w:t>σ</w:t>
      </w:r>
      <w:r w:rsidRPr="00301F62">
        <w:rPr>
          <w:rFonts w:eastAsia="Times New Roman"/>
          <w:szCs w:val="24"/>
        </w:rPr>
        <w:t xml:space="preserve">ε χρηματοδοτικά εργαλεία που έχουν σχέση με εθνικούς </w:t>
      </w:r>
      <w:r>
        <w:rPr>
          <w:rFonts w:eastAsia="Times New Roman"/>
          <w:szCs w:val="24"/>
        </w:rPr>
        <w:t>πόρους. Π</w:t>
      </w:r>
      <w:r w:rsidRPr="00301F62">
        <w:rPr>
          <w:rFonts w:eastAsia="Times New Roman"/>
          <w:szCs w:val="24"/>
        </w:rPr>
        <w:t>αρουσιάσα</w:t>
      </w:r>
      <w:r>
        <w:rPr>
          <w:rFonts w:eastAsia="Times New Roman"/>
          <w:szCs w:val="24"/>
        </w:rPr>
        <w:t>με</w:t>
      </w:r>
      <w:r w:rsidRPr="00301F62">
        <w:rPr>
          <w:rFonts w:eastAsia="Times New Roman"/>
          <w:szCs w:val="24"/>
        </w:rPr>
        <w:t xml:space="preserve"> μ</w:t>
      </w:r>
      <w:r>
        <w:rPr>
          <w:rFonts w:eastAsia="Times New Roman"/>
          <w:szCs w:val="24"/>
        </w:rPr>
        <w:t>ι</w:t>
      </w:r>
      <w:r w:rsidRPr="00301F62">
        <w:rPr>
          <w:rFonts w:eastAsia="Times New Roman"/>
          <w:szCs w:val="24"/>
        </w:rPr>
        <w:t>α τέτοια στρατηγική στην Ευρώπη</w:t>
      </w:r>
      <w:r>
        <w:rPr>
          <w:rFonts w:eastAsia="Times New Roman"/>
          <w:szCs w:val="24"/>
        </w:rPr>
        <w:t xml:space="preserve">. Πείσαμε ότι υπάρχει βιωσιμότητα </w:t>
      </w:r>
      <w:r>
        <w:rPr>
          <w:rFonts w:eastAsia="Times New Roman"/>
          <w:szCs w:val="24"/>
        </w:rPr>
        <w:t>σ</w:t>
      </w:r>
      <w:r w:rsidRPr="00301F62">
        <w:rPr>
          <w:rFonts w:eastAsia="Times New Roman"/>
          <w:szCs w:val="24"/>
        </w:rPr>
        <w:t>το σύστημα και για αυτό είναι</w:t>
      </w:r>
      <w:r>
        <w:rPr>
          <w:rFonts w:eastAsia="Times New Roman"/>
          <w:szCs w:val="24"/>
        </w:rPr>
        <w:t>,</w:t>
      </w:r>
      <w:r w:rsidRPr="00301F62">
        <w:rPr>
          <w:rFonts w:eastAsia="Times New Roman"/>
          <w:szCs w:val="24"/>
        </w:rPr>
        <w:t xml:space="preserve"> </w:t>
      </w:r>
      <w:r>
        <w:rPr>
          <w:rFonts w:eastAsia="Times New Roman"/>
          <w:szCs w:val="24"/>
        </w:rPr>
        <w:t>επίσης,</w:t>
      </w:r>
      <w:r w:rsidRPr="00301F62">
        <w:rPr>
          <w:rFonts w:eastAsia="Times New Roman"/>
          <w:szCs w:val="24"/>
        </w:rPr>
        <w:t xml:space="preserve"> </w:t>
      </w:r>
      <w:r w:rsidRPr="00301F62">
        <w:rPr>
          <w:rFonts w:eastAsia="Times New Roman"/>
          <w:szCs w:val="24"/>
        </w:rPr>
        <w:lastRenderedPageBreak/>
        <w:t xml:space="preserve">χωρίς αντικείμενο η κριτική που λέει ότι αυτή η δράση </w:t>
      </w:r>
      <w:r>
        <w:rPr>
          <w:rFonts w:eastAsia="Times New Roman"/>
          <w:szCs w:val="24"/>
        </w:rPr>
        <w:t>θα τελειώσει, ό</w:t>
      </w:r>
      <w:r w:rsidRPr="00301F62">
        <w:rPr>
          <w:rFonts w:eastAsia="Times New Roman"/>
          <w:szCs w:val="24"/>
        </w:rPr>
        <w:t>ταν τελειώσουν τα λεφτά και θα μείνουν οι άνθρωποι και οι δομές στον αέρα</w:t>
      </w:r>
      <w:r>
        <w:rPr>
          <w:rFonts w:eastAsia="Times New Roman"/>
          <w:szCs w:val="24"/>
        </w:rPr>
        <w:t>.</w:t>
      </w:r>
    </w:p>
    <w:p w14:paraId="62104AF8" w14:textId="77777777" w:rsidR="000F52B4" w:rsidRDefault="00ED3287">
      <w:pPr>
        <w:spacing w:line="600" w:lineRule="auto"/>
        <w:ind w:firstLine="720"/>
        <w:contextualSpacing/>
        <w:jc w:val="both"/>
        <w:rPr>
          <w:rFonts w:eastAsia="Times New Roman"/>
          <w:szCs w:val="24"/>
        </w:rPr>
      </w:pPr>
      <w:r>
        <w:rPr>
          <w:rFonts w:eastAsia="Times New Roman"/>
          <w:szCs w:val="24"/>
        </w:rPr>
        <w:t>Ε</w:t>
      </w:r>
      <w:r w:rsidRPr="00301F62">
        <w:rPr>
          <w:rFonts w:eastAsia="Times New Roman"/>
          <w:szCs w:val="24"/>
        </w:rPr>
        <w:t>ίναι εθνική στρατηγική</w:t>
      </w:r>
      <w:r>
        <w:rPr>
          <w:rFonts w:eastAsia="Times New Roman"/>
          <w:szCs w:val="24"/>
        </w:rPr>
        <w:t>, αγαπητέ μου συνάδελφε,</w:t>
      </w:r>
      <w:r w:rsidRPr="00301F62">
        <w:rPr>
          <w:rFonts w:eastAsia="Times New Roman"/>
          <w:szCs w:val="24"/>
        </w:rPr>
        <w:t xml:space="preserve"> αυτή </w:t>
      </w:r>
      <w:r>
        <w:rPr>
          <w:rFonts w:eastAsia="Times New Roman"/>
          <w:szCs w:val="24"/>
        </w:rPr>
        <w:t xml:space="preserve">η </w:t>
      </w:r>
      <w:r w:rsidRPr="00301F62">
        <w:rPr>
          <w:rFonts w:eastAsia="Times New Roman"/>
          <w:szCs w:val="24"/>
        </w:rPr>
        <w:t>παρέμβαση</w:t>
      </w:r>
      <w:r>
        <w:rPr>
          <w:rFonts w:eastAsia="Times New Roman"/>
          <w:szCs w:val="24"/>
        </w:rPr>
        <w:t xml:space="preserve"> και </w:t>
      </w:r>
      <w:r w:rsidRPr="00301F62">
        <w:rPr>
          <w:rFonts w:eastAsia="Times New Roman"/>
          <w:szCs w:val="24"/>
        </w:rPr>
        <w:t>είν</w:t>
      </w:r>
      <w:r w:rsidRPr="00301F62">
        <w:rPr>
          <w:rFonts w:eastAsia="Times New Roman"/>
          <w:szCs w:val="24"/>
        </w:rPr>
        <w:t xml:space="preserve">αι </w:t>
      </w:r>
      <w:r>
        <w:rPr>
          <w:rFonts w:eastAsia="Times New Roman"/>
          <w:szCs w:val="24"/>
        </w:rPr>
        <w:t xml:space="preserve">και </w:t>
      </w:r>
      <w:r w:rsidRPr="00301F62">
        <w:rPr>
          <w:rFonts w:eastAsia="Times New Roman"/>
          <w:szCs w:val="24"/>
        </w:rPr>
        <w:t>εθνική υπόθεση</w:t>
      </w:r>
      <w:r>
        <w:rPr>
          <w:rFonts w:eastAsia="Times New Roman"/>
          <w:szCs w:val="24"/>
        </w:rPr>
        <w:t>, επιτρέψτε μου</w:t>
      </w:r>
      <w:r w:rsidRPr="00301F62">
        <w:rPr>
          <w:rFonts w:eastAsia="Times New Roman"/>
          <w:szCs w:val="24"/>
        </w:rPr>
        <w:t xml:space="preserve"> να πω</w:t>
      </w:r>
      <w:r>
        <w:rPr>
          <w:rFonts w:eastAsia="Times New Roman"/>
          <w:szCs w:val="24"/>
        </w:rPr>
        <w:t>. Ο</w:t>
      </w:r>
      <w:r w:rsidRPr="00301F62">
        <w:rPr>
          <w:rFonts w:eastAsia="Times New Roman"/>
          <w:szCs w:val="24"/>
        </w:rPr>
        <w:t xml:space="preserve"> θεσμός είναι καινοτόμος</w:t>
      </w:r>
      <w:r>
        <w:rPr>
          <w:rFonts w:eastAsia="Times New Roman"/>
          <w:szCs w:val="24"/>
        </w:rPr>
        <w:t>. Δ</w:t>
      </w:r>
      <w:r w:rsidRPr="00301F62">
        <w:rPr>
          <w:rFonts w:eastAsia="Times New Roman"/>
          <w:szCs w:val="24"/>
        </w:rPr>
        <w:t xml:space="preserve">εν υπήρχε μέχρι τώρα στη </w:t>
      </w:r>
      <w:r>
        <w:rPr>
          <w:rFonts w:eastAsia="Times New Roman"/>
          <w:szCs w:val="24"/>
        </w:rPr>
        <w:t>χ</w:t>
      </w:r>
      <w:r w:rsidRPr="00301F62">
        <w:rPr>
          <w:rFonts w:eastAsia="Times New Roman"/>
          <w:szCs w:val="24"/>
        </w:rPr>
        <w:t>ώρα</w:t>
      </w:r>
      <w:r>
        <w:rPr>
          <w:rFonts w:eastAsia="Times New Roman"/>
          <w:szCs w:val="24"/>
        </w:rPr>
        <w:t>. Είχα</w:t>
      </w:r>
      <w:r w:rsidRPr="00301F62">
        <w:rPr>
          <w:rFonts w:eastAsia="Times New Roman"/>
          <w:szCs w:val="24"/>
        </w:rPr>
        <w:t>με γιατρούς συμβεβλημένους με τον ΕΟΠΥΥ</w:t>
      </w:r>
      <w:r>
        <w:rPr>
          <w:rFonts w:eastAsia="Times New Roman"/>
          <w:szCs w:val="24"/>
        </w:rPr>
        <w:t>,</w:t>
      </w:r>
      <w:r w:rsidRPr="00301F62">
        <w:rPr>
          <w:rFonts w:eastAsia="Times New Roman"/>
          <w:szCs w:val="24"/>
        </w:rPr>
        <w:t xml:space="preserve"> </w:t>
      </w:r>
      <w:r>
        <w:rPr>
          <w:rFonts w:eastAsia="Times New Roman"/>
          <w:szCs w:val="24"/>
        </w:rPr>
        <w:t>οι οποίοι,</w:t>
      </w:r>
      <w:r w:rsidRPr="00301F62">
        <w:rPr>
          <w:rFonts w:eastAsia="Times New Roman"/>
          <w:szCs w:val="24"/>
        </w:rPr>
        <w:t xml:space="preserve"> </w:t>
      </w:r>
      <w:r>
        <w:rPr>
          <w:rFonts w:eastAsia="Times New Roman"/>
          <w:szCs w:val="24"/>
        </w:rPr>
        <w:t>όμως,</w:t>
      </w:r>
      <w:r w:rsidRPr="00301F62">
        <w:rPr>
          <w:rFonts w:eastAsia="Times New Roman"/>
          <w:szCs w:val="24"/>
        </w:rPr>
        <w:t xml:space="preserve"> δεν είχα</w:t>
      </w:r>
      <w:r>
        <w:rPr>
          <w:rFonts w:eastAsia="Times New Roman"/>
          <w:szCs w:val="24"/>
        </w:rPr>
        <w:t>ν</w:t>
      </w:r>
      <w:r w:rsidRPr="00301F62">
        <w:rPr>
          <w:rFonts w:eastAsia="Times New Roman"/>
          <w:szCs w:val="24"/>
        </w:rPr>
        <w:t xml:space="preserve"> την κουλτούρα</w:t>
      </w:r>
      <w:r>
        <w:rPr>
          <w:rFonts w:eastAsia="Times New Roman"/>
          <w:szCs w:val="24"/>
        </w:rPr>
        <w:t>,</w:t>
      </w:r>
      <w:r w:rsidRPr="00301F62">
        <w:rPr>
          <w:rFonts w:eastAsia="Times New Roman"/>
          <w:szCs w:val="24"/>
        </w:rPr>
        <w:t xml:space="preserve"> την εκπαίδευση</w:t>
      </w:r>
      <w:r>
        <w:rPr>
          <w:rFonts w:eastAsia="Times New Roman"/>
          <w:szCs w:val="24"/>
        </w:rPr>
        <w:t>,</w:t>
      </w:r>
      <w:r w:rsidRPr="00301F62">
        <w:rPr>
          <w:rFonts w:eastAsia="Times New Roman"/>
          <w:szCs w:val="24"/>
        </w:rPr>
        <w:t xml:space="preserve"> τη φιλοσοφία του οικογενειακού γιατρού</w:t>
      </w:r>
      <w:r>
        <w:rPr>
          <w:rFonts w:eastAsia="Times New Roman"/>
          <w:szCs w:val="24"/>
        </w:rPr>
        <w:t>,</w:t>
      </w:r>
      <w:r w:rsidRPr="00301F62">
        <w:rPr>
          <w:rFonts w:eastAsia="Times New Roman"/>
          <w:szCs w:val="24"/>
        </w:rPr>
        <w:t xml:space="preserve"> ενός δηλαδ</w:t>
      </w:r>
      <w:r w:rsidRPr="00301F62">
        <w:rPr>
          <w:rFonts w:eastAsia="Times New Roman"/>
          <w:szCs w:val="24"/>
        </w:rPr>
        <w:t xml:space="preserve">ή ανθρώπου ο οποίος έχει την ευθύνη ολιστικά και με πληρότητα και με συνέχεια να καλύπτει τις ανάγκες φροντίδας ενός </w:t>
      </w:r>
      <w:r>
        <w:rPr>
          <w:rFonts w:eastAsia="Times New Roman"/>
          <w:szCs w:val="24"/>
        </w:rPr>
        <w:t>π</w:t>
      </w:r>
      <w:r w:rsidRPr="00301F62">
        <w:rPr>
          <w:rFonts w:eastAsia="Times New Roman"/>
          <w:szCs w:val="24"/>
        </w:rPr>
        <w:t>ολίτη από την πρόληψή</w:t>
      </w:r>
      <w:r>
        <w:rPr>
          <w:rFonts w:eastAsia="Times New Roman"/>
          <w:szCs w:val="24"/>
        </w:rPr>
        <w:t>,</w:t>
      </w:r>
      <w:r w:rsidRPr="00301F62">
        <w:rPr>
          <w:rFonts w:eastAsia="Times New Roman"/>
          <w:szCs w:val="24"/>
        </w:rPr>
        <w:t xml:space="preserve"> τους εμβολιασμούς</w:t>
      </w:r>
      <w:r>
        <w:rPr>
          <w:rFonts w:eastAsia="Times New Roman"/>
          <w:szCs w:val="24"/>
        </w:rPr>
        <w:t xml:space="preserve">, τους </w:t>
      </w:r>
      <w:proofErr w:type="spellStart"/>
      <w:r>
        <w:rPr>
          <w:rFonts w:eastAsia="Times New Roman"/>
          <w:szCs w:val="24"/>
        </w:rPr>
        <w:t>προσυμπτωματικούς</w:t>
      </w:r>
      <w:proofErr w:type="spellEnd"/>
      <w:r w:rsidRPr="00301F62">
        <w:rPr>
          <w:rFonts w:eastAsia="Times New Roman"/>
          <w:szCs w:val="24"/>
        </w:rPr>
        <w:t xml:space="preserve"> ελέγχους</w:t>
      </w:r>
      <w:r>
        <w:rPr>
          <w:rFonts w:eastAsia="Times New Roman"/>
          <w:szCs w:val="24"/>
        </w:rPr>
        <w:t>,</w:t>
      </w:r>
      <w:r w:rsidRPr="00301F62">
        <w:rPr>
          <w:rFonts w:eastAsia="Times New Roman"/>
          <w:szCs w:val="24"/>
        </w:rPr>
        <w:t xml:space="preserve"> τη σωστή παρακολούθηση των χρ</w:t>
      </w:r>
      <w:r>
        <w:rPr>
          <w:rFonts w:eastAsia="Times New Roman"/>
          <w:szCs w:val="24"/>
        </w:rPr>
        <w:t>όνι</w:t>
      </w:r>
      <w:r w:rsidRPr="00301F62">
        <w:rPr>
          <w:rFonts w:eastAsia="Times New Roman"/>
          <w:szCs w:val="24"/>
        </w:rPr>
        <w:t>ων νοσημάτων</w:t>
      </w:r>
      <w:r>
        <w:rPr>
          <w:rFonts w:eastAsia="Times New Roman"/>
          <w:szCs w:val="24"/>
        </w:rPr>
        <w:t>,</w:t>
      </w:r>
      <w:r w:rsidRPr="00301F62">
        <w:rPr>
          <w:rFonts w:eastAsia="Times New Roman"/>
          <w:szCs w:val="24"/>
        </w:rPr>
        <w:t xml:space="preserve"> μέχρι την παραπομ</w:t>
      </w:r>
      <w:r w:rsidRPr="00301F62">
        <w:rPr>
          <w:rFonts w:eastAsia="Times New Roman"/>
          <w:szCs w:val="24"/>
        </w:rPr>
        <w:t>πή του σε άλλα επίπεδα του συστήματος</w:t>
      </w:r>
      <w:r>
        <w:rPr>
          <w:rFonts w:eastAsia="Times New Roman"/>
          <w:szCs w:val="24"/>
        </w:rPr>
        <w:t>. Ο</w:t>
      </w:r>
      <w:r w:rsidRPr="00301F62">
        <w:rPr>
          <w:rFonts w:eastAsia="Times New Roman"/>
          <w:szCs w:val="24"/>
        </w:rPr>
        <w:t xml:space="preserve"> βασικός λόγος της μεταρρύθμισης δεν είναι για να μειώσουμε </w:t>
      </w:r>
      <w:r>
        <w:rPr>
          <w:rFonts w:eastAsia="Times New Roman"/>
          <w:szCs w:val="24"/>
        </w:rPr>
        <w:t>α</w:t>
      </w:r>
      <w:r w:rsidRPr="00301F62">
        <w:rPr>
          <w:rFonts w:eastAsia="Times New Roman"/>
          <w:szCs w:val="24"/>
        </w:rPr>
        <w:t xml:space="preserve">πλώς τη ροή </w:t>
      </w:r>
      <w:r>
        <w:rPr>
          <w:rFonts w:eastAsia="Times New Roman"/>
          <w:szCs w:val="24"/>
        </w:rPr>
        <w:t xml:space="preserve">ασθενών προς </w:t>
      </w:r>
      <w:r w:rsidRPr="00301F62">
        <w:rPr>
          <w:rFonts w:eastAsia="Times New Roman"/>
          <w:szCs w:val="24"/>
        </w:rPr>
        <w:t>τα νοσοκομεία</w:t>
      </w:r>
      <w:r>
        <w:rPr>
          <w:rFonts w:eastAsia="Times New Roman"/>
          <w:szCs w:val="24"/>
        </w:rPr>
        <w:t>, που κι αυτό βέβαια</w:t>
      </w:r>
      <w:r w:rsidRPr="00301F62">
        <w:rPr>
          <w:rFonts w:eastAsia="Times New Roman"/>
          <w:szCs w:val="24"/>
        </w:rPr>
        <w:t xml:space="preserve"> είναι θεμιτό</w:t>
      </w:r>
      <w:r>
        <w:rPr>
          <w:rFonts w:eastAsia="Times New Roman"/>
          <w:szCs w:val="24"/>
        </w:rPr>
        <w:t>. Διότι σ</w:t>
      </w:r>
      <w:r w:rsidRPr="00301F62">
        <w:rPr>
          <w:rFonts w:eastAsia="Times New Roman"/>
          <w:szCs w:val="24"/>
        </w:rPr>
        <w:t>ήμερα συνωστίζονται στα νοσοκομεία</w:t>
      </w:r>
      <w:r>
        <w:rPr>
          <w:rFonts w:eastAsia="Times New Roman"/>
          <w:szCs w:val="24"/>
        </w:rPr>
        <w:t>,</w:t>
      </w:r>
      <w:r w:rsidRPr="00301F62">
        <w:rPr>
          <w:rFonts w:eastAsia="Times New Roman"/>
          <w:szCs w:val="24"/>
        </w:rPr>
        <w:t xml:space="preserve"> και ιδιαίτερα στα τμήματα επειγόντων πε</w:t>
      </w:r>
      <w:r w:rsidRPr="00301F62">
        <w:rPr>
          <w:rFonts w:eastAsia="Times New Roman"/>
          <w:szCs w:val="24"/>
        </w:rPr>
        <w:t>ριστατικών</w:t>
      </w:r>
      <w:r>
        <w:rPr>
          <w:rFonts w:eastAsia="Times New Roman"/>
          <w:szCs w:val="24"/>
        </w:rPr>
        <w:t>,</w:t>
      </w:r>
      <w:r w:rsidRPr="00301F62">
        <w:rPr>
          <w:rFonts w:eastAsia="Times New Roman"/>
          <w:szCs w:val="24"/>
        </w:rPr>
        <w:t xml:space="preserve"> περιστατικά </w:t>
      </w:r>
      <w:r>
        <w:rPr>
          <w:rFonts w:eastAsia="Times New Roman"/>
          <w:szCs w:val="24"/>
        </w:rPr>
        <w:t>π</w:t>
      </w:r>
      <w:r w:rsidRPr="00301F62">
        <w:rPr>
          <w:rFonts w:eastAsia="Times New Roman"/>
          <w:szCs w:val="24"/>
        </w:rPr>
        <w:t>ρωτοβάθμ</w:t>
      </w:r>
      <w:r>
        <w:rPr>
          <w:rFonts w:eastAsia="Times New Roman"/>
          <w:szCs w:val="24"/>
        </w:rPr>
        <w:t>ιου</w:t>
      </w:r>
      <w:r w:rsidRPr="00301F62">
        <w:rPr>
          <w:rFonts w:eastAsia="Times New Roman"/>
          <w:szCs w:val="24"/>
        </w:rPr>
        <w:t xml:space="preserve"> χαρακτήρα κατά τα </w:t>
      </w:r>
      <w:r>
        <w:rPr>
          <w:rFonts w:eastAsia="Times New Roman"/>
          <w:szCs w:val="24"/>
        </w:rPr>
        <w:t>2/3</w:t>
      </w:r>
      <w:r w:rsidRPr="00301F62">
        <w:rPr>
          <w:rFonts w:eastAsia="Times New Roman"/>
          <w:szCs w:val="24"/>
        </w:rPr>
        <w:t xml:space="preserve"> τουλάχιστον</w:t>
      </w:r>
      <w:r>
        <w:rPr>
          <w:rFonts w:eastAsia="Times New Roman"/>
          <w:szCs w:val="24"/>
        </w:rPr>
        <w:t>,</w:t>
      </w:r>
      <w:r w:rsidRPr="00301F62">
        <w:rPr>
          <w:rFonts w:eastAsia="Times New Roman"/>
          <w:szCs w:val="24"/>
        </w:rPr>
        <w:t xml:space="preserve"> τα οποία θα μπορούσαν να </w:t>
      </w:r>
      <w:r w:rsidRPr="00301F62">
        <w:rPr>
          <w:rFonts w:eastAsia="Times New Roman"/>
          <w:szCs w:val="24"/>
        </w:rPr>
        <w:lastRenderedPageBreak/>
        <w:t>είχαν αντιμετωπιστεί σε ένα στάδιο πριν και να μην ταλαιπωρούν το προσωπικό του νοσοκομείου και να μην ταλαιπω</w:t>
      </w:r>
      <w:r>
        <w:rPr>
          <w:rFonts w:eastAsia="Times New Roman"/>
          <w:szCs w:val="24"/>
        </w:rPr>
        <w:t>ρούνται και οι ίδιοι οι πολίτες, ό</w:t>
      </w:r>
      <w:r w:rsidRPr="00301F62">
        <w:rPr>
          <w:rFonts w:eastAsia="Times New Roman"/>
          <w:szCs w:val="24"/>
        </w:rPr>
        <w:t xml:space="preserve">πως συμβαίνει </w:t>
      </w:r>
      <w:r w:rsidRPr="00301F62">
        <w:rPr>
          <w:rFonts w:eastAsia="Times New Roman"/>
          <w:szCs w:val="24"/>
        </w:rPr>
        <w:t>συχνά</w:t>
      </w:r>
      <w:r>
        <w:rPr>
          <w:rFonts w:eastAsia="Times New Roman"/>
          <w:szCs w:val="24"/>
        </w:rPr>
        <w:t>. Ο</w:t>
      </w:r>
      <w:r w:rsidRPr="00301F62">
        <w:rPr>
          <w:rFonts w:eastAsia="Times New Roman"/>
          <w:szCs w:val="24"/>
        </w:rPr>
        <w:t xml:space="preserve"> βασικός λόγος της μεταρρύθμισης στην </w:t>
      </w:r>
      <w:r>
        <w:rPr>
          <w:rFonts w:eastAsia="Times New Roman"/>
          <w:szCs w:val="24"/>
        </w:rPr>
        <w:t>π</w:t>
      </w:r>
      <w:r w:rsidRPr="00301F62">
        <w:rPr>
          <w:rFonts w:eastAsia="Times New Roman"/>
          <w:szCs w:val="24"/>
        </w:rPr>
        <w:t xml:space="preserve">ρωτοβάθμια φροντίδα είναι να αλλάξουμε το κέντρο βάρους που </w:t>
      </w:r>
      <w:r>
        <w:rPr>
          <w:rFonts w:eastAsia="Times New Roman"/>
          <w:szCs w:val="24"/>
        </w:rPr>
        <w:t xml:space="preserve">σήμερα υπάρχει </w:t>
      </w:r>
      <w:r w:rsidRPr="00301F62">
        <w:rPr>
          <w:rFonts w:eastAsia="Times New Roman"/>
          <w:szCs w:val="24"/>
        </w:rPr>
        <w:t>στην περίθαλψη</w:t>
      </w:r>
      <w:r>
        <w:rPr>
          <w:rFonts w:eastAsia="Times New Roman"/>
          <w:szCs w:val="24"/>
        </w:rPr>
        <w:t>, στη νοσηλεία</w:t>
      </w:r>
      <w:r w:rsidRPr="00301F62">
        <w:rPr>
          <w:rFonts w:eastAsia="Times New Roman"/>
          <w:szCs w:val="24"/>
        </w:rPr>
        <w:t xml:space="preserve"> και στο νοσοκομείο</w:t>
      </w:r>
      <w:r>
        <w:rPr>
          <w:rFonts w:eastAsia="Times New Roman"/>
          <w:szCs w:val="24"/>
        </w:rPr>
        <w:t>,</w:t>
      </w:r>
      <w:r w:rsidRPr="00301F62">
        <w:rPr>
          <w:rFonts w:eastAsia="Times New Roman"/>
          <w:szCs w:val="24"/>
        </w:rPr>
        <w:t xml:space="preserve"> να το μεταφέρουμε στην πρόληψη</w:t>
      </w:r>
      <w:r>
        <w:rPr>
          <w:rFonts w:eastAsia="Times New Roman"/>
          <w:szCs w:val="24"/>
        </w:rPr>
        <w:t>,</w:t>
      </w:r>
      <w:r w:rsidRPr="00301F62">
        <w:rPr>
          <w:rFonts w:eastAsia="Times New Roman"/>
          <w:szCs w:val="24"/>
        </w:rPr>
        <w:t xml:space="preserve"> στην αγωγή υγείας</w:t>
      </w:r>
      <w:r>
        <w:rPr>
          <w:rFonts w:eastAsia="Times New Roman"/>
          <w:szCs w:val="24"/>
        </w:rPr>
        <w:t>,</w:t>
      </w:r>
      <w:r w:rsidRPr="00301F62">
        <w:rPr>
          <w:rFonts w:eastAsia="Times New Roman"/>
          <w:szCs w:val="24"/>
        </w:rPr>
        <w:t xml:space="preserve"> στη φροντίδα σε επίπεδο κοινότητας</w:t>
      </w:r>
      <w:r>
        <w:rPr>
          <w:rFonts w:eastAsia="Times New Roman"/>
          <w:szCs w:val="24"/>
        </w:rPr>
        <w:t>,</w:t>
      </w:r>
      <w:r w:rsidRPr="00301F62">
        <w:rPr>
          <w:rFonts w:eastAsia="Times New Roman"/>
          <w:szCs w:val="24"/>
        </w:rPr>
        <w:t xml:space="preserve"> στην αποτροπή των νοσογόν</w:t>
      </w:r>
      <w:r>
        <w:rPr>
          <w:rFonts w:eastAsia="Times New Roman"/>
          <w:szCs w:val="24"/>
        </w:rPr>
        <w:t>ων</w:t>
      </w:r>
      <w:r w:rsidRPr="00301F62">
        <w:rPr>
          <w:rFonts w:eastAsia="Times New Roman"/>
          <w:szCs w:val="24"/>
        </w:rPr>
        <w:t xml:space="preserve"> παραγόντων του κοινωνικοοικονομικού περιβάλλοντος</w:t>
      </w:r>
      <w:r>
        <w:rPr>
          <w:rFonts w:eastAsia="Times New Roman"/>
          <w:szCs w:val="24"/>
        </w:rPr>
        <w:t>.</w:t>
      </w:r>
      <w:r w:rsidRPr="00301F62">
        <w:rPr>
          <w:rFonts w:eastAsia="Times New Roman"/>
          <w:szCs w:val="24"/>
        </w:rPr>
        <w:t xml:space="preserve"> Αυτή είναι η νέα φιλοσοφία</w:t>
      </w:r>
      <w:r>
        <w:rPr>
          <w:rFonts w:eastAsia="Times New Roman"/>
          <w:szCs w:val="24"/>
        </w:rPr>
        <w:t>.</w:t>
      </w:r>
    </w:p>
    <w:p w14:paraId="62104AF9" w14:textId="77777777" w:rsidR="000F52B4" w:rsidRDefault="00ED3287">
      <w:pPr>
        <w:spacing w:line="600" w:lineRule="auto"/>
        <w:ind w:firstLine="720"/>
        <w:contextualSpacing/>
        <w:jc w:val="both"/>
        <w:rPr>
          <w:rFonts w:eastAsia="Times New Roman"/>
          <w:szCs w:val="24"/>
        </w:rPr>
      </w:pPr>
      <w:r>
        <w:rPr>
          <w:rFonts w:eastAsia="Times New Roman"/>
          <w:szCs w:val="24"/>
        </w:rPr>
        <w:t>Ν</w:t>
      </w:r>
      <w:r w:rsidRPr="00301F62">
        <w:rPr>
          <w:rFonts w:eastAsia="Times New Roman"/>
          <w:szCs w:val="24"/>
        </w:rPr>
        <w:t>ομίζω ότι πραγματικά είναι μ</w:t>
      </w:r>
      <w:r>
        <w:rPr>
          <w:rFonts w:eastAsia="Times New Roman"/>
          <w:szCs w:val="24"/>
        </w:rPr>
        <w:t>ι</w:t>
      </w:r>
      <w:r w:rsidRPr="00301F62">
        <w:rPr>
          <w:rFonts w:eastAsia="Times New Roman"/>
          <w:szCs w:val="24"/>
        </w:rPr>
        <w:t>α επένδυση η οποία έχει βάθος χρόνου για να αποδώσει</w:t>
      </w:r>
      <w:r>
        <w:rPr>
          <w:rFonts w:eastAsia="Times New Roman"/>
          <w:szCs w:val="24"/>
        </w:rPr>
        <w:t>. Θ</w:t>
      </w:r>
      <w:r w:rsidRPr="00301F62">
        <w:rPr>
          <w:rFonts w:eastAsia="Times New Roman"/>
          <w:szCs w:val="24"/>
        </w:rPr>
        <w:t>α προχωρήσουμε</w:t>
      </w:r>
      <w:r>
        <w:rPr>
          <w:rFonts w:eastAsia="Times New Roman"/>
          <w:szCs w:val="24"/>
        </w:rPr>
        <w:t>, ό</w:t>
      </w:r>
      <w:r w:rsidRPr="00301F62">
        <w:rPr>
          <w:rFonts w:eastAsia="Times New Roman"/>
          <w:szCs w:val="24"/>
        </w:rPr>
        <w:t>πως είπα και πριν</w:t>
      </w:r>
      <w:r>
        <w:rPr>
          <w:rFonts w:eastAsia="Times New Roman"/>
          <w:szCs w:val="24"/>
        </w:rPr>
        <w:t>,</w:t>
      </w:r>
      <w:r w:rsidRPr="00301F62">
        <w:rPr>
          <w:rFonts w:eastAsia="Times New Roman"/>
          <w:szCs w:val="24"/>
        </w:rPr>
        <w:t xml:space="preserve"> αντιμετωπίζοντας κάθε μέρα</w:t>
      </w:r>
      <w:r w:rsidRPr="00301F62">
        <w:rPr>
          <w:rFonts w:eastAsia="Times New Roman"/>
          <w:szCs w:val="24"/>
        </w:rPr>
        <w:t xml:space="preserve"> αυτές τις δυσκολίες</w:t>
      </w:r>
      <w:r>
        <w:rPr>
          <w:rFonts w:eastAsia="Times New Roman"/>
          <w:szCs w:val="24"/>
        </w:rPr>
        <w:t>. Ε</w:t>
      </w:r>
      <w:r w:rsidRPr="00301F62">
        <w:rPr>
          <w:rFonts w:eastAsia="Times New Roman"/>
          <w:szCs w:val="24"/>
        </w:rPr>
        <w:t>ίναι σημαντικό ότι σιγά</w:t>
      </w:r>
      <w:r>
        <w:rPr>
          <w:rFonts w:eastAsia="Times New Roman"/>
          <w:szCs w:val="24"/>
        </w:rPr>
        <w:t>-</w:t>
      </w:r>
      <w:r w:rsidRPr="00301F62">
        <w:rPr>
          <w:rFonts w:eastAsia="Times New Roman"/>
          <w:szCs w:val="24"/>
        </w:rPr>
        <w:t xml:space="preserve">σιγά αυξάνεται ο αριθμός των </w:t>
      </w:r>
      <w:r>
        <w:rPr>
          <w:rFonts w:eastAsia="Times New Roman"/>
          <w:szCs w:val="24"/>
        </w:rPr>
        <w:t>τ</w:t>
      </w:r>
      <w:r w:rsidRPr="00301F62">
        <w:rPr>
          <w:rFonts w:eastAsia="Times New Roman"/>
          <w:szCs w:val="24"/>
        </w:rPr>
        <w:t xml:space="preserve">οπικών </w:t>
      </w:r>
      <w:r>
        <w:rPr>
          <w:rFonts w:eastAsia="Times New Roman"/>
          <w:szCs w:val="24"/>
        </w:rPr>
        <w:t>μ</w:t>
      </w:r>
      <w:r w:rsidRPr="00301F62">
        <w:rPr>
          <w:rFonts w:eastAsia="Times New Roman"/>
          <w:szCs w:val="24"/>
        </w:rPr>
        <w:t xml:space="preserve">ονάδων </w:t>
      </w:r>
      <w:r>
        <w:rPr>
          <w:rFonts w:eastAsia="Times New Roman"/>
          <w:szCs w:val="24"/>
        </w:rPr>
        <w:t>υ</w:t>
      </w:r>
      <w:r w:rsidRPr="00301F62">
        <w:rPr>
          <w:rFonts w:eastAsia="Times New Roman"/>
          <w:szCs w:val="24"/>
        </w:rPr>
        <w:t>γείας που είναι σε λειτουργία</w:t>
      </w:r>
      <w:r>
        <w:rPr>
          <w:rFonts w:eastAsia="Times New Roman"/>
          <w:szCs w:val="24"/>
        </w:rPr>
        <w:t>. Ο</w:t>
      </w:r>
      <w:r w:rsidRPr="00301F62">
        <w:rPr>
          <w:rFonts w:eastAsia="Times New Roman"/>
          <w:szCs w:val="24"/>
        </w:rPr>
        <w:t xml:space="preserve"> στόχος μας είναι μέχρι το καλοκαίρι να έχουμε φτάσει τις </w:t>
      </w:r>
      <w:proofErr w:type="spellStart"/>
      <w:r>
        <w:rPr>
          <w:rFonts w:eastAsia="Times New Roman"/>
          <w:szCs w:val="24"/>
        </w:rPr>
        <w:t>εκατόν</w:t>
      </w:r>
      <w:proofErr w:type="spellEnd"/>
      <w:r>
        <w:rPr>
          <w:rFonts w:eastAsia="Times New Roman"/>
          <w:szCs w:val="24"/>
        </w:rPr>
        <w:t xml:space="preserve"> πενήντα. Θ</w:t>
      </w:r>
      <w:r w:rsidRPr="00301F62">
        <w:rPr>
          <w:rFonts w:eastAsia="Times New Roman"/>
          <w:szCs w:val="24"/>
        </w:rPr>
        <w:t>α είναι πολύ σημαντική αυτή η αλλαγή</w:t>
      </w:r>
      <w:r>
        <w:rPr>
          <w:rFonts w:eastAsia="Times New Roman"/>
          <w:szCs w:val="24"/>
        </w:rPr>
        <w:t>. Ξ</w:t>
      </w:r>
      <w:r w:rsidRPr="00301F62">
        <w:rPr>
          <w:rFonts w:eastAsia="Times New Roman"/>
          <w:szCs w:val="24"/>
        </w:rPr>
        <w:t>έρετε ότι αυτές ο</w:t>
      </w:r>
      <w:r w:rsidRPr="00301F62">
        <w:rPr>
          <w:rFonts w:eastAsia="Times New Roman"/>
          <w:szCs w:val="24"/>
        </w:rPr>
        <w:t xml:space="preserve">ι δομές έχουν κάνει εκατοντάδες δράσεις ενημέρωσης </w:t>
      </w:r>
      <w:r>
        <w:rPr>
          <w:rFonts w:eastAsia="Times New Roman"/>
          <w:szCs w:val="24"/>
        </w:rPr>
        <w:t>σ</w:t>
      </w:r>
      <w:r w:rsidRPr="00301F62">
        <w:rPr>
          <w:rFonts w:eastAsia="Times New Roman"/>
          <w:szCs w:val="24"/>
        </w:rPr>
        <w:t>τα σχολεία</w:t>
      </w:r>
      <w:r>
        <w:rPr>
          <w:rFonts w:eastAsia="Times New Roman"/>
          <w:szCs w:val="24"/>
        </w:rPr>
        <w:t>,</w:t>
      </w:r>
      <w:r w:rsidRPr="00301F62">
        <w:rPr>
          <w:rFonts w:eastAsia="Times New Roman"/>
          <w:szCs w:val="24"/>
        </w:rPr>
        <w:t xml:space="preserve"> παρεμβάσεις σε ευάλωτους πληθυσμούς που φροντίζονται σε </w:t>
      </w:r>
      <w:proofErr w:type="spellStart"/>
      <w:r w:rsidRPr="00301F62">
        <w:rPr>
          <w:rFonts w:eastAsia="Times New Roman"/>
          <w:szCs w:val="24"/>
        </w:rPr>
        <w:t>προνοιακές</w:t>
      </w:r>
      <w:proofErr w:type="spellEnd"/>
      <w:r w:rsidRPr="00301F62">
        <w:rPr>
          <w:rFonts w:eastAsia="Times New Roman"/>
          <w:szCs w:val="24"/>
        </w:rPr>
        <w:t xml:space="preserve"> δομές</w:t>
      </w:r>
      <w:r>
        <w:rPr>
          <w:rFonts w:eastAsia="Times New Roman"/>
          <w:szCs w:val="24"/>
        </w:rPr>
        <w:t>,</w:t>
      </w:r>
      <w:r w:rsidRPr="00301F62">
        <w:rPr>
          <w:rFonts w:eastAsia="Times New Roman"/>
          <w:szCs w:val="24"/>
        </w:rPr>
        <w:t xml:space="preserve"> </w:t>
      </w:r>
      <w:r w:rsidRPr="00301F62">
        <w:rPr>
          <w:rFonts w:eastAsia="Times New Roman"/>
          <w:szCs w:val="24"/>
        </w:rPr>
        <w:lastRenderedPageBreak/>
        <w:t xml:space="preserve">στα </w:t>
      </w:r>
      <w:r>
        <w:rPr>
          <w:rFonts w:eastAsia="Times New Roman"/>
          <w:szCs w:val="24"/>
        </w:rPr>
        <w:t>κ</w:t>
      </w:r>
      <w:r w:rsidRPr="00301F62">
        <w:rPr>
          <w:rFonts w:eastAsia="Times New Roman"/>
          <w:szCs w:val="24"/>
        </w:rPr>
        <w:t xml:space="preserve">έντρα </w:t>
      </w:r>
      <w:r>
        <w:rPr>
          <w:rFonts w:eastAsia="Times New Roman"/>
          <w:szCs w:val="24"/>
        </w:rPr>
        <w:t>η</w:t>
      </w:r>
      <w:r w:rsidRPr="00301F62">
        <w:rPr>
          <w:rFonts w:eastAsia="Times New Roman"/>
          <w:szCs w:val="24"/>
        </w:rPr>
        <w:t xml:space="preserve">μερήσιας </w:t>
      </w:r>
      <w:r>
        <w:rPr>
          <w:rFonts w:eastAsia="Times New Roman"/>
          <w:szCs w:val="24"/>
        </w:rPr>
        <w:t>φ</w:t>
      </w:r>
      <w:r w:rsidRPr="00301F62">
        <w:rPr>
          <w:rFonts w:eastAsia="Times New Roman"/>
          <w:szCs w:val="24"/>
        </w:rPr>
        <w:t xml:space="preserve">ροντίδας </w:t>
      </w:r>
      <w:r>
        <w:rPr>
          <w:rFonts w:eastAsia="Times New Roman"/>
          <w:szCs w:val="24"/>
        </w:rPr>
        <w:t>η</w:t>
      </w:r>
      <w:r>
        <w:rPr>
          <w:rFonts w:eastAsia="Times New Roman"/>
          <w:szCs w:val="24"/>
        </w:rPr>
        <w:t>λικιωμένων, στα ΚΑΠΗ, συνεργάζον</w:t>
      </w:r>
      <w:r w:rsidRPr="00301F62">
        <w:rPr>
          <w:rFonts w:eastAsia="Times New Roman"/>
          <w:szCs w:val="24"/>
        </w:rPr>
        <w:t xml:space="preserve">ται με το </w:t>
      </w:r>
      <w:r>
        <w:rPr>
          <w:rFonts w:eastAsia="Times New Roman"/>
          <w:szCs w:val="24"/>
        </w:rPr>
        <w:t>«Β</w:t>
      </w:r>
      <w:r w:rsidRPr="00301F62">
        <w:rPr>
          <w:rFonts w:eastAsia="Times New Roman"/>
          <w:szCs w:val="24"/>
        </w:rPr>
        <w:t xml:space="preserve">οήθεια στο </w:t>
      </w:r>
      <w:r>
        <w:rPr>
          <w:rFonts w:eastAsia="Times New Roman"/>
          <w:szCs w:val="24"/>
        </w:rPr>
        <w:t>Σ</w:t>
      </w:r>
      <w:r w:rsidRPr="00301F62">
        <w:rPr>
          <w:rFonts w:eastAsia="Times New Roman"/>
          <w:szCs w:val="24"/>
        </w:rPr>
        <w:t>πίτι</w:t>
      </w:r>
      <w:r>
        <w:rPr>
          <w:rFonts w:eastAsia="Times New Roman"/>
          <w:szCs w:val="24"/>
        </w:rPr>
        <w:t>»,</w:t>
      </w:r>
      <w:r w:rsidRPr="00301F62">
        <w:rPr>
          <w:rFonts w:eastAsia="Times New Roman"/>
          <w:szCs w:val="24"/>
        </w:rPr>
        <w:t xml:space="preserve"> κάνουν δράσεις ενημέρωσ</w:t>
      </w:r>
      <w:r w:rsidRPr="00301F62">
        <w:rPr>
          <w:rFonts w:eastAsia="Times New Roman"/>
          <w:szCs w:val="24"/>
        </w:rPr>
        <w:t>ης των συλλόγων των ασθενών στις περιοχές</w:t>
      </w:r>
      <w:r>
        <w:rPr>
          <w:rFonts w:eastAsia="Times New Roman"/>
          <w:szCs w:val="24"/>
        </w:rPr>
        <w:t>. Έ</w:t>
      </w:r>
      <w:r w:rsidRPr="00301F62">
        <w:rPr>
          <w:rFonts w:eastAsia="Times New Roman"/>
          <w:szCs w:val="24"/>
        </w:rPr>
        <w:t>χουν μ</w:t>
      </w:r>
      <w:r>
        <w:rPr>
          <w:rFonts w:eastAsia="Times New Roman"/>
          <w:szCs w:val="24"/>
        </w:rPr>
        <w:t>ι</w:t>
      </w:r>
      <w:r w:rsidRPr="00301F62">
        <w:rPr>
          <w:rFonts w:eastAsia="Times New Roman"/>
          <w:szCs w:val="24"/>
        </w:rPr>
        <w:t xml:space="preserve">α </w:t>
      </w:r>
      <w:r>
        <w:rPr>
          <w:rFonts w:eastAsia="Times New Roman"/>
          <w:szCs w:val="24"/>
        </w:rPr>
        <w:t>εξωστρέφεια</w:t>
      </w:r>
      <w:r w:rsidRPr="00301F62">
        <w:rPr>
          <w:rFonts w:eastAsia="Times New Roman"/>
          <w:szCs w:val="24"/>
        </w:rPr>
        <w:t xml:space="preserve"> αυτές οι δομές</w:t>
      </w:r>
      <w:r>
        <w:rPr>
          <w:rFonts w:eastAsia="Times New Roman"/>
          <w:szCs w:val="24"/>
        </w:rPr>
        <w:t>. Ε</w:t>
      </w:r>
      <w:r w:rsidRPr="00301F62">
        <w:rPr>
          <w:rFonts w:eastAsia="Times New Roman"/>
          <w:szCs w:val="24"/>
        </w:rPr>
        <w:t>ίναι μ</w:t>
      </w:r>
      <w:r>
        <w:rPr>
          <w:rFonts w:eastAsia="Times New Roman"/>
          <w:szCs w:val="24"/>
        </w:rPr>
        <w:t>ι</w:t>
      </w:r>
      <w:r w:rsidRPr="00301F62">
        <w:rPr>
          <w:rFonts w:eastAsia="Times New Roman"/>
          <w:szCs w:val="24"/>
        </w:rPr>
        <w:t xml:space="preserve">α άλλη κουλτούρα που νομίζω ότι θα προχωρήσει </w:t>
      </w:r>
      <w:r>
        <w:rPr>
          <w:rFonts w:eastAsia="Times New Roman"/>
          <w:szCs w:val="24"/>
        </w:rPr>
        <w:t>κ</w:t>
      </w:r>
      <w:r w:rsidRPr="00301F62">
        <w:rPr>
          <w:rFonts w:eastAsia="Times New Roman"/>
          <w:szCs w:val="24"/>
        </w:rPr>
        <w:t>αι πραγματικά σε βάθος χρόνου θα συμβάλει στη συνολική αναδιοργάνωση του τοπίου</w:t>
      </w:r>
      <w:r>
        <w:rPr>
          <w:rFonts w:eastAsia="Times New Roman"/>
          <w:szCs w:val="24"/>
        </w:rPr>
        <w:t>.</w:t>
      </w:r>
    </w:p>
    <w:p w14:paraId="62104AFA" w14:textId="77777777" w:rsidR="000F52B4" w:rsidRDefault="00ED3287">
      <w:pPr>
        <w:spacing w:line="600" w:lineRule="auto"/>
        <w:ind w:firstLine="720"/>
        <w:contextualSpacing/>
        <w:jc w:val="both"/>
        <w:rPr>
          <w:rFonts w:eastAsia="Times New Roman"/>
          <w:szCs w:val="24"/>
        </w:rPr>
      </w:pPr>
      <w:r>
        <w:rPr>
          <w:rFonts w:eastAsia="Times New Roman"/>
          <w:szCs w:val="24"/>
        </w:rPr>
        <w:t>Γ</w:t>
      </w:r>
      <w:r w:rsidRPr="00301F62">
        <w:rPr>
          <w:rFonts w:eastAsia="Times New Roman"/>
          <w:szCs w:val="24"/>
        </w:rPr>
        <w:t xml:space="preserve">ια τα νησιά τώρα είναι πολύ σημαντικό </w:t>
      </w:r>
      <w:r w:rsidRPr="00301F62">
        <w:rPr>
          <w:rFonts w:eastAsia="Times New Roman"/>
          <w:szCs w:val="24"/>
        </w:rPr>
        <w:t>αυτό που λέτε</w:t>
      </w:r>
      <w:r>
        <w:rPr>
          <w:rFonts w:eastAsia="Times New Roman"/>
          <w:szCs w:val="24"/>
        </w:rPr>
        <w:t>.</w:t>
      </w:r>
      <w:r w:rsidRPr="00301F62">
        <w:rPr>
          <w:rFonts w:eastAsia="Times New Roman"/>
          <w:szCs w:val="24"/>
        </w:rPr>
        <w:t xml:space="preserve"> Τι κάνουμε με τα νησιά</w:t>
      </w:r>
      <w:r>
        <w:rPr>
          <w:rFonts w:eastAsia="Times New Roman"/>
          <w:szCs w:val="24"/>
        </w:rPr>
        <w:t>; Ε</w:t>
      </w:r>
      <w:r w:rsidRPr="00301F62">
        <w:rPr>
          <w:rFonts w:eastAsia="Times New Roman"/>
          <w:szCs w:val="24"/>
        </w:rPr>
        <w:t>ντάξει με τα αστικά κέντρα</w:t>
      </w:r>
      <w:r>
        <w:rPr>
          <w:rFonts w:eastAsia="Times New Roman"/>
          <w:szCs w:val="24"/>
        </w:rPr>
        <w:t>. Μ</w:t>
      </w:r>
      <w:r w:rsidRPr="00301F62">
        <w:rPr>
          <w:rFonts w:eastAsia="Times New Roman"/>
          <w:szCs w:val="24"/>
        </w:rPr>
        <w:t>ε τα νησιά</w:t>
      </w:r>
      <w:r>
        <w:rPr>
          <w:rFonts w:eastAsia="Times New Roman"/>
          <w:szCs w:val="24"/>
        </w:rPr>
        <w:t>,</w:t>
      </w:r>
      <w:r w:rsidRPr="00301F62">
        <w:rPr>
          <w:rFonts w:eastAsia="Times New Roman"/>
          <w:szCs w:val="24"/>
        </w:rPr>
        <w:t xml:space="preserve"> με τις άγονες περιοχές</w:t>
      </w:r>
      <w:r>
        <w:rPr>
          <w:rFonts w:eastAsia="Times New Roman"/>
          <w:szCs w:val="24"/>
        </w:rPr>
        <w:t>,</w:t>
      </w:r>
      <w:r w:rsidRPr="00301F62">
        <w:rPr>
          <w:rFonts w:eastAsia="Times New Roman"/>
          <w:szCs w:val="24"/>
        </w:rPr>
        <w:t xml:space="preserve"> με την επαρχία </w:t>
      </w:r>
      <w:r>
        <w:rPr>
          <w:rFonts w:eastAsia="Times New Roman"/>
          <w:szCs w:val="24"/>
        </w:rPr>
        <w:t>τ</w:t>
      </w:r>
      <w:r w:rsidRPr="00301F62">
        <w:rPr>
          <w:rFonts w:eastAsia="Times New Roman"/>
          <w:szCs w:val="24"/>
        </w:rPr>
        <w:t>ι γίνεται</w:t>
      </w:r>
      <w:r>
        <w:rPr>
          <w:rFonts w:eastAsia="Times New Roman"/>
          <w:szCs w:val="24"/>
        </w:rPr>
        <w:t>; Ε</w:t>
      </w:r>
      <w:r w:rsidRPr="00301F62">
        <w:rPr>
          <w:rFonts w:eastAsia="Times New Roman"/>
          <w:szCs w:val="24"/>
        </w:rPr>
        <w:t xml:space="preserve">κεί </w:t>
      </w:r>
      <w:r>
        <w:rPr>
          <w:rFonts w:eastAsia="Times New Roman"/>
          <w:szCs w:val="24"/>
        </w:rPr>
        <w:t xml:space="preserve">η </w:t>
      </w:r>
      <w:r w:rsidRPr="00301F62">
        <w:rPr>
          <w:rFonts w:eastAsia="Times New Roman"/>
          <w:szCs w:val="24"/>
        </w:rPr>
        <w:t>ιδέα την οποία θεσμοθετήσα</w:t>
      </w:r>
      <w:r>
        <w:rPr>
          <w:rFonts w:eastAsia="Times New Roman"/>
          <w:szCs w:val="24"/>
        </w:rPr>
        <w:t>με</w:t>
      </w:r>
      <w:r w:rsidRPr="00301F62">
        <w:rPr>
          <w:rFonts w:eastAsia="Times New Roman"/>
          <w:szCs w:val="24"/>
        </w:rPr>
        <w:t xml:space="preserve"> πριν από λίγες μέρες και αρχίζουμε τώρα να οργανώνουμε πώς θα υλοποιηθεί</w:t>
      </w:r>
      <w:r>
        <w:rPr>
          <w:rFonts w:eastAsia="Times New Roman"/>
          <w:szCs w:val="24"/>
        </w:rPr>
        <w:t>,</w:t>
      </w:r>
      <w:r w:rsidRPr="00301F62">
        <w:rPr>
          <w:rFonts w:eastAsia="Times New Roman"/>
          <w:szCs w:val="24"/>
        </w:rPr>
        <w:t xml:space="preserve"> είναι να έχουμε κινητές μονάδες πρωτοβάθμιας φροντίδας υγείας</w:t>
      </w:r>
      <w:r>
        <w:rPr>
          <w:rFonts w:eastAsia="Times New Roman"/>
          <w:szCs w:val="24"/>
        </w:rPr>
        <w:t>,</w:t>
      </w:r>
      <w:r w:rsidRPr="00301F62">
        <w:rPr>
          <w:rFonts w:eastAsia="Times New Roman"/>
          <w:szCs w:val="24"/>
        </w:rPr>
        <w:t xml:space="preserve"> οι οποίες θα έχουν οργανική σχέση με ένα </w:t>
      </w:r>
      <w:r>
        <w:rPr>
          <w:rFonts w:eastAsia="Times New Roman"/>
          <w:szCs w:val="24"/>
        </w:rPr>
        <w:t>κ</w:t>
      </w:r>
      <w:r w:rsidRPr="00301F62">
        <w:rPr>
          <w:rFonts w:eastAsia="Times New Roman"/>
          <w:szCs w:val="24"/>
        </w:rPr>
        <w:t xml:space="preserve">έντρο </w:t>
      </w:r>
      <w:r>
        <w:rPr>
          <w:rFonts w:eastAsia="Times New Roman"/>
          <w:szCs w:val="24"/>
        </w:rPr>
        <w:t>υ</w:t>
      </w:r>
      <w:r w:rsidRPr="00301F62">
        <w:rPr>
          <w:rFonts w:eastAsia="Times New Roman"/>
          <w:szCs w:val="24"/>
        </w:rPr>
        <w:t>γείας αγροτικού τύπου</w:t>
      </w:r>
      <w:r>
        <w:rPr>
          <w:rFonts w:eastAsia="Times New Roman"/>
          <w:szCs w:val="24"/>
        </w:rPr>
        <w:t>.</w:t>
      </w:r>
    </w:p>
    <w:p w14:paraId="62104AFB"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Θα είναι μία ομάδα, λοιπόν, η οποία θα είναι στελεχωμένη με γιατρό, οδοντίατρο, μαία, νοσηλεύτρια, επισκέπτη υγείας, τεχ</w:t>
      </w:r>
      <w:r>
        <w:rPr>
          <w:rFonts w:eastAsia="Times New Roman" w:cs="Times New Roman"/>
          <w:szCs w:val="24"/>
        </w:rPr>
        <w:t>νολόγο εργαστηρίων, κοινωνικό λειτουργό, οδηγό εννοείται και η οποία θα μπορεί να παρεμβαίνει σε περιοχές που έχουμε πληθυσμούς γερασμένους με δυσκολίες μετακίνησης και πρόσβα</w:t>
      </w:r>
      <w:r>
        <w:rPr>
          <w:rFonts w:eastAsia="Times New Roman" w:cs="Times New Roman"/>
          <w:szCs w:val="24"/>
        </w:rPr>
        <w:lastRenderedPageBreak/>
        <w:t>σης στις δημόσιες δομές, ανθρώπους που δεν έχουν τη δυνατότητα ευχερούς κάλυψης α</w:t>
      </w:r>
      <w:r>
        <w:rPr>
          <w:rFonts w:eastAsia="Times New Roman" w:cs="Times New Roman"/>
          <w:szCs w:val="24"/>
        </w:rPr>
        <w:t xml:space="preserve">κόμα και των </w:t>
      </w:r>
      <w:proofErr w:type="spellStart"/>
      <w:r>
        <w:rPr>
          <w:rFonts w:eastAsia="Times New Roman" w:cs="Times New Roman"/>
          <w:szCs w:val="24"/>
        </w:rPr>
        <w:t>συνταγογραφικών</w:t>
      </w:r>
      <w:proofErr w:type="spellEnd"/>
      <w:r>
        <w:rPr>
          <w:rFonts w:eastAsia="Times New Roman" w:cs="Times New Roman"/>
          <w:szCs w:val="24"/>
        </w:rPr>
        <w:t xml:space="preserve"> τους αναγκών.</w:t>
      </w:r>
    </w:p>
    <w:p w14:paraId="62104AFC" w14:textId="77777777" w:rsidR="000F52B4" w:rsidRDefault="00ED3287">
      <w:pPr>
        <w:spacing w:line="600" w:lineRule="auto"/>
        <w:ind w:firstLine="720"/>
        <w:contextualSpacing/>
        <w:jc w:val="both"/>
        <w:rPr>
          <w:rFonts w:eastAsia="Times New Roman" w:cs="Times New Roman"/>
          <w:szCs w:val="24"/>
        </w:rPr>
      </w:pPr>
      <w:r w:rsidRPr="00522F8C">
        <w:rPr>
          <w:rFonts w:eastAsia="Times New Roman" w:cs="Times New Roman"/>
          <w:b/>
          <w:szCs w:val="24"/>
        </w:rPr>
        <w:t>ΣΠΥΡΙΔΩΝ ΛΥΚΟΥΔΗΣ:</w:t>
      </w:r>
      <w:r>
        <w:rPr>
          <w:rFonts w:eastAsia="Times New Roman" w:cs="Times New Roman"/>
          <w:szCs w:val="24"/>
        </w:rPr>
        <w:t xml:space="preserve"> Γιατρούς θα έχουμε;</w:t>
      </w:r>
    </w:p>
    <w:p w14:paraId="62104AFD" w14:textId="77777777" w:rsidR="000F52B4" w:rsidRDefault="00ED3287">
      <w:pPr>
        <w:spacing w:line="600" w:lineRule="auto"/>
        <w:ind w:firstLine="720"/>
        <w:contextualSpacing/>
        <w:jc w:val="both"/>
        <w:rPr>
          <w:rFonts w:eastAsia="Times New Roman" w:cs="Times New Roman"/>
          <w:szCs w:val="24"/>
        </w:rPr>
      </w:pPr>
      <w:r w:rsidRPr="00522F8C">
        <w:rPr>
          <w:rFonts w:eastAsia="Times New Roman" w:cs="Times New Roman"/>
          <w:b/>
          <w:szCs w:val="24"/>
        </w:rPr>
        <w:t>ΑΝΔΡΕΑΣ ΞΑΝΘΟΣ (Υπουργός Υγείας):</w:t>
      </w:r>
      <w:r>
        <w:rPr>
          <w:rFonts w:eastAsia="Times New Roman" w:cs="Times New Roman"/>
          <w:szCs w:val="24"/>
        </w:rPr>
        <w:t xml:space="preserve"> Και γιατρούς, βεβαίως.</w:t>
      </w:r>
    </w:p>
    <w:p w14:paraId="62104AFE"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Σας λέω ότι εμείς δίνουμε ευκαιρίες απασχόλησης και με όλη αυτή την ανάπτυξη είναι μια μεγάλη επένδυση αυτή. Πραγματι</w:t>
      </w:r>
      <w:r>
        <w:rPr>
          <w:rFonts w:eastAsia="Times New Roman" w:cs="Times New Roman"/>
          <w:szCs w:val="24"/>
        </w:rPr>
        <w:t xml:space="preserve">κά φιλοδοξούμε να δώσουμε ένα σήμα στους εξαιρετικούς γιατρούς από τη χώρα μας που σήμερα σταδιοδρομούν στο εξωτερικό, που οι περισσότεροι από αυτούς έχουν τελειώσει ελληνικά πανεπιστήμια, έχει επενδύσει η </w:t>
      </w:r>
      <w:r>
        <w:rPr>
          <w:rFonts w:eastAsia="Times New Roman" w:cs="Times New Roman"/>
          <w:szCs w:val="24"/>
        </w:rPr>
        <w:t>π</w:t>
      </w:r>
      <w:r>
        <w:rPr>
          <w:rFonts w:eastAsia="Times New Roman" w:cs="Times New Roman"/>
          <w:szCs w:val="24"/>
        </w:rPr>
        <w:t>ολιτεία για την εκπαίδευση τους, ότι υπάρχει αξιο</w:t>
      </w:r>
      <w:r>
        <w:rPr>
          <w:rFonts w:eastAsia="Times New Roman" w:cs="Times New Roman"/>
          <w:szCs w:val="24"/>
        </w:rPr>
        <w:t>πρεπής επαγγελματική και επιστημονική προοπτική στον τόπο τους. Να δώσουμε ένα σήμα, επίσης, ότι αξίζει τον κόπο να γυρίσουν και να στελεχώσουν και να συμβάλουν σε μ</w:t>
      </w:r>
      <w:r>
        <w:rPr>
          <w:rFonts w:eastAsia="Times New Roman" w:cs="Times New Roman"/>
          <w:szCs w:val="24"/>
        </w:rPr>
        <w:t>ί</w:t>
      </w:r>
      <w:r>
        <w:rPr>
          <w:rFonts w:eastAsia="Times New Roman" w:cs="Times New Roman"/>
          <w:szCs w:val="24"/>
        </w:rPr>
        <w:t xml:space="preserve">α σημαντική μεταρρύθμιση. </w:t>
      </w:r>
    </w:p>
    <w:p w14:paraId="62104AFF"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Νομίζω ότι αυτό είναι και το μήνυμά μας. Ο στόχος είναι να υλοπ</w:t>
      </w:r>
      <w:r>
        <w:rPr>
          <w:rFonts w:eastAsia="Times New Roman" w:cs="Times New Roman"/>
          <w:szCs w:val="24"/>
        </w:rPr>
        <w:t xml:space="preserve">οιήσουμε ένα πολιτικό σχέδιο που λέει καθολική κάλυψη και ισότιμη κάλυψη των υγειονομικών αναγκών των ανθρώπων </w:t>
      </w:r>
      <w:r>
        <w:rPr>
          <w:rFonts w:eastAsia="Times New Roman" w:cs="Times New Roman"/>
          <w:szCs w:val="24"/>
        </w:rPr>
        <w:lastRenderedPageBreak/>
        <w:t xml:space="preserve">μέσα από ένα αναβαθμισμένο δημόσιο σύστημα υγείας με επίκεντρο την πρωτοβάθμια φροντίδα. Αυτός είναι περιεκτικά ο τίτλος. </w:t>
      </w:r>
    </w:p>
    <w:p w14:paraId="62104B00" w14:textId="77777777" w:rsidR="000F52B4" w:rsidRDefault="00ED3287">
      <w:pPr>
        <w:spacing w:line="600" w:lineRule="auto"/>
        <w:ind w:firstLine="720"/>
        <w:contextualSpacing/>
        <w:jc w:val="both"/>
        <w:rPr>
          <w:rFonts w:eastAsia="Times New Roman" w:cs="Times New Roman"/>
          <w:color w:val="000000" w:themeColor="text1"/>
          <w:szCs w:val="24"/>
        </w:rPr>
      </w:pPr>
      <w:r w:rsidRPr="00184AFD">
        <w:rPr>
          <w:rFonts w:eastAsia="Times New Roman" w:cs="Times New Roman"/>
          <w:b/>
          <w:color w:val="000000" w:themeColor="text1"/>
          <w:szCs w:val="24"/>
        </w:rPr>
        <w:t>ΠΡΟΕΔΡΕΥΩΝ (Αναστάσιος</w:t>
      </w:r>
      <w:r w:rsidRPr="00184AFD">
        <w:rPr>
          <w:rFonts w:eastAsia="Times New Roman" w:cs="Times New Roman"/>
          <w:b/>
          <w:color w:val="000000" w:themeColor="text1"/>
          <w:szCs w:val="24"/>
        </w:rPr>
        <w:t xml:space="preserve"> Κουράκης):</w:t>
      </w:r>
      <w:r w:rsidRPr="00184AFD">
        <w:rPr>
          <w:rFonts w:eastAsia="Times New Roman" w:cs="Times New Roman"/>
          <w:color w:val="000000" w:themeColor="text1"/>
          <w:szCs w:val="24"/>
        </w:rPr>
        <w:t xml:space="preserve"> Καλώς, κύριε Υπουργέ.</w:t>
      </w:r>
    </w:p>
    <w:p w14:paraId="62104B01" w14:textId="77777777" w:rsidR="000F52B4" w:rsidRDefault="00ED3287">
      <w:pPr>
        <w:spacing w:line="600" w:lineRule="auto"/>
        <w:ind w:firstLine="720"/>
        <w:contextualSpacing/>
        <w:jc w:val="both"/>
        <w:rPr>
          <w:rFonts w:eastAsia="Times New Roman" w:cs="Times New Roman"/>
          <w:szCs w:val="24"/>
        </w:rPr>
      </w:pPr>
      <w:r w:rsidRPr="00184AFD">
        <w:rPr>
          <w:rFonts w:eastAsia="Times New Roman" w:cs="Times New Roman"/>
          <w:b/>
          <w:color w:val="000000" w:themeColor="text1"/>
          <w:szCs w:val="24"/>
        </w:rPr>
        <w:t xml:space="preserve">ΑΝΔΡΕΑΣ ΞΑΝΘΟΣ (Υπουργός Υγείας): </w:t>
      </w:r>
      <w:r w:rsidRPr="00184AFD">
        <w:rPr>
          <w:rFonts w:eastAsia="Times New Roman" w:cs="Times New Roman"/>
          <w:color w:val="000000" w:themeColor="text1"/>
          <w:szCs w:val="24"/>
        </w:rPr>
        <w:t xml:space="preserve">Η παρέμβαση αυτή είναι πολύ κρίσιμη. Δεν μπορεί να απαξιώνεται </w:t>
      </w:r>
      <w:r w:rsidRPr="00184AFD">
        <w:rPr>
          <w:rFonts w:eastAsia="Times New Roman" w:cs="Times New Roman"/>
          <w:color w:val="000000" w:themeColor="text1"/>
          <w:szCs w:val="24"/>
        </w:rPr>
        <w:t>-</w:t>
      </w:r>
      <w:r w:rsidRPr="00184AFD">
        <w:rPr>
          <w:rFonts w:eastAsia="Times New Roman" w:cs="Times New Roman"/>
          <w:color w:val="000000" w:themeColor="text1"/>
          <w:szCs w:val="24"/>
        </w:rPr>
        <w:t>δεν εννοώ από εσάς- από διάφορες πλευρές. Και η αλήθεια είναι ότι έχουμε αρκετές αντιδράσεις και συνδικαλιστικές και πολιτικ</w:t>
      </w:r>
      <w:r w:rsidRPr="00184AFD">
        <w:rPr>
          <w:rFonts w:eastAsia="Times New Roman" w:cs="Times New Roman"/>
          <w:color w:val="000000" w:themeColor="text1"/>
          <w:szCs w:val="24"/>
        </w:rPr>
        <w:t>ές, οι οποίες</w:t>
      </w:r>
      <w:r w:rsidRPr="00184AFD">
        <w:rPr>
          <w:rFonts w:eastAsia="Times New Roman" w:cs="Times New Roman"/>
          <w:color w:val="000000" w:themeColor="text1"/>
          <w:szCs w:val="24"/>
        </w:rPr>
        <w:t>,</w:t>
      </w:r>
      <w:r w:rsidRPr="00184AFD">
        <w:rPr>
          <w:rFonts w:eastAsia="Times New Roman" w:cs="Times New Roman"/>
          <w:color w:val="000000" w:themeColor="text1"/>
          <w:szCs w:val="24"/>
        </w:rPr>
        <w:t xml:space="preserve"> πραγματικά</w:t>
      </w:r>
      <w:r w:rsidRPr="00184AFD">
        <w:rPr>
          <w:rFonts w:eastAsia="Times New Roman" w:cs="Times New Roman"/>
          <w:color w:val="000000" w:themeColor="text1"/>
          <w:szCs w:val="24"/>
        </w:rPr>
        <w:t>,</w:t>
      </w:r>
      <w:r w:rsidRPr="00184AFD">
        <w:rPr>
          <w:rFonts w:eastAsia="Times New Roman" w:cs="Times New Roman"/>
          <w:color w:val="000000" w:themeColor="text1"/>
          <w:szCs w:val="24"/>
        </w:rPr>
        <w:t xml:space="preserve"> προσπαθούν αυτόν τον νέο θεσμό να τον </w:t>
      </w:r>
      <w:proofErr w:type="spellStart"/>
      <w:r>
        <w:rPr>
          <w:rFonts w:eastAsia="Times New Roman" w:cs="Times New Roman"/>
          <w:szCs w:val="24"/>
        </w:rPr>
        <w:t>αποδομήσουν</w:t>
      </w:r>
      <w:proofErr w:type="spellEnd"/>
      <w:r>
        <w:rPr>
          <w:rFonts w:eastAsia="Times New Roman" w:cs="Times New Roman"/>
          <w:szCs w:val="24"/>
        </w:rPr>
        <w:t xml:space="preserve"> στα πρώτα του βήματα.</w:t>
      </w:r>
    </w:p>
    <w:p w14:paraId="62104B02"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Νομίζω ότι αυτό είναι λάθος και πρέπει να καταλάβουν όλοι τη μεγάλη σημασία που έχει αυτή η μεταρρύθμιση.</w:t>
      </w:r>
    </w:p>
    <w:p w14:paraId="62104B03" w14:textId="77777777" w:rsidR="000F52B4" w:rsidRDefault="00ED3287">
      <w:pPr>
        <w:spacing w:line="600" w:lineRule="auto"/>
        <w:ind w:firstLine="720"/>
        <w:contextualSpacing/>
        <w:jc w:val="both"/>
        <w:rPr>
          <w:rFonts w:eastAsia="Times New Roman" w:cs="Times New Roman"/>
          <w:szCs w:val="24"/>
        </w:rPr>
      </w:pPr>
      <w:r w:rsidRPr="00CB099F">
        <w:rPr>
          <w:rFonts w:eastAsia="Times New Roman" w:cs="Times New Roman"/>
          <w:b/>
          <w:szCs w:val="24"/>
        </w:rPr>
        <w:t>ΠΡΟΕΔΡΕΥΩΝ (Αναστάσιος Κουράκης):</w:t>
      </w:r>
      <w:r>
        <w:rPr>
          <w:rFonts w:eastAsia="Times New Roman" w:cs="Times New Roman"/>
          <w:szCs w:val="24"/>
        </w:rPr>
        <w:t xml:space="preserve"> Ευχαριστούμε, κύριε Υπουργέ.</w:t>
      </w:r>
    </w:p>
    <w:p w14:paraId="62104B04"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412/6-3-2019 επίκαιρη ερώτηση πρώτου κύκλου του Βουλευτή Α΄ Θεσσαλονίκης της Ένωσης Κεντρώων κ. </w:t>
      </w:r>
      <w:r w:rsidRPr="008D35A4">
        <w:rPr>
          <w:rFonts w:eastAsia="Times New Roman" w:cs="Times New Roman"/>
          <w:bCs/>
          <w:szCs w:val="24"/>
        </w:rPr>
        <w:t xml:space="preserve">Ιωάννη </w:t>
      </w:r>
      <w:proofErr w:type="spellStart"/>
      <w:r w:rsidRPr="008D35A4">
        <w:rPr>
          <w:rFonts w:eastAsia="Times New Roman" w:cs="Times New Roman"/>
          <w:bCs/>
          <w:szCs w:val="24"/>
        </w:rPr>
        <w:t>Σαρίδη</w:t>
      </w:r>
      <w:proofErr w:type="spellEnd"/>
      <w:r>
        <w:rPr>
          <w:rFonts w:eastAsia="Times New Roman" w:cs="Times New Roman"/>
          <w:szCs w:val="24"/>
        </w:rPr>
        <w:t xml:space="preserve"> </w:t>
      </w:r>
      <w:r>
        <w:rPr>
          <w:rFonts w:eastAsia="Times New Roman" w:cs="Times New Roman"/>
          <w:szCs w:val="24"/>
        </w:rPr>
        <w:t xml:space="preserve">προς την Υπουργό </w:t>
      </w:r>
      <w:r w:rsidRPr="008D35A4">
        <w:rPr>
          <w:rFonts w:eastAsia="Times New Roman" w:cs="Times New Roman"/>
          <w:bCs/>
          <w:szCs w:val="24"/>
        </w:rPr>
        <w:t xml:space="preserve">Προστασίας του </w:t>
      </w:r>
      <w:r w:rsidRPr="008D35A4">
        <w:rPr>
          <w:rFonts w:eastAsia="Times New Roman" w:cs="Times New Roman"/>
          <w:bCs/>
          <w:szCs w:val="24"/>
        </w:rPr>
        <w:lastRenderedPageBreak/>
        <w:t>Πολίτη,</w:t>
      </w:r>
      <w:r>
        <w:rPr>
          <w:rFonts w:eastAsia="Times New Roman" w:cs="Times New Roman"/>
          <w:szCs w:val="24"/>
        </w:rPr>
        <w:t xml:space="preserve"> με θέμα: «Ρύθμιση θεμάτων προσωπικού του Πυροσβεστικού Σ</w:t>
      </w:r>
      <w:r>
        <w:rPr>
          <w:rFonts w:eastAsia="Times New Roman" w:cs="Times New Roman"/>
          <w:szCs w:val="24"/>
        </w:rPr>
        <w:t>ώματος», δεν θα συζητηθεί λόγω κωλύματος του Βουλευτή.</w:t>
      </w:r>
    </w:p>
    <w:p w14:paraId="62104B05" w14:textId="77777777" w:rsidR="000F52B4" w:rsidRDefault="00ED3287">
      <w:pPr>
        <w:spacing w:after="0" w:line="600" w:lineRule="auto"/>
        <w:ind w:firstLine="720"/>
        <w:contextualSpacing/>
        <w:jc w:val="both"/>
        <w:rPr>
          <w:rFonts w:eastAsia="Times New Roman"/>
          <w:szCs w:val="24"/>
        </w:rPr>
      </w:pPr>
      <w:r>
        <w:rPr>
          <w:rFonts w:eastAsia="Times New Roman"/>
          <w:szCs w:val="24"/>
        </w:rPr>
        <w:t>Η πρώτη με αριθμό 416/12-3-2019 επίκαιρη ε</w:t>
      </w:r>
      <w:r w:rsidRPr="008D35A4">
        <w:rPr>
          <w:rFonts w:eastAsia="Times New Roman"/>
          <w:szCs w:val="24"/>
        </w:rPr>
        <w:t xml:space="preserve">ρώτηση </w:t>
      </w:r>
      <w:r>
        <w:rPr>
          <w:rFonts w:eastAsia="Times New Roman"/>
          <w:szCs w:val="24"/>
        </w:rPr>
        <w:t xml:space="preserve">πρώτου κύκλου </w:t>
      </w:r>
      <w:r w:rsidRPr="008D35A4">
        <w:rPr>
          <w:rFonts w:eastAsia="Times New Roman"/>
          <w:szCs w:val="24"/>
        </w:rPr>
        <w:t xml:space="preserve">του Βουλευτή Κιλκίς της Νέας Δημοκρατίας κ. </w:t>
      </w:r>
      <w:r w:rsidRPr="002E67E2">
        <w:rPr>
          <w:rFonts w:eastAsia="Times New Roman"/>
          <w:bCs/>
          <w:szCs w:val="24"/>
        </w:rPr>
        <w:t>Γεωργίου Γεωργαντά</w:t>
      </w:r>
      <w:r w:rsidRPr="008D35A4">
        <w:rPr>
          <w:rFonts w:eastAsia="Times New Roman"/>
          <w:szCs w:val="24"/>
        </w:rPr>
        <w:t xml:space="preserve"> προς τον Υπουργό</w:t>
      </w:r>
      <w:r w:rsidRPr="008D35A4">
        <w:rPr>
          <w:rFonts w:eastAsia="Times New Roman"/>
          <w:b/>
          <w:bCs/>
          <w:szCs w:val="24"/>
        </w:rPr>
        <w:t xml:space="preserve"> </w:t>
      </w:r>
      <w:r w:rsidRPr="002E67E2">
        <w:rPr>
          <w:rFonts w:eastAsia="Times New Roman"/>
          <w:bCs/>
          <w:szCs w:val="24"/>
        </w:rPr>
        <w:t>Υγείας,</w:t>
      </w:r>
      <w:r w:rsidRPr="008D35A4">
        <w:rPr>
          <w:rFonts w:eastAsia="Times New Roman"/>
          <w:b/>
          <w:bCs/>
          <w:szCs w:val="24"/>
        </w:rPr>
        <w:t xml:space="preserve"> </w:t>
      </w:r>
      <w:r w:rsidRPr="008D35A4">
        <w:rPr>
          <w:rFonts w:eastAsia="Times New Roman"/>
          <w:szCs w:val="24"/>
        </w:rPr>
        <w:t>με θέμα: «Τραγικές ελλείψεις πρ</w:t>
      </w:r>
      <w:r>
        <w:rPr>
          <w:rFonts w:eastAsia="Times New Roman"/>
          <w:szCs w:val="24"/>
        </w:rPr>
        <w:t>οσωπικού στο Νοσοκο</w:t>
      </w:r>
      <w:r>
        <w:rPr>
          <w:rFonts w:eastAsia="Times New Roman"/>
          <w:szCs w:val="24"/>
        </w:rPr>
        <w:t xml:space="preserve">μείο Κιλκίς»,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εξαιτίας φόρτου εργασίας.</w:t>
      </w:r>
    </w:p>
    <w:p w14:paraId="62104B06" w14:textId="77777777" w:rsidR="000F52B4" w:rsidRDefault="00ED3287">
      <w:pPr>
        <w:spacing w:after="0" w:line="600" w:lineRule="auto"/>
        <w:ind w:firstLine="720"/>
        <w:contextualSpacing/>
        <w:jc w:val="both"/>
        <w:rPr>
          <w:rFonts w:eastAsia="Times New Roman"/>
          <w:szCs w:val="24"/>
        </w:rPr>
      </w:pPr>
      <w:r w:rsidRPr="002E67E2">
        <w:rPr>
          <w:rFonts w:eastAsia="Times New Roman"/>
          <w:szCs w:val="24"/>
        </w:rPr>
        <w:t xml:space="preserve">Η δεύτερη με αριθμό 414/8-3-2019 επίκαιρη ερώτηση πρώτου κύκλου του Βουλευτή Ηλείας της Δημοκρατικής Συμπαράταξης κ. </w:t>
      </w:r>
      <w:r w:rsidRPr="002E67E2">
        <w:rPr>
          <w:rFonts w:eastAsia="Times New Roman"/>
          <w:bCs/>
          <w:szCs w:val="24"/>
        </w:rPr>
        <w:t>Ιωάννη Κουτσούκου</w:t>
      </w:r>
      <w:r w:rsidRPr="002E67E2">
        <w:rPr>
          <w:rFonts w:eastAsia="Times New Roman"/>
          <w:szCs w:val="24"/>
        </w:rPr>
        <w:t xml:space="preserve"> </w:t>
      </w:r>
      <w:r w:rsidRPr="002E67E2">
        <w:rPr>
          <w:rFonts w:eastAsia="Times New Roman"/>
          <w:szCs w:val="24"/>
        </w:rPr>
        <w:t xml:space="preserve">προς τον Υπουργό </w:t>
      </w:r>
      <w:r w:rsidRPr="002E67E2">
        <w:rPr>
          <w:rFonts w:eastAsia="Times New Roman"/>
          <w:bCs/>
          <w:szCs w:val="24"/>
        </w:rPr>
        <w:t>Υγείας,</w:t>
      </w:r>
      <w:r w:rsidRPr="002E67E2">
        <w:rPr>
          <w:rFonts w:eastAsia="Times New Roman"/>
          <w:b/>
          <w:bCs/>
          <w:szCs w:val="24"/>
        </w:rPr>
        <w:t xml:space="preserve"> </w:t>
      </w:r>
      <w:r w:rsidRPr="002E67E2">
        <w:rPr>
          <w:rFonts w:eastAsia="Times New Roman"/>
          <w:szCs w:val="24"/>
        </w:rPr>
        <w:t>με θέμα: «Καταγγελίες για μεθοδεύσεις σε βάρος των παρεχόμενων υπηρεσιών υγείας με την υπολειτουργία της Παθολογικής Κλινικής του Νοσοκομείου Αμαλιάδας»</w:t>
      </w:r>
      <w:r>
        <w:rPr>
          <w:rFonts w:eastAsia="Times New Roman"/>
          <w:szCs w:val="24"/>
        </w:rPr>
        <w:t>,</w:t>
      </w:r>
      <w:r w:rsidRPr="002E67E2">
        <w:rPr>
          <w:rFonts w:eastAsia="Times New Roman"/>
          <w:szCs w:val="24"/>
        </w:rPr>
        <w:t xml:space="preserve"> δεν θα συζητηθεί</w:t>
      </w:r>
      <w:r>
        <w:rPr>
          <w:rFonts w:eastAsia="Times New Roman"/>
          <w:szCs w:val="24"/>
        </w:rPr>
        <w:t xml:space="preserve"> </w:t>
      </w:r>
      <w:r w:rsidRPr="002E67E2">
        <w:rPr>
          <w:rFonts w:eastAsia="Times New Roman"/>
          <w:szCs w:val="24"/>
        </w:rPr>
        <w:t xml:space="preserve">λόγω κωλύματος του Αναπληρωτή Υπουργού Υγείας κ. Παύλου </w:t>
      </w:r>
      <w:proofErr w:type="spellStart"/>
      <w:r w:rsidRPr="002E67E2">
        <w:rPr>
          <w:rFonts w:eastAsia="Times New Roman"/>
          <w:szCs w:val="24"/>
        </w:rPr>
        <w:t>Πολά</w:t>
      </w:r>
      <w:r w:rsidRPr="002E67E2">
        <w:rPr>
          <w:rFonts w:eastAsia="Times New Roman"/>
          <w:szCs w:val="24"/>
        </w:rPr>
        <w:t>κη</w:t>
      </w:r>
      <w:proofErr w:type="spellEnd"/>
      <w:r>
        <w:rPr>
          <w:rFonts w:eastAsia="Times New Roman"/>
          <w:szCs w:val="24"/>
        </w:rPr>
        <w:t>,</w:t>
      </w:r>
      <w:r>
        <w:rPr>
          <w:rFonts w:eastAsia="Times New Roman"/>
          <w:szCs w:val="24"/>
        </w:rPr>
        <w:t xml:space="preserve"> εξαιτίας φόρτου εργασίας.</w:t>
      </w:r>
    </w:p>
    <w:p w14:paraId="62104B07" w14:textId="77777777" w:rsidR="000F52B4" w:rsidRDefault="00ED3287">
      <w:pPr>
        <w:spacing w:after="0" w:line="600" w:lineRule="auto"/>
        <w:ind w:firstLine="720"/>
        <w:contextualSpacing/>
        <w:jc w:val="both"/>
        <w:rPr>
          <w:rFonts w:eastAsia="Times New Roman"/>
          <w:szCs w:val="24"/>
        </w:rPr>
      </w:pPr>
      <w:r w:rsidRPr="008D35A4">
        <w:rPr>
          <w:rFonts w:eastAsia="Times New Roman"/>
          <w:szCs w:val="24"/>
        </w:rPr>
        <w:t xml:space="preserve">Η </w:t>
      </w:r>
      <w:r>
        <w:rPr>
          <w:rFonts w:eastAsia="Times New Roman"/>
          <w:szCs w:val="24"/>
        </w:rPr>
        <w:t xml:space="preserve">τρίτη </w:t>
      </w:r>
      <w:r w:rsidRPr="008D35A4">
        <w:rPr>
          <w:rFonts w:eastAsia="Times New Roman"/>
          <w:szCs w:val="24"/>
        </w:rPr>
        <w:t xml:space="preserve">με αριθμό 421/12-3-2019 </w:t>
      </w:r>
      <w:r>
        <w:rPr>
          <w:rFonts w:eastAsia="Times New Roman"/>
          <w:szCs w:val="24"/>
        </w:rPr>
        <w:t>επίκαιρη ε</w:t>
      </w:r>
      <w:r w:rsidRPr="008D35A4">
        <w:rPr>
          <w:rFonts w:eastAsia="Times New Roman"/>
          <w:szCs w:val="24"/>
        </w:rPr>
        <w:t xml:space="preserve">ρώτηση </w:t>
      </w:r>
      <w:r>
        <w:rPr>
          <w:rFonts w:eastAsia="Times New Roman"/>
          <w:szCs w:val="24"/>
        </w:rPr>
        <w:t xml:space="preserve">πρώτου κύκλου </w:t>
      </w:r>
      <w:r w:rsidRPr="008D35A4">
        <w:rPr>
          <w:rFonts w:eastAsia="Times New Roman"/>
          <w:szCs w:val="24"/>
        </w:rPr>
        <w:t xml:space="preserve">του Βουλευτή Α΄ Θεσσαλονίκης του Κομμουνιστικού </w:t>
      </w:r>
      <w:r w:rsidRPr="008D35A4">
        <w:rPr>
          <w:rFonts w:eastAsia="Times New Roman"/>
          <w:szCs w:val="24"/>
        </w:rPr>
        <w:lastRenderedPageBreak/>
        <w:t>Κόμματος Ελλάδ</w:t>
      </w:r>
      <w:r>
        <w:rPr>
          <w:rFonts w:eastAsia="Times New Roman"/>
          <w:szCs w:val="24"/>
        </w:rPr>
        <w:t>α</w:t>
      </w:r>
      <w:r w:rsidRPr="008D35A4">
        <w:rPr>
          <w:rFonts w:eastAsia="Times New Roman"/>
          <w:szCs w:val="24"/>
        </w:rPr>
        <w:t xml:space="preserve">ς κ. </w:t>
      </w:r>
      <w:r w:rsidRPr="009C09B3">
        <w:rPr>
          <w:rFonts w:eastAsia="Times New Roman"/>
          <w:bCs/>
          <w:szCs w:val="24"/>
        </w:rPr>
        <w:t>Γιάννη Δελή</w:t>
      </w:r>
      <w:r w:rsidRPr="008D35A4">
        <w:rPr>
          <w:rFonts w:eastAsia="Times New Roman"/>
          <w:b/>
          <w:bCs/>
          <w:szCs w:val="24"/>
        </w:rPr>
        <w:t xml:space="preserve"> </w:t>
      </w:r>
      <w:r w:rsidRPr="008D35A4">
        <w:rPr>
          <w:rFonts w:eastAsia="Times New Roman"/>
          <w:szCs w:val="24"/>
        </w:rPr>
        <w:t xml:space="preserve">προς τον Υπουργό </w:t>
      </w:r>
      <w:r w:rsidRPr="009C09B3">
        <w:rPr>
          <w:rFonts w:eastAsia="Times New Roman"/>
          <w:bCs/>
          <w:szCs w:val="24"/>
        </w:rPr>
        <w:t>Υγείας,</w:t>
      </w:r>
      <w:r w:rsidRPr="008D35A4">
        <w:rPr>
          <w:rFonts w:eastAsia="Times New Roman"/>
          <w:b/>
          <w:bCs/>
          <w:szCs w:val="24"/>
        </w:rPr>
        <w:t xml:space="preserve"> </w:t>
      </w:r>
      <w:r w:rsidRPr="008D35A4">
        <w:rPr>
          <w:rFonts w:eastAsia="Times New Roman"/>
          <w:szCs w:val="24"/>
        </w:rPr>
        <w:t xml:space="preserve">με θέμα: «Σε αναστολή λειτουργίας η Χειρουργική Κλινική </w:t>
      </w:r>
      <w:r w:rsidRPr="008D35A4">
        <w:rPr>
          <w:rFonts w:eastAsia="Times New Roman"/>
          <w:szCs w:val="24"/>
        </w:rPr>
        <w:t>του Γενικού Νοσοκομείου Κ</w:t>
      </w:r>
      <w:r>
        <w:rPr>
          <w:rFonts w:eastAsia="Times New Roman"/>
          <w:szCs w:val="24"/>
        </w:rPr>
        <w:t xml:space="preserve">ιλκίς λόγω έλλειψης προσωπικού»,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εξαιτίας φόρτου εργασίας.</w:t>
      </w:r>
    </w:p>
    <w:p w14:paraId="62104B08" w14:textId="77777777" w:rsidR="000F52B4" w:rsidRDefault="00ED3287">
      <w:pPr>
        <w:spacing w:after="0" w:line="600" w:lineRule="auto"/>
        <w:ind w:firstLine="720"/>
        <w:contextualSpacing/>
        <w:jc w:val="both"/>
        <w:rPr>
          <w:rFonts w:eastAsia="Times New Roman"/>
          <w:szCs w:val="24"/>
        </w:rPr>
      </w:pPr>
      <w:r w:rsidRPr="002E67E2">
        <w:rPr>
          <w:rFonts w:eastAsia="Times New Roman"/>
          <w:szCs w:val="24"/>
        </w:rPr>
        <w:t xml:space="preserve">Η </w:t>
      </w:r>
      <w:r>
        <w:rPr>
          <w:rFonts w:eastAsia="Times New Roman"/>
          <w:szCs w:val="24"/>
        </w:rPr>
        <w:t xml:space="preserve">δέκατη </w:t>
      </w:r>
      <w:r w:rsidRPr="002E67E2">
        <w:rPr>
          <w:rFonts w:eastAsia="Times New Roman"/>
          <w:szCs w:val="24"/>
        </w:rPr>
        <w:t xml:space="preserve">με αριθμό 316/29-1-2019 </w:t>
      </w:r>
      <w:r>
        <w:rPr>
          <w:rFonts w:eastAsia="Times New Roman"/>
          <w:szCs w:val="24"/>
        </w:rPr>
        <w:t>επίκαιρη ε</w:t>
      </w:r>
      <w:r w:rsidRPr="002E67E2">
        <w:rPr>
          <w:rFonts w:eastAsia="Times New Roman"/>
          <w:szCs w:val="24"/>
        </w:rPr>
        <w:t xml:space="preserve">ρώτηση </w:t>
      </w:r>
      <w:r>
        <w:rPr>
          <w:rFonts w:eastAsia="Times New Roman"/>
          <w:szCs w:val="24"/>
        </w:rPr>
        <w:t xml:space="preserve">δεύτερου κύκλου </w:t>
      </w:r>
      <w:r w:rsidRPr="002E67E2">
        <w:rPr>
          <w:rFonts w:eastAsia="Times New Roman"/>
          <w:szCs w:val="24"/>
        </w:rPr>
        <w:t>του Βουλευτή Λακωνίας της</w:t>
      </w:r>
      <w:r w:rsidRPr="002E67E2">
        <w:rPr>
          <w:rFonts w:eastAsia="Times New Roman"/>
          <w:szCs w:val="24"/>
        </w:rPr>
        <w:t xml:space="preserve"> Δημοκρατικής Συμπαράταξης κ. </w:t>
      </w:r>
      <w:r w:rsidRPr="009C09B3">
        <w:rPr>
          <w:rFonts w:eastAsia="Times New Roman"/>
          <w:bCs/>
          <w:szCs w:val="24"/>
        </w:rPr>
        <w:t>Λεωνίδα Γρηγοράκου</w:t>
      </w:r>
      <w:r w:rsidRPr="002E67E2">
        <w:rPr>
          <w:rFonts w:eastAsia="Times New Roman"/>
          <w:szCs w:val="24"/>
        </w:rPr>
        <w:t xml:space="preserve"> προς τον Υπουργό </w:t>
      </w:r>
      <w:r w:rsidRPr="009C09B3">
        <w:rPr>
          <w:rFonts w:eastAsia="Times New Roman"/>
          <w:bCs/>
          <w:szCs w:val="24"/>
        </w:rPr>
        <w:t>Υγείας,</w:t>
      </w:r>
      <w:r w:rsidRPr="002E67E2">
        <w:rPr>
          <w:rFonts w:eastAsia="Times New Roman"/>
          <w:szCs w:val="24"/>
        </w:rPr>
        <w:t xml:space="preserve"> με θέμα: «Καθυστερήσεις στη διακομιδή ασθενών από το ΕΚΑΒ σε </w:t>
      </w:r>
      <w:r w:rsidRPr="002E67E2">
        <w:rPr>
          <w:rFonts w:eastAsia="Times New Roman"/>
          <w:szCs w:val="24"/>
        </w:rPr>
        <w:t xml:space="preserve">μονάδες εντατικής θεραπείας </w:t>
      </w:r>
      <w:r w:rsidRPr="002E67E2">
        <w:rPr>
          <w:rFonts w:eastAsia="Times New Roman"/>
          <w:szCs w:val="24"/>
        </w:rPr>
        <w:t>λόγω</w:t>
      </w:r>
      <w:r>
        <w:rPr>
          <w:rFonts w:eastAsia="Times New Roman"/>
          <w:szCs w:val="24"/>
        </w:rPr>
        <w:t xml:space="preserve"> έλλειψης ιατρικού προσωπικού», δεν θα συζητηθεί λόγω κωλύματος του Αναπληρωτή Υπουργού Υ</w:t>
      </w:r>
      <w:r>
        <w:rPr>
          <w:rFonts w:eastAsia="Times New Roman"/>
          <w:szCs w:val="24"/>
        </w:rPr>
        <w:t xml:space="preserve">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εξαιτίας φόρτου εργασίας.</w:t>
      </w:r>
    </w:p>
    <w:p w14:paraId="62104B09" w14:textId="77777777" w:rsidR="000F52B4" w:rsidRDefault="00ED3287">
      <w:pPr>
        <w:spacing w:after="0" w:line="600" w:lineRule="auto"/>
        <w:ind w:firstLine="720"/>
        <w:contextualSpacing/>
        <w:jc w:val="both"/>
        <w:rPr>
          <w:rFonts w:eastAsia="Times New Roman"/>
          <w:szCs w:val="24"/>
        </w:rPr>
      </w:pPr>
      <w:r>
        <w:rPr>
          <w:rFonts w:eastAsia="Times New Roman"/>
          <w:szCs w:val="24"/>
        </w:rPr>
        <w:t>Η εντέκατη με αριθμό 332/5-2-2019 επίκαιρη ε</w:t>
      </w:r>
      <w:r w:rsidRPr="002E67E2">
        <w:rPr>
          <w:rFonts w:eastAsia="Times New Roman"/>
          <w:szCs w:val="24"/>
        </w:rPr>
        <w:t xml:space="preserve">ρώτηση </w:t>
      </w:r>
      <w:r w:rsidRPr="0035450F">
        <w:rPr>
          <w:rFonts w:eastAsia="Times New Roman"/>
          <w:szCs w:val="24"/>
        </w:rPr>
        <w:t>δεύτερου κύκλου</w:t>
      </w:r>
      <w:r>
        <w:rPr>
          <w:rFonts w:ascii="Times New Roman" w:eastAsia="Times New Roman" w:hAnsi="Times New Roman"/>
          <w:szCs w:val="24"/>
        </w:rPr>
        <w:t xml:space="preserve"> </w:t>
      </w:r>
      <w:r w:rsidRPr="002E67E2">
        <w:rPr>
          <w:rFonts w:eastAsia="Times New Roman"/>
          <w:szCs w:val="24"/>
        </w:rPr>
        <w:t>του Βουλευτή Ηρακλείου του Κομμουνιστικού Κόμματος Ελλάδ</w:t>
      </w:r>
      <w:r>
        <w:rPr>
          <w:rFonts w:eastAsia="Times New Roman"/>
          <w:szCs w:val="24"/>
        </w:rPr>
        <w:t>α</w:t>
      </w:r>
      <w:r w:rsidRPr="002E67E2">
        <w:rPr>
          <w:rFonts w:eastAsia="Times New Roman"/>
          <w:szCs w:val="24"/>
        </w:rPr>
        <w:t xml:space="preserve">ς κ. </w:t>
      </w:r>
      <w:r w:rsidRPr="009C09B3">
        <w:rPr>
          <w:rFonts w:eastAsia="Times New Roman"/>
          <w:bCs/>
          <w:szCs w:val="24"/>
        </w:rPr>
        <w:t>Εμμανουήλ Συντυχάκη</w:t>
      </w:r>
      <w:r w:rsidRPr="002E67E2">
        <w:rPr>
          <w:rFonts w:eastAsia="Times New Roman"/>
          <w:b/>
          <w:bCs/>
          <w:szCs w:val="24"/>
        </w:rPr>
        <w:t xml:space="preserve"> </w:t>
      </w:r>
      <w:r w:rsidRPr="002E67E2">
        <w:rPr>
          <w:rFonts w:eastAsia="Times New Roman"/>
          <w:szCs w:val="24"/>
        </w:rPr>
        <w:t xml:space="preserve">προς τον Υπουργό </w:t>
      </w:r>
      <w:r w:rsidRPr="009C09B3">
        <w:rPr>
          <w:rFonts w:eastAsia="Times New Roman"/>
          <w:bCs/>
          <w:szCs w:val="24"/>
        </w:rPr>
        <w:t>Υγείας,</w:t>
      </w:r>
      <w:r w:rsidRPr="002E67E2">
        <w:rPr>
          <w:rFonts w:eastAsia="Times New Roman"/>
          <w:szCs w:val="24"/>
        </w:rPr>
        <w:t xml:space="preserve"> σχετικά με «τα χρόνια προβλήματα</w:t>
      </w:r>
      <w:r w:rsidRPr="002E67E2">
        <w:rPr>
          <w:rFonts w:eastAsia="Times New Roman"/>
          <w:szCs w:val="24"/>
        </w:rPr>
        <w:t xml:space="preserve"> της Ψυχιατρικής κλινικής του Πανεπιστημιακού Γενικού </w:t>
      </w:r>
      <w:r>
        <w:rPr>
          <w:rFonts w:eastAsia="Times New Roman"/>
          <w:szCs w:val="24"/>
        </w:rPr>
        <w:t xml:space="preserve">Νοσοκομείου Ηρακλείου (ΠΑΓΝΗ)», </w:t>
      </w:r>
      <w:r w:rsidRPr="009C09B3">
        <w:rPr>
          <w:rFonts w:eastAsia="Times New Roman"/>
          <w:szCs w:val="24"/>
        </w:rPr>
        <w:t xml:space="preserve">δεν θα συζητηθεί λόγω κωλύματος του Αναπληρωτή Υπουργού Υγείας κ. Παύλου </w:t>
      </w:r>
      <w:proofErr w:type="spellStart"/>
      <w:r w:rsidRPr="009C09B3">
        <w:rPr>
          <w:rFonts w:eastAsia="Times New Roman"/>
          <w:szCs w:val="24"/>
        </w:rPr>
        <w:t>Πολάκη</w:t>
      </w:r>
      <w:proofErr w:type="spellEnd"/>
      <w:r>
        <w:rPr>
          <w:rFonts w:eastAsia="Times New Roman"/>
          <w:szCs w:val="24"/>
        </w:rPr>
        <w:t>,</w:t>
      </w:r>
      <w:r>
        <w:rPr>
          <w:rFonts w:eastAsia="Times New Roman"/>
          <w:szCs w:val="24"/>
        </w:rPr>
        <w:t xml:space="preserve"> εξαιτίας φόρτου εργασίας.</w:t>
      </w:r>
    </w:p>
    <w:p w14:paraId="62104B0A" w14:textId="77777777" w:rsidR="000F52B4" w:rsidRDefault="00ED3287">
      <w:pPr>
        <w:spacing w:after="0" w:line="600" w:lineRule="auto"/>
        <w:ind w:firstLine="720"/>
        <w:contextualSpacing/>
        <w:jc w:val="both"/>
        <w:rPr>
          <w:rFonts w:eastAsia="Times New Roman"/>
          <w:szCs w:val="24"/>
        </w:rPr>
      </w:pPr>
      <w:r w:rsidRPr="002E67E2">
        <w:rPr>
          <w:rFonts w:eastAsia="Times New Roman"/>
          <w:szCs w:val="24"/>
        </w:rPr>
        <w:lastRenderedPageBreak/>
        <w:t xml:space="preserve">Η </w:t>
      </w:r>
      <w:r>
        <w:rPr>
          <w:rFonts w:eastAsia="Times New Roman"/>
          <w:szCs w:val="24"/>
        </w:rPr>
        <w:t>δωδέκατη με αριθμό 329/4-2-2019 επίκαιρη ε</w:t>
      </w:r>
      <w:r w:rsidRPr="002E67E2">
        <w:rPr>
          <w:rFonts w:eastAsia="Times New Roman"/>
          <w:szCs w:val="24"/>
        </w:rPr>
        <w:t xml:space="preserve">ρώτηση </w:t>
      </w:r>
      <w:r w:rsidRPr="009C09B3">
        <w:rPr>
          <w:rFonts w:eastAsia="Times New Roman"/>
          <w:szCs w:val="24"/>
        </w:rPr>
        <w:t>δεύτερου κύκ</w:t>
      </w:r>
      <w:r w:rsidRPr="009C09B3">
        <w:rPr>
          <w:rFonts w:eastAsia="Times New Roman"/>
          <w:szCs w:val="24"/>
        </w:rPr>
        <w:t>λου</w:t>
      </w:r>
      <w:r>
        <w:rPr>
          <w:rFonts w:ascii="Times New Roman" w:eastAsia="Times New Roman" w:hAnsi="Times New Roman"/>
          <w:szCs w:val="24"/>
        </w:rPr>
        <w:t xml:space="preserve"> </w:t>
      </w:r>
      <w:r w:rsidRPr="002E67E2">
        <w:rPr>
          <w:rFonts w:eastAsia="Times New Roman"/>
          <w:szCs w:val="24"/>
        </w:rPr>
        <w:t xml:space="preserve">του Βουλευτή Δράμας της Νέας Δημοκρατίας κ. </w:t>
      </w:r>
      <w:r w:rsidRPr="009C09B3">
        <w:rPr>
          <w:rFonts w:eastAsia="Times New Roman"/>
          <w:bCs/>
          <w:szCs w:val="24"/>
        </w:rPr>
        <w:t>Δημητρίου Κυριαζίδη</w:t>
      </w:r>
      <w:r w:rsidRPr="002E67E2">
        <w:rPr>
          <w:rFonts w:eastAsia="Times New Roman"/>
          <w:b/>
          <w:bCs/>
          <w:szCs w:val="24"/>
        </w:rPr>
        <w:t xml:space="preserve"> </w:t>
      </w:r>
      <w:r w:rsidRPr="002E67E2">
        <w:rPr>
          <w:rFonts w:eastAsia="Times New Roman"/>
          <w:szCs w:val="24"/>
        </w:rPr>
        <w:t xml:space="preserve">προς τον Υπουργό </w:t>
      </w:r>
      <w:r w:rsidRPr="009C09B3">
        <w:rPr>
          <w:rFonts w:eastAsia="Times New Roman"/>
          <w:bCs/>
          <w:szCs w:val="24"/>
        </w:rPr>
        <w:t>Υγείας,</w:t>
      </w:r>
      <w:r w:rsidRPr="002E67E2">
        <w:rPr>
          <w:rFonts w:eastAsia="Times New Roman"/>
          <w:szCs w:val="24"/>
        </w:rPr>
        <w:t xml:space="preserve"> με θέμα: «Δημιουργία Τμήματος Βραχείας Νοσηλείας</w:t>
      </w:r>
      <w:r>
        <w:rPr>
          <w:rFonts w:eastAsia="Times New Roman"/>
          <w:szCs w:val="24"/>
        </w:rPr>
        <w:t xml:space="preserve"> </w:t>
      </w:r>
      <w:r w:rsidRPr="002E67E2">
        <w:rPr>
          <w:rFonts w:eastAsia="Times New Roman"/>
          <w:szCs w:val="24"/>
        </w:rPr>
        <w:t>/ Ογκολογικής Κλινική</w:t>
      </w:r>
      <w:r>
        <w:rPr>
          <w:rFonts w:eastAsia="Times New Roman"/>
          <w:szCs w:val="24"/>
        </w:rPr>
        <w:t>ς στο Γενικό Νοσοκομείο Δράμας», δεν θα συζητηθεί λόγω κωλύματος του Αναπληρωτή Υπουργού Υγεί</w:t>
      </w:r>
      <w:r>
        <w:rPr>
          <w:rFonts w:eastAsia="Times New Roman"/>
          <w:szCs w:val="24"/>
        </w:rPr>
        <w:t xml:space="preserve">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εξαιτίας φόρτου εργασίας.</w:t>
      </w:r>
    </w:p>
    <w:p w14:paraId="62104B0B" w14:textId="77777777" w:rsidR="000F52B4" w:rsidRDefault="00ED3287">
      <w:pPr>
        <w:spacing w:after="0" w:line="600" w:lineRule="auto"/>
        <w:ind w:firstLine="720"/>
        <w:contextualSpacing/>
        <w:jc w:val="both"/>
        <w:rPr>
          <w:rFonts w:eastAsia="Times New Roman"/>
          <w:szCs w:val="24"/>
        </w:rPr>
      </w:pPr>
      <w:r>
        <w:rPr>
          <w:rFonts w:eastAsia="Times New Roman"/>
          <w:szCs w:val="24"/>
        </w:rPr>
        <w:t>Τέλος, η</w:t>
      </w:r>
      <w:r w:rsidRPr="002E67E2">
        <w:rPr>
          <w:rFonts w:eastAsia="Times New Roman"/>
          <w:szCs w:val="24"/>
        </w:rPr>
        <w:t xml:space="preserve"> </w:t>
      </w:r>
      <w:r>
        <w:rPr>
          <w:rFonts w:eastAsia="Times New Roman"/>
          <w:szCs w:val="24"/>
        </w:rPr>
        <w:t xml:space="preserve">δέκατη τρίτη </w:t>
      </w:r>
      <w:r w:rsidRPr="002E67E2">
        <w:rPr>
          <w:rFonts w:eastAsia="Times New Roman"/>
          <w:szCs w:val="24"/>
        </w:rPr>
        <w:t xml:space="preserve">με αριθμό 322/4-2-2019 </w:t>
      </w:r>
      <w:r>
        <w:rPr>
          <w:rFonts w:eastAsia="Times New Roman"/>
          <w:szCs w:val="24"/>
        </w:rPr>
        <w:t>ε</w:t>
      </w:r>
      <w:r w:rsidRPr="002E67E2">
        <w:rPr>
          <w:rFonts w:eastAsia="Times New Roman"/>
          <w:szCs w:val="24"/>
        </w:rPr>
        <w:t xml:space="preserve">πίκαιρη </w:t>
      </w:r>
      <w:r>
        <w:rPr>
          <w:rFonts w:eastAsia="Times New Roman"/>
          <w:szCs w:val="24"/>
        </w:rPr>
        <w:t>ε</w:t>
      </w:r>
      <w:r w:rsidRPr="002E67E2">
        <w:rPr>
          <w:rFonts w:eastAsia="Times New Roman"/>
          <w:szCs w:val="24"/>
        </w:rPr>
        <w:t xml:space="preserve">ρώτηση </w:t>
      </w:r>
      <w:r w:rsidRPr="009C09B3">
        <w:rPr>
          <w:rFonts w:eastAsia="Times New Roman"/>
          <w:szCs w:val="24"/>
        </w:rPr>
        <w:t>δεύτερου κύκλου</w:t>
      </w:r>
      <w:r>
        <w:rPr>
          <w:rFonts w:ascii="Times New Roman" w:eastAsia="Times New Roman" w:hAnsi="Times New Roman"/>
          <w:szCs w:val="24"/>
        </w:rPr>
        <w:t xml:space="preserve"> </w:t>
      </w:r>
      <w:r w:rsidRPr="002E67E2">
        <w:rPr>
          <w:rFonts w:eastAsia="Times New Roman"/>
          <w:szCs w:val="24"/>
        </w:rPr>
        <w:t>του Βουλευτή Λ</w:t>
      </w:r>
      <w:r>
        <w:rPr>
          <w:rFonts w:eastAsia="Times New Roman"/>
          <w:szCs w:val="24"/>
        </w:rPr>
        <w:t>αρίση</w:t>
      </w:r>
      <w:r w:rsidRPr="002E67E2">
        <w:rPr>
          <w:rFonts w:eastAsia="Times New Roman"/>
          <w:szCs w:val="24"/>
        </w:rPr>
        <w:t xml:space="preserve">ς της Δημοκρατικής Συμπαράταξης κ. </w:t>
      </w:r>
      <w:r w:rsidRPr="009C09B3">
        <w:rPr>
          <w:rFonts w:eastAsia="Times New Roman"/>
          <w:bCs/>
          <w:szCs w:val="24"/>
        </w:rPr>
        <w:t xml:space="preserve">Κωνσταντίνου </w:t>
      </w:r>
      <w:proofErr w:type="spellStart"/>
      <w:r w:rsidRPr="009C09B3">
        <w:rPr>
          <w:rFonts w:eastAsia="Times New Roman"/>
          <w:bCs/>
          <w:szCs w:val="24"/>
        </w:rPr>
        <w:t>Μπαργιώτα</w:t>
      </w:r>
      <w:proofErr w:type="spellEnd"/>
      <w:r w:rsidRPr="002E67E2">
        <w:rPr>
          <w:rFonts w:eastAsia="Times New Roman"/>
          <w:b/>
          <w:bCs/>
          <w:szCs w:val="24"/>
        </w:rPr>
        <w:t xml:space="preserve"> </w:t>
      </w:r>
      <w:r w:rsidRPr="002E67E2">
        <w:rPr>
          <w:rFonts w:eastAsia="Times New Roman"/>
          <w:szCs w:val="24"/>
        </w:rPr>
        <w:t xml:space="preserve">προς τον Υπουργό </w:t>
      </w:r>
      <w:r w:rsidRPr="009C09B3">
        <w:rPr>
          <w:rFonts w:eastAsia="Times New Roman"/>
          <w:bCs/>
          <w:szCs w:val="24"/>
        </w:rPr>
        <w:t>Υγείας,</w:t>
      </w:r>
      <w:r w:rsidRPr="002E67E2">
        <w:rPr>
          <w:rFonts w:eastAsia="Times New Roman"/>
          <w:szCs w:val="24"/>
        </w:rPr>
        <w:t xml:space="preserve"> με θέμα: «</w:t>
      </w:r>
      <w:proofErr w:type="spellStart"/>
      <w:r w:rsidRPr="002E67E2">
        <w:rPr>
          <w:rFonts w:eastAsia="Times New Roman"/>
          <w:szCs w:val="24"/>
        </w:rPr>
        <w:t>Υπερκοστολογήσεις</w:t>
      </w:r>
      <w:proofErr w:type="spellEnd"/>
      <w:r w:rsidRPr="002E67E2">
        <w:rPr>
          <w:rFonts w:eastAsia="Times New Roman"/>
          <w:szCs w:val="24"/>
        </w:rPr>
        <w:t xml:space="preserve"> με τ</w:t>
      </w:r>
      <w:r>
        <w:rPr>
          <w:rFonts w:eastAsia="Times New Roman"/>
          <w:szCs w:val="24"/>
        </w:rPr>
        <w:t xml:space="preserve">α χημικοθεραπευτικά σκευάσματα», δεν θα συζητηθεί λόγω κωλύματος του Αναπληρωτή Υπουργού Υγείας κ. Παύλου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εξαιτίας φόρτου εργασίας.</w:t>
      </w:r>
    </w:p>
    <w:p w14:paraId="62104B0C" w14:textId="77777777" w:rsidR="000F52B4" w:rsidRDefault="00ED3287">
      <w:pPr>
        <w:spacing w:after="0" w:line="600" w:lineRule="auto"/>
        <w:ind w:firstLine="720"/>
        <w:contextualSpacing/>
        <w:jc w:val="both"/>
        <w:rPr>
          <w:rFonts w:eastAsia="Times New Roman"/>
          <w:szCs w:val="24"/>
        </w:rPr>
      </w:pPr>
      <w:r>
        <w:rPr>
          <w:rFonts w:eastAsia="Times New Roman"/>
          <w:szCs w:val="24"/>
        </w:rPr>
        <w:t>Θα συζητηθεί τώρα η πρώτη με αριθμό 417/12-3-2019 ε</w:t>
      </w:r>
      <w:r w:rsidRPr="002E67E2">
        <w:rPr>
          <w:rFonts w:eastAsia="Times New Roman"/>
          <w:szCs w:val="24"/>
        </w:rPr>
        <w:t xml:space="preserve">πίκαιρη </w:t>
      </w:r>
      <w:r>
        <w:rPr>
          <w:rFonts w:eastAsia="Times New Roman"/>
          <w:szCs w:val="24"/>
        </w:rPr>
        <w:t>ε</w:t>
      </w:r>
      <w:r w:rsidRPr="002E67E2">
        <w:rPr>
          <w:rFonts w:eastAsia="Times New Roman"/>
          <w:szCs w:val="24"/>
        </w:rPr>
        <w:t xml:space="preserve">ρώτηση </w:t>
      </w:r>
      <w:r w:rsidRPr="009C09B3">
        <w:rPr>
          <w:rFonts w:eastAsia="Times New Roman"/>
          <w:szCs w:val="24"/>
        </w:rPr>
        <w:t>δεύτερου κύκλου</w:t>
      </w:r>
      <w:r>
        <w:rPr>
          <w:rFonts w:ascii="Times New Roman" w:eastAsia="Times New Roman" w:hAnsi="Times New Roman"/>
          <w:szCs w:val="24"/>
        </w:rPr>
        <w:t xml:space="preserve"> </w:t>
      </w:r>
      <w:r w:rsidRPr="002E67E2">
        <w:rPr>
          <w:rFonts w:eastAsia="Times New Roman"/>
          <w:szCs w:val="24"/>
        </w:rPr>
        <w:t>του Βουλευτή Αττικής της Νέα</w:t>
      </w:r>
      <w:r w:rsidRPr="002E67E2">
        <w:rPr>
          <w:rFonts w:eastAsia="Times New Roman"/>
          <w:szCs w:val="24"/>
        </w:rPr>
        <w:t xml:space="preserve">ς Δημοκρατίας κ. </w:t>
      </w:r>
      <w:r w:rsidRPr="009C09B3">
        <w:rPr>
          <w:rFonts w:eastAsia="Times New Roman"/>
          <w:bCs/>
          <w:szCs w:val="24"/>
        </w:rPr>
        <w:t>Γεωργίου Βλάχου</w:t>
      </w:r>
      <w:r w:rsidRPr="002E67E2">
        <w:rPr>
          <w:rFonts w:eastAsia="Times New Roman"/>
          <w:b/>
          <w:bCs/>
          <w:szCs w:val="24"/>
        </w:rPr>
        <w:t xml:space="preserve"> </w:t>
      </w:r>
      <w:r w:rsidRPr="002E67E2">
        <w:rPr>
          <w:rFonts w:eastAsia="Times New Roman"/>
          <w:szCs w:val="24"/>
        </w:rPr>
        <w:t xml:space="preserve">προς την Υπουργό </w:t>
      </w:r>
      <w:r w:rsidRPr="009C09B3">
        <w:rPr>
          <w:rFonts w:eastAsia="Times New Roman"/>
          <w:bCs/>
          <w:szCs w:val="24"/>
        </w:rPr>
        <w:t>Προστασίας του Πολίτη,</w:t>
      </w:r>
      <w:r w:rsidRPr="002E67E2">
        <w:rPr>
          <w:rFonts w:eastAsia="Times New Roman"/>
          <w:b/>
          <w:bCs/>
          <w:szCs w:val="24"/>
        </w:rPr>
        <w:t xml:space="preserve"> </w:t>
      </w:r>
      <w:r w:rsidRPr="002E67E2">
        <w:rPr>
          <w:rFonts w:eastAsia="Times New Roman"/>
          <w:szCs w:val="24"/>
        </w:rPr>
        <w:t xml:space="preserve">με θέμα: «Αποσπάσεις αστυνομικών από τα </w:t>
      </w:r>
      <w:r w:rsidRPr="002E67E2">
        <w:rPr>
          <w:rFonts w:eastAsia="Times New Roman"/>
          <w:szCs w:val="24"/>
        </w:rPr>
        <w:lastRenderedPageBreak/>
        <w:t xml:space="preserve">τμήματα της </w:t>
      </w:r>
      <w:r>
        <w:rPr>
          <w:rFonts w:eastAsia="Times New Roman"/>
          <w:szCs w:val="24"/>
        </w:rPr>
        <w:t>ν</w:t>
      </w:r>
      <w:r w:rsidRPr="002E67E2">
        <w:rPr>
          <w:rFonts w:eastAsia="Times New Roman"/>
          <w:szCs w:val="24"/>
        </w:rPr>
        <w:t>οτιοανατολικής Αττικής για την ενίσχυση της Διεύθυνσης Αστυνομικών Επιχειρήσεων Αττικής (ΜΑΤ)».</w:t>
      </w:r>
    </w:p>
    <w:p w14:paraId="62104B0D"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Στην ερώτηση θα απαντήσει η Υπουργ</w:t>
      </w:r>
      <w:r>
        <w:rPr>
          <w:rFonts w:eastAsia="Times New Roman"/>
          <w:color w:val="202124"/>
          <w:szCs w:val="24"/>
        </w:rPr>
        <w:t>ός Προστασίας του Πολίτη</w:t>
      </w:r>
      <w:r>
        <w:rPr>
          <w:rFonts w:eastAsia="Times New Roman"/>
          <w:color w:val="202124"/>
          <w:szCs w:val="24"/>
        </w:rPr>
        <w:t xml:space="preserve"> </w:t>
      </w:r>
      <w:r>
        <w:rPr>
          <w:rFonts w:eastAsia="Times New Roman"/>
          <w:color w:val="202124"/>
          <w:szCs w:val="24"/>
        </w:rPr>
        <w:t>κ</w:t>
      </w:r>
      <w:r>
        <w:rPr>
          <w:rFonts w:eastAsia="Times New Roman"/>
          <w:color w:val="202124"/>
          <w:szCs w:val="24"/>
        </w:rPr>
        <w:t xml:space="preserve">. </w:t>
      </w:r>
      <w:r>
        <w:rPr>
          <w:rFonts w:eastAsia="Times New Roman"/>
          <w:color w:val="202124"/>
          <w:szCs w:val="24"/>
        </w:rPr>
        <w:t xml:space="preserve">Όλγα </w:t>
      </w:r>
      <w:proofErr w:type="spellStart"/>
      <w:r>
        <w:rPr>
          <w:rFonts w:eastAsia="Times New Roman"/>
          <w:color w:val="202124"/>
          <w:szCs w:val="24"/>
        </w:rPr>
        <w:t>Γεροβασίλη</w:t>
      </w:r>
      <w:proofErr w:type="spellEnd"/>
      <w:r>
        <w:rPr>
          <w:rFonts w:eastAsia="Times New Roman"/>
          <w:color w:val="202124"/>
          <w:szCs w:val="24"/>
        </w:rPr>
        <w:t>.</w:t>
      </w:r>
    </w:p>
    <w:p w14:paraId="62104B0E"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Κύριε Βλάχο, έχετε τον λόγο για δύο λεπτά για να αναπτύξετε την ερώτησή σας.</w:t>
      </w:r>
    </w:p>
    <w:p w14:paraId="62104B0F" w14:textId="77777777" w:rsidR="000F52B4" w:rsidRDefault="00ED3287">
      <w:pPr>
        <w:spacing w:line="600" w:lineRule="auto"/>
        <w:ind w:firstLine="720"/>
        <w:contextualSpacing/>
        <w:jc w:val="both"/>
        <w:rPr>
          <w:rFonts w:eastAsia="Times New Roman"/>
          <w:color w:val="202124"/>
          <w:szCs w:val="24"/>
        </w:rPr>
      </w:pPr>
      <w:r w:rsidRPr="005F3A86">
        <w:rPr>
          <w:rFonts w:eastAsia="Times New Roman"/>
          <w:b/>
          <w:color w:val="202124"/>
          <w:szCs w:val="24"/>
        </w:rPr>
        <w:t>ΓΕΩΡΓΙΟΣ ΒΛΑΧΟΣ:</w:t>
      </w:r>
      <w:r>
        <w:rPr>
          <w:rFonts w:eastAsia="Times New Roman"/>
          <w:color w:val="202124"/>
          <w:szCs w:val="24"/>
        </w:rPr>
        <w:t xml:space="preserve"> Ευχαριστώ, κύριε Πρόεδρε.</w:t>
      </w:r>
    </w:p>
    <w:p w14:paraId="62104B10"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Μια επίκαιρη ερώτηση που συζητείται έναν μήνα μετά από την κατάθεση, καταλαβαίνετε ότι παύε</w:t>
      </w:r>
      <w:r>
        <w:rPr>
          <w:rFonts w:eastAsia="Times New Roman"/>
          <w:color w:val="202124"/>
          <w:szCs w:val="24"/>
        </w:rPr>
        <w:t>ι να είναι πια επίκαιρη, πολύ δε περισσότερο όταν εκκρεμούν ερωτήσεις για περίπου δύο μήνες και δεν έχει προσδιοριστεί ακόμα ο χρόνος συζήτησης.</w:t>
      </w:r>
    </w:p>
    <w:p w14:paraId="62104B11"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Άκουσα αποκαρδιωτικά τις αναβολές όλων αυτών των προηγούμενων επ</w:t>
      </w:r>
      <w:r>
        <w:rPr>
          <w:rFonts w:eastAsia="Times New Roman"/>
          <w:color w:val="202124"/>
          <w:szCs w:val="24"/>
        </w:rPr>
        <w:t>ι</w:t>
      </w:r>
      <w:r>
        <w:rPr>
          <w:rFonts w:eastAsia="Times New Roman"/>
          <w:color w:val="202124"/>
          <w:szCs w:val="24"/>
        </w:rPr>
        <w:t>κα</w:t>
      </w:r>
      <w:r>
        <w:rPr>
          <w:rFonts w:eastAsia="Times New Roman"/>
          <w:color w:val="202124"/>
          <w:szCs w:val="24"/>
        </w:rPr>
        <w:t>ί</w:t>
      </w:r>
      <w:r>
        <w:rPr>
          <w:rFonts w:eastAsia="Times New Roman"/>
          <w:color w:val="202124"/>
          <w:szCs w:val="24"/>
        </w:rPr>
        <w:t xml:space="preserve">ρων ερωτήσεων και πρέπει να πω ότι τα </w:t>
      </w:r>
      <w:r>
        <w:rPr>
          <w:rFonts w:eastAsia="Times New Roman"/>
          <w:color w:val="202124"/>
          <w:szCs w:val="24"/>
        </w:rPr>
        <w:t>φαινόμενα αυτά υποβαθμίζουν το Κοινοβούλιο. Καταλαβαίνετε ότι είναι εκφυλιστικά φαινόμενα και έχουμε ευθύνη όλοι μας και κυρίως το Προεδρείο και, βεβαίως, και τα μέλη της Κυβέρνησης.</w:t>
      </w:r>
    </w:p>
    <w:p w14:paraId="62104B12"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lastRenderedPageBreak/>
        <w:t>Κυρία Υπουργέ, η σημερινή επίκαιρη ερώτηση κατατέθηκε με αφορμή τη διαταγ</w:t>
      </w:r>
      <w:r>
        <w:rPr>
          <w:rFonts w:eastAsia="Times New Roman"/>
          <w:color w:val="202124"/>
          <w:szCs w:val="24"/>
        </w:rPr>
        <w:t>ή για την ενίσχυση των ΜΑΤ που εξέδωσε η ΓΑΔΑ και αφορούσε την απόσπαση εκατό αστυνομικών. Η διαταγή που προήλθε με εντολές του Αρχηγείου της Ελληνικής Αστυνομίας, εκδόθηκε στις αρχές Φεβρουαρίου και προκάλεσε αναστάτωση για τον εξαναγκαστικό τρόπο επιλογή</w:t>
      </w:r>
      <w:r>
        <w:rPr>
          <w:rFonts w:eastAsia="Times New Roman"/>
          <w:color w:val="202124"/>
          <w:szCs w:val="24"/>
        </w:rPr>
        <w:t xml:space="preserve">ς των αστυνομικών από αποψιλωμένες υπηρεσίες, αλλά και την επιλεκτική εξαίρεση όσων υπηρετούν </w:t>
      </w:r>
      <w:r>
        <w:rPr>
          <w:rFonts w:eastAsia="Times New Roman"/>
          <w:color w:val="202124"/>
          <w:szCs w:val="24"/>
        </w:rPr>
        <w:t>στη</w:t>
      </w:r>
      <w:r>
        <w:rPr>
          <w:rFonts w:eastAsia="Times New Roman"/>
          <w:color w:val="202124"/>
          <w:szCs w:val="24"/>
        </w:rPr>
        <w:t xml:space="preserve"> φρούρηση των λεγόμενων ευπαθών στόχων, προσώπων, που ανάμεσά τους υπάρχουν και πολλά ίσως κυβερνητικά στελέχη.</w:t>
      </w:r>
    </w:p>
    <w:p w14:paraId="62104B13"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Από εκεί, κυρία Υπουργέ, που θα καταργούσατε τα</w:t>
      </w:r>
      <w:r>
        <w:rPr>
          <w:rFonts w:eastAsia="Times New Roman"/>
          <w:color w:val="202124"/>
          <w:szCs w:val="24"/>
        </w:rPr>
        <w:t xml:space="preserve"> ΜΑΤ, καταργείτε άλλες υπηρεσίες για να ενισχύσετε τα ΜΑΤ. Αυτή είναι η πραγματικότητα σήμερα. Αναφέρομαι προφανώς σε εκείνη την προεκλογική διακήρυξη περί κατάργησης των ΜΑΤ.</w:t>
      </w:r>
    </w:p>
    <w:p w14:paraId="62104B14"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Η ενίσχυση με εκατό αστυνομικούς σημαίνει τυπικά τη δημιουργία πέντε διμοιριών</w:t>
      </w:r>
      <w:r>
        <w:rPr>
          <w:rFonts w:eastAsia="Times New Roman"/>
          <w:color w:val="202124"/>
          <w:szCs w:val="24"/>
        </w:rPr>
        <w:t xml:space="preserve"> α</w:t>
      </w:r>
      <w:r>
        <w:rPr>
          <w:rFonts w:eastAsia="Times New Roman"/>
          <w:color w:val="202124"/>
          <w:szCs w:val="24"/>
        </w:rPr>
        <w:t>λλά,</w:t>
      </w:r>
      <w:r>
        <w:rPr>
          <w:rFonts w:eastAsia="Times New Roman"/>
          <w:color w:val="202124"/>
          <w:szCs w:val="24"/>
        </w:rPr>
        <w:t xml:space="preserve"> ουσιαστικά</w:t>
      </w:r>
      <w:r>
        <w:rPr>
          <w:rFonts w:eastAsia="Times New Roman"/>
          <w:color w:val="202124"/>
          <w:szCs w:val="24"/>
        </w:rPr>
        <w:t>,</w:t>
      </w:r>
      <w:r>
        <w:rPr>
          <w:rFonts w:eastAsia="Times New Roman"/>
          <w:color w:val="202124"/>
          <w:szCs w:val="24"/>
        </w:rPr>
        <w:t xml:space="preserve"> επιχειρείται η ενίσχυση των αποδυναμωμένων διμοιριών, καθώς οι περισσότερες </w:t>
      </w:r>
      <w:r>
        <w:rPr>
          <w:rFonts w:eastAsia="Times New Roman"/>
          <w:color w:val="202124"/>
          <w:szCs w:val="24"/>
        </w:rPr>
        <w:lastRenderedPageBreak/>
        <w:t>δεν ξεπερνούν, απ’ ό,τι πληροφορούμαι, τα δώδεκα με δεκαπέντε άτομα αστυνομικούς από τους είκοσι-είκοσι πέντε που έπρεπε να έχου</w:t>
      </w:r>
      <w:r>
        <w:rPr>
          <w:rFonts w:eastAsia="Times New Roman"/>
          <w:color w:val="202124"/>
          <w:szCs w:val="24"/>
        </w:rPr>
        <w:t>ν</w:t>
      </w:r>
      <w:r>
        <w:rPr>
          <w:rFonts w:eastAsia="Times New Roman"/>
          <w:color w:val="202124"/>
          <w:szCs w:val="24"/>
        </w:rPr>
        <w:t>.</w:t>
      </w:r>
    </w:p>
    <w:p w14:paraId="62104B15"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Την ίδια στιγμή αστυνομικοί κατα</w:t>
      </w:r>
      <w:r>
        <w:rPr>
          <w:rFonts w:eastAsia="Times New Roman"/>
          <w:color w:val="202124"/>
          <w:szCs w:val="24"/>
        </w:rPr>
        <w:t>γγέλλουν τον εκβιαστικό τρόπο απόσπασης των εκατό αστυνομικών, ανεξαρτήτως της επιθυμίας τους, με τον διοικητή της κάθε υπηρεσίας να έχει το προνόμιο επιλογής και τούτο γιατί, ναι μεν, η διαταγή ζητά από διάφορες αστυνομικές διευθύνσεις να αποστείλουν τα σ</w:t>
      </w:r>
      <w:r>
        <w:rPr>
          <w:rFonts w:eastAsia="Times New Roman"/>
          <w:color w:val="202124"/>
          <w:szCs w:val="24"/>
        </w:rPr>
        <w:t xml:space="preserve">τοιχεία των αστυνομικών που επιθυμούν να αποσπαστούν στη Διεύθυνση Αστυνομικών Επιχειρήσεων Αττικής, αλλά στην περίπτωση που δεν προκύψουν επιθυμούντες, ζητείται από την κάθε υπηρεσία να επιλέξει εκείνη και να αποστείλει στοιχεία αστυνομικών που πρόκειται </w:t>
      </w:r>
      <w:r>
        <w:rPr>
          <w:rFonts w:eastAsia="Times New Roman"/>
          <w:color w:val="202124"/>
          <w:szCs w:val="24"/>
        </w:rPr>
        <w:t>να αποσπαστούν.</w:t>
      </w:r>
    </w:p>
    <w:p w14:paraId="62104B16"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Επιπλέον, όπως καταγγέλλουν οι συνδικαλιστές, αναφέρουν ότι τα ΜΑΤ στελεχ</w:t>
      </w:r>
      <w:r>
        <w:rPr>
          <w:rFonts w:eastAsia="Times New Roman"/>
          <w:color w:val="202124"/>
          <w:szCs w:val="24"/>
        </w:rPr>
        <w:t>ώ</w:t>
      </w:r>
      <w:r>
        <w:rPr>
          <w:rFonts w:eastAsia="Times New Roman"/>
          <w:color w:val="202124"/>
          <w:szCs w:val="24"/>
        </w:rPr>
        <w:t>ν</w:t>
      </w:r>
      <w:r>
        <w:rPr>
          <w:rFonts w:eastAsia="Times New Roman"/>
          <w:color w:val="202124"/>
          <w:szCs w:val="24"/>
        </w:rPr>
        <w:t>ο</w:t>
      </w:r>
      <w:r>
        <w:rPr>
          <w:rFonts w:eastAsia="Times New Roman"/>
          <w:color w:val="202124"/>
          <w:szCs w:val="24"/>
        </w:rPr>
        <w:t>νταν κυρίως με νέους αστυφύλακες που έβγαιναν από τις αστυνομικές σχολές και λάμβαναν την απαιτούμενη εκπαίδευση, ενώ τώρα παρατηρείται μια στελέχωση με άτομα μεγαλ</w:t>
      </w:r>
      <w:r>
        <w:rPr>
          <w:rFonts w:eastAsia="Times New Roman"/>
          <w:color w:val="202124"/>
          <w:szCs w:val="24"/>
        </w:rPr>
        <w:t>ύτερης ηλικίας που δεν έχουν -αν θέλετε- και την ανάλογη εκπαίδευση.</w:t>
      </w:r>
    </w:p>
    <w:p w14:paraId="62104B17"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lastRenderedPageBreak/>
        <w:t xml:space="preserve">Κυρία Υπουργέ, στη </w:t>
      </w:r>
      <w:r>
        <w:rPr>
          <w:rFonts w:eastAsia="Times New Roman"/>
          <w:color w:val="202124"/>
          <w:szCs w:val="24"/>
        </w:rPr>
        <w:t>ν</w:t>
      </w:r>
      <w:r>
        <w:rPr>
          <w:rFonts w:eastAsia="Times New Roman"/>
          <w:color w:val="202124"/>
          <w:szCs w:val="24"/>
        </w:rPr>
        <w:t>οτιοανατολική Αττική υπάρχουν δώδεκα αστυνομικά τμήματα και δώδεκα τμήματα ασφάλειας. Και τα δώδεκα αστυνομικά τμήματα λειτουργούν με το 50% της οργανικής τους δύναμης</w:t>
      </w:r>
      <w:r>
        <w:rPr>
          <w:rFonts w:eastAsia="Times New Roman"/>
          <w:color w:val="202124"/>
          <w:szCs w:val="24"/>
        </w:rPr>
        <w:t xml:space="preserve">. Στα δε τμήματα ασφαλείας, από τα δώδεκα, μόνο τα τρία λειτουργούν σε εικοσιτετράωρη βάση και από αυτά μόνο το ένα στην </w:t>
      </w:r>
      <w:r>
        <w:rPr>
          <w:rFonts w:eastAsia="Times New Roman"/>
          <w:color w:val="202124"/>
          <w:szCs w:val="24"/>
        </w:rPr>
        <w:t>α</w:t>
      </w:r>
      <w:r>
        <w:rPr>
          <w:rFonts w:eastAsia="Times New Roman"/>
          <w:color w:val="202124"/>
          <w:szCs w:val="24"/>
        </w:rPr>
        <w:t xml:space="preserve">νατολική Αττική. Τα υπόλοιπα εννέα κλείνουν από τις έντεκα το βράδυ μέχρι τις επτά το πρωί. Παραμένουν κλειδωμένα το βράδυ τα Τμήματα </w:t>
      </w:r>
      <w:r>
        <w:rPr>
          <w:rFonts w:eastAsia="Times New Roman"/>
          <w:color w:val="202124"/>
          <w:szCs w:val="24"/>
        </w:rPr>
        <w:t xml:space="preserve">Ασφαλείας του Αλίμου, του Ελληνικού, της Αργυρούπολης στη </w:t>
      </w:r>
      <w:r>
        <w:rPr>
          <w:rFonts w:eastAsia="Times New Roman"/>
          <w:color w:val="202124"/>
          <w:szCs w:val="24"/>
        </w:rPr>
        <w:t>ν</w:t>
      </w:r>
      <w:r>
        <w:rPr>
          <w:rFonts w:eastAsia="Times New Roman"/>
          <w:color w:val="202124"/>
          <w:szCs w:val="24"/>
        </w:rPr>
        <w:t xml:space="preserve">ότια Αττική και του </w:t>
      </w:r>
      <w:proofErr w:type="spellStart"/>
      <w:r>
        <w:rPr>
          <w:rFonts w:eastAsia="Times New Roman"/>
          <w:color w:val="202124"/>
          <w:szCs w:val="24"/>
        </w:rPr>
        <w:t>Κορωπίου</w:t>
      </w:r>
      <w:proofErr w:type="spellEnd"/>
      <w:r>
        <w:rPr>
          <w:rFonts w:eastAsia="Times New Roman"/>
          <w:color w:val="202124"/>
          <w:szCs w:val="24"/>
        </w:rPr>
        <w:t xml:space="preserve">, του Μαρκοπούλου, της Κερατέας, των Καλυβίων, του Λαυρίου και της Αναβύσσου στην </w:t>
      </w:r>
      <w:r>
        <w:rPr>
          <w:rFonts w:eastAsia="Times New Roman"/>
          <w:color w:val="202124"/>
          <w:szCs w:val="24"/>
        </w:rPr>
        <w:t>α</w:t>
      </w:r>
      <w:r>
        <w:rPr>
          <w:rFonts w:eastAsia="Times New Roman"/>
          <w:color w:val="202124"/>
          <w:szCs w:val="24"/>
        </w:rPr>
        <w:t>νατολική Αττική.</w:t>
      </w:r>
    </w:p>
    <w:p w14:paraId="62104B18"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 xml:space="preserve">Γίνεται φανερό πως ήδη </w:t>
      </w:r>
      <w:r>
        <w:rPr>
          <w:rFonts w:eastAsia="Times New Roman"/>
          <w:color w:val="202124"/>
          <w:szCs w:val="24"/>
        </w:rPr>
        <w:t xml:space="preserve">το </w:t>
      </w:r>
      <w:r>
        <w:rPr>
          <w:rFonts w:eastAsia="Times New Roman"/>
          <w:color w:val="202124"/>
          <w:szCs w:val="24"/>
        </w:rPr>
        <w:t>υπάρχον προσωπικό δεν επαρκεί για να καλύψε</w:t>
      </w:r>
      <w:r>
        <w:rPr>
          <w:rFonts w:eastAsia="Times New Roman"/>
          <w:color w:val="202124"/>
          <w:szCs w:val="24"/>
        </w:rPr>
        <w:t>ι τις καθημερινές ανάγκες. Επίσης, για να εξυπηρετηθούν έκτακτες καταστάσεις, δηλαδή ενίσχυση άλλων υπηρεσιών, αναστέλλονται οι ημερήσιες αναπαύσεις, ενώ αλλάζουν την τελευταία στιγμή ωράρια εκτέλεσης υπηρεσίας.</w:t>
      </w:r>
    </w:p>
    <w:p w14:paraId="62104B19"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 xml:space="preserve">Εάν σε αυτό προστεθεί και η πάγια υποχρέωση </w:t>
      </w:r>
      <w:r>
        <w:rPr>
          <w:rFonts w:eastAsia="Times New Roman"/>
          <w:color w:val="202124"/>
          <w:szCs w:val="24"/>
        </w:rPr>
        <w:t xml:space="preserve">πραγματοποίησης επί καθημερινής και εικοσιτετράωρης βάσης περιπολιών, που, κατά τη γνώμη μου, είναι προς τη σωστή κατεύθυνση, </w:t>
      </w:r>
      <w:r>
        <w:rPr>
          <w:rFonts w:eastAsia="Times New Roman"/>
          <w:color w:val="202124"/>
          <w:szCs w:val="24"/>
        </w:rPr>
        <w:lastRenderedPageBreak/>
        <w:t>καθώς στηρίζεται στην εμφανή αστυνόμευση και την πρόληψη και εκτροπή έκνομων ενεργειών, είναι προφανές ότι δημιουργείται κλίμα ασφ</w:t>
      </w:r>
      <w:r>
        <w:rPr>
          <w:rFonts w:eastAsia="Times New Roman"/>
          <w:color w:val="202124"/>
          <w:szCs w:val="24"/>
        </w:rPr>
        <w:t xml:space="preserve">υξίας στις ήδη </w:t>
      </w:r>
      <w:proofErr w:type="spellStart"/>
      <w:r>
        <w:rPr>
          <w:rFonts w:eastAsia="Times New Roman"/>
          <w:color w:val="202124"/>
          <w:szCs w:val="24"/>
        </w:rPr>
        <w:t>υποστελεχωμένες</w:t>
      </w:r>
      <w:proofErr w:type="spellEnd"/>
      <w:r>
        <w:rPr>
          <w:rFonts w:eastAsia="Times New Roman"/>
          <w:color w:val="202124"/>
          <w:szCs w:val="24"/>
        </w:rPr>
        <w:t xml:space="preserve"> υπηρεσίες.</w:t>
      </w:r>
    </w:p>
    <w:p w14:paraId="62104B1A"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Ευχαριστώ, κύριε Πρόεδρε.</w:t>
      </w:r>
    </w:p>
    <w:p w14:paraId="62104B1B" w14:textId="77777777" w:rsidR="000F52B4" w:rsidRDefault="00ED3287">
      <w:pPr>
        <w:spacing w:line="600" w:lineRule="auto"/>
        <w:ind w:firstLine="720"/>
        <w:contextualSpacing/>
        <w:jc w:val="both"/>
        <w:rPr>
          <w:rFonts w:eastAsia="Times New Roman"/>
          <w:color w:val="202124"/>
          <w:szCs w:val="24"/>
        </w:rPr>
      </w:pPr>
      <w:r w:rsidRPr="002A4C04">
        <w:rPr>
          <w:rFonts w:eastAsia="Times New Roman"/>
          <w:b/>
          <w:color w:val="202124"/>
          <w:szCs w:val="24"/>
        </w:rPr>
        <w:t>ΠΡΟΕΔΡΕΥΩΝ (Αναστάσιος Κουράκης):</w:t>
      </w:r>
      <w:r>
        <w:rPr>
          <w:rFonts w:eastAsia="Times New Roman"/>
          <w:color w:val="202124"/>
          <w:szCs w:val="24"/>
        </w:rPr>
        <w:t xml:space="preserve"> Ευχαριστούμε τον κ. Βλάχο.</w:t>
      </w:r>
    </w:p>
    <w:p w14:paraId="62104B1C"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Τον λόγο έχει η Υπουργός Προστασίας του Πολίτη</w:t>
      </w:r>
      <w:r>
        <w:rPr>
          <w:rFonts w:eastAsia="Times New Roman"/>
          <w:color w:val="202124"/>
          <w:szCs w:val="24"/>
        </w:rPr>
        <w:t xml:space="preserve"> </w:t>
      </w:r>
      <w:r>
        <w:rPr>
          <w:rFonts w:eastAsia="Times New Roman"/>
          <w:color w:val="202124"/>
          <w:szCs w:val="24"/>
        </w:rPr>
        <w:t>κ</w:t>
      </w:r>
      <w:r>
        <w:rPr>
          <w:rFonts w:eastAsia="Times New Roman"/>
          <w:color w:val="202124"/>
          <w:szCs w:val="24"/>
        </w:rPr>
        <w:t>.</w:t>
      </w:r>
      <w:r>
        <w:rPr>
          <w:rFonts w:eastAsia="Times New Roman"/>
          <w:color w:val="202124"/>
          <w:szCs w:val="24"/>
        </w:rPr>
        <w:t xml:space="preserve"> Όλγα </w:t>
      </w:r>
      <w:proofErr w:type="spellStart"/>
      <w:r>
        <w:rPr>
          <w:rFonts w:eastAsia="Times New Roman"/>
          <w:color w:val="202124"/>
          <w:szCs w:val="24"/>
        </w:rPr>
        <w:t>Γεροβασίλη</w:t>
      </w:r>
      <w:proofErr w:type="spellEnd"/>
      <w:r>
        <w:rPr>
          <w:rFonts w:eastAsia="Times New Roman"/>
          <w:color w:val="202124"/>
          <w:szCs w:val="24"/>
        </w:rPr>
        <w:t xml:space="preserve"> για </w:t>
      </w:r>
      <w:r>
        <w:rPr>
          <w:rFonts w:eastAsia="Times New Roman"/>
          <w:color w:val="202124"/>
          <w:szCs w:val="24"/>
        </w:rPr>
        <w:t>να απαντήσει</w:t>
      </w:r>
      <w:r>
        <w:rPr>
          <w:rFonts w:eastAsia="Times New Roman"/>
          <w:color w:val="202124"/>
          <w:szCs w:val="24"/>
        </w:rPr>
        <w:t>.</w:t>
      </w:r>
    </w:p>
    <w:p w14:paraId="62104B1D" w14:textId="77777777" w:rsidR="000F52B4" w:rsidRDefault="00ED3287">
      <w:pPr>
        <w:spacing w:line="600" w:lineRule="auto"/>
        <w:ind w:firstLine="720"/>
        <w:contextualSpacing/>
        <w:jc w:val="both"/>
        <w:rPr>
          <w:rFonts w:eastAsia="Times New Roman"/>
          <w:color w:val="202124"/>
          <w:szCs w:val="24"/>
        </w:rPr>
      </w:pPr>
      <w:r w:rsidRPr="002A4C04">
        <w:rPr>
          <w:rFonts w:eastAsia="Times New Roman"/>
          <w:b/>
          <w:color w:val="202124"/>
          <w:szCs w:val="24"/>
        </w:rPr>
        <w:t>ΟΛΓΑ ΓΕΡΟΒΑΣΙΛΗ (Υπουργός Προστασίας του Πο</w:t>
      </w:r>
      <w:r w:rsidRPr="002A4C04">
        <w:rPr>
          <w:rFonts w:eastAsia="Times New Roman"/>
          <w:b/>
          <w:color w:val="202124"/>
          <w:szCs w:val="24"/>
        </w:rPr>
        <w:t>λίτη):</w:t>
      </w:r>
      <w:r>
        <w:rPr>
          <w:rFonts w:eastAsia="Times New Roman"/>
          <w:color w:val="202124"/>
          <w:szCs w:val="24"/>
        </w:rPr>
        <w:t xml:space="preserve"> Κύριε Βλάχο, θα συμφωνήσουμε σε ένα πράγμα, ότι υπάρχει </w:t>
      </w:r>
      <w:proofErr w:type="spellStart"/>
      <w:r>
        <w:rPr>
          <w:rFonts w:eastAsia="Times New Roman"/>
          <w:color w:val="202124"/>
          <w:szCs w:val="24"/>
        </w:rPr>
        <w:t>υποστελέχωση</w:t>
      </w:r>
      <w:proofErr w:type="spellEnd"/>
      <w:r>
        <w:rPr>
          <w:rFonts w:eastAsia="Times New Roman"/>
          <w:color w:val="202124"/>
          <w:szCs w:val="24"/>
        </w:rPr>
        <w:t xml:space="preserve"> στην Ελληνική Αστυνομία.</w:t>
      </w:r>
    </w:p>
    <w:p w14:paraId="62104B1E"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Θα ξεκινήσω με το κύριο αντικείμενο της ερώτησής σας και με την ευκαιρία θα αναφερθούμε και στα υπόλοιπα.</w:t>
      </w:r>
    </w:p>
    <w:p w14:paraId="62104B1F" w14:textId="77777777" w:rsidR="000F52B4" w:rsidRDefault="00ED3287">
      <w:pPr>
        <w:spacing w:line="600" w:lineRule="auto"/>
        <w:ind w:firstLine="720"/>
        <w:contextualSpacing/>
        <w:jc w:val="both"/>
        <w:rPr>
          <w:rFonts w:eastAsia="Times New Roman"/>
          <w:color w:val="202124"/>
          <w:szCs w:val="24"/>
        </w:rPr>
      </w:pPr>
      <w:r>
        <w:rPr>
          <w:rFonts w:eastAsia="Times New Roman"/>
          <w:color w:val="202124"/>
          <w:szCs w:val="24"/>
        </w:rPr>
        <w:t>Υπήρχε ένα αίτημα των συνδικαλιστικών οργανώσεων,</w:t>
      </w:r>
      <w:r>
        <w:rPr>
          <w:rFonts w:eastAsia="Times New Roman"/>
          <w:color w:val="202124"/>
          <w:szCs w:val="24"/>
        </w:rPr>
        <w:t xml:space="preserve"> αλλά και της Διεύθυνσης Αστυνομικών Επιχειρήσεων Αττικής, για να ενισχυθεί η Διεύθυνση Αστυνομικών Επιχειρήσεων. Όπως ξέρετε, όπως είπατε κι εσείς, οι άνδρες που υπηρετούν εκεί έρχονται μετά τη </w:t>
      </w:r>
      <w:r>
        <w:rPr>
          <w:rFonts w:eastAsia="Times New Roman"/>
          <w:color w:val="202124"/>
          <w:szCs w:val="24"/>
        </w:rPr>
        <w:t>σ</w:t>
      </w:r>
      <w:r>
        <w:rPr>
          <w:rFonts w:eastAsia="Times New Roman"/>
          <w:color w:val="202124"/>
          <w:szCs w:val="24"/>
        </w:rPr>
        <w:t>χολή εκπαιδευμένοι. Παίρνουν, όμως, και περισσότερα μόρια κα</w:t>
      </w:r>
      <w:r>
        <w:rPr>
          <w:rFonts w:eastAsia="Times New Roman"/>
          <w:color w:val="202124"/>
          <w:szCs w:val="24"/>
        </w:rPr>
        <w:t xml:space="preserve">ι κάποια στιγμή -σε πέντε, σε επτά χρόνια </w:t>
      </w:r>
      <w:r>
        <w:rPr>
          <w:rFonts w:eastAsia="Times New Roman"/>
          <w:color w:val="202124"/>
          <w:szCs w:val="24"/>
        </w:rPr>
        <w:lastRenderedPageBreak/>
        <w:t>αναλόγως- μετακινούνται, μετατίθεται και συνεχώς δημιουργούνται κενά.</w:t>
      </w:r>
    </w:p>
    <w:p w14:paraId="62104B20" w14:textId="77777777" w:rsidR="000F52B4" w:rsidRDefault="00ED3287">
      <w:pPr>
        <w:spacing w:line="600" w:lineRule="auto"/>
        <w:ind w:firstLine="720"/>
        <w:contextualSpacing/>
        <w:jc w:val="both"/>
        <w:rPr>
          <w:rFonts w:eastAsia="Times New Roman"/>
          <w:szCs w:val="24"/>
        </w:rPr>
      </w:pPr>
      <w:r>
        <w:rPr>
          <w:rFonts w:eastAsia="Times New Roman"/>
          <w:szCs w:val="24"/>
        </w:rPr>
        <w:t>Η</w:t>
      </w:r>
      <w:r w:rsidRPr="00917A4D">
        <w:rPr>
          <w:rFonts w:eastAsia="Times New Roman"/>
          <w:szCs w:val="24"/>
        </w:rPr>
        <w:t xml:space="preserve"> Γενική Αστυνομική Διεύθυνση Αθηνών ανταποκρίθηκε σε αυτό το αίτημα και έτσι εξέδωσε μία διαταγή για περίπου </w:t>
      </w:r>
      <w:r>
        <w:rPr>
          <w:rFonts w:eastAsia="Times New Roman"/>
          <w:szCs w:val="24"/>
        </w:rPr>
        <w:t>εκατό</w:t>
      </w:r>
      <w:r w:rsidRPr="00917A4D">
        <w:rPr>
          <w:rFonts w:eastAsia="Times New Roman"/>
          <w:szCs w:val="24"/>
        </w:rPr>
        <w:t xml:space="preserve"> αποσπάσεις από τις Διευθύνσεις Αθήνα</w:t>
      </w:r>
      <w:r>
        <w:rPr>
          <w:rFonts w:eastAsia="Times New Roman"/>
          <w:szCs w:val="24"/>
        </w:rPr>
        <w:t>ς</w:t>
      </w:r>
      <w:r>
        <w:rPr>
          <w:rFonts w:eastAsia="Times New Roman"/>
          <w:szCs w:val="24"/>
        </w:rPr>
        <w:t>,</w:t>
      </w:r>
      <w:r w:rsidRPr="00917A4D">
        <w:rPr>
          <w:rFonts w:eastAsia="Times New Roman"/>
          <w:szCs w:val="24"/>
        </w:rPr>
        <w:t xml:space="preserve"> Πειραιά</w:t>
      </w:r>
      <w:r>
        <w:rPr>
          <w:rFonts w:eastAsia="Times New Roman"/>
          <w:szCs w:val="24"/>
        </w:rPr>
        <w:t>, Βορειοα</w:t>
      </w:r>
      <w:r w:rsidRPr="00917A4D">
        <w:rPr>
          <w:rFonts w:eastAsia="Times New Roman"/>
          <w:szCs w:val="24"/>
        </w:rPr>
        <w:t>νατολική</w:t>
      </w:r>
      <w:r>
        <w:rPr>
          <w:rFonts w:eastAsia="Times New Roman"/>
          <w:szCs w:val="24"/>
        </w:rPr>
        <w:t xml:space="preserve">ς, Νοτιοανατολικής </w:t>
      </w:r>
      <w:r w:rsidRPr="00917A4D">
        <w:rPr>
          <w:rFonts w:eastAsia="Times New Roman"/>
          <w:szCs w:val="24"/>
        </w:rPr>
        <w:t xml:space="preserve">και </w:t>
      </w:r>
      <w:r>
        <w:rPr>
          <w:rFonts w:eastAsia="Times New Roman"/>
          <w:szCs w:val="24"/>
        </w:rPr>
        <w:t>Δ</w:t>
      </w:r>
      <w:r w:rsidRPr="00917A4D">
        <w:rPr>
          <w:rFonts w:eastAsia="Times New Roman"/>
          <w:szCs w:val="24"/>
        </w:rPr>
        <w:t>υτικής Αττικής</w:t>
      </w:r>
      <w:r>
        <w:rPr>
          <w:rFonts w:eastAsia="Times New Roman"/>
          <w:szCs w:val="24"/>
        </w:rPr>
        <w:t>.</w:t>
      </w:r>
      <w:r w:rsidRPr="00917A4D">
        <w:rPr>
          <w:rFonts w:eastAsia="Times New Roman"/>
          <w:szCs w:val="24"/>
        </w:rPr>
        <w:t xml:space="preserve"> </w:t>
      </w:r>
      <w:r>
        <w:rPr>
          <w:rFonts w:eastAsia="Times New Roman"/>
          <w:szCs w:val="24"/>
        </w:rPr>
        <w:t>Ο</w:t>
      </w:r>
      <w:r w:rsidRPr="00917A4D">
        <w:rPr>
          <w:rFonts w:eastAsia="Times New Roman"/>
          <w:szCs w:val="24"/>
        </w:rPr>
        <w:t>ι αποσπάσεις ήταν σε εθελοντική βάση</w:t>
      </w:r>
      <w:r>
        <w:rPr>
          <w:rFonts w:eastAsia="Times New Roman"/>
          <w:szCs w:val="24"/>
        </w:rPr>
        <w:t>. Η ανταπόκριση</w:t>
      </w:r>
      <w:r w:rsidRPr="00917A4D">
        <w:rPr>
          <w:rFonts w:eastAsia="Times New Roman"/>
          <w:szCs w:val="24"/>
        </w:rPr>
        <w:t xml:space="preserve"> ήταν μικρή</w:t>
      </w:r>
      <w:r>
        <w:rPr>
          <w:rFonts w:eastAsia="Times New Roman"/>
          <w:szCs w:val="24"/>
        </w:rPr>
        <w:t>,</w:t>
      </w:r>
      <w:r w:rsidRPr="00917A4D">
        <w:rPr>
          <w:rFonts w:eastAsia="Times New Roman"/>
          <w:szCs w:val="24"/>
        </w:rPr>
        <w:t xml:space="preserve"> δηλαδή </w:t>
      </w:r>
      <w:r>
        <w:rPr>
          <w:rFonts w:eastAsia="Times New Roman"/>
          <w:szCs w:val="24"/>
        </w:rPr>
        <w:t>για όλη</w:t>
      </w:r>
      <w:r w:rsidRPr="00917A4D">
        <w:rPr>
          <w:rFonts w:eastAsia="Times New Roman"/>
          <w:szCs w:val="24"/>
        </w:rPr>
        <w:t xml:space="preserve"> αυτή </w:t>
      </w:r>
      <w:r>
        <w:rPr>
          <w:rFonts w:eastAsia="Times New Roman"/>
          <w:szCs w:val="24"/>
        </w:rPr>
        <w:t>την</w:t>
      </w:r>
      <w:r w:rsidRPr="00917A4D">
        <w:rPr>
          <w:rFonts w:eastAsia="Times New Roman"/>
          <w:szCs w:val="24"/>
        </w:rPr>
        <w:t xml:space="preserve"> ιστορία</w:t>
      </w:r>
      <w:r>
        <w:rPr>
          <w:rFonts w:eastAsia="Times New Roman"/>
          <w:szCs w:val="24"/>
        </w:rPr>
        <w:t>,</w:t>
      </w:r>
      <w:r w:rsidRPr="00917A4D">
        <w:rPr>
          <w:rFonts w:eastAsia="Times New Roman"/>
          <w:szCs w:val="24"/>
        </w:rPr>
        <w:t xml:space="preserve"> για την οποία </w:t>
      </w:r>
      <w:r>
        <w:rPr>
          <w:rFonts w:eastAsia="Times New Roman"/>
          <w:szCs w:val="24"/>
        </w:rPr>
        <w:t xml:space="preserve">έγινε και </w:t>
      </w:r>
      <w:r w:rsidRPr="00917A4D">
        <w:rPr>
          <w:rFonts w:eastAsia="Times New Roman"/>
          <w:szCs w:val="24"/>
        </w:rPr>
        <w:t>η φασαρία</w:t>
      </w:r>
      <w:r>
        <w:rPr>
          <w:rFonts w:eastAsia="Times New Roman"/>
          <w:szCs w:val="24"/>
        </w:rPr>
        <w:t>,</w:t>
      </w:r>
      <w:r>
        <w:rPr>
          <w:rFonts w:eastAsia="Times New Roman"/>
          <w:szCs w:val="24"/>
        </w:rPr>
        <w:t xml:space="preserve"> τελικά</w:t>
      </w:r>
      <w:r w:rsidRPr="00917A4D">
        <w:rPr>
          <w:rFonts w:eastAsia="Times New Roman"/>
          <w:szCs w:val="24"/>
        </w:rPr>
        <w:t xml:space="preserve"> </w:t>
      </w:r>
      <w:r>
        <w:rPr>
          <w:rFonts w:eastAsia="Times New Roman"/>
          <w:szCs w:val="24"/>
        </w:rPr>
        <w:t>δώδεκα</w:t>
      </w:r>
      <w:r w:rsidRPr="00917A4D">
        <w:rPr>
          <w:rFonts w:eastAsia="Times New Roman"/>
          <w:szCs w:val="24"/>
        </w:rPr>
        <w:t xml:space="preserve"> αστυν</w:t>
      </w:r>
      <w:r w:rsidRPr="00917A4D">
        <w:rPr>
          <w:rFonts w:eastAsia="Times New Roman"/>
          <w:szCs w:val="24"/>
        </w:rPr>
        <w:t>ομικοί</w:t>
      </w:r>
      <w:r>
        <w:rPr>
          <w:rFonts w:eastAsia="Times New Roman"/>
          <w:szCs w:val="24"/>
        </w:rPr>
        <w:t xml:space="preserve"> </w:t>
      </w:r>
      <w:r w:rsidRPr="00917A4D">
        <w:rPr>
          <w:rFonts w:eastAsia="Times New Roman"/>
          <w:szCs w:val="24"/>
        </w:rPr>
        <w:t>ζήτησαν να μετακινηθούν εθελοντικά</w:t>
      </w:r>
      <w:r>
        <w:rPr>
          <w:rFonts w:eastAsia="Times New Roman"/>
          <w:szCs w:val="24"/>
        </w:rPr>
        <w:t xml:space="preserve"> και</w:t>
      </w:r>
      <w:r w:rsidRPr="00917A4D">
        <w:rPr>
          <w:rFonts w:eastAsia="Times New Roman"/>
          <w:szCs w:val="24"/>
        </w:rPr>
        <w:t xml:space="preserve"> </w:t>
      </w:r>
      <w:r>
        <w:rPr>
          <w:rFonts w:eastAsia="Times New Roman"/>
          <w:szCs w:val="24"/>
        </w:rPr>
        <w:t>α</w:t>
      </w:r>
      <w:r w:rsidRPr="00917A4D">
        <w:rPr>
          <w:rFonts w:eastAsia="Times New Roman"/>
          <w:szCs w:val="24"/>
        </w:rPr>
        <w:t xml:space="preserve">ποσπάστηκαν </w:t>
      </w:r>
      <w:r>
        <w:rPr>
          <w:rFonts w:eastAsia="Times New Roman"/>
          <w:szCs w:val="24"/>
        </w:rPr>
        <w:t>στις αντίστοιχες διευθύνσεις.</w:t>
      </w:r>
      <w:r w:rsidRPr="00917A4D">
        <w:rPr>
          <w:rFonts w:eastAsia="Times New Roman"/>
          <w:szCs w:val="24"/>
        </w:rPr>
        <w:t xml:space="preserve"> </w:t>
      </w:r>
      <w:r>
        <w:rPr>
          <w:rFonts w:eastAsia="Times New Roman"/>
          <w:szCs w:val="24"/>
        </w:rPr>
        <w:t>Έ</w:t>
      </w:r>
      <w:r w:rsidRPr="00917A4D">
        <w:rPr>
          <w:rFonts w:eastAsia="Times New Roman"/>
          <w:szCs w:val="24"/>
        </w:rPr>
        <w:t>γινε ακριβώς αυτό</w:t>
      </w:r>
      <w:r>
        <w:rPr>
          <w:rFonts w:eastAsia="Times New Roman"/>
          <w:szCs w:val="24"/>
        </w:rPr>
        <w:t>:</w:t>
      </w:r>
      <w:r w:rsidRPr="00917A4D">
        <w:rPr>
          <w:rFonts w:eastAsia="Times New Roman"/>
          <w:szCs w:val="24"/>
        </w:rPr>
        <w:t xml:space="preserve"> </w:t>
      </w:r>
      <w:r>
        <w:rPr>
          <w:rFonts w:eastAsia="Times New Roman"/>
          <w:szCs w:val="24"/>
        </w:rPr>
        <w:t>δώδεκα</w:t>
      </w:r>
      <w:r w:rsidRPr="00917A4D">
        <w:rPr>
          <w:rFonts w:eastAsia="Times New Roman"/>
          <w:szCs w:val="24"/>
        </w:rPr>
        <w:t xml:space="preserve"> αστυνομικοί</w:t>
      </w:r>
      <w:r>
        <w:rPr>
          <w:rFonts w:eastAsia="Times New Roman"/>
          <w:szCs w:val="24"/>
        </w:rPr>
        <w:t>.</w:t>
      </w:r>
      <w:r w:rsidRPr="00917A4D">
        <w:rPr>
          <w:rFonts w:eastAsia="Times New Roman"/>
          <w:szCs w:val="24"/>
        </w:rPr>
        <w:t xml:space="preserve"> </w:t>
      </w:r>
      <w:r>
        <w:rPr>
          <w:rFonts w:eastAsia="Times New Roman"/>
          <w:szCs w:val="24"/>
        </w:rPr>
        <w:t>Μ</w:t>
      </w:r>
      <w:r w:rsidRPr="00917A4D">
        <w:rPr>
          <w:rFonts w:eastAsia="Times New Roman"/>
          <w:szCs w:val="24"/>
        </w:rPr>
        <w:t xml:space="preserve">όνο και μόνο </w:t>
      </w:r>
      <w:r>
        <w:rPr>
          <w:rFonts w:eastAsia="Times New Roman"/>
          <w:szCs w:val="24"/>
        </w:rPr>
        <w:t>α</w:t>
      </w:r>
      <w:r w:rsidRPr="00917A4D">
        <w:rPr>
          <w:rFonts w:eastAsia="Times New Roman"/>
          <w:szCs w:val="24"/>
        </w:rPr>
        <w:t xml:space="preserve">υτό </w:t>
      </w:r>
      <w:r>
        <w:rPr>
          <w:rFonts w:eastAsia="Times New Roman"/>
          <w:szCs w:val="24"/>
        </w:rPr>
        <w:t>το νούμερο δείχνει ότι από τα δώδεκα αυτά άτομα από τις Διευθύνσεις Ν</w:t>
      </w:r>
      <w:r w:rsidRPr="00917A4D">
        <w:rPr>
          <w:rFonts w:eastAsia="Times New Roman"/>
          <w:szCs w:val="24"/>
        </w:rPr>
        <w:t>οτιοανατολικής</w:t>
      </w:r>
      <w:r>
        <w:rPr>
          <w:rFonts w:eastAsia="Times New Roman"/>
          <w:szCs w:val="24"/>
        </w:rPr>
        <w:t>,</w:t>
      </w:r>
      <w:r w:rsidRPr="00917A4D">
        <w:rPr>
          <w:rFonts w:eastAsia="Times New Roman"/>
          <w:szCs w:val="24"/>
        </w:rPr>
        <w:t xml:space="preserve"> </w:t>
      </w:r>
      <w:r>
        <w:rPr>
          <w:rFonts w:eastAsia="Times New Roman"/>
          <w:szCs w:val="24"/>
        </w:rPr>
        <w:t>Β</w:t>
      </w:r>
      <w:r w:rsidRPr="00917A4D">
        <w:rPr>
          <w:rFonts w:eastAsia="Times New Roman"/>
          <w:szCs w:val="24"/>
        </w:rPr>
        <w:t xml:space="preserve">ορειοανατολικής και </w:t>
      </w:r>
      <w:r>
        <w:rPr>
          <w:rFonts w:eastAsia="Times New Roman"/>
          <w:szCs w:val="24"/>
        </w:rPr>
        <w:t>Δ</w:t>
      </w:r>
      <w:r w:rsidRPr="00917A4D">
        <w:rPr>
          <w:rFonts w:eastAsia="Times New Roman"/>
          <w:szCs w:val="24"/>
        </w:rPr>
        <w:t>υ</w:t>
      </w:r>
      <w:r w:rsidRPr="00917A4D">
        <w:rPr>
          <w:rFonts w:eastAsia="Times New Roman"/>
          <w:szCs w:val="24"/>
        </w:rPr>
        <w:t xml:space="preserve">τικής Αττικής </w:t>
      </w:r>
      <w:r>
        <w:rPr>
          <w:rFonts w:eastAsia="Times New Roman"/>
          <w:szCs w:val="24"/>
        </w:rPr>
        <w:t>π</w:t>
      </w:r>
      <w:r w:rsidRPr="00917A4D">
        <w:rPr>
          <w:rFonts w:eastAsia="Times New Roman"/>
          <w:szCs w:val="24"/>
        </w:rPr>
        <w:t xml:space="preserve">ροφανώς δεν προκύπτει η </w:t>
      </w:r>
      <w:proofErr w:type="spellStart"/>
      <w:r w:rsidRPr="00917A4D">
        <w:rPr>
          <w:rFonts w:eastAsia="Times New Roman"/>
          <w:szCs w:val="24"/>
        </w:rPr>
        <w:t>υποστελέχωση</w:t>
      </w:r>
      <w:proofErr w:type="spellEnd"/>
      <w:r w:rsidRPr="00917A4D">
        <w:rPr>
          <w:rFonts w:eastAsia="Times New Roman"/>
          <w:szCs w:val="24"/>
        </w:rPr>
        <w:t xml:space="preserve"> των Διευθύνσεων που αναφέρ</w:t>
      </w:r>
      <w:r>
        <w:rPr>
          <w:rFonts w:eastAsia="Times New Roman"/>
          <w:szCs w:val="24"/>
        </w:rPr>
        <w:t xml:space="preserve">ατε. </w:t>
      </w:r>
    </w:p>
    <w:p w14:paraId="62104B21" w14:textId="77777777" w:rsidR="000F52B4" w:rsidRDefault="00ED3287">
      <w:pPr>
        <w:spacing w:line="600" w:lineRule="auto"/>
        <w:ind w:firstLine="720"/>
        <w:contextualSpacing/>
        <w:jc w:val="both"/>
        <w:rPr>
          <w:rFonts w:eastAsia="Times New Roman"/>
          <w:szCs w:val="24"/>
        </w:rPr>
      </w:pPr>
      <w:r>
        <w:rPr>
          <w:rFonts w:eastAsia="Times New Roman"/>
          <w:szCs w:val="24"/>
        </w:rPr>
        <w:t>Τ</w:t>
      </w:r>
      <w:r w:rsidRPr="00917A4D">
        <w:rPr>
          <w:rFonts w:eastAsia="Times New Roman"/>
          <w:szCs w:val="24"/>
        </w:rPr>
        <w:t>αυτοχρόνως</w:t>
      </w:r>
      <w:r>
        <w:rPr>
          <w:rFonts w:eastAsia="Times New Roman"/>
          <w:szCs w:val="24"/>
        </w:rPr>
        <w:t>,</w:t>
      </w:r>
      <w:r w:rsidRPr="00917A4D">
        <w:rPr>
          <w:rFonts w:eastAsia="Times New Roman"/>
          <w:szCs w:val="24"/>
        </w:rPr>
        <w:t xml:space="preserve"> τα ελάχιστα </w:t>
      </w:r>
      <w:r>
        <w:rPr>
          <w:rFonts w:eastAsia="Times New Roman"/>
          <w:szCs w:val="24"/>
        </w:rPr>
        <w:t>κενά από αυτές τις δώδεκα</w:t>
      </w:r>
      <w:r w:rsidRPr="00917A4D">
        <w:rPr>
          <w:rFonts w:eastAsia="Times New Roman"/>
          <w:szCs w:val="24"/>
        </w:rPr>
        <w:t xml:space="preserve"> μετακινήσεις θα καλυφθούν από τις τακτικές μεταθέσεις του </w:t>
      </w:r>
      <w:r>
        <w:rPr>
          <w:rFonts w:eastAsia="Times New Roman"/>
          <w:szCs w:val="24"/>
        </w:rPr>
        <w:t>20</w:t>
      </w:r>
      <w:r w:rsidRPr="00917A4D">
        <w:rPr>
          <w:rFonts w:eastAsia="Times New Roman"/>
          <w:szCs w:val="24"/>
        </w:rPr>
        <w:t>19</w:t>
      </w:r>
      <w:r>
        <w:rPr>
          <w:rFonts w:eastAsia="Times New Roman"/>
          <w:szCs w:val="24"/>
        </w:rPr>
        <w:t>.</w:t>
      </w:r>
      <w:r w:rsidRPr="00917A4D">
        <w:rPr>
          <w:rFonts w:eastAsia="Times New Roman"/>
          <w:szCs w:val="24"/>
        </w:rPr>
        <w:t xml:space="preserve"> </w:t>
      </w:r>
      <w:r>
        <w:rPr>
          <w:rFonts w:eastAsia="Times New Roman"/>
          <w:szCs w:val="24"/>
        </w:rPr>
        <w:t>Τ</w:t>
      </w:r>
      <w:r w:rsidRPr="00917A4D">
        <w:rPr>
          <w:rFonts w:eastAsia="Times New Roman"/>
          <w:szCs w:val="24"/>
        </w:rPr>
        <w:t xml:space="preserve">ο Αρχηγείο της Αστυνομίας </w:t>
      </w:r>
      <w:r>
        <w:rPr>
          <w:rFonts w:eastAsia="Times New Roman"/>
          <w:szCs w:val="24"/>
        </w:rPr>
        <w:t>προκήρυξε</w:t>
      </w:r>
      <w:r w:rsidRPr="00917A4D">
        <w:rPr>
          <w:rFonts w:eastAsia="Times New Roman"/>
          <w:szCs w:val="24"/>
        </w:rPr>
        <w:t xml:space="preserve"> για τη Γενική Διεύθυ</w:t>
      </w:r>
      <w:r w:rsidRPr="00917A4D">
        <w:rPr>
          <w:rFonts w:eastAsia="Times New Roman"/>
          <w:szCs w:val="24"/>
        </w:rPr>
        <w:t xml:space="preserve">νση Αθηνών </w:t>
      </w:r>
      <w:r>
        <w:rPr>
          <w:rFonts w:eastAsia="Times New Roman"/>
          <w:szCs w:val="24"/>
        </w:rPr>
        <w:t>δεκαπέντε</w:t>
      </w:r>
      <w:r w:rsidRPr="00917A4D">
        <w:rPr>
          <w:rFonts w:eastAsia="Times New Roman"/>
          <w:szCs w:val="24"/>
        </w:rPr>
        <w:t xml:space="preserve"> θέσεις </w:t>
      </w:r>
      <w:r>
        <w:rPr>
          <w:rFonts w:eastAsia="Times New Roman"/>
          <w:szCs w:val="24"/>
        </w:rPr>
        <w:t>υ</w:t>
      </w:r>
      <w:r w:rsidRPr="00917A4D">
        <w:rPr>
          <w:rFonts w:eastAsia="Times New Roman"/>
          <w:szCs w:val="24"/>
        </w:rPr>
        <w:t>παστυνόμων</w:t>
      </w:r>
      <w:r>
        <w:rPr>
          <w:rFonts w:eastAsia="Times New Roman"/>
          <w:szCs w:val="24"/>
        </w:rPr>
        <w:t>, σαράντα</w:t>
      </w:r>
      <w:r w:rsidRPr="00917A4D">
        <w:rPr>
          <w:rFonts w:eastAsia="Times New Roman"/>
          <w:szCs w:val="24"/>
        </w:rPr>
        <w:t xml:space="preserve"> ανθυπαστυνόμων</w:t>
      </w:r>
      <w:r>
        <w:rPr>
          <w:rFonts w:eastAsia="Times New Roman"/>
          <w:szCs w:val="24"/>
        </w:rPr>
        <w:t xml:space="preserve">, </w:t>
      </w:r>
      <w:r w:rsidRPr="00917A4D">
        <w:rPr>
          <w:rFonts w:eastAsia="Times New Roman"/>
          <w:szCs w:val="24"/>
        </w:rPr>
        <w:t>αρχιφυλάκων</w:t>
      </w:r>
      <w:r>
        <w:rPr>
          <w:rFonts w:eastAsia="Times New Roman"/>
          <w:szCs w:val="24"/>
        </w:rPr>
        <w:t>,</w:t>
      </w:r>
      <w:r w:rsidRPr="00917A4D">
        <w:rPr>
          <w:rFonts w:eastAsia="Times New Roman"/>
          <w:szCs w:val="24"/>
        </w:rPr>
        <w:t xml:space="preserve"> υπαρ</w:t>
      </w:r>
      <w:r>
        <w:rPr>
          <w:rFonts w:eastAsia="Times New Roman"/>
          <w:szCs w:val="24"/>
        </w:rPr>
        <w:t>χ</w:t>
      </w:r>
      <w:r w:rsidRPr="00917A4D">
        <w:rPr>
          <w:rFonts w:eastAsia="Times New Roman"/>
          <w:szCs w:val="24"/>
        </w:rPr>
        <w:t xml:space="preserve">ιφυλάκων και αστυνομικών και </w:t>
      </w:r>
      <w:r>
        <w:rPr>
          <w:rFonts w:eastAsia="Times New Roman"/>
          <w:szCs w:val="24"/>
        </w:rPr>
        <w:lastRenderedPageBreak/>
        <w:t>τριάντα</w:t>
      </w:r>
      <w:r w:rsidRPr="00917A4D">
        <w:rPr>
          <w:rFonts w:eastAsia="Times New Roman"/>
          <w:szCs w:val="24"/>
        </w:rPr>
        <w:t xml:space="preserve"> ειδικών φρουρών</w:t>
      </w:r>
      <w:r>
        <w:rPr>
          <w:rFonts w:eastAsia="Times New Roman"/>
          <w:szCs w:val="24"/>
        </w:rPr>
        <w:t>.</w:t>
      </w:r>
      <w:r w:rsidRPr="00917A4D">
        <w:rPr>
          <w:rFonts w:eastAsia="Times New Roman"/>
          <w:szCs w:val="24"/>
        </w:rPr>
        <w:t xml:space="preserve"> Αυτή είναι όλη η ιστορία για</w:t>
      </w:r>
      <w:r>
        <w:rPr>
          <w:rFonts w:eastAsia="Times New Roman"/>
          <w:szCs w:val="24"/>
        </w:rPr>
        <w:t xml:space="preserve"> δώδεκα </w:t>
      </w:r>
      <w:r w:rsidRPr="00917A4D">
        <w:rPr>
          <w:rFonts w:eastAsia="Times New Roman"/>
          <w:szCs w:val="24"/>
        </w:rPr>
        <w:t>αστυνομικούς</w:t>
      </w:r>
      <w:r>
        <w:rPr>
          <w:rFonts w:eastAsia="Times New Roman"/>
          <w:szCs w:val="24"/>
        </w:rPr>
        <w:t xml:space="preserve"> τελικώς, διότι π</w:t>
      </w:r>
      <w:r w:rsidRPr="00917A4D">
        <w:rPr>
          <w:rFonts w:eastAsia="Times New Roman"/>
          <w:szCs w:val="24"/>
        </w:rPr>
        <w:t xml:space="preserve">ροφανώς δεν θα γινόταν αυτή η μετακίνηση για </w:t>
      </w:r>
      <w:r>
        <w:rPr>
          <w:rFonts w:eastAsia="Times New Roman"/>
          <w:szCs w:val="24"/>
        </w:rPr>
        <w:t>λόγους,</w:t>
      </w:r>
      <w:r w:rsidRPr="00917A4D">
        <w:rPr>
          <w:rFonts w:eastAsia="Times New Roman"/>
          <w:szCs w:val="24"/>
        </w:rPr>
        <w:t xml:space="preserve"> τους οποίους αναφέρ</w:t>
      </w:r>
      <w:r>
        <w:rPr>
          <w:rFonts w:eastAsia="Times New Roman"/>
          <w:szCs w:val="24"/>
        </w:rPr>
        <w:t>ατε</w:t>
      </w:r>
      <w:r w:rsidRPr="00917A4D">
        <w:rPr>
          <w:rFonts w:eastAsia="Times New Roman"/>
          <w:szCs w:val="24"/>
        </w:rPr>
        <w:t xml:space="preserve"> και </w:t>
      </w:r>
      <w:r>
        <w:rPr>
          <w:rFonts w:eastAsia="Times New Roman"/>
          <w:szCs w:val="24"/>
        </w:rPr>
        <w:t>εσείς.</w:t>
      </w:r>
    </w:p>
    <w:p w14:paraId="62104B22" w14:textId="77777777" w:rsidR="000F52B4" w:rsidRDefault="00ED3287">
      <w:pPr>
        <w:spacing w:line="600" w:lineRule="auto"/>
        <w:ind w:firstLine="720"/>
        <w:contextualSpacing/>
        <w:jc w:val="both"/>
        <w:rPr>
          <w:rFonts w:eastAsia="Times New Roman"/>
          <w:szCs w:val="24"/>
        </w:rPr>
      </w:pPr>
      <w:r>
        <w:rPr>
          <w:rFonts w:eastAsia="Times New Roman"/>
          <w:szCs w:val="24"/>
        </w:rPr>
        <w:t>Σ</w:t>
      </w:r>
      <w:r w:rsidRPr="00917A4D">
        <w:rPr>
          <w:rFonts w:eastAsia="Times New Roman"/>
          <w:szCs w:val="24"/>
        </w:rPr>
        <w:t xml:space="preserve">τη δευτερολογία </w:t>
      </w:r>
      <w:r>
        <w:rPr>
          <w:rFonts w:eastAsia="Times New Roman"/>
          <w:szCs w:val="24"/>
        </w:rPr>
        <w:t xml:space="preserve">μου θα μιλήσω για τα άλλα </w:t>
      </w:r>
      <w:r w:rsidRPr="00917A4D">
        <w:rPr>
          <w:rFonts w:eastAsia="Times New Roman"/>
          <w:szCs w:val="24"/>
        </w:rPr>
        <w:t>ζητήματα</w:t>
      </w:r>
      <w:r>
        <w:rPr>
          <w:rFonts w:eastAsia="Times New Roman"/>
          <w:szCs w:val="24"/>
        </w:rPr>
        <w:t>.</w:t>
      </w:r>
    </w:p>
    <w:p w14:paraId="62104B23" w14:textId="77777777" w:rsidR="000F52B4" w:rsidRDefault="00ED3287">
      <w:pPr>
        <w:tabs>
          <w:tab w:val="left" w:pos="3189"/>
          <w:tab w:val="center" w:pos="4513"/>
        </w:tabs>
        <w:spacing w:line="600" w:lineRule="auto"/>
        <w:ind w:firstLine="720"/>
        <w:contextualSpacing/>
        <w:jc w:val="both"/>
        <w:rPr>
          <w:rFonts w:eastAsia="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κυρία </w:t>
      </w:r>
      <w:r w:rsidRPr="00917A4D">
        <w:rPr>
          <w:rFonts w:eastAsia="Times New Roman"/>
          <w:szCs w:val="24"/>
        </w:rPr>
        <w:t>Υπουργέ</w:t>
      </w:r>
      <w:r>
        <w:rPr>
          <w:rFonts w:eastAsia="Times New Roman"/>
          <w:szCs w:val="24"/>
        </w:rPr>
        <w:t>.</w:t>
      </w:r>
    </w:p>
    <w:p w14:paraId="62104B24" w14:textId="77777777" w:rsidR="000F52B4" w:rsidRDefault="00ED3287">
      <w:pPr>
        <w:tabs>
          <w:tab w:val="left" w:pos="3189"/>
          <w:tab w:val="center" w:pos="4513"/>
        </w:tabs>
        <w:spacing w:line="600" w:lineRule="auto"/>
        <w:ind w:firstLine="720"/>
        <w:contextualSpacing/>
        <w:jc w:val="both"/>
        <w:rPr>
          <w:rFonts w:eastAsia="Times New Roman"/>
          <w:szCs w:val="24"/>
        </w:rPr>
      </w:pPr>
      <w:r>
        <w:rPr>
          <w:rFonts w:eastAsia="Times New Roman"/>
          <w:szCs w:val="24"/>
        </w:rPr>
        <w:t xml:space="preserve">Κύριε Βλάχο, </w:t>
      </w:r>
      <w:r w:rsidRPr="00917A4D">
        <w:rPr>
          <w:rFonts w:eastAsia="Times New Roman"/>
          <w:szCs w:val="24"/>
        </w:rPr>
        <w:t>έχετε το</w:t>
      </w:r>
      <w:r>
        <w:rPr>
          <w:rFonts w:eastAsia="Times New Roman"/>
          <w:szCs w:val="24"/>
        </w:rPr>
        <w:t>ν λόγο για τη</w:t>
      </w:r>
      <w:r w:rsidRPr="00917A4D">
        <w:rPr>
          <w:rFonts w:eastAsia="Times New Roman"/>
          <w:szCs w:val="24"/>
        </w:rPr>
        <w:t xml:space="preserve"> </w:t>
      </w:r>
      <w:r>
        <w:rPr>
          <w:rFonts w:eastAsia="Times New Roman"/>
          <w:szCs w:val="24"/>
        </w:rPr>
        <w:t xml:space="preserve">δευτερολογία σας, για τρία </w:t>
      </w:r>
      <w:r w:rsidRPr="00917A4D">
        <w:rPr>
          <w:rFonts w:eastAsia="Times New Roman"/>
          <w:szCs w:val="24"/>
        </w:rPr>
        <w:t>λεπτά</w:t>
      </w:r>
      <w:r>
        <w:rPr>
          <w:rFonts w:eastAsia="Times New Roman"/>
          <w:szCs w:val="24"/>
        </w:rPr>
        <w:t>.</w:t>
      </w:r>
    </w:p>
    <w:p w14:paraId="62104B25" w14:textId="77777777" w:rsidR="000F52B4" w:rsidRDefault="00ED3287">
      <w:pPr>
        <w:tabs>
          <w:tab w:val="left" w:pos="3189"/>
          <w:tab w:val="center" w:pos="4513"/>
        </w:tabs>
        <w:spacing w:line="600" w:lineRule="auto"/>
        <w:ind w:firstLine="720"/>
        <w:contextualSpacing/>
        <w:jc w:val="both"/>
        <w:rPr>
          <w:rFonts w:eastAsia="Times New Roman"/>
          <w:szCs w:val="24"/>
        </w:rPr>
      </w:pPr>
      <w:r w:rsidRPr="00294ADE">
        <w:rPr>
          <w:rFonts w:eastAsia="Times New Roman"/>
          <w:b/>
          <w:szCs w:val="24"/>
        </w:rPr>
        <w:t>ΓΕΩΡΓΙΟΣ ΒΛΑΧΟΣ:</w:t>
      </w:r>
      <w:r>
        <w:rPr>
          <w:rFonts w:eastAsia="Times New Roman"/>
          <w:szCs w:val="24"/>
        </w:rPr>
        <w:t xml:space="preserve"> </w:t>
      </w:r>
      <w:r w:rsidRPr="00917A4D">
        <w:rPr>
          <w:rFonts w:eastAsia="Times New Roman"/>
          <w:szCs w:val="24"/>
        </w:rPr>
        <w:t>Ευχαριστώ</w:t>
      </w:r>
      <w:r>
        <w:rPr>
          <w:rFonts w:eastAsia="Times New Roman"/>
          <w:szCs w:val="24"/>
        </w:rPr>
        <w:t>,</w:t>
      </w:r>
      <w:r w:rsidRPr="00917A4D">
        <w:rPr>
          <w:rFonts w:eastAsia="Times New Roman"/>
          <w:szCs w:val="24"/>
        </w:rPr>
        <w:t xml:space="preserve"> κύριε </w:t>
      </w:r>
      <w:r>
        <w:rPr>
          <w:rFonts w:eastAsia="Times New Roman"/>
          <w:szCs w:val="24"/>
        </w:rPr>
        <w:t>Π</w:t>
      </w:r>
      <w:r w:rsidRPr="00917A4D">
        <w:rPr>
          <w:rFonts w:eastAsia="Times New Roman"/>
          <w:szCs w:val="24"/>
        </w:rPr>
        <w:t>ρόεδρε</w:t>
      </w:r>
      <w:r>
        <w:rPr>
          <w:rFonts w:eastAsia="Times New Roman"/>
          <w:szCs w:val="24"/>
        </w:rPr>
        <w:t>.</w:t>
      </w:r>
    </w:p>
    <w:p w14:paraId="62104B26" w14:textId="77777777" w:rsidR="000F52B4" w:rsidRDefault="00ED3287">
      <w:pPr>
        <w:tabs>
          <w:tab w:val="left" w:pos="3189"/>
          <w:tab w:val="center" w:pos="4513"/>
        </w:tabs>
        <w:spacing w:line="600" w:lineRule="auto"/>
        <w:ind w:firstLine="720"/>
        <w:contextualSpacing/>
        <w:jc w:val="both"/>
        <w:rPr>
          <w:rFonts w:eastAsia="Times New Roman"/>
          <w:szCs w:val="24"/>
        </w:rPr>
      </w:pPr>
      <w:r>
        <w:rPr>
          <w:rFonts w:eastAsia="Times New Roman"/>
          <w:szCs w:val="24"/>
        </w:rPr>
        <w:t>Κυρία Υπουργέ,</w:t>
      </w:r>
      <w:r w:rsidRPr="00917A4D">
        <w:rPr>
          <w:rFonts w:eastAsia="Times New Roman"/>
          <w:szCs w:val="24"/>
        </w:rPr>
        <w:t xml:space="preserve"> το να συμφωνούμε για </w:t>
      </w:r>
      <w:r>
        <w:rPr>
          <w:rFonts w:eastAsia="Times New Roman"/>
          <w:szCs w:val="24"/>
        </w:rPr>
        <w:t xml:space="preserve">το </w:t>
      </w:r>
      <w:r w:rsidRPr="00917A4D">
        <w:rPr>
          <w:rFonts w:eastAsia="Times New Roman"/>
          <w:szCs w:val="24"/>
        </w:rPr>
        <w:t xml:space="preserve">ότι υπάρχει </w:t>
      </w:r>
      <w:proofErr w:type="spellStart"/>
      <w:r>
        <w:rPr>
          <w:rFonts w:eastAsia="Times New Roman"/>
          <w:szCs w:val="24"/>
        </w:rPr>
        <w:t>υποστελέχωση</w:t>
      </w:r>
      <w:proofErr w:type="spellEnd"/>
      <w:r>
        <w:rPr>
          <w:rFonts w:eastAsia="Times New Roman"/>
          <w:szCs w:val="24"/>
        </w:rPr>
        <w:t xml:space="preserve"> </w:t>
      </w:r>
      <w:r w:rsidRPr="00917A4D">
        <w:rPr>
          <w:rFonts w:eastAsia="Times New Roman"/>
          <w:szCs w:val="24"/>
        </w:rPr>
        <w:t xml:space="preserve">στην </w:t>
      </w:r>
      <w:r>
        <w:rPr>
          <w:rFonts w:eastAsia="Times New Roman"/>
          <w:szCs w:val="24"/>
        </w:rPr>
        <w:t>α</w:t>
      </w:r>
      <w:r w:rsidRPr="00917A4D">
        <w:rPr>
          <w:rFonts w:eastAsia="Times New Roman"/>
          <w:szCs w:val="24"/>
        </w:rPr>
        <w:t xml:space="preserve">νατολική Αττική </w:t>
      </w:r>
      <w:r>
        <w:rPr>
          <w:rFonts w:eastAsia="Times New Roman"/>
          <w:szCs w:val="24"/>
        </w:rPr>
        <w:t>δ</w:t>
      </w:r>
      <w:r w:rsidRPr="00917A4D">
        <w:rPr>
          <w:rFonts w:eastAsia="Times New Roman"/>
          <w:szCs w:val="24"/>
        </w:rPr>
        <w:t>εν σημαίνει τίποτε</w:t>
      </w:r>
      <w:r>
        <w:rPr>
          <w:rFonts w:eastAsia="Times New Roman"/>
          <w:szCs w:val="24"/>
        </w:rPr>
        <w:t xml:space="preserve">. Ξέρετε, </w:t>
      </w:r>
      <w:r w:rsidRPr="00917A4D">
        <w:rPr>
          <w:rFonts w:eastAsia="Times New Roman"/>
          <w:szCs w:val="24"/>
        </w:rPr>
        <w:t>ιδιαίτερα τους καλοκαιρινούς μήνες</w:t>
      </w:r>
      <w:r>
        <w:rPr>
          <w:rFonts w:eastAsia="Times New Roman"/>
          <w:szCs w:val="24"/>
        </w:rPr>
        <w:t>,</w:t>
      </w:r>
      <w:r w:rsidRPr="00917A4D">
        <w:rPr>
          <w:rFonts w:eastAsia="Times New Roman"/>
          <w:szCs w:val="24"/>
        </w:rPr>
        <w:t xml:space="preserve"> από τώρα και μετά και για μέχρι το φθινόπωρο</w:t>
      </w:r>
      <w:r>
        <w:rPr>
          <w:rFonts w:eastAsia="Times New Roman"/>
          <w:szCs w:val="24"/>
        </w:rPr>
        <w:t>,</w:t>
      </w:r>
      <w:r w:rsidRPr="00917A4D">
        <w:rPr>
          <w:rFonts w:eastAsia="Times New Roman"/>
          <w:szCs w:val="24"/>
        </w:rPr>
        <w:t xml:space="preserve"> στην </w:t>
      </w:r>
      <w:r>
        <w:rPr>
          <w:rFonts w:eastAsia="Times New Roman"/>
          <w:szCs w:val="24"/>
        </w:rPr>
        <w:t>α</w:t>
      </w:r>
      <w:r w:rsidRPr="00917A4D">
        <w:rPr>
          <w:rFonts w:eastAsia="Times New Roman"/>
          <w:szCs w:val="24"/>
        </w:rPr>
        <w:t xml:space="preserve">νατολική Αττική έχουμε </w:t>
      </w:r>
      <w:r>
        <w:rPr>
          <w:rFonts w:eastAsia="Times New Roman"/>
          <w:szCs w:val="24"/>
        </w:rPr>
        <w:t xml:space="preserve">μια </w:t>
      </w:r>
      <w:r w:rsidRPr="00917A4D">
        <w:rPr>
          <w:rFonts w:eastAsia="Times New Roman"/>
          <w:szCs w:val="24"/>
        </w:rPr>
        <w:t>πληθυσμιακή έκρηξη</w:t>
      </w:r>
      <w:r>
        <w:rPr>
          <w:rFonts w:eastAsia="Times New Roman"/>
          <w:szCs w:val="24"/>
        </w:rPr>
        <w:t>, διότι σ</w:t>
      </w:r>
      <w:r w:rsidRPr="00917A4D">
        <w:rPr>
          <w:rFonts w:eastAsia="Times New Roman"/>
          <w:szCs w:val="24"/>
        </w:rPr>
        <w:t>τις παραλίες</w:t>
      </w:r>
      <w:r>
        <w:rPr>
          <w:rFonts w:eastAsia="Times New Roman"/>
          <w:szCs w:val="24"/>
        </w:rPr>
        <w:t>,</w:t>
      </w:r>
      <w:r w:rsidRPr="00917A4D">
        <w:rPr>
          <w:rFonts w:eastAsia="Times New Roman"/>
          <w:szCs w:val="24"/>
        </w:rPr>
        <w:t xml:space="preserve"> </w:t>
      </w:r>
      <w:r>
        <w:rPr>
          <w:rFonts w:eastAsia="Times New Roman"/>
          <w:szCs w:val="24"/>
        </w:rPr>
        <w:t>σ</w:t>
      </w:r>
      <w:r w:rsidRPr="00917A4D">
        <w:rPr>
          <w:rFonts w:eastAsia="Times New Roman"/>
          <w:szCs w:val="24"/>
        </w:rPr>
        <w:t>τα εξοχικά έρχονται πολλοί συμπολίτες μας από την Αθήνα και καταλαβαίνετε ότι οι ανάγκες είναι ακόμα μεγαλύτερες</w:t>
      </w:r>
      <w:r>
        <w:rPr>
          <w:rFonts w:eastAsia="Times New Roman"/>
          <w:szCs w:val="24"/>
        </w:rPr>
        <w:t>.</w:t>
      </w:r>
      <w:r w:rsidRPr="00917A4D">
        <w:rPr>
          <w:rFonts w:eastAsia="Times New Roman"/>
          <w:szCs w:val="24"/>
        </w:rPr>
        <w:t xml:space="preserve"> </w:t>
      </w:r>
      <w:r>
        <w:rPr>
          <w:rFonts w:eastAsia="Times New Roman"/>
          <w:szCs w:val="24"/>
        </w:rPr>
        <w:t xml:space="preserve">Βεβαίως, όλο τον χρόνο </w:t>
      </w:r>
      <w:r w:rsidRPr="00917A4D">
        <w:rPr>
          <w:rFonts w:eastAsia="Times New Roman"/>
          <w:szCs w:val="24"/>
        </w:rPr>
        <w:t xml:space="preserve">υπάρχει ανάγκη αστυνόμευσης των σπιτιών και γενικά των </w:t>
      </w:r>
      <w:r>
        <w:rPr>
          <w:rFonts w:eastAsia="Times New Roman"/>
          <w:szCs w:val="24"/>
        </w:rPr>
        <w:t xml:space="preserve">περιουσιών </w:t>
      </w:r>
      <w:r w:rsidRPr="00917A4D">
        <w:rPr>
          <w:rFonts w:eastAsia="Times New Roman"/>
          <w:szCs w:val="24"/>
        </w:rPr>
        <w:t>των κατοίκων</w:t>
      </w:r>
      <w:r>
        <w:rPr>
          <w:rFonts w:eastAsia="Times New Roman"/>
          <w:szCs w:val="24"/>
        </w:rPr>
        <w:t>,</w:t>
      </w:r>
      <w:r w:rsidRPr="00917A4D">
        <w:rPr>
          <w:rFonts w:eastAsia="Times New Roman"/>
          <w:szCs w:val="24"/>
        </w:rPr>
        <w:t xml:space="preserve"> είτε μένουν εκε</w:t>
      </w:r>
      <w:r w:rsidRPr="00917A4D">
        <w:rPr>
          <w:rFonts w:eastAsia="Times New Roman"/>
          <w:szCs w:val="24"/>
        </w:rPr>
        <w:t>ί είτε όχι</w:t>
      </w:r>
      <w:r>
        <w:rPr>
          <w:rFonts w:eastAsia="Times New Roman"/>
          <w:szCs w:val="24"/>
        </w:rPr>
        <w:t>.</w:t>
      </w:r>
    </w:p>
    <w:p w14:paraId="62104B27" w14:textId="77777777" w:rsidR="000F52B4" w:rsidRDefault="00ED3287">
      <w:pPr>
        <w:tabs>
          <w:tab w:val="left" w:pos="3189"/>
          <w:tab w:val="center" w:pos="4513"/>
        </w:tabs>
        <w:spacing w:line="600" w:lineRule="auto"/>
        <w:ind w:firstLine="720"/>
        <w:contextualSpacing/>
        <w:jc w:val="both"/>
        <w:rPr>
          <w:rFonts w:eastAsia="Times New Roman"/>
          <w:szCs w:val="24"/>
        </w:rPr>
      </w:pPr>
      <w:r>
        <w:rPr>
          <w:rFonts w:eastAsia="Times New Roman"/>
          <w:szCs w:val="24"/>
        </w:rPr>
        <w:lastRenderedPageBreak/>
        <w:t>Έ</w:t>
      </w:r>
      <w:r w:rsidRPr="00917A4D">
        <w:rPr>
          <w:rFonts w:eastAsia="Times New Roman"/>
          <w:szCs w:val="24"/>
        </w:rPr>
        <w:t>ρχομαι τώρα στο αίτημα ενίσχυσης</w:t>
      </w:r>
      <w:r>
        <w:rPr>
          <w:rFonts w:eastAsia="Times New Roman"/>
          <w:szCs w:val="24"/>
        </w:rPr>
        <w:t>.</w:t>
      </w:r>
      <w:r w:rsidRPr="00917A4D">
        <w:rPr>
          <w:rFonts w:eastAsia="Times New Roman"/>
          <w:szCs w:val="24"/>
        </w:rPr>
        <w:t xml:space="preserve"> </w:t>
      </w:r>
      <w:r>
        <w:rPr>
          <w:rFonts w:eastAsia="Times New Roman"/>
          <w:szCs w:val="24"/>
        </w:rPr>
        <w:t xml:space="preserve">Ναι, πράγματι </w:t>
      </w:r>
      <w:r w:rsidRPr="00917A4D">
        <w:rPr>
          <w:rFonts w:eastAsia="Times New Roman"/>
          <w:szCs w:val="24"/>
        </w:rPr>
        <w:t>το ζήτησε</w:t>
      </w:r>
      <w:r>
        <w:rPr>
          <w:rFonts w:eastAsia="Times New Roman"/>
          <w:szCs w:val="24"/>
        </w:rPr>
        <w:t>.</w:t>
      </w:r>
      <w:r w:rsidRPr="00917A4D">
        <w:rPr>
          <w:rFonts w:eastAsia="Times New Roman"/>
          <w:szCs w:val="24"/>
        </w:rPr>
        <w:t xml:space="preserve"> </w:t>
      </w:r>
      <w:r>
        <w:rPr>
          <w:rFonts w:eastAsia="Times New Roman"/>
          <w:szCs w:val="24"/>
        </w:rPr>
        <w:t>Ε</w:t>
      </w:r>
      <w:r w:rsidRPr="00917A4D">
        <w:rPr>
          <w:rFonts w:eastAsia="Times New Roman"/>
          <w:szCs w:val="24"/>
        </w:rPr>
        <w:t xml:space="preserve">ίπατε και εσείς ότι μέχρι τώρα </w:t>
      </w:r>
      <w:r>
        <w:rPr>
          <w:rFonts w:eastAsia="Times New Roman"/>
          <w:szCs w:val="24"/>
        </w:rPr>
        <w:t>έ</w:t>
      </w:r>
      <w:r w:rsidRPr="00917A4D">
        <w:rPr>
          <w:rFonts w:eastAsia="Times New Roman"/>
          <w:szCs w:val="24"/>
        </w:rPr>
        <w:t xml:space="preserve">βγαιναν από τις </w:t>
      </w:r>
      <w:r>
        <w:rPr>
          <w:rFonts w:eastAsia="Times New Roman"/>
          <w:szCs w:val="24"/>
        </w:rPr>
        <w:t>σ</w:t>
      </w:r>
      <w:r w:rsidRPr="00917A4D">
        <w:rPr>
          <w:rFonts w:eastAsia="Times New Roman"/>
          <w:szCs w:val="24"/>
        </w:rPr>
        <w:t xml:space="preserve">χολές εκπαιδευμένοι αστυνομικοί </w:t>
      </w:r>
      <w:r>
        <w:rPr>
          <w:rFonts w:eastAsia="Times New Roman"/>
          <w:szCs w:val="24"/>
        </w:rPr>
        <w:t>κ</w:t>
      </w:r>
      <w:r w:rsidRPr="00917A4D">
        <w:rPr>
          <w:rFonts w:eastAsia="Times New Roman"/>
          <w:szCs w:val="24"/>
        </w:rPr>
        <w:t xml:space="preserve">αι πήγαιναν στη </w:t>
      </w:r>
      <w:r>
        <w:rPr>
          <w:rFonts w:eastAsia="Times New Roman"/>
          <w:szCs w:val="24"/>
        </w:rPr>
        <w:t>Δ</w:t>
      </w:r>
      <w:r w:rsidRPr="00917A4D">
        <w:rPr>
          <w:rFonts w:eastAsia="Times New Roman"/>
          <w:szCs w:val="24"/>
        </w:rPr>
        <w:t xml:space="preserve">ιεύθυνση </w:t>
      </w:r>
      <w:r>
        <w:rPr>
          <w:rFonts w:eastAsia="Times New Roman"/>
          <w:szCs w:val="24"/>
        </w:rPr>
        <w:t>Ε</w:t>
      </w:r>
      <w:r w:rsidRPr="00917A4D">
        <w:rPr>
          <w:rFonts w:eastAsia="Times New Roman"/>
          <w:szCs w:val="24"/>
        </w:rPr>
        <w:t>πιχειρήσεων</w:t>
      </w:r>
      <w:r>
        <w:rPr>
          <w:rFonts w:eastAsia="Times New Roman"/>
          <w:szCs w:val="24"/>
        </w:rPr>
        <w:t xml:space="preserve">. Μετά από κάποια χρόνια έφευγαν. Τώρα, αυτούς που έφυγαν </w:t>
      </w:r>
      <w:r>
        <w:rPr>
          <w:rFonts w:eastAsia="Times New Roman"/>
          <w:szCs w:val="24"/>
        </w:rPr>
        <w:t>-</w:t>
      </w:r>
      <w:r>
        <w:rPr>
          <w:rFonts w:eastAsia="Times New Roman"/>
          <w:szCs w:val="24"/>
        </w:rPr>
        <w:t>δηλαδή εκείνοι με κάπως μεγαλύτερη ηλικία- ουσιαστικά ζητάμε να τους ξαναφέρουμε πίσω, γιατί τέτοιοι υπάρχουν στα αστυνομικά τμήματα. Αυτοί είναι που καλείτε</w:t>
      </w:r>
      <w:r w:rsidRPr="00917A4D">
        <w:rPr>
          <w:rFonts w:eastAsia="Times New Roman"/>
          <w:szCs w:val="24"/>
        </w:rPr>
        <w:t xml:space="preserve"> τώρα να </w:t>
      </w:r>
      <w:r>
        <w:rPr>
          <w:rFonts w:eastAsia="Times New Roman"/>
          <w:szCs w:val="24"/>
        </w:rPr>
        <w:t>έρθουν</w:t>
      </w:r>
      <w:r w:rsidRPr="00917A4D">
        <w:rPr>
          <w:rFonts w:eastAsia="Times New Roman"/>
          <w:szCs w:val="24"/>
        </w:rPr>
        <w:t xml:space="preserve"> να ενισχύσουν</w:t>
      </w:r>
      <w:r>
        <w:rPr>
          <w:rFonts w:eastAsia="Times New Roman"/>
          <w:szCs w:val="24"/>
        </w:rPr>
        <w:t>,</w:t>
      </w:r>
      <w:r w:rsidRPr="00917A4D">
        <w:rPr>
          <w:rFonts w:eastAsia="Times New Roman"/>
          <w:szCs w:val="24"/>
        </w:rPr>
        <w:t xml:space="preserve"> </w:t>
      </w:r>
      <w:r>
        <w:rPr>
          <w:rFonts w:eastAsia="Times New Roman"/>
          <w:szCs w:val="24"/>
        </w:rPr>
        <w:t>δ</w:t>
      </w:r>
      <w:r w:rsidRPr="00917A4D">
        <w:rPr>
          <w:rFonts w:eastAsia="Times New Roman"/>
          <w:szCs w:val="24"/>
        </w:rPr>
        <w:t>ηλαδή αυτοί που έφυγαν</w:t>
      </w:r>
      <w:r>
        <w:rPr>
          <w:rFonts w:eastAsia="Times New Roman"/>
          <w:szCs w:val="24"/>
        </w:rPr>
        <w:t>,</w:t>
      </w:r>
      <w:r w:rsidRPr="00917A4D">
        <w:rPr>
          <w:rFonts w:eastAsia="Times New Roman"/>
          <w:szCs w:val="24"/>
        </w:rPr>
        <w:t xml:space="preserve"> όχι οι ίδιοι</w:t>
      </w:r>
      <w:r>
        <w:rPr>
          <w:rFonts w:eastAsia="Times New Roman"/>
          <w:szCs w:val="24"/>
        </w:rPr>
        <w:t>,</w:t>
      </w:r>
      <w:r w:rsidRPr="00917A4D">
        <w:rPr>
          <w:rFonts w:eastAsia="Times New Roman"/>
          <w:szCs w:val="24"/>
        </w:rPr>
        <w:t xml:space="preserve"> κάποιοι άλλοι</w:t>
      </w:r>
      <w:r>
        <w:rPr>
          <w:rFonts w:eastAsia="Times New Roman"/>
          <w:szCs w:val="24"/>
        </w:rPr>
        <w:t>,</w:t>
      </w:r>
      <w:r w:rsidRPr="00917A4D">
        <w:rPr>
          <w:rFonts w:eastAsia="Times New Roman"/>
          <w:szCs w:val="24"/>
        </w:rPr>
        <w:t xml:space="preserve"> αλλά με τα ίδι</w:t>
      </w:r>
      <w:r w:rsidRPr="00917A4D">
        <w:rPr>
          <w:rFonts w:eastAsia="Times New Roman"/>
          <w:szCs w:val="24"/>
        </w:rPr>
        <w:t>α χαρακτηριστικά</w:t>
      </w:r>
      <w:r>
        <w:rPr>
          <w:rFonts w:eastAsia="Times New Roman"/>
          <w:szCs w:val="24"/>
        </w:rPr>
        <w:t xml:space="preserve">. </w:t>
      </w:r>
    </w:p>
    <w:p w14:paraId="62104B28" w14:textId="77777777" w:rsidR="000F52B4" w:rsidRDefault="00ED3287">
      <w:pPr>
        <w:tabs>
          <w:tab w:val="left" w:pos="3189"/>
          <w:tab w:val="center" w:pos="4513"/>
        </w:tabs>
        <w:spacing w:line="600" w:lineRule="auto"/>
        <w:ind w:firstLine="720"/>
        <w:contextualSpacing/>
        <w:jc w:val="both"/>
        <w:rPr>
          <w:rFonts w:eastAsia="Times New Roman"/>
          <w:szCs w:val="24"/>
        </w:rPr>
      </w:pPr>
      <w:r>
        <w:rPr>
          <w:rFonts w:eastAsia="Times New Roman"/>
          <w:szCs w:val="24"/>
        </w:rPr>
        <w:t>Το κυριότερ</w:t>
      </w:r>
      <w:r>
        <w:rPr>
          <w:rFonts w:eastAsia="Times New Roman"/>
          <w:szCs w:val="24"/>
        </w:rPr>
        <w:t>ο</w:t>
      </w:r>
      <w:r>
        <w:rPr>
          <w:rFonts w:eastAsia="Times New Roman"/>
          <w:szCs w:val="24"/>
        </w:rPr>
        <w:t xml:space="preserve"> από όλα είναι ότι είπατε «εθελοντικά». Η εγκύκλιος δεν λέει «εθελοντικά». Βεβαίως λέει «όσοι επιθυμούν», αλλά αν δεν βρεθεί ο αριθμός </w:t>
      </w:r>
      <w:r w:rsidRPr="00917A4D">
        <w:rPr>
          <w:rFonts w:eastAsia="Times New Roman"/>
          <w:szCs w:val="24"/>
        </w:rPr>
        <w:t xml:space="preserve">των </w:t>
      </w:r>
      <w:r>
        <w:rPr>
          <w:rFonts w:eastAsia="Times New Roman"/>
          <w:szCs w:val="24"/>
        </w:rPr>
        <w:t>«</w:t>
      </w:r>
      <w:r>
        <w:rPr>
          <w:rFonts w:eastAsia="Times New Roman"/>
          <w:szCs w:val="24"/>
        </w:rPr>
        <w:t>επιθυμούντων</w:t>
      </w:r>
      <w:r>
        <w:rPr>
          <w:rFonts w:eastAsia="Times New Roman"/>
          <w:szCs w:val="24"/>
        </w:rPr>
        <w:t>»</w:t>
      </w:r>
      <w:r>
        <w:rPr>
          <w:rFonts w:eastAsia="Times New Roman"/>
          <w:szCs w:val="24"/>
        </w:rPr>
        <w:t>,</w:t>
      </w:r>
      <w:r w:rsidRPr="00917A4D">
        <w:rPr>
          <w:rFonts w:eastAsia="Times New Roman"/>
          <w:szCs w:val="24"/>
        </w:rPr>
        <w:t xml:space="preserve"> από </w:t>
      </w:r>
      <w:r>
        <w:rPr>
          <w:rFonts w:eastAsia="Times New Roman"/>
          <w:szCs w:val="24"/>
        </w:rPr>
        <w:t>εκεί</w:t>
      </w:r>
      <w:r w:rsidRPr="00917A4D">
        <w:rPr>
          <w:rFonts w:eastAsia="Times New Roman"/>
          <w:szCs w:val="24"/>
        </w:rPr>
        <w:t xml:space="preserve"> και πέρα ο </w:t>
      </w:r>
      <w:r>
        <w:rPr>
          <w:rFonts w:eastAsia="Times New Roman"/>
          <w:szCs w:val="24"/>
        </w:rPr>
        <w:t>δ</w:t>
      </w:r>
      <w:r w:rsidRPr="00917A4D">
        <w:rPr>
          <w:rFonts w:eastAsia="Times New Roman"/>
          <w:szCs w:val="24"/>
        </w:rPr>
        <w:t>ιοικητής μπορεί</w:t>
      </w:r>
      <w:r>
        <w:rPr>
          <w:rFonts w:eastAsia="Times New Roman"/>
          <w:szCs w:val="24"/>
        </w:rPr>
        <w:t xml:space="preserve">, </w:t>
      </w:r>
      <w:r w:rsidRPr="00917A4D">
        <w:rPr>
          <w:rFonts w:eastAsia="Times New Roman"/>
          <w:szCs w:val="24"/>
        </w:rPr>
        <w:t>υποχρεούται να στείλει κάποια άτ</w:t>
      </w:r>
      <w:r w:rsidRPr="00917A4D">
        <w:rPr>
          <w:rFonts w:eastAsia="Times New Roman"/>
          <w:szCs w:val="24"/>
        </w:rPr>
        <w:t>ομα</w:t>
      </w:r>
      <w:r>
        <w:rPr>
          <w:rFonts w:eastAsia="Times New Roman"/>
          <w:szCs w:val="24"/>
        </w:rPr>
        <w:t>.</w:t>
      </w:r>
      <w:r w:rsidRPr="00917A4D">
        <w:rPr>
          <w:rFonts w:eastAsia="Times New Roman"/>
          <w:szCs w:val="24"/>
        </w:rPr>
        <w:t xml:space="preserve"> </w:t>
      </w:r>
      <w:r>
        <w:rPr>
          <w:rFonts w:eastAsia="Times New Roman"/>
          <w:szCs w:val="24"/>
        </w:rPr>
        <w:t>Ά</w:t>
      </w:r>
      <w:r w:rsidRPr="00917A4D">
        <w:rPr>
          <w:rFonts w:eastAsia="Times New Roman"/>
          <w:szCs w:val="24"/>
        </w:rPr>
        <w:t xml:space="preserve">ρα το ότι μέχρι σήμερα έχουν φύγει </w:t>
      </w:r>
      <w:r>
        <w:rPr>
          <w:rFonts w:eastAsia="Times New Roman"/>
          <w:szCs w:val="24"/>
        </w:rPr>
        <w:t xml:space="preserve">δώδεκα </w:t>
      </w:r>
      <w:r w:rsidRPr="00917A4D">
        <w:rPr>
          <w:rFonts w:eastAsia="Times New Roman"/>
          <w:szCs w:val="24"/>
        </w:rPr>
        <w:t>άτομα</w:t>
      </w:r>
      <w:r>
        <w:rPr>
          <w:rFonts w:eastAsia="Times New Roman"/>
          <w:szCs w:val="24"/>
        </w:rPr>
        <w:t>,</w:t>
      </w:r>
      <w:r w:rsidRPr="00917A4D">
        <w:rPr>
          <w:rFonts w:eastAsia="Times New Roman"/>
          <w:szCs w:val="24"/>
        </w:rPr>
        <w:t xml:space="preserve"> </w:t>
      </w:r>
      <w:r>
        <w:rPr>
          <w:rFonts w:eastAsia="Times New Roman"/>
          <w:szCs w:val="24"/>
        </w:rPr>
        <w:t>ν</w:t>
      </w:r>
      <w:r w:rsidRPr="00917A4D">
        <w:rPr>
          <w:rFonts w:eastAsia="Times New Roman"/>
          <w:szCs w:val="24"/>
        </w:rPr>
        <w:t>αι</w:t>
      </w:r>
      <w:r>
        <w:rPr>
          <w:rFonts w:eastAsia="Times New Roman"/>
          <w:szCs w:val="24"/>
        </w:rPr>
        <w:t>,</w:t>
      </w:r>
      <w:r w:rsidRPr="00917A4D">
        <w:rPr>
          <w:rFonts w:eastAsia="Times New Roman"/>
          <w:szCs w:val="24"/>
        </w:rPr>
        <w:t xml:space="preserve"> θα συμφωνήσω και εγώ </w:t>
      </w:r>
      <w:r>
        <w:rPr>
          <w:rFonts w:eastAsia="Times New Roman"/>
          <w:szCs w:val="24"/>
        </w:rPr>
        <w:t>-</w:t>
      </w:r>
      <w:r w:rsidRPr="00917A4D">
        <w:rPr>
          <w:rFonts w:eastAsia="Times New Roman"/>
          <w:szCs w:val="24"/>
        </w:rPr>
        <w:t>αν θέλετε</w:t>
      </w:r>
      <w:r>
        <w:rPr>
          <w:rFonts w:eastAsia="Times New Roman"/>
          <w:szCs w:val="24"/>
        </w:rPr>
        <w:t>-</w:t>
      </w:r>
      <w:r w:rsidRPr="00917A4D">
        <w:rPr>
          <w:rFonts w:eastAsia="Times New Roman"/>
          <w:szCs w:val="24"/>
        </w:rPr>
        <w:t xml:space="preserve"> ότι το κενό δεν είναι μεγάλο</w:t>
      </w:r>
      <w:r>
        <w:rPr>
          <w:rFonts w:eastAsia="Times New Roman"/>
          <w:szCs w:val="24"/>
        </w:rPr>
        <w:t>.</w:t>
      </w:r>
      <w:r w:rsidRPr="00917A4D">
        <w:rPr>
          <w:rFonts w:eastAsia="Times New Roman"/>
          <w:szCs w:val="24"/>
        </w:rPr>
        <w:t xml:space="preserve"> </w:t>
      </w:r>
      <w:r>
        <w:rPr>
          <w:rFonts w:eastAsia="Times New Roman"/>
          <w:szCs w:val="24"/>
        </w:rPr>
        <w:t>Α</w:t>
      </w:r>
      <w:r w:rsidRPr="00917A4D">
        <w:rPr>
          <w:rFonts w:eastAsia="Times New Roman"/>
          <w:szCs w:val="24"/>
        </w:rPr>
        <w:t>λλά</w:t>
      </w:r>
      <w:r>
        <w:rPr>
          <w:rFonts w:eastAsia="Times New Roman"/>
          <w:szCs w:val="24"/>
        </w:rPr>
        <w:t>,</w:t>
      </w:r>
      <w:r w:rsidRPr="00917A4D">
        <w:rPr>
          <w:rFonts w:eastAsia="Times New Roman"/>
          <w:szCs w:val="24"/>
        </w:rPr>
        <w:t xml:space="preserve"> ξέρετε</w:t>
      </w:r>
      <w:r>
        <w:rPr>
          <w:rFonts w:eastAsia="Times New Roman"/>
          <w:szCs w:val="24"/>
        </w:rPr>
        <w:t>, εάν έφυγαν μέχρι τώρα, τον</w:t>
      </w:r>
      <w:r w:rsidRPr="00917A4D">
        <w:rPr>
          <w:rFonts w:eastAsia="Times New Roman"/>
          <w:szCs w:val="24"/>
        </w:rPr>
        <w:t xml:space="preserve"> πρώτο μήνα</w:t>
      </w:r>
      <w:r>
        <w:rPr>
          <w:rFonts w:eastAsia="Times New Roman"/>
          <w:szCs w:val="24"/>
        </w:rPr>
        <w:t xml:space="preserve"> δώδεκα</w:t>
      </w:r>
      <w:r w:rsidRPr="00917A4D">
        <w:rPr>
          <w:rFonts w:eastAsia="Times New Roman"/>
          <w:szCs w:val="24"/>
        </w:rPr>
        <w:t xml:space="preserve"> και φύγουν </w:t>
      </w:r>
      <w:r>
        <w:rPr>
          <w:rFonts w:eastAsia="Times New Roman"/>
          <w:szCs w:val="24"/>
        </w:rPr>
        <w:t>δώδεκα</w:t>
      </w:r>
      <w:r w:rsidRPr="00917A4D">
        <w:rPr>
          <w:rFonts w:eastAsia="Times New Roman"/>
          <w:szCs w:val="24"/>
        </w:rPr>
        <w:t xml:space="preserve"> τον επόμενο </w:t>
      </w:r>
      <w:r>
        <w:rPr>
          <w:rFonts w:eastAsia="Times New Roman"/>
          <w:szCs w:val="24"/>
        </w:rPr>
        <w:t xml:space="preserve">μήνα </w:t>
      </w:r>
      <w:r w:rsidRPr="00917A4D">
        <w:rPr>
          <w:rFonts w:eastAsia="Times New Roman"/>
          <w:szCs w:val="24"/>
        </w:rPr>
        <w:t xml:space="preserve">και </w:t>
      </w:r>
      <w:r>
        <w:rPr>
          <w:rFonts w:eastAsia="Times New Roman"/>
          <w:szCs w:val="24"/>
        </w:rPr>
        <w:t>δώδεκα</w:t>
      </w:r>
      <w:r w:rsidRPr="00917A4D">
        <w:rPr>
          <w:rFonts w:eastAsia="Times New Roman"/>
          <w:szCs w:val="24"/>
        </w:rPr>
        <w:t xml:space="preserve"> τον τρίτο μήνα</w:t>
      </w:r>
      <w:r>
        <w:rPr>
          <w:rFonts w:eastAsia="Times New Roman"/>
          <w:szCs w:val="24"/>
        </w:rPr>
        <w:t>,</w:t>
      </w:r>
      <w:r w:rsidRPr="00917A4D">
        <w:rPr>
          <w:rFonts w:eastAsia="Times New Roman"/>
          <w:szCs w:val="24"/>
        </w:rPr>
        <w:t xml:space="preserve"> </w:t>
      </w:r>
      <w:r>
        <w:rPr>
          <w:rFonts w:eastAsia="Times New Roman"/>
          <w:szCs w:val="24"/>
        </w:rPr>
        <w:t>καταλαβαίνετε</w:t>
      </w:r>
      <w:r w:rsidRPr="00917A4D">
        <w:rPr>
          <w:rFonts w:eastAsia="Times New Roman"/>
          <w:szCs w:val="24"/>
        </w:rPr>
        <w:t xml:space="preserve"> ότι το πρόβλημα χειροτερεύει</w:t>
      </w:r>
      <w:r>
        <w:rPr>
          <w:rFonts w:eastAsia="Times New Roman"/>
          <w:szCs w:val="24"/>
        </w:rPr>
        <w:t xml:space="preserve">. </w:t>
      </w:r>
    </w:p>
    <w:p w14:paraId="62104B29" w14:textId="77777777" w:rsidR="000F52B4" w:rsidRDefault="00ED3287">
      <w:pPr>
        <w:tabs>
          <w:tab w:val="left" w:pos="3189"/>
          <w:tab w:val="center" w:pos="4513"/>
        </w:tabs>
        <w:spacing w:line="600" w:lineRule="auto"/>
        <w:ind w:firstLine="720"/>
        <w:contextualSpacing/>
        <w:jc w:val="both"/>
        <w:rPr>
          <w:rFonts w:eastAsia="Times New Roman"/>
          <w:szCs w:val="24"/>
        </w:rPr>
      </w:pPr>
      <w:r>
        <w:rPr>
          <w:rFonts w:eastAsia="Times New Roman"/>
          <w:szCs w:val="24"/>
        </w:rPr>
        <w:lastRenderedPageBreak/>
        <w:t>Γι’</w:t>
      </w:r>
      <w:r w:rsidRPr="00917A4D">
        <w:rPr>
          <w:rFonts w:eastAsia="Times New Roman"/>
          <w:szCs w:val="24"/>
        </w:rPr>
        <w:t xml:space="preserve"> αυτό σας είπα ότι έκανα την </w:t>
      </w:r>
      <w:r>
        <w:rPr>
          <w:rFonts w:eastAsia="Times New Roman"/>
          <w:szCs w:val="24"/>
        </w:rPr>
        <w:t xml:space="preserve">επίκαιρη ερώτηση αμέσως για να προλάβουμε το κακό για εμάς, </w:t>
      </w:r>
      <w:r w:rsidRPr="00917A4D">
        <w:rPr>
          <w:rFonts w:eastAsia="Times New Roman"/>
          <w:szCs w:val="24"/>
        </w:rPr>
        <w:t>την αποδυνάμωση</w:t>
      </w:r>
      <w:r>
        <w:rPr>
          <w:rFonts w:eastAsia="Times New Roman"/>
          <w:szCs w:val="24"/>
        </w:rPr>
        <w:t>.</w:t>
      </w:r>
      <w:r w:rsidRPr="00917A4D">
        <w:rPr>
          <w:rFonts w:eastAsia="Times New Roman"/>
          <w:szCs w:val="24"/>
        </w:rPr>
        <w:t xml:space="preserve"> </w:t>
      </w:r>
      <w:r>
        <w:rPr>
          <w:rFonts w:eastAsia="Times New Roman"/>
          <w:szCs w:val="24"/>
        </w:rPr>
        <w:t>Ε</w:t>
      </w:r>
      <w:r w:rsidRPr="00917A4D">
        <w:rPr>
          <w:rFonts w:eastAsia="Times New Roman"/>
          <w:szCs w:val="24"/>
        </w:rPr>
        <w:t>άν αυτό</w:t>
      </w:r>
      <w:r>
        <w:rPr>
          <w:rFonts w:eastAsia="Times New Roman"/>
          <w:szCs w:val="24"/>
        </w:rPr>
        <w:t>,</w:t>
      </w:r>
      <w:r w:rsidRPr="00917A4D">
        <w:rPr>
          <w:rFonts w:eastAsia="Times New Roman"/>
          <w:szCs w:val="24"/>
        </w:rPr>
        <w:t xml:space="preserve"> λοιπόν</w:t>
      </w:r>
      <w:r>
        <w:rPr>
          <w:rFonts w:eastAsia="Times New Roman"/>
          <w:szCs w:val="24"/>
        </w:rPr>
        <w:t>,</w:t>
      </w:r>
      <w:r w:rsidRPr="00917A4D">
        <w:rPr>
          <w:rFonts w:eastAsia="Times New Roman"/>
          <w:szCs w:val="24"/>
        </w:rPr>
        <w:t xml:space="preserve"> </w:t>
      </w:r>
      <w:r>
        <w:rPr>
          <w:rFonts w:eastAsia="Times New Roman"/>
          <w:szCs w:val="24"/>
        </w:rPr>
        <w:t>τ</w:t>
      </w:r>
      <w:r w:rsidRPr="00917A4D">
        <w:rPr>
          <w:rFonts w:eastAsia="Times New Roman"/>
          <w:szCs w:val="24"/>
        </w:rPr>
        <w:t xml:space="preserve">ώρα </w:t>
      </w:r>
      <w:r>
        <w:rPr>
          <w:rFonts w:eastAsia="Times New Roman"/>
          <w:szCs w:val="24"/>
        </w:rPr>
        <w:t>γίνει τμηματικά, έ</w:t>
      </w:r>
      <w:r w:rsidRPr="00917A4D">
        <w:rPr>
          <w:rFonts w:eastAsia="Times New Roman"/>
          <w:szCs w:val="24"/>
        </w:rPr>
        <w:t>τσι</w:t>
      </w:r>
      <w:r>
        <w:rPr>
          <w:rFonts w:eastAsia="Times New Roman"/>
          <w:szCs w:val="24"/>
        </w:rPr>
        <w:t>,</w:t>
      </w:r>
      <w:r w:rsidRPr="00917A4D">
        <w:rPr>
          <w:rFonts w:eastAsia="Times New Roman"/>
          <w:szCs w:val="24"/>
        </w:rPr>
        <w:t xml:space="preserve"> για να το </w:t>
      </w:r>
      <w:r>
        <w:rPr>
          <w:rFonts w:eastAsia="Times New Roman"/>
          <w:szCs w:val="24"/>
        </w:rPr>
        <w:t>«</w:t>
      </w:r>
      <w:r w:rsidRPr="00917A4D">
        <w:rPr>
          <w:rFonts w:eastAsia="Times New Roman"/>
          <w:szCs w:val="24"/>
        </w:rPr>
        <w:t>καταπιούμε</w:t>
      </w:r>
      <w:r>
        <w:rPr>
          <w:rFonts w:eastAsia="Times New Roman"/>
          <w:szCs w:val="24"/>
        </w:rPr>
        <w:t>»</w:t>
      </w:r>
      <w:r w:rsidRPr="00917A4D">
        <w:rPr>
          <w:rFonts w:eastAsia="Times New Roman"/>
          <w:szCs w:val="24"/>
        </w:rPr>
        <w:t xml:space="preserve"> που λέμε</w:t>
      </w:r>
      <w:r>
        <w:rPr>
          <w:rFonts w:eastAsia="Times New Roman"/>
          <w:szCs w:val="24"/>
        </w:rPr>
        <w:t>,</w:t>
      </w:r>
      <w:r w:rsidRPr="00917A4D">
        <w:rPr>
          <w:rFonts w:eastAsia="Times New Roman"/>
          <w:szCs w:val="24"/>
        </w:rPr>
        <w:t xml:space="preserve"> να το κατανοήσουμε</w:t>
      </w:r>
      <w:r>
        <w:rPr>
          <w:rFonts w:eastAsia="Times New Roman"/>
          <w:szCs w:val="24"/>
        </w:rPr>
        <w:t>,</w:t>
      </w:r>
      <w:r w:rsidRPr="00917A4D">
        <w:rPr>
          <w:rFonts w:eastAsia="Times New Roman"/>
          <w:szCs w:val="24"/>
        </w:rPr>
        <w:t xml:space="preserve"> </w:t>
      </w:r>
      <w:r>
        <w:rPr>
          <w:rFonts w:eastAsia="Times New Roman"/>
          <w:szCs w:val="24"/>
        </w:rPr>
        <w:t xml:space="preserve">να </w:t>
      </w:r>
      <w:r>
        <w:rPr>
          <w:rFonts w:eastAsia="Times New Roman"/>
          <w:szCs w:val="24"/>
        </w:rPr>
        <w:t xml:space="preserve">το </w:t>
      </w:r>
      <w:r w:rsidRPr="00917A4D">
        <w:rPr>
          <w:rFonts w:eastAsia="Times New Roman"/>
          <w:szCs w:val="24"/>
        </w:rPr>
        <w:t>αφομοιώσουμε</w:t>
      </w:r>
      <w:r>
        <w:rPr>
          <w:rFonts w:eastAsia="Times New Roman"/>
          <w:szCs w:val="24"/>
        </w:rPr>
        <w:t>,</w:t>
      </w:r>
      <w:r w:rsidRPr="00917A4D">
        <w:rPr>
          <w:rFonts w:eastAsia="Times New Roman"/>
          <w:szCs w:val="24"/>
        </w:rPr>
        <w:t xml:space="preserve"> </w:t>
      </w:r>
      <w:r>
        <w:rPr>
          <w:rFonts w:eastAsia="Times New Roman"/>
          <w:szCs w:val="24"/>
        </w:rPr>
        <w:t>η</w:t>
      </w:r>
      <w:r w:rsidRPr="00917A4D">
        <w:rPr>
          <w:rFonts w:eastAsia="Times New Roman"/>
          <w:szCs w:val="24"/>
        </w:rPr>
        <w:t xml:space="preserve"> </w:t>
      </w:r>
      <w:r>
        <w:rPr>
          <w:rFonts w:eastAsia="Times New Roman"/>
          <w:szCs w:val="24"/>
        </w:rPr>
        <w:t>ουσία</w:t>
      </w:r>
      <w:r w:rsidRPr="00917A4D">
        <w:rPr>
          <w:rFonts w:eastAsia="Times New Roman"/>
          <w:szCs w:val="24"/>
        </w:rPr>
        <w:t xml:space="preserve"> θα είναι </w:t>
      </w:r>
      <w:r>
        <w:rPr>
          <w:rFonts w:eastAsia="Times New Roman"/>
          <w:szCs w:val="24"/>
        </w:rPr>
        <w:t xml:space="preserve">αυτή </w:t>
      </w:r>
      <w:r w:rsidRPr="00917A4D">
        <w:rPr>
          <w:rFonts w:eastAsia="Times New Roman"/>
          <w:szCs w:val="24"/>
        </w:rPr>
        <w:t>που είπα εγώ</w:t>
      </w:r>
      <w:r>
        <w:rPr>
          <w:rFonts w:eastAsia="Times New Roman"/>
          <w:szCs w:val="24"/>
        </w:rPr>
        <w:t>, ότι τα αποψιλωμένα α</w:t>
      </w:r>
      <w:r w:rsidRPr="00917A4D">
        <w:rPr>
          <w:rFonts w:eastAsia="Times New Roman"/>
          <w:szCs w:val="24"/>
        </w:rPr>
        <w:t>στυνομικά τμήματα ουσιαστικά αποδυναμώνονται περαιτέρω</w:t>
      </w:r>
      <w:r>
        <w:rPr>
          <w:rFonts w:eastAsia="Times New Roman"/>
          <w:szCs w:val="24"/>
        </w:rPr>
        <w:t>.</w:t>
      </w:r>
      <w:r w:rsidRPr="00917A4D">
        <w:rPr>
          <w:rFonts w:eastAsia="Times New Roman"/>
          <w:szCs w:val="24"/>
        </w:rPr>
        <w:t xml:space="preserve"> </w:t>
      </w:r>
      <w:r>
        <w:rPr>
          <w:rFonts w:eastAsia="Times New Roman"/>
          <w:szCs w:val="24"/>
        </w:rPr>
        <w:t>Ο</w:t>
      </w:r>
      <w:r w:rsidRPr="00917A4D">
        <w:rPr>
          <w:rFonts w:eastAsia="Times New Roman"/>
          <w:szCs w:val="24"/>
        </w:rPr>
        <w:t xml:space="preserve">ι ανάγκες είναι μεγάλες και η ανασφάλεια στους πολίτες </w:t>
      </w:r>
      <w:r>
        <w:rPr>
          <w:rFonts w:eastAsia="Times New Roman"/>
          <w:szCs w:val="24"/>
        </w:rPr>
        <w:t>-</w:t>
      </w:r>
      <w:r w:rsidRPr="00917A4D">
        <w:rPr>
          <w:rFonts w:eastAsia="Times New Roman"/>
          <w:szCs w:val="24"/>
        </w:rPr>
        <w:t>ξέρετε</w:t>
      </w:r>
      <w:r>
        <w:rPr>
          <w:rFonts w:eastAsia="Times New Roman"/>
          <w:szCs w:val="24"/>
        </w:rPr>
        <w:t>-</w:t>
      </w:r>
      <w:r w:rsidRPr="00917A4D">
        <w:rPr>
          <w:rFonts w:eastAsia="Times New Roman"/>
          <w:szCs w:val="24"/>
        </w:rPr>
        <w:t xml:space="preserve"> μεγαλώνει</w:t>
      </w:r>
      <w:r>
        <w:rPr>
          <w:rFonts w:eastAsia="Times New Roman"/>
          <w:szCs w:val="24"/>
        </w:rPr>
        <w:t>.</w:t>
      </w:r>
      <w:r w:rsidRPr="00917A4D">
        <w:rPr>
          <w:rFonts w:eastAsia="Times New Roman"/>
          <w:szCs w:val="24"/>
        </w:rPr>
        <w:t xml:space="preserve"> Γιατί μόνο στο άκουσμα ότι φεύγουν αστυνομικοί</w:t>
      </w:r>
      <w:r>
        <w:rPr>
          <w:rFonts w:eastAsia="Times New Roman"/>
          <w:szCs w:val="24"/>
        </w:rPr>
        <w:t>,</w:t>
      </w:r>
      <w:r w:rsidRPr="00917A4D">
        <w:rPr>
          <w:rFonts w:eastAsia="Times New Roman"/>
          <w:szCs w:val="24"/>
        </w:rPr>
        <w:t xml:space="preserve"> ότι</w:t>
      </w:r>
      <w:r w:rsidRPr="00917A4D">
        <w:rPr>
          <w:rFonts w:eastAsia="Times New Roman"/>
          <w:szCs w:val="24"/>
        </w:rPr>
        <w:t xml:space="preserve"> αποδυναμώνονται και όλα αυτά</w:t>
      </w:r>
      <w:r>
        <w:rPr>
          <w:rFonts w:eastAsia="Times New Roman"/>
          <w:szCs w:val="24"/>
        </w:rPr>
        <w:t>,</w:t>
      </w:r>
      <w:r w:rsidRPr="00917A4D">
        <w:rPr>
          <w:rFonts w:eastAsia="Times New Roman"/>
          <w:szCs w:val="24"/>
        </w:rPr>
        <w:t xml:space="preserve"> καταλαβαίνετε ότι υπάρχει μεγάλη αγωνία</w:t>
      </w:r>
      <w:r>
        <w:rPr>
          <w:rFonts w:eastAsia="Times New Roman"/>
          <w:szCs w:val="24"/>
        </w:rPr>
        <w:t>.</w:t>
      </w:r>
    </w:p>
    <w:p w14:paraId="62104B2A" w14:textId="77777777" w:rsidR="000F52B4" w:rsidRDefault="00ED3287">
      <w:pPr>
        <w:tabs>
          <w:tab w:val="left" w:pos="3189"/>
          <w:tab w:val="center" w:pos="4513"/>
        </w:tabs>
        <w:spacing w:line="600" w:lineRule="auto"/>
        <w:ind w:firstLine="720"/>
        <w:contextualSpacing/>
        <w:jc w:val="both"/>
        <w:rPr>
          <w:rFonts w:eastAsia="Times New Roman"/>
          <w:szCs w:val="24"/>
        </w:rPr>
      </w:pPr>
      <w:r>
        <w:rPr>
          <w:rFonts w:eastAsia="Times New Roman"/>
          <w:szCs w:val="24"/>
        </w:rPr>
        <w:t xml:space="preserve">Επειδή </w:t>
      </w:r>
      <w:r w:rsidRPr="00917A4D">
        <w:rPr>
          <w:rFonts w:eastAsia="Times New Roman"/>
          <w:szCs w:val="24"/>
        </w:rPr>
        <w:t xml:space="preserve">είμαστε μία </w:t>
      </w:r>
      <w:r>
        <w:rPr>
          <w:rFonts w:eastAsia="Times New Roman"/>
          <w:szCs w:val="24"/>
        </w:rPr>
        <w:t>μέρα μετά από θλιβερά επεισόδια, επιτρέψτε μου να κάνω μία αναφορά και εγώ. Και εσείς φαντάζομαι θα κάνετε. Χθες γίναμε πάλι μάρτυρες σε αυτά τα περίφημα θλιβερά επε</w:t>
      </w:r>
      <w:r>
        <w:rPr>
          <w:rFonts w:eastAsia="Times New Roman"/>
          <w:szCs w:val="24"/>
        </w:rPr>
        <w:t xml:space="preserve">ισόδια στα γήπεδα. Θέλω να σας πω ότι η Κυβέρνηση επιτέλους πρέπει να αντιμετωπίσει με την πρέπουσα σημασία </w:t>
      </w:r>
      <w:r w:rsidRPr="00917A4D">
        <w:rPr>
          <w:rFonts w:eastAsia="Times New Roman"/>
          <w:szCs w:val="24"/>
        </w:rPr>
        <w:t xml:space="preserve">και </w:t>
      </w:r>
      <w:r>
        <w:rPr>
          <w:rFonts w:eastAsia="Times New Roman"/>
          <w:szCs w:val="24"/>
        </w:rPr>
        <w:t xml:space="preserve">με </w:t>
      </w:r>
      <w:r w:rsidRPr="00917A4D">
        <w:rPr>
          <w:rFonts w:eastAsia="Times New Roman"/>
          <w:szCs w:val="24"/>
        </w:rPr>
        <w:t>αποτελεσματικότητα αυτά τα φαινόμενα</w:t>
      </w:r>
      <w:r>
        <w:rPr>
          <w:rFonts w:eastAsia="Times New Roman"/>
          <w:szCs w:val="24"/>
        </w:rPr>
        <w:t>. Δ</w:t>
      </w:r>
      <w:r w:rsidRPr="00917A4D">
        <w:rPr>
          <w:rFonts w:eastAsia="Times New Roman"/>
          <w:szCs w:val="24"/>
        </w:rPr>
        <w:t xml:space="preserve">εν μπορεί να εξακολουθήσει και σε αυτό να είναι </w:t>
      </w:r>
      <w:r>
        <w:rPr>
          <w:rFonts w:eastAsia="Times New Roman"/>
          <w:szCs w:val="24"/>
        </w:rPr>
        <w:t>π</w:t>
      </w:r>
      <w:r w:rsidRPr="00917A4D">
        <w:rPr>
          <w:rFonts w:eastAsia="Times New Roman"/>
          <w:szCs w:val="24"/>
        </w:rPr>
        <w:t>αρατηρητής</w:t>
      </w:r>
      <w:r>
        <w:rPr>
          <w:rFonts w:eastAsia="Times New Roman"/>
          <w:szCs w:val="24"/>
        </w:rPr>
        <w:t>. Π</w:t>
      </w:r>
      <w:r w:rsidRPr="00917A4D">
        <w:rPr>
          <w:rFonts w:eastAsia="Times New Roman"/>
          <w:szCs w:val="24"/>
        </w:rPr>
        <w:t xml:space="preserve">ριν λίγο καιρό </w:t>
      </w:r>
      <w:r>
        <w:rPr>
          <w:rFonts w:eastAsia="Times New Roman"/>
          <w:szCs w:val="24"/>
        </w:rPr>
        <w:t>ε</w:t>
      </w:r>
      <w:r w:rsidRPr="00917A4D">
        <w:rPr>
          <w:rFonts w:eastAsia="Times New Roman"/>
          <w:szCs w:val="24"/>
        </w:rPr>
        <w:t>ίχαμε τέτοια φαινόμενα σ</w:t>
      </w:r>
      <w:r w:rsidRPr="00917A4D">
        <w:rPr>
          <w:rFonts w:eastAsia="Times New Roman"/>
          <w:szCs w:val="24"/>
        </w:rPr>
        <w:t>τον Πειραιά</w:t>
      </w:r>
      <w:r>
        <w:rPr>
          <w:rFonts w:eastAsia="Times New Roman"/>
          <w:szCs w:val="24"/>
        </w:rPr>
        <w:t xml:space="preserve"> και</w:t>
      </w:r>
      <w:r w:rsidRPr="00917A4D">
        <w:rPr>
          <w:rFonts w:eastAsia="Times New Roman"/>
          <w:szCs w:val="24"/>
        </w:rPr>
        <w:t xml:space="preserve"> χ</w:t>
      </w:r>
      <w:r>
        <w:rPr>
          <w:rFonts w:eastAsia="Times New Roman"/>
          <w:szCs w:val="24"/>
        </w:rPr>
        <w:t>θ</w:t>
      </w:r>
      <w:r w:rsidRPr="00917A4D">
        <w:rPr>
          <w:rFonts w:eastAsia="Times New Roman"/>
          <w:szCs w:val="24"/>
        </w:rPr>
        <w:t>ες σε δύο</w:t>
      </w:r>
      <w:r>
        <w:rPr>
          <w:rFonts w:eastAsia="Times New Roman"/>
          <w:szCs w:val="24"/>
        </w:rPr>
        <w:t>-</w:t>
      </w:r>
      <w:r w:rsidRPr="00917A4D">
        <w:rPr>
          <w:rFonts w:eastAsia="Times New Roman"/>
          <w:szCs w:val="24"/>
        </w:rPr>
        <w:t>τρία γήπεδα</w:t>
      </w:r>
      <w:r>
        <w:rPr>
          <w:rFonts w:eastAsia="Times New Roman"/>
          <w:szCs w:val="24"/>
        </w:rPr>
        <w:t>.</w:t>
      </w:r>
      <w:r w:rsidRPr="00917A4D">
        <w:rPr>
          <w:rFonts w:eastAsia="Times New Roman"/>
          <w:szCs w:val="24"/>
        </w:rPr>
        <w:t xml:space="preserve"> </w:t>
      </w:r>
      <w:r>
        <w:rPr>
          <w:rFonts w:eastAsia="Times New Roman"/>
          <w:szCs w:val="24"/>
        </w:rPr>
        <w:t>Φ</w:t>
      </w:r>
      <w:r w:rsidRPr="00917A4D">
        <w:rPr>
          <w:rFonts w:eastAsia="Times New Roman"/>
          <w:szCs w:val="24"/>
        </w:rPr>
        <w:t xml:space="preserve">αίνεται </w:t>
      </w:r>
      <w:r>
        <w:rPr>
          <w:rFonts w:eastAsia="Times New Roman"/>
          <w:szCs w:val="24"/>
        </w:rPr>
        <w:t xml:space="preserve">ότι </w:t>
      </w:r>
      <w:r w:rsidRPr="00917A4D">
        <w:rPr>
          <w:rFonts w:eastAsia="Times New Roman"/>
          <w:szCs w:val="24"/>
        </w:rPr>
        <w:t>το φαινόμενο γενικεύεται</w:t>
      </w:r>
      <w:r>
        <w:rPr>
          <w:rFonts w:eastAsia="Times New Roman"/>
          <w:szCs w:val="24"/>
        </w:rPr>
        <w:t>.</w:t>
      </w:r>
      <w:r w:rsidRPr="00917A4D">
        <w:rPr>
          <w:rFonts w:eastAsia="Times New Roman"/>
          <w:szCs w:val="24"/>
        </w:rPr>
        <w:t xml:space="preserve"> </w:t>
      </w:r>
    </w:p>
    <w:p w14:paraId="62104B2B" w14:textId="77777777" w:rsidR="000F52B4" w:rsidRDefault="00ED3287">
      <w:pPr>
        <w:tabs>
          <w:tab w:val="left" w:pos="3189"/>
          <w:tab w:val="center" w:pos="4513"/>
        </w:tabs>
        <w:spacing w:line="600" w:lineRule="auto"/>
        <w:ind w:firstLine="720"/>
        <w:contextualSpacing/>
        <w:jc w:val="both"/>
        <w:rPr>
          <w:rFonts w:eastAsia="Times New Roman"/>
          <w:szCs w:val="24"/>
        </w:rPr>
      </w:pPr>
      <w:r>
        <w:rPr>
          <w:rFonts w:eastAsia="Times New Roman"/>
          <w:szCs w:val="24"/>
        </w:rPr>
        <w:lastRenderedPageBreak/>
        <w:t xml:space="preserve">Θα έλεγα ότι </w:t>
      </w:r>
      <w:r w:rsidRPr="00917A4D">
        <w:rPr>
          <w:rFonts w:eastAsia="Times New Roman"/>
          <w:szCs w:val="24"/>
        </w:rPr>
        <w:t>η απουσία μιας συγκεκριμένης</w:t>
      </w:r>
      <w:r>
        <w:rPr>
          <w:rFonts w:eastAsia="Times New Roman"/>
          <w:szCs w:val="24"/>
        </w:rPr>
        <w:t xml:space="preserve"> αποτελεσματικής πολιτικής δημιουργεί, αν θέλετε, ανοίγει την</w:t>
      </w:r>
      <w:r w:rsidRPr="00917A4D">
        <w:rPr>
          <w:rFonts w:eastAsia="Times New Roman"/>
          <w:szCs w:val="24"/>
        </w:rPr>
        <w:t xml:space="preserve"> όρεξη σε τέτοιου είδους φαινόμενα από κάποιους ανθρώπους που έχουν σαν στόχο να θέσουν σε κίνδυνο ακόμα και τις ζωές συμπολιτών </w:t>
      </w:r>
      <w:r>
        <w:rPr>
          <w:rFonts w:eastAsia="Times New Roman"/>
          <w:szCs w:val="24"/>
        </w:rPr>
        <w:t>μας.</w:t>
      </w:r>
    </w:p>
    <w:p w14:paraId="62104B2C" w14:textId="77777777" w:rsidR="000F52B4" w:rsidRDefault="00ED3287">
      <w:pPr>
        <w:tabs>
          <w:tab w:val="left" w:pos="3189"/>
          <w:tab w:val="center" w:pos="4513"/>
        </w:tabs>
        <w:spacing w:line="600" w:lineRule="auto"/>
        <w:ind w:firstLine="720"/>
        <w:contextualSpacing/>
        <w:jc w:val="both"/>
        <w:rPr>
          <w:rFonts w:eastAsia="Times New Roman"/>
          <w:szCs w:val="24"/>
        </w:rPr>
      </w:pPr>
      <w:r w:rsidRPr="00917A4D">
        <w:rPr>
          <w:rFonts w:eastAsia="Times New Roman"/>
          <w:szCs w:val="24"/>
        </w:rPr>
        <w:t>Σας ευχαρισ</w:t>
      </w:r>
      <w:r>
        <w:rPr>
          <w:rFonts w:eastAsia="Times New Roman"/>
          <w:szCs w:val="24"/>
        </w:rPr>
        <w:t>τώ</w:t>
      </w:r>
      <w:r>
        <w:rPr>
          <w:rFonts w:eastAsia="Times New Roman"/>
          <w:szCs w:val="24"/>
        </w:rPr>
        <w:t>,</w:t>
      </w:r>
      <w:r w:rsidRPr="00917A4D">
        <w:rPr>
          <w:rFonts w:eastAsia="Times New Roman"/>
          <w:szCs w:val="24"/>
        </w:rPr>
        <w:t xml:space="preserve"> κύριε </w:t>
      </w:r>
      <w:r>
        <w:rPr>
          <w:rFonts w:eastAsia="Times New Roman"/>
          <w:szCs w:val="24"/>
        </w:rPr>
        <w:t xml:space="preserve">Πρόεδρε. </w:t>
      </w:r>
    </w:p>
    <w:p w14:paraId="62104B2D" w14:textId="77777777" w:rsidR="000F52B4" w:rsidRDefault="00ED3287">
      <w:pPr>
        <w:tabs>
          <w:tab w:val="left" w:pos="3189"/>
          <w:tab w:val="center" w:pos="4513"/>
        </w:tabs>
        <w:spacing w:line="600" w:lineRule="auto"/>
        <w:ind w:firstLine="720"/>
        <w:contextualSpacing/>
        <w:jc w:val="both"/>
        <w:rPr>
          <w:rFonts w:eastAsia="Times New Roman"/>
          <w:szCs w:val="24"/>
        </w:rPr>
      </w:pPr>
      <w:r w:rsidRPr="009F62CB">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και εμείς, κύριε </w:t>
      </w:r>
      <w:r w:rsidRPr="00917A4D">
        <w:rPr>
          <w:rFonts w:eastAsia="Times New Roman"/>
          <w:szCs w:val="24"/>
        </w:rPr>
        <w:t>Βλάχο</w:t>
      </w:r>
      <w:r>
        <w:rPr>
          <w:rFonts w:eastAsia="Times New Roman"/>
          <w:szCs w:val="24"/>
        </w:rPr>
        <w:t>,</w:t>
      </w:r>
      <w:r w:rsidRPr="00917A4D">
        <w:rPr>
          <w:rFonts w:eastAsia="Times New Roman"/>
          <w:szCs w:val="24"/>
        </w:rPr>
        <w:t xml:space="preserve"> και για την αναφορά </w:t>
      </w:r>
      <w:r w:rsidRPr="00917A4D">
        <w:rPr>
          <w:rFonts w:eastAsia="Times New Roman"/>
          <w:szCs w:val="24"/>
        </w:rPr>
        <w:t>που κάν</w:t>
      </w:r>
      <w:r>
        <w:rPr>
          <w:rFonts w:eastAsia="Times New Roman"/>
          <w:szCs w:val="24"/>
        </w:rPr>
        <w:t>α</w:t>
      </w:r>
      <w:r w:rsidRPr="00917A4D">
        <w:rPr>
          <w:rFonts w:eastAsia="Times New Roman"/>
          <w:szCs w:val="24"/>
        </w:rPr>
        <w:t>τε στα χθεσινά θλιβερά γεγονότα</w:t>
      </w:r>
      <w:r>
        <w:rPr>
          <w:rFonts w:eastAsia="Times New Roman"/>
          <w:szCs w:val="24"/>
        </w:rPr>
        <w:t xml:space="preserve">. Θα αναφερθεί φαντάζομαι και η </w:t>
      </w:r>
      <w:r w:rsidRPr="00917A4D">
        <w:rPr>
          <w:rFonts w:eastAsia="Times New Roman"/>
          <w:szCs w:val="24"/>
        </w:rPr>
        <w:t>κυρία Υπουργός</w:t>
      </w:r>
      <w:r>
        <w:rPr>
          <w:rFonts w:eastAsia="Times New Roman"/>
          <w:szCs w:val="24"/>
        </w:rPr>
        <w:t>.</w:t>
      </w:r>
    </w:p>
    <w:p w14:paraId="62104B2E" w14:textId="77777777" w:rsidR="000F52B4" w:rsidRDefault="00ED3287">
      <w:pPr>
        <w:tabs>
          <w:tab w:val="left" w:pos="3189"/>
          <w:tab w:val="center" w:pos="4513"/>
        </w:tabs>
        <w:spacing w:line="600" w:lineRule="auto"/>
        <w:ind w:firstLine="720"/>
        <w:contextualSpacing/>
        <w:jc w:val="both"/>
        <w:rPr>
          <w:rFonts w:eastAsia="Times New Roman"/>
          <w:szCs w:val="24"/>
        </w:rPr>
      </w:pPr>
      <w:r>
        <w:rPr>
          <w:rFonts w:eastAsia="Times New Roman"/>
          <w:szCs w:val="24"/>
        </w:rPr>
        <w:t xml:space="preserve">Κυρία Υπουργέ, έχετε τον λόγο. </w:t>
      </w:r>
    </w:p>
    <w:p w14:paraId="62104B2F" w14:textId="77777777" w:rsidR="000F52B4" w:rsidRDefault="00ED3287">
      <w:pPr>
        <w:spacing w:line="600" w:lineRule="auto"/>
        <w:ind w:firstLine="720"/>
        <w:contextualSpacing/>
        <w:jc w:val="both"/>
        <w:rPr>
          <w:rFonts w:eastAsia="Times New Roman"/>
          <w:szCs w:val="24"/>
        </w:rPr>
      </w:pPr>
      <w:r w:rsidRPr="00C83127">
        <w:rPr>
          <w:rFonts w:eastAsia="Times New Roman" w:cs="Times New Roman"/>
          <w:b/>
          <w:szCs w:val="24"/>
        </w:rPr>
        <w:t xml:space="preserve">ΟΛΓΑ ΓΕΡΟΒΑΣΙΛΗ (Υπουργός </w:t>
      </w:r>
      <w:r w:rsidRPr="00CC0BE9">
        <w:rPr>
          <w:rFonts w:eastAsia="Times New Roman" w:cs="Times New Roman"/>
          <w:b/>
          <w:szCs w:val="24"/>
        </w:rPr>
        <w:t xml:space="preserve">Προστασίας </w:t>
      </w:r>
      <w:r>
        <w:rPr>
          <w:rFonts w:eastAsia="Times New Roman" w:cs="Times New Roman"/>
          <w:b/>
          <w:szCs w:val="24"/>
        </w:rPr>
        <w:t>του</w:t>
      </w:r>
      <w:r w:rsidRPr="00CC0BE9">
        <w:rPr>
          <w:rFonts w:eastAsia="Times New Roman" w:cs="Times New Roman"/>
          <w:b/>
          <w:szCs w:val="24"/>
        </w:rPr>
        <w:t xml:space="preserve"> Πολίτη</w:t>
      </w:r>
      <w:r w:rsidRPr="00C83127">
        <w:rPr>
          <w:rFonts w:eastAsia="Times New Roman" w:cs="Times New Roman"/>
          <w:b/>
          <w:szCs w:val="24"/>
        </w:rPr>
        <w:t xml:space="preserve">): </w:t>
      </w:r>
      <w:r>
        <w:rPr>
          <w:rFonts w:eastAsia="Times New Roman" w:cs="Times New Roman"/>
          <w:szCs w:val="24"/>
        </w:rPr>
        <w:t xml:space="preserve">Όντως αυτή η </w:t>
      </w:r>
      <w:r w:rsidRPr="00917A4D">
        <w:rPr>
          <w:rFonts w:eastAsia="Times New Roman"/>
          <w:szCs w:val="24"/>
        </w:rPr>
        <w:t xml:space="preserve">εικόνα δεν </w:t>
      </w:r>
      <w:r>
        <w:rPr>
          <w:rFonts w:eastAsia="Times New Roman"/>
          <w:szCs w:val="24"/>
        </w:rPr>
        <w:t xml:space="preserve">τιμά κανέναν. Φυσικά δεν είναι τιμή </w:t>
      </w:r>
      <w:r w:rsidRPr="00917A4D">
        <w:rPr>
          <w:rFonts w:eastAsia="Times New Roman"/>
          <w:szCs w:val="24"/>
        </w:rPr>
        <w:t>για το ελληνικό ποδόσφαιρο</w:t>
      </w:r>
      <w:r>
        <w:rPr>
          <w:rFonts w:eastAsia="Times New Roman"/>
          <w:szCs w:val="24"/>
        </w:rPr>
        <w:t>.</w:t>
      </w:r>
      <w:r w:rsidRPr="00917A4D">
        <w:rPr>
          <w:rFonts w:eastAsia="Times New Roman"/>
          <w:szCs w:val="24"/>
        </w:rPr>
        <w:t xml:space="preserve"> Βεβαίως δεν είναι </w:t>
      </w:r>
      <w:r>
        <w:rPr>
          <w:rFonts w:eastAsia="Times New Roman"/>
          <w:szCs w:val="24"/>
        </w:rPr>
        <w:t xml:space="preserve">η </w:t>
      </w:r>
      <w:r w:rsidRPr="00917A4D">
        <w:rPr>
          <w:rFonts w:eastAsia="Times New Roman"/>
          <w:szCs w:val="24"/>
        </w:rPr>
        <w:t>στιγμή να επεκταθούμε πολύ</w:t>
      </w:r>
      <w:r>
        <w:rPr>
          <w:rFonts w:eastAsia="Times New Roman"/>
          <w:szCs w:val="24"/>
        </w:rPr>
        <w:t>. Ωστόσο θα πρέπει να κατανοήσουμε</w:t>
      </w:r>
      <w:r w:rsidRPr="00917A4D">
        <w:rPr>
          <w:rFonts w:eastAsia="Times New Roman"/>
          <w:szCs w:val="24"/>
        </w:rPr>
        <w:t xml:space="preserve"> </w:t>
      </w:r>
      <w:r>
        <w:rPr>
          <w:rFonts w:eastAsia="Times New Roman"/>
          <w:szCs w:val="24"/>
        </w:rPr>
        <w:t>-κ</w:t>
      </w:r>
      <w:r w:rsidRPr="00917A4D">
        <w:rPr>
          <w:rFonts w:eastAsia="Times New Roman"/>
          <w:szCs w:val="24"/>
        </w:rPr>
        <w:t xml:space="preserve">αι νομίζω </w:t>
      </w:r>
      <w:r>
        <w:rPr>
          <w:rFonts w:eastAsia="Times New Roman"/>
          <w:szCs w:val="24"/>
        </w:rPr>
        <w:t xml:space="preserve">ότι </w:t>
      </w:r>
      <w:r w:rsidRPr="00917A4D">
        <w:rPr>
          <w:rFonts w:eastAsia="Times New Roman"/>
          <w:szCs w:val="24"/>
        </w:rPr>
        <w:t>το κατανοούμε όλοι</w:t>
      </w:r>
      <w:r>
        <w:rPr>
          <w:rFonts w:eastAsia="Times New Roman"/>
          <w:szCs w:val="24"/>
        </w:rPr>
        <w:t>-</w:t>
      </w:r>
      <w:r w:rsidRPr="00917A4D">
        <w:rPr>
          <w:rFonts w:eastAsia="Times New Roman"/>
          <w:szCs w:val="24"/>
        </w:rPr>
        <w:t xml:space="preserve"> ότι αυτό είναι </w:t>
      </w:r>
      <w:r>
        <w:rPr>
          <w:rFonts w:eastAsia="Times New Roman"/>
          <w:szCs w:val="24"/>
        </w:rPr>
        <w:t xml:space="preserve">ένα </w:t>
      </w:r>
      <w:proofErr w:type="spellStart"/>
      <w:r w:rsidRPr="00917A4D">
        <w:rPr>
          <w:rFonts w:eastAsia="Times New Roman"/>
          <w:szCs w:val="24"/>
        </w:rPr>
        <w:t>πολυπαραγοντικό</w:t>
      </w:r>
      <w:proofErr w:type="spellEnd"/>
      <w:r w:rsidRPr="00917A4D">
        <w:rPr>
          <w:rFonts w:eastAsia="Times New Roman"/>
          <w:szCs w:val="24"/>
        </w:rPr>
        <w:t xml:space="preserve"> ζήτημα και δεν είναι ζήτημα </w:t>
      </w:r>
      <w:r>
        <w:rPr>
          <w:rFonts w:eastAsia="Times New Roman"/>
          <w:szCs w:val="24"/>
        </w:rPr>
        <w:t xml:space="preserve">μόνο </w:t>
      </w:r>
      <w:r w:rsidRPr="00917A4D">
        <w:rPr>
          <w:rFonts w:eastAsia="Times New Roman"/>
          <w:szCs w:val="24"/>
        </w:rPr>
        <w:t>της Ελληνικής Αστυνομίας</w:t>
      </w:r>
      <w:r>
        <w:rPr>
          <w:rFonts w:eastAsia="Times New Roman"/>
          <w:szCs w:val="24"/>
        </w:rPr>
        <w:t>.</w:t>
      </w:r>
      <w:r w:rsidRPr="00917A4D">
        <w:rPr>
          <w:rFonts w:eastAsia="Times New Roman"/>
          <w:szCs w:val="24"/>
        </w:rPr>
        <w:t xml:space="preserve"> </w:t>
      </w:r>
      <w:r>
        <w:rPr>
          <w:rFonts w:eastAsia="Times New Roman"/>
          <w:szCs w:val="24"/>
        </w:rPr>
        <w:t>Η Ε</w:t>
      </w:r>
      <w:r w:rsidRPr="00917A4D">
        <w:rPr>
          <w:rFonts w:eastAsia="Times New Roman"/>
          <w:szCs w:val="24"/>
        </w:rPr>
        <w:t xml:space="preserve">λληνική </w:t>
      </w:r>
      <w:r>
        <w:rPr>
          <w:rFonts w:eastAsia="Times New Roman"/>
          <w:szCs w:val="24"/>
        </w:rPr>
        <w:t>Α</w:t>
      </w:r>
      <w:r w:rsidRPr="00917A4D">
        <w:rPr>
          <w:rFonts w:eastAsia="Times New Roman"/>
          <w:szCs w:val="24"/>
        </w:rPr>
        <w:t xml:space="preserve">στυνομία </w:t>
      </w:r>
      <w:r>
        <w:rPr>
          <w:rFonts w:eastAsia="Times New Roman"/>
          <w:szCs w:val="24"/>
        </w:rPr>
        <w:t>έ</w:t>
      </w:r>
      <w:r w:rsidRPr="00917A4D">
        <w:rPr>
          <w:rFonts w:eastAsia="Times New Roman"/>
          <w:szCs w:val="24"/>
        </w:rPr>
        <w:t>χει ρόλο έξω από τα γή</w:t>
      </w:r>
      <w:r w:rsidRPr="00917A4D">
        <w:rPr>
          <w:rFonts w:eastAsia="Times New Roman"/>
          <w:szCs w:val="24"/>
        </w:rPr>
        <w:t>πεδα</w:t>
      </w:r>
      <w:r>
        <w:rPr>
          <w:rFonts w:eastAsia="Times New Roman"/>
          <w:szCs w:val="24"/>
        </w:rPr>
        <w:t>.</w:t>
      </w:r>
    </w:p>
    <w:p w14:paraId="62104B30" w14:textId="77777777" w:rsidR="000F52B4" w:rsidRDefault="00ED3287">
      <w:pPr>
        <w:spacing w:line="600" w:lineRule="auto"/>
        <w:ind w:firstLine="720"/>
        <w:contextualSpacing/>
        <w:jc w:val="both"/>
        <w:rPr>
          <w:rFonts w:eastAsia="Times New Roman"/>
          <w:szCs w:val="24"/>
        </w:rPr>
      </w:pPr>
      <w:r w:rsidRPr="007B3A46">
        <w:rPr>
          <w:rFonts w:eastAsia="Times New Roman"/>
          <w:b/>
          <w:szCs w:val="24"/>
        </w:rPr>
        <w:t>ΓΕΩΡΓΙΟΣ ΒΛΑΧΟΣ:</w:t>
      </w:r>
      <w:r>
        <w:rPr>
          <w:rFonts w:eastAsia="Times New Roman"/>
          <w:szCs w:val="24"/>
        </w:rPr>
        <w:t xml:space="preserve"> Γι’ αυτό είπα «η Κυβέρνηση».</w:t>
      </w:r>
    </w:p>
    <w:p w14:paraId="62104B31" w14:textId="77777777" w:rsidR="000F52B4" w:rsidRDefault="00ED3287">
      <w:pPr>
        <w:spacing w:line="600" w:lineRule="auto"/>
        <w:ind w:firstLine="720"/>
        <w:contextualSpacing/>
        <w:jc w:val="both"/>
        <w:rPr>
          <w:rFonts w:eastAsia="Times New Roman"/>
          <w:szCs w:val="24"/>
        </w:rPr>
      </w:pPr>
      <w:r w:rsidRPr="00C83127">
        <w:rPr>
          <w:rFonts w:eastAsia="Times New Roman" w:cs="Times New Roman"/>
          <w:b/>
          <w:szCs w:val="24"/>
        </w:rPr>
        <w:lastRenderedPageBreak/>
        <w:t xml:space="preserve">ΟΛΓΑ ΓΕΡΟΒΑΣΙΛΗ (Υπουργός </w:t>
      </w:r>
      <w:r w:rsidRPr="00CC0BE9">
        <w:rPr>
          <w:rFonts w:eastAsia="Times New Roman" w:cs="Times New Roman"/>
          <w:b/>
          <w:szCs w:val="24"/>
        </w:rPr>
        <w:t xml:space="preserve">Προστασίας </w:t>
      </w:r>
      <w:r>
        <w:rPr>
          <w:rFonts w:eastAsia="Times New Roman" w:cs="Times New Roman"/>
          <w:b/>
          <w:szCs w:val="24"/>
        </w:rPr>
        <w:t>του</w:t>
      </w:r>
      <w:r w:rsidRPr="00CC0BE9">
        <w:rPr>
          <w:rFonts w:eastAsia="Times New Roman" w:cs="Times New Roman"/>
          <w:b/>
          <w:szCs w:val="24"/>
        </w:rPr>
        <w:t xml:space="preserve"> Πολίτη</w:t>
      </w:r>
      <w:r w:rsidRPr="00C83127">
        <w:rPr>
          <w:rFonts w:eastAsia="Times New Roman" w:cs="Times New Roman"/>
          <w:b/>
          <w:szCs w:val="24"/>
        </w:rPr>
        <w:t>):</w:t>
      </w:r>
      <w:r>
        <w:rPr>
          <w:rFonts w:eastAsia="Times New Roman" w:cs="Times New Roman"/>
          <w:b/>
          <w:szCs w:val="24"/>
        </w:rPr>
        <w:t xml:space="preserve"> </w:t>
      </w:r>
      <w:r w:rsidRPr="00AE6CF9">
        <w:rPr>
          <w:rFonts w:eastAsia="Times New Roman" w:cs="Times New Roman"/>
          <w:szCs w:val="24"/>
        </w:rPr>
        <w:t>Βεβα</w:t>
      </w:r>
      <w:r>
        <w:rPr>
          <w:rFonts w:eastAsia="Times New Roman" w:cs="Times New Roman"/>
          <w:szCs w:val="24"/>
        </w:rPr>
        <w:t>ίως</w:t>
      </w:r>
      <w:r w:rsidRPr="00AE6CF9">
        <w:rPr>
          <w:rFonts w:eastAsia="Times New Roman" w:cs="Times New Roman"/>
          <w:szCs w:val="24"/>
        </w:rPr>
        <w:t>.</w:t>
      </w:r>
      <w:r>
        <w:rPr>
          <w:rFonts w:eastAsia="Times New Roman" w:cs="Times New Roman"/>
          <w:b/>
          <w:szCs w:val="24"/>
        </w:rPr>
        <w:t xml:space="preserve"> </w:t>
      </w:r>
      <w:r w:rsidRPr="00917A4D">
        <w:rPr>
          <w:rFonts w:eastAsia="Times New Roman"/>
          <w:szCs w:val="24"/>
        </w:rPr>
        <w:t xml:space="preserve">Ωστόσο είναι ένα ζήτημα το οποίο μας απασχολεί και </w:t>
      </w:r>
      <w:r>
        <w:rPr>
          <w:rFonts w:eastAsia="Times New Roman"/>
          <w:szCs w:val="24"/>
        </w:rPr>
        <w:t>ε</w:t>
      </w:r>
      <w:r w:rsidRPr="00917A4D">
        <w:rPr>
          <w:rFonts w:eastAsia="Times New Roman"/>
          <w:szCs w:val="24"/>
        </w:rPr>
        <w:t>μάς και το Υπουργείο Αθλητισμού και είναι ένα σύνθετο πραγματικά ζήτημα</w:t>
      </w:r>
      <w:r>
        <w:rPr>
          <w:rFonts w:eastAsia="Times New Roman"/>
          <w:szCs w:val="24"/>
        </w:rPr>
        <w:t>.</w:t>
      </w:r>
    </w:p>
    <w:p w14:paraId="62104B32" w14:textId="77777777" w:rsidR="000F52B4" w:rsidRDefault="00ED3287">
      <w:pPr>
        <w:spacing w:line="600" w:lineRule="auto"/>
        <w:ind w:firstLine="720"/>
        <w:contextualSpacing/>
        <w:jc w:val="both"/>
        <w:rPr>
          <w:rFonts w:eastAsia="Times New Roman"/>
          <w:szCs w:val="24"/>
        </w:rPr>
      </w:pPr>
      <w:r w:rsidRPr="00917A4D">
        <w:rPr>
          <w:rFonts w:eastAsia="Times New Roman"/>
          <w:szCs w:val="24"/>
        </w:rPr>
        <w:t xml:space="preserve">Στο κομμάτι της ερώτησής σας </w:t>
      </w:r>
      <w:r>
        <w:rPr>
          <w:rFonts w:eastAsia="Times New Roman"/>
          <w:szCs w:val="24"/>
        </w:rPr>
        <w:t>-</w:t>
      </w:r>
      <w:r>
        <w:rPr>
          <w:rFonts w:eastAsia="Times New Roman"/>
          <w:szCs w:val="24"/>
        </w:rPr>
        <w:t xml:space="preserve">για </w:t>
      </w:r>
      <w:r w:rsidRPr="00917A4D">
        <w:rPr>
          <w:rFonts w:eastAsia="Times New Roman"/>
          <w:szCs w:val="24"/>
        </w:rPr>
        <w:t>να το κλείσουμε</w:t>
      </w:r>
      <w:r>
        <w:rPr>
          <w:rFonts w:eastAsia="Times New Roman"/>
          <w:szCs w:val="24"/>
        </w:rPr>
        <w:t>-</w:t>
      </w:r>
      <w:r w:rsidRPr="00917A4D">
        <w:rPr>
          <w:rFonts w:eastAsia="Times New Roman"/>
          <w:szCs w:val="24"/>
        </w:rPr>
        <w:t xml:space="preserve"> μετακινήθηκαν </w:t>
      </w:r>
      <w:r>
        <w:rPr>
          <w:rFonts w:eastAsia="Times New Roman"/>
          <w:szCs w:val="24"/>
        </w:rPr>
        <w:t>δώδεκα</w:t>
      </w:r>
      <w:r w:rsidRPr="00917A4D">
        <w:rPr>
          <w:rFonts w:eastAsia="Times New Roman"/>
          <w:szCs w:val="24"/>
        </w:rPr>
        <w:t xml:space="preserve"> εθελοντικά</w:t>
      </w:r>
      <w:r>
        <w:rPr>
          <w:rFonts w:eastAsia="Times New Roman"/>
          <w:szCs w:val="24"/>
        </w:rPr>
        <w:t>.</w:t>
      </w:r>
      <w:r w:rsidRPr="00917A4D">
        <w:rPr>
          <w:rFonts w:eastAsia="Times New Roman"/>
          <w:szCs w:val="24"/>
        </w:rPr>
        <w:t xml:space="preserve"> </w:t>
      </w:r>
      <w:r>
        <w:rPr>
          <w:rFonts w:eastAsia="Times New Roman"/>
          <w:szCs w:val="24"/>
        </w:rPr>
        <w:t>Σ</w:t>
      </w:r>
      <w:r w:rsidRPr="00917A4D">
        <w:rPr>
          <w:rFonts w:eastAsia="Times New Roman"/>
          <w:szCs w:val="24"/>
        </w:rPr>
        <w:t>ταμάτησε η διαδικασία</w:t>
      </w:r>
      <w:r>
        <w:rPr>
          <w:rFonts w:eastAsia="Times New Roman"/>
          <w:szCs w:val="24"/>
        </w:rPr>
        <w:t>, δ</w:t>
      </w:r>
      <w:r w:rsidRPr="00917A4D">
        <w:rPr>
          <w:rFonts w:eastAsia="Times New Roman"/>
          <w:szCs w:val="24"/>
        </w:rPr>
        <w:t xml:space="preserve">εν υπάρχει πια </w:t>
      </w:r>
      <w:r>
        <w:rPr>
          <w:rFonts w:eastAsia="Times New Roman"/>
          <w:szCs w:val="24"/>
        </w:rPr>
        <w:t xml:space="preserve">τέτοια </w:t>
      </w:r>
      <w:r w:rsidRPr="00917A4D">
        <w:rPr>
          <w:rFonts w:eastAsia="Times New Roman"/>
          <w:szCs w:val="24"/>
        </w:rPr>
        <w:t>διαδικασία σε εξέλιξη</w:t>
      </w:r>
      <w:r>
        <w:rPr>
          <w:rFonts w:eastAsia="Times New Roman"/>
          <w:szCs w:val="24"/>
        </w:rPr>
        <w:t>.</w:t>
      </w:r>
      <w:r w:rsidRPr="00917A4D">
        <w:rPr>
          <w:rFonts w:eastAsia="Times New Roman"/>
          <w:szCs w:val="24"/>
        </w:rPr>
        <w:t xml:space="preserve"> </w:t>
      </w:r>
    </w:p>
    <w:p w14:paraId="62104B33" w14:textId="77777777" w:rsidR="000F52B4" w:rsidRDefault="00ED3287">
      <w:pPr>
        <w:spacing w:line="600" w:lineRule="auto"/>
        <w:ind w:firstLine="720"/>
        <w:contextualSpacing/>
        <w:jc w:val="both"/>
        <w:rPr>
          <w:rFonts w:eastAsia="Times New Roman"/>
          <w:szCs w:val="24"/>
        </w:rPr>
      </w:pPr>
      <w:r w:rsidRPr="0031272C">
        <w:rPr>
          <w:rFonts w:eastAsia="Times New Roman"/>
          <w:b/>
          <w:szCs w:val="24"/>
        </w:rPr>
        <w:t>ΓΕΩΡΓΙΟΣ ΒΛΑΧΟΣ:</w:t>
      </w:r>
      <w:r>
        <w:rPr>
          <w:rFonts w:eastAsia="Times New Roman"/>
          <w:szCs w:val="24"/>
        </w:rPr>
        <w:t xml:space="preserve"> Σταματάει; </w:t>
      </w:r>
    </w:p>
    <w:p w14:paraId="62104B34" w14:textId="77777777" w:rsidR="000F52B4" w:rsidRDefault="00ED3287">
      <w:pPr>
        <w:spacing w:line="600" w:lineRule="auto"/>
        <w:ind w:firstLine="720"/>
        <w:contextualSpacing/>
        <w:jc w:val="both"/>
        <w:rPr>
          <w:rFonts w:eastAsia="Times New Roman"/>
          <w:szCs w:val="24"/>
        </w:rPr>
      </w:pPr>
      <w:r w:rsidRPr="00C83127">
        <w:rPr>
          <w:rFonts w:eastAsia="Times New Roman" w:cs="Times New Roman"/>
          <w:b/>
          <w:szCs w:val="24"/>
        </w:rPr>
        <w:t xml:space="preserve">ΟΛΓΑ ΓΕΡΟΒΑΣΙΛΗ (Υπουργός </w:t>
      </w:r>
      <w:r w:rsidRPr="00CC0BE9">
        <w:rPr>
          <w:rFonts w:eastAsia="Times New Roman" w:cs="Times New Roman"/>
          <w:b/>
          <w:szCs w:val="24"/>
        </w:rPr>
        <w:t xml:space="preserve">Προστασίας </w:t>
      </w:r>
      <w:r>
        <w:rPr>
          <w:rFonts w:eastAsia="Times New Roman" w:cs="Times New Roman"/>
          <w:b/>
          <w:szCs w:val="24"/>
        </w:rPr>
        <w:t>του</w:t>
      </w:r>
      <w:r w:rsidRPr="00CC0BE9">
        <w:rPr>
          <w:rFonts w:eastAsia="Times New Roman" w:cs="Times New Roman"/>
          <w:b/>
          <w:szCs w:val="24"/>
        </w:rPr>
        <w:t xml:space="preserve"> Πολίτη</w:t>
      </w:r>
      <w:r w:rsidRPr="00C83127">
        <w:rPr>
          <w:rFonts w:eastAsia="Times New Roman" w:cs="Times New Roman"/>
          <w:b/>
          <w:szCs w:val="24"/>
        </w:rPr>
        <w:t xml:space="preserve">): </w:t>
      </w:r>
      <w:r>
        <w:rPr>
          <w:rFonts w:eastAsia="Times New Roman"/>
          <w:szCs w:val="24"/>
        </w:rPr>
        <w:t>Έ</w:t>
      </w:r>
      <w:r w:rsidRPr="00917A4D">
        <w:rPr>
          <w:rFonts w:eastAsia="Times New Roman"/>
          <w:szCs w:val="24"/>
        </w:rPr>
        <w:t>χει σταματήσει ήδη</w:t>
      </w:r>
      <w:r>
        <w:rPr>
          <w:rFonts w:eastAsia="Times New Roman"/>
          <w:szCs w:val="24"/>
        </w:rPr>
        <w:t>.</w:t>
      </w:r>
      <w:r w:rsidRPr="00917A4D">
        <w:rPr>
          <w:rFonts w:eastAsia="Times New Roman"/>
          <w:szCs w:val="24"/>
        </w:rPr>
        <w:t xml:space="preserve"> Ε</w:t>
      </w:r>
      <w:r w:rsidRPr="00917A4D">
        <w:rPr>
          <w:rFonts w:eastAsia="Times New Roman"/>
          <w:szCs w:val="24"/>
        </w:rPr>
        <w:t xml:space="preserve">πομένως δεν μπαίνει ζήτημα </w:t>
      </w:r>
      <w:proofErr w:type="spellStart"/>
      <w:r w:rsidRPr="00917A4D">
        <w:rPr>
          <w:rFonts w:eastAsia="Times New Roman"/>
          <w:szCs w:val="24"/>
        </w:rPr>
        <w:t>υποστελέχωσης</w:t>
      </w:r>
      <w:proofErr w:type="spellEnd"/>
      <w:r>
        <w:rPr>
          <w:rFonts w:eastAsia="Times New Roman"/>
          <w:szCs w:val="24"/>
        </w:rPr>
        <w:t>.</w:t>
      </w:r>
    </w:p>
    <w:p w14:paraId="62104B35" w14:textId="77777777" w:rsidR="000F52B4" w:rsidRDefault="00ED3287">
      <w:pPr>
        <w:spacing w:line="600" w:lineRule="auto"/>
        <w:ind w:firstLine="720"/>
        <w:contextualSpacing/>
        <w:jc w:val="both"/>
        <w:rPr>
          <w:rFonts w:eastAsia="Times New Roman"/>
          <w:szCs w:val="24"/>
        </w:rPr>
      </w:pPr>
      <w:r>
        <w:rPr>
          <w:rFonts w:eastAsia="Times New Roman"/>
          <w:szCs w:val="24"/>
        </w:rPr>
        <w:t>Όμως, α</w:t>
      </w:r>
      <w:r w:rsidRPr="00917A4D">
        <w:rPr>
          <w:rFonts w:eastAsia="Times New Roman"/>
          <w:szCs w:val="24"/>
        </w:rPr>
        <w:t xml:space="preserve">υτό </w:t>
      </w:r>
      <w:r>
        <w:rPr>
          <w:rFonts w:eastAsia="Times New Roman"/>
          <w:szCs w:val="24"/>
        </w:rPr>
        <w:t>σ</w:t>
      </w:r>
      <w:r w:rsidRPr="00917A4D">
        <w:rPr>
          <w:rFonts w:eastAsia="Times New Roman"/>
          <w:szCs w:val="24"/>
        </w:rPr>
        <w:t>το οποίο</w:t>
      </w:r>
      <w:r>
        <w:rPr>
          <w:rFonts w:eastAsia="Times New Roman"/>
          <w:szCs w:val="24"/>
        </w:rPr>
        <w:t xml:space="preserve"> </w:t>
      </w:r>
      <w:r w:rsidRPr="00917A4D">
        <w:rPr>
          <w:rFonts w:eastAsia="Times New Roman"/>
          <w:szCs w:val="24"/>
        </w:rPr>
        <w:t xml:space="preserve">συμφώνησα και μαζί σας αρχικώς </w:t>
      </w:r>
      <w:r>
        <w:rPr>
          <w:rFonts w:eastAsia="Times New Roman"/>
          <w:szCs w:val="24"/>
        </w:rPr>
        <w:t xml:space="preserve">είναι </w:t>
      </w:r>
      <w:r w:rsidRPr="00917A4D">
        <w:rPr>
          <w:rFonts w:eastAsia="Times New Roman"/>
          <w:szCs w:val="24"/>
        </w:rPr>
        <w:t xml:space="preserve">ότι όντως η </w:t>
      </w:r>
      <w:r>
        <w:rPr>
          <w:rFonts w:eastAsia="Times New Roman"/>
          <w:szCs w:val="24"/>
        </w:rPr>
        <w:t>Α</w:t>
      </w:r>
      <w:r w:rsidRPr="00917A4D">
        <w:rPr>
          <w:rFonts w:eastAsia="Times New Roman"/>
          <w:szCs w:val="24"/>
        </w:rPr>
        <w:t xml:space="preserve">στυνομία είναι </w:t>
      </w:r>
      <w:proofErr w:type="spellStart"/>
      <w:r w:rsidRPr="00917A4D">
        <w:rPr>
          <w:rFonts w:eastAsia="Times New Roman"/>
          <w:szCs w:val="24"/>
        </w:rPr>
        <w:t>υποστελεχωμένη</w:t>
      </w:r>
      <w:proofErr w:type="spellEnd"/>
      <w:r>
        <w:rPr>
          <w:rFonts w:eastAsia="Times New Roman"/>
          <w:szCs w:val="24"/>
        </w:rPr>
        <w:t>.</w:t>
      </w:r>
      <w:r w:rsidRPr="00917A4D">
        <w:rPr>
          <w:rFonts w:eastAsia="Times New Roman"/>
          <w:szCs w:val="24"/>
        </w:rPr>
        <w:t xml:space="preserve"> </w:t>
      </w:r>
      <w:r>
        <w:rPr>
          <w:rFonts w:eastAsia="Times New Roman"/>
          <w:szCs w:val="24"/>
        </w:rPr>
        <w:t>Α</w:t>
      </w:r>
      <w:r w:rsidRPr="00917A4D">
        <w:rPr>
          <w:rFonts w:eastAsia="Times New Roman"/>
          <w:szCs w:val="24"/>
        </w:rPr>
        <w:t>υτό</w:t>
      </w:r>
      <w:r>
        <w:rPr>
          <w:rFonts w:eastAsia="Times New Roman"/>
          <w:szCs w:val="24"/>
        </w:rPr>
        <w:t>,</w:t>
      </w:r>
      <w:r w:rsidRPr="00917A4D">
        <w:rPr>
          <w:rFonts w:eastAsia="Times New Roman"/>
          <w:szCs w:val="24"/>
        </w:rPr>
        <w:t xml:space="preserve"> </w:t>
      </w:r>
      <w:r>
        <w:rPr>
          <w:rFonts w:eastAsia="Times New Roman"/>
          <w:szCs w:val="24"/>
        </w:rPr>
        <w:t>όμως,</w:t>
      </w:r>
      <w:r w:rsidRPr="00917A4D">
        <w:rPr>
          <w:rFonts w:eastAsia="Times New Roman"/>
          <w:szCs w:val="24"/>
        </w:rPr>
        <w:t xml:space="preserve"> κύριε Βλάχο</w:t>
      </w:r>
      <w:r>
        <w:rPr>
          <w:rFonts w:eastAsia="Times New Roman"/>
          <w:szCs w:val="24"/>
        </w:rPr>
        <w:t>,</w:t>
      </w:r>
      <w:r w:rsidRPr="00917A4D">
        <w:rPr>
          <w:rFonts w:eastAsia="Times New Roman"/>
          <w:szCs w:val="24"/>
        </w:rPr>
        <w:t xml:space="preserve"> δεν προέκυψε αυτομάτως</w:t>
      </w:r>
      <w:r>
        <w:rPr>
          <w:rFonts w:eastAsia="Times New Roman"/>
          <w:szCs w:val="24"/>
        </w:rPr>
        <w:t>.</w:t>
      </w:r>
      <w:r w:rsidRPr="00917A4D">
        <w:rPr>
          <w:rFonts w:eastAsia="Times New Roman"/>
          <w:szCs w:val="24"/>
        </w:rPr>
        <w:t xml:space="preserve"> </w:t>
      </w:r>
      <w:r>
        <w:rPr>
          <w:rFonts w:eastAsia="Times New Roman"/>
          <w:szCs w:val="24"/>
        </w:rPr>
        <w:t>Η</w:t>
      </w:r>
      <w:r w:rsidRPr="00917A4D">
        <w:rPr>
          <w:rFonts w:eastAsia="Times New Roman"/>
          <w:szCs w:val="24"/>
        </w:rPr>
        <w:t xml:space="preserve"> </w:t>
      </w:r>
      <w:r>
        <w:rPr>
          <w:rFonts w:eastAsia="Times New Roman"/>
          <w:szCs w:val="24"/>
        </w:rPr>
        <w:t>Ε</w:t>
      </w:r>
      <w:r w:rsidRPr="00917A4D">
        <w:rPr>
          <w:rFonts w:eastAsia="Times New Roman"/>
          <w:szCs w:val="24"/>
        </w:rPr>
        <w:t xml:space="preserve">λληνική </w:t>
      </w:r>
      <w:r>
        <w:rPr>
          <w:rFonts w:eastAsia="Times New Roman"/>
          <w:szCs w:val="24"/>
        </w:rPr>
        <w:t>Α</w:t>
      </w:r>
      <w:r w:rsidRPr="00917A4D">
        <w:rPr>
          <w:rFonts w:eastAsia="Times New Roman"/>
          <w:szCs w:val="24"/>
        </w:rPr>
        <w:t xml:space="preserve">στυνομία τα τελευταία </w:t>
      </w:r>
      <w:r>
        <w:rPr>
          <w:rFonts w:eastAsia="Times New Roman"/>
          <w:szCs w:val="24"/>
        </w:rPr>
        <w:t>δέκα</w:t>
      </w:r>
      <w:r w:rsidRPr="00917A4D">
        <w:rPr>
          <w:rFonts w:eastAsia="Times New Roman"/>
          <w:szCs w:val="24"/>
        </w:rPr>
        <w:t xml:space="preserve"> χρόνια των μνημονίων </w:t>
      </w:r>
      <w:r>
        <w:rPr>
          <w:rFonts w:eastAsia="Times New Roman"/>
          <w:szCs w:val="24"/>
        </w:rPr>
        <w:t xml:space="preserve">εντάσσεται </w:t>
      </w:r>
      <w:r w:rsidRPr="00917A4D">
        <w:rPr>
          <w:rFonts w:eastAsia="Times New Roman"/>
          <w:szCs w:val="24"/>
        </w:rPr>
        <w:t>μέσα στους κανόνες</w:t>
      </w:r>
      <w:r>
        <w:rPr>
          <w:rFonts w:eastAsia="Times New Roman"/>
          <w:szCs w:val="24"/>
        </w:rPr>
        <w:t>,</w:t>
      </w:r>
      <w:r w:rsidRPr="00917A4D">
        <w:rPr>
          <w:rFonts w:eastAsia="Times New Roman"/>
          <w:szCs w:val="24"/>
        </w:rPr>
        <w:t xml:space="preserve"> όπως ξέρετε</w:t>
      </w:r>
      <w:r>
        <w:rPr>
          <w:rFonts w:eastAsia="Times New Roman"/>
          <w:szCs w:val="24"/>
        </w:rPr>
        <w:t>,</w:t>
      </w:r>
      <w:r w:rsidRPr="00917A4D">
        <w:rPr>
          <w:rFonts w:eastAsia="Times New Roman"/>
          <w:szCs w:val="24"/>
        </w:rPr>
        <w:t xml:space="preserve"> </w:t>
      </w:r>
      <w:r>
        <w:rPr>
          <w:rFonts w:eastAsia="Times New Roman"/>
          <w:szCs w:val="24"/>
        </w:rPr>
        <w:t>και εννοώ τους δημοσιονομικούς κανόνες και την αντιστοιχία προσλήψεων-αποχωρήσεων. Σ</w:t>
      </w:r>
      <w:r w:rsidRPr="00917A4D">
        <w:rPr>
          <w:rFonts w:eastAsia="Times New Roman"/>
          <w:szCs w:val="24"/>
        </w:rPr>
        <w:t xml:space="preserve">υμπεριλαμβάνονται και οι άνθρωποι οι οποίοι μπαίνουν στις αστυνομικές </w:t>
      </w:r>
      <w:r w:rsidRPr="00917A4D">
        <w:rPr>
          <w:rFonts w:eastAsia="Times New Roman"/>
          <w:szCs w:val="24"/>
        </w:rPr>
        <w:lastRenderedPageBreak/>
        <w:t>σχολές</w:t>
      </w:r>
      <w:r>
        <w:rPr>
          <w:rFonts w:eastAsia="Times New Roman"/>
          <w:szCs w:val="24"/>
        </w:rPr>
        <w:t>.</w:t>
      </w:r>
      <w:r w:rsidRPr="00917A4D">
        <w:rPr>
          <w:rFonts w:eastAsia="Times New Roman"/>
          <w:szCs w:val="24"/>
        </w:rPr>
        <w:t xml:space="preserve"> </w:t>
      </w:r>
      <w:r>
        <w:rPr>
          <w:rFonts w:eastAsia="Times New Roman"/>
          <w:szCs w:val="24"/>
        </w:rPr>
        <w:t>Α</w:t>
      </w:r>
      <w:r w:rsidRPr="00917A4D">
        <w:rPr>
          <w:rFonts w:eastAsia="Times New Roman"/>
          <w:szCs w:val="24"/>
        </w:rPr>
        <w:t xml:space="preserve">πό εκεί ξεκινάει και </w:t>
      </w:r>
      <w:r>
        <w:rPr>
          <w:rFonts w:eastAsia="Times New Roman"/>
          <w:szCs w:val="24"/>
        </w:rPr>
        <w:t>μετράει</w:t>
      </w:r>
      <w:r w:rsidRPr="00917A4D">
        <w:rPr>
          <w:rFonts w:eastAsia="Times New Roman"/>
          <w:szCs w:val="24"/>
        </w:rPr>
        <w:t xml:space="preserve"> ο αριθμός</w:t>
      </w:r>
      <w:r>
        <w:rPr>
          <w:rFonts w:eastAsia="Times New Roman"/>
          <w:szCs w:val="24"/>
        </w:rPr>
        <w:t>,</w:t>
      </w:r>
      <w:r w:rsidRPr="00917A4D">
        <w:rPr>
          <w:rFonts w:eastAsia="Times New Roman"/>
          <w:szCs w:val="24"/>
        </w:rPr>
        <w:t xml:space="preserve"> διότι αυτ</w:t>
      </w:r>
      <w:r>
        <w:rPr>
          <w:rFonts w:eastAsia="Times New Roman"/>
          <w:szCs w:val="24"/>
        </w:rPr>
        <w:t>οί</w:t>
      </w:r>
      <w:r w:rsidRPr="00917A4D">
        <w:rPr>
          <w:rFonts w:eastAsia="Times New Roman"/>
          <w:szCs w:val="24"/>
        </w:rPr>
        <w:t xml:space="preserve"> αυτομάτως </w:t>
      </w:r>
      <w:r>
        <w:rPr>
          <w:rFonts w:eastAsia="Times New Roman"/>
          <w:szCs w:val="24"/>
        </w:rPr>
        <w:t>μπαίνουν</w:t>
      </w:r>
      <w:r w:rsidRPr="00917A4D">
        <w:rPr>
          <w:rFonts w:eastAsia="Times New Roman"/>
          <w:szCs w:val="24"/>
        </w:rPr>
        <w:t xml:space="preserve"> στην υπηρεσία μετά την ολοκλήρωση </w:t>
      </w:r>
      <w:r>
        <w:rPr>
          <w:rFonts w:eastAsia="Times New Roman"/>
          <w:szCs w:val="24"/>
        </w:rPr>
        <w:t>τ</w:t>
      </w:r>
      <w:r w:rsidRPr="00917A4D">
        <w:rPr>
          <w:rFonts w:eastAsia="Times New Roman"/>
          <w:szCs w:val="24"/>
        </w:rPr>
        <w:t xml:space="preserve">ων σπουδών </w:t>
      </w:r>
      <w:r>
        <w:rPr>
          <w:rFonts w:eastAsia="Times New Roman"/>
          <w:szCs w:val="24"/>
        </w:rPr>
        <w:t>τους.</w:t>
      </w:r>
    </w:p>
    <w:p w14:paraId="62104B36" w14:textId="77777777" w:rsidR="000F52B4" w:rsidRDefault="00ED3287">
      <w:pPr>
        <w:spacing w:line="600" w:lineRule="auto"/>
        <w:ind w:firstLine="720"/>
        <w:contextualSpacing/>
        <w:jc w:val="both"/>
        <w:rPr>
          <w:rFonts w:eastAsia="Times New Roman"/>
          <w:szCs w:val="24"/>
        </w:rPr>
      </w:pPr>
      <w:r>
        <w:rPr>
          <w:rFonts w:eastAsia="Times New Roman"/>
          <w:szCs w:val="24"/>
        </w:rPr>
        <w:t>Τ</w:t>
      </w:r>
      <w:r w:rsidRPr="00917A4D">
        <w:rPr>
          <w:rFonts w:eastAsia="Times New Roman"/>
          <w:szCs w:val="24"/>
        </w:rPr>
        <w:t xml:space="preserve">α τελευταία χρόνια ο αριθμός αυτός έχει μειωθεί </w:t>
      </w:r>
      <w:r>
        <w:rPr>
          <w:rFonts w:eastAsia="Times New Roman"/>
          <w:szCs w:val="24"/>
        </w:rPr>
        <w:t>-</w:t>
      </w:r>
      <w:r w:rsidRPr="00917A4D">
        <w:rPr>
          <w:rFonts w:eastAsia="Times New Roman"/>
          <w:szCs w:val="24"/>
        </w:rPr>
        <w:t>κάθε</w:t>
      </w:r>
      <w:r>
        <w:rPr>
          <w:rFonts w:eastAsia="Times New Roman"/>
          <w:szCs w:val="24"/>
        </w:rPr>
        <w:t xml:space="preserve"> </w:t>
      </w:r>
      <w:r w:rsidRPr="00917A4D">
        <w:rPr>
          <w:rFonts w:eastAsia="Times New Roman"/>
          <w:szCs w:val="24"/>
        </w:rPr>
        <w:t>χρόνο</w:t>
      </w:r>
      <w:r>
        <w:rPr>
          <w:rFonts w:eastAsia="Times New Roman"/>
          <w:szCs w:val="24"/>
        </w:rPr>
        <w:t>,</w:t>
      </w:r>
      <w:r w:rsidRPr="00917A4D">
        <w:rPr>
          <w:rFonts w:eastAsia="Times New Roman"/>
          <w:szCs w:val="24"/>
        </w:rPr>
        <w:t xml:space="preserve"> επί τόσα χρόνια</w:t>
      </w:r>
      <w:r>
        <w:rPr>
          <w:rFonts w:eastAsia="Times New Roman"/>
          <w:szCs w:val="24"/>
        </w:rPr>
        <w:t>-</w:t>
      </w:r>
      <w:r w:rsidRPr="00917A4D">
        <w:rPr>
          <w:rFonts w:eastAsia="Times New Roman"/>
          <w:szCs w:val="24"/>
        </w:rPr>
        <w:t xml:space="preserve"> δραματικά</w:t>
      </w:r>
      <w:r>
        <w:rPr>
          <w:rFonts w:eastAsia="Times New Roman"/>
          <w:szCs w:val="24"/>
        </w:rPr>
        <w:t>.</w:t>
      </w:r>
      <w:r w:rsidRPr="00917A4D">
        <w:rPr>
          <w:rFonts w:eastAsia="Times New Roman"/>
          <w:szCs w:val="24"/>
        </w:rPr>
        <w:t xml:space="preserve"> </w:t>
      </w:r>
      <w:r>
        <w:rPr>
          <w:rFonts w:eastAsia="Times New Roman"/>
          <w:szCs w:val="24"/>
        </w:rPr>
        <w:t>Ε</w:t>
      </w:r>
      <w:r w:rsidRPr="00917A4D">
        <w:rPr>
          <w:rFonts w:eastAsia="Times New Roman"/>
          <w:szCs w:val="24"/>
        </w:rPr>
        <w:t xml:space="preserve">ισάγονται αυτή τη στιγμή </w:t>
      </w:r>
      <w:r>
        <w:rPr>
          <w:rFonts w:eastAsia="Times New Roman"/>
          <w:szCs w:val="24"/>
        </w:rPr>
        <w:t>-</w:t>
      </w:r>
      <w:r w:rsidRPr="00917A4D">
        <w:rPr>
          <w:rFonts w:eastAsia="Times New Roman"/>
          <w:szCs w:val="24"/>
        </w:rPr>
        <w:t>μέχρι και την προηγούμενη χρονιά δηλαδή</w:t>
      </w:r>
      <w:r>
        <w:rPr>
          <w:rFonts w:eastAsia="Times New Roman"/>
          <w:szCs w:val="24"/>
        </w:rPr>
        <w:t>-</w:t>
      </w:r>
      <w:r w:rsidRPr="00917A4D">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πενήντα</w:t>
      </w:r>
      <w:r w:rsidRPr="00917A4D">
        <w:rPr>
          <w:rFonts w:eastAsia="Times New Roman"/>
          <w:szCs w:val="24"/>
        </w:rPr>
        <w:t xml:space="preserve"> περίπου ά</w:t>
      </w:r>
      <w:r w:rsidRPr="00917A4D">
        <w:rPr>
          <w:rFonts w:eastAsia="Times New Roman"/>
          <w:szCs w:val="24"/>
        </w:rPr>
        <w:t>νθρωποι</w:t>
      </w:r>
      <w:r>
        <w:rPr>
          <w:rFonts w:eastAsia="Times New Roman"/>
          <w:szCs w:val="24"/>
        </w:rPr>
        <w:t>, οι οποίοι -</w:t>
      </w:r>
      <w:r w:rsidRPr="00917A4D">
        <w:rPr>
          <w:rFonts w:eastAsia="Times New Roman"/>
          <w:szCs w:val="24"/>
        </w:rPr>
        <w:t>όπως καταλαβαίνετε</w:t>
      </w:r>
      <w:r>
        <w:rPr>
          <w:rFonts w:eastAsia="Times New Roman"/>
          <w:szCs w:val="24"/>
        </w:rPr>
        <w:t>-</w:t>
      </w:r>
      <w:r w:rsidRPr="00917A4D">
        <w:rPr>
          <w:rFonts w:eastAsia="Times New Roman"/>
          <w:szCs w:val="24"/>
        </w:rPr>
        <w:t xml:space="preserve"> </w:t>
      </w:r>
      <w:r>
        <w:rPr>
          <w:rFonts w:eastAsia="Times New Roman"/>
          <w:szCs w:val="24"/>
        </w:rPr>
        <w:t>μαζί μ</w:t>
      </w:r>
      <w:r w:rsidRPr="00917A4D">
        <w:rPr>
          <w:rFonts w:eastAsia="Times New Roman"/>
          <w:szCs w:val="24"/>
        </w:rPr>
        <w:t>ε τον μικρό αριθμό</w:t>
      </w:r>
      <w:r>
        <w:rPr>
          <w:rFonts w:eastAsia="Times New Roman"/>
          <w:szCs w:val="24"/>
        </w:rPr>
        <w:t xml:space="preserve"> από</w:t>
      </w:r>
      <w:r w:rsidRPr="00917A4D">
        <w:rPr>
          <w:rFonts w:eastAsia="Times New Roman"/>
          <w:szCs w:val="24"/>
        </w:rPr>
        <w:t xml:space="preserve"> τους </w:t>
      </w:r>
      <w:proofErr w:type="spellStart"/>
      <w:r w:rsidRPr="00917A4D">
        <w:rPr>
          <w:rFonts w:eastAsia="Times New Roman"/>
          <w:szCs w:val="24"/>
        </w:rPr>
        <w:t>αποχωρήσαντες</w:t>
      </w:r>
      <w:proofErr w:type="spellEnd"/>
      <w:r w:rsidRPr="00917A4D">
        <w:rPr>
          <w:rFonts w:eastAsia="Times New Roman"/>
          <w:szCs w:val="24"/>
        </w:rPr>
        <w:t xml:space="preserve"> </w:t>
      </w:r>
      <w:r>
        <w:rPr>
          <w:rFonts w:eastAsia="Times New Roman"/>
          <w:szCs w:val="24"/>
        </w:rPr>
        <w:t>-διότι υπάρχουν αυτοί που</w:t>
      </w:r>
      <w:r w:rsidRPr="00917A4D">
        <w:rPr>
          <w:rFonts w:eastAsia="Times New Roman"/>
          <w:szCs w:val="24"/>
        </w:rPr>
        <w:t xml:space="preserve"> συνταξιοδοτούνται</w:t>
      </w:r>
      <w:r>
        <w:rPr>
          <w:rFonts w:eastAsia="Times New Roman"/>
          <w:szCs w:val="24"/>
        </w:rPr>
        <w:t>-</w:t>
      </w:r>
      <w:r w:rsidRPr="00917A4D">
        <w:rPr>
          <w:rFonts w:eastAsia="Times New Roman"/>
          <w:szCs w:val="24"/>
        </w:rPr>
        <w:t xml:space="preserve"> </w:t>
      </w:r>
      <w:r>
        <w:rPr>
          <w:rFonts w:eastAsia="Times New Roman"/>
          <w:szCs w:val="24"/>
        </w:rPr>
        <w:t>σ</w:t>
      </w:r>
      <w:r w:rsidRPr="00917A4D">
        <w:rPr>
          <w:rFonts w:eastAsia="Times New Roman"/>
          <w:szCs w:val="24"/>
        </w:rPr>
        <w:t>υν το ότι οι σύγχρονες ανάγκες της τελευταίας δεκαετίας</w:t>
      </w:r>
      <w:r>
        <w:rPr>
          <w:rFonts w:eastAsia="Times New Roman"/>
          <w:szCs w:val="24"/>
        </w:rPr>
        <w:t xml:space="preserve">, </w:t>
      </w:r>
      <w:r w:rsidRPr="00917A4D">
        <w:rPr>
          <w:rFonts w:eastAsia="Times New Roman"/>
          <w:szCs w:val="24"/>
        </w:rPr>
        <w:t>όπως είναι αναμενόμενο</w:t>
      </w:r>
      <w:r>
        <w:rPr>
          <w:rFonts w:eastAsia="Times New Roman"/>
          <w:szCs w:val="24"/>
        </w:rPr>
        <w:t xml:space="preserve">, </w:t>
      </w:r>
      <w:r w:rsidRPr="00917A4D">
        <w:rPr>
          <w:rFonts w:eastAsia="Times New Roman"/>
          <w:szCs w:val="24"/>
        </w:rPr>
        <w:t>πάντα είναι μεγαλύτερες και πολύ πιο σύνθ</w:t>
      </w:r>
      <w:r w:rsidRPr="00917A4D">
        <w:rPr>
          <w:rFonts w:eastAsia="Times New Roman"/>
          <w:szCs w:val="24"/>
        </w:rPr>
        <w:t>ετες και πολύπλοκες και σε άλλα αντικείμενα</w:t>
      </w:r>
      <w:r>
        <w:rPr>
          <w:rFonts w:eastAsia="Times New Roman"/>
          <w:szCs w:val="24"/>
        </w:rPr>
        <w:t>,</w:t>
      </w:r>
      <w:r w:rsidRPr="00917A4D">
        <w:rPr>
          <w:rFonts w:eastAsia="Times New Roman"/>
          <w:szCs w:val="24"/>
        </w:rPr>
        <w:t xml:space="preserve"> δηλαδή </w:t>
      </w:r>
      <w:r>
        <w:rPr>
          <w:rFonts w:eastAsia="Times New Roman"/>
          <w:szCs w:val="24"/>
        </w:rPr>
        <w:t>σε αυτά τα οποία</w:t>
      </w:r>
      <w:r w:rsidRPr="00917A4D">
        <w:rPr>
          <w:rFonts w:eastAsia="Times New Roman"/>
          <w:szCs w:val="24"/>
        </w:rPr>
        <w:t xml:space="preserve"> υπεισέρχεται η Ελληνική Αστυνομία</w:t>
      </w:r>
      <w:r>
        <w:rPr>
          <w:rFonts w:eastAsia="Times New Roman"/>
          <w:szCs w:val="24"/>
        </w:rPr>
        <w:t>,</w:t>
      </w:r>
      <w:r w:rsidRPr="00917A4D">
        <w:rPr>
          <w:rFonts w:eastAsia="Times New Roman"/>
          <w:szCs w:val="24"/>
        </w:rPr>
        <w:t xml:space="preserve"> όλο αυτό μαζί</w:t>
      </w:r>
      <w:r>
        <w:rPr>
          <w:rFonts w:eastAsia="Times New Roman"/>
          <w:szCs w:val="24"/>
        </w:rPr>
        <w:t xml:space="preserve"> δημιούργησε </w:t>
      </w:r>
      <w:proofErr w:type="spellStart"/>
      <w:r>
        <w:rPr>
          <w:rFonts w:eastAsia="Times New Roman"/>
          <w:szCs w:val="24"/>
        </w:rPr>
        <w:t>υποστελέχωση</w:t>
      </w:r>
      <w:proofErr w:type="spellEnd"/>
      <w:r>
        <w:rPr>
          <w:rFonts w:eastAsia="Times New Roman"/>
          <w:szCs w:val="24"/>
        </w:rPr>
        <w:t xml:space="preserve">, η οποία </w:t>
      </w:r>
      <w:r w:rsidRPr="00917A4D">
        <w:rPr>
          <w:rFonts w:eastAsia="Times New Roman"/>
          <w:szCs w:val="24"/>
        </w:rPr>
        <w:t>δεν είναι εύκολο να αντιμετωπιστεί και εφάπαξ</w:t>
      </w:r>
      <w:r>
        <w:rPr>
          <w:rFonts w:eastAsia="Times New Roman"/>
          <w:szCs w:val="24"/>
        </w:rPr>
        <w:t>, δ</w:t>
      </w:r>
      <w:r w:rsidRPr="00917A4D">
        <w:rPr>
          <w:rFonts w:eastAsia="Times New Roman"/>
          <w:szCs w:val="24"/>
        </w:rPr>
        <w:t>ιότι δημοσιονομικοί περιορισμοί υπάρχουν</w:t>
      </w:r>
      <w:r>
        <w:rPr>
          <w:rFonts w:eastAsia="Times New Roman"/>
          <w:szCs w:val="24"/>
        </w:rPr>
        <w:t xml:space="preserve"> και</w:t>
      </w:r>
      <w:r w:rsidRPr="00917A4D">
        <w:rPr>
          <w:rFonts w:eastAsia="Times New Roman"/>
          <w:szCs w:val="24"/>
        </w:rPr>
        <w:t xml:space="preserve"> εξακολουθούν να υπάρχουν</w:t>
      </w:r>
      <w:r>
        <w:rPr>
          <w:rFonts w:eastAsia="Times New Roman"/>
          <w:szCs w:val="24"/>
        </w:rPr>
        <w:t>.</w:t>
      </w:r>
    </w:p>
    <w:p w14:paraId="62104B37" w14:textId="77777777" w:rsidR="000F52B4" w:rsidRDefault="00ED3287">
      <w:pPr>
        <w:spacing w:line="600" w:lineRule="auto"/>
        <w:ind w:firstLine="720"/>
        <w:contextualSpacing/>
        <w:jc w:val="both"/>
        <w:rPr>
          <w:rFonts w:eastAsia="Times New Roman"/>
          <w:szCs w:val="24"/>
        </w:rPr>
      </w:pPr>
      <w:r>
        <w:rPr>
          <w:rFonts w:eastAsia="Times New Roman"/>
          <w:szCs w:val="24"/>
        </w:rPr>
        <w:t>Όμως, ε</w:t>
      </w:r>
      <w:r w:rsidRPr="00917A4D">
        <w:rPr>
          <w:rFonts w:eastAsia="Times New Roman"/>
          <w:szCs w:val="24"/>
        </w:rPr>
        <w:t>κείνο</w:t>
      </w:r>
      <w:r>
        <w:rPr>
          <w:rFonts w:eastAsia="Times New Roman"/>
          <w:szCs w:val="24"/>
        </w:rPr>
        <w:t xml:space="preserve"> </w:t>
      </w:r>
      <w:r w:rsidRPr="00917A4D">
        <w:rPr>
          <w:rFonts w:eastAsia="Times New Roman"/>
          <w:szCs w:val="24"/>
        </w:rPr>
        <w:t>πο</w:t>
      </w:r>
      <w:r>
        <w:rPr>
          <w:rFonts w:eastAsia="Times New Roman"/>
          <w:szCs w:val="24"/>
        </w:rPr>
        <w:t>υ έχει ένα ενδιαφέρον είναι ότι, π</w:t>
      </w:r>
      <w:r w:rsidRPr="00917A4D">
        <w:rPr>
          <w:rFonts w:eastAsia="Times New Roman"/>
          <w:szCs w:val="24"/>
        </w:rPr>
        <w:t>ρώτον</w:t>
      </w:r>
      <w:r>
        <w:rPr>
          <w:rFonts w:eastAsia="Times New Roman"/>
          <w:szCs w:val="24"/>
        </w:rPr>
        <w:t>,</w:t>
      </w:r>
      <w:r w:rsidRPr="00917A4D">
        <w:rPr>
          <w:rFonts w:eastAsia="Times New Roman"/>
          <w:szCs w:val="24"/>
        </w:rPr>
        <w:t xml:space="preserve"> </w:t>
      </w:r>
      <w:r>
        <w:rPr>
          <w:rFonts w:eastAsia="Times New Roman"/>
          <w:szCs w:val="24"/>
        </w:rPr>
        <w:t>οι έξι χιλιάδες επτακόσιες</w:t>
      </w:r>
      <w:r w:rsidRPr="00917A4D">
        <w:rPr>
          <w:rFonts w:eastAsia="Times New Roman"/>
          <w:szCs w:val="24"/>
        </w:rPr>
        <w:t xml:space="preserve"> οργανικές θέσεις στην Ελληνική Αστυνομία καταργήθηκαν</w:t>
      </w:r>
      <w:r>
        <w:rPr>
          <w:rFonts w:eastAsia="Times New Roman"/>
          <w:szCs w:val="24"/>
        </w:rPr>
        <w:t>,</w:t>
      </w:r>
      <w:r w:rsidRPr="00917A4D">
        <w:rPr>
          <w:rFonts w:eastAsia="Times New Roman"/>
          <w:szCs w:val="24"/>
        </w:rPr>
        <w:t xml:space="preserve"> όταν στο </w:t>
      </w:r>
      <w:r>
        <w:rPr>
          <w:rFonts w:eastAsia="Times New Roman"/>
          <w:szCs w:val="24"/>
        </w:rPr>
        <w:t>Υπουργείο Δ</w:t>
      </w:r>
      <w:r w:rsidRPr="00917A4D">
        <w:rPr>
          <w:rFonts w:eastAsia="Times New Roman"/>
          <w:szCs w:val="24"/>
        </w:rPr>
        <w:t xml:space="preserve">ιοικητικής </w:t>
      </w:r>
      <w:r>
        <w:rPr>
          <w:rFonts w:eastAsia="Times New Roman"/>
          <w:szCs w:val="24"/>
        </w:rPr>
        <w:t>Μ</w:t>
      </w:r>
      <w:r w:rsidRPr="00917A4D">
        <w:rPr>
          <w:rFonts w:eastAsia="Times New Roman"/>
          <w:szCs w:val="24"/>
        </w:rPr>
        <w:t xml:space="preserve">εταρρύθμισης ήταν </w:t>
      </w:r>
      <w:r>
        <w:rPr>
          <w:rFonts w:eastAsia="Times New Roman"/>
          <w:szCs w:val="24"/>
        </w:rPr>
        <w:t>Υ</w:t>
      </w:r>
      <w:r w:rsidRPr="00917A4D">
        <w:rPr>
          <w:rFonts w:eastAsia="Times New Roman"/>
          <w:szCs w:val="24"/>
        </w:rPr>
        <w:t>πουργός ο κ</w:t>
      </w:r>
      <w:r>
        <w:rPr>
          <w:rFonts w:eastAsia="Times New Roman"/>
          <w:szCs w:val="24"/>
        </w:rPr>
        <w:t>.</w:t>
      </w:r>
      <w:r w:rsidRPr="00917A4D">
        <w:rPr>
          <w:rFonts w:eastAsia="Times New Roman"/>
          <w:szCs w:val="24"/>
        </w:rPr>
        <w:t xml:space="preserve"> Μητσοτάκης</w:t>
      </w:r>
      <w:r>
        <w:rPr>
          <w:rFonts w:eastAsia="Times New Roman"/>
          <w:szCs w:val="24"/>
        </w:rPr>
        <w:t>. Στη συνέχεια κα</w:t>
      </w:r>
      <w:r>
        <w:rPr>
          <w:rFonts w:eastAsia="Times New Roman"/>
          <w:szCs w:val="24"/>
        </w:rPr>
        <w:t xml:space="preserve">ι στη </w:t>
      </w:r>
      <w:r>
        <w:rPr>
          <w:rFonts w:eastAsia="Times New Roman"/>
          <w:szCs w:val="24"/>
        </w:rPr>
        <w:lastRenderedPageBreak/>
        <w:t xml:space="preserve">φετινή ΔΕΘ, </w:t>
      </w:r>
      <w:r w:rsidRPr="00917A4D">
        <w:rPr>
          <w:rFonts w:eastAsia="Times New Roman"/>
          <w:szCs w:val="24"/>
        </w:rPr>
        <w:t xml:space="preserve">διατυπώθηκε από τον ίδιο ότι δεν χρειάζονται άλλες προσλήψεις στην </w:t>
      </w:r>
      <w:r>
        <w:rPr>
          <w:rFonts w:eastAsia="Times New Roman"/>
          <w:szCs w:val="24"/>
        </w:rPr>
        <w:t>Ε</w:t>
      </w:r>
      <w:r w:rsidRPr="00917A4D">
        <w:rPr>
          <w:rFonts w:eastAsia="Times New Roman"/>
          <w:szCs w:val="24"/>
        </w:rPr>
        <w:t xml:space="preserve">λληνική </w:t>
      </w:r>
      <w:r>
        <w:rPr>
          <w:rFonts w:eastAsia="Times New Roman"/>
          <w:szCs w:val="24"/>
        </w:rPr>
        <w:t>Α</w:t>
      </w:r>
      <w:r w:rsidRPr="00917A4D">
        <w:rPr>
          <w:rFonts w:eastAsia="Times New Roman"/>
          <w:szCs w:val="24"/>
        </w:rPr>
        <w:t>στυνομία και ότι αρκούν</w:t>
      </w:r>
      <w:r>
        <w:rPr>
          <w:rFonts w:eastAsia="Times New Roman"/>
          <w:szCs w:val="24"/>
        </w:rPr>
        <w:t>.</w:t>
      </w:r>
      <w:r w:rsidRPr="00917A4D">
        <w:rPr>
          <w:rFonts w:eastAsia="Times New Roman"/>
          <w:szCs w:val="24"/>
        </w:rPr>
        <w:t xml:space="preserve"> </w:t>
      </w:r>
      <w:r>
        <w:rPr>
          <w:rFonts w:eastAsia="Times New Roman"/>
          <w:szCs w:val="24"/>
        </w:rPr>
        <w:t>Τ</w:t>
      </w:r>
      <w:r w:rsidRPr="00917A4D">
        <w:rPr>
          <w:rFonts w:eastAsia="Times New Roman"/>
          <w:szCs w:val="24"/>
        </w:rPr>
        <w:t xml:space="preserve">ην ίδια ακριβώς </w:t>
      </w:r>
      <w:r>
        <w:rPr>
          <w:rFonts w:eastAsia="Times New Roman"/>
          <w:szCs w:val="24"/>
        </w:rPr>
        <w:t>θ</w:t>
      </w:r>
      <w:r w:rsidRPr="00917A4D">
        <w:rPr>
          <w:rFonts w:eastAsia="Times New Roman"/>
          <w:szCs w:val="24"/>
        </w:rPr>
        <w:t>έση</w:t>
      </w:r>
      <w:r>
        <w:rPr>
          <w:rFonts w:eastAsia="Times New Roman"/>
          <w:szCs w:val="24"/>
        </w:rPr>
        <w:t xml:space="preserve"> </w:t>
      </w:r>
      <w:r w:rsidRPr="00917A4D">
        <w:rPr>
          <w:rFonts w:eastAsia="Times New Roman"/>
          <w:szCs w:val="24"/>
        </w:rPr>
        <w:t>διατύπωσ</w:t>
      </w:r>
      <w:r>
        <w:rPr>
          <w:rFonts w:eastAsia="Times New Roman"/>
          <w:szCs w:val="24"/>
        </w:rPr>
        <w:t>αν</w:t>
      </w:r>
      <w:r w:rsidRPr="00917A4D">
        <w:rPr>
          <w:rFonts w:eastAsia="Times New Roman"/>
          <w:szCs w:val="24"/>
        </w:rPr>
        <w:t xml:space="preserve"> και άλλα στελέχη </w:t>
      </w:r>
      <w:r>
        <w:rPr>
          <w:rFonts w:eastAsia="Times New Roman"/>
          <w:szCs w:val="24"/>
        </w:rPr>
        <w:t>σας,</w:t>
      </w:r>
      <w:r w:rsidRPr="00917A4D">
        <w:rPr>
          <w:rFonts w:eastAsia="Times New Roman"/>
          <w:szCs w:val="24"/>
        </w:rPr>
        <w:t xml:space="preserve"> αργότερα</w:t>
      </w:r>
      <w:r>
        <w:rPr>
          <w:rFonts w:eastAsia="Times New Roman"/>
          <w:szCs w:val="24"/>
        </w:rPr>
        <w:t>,</w:t>
      </w:r>
      <w:r w:rsidRPr="00917A4D">
        <w:rPr>
          <w:rFonts w:eastAsia="Times New Roman"/>
          <w:szCs w:val="24"/>
        </w:rPr>
        <w:t xml:space="preserve"> μετά τον κ</w:t>
      </w:r>
      <w:r>
        <w:rPr>
          <w:rFonts w:eastAsia="Times New Roman"/>
          <w:szCs w:val="24"/>
        </w:rPr>
        <w:t>.</w:t>
      </w:r>
      <w:r w:rsidRPr="00917A4D">
        <w:rPr>
          <w:rFonts w:eastAsia="Times New Roman"/>
          <w:szCs w:val="24"/>
        </w:rPr>
        <w:t xml:space="preserve"> Μητσοτάκη</w:t>
      </w:r>
      <w:r>
        <w:rPr>
          <w:rFonts w:eastAsia="Times New Roman"/>
          <w:szCs w:val="24"/>
        </w:rPr>
        <w:t>. Υπάρχει, λοιπόν, από τη μία το «</w:t>
      </w:r>
      <w:r w:rsidRPr="00917A4D">
        <w:rPr>
          <w:rFonts w:eastAsia="Times New Roman"/>
          <w:szCs w:val="24"/>
        </w:rPr>
        <w:t>δεν χρειαζόμαστε</w:t>
      </w:r>
      <w:r>
        <w:rPr>
          <w:rFonts w:eastAsia="Times New Roman"/>
          <w:szCs w:val="24"/>
        </w:rPr>
        <w:t>»</w:t>
      </w:r>
      <w:r w:rsidRPr="00917A4D">
        <w:rPr>
          <w:rFonts w:eastAsia="Times New Roman"/>
          <w:szCs w:val="24"/>
        </w:rPr>
        <w:t xml:space="preserve"> και υπάρχει </w:t>
      </w:r>
      <w:r>
        <w:rPr>
          <w:rFonts w:eastAsia="Times New Roman"/>
          <w:szCs w:val="24"/>
        </w:rPr>
        <w:t xml:space="preserve">απ’ την άλλη </w:t>
      </w:r>
      <w:r w:rsidRPr="00917A4D">
        <w:rPr>
          <w:rFonts w:eastAsia="Times New Roman"/>
          <w:szCs w:val="24"/>
        </w:rPr>
        <w:t xml:space="preserve">και </w:t>
      </w:r>
      <w:r>
        <w:rPr>
          <w:rFonts w:eastAsia="Times New Roman"/>
          <w:szCs w:val="24"/>
        </w:rPr>
        <w:t>το</w:t>
      </w:r>
      <w:r w:rsidRPr="00917A4D">
        <w:rPr>
          <w:rFonts w:eastAsia="Times New Roman"/>
          <w:szCs w:val="24"/>
        </w:rPr>
        <w:t xml:space="preserve"> </w:t>
      </w:r>
      <w:r>
        <w:rPr>
          <w:rFonts w:eastAsia="Times New Roman"/>
          <w:szCs w:val="24"/>
        </w:rPr>
        <w:t>«</w:t>
      </w:r>
      <w:proofErr w:type="spellStart"/>
      <w:r w:rsidRPr="00917A4D">
        <w:rPr>
          <w:rFonts w:eastAsia="Times New Roman"/>
          <w:szCs w:val="24"/>
        </w:rPr>
        <w:t>υποστελέχωση</w:t>
      </w:r>
      <w:proofErr w:type="spellEnd"/>
      <w:r>
        <w:rPr>
          <w:rFonts w:eastAsia="Times New Roman"/>
          <w:szCs w:val="24"/>
        </w:rPr>
        <w:t>». Θ</w:t>
      </w:r>
      <w:r w:rsidRPr="00917A4D">
        <w:rPr>
          <w:rFonts w:eastAsia="Times New Roman"/>
          <w:szCs w:val="24"/>
        </w:rPr>
        <w:t>α πρέπει να καταλήξετε</w:t>
      </w:r>
      <w:r>
        <w:rPr>
          <w:rFonts w:eastAsia="Times New Roman"/>
          <w:szCs w:val="24"/>
        </w:rPr>
        <w:t>.</w:t>
      </w:r>
      <w:r w:rsidRPr="00917A4D">
        <w:rPr>
          <w:rFonts w:eastAsia="Times New Roman"/>
          <w:szCs w:val="24"/>
        </w:rPr>
        <w:t xml:space="preserve"> Δεν εννοώ </w:t>
      </w:r>
      <w:r>
        <w:rPr>
          <w:rFonts w:eastAsia="Times New Roman"/>
          <w:szCs w:val="24"/>
        </w:rPr>
        <w:t>εσείς</w:t>
      </w:r>
      <w:r w:rsidRPr="00917A4D">
        <w:rPr>
          <w:rFonts w:eastAsia="Times New Roman"/>
          <w:szCs w:val="24"/>
        </w:rPr>
        <w:t xml:space="preserve"> προσωπικ</w:t>
      </w:r>
      <w:r>
        <w:rPr>
          <w:rFonts w:eastAsia="Times New Roman"/>
          <w:szCs w:val="24"/>
        </w:rPr>
        <w:t>ώ</w:t>
      </w:r>
      <w:r w:rsidRPr="00917A4D">
        <w:rPr>
          <w:rFonts w:eastAsia="Times New Roman"/>
          <w:szCs w:val="24"/>
        </w:rPr>
        <w:t>ς</w:t>
      </w:r>
      <w:r>
        <w:rPr>
          <w:rFonts w:eastAsia="Times New Roman"/>
          <w:szCs w:val="24"/>
        </w:rPr>
        <w:t>,</w:t>
      </w:r>
      <w:r w:rsidRPr="00917A4D">
        <w:rPr>
          <w:rFonts w:eastAsia="Times New Roman"/>
          <w:szCs w:val="24"/>
        </w:rPr>
        <w:t xml:space="preserve"> κύριε Βλάχο</w:t>
      </w:r>
      <w:r>
        <w:rPr>
          <w:rFonts w:eastAsia="Times New Roman"/>
          <w:szCs w:val="24"/>
        </w:rPr>
        <w:t>,</w:t>
      </w:r>
      <w:r w:rsidRPr="00917A4D">
        <w:rPr>
          <w:rFonts w:eastAsia="Times New Roman"/>
          <w:szCs w:val="24"/>
        </w:rPr>
        <w:t xml:space="preserve"> αλλά ως πολιτικός φορέας οφείλετε να σταθείτε πιο σοβαρά</w:t>
      </w:r>
      <w:r>
        <w:rPr>
          <w:rFonts w:eastAsia="Times New Roman"/>
          <w:szCs w:val="24"/>
        </w:rPr>
        <w:t>.</w:t>
      </w:r>
    </w:p>
    <w:p w14:paraId="62104B38" w14:textId="77777777" w:rsidR="000F52B4" w:rsidRDefault="00ED3287">
      <w:pPr>
        <w:spacing w:line="600" w:lineRule="auto"/>
        <w:ind w:firstLine="720"/>
        <w:contextualSpacing/>
        <w:jc w:val="both"/>
        <w:rPr>
          <w:rFonts w:eastAsia="Times New Roman"/>
          <w:szCs w:val="24"/>
        </w:rPr>
      </w:pPr>
      <w:r>
        <w:rPr>
          <w:rFonts w:eastAsia="Times New Roman"/>
          <w:szCs w:val="24"/>
        </w:rPr>
        <w:t>Ε</w:t>
      </w:r>
      <w:r w:rsidRPr="00917A4D">
        <w:rPr>
          <w:rFonts w:eastAsia="Times New Roman"/>
          <w:szCs w:val="24"/>
        </w:rPr>
        <w:t>πιτρέψτε μου</w:t>
      </w:r>
      <w:r>
        <w:rPr>
          <w:rFonts w:eastAsia="Times New Roman"/>
          <w:szCs w:val="24"/>
        </w:rPr>
        <w:t>, επειδή ήμουν στη</w:t>
      </w:r>
      <w:r w:rsidRPr="00917A4D">
        <w:rPr>
          <w:rFonts w:eastAsia="Times New Roman"/>
          <w:szCs w:val="24"/>
        </w:rPr>
        <w:t xml:space="preserve"> διαδικασία </w:t>
      </w:r>
      <w:r>
        <w:rPr>
          <w:rFonts w:eastAsia="Times New Roman"/>
          <w:szCs w:val="24"/>
        </w:rPr>
        <w:t xml:space="preserve">όλης της </w:t>
      </w:r>
      <w:r w:rsidRPr="00917A4D">
        <w:rPr>
          <w:rFonts w:eastAsia="Times New Roman"/>
          <w:szCs w:val="24"/>
        </w:rPr>
        <w:t>διαπραγμάτευση</w:t>
      </w:r>
      <w:r>
        <w:rPr>
          <w:rFonts w:eastAsia="Times New Roman"/>
          <w:szCs w:val="24"/>
        </w:rPr>
        <w:t xml:space="preserve">ς του </w:t>
      </w:r>
      <w:r w:rsidRPr="00917A4D">
        <w:rPr>
          <w:rFonts w:eastAsia="Times New Roman"/>
          <w:szCs w:val="24"/>
        </w:rPr>
        <w:t xml:space="preserve"> τελευταίο</w:t>
      </w:r>
      <w:r>
        <w:rPr>
          <w:rFonts w:eastAsia="Times New Roman"/>
          <w:szCs w:val="24"/>
        </w:rPr>
        <w:t xml:space="preserve">υ μνημονίου, να πω ότι </w:t>
      </w:r>
      <w:r w:rsidRPr="00917A4D">
        <w:rPr>
          <w:rFonts w:eastAsia="Times New Roman"/>
          <w:szCs w:val="24"/>
        </w:rPr>
        <w:t xml:space="preserve">με μεγάλο κόπο πείσαμε τους ξένους και τους εταίρους ότι ο κανόνας </w:t>
      </w:r>
      <w:r>
        <w:rPr>
          <w:rFonts w:eastAsia="Times New Roman"/>
          <w:szCs w:val="24"/>
        </w:rPr>
        <w:t xml:space="preserve">«ένα </w:t>
      </w:r>
      <w:r w:rsidRPr="00917A4D">
        <w:rPr>
          <w:rFonts w:eastAsia="Times New Roman"/>
          <w:szCs w:val="24"/>
        </w:rPr>
        <w:t xml:space="preserve">προς </w:t>
      </w:r>
      <w:r>
        <w:rPr>
          <w:rFonts w:eastAsia="Times New Roman"/>
          <w:szCs w:val="24"/>
        </w:rPr>
        <w:t xml:space="preserve">τέσσερα», «ένα </w:t>
      </w:r>
      <w:r w:rsidRPr="00917A4D">
        <w:rPr>
          <w:rFonts w:eastAsia="Times New Roman"/>
          <w:szCs w:val="24"/>
        </w:rPr>
        <w:t xml:space="preserve">προς </w:t>
      </w:r>
      <w:r>
        <w:rPr>
          <w:rFonts w:eastAsia="Times New Roman"/>
          <w:szCs w:val="24"/>
        </w:rPr>
        <w:t xml:space="preserve">πέντε» </w:t>
      </w:r>
      <w:r w:rsidRPr="00917A4D">
        <w:rPr>
          <w:rFonts w:eastAsia="Times New Roman"/>
          <w:szCs w:val="24"/>
        </w:rPr>
        <w:t>προσλήψεις</w:t>
      </w:r>
      <w:r>
        <w:rPr>
          <w:rFonts w:eastAsia="Times New Roman"/>
          <w:szCs w:val="24"/>
        </w:rPr>
        <w:t>-</w:t>
      </w:r>
      <w:r w:rsidRPr="00917A4D">
        <w:rPr>
          <w:rFonts w:eastAsia="Times New Roman"/>
          <w:szCs w:val="24"/>
        </w:rPr>
        <w:t xml:space="preserve">αποχωρήσεις </w:t>
      </w:r>
      <w:r>
        <w:rPr>
          <w:rFonts w:eastAsia="Times New Roman"/>
          <w:szCs w:val="24"/>
        </w:rPr>
        <w:t xml:space="preserve">άφηνε τρομερά κενά στο κοινωνικό κράτος και </w:t>
      </w:r>
      <w:r w:rsidRPr="00917A4D">
        <w:rPr>
          <w:rFonts w:eastAsia="Times New Roman"/>
          <w:szCs w:val="24"/>
        </w:rPr>
        <w:t>σε αναγκαί</w:t>
      </w:r>
      <w:r>
        <w:rPr>
          <w:rFonts w:eastAsia="Times New Roman"/>
          <w:szCs w:val="24"/>
        </w:rPr>
        <w:t>ες</w:t>
      </w:r>
      <w:r w:rsidRPr="00917A4D">
        <w:rPr>
          <w:rFonts w:eastAsia="Times New Roman"/>
          <w:szCs w:val="24"/>
        </w:rPr>
        <w:t xml:space="preserve"> </w:t>
      </w:r>
      <w:r>
        <w:rPr>
          <w:rFonts w:eastAsia="Times New Roman"/>
          <w:szCs w:val="24"/>
        </w:rPr>
        <w:t>δομές</w:t>
      </w:r>
      <w:r w:rsidRPr="00917A4D">
        <w:rPr>
          <w:rFonts w:eastAsia="Times New Roman"/>
          <w:szCs w:val="24"/>
        </w:rPr>
        <w:t xml:space="preserve"> του </w:t>
      </w:r>
      <w:r>
        <w:rPr>
          <w:rFonts w:eastAsia="Times New Roman"/>
          <w:szCs w:val="24"/>
        </w:rPr>
        <w:t>κ</w:t>
      </w:r>
      <w:r w:rsidRPr="00917A4D">
        <w:rPr>
          <w:rFonts w:eastAsia="Times New Roman"/>
          <w:szCs w:val="24"/>
        </w:rPr>
        <w:t>ράτους</w:t>
      </w:r>
      <w:r>
        <w:rPr>
          <w:rFonts w:eastAsia="Times New Roman"/>
          <w:szCs w:val="24"/>
        </w:rPr>
        <w:t xml:space="preserve">, </w:t>
      </w:r>
      <w:r w:rsidRPr="00917A4D">
        <w:rPr>
          <w:rFonts w:eastAsia="Times New Roman"/>
          <w:szCs w:val="24"/>
        </w:rPr>
        <w:t xml:space="preserve">όπως είναι και η </w:t>
      </w:r>
      <w:r>
        <w:rPr>
          <w:rFonts w:eastAsia="Times New Roman"/>
          <w:szCs w:val="24"/>
        </w:rPr>
        <w:t>Ε</w:t>
      </w:r>
      <w:r w:rsidRPr="00917A4D">
        <w:rPr>
          <w:rFonts w:eastAsia="Times New Roman"/>
          <w:szCs w:val="24"/>
        </w:rPr>
        <w:t xml:space="preserve">λληνική </w:t>
      </w:r>
      <w:r>
        <w:rPr>
          <w:rFonts w:eastAsia="Times New Roman"/>
          <w:szCs w:val="24"/>
        </w:rPr>
        <w:t>Α</w:t>
      </w:r>
      <w:r w:rsidRPr="00917A4D">
        <w:rPr>
          <w:rFonts w:eastAsia="Times New Roman"/>
          <w:szCs w:val="24"/>
        </w:rPr>
        <w:t>στυνομία</w:t>
      </w:r>
      <w:r>
        <w:rPr>
          <w:rFonts w:eastAsia="Times New Roman"/>
          <w:szCs w:val="24"/>
        </w:rPr>
        <w:t>.</w:t>
      </w:r>
      <w:r w:rsidRPr="00917A4D">
        <w:rPr>
          <w:rFonts w:eastAsia="Times New Roman"/>
          <w:szCs w:val="24"/>
        </w:rPr>
        <w:t xml:space="preserve"> </w:t>
      </w:r>
      <w:r>
        <w:rPr>
          <w:rFonts w:eastAsia="Times New Roman"/>
          <w:szCs w:val="24"/>
        </w:rPr>
        <w:t>Κ</w:t>
      </w:r>
      <w:r w:rsidRPr="00917A4D">
        <w:rPr>
          <w:rFonts w:eastAsia="Times New Roman"/>
          <w:szCs w:val="24"/>
        </w:rPr>
        <w:t xml:space="preserve">αταφέραμε να κάνουμε το </w:t>
      </w:r>
      <w:r>
        <w:rPr>
          <w:rFonts w:eastAsia="Times New Roman"/>
          <w:szCs w:val="24"/>
        </w:rPr>
        <w:t xml:space="preserve">«ένα προς ένα» </w:t>
      </w:r>
      <w:r w:rsidRPr="00917A4D">
        <w:rPr>
          <w:rFonts w:eastAsia="Times New Roman"/>
          <w:szCs w:val="24"/>
        </w:rPr>
        <w:t>για το 2019</w:t>
      </w:r>
      <w:r>
        <w:rPr>
          <w:rFonts w:eastAsia="Times New Roman"/>
          <w:szCs w:val="24"/>
        </w:rPr>
        <w:t xml:space="preserve">. Από </w:t>
      </w:r>
      <w:r w:rsidRPr="00917A4D">
        <w:rPr>
          <w:rFonts w:eastAsia="Times New Roman"/>
          <w:szCs w:val="24"/>
        </w:rPr>
        <w:t>το κόμμα σας κατηγορηθήκαμε</w:t>
      </w:r>
      <w:r>
        <w:rPr>
          <w:rFonts w:eastAsia="Times New Roman"/>
          <w:szCs w:val="24"/>
        </w:rPr>
        <w:t>. Ο</w:t>
      </w:r>
      <w:r w:rsidRPr="00917A4D">
        <w:rPr>
          <w:rFonts w:eastAsia="Times New Roman"/>
          <w:szCs w:val="24"/>
        </w:rPr>
        <w:t>ι</w:t>
      </w:r>
      <w:r>
        <w:rPr>
          <w:rFonts w:eastAsia="Times New Roman"/>
          <w:szCs w:val="24"/>
        </w:rPr>
        <w:t xml:space="preserve"> δε</w:t>
      </w:r>
      <w:r w:rsidRPr="00917A4D">
        <w:rPr>
          <w:rFonts w:eastAsia="Times New Roman"/>
          <w:szCs w:val="24"/>
        </w:rPr>
        <w:t xml:space="preserve"> εξαγγελίες του </w:t>
      </w:r>
      <w:r>
        <w:rPr>
          <w:rFonts w:eastAsia="Times New Roman"/>
          <w:szCs w:val="24"/>
        </w:rPr>
        <w:t xml:space="preserve">κ. </w:t>
      </w:r>
      <w:r w:rsidRPr="00917A4D">
        <w:rPr>
          <w:rFonts w:eastAsia="Times New Roman"/>
          <w:szCs w:val="24"/>
        </w:rPr>
        <w:t xml:space="preserve">Μητσοτάκη είναι ότι </w:t>
      </w:r>
      <w:r>
        <w:rPr>
          <w:rFonts w:eastAsia="Times New Roman"/>
          <w:szCs w:val="24"/>
        </w:rPr>
        <w:t>εάν εκλεγεί, ε</w:t>
      </w:r>
      <w:r w:rsidRPr="00917A4D">
        <w:rPr>
          <w:rFonts w:eastAsia="Times New Roman"/>
          <w:szCs w:val="24"/>
        </w:rPr>
        <w:t>άν έρθει εκείνος στα πράγματα</w:t>
      </w:r>
      <w:r>
        <w:rPr>
          <w:rFonts w:eastAsia="Times New Roman"/>
          <w:szCs w:val="24"/>
        </w:rPr>
        <w:t>,</w:t>
      </w:r>
      <w:r w:rsidRPr="00917A4D">
        <w:rPr>
          <w:rFonts w:eastAsia="Times New Roman"/>
          <w:szCs w:val="24"/>
        </w:rPr>
        <w:t xml:space="preserve"> την άλλη μέρα θα επαναφέρει το </w:t>
      </w:r>
      <w:r>
        <w:rPr>
          <w:rFonts w:eastAsia="Times New Roman"/>
          <w:szCs w:val="24"/>
        </w:rPr>
        <w:t>«</w:t>
      </w:r>
      <w:r w:rsidRPr="00917A4D">
        <w:rPr>
          <w:rFonts w:eastAsia="Times New Roman"/>
          <w:szCs w:val="24"/>
        </w:rPr>
        <w:t>ένα προς πέντε</w:t>
      </w:r>
      <w:r>
        <w:rPr>
          <w:rFonts w:eastAsia="Times New Roman"/>
          <w:szCs w:val="24"/>
        </w:rPr>
        <w:t>».</w:t>
      </w:r>
      <w:r w:rsidRPr="00917A4D">
        <w:rPr>
          <w:rFonts w:eastAsia="Times New Roman"/>
          <w:szCs w:val="24"/>
        </w:rPr>
        <w:t xml:space="preserve"> </w:t>
      </w:r>
      <w:r>
        <w:rPr>
          <w:rFonts w:eastAsia="Times New Roman"/>
          <w:szCs w:val="24"/>
        </w:rPr>
        <w:t>Αυτά είναι αντιφάσεις,</w:t>
      </w:r>
      <w:r>
        <w:rPr>
          <w:rFonts w:eastAsia="Times New Roman"/>
          <w:szCs w:val="24"/>
        </w:rPr>
        <w:t xml:space="preserve"> </w:t>
      </w:r>
      <w:r w:rsidRPr="00917A4D">
        <w:rPr>
          <w:rFonts w:eastAsia="Times New Roman"/>
          <w:szCs w:val="24"/>
        </w:rPr>
        <w:lastRenderedPageBreak/>
        <w:t>στις οποίες θα πρέπει να δώσετε εσείς απάντηση</w:t>
      </w:r>
      <w:r>
        <w:rPr>
          <w:rFonts w:eastAsia="Times New Roman"/>
          <w:szCs w:val="24"/>
        </w:rPr>
        <w:t>,</w:t>
      </w:r>
      <w:r w:rsidRPr="00917A4D">
        <w:rPr>
          <w:rFonts w:eastAsia="Times New Roman"/>
          <w:szCs w:val="24"/>
        </w:rPr>
        <w:t xml:space="preserve"> διότι εμείς </w:t>
      </w:r>
      <w:r>
        <w:rPr>
          <w:rFonts w:eastAsia="Times New Roman"/>
          <w:szCs w:val="24"/>
        </w:rPr>
        <w:t>π</w:t>
      </w:r>
      <w:r w:rsidRPr="00917A4D">
        <w:rPr>
          <w:rFonts w:eastAsia="Times New Roman"/>
          <w:szCs w:val="24"/>
        </w:rPr>
        <w:t xml:space="preserve">αλεύουμε για να το στηρίξουμε και </w:t>
      </w:r>
      <w:r>
        <w:rPr>
          <w:rFonts w:eastAsia="Times New Roman"/>
          <w:szCs w:val="24"/>
        </w:rPr>
        <w:t>π</w:t>
      </w:r>
      <w:r w:rsidRPr="00917A4D">
        <w:rPr>
          <w:rFonts w:eastAsia="Times New Roman"/>
          <w:szCs w:val="24"/>
        </w:rPr>
        <w:t>αλεύουμε να διευρύνουμε τους αριθμούς των προσλήψεων</w:t>
      </w:r>
      <w:r>
        <w:rPr>
          <w:rFonts w:eastAsia="Times New Roman"/>
          <w:szCs w:val="24"/>
        </w:rPr>
        <w:t>,</w:t>
      </w:r>
      <w:r w:rsidRPr="00917A4D">
        <w:rPr>
          <w:rFonts w:eastAsia="Times New Roman"/>
          <w:szCs w:val="24"/>
        </w:rPr>
        <w:t xml:space="preserve"> για να στελεχώσουμε το κράτος</w:t>
      </w:r>
      <w:r>
        <w:rPr>
          <w:rFonts w:eastAsia="Times New Roman"/>
          <w:szCs w:val="24"/>
        </w:rPr>
        <w:t xml:space="preserve"> και</w:t>
      </w:r>
      <w:r w:rsidRPr="00917A4D">
        <w:rPr>
          <w:rFonts w:eastAsia="Times New Roman"/>
          <w:szCs w:val="24"/>
        </w:rPr>
        <w:t xml:space="preserve"> όλους τους κοινωνικούς κρίσιμους τομείς του </w:t>
      </w:r>
      <w:r>
        <w:rPr>
          <w:rFonts w:eastAsia="Times New Roman"/>
          <w:szCs w:val="24"/>
        </w:rPr>
        <w:t>κ</w:t>
      </w:r>
      <w:r w:rsidRPr="00917A4D">
        <w:rPr>
          <w:rFonts w:eastAsia="Times New Roman"/>
          <w:szCs w:val="24"/>
        </w:rPr>
        <w:t>ράτους</w:t>
      </w:r>
      <w:r>
        <w:rPr>
          <w:rFonts w:eastAsia="Times New Roman"/>
          <w:szCs w:val="24"/>
        </w:rPr>
        <w:t xml:space="preserve"> και η Α</w:t>
      </w:r>
      <w:r w:rsidRPr="00917A4D">
        <w:rPr>
          <w:rFonts w:eastAsia="Times New Roman"/>
          <w:szCs w:val="24"/>
        </w:rPr>
        <w:t xml:space="preserve">στυνομία </w:t>
      </w:r>
      <w:r>
        <w:rPr>
          <w:rFonts w:eastAsia="Times New Roman"/>
          <w:szCs w:val="24"/>
        </w:rPr>
        <w:t>είν</w:t>
      </w:r>
      <w:r>
        <w:rPr>
          <w:rFonts w:eastAsia="Times New Roman"/>
          <w:szCs w:val="24"/>
        </w:rPr>
        <w:t xml:space="preserve">αι </w:t>
      </w:r>
      <w:r w:rsidRPr="00917A4D">
        <w:rPr>
          <w:rFonts w:eastAsia="Times New Roman"/>
          <w:szCs w:val="24"/>
        </w:rPr>
        <w:t>ένας τέτοιος θεσμός</w:t>
      </w:r>
      <w:r>
        <w:rPr>
          <w:rFonts w:eastAsia="Times New Roman"/>
          <w:szCs w:val="24"/>
        </w:rPr>
        <w:t>.</w:t>
      </w:r>
    </w:p>
    <w:p w14:paraId="62104B39" w14:textId="77777777" w:rsidR="000F52B4" w:rsidRDefault="00ED3287">
      <w:pPr>
        <w:spacing w:line="600" w:lineRule="auto"/>
        <w:ind w:firstLine="720"/>
        <w:contextualSpacing/>
        <w:jc w:val="both"/>
        <w:rPr>
          <w:rFonts w:eastAsia="Times New Roman"/>
          <w:szCs w:val="24"/>
        </w:rPr>
      </w:pPr>
      <w:r>
        <w:rPr>
          <w:rFonts w:eastAsia="Times New Roman"/>
          <w:szCs w:val="24"/>
        </w:rPr>
        <w:t>Π</w:t>
      </w:r>
      <w:r w:rsidRPr="00917A4D">
        <w:rPr>
          <w:rFonts w:eastAsia="Times New Roman"/>
          <w:szCs w:val="24"/>
        </w:rPr>
        <w:t>ώς θα στελεχωθεί</w:t>
      </w:r>
      <w:r>
        <w:rPr>
          <w:rFonts w:eastAsia="Times New Roman"/>
          <w:szCs w:val="24"/>
        </w:rPr>
        <w:t>,</w:t>
      </w:r>
      <w:r w:rsidRPr="00917A4D">
        <w:rPr>
          <w:rFonts w:eastAsia="Times New Roman"/>
          <w:szCs w:val="24"/>
        </w:rPr>
        <w:t xml:space="preserve"> κύριε Βλάχο</w:t>
      </w:r>
      <w:r>
        <w:rPr>
          <w:rFonts w:eastAsia="Times New Roman"/>
          <w:szCs w:val="24"/>
        </w:rPr>
        <w:t>,</w:t>
      </w:r>
      <w:r w:rsidRPr="00917A4D">
        <w:rPr>
          <w:rFonts w:eastAsia="Times New Roman"/>
          <w:szCs w:val="24"/>
        </w:rPr>
        <w:t xml:space="preserve"> εάν ο κανόνας προσλήψεων</w:t>
      </w:r>
      <w:r>
        <w:rPr>
          <w:rFonts w:eastAsia="Times New Roman"/>
          <w:szCs w:val="24"/>
        </w:rPr>
        <w:t>-</w:t>
      </w:r>
      <w:r w:rsidRPr="00917A4D">
        <w:rPr>
          <w:rFonts w:eastAsia="Times New Roman"/>
          <w:szCs w:val="24"/>
        </w:rPr>
        <w:t xml:space="preserve">αποχωρήσεων πάει στο </w:t>
      </w:r>
      <w:r>
        <w:rPr>
          <w:rFonts w:eastAsia="Times New Roman"/>
          <w:szCs w:val="24"/>
        </w:rPr>
        <w:t>«ένα προς πέντε», ά</w:t>
      </w:r>
      <w:r w:rsidRPr="00917A4D">
        <w:rPr>
          <w:rFonts w:eastAsia="Times New Roman"/>
          <w:szCs w:val="24"/>
        </w:rPr>
        <w:t xml:space="preserve">ρα </w:t>
      </w:r>
      <w:r>
        <w:rPr>
          <w:rFonts w:eastAsia="Times New Roman"/>
          <w:szCs w:val="24"/>
        </w:rPr>
        <w:t xml:space="preserve">να </w:t>
      </w:r>
      <w:r w:rsidRPr="00917A4D">
        <w:rPr>
          <w:rFonts w:eastAsia="Times New Roman"/>
          <w:szCs w:val="24"/>
        </w:rPr>
        <w:t xml:space="preserve">γυρίσουμε στο </w:t>
      </w:r>
      <w:r>
        <w:rPr>
          <w:rFonts w:eastAsia="Times New Roman"/>
          <w:szCs w:val="24"/>
        </w:rPr>
        <w:t xml:space="preserve">«οι </w:t>
      </w:r>
      <w:proofErr w:type="spellStart"/>
      <w:r>
        <w:rPr>
          <w:rFonts w:eastAsia="Times New Roman"/>
          <w:szCs w:val="24"/>
        </w:rPr>
        <w:t>νεο</w:t>
      </w:r>
      <w:r w:rsidRPr="00917A4D">
        <w:rPr>
          <w:rFonts w:eastAsia="Times New Roman"/>
          <w:szCs w:val="24"/>
        </w:rPr>
        <w:t>εισακτέοι</w:t>
      </w:r>
      <w:proofErr w:type="spellEnd"/>
      <w:r w:rsidRPr="00917A4D">
        <w:rPr>
          <w:rFonts w:eastAsia="Times New Roman"/>
          <w:szCs w:val="24"/>
        </w:rPr>
        <w:t xml:space="preserve"> </w:t>
      </w:r>
      <w:r>
        <w:rPr>
          <w:rFonts w:eastAsia="Times New Roman"/>
          <w:szCs w:val="24"/>
        </w:rPr>
        <w:t xml:space="preserve">πενήντα ή εκατό»; Πώς </w:t>
      </w:r>
      <w:r w:rsidRPr="00917A4D">
        <w:rPr>
          <w:rFonts w:eastAsia="Times New Roman"/>
          <w:szCs w:val="24"/>
        </w:rPr>
        <w:t>θα γίνουν αυτά τα οποία λέτε</w:t>
      </w:r>
      <w:r>
        <w:rPr>
          <w:rFonts w:eastAsia="Times New Roman"/>
          <w:szCs w:val="24"/>
        </w:rPr>
        <w:t>;</w:t>
      </w:r>
    </w:p>
    <w:p w14:paraId="62104B3A" w14:textId="77777777" w:rsidR="000F52B4" w:rsidRDefault="00ED3287">
      <w:pPr>
        <w:spacing w:line="600" w:lineRule="auto"/>
        <w:ind w:firstLine="720"/>
        <w:contextualSpacing/>
        <w:jc w:val="both"/>
        <w:rPr>
          <w:rFonts w:eastAsia="Times New Roman" w:cs="Times New Roman"/>
          <w:szCs w:val="24"/>
        </w:rPr>
      </w:pPr>
      <w:r w:rsidRPr="004E3C25">
        <w:rPr>
          <w:rFonts w:eastAsia="Times New Roman" w:cs="Times New Roman"/>
          <w:szCs w:val="24"/>
        </w:rPr>
        <w:t xml:space="preserve">Αυτή είναι μία μεγάλη αντίφαση, η οποία </w:t>
      </w:r>
      <w:r>
        <w:rPr>
          <w:rFonts w:eastAsia="Times New Roman" w:cs="Times New Roman"/>
          <w:szCs w:val="24"/>
        </w:rPr>
        <w:t>βρίσκε</w:t>
      </w:r>
      <w:r>
        <w:rPr>
          <w:rFonts w:eastAsia="Times New Roman" w:cs="Times New Roman"/>
          <w:szCs w:val="24"/>
        </w:rPr>
        <w:t xml:space="preserve">ται διαρκώς στον </w:t>
      </w:r>
      <w:r w:rsidRPr="004E3C25">
        <w:rPr>
          <w:rFonts w:eastAsia="Times New Roman" w:cs="Times New Roman"/>
          <w:szCs w:val="24"/>
        </w:rPr>
        <w:t xml:space="preserve">δημόσιο λόγο απ’ όλα σας τα στελέχη </w:t>
      </w:r>
      <w:r>
        <w:rPr>
          <w:rFonts w:eastAsia="Times New Roman" w:cs="Times New Roman"/>
          <w:szCs w:val="24"/>
        </w:rPr>
        <w:t xml:space="preserve">και θα μου επιτρέψετε να πω ότι δεν είναι μια απλή αντίφαση, </w:t>
      </w:r>
      <w:r w:rsidRPr="004E3C25">
        <w:rPr>
          <w:rFonts w:eastAsia="Times New Roman" w:cs="Times New Roman"/>
          <w:szCs w:val="24"/>
        </w:rPr>
        <w:t>είναι σκόπιμη και συνειδητή</w:t>
      </w:r>
      <w:r>
        <w:rPr>
          <w:rFonts w:eastAsia="Times New Roman" w:cs="Times New Roman"/>
          <w:szCs w:val="24"/>
        </w:rPr>
        <w:t>. Α</w:t>
      </w:r>
      <w:r w:rsidRPr="004E3C25">
        <w:rPr>
          <w:rFonts w:eastAsia="Times New Roman" w:cs="Times New Roman"/>
          <w:szCs w:val="24"/>
        </w:rPr>
        <w:t xml:space="preserve">πό τη μία λέμε </w:t>
      </w:r>
      <w:r>
        <w:rPr>
          <w:rFonts w:eastAsia="Times New Roman" w:cs="Times New Roman"/>
          <w:szCs w:val="24"/>
        </w:rPr>
        <w:t xml:space="preserve">ότι η </w:t>
      </w:r>
      <w:r w:rsidRPr="004E3C25">
        <w:rPr>
          <w:rFonts w:eastAsia="Times New Roman" w:cs="Times New Roman"/>
          <w:szCs w:val="24"/>
        </w:rPr>
        <w:t xml:space="preserve">Αστυνομία </w:t>
      </w:r>
      <w:r>
        <w:rPr>
          <w:rFonts w:eastAsia="Times New Roman" w:cs="Times New Roman"/>
          <w:szCs w:val="24"/>
        </w:rPr>
        <w:t xml:space="preserve">είναι </w:t>
      </w:r>
      <w:proofErr w:type="spellStart"/>
      <w:r w:rsidRPr="004E3C25">
        <w:rPr>
          <w:rFonts w:eastAsia="Times New Roman" w:cs="Times New Roman"/>
          <w:szCs w:val="24"/>
        </w:rPr>
        <w:t>υποστελεχωμένη</w:t>
      </w:r>
      <w:proofErr w:type="spellEnd"/>
      <w:r>
        <w:rPr>
          <w:rFonts w:eastAsia="Times New Roman" w:cs="Times New Roman"/>
          <w:szCs w:val="24"/>
        </w:rPr>
        <w:t>, ότι</w:t>
      </w:r>
      <w:r w:rsidRPr="004E3C25">
        <w:rPr>
          <w:rFonts w:eastAsia="Times New Roman" w:cs="Times New Roman"/>
          <w:szCs w:val="24"/>
        </w:rPr>
        <w:t xml:space="preserve"> λείπουν υποδομές</w:t>
      </w:r>
      <w:r>
        <w:rPr>
          <w:rFonts w:eastAsia="Times New Roman" w:cs="Times New Roman"/>
          <w:szCs w:val="24"/>
        </w:rPr>
        <w:t xml:space="preserve"> και προσπαθούμε μέσα από όλο αυτό και με μια «κακή» Κ</w:t>
      </w:r>
      <w:r w:rsidRPr="004E3C25">
        <w:rPr>
          <w:rFonts w:eastAsia="Times New Roman" w:cs="Times New Roman"/>
          <w:szCs w:val="24"/>
        </w:rPr>
        <w:t>υβέρνηση</w:t>
      </w:r>
      <w:r>
        <w:rPr>
          <w:rFonts w:eastAsia="Times New Roman" w:cs="Times New Roman"/>
          <w:szCs w:val="24"/>
        </w:rPr>
        <w:t>,</w:t>
      </w:r>
      <w:r w:rsidRPr="004E3C25">
        <w:rPr>
          <w:rFonts w:eastAsia="Times New Roman" w:cs="Times New Roman"/>
          <w:szCs w:val="24"/>
        </w:rPr>
        <w:t xml:space="preserve"> η οποία δεν θέλει την </w:t>
      </w:r>
      <w:r>
        <w:rPr>
          <w:rFonts w:eastAsia="Times New Roman" w:cs="Times New Roman"/>
          <w:szCs w:val="24"/>
        </w:rPr>
        <w:t>Α</w:t>
      </w:r>
      <w:r w:rsidRPr="004E3C25">
        <w:rPr>
          <w:rFonts w:eastAsia="Times New Roman" w:cs="Times New Roman"/>
          <w:szCs w:val="24"/>
        </w:rPr>
        <w:t>στυνομία και</w:t>
      </w:r>
      <w:r>
        <w:rPr>
          <w:rFonts w:eastAsia="Times New Roman" w:cs="Times New Roman"/>
          <w:szCs w:val="24"/>
        </w:rPr>
        <w:t xml:space="preserve"> η </w:t>
      </w:r>
      <w:r w:rsidRPr="004E3C25">
        <w:rPr>
          <w:rFonts w:eastAsia="Times New Roman" w:cs="Times New Roman"/>
          <w:szCs w:val="24"/>
        </w:rPr>
        <w:t>οπ</w:t>
      </w:r>
      <w:r>
        <w:rPr>
          <w:rFonts w:eastAsia="Times New Roman" w:cs="Times New Roman"/>
          <w:szCs w:val="24"/>
        </w:rPr>
        <w:t>οία δεν θέλει την ασφάλεια του π</w:t>
      </w:r>
      <w:r w:rsidRPr="004E3C25">
        <w:rPr>
          <w:rFonts w:eastAsia="Times New Roman" w:cs="Times New Roman"/>
          <w:szCs w:val="24"/>
        </w:rPr>
        <w:t>ολίτη</w:t>
      </w:r>
      <w:r>
        <w:rPr>
          <w:rFonts w:eastAsia="Times New Roman" w:cs="Times New Roman"/>
          <w:szCs w:val="24"/>
        </w:rPr>
        <w:t>,</w:t>
      </w:r>
      <w:r w:rsidRPr="004E3C25">
        <w:rPr>
          <w:rFonts w:eastAsia="Times New Roman" w:cs="Times New Roman"/>
          <w:szCs w:val="24"/>
        </w:rPr>
        <w:t xml:space="preserve"> </w:t>
      </w:r>
      <w:r>
        <w:rPr>
          <w:rFonts w:eastAsia="Times New Roman" w:cs="Times New Roman"/>
          <w:szCs w:val="24"/>
        </w:rPr>
        <w:t>να φοβηθεί ο πολίτης. Λέτε συνεχώς «</w:t>
      </w:r>
      <w:proofErr w:type="spellStart"/>
      <w:r>
        <w:rPr>
          <w:rFonts w:eastAsia="Times New Roman" w:cs="Times New Roman"/>
          <w:szCs w:val="24"/>
        </w:rPr>
        <w:t>υ</w:t>
      </w:r>
      <w:r w:rsidRPr="004E3C25">
        <w:rPr>
          <w:rFonts w:eastAsia="Times New Roman" w:cs="Times New Roman"/>
          <w:szCs w:val="24"/>
        </w:rPr>
        <w:t>ποστελεχωμένη</w:t>
      </w:r>
      <w:proofErr w:type="spellEnd"/>
      <w:r>
        <w:rPr>
          <w:rFonts w:eastAsia="Times New Roman" w:cs="Times New Roman"/>
          <w:szCs w:val="24"/>
        </w:rPr>
        <w:t>»,</w:t>
      </w:r>
      <w:r w:rsidRPr="004E3C25">
        <w:rPr>
          <w:rFonts w:eastAsia="Times New Roman" w:cs="Times New Roman"/>
          <w:szCs w:val="24"/>
        </w:rPr>
        <w:t xml:space="preserve"> </w:t>
      </w:r>
      <w:r>
        <w:rPr>
          <w:rFonts w:eastAsia="Times New Roman" w:cs="Times New Roman"/>
          <w:szCs w:val="24"/>
        </w:rPr>
        <w:t>όχι μόνο στις ερωτήσεις, αλλά ακούγεται από πολλούς</w:t>
      </w:r>
      <w:r w:rsidRPr="004E3C25">
        <w:rPr>
          <w:rFonts w:eastAsia="Times New Roman" w:cs="Times New Roman"/>
          <w:szCs w:val="24"/>
        </w:rPr>
        <w:t xml:space="preserve"> συναδέλφ</w:t>
      </w:r>
      <w:r w:rsidRPr="004E3C25">
        <w:rPr>
          <w:rFonts w:eastAsia="Times New Roman" w:cs="Times New Roman"/>
          <w:szCs w:val="24"/>
        </w:rPr>
        <w:t xml:space="preserve">ους </w:t>
      </w:r>
      <w:r>
        <w:rPr>
          <w:rFonts w:eastAsia="Times New Roman" w:cs="Times New Roman"/>
          <w:szCs w:val="24"/>
        </w:rPr>
        <w:t>Β</w:t>
      </w:r>
      <w:r w:rsidRPr="004E3C25">
        <w:rPr>
          <w:rFonts w:eastAsia="Times New Roman" w:cs="Times New Roman"/>
          <w:szCs w:val="24"/>
        </w:rPr>
        <w:t>ουλευ</w:t>
      </w:r>
      <w:r w:rsidRPr="004E3C25">
        <w:rPr>
          <w:rFonts w:eastAsia="Times New Roman" w:cs="Times New Roman"/>
          <w:szCs w:val="24"/>
        </w:rPr>
        <w:lastRenderedPageBreak/>
        <w:t>τές</w:t>
      </w:r>
      <w:r>
        <w:rPr>
          <w:rFonts w:eastAsia="Times New Roman" w:cs="Times New Roman"/>
          <w:szCs w:val="24"/>
        </w:rPr>
        <w:t>. Έ</w:t>
      </w:r>
      <w:r w:rsidRPr="004E3C25">
        <w:rPr>
          <w:rFonts w:eastAsia="Times New Roman" w:cs="Times New Roman"/>
          <w:szCs w:val="24"/>
        </w:rPr>
        <w:t>ρχονται</w:t>
      </w:r>
      <w:r>
        <w:rPr>
          <w:rFonts w:eastAsia="Times New Roman" w:cs="Times New Roman"/>
          <w:szCs w:val="24"/>
        </w:rPr>
        <w:t xml:space="preserve"> ερωτήσεις και έρχονταν και στο προηγούμενο Υπουργείο στο οποίο ήμουν, στο Υ</w:t>
      </w:r>
      <w:r w:rsidRPr="004E3C25">
        <w:rPr>
          <w:rFonts w:eastAsia="Times New Roman" w:cs="Times New Roman"/>
          <w:szCs w:val="24"/>
        </w:rPr>
        <w:t>πουργείο Διοικητικής Ανασυγκρότησης</w:t>
      </w:r>
      <w:r>
        <w:rPr>
          <w:rFonts w:eastAsia="Times New Roman" w:cs="Times New Roman"/>
          <w:szCs w:val="24"/>
        </w:rPr>
        <w:t>,</w:t>
      </w:r>
      <w:r w:rsidRPr="004E3C25">
        <w:rPr>
          <w:rFonts w:eastAsia="Times New Roman" w:cs="Times New Roman"/>
          <w:szCs w:val="24"/>
        </w:rPr>
        <w:t xml:space="preserve"> </w:t>
      </w:r>
      <w:r>
        <w:rPr>
          <w:rFonts w:eastAsia="Times New Roman" w:cs="Times New Roman"/>
          <w:szCs w:val="24"/>
        </w:rPr>
        <w:t>με αναφορές παντού σε</w:t>
      </w:r>
      <w:r w:rsidRPr="004E3C25">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υποστελεχωμένα</w:t>
      </w:r>
      <w:proofErr w:type="spellEnd"/>
      <w:r>
        <w:rPr>
          <w:rFonts w:eastAsia="Times New Roman" w:cs="Times New Roman"/>
          <w:szCs w:val="24"/>
        </w:rPr>
        <w:t>». Αλλά ο</w:t>
      </w:r>
      <w:r w:rsidRPr="004E3C25">
        <w:rPr>
          <w:rFonts w:eastAsia="Times New Roman" w:cs="Times New Roman"/>
          <w:szCs w:val="24"/>
        </w:rPr>
        <w:t xml:space="preserve"> κανόνας</w:t>
      </w:r>
      <w:r>
        <w:rPr>
          <w:rFonts w:eastAsia="Times New Roman" w:cs="Times New Roman"/>
          <w:szCs w:val="24"/>
        </w:rPr>
        <w:t xml:space="preserve">, </w:t>
      </w:r>
      <w:r w:rsidRPr="004E3C25">
        <w:rPr>
          <w:rFonts w:eastAsia="Times New Roman" w:cs="Times New Roman"/>
          <w:szCs w:val="24"/>
        </w:rPr>
        <w:t xml:space="preserve">πρέπει να γίνει </w:t>
      </w:r>
      <w:r>
        <w:rPr>
          <w:rFonts w:eastAsia="Times New Roman" w:cs="Times New Roman"/>
          <w:szCs w:val="24"/>
        </w:rPr>
        <w:t>«ένα προς πέντε». Αντιλαμβάνεστε ότι α</w:t>
      </w:r>
      <w:r w:rsidRPr="004E3C25">
        <w:rPr>
          <w:rFonts w:eastAsia="Times New Roman" w:cs="Times New Roman"/>
          <w:szCs w:val="24"/>
        </w:rPr>
        <w:t>υτά που λέ</w:t>
      </w:r>
      <w:r w:rsidRPr="004E3C25">
        <w:rPr>
          <w:rFonts w:eastAsia="Times New Roman" w:cs="Times New Roman"/>
          <w:szCs w:val="24"/>
        </w:rPr>
        <w:t>γονται</w:t>
      </w:r>
      <w:r>
        <w:rPr>
          <w:rFonts w:eastAsia="Times New Roman" w:cs="Times New Roman"/>
          <w:szCs w:val="24"/>
        </w:rPr>
        <w:t>…</w:t>
      </w:r>
    </w:p>
    <w:p w14:paraId="62104B3B" w14:textId="77777777" w:rsidR="000F52B4" w:rsidRDefault="00ED3287">
      <w:pPr>
        <w:spacing w:line="600" w:lineRule="auto"/>
        <w:ind w:firstLine="720"/>
        <w:contextualSpacing/>
        <w:jc w:val="both"/>
        <w:rPr>
          <w:rFonts w:eastAsia="Times New Roman" w:cs="Times New Roman"/>
          <w:szCs w:val="24"/>
        </w:rPr>
      </w:pPr>
      <w:r w:rsidRPr="00A46192">
        <w:rPr>
          <w:rFonts w:eastAsia="Times New Roman" w:cs="Times New Roman"/>
          <w:b/>
          <w:szCs w:val="24"/>
        </w:rPr>
        <w:t>ΓΕΩΡΓΙΟΣ ΒΛΑΧΟΣ:</w:t>
      </w:r>
      <w:r>
        <w:rPr>
          <w:rFonts w:eastAsia="Times New Roman" w:cs="Times New Roman"/>
          <w:szCs w:val="24"/>
        </w:rPr>
        <w:t xml:space="preserve"> Δεν έχετε πάρει κάποια πρωτοβουλία, την οποία εμείς δεν στηρίξαμε.</w:t>
      </w:r>
    </w:p>
    <w:p w14:paraId="62104B3C" w14:textId="77777777" w:rsidR="000F52B4" w:rsidRDefault="00ED3287">
      <w:pPr>
        <w:spacing w:line="600" w:lineRule="auto"/>
        <w:ind w:firstLine="720"/>
        <w:contextualSpacing/>
        <w:jc w:val="both"/>
        <w:rPr>
          <w:rFonts w:eastAsia="Times New Roman" w:cs="Times New Roman"/>
          <w:szCs w:val="24"/>
        </w:rPr>
      </w:pPr>
      <w:r w:rsidRPr="00A46192">
        <w:rPr>
          <w:rFonts w:eastAsia="Times New Roman" w:cs="Times New Roman"/>
          <w:b/>
          <w:szCs w:val="24"/>
        </w:rPr>
        <w:t>ΟΛΓΑ ΓΕΡΟΒΑΣΙΛΗ (Υπουργός Προστασίας του Πολίτη):</w:t>
      </w:r>
      <w:r w:rsidRPr="004E3C25">
        <w:rPr>
          <w:rFonts w:eastAsia="Times New Roman" w:cs="Times New Roman"/>
          <w:szCs w:val="24"/>
        </w:rPr>
        <w:t xml:space="preserve"> </w:t>
      </w:r>
      <w:r>
        <w:rPr>
          <w:rFonts w:eastAsia="Times New Roman" w:cs="Times New Roman"/>
          <w:szCs w:val="24"/>
        </w:rPr>
        <w:t>Σ</w:t>
      </w:r>
      <w:r w:rsidRPr="004E3C25">
        <w:rPr>
          <w:rFonts w:eastAsia="Times New Roman" w:cs="Times New Roman"/>
          <w:szCs w:val="24"/>
        </w:rPr>
        <w:t>ε προσλήψεις</w:t>
      </w:r>
      <w:r>
        <w:rPr>
          <w:rFonts w:eastAsia="Times New Roman" w:cs="Times New Roman"/>
          <w:szCs w:val="24"/>
        </w:rPr>
        <w:t xml:space="preserve">; </w:t>
      </w:r>
    </w:p>
    <w:p w14:paraId="62104B3D"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Κ</w:t>
      </w:r>
      <w:r w:rsidRPr="004E3C25">
        <w:rPr>
          <w:rFonts w:eastAsia="Times New Roman" w:cs="Times New Roman"/>
          <w:szCs w:val="24"/>
        </w:rPr>
        <w:t>οιτάξτε</w:t>
      </w:r>
      <w:r>
        <w:rPr>
          <w:rFonts w:eastAsia="Times New Roman" w:cs="Times New Roman"/>
          <w:szCs w:val="24"/>
        </w:rPr>
        <w:t>,</w:t>
      </w:r>
      <w:r w:rsidRPr="004E3C25">
        <w:rPr>
          <w:rFonts w:eastAsia="Times New Roman" w:cs="Times New Roman"/>
          <w:szCs w:val="24"/>
        </w:rPr>
        <w:t xml:space="preserve"> τελικά είναι δύσκολο </w:t>
      </w:r>
      <w:r>
        <w:rPr>
          <w:rFonts w:eastAsia="Times New Roman" w:cs="Times New Roman"/>
          <w:szCs w:val="24"/>
        </w:rPr>
        <w:t>όταν</w:t>
      </w:r>
      <w:r w:rsidRPr="004E3C25">
        <w:rPr>
          <w:rFonts w:eastAsia="Times New Roman" w:cs="Times New Roman"/>
          <w:szCs w:val="24"/>
        </w:rPr>
        <w:t xml:space="preserve"> </w:t>
      </w:r>
      <w:r>
        <w:rPr>
          <w:rFonts w:eastAsia="Times New Roman" w:cs="Times New Roman"/>
          <w:szCs w:val="24"/>
        </w:rPr>
        <w:t xml:space="preserve">έρχεται </w:t>
      </w:r>
      <w:r w:rsidRPr="004E3C25">
        <w:rPr>
          <w:rFonts w:eastAsia="Times New Roman" w:cs="Times New Roman"/>
          <w:szCs w:val="24"/>
        </w:rPr>
        <w:t xml:space="preserve">μία νομοθετική πρωτοβουλία </w:t>
      </w:r>
      <w:r>
        <w:rPr>
          <w:rFonts w:eastAsia="Times New Roman" w:cs="Times New Roman"/>
          <w:szCs w:val="24"/>
        </w:rPr>
        <w:t xml:space="preserve">κάποιος </w:t>
      </w:r>
      <w:r w:rsidRPr="004E3C25">
        <w:rPr>
          <w:rFonts w:eastAsia="Times New Roman" w:cs="Times New Roman"/>
          <w:szCs w:val="24"/>
        </w:rPr>
        <w:t>να την αρνηθεί</w:t>
      </w:r>
      <w:r>
        <w:rPr>
          <w:rFonts w:eastAsia="Times New Roman" w:cs="Times New Roman"/>
          <w:szCs w:val="24"/>
        </w:rPr>
        <w:t xml:space="preserve">, </w:t>
      </w:r>
      <w:r>
        <w:rPr>
          <w:rFonts w:eastAsia="Times New Roman" w:cs="Times New Roman"/>
          <w:szCs w:val="24"/>
        </w:rPr>
        <w:t>διότι</w:t>
      </w:r>
      <w:r w:rsidRPr="004E3C25">
        <w:rPr>
          <w:rFonts w:eastAsia="Times New Roman" w:cs="Times New Roman"/>
          <w:szCs w:val="24"/>
        </w:rPr>
        <w:t xml:space="preserve"> το</w:t>
      </w:r>
      <w:r>
        <w:rPr>
          <w:rFonts w:eastAsia="Times New Roman" w:cs="Times New Roman"/>
          <w:szCs w:val="24"/>
        </w:rPr>
        <w:t>ν</w:t>
      </w:r>
      <w:r w:rsidRPr="004E3C25">
        <w:rPr>
          <w:rFonts w:eastAsia="Times New Roman" w:cs="Times New Roman"/>
          <w:szCs w:val="24"/>
        </w:rPr>
        <w:t xml:space="preserve"> βλέπει </w:t>
      </w:r>
      <w:r>
        <w:rPr>
          <w:rFonts w:eastAsia="Times New Roman" w:cs="Times New Roman"/>
          <w:szCs w:val="24"/>
        </w:rPr>
        <w:t>και η</w:t>
      </w:r>
      <w:r w:rsidRPr="004E3C25">
        <w:rPr>
          <w:rFonts w:eastAsia="Times New Roman" w:cs="Times New Roman"/>
          <w:szCs w:val="24"/>
        </w:rPr>
        <w:t xml:space="preserve"> κοινωνία</w:t>
      </w:r>
      <w:r>
        <w:rPr>
          <w:rFonts w:eastAsia="Times New Roman" w:cs="Times New Roman"/>
          <w:szCs w:val="24"/>
        </w:rPr>
        <w:t>,</w:t>
      </w:r>
      <w:r w:rsidRPr="004E3C25">
        <w:rPr>
          <w:rFonts w:eastAsia="Times New Roman" w:cs="Times New Roman"/>
          <w:szCs w:val="24"/>
        </w:rPr>
        <w:t xml:space="preserve"> ακούει και ο κόσμος</w:t>
      </w:r>
      <w:r>
        <w:rPr>
          <w:rFonts w:eastAsia="Times New Roman" w:cs="Times New Roman"/>
          <w:szCs w:val="24"/>
        </w:rPr>
        <w:t xml:space="preserve">. Προφανώς </w:t>
      </w:r>
      <w:r w:rsidRPr="004E3C25">
        <w:rPr>
          <w:rFonts w:eastAsia="Times New Roman" w:cs="Times New Roman"/>
          <w:szCs w:val="24"/>
        </w:rPr>
        <w:t>είναι δύσκολο</w:t>
      </w:r>
      <w:r>
        <w:rPr>
          <w:rFonts w:eastAsia="Times New Roman" w:cs="Times New Roman"/>
          <w:szCs w:val="24"/>
        </w:rPr>
        <w:t>.</w:t>
      </w:r>
      <w:r w:rsidRPr="004E3C25">
        <w:rPr>
          <w:rFonts w:eastAsia="Times New Roman" w:cs="Times New Roman"/>
          <w:szCs w:val="24"/>
        </w:rPr>
        <w:t xml:space="preserve"> Ωστόσο κατηγορούμαστε ότι </w:t>
      </w:r>
      <w:r>
        <w:rPr>
          <w:rFonts w:eastAsia="Times New Roman" w:cs="Times New Roman"/>
          <w:szCs w:val="24"/>
        </w:rPr>
        <w:t xml:space="preserve">διογκώνουμε </w:t>
      </w:r>
      <w:r w:rsidRPr="004E3C25">
        <w:rPr>
          <w:rFonts w:eastAsia="Times New Roman" w:cs="Times New Roman"/>
          <w:szCs w:val="24"/>
        </w:rPr>
        <w:t>το κράτος εις βάρος του ιδιωτικού τομέα</w:t>
      </w:r>
      <w:r>
        <w:rPr>
          <w:rFonts w:eastAsia="Times New Roman" w:cs="Times New Roman"/>
          <w:szCs w:val="24"/>
        </w:rPr>
        <w:t>,</w:t>
      </w:r>
      <w:r w:rsidRPr="004E3C25">
        <w:rPr>
          <w:rFonts w:eastAsia="Times New Roman" w:cs="Times New Roman"/>
          <w:szCs w:val="24"/>
        </w:rPr>
        <w:t xml:space="preserve"> ότι τα λεφτά των Ελλήνων φορολογουμένων πολιτών τα </w:t>
      </w:r>
      <w:r>
        <w:rPr>
          <w:rFonts w:eastAsia="Times New Roman" w:cs="Times New Roman"/>
          <w:szCs w:val="24"/>
        </w:rPr>
        <w:t>κατασπαταλάει η Κ</w:t>
      </w:r>
      <w:r w:rsidRPr="004E3C25">
        <w:rPr>
          <w:rFonts w:eastAsia="Times New Roman" w:cs="Times New Roman"/>
          <w:szCs w:val="24"/>
        </w:rPr>
        <w:t>υβέρνηση για να κάνει πελατειακ</w:t>
      </w:r>
      <w:r w:rsidRPr="004E3C25">
        <w:rPr>
          <w:rFonts w:eastAsia="Times New Roman" w:cs="Times New Roman"/>
          <w:szCs w:val="24"/>
        </w:rPr>
        <w:t xml:space="preserve">ό κράτος και όλες αυτές </w:t>
      </w:r>
      <w:r>
        <w:rPr>
          <w:rFonts w:eastAsia="Times New Roman" w:cs="Times New Roman"/>
          <w:szCs w:val="24"/>
        </w:rPr>
        <w:t>τις</w:t>
      </w:r>
      <w:r w:rsidRPr="004E3C25">
        <w:rPr>
          <w:rFonts w:eastAsia="Times New Roman" w:cs="Times New Roman"/>
          <w:szCs w:val="24"/>
        </w:rPr>
        <w:t xml:space="preserve"> ανοησίες</w:t>
      </w:r>
      <w:r>
        <w:rPr>
          <w:rFonts w:eastAsia="Times New Roman" w:cs="Times New Roman"/>
          <w:szCs w:val="24"/>
        </w:rPr>
        <w:t>.</w:t>
      </w:r>
    </w:p>
    <w:p w14:paraId="62104B3E" w14:textId="77777777" w:rsidR="000F52B4" w:rsidRDefault="00ED3287">
      <w:pPr>
        <w:spacing w:line="600" w:lineRule="auto"/>
        <w:ind w:firstLine="720"/>
        <w:contextualSpacing/>
        <w:jc w:val="both"/>
        <w:rPr>
          <w:rFonts w:eastAsia="Times New Roman" w:cs="Times New Roman"/>
          <w:szCs w:val="24"/>
        </w:rPr>
      </w:pPr>
      <w:r w:rsidRPr="00A46192">
        <w:rPr>
          <w:rFonts w:eastAsia="Times New Roman" w:cs="Times New Roman"/>
          <w:b/>
          <w:szCs w:val="24"/>
        </w:rPr>
        <w:t>ΓΕΩΡΓΙΟΣ ΒΛΑΧΟΣ:</w:t>
      </w:r>
      <w:r>
        <w:rPr>
          <w:rFonts w:eastAsia="Times New Roman" w:cs="Times New Roman"/>
          <w:szCs w:val="24"/>
        </w:rPr>
        <w:t xml:space="preserve"> Μπορεί να ισχύουν και τα δύο, ξέρετε.</w:t>
      </w:r>
    </w:p>
    <w:p w14:paraId="62104B3F" w14:textId="77777777" w:rsidR="000F52B4" w:rsidRDefault="00ED3287">
      <w:pPr>
        <w:spacing w:line="600" w:lineRule="auto"/>
        <w:ind w:firstLine="720"/>
        <w:contextualSpacing/>
        <w:jc w:val="both"/>
        <w:rPr>
          <w:rFonts w:eastAsia="Times New Roman" w:cs="Times New Roman"/>
          <w:szCs w:val="24"/>
        </w:rPr>
      </w:pPr>
      <w:r w:rsidRPr="00A46192">
        <w:rPr>
          <w:rFonts w:eastAsia="Times New Roman" w:cs="Times New Roman"/>
          <w:b/>
          <w:szCs w:val="24"/>
        </w:rPr>
        <w:lastRenderedPageBreak/>
        <w:t>ΟΛΓΑ ΓΕΡΟΒΑΣΙΛΗ (Υπουργός Προστασίας του Πολίτη):</w:t>
      </w:r>
      <w:r w:rsidRPr="004E3C25">
        <w:rPr>
          <w:rFonts w:eastAsia="Times New Roman" w:cs="Times New Roman"/>
          <w:szCs w:val="24"/>
        </w:rPr>
        <w:t xml:space="preserve"> </w:t>
      </w:r>
      <w:r>
        <w:rPr>
          <w:rFonts w:eastAsia="Times New Roman" w:cs="Times New Roman"/>
          <w:szCs w:val="24"/>
        </w:rPr>
        <w:t>Ξ</w:t>
      </w:r>
      <w:r w:rsidRPr="004E3C25">
        <w:rPr>
          <w:rFonts w:eastAsia="Times New Roman" w:cs="Times New Roman"/>
          <w:szCs w:val="24"/>
        </w:rPr>
        <w:t>έρετε</w:t>
      </w:r>
      <w:r>
        <w:rPr>
          <w:rFonts w:eastAsia="Times New Roman" w:cs="Times New Roman"/>
          <w:szCs w:val="24"/>
        </w:rPr>
        <w:t>,</w:t>
      </w:r>
      <w:r w:rsidRPr="004E3C25">
        <w:rPr>
          <w:rFonts w:eastAsia="Times New Roman" w:cs="Times New Roman"/>
          <w:szCs w:val="24"/>
        </w:rPr>
        <w:t xml:space="preserve"> ορθολογικά τα νούμερα συμβαδίζουν με τις οικονομικές δυνατότητες της χώρας</w:t>
      </w:r>
      <w:r>
        <w:rPr>
          <w:rFonts w:eastAsia="Times New Roman" w:cs="Times New Roman"/>
          <w:szCs w:val="24"/>
        </w:rPr>
        <w:t>,</w:t>
      </w:r>
      <w:r w:rsidRPr="004E3C25">
        <w:rPr>
          <w:rFonts w:eastAsia="Times New Roman" w:cs="Times New Roman"/>
          <w:szCs w:val="24"/>
        </w:rPr>
        <w:t xml:space="preserve"> γιατί δεν πρέπει να εκτροχιαστεί </w:t>
      </w:r>
      <w:r>
        <w:rPr>
          <w:rFonts w:eastAsia="Times New Roman" w:cs="Times New Roman"/>
          <w:szCs w:val="24"/>
        </w:rPr>
        <w:t xml:space="preserve">η </w:t>
      </w:r>
      <w:r w:rsidRPr="004E3C25">
        <w:rPr>
          <w:rFonts w:eastAsia="Times New Roman" w:cs="Times New Roman"/>
          <w:szCs w:val="24"/>
        </w:rPr>
        <w:t>χώρα</w:t>
      </w:r>
      <w:r>
        <w:rPr>
          <w:rFonts w:eastAsia="Times New Roman" w:cs="Times New Roman"/>
          <w:szCs w:val="24"/>
        </w:rPr>
        <w:t>. Ο</w:t>
      </w:r>
      <w:r w:rsidRPr="004E3C25">
        <w:rPr>
          <w:rFonts w:eastAsia="Times New Roman" w:cs="Times New Roman"/>
          <w:szCs w:val="24"/>
        </w:rPr>
        <w:t>ι ανάγκες μας είναι περισσότερες από όσα κάνουμε</w:t>
      </w:r>
      <w:r>
        <w:rPr>
          <w:rFonts w:eastAsia="Times New Roman" w:cs="Times New Roman"/>
          <w:szCs w:val="24"/>
        </w:rPr>
        <w:t xml:space="preserve"> και σε γιατρούς και σε στελέχωση -όπως συζητήθηκε και στην προηγούμενη ερώτηση με τον κ. Ξανθό- αλλά και στην Αστυνομία. Κ</w:t>
      </w:r>
      <w:r w:rsidRPr="004E3C25">
        <w:rPr>
          <w:rFonts w:eastAsia="Times New Roman" w:cs="Times New Roman"/>
          <w:szCs w:val="24"/>
        </w:rPr>
        <w:t>αι μόλις αυξάνουμε το νούμερο</w:t>
      </w:r>
      <w:r>
        <w:rPr>
          <w:rFonts w:eastAsia="Times New Roman" w:cs="Times New Roman"/>
          <w:szCs w:val="24"/>
        </w:rPr>
        <w:t>,</w:t>
      </w:r>
      <w:r w:rsidRPr="004E3C25">
        <w:rPr>
          <w:rFonts w:eastAsia="Times New Roman" w:cs="Times New Roman"/>
          <w:szCs w:val="24"/>
        </w:rPr>
        <w:t xml:space="preserve"> </w:t>
      </w:r>
      <w:r>
        <w:rPr>
          <w:rFonts w:eastAsia="Times New Roman" w:cs="Times New Roman"/>
          <w:szCs w:val="24"/>
        </w:rPr>
        <w:t>ακούμε τη φ</w:t>
      </w:r>
      <w:r>
        <w:rPr>
          <w:rFonts w:eastAsia="Times New Roman" w:cs="Times New Roman"/>
          <w:szCs w:val="24"/>
        </w:rPr>
        <w:t>ράση «</w:t>
      </w:r>
      <w:r w:rsidRPr="004E3C25">
        <w:rPr>
          <w:rFonts w:eastAsia="Times New Roman" w:cs="Times New Roman"/>
          <w:szCs w:val="24"/>
        </w:rPr>
        <w:t>είναι τα λεφτά των φο</w:t>
      </w:r>
      <w:r>
        <w:rPr>
          <w:rFonts w:eastAsia="Times New Roman" w:cs="Times New Roman"/>
          <w:szCs w:val="24"/>
        </w:rPr>
        <w:t>ρολογουμένων τα οποία η Κ</w:t>
      </w:r>
      <w:r w:rsidRPr="004E3C25">
        <w:rPr>
          <w:rFonts w:eastAsia="Times New Roman" w:cs="Times New Roman"/>
          <w:szCs w:val="24"/>
        </w:rPr>
        <w:t>υβέρνηση του ΣΥΡΙΖΑ σπαταλά</w:t>
      </w:r>
      <w:r>
        <w:rPr>
          <w:rFonts w:eastAsia="Times New Roman" w:cs="Times New Roman"/>
          <w:szCs w:val="24"/>
        </w:rPr>
        <w:t>». Δεν μπορεί να συμβαίνουν ό</w:t>
      </w:r>
      <w:r w:rsidRPr="004E3C25">
        <w:rPr>
          <w:rFonts w:eastAsia="Times New Roman" w:cs="Times New Roman"/>
          <w:szCs w:val="24"/>
        </w:rPr>
        <w:t>λα αυτά μαζί</w:t>
      </w:r>
      <w:r>
        <w:rPr>
          <w:rFonts w:eastAsia="Times New Roman" w:cs="Times New Roman"/>
          <w:szCs w:val="24"/>
        </w:rPr>
        <w:t>.</w:t>
      </w:r>
    </w:p>
    <w:p w14:paraId="62104B40" w14:textId="77777777" w:rsidR="000F52B4" w:rsidRDefault="00ED3287">
      <w:pPr>
        <w:spacing w:line="600" w:lineRule="auto"/>
        <w:ind w:firstLine="720"/>
        <w:contextualSpacing/>
        <w:jc w:val="both"/>
        <w:rPr>
          <w:rFonts w:eastAsia="Times New Roman" w:cs="Times New Roman"/>
          <w:szCs w:val="24"/>
        </w:rPr>
      </w:pPr>
      <w:r w:rsidRPr="004E3C25">
        <w:rPr>
          <w:rFonts w:eastAsia="Times New Roman" w:cs="Times New Roman"/>
          <w:szCs w:val="24"/>
        </w:rPr>
        <w:t>Επομένως</w:t>
      </w:r>
      <w:r>
        <w:rPr>
          <w:rFonts w:eastAsia="Times New Roman" w:cs="Times New Roman"/>
          <w:szCs w:val="24"/>
        </w:rPr>
        <w:t>,</w:t>
      </w:r>
      <w:r w:rsidRPr="004E3C25">
        <w:rPr>
          <w:rFonts w:eastAsia="Times New Roman" w:cs="Times New Roman"/>
          <w:szCs w:val="24"/>
        </w:rPr>
        <w:t xml:space="preserve"> όταν συζητάτε για </w:t>
      </w:r>
      <w:proofErr w:type="spellStart"/>
      <w:r w:rsidRPr="004E3C25">
        <w:rPr>
          <w:rFonts w:eastAsia="Times New Roman" w:cs="Times New Roman"/>
          <w:szCs w:val="24"/>
        </w:rPr>
        <w:t>υποστελέχωση</w:t>
      </w:r>
      <w:proofErr w:type="spellEnd"/>
      <w:r>
        <w:rPr>
          <w:rFonts w:eastAsia="Times New Roman" w:cs="Times New Roman"/>
          <w:szCs w:val="24"/>
        </w:rPr>
        <w:t>,</w:t>
      </w:r>
      <w:r w:rsidRPr="004E3C25">
        <w:rPr>
          <w:rFonts w:eastAsia="Times New Roman" w:cs="Times New Roman"/>
          <w:szCs w:val="24"/>
        </w:rPr>
        <w:t xml:space="preserve"> </w:t>
      </w:r>
      <w:r>
        <w:rPr>
          <w:rFonts w:eastAsia="Times New Roman" w:cs="Times New Roman"/>
          <w:szCs w:val="24"/>
        </w:rPr>
        <w:t>Βουλευτές που υποστηρίζουν το «ένα προς πέντε», κανόνας προσλήψεων-αποχωρήσεων, θα πρέπει να</w:t>
      </w:r>
      <w:r>
        <w:rPr>
          <w:rFonts w:eastAsia="Times New Roman" w:cs="Times New Roman"/>
          <w:szCs w:val="24"/>
        </w:rPr>
        <w:t xml:space="preserve"> το ξανασκέφτεστε.</w:t>
      </w:r>
    </w:p>
    <w:p w14:paraId="62104B41"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2104B42" w14:textId="77777777" w:rsidR="000F52B4" w:rsidRDefault="00ED3287">
      <w:pPr>
        <w:spacing w:line="600" w:lineRule="auto"/>
        <w:ind w:firstLine="720"/>
        <w:contextualSpacing/>
        <w:jc w:val="both"/>
        <w:rPr>
          <w:rFonts w:eastAsia="Times New Roman" w:cs="Times New Roman"/>
          <w:szCs w:val="24"/>
        </w:rPr>
      </w:pPr>
      <w:r w:rsidRPr="00CB277C">
        <w:rPr>
          <w:rFonts w:eastAsia="Times New Roman" w:cs="Times New Roman"/>
          <w:b/>
          <w:szCs w:val="24"/>
        </w:rPr>
        <w:t>ΠΡΟΕΔΡΕΥΩΝ (Αναστάσιος Κουράκης):</w:t>
      </w:r>
      <w:r>
        <w:rPr>
          <w:rFonts w:eastAsia="Times New Roman" w:cs="Times New Roman"/>
          <w:szCs w:val="24"/>
        </w:rPr>
        <w:t xml:space="preserve"> Ευχαριστούμε, κυρία Υπουργέ.</w:t>
      </w:r>
    </w:p>
    <w:p w14:paraId="62104B43"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Η δεύτερη με αριθμό 420/12-3-2019 επίκαιρη ερώτηση δεύτερου κύκλου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CB277C">
        <w:rPr>
          <w:rFonts w:eastAsia="Times New Roman" w:cs="Times New Roman"/>
          <w:bCs/>
          <w:szCs w:val="24"/>
        </w:rPr>
        <w:t xml:space="preserve">Σάκη </w:t>
      </w:r>
      <w:proofErr w:type="spellStart"/>
      <w:r w:rsidRPr="00CB277C">
        <w:rPr>
          <w:rFonts w:eastAsia="Times New Roman" w:cs="Times New Roman"/>
          <w:bCs/>
          <w:szCs w:val="24"/>
        </w:rPr>
        <w:t>Βαρδαλή</w:t>
      </w:r>
      <w:proofErr w:type="spellEnd"/>
      <w:r>
        <w:rPr>
          <w:rFonts w:eastAsia="Times New Roman" w:cs="Times New Roman"/>
          <w:b/>
          <w:bCs/>
          <w:szCs w:val="24"/>
        </w:rPr>
        <w:t xml:space="preserve"> </w:t>
      </w:r>
      <w:r>
        <w:rPr>
          <w:rFonts w:eastAsia="Times New Roman" w:cs="Times New Roman"/>
          <w:szCs w:val="24"/>
        </w:rPr>
        <w:t>προς τον Υπουργ</w:t>
      </w:r>
      <w:r>
        <w:rPr>
          <w:rFonts w:eastAsia="Times New Roman" w:cs="Times New Roman"/>
          <w:szCs w:val="24"/>
        </w:rPr>
        <w:t>ό</w:t>
      </w:r>
      <w:r>
        <w:rPr>
          <w:rFonts w:eastAsia="Times New Roman" w:cs="Times New Roman"/>
          <w:b/>
          <w:bCs/>
          <w:szCs w:val="24"/>
        </w:rPr>
        <w:t xml:space="preserve"> </w:t>
      </w:r>
      <w:r w:rsidRPr="00CB277C">
        <w:rPr>
          <w:rFonts w:eastAsia="Times New Roman" w:cs="Times New Roman"/>
          <w:bCs/>
          <w:szCs w:val="24"/>
        </w:rPr>
        <w:t xml:space="preserve">Οικονομικών, </w:t>
      </w:r>
      <w:r>
        <w:rPr>
          <w:rFonts w:eastAsia="Times New Roman" w:cs="Times New Roman"/>
          <w:szCs w:val="24"/>
        </w:rPr>
        <w:t xml:space="preserve">σχετικά με «την Ελληνική Βιομηχανία Οχημάτων </w:t>
      </w:r>
      <w:r>
        <w:rPr>
          <w:rFonts w:eastAsia="Times New Roman"/>
          <w:szCs w:val="24"/>
        </w:rPr>
        <w:lastRenderedPageBreak/>
        <w:t>"</w:t>
      </w:r>
      <w:r>
        <w:rPr>
          <w:rFonts w:eastAsia="Times New Roman" w:cs="Times New Roman"/>
          <w:szCs w:val="24"/>
        </w:rPr>
        <w:t>ΕΛΒΟ</w:t>
      </w:r>
      <w:r>
        <w:rPr>
          <w:rFonts w:eastAsia="Times New Roman" w:cs="Times New Roman"/>
          <w:szCs w:val="24"/>
        </w:rPr>
        <w:t xml:space="preserve"> </w:t>
      </w:r>
      <w:r>
        <w:rPr>
          <w:rFonts w:eastAsia="Times New Roman" w:cs="Times New Roman"/>
          <w:szCs w:val="24"/>
        </w:rPr>
        <w:t>Α.Β.Ε.</w:t>
      </w:r>
      <w:r>
        <w:rPr>
          <w:rFonts w:eastAsia="Times New Roman"/>
          <w:szCs w:val="24"/>
        </w:rPr>
        <w:t>"</w:t>
      </w:r>
      <w:r>
        <w:rPr>
          <w:rFonts w:eastAsia="Times New Roman" w:cs="Times New Roman"/>
          <w:szCs w:val="24"/>
        </w:rPr>
        <w:t xml:space="preserve">», δεν θα συζητηθεί λόγω </w:t>
      </w:r>
      <w:r w:rsidRPr="004E3C25">
        <w:rPr>
          <w:rFonts w:eastAsia="Times New Roman" w:cs="Times New Roman"/>
          <w:szCs w:val="24"/>
        </w:rPr>
        <w:t xml:space="preserve">κωλύματος του Υπουργού Οικονομικών </w:t>
      </w:r>
      <w:r>
        <w:rPr>
          <w:rFonts w:eastAsia="Times New Roman" w:cs="Times New Roman"/>
          <w:szCs w:val="24"/>
        </w:rPr>
        <w:t xml:space="preserve">κ. </w:t>
      </w:r>
      <w:proofErr w:type="spellStart"/>
      <w:r>
        <w:rPr>
          <w:rFonts w:eastAsia="Times New Roman" w:cs="Times New Roman"/>
          <w:szCs w:val="24"/>
        </w:rPr>
        <w:t>Τ</w:t>
      </w:r>
      <w:r w:rsidRPr="004E3C25">
        <w:rPr>
          <w:rFonts w:eastAsia="Times New Roman" w:cs="Times New Roman"/>
          <w:szCs w:val="24"/>
        </w:rPr>
        <w:t>σακαλώτου</w:t>
      </w:r>
      <w:proofErr w:type="spellEnd"/>
      <w:r>
        <w:rPr>
          <w:rFonts w:eastAsia="Times New Roman" w:cs="Times New Roman"/>
          <w:szCs w:val="24"/>
        </w:rPr>
        <w:t>,</w:t>
      </w:r>
      <w:r w:rsidRPr="004E3C25">
        <w:rPr>
          <w:rFonts w:eastAsia="Times New Roman" w:cs="Times New Roman"/>
          <w:szCs w:val="24"/>
        </w:rPr>
        <w:t xml:space="preserve"> εξαιτίας φόρτου εργασίας</w:t>
      </w:r>
      <w:r>
        <w:rPr>
          <w:rFonts w:eastAsia="Times New Roman" w:cs="Times New Roman"/>
          <w:szCs w:val="24"/>
        </w:rPr>
        <w:t>.</w:t>
      </w:r>
    </w:p>
    <w:p w14:paraId="62104B44"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Η έβδομη με αριθμό 355/12-2-2019 επίκαιρη ερώτηση δεύτερου κύκλου του Βουλευτή Β</w:t>
      </w:r>
      <w:r>
        <w:rPr>
          <w:rFonts w:eastAsia="Times New Roman" w:cs="Times New Roman"/>
          <w:szCs w:val="24"/>
        </w:rPr>
        <w:t>΄</w:t>
      </w:r>
      <w:r>
        <w:rPr>
          <w:rFonts w:eastAsia="Times New Roman" w:cs="Times New Roman"/>
          <w:szCs w:val="24"/>
        </w:rPr>
        <w:t xml:space="preserve"> Αθηνών του Κομμουνιστικού Κόμματος Ελλάδ</w:t>
      </w:r>
      <w:r>
        <w:rPr>
          <w:rFonts w:eastAsia="Times New Roman" w:cs="Times New Roman"/>
          <w:szCs w:val="24"/>
        </w:rPr>
        <w:t>α</w:t>
      </w:r>
      <w:r>
        <w:rPr>
          <w:rFonts w:eastAsia="Times New Roman" w:cs="Times New Roman"/>
          <w:szCs w:val="24"/>
        </w:rPr>
        <w:t xml:space="preserve">ς κ. </w:t>
      </w:r>
      <w:r w:rsidRPr="00CB277C">
        <w:rPr>
          <w:rFonts w:eastAsia="Times New Roman" w:cs="Times New Roman"/>
          <w:bCs/>
          <w:szCs w:val="24"/>
        </w:rPr>
        <w:t xml:space="preserve">Χρήστου </w:t>
      </w:r>
      <w:proofErr w:type="spellStart"/>
      <w:r w:rsidRPr="00CB277C">
        <w:rPr>
          <w:rFonts w:eastAsia="Times New Roman" w:cs="Times New Roman"/>
          <w:bCs/>
          <w:szCs w:val="24"/>
        </w:rPr>
        <w:t>Κατσώτ</w:t>
      </w:r>
      <w:r>
        <w:rPr>
          <w:rFonts w:eastAsia="Times New Roman" w:cs="Times New Roman"/>
          <w:bCs/>
          <w:szCs w:val="24"/>
        </w:rPr>
        <w:t>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sidRPr="00CB277C">
        <w:rPr>
          <w:rFonts w:eastAsia="Times New Roman" w:cs="Times New Roman"/>
          <w:bCs/>
          <w:szCs w:val="24"/>
        </w:rPr>
        <w:t>Οικονομικών,</w:t>
      </w:r>
      <w:r>
        <w:rPr>
          <w:rFonts w:eastAsia="Times New Roman" w:cs="Times New Roman"/>
          <w:szCs w:val="24"/>
        </w:rPr>
        <w:t xml:space="preserve"> σχετικά με την «εκχώρηση της ακίνητης δημόσιας περιουσίας σε Εταιρεία Ακινήτων του Δημοσίου (ΕΤΑΔ)</w:t>
      </w:r>
      <w:r>
        <w:rPr>
          <w:rFonts w:eastAsia="Times New Roman" w:cs="Times New Roman"/>
          <w:szCs w:val="24"/>
        </w:rPr>
        <w:t xml:space="preserve"> </w:t>
      </w:r>
      <w:r>
        <w:rPr>
          <w:rFonts w:eastAsia="Times New Roman" w:cs="Times New Roman"/>
          <w:szCs w:val="24"/>
        </w:rPr>
        <w:t>- Ταμείο Αξιοποίησης Ιδιωτικής Περιουσίας του Δημοσίου (ΤΑΙΠΕΔ)»</w:t>
      </w:r>
      <w:r>
        <w:rPr>
          <w:rFonts w:eastAsia="Times New Roman" w:cs="Times New Roman"/>
          <w:szCs w:val="24"/>
        </w:rPr>
        <w:t xml:space="preserve">, δεν θα συζητηθεί λόγω </w:t>
      </w:r>
      <w:r w:rsidRPr="004E3C25">
        <w:rPr>
          <w:rFonts w:eastAsia="Times New Roman" w:cs="Times New Roman"/>
          <w:szCs w:val="24"/>
        </w:rPr>
        <w:t xml:space="preserve">κωλύματος του Υπουργού Οικονομικών </w:t>
      </w:r>
      <w:r>
        <w:rPr>
          <w:rFonts w:eastAsia="Times New Roman" w:cs="Times New Roman"/>
          <w:szCs w:val="24"/>
        </w:rPr>
        <w:t xml:space="preserve">κ. </w:t>
      </w:r>
      <w:proofErr w:type="spellStart"/>
      <w:r>
        <w:rPr>
          <w:rFonts w:eastAsia="Times New Roman" w:cs="Times New Roman"/>
          <w:szCs w:val="24"/>
        </w:rPr>
        <w:t>Τ</w:t>
      </w:r>
      <w:r w:rsidRPr="004E3C25">
        <w:rPr>
          <w:rFonts w:eastAsia="Times New Roman" w:cs="Times New Roman"/>
          <w:szCs w:val="24"/>
        </w:rPr>
        <w:t>σακαλώτου</w:t>
      </w:r>
      <w:proofErr w:type="spellEnd"/>
      <w:r>
        <w:rPr>
          <w:rFonts w:eastAsia="Times New Roman" w:cs="Times New Roman"/>
          <w:szCs w:val="24"/>
        </w:rPr>
        <w:t>,</w:t>
      </w:r>
      <w:r w:rsidRPr="004E3C25">
        <w:rPr>
          <w:rFonts w:eastAsia="Times New Roman" w:cs="Times New Roman"/>
          <w:szCs w:val="24"/>
        </w:rPr>
        <w:t xml:space="preserve"> εξαιτίας φόρτου εργασίας</w:t>
      </w:r>
      <w:r>
        <w:rPr>
          <w:rFonts w:eastAsia="Times New Roman" w:cs="Times New Roman"/>
          <w:szCs w:val="24"/>
        </w:rPr>
        <w:t>.</w:t>
      </w:r>
    </w:p>
    <w:p w14:paraId="62104B45"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Η όγδοη με αριθμό 350/11-2-2019 επίκαιρη ερώτηση δεύτερου κύκλου του Βουλευτή Αττικής της Νέας Δημοκρατίας κ. </w:t>
      </w:r>
      <w:r w:rsidRPr="00CB277C">
        <w:rPr>
          <w:rFonts w:eastAsia="Times New Roman" w:cs="Times New Roman"/>
          <w:bCs/>
          <w:szCs w:val="24"/>
        </w:rPr>
        <w:t>Γεωργίου Βλάχου</w:t>
      </w:r>
      <w:r>
        <w:rPr>
          <w:rFonts w:eastAsia="Times New Roman" w:cs="Times New Roman"/>
          <w:b/>
          <w:bCs/>
          <w:szCs w:val="24"/>
        </w:rPr>
        <w:t xml:space="preserve"> </w:t>
      </w:r>
      <w:r>
        <w:rPr>
          <w:rFonts w:eastAsia="Times New Roman" w:cs="Times New Roman"/>
          <w:szCs w:val="24"/>
        </w:rPr>
        <w:t xml:space="preserve">προς τον Υπουργό </w:t>
      </w:r>
      <w:r w:rsidRPr="00CB277C">
        <w:rPr>
          <w:rFonts w:eastAsia="Times New Roman" w:cs="Times New Roman"/>
          <w:bCs/>
          <w:szCs w:val="24"/>
        </w:rPr>
        <w:t xml:space="preserve">Οικονομικών, </w:t>
      </w:r>
      <w:r>
        <w:rPr>
          <w:rFonts w:eastAsia="Times New Roman" w:cs="Times New Roman"/>
          <w:szCs w:val="24"/>
        </w:rPr>
        <w:t xml:space="preserve">με θέμα: «Λογαριασμός </w:t>
      </w:r>
      <w:proofErr w:type="spellStart"/>
      <w:r>
        <w:rPr>
          <w:rFonts w:eastAsia="Times New Roman" w:cs="Times New Roman"/>
          <w:szCs w:val="24"/>
        </w:rPr>
        <w:t>Επικούρησης</w:t>
      </w:r>
      <w:proofErr w:type="spellEnd"/>
      <w:r>
        <w:rPr>
          <w:rFonts w:eastAsia="Times New Roman" w:cs="Times New Roman"/>
          <w:szCs w:val="24"/>
        </w:rPr>
        <w:t xml:space="preserve"> της Εθνικής Τράπεζας της Ελλάδος (ΛΕΠΕΤΕ)», δεν θα συζητηθεί λόγω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εξαιτίας φόρτου εργασίας.</w:t>
      </w:r>
    </w:p>
    <w:p w14:paraId="62104B46"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Η ένατη με αριθμό 351/11-2-2019 επίκαιρη ερώτηση του Βουλευτή Ηλείας της Δημοκρα</w:t>
      </w:r>
      <w:r>
        <w:rPr>
          <w:rFonts w:eastAsia="Times New Roman" w:cs="Times New Roman"/>
          <w:szCs w:val="24"/>
        </w:rPr>
        <w:t xml:space="preserve">τικής Συμπαράταξης κ. </w:t>
      </w:r>
      <w:r w:rsidRPr="00CB277C">
        <w:rPr>
          <w:rFonts w:eastAsia="Times New Roman" w:cs="Times New Roman"/>
          <w:bCs/>
          <w:szCs w:val="24"/>
        </w:rPr>
        <w:t xml:space="preserve">Ιωάννη </w:t>
      </w:r>
      <w:r w:rsidRPr="00CB277C">
        <w:rPr>
          <w:rFonts w:eastAsia="Times New Roman" w:cs="Times New Roman"/>
          <w:bCs/>
          <w:szCs w:val="24"/>
        </w:rPr>
        <w:lastRenderedPageBreak/>
        <w:t>Κουτσούκου</w:t>
      </w:r>
      <w:r>
        <w:rPr>
          <w:rFonts w:eastAsia="Times New Roman" w:cs="Times New Roman"/>
          <w:szCs w:val="24"/>
        </w:rPr>
        <w:t xml:space="preserve"> προς τον Υπουργό </w:t>
      </w:r>
      <w:r w:rsidRPr="00CB277C">
        <w:rPr>
          <w:rFonts w:eastAsia="Times New Roman" w:cs="Times New Roman"/>
          <w:bCs/>
          <w:szCs w:val="24"/>
        </w:rPr>
        <w:t>Οικονομικών,</w:t>
      </w:r>
      <w:r>
        <w:rPr>
          <w:rFonts w:eastAsia="Times New Roman" w:cs="Times New Roman"/>
          <w:szCs w:val="24"/>
        </w:rPr>
        <w:t xml:space="preserve"> με θέμα: «Η σκοπιμότητα και η μεθόδευση της μεταφοράς στο </w:t>
      </w:r>
      <w:proofErr w:type="spellStart"/>
      <w:r>
        <w:rPr>
          <w:rFonts w:eastAsia="Times New Roman" w:cs="Times New Roman"/>
          <w:szCs w:val="24"/>
        </w:rPr>
        <w:t>Υπερταμείο</w:t>
      </w:r>
      <w:proofErr w:type="spellEnd"/>
      <w:r>
        <w:rPr>
          <w:rFonts w:eastAsia="Times New Roman" w:cs="Times New Roman"/>
          <w:szCs w:val="24"/>
        </w:rPr>
        <w:t xml:space="preserve"> κατ</w:t>
      </w:r>
      <w:r>
        <w:rPr>
          <w:rFonts w:eastAsia="Times New Roman" w:cs="Times New Roman"/>
          <w:szCs w:val="24"/>
        </w:rPr>
        <w:t>’</w:t>
      </w:r>
      <w:r>
        <w:rPr>
          <w:rFonts w:eastAsia="Times New Roman" w:cs="Times New Roman"/>
          <w:szCs w:val="24"/>
        </w:rPr>
        <w:t xml:space="preserve"> απαίτηση των δανειστών </w:t>
      </w:r>
      <w:r>
        <w:rPr>
          <w:rFonts w:eastAsia="Times New Roman" w:cs="Times New Roman"/>
          <w:szCs w:val="24"/>
        </w:rPr>
        <w:t xml:space="preserve">πενήντα ενός </w:t>
      </w:r>
      <w:r>
        <w:rPr>
          <w:rFonts w:eastAsia="Times New Roman" w:cs="Times New Roman"/>
          <w:szCs w:val="24"/>
        </w:rPr>
        <w:t xml:space="preserve">ακινήτων του </w:t>
      </w:r>
      <w:r>
        <w:rPr>
          <w:rFonts w:eastAsia="Times New Roman" w:cs="Times New Roman"/>
          <w:szCs w:val="24"/>
        </w:rPr>
        <w:t>δ</w:t>
      </w:r>
      <w:r>
        <w:rPr>
          <w:rFonts w:eastAsia="Times New Roman" w:cs="Times New Roman"/>
          <w:szCs w:val="24"/>
        </w:rPr>
        <w:t>ημοσίου στον Δήμο Πύργου», δεν θα συζητηθεί λόγω κωλύματος του</w:t>
      </w:r>
      <w:r>
        <w:rPr>
          <w:rFonts w:eastAsia="Times New Roman" w:cs="Times New Roman"/>
          <w:szCs w:val="24"/>
        </w:rPr>
        <w:t xml:space="preserve">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w:t>
      </w:r>
      <w:r>
        <w:rPr>
          <w:rFonts w:eastAsia="Times New Roman" w:cs="Times New Roman"/>
          <w:szCs w:val="24"/>
        </w:rPr>
        <w:t xml:space="preserve"> εξαιτίας φόρτου εργασίας.</w:t>
      </w:r>
    </w:p>
    <w:p w14:paraId="62104B47"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2932/31-10-2018 ερώτηση </w:t>
      </w:r>
      <w:r>
        <w:rPr>
          <w:rFonts w:eastAsia="Times New Roman" w:cs="Times New Roman"/>
          <w:szCs w:val="24"/>
        </w:rPr>
        <w:t xml:space="preserve">του κύκλου </w:t>
      </w:r>
      <w:r>
        <w:rPr>
          <w:rFonts w:eastAsia="Times New Roman" w:cs="Times New Roman"/>
          <w:szCs w:val="24"/>
        </w:rPr>
        <w:t>αναφορών</w:t>
      </w:r>
      <w:r>
        <w:rPr>
          <w:rFonts w:eastAsia="Times New Roman" w:cs="Times New Roman"/>
          <w:szCs w:val="24"/>
        </w:rPr>
        <w:t xml:space="preserve"> και </w:t>
      </w:r>
      <w:r>
        <w:rPr>
          <w:rFonts w:eastAsia="Times New Roman" w:cs="Times New Roman"/>
          <w:szCs w:val="24"/>
        </w:rPr>
        <w:t xml:space="preserve">ερωτήσεων του Βουλευτή Β΄ Αθηνών της Δημοκρατικής Συμπαράταξης κ. </w:t>
      </w:r>
      <w:r w:rsidRPr="00CB277C">
        <w:rPr>
          <w:rFonts w:eastAsia="Times New Roman" w:cs="Times New Roman"/>
          <w:bCs/>
          <w:szCs w:val="24"/>
        </w:rPr>
        <w:t>Γεωργίου</w:t>
      </w:r>
      <w:r>
        <w:rPr>
          <w:rFonts w:eastAsia="Times New Roman" w:cs="Times New Roman"/>
          <w:bCs/>
          <w:szCs w:val="24"/>
        </w:rPr>
        <w:t xml:space="preserve"> </w:t>
      </w:r>
      <w:r w:rsidRPr="00CB277C">
        <w:rPr>
          <w:rFonts w:eastAsia="Times New Roman" w:cs="Times New Roman"/>
          <w:bCs/>
          <w:szCs w:val="24"/>
        </w:rPr>
        <w:t>-</w:t>
      </w:r>
      <w:r>
        <w:rPr>
          <w:rFonts w:eastAsia="Times New Roman" w:cs="Times New Roman"/>
          <w:bCs/>
          <w:szCs w:val="24"/>
        </w:rPr>
        <w:t xml:space="preserve"> </w:t>
      </w:r>
      <w:r w:rsidRPr="00CB277C">
        <w:rPr>
          <w:rFonts w:eastAsia="Times New Roman" w:cs="Times New Roman"/>
          <w:bCs/>
          <w:szCs w:val="24"/>
        </w:rPr>
        <w:t>Δημητρίου Καρρά</w:t>
      </w:r>
      <w:r>
        <w:rPr>
          <w:rFonts w:eastAsia="Times New Roman" w:cs="Times New Roman"/>
          <w:szCs w:val="24"/>
        </w:rPr>
        <w:t xml:space="preserve"> προς τον Υπουργό </w:t>
      </w:r>
      <w:r w:rsidRPr="00CB277C">
        <w:rPr>
          <w:rFonts w:eastAsia="Times New Roman" w:cs="Times New Roman"/>
          <w:bCs/>
          <w:szCs w:val="24"/>
        </w:rPr>
        <w:t>Οικονομικών,</w:t>
      </w:r>
      <w:r>
        <w:rPr>
          <w:rFonts w:eastAsia="Times New Roman" w:cs="Times New Roman"/>
          <w:szCs w:val="24"/>
        </w:rPr>
        <w:t xml:space="preserve"> με θ</w:t>
      </w:r>
      <w:r>
        <w:rPr>
          <w:rFonts w:eastAsia="Times New Roman" w:cs="Times New Roman"/>
          <w:szCs w:val="24"/>
        </w:rPr>
        <w:t>έμα: «Αποδέσμευση του Δημοτικού Κλειστού Γυμναστηρίου “Νίκης 2</w:t>
      </w:r>
      <w:r>
        <w:rPr>
          <w:rFonts w:eastAsia="Times New Roman" w:cs="Times New Roman"/>
          <w:szCs w:val="24"/>
          <w:vertAlign w:val="superscript"/>
        </w:rPr>
        <w:t>ου</w:t>
      </w:r>
      <w:r>
        <w:rPr>
          <w:rFonts w:eastAsia="Times New Roman" w:cs="Times New Roman"/>
          <w:szCs w:val="24"/>
        </w:rPr>
        <w:t xml:space="preserve"> Λυκείου” Αγίας Βαρβάρας από το </w:t>
      </w:r>
      <w:proofErr w:type="spellStart"/>
      <w:r>
        <w:rPr>
          <w:rFonts w:eastAsia="Times New Roman" w:cs="Times New Roman"/>
          <w:szCs w:val="24"/>
        </w:rPr>
        <w:t>Υπερταμείο</w:t>
      </w:r>
      <w:proofErr w:type="spellEnd"/>
      <w:r>
        <w:rPr>
          <w:rFonts w:eastAsia="Times New Roman" w:cs="Times New Roman"/>
          <w:szCs w:val="24"/>
        </w:rPr>
        <w:t xml:space="preserve">», δεν θα συζητηθεί λόγω κωλύματος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w:t>
      </w:r>
      <w:r>
        <w:rPr>
          <w:rFonts w:eastAsia="Times New Roman" w:cs="Times New Roman"/>
          <w:szCs w:val="24"/>
        </w:rPr>
        <w:t xml:space="preserve"> εξαιτίας φόρτου εργασίας.</w:t>
      </w:r>
    </w:p>
    <w:p w14:paraId="62104B48"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Η έκτη με αριθμό 375/20-2-2019 επίκαιρη ερώτηση </w:t>
      </w:r>
      <w:r>
        <w:rPr>
          <w:rFonts w:eastAsia="Times New Roman" w:cs="Times New Roman"/>
          <w:szCs w:val="24"/>
        </w:rPr>
        <w:t xml:space="preserve">δεύτερου κύκλου του Βουλευτή Β΄ Αθηνών της Δημοκρατικής Συμπαράταξης κ. </w:t>
      </w:r>
      <w:r w:rsidRPr="00CB277C">
        <w:rPr>
          <w:rFonts w:eastAsia="Times New Roman" w:cs="Times New Roman"/>
          <w:bCs/>
          <w:szCs w:val="24"/>
        </w:rPr>
        <w:t>Ανδρέα Λοβέρδου</w:t>
      </w:r>
      <w:r>
        <w:rPr>
          <w:rFonts w:eastAsia="Times New Roman" w:cs="Times New Roman"/>
          <w:b/>
          <w:bCs/>
          <w:szCs w:val="24"/>
        </w:rPr>
        <w:t xml:space="preserve"> </w:t>
      </w:r>
      <w:r>
        <w:rPr>
          <w:rFonts w:eastAsia="Times New Roman" w:cs="Times New Roman"/>
          <w:szCs w:val="24"/>
        </w:rPr>
        <w:t xml:space="preserve">προς τον Υπουργό </w:t>
      </w:r>
      <w:r w:rsidRPr="00CB277C">
        <w:rPr>
          <w:rFonts w:eastAsia="Times New Roman" w:cs="Times New Roman"/>
          <w:bCs/>
          <w:szCs w:val="24"/>
        </w:rPr>
        <w:t>Εθνικής Άμυνας,</w:t>
      </w:r>
      <w:r>
        <w:rPr>
          <w:rFonts w:eastAsia="Times New Roman" w:cs="Times New Roman"/>
          <w:szCs w:val="24"/>
        </w:rPr>
        <w:t xml:space="preserve"> με θέμα: «Συμμετοχή της Ελλάδας στην αμυντική συνεργασία της Ευρωπαϊκής Ένωσης», δεν θα συζητηθεί λόγω </w:t>
      </w:r>
      <w:r>
        <w:rPr>
          <w:rFonts w:eastAsia="Times New Roman" w:cs="Times New Roman"/>
          <w:szCs w:val="24"/>
        </w:rPr>
        <w:lastRenderedPageBreak/>
        <w:t>κωλύματος του Υπουργού Εθνικής Ά</w:t>
      </w:r>
      <w:r>
        <w:rPr>
          <w:rFonts w:eastAsia="Times New Roman" w:cs="Times New Roman"/>
          <w:szCs w:val="24"/>
        </w:rPr>
        <w:t>μυνας κ. Ευάγγελου Αποστολάκη εξαιτίας ανειλημμένων υποχρεώσεων.</w:t>
      </w:r>
    </w:p>
    <w:p w14:paraId="62104B49"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Η δέκατη τέταρτη με αριθμό 262/9-1-2019 επίκαιρη ερώτηση δεύτερου κύκλου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sidRPr="00CB277C">
        <w:rPr>
          <w:rFonts w:eastAsia="Times New Roman" w:cs="Times New Roman"/>
          <w:bCs/>
          <w:szCs w:val="24"/>
        </w:rPr>
        <w:t>Χρήστου Παππά</w:t>
      </w:r>
      <w:r>
        <w:rPr>
          <w:rFonts w:eastAsia="Times New Roman" w:cs="Times New Roman"/>
          <w:szCs w:val="24"/>
        </w:rPr>
        <w:t xml:space="preserve"> προς τον Υπουργό </w:t>
      </w:r>
      <w:r w:rsidRPr="00CB277C">
        <w:rPr>
          <w:rFonts w:eastAsia="Times New Roman" w:cs="Times New Roman"/>
          <w:bCs/>
          <w:szCs w:val="24"/>
        </w:rPr>
        <w:t>Εθνικής Άμυνας,</w:t>
      </w:r>
      <w:r>
        <w:rPr>
          <w:rFonts w:eastAsia="Times New Roman" w:cs="Times New Roman"/>
          <w:szCs w:val="24"/>
        </w:rPr>
        <w:t xml:space="preserve"> με θέμα: </w:t>
      </w:r>
      <w:r>
        <w:rPr>
          <w:rFonts w:eastAsia="Times New Roman" w:cs="Times New Roman"/>
          <w:szCs w:val="24"/>
        </w:rPr>
        <w:t>«Επιτακτική ανάγκη αυξήσεως της στρατιωτικής θητείας», δεν θα συζητηθεί λόγω κωλύματος του Υπουργού Εθνικής Άμυνας κ. Ευάγγελου Αποστολάκη</w:t>
      </w:r>
      <w:r>
        <w:rPr>
          <w:rFonts w:eastAsia="Times New Roman" w:cs="Times New Roman"/>
          <w:szCs w:val="24"/>
        </w:rPr>
        <w:t>,</w:t>
      </w:r>
      <w:r>
        <w:rPr>
          <w:rFonts w:eastAsia="Times New Roman" w:cs="Times New Roman"/>
          <w:szCs w:val="24"/>
        </w:rPr>
        <w:t xml:space="preserve"> εξαιτίας ανειλημμένων υποχρεώσεων.</w:t>
      </w:r>
    </w:p>
    <w:p w14:paraId="62104B4A"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Θα συζητηθεί τώρα η τέταρτη με αριθμό 384/26-2-2019 επίκαιρη ερώτηση δεύτερου κύκ</w:t>
      </w:r>
      <w:r>
        <w:rPr>
          <w:rFonts w:eastAsia="Times New Roman" w:cs="Times New Roman"/>
          <w:szCs w:val="24"/>
        </w:rPr>
        <w:t xml:space="preserve">λου του Βουλευτή Ηρακλείου του Συνασπισμού Ριζοσπαστικής Αριστεράς κ. </w:t>
      </w:r>
      <w:r w:rsidRPr="0095050B">
        <w:rPr>
          <w:rFonts w:eastAsia="Times New Roman" w:cs="Times New Roman"/>
          <w:bCs/>
          <w:szCs w:val="24"/>
        </w:rPr>
        <w:t xml:space="preserve">Νικολάου </w:t>
      </w:r>
      <w:proofErr w:type="spellStart"/>
      <w:r w:rsidRPr="0095050B">
        <w:rPr>
          <w:rFonts w:eastAsia="Times New Roman" w:cs="Times New Roman"/>
          <w:bCs/>
          <w:szCs w:val="24"/>
        </w:rPr>
        <w:t>Ηγουμενίδη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95050B">
        <w:rPr>
          <w:rFonts w:eastAsia="Times New Roman" w:cs="Times New Roman"/>
          <w:bCs/>
          <w:szCs w:val="24"/>
        </w:rPr>
        <w:t xml:space="preserve">Υγείας, </w:t>
      </w:r>
      <w:r>
        <w:rPr>
          <w:rFonts w:eastAsia="Times New Roman" w:cs="Times New Roman"/>
          <w:szCs w:val="24"/>
        </w:rPr>
        <w:t>με θέμα: «Εκκρεμότητες σχετικές με την Πρωτοβάθμια Φροντίδα Υγείας στο Νομό Ηρακλείου και την επέκταση της Μονάδας Εντατικής Παρακολούθησης Κ</w:t>
      </w:r>
      <w:r>
        <w:rPr>
          <w:rFonts w:eastAsia="Times New Roman" w:cs="Times New Roman"/>
          <w:szCs w:val="24"/>
        </w:rPr>
        <w:t xml:space="preserve">αρδιοπαθών (ΜΕΠΚ) στο Πανεπιστημιακό Γενικό Νοσοκομείο Ηρακλείου (ΠΑΓΝΗ)». </w:t>
      </w:r>
    </w:p>
    <w:p w14:paraId="62104B4B"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Στην ερώτηση θα απαντήσει ο Υπουργός Υγείας κ. Ξανθός.</w:t>
      </w:r>
    </w:p>
    <w:p w14:paraId="62104B4C"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Ηγουμενίδης</w:t>
      </w:r>
      <w:proofErr w:type="spellEnd"/>
      <w:r>
        <w:rPr>
          <w:rFonts w:eastAsia="Times New Roman" w:cs="Times New Roman"/>
          <w:szCs w:val="24"/>
        </w:rPr>
        <w:t xml:space="preserve"> για δύο λεπτά, </w:t>
      </w:r>
      <w:r>
        <w:rPr>
          <w:rFonts w:eastAsia="Times New Roman" w:cs="Times New Roman"/>
          <w:szCs w:val="24"/>
        </w:rPr>
        <w:t xml:space="preserve">για </w:t>
      </w:r>
      <w:r>
        <w:rPr>
          <w:rFonts w:eastAsia="Times New Roman" w:cs="Times New Roman"/>
          <w:szCs w:val="24"/>
        </w:rPr>
        <w:t>να αναπτύξει την ερώτησ</w:t>
      </w:r>
      <w:r>
        <w:rPr>
          <w:rFonts w:eastAsia="Times New Roman" w:cs="Times New Roman"/>
          <w:szCs w:val="24"/>
        </w:rPr>
        <w:t>ή</w:t>
      </w:r>
      <w:r>
        <w:rPr>
          <w:rFonts w:eastAsia="Times New Roman" w:cs="Times New Roman"/>
          <w:szCs w:val="24"/>
        </w:rPr>
        <w:t xml:space="preserve"> του.</w:t>
      </w:r>
    </w:p>
    <w:p w14:paraId="62104B4D" w14:textId="77777777" w:rsidR="000F52B4" w:rsidRDefault="00ED3287">
      <w:pPr>
        <w:spacing w:line="600" w:lineRule="auto"/>
        <w:ind w:firstLine="720"/>
        <w:contextualSpacing/>
        <w:jc w:val="both"/>
        <w:rPr>
          <w:rFonts w:eastAsia="Times New Roman" w:cs="Times New Roman"/>
          <w:szCs w:val="24"/>
        </w:rPr>
      </w:pPr>
      <w:r w:rsidRPr="00DF3096">
        <w:rPr>
          <w:rFonts w:eastAsia="Times New Roman" w:cs="Times New Roman"/>
          <w:b/>
          <w:szCs w:val="24"/>
        </w:rPr>
        <w:t>ΝΙΚΟΛΑΟΣ ΗΓΟΥΜΕΝΙΔΗΣ:</w:t>
      </w:r>
      <w:r>
        <w:rPr>
          <w:rFonts w:eastAsia="Times New Roman" w:cs="Times New Roman"/>
          <w:szCs w:val="24"/>
        </w:rPr>
        <w:t xml:space="preserve"> Ε</w:t>
      </w:r>
      <w:r w:rsidRPr="004E3C25">
        <w:rPr>
          <w:rFonts w:eastAsia="Times New Roman" w:cs="Times New Roman"/>
          <w:szCs w:val="24"/>
        </w:rPr>
        <w:t>υχαριστώ</w:t>
      </w:r>
      <w:r>
        <w:rPr>
          <w:rFonts w:eastAsia="Times New Roman" w:cs="Times New Roman"/>
          <w:szCs w:val="24"/>
        </w:rPr>
        <w:t>,</w:t>
      </w:r>
      <w:r w:rsidRPr="004E3C25">
        <w:rPr>
          <w:rFonts w:eastAsia="Times New Roman" w:cs="Times New Roman"/>
          <w:szCs w:val="24"/>
        </w:rPr>
        <w:t xml:space="preserve"> κύριε </w:t>
      </w:r>
      <w:r>
        <w:rPr>
          <w:rFonts w:eastAsia="Times New Roman" w:cs="Times New Roman"/>
          <w:szCs w:val="24"/>
        </w:rPr>
        <w:t>Πρόεδρ</w:t>
      </w:r>
      <w:r>
        <w:rPr>
          <w:rFonts w:eastAsia="Times New Roman" w:cs="Times New Roman"/>
          <w:szCs w:val="24"/>
        </w:rPr>
        <w:t>ε.</w:t>
      </w:r>
    </w:p>
    <w:p w14:paraId="62104B4E"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γνωστή η πολιτική επιλογή της Κ</w:t>
      </w:r>
      <w:r w:rsidRPr="004E3C25">
        <w:rPr>
          <w:rFonts w:eastAsia="Times New Roman" w:cs="Times New Roman"/>
          <w:szCs w:val="24"/>
        </w:rPr>
        <w:t>υβέρνησ</w:t>
      </w:r>
      <w:r>
        <w:rPr>
          <w:rFonts w:eastAsia="Times New Roman" w:cs="Times New Roman"/>
          <w:szCs w:val="24"/>
        </w:rPr>
        <w:t>ή</w:t>
      </w:r>
      <w:r w:rsidRPr="004E3C25">
        <w:rPr>
          <w:rFonts w:eastAsia="Times New Roman" w:cs="Times New Roman"/>
          <w:szCs w:val="24"/>
        </w:rPr>
        <w:t>ς μας για στήριξη του δημόσιου συστήματος υγείας</w:t>
      </w:r>
      <w:r>
        <w:rPr>
          <w:rFonts w:eastAsia="Times New Roman" w:cs="Times New Roman"/>
          <w:szCs w:val="24"/>
        </w:rPr>
        <w:t>,</w:t>
      </w:r>
      <w:r w:rsidRPr="004E3C25">
        <w:rPr>
          <w:rFonts w:eastAsia="Times New Roman" w:cs="Times New Roman"/>
          <w:szCs w:val="24"/>
        </w:rPr>
        <w:t xml:space="preserve"> που θα εξασφαλίζει την καθολική και ισότιμη πρόσβαση των συμπολιτών μας σε </w:t>
      </w:r>
      <w:r>
        <w:rPr>
          <w:rFonts w:eastAsia="Times New Roman" w:cs="Times New Roman"/>
          <w:szCs w:val="24"/>
        </w:rPr>
        <w:t>υ</w:t>
      </w:r>
      <w:r w:rsidRPr="004E3C25">
        <w:rPr>
          <w:rFonts w:eastAsia="Times New Roman" w:cs="Times New Roman"/>
          <w:szCs w:val="24"/>
        </w:rPr>
        <w:t>ψηλού επιπέδου υπηρεσίες υγείας</w:t>
      </w:r>
      <w:r>
        <w:rPr>
          <w:rFonts w:eastAsia="Times New Roman" w:cs="Times New Roman"/>
          <w:szCs w:val="24"/>
        </w:rPr>
        <w:t>,</w:t>
      </w:r>
      <w:r w:rsidRPr="004E3C25">
        <w:rPr>
          <w:rFonts w:eastAsia="Times New Roman" w:cs="Times New Roman"/>
          <w:szCs w:val="24"/>
        </w:rPr>
        <w:t xml:space="preserve"> οι οποίες</w:t>
      </w:r>
      <w:r>
        <w:rPr>
          <w:rFonts w:eastAsia="Times New Roman" w:cs="Times New Roman"/>
          <w:szCs w:val="24"/>
        </w:rPr>
        <w:t xml:space="preserve"> </w:t>
      </w:r>
      <w:r w:rsidRPr="004E3C25">
        <w:rPr>
          <w:rFonts w:eastAsia="Times New Roman" w:cs="Times New Roman"/>
          <w:szCs w:val="24"/>
        </w:rPr>
        <w:t>θα υπόκεινται σε κοινωνι</w:t>
      </w:r>
      <w:r w:rsidRPr="004E3C25">
        <w:rPr>
          <w:rFonts w:eastAsia="Times New Roman" w:cs="Times New Roman"/>
          <w:szCs w:val="24"/>
        </w:rPr>
        <w:t>κό και οικονομικό έλεγχο</w:t>
      </w:r>
      <w:r>
        <w:rPr>
          <w:rFonts w:eastAsia="Times New Roman" w:cs="Times New Roman"/>
          <w:szCs w:val="24"/>
        </w:rPr>
        <w:t>.</w:t>
      </w:r>
    </w:p>
    <w:p w14:paraId="62104B4F"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Α</w:t>
      </w:r>
      <w:r w:rsidRPr="004E3C25">
        <w:rPr>
          <w:rFonts w:eastAsia="Times New Roman" w:cs="Times New Roman"/>
          <w:szCs w:val="24"/>
        </w:rPr>
        <w:t>ναφερθήκατε και στην προηγούμενη ερώτηση που συζητήθηκε</w:t>
      </w:r>
      <w:r>
        <w:rPr>
          <w:rFonts w:eastAsia="Times New Roman" w:cs="Times New Roman"/>
          <w:szCs w:val="24"/>
        </w:rPr>
        <w:t>,</w:t>
      </w:r>
      <w:r w:rsidRPr="004E3C25">
        <w:rPr>
          <w:rFonts w:eastAsia="Times New Roman" w:cs="Times New Roman"/>
          <w:szCs w:val="24"/>
        </w:rPr>
        <w:t xml:space="preserve"> στις </w:t>
      </w:r>
      <w:r>
        <w:rPr>
          <w:rFonts w:eastAsia="Times New Roman" w:cs="Times New Roman"/>
          <w:szCs w:val="24"/>
        </w:rPr>
        <w:t xml:space="preserve">οικονομικές </w:t>
      </w:r>
      <w:r w:rsidRPr="004E3C25">
        <w:rPr>
          <w:rFonts w:eastAsia="Times New Roman" w:cs="Times New Roman"/>
          <w:szCs w:val="24"/>
        </w:rPr>
        <w:t xml:space="preserve">δυσκολίες και τη δημοσιονομική στενότητα μέσα από </w:t>
      </w:r>
      <w:r>
        <w:rPr>
          <w:rFonts w:eastAsia="Times New Roman" w:cs="Times New Roman"/>
          <w:szCs w:val="24"/>
        </w:rPr>
        <w:t>όπου</w:t>
      </w:r>
      <w:r w:rsidRPr="004E3C25">
        <w:rPr>
          <w:rFonts w:eastAsia="Times New Roman" w:cs="Times New Roman"/>
          <w:szCs w:val="24"/>
        </w:rPr>
        <w:t xml:space="preserve"> προ</w:t>
      </w:r>
      <w:r>
        <w:rPr>
          <w:rFonts w:eastAsia="Times New Roman" w:cs="Times New Roman"/>
          <w:szCs w:val="24"/>
        </w:rPr>
        <w:t>χωράει αυτή η πρόταση. Π</w:t>
      </w:r>
      <w:r w:rsidRPr="004E3C25">
        <w:rPr>
          <w:rFonts w:eastAsia="Times New Roman" w:cs="Times New Roman"/>
          <w:szCs w:val="24"/>
        </w:rPr>
        <w:t>αρ</w:t>
      </w:r>
      <w:r>
        <w:rPr>
          <w:rFonts w:eastAsia="Times New Roman" w:cs="Times New Roman"/>
          <w:szCs w:val="24"/>
        </w:rPr>
        <w:t xml:space="preserve">’ </w:t>
      </w:r>
      <w:r w:rsidRPr="004E3C25">
        <w:rPr>
          <w:rFonts w:eastAsia="Times New Roman" w:cs="Times New Roman"/>
          <w:szCs w:val="24"/>
        </w:rPr>
        <w:t>όλα αυτά πιστεύω</w:t>
      </w:r>
      <w:r>
        <w:rPr>
          <w:rFonts w:eastAsia="Times New Roman" w:cs="Times New Roman"/>
          <w:szCs w:val="24"/>
        </w:rPr>
        <w:t>, κ</w:t>
      </w:r>
      <w:r w:rsidRPr="004E3C25">
        <w:rPr>
          <w:rFonts w:eastAsia="Times New Roman" w:cs="Times New Roman"/>
          <w:szCs w:val="24"/>
        </w:rPr>
        <w:t>ύριε Υπουργέ</w:t>
      </w:r>
      <w:r>
        <w:rPr>
          <w:rFonts w:eastAsia="Times New Roman" w:cs="Times New Roman"/>
          <w:szCs w:val="24"/>
        </w:rPr>
        <w:t xml:space="preserve"> -α</w:t>
      </w:r>
      <w:r w:rsidRPr="004E3C25">
        <w:rPr>
          <w:rFonts w:eastAsia="Times New Roman" w:cs="Times New Roman"/>
          <w:szCs w:val="24"/>
        </w:rPr>
        <w:t>ν μου επιτρέπετε εισαγωγικά στη δικ</w:t>
      </w:r>
      <w:r>
        <w:rPr>
          <w:rFonts w:eastAsia="Times New Roman" w:cs="Times New Roman"/>
          <w:szCs w:val="24"/>
        </w:rPr>
        <w:t>ή</w:t>
      </w:r>
      <w:r w:rsidRPr="004E3C25">
        <w:rPr>
          <w:rFonts w:eastAsia="Times New Roman" w:cs="Times New Roman"/>
          <w:szCs w:val="24"/>
        </w:rPr>
        <w:t xml:space="preserve"> μου ερώτηση </w:t>
      </w:r>
      <w:r>
        <w:rPr>
          <w:rFonts w:eastAsia="Times New Roman" w:cs="Times New Roman"/>
          <w:szCs w:val="24"/>
        </w:rPr>
        <w:t>ένα</w:t>
      </w:r>
      <w:r w:rsidRPr="004E3C25">
        <w:rPr>
          <w:rFonts w:eastAsia="Times New Roman" w:cs="Times New Roman"/>
          <w:szCs w:val="24"/>
        </w:rPr>
        <w:t xml:space="preserve"> σχόλιο στην προηγούμενη συζήτηση</w:t>
      </w:r>
      <w:r>
        <w:rPr>
          <w:rFonts w:eastAsia="Times New Roman" w:cs="Times New Roman"/>
          <w:szCs w:val="24"/>
        </w:rPr>
        <w:t>- ότι η πρόταση της Αριστεράς ακουμπά</w:t>
      </w:r>
      <w:r w:rsidRPr="004E3C25">
        <w:rPr>
          <w:rFonts w:eastAsia="Times New Roman" w:cs="Times New Roman"/>
          <w:szCs w:val="24"/>
        </w:rPr>
        <w:t xml:space="preserve"> στη σύμφωνη γνώμη της πλειοψηφίας της κοινωνίας</w:t>
      </w:r>
      <w:r>
        <w:rPr>
          <w:rFonts w:eastAsia="Times New Roman" w:cs="Times New Roman"/>
          <w:szCs w:val="24"/>
        </w:rPr>
        <w:t>,</w:t>
      </w:r>
      <w:r w:rsidRPr="004E3C25">
        <w:rPr>
          <w:rFonts w:eastAsia="Times New Roman" w:cs="Times New Roman"/>
          <w:szCs w:val="24"/>
        </w:rPr>
        <w:t xml:space="preserve"> στηρίζεται στην πλειοψηφία των εργαζομένων στο δημόσιο σύστημα υγείας και </w:t>
      </w:r>
      <w:r>
        <w:rPr>
          <w:rFonts w:eastAsia="Times New Roman" w:cs="Times New Roman"/>
          <w:szCs w:val="24"/>
        </w:rPr>
        <w:t>έχει</w:t>
      </w:r>
      <w:r w:rsidRPr="004E3C25">
        <w:rPr>
          <w:rFonts w:eastAsia="Times New Roman" w:cs="Times New Roman"/>
          <w:szCs w:val="24"/>
        </w:rPr>
        <w:t xml:space="preserve"> την καθολική αποδοχή των φτωχών</w:t>
      </w:r>
      <w:r>
        <w:rPr>
          <w:rFonts w:eastAsia="Times New Roman" w:cs="Times New Roman"/>
          <w:szCs w:val="24"/>
        </w:rPr>
        <w:t>,</w:t>
      </w:r>
      <w:r w:rsidRPr="004E3C25">
        <w:rPr>
          <w:rFonts w:eastAsia="Times New Roman" w:cs="Times New Roman"/>
          <w:szCs w:val="24"/>
        </w:rPr>
        <w:t xml:space="preserve"> των αδύ</w:t>
      </w:r>
      <w:r w:rsidRPr="004E3C25">
        <w:rPr>
          <w:rFonts w:eastAsia="Times New Roman" w:cs="Times New Roman"/>
          <w:szCs w:val="24"/>
        </w:rPr>
        <w:t>ναμων</w:t>
      </w:r>
      <w:r>
        <w:rPr>
          <w:rFonts w:eastAsia="Times New Roman" w:cs="Times New Roman"/>
          <w:szCs w:val="24"/>
        </w:rPr>
        <w:t>,</w:t>
      </w:r>
      <w:r w:rsidRPr="004E3C25">
        <w:rPr>
          <w:rFonts w:eastAsia="Times New Roman" w:cs="Times New Roman"/>
          <w:szCs w:val="24"/>
        </w:rPr>
        <w:t xml:space="preserve"> των ασθενέστερων οικονομικών στρωμάτων</w:t>
      </w:r>
      <w:r>
        <w:rPr>
          <w:rFonts w:eastAsia="Times New Roman" w:cs="Times New Roman"/>
          <w:szCs w:val="24"/>
        </w:rPr>
        <w:t>,</w:t>
      </w:r>
      <w:r w:rsidRPr="004E3C25">
        <w:rPr>
          <w:rFonts w:eastAsia="Times New Roman" w:cs="Times New Roman"/>
          <w:szCs w:val="24"/>
        </w:rPr>
        <w:t xml:space="preserve"> αυτών που πραγματικά έχουν ανάγκη από </w:t>
      </w:r>
      <w:r w:rsidRPr="004E3C25">
        <w:rPr>
          <w:rFonts w:eastAsia="Times New Roman" w:cs="Times New Roman"/>
          <w:szCs w:val="24"/>
        </w:rPr>
        <w:lastRenderedPageBreak/>
        <w:t>ένα τέτοιο σύστημα υγείας</w:t>
      </w:r>
      <w:r>
        <w:rPr>
          <w:rFonts w:eastAsia="Times New Roman" w:cs="Times New Roman"/>
          <w:szCs w:val="24"/>
        </w:rPr>
        <w:t>. Γ</w:t>
      </w:r>
      <w:r w:rsidRPr="004E3C25">
        <w:rPr>
          <w:rFonts w:eastAsia="Times New Roman" w:cs="Times New Roman"/>
          <w:szCs w:val="24"/>
        </w:rPr>
        <w:t>ι</w:t>
      </w:r>
      <w:r>
        <w:rPr>
          <w:rFonts w:eastAsia="Times New Roman" w:cs="Times New Roman"/>
          <w:szCs w:val="24"/>
        </w:rPr>
        <w:t>’</w:t>
      </w:r>
      <w:r w:rsidRPr="004E3C25">
        <w:rPr>
          <w:rFonts w:eastAsia="Times New Roman" w:cs="Times New Roman"/>
          <w:szCs w:val="24"/>
        </w:rPr>
        <w:t xml:space="preserve"> αυτό με όλες τις δυσκολίες</w:t>
      </w:r>
      <w:r>
        <w:rPr>
          <w:rFonts w:eastAsia="Times New Roman" w:cs="Times New Roman"/>
          <w:szCs w:val="24"/>
        </w:rPr>
        <w:t>,</w:t>
      </w:r>
      <w:r w:rsidRPr="004E3C25">
        <w:rPr>
          <w:rFonts w:eastAsia="Times New Roman" w:cs="Times New Roman"/>
          <w:szCs w:val="24"/>
        </w:rPr>
        <w:t xml:space="preserve"> πραγματικά είμαι </w:t>
      </w:r>
      <w:r>
        <w:rPr>
          <w:rFonts w:eastAsia="Times New Roman" w:cs="Times New Roman"/>
          <w:szCs w:val="24"/>
        </w:rPr>
        <w:t>πεπεισμένος ότι αυτή η πρόταση της Α</w:t>
      </w:r>
      <w:r w:rsidRPr="004E3C25">
        <w:rPr>
          <w:rFonts w:eastAsia="Times New Roman" w:cs="Times New Roman"/>
          <w:szCs w:val="24"/>
        </w:rPr>
        <w:t>ριστεράς θα προχωρήσει και προχωράει</w:t>
      </w:r>
      <w:r>
        <w:rPr>
          <w:rFonts w:eastAsia="Times New Roman" w:cs="Times New Roman"/>
          <w:szCs w:val="24"/>
        </w:rPr>
        <w:t>.</w:t>
      </w:r>
    </w:p>
    <w:p w14:paraId="62104B50"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Σ</w:t>
      </w:r>
      <w:r w:rsidRPr="004E3C25">
        <w:rPr>
          <w:rFonts w:eastAsia="Times New Roman" w:cs="Times New Roman"/>
          <w:szCs w:val="24"/>
        </w:rPr>
        <w:t xml:space="preserve">ε αυτή την πολιτική </w:t>
      </w:r>
      <w:r w:rsidRPr="004E3C25">
        <w:rPr>
          <w:rFonts w:eastAsia="Times New Roman" w:cs="Times New Roman"/>
          <w:szCs w:val="24"/>
        </w:rPr>
        <w:t>κατεύθυνση του Υπουργείου Υγείας</w:t>
      </w:r>
      <w:r>
        <w:rPr>
          <w:rFonts w:eastAsia="Times New Roman" w:cs="Times New Roman"/>
          <w:szCs w:val="24"/>
        </w:rPr>
        <w:t>,</w:t>
      </w:r>
      <w:r w:rsidRPr="004E3C25">
        <w:rPr>
          <w:rFonts w:eastAsia="Times New Roman" w:cs="Times New Roman"/>
          <w:szCs w:val="24"/>
        </w:rPr>
        <w:t xml:space="preserve"> η Υγειονομική Περιφέρεια της Κρήτης</w:t>
      </w:r>
      <w:r>
        <w:rPr>
          <w:rFonts w:eastAsia="Times New Roman" w:cs="Times New Roman"/>
          <w:szCs w:val="24"/>
        </w:rPr>
        <w:t>,</w:t>
      </w:r>
      <w:r w:rsidRPr="004E3C25">
        <w:rPr>
          <w:rFonts w:eastAsia="Times New Roman" w:cs="Times New Roman"/>
          <w:szCs w:val="24"/>
        </w:rPr>
        <w:t xml:space="preserve"> για διάφορους λόγους </w:t>
      </w:r>
      <w:r>
        <w:rPr>
          <w:rFonts w:eastAsia="Times New Roman" w:cs="Times New Roman"/>
          <w:szCs w:val="24"/>
        </w:rPr>
        <w:t>-</w:t>
      </w:r>
      <w:r w:rsidRPr="004E3C25">
        <w:rPr>
          <w:rFonts w:eastAsia="Times New Roman" w:cs="Times New Roman"/>
          <w:szCs w:val="24"/>
        </w:rPr>
        <w:t>ενδεχομένως και από σεβασμό προς τους συνεργάτες μου</w:t>
      </w:r>
      <w:r>
        <w:rPr>
          <w:rFonts w:eastAsia="Times New Roman" w:cs="Times New Roman"/>
          <w:szCs w:val="24"/>
        </w:rPr>
        <w:t>,</w:t>
      </w:r>
      <w:r w:rsidRPr="004E3C25">
        <w:rPr>
          <w:rFonts w:eastAsia="Times New Roman" w:cs="Times New Roman"/>
          <w:szCs w:val="24"/>
        </w:rPr>
        <w:t xml:space="preserve"> να αναφερθώ σε αυτούς στη δευτερολογία </w:t>
      </w:r>
      <w:r>
        <w:rPr>
          <w:rFonts w:eastAsia="Times New Roman" w:cs="Times New Roman"/>
          <w:szCs w:val="24"/>
        </w:rPr>
        <w:t>μου-</w:t>
      </w:r>
      <w:r>
        <w:rPr>
          <w:rFonts w:eastAsia="Times New Roman" w:cs="Times New Roman"/>
          <w:szCs w:val="24"/>
        </w:rPr>
        <w:t xml:space="preserve"> </w:t>
      </w:r>
      <w:r w:rsidRPr="004E3C25">
        <w:rPr>
          <w:rFonts w:eastAsia="Times New Roman" w:cs="Times New Roman"/>
          <w:szCs w:val="24"/>
        </w:rPr>
        <w:t>αυτό</w:t>
      </w:r>
      <w:r>
        <w:rPr>
          <w:rFonts w:eastAsia="Times New Roman" w:cs="Times New Roman"/>
          <w:szCs w:val="24"/>
        </w:rPr>
        <w:t>ν</w:t>
      </w:r>
      <w:r w:rsidRPr="004E3C25">
        <w:rPr>
          <w:rFonts w:eastAsia="Times New Roman" w:cs="Times New Roman"/>
          <w:szCs w:val="24"/>
        </w:rPr>
        <w:t xml:space="preserve"> το σχεδιασμό του </w:t>
      </w:r>
      <w:r>
        <w:rPr>
          <w:rFonts w:eastAsia="Times New Roman" w:cs="Times New Roman"/>
          <w:szCs w:val="24"/>
        </w:rPr>
        <w:t>Υ</w:t>
      </w:r>
      <w:r w:rsidRPr="004E3C25">
        <w:rPr>
          <w:rFonts w:eastAsia="Times New Roman" w:cs="Times New Roman"/>
          <w:szCs w:val="24"/>
        </w:rPr>
        <w:t xml:space="preserve">πουργείου τον </w:t>
      </w:r>
      <w:r>
        <w:rPr>
          <w:rFonts w:eastAsia="Times New Roman" w:cs="Times New Roman"/>
          <w:szCs w:val="24"/>
        </w:rPr>
        <w:t>προχωρήσαμε</w:t>
      </w:r>
      <w:r w:rsidRPr="004E3C25">
        <w:rPr>
          <w:rFonts w:eastAsia="Times New Roman" w:cs="Times New Roman"/>
          <w:szCs w:val="24"/>
        </w:rPr>
        <w:t xml:space="preserve"> ένα βήμα παραπά</w:t>
      </w:r>
      <w:r w:rsidRPr="004E3C25">
        <w:rPr>
          <w:rFonts w:eastAsia="Times New Roman" w:cs="Times New Roman"/>
          <w:szCs w:val="24"/>
        </w:rPr>
        <w:t>νω</w:t>
      </w:r>
      <w:r>
        <w:rPr>
          <w:rFonts w:eastAsia="Times New Roman" w:cs="Times New Roman"/>
          <w:szCs w:val="24"/>
        </w:rPr>
        <w:t>. Ή</w:t>
      </w:r>
      <w:r w:rsidRPr="004E3C25">
        <w:rPr>
          <w:rFonts w:eastAsia="Times New Roman" w:cs="Times New Roman"/>
          <w:szCs w:val="24"/>
        </w:rPr>
        <w:t>μασταν</w:t>
      </w:r>
      <w:r>
        <w:rPr>
          <w:rFonts w:eastAsia="Times New Roman" w:cs="Times New Roman"/>
          <w:szCs w:val="24"/>
        </w:rPr>
        <w:t>,</w:t>
      </w:r>
      <w:r w:rsidRPr="004E3C25">
        <w:rPr>
          <w:rFonts w:eastAsia="Times New Roman" w:cs="Times New Roman"/>
          <w:szCs w:val="24"/>
        </w:rPr>
        <w:t xml:space="preserve"> σχετικά με το</w:t>
      </w:r>
      <w:r>
        <w:rPr>
          <w:rFonts w:eastAsia="Times New Roman" w:cs="Times New Roman"/>
          <w:szCs w:val="24"/>
        </w:rPr>
        <w:t>ν</w:t>
      </w:r>
      <w:r w:rsidRPr="004E3C25">
        <w:rPr>
          <w:rFonts w:eastAsia="Times New Roman" w:cs="Times New Roman"/>
          <w:szCs w:val="24"/>
        </w:rPr>
        <w:t xml:space="preserve"> σχεδιασμό του </w:t>
      </w:r>
      <w:r>
        <w:rPr>
          <w:rFonts w:eastAsia="Times New Roman" w:cs="Times New Roman"/>
          <w:szCs w:val="24"/>
        </w:rPr>
        <w:t>Υ</w:t>
      </w:r>
      <w:r w:rsidRPr="004E3C25">
        <w:rPr>
          <w:rFonts w:eastAsia="Times New Roman" w:cs="Times New Roman"/>
          <w:szCs w:val="24"/>
        </w:rPr>
        <w:t>πουργείου</w:t>
      </w:r>
      <w:r>
        <w:rPr>
          <w:rFonts w:eastAsia="Times New Roman" w:cs="Times New Roman"/>
          <w:szCs w:val="24"/>
        </w:rPr>
        <w:t>,</w:t>
      </w:r>
      <w:r w:rsidRPr="004E3C25">
        <w:rPr>
          <w:rFonts w:eastAsia="Times New Roman" w:cs="Times New Roman"/>
          <w:szCs w:val="24"/>
        </w:rPr>
        <w:t xml:space="preserve"> ένα βήμα πιο μπροστά συγκρινόμεν</w:t>
      </w:r>
      <w:r>
        <w:rPr>
          <w:rFonts w:eastAsia="Times New Roman" w:cs="Times New Roman"/>
          <w:szCs w:val="24"/>
        </w:rPr>
        <w:t>οι</w:t>
      </w:r>
      <w:r w:rsidRPr="004E3C25">
        <w:rPr>
          <w:rFonts w:eastAsia="Times New Roman" w:cs="Times New Roman"/>
          <w:szCs w:val="24"/>
        </w:rPr>
        <w:t xml:space="preserve"> με τις υπό</w:t>
      </w:r>
      <w:r>
        <w:rPr>
          <w:rFonts w:eastAsia="Times New Roman" w:cs="Times New Roman"/>
          <w:szCs w:val="24"/>
        </w:rPr>
        <w:t>λοιπες υγειονομικές περιφέρειες. Α</w:t>
      </w:r>
      <w:r w:rsidRPr="004E3C25">
        <w:rPr>
          <w:rFonts w:eastAsia="Times New Roman" w:cs="Times New Roman"/>
          <w:szCs w:val="24"/>
        </w:rPr>
        <w:t>πό όλο αυτό το σχέδιο</w:t>
      </w:r>
      <w:r>
        <w:rPr>
          <w:rFonts w:eastAsia="Times New Roman" w:cs="Times New Roman"/>
          <w:szCs w:val="24"/>
        </w:rPr>
        <w:t>,</w:t>
      </w:r>
      <w:r w:rsidRPr="004E3C25">
        <w:rPr>
          <w:rFonts w:eastAsia="Times New Roman" w:cs="Times New Roman"/>
          <w:szCs w:val="24"/>
        </w:rPr>
        <w:t xml:space="preserve"> που είχαμε κάνει στηριγμέν</w:t>
      </w:r>
      <w:r>
        <w:rPr>
          <w:rFonts w:eastAsia="Times New Roman" w:cs="Times New Roman"/>
          <w:szCs w:val="24"/>
        </w:rPr>
        <w:t xml:space="preserve">οι στον χάρτη </w:t>
      </w:r>
      <w:r w:rsidRPr="004E3C25">
        <w:rPr>
          <w:rFonts w:eastAsia="Times New Roman" w:cs="Times New Roman"/>
          <w:szCs w:val="24"/>
        </w:rPr>
        <w:t>υγείας</w:t>
      </w:r>
      <w:r>
        <w:rPr>
          <w:rFonts w:eastAsia="Times New Roman" w:cs="Times New Roman"/>
          <w:szCs w:val="24"/>
        </w:rPr>
        <w:t>,</w:t>
      </w:r>
      <w:r w:rsidRPr="004E3C25">
        <w:rPr>
          <w:rFonts w:eastAsia="Times New Roman" w:cs="Times New Roman"/>
          <w:szCs w:val="24"/>
        </w:rPr>
        <w:t xml:space="preserve"> </w:t>
      </w:r>
      <w:r>
        <w:rPr>
          <w:rFonts w:eastAsia="Times New Roman" w:cs="Times New Roman"/>
          <w:szCs w:val="24"/>
        </w:rPr>
        <w:t>κράτησα ορισμένα στοιχεία</w:t>
      </w:r>
      <w:r w:rsidRPr="004E3C25">
        <w:rPr>
          <w:rFonts w:eastAsia="Times New Roman" w:cs="Times New Roman"/>
          <w:szCs w:val="24"/>
        </w:rPr>
        <w:t xml:space="preserve"> που συμπεριλαμβάν</w:t>
      </w:r>
      <w:r>
        <w:rPr>
          <w:rFonts w:eastAsia="Times New Roman" w:cs="Times New Roman"/>
          <w:szCs w:val="24"/>
        </w:rPr>
        <w:t>ω και στη</w:t>
      </w:r>
      <w:r>
        <w:rPr>
          <w:rFonts w:eastAsia="Times New Roman" w:cs="Times New Roman"/>
          <w:szCs w:val="24"/>
        </w:rPr>
        <w:t>ν ερώτηση μου.</w:t>
      </w:r>
    </w:p>
    <w:p w14:paraId="62104B51"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Πρώτον, ως προς</w:t>
      </w:r>
      <w:r w:rsidRPr="004E3C25">
        <w:rPr>
          <w:rFonts w:eastAsia="Times New Roman" w:cs="Times New Roman"/>
          <w:szCs w:val="24"/>
        </w:rPr>
        <w:t xml:space="preserve"> τα κτ</w:t>
      </w:r>
      <w:r>
        <w:rPr>
          <w:rFonts w:eastAsia="Times New Roman" w:cs="Times New Roman"/>
          <w:szCs w:val="24"/>
        </w:rPr>
        <w:t>ή</w:t>
      </w:r>
      <w:r w:rsidRPr="004E3C25">
        <w:rPr>
          <w:rFonts w:eastAsia="Times New Roman" w:cs="Times New Roman"/>
          <w:szCs w:val="24"/>
        </w:rPr>
        <w:t xml:space="preserve">ρια σε αυτή την </w:t>
      </w:r>
      <w:r>
        <w:rPr>
          <w:rFonts w:eastAsia="Times New Roman" w:cs="Times New Roman"/>
          <w:szCs w:val="24"/>
        </w:rPr>
        <w:t xml:space="preserve">εμβληματική </w:t>
      </w:r>
      <w:r w:rsidRPr="004E3C25">
        <w:rPr>
          <w:rFonts w:eastAsia="Times New Roman" w:cs="Times New Roman"/>
          <w:szCs w:val="24"/>
        </w:rPr>
        <w:t>παρέμβαση</w:t>
      </w:r>
      <w:r w:rsidRPr="00A7761B">
        <w:rPr>
          <w:rFonts w:eastAsia="Times New Roman" w:cs="Times New Roman"/>
          <w:szCs w:val="24"/>
        </w:rPr>
        <w:t xml:space="preserve"> </w:t>
      </w:r>
      <w:r>
        <w:rPr>
          <w:rFonts w:eastAsia="Times New Roman" w:cs="Times New Roman"/>
          <w:szCs w:val="24"/>
        </w:rPr>
        <w:t xml:space="preserve">της Αριστεράς </w:t>
      </w:r>
      <w:r w:rsidRPr="004E3C25">
        <w:rPr>
          <w:rFonts w:eastAsia="Times New Roman" w:cs="Times New Roman"/>
          <w:szCs w:val="24"/>
        </w:rPr>
        <w:t>για την Ελλάδα</w:t>
      </w:r>
      <w:r>
        <w:rPr>
          <w:rFonts w:eastAsia="Times New Roman" w:cs="Times New Roman"/>
          <w:szCs w:val="24"/>
        </w:rPr>
        <w:t xml:space="preserve"> </w:t>
      </w:r>
      <w:r>
        <w:rPr>
          <w:rFonts w:eastAsia="Times New Roman" w:cs="Times New Roman"/>
          <w:szCs w:val="24"/>
        </w:rPr>
        <w:t>-</w:t>
      </w:r>
      <w:r>
        <w:rPr>
          <w:rFonts w:eastAsia="Times New Roman" w:cs="Times New Roman"/>
          <w:szCs w:val="24"/>
        </w:rPr>
        <w:t>εμβληματική</w:t>
      </w:r>
      <w:r>
        <w:rPr>
          <w:rFonts w:eastAsia="Times New Roman" w:cs="Times New Roman"/>
          <w:szCs w:val="24"/>
        </w:rPr>
        <w:t>,</w:t>
      </w:r>
      <w:r w:rsidRPr="004E3C25">
        <w:rPr>
          <w:rFonts w:eastAsia="Times New Roman" w:cs="Times New Roman"/>
          <w:szCs w:val="24"/>
        </w:rPr>
        <w:t xml:space="preserve"> πιστεύω</w:t>
      </w:r>
      <w:r>
        <w:rPr>
          <w:rFonts w:eastAsia="Times New Roman" w:cs="Times New Roman"/>
          <w:szCs w:val="24"/>
        </w:rPr>
        <w:t>,</w:t>
      </w:r>
      <w:r w:rsidRPr="004E3C25">
        <w:rPr>
          <w:rFonts w:eastAsia="Times New Roman" w:cs="Times New Roman"/>
          <w:szCs w:val="24"/>
        </w:rPr>
        <w:t xml:space="preserve"> για την </w:t>
      </w:r>
      <w:r>
        <w:rPr>
          <w:rFonts w:eastAsia="Times New Roman" w:cs="Times New Roman"/>
          <w:szCs w:val="24"/>
        </w:rPr>
        <w:t>π</w:t>
      </w:r>
      <w:r w:rsidRPr="004E3C25">
        <w:rPr>
          <w:rFonts w:eastAsia="Times New Roman" w:cs="Times New Roman"/>
          <w:szCs w:val="24"/>
        </w:rPr>
        <w:t xml:space="preserve">ρωτοβάθμια φροντίδα υγείας στον αστικό ιστό της πατρίδας </w:t>
      </w:r>
      <w:r>
        <w:rPr>
          <w:rFonts w:eastAsia="Times New Roman" w:cs="Times New Roman"/>
          <w:szCs w:val="24"/>
        </w:rPr>
        <w:t>μας- και συγκεκριμένα τ</w:t>
      </w:r>
      <w:r w:rsidRPr="004E3C25">
        <w:rPr>
          <w:rFonts w:eastAsia="Times New Roman" w:cs="Times New Roman"/>
          <w:szCs w:val="24"/>
        </w:rPr>
        <w:t>ο κτ</w:t>
      </w:r>
      <w:r>
        <w:rPr>
          <w:rFonts w:eastAsia="Times New Roman" w:cs="Times New Roman"/>
          <w:szCs w:val="24"/>
        </w:rPr>
        <w:t>ή</w:t>
      </w:r>
      <w:r w:rsidRPr="004E3C25">
        <w:rPr>
          <w:rFonts w:eastAsia="Times New Roman" w:cs="Times New Roman"/>
          <w:szCs w:val="24"/>
        </w:rPr>
        <w:t xml:space="preserve">ριο </w:t>
      </w:r>
      <w:r w:rsidRPr="00A24A55">
        <w:rPr>
          <w:rFonts w:eastAsia="Times New Roman" w:cs="Times New Roman"/>
          <w:color w:val="000000" w:themeColor="text1"/>
          <w:szCs w:val="24"/>
        </w:rPr>
        <w:t xml:space="preserve">του ΙΚΑ, του Αγίου Μηνά, στον σχεδιασμό μας προβλεπόταν να γίνει ένα </w:t>
      </w:r>
      <w:r w:rsidRPr="00A24A55">
        <w:rPr>
          <w:rFonts w:eastAsia="Times New Roman" w:cs="Times New Roman"/>
          <w:color w:val="000000" w:themeColor="text1"/>
          <w:szCs w:val="24"/>
        </w:rPr>
        <w:t xml:space="preserve">πρότυπο κέντρο </w:t>
      </w:r>
      <w:r w:rsidRPr="00A24A55">
        <w:rPr>
          <w:rFonts w:eastAsia="Times New Roman" w:cs="Times New Roman"/>
          <w:color w:val="000000" w:themeColor="text1"/>
          <w:szCs w:val="24"/>
        </w:rPr>
        <w:lastRenderedPageBreak/>
        <w:t>υγείας αστικού τύπου</w:t>
      </w:r>
      <w:r w:rsidRPr="00A24A55">
        <w:rPr>
          <w:rFonts w:eastAsia="Times New Roman" w:cs="Times New Roman"/>
          <w:color w:val="000000" w:themeColor="text1"/>
          <w:szCs w:val="24"/>
        </w:rPr>
        <w:t>, δηλαδή ένα κέντρο υγείας, που θα εκπαιδεύει τους γιατρούς. Εσείς ο ίδιος είπατε στην ερώτηση του προηγούμενου συναδέλφου ότι δεν έχουν όλοι οι οικογεν</w:t>
      </w:r>
      <w:r w:rsidRPr="00A24A55">
        <w:rPr>
          <w:rFonts w:eastAsia="Times New Roman" w:cs="Times New Roman"/>
          <w:color w:val="000000" w:themeColor="text1"/>
          <w:szCs w:val="24"/>
        </w:rPr>
        <w:t>ειακοί γιατροί την κουλτούρα της πρωτοβάθμιας φροντίδας υγείας, την κουλτούρα της πρόληψης και τα υπόλοιπα στοιχεία.</w:t>
      </w:r>
    </w:p>
    <w:p w14:paraId="62104B52"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Θ</w:t>
      </w:r>
      <w:r w:rsidRPr="004E3C25">
        <w:rPr>
          <w:rFonts w:eastAsia="Times New Roman" w:cs="Times New Roman"/>
          <w:szCs w:val="24"/>
        </w:rPr>
        <w:t xml:space="preserve">έλουμε </w:t>
      </w:r>
      <w:r>
        <w:rPr>
          <w:rFonts w:eastAsia="Times New Roman" w:cs="Times New Roman"/>
          <w:szCs w:val="24"/>
        </w:rPr>
        <w:t xml:space="preserve">και σχεδιάσαμε </w:t>
      </w:r>
      <w:r w:rsidRPr="004E3C25">
        <w:rPr>
          <w:rFonts w:eastAsia="Times New Roman" w:cs="Times New Roman"/>
          <w:szCs w:val="24"/>
        </w:rPr>
        <w:t xml:space="preserve">η εκπαίδευση και η άσκηση σε αυτό το </w:t>
      </w:r>
      <w:r>
        <w:rPr>
          <w:rFonts w:eastAsia="Times New Roman" w:cs="Times New Roman"/>
          <w:szCs w:val="24"/>
        </w:rPr>
        <w:t>π</w:t>
      </w:r>
      <w:r w:rsidRPr="004E3C25">
        <w:rPr>
          <w:rFonts w:eastAsia="Times New Roman" w:cs="Times New Roman"/>
          <w:szCs w:val="24"/>
        </w:rPr>
        <w:t xml:space="preserve">ρότυπο </w:t>
      </w:r>
      <w:r>
        <w:rPr>
          <w:rFonts w:eastAsia="Times New Roman" w:cs="Times New Roman"/>
          <w:szCs w:val="24"/>
        </w:rPr>
        <w:t>κ</w:t>
      </w:r>
      <w:r w:rsidRPr="004E3C25">
        <w:rPr>
          <w:rFonts w:eastAsia="Times New Roman" w:cs="Times New Roman"/>
          <w:szCs w:val="24"/>
        </w:rPr>
        <w:t xml:space="preserve">έντρο </w:t>
      </w:r>
      <w:r>
        <w:rPr>
          <w:rFonts w:eastAsia="Times New Roman" w:cs="Times New Roman"/>
          <w:szCs w:val="24"/>
        </w:rPr>
        <w:t>υ</w:t>
      </w:r>
      <w:r w:rsidRPr="004E3C25">
        <w:rPr>
          <w:rFonts w:eastAsia="Times New Roman" w:cs="Times New Roman"/>
          <w:szCs w:val="24"/>
        </w:rPr>
        <w:t>γείας</w:t>
      </w:r>
      <w:r>
        <w:rPr>
          <w:rFonts w:eastAsia="Times New Roman" w:cs="Times New Roman"/>
          <w:szCs w:val="24"/>
        </w:rPr>
        <w:t xml:space="preserve"> να είναι</w:t>
      </w:r>
      <w:r w:rsidRPr="004E3C25">
        <w:rPr>
          <w:rFonts w:eastAsia="Times New Roman" w:cs="Times New Roman"/>
          <w:szCs w:val="24"/>
        </w:rPr>
        <w:t xml:space="preserve"> κομμάτι της εκπαίδευσης των γενικών γιατρών</w:t>
      </w:r>
      <w:r>
        <w:rPr>
          <w:rFonts w:eastAsia="Times New Roman" w:cs="Times New Roman"/>
          <w:szCs w:val="24"/>
        </w:rPr>
        <w:t>, κομ</w:t>
      </w:r>
      <w:r>
        <w:rPr>
          <w:rFonts w:eastAsia="Times New Roman" w:cs="Times New Roman"/>
          <w:szCs w:val="24"/>
        </w:rPr>
        <w:t>μάτι και στοιχείο της</w:t>
      </w:r>
      <w:r w:rsidRPr="004E3C25">
        <w:rPr>
          <w:rFonts w:eastAsia="Times New Roman" w:cs="Times New Roman"/>
          <w:szCs w:val="24"/>
        </w:rPr>
        <w:t xml:space="preserve"> </w:t>
      </w:r>
      <w:proofErr w:type="spellStart"/>
      <w:r w:rsidRPr="004E3C25">
        <w:rPr>
          <w:rFonts w:eastAsia="Times New Roman" w:cs="Times New Roman"/>
          <w:szCs w:val="24"/>
        </w:rPr>
        <w:t>ειδικότητ</w:t>
      </w:r>
      <w:r>
        <w:rPr>
          <w:rFonts w:eastAsia="Times New Roman" w:cs="Times New Roman"/>
          <w:szCs w:val="24"/>
        </w:rPr>
        <w:t>άς</w:t>
      </w:r>
      <w:proofErr w:type="spellEnd"/>
      <w:r>
        <w:rPr>
          <w:rFonts w:eastAsia="Times New Roman" w:cs="Times New Roman"/>
          <w:szCs w:val="24"/>
        </w:rPr>
        <w:t xml:space="preserve"> </w:t>
      </w:r>
      <w:r>
        <w:rPr>
          <w:rFonts w:eastAsia="Times New Roman" w:cs="Times New Roman"/>
          <w:szCs w:val="24"/>
        </w:rPr>
        <w:t>τους. Θ</w:t>
      </w:r>
      <w:r w:rsidRPr="004E3C25">
        <w:rPr>
          <w:rFonts w:eastAsia="Times New Roman" w:cs="Times New Roman"/>
          <w:szCs w:val="24"/>
        </w:rPr>
        <w:t>έλαμε και σχεδιάσαμε</w:t>
      </w:r>
      <w:r>
        <w:rPr>
          <w:rFonts w:eastAsia="Times New Roman" w:cs="Times New Roman"/>
          <w:szCs w:val="24"/>
        </w:rPr>
        <w:t>,</w:t>
      </w:r>
      <w:r w:rsidRPr="004E3C25">
        <w:rPr>
          <w:rFonts w:eastAsia="Times New Roman" w:cs="Times New Roman"/>
          <w:szCs w:val="24"/>
        </w:rPr>
        <w:t xml:space="preserve"> σε συνεργασία με το </w:t>
      </w:r>
      <w:r>
        <w:rPr>
          <w:rFonts w:eastAsia="Times New Roman" w:cs="Times New Roman"/>
          <w:szCs w:val="24"/>
        </w:rPr>
        <w:t>ΤΕΙ, να</w:t>
      </w:r>
      <w:r w:rsidRPr="004E3C25">
        <w:rPr>
          <w:rFonts w:eastAsia="Times New Roman" w:cs="Times New Roman"/>
          <w:szCs w:val="24"/>
        </w:rPr>
        <w:t xml:space="preserve"> είναι στοιχείο εκπαίδευσης και του υπόλοιπου</w:t>
      </w:r>
      <w:r>
        <w:rPr>
          <w:rFonts w:eastAsia="Times New Roman" w:cs="Times New Roman"/>
          <w:szCs w:val="24"/>
        </w:rPr>
        <w:t>,</w:t>
      </w:r>
      <w:r w:rsidRPr="004E3C25">
        <w:rPr>
          <w:rFonts w:eastAsia="Times New Roman" w:cs="Times New Roman"/>
          <w:szCs w:val="24"/>
        </w:rPr>
        <w:t xml:space="preserve"> του </w:t>
      </w:r>
      <w:r>
        <w:rPr>
          <w:rFonts w:eastAsia="Times New Roman" w:cs="Times New Roman"/>
          <w:szCs w:val="24"/>
        </w:rPr>
        <w:t xml:space="preserve">παραϊατρικού, </w:t>
      </w:r>
      <w:r w:rsidRPr="004E3C25">
        <w:rPr>
          <w:rFonts w:eastAsia="Times New Roman" w:cs="Times New Roman"/>
          <w:szCs w:val="24"/>
        </w:rPr>
        <w:t>νοσηλευτικού και λοιπού προσωπικού</w:t>
      </w:r>
      <w:r>
        <w:rPr>
          <w:rFonts w:eastAsia="Times New Roman" w:cs="Times New Roman"/>
          <w:szCs w:val="24"/>
        </w:rPr>
        <w:t xml:space="preserve">. </w:t>
      </w:r>
    </w:p>
    <w:p w14:paraId="62104B53"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Κ</w:t>
      </w:r>
      <w:r w:rsidRPr="004E3C25">
        <w:rPr>
          <w:rFonts w:eastAsia="Times New Roman" w:cs="Times New Roman"/>
          <w:szCs w:val="24"/>
        </w:rPr>
        <w:t>άναμε όλη αυτή</w:t>
      </w:r>
      <w:r>
        <w:rPr>
          <w:rFonts w:eastAsia="Times New Roman" w:cs="Times New Roman"/>
          <w:szCs w:val="24"/>
        </w:rPr>
        <w:t>ν</w:t>
      </w:r>
      <w:r w:rsidRPr="004E3C25">
        <w:rPr>
          <w:rFonts w:eastAsia="Times New Roman" w:cs="Times New Roman"/>
          <w:szCs w:val="24"/>
        </w:rPr>
        <w:t xml:space="preserve"> τη συζήτηση και το</w:t>
      </w:r>
      <w:r>
        <w:rPr>
          <w:rFonts w:eastAsia="Times New Roman" w:cs="Times New Roman"/>
          <w:szCs w:val="24"/>
        </w:rPr>
        <w:t>ν</w:t>
      </w:r>
      <w:r w:rsidRPr="004E3C25">
        <w:rPr>
          <w:rFonts w:eastAsia="Times New Roman" w:cs="Times New Roman"/>
          <w:szCs w:val="24"/>
        </w:rPr>
        <w:t xml:space="preserve"> σχεδιασμό το</w:t>
      </w:r>
      <w:r>
        <w:rPr>
          <w:rFonts w:eastAsia="Times New Roman" w:cs="Times New Roman"/>
          <w:szCs w:val="24"/>
        </w:rPr>
        <w:t>ν</w:t>
      </w:r>
      <w:r w:rsidRPr="004E3C25">
        <w:rPr>
          <w:rFonts w:eastAsia="Times New Roman" w:cs="Times New Roman"/>
          <w:szCs w:val="24"/>
        </w:rPr>
        <w:t xml:space="preserve"> Μάιο του </w:t>
      </w:r>
      <w:r>
        <w:rPr>
          <w:rFonts w:eastAsia="Times New Roman" w:cs="Times New Roman"/>
          <w:szCs w:val="24"/>
        </w:rPr>
        <w:t>20</w:t>
      </w:r>
      <w:r w:rsidRPr="004E3C25">
        <w:rPr>
          <w:rFonts w:eastAsia="Times New Roman" w:cs="Times New Roman"/>
          <w:szCs w:val="24"/>
        </w:rPr>
        <w:t>15</w:t>
      </w:r>
      <w:r>
        <w:rPr>
          <w:rFonts w:eastAsia="Times New Roman" w:cs="Times New Roman"/>
          <w:szCs w:val="24"/>
        </w:rPr>
        <w:t>,</w:t>
      </w:r>
      <w:r w:rsidRPr="004E3C25">
        <w:rPr>
          <w:rFonts w:eastAsia="Times New Roman" w:cs="Times New Roman"/>
          <w:szCs w:val="24"/>
        </w:rPr>
        <w:t xml:space="preserve"> όταν δηλαδή στο Ηράκλειο γινόταν συζήτηση να γίνει ένα μικρό </w:t>
      </w:r>
      <w:r>
        <w:rPr>
          <w:rFonts w:eastAsia="Times New Roman" w:cs="Times New Roman"/>
          <w:szCs w:val="24"/>
          <w:lang w:val="en-US"/>
        </w:rPr>
        <w:t>mall</w:t>
      </w:r>
      <w:r w:rsidRPr="00A25081">
        <w:rPr>
          <w:rFonts w:eastAsia="Times New Roman" w:cs="Times New Roman"/>
          <w:szCs w:val="24"/>
        </w:rPr>
        <w:t>,</w:t>
      </w:r>
      <w:r w:rsidRPr="004E3C25">
        <w:rPr>
          <w:rFonts w:eastAsia="Times New Roman" w:cs="Times New Roman"/>
          <w:szCs w:val="24"/>
        </w:rPr>
        <w:t xml:space="preserve"> ένα εμ</w:t>
      </w:r>
      <w:r>
        <w:rPr>
          <w:rFonts w:eastAsia="Times New Roman" w:cs="Times New Roman"/>
          <w:szCs w:val="24"/>
        </w:rPr>
        <w:t>πορικό κέντρο στο αντίστοιχο κτή</w:t>
      </w:r>
      <w:r w:rsidRPr="004E3C25">
        <w:rPr>
          <w:rFonts w:eastAsia="Times New Roman" w:cs="Times New Roman"/>
          <w:szCs w:val="24"/>
        </w:rPr>
        <w:t>ριο</w:t>
      </w:r>
      <w:r w:rsidRPr="00A25081">
        <w:rPr>
          <w:rFonts w:eastAsia="Times New Roman" w:cs="Times New Roman"/>
          <w:szCs w:val="24"/>
        </w:rPr>
        <w:t xml:space="preserve">. </w:t>
      </w:r>
      <w:r>
        <w:rPr>
          <w:rFonts w:eastAsia="Times New Roman" w:cs="Times New Roman"/>
          <w:szCs w:val="24"/>
          <w:lang w:val="en-US"/>
        </w:rPr>
        <w:t>T</w:t>
      </w:r>
      <w:r w:rsidRPr="004E3C25">
        <w:rPr>
          <w:rFonts w:eastAsia="Times New Roman" w:cs="Times New Roman"/>
          <w:szCs w:val="24"/>
        </w:rPr>
        <w:t>ο</w:t>
      </w:r>
      <w:r>
        <w:rPr>
          <w:rFonts w:eastAsia="Times New Roman" w:cs="Times New Roman"/>
          <w:szCs w:val="24"/>
        </w:rPr>
        <w:t>ν</w:t>
      </w:r>
      <w:r w:rsidRPr="004E3C25">
        <w:rPr>
          <w:rFonts w:eastAsia="Times New Roman" w:cs="Times New Roman"/>
          <w:szCs w:val="24"/>
        </w:rPr>
        <w:t xml:space="preserve"> Μάιο του </w:t>
      </w:r>
      <w:r w:rsidRPr="00A25081">
        <w:rPr>
          <w:rFonts w:eastAsia="Times New Roman" w:cs="Times New Roman"/>
          <w:szCs w:val="24"/>
        </w:rPr>
        <w:t>20</w:t>
      </w:r>
      <w:r w:rsidRPr="004E3C25">
        <w:rPr>
          <w:rFonts w:eastAsia="Times New Roman" w:cs="Times New Roman"/>
          <w:szCs w:val="24"/>
        </w:rPr>
        <w:t>15 ανταλλάξ</w:t>
      </w:r>
      <w:r>
        <w:rPr>
          <w:rFonts w:eastAsia="Times New Roman" w:cs="Times New Roman"/>
          <w:szCs w:val="24"/>
        </w:rPr>
        <w:t>αμε επιστολές, ε</w:t>
      </w:r>
      <w:r w:rsidRPr="004E3C25">
        <w:rPr>
          <w:rFonts w:eastAsia="Times New Roman" w:cs="Times New Roman"/>
          <w:szCs w:val="24"/>
        </w:rPr>
        <w:t xml:space="preserve">γώ προσωπικά ως </w:t>
      </w:r>
      <w:r>
        <w:rPr>
          <w:rFonts w:eastAsia="Times New Roman" w:cs="Times New Roman"/>
          <w:szCs w:val="24"/>
        </w:rPr>
        <w:t>Δ</w:t>
      </w:r>
      <w:r w:rsidRPr="004E3C25">
        <w:rPr>
          <w:rFonts w:eastAsia="Times New Roman" w:cs="Times New Roman"/>
          <w:szCs w:val="24"/>
        </w:rPr>
        <w:t xml:space="preserve">ιοικητής της </w:t>
      </w:r>
      <w:r>
        <w:rPr>
          <w:rFonts w:eastAsia="Times New Roman" w:cs="Times New Roman"/>
          <w:szCs w:val="24"/>
        </w:rPr>
        <w:t>Υ</w:t>
      </w:r>
      <w:r w:rsidRPr="004E3C25">
        <w:rPr>
          <w:rFonts w:eastAsia="Times New Roman" w:cs="Times New Roman"/>
          <w:szCs w:val="24"/>
        </w:rPr>
        <w:t xml:space="preserve">γειονομικής Περιφέρειας με τον </w:t>
      </w:r>
      <w:r>
        <w:rPr>
          <w:rFonts w:eastAsia="Times New Roman" w:cs="Times New Roman"/>
          <w:szCs w:val="24"/>
        </w:rPr>
        <w:t xml:space="preserve">κ. </w:t>
      </w:r>
      <w:proofErr w:type="spellStart"/>
      <w:r>
        <w:rPr>
          <w:rFonts w:eastAsia="Times New Roman" w:cs="Times New Roman"/>
          <w:szCs w:val="24"/>
        </w:rPr>
        <w:t>Θεωνά</w:t>
      </w:r>
      <w:proofErr w:type="spellEnd"/>
      <w:r>
        <w:rPr>
          <w:rFonts w:eastAsia="Times New Roman" w:cs="Times New Roman"/>
          <w:szCs w:val="24"/>
        </w:rPr>
        <w:t xml:space="preserve"> –τότε Δ</w:t>
      </w:r>
      <w:r w:rsidRPr="004E3C25">
        <w:rPr>
          <w:rFonts w:eastAsia="Times New Roman" w:cs="Times New Roman"/>
          <w:szCs w:val="24"/>
        </w:rPr>
        <w:t>ιοικητή του ΙΚΑ</w:t>
      </w:r>
      <w:r>
        <w:rPr>
          <w:rFonts w:eastAsia="Times New Roman" w:cs="Times New Roman"/>
          <w:szCs w:val="24"/>
        </w:rPr>
        <w:t xml:space="preserve">- </w:t>
      </w:r>
      <w:r w:rsidRPr="004E3C25">
        <w:rPr>
          <w:rFonts w:eastAsia="Times New Roman" w:cs="Times New Roman"/>
          <w:szCs w:val="24"/>
        </w:rPr>
        <w:t>για την</w:t>
      </w:r>
      <w:r w:rsidRPr="004E3C25">
        <w:rPr>
          <w:rFonts w:eastAsia="Times New Roman" w:cs="Times New Roman"/>
          <w:szCs w:val="24"/>
        </w:rPr>
        <w:t xml:space="preserve"> παραχώρηση της χρήσης αυτού του </w:t>
      </w:r>
      <w:r w:rsidRPr="004E3C25">
        <w:rPr>
          <w:rFonts w:eastAsia="Times New Roman" w:cs="Times New Roman"/>
          <w:szCs w:val="24"/>
        </w:rPr>
        <w:lastRenderedPageBreak/>
        <w:t>κτ</w:t>
      </w:r>
      <w:r>
        <w:rPr>
          <w:rFonts w:eastAsia="Times New Roman" w:cs="Times New Roman"/>
          <w:szCs w:val="24"/>
        </w:rPr>
        <w:t>η</w:t>
      </w:r>
      <w:r w:rsidRPr="004E3C25">
        <w:rPr>
          <w:rFonts w:eastAsia="Times New Roman" w:cs="Times New Roman"/>
          <w:szCs w:val="24"/>
        </w:rPr>
        <w:t>ρίου που είναι στην ιδιοκτησία του ΙΚΑ</w:t>
      </w:r>
      <w:r>
        <w:rPr>
          <w:rFonts w:eastAsia="Times New Roman" w:cs="Times New Roman"/>
          <w:szCs w:val="24"/>
        </w:rPr>
        <w:t>. Σ</w:t>
      </w:r>
      <w:r w:rsidRPr="004E3C25">
        <w:rPr>
          <w:rFonts w:eastAsia="Times New Roman" w:cs="Times New Roman"/>
          <w:szCs w:val="24"/>
        </w:rPr>
        <w:t>την ίδια αλληλογραφία ζητάγαμε και το κτ</w:t>
      </w:r>
      <w:r w:rsidRPr="00A7761B">
        <w:rPr>
          <w:rFonts w:eastAsia="Times New Roman" w:cs="Times New Roman"/>
          <w:szCs w:val="24"/>
        </w:rPr>
        <w:t>ή</w:t>
      </w:r>
      <w:r w:rsidRPr="004E3C25">
        <w:rPr>
          <w:rFonts w:eastAsia="Times New Roman" w:cs="Times New Roman"/>
          <w:szCs w:val="24"/>
        </w:rPr>
        <w:t>ριο του ΙΚΑ της Χερσονήσου</w:t>
      </w:r>
      <w:r w:rsidRPr="00A7761B">
        <w:rPr>
          <w:rFonts w:eastAsia="Times New Roman" w:cs="Times New Roman"/>
          <w:szCs w:val="24"/>
        </w:rPr>
        <w:t>,</w:t>
      </w:r>
      <w:r w:rsidRPr="004E3C25">
        <w:rPr>
          <w:rFonts w:eastAsia="Times New Roman" w:cs="Times New Roman"/>
          <w:szCs w:val="24"/>
        </w:rPr>
        <w:t xml:space="preserve"> ένα</w:t>
      </w:r>
      <w:r>
        <w:rPr>
          <w:rFonts w:eastAsia="Times New Roman" w:cs="Times New Roman"/>
          <w:szCs w:val="24"/>
        </w:rPr>
        <w:t xml:space="preserve"> κτή</w:t>
      </w:r>
      <w:r w:rsidRPr="00A7761B">
        <w:rPr>
          <w:rFonts w:eastAsia="Times New Roman" w:cs="Times New Roman"/>
          <w:szCs w:val="24"/>
        </w:rPr>
        <w:t>ριο που θέλαμε να στεγάσει ε</w:t>
      </w:r>
      <w:r w:rsidRPr="004E3C25">
        <w:rPr>
          <w:rFonts w:eastAsia="Times New Roman" w:cs="Times New Roman"/>
          <w:szCs w:val="24"/>
        </w:rPr>
        <w:t xml:space="preserve">πίσης </w:t>
      </w:r>
      <w:r>
        <w:rPr>
          <w:rFonts w:eastAsia="Times New Roman" w:cs="Times New Roman"/>
          <w:szCs w:val="24"/>
        </w:rPr>
        <w:t>κ</w:t>
      </w:r>
      <w:r w:rsidRPr="004E3C25">
        <w:rPr>
          <w:rFonts w:eastAsia="Times New Roman" w:cs="Times New Roman"/>
          <w:szCs w:val="24"/>
        </w:rPr>
        <w:t xml:space="preserve">έντρο </w:t>
      </w:r>
      <w:r>
        <w:rPr>
          <w:rFonts w:eastAsia="Times New Roman" w:cs="Times New Roman"/>
          <w:szCs w:val="24"/>
        </w:rPr>
        <w:t>υ</w:t>
      </w:r>
      <w:r w:rsidRPr="004E3C25">
        <w:rPr>
          <w:rFonts w:eastAsia="Times New Roman" w:cs="Times New Roman"/>
          <w:szCs w:val="24"/>
        </w:rPr>
        <w:t xml:space="preserve">γείας </w:t>
      </w:r>
      <w:r>
        <w:rPr>
          <w:rFonts w:eastAsia="Times New Roman" w:cs="Times New Roman"/>
          <w:szCs w:val="24"/>
        </w:rPr>
        <w:t>α</w:t>
      </w:r>
      <w:r w:rsidRPr="004E3C25">
        <w:rPr>
          <w:rFonts w:eastAsia="Times New Roman" w:cs="Times New Roman"/>
          <w:szCs w:val="24"/>
        </w:rPr>
        <w:t xml:space="preserve">στικού </w:t>
      </w:r>
      <w:r>
        <w:rPr>
          <w:rFonts w:eastAsia="Times New Roman" w:cs="Times New Roman"/>
          <w:szCs w:val="24"/>
        </w:rPr>
        <w:t>τ</w:t>
      </w:r>
      <w:r w:rsidRPr="004E3C25">
        <w:rPr>
          <w:rFonts w:eastAsia="Times New Roman" w:cs="Times New Roman"/>
          <w:szCs w:val="24"/>
        </w:rPr>
        <w:t>ύπου</w:t>
      </w:r>
      <w:r w:rsidRPr="00A7761B">
        <w:rPr>
          <w:rFonts w:eastAsia="Times New Roman" w:cs="Times New Roman"/>
          <w:szCs w:val="24"/>
        </w:rPr>
        <w:t xml:space="preserve">. </w:t>
      </w:r>
    </w:p>
    <w:p w14:paraId="62104B54"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Εσείς </w:t>
      </w:r>
      <w:r w:rsidRPr="004E3C25">
        <w:rPr>
          <w:rFonts w:eastAsia="Times New Roman" w:cs="Times New Roman"/>
          <w:szCs w:val="24"/>
        </w:rPr>
        <w:t>ο ίδιος είπατε προηγουμένως για π</w:t>
      </w:r>
      <w:r w:rsidRPr="004E3C25">
        <w:rPr>
          <w:rFonts w:eastAsia="Times New Roman" w:cs="Times New Roman"/>
          <w:szCs w:val="24"/>
        </w:rPr>
        <w:t>εριοχές που είχαν παραδοθεί στον ιδιωτικό τομέα</w:t>
      </w:r>
      <w:r>
        <w:rPr>
          <w:rFonts w:eastAsia="Times New Roman" w:cs="Times New Roman"/>
          <w:szCs w:val="24"/>
        </w:rPr>
        <w:t>. Ο</w:t>
      </w:r>
      <w:r w:rsidRPr="004E3C25">
        <w:rPr>
          <w:rFonts w:eastAsia="Times New Roman" w:cs="Times New Roman"/>
          <w:szCs w:val="24"/>
        </w:rPr>
        <w:t xml:space="preserve"> Δήμος </w:t>
      </w:r>
      <w:r>
        <w:rPr>
          <w:rFonts w:eastAsia="Times New Roman" w:cs="Times New Roman"/>
          <w:szCs w:val="24"/>
        </w:rPr>
        <w:t>της Χερσονήσου</w:t>
      </w:r>
      <w:r w:rsidRPr="004E3C25">
        <w:rPr>
          <w:rFonts w:eastAsia="Times New Roman" w:cs="Times New Roman"/>
          <w:szCs w:val="24"/>
        </w:rPr>
        <w:t xml:space="preserve"> με τις </w:t>
      </w:r>
      <w:r>
        <w:rPr>
          <w:rFonts w:eastAsia="Times New Roman" w:cs="Times New Roman"/>
          <w:szCs w:val="24"/>
        </w:rPr>
        <w:t xml:space="preserve">χίλιες τετρακόσιες </w:t>
      </w:r>
      <w:r w:rsidRPr="004E3C25">
        <w:rPr>
          <w:rFonts w:eastAsia="Times New Roman" w:cs="Times New Roman"/>
          <w:szCs w:val="24"/>
        </w:rPr>
        <w:t xml:space="preserve">ξενοδοχειακές </w:t>
      </w:r>
      <w:r>
        <w:rPr>
          <w:rFonts w:eastAsia="Times New Roman" w:cs="Times New Roman"/>
          <w:szCs w:val="24"/>
        </w:rPr>
        <w:t xml:space="preserve">μονάδες έχει παραδοθεί σε αυτόν, </w:t>
      </w:r>
      <w:r w:rsidRPr="004E3C25">
        <w:rPr>
          <w:rFonts w:eastAsia="Times New Roman" w:cs="Times New Roman"/>
          <w:szCs w:val="24"/>
        </w:rPr>
        <w:t>είναι ένας από τους λίγους δήμους της χώρας που δεν είχε κέντρο υγείας</w:t>
      </w:r>
      <w:r>
        <w:rPr>
          <w:rFonts w:eastAsia="Times New Roman" w:cs="Times New Roman"/>
          <w:szCs w:val="24"/>
        </w:rPr>
        <w:t>. Κ</w:t>
      </w:r>
      <w:r w:rsidRPr="004E3C25">
        <w:rPr>
          <w:rFonts w:eastAsia="Times New Roman" w:cs="Times New Roman"/>
          <w:szCs w:val="24"/>
        </w:rPr>
        <w:t>αι παράλληλα</w:t>
      </w:r>
      <w:r>
        <w:rPr>
          <w:rFonts w:eastAsia="Times New Roman" w:cs="Times New Roman"/>
          <w:szCs w:val="24"/>
        </w:rPr>
        <w:t>,</w:t>
      </w:r>
      <w:r w:rsidRPr="004E3C25">
        <w:rPr>
          <w:rFonts w:eastAsia="Times New Roman" w:cs="Times New Roman"/>
          <w:szCs w:val="24"/>
        </w:rPr>
        <w:t xml:space="preserve"> </w:t>
      </w:r>
      <w:r>
        <w:rPr>
          <w:rFonts w:eastAsia="Times New Roman" w:cs="Times New Roman"/>
          <w:szCs w:val="24"/>
        </w:rPr>
        <w:t xml:space="preserve">προβλέπαμε </w:t>
      </w:r>
      <w:r w:rsidRPr="004E3C25">
        <w:rPr>
          <w:rFonts w:eastAsia="Times New Roman" w:cs="Times New Roman"/>
          <w:szCs w:val="24"/>
        </w:rPr>
        <w:t>στο</w:t>
      </w:r>
      <w:r>
        <w:rPr>
          <w:rFonts w:eastAsia="Times New Roman" w:cs="Times New Roman"/>
          <w:szCs w:val="24"/>
        </w:rPr>
        <w:t xml:space="preserve">ν </w:t>
      </w:r>
      <w:r w:rsidRPr="004E3C25">
        <w:rPr>
          <w:rFonts w:eastAsia="Times New Roman" w:cs="Times New Roman"/>
          <w:szCs w:val="24"/>
        </w:rPr>
        <w:t>σχεδιασμ</w:t>
      </w:r>
      <w:r w:rsidRPr="004E3C25">
        <w:rPr>
          <w:rFonts w:eastAsia="Times New Roman" w:cs="Times New Roman"/>
          <w:szCs w:val="24"/>
        </w:rPr>
        <w:t>ό μας το ΙΚΑ της Χερσονήσου να είναι έδρα του ΕΚΑΒ</w:t>
      </w:r>
      <w:r>
        <w:rPr>
          <w:rFonts w:eastAsia="Times New Roman" w:cs="Times New Roman"/>
          <w:szCs w:val="24"/>
        </w:rPr>
        <w:t xml:space="preserve"> –</w:t>
      </w:r>
      <w:r w:rsidRPr="004E3C25">
        <w:rPr>
          <w:rFonts w:eastAsia="Times New Roman" w:cs="Times New Roman"/>
          <w:szCs w:val="24"/>
        </w:rPr>
        <w:t>στεγάζεται σε κοντέινερ ο σταθμός του ΕΚΑΒ λίγα μέτρα δίπλα από το κτ</w:t>
      </w:r>
      <w:r>
        <w:rPr>
          <w:rFonts w:eastAsia="Times New Roman" w:cs="Times New Roman"/>
          <w:szCs w:val="24"/>
        </w:rPr>
        <w:t xml:space="preserve">ήριο που παραμένει κλειστό- </w:t>
      </w:r>
      <w:r w:rsidRPr="004E3C25">
        <w:rPr>
          <w:rFonts w:eastAsia="Times New Roman" w:cs="Times New Roman"/>
          <w:szCs w:val="24"/>
        </w:rPr>
        <w:t>και έδρα τ</w:t>
      </w:r>
      <w:r>
        <w:rPr>
          <w:rFonts w:eastAsia="Times New Roman" w:cs="Times New Roman"/>
          <w:szCs w:val="24"/>
        </w:rPr>
        <w:t xml:space="preserve">ου </w:t>
      </w:r>
      <w:r>
        <w:rPr>
          <w:rFonts w:eastAsia="Times New Roman" w:cs="Times New Roman"/>
          <w:szCs w:val="24"/>
        </w:rPr>
        <w:t>περιφερειακού</w:t>
      </w:r>
      <w:r w:rsidRPr="004E3C25">
        <w:rPr>
          <w:rFonts w:eastAsia="Times New Roman" w:cs="Times New Roman"/>
          <w:szCs w:val="24"/>
        </w:rPr>
        <w:t xml:space="preserve"> </w:t>
      </w:r>
      <w:r>
        <w:rPr>
          <w:rFonts w:eastAsia="Times New Roman" w:cs="Times New Roman"/>
          <w:szCs w:val="24"/>
        </w:rPr>
        <w:t>εργαστηρίου δ</w:t>
      </w:r>
      <w:r w:rsidRPr="004E3C25">
        <w:rPr>
          <w:rFonts w:eastAsia="Times New Roman" w:cs="Times New Roman"/>
          <w:szCs w:val="24"/>
        </w:rPr>
        <w:t xml:space="preserve">ημόσιας </w:t>
      </w:r>
      <w:r>
        <w:rPr>
          <w:rFonts w:eastAsia="Times New Roman" w:cs="Times New Roman"/>
          <w:szCs w:val="24"/>
        </w:rPr>
        <w:t>υ</w:t>
      </w:r>
      <w:r w:rsidRPr="004E3C25">
        <w:rPr>
          <w:rFonts w:eastAsia="Times New Roman" w:cs="Times New Roman"/>
          <w:szCs w:val="24"/>
        </w:rPr>
        <w:t>γείας</w:t>
      </w:r>
      <w:r>
        <w:rPr>
          <w:rFonts w:eastAsia="Times New Roman" w:cs="Times New Roman"/>
          <w:szCs w:val="24"/>
        </w:rPr>
        <w:t xml:space="preserve">. </w:t>
      </w:r>
    </w:p>
    <w:p w14:paraId="62104B55"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Ε</w:t>
      </w:r>
      <w:r w:rsidRPr="004E3C25">
        <w:rPr>
          <w:rFonts w:eastAsia="Times New Roman" w:cs="Times New Roman"/>
          <w:szCs w:val="24"/>
        </w:rPr>
        <w:t xml:space="preserve">νώ </w:t>
      </w:r>
      <w:r>
        <w:rPr>
          <w:rFonts w:eastAsia="Times New Roman" w:cs="Times New Roman"/>
          <w:szCs w:val="24"/>
        </w:rPr>
        <w:t>και σ</w:t>
      </w:r>
      <w:r w:rsidRPr="004E3C25">
        <w:rPr>
          <w:rFonts w:eastAsia="Times New Roman" w:cs="Times New Roman"/>
          <w:szCs w:val="24"/>
        </w:rPr>
        <w:t>τις επαφές μας μαζί</w:t>
      </w:r>
      <w:r>
        <w:rPr>
          <w:rFonts w:eastAsia="Times New Roman" w:cs="Times New Roman"/>
          <w:szCs w:val="24"/>
        </w:rPr>
        <w:t>,</w:t>
      </w:r>
      <w:r w:rsidRPr="004E3C25">
        <w:rPr>
          <w:rFonts w:eastAsia="Times New Roman" w:cs="Times New Roman"/>
          <w:szCs w:val="24"/>
        </w:rPr>
        <w:t xml:space="preserve"> που γνωρίζετε </w:t>
      </w:r>
      <w:r>
        <w:rPr>
          <w:rFonts w:eastAsia="Times New Roman" w:cs="Times New Roman"/>
          <w:szCs w:val="24"/>
        </w:rPr>
        <w:t>την</w:t>
      </w:r>
      <w:r w:rsidRPr="004E3C25">
        <w:rPr>
          <w:rFonts w:eastAsia="Times New Roman" w:cs="Times New Roman"/>
          <w:szCs w:val="24"/>
        </w:rPr>
        <w:t xml:space="preserve"> πρόταση αυτή και στις επαφές με το Υπουργείο Εργασίας</w:t>
      </w:r>
      <w:r>
        <w:rPr>
          <w:rFonts w:eastAsia="Times New Roman" w:cs="Times New Roman"/>
          <w:szCs w:val="24"/>
        </w:rPr>
        <w:t>,</w:t>
      </w:r>
      <w:r w:rsidRPr="004E3C25">
        <w:rPr>
          <w:rFonts w:eastAsia="Times New Roman" w:cs="Times New Roman"/>
          <w:szCs w:val="24"/>
        </w:rPr>
        <w:t xml:space="preserve"> πουθενά δεν είχα αρνητική απάντηση</w:t>
      </w:r>
      <w:r>
        <w:rPr>
          <w:rFonts w:eastAsia="Times New Roman" w:cs="Times New Roman"/>
          <w:szCs w:val="24"/>
        </w:rPr>
        <w:t>,</w:t>
      </w:r>
      <w:r w:rsidRPr="004E3C25">
        <w:rPr>
          <w:rFonts w:eastAsia="Times New Roman" w:cs="Times New Roman"/>
          <w:szCs w:val="24"/>
        </w:rPr>
        <w:t xml:space="preserve"> είναι απορίας άξιο γιατί ακόμα δεν έχουν παραχωρηθεί αυτά τα δύο κτ</w:t>
      </w:r>
      <w:r>
        <w:rPr>
          <w:rFonts w:eastAsia="Times New Roman" w:cs="Times New Roman"/>
          <w:szCs w:val="24"/>
        </w:rPr>
        <w:t>ή</w:t>
      </w:r>
      <w:r w:rsidRPr="004E3C25">
        <w:rPr>
          <w:rFonts w:eastAsia="Times New Roman" w:cs="Times New Roman"/>
          <w:szCs w:val="24"/>
        </w:rPr>
        <w:t>ρια για χρήση στο Υπουργείο Υγείας</w:t>
      </w:r>
      <w:r>
        <w:rPr>
          <w:rFonts w:eastAsia="Times New Roman" w:cs="Times New Roman"/>
          <w:szCs w:val="24"/>
        </w:rPr>
        <w:t>. Έχω καταθέσει ερώτηση και στην Υπουργό Ε</w:t>
      </w:r>
      <w:r w:rsidRPr="004E3C25">
        <w:rPr>
          <w:rFonts w:eastAsia="Times New Roman" w:cs="Times New Roman"/>
          <w:szCs w:val="24"/>
        </w:rPr>
        <w:t xml:space="preserve">ργασίας </w:t>
      </w:r>
      <w:r>
        <w:rPr>
          <w:rFonts w:eastAsia="Times New Roman" w:cs="Times New Roman"/>
          <w:szCs w:val="24"/>
        </w:rPr>
        <w:t>και</w:t>
      </w:r>
      <w:r w:rsidRPr="004E3C25">
        <w:rPr>
          <w:rFonts w:eastAsia="Times New Roman" w:cs="Times New Roman"/>
          <w:szCs w:val="24"/>
        </w:rPr>
        <w:t xml:space="preserve"> περιμένω</w:t>
      </w:r>
      <w:r w:rsidRPr="004E3C25">
        <w:rPr>
          <w:rFonts w:eastAsia="Times New Roman" w:cs="Times New Roman"/>
          <w:szCs w:val="24"/>
        </w:rPr>
        <w:t xml:space="preserve"> την απάντησή </w:t>
      </w:r>
      <w:r>
        <w:rPr>
          <w:rFonts w:eastAsia="Times New Roman" w:cs="Times New Roman"/>
          <w:szCs w:val="24"/>
        </w:rPr>
        <w:t>της.</w:t>
      </w:r>
    </w:p>
    <w:p w14:paraId="62104B56"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Θα αναφερθώ π</w:t>
      </w:r>
      <w:r w:rsidRPr="004E3C25">
        <w:rPr>
          <w:rFonts w:eastAsia="Times New Roman" w:cs="Times New Roman"/>
          <w:szCs w:val="24"/>
        </w:rPr>
        <w:t xml:space="preserve">ολύ σύντομα </w:t>
      </w:r>
      <w:r>
        <w:rPr>
          <w:rFonts w:eastAsia="Times New Roman" w:cs="Times New Roman"/>
          <w:szCs w:val="24"/>
        </w:rPr>
        <w:t>στ</w:t>
      </w:r>
      <w:r w:rsidRPr="004E3C25">
        <w:rPr>
          <w:rFonts w:eastAsia="Times New Roman" w:cs="Times New Roman"/>
          <w:szCs w:val="24"/>
        </w:rPr>
        <w:t>α δύο ακόμα θέματα</w:t>
      </w:r>
      <w:r>
        <w:rPr>
          <w:rFonts w:eastAsia="Times New Roman" w:cs="Times New Roman"/>
          <w:szCs w:val="24"/>
        </w:rPr>
        <w:t>. Σ</w:t>
      </w:r>
      <w:r w:rsidRPr="004E3C25">
        <w:rPr>
          <w:rFonts w:eastAsia="Times New Roman" w:cs="Times New Roman"/>
          <w:szCs w:val="24"/>
        </w:rPr>
        <w:t>το</w:t>
      </w:r>
      <w:r>
        <w:rPr>
          <w:rFonts w:eastAsia="Times New Roman" w:cs="Times New Roman"/>
          <w:szCs w:val="24"/>
        </w:rPr>
        <w:t>ν</w:t>
      </w:r>
      <w:r w:rsidRPr="004E3C25">
        <w:rPr>
          <w:rFonts w:eastAsia="Times New Roman" w:cs="Times New Roman"/>
          <w:szCs w:val="24"/>
        </w:rPr>
        <w:t xml:space="preserve"> σχεδιασμό </w:t>
      </w:r>
      <w:r>
        <w:rPr>
          <w:rFonts w:eastAsia="Times New Roman" w:cs="Times New Roman"/>
          <w:szCs w:val="24"/>
        </w:rPr>
        <w:t>μας,</w:t>
      </w:r>
      <w:r w:rsidRPr="004E3C25">
        <w:rPr>
          <w:rFonts w:eastAsia="Times New Roman" w:cs="Times New Roman"/>
          <w:szCs w:val="24"/>
        </w:rPr>
        <w:t xml:space="preserve"> με βάση την κίνηση του πληθυσμού και την ανάλυση του </w:t>
      </w:r>
      <w:r>
        <w:rPr>
          <w:rFonts w:eastAsia="Times New Roman" w:cs="Times New Roman"/>
          <w:szCs w:val="24"/>
        </w:rPr>
        <w:t>χάρτη υγείας, π</w:t>
      </w:r>
      <w:r w:rsidRPr="004E3C25">
        <w:rPr>
          <w:rFonts w:eastAsia="Times New Roman" w:cs="Times New Roman"/>
          <w:szCs w:val="24"/>
        </w:rPr>
        <w:t xml:space="preserve">ροβλεπόταν η δημιουργία δύο νέων ιατρείων στα </w:t>
      </w:r>
      <w:proofErr w:type="spellStart"/>
      <w:r w:rsidRPr="004E3C25">
        <w:rPr>
          <w:rFonts w:eastAsia="Times New Roman" w:cs="Times New Roman"/>
          <w:szCs w:val="24"/>
        </w:rPr>
        <w:t>Μάταλα</w:t>
      </w:r>
      <w:proofErr w:type="spellEnd"/>
      <w:r w:rsidRPr="004E3C25">
        <w:rPr>
          <w:rFonts w:eastAsia="Times New Roman" w:cs="Times New Roman"/>
          <w:szCs w:val="24"/>
        </w:rPr>
        <w:t xml:space="preserve"> και στη </w:t>
      </w:r>
      <w:proofErr w:type="spellStart"/>
      <w:r>
        <w:rPr>
          <w:rFonts w:eastAsia="Times New Roman" w:cs="Times New Roman"/>
          <w:szCs w:val="24"/>
        </w:rPr>
        <w:t>Βαγιωνιά</w:t>
      </w:r>
      <w:proofErr w:type="spellEnd"/>
      <w:r>
        <w:rPr>
          <w:rFonts w:eastAsia="Times New Roman" w:cs="Times New Roman"/>
          <w:szCs w:val="24"/>
        </w:rPr>
        <w:t xml:space="preserve">, σας αναφέρω τις </w:t>
      </w:r>
      <w:r w:rsidRPr="004E3C25">
        <w:rPr>
          <w:rFonts w:eastAsia="Times New Roman" w:cs="Times New Roman"/>
          <w:szCs w:val="24"/>
        </w:rPr>
        <w:t>συγκεκριμένες π</w:t>
      </w:r>
      <w:r w:rsidRPr="004E3C25">
        <w:rPr>
          <w:rFonts w:eastAsia="Times New Roman" w:cs="Times New Roman"/>
          <w:szCs w:val="24"/>
        </w:rPr>
        <w:t>εριοχές του Ηρακλείου</w:t>
      </w:r>
      <w:r>
        <w:rPr>
          <w:rFonts w:eastAsia="Times New Roman" w:cs="Times New Roman"/>
          <w:szCs w:val="24"/>
        </w:rPr>
        <w:t>, α</w:t>
      </w:r>
      <w:r w:rsidRPr="004E3C25">
        <w:rPr>
          <w:rFonts w:eastAsia="Times New Roman" w:cs="Times New Roman"/>
          <w:szCs w:val="24"/>
        </w:rPr>
        <w:t xml:space="preserve">κολουθώντας τον πληθυσμό και </w:t>
      </w:r>
      <w:r>
        <w:rPr>
          <w:rFonts w:eastAsia="Times New Roman" w:cs="Times New Roman"/>
          <w:szCs w:val="24"/>
        </w:rPr>
        <w:t>αντικαθιστώντας άλλα ιατρεία. Όπως είχατε πει, δ</w:t>
      </w:r>
      <w:r w:rsidRPr="004E3C25">
        <w:rPr>
          <w:rFonts w:eastAsia="Times New Roman" w:cs="Times New Roman"/>
          <w:szCs w:val="24"/>
        </w:rPr>
        <w:t>εν κλείνουμε κα</w:t>
      </w:r>
      <w:r>
        <w:rPr>
          <w:rFonts w:eastAsia="Times New Roman" w:cs="Times New Roman"/>
          <w:szCs w:val="24"/>
        </w:rPr>
        <w:t>μ</w:t>
      </w:r>
      <w:r w:rsidRPr="004E3C25">
        <w:rPr>
          <w:rFonts w:eastAsia="Times New Roman" w:cs="Times New Roman"/>
          <w:szCs w:val="24"/>
        </w:rPr>
        <w:t>μία δομή υγείας</w:t>
      </w:r>
      <w:r>
        <w:rPr>
          <w:rFonts w:eastAsia="Times New Roman" w:cs="Times New Roman"/>
          <w:szCs w:val="24"/>
        </w:rPr>
        <w:t>, θ</w:t>
      </w:r>
      <w:r w:rsidRPr="004E3C25">
        <w:rPr>
          <w:rFonts w:eastAsia="Times New Roman" w:cs="Times New Roman"/>
          <w:szCs w:val="24"/>
        </w:rPr>
        <w:t>α ανοίξουμε καινούργιες όπου χρειάζονται</w:t>
      </w:r>
      <w:r>
        <w:rPr>
          <w:rFonts w:eastAsia="Times New Roman" w:cs="Times New Roman"/>
          <w:szCs w:val="24"/>
        </w:rPr>
        <w:t>. Α</w:t>
      </w:r>
      <w:r w:rsidRPr="004E3C25">
        <w:rPr>
          <w:rFonts w:eastAsia="Times New Roman" w:cs="Times New Roman"/>
          <w:szCs w:val="24"/>
        </w:rPr>
        <w:t>κόμα και σε πρόσφατη συνάντηση που είχα</w:t>
      </w:r>
      <w:r>
        <w:rPr>
          <w:rFonts w:eastAsia="Times New Roman" w:cs="Times New Roman"/>
          <w:szCs w:val="24"/>
        </w:rPr>
        <w:t>,</w:t>
      </w:r>
      <w:r w:rsidRPr="004E3C25">
        <w:rPr>
          <w:rFonts w:eastAsia="Times New Roman" w:cs="Times New Roman"/>
          <w:szCs w:val="24"/>
        </w:rPr>
        <w:t xml:space="preserve"> μέσα στο εξάμηνο</w:t>
      </w:r>
      <w:r>
        <w:rPr>
          <w:rFonts w:eastAsia="Times New Roman" w:cs="Times New Roman"/>
          <w:szCs w:val="24"/>
        </w:rPr>
        <w:t>,</w:t>
      </w:r>
      <w:r w:rsidRPr="004E3C25">
        <w:rPr>
          <w:rFonts w:eastAsia="Times New Roman" w:cs="Times New Roman"/>
          <w:szCs w:val="24"/>
        </w:rPr>
        <w:t xml:space="preserve"> </w:t>
      </w:r>
      <w:r>
        <w:rPr>
          <w:rFonts w:eastAsia="Times New Roman" w:cs="Times New Roman"/>
          <w:szCs w:val="24"/>
        </w:rPr>
        <w:t>με</w:t>
      </w:r>
      <w:r w:rsidRPr="004E3C25">
        <w:rPr>
          <w:rFonts w:eastAsia="Times New Roman" w:cs="Times New Roman"/>
          <w:szCs w:val="24"/>
        </w:rPr>
        <w:t xml:space="preserve"> τον </w:t>
      </w:r>
      <w:r>
        <w:rPr>
          <w:rFonts w:eastAsia="Times New Roman" w:cs="Times New Roman"/>
          <w:szCs w:val="24"/>
        </w:rPr>
        <w:t>Γ</w:t>
      </w:r>
      <w:r w:rsidRPr="004E3C25">
        <w:rPr>
          <w:rFonts w:eastAsia="Times New Roman" w:cs="Times New Roman"/>
          <w:szCs w:val="24"/>
        </w:rPr>
        <w:t>ραμματέα το</w:t>
      </w:r>
      <w:r w:rsidRPr="004E3C25">
        <w:rPr>
          <w:rFonts w:eastAsia="Times New Roman" w:cs="Times New Roman"/>
          <w:szCs w:val="24"/>
        </w:rPr>
        <w:t>υ Υπουργείου Υγείας</w:t>
      </w:r>
      <w:r>
        <w:rPr>
          <w:rFonts w:eastAsia="Times New Roman" w:cs="Times New Roman"/>
          <w:szCs w:val="24"/>
        </w:rPr>
        <w:t>,</w:t>
      </w:r>
      <w:r w:rsidRPr="004E3C25">
        <w:rPr>
          <w:rFonts w:eastAsia="Times New Roman" w:cs="Times New Roman"/>
          <w:szCs w:val="24"/>
        </w:rPr>
        <w:t xml:space="preserve"> </w:t>
      </w:r>
      <w:r>
        <w:rPr>
          <w:rFonts w:eastAsia="Times New Roman" w:cs="Times New Roman"/>
          <w:szCs w:val="24"/>
        </w:rPr>
        <w:t>υπεύθυνο για την π</w:t>
      </w:r>
      <w:r w:rsidRPr="004E3C25">
        <w:rPr>
          <w:rFonts w:eastAsia="Times New Roman" w:cs="Times New Roman"/>
          <w:szCs w:val="24"/>
        </w:rPr>
        <w:t>ρωτοβάθμια φροντίδα υγείας</w:t>
      </w:r>
      <w:r>
        <w:rPr>
          <w:rFonts w:eastAsia="Times New Roman" w:cs="Times New Roman"/>
          <w:szCs w:val="24"/>
        </w:rPr>
        <w:t>,</w:t>
      </w:r>
      <w:r w:rsidRPr="004E3C25">
        <w:rPr>
          <w:rFonts w:eastAsia="Times New Roman" w:cs="Times New Roman"/>
          <w:szCs w:val="24"/>
        </w:rPr>
        <w:t xml:space="preserve"> τον </w:t>
      </w:r>
      <w:r>
        <w:rPr>
          <w:rFonts w:eastAsia="Times New Roman" w:cs="Times New Roman"/>
          <w:szCs w:val="24"/>
        </w:rPr>
        <w:t>Αναπληρωτή Γενικό Γραμματέα τ</w:t>
      </w:r>
      <w:r w:rsidRPr="004E3C25">
        <w:rPr>
          <w:rFonts w:eastAsia="Times New Roman" w:cs="Times New Roman"/>
          <w:szCs w:val="24"/>
        </w:rPr>
        <w:t>ου Υπουργείου Υγείας</w:t>
      </w:r>
      <w:r>
        <w:rPr>
          <w:rFonts w:eastAsia="Times New Roman" w:cs="Times New Roman"/>
          <w:szCs w:val="24"/>
        </w:rPr>
        <w:t>, ακριβώς επανέλαβε αυτή</w:t>
      </w:r>
      <w:r>
        <w:rPr>
          <w:rFonts w:eastAsia="Times New Roman" w:cs="Times New Roman"/>
          <w:szCs w:val="24"/>
        </w:rPr>
        <w:t>ν</w:t>
      </w:r>
      <w:r w:rsidRPr="004E3C25">
        <w:rPr>
          <w:rFonts w:eastAsia="Times New Roman" w:cs="Times New Roman"/>
          <w:szCs w:val="24"/>
        </w:rPr>
        <w:t xml:space="preserve"> τη θέση</w:t>
      </w:r>
      <w:r>
        <w:rPr>
          <w:rFonts w:eastAsia="Times New Roman" w:cs="Times New Roman"/>
          <w:szCs w:val="24"/>
        </w:rPr>
        <w:t xml:space="preserve">: Θα </w:t>
      </w:r>
      <w:r w:rsidRPr="004E3C25">
        <w:rPr>
          <w:rFonts w:eastAsia="Times New Roman" w:cs="Times New Roman"/>
          <w:szCs w:val="24"/>
        </w:rPr>
        <w:t xml:space="preserve">κάνουμε το ιατρείο </w:t>
      </w:r>
      <w:r>
        <w:rPr>
          <w:rFonts w:eastAsia="Times New Roman" w:cs="Times New Roman"/>
          <w:szCs w:val="24"/>
        </w:rPr>
        <w:t xml:space="preserve">στα </w:t>
      </w:r>
      <w:proofErr w:type="spellStart"/>
      <w:r>
        <w:rPr>
          <w:rFonts w:eastAsia="Times New Roman" w:cs="Times New Roman"/>
          <w:szCs w:val="24"/>
        </w:rPr>
        <w:t>Μάταλα</w:t>
      </w:r>
      <w:proofErr w:type="spellEnd"/>
      <w:r>
        <w:rPr>
          <w:rFonts w:eastAsia="Times New Roman" w:cs="Times New Roman"/>
          <w:szCs w:val="24"/>
        </w:rPr>
        <w:t>, θ</w:t>
      </w:r>
      <w:r w:rsidRPr="004E3C25">
        <w:rPr>
          <w:rFonts w:eastAsia="Times New Roman" w:cs="Times New Roman"/>
          <w:szCs w:val="24"/>
        </w:rPr>
        <w:t xml:space="preserve">α </w:t>
      </w:r>
      <w:r>
        <w:rPr>
          <w:rFonts w:eastAsia="Times New Roman" w:cs="Times New Roman"/>
          <w:szCs w:val="24"/>
        </w:rPr>
        <w:t xml:space="preserve">κάνουμε το ιατρείο στη </w:t>
      </w:r>
      <w:proofErr w:type="spellStart"/>
      <w:r>
        <w:rPr>
          <w:rFonts w:eastAsia="Times New Roman" w:cs="Times New Roman"/>
          <w:szCs w:val="24"/>
        </w:rPr>
        <w:t>Βαγιωνιά</w:t>
      </w:r>
      <w:proofErr w:type="spellEnd"/>
      <w:r>
        <w:rPr>
          <w:rFonts w:eastAsia="Times New Roman" w:cs="Times New Roman"/>
          <w:szCs w:val="24"/>
        </w:rPr>
        <w:t>, θ</w:t>
      </w:r>
      <w:r w:rsidRPr="004E3C25">
        <w:rPr>
          <w:rFonts w:eastAsia="Times New Roman" w:cs="Times New Roman"/>
          <w:szCs w:val="24"/>
        </w:rPr>
        <w:t xml:space="preserve">α αξιοποιήσουμε την αγάπη των κατοίκων στις </w:t>
      </w:r>
      <w:proofErr w:type="spellStart"/>
      <w:r>
        <w:rPr>
          <w:rFonts w:eastAsia="Times New Roman" w:cs="Times New Roman"/>
          <w:szCs w:val="24"/>
        </w:rPr>
        <w:t>Σ</w:t>
      </w:r>
      <w:r w:rsidRPr="004E3C25">
        <w:rPr>
          <w:rFonts w:eastAsia="Times New Roman" w:cs="Times New Roman"/>
          <w:szCs w:val="24"/>
        </w:rPr>
        <w:t>τάβιες</w:t>
      </w:r>
      <w:proofErr w:type="spellEnd"/>
      <w:r>
        <w:rPr>
          <w:rFonts w:eastAsia="Times New Roman" w:cs="Times New Roman"/>
          <w:szCs w:val="24"/>
        </w:rPr>
        <w:t>,</w:t>
      </w:r>
      <w:r w:rsidRPr="004E3C25">
        <w:rPr>
          <w:rFonts w:eastAsia="Times New Roman" w:cs="Times New Roman"/>
          <w:szCs w:val="24"/>
        </w:rPr>
        <w:t xml:space="preserve"> παρά το ότι δεν </w:t>
      </w:r>
      <w:r>
        <w:rPr>
          <w:rFonts w:eastAsia="Times New Roman" w:cs="Times New Roman"/>
          <w:szCs w:val="24"/>
        </w:rPr>
        <w:t>έβγαινε</w:t>
      </w:r>
      <w:r w:rsidRPr="004E3C25">
        <w:rPr>
          <w:rFonts w:eastAsia="Times New Roman" w:cs="Times New Roman"/>
          <w:szCs w:val="24"/>
        </w:rPr>
        <w:t xml:space="preserve"> από το </w:t>
      </w:r>
      <w:r>
        <w:rPr>
          <w:rFonts w:eastAsia="Times New Roman" w:cs="Times New Roman"/>
          <w:szCs w:val="24"/>
        </w:rPr>
        <w:t>χάρτη</w:t>
      </w:r>
      <w:r w:rsidRPr="004E3C25">
        <w:rPr>
          <w:rFonts w:eastAsia="Times New Roman" w:cs="Times New Roman"/>
          <w:szCs w:val="24"/>
        </w:rPr>
        <w:t xml:space="preserve"> υγείας</w:t>
      </w:r>
      <w:r>
        <w:rPr>
          <w:rFonts w:eastAsia="Times New Roman" w:cs="Times New Roman"/>
          <w:szCs w:val="24"/>
        </w:rPr>
        <w:t>. Ακόμα και οι</w:t>
      </w:r>
      <w:r w:rsidRPr="004E3C25">
        <w:rPr>
          <w:rFonts w:eastAsia="Times New Roman" w:cs="Times New Roman"/>
          <w:szCs w:val="24"/>
        </w:rPr>
        <w:t xml:space="preserve"> ίδιοι</w:t>
      </w:r>
      <w:r>
        <w:rPr>
          <w:rFonts w:eastAsia="Times New Roman" w:cs="Times New Roman"/>
          <w:szCs w:val="24"/>
        </w:rPr>
        <w:t xml:space="preserve"> οι</w:t>
      </w:r>
      <w:r w:rsidRPr="004E3C25">
        <w:rPr>
          <w:rFonts w:eastAsia="Times New Roman" w:cs="Times New Roman"/>
          <w:szCs w:val="24"/>
        </w:rPr>
        <w:t xml:space="preserve"> κάτοικοι </w:t>
      </w:r>
      <w:r>
        <w:rPr>
          <w:rFonts w:eastAsia="Times New Roman" w:cs="Times New Roman"/>
          <w:szCs w:val="24"/>
        </w:rPr>
        <w:t xml:space="preserve">έχουν </w:t>
      </w:r>
      <w:r w:rsidRPr="004E3C25">
        <w:rPr>
          <w:rFonts w:eastAsia="Times New Roman" w:cs="Times New Roman"/>
          <w:szCs w:val="24"/>
        </w:rPr>
        <w:t>εξοπλίσει ένα ιατρείο που θα το ζήλευαν πολλά περιφερειακά ιατρεία και όχι μόνο του Ηρακλείου</w:t>
      </w:r>
      <w:r>
        <w:rPr>
          <w:rFonts w:eastAsia="Times New Roman" w:cs="Times New Roman"/>
          <w:szCs w:val="24"/>
        </w:rPr>
        <w:t xml:space="preserve">. Αυτά τα </w:t>
      </w:r>
      <w:r w:rsidRPr="004E3C25">
        <w:rPr>
          <w:rFonts w:eastAsia="Times New Roman" w:cs="Times New Roman"/>
          <w:szCs w:val="24"/>
        </w:rPr>
        <w:t>ιατρεία</w:t>
      </w:r>
      <w:r>
        <w:rPr>
          <w:rFonts w:eastAsia="Times New Roman" w:cs="Times New Roman"/>
          <w:szCs w:val="24"/>
        </w:rPr>
        <w:t>,</w:t>
      </w:r>
      <w:r w:rsidRPr="004E3C25">
        <w:rPr>
          <w:rFonts w:eastAsia="Times New Roman" w:cs="Times New Roman"/>
          <w:szCs w:val="24"/>
        </w:rPr>
        <w:t xml:space="preserve"> παρά </w:t>
      </w:r>
      <w:r>
        <w:rPr>
          <w:rFonts w:eastAsia="Times New Roman" w:cs="Times New Roman"/>
          <w:szCs w:val="24"/>
        </w:rPr>
        <w:t>το γ</w:t>
      </w:r>
      <w:r>
        <w:rPr>
          <w:rFonts w:eastAsia="Times New Roman" w:cs="Times New Roman"/>
          <w:szCs w:val="24"/>
        </w:rPr>
        <w:t xml:space="preserve">εγονός ότι βλέπω θετική ανταπόκριση από παντού, </w:t>
      </w:r>
      <w:r w:rsidRPr="004E3C25">
        <w:rPr>
          <w:rFonts w:eastAsia="Times New Roman" w:cs="Times New Roman"/>
          <w:szCs w:val="24"/>
        </w:rPr>
        <w:t xml:space="preserve">δεν έχουν </w:t>
      </w:r>
      <w:r>
        <w:rPr>
          <w:rFonts w:eastAsia="Times New Roman" w:cs="Times New Roman"/>
          <w:szCs w:val="24"/>
        </w:rPr>
        <w:t>θεσμοθετηθεί</w:t>
      </w:r>
      <w:r w:rsidRPr="004E3C25">
        <w:rPr>
          <w:rFonts w:eastAsia="Times New Roman" w:cs="Times New Roman"/>
          <w:szCs w:val="24"/>
        </w:rPr>
        <w:t xml:space="preserve"> ακόμα</w:t>
      </w:r>
      <w:r>
        <w:rPr>
          <w:rFonts w:eastAsia="Times New Roman" w:cs="Times New Roman"/>
          <w:szCs w:val="24"/>
        </w:rPr>
        <w:t>.</w:t>
      </w:r>
    </w:p>
    <w:p w14:paraId="62104B57"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το τελευταίο είναι το εξής: Η Καρδιολογική Μονάδα του ΠΕΠΑΓΝΗ. Ξέρετε ότι στο έμφραγμα -ως γιατρός το γνωρίζετε εσείς, κύριε Υπουργέ- ο χρόνος είναι ζωή. Ο χρόνος για την αντ</w:t>
      </w:r>
      <w:r>
        <w:rPr>
          <w:rFonts w:eastAsia="Times New Roman" w:cs="Times New Roman"/>
          <w:szCs w:val="24"/>
        </w:rPr>
        <w:t xml:space="preserve">ιμετώπισή του είναι ποιότητα ζωής γι’ αυτούς που αναρρώνουν από έμφραγμα του μυοκαρδίου. Δίπλα στην αίθουσα των καθετηριασμών του ΠΕΠΑΓΝΗ -τα χωρίζει ο διάδρομος του </w:t>
      </w:r>
      <w:r>
        <w:rPr>
          <w:rFonts w:eastAsia="Times New Roman" w:cs="Times New Roman"/>
          <w:szCs w:val="24"/>
        </w:rPr>
        <w:t>νοσοκομείου</w:t>
      </w:r>
      <w:r>
        <w:rPr>
          <w:rFonts w:eastAsia="Times New Roman" w:cs="Times New Roman"/>
          <w:szCs w:val="24"/>
        </w:rPr>
        <w:t>- υπάρχει αίθουσα με επτά κρεβάτια ΜΕΘ, επτά κρεβάτια δηλαδή που μπορούν να στη</w:t>
      </w:r>
      <w:r>
        <w:rPr>
          <w:rFonts w:eastAsia="Times New Roman" w:cs="Times New Roman"/>
          <w:szCs w:val="24"/>
        </w:rPr>
        <w:t>ρίξουν απολύτως και να υποστηρίξουν την αναπνευστική, τη νεφρική, την καρδιακή</w:t>
      </w:r>
      <w:r w:rsidRPr="00EA2D4A">
        <w:rPr>
          <w:rFonts w:eastAsia="Times New Roman" w:cs="Times New Roman"/>
          <w:szCs w:val="24"/>
        </w:rPr>
        <w:t xml:space="preserve"> </w:t>
      </w:r>
      <w:r>
        <w:rPr>
          <w:rFonts w:eastAsia="Times New Roman" w:cs="Times New Roman"/>
          <w:szCs w:val="24"/>
        </w:rPr>
        <w:t>λειτουργία.</w:t>
      </w:r>
    </w:p>
    <w:p w14:paraId="62104B58"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Να ξεκαθαρίσω, κατ’ αρχάς, ότι από συζήτηση με τον </w:t>
      </w:r>
      <w:r>
        <w:rPr>
          <w:rFonts w:eastAsia="Times New Roman" w:cs="Times New Roman"/>
          <w:szCs w:val="24"/>
        </w:rPr>
        <w:t xml:space="preserve">διευθυντή </w:t>
      </w:r>
      <w:r>
        <w:rPr>
          <w:rFonts w:eastAsia="Times New Roman" w:cs="Times New Roman"/>
          <w:szCs w:val="24"/>
        </w:rPr>
        <w:t xml:space="preserve">της Καρδιοχειρουργικής και τον </w:t>
      </w:r>
      <w:r>
        <w:rPr>
          <w:rFonts w:eastAsia="Times New Roman" w:cs="Times New Roman"/>
          <w:szCs w:val="24"/>
        </w:rPr>
        <w:t xml:space="preserve">διευθυντή </w:t>
      </w:r>
      <w:r>
        <w:rPr>
          <w:rFonts w:eastAsia="Times New Roman" w:cs="Times New Roman"/>
          <w:szCs w:val="24"/>
        </w:rPr>
        <w:t>της Καρδιολογικής είχαμε καταλήξει ότι στον σχεδιασμό της η ΜΕΘ</w:t>
      </w:r>
      <w:r>
        <w:rPr>
          <w:rFonts w:eastAsia="Times New Roman" w:cs="Times New Roman"/>
          <w:szCs w:val="24"/>
        </w:rPr>
        <w:t xml:space="preserve">, αυτό το τμήμα των επτά κρεβατιών, πρέπει να έχει έναν καρδιολόγο, έναν αναισθησιολόγο και έναν </w:t>
      </w:r>
      <w:proofErr w:type="spellStart"/>
      <w:r>
        <w:rPr>
          <w:rFonts w:eastAsia="Times New Roman" w:cs="Times New Roman"/>
          <w:szCs w:val="24"/>
        </w:rPr>
        <w:t>εντατικολόγο</w:t>
      </w:r>
      <w:proofErr w:type="spellEnd"/>
      <w:r>
        <w:rPr>
          <w:rFonts w:eastAsia="Times New Roman" w:cs="Times New Roman"/>
          <w:szCs w:val="24"/>
        </w:rPr>
        <w:t xml:space="preserve">. Είχε δρομολογηθεί και είχαν προσληφθεί και αναισθησιολόγος επικουρικός και </w:t>
      </w:r>
      <w:proofErr w:type="spellStart"/>
      <w:r>
        <w:rPr>
          <w:rFonts w:eastAsia="Times New Roman" w:cs="Times New Roman"/>
          <w:szCs w:val="24"/>
        </w:rPr>
        <w:t>εντατικολόγος</w:t>
      </w:r>
      <w:proofErr w:type="spellEnd"/>
      <w:r>
        <w:rPr>
          <w:rFonts w:eastAsia="Times New Roman" w:cs="Times New Roman"/>
          <w:szCs w:val="24"/>
        </w:rPr>
        <w:t xml:space="preserve"> επικουρικός. Ωστόσο, αυτή η </w:t>
      </w:r>
      <w:r>
        <w:rPr>
          <w:rFonts w:eastAsia="Times New Roman" w:cs="Times New Roman"/>
          <w:szCs w:val="24"/>
        </w:rPr>
        <w:t>μονάδα</w:t>
      </w:r>
      <w:r>
        <w:rPr>
          <w:rFonts w:eastAsia="Times New Roman" w:cs="Times New Roman"/>
          <w:szCs w:val="24"/>
        </w:rPr>
        <w:t xml:space="preserve"> δεν άνοιξε ποτέ, οι γ</w:t>
      </w:r>
      <w:r>
        <w:rPr>
          <w:rFonts w:eastAsia="Times New Roman" w:cs="Times New Roman"/>
          <w:szCs w:val="24"/>
        </w:rPr>
        <w:t>ιατροί αυτοί, παρά το ότι προσλήφθηκαν ως επικουρικοί γι’ αυτή</w:t>
      </w:r>
      <w:r>
        <w:rPr>
          <w:rFonts w:eastAsia="Times New Roman" w:cs="Times New Roman"/>
          <w:szCs w:val="24"/>
        </w:rPr>
        <w:t>ν</w:t>
      </w:r>
      <w:r>
        <w:rPr>
          <w:rFonts w:eastAsia="Times New Roman" w:cs="Times New Roman"/>
          <w:szCs w:val="24"/>
        </w:rPr>
        <w:t xml:space="preserve"> τη </w:t>
      </w:r>
      <w:r>
        <w:rPr>
          <w:rFonts w:eastAsia="Times New Roman" w:cs="Times New Roman"/>
          <w:szCs w:val="24"/>
        </w:rPr>
        <w:t>μονάδα</w:t>
      </w:r>
      <w:r>
        <w:rPr>
          <w:rFonts w:eastAsia="Times New Roman" w:cs="Times New Roman"/>
          <w:szCs w:val="24"/>
        </w:rPr>
        <w:t>, δεν εργάστηκαν ποτέ σε αυτή</w:t>
      </w:r>
      <w:r>
        <w:rPr>
          <w:rFonts w:eastAsia="Times New Roman" w:cs="Times New Roman"/>
          <w:szCs w:val="24"/>
        </w:rPr>
        <w:t>ν</w:t>
      </w:r>
      <w:r>
        <w:rPr>
          <w:rFonts w:eastAsia="Times New Roman" w:cs="Times New Roman"/>
          <w:szCs w:val="24"/>
        </w:rPr>
        <w:t xml:space="preserve"> τη </w:t>
      </w:r>
      <w:r>
        <w:rPr>
          <w:rFonts w:eastAsia="Times New Roman" w:cs="Times New Roman"/>
          <w:szCs w:val="24"/>
        </w:rPr>
        <w:t>μονάδα</w:t>
      </w:r>
      <w:r>
        <w:rPr>
          <w:rFonts w:eastAsia="Times New Roman" w:cs="Times New Roman"/>
          <w:szCs w:val="24"/>
        </w:rPr>
        <w:t>.</w:t>
      </w:r>
    </w:p>
    <w:p w14:paraId="62104B59"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Πρόσφατα, το Υπουργείο -και πολύ καλά έκανε- κάλυψε όλες τις ανάγκες σε προσωπικό των ΜΕΘ σε όλη τη χώρα. Γιατί εξαιρέθηκε αυτή η μονάδα;</w:t>
      </w:r>
    </w:p>
    <w:p w14:paraId="62104B5A" w14:textId="77777777" w:rsidR="000F52B4" w:rsidRDefault="00ED3287">
      <w:pPr>
        <w:spacing w:line="600" w:lineRule="auto"/>
        <w:ind w:firstLine="720"/>
        <w:contextualSpacing/>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Καλώς.</w:t>
      </w:r>
    </w:p>
    <w:p w14:paraId="62104B5B"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να απαντήσετε στην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62104B5C" w14:textId="77777777" w:rsidR="000F52B4" w:rsidRDefault="00ED3287">
      <w:pPr>
        <w:spacing w:line="600" w:lineRule="auto"/>
        <w:ind w:firstLine="720"/>
        <w:contextualSpacing/>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Αγαπητέ συνάδελφε, θέλω να πω το εξής, ότι κριτική επί της ταχύτητας υλοποίησης ενός σχεδιασμού που αφορά την ανάπτυ</w:t>
      </w:r>
      <w:r>
        <w:rPr>
          <w:rFonts w:eastAsia="Times New Roman" w:cs="Times New Roman"/>
          <w:szCs w:val="24"/>
        </w:rPr>
        <w:t>ξη του συστήματος υγείας είναι απολύτως αποδεκτή και</w:t>
      </w:r>
      <w:r w:rsidRPr="00EA2D4A">
        <w:rPr>
          <w:rFonts w:eastAsia="Times New Roman" w:cs="Times New Roman"/>
          <w:szCs w:val="24"/>
        </w:rPr>
        <w:t xml:space="preserve"> </w:t>
      </w:r>
      <w:r>
        <w:rPr>
          <w:rFonts w:eastAsia="Times New Roman" w:cs="Times New Roman"/>
          <w:szCs w:val="24"/>
        </w:rPr>
        <w:t>επιθυμητή. Χαίρομαι που αναγνωρίζετε ότι αυτό το πολιτικό σχέδιο το οποίο υλοποιούμε είναι ένα σχέδιο που ενδυναμώνει τη δημόσια περίθαλψη, καλύπτει κενά τα οποία υπήρχαν διαχρονικά, όπως για παράδειγμα,</w:t>
      </w:r>
      <w:r>
        <w:rPr>
          <w:rFonts w:eastAsia="Times New Roman" w:cs="Times New Roman"/>
          <w:szCs w:val="24"/>
        </w:rPr>
        <w:t xml:space="preserve"> στην </w:t>
      </w:r>
      <w:r>
        <w:rPr>
          <w:rFonts w:eastAsia="Times New Roman" w:cs="Times New Roman"/>
          <w:szCs w:val="24"/>
        </w:rPr>
        <w:t>πρωτοβάθμια φροντίδα</w:t>
      </w:r>
      <w:r>
        <w:rPr>
          <w:rFonts w:eastAsia="Times New Roman" w:cs="Times New Roman"/>
          <w:szCs w:val="24"/>
        </w:rPr>
        <w:t xml:space="preserve">, δίνει μια προτεραιότητα, που είναι πολύ κρίσιμη, σε ευαίσθητους τομείς, όπως είναι οι </w:t>
      </w:r>
      <w:r>
        <w:rPr>
          <w:rFonts w:eastAsia="Times New Roman" w:cs="Times New Roman"/>
          <w:szCs w:val="24"/>
        </w:rPr>
        <w:t>μονάδες εντατικής θεραπείας</w:t>
      </w:r>
      <w:r>
        <w:rPr>
          <w:rFonts w:eastAsia="Times New Roman" w:cs="Times New Roman"/>
          <w:szCs w:val="24"/>
        </w:rPr>
        <w:t xml:space="preserve">, οι </w:t>
      </w:r>
      <w:r>
        <w:rPr>
          <w:rFonts w:eastAsia="Times New Roman" w:cs="Times New Roman"/>
          <w:szCs w:val="24"/>
        </w:rPr>
        <w:t xml:space="preserve">καρδιολογικές μονάδες εντατικής παρακολούθησης </w:t>
      </w:r>
      <w:r>
        <w:rPr>
          <w:rFonts w:eastAsia="Times New Roman" w:cs="Times New Roman"/>
          <w:szCs w:val="24"/>
        </w:rPr>
        <w:t>κ.λπ.</w:t>
      </w:r>
      <w:r>
        <w:rPr>
          <w:rFonts w:eastAsia="Times New Roman" w:cs="Times New Roman"/>
          <w:szCs w:val="24"/>
        </w:rPr>
        <w:t>.</w:t>
      </w:r>
    </w:p>
    <w:p w14:paraId="62104B5D"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Ο σχεδιασμός για την </w:t>
      </w:r>
      <w:r>
        <w:rPr>
          <w:rFonts w:eastAsia="Times New Roman" w:cs="Times New Roman"/>
          <w:szCs w:val="24"/>
        </w:rPr>
        <w:t xml:space="preserve">πρωτοβάθμια </w:t>
      </w:r>
      <w:r>
        <w:rPr>
          <w:rFonts w:eastAsia="Times New Roman" w:cs="Times New Roman"/>
          <w:szCs w:val="24"/>
        </w:rPr>
        <w:t xml:space="preserve">φροντίδα </w:t>
      </w:r>
      <w:r>
        <w:rPr>
          <w:rFonts w:eastAsia="Times New Roman" w:cs="Times New Roman"/>
          <w:szCs w:val="24"/>
        </w:rPr>
        <w:t xml:space="preserve">είναι σε διαρκή εξέλιξη. Η ερώτησή σας κυρίως αφορά όχι το κομμάτι των </w:t>
      </w:r>
      <w:r>
        <w:rPr>
          <w:rFonts w:eastAsia="Times New Roman" w:cs="Times New Roman"/>
          <w:szCs w:val="24"/>
        </w:rPr>
        <w:lastRenderedPageBreak/>
        <w:t>τοπικών μονάδων υγείας</w:t>
      </w:r>
      <w:r>
        <w:rPr>
          <w:rFonts w:eastAsia="Times New Roman" w:cs="Times New Roman"/>
          <w:szCs w:val="24"/>
        </w:rPr>
        <w:t xml:space="preserve">, που έχουμε ήδη επτά σε λειτουργία στον Νομό Ηρακλείου, πέντε στο κυρίως αστικό κέντρο της πόλης και δύο σε </w:t>
      </w:r>
      <w:proofErr w:type="spellStart"/>
      <w:r>
        <w:rPr>
          <w:rFonts w:eastAsia="Times New Roman" w:cs="Times New Roman"/>
          <w:szCs w:val="24"/>
        </w:rPr>
        <w:t>περιαστικούς</w:t>
      </w:r>
      <w:proofErr w:type="spellEnd"/>
      <w:r>
        <w:rPr>
          <w:rFonts w:eastAsia="Times New Roman" w:cs="Times New Roman"/>
          <w:szCs w:val="24"/>
        </w:rPr>
        <w:t xml:space="preserve"> δήμους. Έχουμε δώδεκα συνολικά </w:t>
      </w:r>
      <w:r>
        <w:rPr>
          <w:rFonts w:eastAsia="Times New Roman" w:cs="Times New Roman"/>
          <w:szCs w:val="24"/>
        </w:rPr>
        <w:t>τοπικές μο</w:t>
      </w:r>
      <w:r>
        <w:rPr>
          <w:rFonts w:eastAsia="Times New Roman" w:cs="Times New Roman"/>
          <w:szCs w:val="24"/>
        </w:rPr>
        <w:t xml:space="preserve">νάδες </w:t>
      </w:r>
      <w:r>
        <w:rPr>
          <w:rFonts w:eastAsia="Times New Roman" w:cs="Times New Roman"/>
          <w:szCs w:val="24"/>
        </w:rPr>
        <w:t>σε όλη την Κρήτη.</w:t>
      </w:r>
    </w:p>
    <w:p w14:paraId="62104B5E"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πω ότι πιστεύω ότι η Κρήτη είναι η Υγειονομική Περιφέρεια που αυτός ο θεσμός του οικογενειακού γιατρού και του νέου μοντέλου </w:t>
      </w:r>
      <w:r>
        <w:rPr>
          <w:rFonts w:eastAsia="Times New Roman" w:cs="Times New Roman"/>
          <w:szCs w:val="24"/>
        </w:rPr>
        <w:t>πρωτοβάθμιας φροντίδας</w:t>
      </w:r>
      <w:r>
        <w:rPr>
          <w:rFonts w:eastAsia="Times New Roman" w:cs="Times New Roman"/>
          <w:szCs w:val="24"/>
        </w:rPr>
        <w:t xml:space="preserve"> θα έλεγα ότι προχωράει με πολύ ικανοποιητικά βήματα και πιστεύω ότι</w:t>
      </w:r>
      <w:r>
        <w:rPr>
          <w:rFonts w:eastAsia="Times New Roman" w:cs="Times New Roman"/>
          <w:szCs w:val="24"/>
        </w:rPr>
        <w:t xml:space="preserve"> σε αυτό έχει παίξει καθοριστικό ρόλο το ότι υπήρχαν, ειδικά στο Πανεπιστήμιο Κρήτης και στην Ιατρική Σχολή, εμπνευσμένοι άνθρωποι οι οποίοι έχουν βάλει τη σφραγίδα τους σε αυτήν την κουλτούρα της </w:t>
      </w:r>
      <w:r>
        <w:rPr>
          <w:rFonts w:eastAsia="Times New Roman" w:cs="Times New Roman"/>
          <w:szCs w:val="24"/>
        </w:rPr>
        <w:t>πρωτοβάθμιας φροντίδας</w:t>
      </w:r>
      <w:r>
        <w:rPr>
          <w:rFonts w:eastAsia="Times New Roman" w:cs="Times New Roman"/>
          <w:szCs w:val="24"/>
        </w:rPr>
        <w:t xml:space="preserve">, όπως ήταν ο κ. </w:t>
      </w:r>
      <w:proofErr w:type="spellStart"/>
      <w:r w:rsidRPr="00B01986">
        <w:rPr>
          <w:rFonts w:eastAsia="Times New Roman" w:cs="Times New Roman"/>
          <w:szCs w:val="24"/>
        </w:rPr>
        <w:t>Φιορέτος</w:t>
      </w:r>
      <w:proofErr w:type="spellEnd"/>
      <w:r>
        <w:rPr>
          <w:rFonts w:eastAsia="Times New Roman" w:cs="Times New Roman"/>
          <w:szCs w:val="24"/>
        </w:rPr>
        <w:t xml:space="preserve">, όπως ήταν </w:t>
      </w:r>
      <w:r>
        <w:rPr>
          <w:rFonts w:eastAsia="Times New Roman" w:cs="Times New Roman"/>
          <w:szCs w:val="24"/>
        </w:rPr>
        <w:t xml:space="preserve">ο κ. </w:t>
      </w:r>
      <w:proofErr w:type="spellStart"/>
      <w:r>
        <w:rPr>
          <w:rFonts w:eastAsia="Times New Roman" w:cs="Times New Roman"/>
          <w:szCs w:val="24"/>
        </w:rPr>
        <w:t>Καφάτος</w:t>
      </w:r>
      <w:proofErr w:type="spellEnd"/>
      <w:r>
        <w:rPr>
          <w:rFonts w:eastAsia="Times New Roman" w:cs="Times New Roman"/>
          <w:szCs w:val="24"/>
        </w:rPr>
        <w:t>, άνθρωποι που είχαν αυτή</w:t>
      </w:r>
      <w:r>
        <w:rPr>
          <w:rFonts w:eastAsia="Times New Roman" w:cs="Times New Roman"/>
          <w:szCs w:val="24"/>
        </w:rPr>
        <w:t>ν</w:t>
      </w:r>
      <w:r>
        <w:rPr>
          <w:rFonts w:eastAsia="Times New Roman" w:cs="Times New Roman"/>
          <w:szCs w:val="24"/>
        </w:rPr>
        <w:t xml:space="preserve"> τη φιλοσοφία της έμφασης στην πρόληψη, στην αγωγή υγείας και φυσικά, ο κ. </w:t>
      </w:r>
      <w:proofErr w:type="spellStart"/>
      <w:r>
        <w:rPr>
          <w:rFonts w:eastAsia="Times New Roman" w:cs="Times New Roman"/>
          <w:szCs w:val="24"/>
        </w:rPr>
        <w:t>Λιονής</w:t>
      </w:r>
      <w:proofErr w:type="spellEnd"/>
      <w:r>
        <w:rPr>
          <w:rFonts w:eastAsia="Times New Roman" w:cs="Times New Roman"/>
          <w:szCs w:val="24"/>
        </w:rPr>
        <w:t xml:space="preserve"> και ο αείμνηστος ο Αντώνης Κούτης.</w:t>
      </w:r>
    </w:p>
    <w:p w14:paraId="62104B5F"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Έτσι, λοιπόν, αυτό το μοντέλο νομίζω ότι αναπτύσσεται σταδιακά. Πρόσφατα, μάλιστα -νομίζω ότι ήσασταν</w:t>
      </w:r>
      <w:r>
        <w:rPr>
          <w:rFonts w:eastAsia="Times New Roman" w:cs="Times New Roman"/>
          <w:szCs w:val="24"/>
        </w:rPr>
        <w:t xml:space="preserve"> και εσείς πα</w:t>
      </w:r>
      <w:r>
        <w:rPr>
          <w:rFonts w:eastAsia="Times New Roman" w:cs="Times New Roman"/>
          <w:szCs w:val="24"/>
        </w:rPr>
        <w:lastRenderedPageBreak/>
        <w:t>ρών- κάναμε μια δημόσια λογοδοσία και μια εκδήλωση απολογισμού του πρώτου έτους λειτουργίας αυτών των νέων δομών του Ηρακλείου.</w:t>
      </w:r>
    </w:p>
    <w:p w14:paraId="62104B60"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όμως και οι υπόλοιπες δομές. Υπάρχουν τα </w:t>
      </w:r>
      <w:r>
        <w:rPr>
          <w:rFonts w:eastAsia="Times New Roman" w:cs="Times New Roman"/>
          <w:szCs w:val="24"/>
        </w:rPr>
        <w:t>κέντρα υγείας</w:t>
      </w:r>
      <w:r>
        <w:rPr>
          <w:rFonts w:eastAsia="Times New Roman" w:cs="Times New Roman"/>
          <w:szCs w:val="24"/>
        </w:rPr>
        <w:t>, υπάρχουν τα περιφερειακά τους ιατρεία, υπάρχουν ο</w:t>
      </w:r>
      <w:r>
        <w:rPr>
          <w:rFonts w:eastAsia="Times New Roman" w:cs="Times New Roman"/>
          <w:szCs w:val="24"/>
        </w:rPr>
        <w:t xml:space="preserve">ι ανάγκες νέων </w:t>
      </w:r>
      <w:r>
        <w:rPr>
          <w:rFonts w:eastAsia="Times New Roman" w:cs="Times New Roman"/>
          <w:szCs w:val="24"/>
        </w:rPr>
        <w:t>κέντρων υγείας</w:t>
      </w:r>
      <w:r>
        <w:rPr>
          <w:rFonts w:eastAsia="Times New Roman" w:cs="Times New Roman"/>
          <w:szCs w:val="24"/>
        </w:rPr>
        <w:t xml:space="preserve"> </w:t>
      </w:r>
      <w:r>
        <w:rPr>
          <w:rFonts w:eastAsia="Times New Roman" w:cs="Times New Roman"/>
          <w:szCs w:val="24"/>
        </w:rPr>
        <w:t>αστικού τύπου</w:t>
      </w:r>
      <w:r>
        <w:rPr>
          <w:rFonts w:eastAsia="Times New Roman" w:cs="Times New Roman"/>
          <w:szCs w:val="24"/>
        </w:rPr>
        <w:t xml:space="preserve"> και υπάρχει και αυτή η καθυστέρηση, για την οποία δεν θέλω τώρα να βρίσκω εύκολες δικαιολογίες. Υπάρχει μια δυσλειτουργία και μια δυσκολία γρήγορης συνεννόησης ανάμεσα σε συναρμόδια Υπουργεία πάρα πολλές φορές.</w:t>
      </w:r>
    </w:p>
    <w:p w14:paraId="62104B61"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μως, είμαστε σε μια φάση που με το Υπουργείο Εργασίας έχουμε ισχυρή πολιτική συνεννόηση και βούληση να προχωρήσουν γρήγορα και τάχιστα όλες οι εκκρεμείς αιτήσεις για παραχωρήσεις κτηρίων και το έχουμε πετύχει σε πάρα πολλές περιοχές της χώρας αυτό. Έχουν π</w:t>
      </w:r>
      <w:r>
        <w:rPr>
          <w:rFonts w:eastAsia="Times New Roman" w:cs="Times New Roman"/>
          <w:szCs w:val="24"/>
        </w:rPr>
        <w:t xml:space="preserve">αραχωρηθεί κτήρια του ΙΚΑ και στεγάζουν ΤΟΜΥ. Συστεγάζονται </w:t>
      </w:r>
      <w:r>
        <w:rPr>
          <w:rFonts w:eastAsia="Times New Roman" w:cs="Times New Roman"/>
          <w:szCs w:val="24"/>
        </w:rPr>
        <w:t>τοπικές</w:t>
      </w:r>
      <w:r>
        <w:rPr>
          <w:rFonts w:eastAsia="Times New Roman" w:cs="Times New Roman"/>
          <w:szCs w:val="24"/>
        </w:rPr>
        <w:t xml:space="preserve"> </w:t>
      </w:r>
      <w:r>
        <w:rPr>
          <w:rFonts w:eastAsia="Times New Roman" w:cs="Times New Roman"/>
          <w:szCs w:val="24"/>
        </w:rPr>
        <w:t>μονάδες υγείας</w:t>
      </w:r>
      <w:r>
        <w:rPr>
          <w:rFonts w:eastAsia="Times New Roman" w:cs="Times New Roman"/>
          <w:szCs w:val="24"/>
        </w:rPr>
        <w:t xml:space="preserve"> με άλλες διοικητικές υπηρεσίες, με αδιάθετους χώρους που υπήρχαν από παλιές δομές του ΙΚΑ ή άλλων ασφαλιστικών ταμείων.</w:t>
      </w:r>
    </w:p>
    <w:p w14:paraId="62104B62"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Ο στόχος μας είναι να προχωρήσουν και να αξιοποιηθούν</w:t>
      </w:r>
      <w:r>
        <w:rPr>
          <w:rFonts w:eastAsia="Times New Roman" w:cs="Times New Roman"/>
          <w:szCs w:val="24"/>
        </w:rPr>
        <w:t xml:space="preserve"> με τον καλύτερο τρόπο. Ως προς το ΙΚΑ, ιδιαίτερα στη Χερσόνησο όπου έχουμε μια περιοχή, έναν δήμο με μεγάλη πληθυσμιακή ανάπτυξη και με μεγάλο πληθυσμό φιλοξενουμένων το καλοκαίρι λόγω του τουρισμού, εκεί έχουμε καταφέρει να αναπτύξουμε μια τοπική μονάδα.</w:t>
      </w:r>
      <w:r>
        <w:rPr>
          <w:rFonts w:eastAsia="Times New Roman" w:cs="Times New Roman"/>
          <w:szCs w:val="24"/>
        </w:rPr>
        <w:t xml:space="preserve"> Έχουμε και ένα παλιό διθέσιο περιφερειακό ιατρείο. Σίγουρα χρειάζεται ένα </w:t>
      </w:r>
      <w:r>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υγείας αστικού τύπου</w:t>
      </w:r>
      <w:r>
        <w:rPr>
          <w:rFonts w:eastAsia="Times New Roman" w:cs="Times New Roman"/>
          <w:szCs w:val="24"/>
        </w:rPr>
        <w:t>, το οποίο θα αναβαθμίσει τη φροντίδα στην περιοχή.</w:t>
      </w:r>
    </w:p>
    <w:p w14:paraId="62104B63"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Αυτό στο οποίο θα συμφωνήσω απολύτως είναι ότι χρειάζεται -αλλά πρέπει να καταλάβουμε ότι αυτό δεν είν</w:t>
      </w:r>
      <w:r>
        <w:rPr>
          <w:rFonts w:eastAsia="Times New Roman" w:cs="Times New Roman"/>
          <w:szCs w:val="24"/>
        </w:rPr>
        <w:t>αι μια υπόθεση πολύ άμεσης απόδοσης- ένας συνολικός ανασχεδιασμός όλου του χάρτη των δημόσιων δομών υγείας ιδιαίτερα στην πρωτοβάθμια φροντίδα και φυσικά και στον Νομό Ηρακλείου, διότι έχουν αλλάξει τα δεδομένα τα</w:t>
      </w:r>
      <w:r w:rsidRPr="00C72A71">
        <w:rPr>
          <w:rFonts w:eastAsia="Times New Roman" w:cs="Times New Roman"/>
          <w:szCs w:val="24"/>
        </w:rPr>
        <w:t xml:space="preserve"> </w:t>
      </w:r>
      <w:r>
        <w:rPr>
          <w:rFonts w:eastAsia="Times New Roman" w:cs="Times New Roman"/>
          <w:szCs w:val="24"/>
        </w:rPr>
        <w:t>πληθυσμιακά, τα συγκοινωνιακά.</w:t>
      </w:r>
    </w:p>
    <w:p w14:paraId="62104B64" w14:textId="77777777" w:rsidR="000F52B4" w:rsidRDefault="00ED3287">
      <w:pPr>
        <w:spacing w:line="600" w:lineRule="auto"/>
        <w:ind w:firstLine="720"/>
        <w:contextualSpacing/>
        <w:jc w:val="both"/>
        <w:rPr>
          <w:rFonts w:eastAsia="Times New Roman" w:cs="Times New Roman"/>
          <w:szCs w:val="24"/>
        </w:rPr>
      </w:pPr>
      <w:r w:rsidRPr="00251171">
        <w:rPr>
          <w:rFonts w:eastAsia="Times New Roman" w:cs="Times New Roman"/>
          <w:szCs w:val="24"/>
        </w:rPr>
        <w:t>(Στο σημείο</w:t>
      </w:r>
      <w:r w:rsidRPr="00251171">
        <w:rPr>
          <w:rFonts w:eastAsia="Times New Roman" w:cs="Times New Roman"/>
          <w:szCs w:val="24"/>
        </w:rPr>
        <w:t xml:space="preserve"> αυτό κτυπάει το κουδούνι λήξεως του χρόνου ομιλίας του κυρίου </w:t>
      </w:r>
      <w:r>
        <w:rPr>
          <w:rFonts w:eastAsia="Times New Roman" w:cs="Times New Roman"/>
          <w:szCs w:val="24"/>
        </w:rPr>
        <w:t>Υπουργού</w:t>
      </w:r>
      <w:r w:rsidRPr="00251171">
        <w:rPr>
          <w:rFonts w:eastAsia="Times New Roman" w:cs="Times New Roman"/>
          <w:szCs w:val="24"/>
        </w:rPr>
        <w:t>)</w:t>
      </w:r>
    </w:p>
    <w:p w14:paraId="62104B65"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Επιδημιολογικά και νοσολογικά έχουμε ένα θέμα με τις καταγραφές και με τα δεδομένα και πώς παρακολουθούνται. </w:t>
      </w:r>
      <w:r>
        <w:rPr>
          <w:rFonts w:eastAsia="Times New Roman" w:cs="Times New Roman"/>
          <w:szCs w:val="24"/>
        </w:rPr>
        <w:lastRenderedPageBreak/>
        <w:t>Σιγά-σιγά οργανώνεται το σύστημα. Έχουμε και μέσα από τα πληροφοριακά συστ</w:t>
      </w:r>
      <w:r>
        <w:rPr>
          <w:rFonts w:eastAsia="Times New Roman" w:cs="Times New Roman"/>
          <w:szCs w:val="24"/>
        </w:rPr>
        <w:t xml:space="preserve">ήματα τώρα πια των ΥΠΕ και των νοσοκομείων και μέσα από το σύστημα </w:t>
      </w:r>
      <w:r>
        <w:rPr>
          <w:rFonts w:eastAsia="Times New Roman" w:cs="Times New Roman"/>
          <w:szCs w:val="24"/>
          <w:lang w:val="en-US"/>
        </w:rPr>
        <w:t>BI</w:t>
      </w:r>
      <w:r>
        <w:rPr>
          <w:rFonts w:eastAsia="Times New Roman" w:cs="Times New Roman"/>
          <w:szCs w:val="24"/>
        </w:rPr>
        <w:t xml:space="preserve"> περισσότερη πληροφορία και καλύτερη εικόνα.</w:t>
      </w:r>
    </w:p>
    <w:p w14:paraId="62104B66"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Νομίζω ότι χρειάζεται ένας συνολικός ανασχεδιασμός και νομίζω ότι εκεί μπορούμε να δούμε κατά προτεραιότητα τα συγκεκριμένα περιφερειακά ιατρε</w:t>
      </w:r>
      <w:r>
        <w:rPr>
          <w:rFonts w:eastAsia="Times New Roman" w:cs="Times New Roman"/>
          <w:szCs w:val="24"/>
        </w:rPr>
        <w:t xml:space="preserve">ία στα οποία αναφερθήκατε, δηλαδή των </w:t>
      </w:r>
      <w:proofErr w:type="spellStart"/>
      <w:r>
        <w:rPr>
          <w:rFonts w:eastAsia="Times New Roman" w:cs="Times New Roman"/>
          <w:szCs w:val="24"/>
        </w:rPr>
        <w:t>Ματάλων</w:t>
      </w:r>
      <w:proofErr w:type="spellEnd"/>
      <w:r>
        <w:rPr>
          <w:rFonts w:eastAsia="Times New Roman" w:cs="Times New Roman"/>
          <w:szCs w:val="24"/>
        </w:rPr>
        <w:t xml:space="preserve">, της </w:t>
      </w:r>
      <w:proofErr w:type="spellStart"/>
      <w:r>
        <w:rPr>
          <w:rFonts w:eastAsia="Times New Roman" w:cs="Times New Roman"/>
          <w:szCs w:val="24"/>
        </w:rPr>
        <w:t>Βαγιωνιάς</w:t>
      </w:r>
      <w:proofErr w:type="spellEnd"/>
      <w:r>
        <w:rPr>
          <w:rFonts w:eastAsia="Times New Roman" w:cs="Times New Roman"/>
          <w:szCs w:val="24"/>
        </w:rPr>
        <w:t xml:space="preserve"> και στις </w:t>
      </w:r>
      <w:proofErr w:type="spellStart"/>
      <w:r>
        <w:rPr>
          <w:rFonts w:eastAsia="Times New Roman" w:cs="Times New Roman"/>
          <w:szCs w:val="24"/>
        </w:rPr>
        <w:t>Στάβιες</w:t>
      </w:r>
      <w:proofErr w:type="spellEnd"/>
      <w:r>
        <w:rPr>
          <w:rFonts w:eastAsia="Times New Roman" w:cs="Times New Roman"/>
          <w:szCs w:val="24"/>
        </w:rPr>
        <w:t>.</w:t>
      </w:r>
    </w:p>
    <w:p w14:paraId="62104B67" w14:textId="77777777" w:rsidR="000F52B4" w:rsidRDefault="00ED3287">
      <w:pPr>
        <w:spacing w:line="600" w:lineRule="auto"/>
        <w:ind w:firstLine="720"/>
        <w:contextualSpacing/>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Τα υπόλοιπα στη δευτερολογία, κύριε Υπουργέ.</w:t>
      </w:r>
    </w:p>
    <w:p w14:paraId="62104B68" w14:textId="77777777" w:rsidR="000F52B4" w:rsidRDefault="00ED3287">
      <w:pPr>
        <w:spacing w:line="600" w:lineRule="auto"/>
        <w:ind w:firstLine="720"/>
        <w:contextualSpacing/>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Θέλω να πω το εξής και</w:t>
      </w:r>
      <w:r w:rsidRPr="00C72A71">
        <w:rPr>
          <w:rFonts w:eastAsia="Times New Roman" w:cs="Times New Roman"/>
          <w:szCs w:val="24"/>
        </w:rPr>
        <w:t xml:space="preserve"> </w:t>
      </w:r>
      <w:r>
        <w:rPr>
          <w:rFonts w:eastAsia="Times New Roman" w:cs="Times New Roman"/>
          <w:szCs w:val="24"/>
        </w:rPr>
        <w:t>με πολύ μεγάλη ειλικρίνεια. Δεν είχαμε τη</w:t>
      </w:r>
      <w:r>
        <w:rPr>
          <w:rFonts w:eastAsia="Times New Roman" w:cs="Times New Roman"/>
          <w:szCs w:val="24"/>
        </w:rPr>
        <w:t xml:space="preserve"> δυνατότητα σε αυτή την πρώτη περίοδο της κυβερνητικής μας θητείας ταυτόχρονα να διασφαλίσουμε και την επιβίωση του δημόσιου συστήματος υγείας, να εξασφαλίσουμε την πρόσβαση όλων των πολιτών με ισότιμο τρόπο στην ιατροφαρμακευτική περίθαλψη, να προχωρήσουμ</w:t>
      </w:r>
      <w:r>
        <w:rPr>
          <w:rFonts w:eastAsia="Times New Roman" w:cs="Times New Roman"/>
          <w:szCs w:val="24"/>
        </w:rPr>
        <w:t>ε παρεμβάσεις εξυγίανσης και ηθικοποίησης του συστήματος, να προχωρήσουμε μεταρρυθμιστικές παρεμ</w:t>
      </w:r>
      <w:r>
        <w:rPr>
          <w:rFonts w:eastAsia="Times New Roman" w:cs="Times New Roman"/>
          <w:szCs w:val="24"/>
        </w:rPr>
        <w:lastRenderedPageBreak/>
        <w:t>βάσεις, όπως στην πρωτοβάθμια φροντίδα υγείας και στο φάρμακο και ταυτόχρονα, να κάνουμε και έναν ριζικό ανασχεδιασμό και μια αξιολόγηση όλων των δομών της χώρα</w:t>
      </w:r>
      <w:r>
        <w:rPr>
          <w:rFonts w:eastAsia="Times New Roman" w:cs="Times New Roman"/>
          <w:szCs w:val="24"/>
        </w:rPr>
        <w:t>ς και μια αναδιοργάνωση και μια σύγχρονη χωροταξία των δημόσιων δομών.</w:t>
      </w:r>
    </w:p>
    <w:p w14:paraId="62104B69"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Νομίζω ότι αυτό είναι μια υπόθεση της επόμενης κυβερνητικής θητείας και πραγματικά, πιστεύουμε ότι και οι πολίτες της χώρας και οι τοπικές κοινωνίες, αλλά και οι άνθρωποι του συστήματος</w:t>
      </w:r>
      <w:r>
        <w:rPr>
          <w:rFonts w:eastAsia="Times New Roman" w:cs="Times New Roman"/>
          <w:szCs w:val="24"/>
        </w:rPr>
        <w:t xml:space="preserve"> υγείας θα αξιολογήσουν αυτή</w:t>
      </w:r>
      <w:r>
        <w:rPr>
          <w:rFonts w:eastAsia="Times New Roman" w:cs="Times New Roman"/>
          <w:szCs w:val="24"/>
        </w:rPr>
        <w:t>ν</w:t>
      </w:r>
      <w:r>
        <w:rPr>
          <w:rFonts w:eastAsia="Times New Roman" w:cs="Times New Roman"/>
          <w:szCs w:val="24"/>
        </w:rPr>
        <w:t xml:space="preserve"> την πολύ σημαντική παρέμβαση η οποία έχει προηγηθεί και θα μας δώσουν τη δυνατότητα να ολοκληρώσουμε στην επόμενη θητεία αυτό το πολύ σημαντικό έργο αναδιοργάνωσης του ΕΣΥ στη χώρα μας.</w:t>
      </w:r>
    </w:p>
    <w:p w14:paraId="62104B6A"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rPr>
        <w:t xml:space="preserve">πανεπιστημιακό νοσοκομείο </w:t>
      </w:r>
      <w:r>
        <w:rPr>
          <w:rFonts w:eastAsia="Times New Roman" w:cs="Times New Roman"/>
          <w:szCs w:val="24"/>
        </w:rPr>
        <w:t>θα απαν</w:t>
      </w:r>
      <w:r>
        <w:rPr>
          <w:rFonts w:eastAsia="Times New Roman" w:cs="Times New Roman"/>
          <w:szCs w:val="24"/>
        </w:rPr>
        <w:t xml:space="preserve">τήσω στη </w:t>
      </w:r>
      <w:proofErr w:type="spellStart"/>
      <w:r>
        <w:rPr>
          <w:rFonts w:eastAsia="Times New Roman" w:cs="Times New Roman"/>
          <w:szCs w:val="24"/>
        </w:rPr>
        <w:t>δευτερομιλία</w:t>
      </w:r>
      <w:proofErr w:type="spellEnd"/>
      <w:r>
        <w:rPr>
          <w:rFonts w:eastAsia="Times New Roman" w:cs="Times New Roman"/>
          <w:szCs w:val="24"/>
        </w:rPr>
        <w:t xml:space="preserve"> μου.</w:t>
      </w:r>
    </w:p>
    <w:p w14:paraId="62104B6B" w14:textId="77777777" w:rsidR="000F52B4" w:rsidRDefault="00ED3287">
      <w:pPr>
        <w:spacing w:line="600" w:lineRule="auto"/>
        <w:ind w:firstLine="720"/>
        <w:contextualSpacing/>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Ηγουμενίδη</w:t>
      </w:r>
      <w:proofErr w:type="spellEnd"/>
      <w:r>
        <w:rPr>
          <w:rFonts w:eastAsia="Times New Roman" w:cs="Times New Roman"/>
          <w:szCs w:val="24"/>
        </w:rPr>
        <w:t>, έχετε τον λόγο για τη δευτερολογία σας για τρία λεπτά.</w:t>
      </w:r>
    </w:p>
    <w:p w14:paraId="62104B6C" w14:textId="77777777" w:rsidR="000F52B4" w:rsidRDefault="00ED3287">
      <w:pPr>
        <w:spacing w:line="600" w:lineRule="auto"/>
        <w:ind w:firstLine="720"/>
        <w:contextualSpacing/>
        <w:jc w:val="both"/>
        <w:rPr>
          <w:rFonts w:eastAsia="Times New Roman" w:cs="Times New Roman"/>
          <w:szCs w:val="24"/>
        </w:rPr>
      </w:pPr>
      <w:r w:rsidRPr="00C72A71">
        <w:rPr>
          <w:rFonts w:eastAsia="Times New Roman" w:cs="Times New Roman"/>
          <w:b/>
          <w:szCs w:val="24"/>
        </w:rPr>
        <w:t>ΝΙΚΟΛΑΟΣ ΗΓΟΥΜΕΝΙΔΗΣ:</w:t>
      </w:r>
      <w:r>
        <w:rPr>
          <w:rFonts w:eastAsia="Times New Roman" w:cs="Times New Roman"/>
          <w:szCs w:val="24"/>
        </w:rPr>
        <w:t xml:space="preserve"> Ευχαριστώ, κύριε Υπουργέ, για την απάντησή σας.</w:t>
      </w:r>
    </w:p>
    <w:p w14:paraId="62104B6D"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Συμφωνώ μαζί σας. Δεν είχαμε δυνατότητα την πρώτη στ</w:t>
      </w:r>
      <w:r>
        <w:rPr>
          <w:rFonts w:eastAsia="Times New Roman" w:cs="Times New Roman"/>
          <w:szCs w:val="24"/>
        </w:rPr>
        <w:t xml:space="preserve">ιγμή και πιστεύω ότι και από τη θέση του </w:t>
      </w:r>
      <w:r>
        <w:rPr>
          <w:rFonts w:eastAsia="Times New Roman" w:cs="Times New Roman"/>
          <w:szCs w:val="24"/>
        </w:rPr>
        <w:t xml:space="preserve">διοικητή </w:t>
      </w:r>
      <w:r>
        <w:rPr>
          <w:rFonts w:eastAsia="Times New Roman" w:cs="Times New Roman"/>
          <w:szCs w:val="24"/>
        </w:rPr>
        <w:t xml:space="preserve">της ΥΠΕ </w:t>
      </w:r>
      <w:r>
        <w:rPr>
          <w:rFonts w:eastAsia="Times New Roman" w:cs="Times New Roman"/>
          <w:szCs w:val="24"/>
        </w:rPr>
        <w:lastRenderedPageBreak/>
        <w:t xml:space="preserve">τότε, ζήσαμε μαζί τις αγωνίες και τον κίνδυνο να καταρρεύσει λειτουργικά το δημόσιο σύστημα υγείας στα χέρια μας, σε εσάς, ως Υπουργό και στις διοικήσεις των </w:t>
      </w:r>
      <w:r>
        <w:rPr>
          <w:rFonts w:eastAsia="Times New Roman" w:cs="Times New Roman"/>
          <w:szCs w:val="24"/>
        </w:rPr>
        <w:t>υγειονομικών περιφερειών</w:t>
      </w:r>
      <w:r>
        <w:rPr>
          <w:rFonts w:eastAsia="Times New Roman" w:cs="Times New Roman"/>
          <w:szCs w:val="24"/>
        </w:rPr>
        <w:t>. Συμφωνώ σε αυτ</w:t>
      </w:r>
      <w:r>
        <w:rPr>
          <w:rFonts w:eastAsia="Times New Roman" w:cs="Times New Roman"/>
          <w:szCs w:val="24"/>
        </w:rPr>
        <w:t>ό, λοιπόν, ότι δεν είχαμε αυτή τη δυνατότητα.</w:t>
      </w:r>
    </w:p>
    <w:p w14:paraId="62104B6E"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πράγματι στην Υγειονομική Περιφέρεια της Κρήτης για διάφορους λόγους ήμασταν ένα </w:t>
      </w:r>
      <w:proofErr w:type="spellStart"/>
      <w:r>
        <w:rPr>
          <w:rFonts w:eastAsia="Times New Roman" w:cs="Times New Roman"/>
          <w:szCs w:val="24"/>
        </w:rPr>
        <w:t>βηματάκι</w:t>
      </w:r>
      <w:proofErr w:type="spellEnd"/>
      <w:r>
        <w:rPr>
          <w:rFonts w:eastAsia="Times New Roman" w:cs="Times New Roman"/>
          <w:szCs w:val="24"/>
        </w:rPr>
        <w:t xml:space="preserve"> πιο μπροστά από τις υπόλοιπες </w:t>
      </w:r>
      <w:r>
        <w:rPr>
          <w:rFonts w:eastAsia="Times New Roman" w:cs="Times New Roman"/>
          <w:szCs w:val="24"/>
        </w:rPr>
        <w:t>υγειονομικές περιφέρειες</w:t>
      </w:r>
      <w:r>
        <w:rPr>
          <w:rFonts w:eastAsia="Times New Roman" w:cs="Times New Roman"/>
          <w:szCs w:val="24"/>
        </w:rPr>
        <w:t xml:space="preserve"> και αυτό</w:t>
      </w:r>
      <w:r>
        <w:rPr>
          <w:rFonts w:eastAsia="Times New Roman" w:cs="Times New Roman"/>
          <w:szCs w:val="24"/>
        </w:rPr>
        <w:t xml:space="preserve"> οφείλεται, κατά τη γνώμη μου, ακριβώς στους συνεργάτες οι οποίοι βρέθηκαν δίπλα μου.</w:t>
      </w:r>
    </w:p>
    <w:p w14:paraId="62104B6F"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στον φίλο μου και πολύτιμο συνεργάτη, που δυστυχώς τόσο άδικα έφυγε νωρίς, στον κ. Κούτη, αναφερθήκατε στον καθηγητή κ. </w:t>
      </w:r>
      <w:proofErr w:type="spellStart"/>
      <w:r>
        <w:rPr>
          <w:rFonts w:eastAsia="Times New Roman" w:cs="Times New Roman"/>
          <w:szCs w:val="24"/>
        </w:rPr>
        <w:t>Λιονή</w:t>
      </w:r>
      <w:proofErr w:type="spellEnd"/>
      <w:r>
        <w:rPr>
          <w:rFonts w:eastAsia="Times New Roman" w:cs="Times New Roman"/>
          <w:szCs w:val="24"/>
        </w:rPr>
        <w:t>. Οι δύο αυτοί γιατροί ήταν στην</w:t>
      </w:r>
      <w:r>
        <w:rPr>
          <w:rFonts w:eastAsia="Times New Roman" w:cs="Times New Roman"/>
          <w:szCs w:val="24"/>
        </w:rPr>
        <w:t xml:space="preserve"> επιτροπή του Υπουργείου που επεξεργάστηκε την παρέμβαση στην </w:t>
      </w:r>
      <w:r>
        <w:rPr>
          <w:rFonts w:eastAsia="Times New Roman" w:cs="Times New Roman"/>
          <w:szCs w:val="24"/>
        </w:rPr>
        <w:t>πρωτοβάθμια φροντίδα</w:t>
      </w:r>
      <w:r>
        <w:rPr>
          <w:rFonts w:eastAsia="Times New Roman" w:cs="Times New Roman"/>
          <w:szCs w:val="24"/>
        </w:rPr>
        <w:t xml:space="preserve"> </w:t>
      </w:r>
      <w:r>
        <w:rPr>
          <w:rFonts w:eastAsia="Times New Roman" w:cs="Times New Roman"/>
          <w:szCs w:val="24"/>
        </w:rPr>
        <w:t xml:space="preserve">υγείας </w:t>
      </w:r>
      <w:r>
        <w:rPr>
          <w:rFonts w:eastAsia="Times New Roman" w:cs="Times New Roman"/>
          <w:szCs w:val="24"/>
        </w:rPr>
        <w:t xml:space="preserve">και παράλληλα, ήταν συνεργάτες στην </w:t>
      </w:r>
      <w:r>
        <w:rPr>
          <w:rFonts w:eastAsia="Times New Roman" w:cs="Times New Roman"/>
          <w:szCs w:val="24"/>
        </w:rPr>
        <w:t>υγειονομική περιφέρεια</w:t>
      </w:r>
      <w:r>
        <w:rPr>
          <w:rFonts w:eastAsia="Times New Roman" w:cs="Times New Roman"/>
          <w:szCs w:val="24"/>
        </w:rPr>
        <w:t>, που πέρα από τις ιδέες, συζητούσαμε και την πρακτική εφαρμογή στην περιοχή του Ηρακλείου.</w:t>
      </w:r>
    </w:p>
    <w:p w14:paraId="62104B70"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Ένα άλλο στοιχεί</w:t>
      </w:r>
      <w:r>
        <w:rPr>
          <w:rFonts w:eastAsia="Times New Roman" w:cs="Times New Roman"/>
          <w:szCs w:val="24"/>
        </w:rPr>
        <w:t xml:space="preserve">ο που βοήθησε η Υγειονομική Περιφέρεια της Κρήτης να προχωρήσει πιο γρήγορα τον σχεδιασμό ήταν ακριβώς ότι είχαμε την κατάλληλη επιστήμονα, την κ. Πιστόλα, η οποία δούλεψε στην </w:t>
      </w:r>
      <w:r>
        <w:rPr>
          <w:rFonts w:eastAsia="Times New Roman" w:cs="Times New Roman"/>
          <w:szCs w:val="24"/>
        </w:rPr>
        <w:t>υγειονομική περιφέρεια</w:t>
      </w:r>
      <w:r>
        <w:rPr>
          <w:rFonts w:eastAsia="Times New Roman" w:cs="Times New Roman"/>
          <w:szCs w:val="24"/>
        </w:rPr>
        <w:t xml:space="preserve"> -μαθηματικός, έχοντας δουλέψει πάνω στα ολοκληρωμένα γεω</w:t>
      </w:r>
      <w:r>
        <w:rPr>
          <w:rFonts w:eastAsia="Times New Roman" w:cs="Times New Roman"/>
          <w:szCs w:val="24"/>
        </w:rPr>
        <w:t>γραφικά συστήματα- και μας βοήθησε στην επεξεργασία των δεδομένων του χάρτη υγείας.</w:t>
      </w:r>
    </w:p>
    <w:p w14:paraId="62104B71" w14:textId="77777777" w:rsidR="000F52B4" w:rsidRDefault="00ED3287">
      <w:pPr>
        <w:spacing w:line="600" w:lineRule="auto"/>
        <w:ind w:firstLine="720"/>
        <w:contextualSpacing/>
        <w:jc w:val="both"/>
        <w:rPr>
          <w:rFonts w:eastAsia="Times New Roman"/>
          <w:szCs w:val="24"/>
        </w:rPr>
      </w:pPr>
      <w:r>
        <w:rPr>
          <w:rFonts w:eastAsia="Times New Roman"/>
          <w:szCs w:val="24"/>
        </w:rPr>
        <w:t>Έ</w:t>
      </w:r>
      <w:r w:rsidRPr="007572E8">
        <w:rPr>
          <w:rFonts w:eastAsia="Times New Roman"/>
          <w:szCs w:val="24"/>
        </w:rPr>
        <w:t>να</w:t>
      </w:r>
      <w:r>
        <w:rPr>
          <w:rFonts w:eastAsia="Times New Roman"/>
          <w:szCs w:val="24"/>
        </w:rPr>
        <w:t xml:space="preserve"> </w:t>
      </w:r>
      <w:r w:rsidRPr="007572E8">
        <w:rPr>
          <w:rFonts w:eastAsia="Times New Roman"/>
          <w:szCs w:val="24"/>
        </w:rPr>
        <w:t xml:space="preserve">τρίτο στοιχείο είναι ότι </w:t>
      </w:r>
      <w:r>
        <w:rPr>
          <w:rFonts w:eastAsia="Times New Roman"/>
          <w:szCs w:val="24"/>
        </w:rPr>
        <w:t>-</w:t>
      </w:r>
      <w:r w:rsidRPr="007572E8">
        <w:rPr>
          <w:rFonts w:eastAsia="Times New Roman"/>
          <w:szCs w:val="24"/>
        </w:rPr>
        <w:t xml:space="preserve">το είπα και στην </w:t>
      </w:r>
      <w:proofErr w:type="spellStart"/>
      <w:r w:rsidRPr="007572E8">
        <w:rPr>
          <w:rFonts w:eastAsia="Times New Roman"/>
          <w:szCs w:val="24"/>
        </w:rPr>
        <w:t>πρωτολογία</w:t>
      </w:r>
      <w:proofErr w:type="spellEnd"/>
      <w:r w:rsidRPr="007572E8">
        <w:rPr>
          <w:rFonts w:eastAsia="Times New Roman"/>
          <w:szCs w:val="24"/>
        </w:rPr>
        <w:t xml:space="preserve"> </w:t>
      </w:r>
      <w:r>
        <w:rPr>
          <w:rFonts w:eastAsia="Times New Roman"/>
          <w:szCs w:val="24"/>
        </w:rPr>
        <w:t>μ</w:t>
      </w:r>
      <w:r w:rsidRPr="007572E8">
        <w:rPr>
          <w:rFonts w:eastAsia="Times New Roman"/>
          <w:szCs w:val="24"/>
        </w:rPr>
        <w:t>ου</w:t>
      </w:r>
      <w:r>
        <w:rPr>
          <w:rFonts w:eastAsia="Times New Roman"/>
          <w:szCs w:val="24"/>
        </w:rPr>
        <w:t>,</w:t>
      </w:r>
      <w:r w:rsidRPr="007572E8">
        <w:rPr>
          <w:rFonts w:eastAsia="Times New Roman"/>
          <w:szCs w:val="24"/>
        </w:rPr>
        <w:t xml:space="preserve"> θα το ξαναπώ και θα το λέω πάντα</w:t>
      </w:r>
      <w:r>
        <w:rPr>
          <w:rFonts w:eastAsia="Times New Roman"/>
          <w:szCs w:val="24"/>
        </w:rPr>
        <w:t>-</w:t>
      </w:r>
      <w:r w:rsidRPr="007572E8">
        <w:rPr>
          <w:rFonts w:eastAsia="Times New Roman"/>
          <w:szCs w:val="24"/>
        </w:rPr>
        <w:t xml:space="preserve"> σε αυτήν την </w:t>
      </w:r>
      <w:r>
        <w:rPr>
          <w:rFonts w:eastAsia="Times New Roman"/>
          <w:szCs w:val="24"/>
        </w:rPr>
        <w:t>εμβληματική</w:t>
      </w:r>
      <w:r w:rsidRPr="007572E8">
        <w:rPr>
          <w:rFonts w:eastAsia="Times New Roman"/>
          <w:szCs w:val="24"/>
        </w:rPr>
        <w:t xml:space="preserve"> προσπάθεια παρέμβασης της Αριστεράς στην </w:t>
      </w:r>
      <w:r>
        <w:rPr>
          <w:rFonts w:eastAsia="Times New Roman"/>
          <w:szCs w:val="24"/>
        </w:rPr>
        <w:t>π</w:t>
      </w:r>
      <w:r w:rsidRPr="007572E8">
        <w:rPr>
          <w:rFonts w:eastAsia="Times New Roman"/>
          <w:szCs w:val="24"/>
        </w:rPr>
        <w:t xml:space="preserve">ρωτοβάθμια </w:t>
      </w:r>
      <w:r>
        <w:rPr>
          <w:rFonts w:eastAsia="Times New Roman"/>
          <w:szCs w:val="24"/>
        </w:rPr>
        <w:t>φ</w:t>
      </w:r>
      <w:r w:rsidRPr="007572E8">
        <w:rPr>
          <w:rFonts w:eastAsia="Times New Roman"/>
          <w:szCs w:val="24"/>
        </w:rPr>
        <w:t>ροντίδα</w:t>
      </w:r>
      <w:r w:rsidRPr="007572E8">
        <w:rPr>
          <w:rFonts w:eastAsia="Times New Roman"/>
          <w:szCs w:val="24"/>
        </w:rPr>
        <w:t xml:space="preserve"> </w:t>
      </w:r>
      <w:r>
        <w:rPr>
          <w:rFonts w:eastAsia="Times New Roman"/>
          <w:szCs w:val="24"/>
        </w:rPr>
        <w:t>υ</w:t>
      </w:r>
      <w:r w:rsidRPr="007572E8">
        <w:rPr>
          <w:rFonts w:eastAsia="Times New Roman"/>
          <w:szCs w:val="24"/>
        </w:rPr>
        <w:t xml:space="preserve">γείας </w:t>
      </w:r>
      <w:r w:rsidRPr="007572E8">
        <w:rPr>
          <w:rFonts w:eastAsia="Times New Roman"/>
          <w:szCs w:val="24"/>
        </w:rPr>
        <w:t xml:space="preserve">στον αστικό ιστό της πατρίδας μας </w:t>
      </w:r>
      <w:r>
        <w:rPr>
          <w:rFonts w:eastAsia="Times New Roman"/>
          <w:szCs w:val="24"/>
        </w:rPr>
        <w:t>ε</w:t>
      </w:r>
      <w:r w:rsidRPr="007572E8">
        <w:rPr>
          <w:rFonts w:eastAsia="Times New Roman"/>
          <w:szCs w:val="24"/>
        </w:rPr>
        <w:t xml:space="preserve">ίχαμε μαζί μας και την </w:t>
      </w:r>
      <w:r>
        <w:rPr>
          <w:rFonts w:eastAsia="Times New Roman"/>
          <w:szCs w:val="24"/>
        </w:rPr>
        <w:t>τ</w:t>
      </w:r>
      <w:r w:rsidRPr="007572E8">
        <w:rPr>
          <w:rFonts w:eastAsia="Times New Roman"/>
          <w:szCs w:val="24"/>
        </w:rPr>
        <w:t xml:space="preserve">οπική </w:t>
      </w:r>
      <w:r>
        <w:rPr>
          <w:rFonts w:eastAsia="Times New Roman"/>
          <w:szCs w:val="24"/>
        </w:rPr>
        <w:t>α</w:t>
      </w:r>
      <w:r w:rsidRPr="007572E8">
        <w:rPr>
          <w:rFonts w:eastAsia="Times New Roman"/>
          <w:szCs w:val="24"/>
        </w:rPr>
        <w:t>υτοδιοίκηση</w:t>
      </w:r>
      <w:r>
        <w:rPr>
          <w:rFonts w:eastAsia="Times New Roman"/>
          <w:szCs w:val="24"/>
        </w:rPr>
        <w:t>,</w:t>
      </w:r>
      <w:r w:rsidRPr="007572E8">
        <w:rPr>
          <w:rFonts w:eastAsia="Times New Roman"/>
          <w:szCs w:val="24"/>
        </w:rPr>
        <w:t xml:space="preserve"> είχαμε στελέχη από τα δημοτικά συμβούλια της περιοχής</w:t>
      </w:r>
      <w:r>
        <w:rPr>
          <w:rFonts w:eastAsia="Times New Roman"/>
          <w:szCs w:val="24"/>
        </w:rPr>
        <w:t>.</w:t>
      </w:r>
      <w:r w:rsidRPr="007572E8">
        <w:rPr>
          <w:rFonts w:eastAsia="Times New Roman"/>
          <w:szCs w:val="24"/>
        </w:rPr>
        <w:t xml:space="preserve"> Θα αναφερθώ μόνο</w:t>
      </w:r>
      <w:r>
        <w:rPr>
          <w:rFonts w:eastAsia="Times New Roman"/>
          <w:szCs w:val="24"/>
        </w:rPr>
        <w:t>ν</w:t>
      </w:r>
      <w:r w:rsidRPr="007572E8">
        <w:rPr>
          <w:rFonts w:eastAsia="Times New Roman"/>
          <w:szCs w:val="24"/>
        </w:rPr>
        <w:t xml:space="preserve"> σε έναν</w:t>
      </w:r>
      <w:r>
        <w:rPr>
          <w:rFonts w:eastAsia="Times New Roman"/>
          <w:szCs w:val="24"/>
        </w:rPr>
        <w:t>,</w:t>
      </w:r>
      <w:r w:rsidRPr="002C32EF">
        <w:rPr>
          <w:rFonts w:eastAsia="Times New Roman"/>
          <w:szCs w:val="24"/>
        </w:rPr>
        <w:t xml:space="preserve"> </w:t>
      </w:r>
      <w:r>
        <w:rPr>
          <w:rFonts w:eastAsia="Times New Roman"/>
          <w:szCs w:val="24"/>
          <w:lang w:val="en-US"/>
        </w:rPr>
        <w:t>o</w:t>
      </w:r>
      <w:r w:rsidRPr="007572E8">
        <w:rPr>
          <w:rFonts w:eastAsia="Times New Roman"/>
          <w:szCs w:val="24"/>
        </w:rPr>
        <w:t xml:space="preserve"> οποίος </w:t>
      </w:r>
      <w:r>
        <w:rPr>
          <w:rFonts w:eastAsia="Times New Roman"/>
          <w:szCs w:val="24"/>
        </w:rPr>
        <w:t>ήταν</w:t>
      </w:r>
      <w:r w:rsidRPr="007572E8">
        <w:rPr>
          <w:rFonts w:eastAsia="Times New Roman"/>
          <w:szCs w:val="24"/>
        </w:rPr>
        <w:t xml:space="preserve"> πολύτιμος συνεργάτης και φίλος </w:t>
      </w:r>
      <w:r>
        <w:rPr>
          <w:rFonts w:eastAsia="Times New Roman"/>
          <w:szCs w:val="24"/>
        </w:rPr>
        <w:t>και ε</w:t>
      </w:r>
      <w:r w:rsidRPr="007572E8">
        <w:rPr>
          <w:rFonts w:eastAsia="Times New Roman"/>
          <w:szCs w:val="24"/>
        </w:rPr>
        <w:t>πίσης έφυγε νωρίς</w:t>
      </w:r>
      <w:r>
        <w:rPr>
          <w:rFonts w:eastAsia="Times New Roman"/>
          <w:szCs w:val="24"/>
        </w:rPr>
        <w:t>,</w:t>
      </w:r>
      <w:r>
        <w:rPr>
          <w:rFonts w:eastAsia="Times New Roman"/>
          <w:szCs w:val="24"/>
        </w:rPr>
        <w:t xml:space="preserve"> το Γιώργο τον </w:t>
      </w:r>
      <w:proofErr w:type="spellStart"/>
      <w:r>
        <w:rPr>
          <w:rFonts w:eastAsia="Times New Roman"/>
          <w:szCs w:val="24"/>
        </w:rPr>
        <w:t>Μαρκατάτο</w:t>
      </w:r>
      <w:proofErr w:type="spellEnd"/>
      <w:r>
        <w:rPr>
          <w:rFonts w:eastAsia="Times New Roman"/>
          <w:szCs w:val="24"/>
        </w:rPr>
        <w:t xml:space="preserve"> από το</w:t>
      </w:r>
      <w:r>
        <w:rPr>
          <w:rFonts w:eastAsia="Times New Roman"/>
          <w:szCs w:val="24"/>
        </w:rPr>
        <w:t>ν</w:t>
      </w:r>
      <w:r>
        <w:rPr>
          <w:rFonts w:eastAsia="Times New Roman"/>
          <w:szCs w:val="24"/>
        </w:rPr>
        <w:t xml:space="preserve"> Δ</w:t>
      </w:r>
      <w:r w:rsidRPr="007572E8">
        <w:rPr>
          <w:rFonts w:eastAsia="Times New Roman"/>
          <w:szCs w:val="24"/>
        </w:rPr>
        <w:t xml:space="preserve">ήμο του </w:t>
      </w:r>
      <w:proofErr w:type="spellStart"/>
      <w:r w:rsidRPr="007572E8">
        <w:rPr>
          <w:rFonts w:eastAsia="Times New Roman"/>
          <w:szCs w:val="24"/>
        </w:rPr>
        <w:t>Μαλεβιζίου</w:t>
      </w:r>
      <w:proofErr w:type="spellEnd"/>
      <w:r>
        <w:rPr>
          <w:rFonts w:eastAsia="Times New Roman"/>
          <w:szCs w:val="24"/>
        </w:rPr>
        <w:t>,</w:t>
      </w:r>
      <w:r w:rsidRPr="007572E8">
        <w:rPr>
          <w:rFonts w:eastAsia="Times New Roman"/>
          <w:szCs w:val="24"/>
        </w:rPr>
        <w:t xml:space="preserve"> ο οποίος ολόθερμα στήριξ</w:t>
      </w:r>
      <w:r>
        <w:rPr>
          <w:rFonts w:eastAsia="Times New Roman"/>
          <w:szCs w:val="24"/>
        </w:rPr>
        <w:t xml:space="preserve">ε </w:t>
      </w:r>
      <w:r w:rsidRPr="007572E8">
        <w:rPr>
          <w:rFonts w:eastAsia="Times New Roman"/>
          <w:szCs w:val="24"/>
        </w:rPr>
        <w:t>αυτή</w:t>
      </w:r>
      <w:r>
        <w:rPr>
          <w:rFonts w:eastAsia="Times New Roman"/>
          <w:szCs w:val="24"/>
        </w:rPr>
        <w:t>ν</w:t>
      </w:r>
      <w:r w:rsidRPr="007572E8">
        <w:rPr>
          <w:rFonts w:eastAsia="Times New Roman"/>
          <w:szCs w:val="24"/>
        </w:rPr>
        <w:t xml:space="preserve"> την προσπάθεια να </w:t>
      </w:r>
      <w:r>
        <w:rPr>
          <w:rFonts w:eastAsia="Times New Roman"/>
          <w:szCs w:val="24"/>
        </w:rPr>
        <w:t>προετοιμάσει τα</w:t>
      </w:r>
      <w:r w:rsidRPr="007572E8">
        <w:rPr>
          <w:rFonts w:eastAsia="Times New Roman"/>
          <w:szCs w:val="24"/>
        </w:rPr>
        <w:t xml:space="preserve"> ιατρεία</w:t>
      </w:r>
      <w:r>
        <w:rPr>
          <w:rFonts w:eastAsia="Times New Roman"/>
          <w:szCs w:val="24"/>
        </w:rPr>
        <w:t>. Σ</w:t>
      </w:r>
      <w:r w:rsidRPr="007572E8">
        <w:rPr>
          <w:rFonts w:eastAsia="Times New Roman"/>
          <w:szCs w:val="24"/>
        </w:rPr>
        <w:t xml:space="preserve">ας </w:t>
      </w:r>
      <w:r>
        <w:rPr>
          <w:rFonts w:eastAsia="Times New Roman"/>
          <w:szCs w:val="24"/>
        </w:rPr>
        <w:t>θυμίζω, κύριε Υπουργέ, ότι στον αρχικό σχεδιασμό μας ήταν</w:t>
      </w:r>
      <w:r w:rsidRPr="005D4129">
        <w:rPr>
          <w:rFonts w:eastAsia="Times New Roman"/>
          <w:szCs w:val="24"/>
        </w:rPr>
        <w:t xml:space="preserve"> </w:t>
      </w:r>
      <w:r w:rsidRPr="007572E8">
        <w:rPr>
          <w:rFonts w:eastAsia="Times New Roman"/>
          <w:szCs w:val="24"/>
        </w:rPr>
        <w:t xml:space="preserve">να ενταχθεί </w:t>
      </w:r>
      <w:r>
        <w:rPr>
          <w:rFonts w:eastAsia="Times New Roman"/>
          <w:szCs w:val="24"/>
        </w:rPr>
        <w:t>ο</w:t>
      </w:r>
      <w:r w:rsidRPr="007572E8">
        <w:rPr>
          <w:rFonts w:eastAsia="Times New Roman"/>
          <w:szCs w:val="24"/>
        </w:rPr>
        <w:t xml:space="preserve"> </w:t>
      </w:r>
      <w:r>
        <w:rPr>
          <w:rFonts w:eastAsia="Times New Roman"/>
          <w:szCs w:val="24"/>
        </w:rPr>
        <w:t>Δ</w:t>
      </w:r>
      <w:r w:rsidRPr="007572E8">
        <w:rPr>
          <w:rFonts w:eastAsia="Times New Roman"/>
          <w:szCs w:val="24"/>
        </w:rPr>
        <w:t xml:space="preserve">ήμος </w:t>
      </w:r>
      <w:proofErr w:type="spellStart"/>
      <w:r w:rsidRPr="007572E8">
        <w:rPr>
          <w:rFonts w:eastAsia="Times New Roman"/>
          <w:szCs w:val="24"/>
        </w:rPr>
        <w:t>Μαλεβιζίου</w:t>
      </w:r>
      <w:proofErr w:type="spellEnd"/>
      <w:r w:rsidRPr="007572E8">
        <w:rPr>
          <w:rFonts w:eastAsia="Times New Roman"/>
          <w:szCs w:val="24"/>
        </w:rPr>
        <w:t xml:space="preserve"> με τα πέντε ιατρεία του στα πρώτα </w:t>
      </w:r>
      <w:r w:rsidRPr="007572E8">
        <w:rPr>
          <w:rFonts w:eastAsia="Times New Roman"/>
          <w:szCs w:val="24"/>
        </w:rPr>
        <w:t>δέκα</w:t>
      </w:r>
      <w:r>
        <w:rPr>
          <w:rFonts w:eastAsia="Times New Roman"/>
          <w:szCs w:val="24"/>
        </w:rPr>
        <w:t>,</w:t>
      </w:r>
      <w:r w:rsidRPr="007572E8">
        <w:rPr>
          <w:rFonts w:eastAsia="Times New Roman"/>
          <w:szCs w:val="24"/>
        </w:rPr>
        <w:t xml:space="preserve"> δεκαπέντε ιατρεία που σχεδιάζαμε </w:t>
      </w:r>
      <w:r w:rsidRPr="007572E8">
        <w:rPr>
          <w:rFonts w:eastAsia="Times New Roman"/>
          <w:szCs w:val="24"/>
        </w:rPr>
        <w:lastRenderedPageBreak/>
        <w:t>πιλοτικά σε όλη τη χώρα</w:t>
      </w:r>
      <w:r>
        <w:rPr>
          <w:rFonts w:eastAsia="Times New Roman"/>
          <w:szCs w:val="24"/>
        </w:rPr>
        <w:t>. Α</w:t>
      </w:r>
      <w:r w:rsidRPr="007572E8">
        <w:rPr>
          <w:rFonts w:eastAsia="Times New Roman"/>
          <w:szCs w:val="24"/>
        </w:rPr>
        <w:t>υτ</w:t>
      </w:r>
      <w:r>
        <w:rPr>
          <w:rFonts w:eastAsia="Times New Roman"/>
          <w:szCs w:val="24"/>
        </w:rPr>
        <w:t>οί</w:t>
      </w:r>
      <w:r w:rsidRPr="007572E8">
        <w:rPr>
          <w:rFonts w:eastAsia="Times New Roman"/>
          <w:szCs w:val="24"/>
        </w:rPr>
        <w:t xml:space="preserve"> ήταν</w:t>
      </w:r>
      <w:r>
        <w:rPr>
          <w:rFonts w:eastAsia="Times New Roman"/>
          <w:szCs w:val="24"/>
        </w:rPr>
        <w:t>,</w:t>
      </w:r>
      <w:r w:rsidRPr="007572E8">
        <w:rPr>
          <w:rFonts w:eastAsia="Times New Roman"/>
          <w:szCs w:val="24"/>
        </w:rPr>
        <w:t xml:space="preserve"> λοιπόν</w:t>
      </w:r>
      <w:r>
        <w:rPr>
          <w:rFonts w:eastAsia="Times New Roman"/>
          <w:szCs w:val="24"/>
        </w:rPr>
        <w:t>,</w:t>
      </w:r>
      <w:r w:rsidRPr="007572E8">
        <w:rPr>
          <w:rFonts w:eastAsia="Times New Roman"/>
          <w:szCs w:val="24"/>
        </w:rPr>
        <w:t xml:space="preserve"> οι λόγοι που προχωρήσαμε πιο γρήγορα το σχεδιασμό</w:t>
      </w:r>
      <w:r>
        <w:rPr>
          <w:rFonts w:eastAsia="Times New Roman"/>
          <w:szCs w:val="24"/>
        </w:rPr>
        <w:t>.</w:t>
      </w:r>
      <w:r w:rsidRPr="007572E8">
        <w:rPr>
          <w:rFonts w:eastAsia="Times New Roman"/>
          <w:szCs w:val="24"/>
        </w:rPr>
        <w:t xml:space="preserve"> </w:t>
      </w:r>
    </w:p>
    <w:p w14:paraId="62104B72" w14:textId="77777777" w:rsidR="000F52B4" w:rsidRDefault="00ED3287">
      <w:pPr>
        <w:spacing w:line="600" w:lineRule="auto"/>
        <w:ind w:firstLine="720"/>
        <w:contextualSpacing/>
        <w:jc w:val="both"/>
        <w:rPr>
          <w:rFonts w:eastAsia="Times New Roman"/>
          <w:szCs w:val="24"/>
        </w:rPr>
      </w:pPr>
      <w:r>
        <w:rPr>
          <w:rFonts w:eastAsia="Times New Roman"/>
          <w:szCs w:val="24"/>
        </w:rPr>
        <w:t>Αυτός, δ</w:t>
      </w:r>
      <w:r w:rsidRPr="007572E8">
        <w:rPr>
          <w:rFonts w:eastAsia="Times New Roman"/>
          <w:szCs w:val="24"/>
        </w:rPr>
        <w:t>ηλαδή</w:t>
      </w:r>
      <w:r>
        <w:rPr>
          <w:rFonts w:eastAsia="Times New Roman"/>
          <w:szCs w:val="24"/>
        </w:rPr>
        <w:t>,</w:t>
      </w:r>
      <w:r w:rsidRPr="007572E8">
        <w:rPr>
          <w:rFonts w:eastAsia="Times New Roman"/>
          <w:szCs w:val="24"/>
        </w:rPr>
        <w:t xml:space="preserve"> ο </w:t>
      </w:r>
      <w:r>
        <w:rPr>
          <w:rFonts w:eastAsia="Times New Roman"/>
          <w:szCs w:val="24"/>
        </w:rPr>
        <w:t>σχεδιασμός που είπατε, κ</w:t>
      </w:r>
      <w:r w:rsidRPr="007572E8">
        <w:rPr>
          <w:rFonts w:eastAsia="Times New Roman"/>
          <w:szCs w:val="24"/>
        </w:rPr>
        <w:t>ύριε Υπουργέ</w:t>
      </w:r>
      <w:r>
        <w:rPr>
          <w:rFonts w:eastAsia="Times New Roman"/>
          <w:szCs w:val="24"/>
        </w:rPr>
        <w:t>, για το</w:t>
      </w:r>
      <w:r>
        <w:rPr>
          <w:rFonts w:eastAsia="Times New Roman"/>
          <w:szCs w:val="24"/>
        </w:rPr>
        <w:t>ν</w:t>
      </w:r>
      <w:r>
        <w:rPr>
          <w:rFonts w:eastAsia="Times New Roman"/>
          <w:szCs w:val="24"/>
        </w:rPr>
        <w:t xml:space="preserve"> Ν</w:t>
      </w:r>
      <w:r w:rsidRPr="007572E8">
        <w:rPr>
          <w:rFonts w:eastAsia="Times New Roman"/>
          <w:szCs w:val="24"/>
        </w:rPr>
        <w:t xml:space="preserve">ομό Ηρακλείου και όχι μόνο </w:t>
      </w:r>
      <w:r>
        <w:rPr>
          <w:rFonts w:eastAsia="Times New Roman"/>
          <w:szCs w:val="24"/>
        </w:rPr>
        <w:t>ευρύτερα</w:t>
      </w:r>
      <w:r w:rsidRPr="007572E8">
        <w:rPr>
          <w:rFonts w:eastAsia="Times New Roman"/>
          <w:szCs w:val="24"/>
        </w:rPr>
        <w:t xml:space="preserve"> για την περιοχή της Κρήτης</w:t>
      </w:r>
      <w:r>
        <w:rPr>
          <w:rFonts w:eastAsia="Times New Roman"/>
          <w:szCs w:val="24"/>
        </w:rPr>
        <w:t>,</w:t>
      </w:r>
      <w:r w:rsidRPr="007572E8">
        <w:rPr>
          <w:rFonts w:eastAsia="Times New Roman"/>
          <w:szCs w:val="24"/>
        </w:rPr>
        <w:t xml:space="preserve"> αλλά</w:t>
      </w:r>
      <w:r>
        <w:rPr>
          <w:rFonts w:eastAsia="Times New Roman"/>
          <w:szCs w:val="24"/>
        </w:rPr>
        <w:t xml:space="preserve"> ας</w:t>
      </w:r>
      <w:r w:rsidRPr="007572E8">
        <w:rPr>
          <w:rFonts w:eastAsia="Times New Roman"/>
          <w:szCs w:val="24"/>
        </w:rPr>
        <w:t xml:space="preserve"> σταματήσουμε στο</w:t>
      </w:r>
      <w:r>
        <w:rPr>
          <w:rFonts w:eastAsia="Times New Roman"/>
          <w:szCs w:val="24"/>
        </w:rPr>
        <w:t>ν</w:t>
      </w:r>
      <w:r w:rsidRPr="007572E8">
        <w:rPr>
          <w:rFonts w:eastAsia="Times New Roman"/>
          <w:szCs w:val="24"/>
        </w:rPr>
        <w:t xml:space="preserve"> </w:t>
      </w:r>
      <w:r>
        <w:rPr>
          <w:rFonts w:eastAsia="Times New Roman"/>
          <w:szCs w:val="24"/>
        </w:rPr>
        <w:t>Ν</w:t>
      </w:r>
      <w:r w:rsidRPr="007572E8">
        <w:rPr>
          <w:rFonts w:eastAsia="Times New Roman"/>
          <w:szCs w:val="24"/>
        </w:rPr>
        <w:t>ομό Ηρακλείου αυτή</w:t>
      </w:r>
      <w:r>
        <w:rPr>
          <w:rFonts w:eastAsia="Times New Roman"/>
          <w:szCs w:val="24"/>
        </w:rPr>
        <w:t>ν</w:t>
      </w:r>
      <w:r w:rsidRPr="007572E8">
        <w:rPr>
          <w:rFonts w:eastAsia="Times New Roman"/>
          <w:szCs w:val="24"/>
        </w:rPr>
        <w:t xml:space="preserve"> τη στιγμή</w:t>
      </w:r>
      <w:r>
        <w:rPr>
          <w:rFonts w:eastAsia="Times New Roman"/>
          <w:szCs w:val="24"/>
        </w:rPr>
        <w:t>,</w:t>
      </w:r>
      <w:r w:rsidRPr="007572E8">
        <w:rPr>
          <w:rFonts w:eastAsia="Times New Roman"/>
          <w:szCs w:val="24"/>
        </w:rPr>
        <w:t xml:space="preserve"> υπάρχει</w:t>
      </w:r>
      <w:r>
        <w:rPr>
          <w:rFonts w:eastAsia="Times New Roman"/>
          <w:szCs w:val="24"/>
        </w:rPr>
        <w:t>,</w:t>
      </w:r>
      <w:r w:rsidRPr="007572E8">
        <w:rPr>
          <w:rFonts w:eastAsia="Times New Roman"/>
          <w:szCs w:val="24"/>
        </w:rPr>
        <w:t xml:space="preserve"> είναι σχεδιασμό</w:t>
      </w:r>
      <w:r>
        <w:rPr>
          <w:rFonts w:eastAsia="Times New Roman"/>
          <w:szCs w:val="24"/>
        </w:rPr>
        <w:t>ς</w:t>
      </w:r>
      <w:r w:rsidRPr="007572E8">
        <w:rPr>
          <w:rFonts w:eastAsia="Times New Roman"/>
          <w:szCs w:val="24"/>
        </w:rPr>
        <w:t xml:space="preserve"> στηριγμένος στο</w:t>
      </w:r>
      <w:r>
        <w:rPr>
          <w:rFonts w:eastAsia="Times New Roman"/>
          <w:szCs w:val="24"/>
        </w:rPr>
        <w:t>ν</w:t>
      </w:r>
      <w:r w:rsidRPr="007572E8">
        <w:rPr>
          <w:rFonts w:eastAsia="Times New Roman"/>
          <w:szCs w:val="24"/>
        </w:rPr>
        <w:t xml:space="preserve"> </w:t>
      </w:r>
      <w:r>
        <w:rPr>
          <w:rFonts w:eastAsia="Times New Roman"/>
          <w:szCs w:val="24"/>
        </w:rPr>
        <w:t>χάρτη</w:t>
      </w:r>
      <w:r w:rsidRPr="007572E8">
        <w:rPr>
          <w:rFonts w:eastAsia="Times New Roman"/>
          <w:szCs w:val="24"/>
        </w:rPr>
        <w:t xml:space="preserve"> υγείας και μάλιστα είναι ένας σχεδιασμός που συζητήθηκε με όλα τα αντίστοιχα </w:t>
      </w:r>
      <w:r>
        <w:rPr>
          <w:rFonts w:eastAsia="Times New Roman"/>
          <w:szCs w:val="24"/>
        </w:rPr>
        <w:t>δ</w:t>
      </w:r>
      <w:r w:rsidRPr="007572E8">
        <w:rPr>
          <w:rFonts w:eastAsia="Times New Roman"/>
          <w:szCs w:val="24"/>
        </w:rPr>
        <w:t xml:space="preserve">ημοτικά </w:t>
      </w:r>
      <w:r>
        <w:rPr>
          <w:rFonts w:eastAsia="Times New Roman"/>
          <w:szCs w:val="24"/>
        </w:rPr>
        <w:t>σ</w:t>
      </w:r>
      <w:r w:rsidRPr="007572E8">
        <w:rPr>
          <w:rFonts w:eastAsia="Times New Roman"/>
          <w:szCs w:val="24"/>
        </w:rPr>
        <w:t>υμβούλια από τον Ιούνιο</w:t>
      </w:r>
      <w:r>
        <w:rPr>
          <w:rFonts w:eastAsia="Times New Roman"/>
          <w:szCs w:val="24"/>
        </w:rPr>
        <w:t>,</w:t>
      </w:r>
      <w:r w:rsidRPr="007572E8">
        <w:rPr>
          <w:rFonts w:eastAsia="Times New Roman"/>
          <w:szCs w:val="24"/>
        </w:rPr>
        <w:t xml:space="preserve"> Ιούλιο τ</w:t>
      </w:r>
      <w:r w:rsidRPr="007572E8">
        <w:rPr>
          <w:rFonts w:eastAsia="Times New Roman"/>
          <w:szCs w:val="24"/>
        </w:rPr>
        <w:t xml:space="preserve">ου </w:t>
      </w:r>
      <w:r>
        <w:rPr>
          <w:rFonts w:eastAsia="Times New Roman"/>
          <w:szCs w:val="24"/>
        </w:rPr>
        <w:t xml:space="preserve">2015. </w:t>
      </w:r>
    </w:p>
    <w:p w14:paraId="62104B73" w14:textId="77777777" w:rsidR="000F52B4" w:rsidRDefault="00ED3287">
      <w:pPr>
        <w:spacing w:line="600" w:lineRule="auto"/>
        <w:ind w:firstLine="720"/>
        <w:contextualSpacing/>
        <w:jc w:val="both"/>
        <w:rPr>
          <w:rFonts w:eastAsia="Times New Roman"/>
          <w:szCs w:val="24"/>
        </w:rPr>
      </w:pPr>
      <w:r>
        <w:rPr>
          <w:rFonts w:eastAsia="Times New Roman"/>
          <w:szCs w:val="24"/>
        </w:rPr>
        <w:t>Ή,</w:t>
      </w:r>
      <w:r w:rsidRPr="007572E8">
        <w:rPr>
          <w:rFonts w:eastAsia="Times New Roman"/>
          <w:szCs w:val="24"/>
        </w:rPr>
        <w:t xml:space="preserve"> αν το θέλετε</w:t>
      </w:r>
      <w:r>
        <w:rPr>
          <w:rFonts w:eastAsia="Times New Roman"/>
          <w:szCs w:val="24"/>
        </w:rPr>
        <w:t>,</w:t>
      </w:r>
      <w:r w:rsidRPr="007572E8">
        <w:rPr>
          <w:rFonts w:eastAsia="Times New Roman"/>
          <w:szCs w:val="24"/>
        </w:rPr>
        <w:t xml:space="preserve"> πριν καλά-καλά συζητήσουμε στο επίπεδο </w:t>
      </w:r>
      <w:r>
        <w:rPr>
          <w:rFonts w:eastAsia="Times New Roman"/>
          <w:szCs w:val="24"/>
        </w:rPr>
        <w:t xml:space="preserve">διοικητών </w:t>
      </w:r>
      <w:r>
        <w:rPr>
          <w:rFonts w:eastAsia="Times New Roman"/>
          <w:szCs w:val="24"/>
        </w:rPr>
        <w:t>υ</w:t>
      </w:r>
      <w:r w:rsidRPr="007572E8">
        <w:rPr>
          <w:rFonts w:eastAsia="Times New Roman"/>
          <w:szCs w:val="24"/>
        </w:rPr>
        <w:t xml:space="preserve">γειονομικών </w:t>
      </w:r>
      <w:r>
        <w:rPr>
          <w:rFonts w:eastAsia="Times New Roman"/>
          <w:szCs w:val="24"/>
        </w:rPr>
        <w:t>π</w:t>
      </w:r>
      <w:r w:rsidRPr="007572E8">
        <w:rPr>
          <w:rFonts w:eastAsia="Times New Roman"/>
          <w:szCs w:val="24"/>
        </w:rPr>
        <w:t xml:space="preserve">εριφερειών </w:t>
      </w:r>
      <w:r w:rsidRPr="007572E8">
        <w:rPr>
          <w:rFonts w:eastAsia="Times New Roman"/>
          <w:szCs w:val="24"/>
        </w:rPr>
        <w:t>το</w:t>
      </w:r>
      <w:r>
        <w:rPr>
          <w:rFonts w:eastAsia="Times New Roman"/>
          <w:szCs w:val="24"/>
        </w:rPr>
        <w:t>ν</w:t>
      </w:r>
      <w:r w:rsidRPr="007572E8">
        <w:rPr>
          <w:rFonts w:eastAsia="Times New Roman"/>
          <w:szCs w:val="24"/>
        </w:rPr>
        <w:t xml:space="preserve"> σχεδιασμό για την παρέμβαση στην </w:t>
      </w:r>
      <w:r>
        <w:rPr>
          <w:rFonts w:eastAsia="Times New Roman"/>
          <w:szCs w:val="24"/>
        </w:rPr>
        <w:t>π</w:t>
      </w:r>
      <w:r w:rsidRPr="007572E8">
        <w:rPr>
          <w:rFonts w:eastAsia="Times New Roman"/>
          <w:szCs w:val="24"/>
        </w:rPr>
        <w:t xml:space="preserve">ρωτοβάθμια </w:t>
      </w:r>
      <w:r>
        <w:rPr>
          <w:rFonts w:eastAsia="Times New Roman"/>
          <w:szCs w:val="24"/>
        </w:rPr>
        <w:t>φ</w:t>
      </w:r>
      <w:r w:rsidRPr="007572E8">
        <w:rPr>
          <w:rFonts w:eastAsia="Times New Roman"/>
          <w:szCs w:val="24"/>
        </w:rPr>
        <w:t xml:space="preserve">ροντίδα </w:t>
      </w:r>
      <w:r>
        <w:rPr>
          <w:rFonts w:eastAsia="Times New Roman"/>
          <w:szCs w:val="24"/>
        </w:rPr>
        <w:t>υ</w:t>
      </w:r>
      <w:r w:rsidRPr="007572E8">
        <w:rPr>
          <w:rFonts w:eastAsia="Times New Roman"/>
          <w:szCs w:val="24"/>
        </w:rPr>
        <w:t>γείας</w:t>
      </w:r>
      <w:r>
        <w:rPr>
          <w:rFonts w:eastAsia="Times New Roman"/>
          <w:szCs w:val="24"/>
        </w:rPr>
        <w:t>,</w:t>
      </w:r>
      <w:r w:rsidRPr="007572E8">
        <w:rPr>
          <w:rFonts w:eastAsia="Times New Roman"/>
          <w:szCs w:val="24"/>
        </w:rPr>
        <w:t xml:space="preserve"> εσείς ο ίδιος ως Αναπληρωτής Υπουργός Υγείας </w:t>
      </w:r>
      <w:r>
        <w:rPr>
          <w:rFonts w:eastAsia="Times New Roman"/>
          <w:szCs w:val="24"/>
        </w:rPr>
        <w:t>τότε</w:t>
      </w:r>
      <w:r w:rsidRPr="007572E8">
        <w:rPr>
          <w:rFonts w:eastAsia="Times New Roman"/>
          <w:szCs w:val="24"/>
        </w:rPr>
        <w:t xml:space="preserve"> μαζί με τον </w:t>
      </w:r>
      <w:r>
        <w:rPr>
          <w:rFonts w:eastAsia="Times New Roman"/>
          <w:szCs w:val="24"/>
        </w:rPr>
        <w:t xml:space="preserve">κ. </w:t>
      </w:r>
      <w:proofErr w:type="spellStart"/>
      <w:r>
        <w:rPr>
          <w:rFonts w:eastAsia="Times New Roman"/>
          <w:szCs w:val="24"/>
        </w:rPr>
        <w:t>Κουρουμ</w:t>
      </w:r>
      <w:r w:rsidRPr="007572E8">
        <w:rPr>
          <w:rFonts w:eastAsia="Times New Roman"/>
          <w:szCs w:val="24"/>
        </w:rPr>
        <w:t>π</w:t>
      </w:r>
      <w:r>
        <w:rPr>
          <w:rFonts w:eastAsia="Times New Roman"/>
          <w:szCs w:val="24"/>
        </w:rPr>
        <w:t>λή</w:t>
      </w:r>
      <w:proofErr w:type="spellEnd"/>
      <w:r>
        <w:rPr>
          <w:rFonts w:eastAsia="Times New Roman"/>
          <w:szCs w:val="24"/>
        </w:rPr>
        <w:t>,</w:t>
      </w:r>
      <w:r w:rsidRPr="007572E8">
        <w:rPr>
          <w:rFonts w:eastAsia="Times New Roman"/>
          <w:szCs w:val="24"/>
        </w:rPr>
        <w:t xml:space="preserve"> που ήταν τότ</w:t>
      </w:r>
      <w:r w:rsidRPr="007572E8">
        <w:rPr>
          <w:rFonts w:eastAsia="Times New Roman"/>
          <w:szCs w:val="24"/>
        </w:rPr>
        <w:t>ε Υπουργός Υγείας</w:t>
      </w:r>
      <w:r>
        <w:rPr>
          <w:rFonts w:eastAsia="Times New Roman"/>
          <w:szCs w:val="24"/>
        </w:rPr>
        <w:t>,</w:t>
      </w:r>
      <w:r w:rsidRPr="007572E8">
        <w:rPr>
          <w:rFonts w:eastAsia="Times New Roman"/>
          <w:szCs w:val="24"/>
        </w:rPr>
        <w:t xml:space="preserve"> παρ</w:t>
      </w:r>
      <w:r>
        <w:rPr>
          <w:rFonts w:eastAsia="Times New Roman"/>
          <w:szCs w:val="24"/>
        </w:rPr>
        <w:t>α</w:t>
      </w:r>
      <w:r w:rsidRPr="007572E8">
        <w:rPr>
          <w:rFonts w:eastAsia="Times New Roman"/>
          <w:szCs w:val="24"/>
        </w:rPr>
        <w:t xml:space="preserve">βρεθήκατε σε </w:t>
      </w:r>
      <w:r>
        <w:rPr>
          <w:rFonts w:eastAsia="Times New Roman"/>
          <w:szCs w:val="24"/>
        </w:rPr>
        <w:t>σ</w:t>
      </w:r>
      <w:r w:rsidRPr="007572E8">
        <w:rPr>
          <w:rFonts w:eastAsia="Times New Roman"/>
          <w:szCs w:val="24"/>
        </w:rPr>
        <w:t xml:space="preserve">ύσκεψη </w:t>
      </w:r>
      <w:r>
        <w:rPr>
          <w:rFonts w:eastAsia="Times New Roman"/>
          <w:szCs w:val="24"/>
        </w:rPr>
        <w:t xml:space="preserve">στην ΥΠΕ </w:t>
      </w:r>
      <w:r w:rsidRPr="007572E8">
        <w:rPr>
          <w:rFonts w:eastAsia="Times New Roman"/>
          <w:szCs w:val="24"/>
        </w:rPr>
        <w:t xml:space="preserve">που </w:t>
      </w:r>
      <w:r>
        <w:rPr>
          <w:rFonts w:eastAsia="Times New Roman"/>
          <w:szCs w:val="24"/>
        </w:rPr>
        <w:t>σ</w:t>
      </w:r>
      <w:r w:rsidRPr="007572E8">
        <w:rPr>
          <w:rFonts w:eastAsia="Times New Roman"/>
          <w:szCs w:val="24"/>
        </w:rPr>
        <w:t xml:space="preserve">υζητήσαμε </w:t>
      </w:r>
      <w:r>
        <w:rPr>
          <w:rFonts w:eastAsia="Times New Roman"/>
          <w:szCs w:val="24"/>
        </w:rPr>
        <w:t xml:space="preserve">τη </w:t>
      </w:r>
      <w:proofErr w:type="spellStart"/>
      <w:r>
        <w:rPr>
          <w:rFonts w:eastAsia="Times New Roman"/>
          <w:szCs w:val="24"/>
        </w:rPr>
        <w:t>χωροθέτηση</w:t>
      </w:r>
      <w:proofErr w:type="spellEnd"/>
      <w:r>
        <w:rPr>
          <w:rFonts w:eastAsia="Times New Roman"/>
          <w:szCs w:val="24"/>
        </w:rPr>
        <w:t xml:space="preserve"> των ιατρείων του Δ</w:t>
      </w:r>
      <w:r w:rsidRPr="007572E8">
        <w:rPr>
          <w:rFonts w:eastAsia="Times New Roman"/>
          <w:szCs w:val="24"/>
        </w:rPr>
        <w:t xml:space="preserve">ήμου </w:t>
      </w:r>
      <w:proofErr w:type="spellStart"/>
      <w:r w:rsidRPr="007572E8">
        <w:rPr>
          <w:rFonts w:eastAsia="Times New Roman"/>
          <w:szCs w:val="24"/>
        </w:rPr>
        <w:t>Μαλεβιζίου</w:t>
      </w:r>
      <w:proofErr w:type="spellEnd"/>
      <w:r w:rsidRPr="007572E8">
        <w:rPr>
          <w:rFonts w:eastAsia="Times New Roman"/>
          <w:szCs w:val="24"/>
        </w:rPr>
        <w:t xml:space="preserve"> με το </w:t>
      </w:r>
      <w:r>
        <w:rPr>
          <w:rFonts w:eastAsia="Times New Roman"/>
          <w:szCs w:val="24"/>
        </w:rPr>
        <w:t>δ</w:t>
      </w:r>
      <w:r w:rsidRPr="007572E8">
        <w:rPr>
          <w:rFonts w:eastAsia="Times New Roman"/>
          <w:szCs w:val="24"/>
        </w:rPr>
        <w:t xml:space="preserve">ημοτικό </w:t>
      </w:r>
      <w:r>
        <w:rPr>
          <w:rFonts w:eastAsia="Times New Roman"/>
          <w:szCs w:val="24"/>
        </w:rPr>
        <w:t>σ</w:t>
      </w:r>
      <w:r w:rsidRPr="007572E8">
        <w:rPr>
          <w:rFonts w:eastAsia="Times New Roman"/>
          <w:szCs w:val="24"/>
        </w:rPr>
        <w:t xml:space="preserve">υμβούλιο του </w:t>
      </w:r>
      <w:proofErr w:type="spellStart"/>
      <w:r w:rsidRPr="007572E8">
        <w:rPr>
          <w:rFonts w:eastAsia="Times New Roman"/>
          <w:szCs w:val="24"/>
        </w:rPr>
        <w:t>Μαλεβιζίου</w:t>
      </w:r>
      <w:proofErr w:type="spellEnd"/>
      <w:r>
        <w:rPr>
          <w:rFonts w:eastAsia="Times New Roman"/>
          <w:szCs w:val="24"/>
        </w:rPr>
        <w:t>. Συζητήθηκε με το</w:t>
      </w:r>
      <w:r>
        <w:rPr>
          <w:rFonts w:eastAsia="Times New Roman"/>
          <w:szCs w:val="24"/>
        </w:rPr>
        <w:t>ν</w:t>
      </w:r>
      <w:r>
        <w:rPr>
          <w:rFonts w:eastAsia="Times New Roman"/>
          <w:szCs w:val="24"/>
        </w:rPr>
        <w:t xml:space="preserve"> Δ</w:t>
      </w:r>
      <w:r w:rsidRPr="007572E8">
        <w:rPr>
          <w:rFonts w:eastAsia="Times New Roman"/>
          <w:szCs w:val="24"/>
        </w:rPr>
        <w:t>ήμο της Γόρτυνας</w:t>
      </w:r>
      <w:r>
        <w:rPr>
          <w:rFonts w:eastAsia="Times New Roman"/>
          <w:szCs w:val="24"/>
        </w:rPr>
        <w:t>,</w:t>
      </w:r>
      <w:r w:rsidRPr="007572E8">
        <w:rPr>
          <w:rFonts w:eastAsia="Times New Roman"/>
          <w:szCs w:val="24"/>
        </w:rPr>
        <w:t xml:space="preserve"> το</w:t>
      </w:r>
      <w:r>
        <w:rPr>
          <w:rFonts w:eastAsia="Times New Roman"/>
          <w:szCs w:val="24"/>
        </w:rPr>
        <w:t>ν</w:t>
      </w:r>
      <w:r w:rsidRPr="007572E8">
        <w:rPr>
          <w:rFonts w:eastAsia="Times New Roman"/>
          <w:szCs w:val="24"/>
        </w:rPr>
        <w:t xml:space="preserve"> Δήμο της Φαιστού </w:t>
      </w:r>
      <w:r>
        <w:rPr>
          <w:rFonts w:eastAsia="Times New Roman"/>
          <w:szCs w:val="24"/>
        </w:rPr>
        <w:t>σ</w:t>
      </w:r>
      <w:r w:rsidRPr="007572E8">
        <w:rPr>
          <w:rFonts w:eastAsia="Times New Roman"/>
          <w:szCs w:val="24"/>
        </w:rPr>
        <w:t xml:space="preserve">τα </w:t>
      </w:r>
      <w:r>
        <w:rPr>
          <w:rFonts w:eastAsia="Times New Roman"/>
          <w:szCs w:val="24"/>
        </w:rPr>
        <w:t>δ</w:t>
      </w:r>
      <w:r w:rsidRPr="007572E8">
        <w:rPr>
          <w:rFonts w:eastAsia="Times New Roman"/>
          <w:szCs w:val="24"/>
        </w:rPr>
        <w:t xml:space="preserve">ημοτικά </w:t>
      </w:r>
      <w:r>
        <w:rPr>
          <w:rFonts w:eastAsia="Times New Roman"/>
          <w:szCs w:val="24"/>
        </w:rPr>
        <w:t>σ</w:t>
      </w:r>
      <w:r w:rsidRPr="007572E8">
        <w:rPr>
          <w:rFonts w:eastAsia="Times New Roman"/>
          <w:szCs w:val="24"/>
        </w:rPr>
        <w:t>υμβούλια</w:t>
      </w:r>
      <w:r>
        <w:rPr>
          <w:rFonts w:eastAsia="Times New Roman"/>
          <w:szCs w:val="24"/>
        </w:rPr>
        <w:t>.</w:t>
      </w:r>
      <w:r w:rsidRPr="007572E8">
        <w:rPr>
          <w:rFonts w:eastAsia="Times New Roman"/>
          <w:szCs w:val="24"/>
        </w:rPr>
        <w:t xml:space="preserve"> Θέλω να πω ότι αυτές οι προτάσεις συζητήθηκαν στα αντίστοιχα </w:t>
      </w:r>
      <w:r>
        <w:rPr>
          <w:rFonts w:eastAsia="Times New Roman"/>
          <w:szCs w:val="24"/>
        </w:rPr>
        <w:t>δ</w:t>
      </w:r>
      <w:r w:rsidRPr="007572E8">
        <w:rPr>
          <w:rFonts w:eastAsia="Times New Roman"/>
          <w:szCs w:val="24"/>
        </w:rPr>
        <w:t xml:space="preserve">ημοτικά </w:t>
      </w:r>
      <w:r>
        <w:rPr>
          <w:rFonts w:eastAsia="Times New Roman"/>
          <w:szCs w:val="24"/>
        </w:rPr>
        <w:t>σ</w:t>
      </w:r>
      <w:r w:rsidRPr="007572E8">
        <w:rPr>
          <w:rFonts w:eastAsia="Times New Roman"/>
          <w:szCs w:val="24"/>
        </w:rPr>
        <w:t xml:space="preserve">υμβούλια </w:t>
      </w:r>
      <w:r>
        <w:rPr>
          <w:rFonts w:eastAsia="Times New Roman"/>
          <w:szCs w:val="24"/>
        </w:rPr>
        <w:t>με το</w:t>
      </w:r>
      <w:r>
        <w:rPr>
          <w:rFonts w:eastAsia="Times New Roman"/>
          <w:szCs w:val="24"/>
        </w:rPr>
        <w:t>ν</w:t>
      </w:r>
      <w:r>
        <w:rPr>
          <w:rFonts w:eastAsia="Times New Roman"/>
          <w:szCs w:val="24"/>
        </w:rPr>
        <w:t xml:space="preserve"> </w:t>
      </w:r>
      <w:r>
        <w:rPr>
          <w:rFonts w:eastAsia="Times New Roman"/>
          <w:szCs w:val="24"/>
        </w:rPr>
        <w:lastRenderedPageBreak/>
        <w:t>Δ</w:t>
      </w:r>
      <w:r w:rsidRPr="007572E8">
        <w:rPr>
          <w:rFonts w:eastAsia="Times New Roman"/>
          <w:szCs w:val="24"/>
        </w:rPr>
        <w:t xml:space="preserve">ήμο </w:t>
      </w:r>
      <w:r>
        <w:rPr>
          <w:rFonts w:eastAsia="Times New Roman"/>
          <w:szCs w:val="24"/>
        </w:rPr>
        <w:t xml:space="preserve">της </w:t>
      </w:r>
      <w:proofErr w:type="spellStart"/>
      <w:r>
        <w:rPr>
          <w:rFonts w:eastAsia="Times New Roman"/>
          <w:szCs w:val="24"/>
        </w:rPr>
        <w:t>Βιάννου</w:t>
      </w:r>
      <w:proofErr w:type="spellEnd"/>
      <w:r>
        <w:rPr>
          <w:rFonts w:eastAsia="Times New Roman"/>
          <w:szCs w:val="24"/>
        </w:rPr>
        <w:t>, δεν αφορά ιατρεία,</w:t>
      </w:r>
      <w:r w:rsidRPr="007572E8">
        <w:rPr>
          <w:rFonts w:eastAsia="Times New Roman"/>
          <w:szCs w:val="24"/>
        </w:rPr>
        <w:t xml:space="preserve"> αλλά </w:t>
      </w:r>
      <w:r>
        <w:rPr>
          <w:rFonts w:eastAsia="Times New Roman"/>
          <w:szCs w:val="24"/>
        </w:rPr>
        <w:t>α</w:t>
      </w:r>
      <w:r w:rsidRPr="007572E8">
        <w:rPr>
          <w:rFonts w:eastAsia="Times New Roman"/>
          <w:szCs w:val="24"/>
        </w:rPr>
        <w:t>φορούσε κατανομή του ΕΚΑΒ</w:t>
      </w:r>
      <w:r>
        <w:rPr>
          <w:rFonts w:eastAsia="Times New Roman"/>
          <w:szCs w:val="24"/>
        </w:rPr>
        <w:t>, τέτοιο</w:t>
      </w:r>
      <w:r w:rsidRPr="007572E8">
        <w:rPr>
          <w:rFonts w:eastAsia="Times New Roman"/>
          <w:szCs w:val="24"/>
        </w:rPr>
        <w:t xml:space="preserve"> ήταν το πρόβλημα εκεί</w:t>
      </w:r>
      <w:r>
        <w:rPr>
          <w:rFonts w:eastAsia="Times New Roman"/>
          <w:szCs w:val="24"/>
        </w:rPr>
        <w:t>.</w:t>
      </w:r>
      <w:r w:rsidRPr="007572E8">
        <w:rPr>
          <w:rFonts w:eastAsia="Times New Roman"/>
          <w:szCs w:val="24"/>
        </w:rPr>
        <w:t xml:space="preserve"> Συζητήθηκε στο </w:t>
      </w:r>
      <w:r>
        <w:rPr>
          <w:rFonts w:eastAsia="Times New Roman"/>
          <w:szCs w:val="24"/>
        </w:rPr>
        <w:t>δ</w:t>
      </w:r>
      <w:r w:rsidRPr="007572E8">
        <w:rPr>
          <w:rFonts w:eastAsia="Times New Roman"/>
          <w:szCs w:val="24"/>
        </w:rPr>
        <w:t xml:space="preserve">ημοτικό </w:t>
      </w:r>
      <w:r>
        <w:rPr>
          <w:rFonts w:eastAsia="Times New Roman"/>
          <w:szCs w:val="24"/>
        </w:rPr>
        <w:t>σ</w:t>
      </w:r>
      <w:r w:rsidRPr="007572E8">
        <w:rPr>
          <w:rFonts w:eastAsia="Times New Roman"/>
          <w:szCs w:val="24"/>
        </w:rPr>
        <w:t xml:space="preserve">υμβούλιο της Χερσονήσου που συζητήσαμε και </w:t>
      </w:r>
      <w:r w:rsidRPr="007572E8">
        <w:rPr>
          <w:rFonts w:eastAsia="Times New Roman"/>
          <w:szCs w:val="24"/>
        </w:rPr>
        <w:t>την κατανομή των ιατρείων με βάση τις ανάγκες του πληθυσμού</w:t>
      </w:r>
      <w:r>
        <w:rPr>
          <w:rFonts w:eastAsia="Times New Roman"/>
          <w:szCs w:val="24"/>
        </w:rPr>
        <w:t>,</w:t>
      </w:r>
      <w:r w:rsidRPr="007572E8">
        <w:rPr>
          <w:rFonts w:eastAsia="Times New Roman"/>
          <w:szCs w:val="24"/>
        </w:rPr>
        <w:t xml:space="preserve"> με βάση τις δομές υγείας που υπάρχουν και πώς </w:t>
      </w:r>
      <w:r>
        <w:rPr>
          <w:rFonts w:eastAsia="Times New Roman"/>
          <w:szCs w:val="24"/>
        </w:rPr>
        <w:t>θ</w:t>
      </w:r>
      <w:r w:rsidRPr="007572E8">
        <w:rPr>
          <w:rFonts w:eastAsia="Times New Roman"/>
          <w:szCs w:val="24"/>
        </w:rPr>
        <w:t>α τα αξιοποιήσουμε</w:t>
      </w:r>
      <w:r>
        <w:rPr>
          <w:rFonts w:eastAsia="Times New Roman"/>
          <w:szCs w:val="24"/>
        </w:rPr>
        <w:t>.</w:t>
      </w:r>
    </w:p>
    <w:p w14:paraId="62104B74" w14:textId="77777777" w:rsidR="000F52B4" w:rsidRDefault="00ED3287">
      <w:pPr>
        <w:spacing w:line="600" w:lineRule="auto"/>
        <w:ind w:firstLine="720"/>
        <w:contextualSpacing/>
        <w:jc w:val="both"/>
        <w:rPr>
          <w:rFonts w:eastAsia="Times New Roman"/>
          <w:szCs w:val="24"/>
        </w:rPr>
      </w:pPr>
      <w:r>
        <w:rPr>
          <w:rFonts w:eastAsia="Times New Roman"/>
          <w:szCs w:val="24"/>
        </w:rPr>
        <w:t>Τ</w:t>
      </w:r>
      <w:r w:rsidRPr="007572E8">
        <w:rPr>
          <w:rFonts w:eastAsia="Times New Roman"/>
          <w:szCs w:val="24"/>
        </w:rPr>
        <w:t>ο ερώτημά μου</w:t>
      </w:r>
      <w:r>
        <w:rPr>
          <w:rFonts w:eastAsia="Times New Roman"/>
          <w:szCs w:val="24"/>
        </w:rPr>
        <w:t>, λ</w:t>
      </w:r>
      <w:r w:rsidRPr="007572E8">
        <w:rPr>
          <w:rFonts w:eastAsia="Times New Roman"/>
          <w:szCs w:val="24"/>
        </w:rPr>
        <w:t>οιπόν</w:t>
      </w:r>
      <w:r>
        <w:rPr>
          <w:rFonts w:eastAsia="Times New Roman"/>
          <w:szCs w:val="24"/>
        </w:rPr>
        <w:t>, κ</w:t>
      </w:r>
      <w:r w:rsidRPr="007572E8">
        <w:rPr>
          <w:rFonts w:eastAsia="Times New Roman"/>
          <w:szCs w:val="24"/>
        </w:rPr>
        <w:t>ύριε Υπουργέ</w:t>
      </w:r>
      <w:r>
        <w:rPr>
          <w:rFonts w:eastAsia="Times New Roman"/>
          <w:szCs w:val="24"/>
        </w:rPr>
        <w:t>, είναι</w:t>
      </w:r>
      <w:r w:rsidRPr="005B5EC6">
        <w:rPr>
          <w:rFonts w:eastAsia="Times New Roman"/>
          <w:szCs w:val="24"/>
        </w:rPr>
        <w:t>:</w:t>
      </w:r>
      <w:r>
        <w:rPr>
          <w:rFonts w:eastAsia="Times New Roman"/>
          <w:szCs w:val="24"/>
        </w:rPr>
        <w:t xml:space="preserve"> </w:t>
      </w:r>
      <w:r w:rsidRPr="007572E8">
        <w:rPr>
          <w:rFonts w:eastAsia="Times New Roman"/>
          <w:szCs w:val="24"/>
        </w:rPr>
        <w:t xml:space="preserve">Οι αποφάσεις να παραχωρηθεί η χρήση των δύο </w:t>
      </w:r>
      <w:r w:rsidRPr="007572E8">
        <w:rPr>
          <w:rFonts w:eastAsia="Times New Roman"/>
          <w:szCs w:val="24"/>
        </w:rPr>
        <w:t>κτ</w:t>
      </w:r>
      <w:r>
        <w:rPr>
          <w:rFonts w:eastAsia="Times New Roman"/>
          <w:szCs w:val="24"/>
        </w:rPr>
        <w:t>η</w:t>
      </w:r>
      <w:r w:rsidRPr="007572E8">
        <w:rPr>
          <w:rFonts w:eastAsia="Times New Roman"/>
          <w:szCs w:val="24"/>
        </w:rPr>
        <w:t xml:space="preserve">ρίων </w:t>
      </w:r>
      <w:r w:rsidRPr="007572E8">
        <w:rPr>
          <w:rFonts w:eastAsia="Times New Roman"/>
          <w:szCs w:val="24"/>
        </w:rPr>
        <w:t>του ΙΚΑ</w:t>
      </w:r>
      <w:r>
        <w:rPr>
          <w:rFonts w:eastAsia="Times New Roman"/>
          <w:szCs w:val="24"/>
        </w:rPr>
        <w:t>,</w:t>
      </w:r>
      <w:r w:rsidRPr="007572E8">
        <w:rPr>
          <w:rFonts w:eastAsia="Times New Roman"/>
          <w:szCs w:val="24"/>
        </w:rPr>
        <w:t xml:space="preserve"> που είναι κλειστά</w:t>
      </w:r>
      <w:r>
        <w:rPr>
          <w:rFonts w:eastAsia="Times New Roman"/>
          <w:szCs w:val="24"/>
        </w:rPr>
        <w:t>,</w:t>
      </w:r>
      <w:r w:rsidRPr="007572E8">
        <w:rPr>
          <w:rFonts w:eastAsia="Times New Roman"/>
          <w:szCs w:val="24"/>
        </w:rPr>
        <w:t xml:space="preserve"> </w:t>
      </w:r>
      <w:r>
        <w:rPr>
          <w:rFonts w:eastAsia="Times New Roman"/>
          <w:szCs w:val="24"/>
        </w:rPr>
        <w:t>στ</w:t>
      </w:r>
      <w:r>
        <w:rPr>
          <w:rFonts w:eastAsia="Times New Roman"/>
          <w:szCs w:val="24"/>
        </w:rPr>
        <w:t xml:space="preserve">ο Υπουργείο Υγείας τι έγιναν; </w:t>
      </w:r>
      <w:r w:rsidRPr="007572E8">
        <w:rPr>
          <w:rFonts w:eastAsia="Times New Roman"/>
          <w:szCs w:val="24"/>
        </w:rPr>
        <w:t>Δεν</w:t>
      </w:r>
      <w:r>
        <w:rPr>
          <w:rFonts w:eastAsia="Times New Roman"/>
          <w:szCs w:val="24"/>
        </w:rPr>
        <w:t xml:space="preserve"> ήταν</w:t>
      </w:r>
      <w:r w:rsidRPr="007572E8">
        <w:rPr>
          <w:rFonts w:eastAsia="Times New Roman"/>
          <w:szCs w:val="24"/>
        </w:rPr>
        <w:t xml:space="preserve"> </w:t>
      </w:r>
      <w:r>
        <w:rPr>
          <w:rFonts w:eastAsia="Times New Roman"/>
          <w:szCs w:val="24"/>
        </w:rPr>
        <w:t xml:space="preserve">Μάιος και το συζητάμε τον Ιούνιο. </w:t>
      </w:r>
      <w:r w:rsidRPr="007572E8">
        <w:rPr>
          <w:rFonts w:eastAsia="Times New Roman"/>
          <w:szCs w:val="24"/>
        </w:rPr>
        <w:t xml:space="preserve">Συζητάμε από το Μάη του </w:t>
      </w:r>
      <w:r>
        <w:rPr>
          <w:rFonts w:eastAsia="Times New Roman"/>
          <w:szCs w:val="24"/>
        </w:rPr>
        <w:t>20</w:t>
      </w:r>
      <w:r w:rsidRPr="007572E8">
        <w:rPr>
          <w:rFonts w:eastAsia="Times New Roman"/>
          <w:szCs w:val="24"/>
        </w:rPr>
        <w:t xml:space="preserve">15 </w:t>
      </w:r>
      <w:r>
        <w:rPr>
          <w:rFonts w:eastAsia="Times New Roman"/>
          <w:szCs w:val="24"/>
        </w:rPr>
        <w:t>και κλείνουμε</w:t>
      </w:r>
      <w:r w:rsidRPr="007572E8">
        <w:rPr>
          <w:rFonts w:eastAsia="Times New Roman"/>
          <w:szCs w:val="24"/>
        </w:rPr>
        <w:t xml:space="preserve"> τέσσερα χρόνια</w:t>
      </w:r>
      <w:r>
        <w:rPr>
          <w:rFonts w:eastAsia="Times New Roman"/>
          <w:szCs w:val="24"/>
        </w:rPr>
        <w:t>. Κ</w:t>
      </w:r>
      <w:r w:rsidRPr="007572E8">
        <w:rPr>
          <w:rFonts w:eastAsia="Times New Roman"/>
          <w:szCs w:val="24"/>
        </w:rPr>
        <w:t xml:space="preserve">αι να πω ότι διαφωνούσε η </w:t>
      </w:r>
      <w:r w:rsidRPr="007572E8">
        <w:rPr>
          <w:rFonts w:eastAsia="Times New Roman"/>
          <w:szCs w:val="24"/>
        </w:rPr>
        <w:t>κ</w:t>
      </w:r>
      <w:r>
        <w:rPr>
          <w:rFonts w:eastAsia="Times New Roman"/>
          <w:szCs w:val="24"/>
        </w:rPr>
        <w:t>.</w:t>
      </w:r>
      <w:r w:rsidRPr="007572E8">
        <w:rPr>
          <w:rFonts w:eastAsia="Times New Roman"/>
          <w:szCs w:val="24"/>
        </w:rPr>
        <w:t xml:space="preserve"> </w:t>
      </w:r>
      <w:proofErr w:type="spellStart"/>
      <w:r w:rsidRPr="007572E8">
        <w:rPr>
          <w:rFonts w:eastAsia="Times New Roman"/>
          <w:szCs w:val="24"/>
        </w:rPr>
        <w:t>Αχτσιόγλου</w:t>
      </w:r>
      <w:proofErr w:type="spellEnd"/>
      <w:r w:rsidRPr="007572E8">
        <w:rPr>
          <w:rFonts w:eastAsia="Times New Roman"/>
          <w:szCs w:val="24"/>
        </w:rPr>
        <w:t xml:space="preserve"> ή ο κ</w:t>
      </w:r>
      <w:r>
        <w:rPr>
          <w:rFonts w:eastAsia="Times New Roman"/>
          <w:szCs w:val="24"/>
        </w:rPr>
        <w:t>.</w:t>
      </w:r>
      <w:r w:rsidRPr="007572E8">
        <w:rPr>
          <w:rFonts w:eastAsia="Times New Roman"/>
          <w:szCs w:val="24"/>
        </w:rPr>
        <w:t xml:space="preserve"> </w:t>
      </w:r>
      <w:proofErr w:type="spellStart"/>
      <w:r w:rsidRPr="007572E8">
        <w:rPr>
          <w:rFonts w:eastAsia="Times New Roman"/>
          <w:szCs w:val="24"/>
        </w:rPr>
        <w:t>Κατρούγκαλος</w:t>
      </w:r>
      <w:proofErr w:type="spellEnd"/>
      <w:r>
        <w:rPr>
          <w:rFonts w:eastAsia="Times New Roman"/>
          <w:szCs w:val="24"/>
        </w:rPr>
        <w:t>;</w:t>
      </w:r>
      <w:r w:rsidRPr="007572E8">
        <w:rPr>
          <w:rFonts w:eastAsia="Times New Roman"/>
          <w:szCs w:val="24"/>
        </w:rPr>
        <w:t xml:space="preserve"> Από τότε που ήταν Υπουργός Εργασίας</w:t>
      </w:r>
      <w:r>
        <w:rPr>
          <w:rFonts w:eastAsia="Times New Roman"/>
          <w:szCs w:val="24"/>
        </w:rPr>
        <w:t xml:space="preserve"> ο κ.</w:t>
      </w:r>
      <w:r w:rsidRPr="007572E8">
        <w:rPr>
          <w:rFonts w:eastAsia="Times New Roman"/>
          <w:szCs w:val="24"/>
        </w:rPr>
        <w:t xml:space="preserve"> Γιώργος </w:t>
      </w:r>
      <w:proofErr w:type="spellStart"/>
      <w:r w:rsidRPr="007572E8">
        <w:rPr>
          <w:rFonts w:eastAsia="Times New Roman"/>
          <w:szCs w:val="24"/>
        </w:rPr>
        <w:t>Κατρούγκαλος</w:t>
      </w:r>
      <w:proofErr w:type="spellEnd"/>
      <w:r>
        <w:rPr>
          <w:rFonts w:eastAsia="Times New Roman"/>
          <w:szCs w:val="24"/>
        </w:rPr>
        <w:t>,</w:t>
      </w:r>
      <w:r w:rsidRPr="007572E8">
        <w:rPr>
          <w:rFonts w:eastAsia="Times New Roman"/>
          <w:szCs w:val="24"/>
        </w:rPr>
        <w:t xml:space="preserve"> το συζητάμε</w:t>
      </w:r>
      <w:r>
        <w:rPr>
          <w:rFonts w:eastAsia="Times New Roman"/>
          <w:szCs w:val="24"/>
        </w:rPr>
        <w:t>.</w:t>
      </w:r>
      <w:r w:rsidRPr="007572E8">
        <w:rPr>
          <w:rFonts w:eastAsia="Times New Roman"/>
          <w:szCs w:val="24"/>
        </w:rPr>
        <w:t xml:space="preserve"> </w:t>
      </w:r>
      <w:r>
        <w:rPr>
          <w:rFonts w:eastAsia="Times New Roman"/>
          <w:szCs w:val="24"/>
        </w:rPr>
        <w:t>Να πω ότι</w:t>
      </w:r>
      <w:r w:rsidRPr="007572E8">
        <w:rPr>
          <w:rFonts w:eastAsia="Times New Roman"/>
          <w:szCs w:val="24"/>
        </w:rPr>
        <w:t xml:space="preserve"> καταλαβαίνω </w:t>
      </w:r>
      <w:r>
        <w:rPr>
          <w:rFonts w:eastAsia="Times New Roman"/>
          <w:szCs w:val="24"/>
        </w:rPr>
        <w:t xml:space="preserve">ότι </w:t>
      </w:r>
      <w:r w:rsidRPr="007572E8">
        <w:rPr>
          <w:rFonts w:eastAsia="Times New Roman"/>
          <w:szCs w:val="24"/>
        </w:rPr>
        <w:t xml:space="preserve">διαφωνεί ο </w:t>
      </w:r>
      <w:r>
        <w:rPr>
          <w:rFonts w:eastAsia="Times New Roman"/>
          <w:szCs w:val="24"/>
        </w:rPr>
        <w:t>Υπουργός. Α</w:t>
      </w:r>
      <w:r w:rsidRPr="007572E8">
        <w:rPr>
          <w:rFonts w:eastAsia="Times New Roman"/>
          <w:szCs w:val="24"/>
        </w:rPr>
        <w:t xml:space="preserve">λλά </w:t>
      </w:r>
      <w:r>
        <w:rPr>
          <w:rFonts w:eastAsia="Times New Roman"/>
          <w:szCs w:val="24"/>
        </w:rPr>
        <w:t xml:space="preserve">είναι </w:t>
      </w:r>
      <w:r w:rsidRPr="007572E8">
        <w:rPr>
          <w:rFonts w:eastAsia="Times New Roman"/>
          <w:szCs w:val="24"/>
        </w:rPr>
        <w:t>δυνατό</w:t>
      </w:r>
      <w:r>
        <w:rPr>
          <w:rFonts w:eastAsia="Times New Roman"/>
          <w:szCs w:val="24"/>
        </w:rPr>
        <w:t>ν</w:t>
      </w:r>
      <w:r w:rsidRPr="007572E8">
        <w:rPr>
          <w:rFonts w:eastAsia="Times New Roman"/>
          <w:szCs w:val="24"/>
        </w:rPr>
        <w:t xml:space="preserve"> να συμφωνούν οι Υπουργοί</w:t>
      </w:r>
      <w:r>
        <w:rPr>
          <w:rFonts w:eastAsia="Times New Roman"/>
          <w:szCs w:val="24"/>
        </w:rPr>
        <w:t xml:space="preserve"> και να μη γίνεται;</w:t>
      </w:r>
      <w:r w:rsidRPr="007572E8">
        <w:rPr>
          <w:rFonts w:eastAsia="Times New Roman"/>
          <w:szCs w:val="24"/>
        </w:rPr>
        <w:t xml:space="preserve"> Υπάρχουν διοικητικά στελέχη κάτω που </w:t>
      </w:r>
      <w:r>
        <w:rPr>
          <w:rFonts w:eastAsia="Times New Roman"/>
          <w:szCs w:val="24"/>
        </w:rPr>
        <w:t>αδιαφορούν; Υ</w:t>
      </w:r>
      <w:r w:rsidRPr="007572E8">
        <w:rPr>
          <w:rFonts w:eastAsia="Times New Roman"/>
          <w:szCs w:val="24"/>
        </w:rPr>
        <w:t>πάρχουν υπηρεσιακοί παράγοντες των Υπουργείων που δεν το δέχονται</w:t>
      </w:r>
      <w:r>
        <w:rPr>
          <w:rFonts w:eastAsia="Times New Roman"/>
          <w:szCs w:val="24"/>
        </w:rPr>
        <w:t>;</w:t>
      </w:r>
      <w:r w:rsidRPr="007572E8">
        <w:rPr>
          <w:rFonts w:eastAsia="Times New Roman"/>
          <w:szCs w:val="24"/>
        </w:rPr>
        <w:t xml:space="preserve"> </w:t>
      </w:r>
      <w:r>
        <w:rPr>
          <w:rFonts w:eastAsia="Times New Roman"/>
          <w:szCs w:val="24"/>
        </w:rPr>
        <w:t>Υπάρχουν</w:t>
      </w:r>
      <w:r w:rsidRPr="007572E8">
        <w:rPr>
          <w:rFonts w:eastAsia="Times New Roman"/>
          <w:szCs w:val="24"/>
        </w:rPr>
        <w:t xml:space="preserve"> ανεπάρκειες </w:t>
      </w:r>
      <w:r>
        <w:rPr>
          <w:rFonts w:eastAsia="Times New Roman"/>
          <w:szCs w:val="24"/>
        </w:rPr>
        <w:t>στις</w:t>
      </w:r>
      <w:r w:rsidRPr="007572E8">
        <w:rPr>
          <w:rFonts w:eastAsia="Times New Roman"/>
          <w:szCs w:val="24"/>
        </w:rPr>
        <w:t xml:space="preserve"> </w:t>
      </w:r>
      <w:r>
        <w:rPr>
          <w:rFonts w:eastAsia="Times New Roman"/>
          <w:szCs w:val="24"/>
        </w:rPr>
        <w:t>διοικήσεις;</w:t>
      </w:r>
    </w:p>
    <w:p w14:paraId="62104B75" w14:textId="77777777" w:rsidR="000F52B4" w:rsidRDefault="00ED3287">
      <w:pPr>
        <w:spacing w:line="600" w:lineRule="auto"/>
        <w:ind w:firstLine="720"/>
        <w:contextualSpacing/>
        <w:jc w:val="both"/>
        <w:rPr>
          <w:rFonts w:eastAsia="Times New Roman"/>
          <w:szCs w:val="24"/>
        </w:rPr>
      </w:pPr>
      <w:r>
        <w:rPr>
          <w:rFonts w:eastAsia="Times New Roman"/>
          <w:szCs w:val="24"/>
        </w:rPr>
        <w:t>Δ</w:t>
      </w:r>
      <w:r w:rsidRPr="007572E8">
        <w:rPr>
          <w:rFonts w:eastAsia="Times New Roman"/>
          <w:szCs w:val="24"/>
        </w:rPr>
        <w:t>εν γίνεται</w:t>
      </w:r>
      <w:r>
        <w:rPr>
          <w:rFonts w:eastAsia="Times New Roman"/>
          <w:szCs w:val="24"/>
        </w:rPr>
        <w:t>, όμως,</w:t>
      </w:r>
      <w:r w:rsidRPr="007572E8">
        <w:rPr>
          <w:rFonts w:eastAsia="Times New Roman"/>
          <w:szCs w:val="24"/>
        </w:rPr>
        <w:t xml:space="preserve"> να συνεχίσουμε με αυτή</w:t>
      </w:r>
      <w:r>
        <w:rPr>
          <w:rFonts w:eastAsia="Times New Roman"/>
          <w:szCs w:val="24"/>
        </w:rPr>
        <w:t>ν</w:t>
      </w:r>
      <w:r w:rsidRPr="007572E8">
        <w:rPr>
          <w:rFonts w:eastAsia="Times New Roman"/>
          <w:szCs w:val="24"/>
        </w:rPr>
        <w:t xml:space="preserve"> την καθυστέρηση</w:t>
      </w:r>
      <w:r>
        <w:rPr>
          <w:rFonts w:eastAsia="Times New Roman"/>
          <w:szCs w:val="24"/>
        </w:rPr>
        <w:t>.</w:t>
      </w:r>
      <w:r w:rsidRPr="007572E8">
        <w:rPr>
          <w:rFonts w:eastAsia="Times New Roman"/>
          <w:szCs w:val="24"/>
        </w:rPr>
        <w:t xml:space="preserve"> </w:t>
      </w:r>
      <w:r>
        <w:rPr>
          <w:rFonts w:eastAsia="Times New Roman"/>
          <w:szCs w:val="24"/>
        </w:rPr>
        <w:t>Σ</w:t>
      </w:r>
      <w:r w:rsidRPr="007572E8">
        <w:rPr>
          <w:rFonts w:eastAsia="Times New Roman"/>
          <w:szCs w:val="24"/>
        </w:rPr>
        <w:t xml:space="preserve">τα ιατρεία που λέμε ενδεχομένως να υπάρχει κάποιο </w:t>
      </w:r>
      <w:r w:rsidRPr="007572E8">
        <w:rPr>
          <w:rFonts w:eastAsia="Times New Roman"/>
          <w:szCs w:val="24"/>
        </w:rPr>
        <w:lastRenderedPageBreak/>
        <w:t xml:space="preserve">πρόβλημα στο να βρούμε </w:t>
      </w:r>
      <w:r>
        <w:rPr>
          <w:rFonts w:eastAsia="Times New Roman"/>
          <w:szCs w:val="24"/>
        </w:rPr>
        <w:t xml:space="preserve">γιατρούς να πάνε, αλλά </w:t>
      </w:r>
      <w:r w:rsidRPr="007572E8">
        <w:rPr>
          <w:rFonts w:eastAsia="Times New Roman"/>
          <w:szCs w:val="24"/>
        </w:rPr>
        <w:t>γιατί δεν θεσμοθετούνται από το Υπουργείο</w:t>
      </w:r>
      <w:r>
        <w:rPr>
          <w:rFonts w:eastAsia="Times New Roman"/>
          <w:szCs w:val="24"/>
        </w:rPr>
        <w:t>,</w:t>
      </w:r>
      <w:r w:rsidRPr="007572E8">
        <w:rPr>
          <w:rFonts w:eastAsia="Times New Roman"/>
          <w:szCs w:val="24"/>
        </w:rPr>
        <w:t xml:space="preserve"> η </w:t>
      </w:r>
      <w:r w:rsidRPr="007572E8">
        <w:rPr>
          <w:rFonts w:eastAsia="Times New Roman"/>
          <w:szCs w:val="24"/>
        </w:rPr>
        <w:t>θεσμοθέτησ</w:t>
      </w:r>
      <w:r>
        <w:rPr>
          <w:rFonts w:eastAsia="Times New Roman"/>
          <w:szCs w:val="24"/>
        </w:rPr>
        <w:t>ή</w:t>
      </w:r>
      <w:r w:rsidRPr="007572E8">
        <w:rPr>
          <w:rFonts w:eastAsia="Times New Roman"/>
          <w:szCs w:val="24"/>
        </w:rPr>
        <w:t xml:space="preserve"> </w:t>
      </w:r>
      <w:r>
        <w:rPr>
          <w:rFonts w:eastAsia="Times New Roman"/>
          <w:szCs w:val="24"/>
        </w:rPr>
        <w:t>τους</w:t>
      </w:r>
      <w:r w:rsidRPr="007572E8">
        <w:rPr>
          <w:rFonts w:eastAsia="Times New Roman"/>
          <w:szCs w:val="24"/>
        </w:rPr>
        <w:t xml:space="preserve"> ότι θα έχουμε </w:t>
      </w:r>
      <w:r>
        <w:rPr>
          <w:rFonts w:eastAsia="Times New Roman"/>
          <w:szCs w:val="24"/>
        </w:rPr>
        <w:t>ιατρεία εκεί;</w:t>
      </w:r>
    </w:p>
    <w:p w14:paraId="62104B76" w14:textId="77777777" w:rsidR="000F52B4" w:rsidRDefault="00ED3287">
      <w:pPr>
        <w:spacing w:line="600" w:lineRule="auto"/>
        <w:ind w:firstLine="720"/>
        <w:contextualSpacing/>
        <w:jc w:val="both"/>
        <w:rPr>
          <w:rFonts w:eastAsia="Times New Roman"/>
          <w:szCs w:val="24"/>
        </w:rPr>
      </w:pPr>
      <w:r>
        <w:rPr>
          <w:rFonts w:eastAsia="Times New Roman"/>
          <w:szCs w:val="24"/>
        </w:rPr>
        <w:t>Και αντίστοιχα, όπως σας είπα, στο οργανόγραμμα του νοσοκομείου β</w:t>
      </w:r>
      <w:r w:rsidRPr="007572E8">
        <w:rPr>
          <w:rFonts w:eastAsia="Times New Roman"/>
          <w:szCs w:val="24"/>
        </w:rPr>
        <w:t>εβαίως η μονάδα αυτή δεν υφίσταται</w:t>
      </w:r>
      <w:r>
        <w:rPr>
          <w:rFonts w:eastAsia="Times New Roman"/>
          <w:szCs w:val="24"/>
        </w:rPr>
        <w:t>,</w:t>
      </w:r>
      <w:r w:rsidRPr="007572E8">
        <w:rPr>
          <w:rFonts w:eastAsia="Times New Roman"/>
          <w:szCs w:val="24"/>
        </w:rPr>
        <w:t xml:space="preserve"> αλλά δεν φταίει η αίθουσα που δεν μπήκε στο οργανόγραμμα</w:t>
      </w:r>
      <w:r>
        <w:rPr>
          <w:rFonts w:eastAsia="Times New Roman"/>
          <w:szCs w:val="24"/>
        </w:rPr>
        <w:t>.</w:t>
      </w:r>
      <w:r w:rsidRPr="007572E8">
        <w:rPr>
          <w:rFonts w:eastAsia="Times New Roman"/>
          <w:szCs w:val="24"/>
        </w:rPr>
        <w:t xml:space="preserve"> Κάποιος </w:t>
      </w:r>
      <w:r>
        <w:rPr>
          <w:rFonts w:eastAsia="Times New Roman"/>
          <w:szCs w:val="24"/>
        </w:rPr>
        <w:t>διοικεί αυτό</w:t>
      </w:r>
      <w:r w:rsidRPr="007572E8">
        <w:rPr>
          <w:rFonts w:eastAsia="Times New Roman"/>
          <w:szCs w:val="24"/>
        </w:rPr>
        <w:t xml:space="preserve"> το νοσοκομείο</w:t>
      </w:r>
      <w:r>
        <w:rPr>
          <w:rFonts w:eastAsia="Times New Roman"/>
          <w:szCs w:val="24"/>
        </w:rPr>
        <w:t>, κάποιος</w:t>
      </w:r>
      <w:r w:rsidRPr="007572E8">
        <w:rPr>
          <w:rFonts w:eastAsia="Times New Roman"/>
          <w:szCs w:val="24"/>
        </w:rPr>
        <w:t xml:space="preserve"> προΐσταται της διοίκησης</w:t>
      </w:r>
      <w:r w:rsidRPr="007572E8">
        <w:rPr>
          <w:rFonts w:eastAsia="Times New Roman"/>
          <w:szCs w:val="24"/>
        </w:rPr>
        <w:t xml:space="preserve"> του νοσοκομείου και προφανώς </w:t>
      </w:r>
      <w:r>
        <w:rPr>
          <w:rFonts w:eastAsia="Times New Roman"/>
          <w:szCs w:val="24"/>
        </w:rPr>
        <w:t xml:space="preserve">το Υπουργείο </w:t>
      </w:r>
      <w:r w:rsidRPr="007572E8">
        <w:rPr>
          <w:rFonts w:eastAsia="Times New Roman"/>
          <w:szCs w:val="24"/>
        </w:rPr>
        <w:t>προΐσταται όλης αυτής της πυραμίδας</w:t>
      </w:r>
      <w:r>
        <w:rPr>
          <w:rFonts w:eastAsia="Times New Roman"/>
          <w:szCs w:val="24"/>
        </w:rPr>
        <w:t>.</w:t>
      </w:r>
      <w:r w:rsidRPr="007572E8">
        <w:rPr>
          <w:rFonts w:eastAsia="Times New Roman"/>
          <w:szCs w:val="24"/>
        </w:rPr>
        <w:t xml:space="preserve"> Δεν γίνεται</w:t>
      </w:r>
      <w:r>
        <w:rPr>
          <w:rFonts w:eastAsia="Times New Roman"/>
          <w:szCs w:val="24"/>
        </w:rPr>
        <w:t>,</w:t>
      </w:r>
      <w:r w:rsidRPr="007572E8">
        <w:rPr>
          <w:rFonts w:eastAsia="Times New Roman"/>
          <w:szCs w:val="24"/>
        </w:rPr>
        <w:t xml:space="preserve"> </w:t>
      </w:r>
      <w:r>
        <w:rPr>
          <w:rFonts w:eastAsia="Times New Roman"/>
          <w:szCs w:val="24"/>
        </w:rPr>
        <w:t>όμως,</w:t>
      </w:r>
      <w:r w:rsidRPr="007572E8">
        <w:rPr>
          <w:rFonts w:eastAsia="Times New Roman"/>
          <w:szCs w:val="24"/>
        </w:rPr>
        <w:t xml:space="preserve"> να </w:t>
      </w:r>
      <w:r>
        <w:rPr>
          <w:rFonts w:eastAsia="Times New Roman"/>
          <w:szCs w:val="24"/>
        </w:rPr>
        <w:t>εξαιρείται ό</w:t>
      </w:r>
      <w:r w:rsidRPr="007572E8">
        <w:rPr>
          <w:rFonts w:eastAsia="Times New Roman"/>
          <w:szCs w:val="24"/>
        </w:rPr>
        <w:t>ταν καλύπτουμε</w:t>
      </w:r>
      <w:r>
        <w:rPr>
          <w:rFonts w:eastAsia="Times New Roman"/>
          <w:szCs w:val="24"/>
        </w:rPr>
        <w:t xml:space="preserve"> </w:t>
      </w:r>
      <w:r w:rsidRPr="007572E8">
        <w:rPr>
          <w:rFonts w:eastAsia="Times New Roman"/>
          <w:szCs w:val="24"/>
        </w:rPr>
        <w:t>όλ</w:t>
      </w:r>
      <w:r>
        <w:rPr>
          <w:rFonts w:eastAsia="Times New Roman"/>
          <w:szCs w:val="24"/>
        </w:rPr>
        <w:t>ες</w:t>
      </w:r>
      <w:r w:rsidRPr="007572E8">
        <w:rPr>
          <w:rFonts w:eastAsia="Times New Roman"/>
          <w:szCs w:val="24"/>
        </w:rPr>
        <w:t xml:space="preserve"> </w:t>
      </w:r>
      <w:r>
        <w:rPr>
          <w:rFonts w:eastAsia="Times New Roman"/>
          <w:szCs w:val="24"/>
        </w:rPr>
        <w:t>τις ανάγκες όλων των ΜΕΘ</w:t>
      </w:r>
      <w:r w:rsidRPr="007572E8">
        <w:rPr>
          <w:rFonts w:eastAsia="Times New Roman"/>
          <w:szCs w:val="24"/>
        </w:rPr>
        <w:t xml:space="preserve"> της χώρας</w:t>
      </w:r>
      <w:r>
        <w:rPr>
          <w:rFonts w:eastAsia="Times New Roman"/>
          <w:szCs w:val="24"/>
        </w:rPr>
        <w:t>;</w:t>
      </w:r>
    </w:p>
    <w:p w14:paraId="62104B77" w14:textId="77777777" w:rsidR="000F52B4" w:rsidRDefault="00ED3287">
      <w:pPr>
        <w:spacing w:line="600" w:lineRule="auto"/>
        <w:ind w:firstLine="720"/>
        <w:contextualSpacing/>
        <w:jc w:val="both"/>
        <w:rPr>
          <w:rFonts w:eastAsia="Times New Roman"/>
          <w:szCs w:val="24"/>
        </w:rPr>
      </w:pPr>
      <w:r>
        <w:rPr>
          <w:rFonts w:eastAsia="Times New Roman" w:cs="Times New Roman"/>
          <w:b/>
          <w:szCs w:val="24"/>
        </w:rPr>
        <w:t xml:space="preserve">ΠΡΟΕΔΡΕΥΩΝ (Αναστάσιος Κουράκης): </w:t>
      </w:r>
      <w:r w:rsidRPr="007572E8">
        <w:rPr>
          <w:rFonts w:eastAsia="Times New Roman"/>
          <w:szCs w:val="24"/>
        </w:rPr>
        <w:t>Ευχαριστούμε τον κ</w:t>
      </w:r>
      <w:r>
        <w:rPr>
          <w:rFonts w:eastAsia="Times New Roman"/>
          <w:szCs w:val="24"/>
        </w:rPr>
        <w:t>.</w:t>
      </w:r>
      <w:r w:rsidRPr="007572E8">
        <w:rPr>
          <w:rFonts w:eastAsia="Times New Roman"/>
          <w:szCs w:val="24"/>
        </w:rPr>
        <w:t xml:space="preserve"> </w:t>
      </w:r>
      <w:proofErr w:type="spellStart"/>
      <w:r>
        <w:rPr>
          <w:rFonts w:eastAsia="Times New Roman"/>
          <w:szCs w:val="24"/>
        </w:rPr>
        <w:t>Ηγουμενίδη</w:t>
      </w:r>
      <w:proofErr w:type="spellEnd"/>
      <w:r>
        <w:rPr>
          <w:rFonts w:eastAsia="Times New Roman"/>
          <w:szCs w:val="24"/>
        </w:rPr>
        <w:t>, Βουλευτή Η</w:t>
      </w:r>
      <w:r w:rsidRPr="007572E8">
        <w:rPr>
          <w:rFonts w:eastAsia="Times New Roman"/>
          <w:szCs w:val="24"/>
        </w:rPr>
        <w:t>ρακλείου τ</w:t>
      </w:r>
      <w:r w:rsidRPr="007572E8">
        <w:rPr>
          <w:rFonts w:eastAsia="Times New Roman"/>
          <w:szCs w:val="24"/>
        </w:rPr>
        <w:t>ου Συνασπισμού</w:t>
      </w:r>
      <w:r>
        <w:rPr>
          <w:rFonts w:eastAsia="Times New Roman"/>
          <w:szCs w:val="24"/>
        </w:rPr>
        <w:t>.</w:t>
      </w:r>
    </w:p>
    <w:p w14:paraId="62104B78" w14:textId="77777777" w:rsidR="000F52B4" w:rsidRDefault="00ED3287">
      <w:pPr>
        <w:spacing w:line="600" w:lineRule="auto"/>
        <w:ind w:firstLine="720"/>
        <w:contextualSpacing/>
        <w:jc w:val="both"/>
        <w:rPr>
          <w:rFonts w:eastAsia="Times New Roman"/>
          <w:szCs w:val="24"/>
        </w:rPr>
      </w:pPr>
      <w:r>
        <w:rPr>
          <w:rFonts w:eastAsia="Times New Roman"/>
          <w:szCs w:val="24"/>
        </w:rPr>
        <w:t>Τ</w:t>
      </w:r>
      <w:r w:rsidRPr="007572E8">
        <w:rPr>
          <w:rFonts w:eastAsia="Times New Roman"/>
          <w:szCs w:val="24"/>
        </w:rPr>
        <w:t>ο</w:t>
      </w:r>
      <w:r>
        <w:rPr>
          <w:rFonts w:eastAsia="Times New Roman"/>
          <w:szCs w:val="24"/>
        </w:rPr>
        <w:t>ν</w:t>
      </w:r>
      <w:r w:rsidRPr="007572E8">
        <w:rPr>
          <w:rFonts w:eastAsia="Times New Roman"/>
          <w:szCs w:val="24"/>
        </w:rPr>
        <w:t xml:space="preserve"> λόγο έχει ο Υπουργός Υγείας</w:t>
      </w:r>
      <w:r>
        <w:rPr>
          <w:rFonts w:eastAsia="Times New Roman"/>
          <w:szCs w:val="24"/>
        </w:rPr>
        <w:t xml:space="preserve"> κ. Ξανθός</w:t>
      </w:r>
      <w:r w:rsidRPr="007572E8">
        <w:rPr>
          <w:rFonts w:eastAsia="Times New Roman"/>
          <w:szCs w:val="24"/>
        </w:rPr>
        <w:t xml:space="preserve"> για τη δευτερολογία</w:t>
      </w:r>
      <w:r>
        <w:rPr>
          <w:rFonts w:eastAsia="Times New Roman"/>
          <w:szCs w:val="24"/>
        </w:rPr>
        <w:t xml:space="preserve"> του.</w:t>
      </w:r>
    </w:p>
    <w:p w14:paraId="62104B79" w14:textId="77777777" w:rsidR="000F52B4" w:rsidRDefault="00ED3287">
      <w:pPr>
        <w:spacing w:line="600" w:lineRule="auto"/>
        <w:ind w:firstLine="720"/>
        <w:contextualSpacing/>
        <w:jc w:val="both"/>
        <w:rPr>
          <w:rFonts w:eastAsia="Times New Roman"/>
          <w:szCs w:val="24"/>
        </w:rPr>
      </w:pPr>
      <w:r w:rsidRPr="00220D63">
        <w:rPr>
          <w:rFonts w:eastAsia="Times New Roman"/>
          <w:b/>
          <w:szCs w:val="24"/>
        </w:rPr>
        <w:t>ΑΝΔΡΕΑΣ ΞΑΝΘΟΣ (Υπουργός Υγείας):</w:t>
      </w:r>
      <w:r w:rsidRPr="00220D63">
        <w:rPr>
          <w:rFonts w:eastAsia="Times New Roman"/>
          <w:szCs w:val="24"/>
        </w:rPr>
        <w:t xml:space="preserve"> </w:t>
      </w:r>
      <w:r>
        <w:rPr>
          <w:rFonts w:eastAsia="Times New Roman"/>
          <w:szCs w:val="24"/>
        </w:rPr>
        <w:t xml:space="preserve">Αγαπητέ </w:t>
      </w:r>
      <w:r w:rsidRPr="007572E8">
        <w:rPr>
          <w:rFonts w:eastAsia="Times New Roman"/>
          <w:szCs w:val="24"/>
        </w:rPr>
        <w:t>συνάδελφε</w:t>
      </w:r>
      <w:r>
        <w:rPr>
          <w:rFonts w:eastAsia="Times New Roman"/>
          <w:szCs w:val="24"/>
        </w:rPr>
        <w:t>,</w:t>
      </w:r>
      <w:r w:rsidRPr="007572E8">
        <w:rPr>
          <w:rFonts w:eastAsia="Times New Roman"/>
          <w:szCs w:val="24"/>
        </w:rPr>
        <w:t xml:space="preserve"> εκκρεμότητες </w:t>
      </w:r>
      <w:r>
        <w:rPr>
          <w:rFonts w:eastAsia="Times New Roman"/>
          <w:szCs w:val="24"/>
        </w:rPr>
        <w:t>σίγουρα</w:t>
      </w:r>
      <w:r w:rsidRPr="007572E8">
        <w:rPr>
          <w:rFonts w:eastAsia="Times New Roman"/>
          <w:szCs w:val="24"/>
        </w:rPr>
        <w:t xml:space="preserve"> υπάρχουν</w:t>
      </w:r>
      <w:r>
        <w:rPr>
          <w:rFonts w:eastAsia="Times New Roman"/>
          <w:szCs w:val="24"/>
        </w:rPr>
        <w:t>. Δ</w:t>
      </w:r>
      <w:r w:rsidRPr="007572E8">
        <w:rPr>
          <w:rFonts w:eastAsia="Times New Roman"/>
          <w:szCs w:val="24"/>
        </w:rPr>
        <w:t>υσκολίες σίγουρα υπάρχουν</w:t>
      </w:r>
      <w:r>
        <w:rPr>
          <w:rFonts w:eastAsia="Times New Roman"/>
          <w:szCs w:val="24"/>
        </w:rPr>
        <w:t>.</w:t>
      </w:r>
      <w:r w:rsidRPr="007572E8">
        <w:rPr>
          <w:rFonts w:eastAsia="Times New Roman"/>
          <w:szCs w:val="24"/>
        </w:rPr>
        <w:t xml:space="preserve"> Καθυστερήσεις σίγουρα </w:t>
      </w:r>
      <w:r>
        <w:rPr>
          <w:rFonts w:eastAsia="Times New Roman"/>
          <w:szCs w:val="24"/>
        </w:rPr>
        <w:t>υπάρχουν. Α</w:t>
      </w:r>
      <w:r w:rsidRPr="007572E8">
        <w:rPr>
          <w:rFonts w:eastAsia="Times New Roman"/>
          <w:szCs w:val="24"/>
        </w:rPr>
        <w:t>υτό που νομίζω ότι δεν μπορώ</w:t>
      </w:r>
      <w:r w:rsidRPr="007572E8">
        <w:rPr>
          <w:rFonts w:eastAsia="Times New Roman"/>
          <w:szCs w:val="24"/>
        </w:rPr>
        <w:t xml:space="preserve"> να αποδεχτώ</w:t>
      </w:r>
      <w:r>
        <w:rPr>
          <w:rFonts w:eastAsia="Times New Roman"/>
          <w:szCs w:val="24"/>
        </w:rPr>
        <w:t>,</w:t>
      </w:r>
      <w:r w:rsidRPr="007572E8">
        <w:rPr>
          <w:rFonts w:eastAsia="Times New Roman"/>
          <w:szCs w:val="24"/>
        </w:rPr>
        <w:t xml:space="preserve"> τουλάχιστον εγώ προσωπικά</w:t>
      </w:r>
      <w:r>
        <w:rPr>
          <w:rFonts w:eastAsia="Times New Roman"/>
          <w:szCs w:val="24"/>
        </w:rPr>
        <w:t>,</w:t>
      </w:r>
      <w:r w:rsidRPr="007572E8">
        <w:rPr>
          <w:rFonts w:eastAsia="Times New Roman"/>
          <w:szCs w:val="24"/>
        </w:rPr>
        <w:t xml:space="preserve"> ότι </w:t>
      </w:r>
      <w:r w:rsidRPr="007572E8">
        <w:rPr>
          <w:rFonts w:eastAsia="Times New Roman"/>
          <w:szCs w:val="24"/>
        </w:rPr>
        <w:lastRenderedPageBreak/>
        <w:t>υπάρχει είναι ηθελημένη ολιγωρία</w:t>
      </w:r>
      <w:r>
        <w:rPr>
          <w:rFonts w:eastAsia="Times New Roman"/>
          <w:szCs w:val="24"/>
        </w:rPr>
        <w:t>,</w:t>
      </w:r>
      <w:r w:rsidRPr="007572E8">
        <w:rPr>
          <w:rFonts w:eastAsia="Times New Roman"/>
          <w:szCs w:val="24"/>
        </w:rPr>
        <w:t xml:space="preserve"> ηθελημένη υπονόμευση ενός οποιο</w:t>
      </w:r>
      <w:r>
        <w:rPr>
          <w:rFonts w:eastAsia="Times New Roman"/>
          <w:szCs w:val="24"/>
        </w:rPr>
        <w:t>υ</w:t>
      </w:r>
      <w:r w:rsidRPr="007572E8">
        <w:rPr>
          <w:rFonts w:eastAsia="Times New Roman"/>
          <w:szCs w:val="24"/>
        </w:rPr>
        <w:t>δήποτε σχεδιασμού</w:t>
      </w:r>
      <w:r>
        <w:rPr>
          <w:rFonts w:eastAsia="Times New Roman"/>
          <w:szCs w:val="24"/>
        </w:rPr>
        <w:t xml:space="preserve">. </w:t>
      </w:r>
    </w:p>
    <w:p w14:paraId="62104B7A" w14:textId="77777777" w:rsidR="000F52B4" w:rsidRDefault="00ED3287">
      <w:pPr>
        <w:spacing w:line="600" w:lineRule="auto"/>
        <w:ind w:firstLine="720"/>
        <w:contextualSpacing/>
        <w:jc w:val="both"/>
        <w:rPr>
          <w:rFonts w:eastAsia="Times New Roman"/>
          <w:szCs w:val="24"/>
        </w:rPr>
      </w:pPr>
      <w:r>
        <w:rPr>
          <w:rFonts w:eastAsia="Times New Roman"/>
          <w:szCs w:val="24"/>
        </w:rPr>
        <w:t>Ο σχεδιασμός</w:t>
      </w:r>
      <w:r w:rsidRPr="007572E8">
        <w:rPr>
          <w:rFonts w:eastAsia="Times New Roman"/>
          <w:szCs w:val="24"/>
        </w:rPr>
        <w:t xml:space="preserve"> είναι κάτι το οποίο τροποποιείται στην πορεία του χρόνου ανάλογα με τις πραγματικές δυνατότητες</w:t>
      </w:r>
      <w:r>
        <w:rPr>
          <w:rFonts w:eastAsia="Times New Roman"/>
          <w:szCs w:val="24"/>
        </w:rPr>
        <w:t>,</w:t>
      </w:r>
      <w:r w:rsidRPr="007572E8">
        <w:rPr>
          <w:rFonts w:eastAsia="Times New Roman"/>
          <w:szCs w:val="24"/>
        </w:rPr>
        <w:t xml:space="preserve"> ανάλογα με τα ν</w:t>
      </w:r>
      <w:r w:rsidRPr="007572E8">
        <w:rPr>
          <w:rFonts w:eastAsia="Times New Roman"/>
          <w:szCs w:val="24"/>
        </w:rPr>
        <w:t>έα δεδομένα</w:t>
      </w:r>
      <w:r>
        <w:rPr>
          <w:rFonts w:eastAsia="Times New Roman"/>
          <w:szCs w:val="24"/>
        </w:rPr>
        <w:t>. Άρα, την ευθύνη</w:t>
      </w:r>
      <w:r w:rsidRPr="007572E8">
        <w:rPr>
          <w:rFonts w:eastAsia="Times New Roman"/>
          <w:szCs w:val="24"/>
        </w:rPr>
        <w:t xml:space="preserve"> για </w:t>
      </w:r>
      <w:r>
        <w:rPr>
          <w:rFonts w:eastAsia="Times New Roman"/>
          <w:szCs w:val="24"/>
        </w:rPr>
        <w:t xml:space="preserve">την </w:t>
      </w:r>
      <w:proofErr w:type="spellStart"/>
      <w:r>
        <w:rPr>
          <w:rFonts w:eastAsia="Times New Roman"/>
          <w:szCs w:val="24"/>
        </w:rPr>
        <w:t>επικαιροποίηση</w:t>
      </w:r>
      <w:proofErr w:type="spellEnd"/>
      <w:r>
        <w:rPr>
          <w:rFonts w:eastAsia="Times New Roman"/>
          <w:szCs w:val="24"/>
        </w:rPr>
        <w:t xml:space="preserve"> του σχεδιασμού</w:t>
      </w:r>
      <w:r w:rsidRPr="007572E8">
        <w:rPr>
          <w:rFonts w:eastAsia="Times New Roman"/>
          <w:szCs w:val="24"/>
        </w:rPr>
        <w:t xml:space="preserve"> και την </w:t>
      </w:r>
      <w:r w:rsidRPr="007572E8">
        <w:rPr>
          <w:rFonts w:eastAsia="Times New Roman"/>
          <w:szCs w:val="24"/>
        </w:rPr>
        <w:t>υλοποίησ</w:t>
      </w:r>
      <w:r>
        <w:rPr>
          <w:rFonts w:eastAsia="Times New Roman"/>
          <w:szCs w:val="24"/>
        </w:rPr>
        <w:t>ή</w:t>
      </w:r>
      <w:r w:rsidRPr="007572E8">
        <w:rPr>
          <w:rFonts w:eastAsia="Times New Roman"/>
          <w:szCs w:val="24"/>
        </w:rPr>
        <w:t xml:space="preserve"> </w:t>
      </w:r>
      <w:r w:rsidRPr="007572E8">
        <w:rPr>
          <w:rFonts w:eastAsia="Times New Roman"/>
          <w:szCs w:val="24"/>
        </w:rPr>
        <w:t xml:space="preserve">του την έχει η συγκεκριμένη διοίκηση της </w:t>
      </w:r>
      <w:r>
        <w:rPr>
          <w:rFonts w:eastAsia="Times New Roman"/>
          <w:szCs w:val="24"/>
        </w:rPr>
        <w:t>7ης</w:t>
      </w:r>
      <w:r w:rsidRPr="007572E8">
        <w:rPr>
          <w:rFonts w:eastAsia="Times New Roman"/>
          <w:szCs w:val="24"/>
        </w:rPr>
        <w:t xml:space="preserve"> </w:t>
      </w:r>
      <w:r>
        <w:rPr>
          <w:rFonts w:eastAsia="Times New Roman"/>
          <w:szCs w:val="24"/>
        </w:rPr>
        <w:t xml:space="preserve">Υγειονομικής Περιφέρειας. </w:t>
      </w:r>
    </w:p>
    <w:p w14:paraId="62104B7B" w14:textId="77777777" w:rsidR="000F52B4" w:rsidRDefault="00ED3287">
      <w:pPr>
        <w:spacing w:line="600" w:lineRule="auto"/>
        <w:ind w:firstLine="720"/>
        <w:contextualSpacing/>
        <w:jc w:val="both"/>
        <w:rPr>
          <w:rFonts w:eastAsia="Times New Roman"/>
          <w:szCs w:val="24"/>
        </w:rPr>
      </w:pPr>
      <w:r w:rsidRPr="007572E8">
        <w:rPr>
          <w:rFonts w:eastAsia="Times New Roman"/>
          <w:szCs w:val="24"/>
        </w:rPr>
        <w:t>Φαντάζομαι ότι έχετε πάρει απαντήσεις</w:t>
      </w:r>
      <w:r>
        <w:rPr>
          <w:rFonts w:eastAsia="Times New Roman"/>
          <w:szCs w:val="24"/>
        </w:rPr>
        <w:t>,</w:t>
      </w:r>
      <w:r w:rsidRPr="007572E8">
        <w:rPr>
          <w:rFonts w:eastAsia="Times New Roman"/>
          <w:szCs w:val="24"/>
        </w:rPr>
        <w:t xml:space="preserve"> έχετε συζητήσει μαζί τους </w:t>
      </w:r>
      <w:r>
        <w:rPr>
          <w:rFonts w:eastAsia="Times New Roman"/>
          <w:szCs w:val="24"/>
        </w:rPr>
        <w:t>π</w:t>
      </w:r>
      <w:r w:rsidRPr="007572E8">
        <w:rPr>
          <w:rFonts w:eastAsia="Times New Roman"/>
          <w:szCs w:val="24"/>
        </w:rPr>
        <w:t xml:space="preserve">οιες είναι οι προτεραιότητες </w:t>
      </w:r>
      <w:r>
        <w:rPr>
          <w:rFonts w:eastAsia="Times New Roman"/>
          <w:szCs w:val="24"/>
        </w:rPr>
        <w:t xml:space="preserve">και </w:t>
      </w:r>
      <w:r>
        <w:rPr>
          <w:rFonts w:eastAsia="Times New Roman"/>
          <w:szCs w:val="24"/>
        </w:rPr>
        <w:t>ποιες είναι οι ιεραρχήσεις. Ό</w:t>
      </w:r>
      <w:r w:rsidRPr="007572E8">
        <w:rPr>
          <w:rFonts w:eastAsia="Times New Roman"/>
          <w:szCs w:val="24"/>
        </w:rPr>
        <w:t xml:space="preserve">λοι θέλουμε τα βήματα </w:t>
      </w:r>
      <w:r>
        <w:rPr>
          <w:rFonts w:eastAsia="Times New Roman"/>
          <w:szCs w:val="24"/>
        </w:rPr>
        <w:t xml:space="preserve">να </w:t>
      </w:r>
      <w:r w:rsidRPr="007572E8">
        <w:rPr>
          <w:rFonts w:eastAsia="Times New Roman"/>
          <w:szCs w:val="24"/>
        </w:rPr>
        <w:t>είναι πιο γρήγορα</w:t>
      </w:r>
      <w:r>
        <w:rPr>
          <w:rFonts w:eastAsia="Times New Roman"/>
          <w:szCs w:val="24"/>
        </w:rPr>
        <w:t>,</w:t>
      </w:r>
      <w:r w:rsidRPr="007572E8">
        <w:rPr>
          <w:rFonts w:eastAsia="Times New Roman"/>
          <w:szCs w:val="24"/>
        </w:rPr>
        <w:t xml:space="preserve"> όλοι θέλουμε να καλύψου</w:t>
      </w:r>
      <w:r>
        <w:rPr>
          <w:rFonts w:eastAsia="Times New Roman"/>
          <w:szCs w:val="24"/>
        </w:rPr>
        <w:t xml:space="preserve">με με </w:t>
      </w:r>
      <w:r w:rsidRPr="007572E8">
        <w:rPr>
          <w:rFonts w:eastAsia="Times New Roman"/>
          <w:szCs w:val="24"/>
        </w:rPr>
        <w:t>μεγαλύτερη πληρότητα τις ανάγκες του πληθυσμού και ιδιαίτερα σε απομακρυσμένες περιοχές</w:t>
      </w:r>
      <w:r>
        <w:rPr>
          <w:rFonts w:eastAsia="Times New Roman"/>
          <w:szCs w:val="24"/>
        </w:rPr>
        <w:t>.</w:t>
      </w:r>
      <w:r w:rsidRPr="007572E8">
        <w:rPr>
          <w:rFonts w:eastAsia="Times New Roman"/>
          <w:szCs w:val="24"/>
        </w:rPr>
        <w:t xml:space="preserve"> Η δυνατότητα η πραγματική δεν είναι πάντα </w:t>
      </w:r>
      <w:r>
        <w:rPr>
          <w:rFonts w:eastAsia="Times New Roman"/>
          <w:szCs w:val="24"/>
        </w:rPr>
        <w:t>διασφαλισμένη</w:t>
      </w:r>
      <w:r w:rsidRPr="007572E8">
        <w:rPr>
          <w:rFonts w:eastAsia="Times New Roman"/>
          <w:szCs w:val="24"/>
        </w:rPr>
        <w:t xml:space="preserve"> για διάφο</w:t>
      </w:r>
      <w:r w:rsidRPr="007572E8">
        <w:rPr>
          <w:rFonts w:eastAsia="Times New Roman"/>
          <w:szCs w:val="24"/>
        </w:rPr>
        <w:t>ρους λόγους</w:t>
      </w:r>
      <w:r>
        <w:rPr>
          <w:rFonts w:eastAsia="Times New Roman"/>
          <w:szCs w:val="24"/>
        </w:rPr>
        <w:t>,</w:t>
      </w:r>
      <w:r w:rsidRPr="007572E8">
        <w:rPr>
          <w:rFonts w:eastAsia="Times New Roman"/>
          <w:szCs w:val="24"/>
        </w:rPr>
        <w:t xml:space="preserve"> διότι δεν υπάρχει η </w:t>
      </w:r>
      <w:r>
        <w:rPr>
          <w:rFonts w:eastAsia="Times New Roman"/>
          <w:szCs w:val="24"/>
        </w:rPr>
        <w:t>ανταπόκριση από την πλευρά των</w:t>
      </w:r>
      <w:r w:rsidRPr="007572E8">
        <w:rPr>
          <w:rFonts w:eastAsia="Times New Roman"/>
          <w:szCs w:val="24"/>
        </w:rPr>
        <w:t xml:space="preserve"> ιατρών</w:t>
      </w:r>
      <w:r>
        <w:rPr>
          <w:rFonts w:eastAsia="Times New Roman"/>
          <w:szCs w:val="24"/>
        </w:rPr>
        <w:t>,</w:t>
      </w:r>
      <w:r w:rsidRPr="007572E8">
        <w:rPr>
          <w:rFonts w:eastAsia="Times New Roman"/>
          <w:szCs w:val="24"/>
        </w:rPr>
        <w:t xml:space="preserve"> διότι υπάρχουν δυσκολίες εξεύρεσης πόρων </w:t>
      </w:r>
      <w:r>
        <w:rPr>
          <w:rFonts w:eastAsia="Times New Roman"/>
          <w:szCs w:val="24"/>
        </w:rPr>
        <w:t xml:space="preserve">οι οποίοι </w:t>
      </w:r>
      <w:r w:rsidRPr="007572E8">
        <w:rPr>
          <w:rFonts w:eastAsia="Times New Roman"/>
          <w:szCs w:val="24"/>
        </w:rPr>
        <w:t xml:space="preserve">θα είναι </w:t>
      </w:r>
      <w:r>
        <w:rPr>
          <w:rFonts w:eastAsia="Times New Roman"/>
          <w:szCs w:val="24"/>
        </w:rPr>
        <w:t>απαραίτητοι</w:t>
      </w:r>
      <w:r w:rsidRPr="007572E8">
        <w:rPr>
          <w:rFonts w:eastAsia="Times New Roman"/>
          <w:szCs w:val="24"/>
        </w:rPr>
        <w:t xml:space="preserve"> για τ</w:t>
      </w:r>
      <w:r>
        <w:rPr>
          <w:rFonts w:eastAsia="Times New Roman"/>
          <w:szCs w:val="24"/>
        </w:rPr>
        <w:t>ο</w:t>
      </w:r>
      <w:r w:rsidRPr="007572E8">
        <w:rPr>
          <w:rFonts w:eastAsia="Times New Roman"/>
          <w:szCs w:val="24"/>
        </w:rPr>
        <w:t>ν εξοπλισμό</w:t>
      </w:r>
      <w:r>
        <w:rPr>
          <w:rFonts w:eastAsia="Times New Roman"/>
          <w:szCs w:val="24"/>
        </w:rPr>
        <w:t>,</w:t>
      </w:r>
      <w:r w:rsidRPr="007572E8">
        <w:rPr>
          <w:rFonts w:eastAsia="Times New Roman"/>
          <w:szCs w:val="24"/>
        </w:rPr>
        <w:t xml:space="preserve"> την αναβάθμιση των υποδομών και λοιπά</w:t>
      </w:r>
      <w:r>
        <w:rPr>
          <w:rFonts w:eastAsia="Times New Roman"/>
          <w:szCs w:val="24"/>
        </w:rPr>
        <w:t>.</w:t>
      </w:r>
    </w:p>
    <w:p w14:paraId="62104B7C" w14:textId="77777777" w:rsidR="000F52B4" w:rsidRDefault="00ED3287">
      <w:pPr>
        <w:spacing w:line="600" w:lineRule="auto"/>
        <w:ind w:firstLine="720"/>
        <w:contextualSpacing/>
        <w:jc w:val="both"/>
        <w:rPr>
          <w:rFonts w:eastAsia="Times New Roman"/>
          <w:szCs w:val="24"/>
        </w:rPr>
      </w:pPr>
      <w:r>
        <w:rPr>
          <w:rFonts w:eastAsia="Times New Roman"/>
          <w:szCs w:val="24"/>
        </w:rPr>
        <w:lastRenderedPageBreak/>
        <w:t>Τ</w:t>
      </w:r>
      <w:r w:rsidRPr="007572E8">
        <w:rPr>
          <w:rFonts w:eastAsia="Times New Roman"/>
          <w:szCs w:val="24"/>
        </w:rPr>
        <w:t xml:space="preserve">ο θέμα με την παραχώρηση </w:t>
      </w:r>
      <w:r>
        <w:rPr>
          <w:rFonts w:eastAsia="Times New Roman"/>
          <w:szCs w:val="24"/>
        </w:rPr>
        <w:t>των</w:t>
      </w:r>
      <w:r w:rsidRPr="007572E8">
        <w:rPr>
          <w:rFonts w:eastAsia="Times New Roman"/>
          <w:szCs w:val="24"/>
        </w:rPr>
        <w:t xml:space="preserve"> κτ</w:t>
      </w:r>
      <w:r>
        <w:rPr>
          <w:rFonts w:eastAsia="Times New Roman"/>
          <w:szCs w:val="24"/>
        </w:rPr>
        <w:t>η</w:t>
      </w:r>
      <w:r w:rsidRPr="007572E8">
        <w:rPr>
          <w:rFonts w:eastAsia="Times New Roman"/>
          <w:szCs w:val="24"/>
        </w:rPr>
        <w:t>ρί</w:t>
      </w:r>
      <w:r>
        <w:rPr>
          <w:rFonts w:eastAsia="Times New Roman"/>
          <w:szCs w:val="24"/>
        </w:rPr>
        <w:t xml:space="preserve">ων θα λήξει πάρα πολύ σύντομα </w:t>
      </w:r>
      <w:r w:rsidRPr="007572E8">
        <w:rPr>
          <w:rFonts w:eastAsia="Times New Roman"/>
          <w:szCs w:val="24"/>
        </w:rPr>
        <w:t>να είσαστε απόλυτα σίγουρος</w:t>
      </w:r>
      <w:r>
        <w:rPr>
          <w:rFonts w:eastAsia="Times New Roman"/>
          <w:szCs w:val="24"/>
        </w:rPr>
        <w:t>. Τ</w:t>
      </w:r>
      <w:r w:rsidRPr="007572E8">
        <w:rPr>
          <w:rFonts w:eastAsia="Times New Roman"/>
          <w:szCs w:val="24"/>
        </w:rPr>
        <w:t>ώρα από την παραχώρηση μέχρι τη δυ</w:t>
      </w:r>
      <w:r>
        <w:rPr>
          <w:rFonts w:eastAsia="Times New Roman"/>
          <w:szCs w:val="24"/>
        </w:rPr>
        <w:t xml:space="preserve">νατότητα γρήγορα να πάμε σε σύγχρονες δομές αντιλαμβάνεστε </w:t>
      </w:r>
      <w:r w:rsidRPr="007572E8">
        <w:rPr>
          <w:rFonts w:eastAsia="Times New Roman"/>
          <w:szCs w:val="24"/>
        </w:rPr>
        <w:t>ότι πάντα θα υπάρξει ένας χρόνος πολύ σημαντικός</w:t>
      </w:r>
      <w:r>
        <w:rPr>
          <w:rFonts w:eastAsia="Times New Roman"/>
          <w:szCs w:val="24"/>
        </w:rPr>
        <w:t>.</w:t>
      </w:r>
      <w:r w:rsidRPr="007572E8">
        <w:rPr>
          <w:rFonts w:eastAsia="Times New Roman"/>
          <w:szCs w:val="24"/>
        </w:rPr>
        <w:t xml:space="preserve"> </w:t>
      </w:r>
      <w:r>
        <w:rPr>
          <w:rFonts w:eastAsia="Times New Roman"/>
          <w:szCs w:val="24"/>
        </w:rPr>
        <w:t>Α</w:t>
      </w:r>
      <w:r w:rsidRPr="007572E8">
        <w:rPr>
          <w:rFonts w:eastAsia="Times New Roman"/>
          <w:szCs w:val="24"/>
        </w:rPr>
        <w:t xml:space="preserve">υτές οι διαδικασίες </w:t>
      </w:r>
      <w:r>
        <w:rPr>
          <w:rFonts w:eastAsia="Times New Roman"/>
          <w:szCs w:val="24"/>
        </w:rPr>
        <w:t>είναι</w:t>
      </w:r>
      <w:r w:rsidRPr="007572E8">
        <w:rPr>
          <w:rFonts w:eastAsia="Times New Roman"/>
          <w:szCs w:val="24"/>
        </w:rPr>
        <w:t xml:space="preserve"> πάρα πολύ δύσκολες και ειδ</w:t>
      </w:r>
      <w:r w:rsidRPr="007572E8">
        <w:rPr>
          <w:rFonts w:eastAsia="Times New Roman"/>
          <w:szCs w:val="24"/>
        </w:rPr>
        <w:t xml:space="preserve">ικά σε μία χώρα που έχει σοβαρά προβλήματα στη δημόσια </w:t>
      </w:r>
      <w:r w:rsidRPr="007572E8">
        <w:rPr>
          <w:rFonts w:eastAsia="Times New Roman"/>
          <w:szCs w:val="24"/>
        </w:rPr>
        <w:t>διοίκησ</w:t>
      </w:r>
      <w:r>
        <w:rPr>
          <w:rFonts w:eastAsia="Times New Roman"/>
          <w:szCs w:val="24"/>
        </w:rPr>
        <w:t>ή</w:t>
      </w:r>
      <w:r w:rsidRPr="007572E8">
        <w:rPr>
          <w:rFonts w:eastAsia="Times New Roman"/>
          <w:szCs w:val="24"/>
        </w:rPr>
        <w:t xml:space="preserve"> </w:t>
      </w:r>
      <w:r>
        <w:rPr>
          <w:rFonts w:eastAsia="Times New Roman"/>
          <w:szCs w:val="24"/>
        </w:rPr>
        <w:t>της.</w:t>
      </w:r>
    </w:p>
    <w:p w14:paraId="62104B7D" w14:textId="77777777" w:rsidR="000F52B4" w:rsidRDefault="00ED3287">
      <w:pPr>
        <w:spacing w:line="600" w:lineRule="auto"/>
        <w:ind w:firstLine="720"/>
        <w:contextualSpacing/>
        <w:jc w:val="both"/>
        <w:rPr>
          <w:rFonts w:eastAsia="Times New Roman"/>
          <w:szCs w:val="24"/>
        </w:rPr>
      </w:pPr>
      <w:r>
        <w:rPr>
          <w:rFonts w:eastAsia="Times New Roman"/>
          <w:szCs w:val="24"/>
        </w:rPr>
        <w:t>Ε</w:t>
      </w:r>
      <w:r w:rsidRPr="007572E8">
        <w:rPr>
          <w:rFonts w:eastAsia="Times New Roman"/>
          <w:szCs w:val="24"/>
        </w:rPr>
        <w:t xml:space="preserve">δώ θέλω να πω </w:t>
      </w:r>
      <w:r>
        <w:rPr>
          <w:rFonts w:eastAsia="Times New Roman"/>
          <w:szCs w:val="24"/>
        </w:rPr>
        <w:t xml:space="preserve">και κάτι ακόμα </w:t>
      </w:r>
      <w:r w:rsidRPr="007572E8">
        <w:rPr>
          <w:rFonts w:eastAsia="Times New Roman"/>
          <w:szCs w:val="24"/>
        </w:rPr>
        <w:t>επειδή αναφερθήκατε και στην εκπαί</w:t>
      </w:r>
      <w:r>
        <w:rPr>
          <w:rFonts w:eastAsia="Times New Roman"/>
          <w:szCs w:val="24"/>
        </w:rPr>
        <w:t>δευση των ειδικευόμενων γιατρών. Ε</w:t>
      </w:r>
      <w:r w:rsidRPr="007572E8">
        <w:rPr>
          <w:rFonts w:eastAsia="Times New Roman"/>
          <w:szCs w:val="24"/>
        </w:rPr>
        <w:t xml:space="preserve">ίναι δύο οι πρώτες Ακαδημαϊκές Μονάδες Πρωτοβάθμιας Φροντίδας στη </w:t>
      </w:r>
      <w:r>
        <w:rPr>
          <w:rFonts w:eastAsia="Times New Roman"/>
          <w:szCs w:val="24"/>
        </w:rPr>
        <w:t>χ</w:t>
      </w:r>
      <w:r w:rsidRPr="007572E8">
        <w:rPr>
          <w:rFonts w:eastAsia="Times New Roman"/>
          <w:szCs w:val="24"/>
        </w:rPr>
        <w:t>ώρα</w:t>
      </w:r>
      <w:r>
        <w:rPr>
          <w:rFonts w:eastAsia="Times New Roman"/>
          <w:szCs w:val="24"/>
        </w:rPr>
        <w:t>.</w:t>
      </w:r>
      <w:r w:rsidRPr="007572E8">
        <w:rPr>
          <w:rFonts w:eastAsia="Times New Roman"/>
          <w:szCs w:val="24"/>
        </w:rPr>
        <w:t xml:space="preserve"> Η μία θα είναι στ</w:t>
      </w:r>
      <w:r w:rsidRPr="007572E8">
        <w:rPr>
          <w:rFonts w:eastAsia="Times New Roman"/>
          <w:szCs w:val="24"/>
        </w:rPr>
        <w:t xml:space="preserve">ο Ηράκλειο ακριβώς </w:t>
      </w:r>
      <w:r>
        <w:rPr>
          <w:rFonts w:eastAsia="Times New Roman"/>
          <w:szCs w:val="24"/>
        </w:rPr>
        <w:t>ε</w:t>
      </w:r>
      <w:r w:rsidRPr="007572E8">
        <w:rPr>
          <w:rFonts w:eastAsia="Times New Roman"/>
          <w:szCs w:val="24"/>
        </w:rPr>
        <w:t>πειδή υπάρχει αυτή η τεχνογνωσία και</w:t>
      </w:r>
      <w:r>
        <w:rPr>
          <w:rFonts w:eastAsia="Times New Roman"/>
          <w:szCs w:val="24"/>
        </w:rPr>
        <w:t xml:space="preserve"> η</w:t>
      </w:r>
      <w:r w:rsidRPr="007572E8">
        <w:rPr>
          <w:rFonts w:eastAsia="Times New Roman"/>
          <w:szCs w:val="24"/>
        </w:rPr>
        <w:t xml:space="preserve"> εμπειρία από την πλευρά της ακαδημαϊκής κοινότητας και των συγκεκριμένων ανθρώπων της </w:t>
      </w:r>
      <w:r>
        <w:rPr>
          <w:rFonts w:eastAsia="Times New Roman"/>
          <w:szCs w:val="24"/>
        </w:rPr>
        <w:t>Ιατρικής</w:t>
      </w:r>
      <w:r w:rsidRPr="007572E8">
        <w:rPr>
          <w:rFonts w:eastAsia="Times New Roman"/>
          <w:szCs w:val="24"/>
        </w:rPr>
        <w:t xml:space="preserve"> </w:t>
      </w:r>
      <w:r>
        <w:rPr>
          <w:rFonts w:eastAsia="Times New Roman"/>
          <w:szCs w:val="24"/>
        </w:rPr>
        <w:t>σ</w:t>
      </w:r>
      <w:r w:rsidRPr="007572E8">
        <w:rPr>
          <w:rFonts w:eastAsia="Times New Roman"/>
          <w:szCs w:val="24"/>
        </w:rPr>
        <w:t>χολής</w:t>
      </w:r>
      <w:r>
        <w:rPr>
          <w:rFonts w:eastAsia="Times New Roman"/>
          <w:szCs w:val="24"/>
        </w:rPr>
        <w:t>.</w:t>
      </w:r>
      <w:r w:rsidRPr="007572E8">
        <w:rPr>
          <w:rFonts w:eastAsia="Times New Roman"/>
          <w:szCs w:val="24"/>
        </w:rPr>
        <w:t xml:space="preserve"> Θα είναι σε μία δομή</w:t>
      </w:r>
      <w:r>
        <w:rPr>
          <w:rFonts w:eastAsia="Times New Roman"/>
          <w:szCs w:val="24"/>
        </w:rPr>
        <w:t>,</w:t>
      </w:r>
      <w:r w:rsidRPr="007572E8">
        <w:rPr>
          <w:rFonts w:eastAsia="Times New Roman"/>
          <w:szCs w:val="24"/>
        </w:rPr>
        <w:t xml:space="preserve"> η οποία μέχρι πρότινος λειτουργούσε ως δημοτικό ιατρείο και θα είναι και</w:t>
      </w:r>
      <w:r w:rsidRPr="007572E8">
        <w:rPr>
          <w:rFonts w:eastAsia="Times New Roman"/>
          <w:szCs w:val="24"/>
        </w:rPr>
        <w:t xml:space="preserve"> μία πρωτότυπη </w:t>
      </w:r>
      <w:r>
        <w:rPr>
          <w:rFonts w:eastAsia="Times New Roman"/>
          <w:szCs w:val="24"/>
        </w:rPr>
        <w:t>σύμπ</w:t>
      </w:r>
      <w:r w:rsidRPr="007572E8">
        <w:rPr>
          <w:rFonts w:eastAsia="Times New Roman"/>
          <w:szCs w:val="24"/>
        </w:rPr>
        <w:t>ραξη ανάμεσα στο ΕΣΥ</w:t>
      </w:r>
      <w:r>
        <w:rPr>
          <w:rFonts w:eastAsia="Times New Roman"/>
          <w:szCs w:val="24"/>
        </w:rPr>
        <w:t>,</w:t>
      </w:r>
      <w:r w:rsidRPr="007572E8">
        <w:rPr>
          <w:rFonts w:eastAsia="Times New Roman"/>
          <w:szCs w:val="24"/>
        </w:rPr>
        <w:t xml:space="preserve"> στο </w:t>
      </w:r>
      <w:r>
        <w:rPr>
          <w:rFonts w:eastAsia="Times New Roman"/>
          <w:szCs w:val="24"/>
        </w:rPr>
        <w:t>π</w:t>
      </w:r>
      <w:r w:rsidRPr="007572E8">
        <w:rPr>
          <w:rFonts w:eastAsia="Times New Roman"/>
          <w:szCs w:val="24"/>
        </w:rPr>
        <w:t xml:space="preserve">ανεπιστήμιο </w:t>
      </w:r>
      <w:r w:rsidRPr="007572E8">
        <w:rPr>
          <w:rFonts w:eastAsia="Times New Roman"/>
          <w:szCs w:val="24"/>
        </w:rPr>
        <w:t xml:space="preserve">και στην </w:t>
      </w:r>
      <w:r>
        <w:rPr>
          <w:rFonts w:eastAsia="Times New Roman"/>
          <w:szCs w:val="24"/>
        </w:rPr>
        <w:t>τ</w:t>
      </w:r>
      <w:r w:rsidRPr="007572E8">
        <w:rPr>
          <w:rFonts w:eastAsia="Times New Roman"/>
          <w:szCs w:val="24"/>
        </w:rPr>
        <w:t xml:space="preserve">οπική </w:t>
      </w:r>
      <w:r>
        <w:rPr>
          <w:rFonts w:eastAsia="Times New Roman"/>
          <w:szCs w:val="24"/>
        </w:rPr>
        <w:t>α</w:t>
      </w:r>
      <w:r w:rsidRPr="007572E8">
        <w:rPr>
          <w:rFonts w:eastAsia="Times New Roman"/>
          <w:szCs w:val="24"/>
        </w:rPr>
        <w:t>υτοδιοίκηση</w:t>
      </w:r>
      <w:r>
        <w:rPr>
          <w:rFonts w:eastAsia="Times New Roman"/>
          <w:szCs w:val="24"/>
        </w:rPr>
        <w:t>.</w:t>
      </w:r>
      <w:r w:rsidRPr="007572E8">
        <w:rPr>
          <w:rFonts w:eastAsia="Times New Roman"/>
          <w:szCs w:val="24"/>
        </w:rPr>
        <w:t xml:space="preserve"> Θα είναι</w:t>
      </w:r>
      <w:r>
        <w:rPr>
          <w:rFonts w:eastAsia="Times New Roman"/>
          <w:szCs w:val="24"/>
        </w:rPr>
        <w:t>,</w:t>
      </w:r>
      <w:r w:rsidRPr="007572E8">
        <w:rPr>
          <w:rFonts w:eastAsia="Times New Roman"/>
          <w:szCs w:val="24"/>
        </w:rPr>
        <w:t xml:space="preserve"> </w:t>
      </w:r>
      <w:r>
        <w:rPr>
          <w:rFonts w:eastAsia="Times New Roman"/>
          <w:szCs w:val="24"/>
        </w:rPr>
        <w:t>λοιπόν,</w:t>
      </w:r>
      <w:r w:rsidRPr="007572E8">
        <w:rPr>
          <w:rFonts w:eastAsia="Times New Roman"/>
          <w:szCs w:val="24"/>
        </w:rPr>
        <w:t xml:space="preserve"> μία ακαδημαϊκή μονάδα</w:t>
      </w:r>
      <w:r>
        <w:rPr>
          <w:rFonts w:eastAsia="Times New Roman"/>
          <w:szCs w:val="24"/>
        </w:rPr>
        <w:t>,</w:t>
      </w:r>
      <w:r w:rsidRPr="007572E8">
        <w:rPr>
          <w:rFonts w:eastAsia="Times New Roman"/>
          <w:szCs w:val="24"/>
        </w:rPr>
        <w:t xml:space="preserve"> η οποία εκτός από υπηρεσίες υγείας</w:t>
      </w:r>
      <w:r>
        <w:rPr>
          <w:rFonts w:eastAsia="Times New Roman"/>
          <w:szCs w:val="24"/>
        </w:rPr>
        <w:t>,</w:t>
      </w:r>
      <w:r w:rsidRPr="007572E8">
        <w:rPr>
          <w:rFonts w:eastAsia="Times New Roman"/>
          <w:szCs w:val="24"/>
        </w:rPr>
        <w:t xml:space="preserve"> όπως όλες οι τοπικές μονάδες</w:t>
      </w:r>
      <w:r>
        <w:rPr>
          <w:rFonts w:eastAsia="Times New Roman"/>
          <w:szCs w:val="24"/>
        </w:rPr>
        <w:t>,</w:t>
      </w:r>
      <w:r w:rsidRPr="007572E8">
        <w:rPr>
          <w:rFonts w:eastAsia="Times New Roman"/>
          <w:szCs w:val="24"/>
        </w:rPr>
        <w:t xml:space="preserve"> θα παρέχει και συνεχιζόμενη κατάρτιση και εκπαίδευση πάνω στα</w:t>
      </w:r>
      <w:r w:rsidRPr="007572E8">
        <w:rPr>
          <w:rFonts w:eastAsia="Times New Roman"/>
          <w:szCs w:val="24"/>
        </w:rPr>
        <w:t xml:space="preserve"> νέα </w:t>
      </w:r>
      <w:r>
        <w:rPr>
          <w:rFonts w:eastAsia="Times New Roman"/>
          <w:szCs w:val="24"/>
        </w:rPr>
        <w:t>πεδία</w:t>
      </w:r>
      <w:r w:rsidRPr="007572E8">
        <w:rPr>
          <w:rFonts w:eastAsia="Times New Roman"/>
          <w:szCs w:val="24"/>
        </w:rPr>
        <w:t xml:space="preserve"> και </w:t>
      </w:r>
      <w:r w:rsidRPr="007572E8">
        <w:rPr>
          <w:rFonts w:eastAsia="Times New Roman"/>
          <w:szCs w:val="24"/>
        </w:rPr>
        <w:lastRenderedPageBreak/>
        <w:t xml:space="preserve">στις νέες προσεγγίσεις της </w:t>
      </w:r>
      <w:r>
        <w:rPr>
          <w:rFonts w:eastAsia="Times New Roman"/>
          <w:szCs w:val="24"/>
        </w:rPr>
        <w:t>π</w:t>
      </w:r>
      <w:r w:rsidRPr="007572E8">
        <w:rPr>
          <w:rFonts w:eastAsia="Times New Roman"/>
          <w:szCs w:val="24"/>
        </w:rPr>
        <w:t xml:space="preserve">ρωτοβάθμιας </w:t>
      </w:r>
      <w:r>
        <w:rPr>
          <w:rFonts w:eastAsia="Times New Roman"/>
          <w:szCs w:val="24"/>
        </w:rPr>
        <w:t>φ</w:t>
      </w:r>
      <w:r w:rsidRPr="007572E8">
        <w:rPr>
          <w:rFonts w:eastAsia="Times New Roman"/>
          <w:szCs w:val="24"/>
        </w:rPr>
        <w:t xml:space="preserve">ροντίδας </w:t>
      </w:r>
      <w:r w:rsidRPr="007572E8">
        <w:rPr>
          <w:rFonts w:eastAsia="Times New Roman"/>
          <w:szCs w:val="24"/>
        </w:rPr>
        <w:t>και στους γιατρούς και στους υπόλοιπους επαγγελματίες υγείας</w:t>
      </w:r>
      <w:r>
        <w:rPr>
          <w:rFonts w:eastAsia="Times New Roman"/>
          <w:szCs w:val="24"/>
        </w:rPr>
        <w:t>.</w:t>
      </w:r>
      <w:r w:rsidRPr="007572E8">
        <w:rPr>
          <w:rFonts w:eastAsia="Times New Roman"/>
          <w:szCs w:val="24"/>
        </w:rPr>
        <w:t xml:space="preserve"> Αυτό είναι μία πολύ σημαντική καινοτομία που έχει αυτή η μεταρρύθμιση που κάναμε</w:t>
      </w:r>
      <w:r>
        <w:rPr>
          <w:rFonts w:eastAsia="Times New Roman"/>
          <w:szCs w:val="24"/>
        </w:rPr>
        <w:t>.</w:t>
      </w:r>
      <w:r w:rsidRPr="007572E8">
        <w:rPr>
          <w:rFonts w:eastAsia="Times New Roman"/>
          <w:szCs w:val="24"/>
        </w:rPr>
        <w:t xml:space="preserve"> </w:t>
      </w:r>
      <w:r>
        <w:rPr>
          <w:rFonts w:eastAsia="Times New Roman"/>
          <w:szCs w:val="24"/>
        </w:rPr>
        <w:t xml:space="preserve">Η </w:t>
      </w:r>
      <w:r w:rsidRPr="007572E8">
        <w:rPr>
          <w:rFonts w:eastAsia="Times New Roman"/>
          <w:szCs w:val="24"/>
        </w:rPr>
        <w:t>δεύτερη θα είναι στη Θεσσαλονίκη και σιγά-σιγ</w:t>
      </w:r>
      <w:r w:rsidRPr="007572E8">
        <w:rPr>
          <w:rFonts w:eastAsia="Times New Roman"/>
          <w:szCs w:val="24"/>
        </w:rPr>
        <w:t>ά θα αναπτύξουμε σε όλα τα μεγάλα αστικά κέντρα</w:t>
      </w:r>
      <w:r>
        <w:rPr>
          <w:rFonts w:eastAsia="Times New Roman"/>
          <w:szCs w:val="24"/>
        </w:rPr>
        <w:t>,</w:t>
      </w:r>
      <w:r w:rsidRPr="007572E8">
        <w:rPr>
          <w:rFonts w:eastAsia="Times New Roman"/>
          <w:szCs w:val="24"/>
        </w:rPr>
        <w:t xml:space="preserve"> που έχουν </w:t>
      </w:r>
      <w:r>
        <w:rPr>
          <w:rFonts w:eastAsia="Times New Roman"/>
          <w:szCs w:val="24"/>
        </w:rPr>
        <w:t>Ι</w:t>
      </w:r>
      <w:r w:rsidRPr="007572E8">
        <w:rPr>
          <w:rFonts w:eastAsia="Times New Roman"/>
          <w:szCs w:val="24"/>
        </w:rPr>
        <w:t xml:space="preserve">ατρικές </w:t>
      </w:r>
      <w:r w:rsidRPr="007572E8">
        <w:rPr>
          <w:rFonts w:eastAsia="Times New Roman"/>
          <w:szCs w:val="24"/>
        </w:rPr>
        <w:t>σχολές</w:t>
      </w:r>
      <w:r>
        <w:rPr>
          <w:rFonts w:eastAsia="Times New Roman"/>
          <w:szCs w:val="24"/>
        </w:rPr>
        <w:t>,</w:t>
      </w:r>
      <w:r w:rsidRPr="007572E8">
        <w:rPr>
          <w:rFonts w:eastAsia="Times New Roman"/>
          <w:szCs w:val="24"/>
        </w:rPr>
        <w:t xml:space="preserve"> αντίστοιχες δομές και </w:t>
      </w:r>
      <w:r>
        <w:rPr>
          <w:rFonts w:eastAsia="Times New Roman"/>
          <w:szCs w:val="24"/>
        </w:rPr>
        <w:t>θ</w:t>
      </w:r>
      <w:r w:rsidRPr="007572E8">
        <w:rPr>
          <w:rFonts w:eastAsia="Times New Roman"/>
          <w:szCs w:val="24"/>
        </w:rPr>
        <w:t>α καλύψ</w:t>
      </w:r>
      <w:r>
        <w:rPr>
          <w:rFonts w:eastAsia="Times New Roman"/>
          <w:szCs w:val="24"/>
        </w:rPr>
        <w:t>ουμε</w:t>
      </w:r>
      <w:r w:rsidRPr="007572E8">
        <w:rPr>
          <w:rFonts w:eastAsia="Times New Roman"/>
          <w:szCs w:val="24"/>
        </w:rPr>
        <w:t xml:space="preserve"> αυτό το κενό</w:t>
      </w:r>
      <w:r>
        <w:rPr>
          <w:rFonts w:eastAsia="Times New Roman"/>
          <w:szCs w:val="24"/>
        </w:rPr>
        <w:t>.</w:t>
      </w:r>
    </w:p>
    <w:p w14:paraId="62104B7E" w14:textId="77777777" w:rsidR="000F52B4" w:rsidRDefault="00ED3287">
      <w:pPr>
        <w:spacing w:line="600" w:lineRule="auto"/>
        <w:ind w:firstLine="720"/>
        <w:contextualSpacing/>
        <w:jc w:val="both"/>
        <w:rPr>
          <w:rFonts w:eastAsia="Times New Roman"/>
          <w:szCs w:val="24"/>
        </w:rPr>
      </w:pPr>
      <w:r w:rsidRPr="007572E8">
        <w:rPr>
          <w:rFonts w:eastAsia="Times New Roman"/>
          <w:szCs w:val="24"/>
        </w:rPr>
        <w:t xml:space="preserve">Τώρα </w:t>
      </w:r>
      <w:r>
        <w:rPr>
          <w:rFonts w:eastAsia="Times New Roman"/>
          <w:szCs w:val="24"/>
        </w:rPr>
        <w:t>θα αναφερθώ στην Μονάδα Εντατικής Π</w:t>
      </w:r>
      <w:r w:rsidRPr="007572E8">
        <w:rPr>
          <w:rFonts w:eastAsia="Times New Roman"/>
          <w:szCs w:val="24"/>
        </w:rPr>
        <w:t>αρακολούθηση</w:t>
      </w:r>
      <w:r>
        <w:rPr>
          <w:rFonts w:eastAsia="Times New Roman"/>
          <w:szCs w:val="24"/>
        </w:rPr>
        <w:t>ς</w:t>
      </w:r>
      <w:r w:rsidRPr="007572E8">
        <w:rPr>
          <w:rFonts w:eastAsia="Times New Roman"/>
          <w:szCs w:val="24"/>
        </w:rPr>
        <w:t xml:space="preserve"> Καρδιοπαθειών στο ΠΑΓΝΗ</w:t>
      </w:r>
      <w:r>
        <w:rPr>
          <w:rFonts w:eastAsia="Times New Roman"/>
          <w:szCs w:val="24"/>
        </w:rPr>
        <w:t>. Κατ</w:t>
      </w:r>
      <w:r>
        <w:rPr>
          <w:rFonts w:eastAsia="Times New Roman"/>
          <w:szCs w:val="24"/>
        </w:rPr>
        <w:t>’ αρχάς</w:t>
      </w:r>
      <w:r>
        <w:rPr>
          <w:rFonts w:eastAsia="Times New Roman"/>
          <w:szCs w:val="24"/>
        </w:rPr>
        <w:t>,</w:t>
      </w:r>
      <w:r w:rsidRPr="007572E8">
        <w:rPr>
          <w:rFonts w:eastAsia="Times New Roman"/>
          <w:szCs w:val="24"/>
        </w:rPr>
        <w:t xml:space="preserve"> οφείλω να πω ότι σήμερα από τη λειτουργία του νοσοκομείου και της συγκεκριμένης μονάδας έχο</w:t>
      </w:r>
      <w:r>
        <w:rPr>
          <w:rFonts w:eastAsia="Times New Roman"/>
          <w:szCs w:val="24"/>
        </w:rPr>
        <w:t xml:space="preserve">υμε ένα υψηλό επίπεδο υπηρεσιών, </w:t>
      </w:r>
      <w:r w:rsidRPr="007572E8">
        <w:rPr>
          <w:rFonts w:eastAsia="Times New Roman"/>
          <w:szCs w:val="24"/>
        </w:rPr>
        <w:t xml:space="preserve">το οποίο παρέχεται στους ασθενείς της </w:t>
      </w:r>
      <w:r w:rsidRPr="007572E8">
        <w:rPr>
          <w:rFonts w:eastAsia="Times New Roman"/>
          <w:szCs w:val="24"/>
        </w:rPr>
        <w:t>περιφέρει</w:t>
      </w:r>
      <w:r>
        <w:rPr>
          <w:rFonts w:eastAsia="Times New Roman"/>
          <w:szCs w:val="24"/>
        </w:rPr>
        <w:t>ά</w:t>
      </w:r>
      <w:r w:rsidRPr="007572E8">
        <w:rPr>
          <w:rFonts w:eastAsia="Times New Roman"/>
          <w:szCs w:val="24"/>
        </w:rPr>
        <w:t xml:space="preserve">ς </w:t>
      </w:r>
      <w:r>
        <w:rPr>
          <w:rFonts w:eastAsia="Times New Roman"/>
          <w:szCs w:val="24"/>
        </w:rPr>
        <w:t>μας. Α</w:t>
      </w:r>
      <w:r w:rsidRPr="007572E8">
        <w:rPr>
          <w:rFonts w:eastAsia="Times New Roman"/>
          <w:szCs w:val="24"/>
        </w:rPr>
        <w:t>υτό είναι κάτι το οποίο αναγνωρίζεται από παντού</w:t>
      </w:r>
      <w:r>
        <w:rPr>
          <w:rFonts w:eastAsia="Times New Roman"/>
          <w:szCs w:val="24"/>
        </w:rPr>
        <w:t>.</w:t>
      </w:r>
      <w:r w:rsidRPr="007572E8">
        <w:rPr>
          <w:rFonts w:eastAsia="Times New Roman"/>
          <w:szCs w:val="24"/>
        </w:rPr>
        <w:t xml:space="preserve"> Έχουμε πολύ καλούς δείκτε</w:t>
      </w:r>
      <w:r w:rsidRPr="007572E8">
        <w:rPr>
          <w:rFonts w:eastAsia="Times New Roman"/>
          <w:szCs w:val="24"/>
        </w:rPr>
        <w:t>ς ανταπόκρισης του συστήματος</w:t>
      </w:r>
      <w:r>
        <w:rPr>
          <w:rFonts w:eastAsia="Times New Roman"/>
          <w:szCs w:val="24"/>
        </w:rPr>
        <w:t>.</w:t>
      </w:r>
      <w:r w:rsidRPr="007572E8">
        <w:rPr>
          <w:rFonts w:eastAsia="Times New Roman"/>
          <w:szCs w:val="24"/>
        </w:rPr>
        <w:t xml:space="preserve"> Έχουμε εξαιρετικ</w:t>
      </w:r>
      <w:r>
        <w:rPr>
          <w:rFonts w:eastAsia="Times New Roman"/>
          <w:szCs w:val="24"/>
        </w:rPr>
        <w:t xml:space="preserve">ούς συναδέλφους με εμπειρία στην καρδιολογία, </w:t>
      </w:r>
      <w:r w:rsidRPr="007572E8">
        <w:rPr>
          <w:rFonts w:eastAsia="Times New Roman"/>
          <w:szCs w:val="24"/>
        </w:rPr>
        <w:t>έχουμε πολύ καλά εκπαιδευμένο προσωπικό</w:t>
      </w:r>
      <w:r>
        <w:rPr>
          <w:rFonts w:eastAsia="Times New Roman"/>
          <w:szCs w:val="24"/>
        </w:rPr>
        <w:t>,</w:t>
      </w:r>
      <w:r w:rsidRPr="007572E8">
        <w:rPr>
          <w:rFonts w:eastAsia="Times New Roman"/>
          <w:szCs w:val="24"/>
        </w:rPr>
        <w:t xml:space="preserve"> έχουμε πολύ καλά </w:t>
      </w:r>
      <w:r>
        <w:rPr>
          <w:rFonts w:eastAsia="Times New Roman"/>
          <w:szCs w:val="24"/>
        </w:rPr>
        <w:t>στάνταρτ ασφάλειας και π</w:t>
      </w:r>
      <w:r w:rsidRPr="007572E8">
        <w:rPr>
          <w:rFonts w:eastAsia="Times New Roman"/>
          <w:szCs w:val="24"/>
        </w:rPr>
        <w:t>οιότητα</w:t>
      </w:r>
      <w:r>
        <w:rPr>
          <w:rFonts w:eastAsia="Times New Roman"/>
          <w:szCs w:val="24"/>
        </w:rPr>
        <w:t>ς</w:t>
      </w:r>
      <w:r w:rsidRPr="007572E8">
        <w:rPr>
          <w:rFonts w:eastAsia="Times New Roman"/>
          <w:szCs w:val="24"/>
        </w:rPr>
        <w:t xml:space="preserve"> στη φροντίδα</w:t>
      </w:r>
      <w:r>
        <w:rPr>
          <w:rFonts w:eastAsia="Times New Roman"/>
          <w:szCs w:val="24"/>
        </w:rPr>
        <w:t>.</w:t>
      </w:r>
      <w:r w:rsidRPr="007572E8">
        <w:rPr>
          <w:rFonts w:eastAsia="Times New Roman"/>
          <w:szCs w:val="24"/>
        </w:rPr>
        <w:t xml:space="preserve"> Αυτό είναι πάρα πολύ σημαντικό</w:t>
      </w:r>
      <w:r>
        <w:rPr>
          <w:rFonts w:eastAsia="Times New Roman"/>
          <w:szCs w:val="24"/>
        </w:rPr>
        <w:t>.</w:t>
      </w:r>
    </w:p>
    <w:p w14:paraId="62104B7F" w14:textId="77777777" w:rsidR="000F52B4" w:rsidRDefault="00ED3287">
      <w:pPr>
        <w:spacing w:line="600" w:lineRule="auto"/>
        <w:ind w:firstLine="720"/>
        <w:contextualSpacing/>
        <w:jc w:val="both"/>
        <w:rPr>
          <w:rFonts w:eastAsia="Times New Roman"/>
          <w:szCs w:val="24"/>
        </w:rPr>
      </w:pPr>
      <w:r w:rsidRPr="00263B25">
        <w:rPr>
          <w:rFonts w:eastAsia="Times New Roman"/>
          <w:b/>
          <w:szCs w:val="24"/>
        </w:rPr>
        <w:t>ΝΙΚΟΛΑΟΣ ΗΓΟΥΜΕΝΙΔΗΣ:</w:t>
      </w:r>
      <w:r w:rsidRPr="00263B25">
        <w:rPr>
          <w:rFonts w:eastAsia="Times New Roman"/>
          <w:szCs w:val="24"/>
        </w:rPr>
        <w:t xml:space="preserve"> </w:t>
      </w:r>
      <w:r>
        <w:rPr>
          <w:rFonts w:eastAsia="Times New Roman"/>
          <w:szCs w:val="24"/>
        </w:rPr>
        <w:t>Το α</w:t>
      </w:r>
      <w:r>
        <w:rPr>
          <w:rFonts w:eastAsia="Times New Roman"/>
          <w:szCs w:val="24"/>
        </w:rPr>
        <w:t>ναγνωρίζω και εγώ.</w:t>
      </w:r>
    </w:p>
    <w:p w14:paraId="62104B80" w14:textId="77777777" w:rsidR="000F52B4" w:rsidRDefault="00ED3287">
      <w:pPr>
        <w:spacing w:line="600" w:lineRule="auto"/>
        <w:ind w:firstLine="720"/>
        <w:contextualSpacing/>
        <w:jc w:val="both"/>
        <w:rPr>
          <w:rFonts w:eastAsia="Times New Roman"/>
          <w:szCs w:val="24"/>
        </w:rPr>
      </w:pPr>
      <w:r>
        <w:rPr>
          <w:rFonts w:eastAsia="Times New Roman"/>
          <w:b/>
          <w:szCs w:val="24"/>
        </w:rPr>
        <w:lastRenderedPageBreak/>
        <w:t>ΑΝΔΡΕΑΣ ΞΑΝΘΟΣ (Υπουργός Υγείας):</w:t>
      </w:r>
      <w:r w:rsidRPr="007572E8">
        <w:rPr>
          <w:rFonts w:eastAsia="Times New Roman"/>
          <w:szCs w:val="24"/>
        </w:rPr>
        <w:t xml:space="preserve"> Το ξέρω</w:t>
      </w:r>
      <w:r w:rsidRPr="005D4129">
        <w:rPr>
          <w:rFonts w:eastAsia="Times New Roman"/>
          <w:szCs w:val="24"/>
        </w:rPr>
        <w:t>,</w:t>
      </w:r>
      <w:r w:rsidRPr="007572E8">
        <w:rPr>
          <w:rFonts w:eastAsia="Times New Roman"/>
          <w:szCs w:val="24"/>
        </w:rPr>
        <w:t xml:space="preserve"> γιατί </w:t>
      </w:r>
      <w:r>
        <w:rPr>
          <w:rFonts w:eastAsia="Times New Roman"/>
          <w:szCs w:val="24"/>
        </w:rPr>
        <w:t>ξέρω ότι εκεί έχετε</w:t>
      </w:r>
      <w:r w:rsidRPr="007572E8">
        <w:rPr>
          <w:rFonts w:eastAsia="Times New Roman"/>
          <w:szCs w:val="24"/>
        </w:rPr>
        <w:t xml:space="preserve"> δουλέψει πάρα πολλά χρόνια και έχετε αφοσιωθεί σε αυτή</w:t>
      </w:r>
      <w:r>
        <w:rPr>
          <w:rFonts w:eastAsia="Times New Roman"/>
          <w:szCs w:val="24"/>
        </w:rPr>
        <w:t>ν</w:t>
      </w:r>
      <w:r w:rsidRPr="007572E8">
        <w:rPr>
          <w:rFonts w:eastAsia="Times New Roman"/>
          <w:szCs w:val="24"/>
        </w:rPr>
        <w:t xml:space="preserve"> την υπόθεση</w:t>
      </w:r>
      <w:r>
        <w:rPr>
          <w:rFonts w:eastAsia="Times New Roman"/>
          <w:szCs w:val="24"/>
        </w:rPr>
        <w:t>.</w:t>
      </w:r>
    </w:p>
    <w:p w14:paraId="62104B81" w14:textId="77777777" w:rsidR="000F52B4" w:rsidRDefault="00ED3287">
      <w:pPr>
        <w:spacing w:line="600" w:lineRule="auto"/>
        <w:ind w:firstLine="720"/>
        <w:contextualSpacing/>
        <w:jc w:val="both"/>
        <w:rPr>
          <w:rFonts w:eastAsia="Times New Roman"/>
          <w:szCs w:val="24"/>
        </w:rPr>
      </w:pPr>
      <w:r w:rsidRPr="007572E8">
        <w:rPr>
          <w:rFonts w:eastAsia="Times New Roman"/>
          <w:szCs w:val="24"/>
        </w:rPr>
        <w:t>Άρα</w:t>
      </w:r>
      <w:r>
        <w:rPr>
          <w:rFonts w:eastAsia="Times New Roman"/>
          <w:szCs w:val="24"/>
        </w:rPr>
        <w:t>,</w:t>
      </w:r>
      <w:r w:rsidRPr="007572E8">
        <w:rPr>
          <w:rFonts w:eastAsia="Times New Roman"/>
          <w:szCs w:val="24"/>
        </w:rPr>
        <w:t xml:space="preserve"> πάμε για το καλύτερο και προσπαθούμε να αναβαθμίσουμε και να βελτιώσουμε και να ανταποκριθούμε</w:t>
      </w:r>
      <w:r w:rsidRPr="007572E8">
        <w:rPr>
          <w:rFonts w:eastAsia="Times New Roman"/>
          <w:szCs w:val="24"/>
        </w:rPr>
        <w:t xml:space="preserve"> με μεγαλύτερη αξιοπιστία στις ανάγκες των πολιτών</w:t>
      </w:r>
      <w:r>
        <w:rPr>
          <w:rFonts w:eastAsia="Times New Roman"/>
          <w:szCs w:val="24"/>
        </w:rPr>
        <w:t>.</w:t>
      </w:r>
      <w:r w:rsidRPr="007572E8">
        <w:rPr>
          <w:rFonts w:eastAsia="Times New Roman"/>
          <w:szCs w:val="24"/>
        </w:rPr>
        <w:t xml:space="preserve"> Η εικόνα που μου έρχεται από τη διοίκηση του νοσ</w:t>
      </w:r>
      <w:r>
        <w:rPr>
          <w:rFonts w:eastAsia="Times New Roman"/>
          <w:szCs w:val="24"/>
        </w:rPr>
        <w:t xml:space="preserve">οκομείου είναι ότι στο Β΄ </w:t>
      </w:r>
      <w:r w:rsidRPr="007572E8">
        <w:rPr>
          <w:rFonts w:eastAsia="Times New Roman"/>
          <w:szCs w:val="24"/>
        </w:rPr>
        <w:t>κτήριο</w:t>
      </w:r>
      <w:r>
        <w:rPr>
          <w:rFonts w:eastAsia="Times New Roman"/>
          <w:szCs w:val="24"/>
        </w:rPr>
        <w:t xml:space="preserve"> στον τέταρτο όροφο</w:t>
      </w:r>
      <w:r w:rsidRPr="007572E8">
        <w:rPr>
          <w:rFonts w:eastAsia="Times New Roman"/>
          <w:szCs w:val="24"/>
        </w:rPr>
        <w:t xml:space="preserve"> </w:t>
      </w:r>
      <w:r>
        <w:rPr>
          <w:rFonts w:eastAsia="Times New Roman"/>
          <w:szCs w:val="24"/>
        </w:rPr>
        <w:t xml:space="preserve">που </w:t>
      </w:r>
      <w:r w:rsidRPr="007572E8">
        <w:rPr>
          <w:rFonts w:eastAsia="Times New Roman"/>
          <w:szCs w:val="24"/>
        </w:rPr>
        <w:t>λειτουργεί η μονάδα αυτή η καρδιολογική και λειτουργούν ταυτόχρονα και</w:t>
      </w:r>
      <w:r>
        <w:rPr>
          <w:rFonts w:eastAsia="Times New Roman"/>
          <w:szCs w:val="24"/>
        </w:rPr>
        <w:t xml:space="preserve"> η</w:t>
      </w:r>
      <w:r w:rsidRPr="007572E8">
        <w:rPr>
          <w:rFonts w:eastAsia="Times New Roman"/>
          <w:szCs w:val="24"/>
        </w:rPr>
        <w:t xml:space="preserve"> ειδική μονάδα καθετηριασμ</w:t>
      </w:r>
      <w:r>
        <w:rPr>
          <w:rFonts w:eastAsia="Times New Roman"/>
          <w:szCs w:val="24"/>
        </w:rPr>
        <w:t>ών</w:t>
      </w:r>
      <w:r>
        <w:rPr>
          <w:rFonts w:eastAsia="Times New Roman"/>
          <w:szCs w:val="24"/>
        </w:rPr>
        <w:t xml:space="preserve"> και η μονάδα εμφύτευσης βηματοδοτών και</w:t>
      </w:r>
      <w:r w:rsidRPr="007572E8">
        <w:rPr>
          <w:rFonts w:eastAsia="Times New Roman"/>
          <w:szCs w:val="24"/>
        </w:rPr>
        <w:t xml:space="preserve"> το εργαστήριο ηλεκτροφυσιολογίας και η καρδιοχειρουργική μονάδα</w:t>
      </w:r>
      <w:r>
        <w:rPr>
          <w:rFonts w:eastAsia="Times New Roman"/>
          <w:szCs w:val="24"/>
        </w:rPr>
        <w:t xml:space="preserve"> θ</w:t>
      </w:r>
      <w:r w:rsidRPr="007572E8">
        <w:rPr>
          <w:rFonts w:eastAsia="Times New Roman"/>
          <w:szCs w:val="24"/>
        </w:rPr>
        <w:t>α γίνει μία προσπάθεια</w:t>
      </w:r>
      <w:r>
        <w:rPr>
          <w:rFonts w:eastAsia="Times New Roman"/>
          <w:szCs w:val="24"/>
        </w:rPr>
        <w:t>,</w:t>
      </w:r>
      <w:r w:rsidRPr="007572E8">
        <w:rPr>
          <w:rFonts w:eastAsia="Times New Roman"/>
          <w:szCs w:val="24"/>
        </w:rPr>
        <w:t xml:space="preserve"> ακριβώς επειδή καταλαβαίνου</w:t>
      </w:r>
      <w:r>
        <w:rPr>
          <w:rFonts w:eastAsia="Times New Roman"/>
          <w:szCs w:val="24"/>
        </w:rPr>
        <w:t>με</w:t>
      </w:r>
      <w:r w:rsidRPr="007572E8">
        <w:rPr>
          <w:rFonts w:eastAsia="Times New Roman"/>
          <w:szCs w:val="24"/>
        </w:rPr>
        <w:t xml:space="preserve"> ότι χρειάζεται μεγαλύτερη ανάπτυξη</w:t>
      </w:r>
      <w:r>
        <w:rPr>
          <w:rFonts w:eastAsia="Times New Roman"/>
          <w:szCs w:val="24"/>
        </w:rPr>
        <w:t>,</w:t>
      </w:r>
      <w:r w:rsidRPr="007572E8">
        <w:rPr>
          <w:rFonts w:eastAsia="Times New Roman"/>
          <w:szCs w:val="24"/>
        </w:rPr>
        <w:t xml:space="preserve"> να προστεθούν </w:t>
      </w:r>
      <w:r>
        <w:rPr>
          <w:rFonts w:eastAsia="Times New Roman"/>
          <w:szCs w:val="24"/>
        </w:rPr>
        <w:t>δύο επιπλέον</w:t>
      </w:r>
      <w:r w:rsidRPr="007572E8">
        <w:rPr>
          <w:rFonts w:eastAsia="Times New Roman"/>
          <w:szCs w:val="24"/>
        </w:rPr>
        <w:t xml:space="preserve"> κλίνες</w:t>
      </w:r>
      <w:r>
        <w:rPr>
          <w:rFonts w:eastAsia="Times New Roman"/>
          <w:szCs w:val="24"/>
        </w:rPr>
        <w:t>.</w:t>
      </w:r>
      <w:r w:rsidRPr="007572E8">
        <w:rPr>
          <w:rFonts w:eastAsia="Times New Roman"/>
          <w:szCs w:val="24"/>
        </w:rPr>
        <w:t xml:space="preserve"> Είναι στην τελική φάση </w:t>
      </w:r>
      <w:r>
        <w:rPr>
          <w:rFonts w:eastAsia="Times New Roman"/>
          <w:szCs w:val="24"/>
        </w:rPr>
        <w:t xml:space="preserve">η </w:t>
      </w:r>
      <w:r w:rsidRPr="007572E8">
        <w:rPr>
          <w:rFonts w:eastAsia="Times New Roman"/>
          <w:szCs w:val="24"/>
        </w:rPr>
        <w:t>διαδικασία</w:t>
      </w:r>
      <w:r>
        <w:rPr>
          <w:rFonts w:eastAsia="Times New Roman"/>
          <w:szCs w:val="24"/>
        </w:rPr>
        <w:t>.</w:t>
      </w:r>
      <w:r w:rsidRPr="007572E8">
        <w:rPr>
          <w:rFonts w:eastAsia="Times New Roman"/>
          <w:szCs w:val="24"/>
        </w:rPr>
        <w:t xml:space="preserve"> Έχει προχωρήσει η υλοποίηση του έργου</w:t>
      </w:r>
      <w:r>
        <w:rPr>
          <w:rFonts w:eastAsia="Times New Roman"/>
          <w:szCs w:val="24"/>
        </w:rPr>
        <w:t>,</w:t>
      </w:r>
      <w:r w:rsidRPr="007572E8">
        <w:rPr>
          <w:rFonts w:eastAsia="Times New Roman"/>
          <w:szCs w:val="24"/>
        </w:rPr>
        <w:t xml:space="preserve"> έχει βρεθεί η χρηματοδότηση</w:t>
      </w:r>
      <w:r>
        <w:rPr>
          <w:rFonts w:eastAsia="Times New Roman"/>
          <w:szCs w:val="24"/>
        </w:rPr>
        <w:t xml:space="preserve">. </w:t>
      </w:r>
      <w:r w:rsidRPr="007572E8">
        <w:rPr>
          <w:rFonts w:eastAsia="Times New Roman"/>
          <w:szCs w:val="24"/>
        </w:rPr>
        <w:t>Νομίζω ότι είναι άμεσα παραδοτέο</w:t>
      </w:r>
      <w:r>
        <w:rPr>
          <w:rFonts w:eastAsia="Times New Roman"/>
          <w:szCs w:val="24"/>
        </w:rPr>
        <w:t xml:space="preserve">. </w:t>
      </w:r>
    </w:p>
    <w:p w14:paraId="62104B82" w14:textId="77777777" w:rsidR="000F52B4" w:rsidRDefault="00ED3287">
      <w:pPr>
        <w:spacing w:line="600" w:lineRule="auto"/>
        <w:ind w:firstLine="720"/>
        <w:contextualSpacing/>
        <w:jc w:val="both"/>
        <w:rPr>
          <w:rFonts w:eastAsia="Times New Roman"/>
          <w:szCs w:val="24"/>
        </w:rPr>
      </w:pPr>
      <w:r>
        <w:rPr>
          <w:rFonts w:eastAsia="Times New Roman"/>
          <w:szCs w:val="24"/>
        </w:rPr>
        <w:t>Α</w:t>
      </w:r>
      <w:r w:rsidRPr="007572E8">
        <w:rPr>
          <w:rFonts w:eastAsia="Times New Roman"/>
          <w:szCs w:val="24"/>
        </w:rPr>
        <w:t xml:space="preserve">υτό που χρειάζεται φυσικά στη συνέχεια </w:t>
      </w:r>
      <w:r>
        <w:rPr>
          <w:rFonts w:eastAsia="Times New Roman"/>
          <w:szCs w:val="24"/>
        </w:rPr>
        <w:t xml:space="preserve">είναι αξιοποιώντας το θεσμό </w:t>
      </w:r>
      <w:r w:rsidRPr="007572E8">
        <w:rPr>
          <w:rFonts w:eastAsia="Times New Roman"/>
          <w:szCs w:val="24"/>
        </w:rPr>
        <w:t xml:space="preserve">του νοσηλευτικού </w:t>
      </w:r>
      <w:r>
        <w:rPr>
          <w:rFonts w:eastAsia="Times New Roman"/>
          <w:szCs w:val="24"/>
        </w:rPr>
        <w:t xml:space="preserve">επικουρικού </w:t>
      </w:r>
      <w:r w:rsidRPr="007572E8">
        <w:rPr>
          <w:rFonts w:eastAsia="Times New Roman"/>
          <w:szCs w:val="24"/>
        </w:rPr>
        <w:t xml:space="preserve">προσωπικού να </w:t>
      </w:r>
      <w:r w:rsidRPr="007572E8">
        <w:rPr>
          <w:rFonts w:eastAsia="Times New Roman"/>
          <w:szCs w:val="24"/>
        </w:rPr>
        <w:lastRenderedPageBreak/>
        <w:t xml:space="preserve">ενισχυθεί το τμήμα με τον </w:t>
      </w:r>
      <w:r>
        <w:rPr>
          <w:rFonts w:eastAsia="Times New Roman"/>
          <w:szCs w:val="24"/>
        </w:rPr>
        <w:t>αναγ</w:t>
      </w:r>
      <w:r>
        <w:rPr>
          <w:rFonts w:eastAsia="Times New Roman"/>
          <w:szCs w:val="24"/>
        </w:rPr>
        <w:t xml:space="preserve">καίο </w:t>
      </w:r>
      <w:r w:rsidRPr="007572E8">
        <w:rPr>
          <w:rFonts w:eastAsia="Times New Roman"/>
          <w:szCs w:val="24"/>
        </w:rPr>
        <w:t>αριθμό νοσηλευτών</w:t>
      </w:r>
      <w:r>
        <w:rPr>
          <w:rFonts w:eastAsia="Times New Roman"/>
          <w:szCs w:val="24"/>
        </w:rPr>
        <w:t>,</w:t>
      </w:r>
      <w:r w:rsidRPr="007572E8">
        <w:rPr>
          <w:rFonts w:eastAsia="Times New Roman"/>
          <w:szCs w:val="24"/>
        </w:rPr>
        <w:t xml:space="preserve"> έτσι ώστε γρήγορα να είναι λειτουργικές αυτές οι δύο παραπάνω </w:t>
      </w:r>
      <w:r>
        <w:rPr>
          <w:rFonts w:eastAsia="Times New Roman"/>
          <w:szCs w:val="24"/>
        </w:rPr>
        <w:t>κλίνες.</w:t>
      </w:r>
    </w:p>
    <w:p w14:paraId="62104B83" w14:textId="77777777" w:rsidR="000F52B4" w:rsidRDefault="00ED3287">
      <w:pPr>
        <w:spacing w:line="600" w:lineRule="auto"/>
        <w:ind w:firstLine="720"/>
        <w:contextualSpacing/>
        <w:jc w:val="both"/>
        <w:rPr>
          <w:rFonts w:eastAsia="Times New Roman"/>
          <w:szCs w:val="24"/>
        </w:rPr>
      </w:pPr>
      <w:r w:rsidRPr="007572E8">
        <w:rPr>
          <w:rFonts w:eastAsia="Times New Roman"/>
          <w:szCs w:val="24"/>
        </w:rPr>
        <w:t xml:space="preserve">Και επίσης υπάρχει στο σχεδιασμό και </w:t>
      </w:r>
      <w:r>
        <w:rPr>
          <w:rFonts w:eastAsia="Times New Roman"/>
          <w:szCs w:val="24"/>
        </w:rPr>
        <w:t>ε</w:t>
      </w:r>
      <w:r w:rsidRPr="007572E8">
        <w:rPr>
          <w:rFonts w:eastAsia="Times New Roman"/>
          <w:szCs w:val="24"/>
        </w:rPr>
        <w:t xml:space="preserve">ίναι στη φάση όμως της </w:t>
      </w:r>
      <w:r>
        <w:rPr>
          <w:rFonts w:eastAsia="Times New Roman"/>
          <w:szCs w:val="24"/>
        </w:rPr>
        <w:t>μ</w:t>
      </w:r>
      <w:r w:rsidRPr="007572E8">
        <w:rPr>
          <w:rFonts w:eastAsia="Times New Roman"/>
          <w:szCs w:val="24"/>
        </w:rPr>
        <w:t xml:space="preserve">ελέτης επί του παρόντος μία </w:t>
      </w:r>
      <w:r>
        <w:rPr>
          <w:rFonts w:eastAsia="Times New Roman"/>
          <w:szCs w:val="24"/>
        </w:rPr>
        <w:t>μ</w:t>
      </w:r>
      <w:r w:rsidRPr="007572E8">
        <w:rPr>
          <w:rFonts w:eastAsia="Times New Roman"/>
          <w:szCs w:val="24"/>
        </w:rPr>
        <w:t xml:space="preserve">ονάδα </w:t>
      </w:r>
      <w:r>
        <w:rPr>
          <w:rFonts w:eastAsia="Times New Roman"/>
          <w:szCs w:val="24"/>
        </w:rPr>
        <w:t>η</w:t>
      </w:r>
      <w:r w:rsidRPr="007572E8">
        <w:rPr>
          <w:rFonts w:eastAsia="Times New Roman"/>
          <w:szCs w:val="24"/>
        </w:rPr>
        <w:t xml:space="preserve">μερήσιας </w:t>
      </w:r>
      <w:r>
        <w:rPr>
          <w:rFonts w:eastAsia="Times New Roman"/>
          <w:szCs w:val="24"/>
        </w:rPr>
        <w:t>ν</w:t>
      </w:r>
      <w:r w:rsidRPr="007572E8">
        <w:rPr>
          <w:rFonts w:eastAsia="Times New Roman"/>
          <w:szCs w:val="24"/>
        </w:rPr>
        <w:t xml:space="preserve">οσηλείας </w:t>
      </w:r>
      <w:r w:rsidRPr="007572E8">
        <w:rPr>
          <w:rFonts w:eastAsia="Times New Roman"/>
          <w:szCs w:val="24"/>
        </w:rPr>
        <w:t xml:space="preserve">για τα προγραμματισμένα περιστατικά του </w:t>
      </w:r>
      <w:proofErr w:type="spellStart"/>
      <w:r w:rsidRPr="007572E8">
        <w:rPr>
          <w:rFonts w:eastAsia="Times New Roman"/>
          <w:szCs w:val="24"/>
        </w:rPr>
        <w:t>αιμοδ</w:t>
      </w:r>
      <w:r w:rsidRPr="007572E8">
        <w:rPr>
          <w:rFonts w:eastAsia="Times New Roman"/>
          <w:szCs w:val="24"/>
        </w:rPr>
        <w:t>υναμικού</w:t>
      </w:r>
      <w:proofErr w:type="spellEnd"/>
      <w:r w:rsidRPr="007572E8">
        <w:rPr>
          <w:rFonts w:eastAsia="Times New Roman"/>
          <w:szCs w:val="24"/>
        </w:rPr>
        <w:t xml:space="preserve"> εργαστηρίου</w:t>
      </w:r>
      <w:r>
        <w:rPr>
          <w:rFonts w:eastAsia="Times New Roman"/>
          <w:szCs w:val="24"/>
        </w:rPr>
        <w:t>.</w:t>
      </w:r>
      <w:r w:rsidRPr="007572E8">
        <w:rPr>
          <w:rFonts w:eastAsia="Times New Roman"/>
          <w:szCs w:val="24"/>
        </w:rPr>
        <w:t xml:space="preserve"> Άρα</w:t>
      </w:r>
      <w:r>
        <w:rPr>
          <w:rFonts w:eastAsia="Times New Roman"/>
          <w:szCs w:val="24"/>
        </w:rPr>
        <w:t>,</w:t>
      </w:r>
      <w:r w:rsidRPr="007572E8">
        <w:rPr>
          <w:rFonts w:eastAsia="Times New Roman"/>
          <w:szCs w:val="24"/>
        </w:rPr>
        <w:t xml:space="preserve"> ένα κομμάτι από τον όγκο φροντ</w:t>
      </w:r>
      <w:r>
        <w:rPr>
          <w:rFonts w:eastAsia="Times New Roman"/>
          <w:szCs w:val="24"/>
        </w:rPr>
        <w:t xml:space="preserve">ίδας </w:t>
      </w:r>
      <w:r w:rsidRPr="007572E8">
        <w:rPr>
          <w:rFonts w:eastAsia="Times New Roman"/>
          <w:szCs w:val="24"/>
        </w:rPr>
        <w:t xml:space="preserve">που παρέχεται από τη σημερινή </w:t>
      </w:r>
      <w:r>
        <w:rPr>
          <w:rFonts w:eastAsia="Times New Roman"/>
          <w:szCs w:val="24"/>
        </w:rPr>
        <w:t>μ</w:t>
      </w:r>
      <w:r w:rsidRPr="007572E8">
        <w:rPr>
          <w:rFonts w:eastAsia="Times New Roman"/>
          <w:szCs w:val="24"/>
        </w:rPr>
        <w:t xml:space="preserve">ονάδα </w:t>
      </w:r>
      <w:r>
        <w:rPr>
          <w:rFonts w:eastAsia="Times New Roman"/>
          <w:szCs w:val="24"/>
        </w:rPr>
        <w:t xml:space="preserve">εντατικής παρακολούθησης </w:t>
      </w:r>
      <w:r>
        <w:rPr>
          <w:rFonts w:eastAsia="Times New Roman"/>
          <w:szCs w:val="24"/>
        </w:rPr>
        <w:t xml:space="preserve">των </w:t>
      </w:r>
      <w:r>
        <w:rPr>
          <w:rFonts w:eastAsia="Times New Roman"/>
          <w:szCs w:val="24"/>
        </w:rPr>
        <w:t>καρδιοπαθειών</w:t>
      </w:r>
      <w:r w:rsidRPr="007572E8">
        <w:rPr>
          <w:rFonts w:eastAsia="Times New Roman"/>
          <w:szCs w:val="24"/>
        </w:rPr>
        <w:t xml:space="preserve"> </w:t>
      </w:r>
      <w:r w:rsidRPr="007572E8">
        <w:rPr>
          <w:rFonts w:eastAsia="Times New Roman"/>
          <w:szCs w:val="24"/>
        </w:rPr>
        <w:t xml:space="preserve">θα μπορεί να καλυφθεί από </w:t>
      </w:r>
      <w:r>
        <w:rPr>
          <w:rFonts w:eastAsia="Times New Roman"/>
          <w:szCs w:val="24"/>
        </w:rPr>
        <w:t>αυτήν την</w:t>
      </w:r>
      <w:r w:rsidRPr="007572E8">
        <w:rPr>
          <w:rFonts w:eastAsia="Times New Roman"/>
          <w:szCs w:val="24"/>
        </w:rPr>
        <w:t xml:space="preserve"> </w:t>
      </w:r>
      <w:proofErr w:type="spellStart"/>
      <w:r w:rsidRPr="007572E8">
        <w:rPr>
          <w:rFonts w:eastAsia="Times New Roman"/>
          <w:szCs w:val="24"/>
        </w:rPr>
        <w:t>One</w:t>
      </w:r>
      <w:proofErr w:type="spellEnd"/>
      <w:r w:rsidRPr="007572E8">
        <w:rPr>
          <w:rFonts w:eastAsia="Times New Roman"/>
          <w:szCs w:val="24"/>
        </w:rPr>
        <w:t xml:space="preserve"> </w:t>
      </w:r>
      <w:proofErr w:type="spellStart"/>
      <w:r w:rsidRPr="007572E8">
        <w:rPr>
          <w:rFonts w:eastAsia="Times New Roman"/>
          <w:szCs w:val="24"/>
        </w:rPr>
        <w:t>Day</w:t>
      </w:r>
      <w:proofErr w:type="spellEnd"/>
      <w:r w:rsidRPr="007572E8">
        <w:rPr>
          <w:rFonts w:eastAsia="Times New Roman"/>
          <w:szCs w:val="24"/>
        </w:rPr>
        <w:t xml:space="preserve"> </w:t>
      </w:r>
      <w:proofErr w:type="spellStart"/>
      <w:r w:rsidRPr="007572E8">
        <w:rPr>
          <w:rFonts w:eastAsia="Times New Roman"/>
          <w:szCs w:val="24"/>
        </w:rPr>
        <w:t>Clinic</w:t>
      </w:r>
      <w:proofErr w:type="spellEnd"/>
      <w:r w:rsidRPr="007572E8">
        <w:rPr>
          <w:rFonts w:eastAsia="Times New Roman"/>
          <w:szCs w:val="24"/>
        </w:rPr>
        <w:t xml:space="preserve"> για τα περιστατικά τα </w:t>
      </w:r>
      <w:proofErr w:type="spellStart"/>
      <w:r w:rsidRPr="007572E8">
        <w:rPr>
          <w:rFonts w:eastAsia="Times New Roman"/>
          <w:szCs w:val="24"/>
        </w:rPr>
        <w:t>αιμοδυναμικά</w:t>
      </w:r>
      <w:proofErr w:type="spellEnd"/>
      <w:r>
        <w:rPr>
          <w:rFonts w:eastAsia="Times New Roman"/>
          <w:szCs w:val="24"/>
        </w:rPr>
        <w:t>.</w:t>
      </w:r>
      <w:r w:rsidRPr="007572E8">
        <w:rPr>
          <w:rFonts w:eastAsia="Times New Roman"/>
          <w:szCs w:val="24"/>
        </w:rPr>
        <w:t xml:space="preserve"> Νομίζω </w:t>
      </w:r>
      <w:r>
        <w:rPr>
          <w:rFonts w:eastAsia="Times New Roman"/>
          <w:szCs w:val="24"/>
        </w:rPr>
        <w:t xml:space="preserve">ότι </w:t>
      </w:r>
      <w:r w:rsidRPr="007572E8">
        <w:rPr>
          <w:rFonts w:eastAsia="Times New Roman"/>
          <w:szCs w:val="24"/>
        </w:rPr>
        <w:t xml:space="preserve">αυτό </w:t>
      </w:r>
      <w:r>
        <w:rPr>
          <w:rFonts w:eastAsia="Times New Roman"/>
          <w:szCs w:val="24"/>
        </w:rPr>
        <w:t>ε</w:t>
      </w:r>
      <w:r w:rsidRPr="007572E8">
        <w:rPr>
          <w:rFonts w:eastAsia="Times New Roman"/>
          <w:szCs w:val="24"/>
        </w:rPr>
        <w:t xml:space="preserve">πίσης </w:t>
      </w:r>
      <w:r>
        <w:rPr>
          <w:rFonts w:eastAsia="Times New Roman"/>
          <w:szCs w:val="24"/>
        </w:rPr>
        <w:t>έρχε</w:t>
      </w:r>
      <w:r>
        <w:rPr>
          <w:rFonts w:eastAsia="Times New Roman"/>
          <w:szCs w:val="24"/>
        </w:rPr>
        <w:t>ται</w:t>
      </w:r>
      <w:r w:rsidRPr="007572E8">
        <w:rPr>
          <w:rFonts w:eastAsia="Times New Roman"/>
          <w:szCs w:val="24"/>
        </w:rPr>
        <w:t xml:space="preserve"> επικουρικά να βοηθήσει στη συνολική αναβαθμισμένη λειτουργία αυτής της πολύ σημαντικής </w:t>
      </w:r>
      <w:r>
        <w:rPr>
          <w:rFonts w:eastAsia="Times New Roman"/>
          <w:szCs w:val="24"/>
        </w:rPr>
        <w:t>κλινικής</w:t>
      </w:r>
      <w:r w:rsidRPr="007572E8">
        <w:rPr>
          <w:rFonts w:eastAsia="Times New Roman"/>
          <w:szCs w:val="24"/>
        </w:rPr>
        <w:t xml:space="preserve"> και </w:t>
      </w:r>
      <w:r>
        <w:rPr>
          <w:rFonts w:eastAsia="Times New Roman"/>
          <w:szCs w:val="24"/>
        </w:rPr>
        <w:t>των</w:t>
      </w:r>
      <w:r w:rsidRPr="007572E8">
        <w:rPr>
          <w:rFonts w:eastAsia="Times New Roman"/>
          <w:szCs w:val="24"/>
        </w:rPr>
        <w:t xml:space="preserve"> πολύ σημαντικ</w:t>
      </w:r>
      <w:r>
        <w:rPr>
          <w:rFonts w:eastAsia="Times New Roman"/>
          <w:szCs w:val="24"/>
        </w:rPr>
        <w:t>ών τμημά</w:t>
      </w:r>
      <w:r w:rsidRPr="007572E8">
        <w:rPr>
          <w:rFonts w:eastAsia="Times New Roman"/>
          <w:szCs w:val="24"/>
        </w:rPr>
        <w:t>των που πραγματικά νομίζω ότι ανταποκρίνονται στο οξύ καρδιακό επεισόδιο με πολύ μεγάλη πληρότητα</w:t>
      </w:r>
      <w:r>
        <w:rPr>
          <w:rFonts w:eastAsia="Times New Roman"/>
          <w:szCs w:val="24"/>
        </w:rPr>
        <w:t>.</w:t>
      </w:r>
      <w:r w:rsidRPr="007572E8">
        <w:rPr>
          <w:rFonts w:eastAsia="Times New Roman"/>
          <w:szCs w:val="24"/>
        </w:rPr>
        <w:t xml:space="preserve"> Έχουμε πολύ μεγάλο ποσοστό ε</w:t>
      </w:r>
      <w:r w:rsidRPr="007572E8">
        <w:rPr>
          <w:rFonts w:eastAsia="Times New Roman"/>
          <w:szCs w:val="24"/>
        </w:rPr>
        <w:t>πείγουσας αγγειοπλαστική</w:t>
      </w:r>
      <w:r>
        <w:rPr>
          <w:rFonts w:eastAsia="Times New Roman"/>
          <w:szCs w:val="24"/>
        </w:rPr>
        <w:t>ς</w:t>
      </w:r>
      <w:r w:rsidRPr="007572E8">
        <w:rPr>
          <w:rFonts w:eastAsia="Times New Roman"/>
          <w:szCs w:val="24"/>
        </w:rPr>
        <w:t xml:space="preserve"> στο οξύ έμφραγμα και θεωρώ ότι πραγματικά </w:t>
      </w:r>
      <w:r>
        <w:rPr>
          <w:rFonts w:eastAsia="Times New Roman"/>
          <w:szCs w:val="24"/>
        </w:rPr>
        <w:t>η</w:t>
      </w:r>
      <w:r w:rsidRPr="007572E8">
        <w:rPr>
          <w:rFonts w:eastAsia="Times New Roman"/>
          <w:szCs w:val="24"/>
        </w:rPr>
        <w:t xml:space="preserve"> αντιμετώπιση αυτ</w:t>
      </w:r>
      <w:r>
        <w:rPr>
          <w:rFonts w:eastAsia="Times New Roman"/>
          <w:szCs w:val="24"/>
        </w:rPr>
        <w:t>ών</w:t>
      </w:r>
      <w:r w:rsidRPr="007572E8">
        <w:rPr>
          <w:rFonts w:eastAsia="Times New Roman"/>
          <w:szCs w:val="24"/>
        </w:rPr>
        <w:t xml:space="preserve"> </w:t>
      </w:r>
      <w:r>
        <w:rPr>
          <w:rFonts w:eastAsia="Times New Roman"/>
          <w:szCs w:val="24"/>
        </w:rPr>
        <w:t>των</w:t>
      </w:r>
      <w:r w:rsidRPr="007572E8">
        <w:rPr>
          <w:rFonts w:eastAsia="Times New Roman"/>
          <w:szCs w:val="24"/>
        </w:rPr>
        <w:t xml:space="preserve"> </w:t>
      </w:r>
      <w:r>
        <w:rPr>
          <w:rFonts w:eastAsia="Times New Roman"/>
          <w:szCs w:val="24"/>
        </w:rPr>
        <w:t>περιστατικών</w:t>
      </w:r>
      <w:r w:rsidRPr="007572E8">
        <w:rPr>
          <w:rFonts w:eastAsia="Times New Roman"/>
          <w:szCs w:val="24"/>
        </w:rPr>
        <w:t xml:space="preserve"> στην περιφέρειά μας είναι ιδιαίτερα υψηλή</w:t>
      </w:r>
      <w:r>
        <w:rPr>
          <w:rFonts w:eastAsia="Times New Roman"/>
          <w:szCs w:val="24"/>
        </w:rPr>
        <w:t>.</w:t>
      </w:r>
    </w:p>
    <w:p w14:paraId="62104B84" w14:textId="77777777" w:rsidR="000F52B4" w:rsidRDefault="00ED3287">
      <w:pPr>
        <w:spacing w:line="600" w:lineRule="auto"/>
        <w:ind w:firstLine="720"/>
        <w:contextualSpacing/>
        <w:jc w:val="both"/>
        <w:rPr>
          <w:rFonts w:eastAsia="Times New Roman"/>
          <w:szCs w:val="24"/>
        </w:rPr>
      </w:pPr>
      <w:r w:rsidRPr="0012240F">
        <w:rPr>
          <w:rFonts w:eastAsia="Times New Roman"/>
          <w:b/>
          <w:szCs w:val="24"/>
        </w:rPr>
        <w:lastRenderedPageBreak/>
        <w:t>ΠΡΟΕΔΡΕΥΩΝ (Αναστάσιος Κουρ</w:t>
      </w:r>
      <w:r>
        <w:rPr>
          <w:rFonts w:eastAsia="Times New Roman"/>
          <w:b/>
          <w:szCs w:val="24"/>
        </w:rPr>
        <w:t xml:space="preserve">άκης): </w:t>
      </w:r>
      <w:r>
        <w:rPr>
          <w:rFonts w:eastAsia="Times New Roman"/>
          <w:szCs w:val="24"/>
        </w:rPr>
        <w:t>Ευχαριστούμε τον κύριο Υπουργό.</w:t>
      </w:r>
      <w:r>
        <w:rPr>
          <w:rFonts w:eastAsia="Times New Roman"/>
          <w:szCs w:val="24"/>
        </w:rPr>
        <w:t xml:space="preserve"> Ολοκληρώθηκε η απάντηση στην ερώτηση του κ. </w:t>
      </w:r>
      <w:proofErr w:type="spellStart"/>
      <w:r>
        <w:rPr>
          <w:rFonts w:eastAsia="Times New Roman"/>
          <w:szCs w:val="24"/>
        </w:rPr>
        <w:t>Ηγουμενίδη</w:t>
      </w:r>
      <w:proofErr w:type="spellEnd"/>
      <w:r>
        <w:rPr>
          <w:rFonts w:eastAsia="Times New Roman"/>
          <w:szCs w:val="24"/>
        </w:rPr>
        <w:t>.</w:t>
      </w:r>
    </w:p>
    <w:p w14:paraId="62104B85" w14:textId="77777777" w:rsidR="000F52B4" w:rsidRDefault="00ED3287">
      <w:pPr>
        <w:spacing w:line="600" w:lineRule="auto"/>
        <w:ind w:firstLine="720"/>
        <w:contextualSpacing/>
        <w:jc w:val="both"/>
        <w:rPr>
          <w:rFonts w:eastAsia="Times New Roman"/>
          <w:szCs w:val="24"/>
        </w:rPr>
      </w:pPr>
      <w:r>
        <w:rPr>
          <w:rFonts w:eastAsia="Times New Roman"/>
          <w:szCs w:val="24"/>
        </w:rPr>
        <w:t>Προχωρούμε στην τελευταία ερώτηση…</w:t>
      </w:r>
    </w:p>
    <w:p w14:paraId="62104B86" w14:textId="77777777" w:rsidR="000F52B4" w:rsidRDefault="00ED3287">
      <w:pPr>
        <w:spacing w:line="600" w:lineRule="auto"/>
        <w:ind w:firstLine="720"/>
        <w:contextualSpacing/>
        <w:jc w:val="both"/>
        <w:rPr>
          <w:rFonts w:eastAsia="Times New Roman"/>
          <w:szCs w:val="24"/>
        </w:rPr>
      </w:pPr>
      <w:r w:rsidRPr="00637DC2">
        <w:rPr>
          <w:rFonts w:eastAsia="Times New Roman"/>
          <w:b/>
          <w:szCs w:val="24"/>
        </w:rPr>
        <w:t xml:space="preserve">ΝΙΚΟΛΑΟΣ ΗΓΟΥΜΕΝΙΔΗΣ: </w:t>
      </w:r>
      <w:r>
        <w:rPr>
          <w:rFonts w:eastAsia="Times New Roman"/>
          <w:szCs w:val="24"/>
        </w:rPr>
        <w:t>Κύριε Πρόεδρε, αν και δεν προβλέπεται από τον Κανονισμό, θα ήθελα να απαντήσω στον Υπουργό, γιατί αντιλαμβάνομαι από την απάντηση ότι δεν ενημ</w:t>
      </w:r>
      <w:r>
        <w:rPr>
          <w:rFonts w:eastAsia="Times New Roman"/>
          <w:szCs w:val="24"/>
        </w:rPr>
        <w:t xml:space="preserve">ερώθηκε σωστά από τη </w:t>
      </w:r>
      <w:r>
        <w:rPr>
          <w:rFonts w:eastAsia="Times New Roman"/>
          <w:szCs w:val="24"/>
        </w:rPr>
        <w:t xml:space="preserve">διοίκηση </w:t>
      </w:r>
      <w:r>
        <w:rPr>
          <w:rFonts w:eastAsia="Times New Roman"/>
          <w:szCs w:val="24"/>
        </w:rPr>
        <w:t xml:space="preserve">του </w:t>
      </w:r>
      <w:r>
        <w:rPr>
          <w:rFonts w:eastAsia="Times New Roman"/>
          <w:szCs w:val="24"/>
        </w:rPr>
        <w:t>νοσοκομείου</w:t>
      </w:r>
      <w:r>
        <w:rPr>
          <w:rFonts w:eastAsia="Times New Roman"/>
          <w:szCs w:val="24"/>
        </w:rPr>
        <w:t xml:space="preserve">. </w:t>
      </w:r>
    </w:p>
    <w:p w14:paraId="62104B87"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τον λόγο, κύριε </w:t>
      </w:r>
      <w:proofErr w:type="spellStart"/>
      <w:r>
        <w:rPr>
          <w:rFonts w:eastAsia="Times New Roman" w:cs="Times New Roman"/>
          <w:szCs w:val="24"/>
        </w:rPr>
        <w:t>Ηγουμενίδη</w:t>
      </w:r>
      <w:proofErr w:type="spellEnd"/>
      <w:r>
        <w:rPr>
          <w:rFonts w:eastAsia="Times New Roman" w:cs="Times New Roman"/>
          <w:szCs w:val="24"/>
        </w:rPr>
        <w:t xml:space="preserve">. </w:t>
      </w:r>
    </w:p>
    <w:p w14:paraId="62104B88" w14:textId="77777777" w:rsidR="000F52B4" w:rsidRDefault="00ED3287">
      <w:pPr>
        <w:spacing w:line="600" w:lineRule="auto"/>
        <w:ind w:firstLine="720"/>
        <w:contextualSpacing/>
        <w:jc w:val="both"/>
        <w:rPr>
          <w:rFonts w:eastAsia="Times New Roman"/>
          <w:szCs w:val="24"/>
        </w:rPr>
      </w:pPr>
      <w:r w:rsidRPr="00637DC2">
        <w:rPr>
          <w:rFonts w:eastAsia="Times New Roman"/>
          <w:b/>
          <w:szCs w:val="24"/>
        </w:rPr>
        <w:t>ΝΙΚΟΛΑΟΣ ΗΓΟΥΜΕΝΙΔΗΣ:</w:t>
      </w:r>
      <w:r>
        <w:rPr>
          <w:rFonts w:eastAsia="Times New Roman"/>
          <w:b/>
          <w:szCs w:val="24"/>
        </w:rPr>
        <w:t xml:space="preserve"> </w:t>
      </w:r>
      <w:r>
        <w:rPr>
          <w:rFonts w:eastAsia="Times New Roman"/>
          <w:szCs w:val="24"/>
        </w:rPr>
        <w:t xml:space="preserve">Τον χώρο αυτόν </w:t>
      </w:r>
      <w:r w:rsidRPr="001B1FE0">
        <w:rPr>
          <w:rFonts w:eastAsia="Times New Roman"/>
          <w:szCs w:val="24"/>
        </w:rPr>
        <w:t>με τα δύο επιπλέον κρεβάτια το</w:t>
      </w:r>
      <w:r>
        <w:rPr>
          <w:rFonts w:eastAsia="Times New Roman"/>
          <w:szCs w:val="24"/>
        </w:rPr>
        <w:t>ν</w:t>
      </w:r>
      <w:r w:rsidRPr="001B1FE0">
        <w:rPr>
          <w:rFonts w:eastAsia="Times New Roman"/>
          <w:szCs w:val="24"/>
        </w:rPr>
        <w:t xml:space="preserve"> γνωρίζω</w:t>
      </w:r>
      <w:r>
        <w:rPr>
          <w:rFonts w:eastAsia="Times New Roman"/>
          <w:szCs w:val="24"/>
        </w:rPr>
        <w:t>,</w:t>
      </w:r>
      <w:r w:rsidRPr="001B1FE0">
        <w:rPr>
          <w:rFonts w:eastAsia="Times New Roman"/>
          <w:szCs w:val="24"/>
        </w:rPr>
        <w:t xml:space="preserve"> </w:t>
      </w:r>
      <w:r>
        <w:rPr>
          <w:rFonts w:eastAsia="Times New Roman"/>
          <w:szCs w:val="24"/>
        </w:rPr>
        <w:t>κύριε</w:t>
      </w:r>
      <w:r w:rsidRPr="001B1FE0">
        <w:rPr>
          <w:rFonts w:eastAsia="Times New Roman"/>
          <w:szCs w:val="24"/>
        </w:rPr>
        <w:t xml:space="preserve"> Υπουργέ</w:t>
      </w:r>
      <w:r>
        <w:rPr>
          <w:rFonts w:eastAsia="Times New Roman"/>
          <w:szCs w:val="24"/>
        </w:rPr>
        <w:t>.</w:t>
      </w:r>
      <w:r w:rsidRPr="00041E75">
        <w:rPr>
          <w:rFonts w:eastAsia="Times New Roman"/>
          <w:szCs w:val="24"/>
        </w:rPr>
        <w:t xml:space="preserve"> </w:t>
      </w:r>
      <w:r>
        <w:rPr>
          <w:rFonts w:eastAsia="Times New Roman"/>
          <w:szCs w:val="24"/>
        </w:rPr>
        <w:t>Σ</w:t>
      </w:r>
      <w:r w:rsidRPr="001B1FE0">
        <w:rPr>
          <w:rFonts w:eastAsia="Times New Roman"/>
          <w:szCs w:val="24"/>
        </w:rPr>
        <w:t>υ</w:t>
      </w:r>
      <w:r>
        <w:rPr>
          <w:rFonts w:eastAsia="Times New Roman"/>
          <w:szCs w:val="24"/>
        </w:rPr>
        <w:t>ζητιόταν από τότε που δούλευα κ</w:t>
      </w:r>
      <w:r w:rsidRPr="001B1FE0">
        <w:rPr>
          <w:rFonts w:eastAsia="Times New Roman"/>
          <w:szCs w:val="24"/>
        </w:rPr>
        <w:t xml:space="preserve">ι εγώ στην </w:t>
      </w:r>
      <w:r>
        <w:rPr>
          <w:rFonts w:eastAsia="Times New Roman"/>
          <w:szCs w:val="24"/>
        </w:rPr>
        <w:t>Κ</w:t>
      </w:r>
      <w:r w:rsidRPr="001B1FE0">
        <w:rPr>
          <w:rFonts w:eastAsia="Times New Roman"/>
          <w:szCs w:val="24"/>
        </w:rPr>
        <w:t>α</w:t>
      </w:r>
      <w:r w:rsidRPr="001B1FE0">
        <w:rPr>
          <w:rFonts w:eastAsia="Times New Roman"/>
          <w:szCs w:val="24"/>
        </w:rPr>
        <w:t xml:space="preserve">ρδιολογική </w:t>
      </w:r>
      <w:r>
        <w:rPr>
          <w:rFonts w:eastAsia="Times New Roman"/>
          <w:szCs w:val="24"/>
        </w:rPr>
        <w:t>Κ</w:t>
      </w:r>
      <w:r w:rsidRPr="001B1FE0">
        <w:rPr>
          <w:rFonts w:eastAsia="Times New Roman"/>
          <w:szCs w:val="24"/>
        </w:rPr>
        <w:t xml:space="preserve">λινική </w:t>
      </w:r>
      <w:r w:rsidRPr="001B1FE0">
        <w:rPr>
          <w:rFonts w:eastAsia="Times New Roman"/>
          <w:szCs w:val="24"/>
        </w:rPr>
        <w:t xml:space="preserve">του </w:t>
      </w:r>
      <w:r>
        <w:rPr>
          <w:rFonts w:eastAsia="Times New Roman"/>
          <w:szCs w:val="24"/>
        </w:rPr>
        <w:t>ΠΕΠΑΓΝΗ. Ε</w:t>
      </w:r>
      <w:r w:rsidRPr="001B1FE0">
        <w:rPr>
          <w:rFonts w:eastAsia="Times New Roman"/>
          <w:szCs w:val="24"/>
        </w:rPr>
        <w:t>κτός από αυτό</w:t>
      </w:r>
      <w:r>
        <w:rPr>
          <w:rFonts w:eastAsia="Times New Roman"/>
          <w:szCs w:val="24"/>
        </w:rPr>
        <w:t>,</w:t>
      </w:r>
      <w:r w:rsidRPr="001B1FE0">
        <w:rPr>
          <w:rFonts w:eastAsia="Times New Roman"/>
          <w:szCs w:val="24"/>
        </w:rPr>
        <w:t xml:space="preserve"> υπάρχει </w:t>
      </w:r>
      <w:r>
        <w:rPr>
          <w:rFonts w:eastAsia="Times New Roman"/>
          <w:szCs w:val="24"/>
        </w:rPr>
        <w:t xml:space="preserve">αυτό που σας είπα, </w:t>
      </w:r>
      <w:r w:rsidRPr="001B1FE0">
        <w:rPr>
          <w:rFonts w:eastAsia="Times New Roman"/>
          <w:szCs w:val="24"/>
        </w:rPr>
        <w:t xml:space="preserve">μία μονάδα με </w:t>
      </w:r>
      <w:r>
        <w:rPr>
          <w:rFonts w:eastAsia="Times New Roman"/>
          <w:szCs w:val="24"/>
        </w:rPr>
        <w:t>επτά</w:t>
      </w:r>
      <w:r w:rsidRPr="001B1FE0">
        <w:rPr>
          <w:rFonts w:eastAsia="Times New Roman"/>
          <w:szCs w:val="24"/>
        </w:rPr>
        <w:t xml:space="preserve"> κρεβάτια και υποδοχές μονάδας</w:t>
      </w:r>
      <w:r>
        <w:rPr>
          <w:rFonts w:eastAsia="Times New Roman"/>
          <w:szCs w:val="24"/>
        </w:rPr>
        <w:t>.</w:t>
      </w:r>
      <w:r w:rsidRPr="001B1FE0">
        <w:rPr>
          <w:rFonts w:eastAsia="Times New Roman"/>
          <w:szCs w:val="24"/>
        </w:rPr>
        <w:t xml:space="preserve"> </w:t>
      </w:r>
      <w:r>
        <w:rPr>
          <w:rFonts w:eastAsia="Times New Roman"/>
          <w:szCs w:val="24"/>
        </w:rPr>
        <w:t>Είναι</w:t>
      </w:r>
      <w:r w:rsidRPr="001B1FE0">
        <w:rPr>
          <w:rFonts w:eastAsia="Times New Roman"/>
          <w:szCs w:val="24"/>
        </w:rPr>
        <w:t xml:space="preserve"> κρεβάτια ΜΕΘ</w:t>
      </w:r>
      <w:r>
        <w:rPr>
          <w:rFonts w:eastAsia="Times New Roman"/>
          <w:szCs w:val="24"/>
        </w:rPr>
        <w:t>.</w:t>
      </w:r>
      <w:r w:rsidRPr="001B1FE0">
        <w:rPr>
          <w:rFonts w:eastAsia="Times New Roman"/>
          <w:szCs w:val="24"/>
        </w:rPr>
        <w:t xml:space="preserve"> </w:t>
      </w:r>
      <w:r>
        <w:rPr>
          <w:rFonts w:eastAsia="Times New Roman"/>
          <w:szCs w:val="24"/>
        </w:rPr>
        <w:t>Α</w:t>
      </w:r>
      <w:r w:rsidRPr="001B1FE0">
        <w:rPr>
          <w:rFonts w:eastAsia="Times New Roman"/>
          <w:szCs w:val="24"/>
        </w:rPr>
        <w:t>ν το επισκεφθούμε αυτή</w:t>
      </w:r>
      <w:r>
        <w:rPr>
          <w:rFonts w:eastAsia="Times New Roman"/>
          <w:szCs w:val="24"/>
        </w:rPr>
        <w:t>ν</w:t>
      </w:r>
      <w:r w:rsidRPr="001B1FE0">
        <w:rPr>
          <w:rFonts w:eastAsia="Times New Roman"/>
          <w:szCs w:val="24"/>
        </w:rPr>
        <w:t xml:space="preserve"> τη στιγμή </w:t>
      </w:r>
      <w:r>
        <w:rPr>
          <w:rFonts w:eastAsia="Times New Roman"/>
          <w:szCs w:val="24"/>
        </w:rPr>
        <w:t xml:space="preserve">-αν θέλετε το ερχόμενο </w:t>
      </w:r>
      <w:r>
        <w:rPr>
          <w:rFonts w:eastAsia="Times New Roman"/>
          <w:szCs w:val="24"/>
        </w:rPr>
        <w:t>Σ</w:t>
      </w:r>
      <w:r w:rsidRPr="001B1FE0">
        <w:rPr>
          <w:rFonts w:eastAsia="Times New Roman"/>
          <w:szCs w:val="24"/>
        </w:rPr>
        <w:t xml:space="preserve">αββατοκύριακο </w:t>
      </w:r>
      <w:r w:rsidRPr="001B1FE0">
        <w:rPr>
          <w:rFonts w:eastAsia="Times New Roman"/>
          <w:szCs w:val="24"/>
        </w:rPr>
        <w:t>κατεβαίνοντας την Κρήτη</w:t>
      </w:r>
      <w:r>
        <w:rPr>
          <w:rFonts w:eastAsia="Times New Roman"/>
          <w:szCs w:val="24"/>
        </w:rPr>
        <w:t>-</w:t>
      </w:r>
      <w:r w:rsidRPr="001B1FE0">
        <w:rPr>
          <w:rFonts w:eastAsia="Times New Roman"/>
          <w:szCs w:val="24"/>
        </w:rPr>
        <w:t xml:space="preserve"> θα δείτε και </w:t>
      </w:r>
      <w:r w:rsidRPr="001B1FE0">
        <w:rPr>
          <w:rFonts w:eastAsia="Times New Roman"/>
          <w:szCs w:val="24"/>
        </w:rPr>
        <w:t>τα μόνιτορ παρακολούθησης των αρρώστων κρεμασμένα στην πε</w:t>
      </w:r>
      <w:r w:rsidRPr="001B1FE0">
        <w:rPr>
          <w:rFonts w:eastAsia="Times New Roman"/>
          <w:szCs w:val="24"/>
        </w:rPr>
        <w:lastRenderedPageBreak/>
        <w:t>ριοχή</w:t>
      </w:r>
      <w:r>
        <w:rPr>
          <w:rFonts w:eastAsia="Times New Roman"/>
          <w:szCs w:val="24"/>
        </w:rPr>
        <w:t>.</w:t>
      </w:r>
      <w:r w:rsidRPr="001B1FE0">
        <w:rPr>
          <w:rFonts w:eastAsia="Times New Roman"/>
          <w:szCs w:val="24"/>
        </w:rPr>
        <w:t xml:space="preserve"> </w:t>
      </w:r>
      <w:r>
        <w:rPr>
          <w:rFonts w:eastAsia="Times New Roman"/>
          <w:szCs w:val="24"/>
        </w:rPr>
        <w:t>Ε</w:t>
      </w:r>
      <w:r w:rsidRPr="001B1FE0">
        <w:rPr>
          <w:rFonts w:eastAsia="Times New Roman"/>
          <w:szCs w:val="24"/>
        </w:rPr>
        <w:t xml:space="preserve">ίναι </w:t>
      </w:r>
      <w:r>
        <w:rPr>
          <w:rFonts w:eastAsia="Times New Roman"/>
          <w:szCs w:val="24"/>
        </w:rPr>
        <w:t>επτά</w:t>
      </w:r>
      <w:r w:rsidRPr="001B1FE0">
        <w:rPr>
          <w:rFonts w:eastAsia="Times New Roman"/>
          <w:szCs w:val="24"/>
        </w:rPr>
        <w:t xml:space="preserve"> κρεβάτια</w:t>
      </w:r>
      <w:r>
        <w:rPr>
          <w:rFonts w:eastAsia="Times New Roman"/>
          <w:szCs w:val="24"/>
        </w:rPr>
        <w:t>.</w:t>
      </w:r>
      <w:r w:rsidRPr="001B1FE0">
        <w:rPr>
          <w:rFonts w:eastAsia="Times New Roman"/>
          <w:szCs w:val="24"/>
        </w:rPr>
        <w:t xml:space="preserve"> </w:t>
      </w:r>
      <w:r>
        <w:rPr>
          <w:rFonts w:eastAsia="Times New Roman"/>
          <w:szCs w:val="24"/>
        </w:rPr>
        <w:t>Ε</w:t>
      </w:r>
      <w:r w:rsidRPr="001B1FE0">
        <w:rPr>
          <w:rFonts w:eastAsia="Times New Roman"/>
          <w:szCs w:val="24"/>
        </w:rPr>
        <w:t xml:space="preserve">ίναι ένας </w:t>
      </w:r>
      <w:r>
        <w:rPr>
          <w:rFonts w:eastAsia="Times New Roman"/>
          <w:szCs w:val="24"/>
        </w:rPr>
        <w:t>χώρος</w:t>
      </w:r>
      <w:r w:rsidRPr="001B1FE0">
        <w:rPr>
          <w:rFonts w:eastAsia="Times New Roman"/>
          <w:szCs w:val="24"/>
        </w:rPr>
        <w:t xml:space="preserve"> που σήμερα χρησιμοποιείται ως αποθήκη για το υλικό που χρησιμοποιούν τα διάφορα εργαστήρια που είπατε</w:t>
      </w:r>
      <w:r>
        <w:rPr>
          <w:rFonts w:eastAsia="Times New Roman"/>
          <w:szCs w:val="24"/>
        </w:rPr>
        <w:t>.</w:t>
      </w:r>
      <w:r w:rsidRPr="001B1FE0">
        <w:rPr>
          <w:rFonts w:eastAsia="Times New Roman"/>
          <w:szCs w:val="24"/>
        </w:rPr>
        <w:t xml:space="preserve"> </w:t>
      </w:r>
      <w:r>
        <w:rPr>
          <w:rFonts w:eastAsia="Times New Roman"/>
          <w:szCs w:val="24"/>
        </w:rPr>
        <w:t>Ε</w:t>
      </w:r>
      <w:r w:rsidRPr="001B1FE0">
        <w:rPr>
          <w:rFonts w:eastAsia="Times New Roman"/>
          <w:szCs w:val="24"/>
        </w:rPr>
        <w:t>ίναι άλλο από τα δύο κρεβάτια</w:t>
      </w:r>
      <w:r>
        <w:rPr>
          <w:rFonts w:eastAsia="Times New Roman"/>
          <w:szCs w:val="24"/>
        </w:rPr>
        <w:t>.</w:t>
      </w:r>
      <w:r w:rsidRPr="001B1FE0">
        <w:rPr>
          <w:rFonts w:eastAsia="Times New Roman"/>
          <w:szCs w:val="24"/>
        </w:rPr>
        <w:t xml:space="preserve"> </w:t>
      </w:r>
      <w:r>
        <w:rPr>
          <w:rFonts w:eastAsia="Times New Roman"/>
          <w:szCs w:val="24"/>
        </w:rPr>
        <w:t xml:space="preserve">Και είναι έτοιμος ο χώρος. </w:t>
      </w:r>
    </w:p>
    <w:p w14:paraId="62104B89"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Ευκαιρία, λοιπόν, να τακτοποιηθεί. </w:t>
      </w:r>
    </w:p>
    <w:p w14:paraId="62104B8A" w14:textId="77777777" w:rsidR="000F52B4" w:rsidRDefault="00ED3287">
      <w:pPr>
        <w:spacing w:line="600" w:lineRule="auto"/>
        <w:ind w:firstLine="720"/>
        <w:contextualSpacing/>
        <w:jc w:val="both"/>
        <w:rPr>
          <w:rFonts w:eastAsia="Times New Roman"/>
          <w:szCs w:val="24"/>
        </w:rPr>
      </w:pPr>
      <w:r w:rsidRPr="00FD34B1">
        <w:rPr>
          <w:rFonts w:eastAsia="Times New Roman"/>
          <w:szCs w:val="24"/>
        </w:rPr>
        <w:t xml:space="preserve">Προχωρούμε </w:t>
      </w:r>
      <w:r>
        <w:rPr>
          <w:rFonts w:eastAsia="Times New Roman"/>
          <w:szCs w:val="24"/>
        </w:rPr>
        <w:t>σ</w:t>
      </w:r>
      <w:r w:rsidRPr="00FD34B1">
        <w:rPr>
          <w:rFonts w:eastAsia="Times New Roman"/>
          <w:szCs w:val="24"/>
        </w:rPr>
        <w:t xml:space="preserve">την πέμπτη με αριθμό 390/26-2-2019 επίκαιρη ερώτηση δεύτερου κύκλου </w:t>
      </w:r>
      <w:r>
        <w:rPr>
          <w:rFonts w:eastAsia="Times New Roman"/>
          <w:szCs w:val="24"/>
        </w:rPr>
        <w:t xml:space="preserve">του </w:t>
      </w:r>
      <w:r w:rsidRPr="00FD34B1">
        <w:rPr>
          <w:rFonts w:eastAsia="Times New Roman"/>
          <w:szCs w:val="24"/>
        </w:rPr>
        <w:t xml:space="preserve">Βουλευτή Αχαΐας της Νέας Δημοκρατίας κ. </w:t>
      </w:r>
      <w:proofErr w:type="spellStart"/>
      <w:r w:rsidRPr="00FD34B1">
        <w:rPr>
          <w:rFonts w:eastAsia="Times New Roman"/>
          <w:bCs/>
          <w:szCs w:val="24"/>
        </w:rPr>
        <w:t>Ιάσoνα</w:t>
      </w:r>
      <w:proofErr w:type="spellEnd"/>
      <w:r w:rsidRPr="00FD34B1">
        <w:rPr>
          <w:rFonts w:eastAsia="Times New Roman"/>
          <w:bCs/>
          <w:szCs w:val="24"/>
        </w:rPr>
        <w:t xml:space="preserve"> Φωτήλα </w:t>
      </w:r>
      <w:r w:rsidRPr="00FD34B1">
        <w:rPr>
          <w:rFonts w:eastAsia="Times New Roman"/>
          <w:szCs w:val="24"/>
        </w:rPr>
        <w:t xml:space="preserve">προς τον Υπουργό </w:t>
      </w:r>
      <w:r w:rsidRPr="00FD34B1">
        <w:rPr>
          <w:rFonts w:eastAsia="Times New Roman"/>
          <w:bCs/>
          <w:szCs w:val="24"/>
        </w:rPr>
        <w:t>Υγε</w:t>
      </w:r>
      <w:r w:rsidRPr="00FD34B1">
        <w:rPr>
          <w:rFonts w:eastAsia="Times New Roman"/>
          <w:bCs/>
          <w:szCs w:val="24"/>
        </w:rPr>
        <w:t>ίας,</w:t>
      </w:r>
      <w:r w:rsidRPr="00FD34B1">
        <w:rPr>
          <w:rFonts w:eastAsia="Times New Roman"/>
          <w:szCs w:val="24"/>
        </w:rPr>
        <w:t xml:space="preserve"> με θέμα: «"Χωρίς τέλος” το αδιέξοδο με τον οικογενειακό ιατρό».</w:t>
      </w:r>
    </w:p>
    <w:p w14:paraId="62104B8B" w14:textId="77777777" w:rsidR="000F52B4" w:rsidRDefault="00ED3287">
      <w:pPr>
        <w:spacing w:line="600" w:lineRule="auto"/>
        <w:ind w:firstLine="720"/>
        <w:contextualSpacing/>
        <w:jc w:val="both"/>
        <w:rPr>
          <w:rFonts w:eastAsia="Times New Roman"/>
          <w:szCs w:val="24"/>
        </w:rPr>
      </w:pPr>
      <w:r>
        <w:rPr>
          <w:rFonts w:eastAsia="Times New Roman"/>
          <w:szCs w:val="24"/>
        </w:rPr>
        <w:t>Κύριε Φωτήλα, έχετε τον λόγο για δύο λεπτά</w:t>
      </w:r>
      <w:r>
        <w:rPr>
          <w:rFonts w:eastAsia="Times New Roman"/>
          <w:szCs w:val="24"/>
        </w:rPr>
        <w:t xml:space="preserve"> για να αναπτύξετε την επίκαιρη ερώτηση. </w:t>
      </w:r>
    </w:p>
    <w:p w14:paraId="62104B8C" w14:textId="77777777" w:rsidR="000F52B4" w:rsidRDefault="00ED3287">
      <w:pPr>
        <w:spacing w:line="600" w:lineRule="auto"/>
        <w:ind w:firstLine="720"/>
        <w:contextualSpacing/>
        <w:jc w:val="both"/>
        <w:rPr>
          <w:rFonts w:eastAsia="Times New Roman"/>
          <w:szCs w:val="24"/>
        </w:rPr>
      </w:pPr>
      <w:r w:rsidRPr="00FD34B1">
        <w:rPr>
          <w:rFonts w:eastAsia="Times New Roman"/>
          <w:b/>
          <w:szCs w:val="24"/>
        </w:rPr>
        <w:t>ΙΑΣ</w:t>
      </w:r>
      <w:r>
        <w:rPr>
          <w:rFonts w:eastAsia="Times New Roman"/>
          <w:b/>
          <w:szCs w:val="24"/>
        </w:rPr>
        <w:t>ΟΝΑΣ</w:t>
      </w:r>
      <w:r w:rsidRPr="00FD34B1">
        <w:rPr>
          <w:rFonts w:eastAsia="Times New Roman"/>
          <w:b/>
          <w:szCs w:val="24"/>
        </w:rPr>
        <w:t xml:space="preserve"> ΦΩΤΗΛΑΣ: </w:t>
      </w:r>
      <w:r w:rsidRPr="001B1FE0">
        <w:rPr>
          <w:rFonts w:eastAsia="Times New Roman"/>
          <w:szCs w:val="24"/>
        </w:rPr>
        <w:t>Ευχαριστώ</w:t>
      </w:r>
      <w:r>
        <w:rPr>
          <w:rFonts w:eastAsia="Times New Roman"/>
          <w:szCs w:val="24"/>
        </w:rPr>
        <w:t>, κύριε</w:t>
      </w:r>
      <w:r w:rsidRPr="001B1FE0">
        <w:rPr>
          <w:rFonts w:eastAsia="Times New Roman"/>
          <w:szCs w:val="24"/>
        </w:rPr>
        <w:t xml:space="preserve"> </w:t>
      </w:r>
      <w:r>
        <w:rPr>
          <w:rFonts w:eastAsia="Times New Roman"/>
          <w:szCs w:val="24"/>
        </w:rPr>
        <w:t>Π</w:t>
      </w:r>
      <w:r w:rsidRPr="001B1FE0">
        <w:rPr>
          <w:rFonts w:eastAsia="Times New Roman"/>
          <w:szCs w:val="24"/>
        </w:rPr>
        <w:t>ρόεδρε</w:t>
      </w:r>
      <w:r>
        <w:rPr>
          <w:rFonts w:eastAsia="Times New Roman"/>
          <w:szCs w:val="24"/>
        </w:rPr>
        <w:t>.</w:t>
      </w:r>
    </w:p>
    <w:p w14:paraId="62104B8D" w14:textId="77777777" w:rsidR="000F52B4" w:rsidRDefault="00ED3287">
      <w:pPr>
        <w:spacing w:line="600" w:lineRule="auto"/>
        <w:ind w:firstLine="720"/>
        <w:contextualSpacing/>
        <w:jc w:val="both"/>
        <w:rPr>
          <w:rFonts w:eastAsia="Times New Roman"/>
          <w:szCs w:val="24"/>
        </w:rPr>
      </w:pPr>
      <w:r>
        <w:rPr>
          <w:rFonts w:eastAsia="Times New Roman"/>
          <w:szCs w:val="24"/>
        </w:rPr>
        <w:t>Κύριε Υπουργέ,</w:t>
      </w:r>
      <w:r w:rsidRPr="001B1FE0">
        <w:rPr>
          <w:rFonts w:eastAsia="Times New Roman"/>
          <w:szCs w:val="24"/>
        </w:rPr>
        <w:t xml:space="preserve"> </w:t>
      </w:r>
      <w:r>
        <w:rPr>
          <w:rFonts w:eastAsia="Times New Roman"/>
          <w:szCs w:val="24"/>
        </w:rPr>
        <w:t>βρισκόμαστε</w:t>
      </w:r>
      <w:r w:rsidRPr="001B1FE0">
        <w:rPr>
          <w:rFonts w:eastAsia="Times New Roman"/>
          <w:szCs w:val="24"/>
        </w:rPr>
        <w:t xml:space="preserve"> μπροστά σε άλλη μία παταγώδη </w:t>
      </w:r>
      <w:r>
        <w:rPr>
          <w:rFonts w:eastAsia="Times New Roman"/>
          <w:szCs w:val="24"/>
        </w:rPr>
        <w:t>α</w:t>
      </w:r>
      <w:r w:rsidRPr="001B1FE0">
        <w:rPr>
          <w:rFonts w:eastAsia="Times New Roman"/>
          <w:szCs w:val="24"/>
        </w:rPr>
        <w:t>ποτ</w:t>
      </w:r>
      <w:r w:rsidRPr="001B1FE0">
        <w:rPr>
          <w:rFonts w:eastAsia="Times New Roman"/>
          <w:szCs w:val="24"/>
        </w:rPr>
        <w:t>υχία της κυβερνητικής πολιτικής σε ό</w:t>
      </w:r>
      <w:r>
        <w:rPr>
          <w:rFonts w:eastAsia="Times New Roman"/>
          <w:szCs w:val="24"/>
        </w:rPr>
        <w:t>,</w:t>
      </w:r>
      <w:r w:rsidRPr="001B1FE0">
        <w:rPr>
          <w:rFonts w:eastAsia="Times New Roman"/>
          <w:szCs w:val="24"/>
        </w:rPr>
        <w:t>τι έχει να κάνει με τη δημόσια υγεία</w:t>
      </w:r>
      <w:r>
        <w:rPr>
          <w:rFonts w:eastAsia="Times New Roman"/>
          <w:szCs w:val="24"/>
        </w:rPr>
        <w:t>.</w:t>
      </w:r>
      <w:r w:rsidRPr="001B1FE0">
        <w:rPr>
          <w:rFonts w:eastAsia="Times New Roman"/>
          <w:szCs w:val="24"/>
        </w:rPr>
        <w:t xml:space="preserve"> </w:t>
      </w:r>
      <w:r>
        <w:rPr>
          <w:rFonts w:eastAsia="Times New Roman"/>
          <w:szCs w:val="24"/>
        </w:rPr>
        <w:t>Κ</w:t>
      </w:r>
      <w:r w:rsidRPr="001B1FE0">
        <w:rPr>
          <w:rFonts w:eastAsia="Times New Roman"/>
          <w:szCs w:val="24"/>
        </w:rPr>
        <w:t xml:space="preserve">αι τονίζω το </w:t>
      </w:r>
      <w:r>
        <w:rPr>
          <w:rFonts w:eastAsia="Times New Roman"/>
          <w:szCs w:val="24"/>
        </w:rPr>
        <w:t>«</w:t>
      </w:r>
      <w:r w:rsidRPr="001B1FE0">
        <w:rPr>
          <w:rFonts w:eastAsia="Times New Roman"/>
          <w:szCs w:val="24"/>
        </w:rPr>
        <w:t>δημόσια υγεία</w:t>
      </w:r>
      <w:r>
        <w:rPr>
          <w:rFonts w:eastAsia="Times New Roman"/>
          <w:szCs w:val="24"/>
        </w:rPr>
        <w:t>»</w:t>
      </w:r>
      <w:r>
        <w:rPr>
          <w:rFonts w:eastAsia="Times New Roman"/>
          <w:szCs w:val="24"/>
        </w:rPr>
        <w:t>,</w:t>
      </w:r>
      <w:r w:rsidRPr="001B1FE0">
        <w:rPr>
          <w:rFonts w:eastAsia="Times New Roman"/>
          <w:szCs w:val="24"/>
        </w:rPr>
        <w:t xml:space="preserve"> </w:t>
      </w:r>
      <w:r>
        <w:rPr>
          <w:rFonts w:eastAsia="Times New Roman"/>
          <w:szCs w:val="24"/>
        </w:rPr>
        <w:t>γ</w:t>
      </w:r>
      <w:r w:rsidRPr="001B1FE0">
        <w:rPr>
          <w:rFonts w:eastAsia="Times New Roman"/>
          <w:szCs w:val="24"/>
        </w:rPr>
        <w:t xml:space="preserve">ιατί ενώ και οι δύο συμφωνούμε στην ανάγκη αναβάθμισης της </w:t>
      </w:r>
      <w:r>
        <w:rPr>
          <w:rFonts w:eastAsia="Times New Roman"/>
          <w:szCs w:val="24"/>
        </w:rPr>
        <w:t>δ</w:t>
      </w:r>
      <w:r w:rsidRPr="001B1FE0">
        <w:rPr>
          <w:rFonts w:eastAsia="Times New Roman"/>
          <w:szCs w:val="24"/>
        </w:rPr>
        <w:t xml:space="preserve">ημόσιας </w:t>
      </w:r>
      <w:r>
        <w:rPr>
          <w:rFonts w:eastAsia="Times New Roman"/>
          <w:szCs w:val="24"/>
        </w:rPr>
        <w:t>υ</w:t>
      </w:r>
      <w:r w:rsidRPr="001B1FE0">
        <w:rPr>
          <w:rFonts w:eastAsia="Times New Roman"/>
          <w:szCs w:val="24"/>
        </w:rPr>
        <w:t>γείας</w:t>
      </w:r>
      <w:r>
        <w:rPr>
          <w:rFonts w:eastAsia="Times New Roman"/>
          <w:szCs w:val="24"/>
        </w:rPr>
        <w:t>,</w:t>
      </w:r>
      <w:r w:rsidRPr="001B1FE0">
        <w:rPr>
          <w:rFonts w:eastAsia="Times New Roman"/>
          <w:szCs w:val="24"/>
        </w:rPr>
        <w:t xml:space="preserve"> </w:t>
      </w:r>
      <w:r>
        <w:rPr>
          <w:rFonts w:eastAsia="Times New Roman"/>
          <w:szCs w:val="24"/>
        </w:rPr>
        <w:t>η</w:t>
      </w:r>
      <w:r w:rsidRPr="001B1FE0">
        <w:rPr>
          <w:rFonts w:eastAsia="Times New Roman"/>
          <w:szCs w:val="24"/>
        </w:rPr>
        <w:t xml:space="preserve"> διαφορά μας έγκειται στον ορισμό της </w:t>
      </w:r>
      <w:r>
        <w:rPr>
          <w:rFonts w:eastAsia="Times New Roman"/>
          <w:szCs w:val="24"/>
        </w:rPr>
        <w:t>δ</w:t>
      </w:r>
      <w:r w:rsidRPr="001B1FE0">
        <w:rPr>
          <w:rFonts w:eastAsia="Times New Roman"/>
          <w:szCs w:val="24"/>
        </w:rPr>
        <w:t xml:space="preserve">ημόσιας </w:t>
      </w:r>
      <w:r>
        <w:rPr>
          <w:rFonts w:eastAsia="Times New Roman"/>
          <w:szCs w:val="24"/>
        </w:rPr>
        <w:t>υ</w:t>
      </w:r>
      <w:r w:rsidRPr="001B1FE0">
        <w:rPr>
          <w:rFonts w:eastAsia="Times New Roman"/>
          <w:szCs w:val="24"/>
        </w:rPr>
        <w:t>γείας</w:t>
      </w:r>
      <w:r>
        <w:rPr>
          <w:rFonts w:eastAsia="Times New Roman"/>
          <w:szCs w:val="24"/>
        </w:rPr>
        <w:t>.</w:t>
      </w:r>
      <w:r w:rsidRPr="001B1FE0">
        <w:rPr>
          <w:rFonts w:eastAsia="Times New Roman"/>
          <w:szCs w:val="24"/>
        </w:rPr>
        <w:t xml:space="preserve"> </w:t>
      </w:r>
    </w:p>
    <w:p w14:paraId="62104B8E" w14:textId="77777777" w:rsidR="000F52B4" w:rsidRDefault="00ED3287">
      <w:pPr>
        <w:spacing w:line="600" w:lineRule="auto"/>
        <w:ind w:firstLine="720"/>
        <w:contextualSpacing/>
        <w:jc w:val="both"/>
        <w:rPr>
          <w:rFonts w:eastAsia="Times New Roman"/>
          <w:szCs w:val="24"/>
        </w:rPr>
      </w:pPr>
      <w:r>
        <w:rPr>
          <w:rFonts w:eastAsia="Times New Roman"/>
          <w:szCs w:val="24"/>
        </w:rPr>
        <w:lastRenderedPageBreak/>
        <w:t>Δηλαδή, ενώ</w:t>
      </w:r>
      <w:r w:rsidRPr="001B1FE0">
        <w:rPr>
          <w:rFonts w:eastAsia="Times New Roman"/>
          <w:szCs w:val="24"/>
        </w:rPr>
        <w:t xml:space="preserve"> </w:t>
      </w:r>
      <w:r>
        <w:rPr>
          <w:rFonts w:eastAsia="Times New Roman"/>
          <w:szCs w:val="24"/>
        </w:rPr>
        <w:t xml:space="preserve">για </w:t>
      </w:r>
      <w:r>
        <w:rPr>
          <w:rFonts w:eastAsia="Times New Roman"/>
          <w:szCs w:val="24"/>
        </w:rPr>
        <w:t>εσάς</w:t>
      </w:r>
      <w:r w:rsidRPr="001B1FE0">
        <w:rPr>
          <w:rFonts w:eastAsia="Times New Roman"/>
          <w:szCs w:val="24"/>
        </w:rPr>
        <w:t xml:space="preserve"> δημόσια υγεία είναι μόνο </w:t>
      </w:r>
      <w:r>
        <w:rPr>
          <w:rFonts w:eastAsia="Times New Roman"/>
          <w:szCs w:val="24"/>
        </w:rPr>
        <w:t xml:space="preserve">η </w:t>
      </w:r>
      <w:r w:rsidRPr="001B1FE0">
        <w:rPr>
          <w:rFonts w:eastAsia="Times New Roman"/>
          <w:szCs w:val="24"/>
        </w:rPr>
        <w:t>υγεία που παρέχεται από το κράτος</w:t>
      </w:r>
      <w:r>
        <w:rPr>
          <w:rFonts w:eastAsia="Times New Roman"/>
          <w:szCs w:val="24"/>
        </w:rPr>
        <w:t>,</w:t>
      </w:r>
      <w:r w:rsidRPr="001B1FE0">
        <w:rPr>
          <w:rFonts w:eastAsia="Times New Roman"/>
          <w:szCs w:val="24"/>
        </w:rPr>
        <w:t xml:space="preserve"> για </w:t>
      </w:r>
      <w:r>
        <w:rPr>
          <w:rFonts w:eastAsia="Times New Roman"/>
          <w:szCs w:val="24"/>
        </w:rPr>
        <w:t>ε</w:t>
      </w:r>
      <w:r w:rsidRPr="001B1FE0">
        <w:rPr>
          <w:rFonts w:eastAsia="Times New Roman"/>
          <w:szCs w:val="24"/>
        </w:rPr>
        <w:t xml:space="preserve">μάς δημόσια υγεία </w:t>
      </w:r>
      <w:r>
        <w:rPr>
          <w:rFonts w:eastAsia="Times New Roman"/>
          <w:szCs w:val="24"/>
        </w:rPr>
        <w:t>μ</w:t>
      </w:r>
      <w:r w:rsidRPr="001B1FE0">
        <w:rPr>
          <w:rFonts w:eastAsia="Times New Roman"/>
          <w:szCs w:val="24"/>
        </w:rPr>
        <w:t xml:space="preserve">πορεί να είναι και </w:t>
      </w:r>
      <w:r>
        <w:rPr>
          <w:rFonts w:eastAsia="Times New Roman"/>
          <w:szCs w:val="24"/>
        </w:rPr>
        <w:t xml:space="preserve">η </w:t>
      </w:r>
      <w:r w:rsidRPr="001B1FE0">
        <w:rPr>
          <w:rFonts w:eastAsia="Times New Roman"/>
          <w:szCs w:val="24"/>
        </w:rPr>
        <w:t>υγεία που παρέχεται από έναν ιδιώτη</w:t>
      </w:r>
      <w:r>
        <w:rPr>
          <w:rFonts w:eastAsia="Times New Roman"/>
          <w:szCs w:val="24"/>
        </w:rPr>
        <w:t>.</w:t>
      </w:r>
      <w:r w:rsidRPr="001B1FE0">
        <w:rPr>
          <w:rFonts w:eastAsia="Times New Roman"/>
          <w:szCs w:val="24"/>
        </w:rPr>
        <w:t xml:space="preserve"> </w:t>
      </w:r>
      <w:r>
        <w:rPr>
          <w:rFonts w:eastAsia="Times New Roman"/>
          <w:szCs w:val="24"/>
        </w:rPr>
        <w:t>Α</w:t>
      </w:r>
      <w:r w:rsidRPr="001B1FE0">
        <w:rPr>
          <w:rFonts w:eastAsia="Times New Roman"/>
          <w:szCs w:val="24"/>
        </w:rPr>
        <w:t xml:space="preserve">υτό που για </w:t>
      </w:r>
      <w:r>
        <w:rPr>
          <w:rFonts w:eastAsia="Times New Roman"/>
          <w:szCs w:val="24"/>
        </w:rPr>
        <w:t>ε</w:t>
      </w:r>
      <w:r w:rsidRPr="001B1FE0">
        <w:rPr>
          <w:rFonts w:eastAsia="Times New Roman"/>
          <w:szCs w:val="24"/>
        </w:rPr>
        <w:t xml:space="preserve">μάς </w:t>
      </w:r>
      <w:r>
        <w:rPr>
          <w:rFonts w:eastAsia="Times New Roman"/>
          <w:szCs w:val="24"/>
        </w:rPr>
        <w:t xml:space="preserve">καθιστά την υγεία δημόσια </w:t>
      </w:r>
      <w:r w:rsidRPr="001B1FE0">
        <w:rPr>
          <w:rFonts w:eastAsia="Times New Roman"/>
          <w:szCs w:val="24"/>
        </w:rPr>
        <w:t xml:space="preserve">δεν είναι </w:t>
      </w:r>
      <w:r>
        <w:rPr>
          <w:rFonts w:eastAsia="Times New Roman"/>
          <w:szCs w:val="24"/>
        </w:rPr>
        <w:t xml:space="preserve">το </w:t>
      </w:r>
      <w:r w:rsidRPr="001B1FE0">
        <w:rPr>
          <w:rFonts w:eastAsia="Times New Roman"/>
          <w:szCs w:val="24"/>
        </w:rPr>
        <w:t>ποιος τ</w:t>
      </w:r>
      <w:r>
        <w:rPr>
          <w:rFonts w:eastAsia="Times New Roman"/>
          <w:szCs w:val="24"/>
        </w:rPr>
        <w:t>ην</w:t>
      </w:r>
      <w:r w:rsidRPr="001B1FE0">
        <w:rPr>
          <w:rFonts w:eastAsia="Times New Roman"/>
          <w:szCs w:val="24"/>
        </w:rPr>
        <w:t xml:space="preserve"> παρέχει</w:t>
      </w:r>
      <w:r>
        <w:rPr>
          <w:rFonts w:eastAsia="Times New Roman"/>
          <w:szCs w:val="24"/>
        </w:rPr>
        <w:t>,</w:t>
      </w:r>
      <w:r w:rsidRPr="001B1FE0">
        <w:rPr>
          <w:rFonts w:eastAsia="Times New Roman"/>
          <w:szCs w:val="24"/>
        </w:rPr>
        <w:t xml:space="preserve"> </w:t>
      </w:r>
      <w:r>
        <w:rPr>
          <w:rFonts w:eastAsia="Times New Roman"/>
          <w:szCs w:val="24"/>
        </w:rPr>
        <w:t>ό</w:t>
      </w:r>
      <w:r w:rsidRPr="001B1FE0">
        <w:rPr>
          <w:rFonts w:eastAsia="Times New Roman"/>
          <w:szCs w:val="24"/>
        </w:rPr>
        <w:t>σο είναι το ποιος τη λαμ</w:t>
      </w:r>
      <w:r>
        <w:rPr>
          <w:rFonts w:eastAsia="Times New Roman"/>
          <w:szCs w:val="24"/>
        </w:rPr>
        <w:t xml:space="preserve">βάνει </w:t>
      </w:r>
      <w:r>
        <w:rPr>
          <w:rFonts w:eastAsia="Times New Roman"/>
          <w:szCs w:val="24"/>
        </w:rPr>
        <w:t>και ποιος επιβαρύνεται γι’</w:t>
      </w:r>
      <w:r w:rsidRPr="001B1FE0">
        <w:rPr>
          <w:rFonts w:eastAsia="Times New Roman"/>
          <w:szCs w:val="24"/>
        </w:rPr>
        <w:t xml:space="preserve"> αυτή</w:t>
      </w:r>
      <w:r>
        <w:rPr>
          <w:rFonts w:eastAsia="Times New Roman"/>
          <w:szCs w:val="24"/>
        </w:rPr>
        <w:t>,</w:t>
      </w:r>
      <w:r w:rsidRPr="001B1FE0">
        <w:rPr>
          <w:rFonts w:eastAsia="Times New Roman"/>
          <w:szCs w:val="24"/>
        </w:rPr>
        <w:t xml:space="preserve"> ποιος την πληρώνει</w:t>
      </w:r>
      <w:r>
        <w:rPr>
          <w:rFonts w:eastAsia="Times New Roman"/>
          <w:szCs w:val="24"/>
        </w:rPr>
        <w:t>,</w:t>
      </w:r>
      <w:r w:rsidRPr="001B1FE0">
        <w:rPr>
          <w:rFonts w:eastAsia="Times New Roman"/>
          <w:szCs w:val="24"/>
        </w:rPr>
        <w:t xml:space="preserve"> δηλαδή</w:t>
      </w:r>
      <w:r>
        <w:rPr>
          <w:rFonts w:eastAsia="Times New Roman"/>
          <w:szCs w:val="24"/>
        </w:rPr>
        <w:t>.</w:t>
      </w:r>
      <w:r w:rsidRPr="001B1FE0">
        <w:rPr>
          <w:rFonts w:eastAsia="Times New Roman"/>
          <w:szCs w:val="24"/>
        </w:rPr>
        <w:t xml:space="preserve"> </w:t>
      </w:r>
      <w:r>
        <w:rPr>
          <w:rFonts w:eastAsia="Times New Roman"/>
          <w:szCs w:val="24"/>
        </w:rPr>
        <w:t>Α</w:t>
      </w:r>
      <w:r w:rsidRPr="001B1FE0">
        <w:rPr>
          <w:rFonts w:eastAsia="Times New Roman"/>
          <w:szCs w:val="24"/>
        </w:rPr>
        <w:t>ν μία παροχή υγείας τη δίνει ένας ιδιώτης σε όλο</w:t>
      </w:r>
      <w:r>
        <w:rPr>
          <w:rFonts w:eastAsia="Times New Roman"/>
          <w:szCs w:val="24"/>
        </w:rPr>
        <w:t>υς τους Έλληνες πολίτες και γι’</w:t>
      </w:r>
      <w:r w:rsidRPr="001B1FE0">
        <w:rPr>
          <w:rFonts w:eastAsia="Times New Roman"/>
          <w:szCs w:val="24"/>
        </w:rPr>
        <w:t xml:space="preserve"> αυτή πληρώνει το κράτος</w:t>
      </w:r>
      <w:r>
        <w:rPr>
          <w:rFonts w:eastAsia="Times New Roman"/>
          <w:szCs w:val="24"/>
        </w:rPr>
        <w:t>,</w:t>
      </w:r>
      <w:r w:rsidRPr="001B1FE0">
        <w:rPr>
          <w:rFonts w:eastAsia="Times New Roman"/>
          <w:szCs w:val="24"/>
        </w:rPr>
        <w:t xml:space="preserve"> </w:t>
      </w:r>
      <w:r>
        <w:rPr>
          <w:rFonts w:eastAsia="Times New Roman"/>
          <w:szCs w:val="24"/>
        </w:rPr>
        <w:t>δ</w:t>
      </w:r>
      <w:r w:rsidRPr="001B1FE0">
        <w:rPr>
          <w:rFonts w:eastAsia="Times New Roman"/>
          <w:szCs w:val="24"/>
        </w:rPr>
        <w:t>εν παύει να είναι μία δημόσια παροχή υγείας</w:t>
      </w:r>
      <w:r>
        <w:rPr>
          <w:rFonts w:eastAsia="Times New Roman"/>
          <w:szCs w:val="24"/>
        </w:rPr>
        <w:t>.</w:t>
      </w:r>
    </w:p>
    <w:p w14:paraId="62104B8F" w14:textId="77777777" w:rsidR="000F52B4" w:rsidRDefault="00ED3287">
      <w:pPr>
        <w:spacing w:line="600" w:lineRule="auto"/>
        <w:ind w:firstLine="720"/>
        <w:contextualSpacing/>
        <w:jc w:val="both"/>
        <w:rPr>
          <w:rFonts w:eastAsia="Times New Roman"/>
          <w:szCs w:val="24"/>
        </w:rPr>
      </w:pPr>
      <w:r>
        <w:rPr>
          <w:rFonts w:eastAsia="Times New Roman"/>
          <w:szCs w:val="24"/>
        </w:rPr>
        <w:t>Τους λόγους αυτής της</w:t>
      </w:r>
      <w:r w:rsidRPr="001B1FE0">
        <w:rPr>
          <w:rFonts w:eastAsia="Times New Roman"/>
          <w:szCs w:val="24"/>
        </w:rPr>
        <w:t xml:space="preserve"> αποτυχίας τους εξηγήσ</w:t>
      </w:r>
      <w:r>
        <w:rPr>
          <w:rFonts w:eastAsia="Times New Roman"/>
          <w:szCs w:val="24"/>
        </w:rPr>
        <w:t>α</w:t>
      </w:r>
      <w:r w:rsidRPr="001B1FE0">
        <w:rPr>
          <w:rFonts w:eastAsia="Times New Roman"/>
          <w:szCs w:val="24"/>
        </w:rPr>
        <w:t>τε με μία</w:t>
      </w:r>
      <w:r>
        <w:rPr>
          <w:rFonts w:eastAsia="Times New Roman"/>
          <w:szCs w:val="24"/>
        </w:rPr>
        <w:t>,</w:t>
      </w:r>
      <w:r w:rsidRPr="001B1FE0">
        <w:rPr>
          <w:rFonts w:eastAsia="Times New Roman"/>
          <w:szCs w:val="24"/>
        </w:rPr>
        <w:t xml:space="preserve"> αφοπλιστική θα έλεγα</w:t>
      </w:r>
      <w:r>
        <w:rPr>
          <w:rFonts w:eastAsia="Times New Roman"/>
          <w:szCs w:val="24"/>
        </w:rPr>
        <w:t>,</w:t>
      </w:r>
      <w:r w:rsidRPr="001B1FE0">
        <w:rPr>
          <w:rFonts w:eastAsia="Times New Roman"/>
          <w:szCs w:val="24"/>
        </w:rPr>
        <w:t xml:space="preserve"> ειλικρίνεια </w:t>
      </w:r>
      <w:r>
        <w:rPr>
          <w:rFonts w:eastAsia="Times New Roman"/>
          <w:szCs w:val="24"/>
        </w:rPr>
        <w:t>μ</w:t>
      </w:r>
      <w:r w:rsidRPr="001B1FE0">
        <w:rPr>
          <w:rFonts w:eastAsia="Times New Roman"/>
          <w:szCs w:val="24"/>
        </w:rPr>
        <w:t>όλις πριν από λίγο</w:t>
      </w:r>
      <w:r>
        <w:rPr>
          <w:rFonts w:eastAsia="Times New Roman"/>
          <w:szCs w:val="24"/>
        </w:rPr>
        <w:t>,</w:t>
      </w:r>
      <w:r w:rsidRPr="001B1FE0">
        <w:rPr>
          <w:rFonts w:eastAsia="Times New Roman"/>
          <w:szCs w:val="24"/>
        </w:rPr>
        <w:t xml:space="preserve"> απα</w:t>
      </w:r>
      <w:r>
        <w:rPr>
          <w:rFonts w:eastAsia="Times New Roman"/>
          <w:szCs w:val="24"/>
        </w:rPr>
        <w:t>ν</w:t>
      </w:r>
      <w:r w:rsidRPr="001B1FE0">
        <w:rPr>
          <w:rFonts w:eastAsia="Times New Roman"/>
          <w:szCs w:val="24"/>
        </w:rPr>
        <w:t xml:space="preserve">τώντας </w:t>
      </w:r>
      <w:r>
        <w:rPr>
          <w:rFonts w:eastAsia="Times New Roman"/>
          <w:szCs w:val="24"/>
        </w:rPr>
        <w:t>στον</w:t>
      </w:r>
      <w:r w:rsidRPr="001B1FE0">
        <w:rPr>
          <w:rFonts w:eastAsia="Times New Roman"/>
          <w:szCs w:val="24"/>
        </w:rPr>
        <w:t xml:space="preserve"> προηγούμενο συνάδελφο</w:t>
      </w:r>
      <w:r>
        <w:rPr>
          <w:rFonts w:eastAsia="Times New Roman"/>
          <w:szCs w:val="24"/>
        </w:rPr>
        <w:t>,</w:t>
      </w:r>
      <w:r w:rsidRPr="001B1FE0">
        <w:rPr>
          <w:rFonts w:eastAsia="Times New Roman"/>
          <w:szCs w:val="24"/>
        </w:rPr>
        <w:t xml:space="preserve"> </w:t>
      </w:r>
      <w:r>
        <w:rPr>
          <w:rFonts w:eastAsia="Times New Roman"/>
          <w:szCs w:val="24"/>
        </w:rPr>
        <w:t xml:space="preserve">στον κ. </w:t>
      </w:r>
      <w:proofErr w:type="spellStart"/>
      <w:r>
        <w:rPr>
          <w:rFonts w:eastAsia="Times New Roman"/>
          <w:szCs w:val="24"/>
        </w:rPr>
        <w:t>Η</w:t>
      </w:r>
      <w:r w:rsidRPr="001B1FE0">
        <w:rPr>
          <w:rFonts w:eastAsia="Times New Roman"/>
          <w:szCs w:val="24"/>
        </w:rPr>
        <w:t>γουμενίδη</w:t>
      </w:r>
      <w:proofErr w:type="spellEnd"/>
      <w:r>
        <w:rPr>
          <w:rFonts w:eastAsia="Times New Roman"/>
          <w:szCs w:val="24"/>
        </w:rPr>
        <w:t>.</w:t>
      </w:r>
      <w:r w:rsidRPr="001B1FE0">
        <w:rPr>
          <w:rFonts w:eastAsia="Times New Roman"/>
          <w:szCs w:val="24"/>
        </w:rPr>
        <w:t xml:space="preserve"> </w:t>
      </w:r>
      <w:r>
        <w:rPr>
          <w:rFonts w:eastAsia="Times New Roman"/>
          <w:szCs w:val="24"/>
        </w:rPr>
        <w:t>Μ</w:t>
      </w:r>
      <w:r w:rsidRPr="001B1FE0">
        <w:rPr>
          <w:rFonts w:eastAsia="Times New Roman"/>
          <w:szCs w:val="24"/>
        </w:rPr>
        <w:t xml:space="preserve">ε μία θα έλεγα </w:t>
      </w:r>
      <w:r>
        <w:rPr>
          <w:rFonts w:eastAsia="Times New Roman"/>
          <w:szCs w:val="24"/>
        </w:rPr>
        <w:t>-</w:t>
      </w:r>
      <w:r w:rsidRPr="001B1FE0">
        <w:rPr>
          <w:rFonts w:eastAsia="Times New Roman"/>
          <w:szCs w:val="24"/>
        </w:rPr>
        <w:t>το ξαναλέω</w:t>
      </w:r>
      <w:r>
        <w:rPr>
          <w:rFonts w:eastAsia="Times New Roman"/>
          <w:szCs w:val="24"/>
        </w:rPr>
        <w:t>-</w:t>
      </w:r>
      <w:r w:rsidRPr="001B1FE0">
        <w:rPr>
          <w:rFonts w:eastAsia="Times New Roman"/>
          <w:szCs w:val="24"/>
        </w:rPr>
        <w:t xml:space="preserve"> αφοπλιστική ειλικρίνεια είπατε ότι πράγματι</w:t>
      </w:r>
      <w:r>
        <w:rPr>
          <w:rFonts w:eastAsia="Times New Roman"/>
          <w:szCs w:val="24"/>
        </w:rPr>
        <w:t>,</w:t>
      </w:r>
      <w:r w:rsidRPr="001B1FE0">
        <w:rPr>
          <w:rFonts w:eastAsia="Times New Roman"/>
          <w:szCs w:val="24"/>
        </w:rPr>
        <w:t xml:space="preserve"> κύριε </w:t>
      </w:r>
      <w:proofErr w:type="spellStart"/>
      <w:r>
        <w:rPr>
          <w:rFonts w:eastAsia="Times New Roman"/>
          <w:szCs w:val="24"/>
        </w:rPr>
        <w:t>Η</w:t>
      </w:r>
      <w:r w:rsidRPr="001B1FE0">
        <w:rPr>
          <w:rFonts w:eastAsia="Times New Roman"/>
          <w:szCs w:val="24"/>
        </w:rPr>
        <w:t>γουμενίδη</w:t>
      </w:r>
      <w:proofErr w:type="spellEnd"/>
      <w:r>
        <w:rPr>
          <w:rFonts w:eastAsia="Times New Roman"/>
          <w:szCs w:val="24"/>
        </w:rPr>
        <w:t>,</w:t>
      </w:r>
      <w:r w:rsidRPr="001B1FE0">
        <w:rPr>
          <w:rFonts w:eastAsia="Times New Roman"/>
          <w:szCs w:val="24"/>
        </w:rPr>
        <w:t xml:space="preserve"> υπάρχει ανάγκη κατάρτισης ενός χάρτη αναγκών της </w:t>
      </w:r>
      <w:r>
        <w:rPr>
          <w:rFonts w:eastAsia="Times New Roman"/>
          <w:szCs w:val="24"/>
        </w:rPr>
        <w:t>δ</w:t>
      </w:r>
      <w:r w:rsidRPr="001B1FE0">
        <w:rPr>
          <w:rFonts w:eastAsia="Times New Roman"/>
          <w:szCs w:val="24"/>
        </w:rPr>
        <w:t xml:space="preserve">ημόσιας </w:t>
      </w:r>
      <w:r>
        <w:rPr>
          <w:rFonts w:eastAsia="Times New Roman"/>
          <w:szCs w:val="24"/>
        </w:rPr>
        <w:t>υ</w:t>
      </w:r>
      <w:r w:rsidRPr="001B1FE0">
        <w:rPr>
          <w:rFonts w:eastAsia="Times New Roman"/>
          <w:szCs w:val="24"/>
        </w:rPr>
        <w:t>γείας και αυτό σκοπεύ</w:t>
      </w:r>
      <w:r>
        <w:rPr>
          <w:rFonts w:eastAsia="Times New Roman"/>
          <w:szCs w:val="24"/>
        </w:rPr>
        <w:t>ετε</w:t>
      </w:r>
      <w:r w:rsidRPr="001B1FE0">
        <w:rPr>
          <w:rFonts w:eastAsia="Times New Roman"/>
          <w:szCs w:val="24"/>
        </w:rPr>
        <w:t xml:space="preserve"> να κάνετε στην επόμενη θητεία </w:t>
      </w:r>
      <w:r>
        <w:rPr>
          <w:rFonts w:eastAsia="Times New Roman"/>
          <w:szCs w:val="24"/>
        </w:rPr>
        <w:t>σας.</w:t>
      </w:r>
      <w:r w:rsidRPr="001B1FE0">
        <w:rPr>
          <w:rFonts w:eastAsia="Times New Roman"/>
          <w:szCs w:val="24"/>
        </w:rPr>
        <w:t xml:space="preserve"> </w:t>
      </w:r>
    </w:p>
    <w:p w14:paraId="62104B90" w14:textId="77777777" w:rsidR="000F52B4" w:rsidRDefault="00ED3287">
      <w:pPr>
        <w:spacing w:line="600" w:lineRule="auto"/>
        <w:ind w:firstLine="720"/>
        <w:contextualSpacing/>
        <w:jc w:val="both"/>
        <w:rPr>
          <w:rFonts w:eastAsia="Times New Roman"/>
          <w:szCs w:val="24"/>
        </w:rPr>
      </w:pPr>
      <w:r>
        <w:rPr>
          <w:rFonts w:eastAsia="Times New Roman"/>
          <w:szCs w:val="24"/>
        </w:rPr>
        <w:t>Κ</w:t>
      </w:r>
      <w:r w:rsidRPr="001B1FE0">
        <w:rPr>
          <w:rFonts w:eastAsia="Times New Roman"/>
          <w:szCs w:val="24"/>
        </w:rPr>
        <w:t>αταλάβατε</w:t>
      </w:r>
      <w:r>
        <w:rPr>
          <w:rFonts w:eastAsia="Times New Roman"/>
          <w:szCs w:val="24"/>
        </w:rPr>
        <w:t>,</w:t>
      </w:r>
      <w:r w:rsidRPr="001B1FE0">
        <w:rPr>
          <w:rFonts w:eastAsia="Times New Roman"/>
          <w:szCs w:val="24"/>
        </w:rPr>
        <w:t xml:space="preserve"> </w:t>
      </w:r>
      <w:r>
        <w:rPr>
          <w:rFonts w:eastAsia="Times New Roman"/>
          <w:szCs w:val="24"/>
        </w:rPr>
        <w:t>κ</w:t>
      </w:r>
      <w:r w:rsidRPr="001B1FE0">
        <w:rPr>
          <w:rFonts w:eastAsia="Times New Roman"/>
          <w:szCs w:val="24"/>
        </w:rPr>
        <w:t>ύριε Υπουργέ</w:t>
      </w:r>
      <w:r>
        <w:rPr>
          <w:rFonts w:eastAsia="Times New Roman"/>
          <w:szCs w:val="24"/>
        </w:rPr>
        <w:t>,</w:t>
      </w:r>
      <w:r w:rsidRPr="001B1FE0">
        <w:rPr>
          <w:rFonts w:eastAsia="Times New Roman"/>
          <w:szCs w:val="24"/>
        </w:rPr>
        <w:t xml:space="preserve"> </w:t>
      </w:r>
      <w:r>
        <w:rPr>
          <w:rFonts w:eastAsia="Times New Roman"/>
          <w:szCs w:val="24"/>
        </w:rPr>
        <w:t>τ</w:t>
      </w:r>
      <w:r w:rsidRPr="001B1FE0">
        <w:rPr>
          <w:rFonts w:eastAsia="Times New Roman"/>
          <w:szCs w:val="24"/>
        </w:rPr>
        <w:t>ι είπατε</w:t>
      </w:r>
      <w:r>
        <w:rPr>
          <w:rFonts w:eastAsia="Times New Roman"/>
          <w:szCs w:val="24"/>
        </w:rPr>
        <w:t>;</w:t>
      </w:r>
      <w:r w:rsidRPr="001B1FE0">
        <w:rPr>
          <w:rFonts w:eastAsia="Times New Roman"/>
          <w:szCs w:val="24"/>
        </w:rPr>
        <w:t xml:space="preserve"> </w:t>
      </w:r>
      <w:r>
        <w:rPr>
          <w:rFonts w:eastAsia="Times New Roman"/>
          <w:szCs w:val="24"/>
        </w:rPr>
        <w:t>Ε</w:t>
      </w:r>
      <w:r w:rsidRPr="001B1FE0">
        <w:rPr>
          <w:rFonts w:eastAsia="Times New Roman"/>
          <w:szCs w:val="24"/>
        </w:rPr>
        <w:t xml:space="preserve">ίπατε δηλαδή ότι </w:t>
      </w:r>
      <w:r>
        <w:rPr>
          <w:rFonts w:eastAsia="Times New Roman"/>
          <w:szCs w:val="24"/>
        </w:rPr>
        <w:t>ξ</w:t>
      </w:r>
      <w:r w:rsidRPr="001B1FE0">
        <w:rPr>
          <w:rFonts w:eastAsia="Times New Roman"/>
          <w:szCs w:val="24"/>
        </w:rPr>
        <w:t xml:space="preserve">εκινήσατε μία μεταρρύθμιση για τη δημόσια υγεία χωρίς </w:t>
      </w:r>
      <w:r>
        <w:rPr>
          <w:rFonts w:eastAsia="Times New Roman"/>
          <w:szCs w:val="24"/>
        </w:rPr>
        <w:t xml:space="preserve">πριν </w:t>
      </w:r>
      <w:r w:rsidRPr="001B1FE0">
        <w:rPr>
          <w:rFonts w:eastAsia="Times New Roman"/>
          <w:szCs w:val="24"/>
        </w:rPr>
        <w:t>να έχετε προβεί στη</w:t>
      </w:r>
      <w:r w:rsidRPr="001B1FE0">
        <w:rPr>
          <w:rFonts w:eastAsia="Times New Roman"/>
          <w:szCs w:val="24"/>
        </w:rPr>
        <w:t xml:space="preserve"> σύνταξη</w:t>
      </w:r>
      <w:r>
        <w:rPr>
          <w:rFonts w:eastAsia="Times New Roman"/>
          <w:szCs w:val="24"/>
        </w:rPr>
        <w:t>,</w:t>
      </w:r>
      <w:r w:rsidRPr="001B1FE0">
        <w:rPr>
          <w:rFonts w:eastAsia="Times New Roman"/>
          <w:szCs w:val="24"/>
        </w:rPr>
        <w:t xml:space="preserve"> στην κατάρτιση ενός χάρτη αναγκών</w:t>
      </w:r>
      <w:r>
        <w:rPr>
          <w:rFonts w:eastAsia="Times New Roman"/>
          <w:szCs w:val="24"/>
        </w:rPr>
        <w:t>.</w:t>
      </w:r>
      <w:r w:rsidRPr="001B1FE0">
        <w:rPr>
          <w:rFonts w:eastAsia="Times New Roman"/>
          <w:szCs w:val="24"/>
        </w:rPr>
        <w:t xml:space="preserve"> </w:t>
      </w:r>
      <w:r>
        <w:rPr>
          <w:rFonts w:eastAsia="Times New Roman"/>
          <w:szCs w:val="24"/>
        </w:rPr>
        <w:t>Δ</w:t>
      </w:r>
      <w:r w:rsidRPr="001B1FE0">
        <w:rPr>
          <w:rFonts w:eastAsia="Times New Roman"/>
          <w:szCs w:val="24"/>
        </w:rPr>
        <w:t>ηλαδή</w:t>
      </w:r>
      <w:r>
        <w:rPr>
          <w:rFonts w:eastAsia="Times New Roman"/>
          <w:szCs w:val="24"/>
        </w:rPr>
        <w:t>,</w:t>
      </w:r>
      <w:r w:rsidRPr="001B1FE0">
        <w:rPr>
          <w:rFonts w:eastAsia="Times New Roman"/>
          <w:szCs w:val="24"/>
        </w:rPr>
        <w:t xml:space="preserve"> χωρίς να ξέρουμ</w:t>
      </w:r>
      <w:r>
        <w:rPr>
          <w:rFonts w:eastAsia="Times New Roman"/>
          <w:szCs w:val="24"/>
        </w:rPr>
        <w:t>ε τι έχουμε και τι ακριβώς χρειαζόμαστε</w:t>
      </w:r>
      <w:r w:rsidRPr="001B1FE0">
        <w:rPr>
          <w:rFonts w:eastAsia="Times New Roman"/>
          <w:szCs w:val="24"/>
        </w:rPr>
        <w:t xml:space="preserve"> </w:t>
      </w:r>
      <w:r>
        <w:rPr>
          <w:rFonts w:eastAsia="Times New Roman"/>
          <w:szCs w:val="24"/>
        </w:rPr>
        <w:lastRenderedPageBreak/>
        <w:t>ξ</w:t>
      </w:r>
      <w:r w:rsidRPr="001B1FE0">
        <w:rPr>
          <w:rFonts w:eastAsia="Times New Roman"/>
          <w:szCs w:val="24"/>
        </w:rPr>
        <w:t>εκινήσαμε να κάνουμε τη μεταρρύθμιση</w:t>
      </w:r>
      <w:r>
        <w:rPr>
          <w:rFonts w:eastAsia="Times New Roman"/>
          <w:szCs w:val="24"/>
        </w:rPr>
        <w:t>.</w:t>
      </w:r>
      <w:r w:rsidRPr="001B1FE0">
        <w:rPr>
          <w:rFonts w:eastAsia="Times New Roman"/>
          <w:szCs w:val="24"/>
        </w:rPr>
        <w:t xml:space="preserve"> </w:t>
      </w:r>
      <w:r>
        <w:rPr>
          <w:rFonts w:eastAsia="Times New Roman"/>
          <w:szCs w:val="24"/>
        </w:rPr>
        <w:t>Γ</w:t>
      </w:r>
      <w:r w:rsidRPr="001B1FE0">
        <w:rPr>
          <w:rFonts w:eastAsia="Times New Roman"/>
          <w:szCs w:val="24"/>
        </w:rPr>
        <w:t>ια να το πω αυτό με ιατρικούς όρους</w:t>
      </w:r>
      <w:r>
        <w:rPr>
          <w:rFonts w:eastAsia="Times New Roman"/>
          <w:szCs w:val="24"/>
        </w:rPr>
        <w:t>,</w:t>
      </w:r>
      <w:r w:rsidRPr="001B1FE0">
        <w:rPr>
          <w:rFonts w:eastAsia="Times New Roman"/>
          <w:szCs w:val="24"/>
        </w:rPr>
        <w:t xml:space="preserve"> </w:t>
      </w:r>
      <w:r>
        <w:rPr>
          <w:rFonts w:eastAsia="Times New Roman"/>
          <w:szCs w:val="24"/>
        </w:rPr>
        <w:t>-ε</w:t>
      </w:r>
      <w:r w:rsidRPr="001B1FE0">
        <w:rPr>
          <w:rFonts w:eastAsia="Times New Roman"/>
          <w:szCs w:val="24"/>
        </w:rPr>
        <w:t>γώ δεν είμαι γιατρός</w:t>
      </w:r>
      <w:r>
        <w:rPr>
          <w:rFonts w:eastAsia="Times New Roman"/>
          <w:szCs w:val="24"/>
        </w:rPr>
        <w:t>,</w:t>
      </w:r>
      <w:r w:rsidRPr="001B1FE0">
        <w:rPr>
          <w:rFonts w:eastAsia="Times New Roman"/>
          <w:szCs w:val="24"/>
        </w:rPr>
        <w:t xml:space="preserve"> αλλά εσείς είστε</w:t>
      </w:r>
      <w:r>
        <w:rPr>
          <w:rFonts w:eastAsia="Times New Roman"/>
          <w:szCs w:val="24"/>
        </w:rPr>
        <w:t>-</w:t>
      </w:r>
      <w:r w:rsidRPr="001B1FE0">
        <w:rPr>
          <w:rFonts w:eastAsia="Times New Roman"/>
          <w:szCs w:val="24"/>
        </w:rPr>
        <w:t xml:space="preserve"> αυτό σημαίνει ότι προέβη</w:t>
      </w:r>
      <w:r>
        <w:rPr>
          <w:rFonts w:eastAsia="Times New Roman"/>
          <w:szCs w:val="24"/>
        </w:rPr>
        <w:t>ν</w:t>
      </w:r>
      <w:r w:rsidRPr="001B1FE0">
        <w:rPr>
          <w:rFonts w:eastAsia="Times New Roman"/>
          <w:szCs w:val="24"/>
        </w:rPr>
        <w:t xml:space="preserve"> στη</w:t>
      </w:r>
      <w:r w:rsidRPr="001B1FE0">
        <w:rPr>
          <w:rFonts w:eastAsia="Times New Roman"/>
          <w:szCs w:val="24"/>
        </w:rPr>
        <w:t>ν εγχείρηση του ασθενούς και κατόπιν θα προβούμε και στη διάγνωση της ασθένειας</w:t>
      </w:r>
      <w:r>
        <w:rPr>
          <w:rFonts w:eastAsia="Times New Roman"/>
          <w:szCs w:val="24"/>
        </w:rPr>
        <w:t>.</w:t>
      </w:r>
      <w:r w:rsidRPr="001B1FE0">
        <w:rPr>
          <w:rFonts w:eastAsia="Times New Roman"/>
          <w:szCs w:val="24"/>
        </w:rPr>
        <w:t xml:space="preserve"> </w:t>
      </w:r>
      <w:r>
        <w:rPr>
          <w:rFonts w:eastAsia="Times New Roman"/>
          <w:szCs w:val="24"/>
        </w:rPr>
        <w:t>Α</w:t>
      </w:r>
      <w:r w:rsidRPr="001B1FE0">
        <w:rPr>
          <w:rFonts w:eastAsia="Times New Roman"/>
          <w:szCs w:val="24"/>
        </w:rPr>
        <w:t>υτό είπατε μόλις τώρα</w:t>
      </w:r>
      <w:r>
        <w:rPr>
          <w:rFonts w:eastAsia="Times New Roman"/>
          <w:szCs w:val="24"/>
        </w:rPr>
        <w:t>!</w:t>
      </w:r>
    </w:p>
    <w:p w14:paraId="62104B91" w14:textId="77777777" w:rsidR="000F52B4" w:rsidRDefault="00ED3287">
      <w:pPr>
        <w:spacing w:line="600" w:lineRule="auto"/>
        <w:ind w:firstLine="720"/>
        <w:contextualSpacing/>
        <w:jc w:val="both"/>
        <w:rPr>
          <w:rFonts w:eastAsia="Times New Roman"/>
          <w:szCs w:val="24"/>
        </w:rPr>
      </w:pPr>
      <w:r w:rsidRPr="001B1FE0">
        <w:rPr>
          <w:rFonts w:eastAsia="Times New Roman"/>
          <w:szCs w:val="24"/>
        </w:rPr>
        <w:t xml:space="preserve">Η </w:t>
      </w:r>
      <w:r>
        <w:rPr>
          <w:rFonts w:eastAsia="Times New Roman"/>
          <w:szCs w:val="24"/>
        </w:rPr>
        <w:t>α</w:t>
      </w:r>
      <w:r w:rsidRPr="001B1FE0">
        <w:rPr>
          <w:rFonts w:eastAsia="Times New Roman"/>
          <w:szCs w:val="24"/>
        </w:rPr>
        <w:t xml:space="preserve">ποτυχία </w:t>
      </w:r>
      <w:r>
        <w:rPr>
          <w:rFonts w:eastAsia="Times New Roman"/>
          <w:szCs w:val="24"/>
        </w:rPr>
        <w:t>δε αυτή,</w:t>
      </w:r>
      <w:r w:rsidRPr="001B1FE0">
        <w:rPr>
          <w:rFonts w:eastAsia="Times New Roman"/>
          <w:szCs w:val="24"/>
        </w:rPr>
        <w:t xml:space="preserve"> </w:t>
      </w:r>
      <w:r>
        <w:rPr>
          <w:rFonts w:eastAsia="Times New Roman"/>
          <w:szCs w:val="24"/>
        </w:rPr>
        <w:t>κύριε</w:t>
      </w:r>
      <w:r w:rsidRPr="001B1FE0">
        <w:rPr>
          <w:rFonts w:eastAsia="Times New Roman"/>
          <w:szCs w:val="24"/>
        </w:rPr>
        <w:t xml:space="preserve"> Υπουργέ</w:t>
      </w:r>
      <w:r>
        <w:rPr>
          <w:rFonts w:eastAsia="Times New Roman"/>
          <w:szCs w:val="24"/>
        </w:rPr>
        <w:t>,</w:t>
      </w:r>
      <w:r w:rsidRPr="001B1FE0">
        <w:rPr>
          <w:rFonts w:eastAsia="Times New Roman"/>
          <w:szCs w:val="24"/>
        </w:rPr>
        <w:t xml:space="preserve"> αφορά στον κρίσιμο τομέα της </w:t>
      </w:r>
      <w:r>
        <w:rPr>
          <w:rFonts w:eastAsia="Times New Roman"/>
          <w:szCs w:val="24"/>
        </w:rPr>
        <w:t>π</w:t>
      </w:r>
      <w:r w:rsidRPr="001B1FE0">
        <w:rPr>
          <w:rFonts w:eastAsia="Times New Roman"/>
          <w:szCs w:val="24"/>
        </w:rPr>
        <w:t xml:space="preserve">ρωτοβάθμιας </w:t>
      </w:r>
      <w:r>
        <w:rPr>
          <w:rFonts w:eastAsia="Times New Roman"/>
          <w:szCs w:val="24"/>
        </w:rPr>
        <w:t>φ</w:t>
      </w:r>
      <w:r w:rsidRPr="001B1FE0">
        <w:rPr>
          <w:rFonts w:eastAsia="Times New Roman"/>
          <w:szCs w:val="24"/>
        </w:rPr>
        <w:t xml:space="preserve">ροντίδας </w:t>
      </w:r>
      <w:r>
        <w:rPr>
          <w:rFonts w:eastAsia="Times New Roman"/>
          <w:szCs w:val="24"/>
        </w:rPr>
        <w:t>υ</w:t>
      </w:r>
      <w:r w:rsidRPr="001B1FE0">
        <w:rPr>
          <w:rFonts w:eastAsia="Times New Roman"/>
          <w:szCs w:val="24"/>
        </w:rPr>
        <w:t>γείας</w:t>
      </w:r>
      <w:r w:rsidRPr="001B1FE0">
        <w:rPr>
          <w:rFonts w:eastAsia="Times New Roman"/>
          <w:szCs w:val="24"/>
        </w:rPr>
        <w:t xml:space="preserve"> </w:t>
      </w:r>
      <w:r>
        <w:rPr>
          <w:rFonts w:eastAsia="Times New Roman"/>
          <w:szCs w:val="24"/>
        </w:rPr>
        <w:t>των πολιτών, ό</w:t>
      </w:r>
      <w:r w:rsidRPr="001B1FE0">
        <w:rPr>
          <w:rFonts w:eastAsia="Times New Roman"/>
          <w:szCs w:val="24"/>
        </w:rPr>
        <w:t xml:space="preserve">που αναζητούν την πρώτη τους βοήθεια είτε </w:t>
      </w:r>
      <w:r w:rsidRPr="001B1FE0">
        <w:rPr>
          <w:rFonts w:eastAsia="Times New Roman"/>
          <w:szCs w:val="24"/>
        </w:rPr>
        <w:t xml:space="preserve">για πρόληψη </w:t>
      </w:r>
      <w:r>
        <w:rPr>
          <w:rFonts w:eastAsia="Times New Roman"/>
          <w:szCs w:val="24"/>
        </w:rPr>
        <w:t>είτε για</w:t>
      </w:r>
      <w:r w:rsidRPr="001B1FE0">
        <w:rPr>
          <w:rFonts w:eastAsia="Times New Roman"/>
          <w:szCs w:val="24"/>
        </w:rPr>
        <w:t xml:space="preserve"> θεραπεία</w:t>
      </w:r>
      <w:r>
        <w:rPr>
          <w:rFonts w:eastAsia="Times New Roman"/>
          <w:szCs w:val="24"/>
        </w:rPr>
        <w:t>,</w:t>
      </w:r>
      <w:r w:rsidRPr="001B1FE0">
        <w:rPr>
          <w:rFonts w:eastAsia="Times New Roman"/>
          <w:szCs w:val="24"/>
        </w:rPr>
        <w:t xml:space="preserve"> ακόμα και για τη </w:t>
      </w:r>
      <w:proofErr w:type="spellStart"/>
      <w:r w:rsidRPr="001B1FE0">
        <w:rPr>
          <w:rFonts w:eastAsia="Times New Roman"/>
          <w:szCs w:val="24"/>
        </w:rPr>
        <w:t>συνταγογράφηση</w:t>
      </w:r>
      <w:proofErr w:type="spellEnd"/>
      <w:r w:rsidRPr="001B1FE0">
        <w:rPr>
          <w:rFonts w:eastAsia="Times New Roman"/>
          <w:szCs w:val="24"/>
        </w:rPr>
        <w:t xml:space="preserve"> των απαραίτητων φαρμάκων </w:t>
      </w:r>
      <w:r>
        <w:rPr>
          <w:rFonts w:eastAsia="Times New Roman"/>
          <w:szCs w:val="24"/>
        </w:rPr>
        <w:t>τους.</w:t>
      </w:r>
      <w:r w:rsidRPr="001B1FE0">
        <w:rPr>
          <w:rFonts w:eastAsia="Times New Roman"/>
          <w:szCs w:val="24"/>
        </w:rPr>
        <w:t xml:space="preserve"> </w:t>
      </w:r>
      <w:r>
        <w:rPr>
          <w:rFonts w:eastAsia="Times New Roman"/>
          <w:szCs w:val="24"/>
        </w:rPr>
        <w:t xml:space="preserve">Ο </w:t>
      </w:r>
      <w:r>
        <w:rPr>
          <w:rFonts w:eastAsia="Times New Roman"/>
          <w:szCs w:val="24"/>
        </w:rPr>
        <w:t>ν.</w:t>
      </w:r>
      <w:r>
        <w:rPr>
          <w:rFonts w:eastAsia="Times New Roman"/>
          <w:szCs w:val="24"/>
        </w:rPr>
        <w:t>4486/</w:t>
      </w:r>
      <w:r w:rsidRPr="001B1FE0">
        <w:rPr>
          <w:rFonts w:eastAsia="Times New Roman"/>
          <w:szCs w:val="24"/>
        </w:rPr>
        <w:t>2</w:t>
      </w:r>
      <w:r>
        <w:rPr>
          <w:rFonts w:eastAsia="Times New Roman"/>
          <w:szCs w:val="24"/>
        </w:rPr>
        <w:t>0</w:t>
      </w:r>
      <w:r w:rsidRPr="001B1FE0">
        <w:rPr>
          <w:rFonts w:eastAsia="Times New Roman"/>
          <w:szCs w:val="24"/>
        </w:rPr>
        <w:t xml:space="preserve">17 υποσχόταν </w:t>
      </w:r>
      <w:r>
        <w:rPr>
          <w:rFonts w:eastAsia="Times New Roman"/>
          <w:szCs w:val="24"/>
        </w:rPr>
        <w:t>διακόσιες τριάντα εννιά</w:t>
      </w:r>
      <w:r w:rsidRPr="001B1FE0">
        <w:rPr>
          <w:rFonts w:eastAsia="Times New Roman"/>
          <w:szCs w:val="24"/>
        </w:rPr>
        <w:t xml:space="preserve"> </w:t>
      </w:r>
      <w:r>
        <w:rPr>
          <w:rFonts w:eastAsia="Times New Roman"/>
          <w:szCs w:val="24"/>
        </w:rPr>
        <w:t>τ</w:t>
      </w:r>
      <w:r w:rsidRPr="001B1FE0">
        <w:rPr>
          <w:rFonts w:eastAsia="Times New Roman"/>
          <w:szCs w:val="24"/>
        </w:rPr>
        <w:t xml:space="preserve">οπικές </w:t>
      </w:r>
      <w:r>
        <w:rPr>
          <w:rFonts w:eastAsia="Times New Roman"/>
          <w:szCs w:val="24"/>
        </w:rPr>
        <w:t>μ</w:t>
      </w:r>
      <w:r w:rsidRPr="001B1FE0">
        <w:rPr>
          <w:rFonts w:eastAsia="Times New Roman"/>
          <w:szCs w:val="24"/>
        </w:rPr>
        <w:t xml:space="preserve">ονάδες </w:t>
      </w:r>
      <w:r>
        <w:rPr>
          <w:rFonts w:eastAsia="Times New Roman"/>
          <w:szCs w:val="24"/>
        </w:rPr>
        <w:t>υ</w:t>
      </w:r>
      <w:r w:rsidRPr="001B1FE0">
        <w:rPr>
          <w:rFonts w:eastAsia="Times New Roman"/>
          <w:szCs w:val="24"/>
        </w:rPr>
        <w:t>γείας</w:t>
      </w:r>
      <w:r w:rsidRPr="001B1FE0">
        <w:rPr>
          <w:rFonts w:eastAsia="Times New Roman"/>
          <w:szCs w:val="24"/>
        </w:rPr>
        <w:t xml:space="preserve"> και σχεδόν χίλιους διακόσιους γιατρούς που θα </w:t>
      </w:r>
      <w:r>
        <w:rPr>
          <w:rFonts w:eastAsia="Times New Roman"/>
          <w:szCs w:val="24"/>
        </w:rPr>
        <w:t xml:space="preserve">τις στελέχωναν, </w:t>
      </w:r>
      <w:r w:rsidRPr="001B1FE0">
        <w:rPr>
          <w:rFonts w:eastAsia="Times New Roman"/>
          <w:szCs w:val="24"/>
        </w:rPr>
        <w:t xml:space="preserve">σε αναλογία ένας προς </w:t>
      </w:r>
      <w:r>
        <w:rPr>
          <w:rFonts w:eastAsia="Times New Roman"/>
          <w:szCs w:val="24"/>
        </w:rPr>
        <w:t xml:space="preserve">δύο </w:t>
      </w:r>
      <w:r>
        <w:rPr>
          <w:rFonts w:eastAsia="Times New Roman"/>
          <w:szCs w:val="24"/>
        </w:rPr>
        <w:t>χιλιάδες διακόσιους πενήντα</w:t>
      </w:r>
      <w:r w:rsidRPr="001B1FE0">
        <w:rPr>
          <w:rFonts w:eastAsia="Times New Roman"/>
          <w:szCs w:val="24"/>
        </w:rPr>
        <w:t xml:space="preserve"> ασθενείς</w:t>
      </w:r>
      <w:r>
        <w:rPr>
          <w:rFonts w:eastAsia="Times New Roman"/>
          <w:szCs w:val="24"/>
        </w:rPr>
        <w:t>.</w:t>
      </w:r>
      <w:r w:rsidRPr="001B1FE0">
        <w:rPr>
          <w:rFonts w:eastAsia="Times New Roman"/>
          <w:szCs w:val="24"/>
        </w:rPr>
        <w:t xml:space="preserve"> </w:t>
      </w:r>
    </w:p>
    <w:p w14:paraId="62104B92" w14:textId="77777777" w:rsidR="000F52B4" w:rsidRDefault="00ED3287">
      <w:pPr>
        <w:spacing w:line="600" w:lineRule="auto"/>
        <w:ind w:firstLine="720"/>
        <w:contextualSpacing/>
        <w:jc w:val="both"/>
        <w:rPr>
          <w:rFonts w:eastAsia="Times New Roman"/>
          <w:szCs w:val="24"/>
        </w:rPr>
      </w:pPr>
      <w:r w:rsidRPr="001B1FE0">
        <w:rPr>
          <w:rFonts w:eastAsia="Times New Roman"/>
          <w:szCs w:val="24"/>
        </w:rPr>
        <w:t>Αυτό ούτε κατά το ήμισυ δεν έχει επιτευχθεί</w:t>
      </w:r>
      <w:r>
        <w:rPr>
          <w:rFonts w:eastAsia="Times New Roman"/>
          <w:szCs w:val="24"/>
        </w:rPr>
        <w:t>.</w:t>
      </w:r>
      <w:r w:rsidRPr="001B1FE0">
        <w:rPr>
          <w:rFonts w:eastAsia="Times New Roman"/>
          <w:szCs w:val="24"/>
        </w:rPr>
        <w:t xml:space="preserve"> </w:t>
      </w:r>
      <w:r>
        <w:rPr>
          <w:rFonts w:eastAsia="Times New Roman"/>
          <w:szCs w:val="24"/>
        </w:rPr>
        <w:t>Γ</w:t>
      </w:r>
      <w:r w:rsidRPr="001B1FE0">
        <w:rPr>
          <w:rFonts w:eastAsia="Times New Roman"/>
          <w:szCs w:val="24"/>
        </w:rPr>
        <w:t>ιατί</w:t>
      </w:r>
      <w:r>
        <w:rPr>
          <w:rFonts w:eastAsia="Times New Roman"/>
          <w:szCs w:val="24"/>
        </w:rPr>
        <w:t>,</w:t>
      </w:r>
      <w:r w:rsidRPr="001B1FE0">
        <w:rPr>
          <w:rFonts w:eastAsia="Times New Roman"/>
          <w:szCs w:val="24"/>
        </w:rPr>
        <w:t xml:space="preserve"> μπορεί να λέτε ότι έχετε ανοίξει </w:t>
      </w:r>
      <w:proofErr w:type="spellStart"/>
      <w:r>
        <w:rPr>
          <w:rFonts w:eastAsia="Times New Roman"/>
          <w:szCs w:val="24"/>
        </w:rPr>
        <w:t>εκατόν</w:t>
      </w:r>
      <w:proofErr w:type="spellEnd"/>
      <w:r>
        <w:rPr>
          <w:rFonts w:eastAsia="Times New Roman"/>
          <w:szCs w:val="24"/>
        </w:rPr>
        <w:t xml:space="preserve"> δεκατρείς ΤΟΜΥ, </w:t>
      </w:r>
      <w:r w:rsidRPr="001B1FE0">
        <w:rPr>
          <w:rFonts w:eastAsia="Times New Roman"/>
          <w:szCs w:val="24"/>
        </w:rPr>
        <w:t xml:space="preserve">αλλά οι περισσότερες είναι </w:t>
      </w:r>
      <w:proofErr w:type="spellStart"/>
      <w:r>
        <w:rPr>
          <w:rFonts w:eastAsia="Times New Roman"/>
          <w:szCs w:val="24"/>
        </w:rPr>
        <w:t>υποστελεχωμένες</w:t>
      </w:r>
      <w:proofErr w:type="spellEnd"/>
      <w:r>
        <w:rPr>
          <w:rFonts w:eastAsia="Times New Roman"/>
          <w:szCs w:val="24"/>
        </w:rPr>
        <w:t>.</w:t>
      </w:r>
      <w:r w:rsidRPr="001B1FE0">
        <w:rPr>
          <w:rFonts w:eastAsia="Times New Roman"/>
          <w:szCs w:val="24"/>
        </w:rPr>
        <w:t xml:space="preserve"> </w:t>
      </w:r>
      <w:r>
        <w:rPr>
          <w:rFonts w:eastAsia="Times New Roman"/>
          <w:szCs w:val="24"/>
        </w:rPr>
        <w:t>Κ</w:t>
      </w:r>
      <w:r w:rsidRPr="001B1FE0">
        <w:rPr>
          <w:rFonts w:eastAsia="Times New Roman"/>
          <w:szCs w:val="24"/>
        </w:rPr>
        <w:t>αι σαν να μην έφτανε αυτό</w:t>
      </w:r>
      <w:r>
        <w:rPr>
          <w:rFonts w:eastAsia="Times New Roman"/>
          <w:szCs w:val="24"/>
        </w:rPr>
        <w:t>,</w:t>
      </w:r>
      <w:r w:rsidRPr="001B1FE0">
        <w:rPr>
          <w:rFonts w:eastAsia="Times New Roman"/>
          <w:szCs w:val="24"/>
        </w:rPr>
        <w:t xml:space="preserve"> οι ιδιώτες γιατροί </w:t>
      </w:r>
      <w:r>
        <w:rPr>
          <w:rFonts w:eastAsia="Times New Roman"/>
          <w:szCs w:val="24"/>
        </w:rPr>
        <w:t>σ</w:t>
      </w:r>
      <w:r w:rsidRPr="001B1FE0">
        <w:rPr>
          <w:rFonts w:eastAsia="Times New Roman"/>
          <w:szCs w:val="24"/>
        </w:rPr>
        <w:t>ας γύρισαν την πλ</w:t>
      </w:r>
      <w:r w:rsidRPr="001B1FE0">
        <w:rPr>
          <w:rFonts w:eastAsia="Times New Roman"/>
          <w:szCs w:val="24"/>
        </w:rPr>
        <w:t>άτη</w:t>
      </w:r>
      <w:r>
        <w:rPr>
          <w:rFonts w:eastAsia="Times New Roman"/>
          <w:szCs w:val="24"/>
        </w:rPr>
        <w:t>,</w:t>
      </w:r>
      <w:r w:rsidRPr="001B1FE0">
        <w:rPr>
          <w:rFonts w:eastAsia="Times New Roman"/>
          <w:szCs w:val="24"/>
        </w:rPr>
        <w:t xml:space="preserve"> διότι μόνο </w:t>
      </w:r>
      <w:r>
        <w:rPr>
          <w:rFonts w:eastAsia="Times New Roman"/>
          <w:szCs w:val="24"/>
        </w:rPr>
        <w:t>εξακόσιοι είκοσι</w:t>
      </w:r>
      <w:r w:rsidRPr="001B1FE0">
        <w:rPr>
          <w:rFonts w:eastAsia="Times New Roman"/>
          <w:szCs w:val="24"/>
        </w:rPr>
        <w:t xml:space="preserve"> από </w:t>
      </w:r>
      <w:r w:rsidRPr="001B1FE0">
        <w:rPr>
          <w:rFonts w:eastAsia="Times New Roman"/>
          <w:szCs w:val="24"/>
        </w:rPr>
        <w:t>τ</w:t>
      </w:r>
      <w:r>
        <w:rPr>
          <w:rFonts w:eastAsia="Times New Roman"/>
          <w:szCs w:val="24"/>
        </w:rPr>
        <w:t>ι</w:t>
      </w:r>
      <w:r w:rsidRPr="001B1FE0">
        <w:rPr>
          <w:rFonts w:eastAsia="Times New Roman"/>
          <w:szCs w:val="24"/>
        </w:rPr>
        <w:t xml:space="preserve">ς </w:t>
      </w:r>
      <w:r>
        <w:rPr>
          <w:rFonts w:eastAsia="Times New Roman"/>
          <w:szCs w:val="24"/>
        </w:rPr>
        <w:t>δύο χιλιάδες οκτακόσιους τριάντα</w:t>
      </w:r>
      <w:r w:rsidRPr="001B1FE0">
        <w:rPr>
          <w:rFonts w:eastAsia="Times New Roman"/>
          <w:szCs w:val="24"/>
        </w:rPr>
        <w:t xml:space="preserve"> που προέβλεπε </w:t>
      </w:r>
      <w:r w:rsidRPr="001B1FE0">
        <w:rPr>
          <w:rFonts w:eastAsia="Times New Roman"/>
          <w:szCs w:val="24"/>
        </w:rPr>
        <w:lastRenderedPageBreak/>
        <w:t>το πρόγραμμά σας δέχτηκαν να συμβληθούν και να κάνουν τον οικογενειακό γιατρό</w:t>
      </w:r>
      <w:r>
        <w:rPr>
          <w:rFonts w:eastAsia="Times New Roman"/>
          <w:szCs w:val="24"/>
        </w:rPr>
        <w:t>.</w:t>
      </w:r>
      <w:r w:rsidRPr="001B1FE0">
        <w:rPr>
          <w:rFonts w:eastAsia="Times New Roman"/>
          <w:szCs w:val="24"/>
        </w:rPr>
        <w:t xml:space="preserve"> </w:t>
      </w:r>
    </w:p>
    <w:p w14:paraId="62104B93" w14:textId="77777777" w:rsidR="000F52B4" w:rsidRDefault="00ED3287">
      <w:pPr>
        <w:spacing w:line="600" w:lineRule="auto"/>
        <w:ind w:firstLine="720"/>
        <w:contextualSpacing/>
        <w:jc w:val="both"/>
        <w:rPr>
          <w:rFonts w:eastAsia="Times New Roman"/>
          <w:szCs w:val="24"/>
        </w:rPr>
      </w:pPr>
      <w:r w:rsidRPr="001B1FE0">
        <w:rPr>
          <w:rFonts w:eastAsia="Times New Roman"/>
          <w:szCs w:val="24"/>
        </w:rPr>
        <w:t>Το αποτέλεσμα ποιο ήταν</w:t>
      </w:r>
      <w:r>
        <w:rPr>
          <w:rFonts w:eastAsia="Times New Roman"/>
          <w:szCs w:val="24"/>
        </w:rPr>
        <w:t>;</w:t>
      </w:r>
      <w:r w:rsidRPr="001B1FE0">
        <w:rPr>
          <w:rFonts w:eastAsia="Times New Roman"/>
          <w:szCs w:val="24"/>
        </w:rPr>
        <w:t xml:space="preserve"> </w:t>
      </w:r>
      <w:r>
        <w:rPr>
          <w:rFonts w:eastAsia="Times New Roman"/>
          <w:szCs w:val="24"/>
        </w:rPr>
        <w:t>Το αποτέλεσμα ήταν σε</w:t>
      </w:r>
      <w:r w:rsidRPr="001B1FE0">
        <w:rPr>
          <w:rFonts w:eastAsia="Times New Roman"/>
          <w:szCs w:val="24"/>
        </w:rPr>
        <w:t xml:space="preserve"> αυτή την αποτυχία σας να προωθήσετε το</w:t>
      </w:r>
      <w:r>
        <w:rPr>
          <w:rFonts w:eastAsia="Times New Roman"/>
          <w:szCs w:val="24"/>
        </w:rPr>
        <w:t>ν</w:t>
      </w:r>
      <w:r w:rsidRPr="001B1FE0">
        <w:rPr>
          <w:rFonts w:eastAsia="Times New Roman"/>
          <w:szCs w:val="24"/>
        </w:rPr>
        <w:t xml:space="preserve"> θ</w:t>
      </w:r>
      <w:r w:rsidRPr="001B1FE0">
        <w:rPr>
          <w:rFonts w:eastAsia="Times New Roman"/>
          <w:szCs w:val="24"/>
        </w:rPr>
        <w:t>εσμό του οικογενειακού γιατρού</w:t>
      </w:r>
      <w:r>
        <w:rPr>
          <w:rFonts w:eastAsia="Times New Roman"/>
          <w:szCs w:val="24"/>
        </w:rPr>
        <w:t>,</w:t>
      </w:r>
      <w:r w:rsidRPr="001B1FE0">
        <w:rPr>
          <w:rFonts w:eastAsia="Times New Roman"/>
          <w:szCs w:val="24"/>
        </w:rPr>
        <w:t xml:space="preserve"> να </w:t>
      </w:r>
      <w:r>
        <w:rPr>
          <w:rFonts w:eastAsia="Times New Roman"/>
          <w:szCs w:val="24"/>
        </w:rPr>
        <w:t xml:space="preserve">βαφτίσετε </w:t>
      </w:r>
      <w:r w:rsidRPr="001B1FE0">
        <w:rPr>
          <w:rFonts w:eastAsia="Times New Roman"/>
          <w:szCs w:val="24"/>
        </w:rPr>
        <w:t xml:space="preserve">αυθαίρετα ως οικογενειακούς γιατρούς τους </w:t>
      </w:r>
      <w:r>
        <w:rPr>
          <w:rFonts w:eastAsia="Times New Roman"/>
          <w:szCs w:val="24"/>
        </w:rPr>
        <w:t>γιατρούς</w:t>
      </w:r>
      <w:r w:rsidRPr="001B1FE0">
        <w:rPr>
          <w:rFonts w:eastAsia="Times New Roman"/>
          <w:szCs w:val="24"/>
        </w:rPr>
        <w:t xml:space="preserve"> από τα </w:t>
      </w:r>
      <w:r>
        <w:rPr>
          <w:rFonts w:eastAsia="Times New Roman"/>
          <w:szCs w:val="24"/>
        </w:rPr>
        <w:t>κ</w:t>
      </w:r>
      <w:r w:rsidRPr="001B1FE0">
        <w:rPr>
          <w:rFonts w:eastAsia="Times New Roman"/>
          <w:szCs w:val="24"/>
        </w:rPr>
        <w:t xml:space="preserve">έντρα </w:t>
      </w:r>
      <w:r>
        <w:rPr>
          <w:rFonts w:eastAsia="Times New Roman"/>
          <w:szCs w:val="24"/>
        </w:rPr>
        <w:t>υ</w:t>
      </w:r>
      <w:r w:rsidRPr="001B1FE0">
        <w:rPr>
          <w:rFonts w:eastAsia="Times New Roman"/>
          <w:szCs w:val="24"/>
        </w:rPr>
        <w:t>γείας</w:t>
      </w:r>
      <w:r>
        <w:rPr>
          <w:rFonts w:eastAsia="Times New Roman"/>
          <w:szCs w:val="24"/>
        </w:rPr>
        <w:t>,</w:t>
      </w:r>
      <w:r w:rsidRPr="001B1FE0">
        <w:rPr>
          <w:rFonts w:eastAsia="Times New Roman"/>
          <w:szCs w:val="24"/>
        </w:rPr>
        <w:t xml:space="preserve"> </w:t>
      </w:r>
      <w:r>
        <w:rPr>
          <w:rFonts w:eastAsia="Times New Roman"/>
          <w:szCs w:val="24"/>
        </w:rPr>
        <w:t>τα π</w:t>
      </w:r>
      <w:r w:rsidRPr="001B1FE0">
        <w:rPr>
          <w:rFonts w:eastAsia="Times New Roman"/>
          <w:szCs w:val="24"/>
        </w:rPr>
        <w:t xml:space="preserve">εριφερειακά </w:t>
      </w:r>
      <w:r>
        <w:rPr>
          <w:rFonts w:eastAsia="Times New Roman"/>
          <w:szCs w:val="24"/>
        </w:rPr>
        <w:t>ι</w:t>
      </w:r>
      <w:r w:rsidRPr="001B1FE0">
        <w:rPr>
          <w:rFonts w:eastAsia="Times New Roman"/>
          <w:szCs w:val="24"/>
        </w:rPr>
        <w:t>ατρεία</w:t>
      </w:r>
      <w:r>
        <w:rPr>
          <w:rFonts w:eastAsia="Times New Roman"/>
          <w:szCs w:val="24"/>
        </w:rPr>
        <w:t>,</w:t>
      </w:r>
      <w:r w:rsidRPr="001B1FE0">
        <w:rPr>
          <w:rFonts w:eastAsia="Times New Roman"/>
          <w:szCs w:val="24"/>
        </w:rPr>
        <w:t xml:space="preserve"> τις μονάδες του πρώην ΙΚΑ</w:t>
      </w:r>
      <w:r>
        <w:rPr>
          <w:rFonts w:eastAsia="Times New Roman"/>
          <w:szCs w:val="24"/>
        </w:rPr>
        <w:t>,</w:t>
      </w:r>
      <w:r w:rsidRPr="001B1FE0">
        <w:rPr>
          <w:rFonts w:eastAsia="Times New Roman"/>
          <w:szCs w:val="24"/>
        </w:rPr>
        <w:t xml:space="preserve"> προκαλώντας τις εύλογες αντιδράσεις του</w:t>
      </w:r>
      <w:r>
        <w:rPr>
          <w:rFonts w:eastAsia="Times New Roman"/>
          <w:szCs w:val="24"/>
        </w:rPr>
        <w:t>ς.</w:t>
      </w:r>
      <w:r w:rsidRPr="001B1FE0">
        <w:rPr>
          <w:rFonts w:eastAsia="Times New Roman"/>
          <w:szCs w:val="24"/>
        </w:rPr>
        <w:t xml:space="preserve"> </w:t>
      </w:r>
      <w:r>
        <w:rPr>
          <w:rFonts w:eastAsia="Times New Roman"/>
          <w:szCs w:val="24"/>
        </w:rPr>
        <w:t>Και πού</w:t>
      </w:r>
      <w:r w:rsidRPr="001B1FE0">
        <w:rPr>
          <w:rFonts w:eastAsia="Times New Roman"/>
          <w:szCs w:val="24"/>
        </w:rPr>
        <w:t xml:space="preserve"> </w:t>
      </w:r>
      <w:r>
        <w:rPr>
          <w:rFonts w:eastAsia="Times New Roman"/>
          <w:szCs w:val="24"/>
        </w:rPr>
        <w:t>οδήγησε</w:t>
      </w:r>
      <w:r w:rsidRPr="001B1FE0">
        <w:rPr>
          <w:rFonts w:eastAsia="Times New Roman"/>
          <w:szCs w:val="24"/>
        </w:rPr>
        <w:t xml:space="preserve"> αυτή </w:t>
      </w:r>
      <w:r>
        <w:rPr>
          <w:rFonts w:eastAsia="Times New Roman"/>
          <w:szCs w:val="24"/>
        </w:rPr>
        <w:t>η α</w:t>
      </w:r>
      <w:r w:rsidRPr="001B1FE0">
        <w:rPr>
          <w:rFonts w:eastAsia="Times New Roman"/>
          <w:szCs w:val="24"/>
        </w:rPr>
        <w:t>ποτυχία</w:t>
      </w:r>
      <w:r>
        <w:rPr>
          <w:rFonts w:eastAsia="Times New Roman"/>
          <w:szCs w:val="24"/>
        </w:rPr>
        <w:t>;</w:t>
      </w:r>
      <w:r w:rsidRPr="001B1FE0">
        <w:rPr>
          <w:rFonts w:eastAsia="Times New Roman"/>
          <w:szCs w:val="24"/>
        </w:rPr>
        <w:t xml:space="preserve"> </w:t>
      </w:r>
      <w:r>
        <w:rPr>
          <w:rFonts w:eastAsia="Times New Roman"/>
          <w:szCs w:val="24"/>
        </w:rPr>
        <w:t>Ο</w:t>
      </w:r>
      <w:r w:rsidRPr="001B1FE0">
        <w:rPr>
          <w:rFonts w:eastAsia="Times New Roman"/>
          <w:szCs w:val="24"/>
        </w:rPr>
        <w:t>ι ασθενείς</w:t>
      </w:r>
      <w:r w:rsidRPr="001B1FE0">
        <w:rPr>
          <w:rFonts w:eastAsia="Times New Roman"/>
          <w:szCs w:val="24"/>
        </w:rPr>
        <w:t xml:space="preserve"> που επιδιώκουν ένα ραντεβού για εξέταση να επιδίδονται πραγματικά σε ένα εξευτελισ</w:t>
      </w:r>
      <w:r>
        <w:rPr>
          <w:rFonts w:eastAsia="Times New Roman"/>
          <w:szCs w:val="24"/>
        </w:rPr>
        <w:t>τικό σαφάρι για να βρουν γιατρό.</w:t>
      </w:r>
      <w:r w:rsidRPr="001B1FE0">
        <w:rPr>
          <w:rFonts w:eastAsia="Times New Roman"/>
          <w:szCs w:val="24"/>
        </w:rPr>
        <w:t xml:space="preserve"> </w:t>
      </w:r>
      <w:r>
        <w:rPr>
          <w:rFonts w:eastAsia="Times New Roman"/>
          <w:szCs w:val="24"/>
        </w:rPr>
        <w:t>Τ</w:t>
      </w:r>
      <w:r w:rsidRPr="001B1FE0">
        <w:rPr>
          <w:rFonts w:eastAsia="Times New Roman"/>
          <w:szCs w:val="24"/>
        </w:rPr>
        <w:t xml:space="preserve">ο ίδιο ακόμα και για να </w:t>
      </w:r>
      <w:proofErr w:type="spellStart"/>
      <w:r w:rsidRPr="001B1FE0">
        <w:rPr>
          <w:rFonts w:eastAsia="Times New Roman"/>
          <w:szCs w:val="24"/>
        </w:rPr>
        <w:t>συνταγογραφήσουν</w:t>
      </w:r>
      <w:proofErr w:type="spellEnd"/>
      <w:r w:rsidRPr="001B1FE0">
        <w:rPr>
          <w:rFonts w:eastAsia="Times New Roman"/>
          <w:szCs w:val="24"/>
        </w:rPr>
        <w:t xml:space="preserve"> τα απαραίτητα φάρμακ</w:t>
      </w:r>
      <w:r>
        <w:rPr>
          <w:rFonts w:eastAsia="Times New Roman"/>
          <w:szCs w:val="24"/>
        </w:rPr>
        <w:t>ά</w:t>
      </w:r>
      <w:r w:rsidRPr="001B1FE0">
        <w:rPr>
          <w:rFonts w:eastAsia="Times New Roman"/>
          <w:szCs w:val="24"/>
        </w:rPr>
        <w:t xml:space="preserve"> </w:t>
      </w:r>
      <w:r>
        <w:rPr>
          <w:rFonts w:eastAsia="Times New Roman"/>
          <w:szCs w:val="24"/>
        </w:rPr>
        <w:t>τους.</w:t>
      </w:r>
      <w:r w:rsidRPr="001B1FE0">
        <w:rPr>
          <w:rFonts w:eastAsia="Times New Roman"/>
          <w:szCs w:val="24"/>
        </w:rPr>
        <w:t xml:space="preserve"> </w:t>
      </w:r>
      <w:r>
        <w:rPr>
          <w:rFonts w:eastAsia="Times New Roman"/>
          <w:szCs w:val="24"/>
        </w:rPr>
        <w:t>Σ</w:t>
      </w:r>
      <w:r w:rsidRPr="001B1FE0">
        <w:rPr>
          <w:rFonts w:eastAsia="Times New Roman"/>
          <w:szCs w:val="24"/>
        </w:rPr>
        <w:t>ύμφωνα με καταγγελίες</w:t>
      </w:r>
      <w:r>
        <w:rPr>
          <w:rFonts w:eastAsia="Times New Roman"/>
          <w:szCs w:val="24"/>
        </w:rPr>
        <w:t>,</w:t>
      </w:r>
      <w:r w:rsidRPr="001B1FE0">
        <w:rPr>
          <w:rFonts w:eastAsia="Times New Roman"/>
          <w:szCs w:val="24"/>
        </w:rPr>
        <w:t xml:space="preserve"> μπορεί να περιμένουν μέχρι και </w:t>
      </w:r>
      <w:r>
        <w:rPr>
          <w:rFonts w:eastAsia="Times New Roman"/>
          <w:szCs w:val="24"/>
        </w:rPr>
        <w:t xml:space="preserve">δέκα μέρες για </w:t>
      </w:r>
      <w:r>
        <w:rPr>
          <w:rFonts w:eastAsia="Times New Roman"/>
          <w:szCs w:val="24"/>
        </w:rPr>
        <w:t>να βρουν</w:t>
      </w:r>
      <w:r w:rsidRPr="001B1FE0">
        <w:rPr>
          <w:rFonts w:eastAsia="Times New Roman"/>
          <w:szCs w:val="24"/>
        </w:rPr>
        <w:t xml:space="preserve"> ένα ραντεβού να γράψουν τα φάρμακά </w:t>
      </w:r>
      <w:r>
        <w:rPr>
          <w:rFonts w:eastAsia="Times New Roman"/>
          <w:szCs w:val="24"/>
        </w:rPr>
        <w:t>τους.</w:t>
      </w:r>
    </w:p>
    <w:p w14:paraId="62104B94" w14:textId="77777777" w:rsidR="000F52B4" w:rsidRDefault="00ED3287">
      <w:pPr>
        <w:spacing w:line="600" w:lineRule="auto"/>
        <w:ind w:firstLine="720"/>
        <w:contextualSpacing/>
        <w:jc w:val="both"/>
        <w:rPr>
          <w:rFonts w:eastAsia="Times New Roman"/>
          <w:szCs w:val="24"/>
        </w:rPr>
      </w:pPr>
      <w:r>
        <w:rPr>
          <w:rFonts w:eastAsia="Times New Roman"/>
          <w:szCs w:val="24"/>
        </w:rPr>
        <w:t xml:space="preserve">Σε </w:t>
      </w:r>
      <w:r w:rsidRPr="001B1FE0">
        <w:rPr>
          <w:rFonts w:eastAsia="Times New Roman"/>
          <w:szCs w:val="24"/>
        </w:rPr>
        <w:t>κάθε περίπτωση</w:t>
      </w:r>
      <w:r>
        <w:rPr>
          <w:rFonts w:eastAsia="Times New Roman"/>
          <w:szCs w:val="24"/>
        </w:rPr>
        <w:t>,</w:t>
      </w:r>
      <w:r w:rsidRPr="001B1FE0">
        <w:rPr>
          <w:rFonts w:eastAsia="Times New Roman"/>
          <w:szCs w:val="24"/>
        </w:rPr>
        <w:t xml:space="preserve"> οι πολίτες </w:t>
      </w:r>
      <w:r>
        <w:rPr>
          <w:rFonts w:eastAsia="Times New Roman"/>
          <w:szCs w:val="24"/>
        </w:rPr>
        <w:t>σ</w:t>
      </w:r>
      <w:r w:rsidRPr="001B1FE0">
        <w:rPr>
          <w:rFonts w:eastAsia="Times New Roman"/>
          <w:szCs w:val="24"/>
        </w:rPr>
        <w:t>το τέλος της ημέρας αδυνατούν να εξυπηρετηθούν</w:t>
      </w:r>
      <w:r>
        <w:rPr>
          <w:rFonts w:eastAsia="Times New Roman"/>
          <w:szCs w:val="24"/>
        </w:rPr>
        <w:t>.</w:t>
      </w:r>
      <w:r w:rsidRPr="001B1FE0">
        <w:rPr>
          <w:rFonts w:eastAsia="Times New Roman"/>
          <w:szCs w:val="24"/>
        </w:rPr>
        <w:t xml:space="preserve"> </w:t>
      </w:r>
      <w:r>
        <w:rPr>
          <w:rFonts w:eastAsia="Times New Roman"/>
          <w:szCs w:val="24"/>
        </w:rPr>
        <w:t>Τ</w:t>
      </w:r>
      <w:r w:rsidRPr="001B1FE0">
        <w:rPr>
          <w:rFonts w:eastAsia="Times New Roman"/>
          <w:szCs w:val="24"/>
        </w:rPr>
        <w:t>ι κάνουν</w:t>
      </w:r>
      <w:r>
        <w:rPr>
          <w:rFonts w:eastAsia="Times New Roman"/>
          <w:szCs w:val="24"/>
        </w:rPr>
        <w:t>;</w:t>
      </w:r>
      <w:r w:rsidRPr="001B1FE0">
        <w:rPr>
          <w:rFonts w:eastAsia="Times New Roman"/>
          <w:szCs w:val="24"/>
        </w:rPr>
        <w:t xml:space="preserve"> </w:t>
      </w:r>
      <w:r>
        <w:rPr>
          <w:rFonts w:eastAsia="Times New Roman"/>
          <w:szCs w:val="24"/>
        </w:rPr>
        <w:t>Κ</w:t>
      </w:r>
      <w:r w:rsidRPr="001B1FE0">
        <w:rPr>
          <w:rFonts w:eastAsia="Times New Roman"/>
          <w:szCs w:val="24"/>
        </w:rPr>
        <w:t>αταφεύγουν στα νοσοκομεία</w:t>
      </w:r>
      <w:r>
        <w:rPr>
          <w:rFonts w:eastAsia="Times New Roman"/>
          <w:szCs w:val="24"/>
        </w:rPr>
        <w:t>,</w:t>
      </w:r>
      <w:r w:rsidRPr="001B1FE0">
        <w:rPr>
          <w:rFonts w:eastAsia="Times New Roman"/>
          <w:szCs w:val="24"/>
        </w:rPr>
        <w:t xml:space="preserve"> με ό</w:t>
      </w:r>
      <w:r>
        <w:rPr>
          <w:rFonts w:eastAsia="Times New Roman"/>
          <w:szCs w:val="24"/>
        </w:rPr>
        <w:t>,</w:t>
      </w:r>
      <w:r w:rsidRPr="001B1FE0">
        <w:rPr>
          <w:rFonts w:eastAsia="Times New Roman"/>
          <w:szCs w:val="24"/>
        </w:rPr>
        <w:t>τι αυτό συνεπάγεται</w:t>
      </w:r>
      <w:r>
        <w:rPr>
          <w:rFonts w:eastAsia="Times New Roman"/>
          <w:szCs w:val="24"/>
        </w:rPr>
        <w:t>,</w:t>
      </w:r>
      <w:r w:rsidRPr="001B1FE0">
        <w:rPr>
          <w:rFonts w:eastAsia="Times New Roman"/>
          <w:szCs w:val="24"/>
        </w:rPr>
        <w:t xml:space="preserve"> εκτός από αυτούς που ακόμα έχουν τη δυνατότητα να βάλουν το χέ</w:t>
      </w:r>
      <w:r w:rsidRPr="001B1FE0">
        <w:rPr>
          <w:rFonts w:eastAsia="Times New Roman"/>
          <w:szCs w:val="24"/>
        </w:rPr>
        <w:t>ρι στην τσέπη και να πληρώσουν ιδιωτική υγεία</w:t>
      </w:r>
      <w:r>
        <w:rPr>
          <w:rFonts w:eastAsia="Times New Roman"/>
          <w:szCs w:val="24"/>
        </w:rPr>
        <w:t xml:space="preserve">, </w:t>
      </w:r>
      <w:r w:rsidRPr="001B1FE0">
        <w:rPr>
          <w:rFonts w:eastAsia="Times New Roman"/>
          <w:szCs w:val="24"/>
        </w:rPr>
        <w:t>αλλά κ</w:t>
      </w:r>
      <w:r>
        <w:rPr>
          <w:rFonts w:eastAsia="Times New Roman"/>
          <w:szCs w:val="24"/>
        </w:rPr>
        <w:t>ι</w:t>
      </w:r>
      <w:r w:rsidRPr="001B1FE0">
        <w:rPr>
          <w:rFonts w:eastAsia="Times New Roman"/>
          <w:szCs w:val="24"/>
        </w:rPr>
        <w:t xml:space="preserve"> αυτ</w:t>
      </w:r>
      <w:r>
        <w:rPr>
          <w:rFonts w:eastAsia="Times New Roman"/>
          <w:szCs w:val="24"/>
        </w:rPr>
        <w:t xml:space="preserve">οί </w:t>
      </w:r>
      <w:r w:rsidRPr="001B1FE0">
        <w:rPr>
          <w:rFonts w:eastAsia="Times New Roman"/>
          <w:szCs w:val="24"/>
        </w:rPr>
        <w:t>συνεχώς μειώνονται</w:t>
      </w:r>
      <w:r>
        <w:rPr>
          <w:rFonts w:eastAsia="Times New Roman"/>
          <w:szCs w:val="24"/>
        </w:rPr>
        <w:t>.</w:t>
      </w:r>
    </w:p>
    <w:p w14:paraId="62104B95" w14:textId="77777777" w:rsidR="000F52B4" w:rsidRDefault="00ED3287">
      <w:pPr>
        <w:spacing w:line="600" w:lineRule="auto"/>
        <w:ind w:firstLine="720"/>
        <w:contextualSpacing/>
        <w:jc w:val="both"/>
        <w:rPr>
          <w:rFonts w:eastAsia="Times New Roman"/>
          <w:szCs w:val="24"/>
        </w:rPr>
      </w:pPr>
      <w:r>
        <w:rPr>
          <w:rFonts w:eastAsia="Times New Roman"/>
          <w:szCs w:val="24"/>
        </w:rPr>
        <w:lastRenderedPageBreak/>
        <w:t>Δ</w:t>
      </w:r>
      <w:r w:rsidRPr="001B1FE0">
        <w:rPr>
          <w:rFonts w:eastAsia="Times New Roman"/>
          <w:szCs w:val="24"/>
        </w:rPr>
        <w:t>ιοχετεύθηκαν δε ευρωπαϊκά κονδύλια με λανθασμένο σχεδιασμό</w:t>
      </w:r>
      <w:r>
        <w:rPr>
          <w:rFonts w:eastAsia="Times New Roman"/>
          <w:szCs w:val="24"/>
        </w:rPr>
        <w:t>,</w:t>
      </w:r>
      <w:r w:rsidRPr="001B1FE0">
        <w:rPr>
          <w:rFonts w:eastAsia="Times New Roman"/>
          <w:szCs w:val="24"/>
        </w:rPr>
        <w:t xml:space="preserve"> για τη δημιουργία </w:t>
      </w:r>
      <w:proofErr w:type="spellStart"/>
      <w:r>
        <w:rPr>
          <w:rFonts w:eastAsia="Times New Roman"/>
          <w:szCs w:val="24"/>
        </w:rPr>
        <w:t>κρατικίστικων</w:t>
      </w:r>
      <w:proofErr w:type="spellEnd"/>
      <w:r>
        <w:rPr>
          <w:rFonts w:eastAsia="Times New Roman"/>
          <w:szCs w:val="24"/>
        </w:rPr>
        <w:t xml:space="preserve"> υποδομών,</w:t>
      </w:r>
      <w:r w:rsidRPr="001B1FE0">
        <w:rPr>
          <w:rFonts w:eastAsia="Times New Roman"/>
          <w:szCs w:val="24"/>
        </w:rPr>
        <w:t xml:space="preserve"> στην πλειονότητά τους </w:t>
      </w:r>
      <w:proofErr w:type="spellStart"/>
      <w:r w:rsidRPr="001B1FE0">
        <w:rPr>
          <w:rFonts w:eastAsia="Times New Roman"/>
          <w:szCs w:val="24"/>
        </w:rPr>
        <w:t>υποστελεχωμέν</w:t>
      </w:r>
      <w:r>
        <w:rPr>
          <w:rFonts w:eastAsia="Times New Roman"/>
          <w:szCs w:val="24"/>
        </w:rPr>
        <w:t>ων</w:t>
      </w:r>
      <w:proofErr w:type="spellEnd"/>
      <w:r w:rsidRPr="001B1FE0">
        <w:rPr>
          <w:rFonts w:eastAsia="Times New Roman"/>
          <w:szCs w:val="24"/>
        </w:rPr>
        <w:t xml:space="preserve"> όπως </w:t>
      </w:r>
      <w:proofErr w:type="spellStart"/>
      <w:r w:rsidRPr="001B1FE0">
        <w:rPr>
          <w:rFonts w:eastAsia="Times New Roman"/>
          <w:szCs w:val="24"/>
        </w:rPr>
        <w:t>προείπα</w:t>
      </w:r>
      <w:proofErr w:type="spellEnd"/>
      <w:r>
        <w:rPr>
          <w:rFonts w:eastAsia="Times New Roman"/>
          <w:szCs w:val="24"/>
        </w:rPr>
        <w:t>,</w:t>
      </w:r>
      <w:r w:rsidRPr="001B1FE0">
        <w:rPr>
          <w:rFonts w:eastAsia="Times New Roman"/>
          <w:szCs w:val="24"/>
        </w:rPr>
        <w:t xml:space="preserve"> και με </w:t>
      </w:r>
      <w:r>
        <w:rPr>
          <w:rFonts w:eastAsia="Times New Roman"/>
          <w:szCs w:val="24"/>
        </w:rPr>
        <w:t>προβληματική</w:t>
      </w:r>
      <w:r w:rsidRPr="001B1FE0">
        <w:rPr>
          <w:rFonts w:eastAsia="Times New Roman"/>
          <w:szCs w:val="24"/>
        </w:rPr>
        <w:t xml:space="preserve"> </w:t>
      </w:r>
      <w:r w:rsidRPr="001B1FE0">
        <w:rPr>
          <w:rFonts w:eastAsia="Times New Roman"/>
          <w:szCs w:val="24"/>
        </w:rPr>
        <w:t>αναλογία</w:t>
      </w:r>
      <w:r>
        <w:rPr>
          <w:rFonts w:eastAsia="Times New Roman"/>
          <w:szCs w:val="24"/>
        </w:rPr>
        <w:t>.</w:t>
      </w:r>
      <w:r w:rsidRPr="001B1FE0">
        <w:rPr>
          <w:rFonts w:eastAsia="Times New Roman"/>
          <w:szCs w:val="24"/>
        </w:rPr>
        <w:t xml:space="preserve"> </w:t>
      </w:r>
      <w:r>
        <w:rPr>
          <w:rFonts w:eastAsia="Times New Roman"/>
          <w:szCs w:val="24"/>
        </w:rPr>
        <w:t>Γ</w:t>
      </w:r>
      <w:r w:rsidRPr="001B1FE0">
        <w:rPr>
          <w:rFonts w:eastAsia="Times New Roman"/>
          <w:szCs w:val="24"/>
        </w:rPr>
        <w:t xml:space="preserve">ιατί σήμερα είναι ένας </w:t>
      </w:r>
      <w:r>
        <w:rPr>
          <w:rFonts w:eastAsia="Times New Roman"/>
          <w:szCs w:val="24"/>
        </w:rPr>
        <w:t xml:space="preserve">γιατρός </w:t>
      </w:r>
      <w:r w:rsidRPr="001B1FE0">
        <w:rPr>
          <w:rFonts w:eastAsia="Times New Roman"/>
          <w:szCs w:val="24"/>
        </w:rPr>
        <w:t xml:space="preserve">προς </w:t>
      </w:r>
      <w:r>
        <w:rPr>
          <w:rFonts w:eastAsia="Times New Roman"/>
          <w:szCs w:val="24"/>
        </w:rPr>
        <w:t xml:space="preserve">δώδεκα χιλιάδες ασθενείς, αντί για ένας προς δύο χιλιάδες διακόσιους πενήντα, </w:t>
      </w:r>
      <w:r w:rsidRPr="001B1FE0">
        <w:rPr>
          <w:rFonts w:eastAsia="Times New Roman"/>
          <w:szCs w:val="24"/>
        </w:rPr>
        <w:t>όπως είχατε ψηφίσει</w:t>
      </w:r>
      <w:r>
        <w:rPr>
          <w:rFonts w:eastAsia="Times New Roman"/>
          <w:szCs w:val="24"/>
        </w:rPr>
        <w:t>.</w:t>
      </w:r>
      <w:r w:rsidRPr="001B1FE0">
        <w:rPr>
          <w:rFonts w:eastAsia="Times New Roman"/>
          <w:szCs w:val="24"/>
        </w:rPr>
        <w:t xml:space="preserve"> </w:t>
      </w:r>
      <w:r>
        <w:rPr>
          <w:rFonts w:eastAsia="Times New Roman"/>
          <w:szCs w:val="24"/>
        </w:rPr>
        <w:t>Κ</w:t>
      </w:r>
      <w:r w:rsidRPr="001B1FE0">
        <w:rPr>
          <w:rFonts w:eastAsia="Times New Roman"/>
          <w:szCs w:val="24"/>
        </w:rPr>
        <w:t>αι αυτό</w:t>
      </w:r>
      <w:r>
        <w:rPr>
          <w:rFonts w:eastAsia="Times New Roman"/>
          <w:szCs w:val="24"/>
        </w:rPr>
        <w:t>,</w:t>
      </w:r>
      <w:r w:rsidRPr="001B1FE0">
        <w:rPr>
          <w:rFonts w:eastAsia="Times New Roman"/>
          <w:szCs w:val="24"/>
        </w:rPr>
        <w:t xml:space="preserve"> εκτός της </w:t>
      </w:r>
      <w:r>
        <w:rPr>
          <w:rFonts w:eastAsia="Times New Roman"/>
          <w:szCs w:val="24"/>
        </w:rPr>
        <w:t>συνέπειας</w:t>
      </w:r>
      <w:r w:rsidRPr="001B1FE0">
        <w:rPr>
          <w:rFonts w:eastAsia="Times New Roman"/>
          <w:szCs w:val="24"/>
        </w:rPr>
        <w:t xml:space="preserve"> στην υγεία των ασθενών</w:t>
      </w:r>
      <w:r>
        <w:rPr>
          <w:rFonts w:eastAsia="Times New Roman"/>
          <w:szCs w:val="24"/>
        </w:rPr>
        <w:t>,</w:t>
      </w:r>
      <w:r w:rsidRPr="001B1FE0">
        <w:rPr>
          <w:rFonts w:eastAsia="Times New Roman"/>
          <w:szCs w:val="24"/>
        </w:rPr>
        <w:t xml:space="preserve"> θα έχει και </w:t>
      </w:r>
      <w:r>
        <w:rPr>
          <w:rFonts w:eastAsia="Times New Roman"/>
          <w:szCs w:val="24"/>
        </w:rPr>
        <w:t xml:space="preserve">συνέπεια </w:t>
      </w:r>
      <w:r w:rsidRPr="001B1FE0">
        <w:rPr>
          <w:rFonts w:eastAsia="Times New Roman"/>
          <w:szCs w:val="24"/>
        </w:rPr>
        <w:t xml:space="preserve">στη </w:t>
      </w:r>
      <w:r>
        <w:rPr>
          <w:rFonts w:eastAsia="Times New Roman"/>
          <w:szCs w:val="24"/>
        </w:rPr>
        <w:t>μ</w:t>
      </w:r>
      <w:r w:rsidRPr="001B1FE0">
        <w:rPr>
          <w:rFonts w:eastAsia="Times New Roman"/>
          <w:szCs w:val="24"/>
        </w:rPr>
        <w:t>η λε</w:t>
      </w:r>
      <w:r>
        <w:rPr>
          <w:rFonts w:eastAsia="Times New Roman"/>
          <w:szCs w:val="24"/>
        </w:rPr>
        <w:t xml:space="preserve">ιτουργικότητα και </w:t>
      </w:r>
      <w:proofErr w:type="spellStart"/>
      <w:r>
        <w:rPr>
          <w:rFonts w:eastAsia="Times New Roman"/>
          <w:szCs w:val="24"/>
        </w:rPr>
        <w:t>επιλεξιμότητα</w:t>
      </w:r>
      <w:proofErr w:type="spellEnd"/>
      <w:r w:rsidRPr="001B1FE0">
        <w:rPr>
          <w:rFonts w:eastAsia="Times New Roman"/>
          <w:szCs w:val="24"/>
        </w:rPr>
        <w:t xml:space="preserve"> του συγκεκριμένου σχεδίου</w:t>
      </w:r>
      <w:r>
        <w:rPr>
          <w:rFonts w:eastAsia="Times New Roman"/>
          <w:szCs w:val="24"/>
        </w:rPr>
        <w:t>,</w:t>
      </w:r>
      <w:r w:rsidRPr="001B1FE0">
        <w:rPr>
          <w:rFonts w:eastAsia="Times New Roman"/>
          <w:szCs w:val="24"/>
        </w:rPr>
        <w:t xml:space="preserve"> για</w:t>
      </w:r>
      <w:r>
        <w:rPr>
          <w:rFonts w:eastAsia="Times New Roman"/>
          <w:szCs w:val="24"/>
        </w:rPr>
        <w:t>τί</w:t>
      </w:r>
      <w:r w:rsidRPr="001B1FE0">
        <w:rPr>
          <w:rFonts w:eastAsia="Times New Roman"/>
          <w:szCs w:val="24"/>
        </w:rPr>
        <w:t xml:space="preserve"> πιθανότ</w:t>
      </w:r>
      <w:r>
        <w:rPr>
          <w:rFonts w:eastAsia="Times New Roman"/>
          <w:szCs w:val="24"/>
        </w:rPr>
        <w:t>ατα</w:t>
      </w:r>
      <w:r w:rsidRPr="001B1FE0">
        <w:rPr>
          <w:rFonts w:eastAsia="Times New Roman"/>
          <w:szCs w:val="24"/>
        </w:rPr>
        <w:t xml:space="preserve"> θα οδηγήσει την </w:t>
      </w:r>
      <w:proofErr w:type="spellStart"/>
      <w:r w:rsidRPr="001B1FE0">
        <w:rPr>
          <w:rFonts w:eastAsia="Times New Roman"/>
          <w:szCs w:val="24"/>
        </w:rPr>
        <w:t>απένταξη</w:t>
      </w:r>
      <w:proofErr w:type="spellEnd"/>
      <w:r w:rsidRPr="001B1FE0">
        <w:rPr>
          <w:rFonts w:eastAsia="Times New Roman"/>
          <w:szCs w:val="24"/>
        </w:rPr>
        <w:t xml:space="preserve"> του προγράμματος από την </w:t>
      </w:r>
      <w:r>
        <w:rPr>
          <w:rFonts w:eastAsia="Times New Roman"/>
          <w:szCs w:val="24"/>
        </w:rPr>
        <w:t>ε</w:t>
      </w:r>
      <w:r w:rsidRPr="001B1FE0">
        <w:rPr>
          <w:rFonts w:eastAsia="Times New Roman"/>
          <w:szCs w:val="24"/>
        </w:rPr>
        <w:t>υρωπαϊκή χρηματοδότηση σε λίγους μήνες</w:t>
      </w:r>
      <w:r>
        <w:rPr>
          <w:rFonts w:eastAsia="Times New Roman"/>
          <w:szCs w:val="24"/>
        </w:rPr>
        <w:t>,</w:t>
      </w:r>
      <w:r w:rsidRPr="001B1FE0">
        <w:rPr>
          <w:rFonts w:eastAsia="Times New Roman"/>
          <w:szCs w:val="24"/>
        </w:rPr>
        <w:t xml:space="preserve"> όταν </w:t>
      </w:r>
      <w:r>
        <w:rPr>
          <w:rFonts w:eastAsia="Times New Roman"/>
          <w:szCs w:val="24"/>
        </w:rPr>
        <w:t>π</w:t>
      </w:r>
      <w:r w:rsidRPr="001B1FE0">
        <w:rPr>
          <w:rFonts w:eastAsia="Times New Roman"/>
          <w:szCs w:val="24"/>
        </w:rPr>
        <w:t xml:space="preserve">ροφανώς </w:t>
      </w:r>
      <w:r>
        <w:rPr>
          <w:rFonts w:eastAsia="Times New Roman"/>
          <w:szCs w:val="24"/>
        </w:rPr>
        <w:t>εσείς δεν θα είστε στην εξουσία.</w:t>
      </w:r>
      <w:r w:rsidRPr="001B1FE0">
        <w:rPr>
          <w:rFonts w:eastAsia="Times New Roman"/>
          <w:szCs w:val="24"/>
        </w:rPr>
        <w:t xml:space="preserve"> </w:t>
      </w:r>
      <w:r>
        <w:rPr>
          <w:rFonts w:eastAsia="Times New Roman"/>
          <w:szCs w:val="24"/>
        </w:rPr>
        <w:t>Γι</w:t>
      </w:r>
      <w:r>
        <w:rPr>
          <w:rFonts w:eastAsia="Times New Roman"/>
          <w:szCs w:val="24"/>
        </w:rPr>
        <w:t>α</w:t>
      </w:r>
      <w:r>
        <w:rPr>
          <w:rFonts w:eastAsia="Times New Roman"/>
          <w:szCs w:val="24"/>
        </w:rPr>
        <w:t xml:space="preserve"> αυτό</w:t>
      </w:r>
      <w:r w:rsidRPr="001B1FE0">
        <w:rPr>
          <w:rFonts w:eastAsia="Times New Roman"/>
          <w:szCs w:val="24"/>
        </w:rPr>
        <w:t xml:space="preserve"> δεν σας αφορά αυτό ιδιαίτερα και δεν σας ενδιαφέρει</w:t>
      </w:r>
      <w:r w:rsidRPr="001B1FE0">
        <w:rPr>
          <w:rFonts w:eastAsia="Times New Roman"/>
          <w:szCs w:val="24"/>
        </w:rPr>
        <w:t xml:space="preserve"> ή ίσως και να σας αφορά και να σας βολεύει</w:t>
      </w:r>
      <w:r>
        <w:rPr>
          <w:rFonts w:eastAsia="Times New Roman"/>
          <w:szCs w:val="24"/>
        </w:rPr>
        <w:t xml:space="preserve">. </w:t>
      </w:r>
    </w:p>
    <w:p w14:paraId="62104B96" w14:textId="77777777" w:rsidR="000F52B4" w:rsidRDefault="00ED3287">
      <w:pPr>
        <w:spacing w:line="600" w:lineRule="auto"/>
        <w:ind w:firstLine="720"/>
        <w:contextualSpacing/>
        <w:jc w:val="both"/>
        <w:rPr>
          <w:rFonts w:eastAsia="Times New Roman"/>
          <w:szCs w:val="24"/>
        </w:rPr>
      </w:pPr>
      <w:r>
        <w:rPr>
          <w:rFonts w:eastAsia="Times New Roman"/>
          <w:szCs w:val="24"/>
        </w:rPr>
        <w:t>Και</w:t>
      </w:r>
      <w:r w:rsidRPr="001B1FE0">
        <w:rPr>
          <w:rFonts w:eastAsia="Times New Roman"/>
          <w:szCs w:val="24"/>
        </w:rPr>
        <w:t xml:space="preserve"> να μην πω πλέον </w:t>
      </w:r>
      <w:r>
        <w:rPr>
          <w:rFonts w:eastAsia="Times New Roman"/>
          <w:szCs w:val="24"/>
        </w:rPr>
        <w:t>-</w:t>
      </w:r>
      <w:r w:rsidRPr="001B1FE0">
        <w:rPr>
          <w:rFonts w:eastAsia="Times New Roman"/>
          <w:szCs w:val="24"/>
        </w:rPr>
        <w:t>για να τελειώσω</w:t>
      </w:r>
      <w:r>
        <w:rPr>
          <w:rFonts w:eastAsia="Times New Roman"/>
          <w:szCs w:val="24"/>
        </w:rPr>
        <w:t>-</w:t>
      </w:r>
      <w:r w:rsidRPr="001B1FE0">
        <w:rPr>
          <w:rFonts w:eastAsia="Times New Roman"/>
          <w:szCs w:val="24"/>
        </w:rPr>
        <w:t xml:space="preserve"> ότι οι κωδικοί που έχετε χρησιμοποιήσει για την πραγματοποίηση της μεταρρύθμισης είναι άσχετ</w:t>
      </w:r>
      <w:r>
        <w:rPr>
          <w:rFonts w:eastAsia="Times New Roman"/>
          <w:szCs w:val="24"/>
        </w:rPr>
        <w:t>οι</w:t>
      </w:r>
      <w:r w:rsidRPr="001B1FE0">
        <w:rPr>
          <w:rFonts w:eastAsia="Times New Roman"/>
          <w:szCs w:val="24"/>
        </w:rPr>
        <w:t xml:space="preserve"> με αυτή του </w:t>
      </w:r>
      <w:r>
        <w:rPr>
          <w:rFonts w:eastAsia="Times New Roman"/>
          <w:szCs w:val="24"/>
        </w:rPr>
        <w:t>Υπουργείου Υγείας. Θα το</w:t>
      </w:r>
      <w:r w:rsidRPr="001B1FE0">
        <w:rPr>
          <w:rFonts w:eastAsia="Times New Roman"/>
          <w:szCs w:val="24"/>
        </w:rPr>
        <w:t xml:space="preserve"> εξηγήσω στη δευτερολογία μου</w:t>
      </w:r>
      <w:r>
        <w:rPr>
          <w:rFonts w:eastAsia="Times New Roman"/>
          <w:szCs w:val="24"/>
        </w:rPr>
        <w:t>.</w:t>
      </w:r>
    </w:p>
    <w:p w14:paraId="62104B97" w14:textId="77777777" w:rsidR="000F52B4" w:rsidRDefault="00ED3287">
      <w:pPr>
        <w:spacing w:line="600" w:lineRule="auto"/>
        <w:ind w:firstLine="720"/>
        <w:contextualSpacing/>
        <w:jc w:val="both"/>
        <w:rPr>
          <w:rFonts w:eastAsia="Times New Roman"/>
          <w:szCs w:val="24"/>
        </w:rPr>
      </w:pPr>
      <w:r>
        <w:rPr>
          <w:rFonts w:eastAsia="Times New Roman"/>
          <w:szCs w:val="24"/>
        </w:rPr>
        <w:t>Π</w:t>
      </w:r>
      <w:r w:rsidRPr="001B1FE0">
        <w:rPr>
          <w:rFonts w:eastAsia="Times New Roman"/>
          <w:szCs w:val="24"/>
        </w:rPr>
        <w:t>είτε μου</w:t>
      </w:r>
      <w:r>
        <w:rPr>
          <w:rFonts w:eastAsia="Times New Roman"/>
          <w:szCs w:val="24"/>
        </w:rPr>
        <w:t>,</w:t>
      </w:r>
      <w:r w:rsidRPr="001B1FE0">
        <w:rPr>
          <w:rFonts w:eastAsia="Times New Roman"/>
          <w:szCs w:val="24"/>
        </w:rPr>
        <w:t xml:space="preserve"> </w:t>
      </w:r>
      <w:r>
        <w:rPr>
          <w:rFonts w:eastAsia="Times New Roman"/>
          <w:szCs w:val="24"/>
        </w:rPr>
        <w:t>λ</w:t>
      </w:r>
      <w:r w:rsidRPr="001B1FE0">
        <w:rPr>
          <w:rFonts w:eastAsia="Times New Roman"/>
          <w:szCs w:val="24"/>
        </w:rPr>
        <w:t>οιπόν</w:t>
      </w:r>
      <w:r>
        <w:rPr>
          <w:rFonts w:eastAsia="Times New Roman"/>
          <w:szCs w:val="24"/>
        </w:rPr>
        <w:t>: Α</w:t>
      </w:r>
      <w:r w:rsidRPr="001B1FE0">
        <w:rPr>
          <w:rFonts w:eastAsia="Times New Roman"/>
          <w:szCs w:val="24"/>
        </w:rPr>
        <w:t>ντιλαμβάνεστε</w:t>
      </w:r>
      <w:r>
        <w:rPr>
          <w:rFonts w:eastAsia="Times New Roman"/>
          <w:szCs w:val="24"/>
        </w:rPr>
        <w:t>,</w:t>
      </w:r>
      <w:r w:rsidRPr="001B1FE0">
        <w:rPr>
          <w:rFonts w:eastAsia="Times New Roman"/>
          <w:szCs w:val="24"/>
        </w:rPr>
        <w:t xml:space="preserve"> ακόμα κι αν δεν μπορείτε να το πείτε</w:t>
      </w:r>
      <w:r>
        <w:rPr>
          <w:rFonts w:eastAsia="Times New Roman"/>
          <w:szCs w:val="24"/>
        </w:rPr>
        <w:t>,</w:t>
      </w:r>
      <w:r w:rsidRPr="001B1FE0">
        <w:rPr>
          <w:rFonts w:eastAsia="Times New Roman"/>
          <w:szCs w:val="24"/>
        </w:rPr>
        <w:t xml:space="preserve"> ότι </w:t>
      </w:r>
      <w:r>
        <w:rPr>
          <w:rFonts w:eastAsia="Times New Roman"/>
          <w:szCs w:val="24"/>
        </w:rPr>
        <w:t>η α</w:t>
      </w:r>
      <w:r w:rsidRPr="001B1FE0">
        <w:rPr>
          <w:rFonts w:eastAsia="Times New Roman"/>
          <w:szCs w:val="24"/>
        </w:rPr>
        <w:t xml:space="preserve">ποτυχία αυτού του προγράμματος είναι </w:t>
      </w:r>
      <w:r w:rsidRPr="001B1FE0">
        <w:rPr>
          <w:rFonts w:eastAsia="Times New Roman"/>
          <w:szCs w:val="24"/>
        </w:rPr>
        <w:lastRenderedPageBreak/>
        <w:t>δεδομένη</w:t>
      </w:r>
      <w:r>
        <w:rPr>
          <w:rFonts w:eastAsia="Times New Roman"/>
          <w:szCs w:val="24"/>
        </w:rPr>
        <w:t>;</w:t>
      </w:r>
      <w:r w:rsidRPr="001B1FE0">
        <w:rPr>
          <w:rFonts w:eastAsia="Times New Roman"/>
          <w:szCs w:val="24"/>
        </w:rPr>
        <w:t xml:space="preserve"> </w:t>
      </w:r>
      <w:r>
        <w:rPr>
          <w:rFonts w:eastAsia="Times New Roman"/>
          <w:szCs w:val="24"/>
        </w:rPr>
        <w:t>Σ</w:t>
      </w:r>
      <w:r w:rsidRPr="001B1FE0">
        <w:rPr>
          <w:rFonts w:eastAsia="Times New Roman"/>
          <w:szCs w:val="24"/>
        </w:rPr>
        <w:t>χεδιάζετ</w:t>
      </w:r>
      <w:r>
        <w:rPr>
          <w:rFonts w:eastAsia="Times New Roman"/>
          <w:szCs w:val="24"/>
        </w:rPr>
        <w:t>ε</w:t>
      </w:r>
      <w:r w:rsidRPr="001B1FE0">
        <w:rPr>
          <w:rFonts w:eastAsia="Times New Roman"/>
          <w:szCs w:val="24"/>
        </w:rPr>
        <w:t xml:space="preserve"> να αλλάξετε κάτι</w:t>
      </w:r>
      <w:r>
        <w:rPr>
          <w:rFonts w:eastAsia="Times New Roman"/>
          <w:szCs w:val="24"/>
        </w:rPr>
        <w:t>,</w:t>
      </w:r>
      <w:r w:rsidRPr="001B1FE0">
        <w:rPr>
          <w:rFonts w:eastAsia="Times New Roman"/>
          <w:szCs w:val="24"/>
        </w:rPr>
        <w:t xml:space="preserve"> που θα φέρει και θα εξασφαλίζει την αξιοπρέπεια στον ασθενή </w:t>
      </w:r>
      <w:r>
        <w:rPr>
          <w:rFonts w:eastAsia="Times New Roman"/>
          <w:szCs w:val="24"/>
        </w:rPr>
        <w:t>π</w:t>
      </w:r>
      <w:r w:rsidRPr="001B1FE0">
        <w:rPr>
          <w:rFonts w:eastAsia="Times New Roman"/>
          <w:szCs w:val="24"/>
        </w:rPr>
        <w:t>ολίτη</w:t>
      </w:r>
      <w:r>
        <w:rPr>
          <w:rFonts w:eastAsia="Times New Roman"/>
          <w:szCs w:val="24"/>
        </w:rPr>
        <w:t>,</w:t>
      </w:r>
      <w:r w:rsidRPr="001B1FE0">
        <w:rPr>
          <w:rFonts w:eastAsia="Times New Roman"/>
          <w:szCs w:val="24"/>
        </w:rPr>
        <w:t xml:space="preserve"> ώστε να μη συνεχίζει να ταλαιπωρείται στην</w:t>
      </w:r>
      <w:r w:rsidRPr="001B1FE0">
        <w:rPr>
          <w:rFonts w:eastAsia="Times New Roman"/>
          <w:szCs w:val="24"/>
        </w:rPr>
        <w:t xml:space="preserve"> αναζήτησή του για οικογενειακό γιατρό</w:t>
      </w:r>
      <w:r>
        <w:rPr>
          <w:rFonts w:eastAsia="Times New Roman"/>
          <w:szCs w:val="24"/>
        </w:rPr>
        <w:t>,</w:t>
      </w:r>
      <w:r w:rsidRPr="001B1FE0">
        <w:rPr>
          <w:rFonts w:eastAsia="Times New Roman"/>
          <w:szCs w:val="24"/>
        </w:rPr>
        <w:t xml:space="preserve"> </w:t>
      </w:r>
      <w:r>
        <w:rPr>
          <w:rFonts w:eastAsia="Times New Roman"/>
          <w:szCs w:val="24"/>
        </w:rPr>
        <w:t>κ</w:t>
      </w:r>
      <w:r>
        <w:rPr>
          <w:rFonts w:eastAsia="Times New Roman"/>
          <w:szCs w:val="24"/>
        </w:rPr>
        <w:t>α</w:t>
      </w:r>
      <w:r>
        <w:rPr>
          <w:rFonts w:eastAsia="Times New Roman"/>
          <w:szCs w:val="24"/>
        </w:rPr>
        <w:t>ι</w:t>
      </w:r>
      <w:r>
        <w:rPr>
          <w:rFonts w:eastAsia="Times New Roman"/>
          <w:szCs w:val="24"/>
        </w:rPr>
        <w:t>,</w:t>
      </w:r>
      <w:r>
        <w:rPr>
          <w:rFonts w:eastAsia="Times New Roman"/>
          <w:szCs w:val="24"/>
        </w:rPr>
        <w:t xml:space="preserve"> αν ναι, τι</w:t>
      </w:r>
      <w:r>
        <w:rPr>
          <w:rFonts w:eastAsia="Times New Roman"/>
          <w:szCs w:val="24"/>
        </w:rPr>
        <w:t>,</w:t>
      </w:r>
      <w:r w:rsidRPr="001B1FE0">
        <w:rPr>
          <w:rFonts w:eastAsia="Times New Roman"/>
          <w:szCs w:val="24"/>
        </w:rPr>
        <w:t xml:space="preserve"> </w:t>
      </w:r>
      <w:r>
        <w:rPr>
          <w:rFonts w:eastAsia="Times New Roman"/>
          <w:szCs w:val="24"/>
        </w:rPr>
        <w:t>κ</w:t>
      </w:r>
      <w:r w:rsidRPr="001B1FE0">
        <w:rPr>
          <w:rFonts w:eastAsia="Times New Roman"/>
          <w:szCs w:val="24"/>
        </w:rPr>
        <w:t>ύριε Υπουργέ</w:t>
      </w:r>
      <w:r>
        <w:rPr>
          <w:rFonts w:eastAsia="Times New Roman"/>
          <w:szCs w:val="24"/>
        </w:rPr>
        <w:t>;</w:t>
      </w:r>
      <w:r w:rsidRPr="001B1FE0">
        <w:rPr>
          <w:rFonts w:eastAsia="Times New Roman"/>
          <w:szCs w:val="24"/>
        </w:rPr>
        <w:t xml:space="preserve"> </w:t>
      </w:r>
    </w:p>
    <w:p w14:paraId="62104B98" w14:textId="77777777" w:rsidR="000F52B4" w:rsidRDefault="00ED3287">
      <w:pPr>
        <w:spacing w:line="600" w:lineRule="auto"/>
        <w:ind w:firstLine="720"/>
        <w:contextualSpacing/>
        <w:jc w:val="both"/>
        <w:rPr>
          <w:rFonts w:eastAsia="Times New Roman"/>
          <w:szCs w:val="24"/>
        </w:rPr>
      </w:pPr>
      <w:r>
        <w:rPr>
          <w:rFonts w:eastAsia="Times New Roman"/>
          <w:szCs w:val="24"/>
        </w:rPr>
        <w:t>Σ</w:t>
      </w:r>
      <w:r w:rsidRPr="001B1FE0">
        <w:rPr>
          <w:rFonts w:eastAsia="Times New Roman"/>
          <w:szCs w:val="24"/>
        </w:rPr>
        <w:t>ας ευχαριστώ</w:t>
      </w:r>
      <w:r>
        <w:rPr>
          <w:rFonts w:eastAsia="Times New Roman"/>
          <w:szCs w:val="24"/>
        </w:rPr>
        <w:t>.</w:t>
      </w:r>
    </w:p>
    <w:p w14:paraId="62104B99"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Φωτήλα.</w:t>
      </w:r>
    </w:p>
    <w:p w14:paraId="62104B9A" w14:textId="77777777" w:rsidR="000F52B4" w:rsidRDefault="00ED3287">
      <w:pPr>
        <w:spacing w:line="600" w:lineRule="auto"/>
        <w:ind w:firstLine="720"/>
        <w:contextualSpacing/>
        <w:jc w:val="both"/>
        <w:rPr>
          <w:rFonts w:eastAsia="Times New Roman"/>
          <w:szCs w:val="24"/>
        </w:rPr>
      </w:pPr>
      <w:r>
        <w:rPr>
          <w:rFonts w:eastAsia="Times New Roman" w:cs="Times New Roman"/>
          <w:szCs w:val="24"/>
        </w:rPr>
        <w:t xml:space="preserve">Τον λόγο έχει ο κύριος Υπουργός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 </w:t>
      </w:r>
    </w:p>
    <w:p w14:paraId="62104B9B" w14:textId="77777777" w:rsidR="000F52B4" w:rsidRDefault="00ED3287">
      <w:pPr>
        <w:spacing w:line="600" w:lineRule="auto"/>
        <w:ind w:firstLine="720"/>
        <w:contextualSpacing/>
        <w:jc w:val="both"/>
        <w:rPr>
          <w:rFonts w:eastAsia="Times New Roman"/>
          <w:szCs w:val="24"/>
        </w:rPr>
      </w:pPr>
      <w:r w:rsidRPr="00855D60">
        <w:rPr>
          <w:rFonts w:eastAsia="Times New Roman"/>
          <w:b/>
          <w:szCs w:val="24"/>
        </w:rPr>
        <w:t xml:space="preserve">ΑΝΔΡΕΑΣ ΞΑΝΘΟΣ (Υπουργός Υγείας): </w:t>
      </w:r>
      <w:r>
        <w:rPr>
          <w:rFonts w:eastAsia="Times New Roman"/>
          <w:szCs w:val="24"/>
        </w:rPr>
        <w:t xml:space="preserve">Αγαπητέ </w:t>
      </w:r>
      <w:r>
        <w:rPr>
          <w:rFonts w:eastAsia="Times New Roman"/>
          <w:szCs w:val="24"/>
        </w:rPr>
        <w:t>συνάδελφε, να αντιπαρατεθούμε όσο</w:t>
      </w:r>
      <w:r w:rsidRPr="001B1FE0">
        <w:rPr>
          <w:rFonts w:eastAsia="Times New Roman"/>
          <w:szCs w:val="24"/>
        </w:rPr>
        <w:t xml:space="preserve"> θέλετε</w:t>
      </w:r>
      <w:r>
        <w:rPr>
          <w:rFonts w:eastAsia="Times New Roman"/>
          <w:szCs w:val="24"/>
        </w:rPr>
        <w:t>, αλλά να μη σκιαμαχούμε.</w:t>
      </w:r>
      <w:r w:rsidRPr="001B1FE0">
        <w:rPr>
          <w:rFonts w:eastAsia="Times New Roman"/>
          <w:szCs w:val="24"/>
        </w:rPr>
        <w:t xml:space="preserve"> </w:t>
      </w:r>
      <w:r>
        <w:rPr>
          <w:rFonts w:eastAsia="Times New Roman"/>
          <w:szCs w:val="24"/>
        </w:rPr>
        <w:t>Δεν θα διαστρεβλώνετε</w:t>
      </w:r>
      <w:r w:rsidRPr="001B1FE0">
        <w:rPr>
          <w:rFonts w:eastAsia="Times New Roman"/>
          <w:szCs w:val="24"/>
        </w:rPr>
        <w:t xml:space="preserve"> αυτά που λέω</w:t>
      </w:r>
      <w:r>
        <w:rPr>
          <w:rFonts w:eastAsia="Times New Roman"/>
          <w:szCs w:val="24"/>
        </w:rPr>
        <w:t>.</w:t>
      </w:r>
      <w:r w:rsidRPr="001B1FE0">
        <w:rPr>
          <w:rFonts w:eastAsia="Times New Roman"/>
          <w:szCs w:val="24"/>
        </w:rPr>
        <w:t xml:space="preserve"> </w:t>
      </w:r>
    </w:p>
    <w:p w14:paraId="62104B9C" w14:textId="77777777" w:rsidR="000F52B4" w:rsidRDefault="00ED3287">
      <w:pPr>
        <w:spacing w:line="600" w:lineRule="auto"/>
        <w:ind w:firstLine="720"/>
        <w:contextualSpacing/>
        <w:jc w:val="both"/>
        <w:rPr>
          <w:rFonts w:eastAsia="Times New Roman"/>
          <w:szCs w:val="24"/>
        </w:rPr>
      </w:pPr>
      <w:r>
        <w:rPr>
          <w:rFonts w:eastAsia="Times New Roman"/>
          <w:szCs w:val="24"/>
        </w:rPr>
        <w:t>Ε</w:t>
      </w:r>
      <w:r w:rsidRPr="001B1FE0">
        <w:rPr>
          <w:rFonts w:eastAsia="Times New Roman"/>
          <w:szCs w:val="24"/>
        </w:rPr>
        <w:t xml:space="preserve">γώ είπα </w:t>
      </w:r>
      <w:r>
        <w:rPr>
          <w:rFonts w:eastAsia="Times New Roman"/>
          <w:szCs w:val="24"/>
        </w:rPr>
        <w:t xml:space="preserve">ότι αυτό που χρειάζεται είναι ένας ανασχεδιασμός των δημόσιων </w:t>
      </w:r>
      <w:r w:rsidRPr="001B1FE0">
        <w:rPr>
          <w:rFonts w:eastAsia="Times New Roman"/>
          <w:szCs w:val="24"/>
        </w:rPr>
        <w:t>δομών</w:t>
      </w:r>
      <w:r>
        <w:rPr>
          <w:rFonts w:eastAsia="Times New Roman"/>
          <w:szCs w:val="24"/>
        </w:rPr>
        <w:t>,</w:t>
      </w:r>
      <w:r w:rsidRPr="001B1FE0">
        <w:rPr>
          <w:rFonts w:eastAsia="Times New Roman"/>
          <w:szCs w:val="24"/>
        </w:rPr>
        <w:t xml:space="preserve"> ιδιαίτερα της </w:t>
      </w:r>
      <w:r>
        <w:rPr>
          <w:rFonts w:eastAsia="Times New Roman"/>
          <w:szCs w:val="24"/>
        </w:rPr>
        <w:t>π</w:t>
      </w:r>
      <w:r w:rsidRPr="001B1FE0">
        <w:rPr>
          <w:rFonts w:eastAsia="Times New Roman"/>
          <w:szCs w:val="24"/>
        </w:rPr>
        <w:t xml:space="preserve">ρωτοβάθμιας </w:t>
      </w:r>
      <w:r>
        <w:rPr>
          <w:rFonts w:eastAsia="Times New Roman"/>
          <w:szCs w:val="24"/>
        </w:rPr>
        <w:t>φ</w:t>
      </w:r>
      <w:r>
        <w:rPr>
          <w:rFonts w:eastAsia="Times New Roman"/>
          <w:szCs w:val="24"/>
        </w:rPr>
        <w:t xml:space="preserve">ροντίδας </w:t>
      </w:r>
      <w:r w:rsidRPr="001B1FE0">
        <w:rPr>
          <w:rFonts w:eastAsia="Times New Roman"/>
          <w:szCs w:val="24"/>
        </w:rPr>
        <w:t>της χώρας</w:t>
      </w:r>
      <w:r>
        <w:rPr>
          <w:rFonts w:eastAsia="Times New Roman"/>
          <w:szCs w:val="24"/>
        </w:rPr>
        <w:t>, και μια συνολική αναδιοργάν</w:t>
      </w:r>
      <w:r>
        <w:rPr>
          <w:rFonts w:eastAsia="Times New Roman"/>
          <w:szCs w:val="24"/>
        </w:rPr>
        <w:t>ωση της χωροταξίας των νοσοκομείων, των</w:t>
      </w:r>
      <w:r w:rsidRPr="001B1FE0">
        <w:rPr>
          <w:rFonts w:eastAsia="Times New Roman"/>
          <w:szCs w:val="24"/>
        </w:rPr>
        <w:t xml:space="preserve"> κέντρ</w:t>
      </w:r>
      <w:r>
        <w:rPr>
          <w:rFonts w:eastAsia="Times New Roman"/>
          <w:szCs w:val="24"/>
        </w:rPr>
        <w:t>ων</w:t>
      </w:r>
      <w:r w:rsidRPr="001B1FE0">
        <w:rPr>
          <w:rFonts w:eastAsia="Times New Roman"/>
          <w:szCs w:val="24"/>
        </w:rPr>
        <w:t xml:space="preserve"> </w:t>
      </w:r>
      <w:r>
        <w:rPr>
          <w:rFonts w:eastAsia="Times New Roman"/>
          <w:szCs w:val="24"/>
        </w:rPr>
        <w:t>υ</w:t>
      </w:r>
      <w:r w:rsidRPr="001B1FE0">
        <w:rPr>
          <w:rFonts w:eastAsia="Times New Roman"/>
          <w:szCs w:val="24"/>
        </w:rPr>
        <w:t>γείας</w:t>
      </w:r>
      <w:r>
        <w:rPr>
          <w:rFonts w:eastAsia="Times New Roman"/>
          <w:szCs w:val="24"/>
        </w:rPr>
        <w:t>, των περιφερειακών ιατρείων. Αυτό</w:t>
      </w:r>
      <w:r w:rsidRPr="001B1FE0">
        <w:rPr>
          <w:rFonts w:eastAsia="Times New Roman"/>
          <w:szCs w:val="24"/>
        </w:rPr>
        <w:t xml:space="preserve"> είπα</w:t>
      </w:r>
      <w:r>
        <w:rPr>
          <w:rFonts w:eastAsia="Times New Roman"/>
          <w:szCs w:val="24"/>
        </w:rPr>
        <w:t>.</w:t>
      </w:r>
      <w:r w:rsidRPr="001B1FE0">
        <w:rPr>
          <w:rFonts w:eastAsia="Times New Roman"/>
          <w:szCs w:val="24"/>
        </w:rPr>
        <w:t xml:space="preserve"> </w:t>
      </w:r>
      <w:r>
        <w:rPr>
          <w:rFonts w:eastAsia="Times New Roman"/>
          <w:szCs w:val="24"/>
        </w:rPr>
        <w:t>Ό</w:t>
      </w:r>
      <w:r w:rsidRPr="001B1FE0">
        <w:rPr>
          <w:rFonts w:eastAsia="Times New Roman"/>
          <w:szCs w:val="24"/>
        </w:rPr>
        <w:t>χι ότι δεν έχουμε χ</w:t>
      </w:r>
      <w:r>
        <w:rPr>
          <w:rFonts w:eastAsia="Times New Roman"/>
          <w:szCs w:val="24"/>
        </w:rPr>
        <w:t>άρτη</w:t>
      </w:r>
      <w:r w:rsidRPr="001B1FE0">
        <w:rPr>
          <w:rFonts w:eastAsia="Times New Roman"/>
          <w:szCs w:val="24"/>
        </w:rPr>
        <w:t xml:space="preserve"> αναγκών</w:t>
      </w:r>
      <w:r>
        <w:rPr>
          <w:rFonts w:eastAsia="Times New Roman"/>
          <w:szCs w:val="24"/>
        </w:rPr>
        <w:t>.</w:t>
      </w:r>
    </w:p>
    <w:p w14:paraId="62104B9D" w14:textId="77777777" w:rsidR="000F52B4" w:rsidRDefault="00ED3287">
      <w:pPr>
        <w:spacing w:line="600" w:lineRule="auto"/>
        <w:ind w:firstLine="720"/>
        <w:contextualSpacing/>
        <w:jc w:val="both"/>
        <w:rPr>
          <w:rFonts w:eastAsia="Times New Roman"/>
          <w:szCs w:val="24"/>
        </w:rPr>
      </w:pPr>
      <w:r>
        <w:rPr>
          <w:rFonts w:eastAsia="Times New Roman"/>
          <w:szCs w:val="24"/>
        </w:rPr>
        <w:lastRenderedPageBreak/>
        <w:t xml:space="preserve">Η μεταρρύθμιση στην </w:t>
      </w:r>
      <w:r>
        <w:rPr>
          <w:rFonts w:eastAsia="Times New Roman"/>
          <w:szCs w:val="24"/>
        </w:rPr>
        <w:t>π</w:t>
      </w:r>
      <w:r>
        <w:rPr>
          <w:rFonts w:eastAsia="Times New Roman"/>
          <w:szCs w:val="24"/>
        </w:rPr>
        <w:t>ρωτοβάθμια</w:t>
      </w:r>
      <w:r w:rsidRPr="001B1FE0">
        <w:rPr>
          <w:rFonts w:eastAsia="Times New Roman"/>
          <w:szCs w:val="24"/>
        </w:rPr>
        <w:t xml:space="preserve"> </w:t>
      </w:r>
      <w:r>
        <w:rPr>
          <w:rFonts w:eastAsia="Times New Roman"/>
          <w:szCs w:val="24"/>
        </w:rPr>
        <w:t>φ</w:t>
      </w:r>
      <w:r w:rsidRPr="001B1FE0">
        <w:rPr>
          <w:rFonts w:eastAsia="Times New Roman"/>
          <w:szCs w:val="24"/>
        </w:rPr>
        <w:t xml:space="preserve">ροντίδα και το σχέδιο που υποβάλαμε στην </w:t>
      </w:r>
      <w:r>
        <w:rPr>
          <w:rFonts w:eastAsia="Times New Roman"/>
          <w:szCs w:val="24"/>
        </w:rPr>
        <w:t>Κ</w:t>
      </w:r>
      <w:r w:rsidRPr="001B1FE0">
        <w:rPr>
          <w:rFonts w:eastAsia="Times New Roman"/>
          <w:szCs w:val="24"/>
        </w:rPr>
        <w:t>ομισιόν και χρηματοδοτήθηκε ακριβώς βασίστηκε σε μία</w:t>
      </w:r>
      <w:r w:rsidRPr="001B1FE0">
        <w:rPr>
          <w:rFonts w:eastAsia="Times New Roman"/>
          <w:szCs w:val="24"/>
        </w:rPr>
        <w:t xml:space="preserve"> καταγραφή ενός φαινομένου </w:t>
      </w:r>
      <w:r>
        <w:rPr>
          <w:rFonts w:eastAsia="Times New Roman"/>
          <w:szCs w:val="24"/>
        </w:rPr>
        <w:t>υ</w:t>
      </w:r>
      <w:r w:rsidRPr="001B1FE0">
        <w:rPr>
          <w:rFonts w:eastAsia="Times New Roman"/>
          <w:szCs w:val="24"/>
        </w:rPr>
        <w:t>γειονομικής φτώχειας</w:t>
      </w:r>
      <w:r>
        <w:rPr>
          <w:rFonts w:eastAsia="Times New Roman"/>
          <w:szCs w:val="24"/>
        </w:rPr>
        <w:t xml:space="preserve"> που υπήρξε επί των ημερών σας. Για να τελειώνουμε με αυτή την ιστορία. Δεν υπήρχε ο θεσμός του οικογενειακού γιατρού</w:t>
      </w:r>
      <w:r w:rsidRPr="001B1FE0">
        <w:rPr>
          <w:rFonts w:eastAsia="Times New Roman"/>
          <w:szCs w:val="24"/>
        </w:rPr>
        <w:t xml:space="preserve"> στην Ελλάδα από ιδρύσεως του ΕΣΥ</w:t>
      </w:r>
      <w:r>
        <w:rPr>
          <w:rFonts w:eastAsia="Times New Roman"/>
          <w:szCs w:val="24"/>
        </w:rPr>
        <w:t>.</w:t>
      </w:r>
      <w:r w:rsidRPr="001B1FE0">
        <w:rPr>
          <w:rFonts w:eastAsia="Times New Roman"/>
          <w:szCs w:val="24"/>
        </w:rPr>
        <w:t xml:space="preserve"> </w:t>
      </w:r>
      <w:r>
        <w:rPr>
          <w:rFonts w:eastAsia="Times New Roman"/>
          <w:szCs w:val="24"/>
        </w:rPr>
        <w:t>Απο</w:t>
      </w:r>
      <w:r w:rsidRPr="001B1FE0">
        <w:rPr>
          <w:rFonts w:eastAsia="Times New Roman"/>
          <w:szCs w:val="24"/>
        </w:rPr>
        <w:t xml:space="preserve">διοργανώθηκαν οι </w:t>
      </w:r>
      <w:r>
        <w:rPr>
          <w:rFonts w:eastAsia="Times New Roman"/>
          <w:szCs w:val="24"/>
        </w:rPr>
        <w:t>δ</w:t>
      </w:r>
      <w:r w:rsidRPr="001B1FE0">
        <w:rPr>
          <w:rFonts w:eastAsia="Times New Roman"/>
          <w:szCs w:val="24"/>
        </w:rPr>
        <w:t xml:space="preserve">ημόσιες δομές στα αστικά κέντρα το </w:t>
      </w:r>
      <w:r w:rsidRPr="001B1FE0">
        <w:rPr>
          <w:rFonts w:eastAsia="Times New Roman"/>
          <w:szCs w:val="24"/>
        </w:rPr>
        <w:t>2014 με την παρέμβαση Γεωργιάδη</w:t>
      </w:r>
      <w:r>
        <w:rPr>
          <w:rFonts w:eastAsia="Times New Roman"/>
          <w:szCs w:val="24"/>
        </w:rPr>
        <w:t>, που εκδιώχθηκαν μαζικά</w:t>
      </w:r>
      <w:r w:rsidRPr="001B1FE0">
        <w:rPr>
          <w:rFonts w:eastAsia="Times New Roman"/>
          <w:szCs w:val="24"/>
        </w:rPr>
        <w:t xml:space="preserve"> </w:t>
      </w:r>
      <w:r>
        <w:rPr>
          <w:rFonts w:eastAsia="Times New Roman"/>
          <w:szCs w:val="24"/>
        </w:rPr>
        <w:t>τρεις χιλιάδες</w:t>
      </w:r>
      <w:r w:rsidRPr="001B1FE0">
        <w:rPr>
          <w:rFonts w:eastAsia="Times New Roman"/>
          <w:szCs w:val="24"/>
        </w:rPr>
        <w:t xml:space="preserve"> </w:t>
      </w:r>
      <w:r>
        <w:rPr>
          <w:rFonts w:eastAsia="Times New Roman"/>
          <w:szCs w:val="24"/>
        </w:rPr>
        <w:t xml:space="preserve">ειδικευμένοι </w:t>
      </w:r>
      <w:r w:rsidRPr="001B1FE0">
        <w:rPr>
          <w:rFonts w:eastAsia="Times New Roman"/>
          <w:szCs w:val="24"/>
        </w:rPr>
        <w:t>γιατροί</w:t>
      </w:r>
      <w:r>
        <w:rPr>
          <w:rFonts w:eastAsia="Times New Roman"/>
          <w:szCs w:val="24"/>
        </w:rPr>
        <w:t>.</w:t>
      </w:r>
      <w:r w:rsidRPr="001B1FE0">
        <w:rPr>
          <w:rFonts w:eastAsia="Times New Roman"/>
          <w:szCs w:val="24"/>
        </w:rPr>
        <w:t xml:space="preserve"> </w:t>
      </w:r>
      <w:r>
        <w:rPr>
          <w:rFonts w:eastAsia="Times New Roman"/>
          <w:szCs w:val="24"/>
        </w:rPr>
        <w:t>Τέτοια διαρροή δεν υπήρξε ποτέ στο</w:t>
      </w:r>
      <w:r w:rsidRPr="001B1FE0">
        <w:rPr>
          <w:rFonts w:eastAsia="Times New Roman"/>
          <w:szCs w:val="24"/>
        </w:rPr>
        <w:t xml:space="preserve"> </w:t>
      </w:r>
      <w:r>
        <w:rPr>
          <w:rFonts w:eastAsia="Times New Roman"/>
          <w:szCs w:val="24"/>
        </w:rPr>
        <w:t>δ</w:t>
      </w:r>
      <w:r w:rsidRPr="001B1FE0">
        <w:rPr>
          <w:rFonts w:eastAsia="Times New Roman"/>
          <w:szCs w:val="24"/>
        </w:rPr>
        <w:t xml:space="preserve">ημόσιο </w:t>
      </w:r>
      <w:r>
        <w:rPr>
          <w:rFonts w:eastAsia="Times New Roman"/>
          <w:szCs w:val="24"/>
        </w:rPr>
        <w:t>σ</w:t>
      </w:r>
      <w:r w:rsidRPr="001B1FE0">
        <w:rPr>
          <w:rFonts w:eastAsia="Times New Roman"/>
          <w:szCs w:val="24"/>
        </w:rPr>
        <w:t xml:space="preserve">ύστημα </w:t>
      </w:r>
      <w:r>
        <w:rPr>
          <w:rFonts w:eastAsia="Times New Roman"/>
          <w:szCs w:val="24"/>
        </w:rPr>
        <w:t>υ</w:t>
      </w:r>
      <w:r w:rsidRPr="001B1FE0">
        <w:rPr>
          <w:rFonts w:eastAsia="Times New Roman"/>
          <w:szCs w:val="24"/>
        </w:rPr>
        <w:t>γείας</w:t>
      </w:r>
      <w:r>
        <w:rPr>
          <w:rFonts w:eastAsia="Times New Roman"/>
          <w:szCs w:val="24"/>
        </w:rPr>
        <w:t>.</w:t>
      </w:r>
    </w:p>
    <w:p w14:paraId="62104B9E" w14:textId="77777777" w:rsidR="000F52B4" w:rsidRDefault="00ED3287">
      <w:pPr>
        <w:spacing w:line="600" w:lineRule="auto"/>
        <w:ind w:firstLine="720"/>
        <w:contextualSpacing/>
        <w:jc w:val="both"/>
        <w:rPr>
          <w:rFonts w:eastAsia="Times New Roman"/>
          <w:szCs w:val="24"/>
        </w:rPr>
      </w:pPr>
      <w:r>
        <w:rPr>
          <w:rFonts w:eastAsia="Times New Roman"/>
          <w:szCs w:val="24"/>
        </w:rPr>
        <w:t>Σε ένα τοπίο, λοιπόν,</w:t>
      </w:r>
      <w:r w:rsidRPr="001B1FE0">
        <w:rPr>
          <w:rFonts w:eastAsia="Times New Roman"/>
          <w:szCs w:val="24"/>
        </w:rPr>
        <w:t xml:space="preserve"> διαλυμένο</w:t>
      </w:r>
      <w:r>
        <w:rPr>
          <w:rFonts w:eastAsia="Times New Roman"/>
          <w:szCs w:val="24"/>
        </w:rPr>
        <w:t xml:space="preserve">, με τον κόσμο να </w:t>
      </w:r>
      <w:proofErr w:type="spellStart"/>
      <w:r>
        <w:rPr>
          <w:rFonts w:eastAsia="Times New Roman"/>
          <w:szCs w:val="24"/>
        </w:rPr>
        <w:t>φτωχοποιείται</w:t>
      </w:r>
      <w:proofErr w:type="spellEnd"/>
      <w:r w:rsidRPr="001B1FE0">
        <w:rPr>
          <w:rFonts w:eastAsia="Times New Roman"/>
          <w:szCs w:val="24"/>
        </w:rPr>
        <w:t xml:space="preserve"> και να επιβαρύν</w:t>
      </w:r>
      <w:r>
        <w:rPr>
          <w:rFonts w:eastAsia="Times New Roman"/>
          <w:szCs w:val="24"/>
        </w:rPr>
        <w:t xml:space="preserve">εται </w:t>
      </w:r>
      <w:r w:rsidRPr="001B1FE0">
        <w:rPr>
          <w:rFonts w:eastAsia="Times New Roman"/>
          <w:szCs w:val="24"/>
        </w:rPr>
        <w:t>οικονομικά</w:t>
      </w:r>
      <w:r>
        <w:rPr>
          <w:rFonts w:eastAsia="Times New Roman"/>
          <w:szCs w:val="24"/>
        </w:rPr>
        <w:t>,</w:t>
      </w:r>
      <w:r w:rsidRPr="001B1FE0">
        <w:rPr>
          <w:rFonts w:eastAsia="Times New Roman"/>
          <w:szCs w:val="24"/>
        </w:rPr>
        <w:t xml:space="preserve"> </w:t>
      </w:r>
      <w:r>
        <w:rPr>
          <w:rFonts w:eastAsia="Times New Roman"/>
          <w:szCs w:val="24"/>
        </w:rPr>
        <w:t>έ</w:t>
      </w:r>
      <w:r w:rsidRPr="001B1FE0">
        <w:rPr>
          <w:rFonts w:eastAsia="Times New Roman"/>
          <w:szCs w:val="24"/>
        </w:rPr>
        <w:t xml:space="preserve">ρχεται </w:t>
      </w:r>
      <w:r w:rsidRPr="001B1FE0">
        <w:rPr>
          <w:rFonts w:eastAsia="Times New Roman"/>
          <w:szCs w:val="24"/>
        </w:rPr>
        <w:t>μία μεταρρυθμιστική παρέμβαση ιδιαίτερα καινοτόμα</w:t>
      </w:r>
      <w:r>
        <w:rPr>
          <w:rFonts w:eastAsia="Times New Roman"/>
          <w:szCs w:val="24"/>
        </w:rPr>
        <w:t>,</w:t>
      </w:r>
      <w:r w:rsidRPr="001B1FE0">
        <w:rPr>
          <w:rFonts w:eastAsia="Times New Roman"/>
          <w:szCs w:val="24"/>
        </w:rPr>
        <w:t xml:space="preserve"> η οποία χρηματοδοτείται από την Ευρωπαϊκή Ένωση</w:t>
      </w:r>
      <w:r>
        <w:rPr>
          <w:rFonts w:eastAsia="Times New Roman"/>
          <w:szCs w:val="24"/>
        </w:rPr>
        <w:t>.</w:t>
      </w:r>
      <w:r w:rsidRPr="001B1FE0">
        <w:rPr>
          <w:rFonts w:eastAsia="Times New Roman"/>
          <w:szCs w:val="24"/>
        </w:rPr>
        <w:t xml:space="preserve"> </w:t>
      </w:r>
      <w:r>
        <w:rPr>
          <w:rFonts w:eastAsia="Times New Roman"/>
          <w:szCs w:val="24"/>
        </w:rPr>
        <w:t>Και β</w:t>
      </w:r>
      <w:r w:rsidRPr="001B1FE0">
        <w:rPr>
          <w:rFonts w:eastAsia="Times New Roman"/>
          <w:szCs w:val="24"/>
        </w:rPr>
        <w:t>εβαίως</w:t>
      </w:r>
      <w:r>
        <w:rPr>
          <w:rFonts w:eastAsia="Times New Roman"/>
          <w:szCs w:val="24"/>
        </w:rPr>
        <w:t>,</w:t>
      </w:r>
      <w:r w:rsidRPr="001B1FE0">
        <w:rPr>
          <w:rFonts w:eastAsia="Times New Roman"/>
          <w:szCs w:val="24"/>
        </w:rPr>
        <w:t xml:space="preserve"> το είπα και πριν</w:t>
      </w:r>
      <w:r>
        <w:rPr>
          <w:rFonts w:eastAsia="Times New Roman"/>
          <w:szCs w:val="24"/>
        </w:rPr>
        <w:t>,</w:t>
      </w:r>
      <w:r w:rsidRPr="001B1FE0">
        <w:rPr>
          <w:rFonts w:eastAsia="Times New Roman"/>
          <w:szCs w:val="24"/>
        </w:rPr>
        <w:t xml:space="preserve"> αλλά δεν ακούσατε</w:t>
      </w:r>
      <w:r>
        <w:rPr>
          <w:rFonts w:eastAsia="Times New Roman"/>
          <w:szCs w:val="24"/>
        </w:rPr>
        <w:t>,</w:t>
      </w:r>
      <w:r w:rsidRPr="001B1FE0">
        <w:rPr>
          <w:rFonts w:eastAsia="Times New Roman"/>
          <w:szCs w:val="24"/>
        </w:rPr>
        <w:t xml:space="preserve"> επινοήσαμε τρόπο για να χρηματοδοτηθεί αυτή η αλλαγή</w:t>
      </w:r>
      <w:r>
        <w:rPr>
          <w:rFonts w:eastAsia="Times New Roman"/>
          <w:szCs w:val="24"/>
        </w:rPr>
        <w:t>.</w:t>
      </w:r>
      <w:r w:rsidRPr="001B1FE0">
        <w:rPr>
          <w:rFonts w:eastAsia="Times New Roman"/>
          <w:szCs w:val="24"/>
        </w:rPr>
        <w:t xml:space="preserve"> Γιατί στο ΕΣΠΑ που σχεδιάσατε</w:t>
      </w:r>
      <w:r>
        <w:rPr>
          <w:rFonts w:eastAsia="Times New Roman"/>
          <w:szCs w:val="24"/>
        </w:rPr>
        <w:t>,</w:t>
      </w:r>
      <w:r w:rsidRPr="001B1FE0">
        <w:rPr>
          <w:rFonts w:eastAsia="Times New Roman"/>
          <w:szCs w:val="24"/>
        </w:rPr>
        <w:t xml:space="preserve"> κύριε συνάδελφε</w:t>
      </w:r>
      <w:r>
        <w:rPr>
          <w:rFonts w:eastAsia="Times New Roman"/>
          <w:szCs w:val="24"/>
        </w:rPr>
        <w:t>,</w:t>
      </w:r>
      <w:r w:rsidRPr="001B1FE0">
        <w:rPr>
          <w:rFonts w:eastAsia="Times New Roman"/>
          <w:szCs w:val="24"/>
        </w:rPr>
        <w:t xml:space="preserve"> </w:t>
      </w:r>
      <w:r>
        <w:rPr>
          <w:rFonts w:eastAsia="Times New Roman"/>
          <w:szCs w:val="24"/>
        </w:rPr>
        <w:t>δ</w:t>
      </w:r>
      <w:r w:rsidRPr="001B1FE0">
        <w:rPr>
          <w:rFonts w:eastAsia="Times New Roman"/>
          <w:szCs w:val="24"/>
        </w:rPr>
        <w:t xml:space="preserve">εν </w:t>
      </w:r>
      <w:r w:rsidRPr="001B1FE0">
        <w:rPr>
          <w:rFonts w:eastAsia="Times New Roman"/>
          <w:szCs w:val="24"/>
        </w:rPr>
        <w:t>υπήρχε</w:t>
      </w:r>
      <w:r>
        <w:rPr>
          <w:rFonts w:eastAsia="Times New Roman"/>
          <w:szCs w:val="24"/>
        </w:rPr>
        <w:t xml:space="preserve"> ούτε θεματικός άξονας ούτε τομεακό πρόγραμμα που να </w:t>
      </w:r>
      <w:r w:rsidRPr="001B1FE0">
        <w:rPr>
          <w:rFonts w:eastAsia="Times New Roman"/>
          <w:szCs w:val="24"/>
        </w:rPr>
        <w:t>αφορά τον τομέα της υγείας</w:t>
      </w:r>
      <w:r>
        <w:rPr>
          <w:rFonts w:eastAsia="Times New Roman"/>
          <w:szCs w:val="24"/>
        </w:rPr>
        <w:t>.</w:t>
      </w:r>
      <w:r w:rsidRPr="001B1FE0">
        <w:rPr>
          <w:rFonts w:eastAsia="Times New Roman"/>
          <w:szCs w:val="24"/>
        </w:rPr>
        <w:t xml:space="preserve"> </w:t>
      </w:r>
      <w:r>
        <w:rPr>
          <w:rFonts w:eastAsia="Times New Roman"/>
          <w:szCs w:val="24"/>
        </w:rPr>
        <w:t>Γι</w:t>
      </w:r>
      <w:r>
        <w:rPr>
          <w:rFonts w:eastAsia="Times New Roman"/>
          <w:szCs w:val="24"/>
        </w:rPr>
        <w:t>α</w:t>
      </w:r>
      <w:r>
        <w:rPr>
          <w:rFonts w:eastAsia="Times New Roman"/>
          <w:szCs w:val="24"/>
        </w:rPr>
        <w:t xml:space="preserve"> αυτό,</w:t>
      </w:r>
      <w:r w:rsidRPr="001B1FE0">
        <w:rPr>
          <w:rFonts w:eastAsia="Times New Roman"/>
          <w:szCs w:val="24"/>
        </w:rPr>
        <w:t xml:space="preserve"> κάτω από τον άξονα 9 </w:t>
      </w:r>
      <w:r>
        <w:rPr>
          <w:rFonts w:eastAsia="Times New Roman"/>
          <w:szCs w:val="24"/>
        </w:rPr>
        <w:t xml:space="preserve">για την αντιμετώπιση της φτώχειας, </w:t>
      </w:r>
      <w:r w:rsidRPr="001B1FE0">
        <w:rPr>
          <w:rFonts w:eastAsia="Times New Roman"/>
          <w:szCs w:val="24"/>
        </w:rPr>
        <w:t xml:space="preserve">αναλύοντας </w:t>
      </w:r>
      <w:r>
        <w:rPr>
          <w:rFonts w:eastAsia="Times New Roman"/>
          <w:szCs w:val="24"/>
        </w:rPr>
        <w:t xml:space="preserve">αυτά που σας </w:t>
      </w:r>
      <w:r w:rsidRPr="001B1FE0">
        <w:rPr>
          <w:rFonts w:eastAsia="Times New Roman"/>
          <w:szCs w:val="24"/>
        </w:rPr>
        <w:t xml:space="preserve">λέω </w:t>
      </w:r>
      <w:r w:rsidRPr="001B1FE0">
        <w:rPr>
          <w:rFonts w:eastAsia="Times New Roman"/>
          <w:szCs w:val="24"/>
        </w:rPr>
        <w:lastRenderedPageBreak/>
        <w:t>τόση ώρα</w:t>
      </w:r>
      <w:r>
        <w:rPr>
          <w:rFonts w:eastAsia="Times New Roman"/>
          <w:szCs w:val="24"/>
        </w:rPr>
        <w:t xml:space="preserve"> για την υγειονομική φτώχεια</w:t>
      </w:r>
      <w:r w:rsidRPr="001B1FE0">
        <w:rPr>
          <w:rFonts w:eastAsia="Times New Roman"/>
          <w:szCs w:val="24"/>
        </w:rPr>
        <w:t xml:space="preserve"> </w:t>
      </w:r>
      <w:r>
        <w:rPr>
          <w:rFonts w:eastAsia="Times New Roman"/>
          <w:szCs w:val="24"/>
        </w:rPr>
        <w:t>η οποία υπήρξε</w:t>
      </w:r>
      <w:r w:rsidRPr="001B1FE0">
        <w:rPr>
          <w:rFonts w:eastAsia="Times New Roman"/>
          <w:szCs w:val="24"/>
        </w:rPr>
        <w:t xml:space="preserve"> στη χώρα </w:t>
      </w:r>
      <w:r>
        <w:rPr>
          <w:rFonts w:eastAsia="Times New Roman"/>
          <w:szCs w:val="24"/>
        </w:rPr>
        <w:t>μας,</w:t>
      </w:r>
      <w:r w:rsidRPr="001B1FE0">
        <w:rPr>
          <w:rFonts w:eastAsia="Times New Roman"/>
          <w:szCs w:val="24"/>
        </w:rPr>
        <w:t xml:space="preserve"> καταφέραμ</w:t>
      </w:r>
      <w:r w:rsidRPr="001B1FE0">
        <w:rPr>
          <w:rFonts w:eastAsia="Times New Roman"/>
          <w:szCs w:val="24"/>
        </w:rPr>
        <w:t>ε να εντάξου</w:t>
      </w:r>
      <w:r>
        <w:rPr>
          <w:rFonts w:eastAsia="Times New Roman"/>
          <w:szCs w:val="24"/>
        </w:rPr>
        <w:t>με αυτή</w:t>
      </w:r>
      <w:r w:rsidRPr="001B1FE0">
        <w:rPr>
          <w:rFonts w:eastAsia="Times New Roman"/>
          <w:szCs w:val="24"/>
        </w:rPr>
        <w:t xml:space="preserve"> την πάρα πολύ σημαντική χρηματοδότηση</w:t>
      </w:r>
      <w:r>
        <w:rPr>
          <w:rFonts w:eastAsia="Times New Roman"/>
          <w:szCs w:val="24"/>
        </w:rPr>
        <w:t>.</w:t>
      </w:r>
      <w:r w:rsidRPr="001B1FE0">
        <w:rPr>
          <w:rFonts w:eastAsia="Times New Roman"/>
          <w:szCs w:val="24"/>
        </w:rPr>
        <w:t xml:space="preserve"> </w:t>
      </w:r>
    </w:p>
    <w:p w14:paraId="62104B9F" w14:textId="77777777" w:rsidR="000F52B4" w:rsidRDefault="00ED3287">
      <w:pPr>
        <w:spacing w:line="600" w:lineRule="auto"/>
        <w:ind w:firstLine="720"/>
        <w:contextualSpacing/>
        <w:jc w:val="both"/>
        <w:rPr>
          <w:rFonts w:eastAsia="Times New Roman"/>
          <w:szCs w:val="24"/>
        </w:rPr>
      </w:pPr>
      <w:r>
        <w:rPr>
          <w:rFonts w:eastAsia="Times New Roman"/>
          <w:szCs w:val="24"/>
        </w:rPr>
        <w:t>Με αυτόν τον τρόπο,</w:t>
      </w:r>
      <w:r w:rsidRPr="001B1FE0">
        <w:rPr>
          <w:rFonts w:eastAsia="Times New Roman"/>
          <w:szCs w:val="24"/>
        </w:rPr>
        <w:t xml:space="preserve"> είχαμε τη δυνατότητα να προσθέσουμε </w:t>
      </w:r>
      <w:r>
        <w:rPr>
          <w:rFonts w:eastAsia="Times New Roman"/>
          <w:szCs w:val="24"/>
        </w:rPr>
        <w:t xml:space="preserve">δημόσιες δομές στο </w:t>
      </w:r>
      <w:r>
        <w:rPr>
          <w:rFonts w:eastAsia="Times New Roman"/>
          <w:szCs w:val="24"/>
        </w:rPr>
        <w:t>σ</w:t>
      </w:r>
      <w:r w:rsidRPr="001B1FE0">
        <w:rPr>
          <w:rFonts w:eastAsia="Times New Roman"/>
          <w:szCs w:val="24"/>
        </w:rPr>
        <w:t xml:space="preserve">ύστημα </w:t>
      </w:r>
      <w:r>
        <w:rPr>
          <w:rFonts w:eastAsia="Times New Roman"/>
          <w:szCs w:val="24"/>
        </w:rPr>
        <w:t>υ</w:t>
      </w:r>
      <w:r w:rsidRPr="001B1FE0">
        <w:rPr>
          <w:rFonts w:eastAsia="Times New Roman"/>
          <w:szCs w:val="24"/>
        </w:rPr>
        <w:t>γείας</w:t>
      </w:r>
      <w:r>
        <w:rPr>
          <w:rFonts w:eastAsia="Times New Roman"/>
          <w:szCs w:val="24"/>
        </w:rPr>
        <w:t>.</w:t>
      </w:r>
      <w:r w:rsidRPr="001B1FE0">
        <w:rPr>
          <w:rFonts w:eastAsia="Times New Roman"/>
          <w:szCs w:val="24"/>
        </w:rPr>
        <w:t xml:space="preserve"> </w:t>
      </w:r>
      <w:r>
        <w:rPr>
          <w:rFonts w:eastAsia="Times New Roman"/>
          <w:szCs w:val="24"/>
        </w:rPr>
        <w:t>Αυτό έχει να γίνει από τη δεκαετία του 1990. Τα τελευταία κέντρα υγείας στην Ελλάδα φτιάχτηκαν στα τέλη τ</w:t>
      </w:r>
      <w:r>
        <w:rPr>
          <w:rFonts w:eastAsia="Times New Roman"/>
          <w:szCs w:val="24"/>
        </w:rPr>
        <w:t>ης δεκαετίας του 1990. Κ</w:t>
      </w:r>
      <w:r w:rsidRPr="001B1FE0">
        <w:rPr>
          <w:rFonts w:eastAsia="Times New Roman"/>
          <w:szCs w:val="24"/>
        </w:rPr>
        <w:t xml:space="preserve">αι μέσα σε </w:t>
      </w:r>
      <w:r>
        <w:rPr>
          <w:rFonts w:eastAsia="Times New Roman"/>
          <w:szCs w:val="24"/>
        </w:rPr>
        <w:t xml:space="preserve">έναν χρόνο έχουμε σε </w:t>
      </w:r>
      <w:r w:rsidRPr="001B1FE0">
        <w:rPr>
          <w:rFonts w:eastAsia="Times New Roman"/>
          <w:szCs w:val="24"/>
        </w:rPr>
        <w:t xml:space="preserve">λειτουργία </w:t>
      </w:r>
      <w:proofErr w:type="spellStart"/>
      <w:r>
        <w:rPr>
          <w:rFonts w:eastAsia="Times New Roman"/>
          <w:szCs w:val="24"/>
        </w:rPr>
        <w:t>εκατόν</w:t>
      </w:r>
      <w:proofErr w:type="spellEnd"/>
      <w:r>
        <w:rPr>
          <w:rFonts w:eastAsia="Times New Roman"/>
          <w:szCs w:val="24"/>
        </w:rPr>
        <w:t xml:space="preserve"> είκοσι</w:t>
      </w:r>
      <w:r w:rsidRPr="001B1FE0">
        <w:rPr>
          <w:rFonts w:eastAsia="Times New Roman"/>
          <w:szCs w:val="24"/>
        </w:rPr>
        <w:t xml:space="preserve"> δομές</w:t>
      </w:r>
      <w:r>
        <w:rPr>
          <w:rFonts w:eastAsia="Times New Roman"/>
          <w:szCs w:val="24"/>
        </w:rPr>
        <w:t>,</w:t>
      </w:r>
      <w:r w:rsidRPr="001B1FE0">
        <w:rPr>
          <w:rFonts w:eastAsia="Times New Roman"/>
          <w:szCs w:val="24"/>
        </w:rPr>
        <w:t xml:space="preserve"> το 50% του </w:t>
      </w:r>
      <w:r>
        <w:rPr>
          <w:rFonts w:eastAsia="Times New Roman"/>
          <w:szCs w:val="24"/>
        </w:rPr>
        <w:t xml:space="preserve">αρχικού </w:t>
      </w:r>
      <w:r w:rsidRPr="001B1FE0">
        <w:rPr>
          <w:rFonts w:eastAsia="Times New Roman"/>
          <w:szCs w:val="24"/>
        </w:rPr>
        <w:t>σχεδιασμού</w:t>
      </w:r>
      <w:r>
        <w:rPr>
          <w:rFonts w:eastAsia="Times New Roman"/>
          <w:szCs w:val="24"/>
        </w:rPr>
        <w:t>. Ε</w:t>
      </w:r>
      <w:r w:rsidRPr="001B1FE0">
        <w:rPr>
          <w:rFonts w:eastAsia="Times New Roman"/>
          <w:szCs w:val="24"/>
        </w:rPr>
        <w:t>ίναι τεράστιος διοικητικός</w:t>
      </w:r>
      <w:r>
        <w:rPr>
          <w:rFonts w:eastAsia="Times New Roman"/>
          <w:szCs w:val="24"/>
        </w:rPr>
        <w:t>,</w:t>
      </w:r>
      <w:r w:rsidRPr="001B1FE0">
        <w:rPr>
          <w:rFonts w:eastAsia="Times New Roman"/>
          <w:szCs w:val="24"/>
        </w:rPr>
        <w:t xml:space="preserve"> διαχειριστικός</w:t>
      </w:r>
      <w:r>
        <w:rPr>
          <w:rFonts w:eastAsia="Times New Roman"/>
          <w:szCs w:val="24"/>
        </w:rPr>
        <w:t>,</w:t>
      </w:r>
      <w:r w:rsidRPr="001B1FE0">
        <w:rPr>
          <w:rFonts w:eastAsia="Times New Roman"/>
          <w:szCs w:val="24"/>
        </w:rPr>
        <w:t xml:space="preserve"> λειτουργικός και οργανωτικός </w:t>
      </w:r>
      <w:r>
        <w:rPr>
          <w:rFonts w:eastAsia="Times New Roman"/>
          <w:szCs w:val="24"/>
        </w:rPr>
        <w:t>άθλος</w:t>
      </w:r>
      <w:r w:rsidRPr="001B1FE0">
        <w:rPr>
          <w:rFonts w:eastAsia="Times New Roman"/>
          <w:szCs w:val="24"/>
        </w:rPr>
        <w:t xml:space="preserve"> αυτό</w:t>
      </w:r>
      <w:r>
        <w:rPr>
          <w:rFonts w:eastAsia="Times New Roman"/>
          <w:szCs w:val="24"/>
        </w:rPr>
        <w:t>!</w:t>
      </w:r>
      <w:r w:rsidRPr="001B1FE0">
        <w:rPr>
          <w:rFonts w:eastAsia="Times New Roman"/>
          <w:szCs w:val="24"/>
        </w:rPr>
        <w:t xml:space="preserve"> </w:t>
      </w:r>
      <w:r>
        <w:rPr>
          <w:rFonts w:eastAsia="Times New Roman"/>
          <w:szCs w:val="24"/>
        </w:rPr>
        <w:t>Και είναι σε συνθήκες κρίσης, σε συνθήκες περιορισμ</w:t>
      </w:r>
      <w:r>
        <w:rPr>
          <w:rFonts w:eastAsia="Times New Roman"/>
          <w:szCs w:val="24"/>
        </w:rPr>
        <w:t>ών, σε συνθήκες λιτότητας. Έχουμε χίλιους</w:t>
      </w:r>
      <w:r w:rsidRPr="001B1FE0">
        <w:rPr>
          <w:rFonts w:eastAsia="Times New Roman"/>
          <w:szCs w:val="24"/>
        </w:rPr>
        <w:t xml:space="preserve"> παραπάνω εργαζόμενους στη δημόσια </w:t>
      </w:r>
      <w:r>
        <w:rPr>
          <w:rFonts w:eastAsia="Times New Roman"/>
          <w:szCs w:val="24"/>
        </w:rPr>
        <w:t>π</w:t>
      </w:r>
      <w:r w:rsidRPr="001B1FE0">
        <w:rPr>
          <w:rFonts w:eastAsia="Times New Roman"/>
          <w:szCs w:val="24"/>
        </w:rPr>
        <w:t xml:space="preserve">ρωτοβάθμια </w:t>
      </w:r>
      <w:r>
        <w:rPr>
          <w:rFonts w:eastAsia="Times New Roman"/>
          <w:szCs w:val="24"/>
        </w:rPr>
        <w:t>φ</w:t>
      </w:r>
      <w:r w:rsidRPr="001B1FE0">
        <w:rPr>
          <w:rFonts w:eastAsia="Times New Roman"/>
          <w:szCs w:val="24"/>
        </w:rPr>
        <w:t xml:space="preserve">ροντίδα </w:t>
      </w:r>
      <w:r>
        <w:rPr>
          <w:rFonts w:eastAsia="Times New Roman"/>
          <w:szCs w:val="24"/>
        </w:rPr>
        <w:t>υ</w:t>
      </w:r>
      <w:r w:rsidRPr="001B1FE0">
        <w:rPr>
          <w:rFonts w:eastAsia="Times New Roman"/>
          <w:szCs w:val="24"/>
        </w:rPr>
        <w:t xml:space="preserve">γείας </w:t>
      </w:r>
      <w:r>
        <w:rPr>
          <w:rFonts w:eastAsia="Times New Roman"/>
          <w:szCs w:val="24"/>
        </w:rPr>
        <w:t>κ</w:t>
      </w:r>
      <w:r w:rsidRPr="001B1FE0">
        <w:rPr>
          <w:rFonts w:eastAsia="Times New Roman"/>
          <w:szCs w:val="24"/>
        </w:rPr>
        <w:t xml:space="preserve">ι έχουμε </w:t>
      </w:r>
      <w:r>
        <w:rPr>
          <w:rFonts w:eastAsia="Times New Roman"/>
          <w:szCs w:val="24"/>
        </w:rPr>
        <w:t xml:space="preserve">τριακόσιους γιατρούς παραπάνω, </w:t>
      </w:r>
      <w:r w:rsidRPr="001B1FE0">
        <w:rPr>
          <w:rFonts w:eastAsia="Times New Roman"/>
          <w:szCs w:val="24"/>
        </w:rPr>
        <w:t xml:space="preserve">οι οποίοι σιγά-σιγά </w:t>
      </w:r>
      <w:r>
        <w:rPr>
          <w:rFonts w:eastAsia="Times New Roman"/>
          <w:szCs w:val="24"/>
        </w:rPr>
        <w:t>α</w:t>
      </w:r>
      <w:r w:rsidRPr="001B1FE0">
        <w:rPr>
          <w:rFonts w:eastAsia="Times New Roman"/>
          <w:szCs w:val="24"/>
        </w:rPr>
        <w:t xml:space="preserve">ρχίζουν και </w:t>
      </w:r>
      <w:r>
        <w:rPr>
          <w:rFonts w:eastAsia="Times New Roman"/>
          <w:szCs w:val="24"/>
        </w:rPr>
        <w:t xml:space="preserve">εμφυσούν </w:t>
      </w:r>
      <w:r w:rsidRPr="001B1FE0">
        <w:rPr>
          <w:rFonts w:eastAsia="Times New Roman"/>
          <w:szCs w:val="24"/>
        </w:rPr>
        <w:t xml:space="preserve">μία νέα φιλοσοφία στο </w:t>
      </w:r>
      <w:r>
        <w:rPr>
          <w:rFonts w:eastAsia="Times New Roman"/>
          <w:szCs w:val="24"/>
        </w:rPr>
        <w:t>σ</w:t>
      </w:r>
      <w:r w:rsidRPr="001B1FE0">
        <w:rPr>
          <w:rFonts w:eastAsia="Times New Roman"/>
          <w:szCs w:val="24"/>
        </w:rPr>
        <w:t xml:space="preserve">ύστημα </w:t>
      </w:r>
      <w:r>
        <w:rPr>
          <w:rFonts w:eastAsia="Times New Roman"/>
          <w:szCs w:val="24"/>
        </w:rPr>
        <w:t>υ</w:t>
      </w:r>
      <w:r w:rsidRPr="001B1FE0">
        <w:rPr>
          <w:rFonts w:eastAsia="Times New Roman"/>
          <w:szCs w:val="24"/>
        </w:rPr>
        <w:t xml:space="preserve">γείας και στην κουλτούρα και των </w:t>
      </w:r>
      <w:r w:rsidRPr="001B1FE0">
        <w:rPr>
          <w:rFonts w:eastAsia="Times New Roman"/>
          <w:szCs w:val="24"/>
        </w:rPr>
        <w:t xml:space="preserve">επαγγελματιών υγείας </w:t>
      </w:r>
      <w:r>
        <w:rPr>
          <w:rFonts w:eastAsia="Times New Roman"/>
          <w:szCs w:val="24"/>
        </w:rPr>
        <w:t>α</w:t>
      </w:r>
      <w:r w:rsidRPr="001B1FE0">
        <w:rPr>
          <w:rFonts w:eastAsia="Times New Roman"/>
          <w:szCs w:val="24"/>
        </w:rPr>
        <w:t>λλά και των πολιτών</w:t>
      </w:r>
      <w:r>
        <w:rPr>
          <w:rFonts w:eastAsia="Times New Roman"/>
          <w:szCs w:val="24"/>
        </w:rPr>
        <w:t xml:space="preserve">. </w:t>
      </w:r>
    </w:p>
    <w:p w14:paraId="62104BA0" w14:textId="77777777" w:rsidR="000F52B4" w:rsidRDefault="00ED3287">
      <w:pPr>
        <w:spacing w:line="600" w:lineRule="auto"/>
        <w:ind w:firstLine="720"/>
        <w:contextualSpacing/>
        <w:jc w:val="both"/>
        <w:rPr>
          <w:rFonts w:eastAsia="Times New Roman"/>
          <w:szCs w:val="24"/>
        </w:rPr>
      </w:pPr>
      <w:r>
        <w:rPr>
          <w:rFonts w:eastAsia="Times New Roman"/>
          <w:szCs w:val="24"/>
        </w:rPr>
        <w:t>Είναι</w:t>
      </w:r>
      <w:r w:rsidRPr="001B1FE0">
        <w:rPr>
          <w:rFonts w:eastAsia="Times New Roman"/>
          <w:szCs w:val="24"/>
        </w:rPr>
        <w:t xml:space="preserve"> μία φιλοσοφία που δεν λέει ότι </w:t>
      </w:r>
      <w:r>
        <w:rPr>
          <w:rFonts w:eastAsia="Times New Roman"/>
          <w:szCs w:val="24"/>
        </w:rPr>
        <w:t>π</w:t>
      </w:r>
      <w:r w:rsidRPr="001B1FE0">
        <w:rPr>
          <w:rFonts w:eastAsia="Times New Roman"/>
          <w:szCs w:val="24"/>
        </w:rPr>
        <w:t xml:space="preserve">ρωτοβάθμια </w:t>
      </w:r>
      <w:r>
        <w:rPr>
          <w:rFonts w:eastAsia="Times New Roman"/>
          <w:szCs w:val="24"/>
        </w:rPr>
        <w:t>φ</w:t>
      </w:r>
      <w:r w:rsidRPr="001B1FE0">
        <w:rPr>
          <w:rFonts w:eastAsia="Times New Roman"/>
          <w:szCs w:val="24"/>
        </w:rPr>
        <w:t xml:space="preserve">ροντίδα είναι μόνο η </w:t>
      </w:r>
      <w:proofErr w:type="spellStart"/>
      <w:r w:rsidRPr="001B1FE0">
        <w:rPr>
          <w:rFonts w:eastAsia="Times New Roman"/>
          <w:szCs w:val="24"/>
        </w:rPr>
        <w:t>εξωνοσοκομειακή</w:t>
      </w:r>
      <w:proofErr w:type="spellEnd"/>
      <w:r w:rsidRPr="001B1FE0">
        <w:rPr>
          <w:rFonts w:eastAsia="Times New Roman"/>
          <w:szCs w:val="24"/>
        </w:rPr>
        <w:t xml:space="preserve"> περίθαλψη και η </w:t>
      </w:r>
      <w:proofErr w:type="spellStart"/>
      <w:r w:rsidRPr="001B1FE0">
        <w:rPr>
          <w:rFonts w:eastAsia="Times New Roman"/>
          <w:szCs w:val="24"/>
        </w:rPr>
        <w:t>συνταγογράφηση</w:t>
      </w:r>
      <w:proofErr w:type="spellEnd"/>
      <w:r>
        <w:rPr>
          <w:rFonts w:eastAsia="Times New Roman"/>
          <w:szCs w:val="24"/>
        </w:rPr>
        <w:t>, αλλά είναι κάτι πολύ πιο ολοκληρωμένο και</w:t>
      </w:r>
      <w:r w:rsidRPr="001B1FE0">
        <w:rPr>
          <w:rFonts w:eastAsia="Times New Roman"/>
          <w:szCs w:val="24"/>
        </w:rPr>
        <w:t xml:space="preserve"> πολύ πιο </w:t>
      </w:r>
      <w:r w:rsidRPr="001B1FE0">
        <w:rPr>
          <w:rFonts w:eastAsia="Times New Roman"/>
          <w:szCs w:val="24"/>
        </w:rPr>
        <w:lastRenderedPageBreak/>
        <w:t>ευρύ</w:t>
      </w:r>
      <w:r>
        <w:rPr>
          <w:rFonts w:eastAsia="Times New Roman"/>
          <w:szCs w:val="24"/>
        </w:rPr>
        <w:t>,</w:t>
      </w:r>
      <w:r w:rsidRPr="001B1FE0">
        <w:rPr>
          <w:rFonts w:eastAsia="Times New Roman"/>
          <w:szCs w:val="24"/>
        </w:rPr>
        <w:t xml:space="preserve"> που έχει σχέση με την πρόληψη</w:t>
      </w:r>
      <w:r>
        <w:rPr>
          <w:rFonts w:eastAsia="Times New Roman"/>
          <w:szCs w:val="24"/>
        </w:rPr>
        <w:t>, με τη</w:t>
      </w:r>
      <w:r>
        <w:rPr>
          <w:rFonts w:eastAsia="Times New Roman"/>
          <w:szCs w:val="24"/>
        </w:rPr>
        <w:t xml:space="preserve">ν </w:t>
      </w:r>
      <w:r w:rsidRPr="001B1FE0">
        <w:rPr>
          <w:rFonts w:eastAsia="Times New Roman"/>
          <w:szCs w:val="24"/>
        </w:rPr>
        <w:t>αγωγή υγείας</w:t>
      </w:r>
      <w:r>
        <w:rPr>
          <w:rFonts w:eastAsia="Times New Roman"/>
          <w:szCs w:val="24"/>
        </w:rPr>
        <w:t>,</w:t>
      </w:r>
      <w:r w:rsidRPr="001B1FE0">
        <w:rPr>
          <w:rFonts w:eastAsia="Times New Roman"/>
          <w:szCs w:val="24"/>
        </w:rPr>
        <w:t xml:space="preserve"> με τους εμβολιασμούς</w:t>
      </w:r>
      <w:r>
        <w:rPr>
          <w:rFonts w:eastAsia="Times New Roman"/>
          <w:szCs w:val="24"/>
        </w:rPr>
        <w:t xml:space="preserve">, με τους </w:t>
      </w:r>
      <w:proofErr w:type="spellStart"/>
      <w:r>
        <w:rPr>
          <w:rFonts w:eastAsia="Times New Roman"/>
          <w:szCs w:val="24"/>
        </w:rPr>
        <w:t>προσυμπτωματικούς</w:t>
      </w:r>
      <w:proofErr w:type="spellEnd"/>
      <w:r>
        <w:rPr>
          <w:rFonts w:eastAsia="Times New Roman"/>
          <w:szCs w:val="24"/>
        </w:rPr>
        <w:t xml:space="preserve"> </w:t>
      </w:r>
      <w:r w:rsidRPr="001B1FE0">
        <w:rPr>
          <w:rFonts w:eastAsia="Times New Roman"/>
          <w:szCs w:val="24"/>
        </w:rPr>
        <w:t>ελέγχους</w:t>
      </w:r>
      <w:r>
        <w:rPr>
          <w:rFonts w:eastAsia="Times New Roman"/>
          <w:szCs w:val="24"/>
        </w:rPr>
        <w:t>,</w:t>
      </w:r>
      <w:r w:rsidRPr="001B1FE0">
        <w:rPr>
          <w:rFonts w:eastAsia="Times New Roman"/>
          <w:szCs w:val="24"/>
        </w:rPr>
        <w:t xml:space="preserve"> με </w:t>
      </w:r>
      <w:r>
        <w:rPr>
          <w:rFonts w:eastAsia="Times New Roman"/>
          <w:szCs w:val="24"/>
        </w:rPr>
        <w:t xml:space="preserve">τη συστηματική παρακολούθηση, με </w:t>
      </w:r>
      <w:r w:rsidRPr="001B1FE0">
        <w:rPr>
          <w:rFonts w:eastAsia="Times New Roman"/>
          <w:szCs w:val="24"/>
        </w:rPr>
        <w:t xml:space="preserve">τις παραπομπές μέσα </w:t>
      </w:r>
      <w:r>
        <w:rPr>
          <w:rFonts w:eastAsia="Times New Roman"/>
          <w:szCs w:val="24"/>
        </w:rPr>
        <w:t xml:space="preserve">από </w:t>
      </w:r>
      <w:r w:rsidRPr="001B1FE0">
        <w:rPr>
          <w:rFonts w:eastAsia="Times New Roman"/>
          <w:szCs w:val="24"/>
        </w:rPr>
        <w:t xml:space="preserve">ένα </w:t>
      </w:r>
      <w:r>
        <w:rPr>
          <w:rFonts w:eastAsia="Times New Roman"/>
          <w:szCs w:val="24"/>
        </w:rPr>
        <w:t xml:space="preserve">αξιόπιστο σύστημα διαχείρισης των αναγκών υγείας του ασθενή. </w:t>
      </w:r>
    </w:p>
    <w:p w14:paraId="62104BA1" w14:textId="77777777" w:rsidR="000F52B4" w:rsidRDefault="00ED3287">
      <w:pPr>
        <w:spacing w:line="600" w:lineRule="auto"/>
        <w:ind w:firstLine="720"/>
        <w:contextualSpacing/>
        <w:jc w:val="both"/>
        <w:rPr>
          <w:rFonts w:eastAsia="Times New Roman"/>
          <w:szCs w:val="24"/>
        </w:rPr>
      </w:pPr>
      <w:r>
        <w:rPr>
          <w:rFonts w:eastAsia="Times New Roman"/>
          <w:szCs w:val="24"/>
        </w:rPr>
        <w:t>Α</w:t>
      </w:r>
      <w:r w:rsidRPr="001B1FE0">
        <w:rPr>
          <w:rFonts w:eastAsia="Times New Roman"/>
          <w:szCs w:val="24"/>
        </w:rPr>
        <w:t>υτή είναι μία τεράστια αλλαγή συνείδησης</w:t>
      </w:r>
      <w:r>
        <w:rPr>
          <w:rFonts w:eastAsia="Times New Roman"/>
          <w:szCs w:val="24"/>
        </w:rPr>
        <w:t>,</w:t>
      </w:r>
      <w:r w:rsidRPr="001B1FE0">
        <w:rPr>
          <w:rFonts w:eastAsia="Times New Roman"/>
          <w:szCs w:val="24"/>
        </w:rPr>
        <w:t xml:space="preserve"> είναι ένα νέο</w:t>
      </w:r>
      <w:r w:rsidRPr="001B1FE0">
        <w:rPr>
          <w:rFonts w:eastAsia="Times New Roman"/>
          <w:szCs w:val="24"/>
        </w:rPr>
        <w:t xml:space="preserve"> υπόδειγμα</w:t>
      </w:r>
      <w:r>
        <w:rPr>
          <w:rFonts w:eastAsia="Times New Roman"/>
          <w:szCs w:val="24"/>
        </w:rPr>
        <w:t>, το οποίο, β</w:t>
      </w:r>
      <w:r w:rsidRPr="001B1FE0">
        <w:rPr>
          <w:rFonts w:eastAsia="Times New Roman"/>
          <w:szCs w:val="24"/>
        </w:rPr>
        <w:t>εβαίως</w:t>
      </w:r>
      <w:r>
        <w:rPr>
          <w:rFonts w:eastAsia="Times New Roman"/>
          <w:szCs w:val="24"/>
        </w:rPr>
        <w:t>,</w:t>
      </w:r>
      <w:r w:rsidRPr="001B1FE0">
        <w:rPr>
          <w:rFonts w:eastAsia="Times New Roman"/>
          <w:szCs w:val="24"/>
        </w:rPr>
        <w:t xml:space="preserve"> έχει δυσκολίες στην εφαρμογή</w:t>
      </w:r>
      <w:r>
        <w:rPr>
          <w:rFonts w:eastAsia="Times New Roman"/>
          <w:szCs w:val="24"/>
        </w:rPr>
        <w:t xml:space="preserve"> του. Εάν η κριτική </w:t>
      </w:r>
      <w:r w:rsidRPr="001B1FE0">
        <w:rPr>
          <w:rFonts w:eastAsia="Times New Roman"/>
          <w:szCs w:val="24"/>
        </w:rPr>
        <w:t xml:space="preserve">είναι </w:t>
      </w:r>
      <w:r>
        <w:rPr>
          <w:rFonts w:eastAsia="Times New Roman"/>
          <w:szCs w:val="24"/>
        </w:rPr>
        <w:t xml:space="preserve">ότι καθυστερούμε, είναι </w:t>
      </w:r>
      <w:r w:rsidRPr="001B1FE0">
        <w:rPr>
          <w:rFonts w:eastAsia="Times New Roman"/>
          <w:szCs w:val="24"/>
        </w:rPr>
        <w:t>απολύτως αποδεκτή</w:t>
      </w:r>
      <w:r>
        <w:rPr>
          <w:rFonts w:eastAsia="Times New Roman"/>
          <w:szCs w:val="24"/>
        </w:rPr>
        <w:t>.</w:t>
      </w:r>
    </w:p>
    <w:p w14:paraId="62104BA2" w14:textId="77777777" w:rsidR="000F52B4" w:rsidRDefault="00ED3287">
      <w:pPr>
        <w:spacing w:line="600" w:lineRule="auto"/>
        <w:ind w:firstLine="720"/>
        <w:contextualSpacing/>
        <w:jc w:val="both"/>
        <w:rPr>
          <w:rFonts w:eastAsia="Times New Roman" w:cs="Times New Roman"/>
          <w:szCs w:val="24"/>
        </w:rPr>
      </w:pPr>
      <w:r w:rsidRPr="00744B93">
        <w:rPr>
          <w:rFonts w:eastAsia="Times New Roman" w:cs="Times New Roman"/>
          <w:szCs w:val="24"/>
        </w:rPr>
        <w:t>Αποφασίστε</w:t>
      </w:r>
      <w:r>
        <w:rPr>
          <w:rFonts w:eastAsia="Times New Roman" w:cs="Times New Roman"/>
          <w:szCs w:val="24"/>
        </w:rPr>
        <w:t>, όμως, τ</w:t>
      </w:r>
      <w:r w:rsidRPr="00744B93">
        <w:rPr>
          <w:rFonts w:eastAsia="Times New Roman" w:cs="Times New Roman"/>
          <w:szCs w:val="24"/>
        </w:rPr>
        <w:t>ι λέτε</w:t>
      </w:r>
      <w:r>
        <w:rPr>
          <w:rFonts w:eastAsia="Times New Roman" w:cs="Times New Roman"/>
          <w:szCs w:val="24"/>
        </w:rPr>
        <w:t>. Δ</w:t>
      </w:r>
      <w:r w:rsidRPr="00744B93">
        <w:rPr>
          <w:rFonts w:eastAsia="Times New Roman" w:cs="Times New Roman"/>
          <w:szCs w:val="24"/>
        </w:rPr>
        <w:t>εν γίνεται να μας λέτε ότι κάν</w:t>
      </w:r>
      <w:r>
        <w:rPr>
          <w:rFonts w:eastAsia="Times New Roman" w:cs="Times New Roman"/>
          <w:szCs w:val="24"/>
        </w:rPr>
        <w:t xml:space="preserve">ουμε αχρείαστες </w:t>
      </w:r>
      <w:proofErr w:type="spellStart"/>
      <w:r>
        <w:rPr>
          <w:rFonts w:eastAsia="Times New Roman" w:cs="Times New Roman"/>
          <w:szCs w:val="24"/>
        </w:rPr>
        <w:t>κρατικίστικες</w:t>
      </w:r>
      <w:proofErr w:type="spellEnd"/>
      <w:r w:rsidRPr="00744B93">
        <w:rPr>
          <w:rFonts w:eastAsia="Times New Roman" w:cs="Times New Roman"/>
          <w:szCs w:val="24"/>
        </w:rPr>
        <w:t xml:space="preserve"> </w:t>
      </w:r>
      <w:r>
        <w:rPr>
          <w:rFonts w:eastAsia="Times New Roman" w:cs="Times New Roman"/>
          <w:szCs w:val="24"/>
        </w:rPr>
        <w:t>-</w:t>
      </w:r>
      <w:r w:rsidRPr="00744B93">
        <w:rPr>
          <w:rFonts w:eastAsia="Times New Roman" w:cs="Times New Roman"/>
          <w:szCs w:val="24"/>
        </w:rPr>
        <w:t>ο κ</w:t>
      </w:r>
      <w:r>
        <w:rPr>
          <w:rFonts w:eastAsia="Times New Roman" w:cs="Times New Roman"/>
          <w:szCs w:val="24"/>
        </w:rPr>
        <w:t xml:space="preserve">. </w:t>
      </w:r>
      <w:r w:rsidRPr="00744B93">
        <w:rPr>
          <w:rFonts w:eastAsia="Times New Roman" w:cs="Times New Roman"/>
          <w:szCs w:val="24"/>
        </w:rPr>
        <w:t>Οικονόμου έχει πει σοβιετικού τύπο</w:t>
      </w:r>
      <w:r w:rsidRPr="00744B93">
        <w:rPr>
          <w:rFonts w:eastAsia="Times New Roman" w:cs="Times New Roman"/>
          <w:szCs w:val="24"/>
        </w:rPr>
        <w:t xml:space="preserve">υ </w:t>
      </w:r>
      <w:r>
        <w:rPr>
          <w:rFonts w:eastAsia="Times New Roman" w:cs="Times New Roman"/>
          <w:szCs w:val="24"/>
        </w:rPr>
        <w:t xml:space="preserve">ή </w:t>
      </w:r>
      <w:r w:rsidRPr="00744B93">
        <w:rPr>
          <w:rFonts w:eastAsia="Times New Roman" w:cs="Times New Roman"/>
          <w:szCs w:val="24"/>
        </w:rPr>
        <w:t>και φαραωνικού τύπου</w:t>
      </w:r>
      <w:r>
        <w:rPr>
          <w:rFonts w:eastAsia="Times New Roman" w:cs="Times New Roman"/>
          <w:szCs w:val="24"/>
        </w:rPr>
        <w:t>-</w:t>
      </w:r>
      <w:r w:rsidRPr="00744B93">
        <w:rPr>
          <w:rFonts w:eastAsia="Times New Roman" w:cs="Times New Roman"/>
          <w:szCs w:val="24"/>
        </w:rPr>
        <w:t xml:space="preserve"> </w:t>
      </w:r>
      <w:r>
        <w:rPr>
          <w:rFonts w:eastAsia="Times New Roman" w:cs="Times New Roman"/>
          <w:szCs w:val="24"/>
        </w:rPr>
        <w:t xml:space="preserve">δομές. Αυτά τα ακούει και </w:t>
      </w:r>
      <w:r w:rsidRPr="00744B93">
        <w:rPr>
          <w:rFonts w:eastAsia="Times New Roman" w:cs="Times New Roman"/>
          <w:szCs w:val="24"/>
        </w:rPr>
        <w:t xml:space="preserve">γελάει </w:t>
      </w:r>
      <w:r>
        <w:rPr>
          <w:rFonts w:eastAsia="Times New Roman" w:cs="Times New Roman"/>
          <w:szCs w:val="24"/>
        </w:rPr>
        <w:t>όποιος πολίτης έχει επισκεφθεί μι</w:t>
      </w:r>
      <w:r w:rsidRPr="00744B93">
        <w:rPr>
          <w:rFonts w:eastAsia="Times New Roman" w:cs="Times New Roman"/>
          <w:szCs w:val="24"/>
        </w:rPr>
        <w:t xml:space="preserve">α από αυτές τις δομές και έχει δεχτεί τις υπηρεσίες </w:t>
      </w:r>
      <w:r>
        <w:rPr>
          <w:rFonts w:eastAsia="Times New Roman" w:cs="Times New Roman"/>
          <w:szCs w:val="24"/>
        </w:rPr>
        <w:t xml:space="preserve">τους. </w:t>
      </w:r>
    </w:p>
    <w:p w14:paraId="62104BA3"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Και ταυτόχρονα ρωτάτε γιατί δεν προχωράμε</w:t>
      </w:r>
      <w:r w:rsidRPr="00744B93">
        <w:rPr>
          <w:rFonts w:eastAsia="Times New Roman" w:cs="Times New Roman"/>
          <w:szCs w:val="24"/>
        </w:rPr>
        <w:t xml:space="preserve"> και έχ</w:t>
      </w:r>
      <w:r>
        <w:rPr>
          <w:rFonts w:eastAsia="Times New Roman" w:cs="Times New Roman"/>
          <w:szCs w:val="24"/>
        </w:rPr>
        <w:t>ουμε</w:t>
      </w:r>
      <w:r w:rsidRPr="00744B93">
        <w:rPr>
          <w:rFonts w:eastAsia="Times New Roman" w:cs="Times New Roman"/>
          <w:szCs w:val="24"/>
        </w:rPr>
        <w:t xml:space="preserve"> μόνο </w:t>
      </w:r>
      <w:proofErr w:type="spellStart"/>
      <w:r>
        <w:rPr>
          <w:rFonts w:eastAsia="Times New Roman" w:cs="Times New Roman"/>
          <w:szCs w:val="24"/>
        </w:rPr>
        <w:t>εκατόν</w:t>
      </w:r>
      <w:proofErr w:type="spellEnd"/>
      <w:r>
        <w:rPr>
          <w:rFonts w:eastAsia="Times New Roman" w:cs="Times New Roman"/>
          <w:szCs w:val="24"/>
        </w:rPr>
        <w:t xml:space="preserve"> δεκατρείς</w:t>
      </w:r>
      <w:r w:rsidRPr="00744B93">
        <w:rPr>
          <w:rFonts w:eastAsia="Times New Roman" w:cs="Times New Roman"/>
          <w:szCs w:val="24"/>
        </w:rPr>
        <w:t xml:space="preserve"> </w:t>
      </w:r>
      <w:r>
        <w:rPr>
          <w:rFonts w:eastAsia="Times New Roman" w:cs="Times New Roman"/>
          <w:szCs w:val="24"/>
        </w:rPr>
        <w:t>-σ</w:t>
      </w:r>
      <w:r w:rsidRPr="00744B93">
        <w:rPr>
          <w:rFonts w:eastAsia="Times New Roman" w:cs="Times New Roman"/>
          <w:szCs w:val="24"/>
        </w:rPr>
        <w:t xml:space="preserve">ας είπα ότι είναι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w:t>
      </w:r>
      <w:r w:rsidRPr="00744B93">
        <w:rPr>
          <w:rFonts w:eastAsia="Times New Roman" w:cs="Times New Roman"/>
          <w:szCs w:val="24"/>
        </w:rPr>
        <w:t xml:space="preserve">από τις </w:t>
      </w:r>
      <w:r>
        <w:rPr>
          <w:rFonts w:eastAsia="Times New Roman" w:cs="Times New Roman"/>
          <w:szCs w:val="24"/>
        </w:rPr>
        <w:t>διακόσιες τριάντα εννέα</w:t>
      </w:r>
      <w:r>
        <w:rPr>
          <w:rFonts w:eastAsia="Times New Roman" w:cs="Times New Roman"/>
          <w:szCs w:val="24"/>
        </w:rPr>
        <w:t>. Ή</w:t>
      </w:r>
      <w:r w:rsidRPr="00744B93">
        <w:rPr>
          <w:rFonts w:eastAsia="Times New Roman" w:cs="Times New Roman"/>
          <w:szCs w:val="24"/>
        </w:rPr>
        <w:t xml:space="preserve"> είνα</w:t>
      </w:r>
      <w:r>
        <w:rPr>
          <w:rFonts w:eastAsia="Times New Roman" w:cs="Times New Roman"/>
          <w:szCs w:val="24"/>
        </w:rPr>
        <w:t>ι άχρηστες και δεν χρειάζονται κ</w:t>
      </w:r>
      <w:r w:rsidRPr="00744B93">
        <w:rPr>
          <w:rFonts w:eastAsia="Times New Roman" w:cs="Times New Roman"/>
          <w:szCs w:val="24"/>
        </w:rPr>
        <w:t xml:space="preserve">αι θα τις κλείσετε </w:t>
      </w:r>
      <w:r>
        <w:rPr>
          <w:rFonts w:eastAsia="Times New Roman" w:cs="Times New Roman"/>
          <w:szCs w:val="24"/>
        </w:rPr>
        <w:t>-</w:t>
      </w:r>
      <w:r w:rsidRPr="00744B93">
        <w:rPr>
          <w:rFonts w:eastAsia="Times New Roman" w:cs="Times New Roman"/>
          <w:szCs w:val="24"/>
        </w:rPr>
        <w:t xml:space="preserve">και αυτό έχει προϊδεάσει </w:t>
      </w:r>
      <w:r>
        <w:rPr>
          <w:rFonts w:eastAsia="Times New Roman" w:cs="Times New Roman"/>
          <w:szCs w:val="24"/>
        </w:rPr>
        <w:t>σε τοποθετήσεις του</w:t>
      </w:r>
      <w:r w:rsidRPr="00744B93">
        <w:rPr>
          <w:rFonts w:eastAsia="Times New Roman" w:cs="Times New Roman"/>
          <w:szCs w:val="24"/>
        </w:rPr>
        <w:t xml:space="preserve"> ο κ</w:t>
      </w:r>
      <w:r>
        <w:rPr>
          <w:rFonts w:eastAsia="Times New Roman" w:cs="Times New Roman"/>
          <w:szCs w:val="24"/>
        </w:rPr>
        <w:t>.</w:t>
      </w:r>
      <w:r w:rsidRPr="00744B93">
        <w:rPr>
          <w:rFonts w:eastAsia="Times New Roman" w:cs="Times New Roman"/>
          <w:szCs w:val="24"/>
        </w:rPr>
        <w:t xml:space="preserve"> Οικονόμου</w:t>
      </w:r>
      <w:r>
        <w:rPr>
          <w:rFonts w:eastAsia="Times New Roman" w:cs="Times New Roman"/>
          <w:szCs w:val="24"/>
        </w:rPr>
        <w:t>- ή</w:t>
      </w:r>
      <w:r w:rsidRPr="00744B93">
        <w:rPr>
          <w:rFonts w:eastAsia="Times New Roman" w:cs="Times New Roman"/>
          <w:szCs w:val="24"/>
        </w:rPr>
        <w:t xml:space="preserve"> είναι καλές και πρέπει να στηριχθούν και να </w:t>
      </w:r>
      <w:r w:rsidRPr="00744B93">
        <w:rPr>
          <w:rFonts w:eastAsia="Times New Roman" w:cs="Times New Roman"/>
          <w:szCs w:val="24"/>
        </w:rPr>
        <w:lastRenderedPageBreak/>
        <w:t>ενισχυθούν</w:t>
      </w:r>
      <w:r>
        <w:rPr>
          <w:rFonts w:eastAsia="Times New Roman" w:cs="Times New Roman"/>
          <w:szCs w:val="24"/>
        </w:rPr>
        <w:t>.</w:t>
      </w:r>
      <w:r w:rsidRPr="00744B93">
        <w:rPr>
          <w:rFonts w:eastAsia="Times New Roman" w:cs="Times New Roman"/>
          <w:szCs w:val="24"/>
        </w:rPr>
        <w:t xml:space="preserve"> </w:t>
      </w:r>
      <w:r>
        <w:rPr>
          <w:rFonts w:eastAsia="Times New Roman" w:cs="Times New Roman"/>
          <w:szCs w:val="24"/>
        </w:rPr>
        <w:t>Ο</w:t>
      </w:r>
      <w:r w:rsidRPr="00744B93">
        <w:rPr>
          <w:rFonts w:eastAsia="Times New Roman" w:cs="Times New Roman"/>
          <w:szCs w:val="24"/>
        </w:rPr>
        <w:t xml:space="preserve"> κ</w:t>
      </w:r>
      <w:r>
        <w:rPr>
          <w:rFonts w:eastAsia="Times New Roman" w:cs="Times New Roman"/>
          <w:szCs w:val="24"/>
        </w:rPr>
        <w:t>. Μητσοτάκης πάντως στην παρουσίαση</w:t>
      </w:r>
      <w:r>
        <w:rPr>
          <w:rFonts w:eastAsia="Times New Roman" w:cs="Times New Roman"/>
          <w:szCs w:val="24"/>
        </w:rPr>
        <w:t xml:space="preserve"> του προγράμματος της Νέας Δημοκρατίας είπε ρητά:</w:t>
      </w:r>
      <w:r w:rsidRPr="00744B93">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ονάδες, λοιπόν,</w:t>
      </w:r>
      <w:r w:rsidRPr="00744B93">
        <w:rPr>
          <w:rFonts w:eastAsia="Times New Roman" w:cs="Times New Roman"/>
          <w:szCs w:val="24"/>
        </w:rPr>
        <w:t xml:space="preserve"> θα πρέπει να ενισχυθούν δίπλα στον οικογενειακό γιατρό</w:t>
      </w:r>
      <w:r>
        <w:rPr>
          <w:rFonts w:eastAsia="Times New Roman" w:cs="Times New Roman"/>
          <w:szCs w:val="24"/>
        </w:rPr>
        <w:t>.</w:t>
      </w:r>
      <w:r>
        <w:rPr>
          <w:rFonts w:eastAsia="Times New Roman" w:cs="Times New Roman"/>
          <w:szCs w:val="24"/>
        </w:rPr>
        <w:t>».</w:t>
      </w:r>
      <w:r w:rsidRPr="00744B93">
        <w:rPr>
          <w:rFonts w:eastAsia="Times New Roman" w:cs="Times New Roman"/>
          <w:szCs w:val="24"/>
        </w:rPr>
        <w:t xml:space="preserve"> Αποφασίστε ποια είναι η γραμμή </w:t>
      </w:r>
      <w:r>
        <w:rPr>
          <w:rFonts w:eastAsia="Times New Roman" w:cs="Times New Roman"/>
          <w:szCs w:val="24"/>
        </w:rPr>
        <w:t>σας.</w:t>
      </w:r>
    </w:p>
    <w:p w14:paraId="62104BA4"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Ε</w:t>
      </w:r>
      <w:r w:rsidRPr="00744B93">
        <w:rPr>
          <w:rFonts w:eastAsia="Times New Roman" w:cs="Times New Roman"/>
          <w:szCs w:val="24"/>
        </w:rPr>
        <w:t xml:space="preserve">πειδή η κοινωνία </w:t>
      </w:r>
      <w:r>
        <w:rPr>
          <w:rFonts w:eastAsia="Times New Roman" w:cs="Times New Roman"/>
          <w:szCs w:val="24"/>
        </w:rPr>
        <w:t xml:space="preserve">βλέπει </w:t>
      </w:r>
      <w:r w:rsidRPr="00744B93">
        <w:rPr>
          <w:rFonts w:eastAsia="Times New Roman" w:cs="Times New Roman"/>
          <w:szCs w:val="24"/>
        </w:rPr>
        <w:t>ανταποδοτικότητα</w:t>
      </w:r>
      <w:r>
        <w:rPr>
          <w:rFonts w:eastAsia="Times New Roman" w:cs="Times New Roman"/>
          <w:szCs w:val="24"/>
        </w:rPr>
        <w:t>,</w:t>
      </w:r>
      <w:r w:rsidRPr="00744B93">
        <w:rPr>
          <w:rFonts w:eastAsia="Times New Roman" w:cs="Times New Roman"/>
          <w:szCs w:val="24"/>
        </w:rPr>
        <w:t xml:space="preserve"> βλέπει καλές υπηρεσίες</w:t>
      </w:r>
      <w:r>
        <w:rPr>
          <w:rFonts w:eastAsia="Times New Roman" w:cs="Times New Roman"/>
          <w:szCs w:val="24"/>
        </w:rPr>
        <w:t>,</w:t>
      </w:r>
      <w:r w:rsidRPr="00744B93">
        <w:rPr>
          <w:rFonts w:eastAsia="Times New Roman" w:cs="Times New Roman"/>
          <w:szCs w:val="24"/>
        </w:rPr>
        <w:t xml:space="preserve"> αξιολογείται θετ</w:t>
      </w:r>
      <w:r w:rsidRPr="00744B93">
        <w:rPr>
          <w:rFonts w:eastAsia="Times New Roman" w:cs="Times New Roman"/>
          <w:szCs w:val="24"/>
        </w:rPr>
        <w:t xml:space="preserve">ικά από </w:t>
      </w:r>
      <w:r>
        <w:rPr>
          <w:rFonts w:eastAsia="Times New Roman" w:cs="Times New Roman"/>
          <w:szCs w:val="24"/>
        </w:rPr>
        <w:t xml:space="preserve">τον πολίτη η επαφή του με το σύστημα υγείας, </w:t>
      </w:r>
      <w:r w:rsidRPr="00744B93">
        <w:rPr>
          <w:rFonts w:eastAsia="Times New Roman" w:cs="Times New Roman"/>
          <w:szCs w:val="24"/>
        </w:rPr>
        <w:t>καταλαβαίνει ότ</w:t>
      </w:r>
      <w:r>
        <w:rPr>
          <w:rFonts w:eastAsia="Times New Roman" w:cs="Times New Roman"/>
          <w:szCs w:val="24"/>
        </w:rPr>
        <w:t>ι δημιουργείται μι</w:t>
      </w:r>
      <w:r w:rsidRPr="00744B93">
        <w:rPr>
          <w:rFonts w:eastAsia="Times New Roman" w:cs="Times New Roman"/>
          <w:szCs w:val="24"/>
        </w:rPr>
        <w:t>α νέα σχέση</w:t>
      </w:r>
      <w:r>
        <w:rPr>
          <w:rFonts w:eastAsia="Times New Roman" w:cs="Times New Roman"/>
          <w:szCs w:val="24"/>
        </w:rPr>
        <w:t>, που οι επαγγελματίες υγείας αφιερώνουν χρόνο,</w:t>
      </w:r>
      <w:r w:rsidRPr="00744B93">
        <w:rPr>
          <w:rFonts w:eastAsia="Times New Roman" w:cs="Times New Roman"/>
          <w:szCs w:val="24"/>
        </w:rPr>
        <w:t xml:space="preserve"> καταγράφ</w:t>
      </w:r>
      <w:r>
        <w:rPr>
          <w:rFonts w:eastAsia="Times New Roman" w:cs="Times New Roman"/>
          <w:szCs w:val="24"/>
        </w:rPr>
        <w:t>ουν</w:t>
      </w:r>
      <w:r w:rsidRPr="00744B93">
        <w:rPr>
          <w:rFonts w:eastAsia="Times New Roman" w:cs="Times New Roman"/>
          <w:szCs w:val="24"/>
        </w:rPr>
        <w:t xml:space="preserve"> το ιστορικό</w:t>
      </w:r>
      <w:r>
        <w:rPr>
          <w:rFonts w:eastAsia="Times New Roman" w:cs="Times New Roman"/>
          <w:szCs w:val="24"/>
        </w:rPr>
        <w:t>,</w:t>
      </w:r>
      <w:r w:rsidRPr="00744B93">
        <w:rPr>
          <w:rFonts w:eastAsia="Times New Roman" w:cs="Times New Roman"/>
          <w:szCs w:val="24"/>
        </w:rPr>
        <w:t xml:space="preserve"> συμπληρώνουν τον </w:t>
      </w:r>
      <w:r>
        <w:rPr>
          <w:rFonts w:eastAsia="Times New Roman" w:cs="Times New Roman"/>
          <w:szCs w:val="24"/>
        </w:rPr>
        <w:t xml:space="preserve">Ατομικό </w:t>
      </w:r>
      <w:r w:rsidRPr="00744B93">
        <w:rPr>
          <w:rFonts w:eastAsia="Times New Roman" w:cs="Times New Roman"/>
          <w:szCs w:val="24"/>
        </w:rPr>
        <w:t>Ηλεκτρονικό Φάκελο Υγείας</w:t>
      </w:r>
      <w:r>
        <w:rPr>
          <w:rFonts w:eastAsia="Times New Roman" w:cs="Times New Roman"/>
          <w:szCs w:val="24"/>
        </w:rPr>
        <w:t>,</w:t>
      </w:r>
      <w:r w:rsidRPr="00744B93">
        <w:rPr>
          <w:rFonts w:eastAsia="Times New Roman" w:cs="Times New Roman"/>
          <w:szCs w:val="24"/>
        </w:rPr>
        <w:t xml:space="preserve"> ενημερώνουν</w:t>
      </w:r>
      <w:r>
        <w:rPr>
          <w:rFonts w:eastAsia="Times New Roman" w:cs="Times New Roman"/>
          <w:szCs w:val="24"/>
        </w:rPr>
        <w:t>,</w:t>
      </w:r>
      <w:r w:rsidRPr="00744B93">
        <w:rPr>
          <w:rFonts w:eastAsia="Times New Roman" w:cs="Times New Roman"/>
          <w:szCs w:val="24"/>
        </w:rPr>
        <w:t xml:space="preserve"> καθοδηγούν</w:t>
      </w:r>
      <w:r>
        <w:rPr>
          <w:rFonts w:eastAsia="Times New Roman" w:cs="Times New Roman"/>
          <w:szCs w:val="24"/>
        </w:rPr>
        <w:t>,</w:t>
      </w:r>
      <w:r w:rsidRPr="00744B93">
        <w:rPr>
          <w:rFonts w:eastAsia="Times New Roman" w:cs="Times New Roman"/>
          <w:szCs w:val="24"/>
        </w:rPr>
        <w:t xml:space="preserve"> για πρώτη</w:t>
      </w:r>
      <w:r w:rsidRPr="00744B93">
        <w:rPr>
          <w:rFonts w:eastAsia="Times New Roman" w:cs="Times New Roman"/>
          <w:szCs w:val="24"/>
        </w:rPr>
        <w:t xml:space="preserve"> φορά υλοποιούν την ουσία της πρωτοβάθμιας φροντίδας υγείας και </w:t>
      </w:r>
      <w:r>
        <w:rPr>
          <w:rFonts w:eastAsia="Times New Roman" w:cs="Times New Roman"/>
          <w:szCs w:val="24"/>
        </w:rPr>
        <w:t xml:space="preserve">όχι απλώς την </w:t>
      </w:r>
      <w:proofErr w:type="spellStart"/>
      <w:r w:rsidRPr="00744B93">
        <w:rPr>
          <w:rFonts w:eastAsia="Times New Roman" w:cs="Times New Roman"/>
          <w:szCs w:val="24"/>
        </w:rPr>
        <w:t>εξωνοσοκομειακή</w:t>
      </w:r>
      <w:proofErr w:type="spellEnd"/>
      <w:r w:rsidRPr="00744B93">
        <w:rPr>
          <w:rFonts w:eastAsia="Times New Roman" w:cs="Times New Roman"/>
          <w:szCs w:val="24"/>
        </w:rPr>
        <w:t xml:space="preserve"> φροντίδα</w:t>
      </w:r>
      <w:r>
        <w:rPr>
          <w:rFonts w:eastAsia="Times New Roman" w:cs="Times New Roman"/>
          <w:szCs w:val="24"/>
        </w:rPr>
        <w:t xml:space="preserve">, </w:t>
      </w:r>
      <w:r>
        <w:rPr>
          <w:rFonts w:eastAsia="Times New Roman" w:cs="Times New Roman"/>
          <w:szCs w:val="24"/>
        </w:rPr>
        <w:t xml:space="preserve">όπως αυτό </w:t>
      </w:r>
      <w:r w:rsidRPr="00744B93">
        <w:rPr>
          <w:rFonts w:eastAsia="Times New Roman" w:cs="Times New Roman"/>
          <w:szCs w:val="24"/>
        </w:rPr>
        <w:t xml:space="preserve">πιστεύετε </w:t>
      </w:r>
      <w:r>
        <w:rPr>
          <w:rFonts w:eastAsia="Times New Roman" w:cs="Times New Roman"/>
          <w:szCs w:val="24"/>
        </w:rPr>
        <w:t>εσείς. Γ</w:t>
      </w:r>
      <w:r>
        <w:rPr>
          <w:rFonts w:eastAsia="Times New Roman" w:cs="Times New Roman"/>
          <w:szCs w:val="24"/>
        </w:rPr>
        <w:t>ι</w:t>
      </w:r>
      <w:r>
        <w:rPr>
          <w:rFonts w:eastAsia="Times New Roman" w:cs="Times New Roman"/>
          <w:szCs w:val="24"/>
        </w:rPr>
        <w:t>α</w:t>
      </w:r>
      <w:r w:rsidRPr="00744B93">
        <w:rPr>
          <w:rFonts w:eastAsia="Times New Roman" w:cs="Times New Roman"/>
          <w:szCs w:val="24"/>
        </w:rPr>
        <w:t xml:space="preserve"> αυτό</w:t>
      </w:r>
      <w:r>
        <w:rPr>
          <w:rFonts w:eastAsia="Times New Roman" w:cs="Times New Roman"/>
          <w:szCs w:val="24"/>
        </w:rPr>
        <w:t>ν</w:t>
      </w:r>
      <w:r w:rsidRPr="00744B93">
        <w:rPr>
          <w:rFonts w:eastAsia="Times New Roman" w:cs="Times New Roman"/>
          <w:szCs w:val="24"/>
        </w:rPr>
        <w:t xml:space="preserve"> το</w:t>
      </w:r>
      <w:r>
        <w:rPr>
          <w:rFonts w:eastAsia="Times New Roman" w:cs="Times New Roman"/>
          <w:szCs w:val="24"/>
        </w:rPr>
        <w:t>ν</w:t>
      </w:r>
      <w:r w:rsidRPr="00744B93">
        <w:rPr>
          <w:rFonts w:eastAsia="Times New Roman" w:cs="Times New Roman"/>
          <w:szCs w:val="24"/>
        </w:rPr>
        <w:t xml:space="preserve"> λόγο αυτές οι δομές </w:t>
      </w:r>
      <w:r>
        <w:rPr>
          <w:rFonts w:eastAsia="Times New Roman" w:cs="Times New Roman"/>
          <w:szCs w:val="24"/>
        </w:rPr>
        <w:t xml:space="preserve">θα έχουν βιωσιμότητα. </w:t>
      </w:r>
    </w:p>
    <w:p w14:paraId="62104BA5"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Ε</w:t>
      </w:r>
      <w:r w:rsidRPr="00744B93">
        <w:rPr>
          <w:rFonts w:eastAsia="Times New Roman" w:cs="Times New Roman"/>
          <w:szCs w:val="24"/>
        </w:rPr>
        <w:t>ίναι</w:t>
      </w:r>
      <w:r>
        <w:rPr>
          <w:rFonts w:eastAsia="Times New Roman" w:cs="Times New Roman"/>
          <w:szCs w:val="24"/>
        </w:rPr>
        <w:t>,</w:t>
      </w:r>
      <w:r w:rsidRPr="00744B93">
        <w:rPr>
          <w:rFonts w:eastAsia="Times New Roman" w:cs="Times New Roman"/>
          <w:szCs w:val="24"/>
        </w:rPr>
        <w:t xml:space="preserve"> ούτως ή άλλως</w:t>
      </w:r>
      <w:r>
        <w:rPr>
          <w:rFonts w:eastAsia="Times New Roman" w:cs="Times New Roman"/>
          <w:szCs w:val="24"/>
        </w:rPr>
        <w:t>,</w:t>
      </w:r>
      <w:r w:rsidRPr="00744B93">
        <w:rPr>
          <w:rFonts w:eastAsia="Times New Roman" w:cs="Times New Roman"/>
          <w:szCs w:val="24"/>
        </w:rPr>
        <w:t xml:space="preserve"> διασφαλισμένη η μετάπτωση </w:t>
      </w:r>
      <w:r>
        <w:rPr>
          <w:rFonts w:eastAsia="Times New Roman" w:cs="Times New Roman"/>
          <w:szCs w:val="24"/>
        </w:rPr>
        <w:t>από τους κοινοτικούς</w:t>
      </w:r>
      <w:r>
        <w:rPr>
          <w:rFonts w:eastAsia="Times New Roman" w:cs="Times New Roman"/>
          <w:szCs w:val="24"/>
        </w:rPr>
        <w:t xml:space="preserve"> σε εθνικούς πόρους </w:t>
      </w:r>
      <w:r w:rsidRPr="00744B93">
        <w:rPr>
          <w:rFonts w:eastAsia="Times New Roman" w:cs="Times New Roman"/>
          <w:szCs w:val="24"/>
        </w:rPr>
        <w:t xml:space="preserve">μέσα από το </w:t>
      </w:r>
      <w:r>
        <w:rPr>
          <w:rFonts w:eastAsia="Times New Roman" w:cs="Times New Roman"/>
          <w:szCs w:val="24"/>
        </w:rPr>
        <w:t xml:space="preserve">εθνικό σκέλος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Δ</w:t>
      </w:r>
      <w:r w:rsidRPr="00744B93">
        <w:rPr>
          <w:rFonts w:eastAsia="Times New Roman" w:cs="Times New Roman"/>
          <w:szCs w:val="24"/>
        </w:rPr>
        <w:t xml:space="preserve">ημοσίων </w:t>
      </w:r>
      <w:r>
        <w:rPr>
          <w:rFonts w:eastAsia="Times New Roman" w:cs="Times New Roman"/>
          <w:szCs w:val="24"/>
        </w:rPr>
        <w:t>Ε</w:t>
      </w:r>
      <w:r w:rsidRPr="00744B93">
        <w:rPr>
          <w:rFonts w:eastAsia="Times New Roman" w:cs="Times New Roman"/>
          <w:szCs w:val="24"/>
        </w:rPr>
        <w:t>πενδύσεων</w:t>
      </w:r>
      <w:r>
        <w:rPr>
          <w:rFonts w:eastAsia="Times New Roman" w:cs="Times New Roman"/>
          <w:szCs w:val="24"/>
        </w:rPr>
        <w:t xml:space="preserve">. Για πρώτη φορά ακούω σήμερα εδώ για την </w:t>
      </w:r>
      <w:proofErr w:type="spellStart"/>
      <w:r>
        <w:rPr>
          <w:rFonts w:eastAsia="Times New Roman" w:cs="Times New Roman"/>
          <w:szCs w:val="24"/>
        </w:rPr>
        <w:t>απένταξη</w:t>
      </w:r>
      <w:proofErr w:type="spellEnd"/>
      <w:r>
        <w:rPr>
          <w:rFonts w:eastAsia="Times New Roman" w:cs="Times New Roman"/>
          <w:szCs w:val="24"/>
        </w:rPr>
        <w:t xml:space="preserve"> του προγράμματος. Ε</w:t>
      </w:r>
      <w:r w:rsidRPr="00744B93">
        <w:rPr>
          <w:rFonts w:eastAsia="Times New Roman" w:cs="Times New Roman"/>
          <w:szCs w:val="24"/>
        </w:rPr>
        <w:t>άν επενδύσετε σε αυτό</w:t>
      </w:r>
      <w:r>
        <w:rPr>
          <w:rFonts w:eastAsia="Times New Roman" w:cs="Times New Roman"/>
          <w:szCs w:val="24"/>
        </w:rPr>
        <w:t>, θ</w:t>
      </w:r>
      <w:r w:rsidRPr="00744B93">
        <w:rPr>
          <w:rFonts w:eastAsia="Times New Roman" w:cs="Times New Roman"/>
          <w:szCs w:val="24"/>
        </w:rPr>
        <w:t>α αποδειχθεί άλλο ένα σενάριο καταστροφολογίας</w:t>
      </w:r>
      <w:r>
        <w:rPr>
          <w:rFonts w:eastAsia="Times New Roman" w:cs="Times New Roman"/>
          <w:szCs w:val="24"/>
        </w:rPr>
        <w:t>,</w:t>
      </w:r>
      <w:r w:rsidRPr="00744B93">
        <w:rPr>
          <w:rFonts w:eastAsia="Times New Roman" w:cs="Times New Roman"/>
          <w:szCs w:val="24"/>
        </w:rPr>
        <w:t xml:space="preserve"> το οποίο θα καταπέσει παταγωδώς</w:t>
      </w:r>
      <w:r>
        <w:rPr>
          <w:rFonts w:eastAsia="Times New Roman" w:cs="Times New Roman"/>
          <w:szCs w:val="24"/>
        </w:rPr>
        <w:t>,</w:t>
      </w:r>
      <w:r w:rsidRPr="00744B93">
        <w:rPr>
          <w:rFonts w:eastAsia="Times New Roman" w:cs="Times New Roman"/>
          <w:szCs w:val="24"/>
        </w:rPr>
        <w:t xml:space="preserve"> όπως το ότι δεν </w:t>
      </w:r>
      <w:r w:rsidRPr="00744B93">
        <w:rPr>
          <w:rFonts w:eastAsia="Times New Roman" w:cs="Times New Roman"/>
          <w:szCs w:val="24"/>
        </w:rPr>
        <w:lastRenderedPageBreak/>
        <w:t xml:space="preserve">θα </w:t>
      </w:r>
      <w:r>
        <w:rPr>
          <w:rFonts w:eastAsia="Times New Roman" w:cs="Times New Roman"/>
          <w:szCs w:val="24"/>
        </w:rPr>
        <w:t>βγούμε από το μνημόνιο,</w:t>
      </w:r>
      <w:r w:rsidRPr="00744B93">
        <w:rPr>
          <w:rFonts w:eastAsia="Times New Roman" w:cs="Times New Roman"/>
          <w:szCs w:val="24"/>
        </w:rPr>
        <w:t xml:space="preserve"> όπως ότι δεν θα </w:t>
      </w:r>
      <w:r>
        <w:rPr>
          <w:rFonts w:eastAsia="Times New Roman" w:cs="Times New Roman"/>
          <w:szCs w:val="24"/>
        </w:rPr>
        <w:t>βγούμε στις</w:t>
      </w:r>
      <w:r w:rsidRPr="00744B93">
        <w:rPr>
          <w:rFonts w:eastAsia="Times New Roman" w:cs="Times New Roman"/>
          <w:szCs w:val="24"/>
        </w:rPr>
        <w:t xml:space="preserve"> αγορές</w:t>
      </w:r>
      <w:r>
        <w:rPr>
          <w:rFonts w:eastAsia="Times New Roman" w:cs="Times New Roman"/>
          <w:szCs w:val="24"/>
        </w:rPr>
        <w:t>,</w:t>
      </w:r>
      <w:r w:rsidRPr="00744B93">
        <w:rPr>
          <w:rFonts w:eastAsia="Times New Roman" w:cs="Times New Roman"/>
          <w:szCs w:val="24"/>
        </w:rPr>
        <w:t xml:space="preserve"> όπως ότι θα κοπούν οι συντάξεις των ανθρώπων</w:t>
      </w:r>
      <w:r>
        <w:rPr>
          <w:rFonts w:eastAsia="Times New Roman" w:cs="Times New Roman"/>
          <w:szCs w:val="24"/>
        </w:rPr>
        <w:t>,</w:t>
      </w:r>
      <w:r w:rsidRPr="00744B93">
        <w:rPr>
          <w:rFonts w:eastAsia="Times New Roman" w:cs="Times New Roman"/>
          <w:szCs w:val="24"/>
        </w:rPr>
        <w:t xml:space="preserve"> όπως όλα τα σενάρια καταστροφής στα οποία επιδίδεται και προσπαθεί να δημιουργήσει κλίμα ανασφάλειας στην κοινωνία η Νέα Δημοκρατί</w:t>
      </w:r>
      <w:r w:rsidRPr="00744B93">
        <w:rPr>
          <w:rFonts w:eastAsia="Times New Roman" w:cs="Times New Roman"/>
          <w:szCs w:val="24"/>
        </w:rPr>
        <w:t>α</w:t>
      </w:r>
      <w:r>
        <w:rPr>
          <w:rFonts w:eastAsia="Times New Roman" w:cs="Times New Roman"/>
          <w:szCs w:val="24"/>
        </w:rPr>
        <w:t>.</w:t>
      </w:r>
    </w:p>
    <w:p w14:paraId="62104BA6" w14:textId="77777777" w:rsidR="000F52B4" w:rsidRDefault="00ED3287">
      <w:pPr>
        <w:spacing w:line="600" w:lineRule="auto"/>
        <w:ind w:firstLine="720"/>
        <w:contextualSpacing/>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cs="Times New Roman"/>
          <w:szCs w:val="24"/>
        </w:rPr>
        <w:t>Ε</w:t>
      </w:r>
      <w:r w:rsidRPr="00744B93">
        <w:rPr>
          <w:rFonts w:eastAsia="Times New Roman" w:cs="Times New Roman"/>
          <w:szCs w:val="24"/>
        </w:rPr>
        <w:t xml:space="preserve">υχαριστούμε </w:t>
      </w:r>
      <w:r>
        <w:rPr>
          <w:rFonts w:eastAsia="Times New Roman" w:cs="Times New Roman"/>
          <w:szCs w:val="24"/>
        </w:rPr>
        <w:t xml:space="preserve">τον Υπουργό για την </w:t>
      </w:r>
      <w:proofErr w:type="spellStart"/>
      <w:r>
        <w:rPr>
          <w:rFonts w:eastAsia="Times New Roman" w:cs="Times New Roman"/>
          <w:szCs w:val="24"/>
        </w:rPr>
        <w:t>πρωτολογία</w:t>
      </w:r>
      <w:proofErr w:type="spellEnd"/>
      <w:r>
        <w:rPr>
          <w:rFonts w:eastAsia="Times New Roman" w:cs="Times New Roman"/>
          <w:szCs w:val="24"/>
        </w:rPr>
        <w:t xml:space="preserve"> του.</w:t>
      </w:r>
    </w:p>
    <w:p w14:paraId="62104BA7"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Τώρα θα</w:t>
      </w:r>
      <w:r w:rsidRPr="00744B93">
        <w:rPr>
          <w:rFonts w:eastAsia="Times New Roman" w:cs="Times New Roman"/>
          <w:szCs w:val="24"/>
        </w:rPr>
        <w:t xml:space="preserve"> ακούσαμε τον κ</w:t>
      </w:r>
      <w:r>
        <w:rPr>
          <w:rFonts w:eastAsia="Times New Roman" w:cs="Times New Roman"/>
          <w:szCs w:val="24"/>
        </w:rPr>
        <w:t xml:space="preserve">.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να</w:t>
      </w:r>
      <w:proofErr w:type="spellEnd"/>
      <w:r>
        <w:rPr>
          <w:rFonts w:eastAsia="Times New Roman" w:cs="Times New Roman"/>
          <w:szCs w:val="24"/>
        </w:rPr>
        <w:t xml:space="preserve"> Φωτήλα</w:t>
      </w:r>
      <w:r w:rsidRPr="00744B93">
        <w:rPr>
          <w:rFonts w:eastAsia="Times New Roman" w:cs="Times New Roman"/>
          <w:szCs w:val="24"/>
        </w:rPr>
        <w:t xml:space="preserve"> στη δευτερολογία του</w:t>
      </w:r>
      <w:r>
        <w:rPr>
          <w:rFonts w:eastAsia="Times New Roman" w:cs="Times New Roman"/>
          <w:szCs w:val="24"/>
        </w:rPr>
        <w:t>,</w:t>
      </w:r>
      <w:r w:rsidRPr="00744B93">
        <w:rPr>
          <w:rFonts w:eastAsia="Times New Roman" w:cs="Times New Roman"/>
          <w:szCs w:val="24"/>
        </w:rPr>
        <w:t xml:space="preserve"> για </w:t>
      </w:r>
      <w:r>
        <w:rPr>
          <w:rFonts w:eastAsia="Times New Roman" w:cs="Times New Roman"/>
          <w:szCs w:val="24"/>
        </w:rPr>
        <w:t>τρία</w:t>
      </w:r>
      <w:r w:rsidRPr="00744B93">
        <w:rPr>
          <w:rFonts w:eastAsia="Times New Roman" w:cs="Times New Roman"/>
          <w:szCs w:val="24"/>
        </w:rPr>
        <w:t xml:space="preserve"> λεπτά</w:t>
      </w:r>
      <w:r>
        <w:rPr>
          <w:rFonts w:eastAsia="Times New Roman" w:cs="Times New Roman"/>
          <w:szCs w:val="24"/>
        </w:rPr>
        <w:t>.</w:t>
      </w:r>
    </w:p>
    <w:p w14:paraId="62104BA8"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62104BA9" w14:textId="77777777" w:rsidR="000F52B4" w:rsidRDefault="00ED3287">
      <w:pPr>
        <w:spacing w:line="600" w:lineRule="auto"/>
        <w:ind w:firstLine="720"/>
        <w:contextualSpacing/>
        <w:jc w:val="both"/>
        <w:rPr>
          <w:rFonts w:eastAsia="Times New Roman" w:cs="Times New Roman"/>
          <w:szCs w:val="24"/>
        </w:rPr>
      </w:pPr>
      <w:r w:rsidRPr="00111D86">
        <w:rPr>
          <w:rFonts w:eastAsia="Times New Roman" w:cs="Times New Roman"/>
          <w:b/>
          <w:szCs w:val="24"/>
        </w:rPr>
        <w:t>ΙΑΣ</w:t>
      </w:r>
      <w:r>
        <w:rPr>
          <w:rFonts w:eastAsia="Times New Roman" w:cs="Times New Roman"/>
          <w:b/>
          <w:szCs w:val="24"/>
        </w:rPr>
        <w:t>Ο</w:t>
      </w:r>
      <w:r w:rsidRPr="00111D86">
        <w:rPr>
          <w:rFonts w:eastAsia="Times New Roman" w:cs="Times New Roman"/>
          <w:b/>
          <w:szCs w:val="24"/>
        </w:rPr>
        <w:t>Ν</w:t>
      </w:r>
      <w:r>
        <w:rPr>
          <w:rFonts w:eastAsia="Times New Roman" w:cs="Times New Roman"/>
          <w:b/>
          <w:szCs w:val="24"/>
        </w:rPr>
        <w:t>ΑΣ</w:t>
      </w:r>
      <w:r w:rsidRPr="00111D86">
        <w:rPr>
          <w:rFonts w:eastAsia="Times New Roman" w:cs="Times New Roman"/>
          <w:b/>
          <w:szCs w:val="24"/>
        </w:rPr>
        <w:t xml:space="preserve"> ΦΩΤΗΛΑΣ:</w:t>
      </w:r>
      <w:r w:rsidRPr="00744B93">
        <w:rPr>
          <w:rFonts w:eastAsia="Times New Roman" w:cs="Times New Roman"/>
          <w:szCs w:val="24"/>
        </w:rPr>
        <w:t xml:space="preserve"> </w:t>
      </w:r>
      <w:r>
        <w:rPr>
          <w:rFonts w:eastAsia="Times New Roman" w:cs="Times New Roman"/>
          <w:szCs w:val="24"/>
        </w:rPr>
        <w:t>Ευχαριστώ, κύριε Πρόεδρε.</w:t>
      </w:r>
    </w:p>
    <w:p w14:paraId="62104BAA"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Δ</w:t>
      </w:r>
      <w:r w:rsidRPr="00744B93">
        <w:rPr>
          <w:rFonts w:eastAsia="Times New Roman" w:cs="Times New Roman"/>
          <w:szCs w:val="24"/>
        </w:rPr>
        <w:t>εν ξέρω τι ακριβώς εννοείτ</w:t>
      </w:r>
      <w:r w:rsidRPr="00744B93">
        <w:rPr>
          <w:rFonts w:eastAsia="Times New Roman" w:cs="Times New Roman"/>
          <w:szCs w:val="24"/>
        </w:rPr>
        <w:t xml:space="preserve">ε </w:t>
      </w:r>
      <w:r>
        <w:rPr>
          <w:rFonts w:eastAsia="Times New Roman" w:cs="Times New Roman"/>
          <w:szCs w:val="24"/>
        </w:rPr>
        <w:t>με το ότι εμείς λέγαμε ότι θα κοπούν οι συντάξεις. Μ</w:t>
      </w:r>
      <w:r w:rsidRPr="00744B93">
        <w:rPr>
          <w:rFonts w:eastAsia="Times New Roman" w:cs="Times New Roman"/>
          <w:szCs w:val="24"/>
        </w:rPr>
        <w:t xml:space="preserve">ήπως δεν κόπηκαν οι συντάξεις του κόσμου επί των ημερών </w:t>
      </w:r>
      <w:r>
        <w:rPr>
          <w:rFonts w:eastAsia="Times New Roman" w:cs="Times New Roman"/>
          <w:szCs w:val="24"/>
        </w:rPr>
        <w:t>σας, κ</w:t>
      </w:r>
      <w:r w:rsidRPr="00744B93">
        <w:rPr>
          <w:rFonts w:eastAsia="Times New Roman" w:cs="Times New Roman"/>
          <w:szCs w:val="24"/>
        </w:rPr>
        <w:t>ύριε Υπουργέ</w:t>
      </w:r>
      <w:r>
        <w:rPr>
          <w:rFonts w:eastAsia="Times New Roman" w:cs="Times New Roman"/>
          <w:szCs w:val="24"/>
        </w:rPr>
        <w:t>;</w:t>
      </w:r>
    </w:p>
    <w:p w14:paraId="62104BAB" w14:textId="77777777" w:rsidR="000F52B4" w:rsidRDefault="00ED3287">
      <w:pPr>
        <w:spacing w:line="600" w:lineRule="auto"/>
        <w:ind w:firstLine="720"/>
        <w:contextualSpacing/>
        <w:jc w:val="both"/>
        <w:rPr>
          <w:rFonts w:eastAsia="Times New Roman" w:cs="Times New Roman"/>
          <w:szCs w:val="24"/>
        </w:rPr>
      </w:pPr>
      <w:r w:rsidRPr="00111D86">
        <w:rPr>
          <w:rFonts w:eastAsia="Times New Roman" w:cs="Times New Roman"/>
          <w:b/>
          <w:szCs w:val="24"/>
        </w:rPr>
        <w:t xml:space="preserve">ΑΝΔΡΕΑΣ ΞΑΝΘΟΣ (Υπουργός Υγείας): </w:t>
      </w:r>
      <w:r>
        <w:rPr>
          <w:rFonts w:eastAsia="Times New Roman" w:cs="Times New Roman"/>
          <w:szCs w:val="24"/>
        </w:rPr>
        <w:t>Θα κοπούν λέγατε!</w:t>
      </w:r>
    </w:p>
    <w:p w14:paraId="62104BAC"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Και κόπηκαν, κύριε Υπουργέ. Εμείς λέγαμε ότι θα κοπούν κα</w:t>
      </w:r>
      <w:r>
        <w:rPr>
          <w:rFonts w:eastAsia="Times New Roman" w:cs="Times New Roman"/>
          <w:szCs w:val="24"/>
        </w:rPr>
        <w:t>ι κόπηκαν!</w:t>
      </w:r>
    </w:p>
    <w:p w14:paraId="62104BAD" w14:textId="77777777" w:rsidR="000F52B4" w:rsidRDefault="00ED3287">
      <w:pPr>
        <w:spacing w:line="600" w:lineRule="auto"/>
        <w:ind w:firstLine="720"/>
        <w:contextualSpacing/>
        <w:jc w:val="both"/>
        <w:rPr>
          <w:rFonts w:eastAsia="Times New Roman" w:cs="Times New Roman"/>
          <w:szCs w:val="24"/>
        </w:rPr>
      </w:pPr>
      <w:r w:rsidRPr="00111D86">
        <w:rPr>
          <w:rFonts w:eastAsia="Times New Roman" w:cs="Times New Roman"/>
          <w:b/>
          <w:szCs w:val="24"/>
        </w:rPr>
        <w:lastRenderedPageBreak/>
        <w:t xml:space="preserve">ΑΝΔΡΕΑΣ ΞΑΝΘΟΣ (Υπουργός Υγείας): </w:t>
      </w:r>
      <w:r>
        <w:rPr>
          <w:rFonts w:eastAsia="Times New Roman" w:cs="Times New Roman"/>
          <w:szCs w:val="24"/>
        </w:rPr>
        <w:t>Επί ενάμιση χρόνο…</w:t>
      </w:r>
    </w:p>
    <w:p w14:paraId="62104BAE" w14:textId="77777777" w:rsidR="000F52B4" w:rsidRDefault="00ED3287">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Να αφήσουμε τον κ. Φωτήλα, κύριε Υπουργέ.</w:t>
      </w:r>
    </w:p>
    <w:p w14:paraId="62104BAF"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Είστε αναξιόπιστοι. </w:t>
      </w:r>
      <w:proofErr w:type="spellStart"/>
      <w:r>
        <w:rPr>
          <w:rFonts w:eastAsia="Times New Roman" w:cs="Times New Roman"/>
          <w:szCs w:val="24"/>
        </w:rPr>
        <w:t>Καταστροφολογείτε</w:t>
      </w:r>
      <w:proofErr w:type="spellEnd"/>
      <w:r>
        <w:rPr>
          <w:rFonts w:eastAsia="Times New Roman" w:cs="Times New Roman"/>
          <w:szCs w:val="24"/>
        </w:rPr>
        <w:t>.</w:t>
      </w:r>
    </w:p>
    <w:p w14:paraId="62104BB0" w14:textId="77777777" w:rsidR="000F52B4" w:rsidRDefault="00ED3287">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Κύριε </w:t>
      </w:r>
      <w:r>
        <w:rPr>
          <w:rFonts w:eastAsia="Times New Roman"/>
          <w:bCs/>
          <w:szCs w:val="24"/>
        </w:rPr>
        <w:t>Υπουργέ, να αφήσουμε τον κ. Φωτήλα. Θα απαντήσετε μετά, κύριε Υπουργέ.</w:t>
      </w:r>
    </w:p>
    <w:p w14:paraId="62104BB1"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w:t>
      </w:r>
      <w:r>
        <w:rPr>
          <w:rFonts w:eastAsia="Times New Roman" w:cs="Times New Roman"/>
          <w:szCs w:val="24"/>
        </w:rPr>
        <w:t xml:space="preserve"> Μη χάνετε την ψυχραιμία σας.</w:t>
      </w:r>
    </w:p>
    <w:p w14:paraId="62104BB2" w14:textId="77777777" w:rsidR="000F52B4" w:rsidRDefault="00ED3287">
      <w:pPr>
        <w:spacing w:line="600" w:lineRule="auto"/>
        <w:ind w:firstLine="720"/>
        <w:contextualSpacing/>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Συνεχίστε, κύριε Φωτήλα.</w:t>
      </w:r>
    </w:p>
    <w:p w14:paraId="62104BB3"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Οι συντάξεις κόπηκαν πολλές φορές επί των ημερών σας, αρκεί να </w:t>
      </w:r>
      <w:r>
        <w:rPr>
          <w:rFonts w:eastAsia="Times New Roman" w:cs="Times New Roman"/>
          <w:szCs w:val="24"/>
        </w:rPr>
        <w:t>θυμίσουμε π</w:t>
      </w:r>
      <w:r w:rsidRPr="00744B93">
        <w:rPr>
          <w:rFonts w:eastAsia="Times New Roman" w:cs="Times New Roman"/>
          <w:szCs w:val="24"/>
        </w:rPr>
        <w:t>οιος σε αυτή</w:t>
      </w:r>
      <w:r>
        <w:rPr>
          <w:rFonts w:eastAsia="Times New Roman" w:cs="Times New Roman"/>
          <w:szCs w:val="24"/>
        </w:rPr>
        <w:t xml:space="preserve"> τη Βουλή τελικά έκοψε το</w:t>
      </w:r>
      <w:r w:rsidRPr="00744B93">
        <w:rPr>
          <w:rFonts w:eastAsia="Times New Roman" w:cs="Times New Roman"/>
          <w:szCs w:val="24"/>
        </w:rPr>
        <w:t xml:space="preserve"> ΕΚΑΣ</w:t>
      </w:r>
      <w:r>
        <w:rPr>
          <w:rFonts w:eastAsia="Times New Roman" w:cs="Times New Roman"/>
          <w:szCs w:val="24"/>
        </w:rPr>
        <w:t>, π</w:t>
      </w:r>
      <w:r w:rsidRPr="00744B93">
        <w:rPr>
          <w:rFonts w:eastAsia="Times New Roman" w:cs="Times New Roman"/>
          <w:szCs w:val="24"/>
        </w:rPr>
        <w:t>οιος σε αυτή τη Βουλή ψήφισε τη μείωση του αφορολογήτου</w:t>
      </w:r>
      <w:r>
        <w:rPr>
          <w:rFonts w:eastAsia="Times New Roman" w:cs="Times New Roman"/>
          <w:szCs w:val="24"/>
        </w:rPr>
        <w:t>. Ν</w:t>
      </w:r>
      <w:r w:rsidRPr="00744B93">
        <w:rPr>
          <w:rFonts w:eastAsia="Times New Roman" w:cs="Times New Roman"/>
          <w:szCs w:val="24"/>
        </w:rPr>
        <w:t>ομίζω</w:t>
      </w:r>
      <w:r>
        <w:rPr>
          <w:rFonts w:eastAsia="Times New Roman" w:cs="Times New Roman"/>
          <w:szCs w:val="24"/>
        </w:rPr>
        <w:t xml:space="preserve"> ότι</w:t>
      </w:r>
      <w:r>
        <w:rPr>
          <w:rFonts w:eastAsia="Times New Roman" w:cs="Times New Roman"/>
          <w:szCs w:val="24"/>
        </w:rPr>
        <w:t>,</w:t>
      </w:r>
      <w:r w:rsidRPr="00744B93">
        <w:rPr>
          <w:rFonts w:eastAsia="Times New Roman" w:cs="Times New Roman"/>
          <w:szCs w:val="24"/>
        </w:rPr>
        <w:t xml:space="preserve"> όσο και να θέλουμε να κοροϊδέψουμε τον κόσμο</w:t>
      </w:r>
      <w:r>
        <w:rPr>
          <w:rFonts w:eastAsia="Times New Roman" w:cs="Times New Roman"/>
          <w:szCs w:val="24"/>
        </w:rPr>
        <w:t>,</w:t>
      </w:r>
      <w:r w:rsidRPr="00744B93">
        <w:rPr>
          <w:rFonts w:eastAsia="Times New Roman" w:cs="Times New Roman"/>
          <w:szCs w:val="24"/>
        </w:rPr>
        <w:t xml:space="preserve"> πλέον δεν γίνεται</w:t>
      </w:r>
      <w:r>
        <w:rPr>
          <w:rFonts w:eastAsia="Times New Roman" w:cs="Times New Roman"/>
          <w:szCs w:val="24"/>
        </w:rPr>
        <w:t xml:space="preserve">. Μπορείτε να τον </w:t>
      </w:r>
      <w:r>
        <w:rPr>
          <w:rFonts w:eastAsia="Times New Roman" w:cs="Times New Roman"/>
          <w:szCs w:val="24"/>
        </w:rPr>
        <w:lastRenderedPageBreak/>
        <w:t>κ</w:t>
      </w:r>
      <w:r w:rsidRPr="00744B93">
        <w:rPr>
          <w:rFonts w:eastAsia="Times New Roman" w:cs="Times New Roman"/>
          <w:szCs w:val="24"/>
        </w:rPr>
        <w:t>οροϊδεύετε με αυτά που θα κάνετε</w:t>
      </w:r>
      <w:r>
        <w:rPr>
          <w:rFonts w:eastAsia="Times New Roman" w:cs="Times New Roman"/>
          <w:szCs w:val="24"/>
        </w:rPr>
        <w:t>. Δ</w:t>
      </w:r>
      <w:r w:rsidRPr="00744B93">
        <w:rPr>
          <w:rFonts w:eastAsia="Times New Roman" w:cs="Times New Roman"/>
          <w:szCs w:val="24"/>
        </w:rPr>
        <w:t>εν μπορείτε να</w:t>
      </w:r>
      <w:r w:rsidRPr="00744B93">
        <w:rPr>
          <w:rFonts w:eastAsia="Times New Roman" w:cs="Times New Roman"/>
          <w:szCs w:val="24"/>
        </w:rPr>
        <w:t xml:space="preserve"> </w:t>
      </w:r>
      <w:r>
        <w:rPr>
          <w:rFonts w:eastAsia="Times New Roman" w:cs="Times New Roman"/>
          <w:szCs w:val="24"/>
        </w:rPr>
        <w:t xml:space="preserve">τον </w:t>
      </w:r>
      <w:r w:rsidRPr="00744B93">
        <w:rPr>
          <w:rFonts w:eastAsia="Times New Roman" w:cs="Times New Roman"/>
          <w:szCs w:val="24"/>
        </w:rPr>
        <w:t>κοροϊδεύετε σε σχέση με αυτά που κάνατε</w:t>
      </w:r>
      <w:r>
        <w:rPr>
          <w:rFonts w:eastAsia="Times New Roman" w:cs="Times New Roman"/>
          <w:szCs w:val="24"/>
        </w:rPr>
        <w:t>.</w:t>
      </w:r>
      <w:r w:rsidRPr="00744B93">
        <w:rPr>
          <w:rFonts w:eastAsia="Times New Roman" w:cs="Times New Roman"/>
          <w:szCs w:val="24"/>
        </w:rPr>
        <w:t xml:space="preserve"> </w:t>
      </w:r>
      <w:r>
        <w:rPr>
          <w:rFonts w:eastAsia="Times New Roman" w:cs="Times New Roman"/>
          <w:szCs w:val="24"/>
        </w:rPr>
        <w:t>Αυτά</w:t>
      </w:r>
      <w:r w:rsidRPr="00744B93">
        <w:rPr>
          <w:rFonts w:eastAsia="Times New Roman" w:cs="Times New Roman"/>
          <w:szCs w:val="24"/>
        </w:rPr>
        <w:t xml:space="preserve"> τα κάνατε και έχουν τελειώσει</w:t>
      </w:r>
      <w:r>
        <w:rPr>
          <w:rFonts w:eastAsia="Times New Roman" w:cs="Times New Roman"/>
          <w:szCs w:val="24"/>
        </w:rPr>
        <w:t>.</w:t>
      </w:r>
    </w:p>
    <w:p w14:paraId="62104BB4"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Ό</w:t>
      </w:r>
      <w:r w:rsidRPr="00744B93">
        <w:rPr>
          <w:rFonts w:eastAsia="Times New Roman" w:cs="Times New Roman"/>
          <w:szCs w:val="24"/>
        </w:rPr>
        <w:t>σο κι αν προσπαθείτε</w:t>
      </w:r>
      <w:r>
        <w:rPr>
          <w:rFonts w:eastAsia="Times New Roman" w:cs="Times New Roman"/>
          <w:szCs w:val="24"/>
        </w:rPr>
        <w:t>, κ</w:t>
      </w:r>
      <w:r w:rsidRPr="00744B93">
        <w:rPr>
          <w:rFonts w:eastAsia="Times New Roman" w:cs="Times New Roman"/>
          <w:szCs w:val="24"/>
        </w:rPr>
        <w:t>ύριε Υπουργέ</w:t>
      </w:r>
      <w:r>
        <w:rPr>
          <w:rFonts w:eastAsia="Times New Roman" w:cs="Times New Roman"/>
          <w:szCs w:val="24"/>
        </w:rPr>
        <w:t>,</w:t>
      </w:r>
      <w:r w:rsidRPr="00744B93">
        <w:rPr>
          <w:rFonts w:eastAsia="Times New Roman" w:cs="Times New Roman"/>
          <w:szCs w:val="24"/>
        </w:rPr>
        <w:t xml:space="preserve"> να </w:t>
      </w:r>
      <w:r>
        <w:rPr>
          <w:rFonts w:eastAsia="Times New Roman" w:cs="Times New Roman"/>
          <w:szCs w:val="24"/>
        </w:rPr>
        <w:t>ωραιοποιήσετε</w:t>
      </w:r>
      <w:r w:rsidRPr="00744B93">
        <w:rPr>
          <w:rFonts w:eastAsia="Times New Roman" w:cs="Times New Roman"/>
          <w:szCs w:val="24"/>
        </w:rPr>
        <w:t xml:space="preserve"> την κατάσταση</w:t>
      </w:r>
      <w:r>
        <w:rPr>
          <w:rFonts w:eastAsia="Times New Roman" w:cs="Times New Roman"/>
          <w:szCs w:val="24"/>
        </w:rPr>
        <w:t>,</w:t>
      </w:r>
      <w:r w:rsidRPr="00744B93">
        <w:rPr>
          <w:rFonts w:eastAsia="Times New Roman" w:cs="Times New Roman"/>
          <w:szCs w:val="24"/>
        </w:rPr>
        <w:t xml:space="preserve"> τα σ</w:t>
      </w:r>
      <w:r>
        <w:rPr>
          <w:rFonts w:eastAsia="Times New Roman" w:cs="Times New Roman"/>
          <w:szCs w:val="24"/>
        </w:rPr>
        <w:t>τατιστικά στοιχεία σ</w:t>
      </w:r>
      <w:r>
        <w:rPr>
          <w:rFonts w:eastAsia="Times New Roman" w:cs="Times New Roman"/>
          <w:szCs w:val="24"/>
        </w:rPr>
        <w:t>ά</w:t>
      </w:r>
      <w:r>
        <w:rPr>
          <w:rFonts w:eastAsia="Times New Roman" w:cs="Times New Roman"/>
          <w:szCs w:val="24"/>
        </w:rPr>
        <w:t>ς διαψεύδουν. Η</w:t>
      </w:r>
      <w:r w:rsidRPr="00744B93">
        <w:rPr>
          <w:rFonts w:eastAsia="Times New Roman" w:cs="Times New Roman"/>
          <w:szCs w:val="24"/>
        </w:rPr>
        <w:t xml:space="preserve"> αληθινή</w:t>
      </w:r>
      <w:r>
        <w:rPr>
          <w:rFonts w:eastAsia="Times New Roman" w:cs="Times New Roman"/>
          <w:szCs w:val="24"/>
        </w:rPr>
        <w:t>,</w:t>
      </w:r>
      <w:r w:rsidRPr="00744B93">
        <w:rPr>
          <w:rFonts w:eastAsia="Times New Roman" w:cs="Times New Roman"/>
          <w:szCs w:val="24"/>
        </w:rPr>
        <w:t xml:space="preserve"> </w:t>
      </w:r>
      <w:r>
        <w:rPr>
          <w:rFonts w:eastAsia="Times New Roman" w:cs="Times New Roman"/>
          <w:szCs w:val="24"/>
        </w:rPr>
        <w:t>η κ</w:t>
      </w:r>
      <w:r w:rsidRPr="00744B93">
        <w:rPr>
          <w:rFonts w:eastAsia="Times New Roman" w:cs="Times New Roman"/>
          <w:szCs w:val="24"/>
        </w:rPr>
        <w:t xml:space="preserve">αθημερινή επαφή των πολιτών με το σύστημα υγείας </w:t>
      </w:r>
      <w:r w:rsidRPr="00744B93">
        <w:rPr>
          <w:rFonts w:eastAsia="Times New Roman" w:cs="Times New Roman"/>
          <w:szCs w:val="24"/>
        </w:rPr>
        <w:t>είναι μία</w:t>
      </w:r>
      <w:r>
        <w:rPr>
          <w:rFonts w:eastAsia="Times New Roman" w:cs="Times New Roman"/>
          <w:szCs w:val="24"/>
        </w:rPr>
        <w:t>: Για μι</w:t>
      </w:r>
      <w:r w:rsidRPr="00744B93">
        <w:rPr>
          <w:rFonts w:eastAsia="Times New Roman" w:cs="Times New Roman"/>
          <w:szCs w:val="24"/>
        </w:rPr>
        <w:t>α εξέταση αίματος</w:t>
      </w:r>
      <w:r>
        <w:rPr>
          <w:rFonts w:eastAsia="Times New Roman" w:cs="Times New Roman"/>
          <w:szCs w:val="24"/>
        </w:rPr>
        <w:t>, για μι</w:t>
      </w:r>
      <w:r w:rsidRPr="00744B93">
        <w:rPr>
          <w:rFonts w:eastAsia="Times New Roman" w:cs="Times New Roman"/>
          <w:szCs w:val="24"/>
        </w:rPr>
        <w:t>α απλή γρίπη</w:t>
      </w:r>
      <w:r>
        <w:rPr>
          <w:rFonts w:eastAsia="Times New Roman" w:cs="Times New Roman"/>
          <w:szCs w:val="24"/>
        </w:rPr>
        <w:t>,</w:t>
      </w:r>
      <w:r w:rsidRPr="00744B93">
        <w:rPr>
          <w:rFonts w:eastAsia="Times New Roman" w:cs="Times New Roman"/>
          <w:szCs w:val="24"/>
        </w:rPr>
        <w:t xml:space="preserve"> αναγκάζονται να καταφύγουν στο νοσοκομείο</w:t>
      </w:r>
      <w:r>
        <w:rPr>
          <w:rFonts w:eastAsia="Times New Roman" w:cs="Times New Roman"/>
          <w:szCs w:val="24"/>
        </w:rPr>
        <w:t>,</w:t>
      </w:r>
      <w:r w:rsidRPr="00744B93">
        <w:rPr>
          <w:rFonts w:eastAsia="Times New Roman" w:cs="Times New Roman"/>
          <w:szCs w:val="24"/>
        </w:rPr>
        <w:t xml:space="preserve"> περιμένοντας άπειρες ώρες στα επείγοντα και οδηγώντας το προσωπικό των νοσοκομείων στην εξαθλίωση</w:t>
      </w:r>
      <w:r>
        <w:rPr>
          <w:rFonts w:eastAsia="Times New Roman" w:cs="Times New Roman"/>
          <w:szCs w:val="24"/>
        </w:rPr>
        <w:t>.</w:t>
      </w:r>
      <w:r w:rsidRPr="00744B93">
        <w:rPr>
          <w:rFonts w:eastAsia="Times New Roman" w:cs="Times New Roman"/>
          <w:szCs w:val="24"/>
        </w:rPr>
        <w:t xml:space="preserve"> Αυτή είναι η επιλογή </w:t>
      </w:r>
      <w:r>
        <w:rPr>
          <w:rFonts w:eastAsia="Times New Roman" w:cs="Times New Roman"/>
          <w:szCs w:val="24"/>
        </w:rPr>
        <w:t>τους. Αλλιώς,</w:t>
      </w:r>
      <w:r w:rsidRPr="00744B93">
        <w:rPr>
          <w:rFonts w:eastAsia="Times New Roman" w:cs="Times New Roman"/>
          <w:szCs w:val="24"/>
        </w:rPr>
        <w:t xml:space="preserve"> </w:t>
      </w:r>
      <w:r>
        <w:rPr>
          <w:rFonts w:eastAsia="Times New Roman" w:cs="Times New Roman"/>
          <w:szCs w:val="24"/>
        </w:rPr>
        <w:t>όποιος</w:t>
      </w:r>
      <w:r w:rsidRPr="00744B93">
        <w:rPr>
          <w:rFonts w:eastAsia="Times New Roman" w:cs="Times New Roman"/>
          <w:szCs w:val="24"/>
        </w:rPr>
        <w:t xml:space="preserve"> μπορεί</w:t>
      </w:r>
      <w:r>
        <w:rPr>
          <w:rFonts w:eastAsia="Times New Roman" w:cs="Times New Roman"/>
          <w:szCs w:val="24"/>
        </w:rPr>
        <w:t>,</w:t>
      </w:r>
      <w:r w:rsidRPr="00744B93">
        <w:rPr>
          <w:rFonts w:eastAsia="Times New Roman" w:cs="Times New Roman"/>
          <w:szCs w:val="24"/>
        </w:rPr>
        <w:t xml:space="preserve"> πάει σε </w:t>
      </w:r>
      <w:r w:rsidRPr="00744B93">
        <w:rPr>
          <w:rFonts w:eastAsia="Times New Roman" w:cs="Times New Roman"/>
          <w:szCs w:val="24"/>
        </w:rPr>
        <w:t>ιδιώτη γιατρό</w:t>
      </w:r>
      <w:r>
        <w:rPr>
          <w:rFonts w:eastAsia="Times New Roman" w:cs="Times New Roman"/>
          <w:szCs w:val="24"/>
        </w:rPr>
        <w:t>,</w:t>
      </w:r>
      <w:r w:rsidRPr="00744B93">
        <w:rPr>
          <w:rFonts w:eastAsia="Times New Roman" w:cs="Times New Roman"/>
          <w:szCs w:val="24"/>
        </w:rPr>
        <w:t xml:space="preserve"> μη συμβεβλημένο</w:t>
      </w:r>
      <w:r>
        <w:rPr>
          <w:rFonts w:eastAsia="Times New Roman" w:cs="Times New Roman"/>
          <w:szCs w:val="24"/>
        </w:rPr>
        <w:t>,</w:t>
      </w:r>
      <w:r w:rsidRPr="00744B93">
        <w:rPr>
          <w:rFonts w:eastAsia="Times New Roman" w:cs="Times New Roman"/>
          <w:szCs w:val="24"/>
        </w:rPr>
        <w:t xml:space="preserve"> και </w:t>
      </w:r>
      <w:r>
        <w:rPr>
          <w:rFonts w:eastAsia="Times New Roman" w:cs="Times New Roman"/>
          <w:szCs w:val="24"/>
        </w:rPr>
        <w:t>πληρών</w:t>
      </w:r>
      <w:r w:rsidRPr="00744B93">
        <w:rPr>
          <w:rFonts w:eastAsia="Times New Roman" w:cs="Times New Roman"/>
          <w:szCs w:val="24"/>
        </w:rPr>
        <w:t xml:space="preserve">ει από την τσέπη </w:t>
      </w:r>
      <w:r>
        <w:rPr>
          <w:rFonts w:eastAsia="Times New Roman" w:cs="Times New Roman"/>
          <w:szCs w:val="24"/>
        </w:rPr>
        <w:t>του.</w:t>
      </w:r>
    </w:p>
    <w:p w14:paraId="62104BB5" w14:textId="77777777" w:rsidR="000F52B4" w:rsidRDefault="00ED3287">
      <w:pPr>
        <w:spacing w:line="600" w:lineRule="auto"/>
        <w:ind w:firstLine="720"/>
        <w:contextualSpacing/>
        <w:jc w:val="both"/>
        <w:rPr>
          <w:rFonts w:eastAsia="Times New Roman" w:cs="Times New Roman"/>
          <w:szCs w:val="24"/>
        </w:rPr>
      </w:pPr>
      <w:r w:rsidRPr="00744B93">
        <w:rPr>
          <w:rFonts w:eastAsia="Times New Roman" w:cs="Times New Roman"/>
          <w:szCs w:val="24"/>
        </w:rPr>
        <w:t xml:space="preserve">Όσο δε για τα φάρμακά τους </w:t>
      </w:r>
      <w:r>
        <w:rPr>
          <w:rFonts w:eastAsia="Times New Roman" w:cs="Times New Roman"/>
          <w:szCs w:val="24"/>
        </w:rPr>
        <w:t>-</w:t>
      </w:r>
      <w:r w:rsidRPr="00744B93">
        <w:rPr>
          <w:rFonts w:eastAsia="Times New Roman" w:cs="Times New Roman"/>
          <w:szCs w:val="24"/>
        </w:rPr>
        <w:t xml:space="preserve">περιμένουμε και την επόμενη αύξηση </w:t>
      </w:r>
      <w:r>
        <w:rPr>
          <w:rFonts w:eastAsia="Times New Roman" w:cs="Times New Roman"/>
          <w:szCs w:val="24"/>
        </w:rPr>
        <w:t>σύμφωνα</w:t>
      </w:r>
      <w:r w:rsidRPr="00744B93">
        <w:rPr>
          <w:rFonts w:eastAsia="Times New Roman" w:cs="Times New Roman"/>
          <w:szCs w:val="24"/>
        </w:rPr>
        <w:t xml:space="preserve"> με τ</w:t>
      </w:r>
      <w:r>
        <w:rPr>
          <w:rFonts w:eastAsia="Times New Roman" w:cs="Times New Roman"/>
          <w:szCs w:val="24"/>
        </w:rPr>
        <w:t>ην</w:t>
      </w:r>
      <w:r w:rsidRPr="00744B93">
        <w:rPr>
          <w:rFonts w:eastAsia="Times New Roman" w:cs="Times New Roman"/>
          <w:szCs w:val="24"/>
        </w:rPr>
        <w:t xml:space="preserve"> τελ</w:t>
      </w:r>
      <w:r>
        <w:rPr>
          <w:rFonts w:eastAsia="Times New Roman" w:cs="Times New Roman"/>
          <w:szCs w:val="24"/>
        </w:rPr>
        <w:t>ευταία</w:t>
      </w:r>
      <w:r w:rsidRPr="00744B93">
        <w:rPr>
          <w:rFonts w:eastAsia="Times New Roman" w:cs="Times New Roman"/>
          <w:szCs w:val="24"/>
        </w:rPr>
        <w:t xml:space="preserve"> τροπολογία που ψηφίσατε</w:t>
      </w:r>
      <w:r>
        <w:rPr>
          <w:rFonts w:eastAsia="Times New Roman" w:cs="Times New Roman"/>
          <w:szCs w:val="24"/>
        </w:rPr>
        <w:t>-</w:t>
      </w:r>
      <w:r w:rsidRPr="00744B93">
        <w:rPr>
          <w:rFonts w:eastAsia="Times New Roman" w:cs="Times New Roman"/>
          <w:szCs w:val="24"/>
        </w:rPr>
        <w:t xml:space="preserve"> όλο και περισσότεροι</w:t>
      </w:r>
      <w:r>
        <w:rPr>
          <w:rFonts w:eastAsia="Times New Roman" w:cs="Times New Roman"/>
          <w:szCs w:val="24"/>
        </w:rPr>
        <w:t>,</w:t>
      </w:r>
      <w:r w:rsidRPr="00744B93">
        <w:rPr>
          <w:rFonts w:eastAsia="Times New Roman" w:cs="Times New Roman"/>
          <w:szCs w:val="24"/>
        </w:rPr>
        <w:t xml:space="preserve"> όλο και φτωχότεροι άνθρωποι στη χώρα μας αναγκάζονται</w:t>
      </w:r>
      <w:r>
        <w:rPr>
          <w:rFonts w:eastAsia="Times New Roman" w:cs="Times New Roman"/>
          <w:szCs w:val="24"/>
        </w:rPr>
        <w:t xml:space="preserve"> ή</w:t>
      </w:r>
      <w:r w:rsidRPr="00744B93">
        <w:rPr>
          <w:rFonts w:eastAsia="Times New Roman" w:cs="Times New Roman"/>
          <w:szCs w:val="24"/>
        </w:rPr>
        <w:t xml:space="preserve"> ν</w:t>
      </w:r>
      <w:r w:rsidRPr="00744B93">
        <w:rPr>
          <w:rFonts w:eastAsia="Times New Roman" w:cs="Times New Roman"/>
          <w:szCs w:val="24"/>
        </w:rPr>
        <w:t>α αγοράσουν τα φάρμακά τους από την τσέπη τους ή να μην τα πάρουν</w:t>
      </w:r>
      <w:r>
        <w:rPr>
          <w:rFonts w:eastAsia="Times New Roman" w:cs="Times New Roman"/>
          <w:szCs w:val="24"/>
        </w:rPr>
        <w:t>,</w:t>
      </w:r>
      <w:r w:rsidRPr="00744B93">
        <w:rPr>
          <w:rFonts w:eastAsia="Times New Roman" w:cs="Times New Roman"/>
          <w:szCs w:val="24"/>
        </w:rPr>
        <w:t xml:space="preserve"> γιατί δεν βρίσκουν </w:t>
      </w:r>
      <w:r>
        <w:rPr>
          <w:rFonts w:eastAsia="Times New Roman" w:cs="Times New Roman"/>
          <w:szCs w:val="24"/>
        </w:rPr>
        <w:t xml:space="preserve">καν γιατρό να τους τα </w:t>
      </w:r>
      <w:r w:rsidRPr="00744B93">
        <w:rPr>
          <w:rFonts w:eastAsia="Times New Roman" w:cs="Times New Roman"/>
          <w:szCs w:val="24"/>
        </w:rPr>
        <w:t>γράψει</w:t>
      </w:r>
      <w:r>
        <w:rPr>
          <w:rFonts w:eastAsia="Times New Roman" w:cs="Times New Roman"/>
          <w:szCs w:val="24"/>
        </w:rPr>
        <w:t>.</w:t>
      </w:r>
    </w:p>
    <w:p w14:paraId="62104BB6"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κύριε Υπουργέ, είναι η </w:t>
      </w:r>
      <w:r w:rsidRPr="00744B93">
        <w:rPr>
          <w:rFonts w:eastAsia="Times New Roman" w:cs="Times New Roman"/>
          <w:szCs w:val="24"/>
        </w:rPr>
        <w:t>αλήθεια</w:t>
      </w:r>
      <w:r>
        <w:rPr>
          <w:rFonts w:eastAsia="Times New Roman" w:cs="Times New Roman"/>
          <w:szCs w:val="24"/>
        </w:rPr>
        <w:t>,</w:t>
      </w:r>
      <w:r w:rsidRPr="00744B93">
        <w:rPr>
          <w:rFonts w:eastAsia="Times New Roman" w:cs="Times New Roman"/>
          <w:szCs w:val="24"/>
        </w:rPr>
        <w:t xml:space="preserve"> όσες υποσχέσεις κι αν δίνετ</w:t>
      </w:r>
      <w:r>
        <w:rPr>
          <w:rFonts w:eastAsia="Times New Roman" w:cs="Times New Roman"/>
          <w:szCs w:val="24"/>
        </w:rPr>
        <w:t>ε σήμερα και όσο και αν τά</w:t>
      </w:r>
      <w:r w:rsidRPr="00744B93">
        <w:rPr>
          <w:rFonts w:eastAsia="Times New Roman" w:cs="Times New Roman"/>
          <w:szCs w:val="24"/>
        </w:rPr>
        <w:t>ζετε πάλι διορισμούς ως άλλ</w:t>
      </w:r>
      <w:r>
        <w:rPr>
          <w:rFonts w:eastAsia="Times New Roman" w:cs="Times New Roman"/>
          <w:szCs w:val="24"/>
        </w:rPr>
        <w:t>οι «</w:t>
      </w:r>
      <w:proofErr w:type="spellStart"/>
      <w:r>
        <w:rPr>
          <w:rFonts w:eastAsia="Times New Roman" w:cs="Times New Roman"/>
          <w:szCs w:val="24"/>
        </w:rPr>
        <w:t>Μ</w:t>
      </w:r>
      <w:r w:rsidRPr="00744B93">
        <w:rPr>
          <w:rFonts w:eastAsia="Times New Roman" w:cs="Times New Roman"/>
          <w:szCs w:val="24"/>
        </w:rPr>
        <w:t>αυρογιαλούροι</w:t>
      </w:r>
      <w:proofErr w:type="spellEnd"/>
      <w:r>
        <w:rPr>
          <w:rFonts w:eastAsia="Times New Roman" w:cs="Times New Roman"/>
          <w:szCs w:val="24"/>
        </w:rPr>
        <w:t>»</w:t>
      </w:r>
      <w:r>
        <w:rPr>
          <w:rFonts w:eastAsia="Times New Roman" w:cs="Times New Roman"/>
          <w:szCs w:val="24"/>
        </w:rPr>
        <w:t>,</w:t>
      </w:r>
      <w:r w:rsidRPr="00744B93">
        <w:rPr>
          <w:rFonts w:eastAsia="Times New Roman" w:cs="Times New Roman"/>
          <w:szCs w:val="24"/>
        </w:rPr>
        <w:t xml:space="preserve"> σ</w:t>
      </w:r>
      <w:r w:rsidRPr="00744B93">
        <w:rPr>
          <w:rFonts w:eastAsia="Times New Roman" w:cs="Times New Roman"/>
          <w:szCs w:val="24"/>
        </w:rPr>
        <w:t xml:space="preserve">ε λίγους μήνες που </w:t>
      </w:r>
      <w:r>
        <w:rPr>
          <w:rFonts w:eastAsia="Times New Roman" w:cs="Times New Roman"/>
          <w:szCs w:val="24"/>
        </w:rPr>
        <w:t>θα γίνουν</w:t>
      </w:r>
      <w:r w:rsidRPr="00744B93">
        <w:rPr>
          <w:rFonts w:eastAsia="Times New Roman" w:cs="Times New Roman"/>
          <w:szCs w:val="24"/>
        </w:rPr>
        <w:t xml:space="preserve"> </w:t>
      </w:r>
      <w:r>
        <w:rPr>
          <w:rFonts w:eastAsia="Times New Roman" w:cs="Times New Roman"/>
          <w:szCs w:val="24"/>
        </w:rPr>
        <w:t>-</w:t>
      </w:r>
      <w:r w:rsidRPr="00744B93">
        <w:rPr>
          <w:rFonts w:eastAsia="Times New Roman" w:cs="Times New Roman"/>
          <w:szCs w:val="24"/>
        </w:rPr>
        <w:t>όποτε γίνουν</w:t>
      </w:r>
      <w:r>
        <w:rPr>
          <w:rFonts w:eastAsia="Times New Roman" w:cs="Times New Roman"/>
          <w:szCs w:val="24"/>
        </w:rPr>
        <w:t>-</w:t>
      </w:r>
      <w:r w:rsidRPr="00744B93">
        <w:rPr>
          <w:rFonts w:eastAsia="Times New Roman" w:cs="Times New Roman"/>
          <w:szCs w:val="24"/>
        </w:rPr>
        <w:t xml:space="preserve"> οι εκλογές</w:t>
      </w:r>
      <w:r>
        <w:rPr>
          <w:rFonts w:eastAsia="Times New Roman" w:cs="Times New Roman"/>
          <w:szCs w:val="24"/>
        </w:rPr>
        <w:t>.</w:t>
      </w:r>
    </w:p>
    <w:p w14:paraId="62104BB7"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Ό</w:t>
      </w:r>
      <w:r w:rsidRPr="00744B93">
        <w:rPr>
          <w:rFonts w:eastAsia="Times New Roman" w:cs="Times New Roman"/>
          <w:szCs w:val="24"/>
        </w:rPr>
        <w:t>σο κι αν λέτε το αντίθετο</w:t>
      </w:r>
      <w:r>
        <w:rPr>
          <w:rFonts w:eastAsia="Times New Roman" w:cs="Times New Roman"/>
          <w:szCs w:val="24"/>
        </w:rPr>
        <w:t xml:space="preserve">, τη χρηματοδότηση </w:t>
      </w:r>
      <w:r w:rsidRPr="00744B93">
        <w:rPr>
          <w:rFonts w:eastAsia="Times New Roman" w:cs="Times New Roman"/>
          <w:szCs w:val="24"/>
        </w:rPr>
        <w:t xml:space="preserve">που είχατε και βρήκατε από τη Νέα Δημοκρατία από το 2014 </w:t>
      </w:r>
      <w:r>
        <w:rPr>
          <w:rFonts w:eastAsia="Times New Roman" w:cs="Times New Roman"/>
          <w:szCs w:val="24"/>
        </w:rPr>
        <w:t>-</w:t>
      </w:r>
      <w:r w:rsidRPr="00744B93">
        <w:rPr>
          <w:rFonts w:eastAsia="Times New Roman" w:cs="Times New Roman"/>
          <w:szCs w:val="24"/>
        </w:rPr>
        <w:t>κ</w:t>
      </w:r>
      <w:r>
        <w:rPr>
          <w:rFonts w:eastAsia="Times New Roman" w:cs="Times New Roman"/>
          <w:szCs w:val="24"/>
        </w:rPr>
        <w:t xml:space="preserve">αι μπορούμε να </w:t>
      </w:r>
      <w:r>
        <w:rPr>
          <w:rFonts w:eastAsia="Times New Roman" w:cs="Times New Roman"/>
          <w:szCs w:val="24"/>
        </w:rPr>
        <w:t xml:space="preserve">το </w:t>
      </w:r>
      <w:r>
        <w:rPr>
          <w:rFonts w:eastAsia="Times New Roman" w:cs="Times New Roman"/>
          <w:szCs w:val="24"/>
        </w:rPr>
        <w:t>συζητήσουμε σε μι</w:t>
      </w:r>
      <w:r w:rsidRPr="00744B93">
        <w:rPr>
          <w:rFonts w:eastAsia="Times New Roman" w:cs="Times New Roman"/>
          <w:szCs w:val="24"/>
        </w:rPr>
        <w:t xml:space="preserve">α άλλη </w:t>
      </w:r>
      <w:r>
        <w:rPr>
          <w:rFonts w:eastAsia="Times New Roman" w:cs="Times New Roman"/>
          <w:szCs w:val="24"/>
        </w:rPr>
        <w:t>επίκαιρη</w:t>
      </w:r>
      <w:r w:rsidRPr="00744B93">
        <w:rPr>
          <w:rFonts w:eastAsia="Times New Roman" w:cs="Times New Roman"/>
          <w:szCs w:val="24"/>
        </w:rPr>
        <w:t xml:space="preserve"> αυτό</w:t>
      </w:r>
      <w:r>
        <w:rPr>
          <w:rFonts w:eastAsia="Times New Roman" w:cs="Times New Roman"/>
          <w:szCs w:val="24"/>
        </w:rPr>
        <w:t xml:space="preserve">- δεν τη διοχετεύσατε </w:t>
      </w:r>
      <w:r w:rsidRPr="00744B93">
        <w:rPr>
          <w:rFonts w:eastAsia="Times New Roman" w:cs="Times New Roman"/>
          <w:szCs w:val="24"/>
        </w:rPr>
        <w:t>για να βελτιώσετε τ</w:t>
      </w:r>
      <w:r w:rsidRPr="00744B93">
        <w:rPr>
          <w:rFonts w:eastAsia="Times New Roman" w:cs="Times New Roman"/>
          <w:szCs w:val="24"/>
        </w:rPr>
        <w:t>ο υφιστάμενο πρωτοβάθμιο σύστημα υγείας</w:t>
      </w:r>
      <w:r>
        <w:rPr>
          <w:rFonts w:eastAsia="Times New Roman" w:cs="Times New Roman"/>
          <w:szCs w:val="24"/>
        </w:rPr>
        <w:t>. Α</w:t>
      </w:r>
      <w:r w:rsidRPr="00744B93">
        <w:rPr>
          <w:rFonts w:eastAsia="Times New Roman" w:cs="Times New Roman"/>
          <w:szCs w:val="24"/>
        </w:rPr>
        <w:t>ντί</w:t>
      </w:r>
      <w:r>
        <w:rPr>
          <w:rFonts w:eastAsia="Times New Roman" w:cs="Times New Roman"/>
          <w:szCs w:val="24"/>
        </w:rPr>
        <w:t>,</w:t>
      </w:r>
      <w:r w:rsidRPr="00744B93">
        <w:rPr>
          <w:rFonts w:eastAsia="Times New Roman" w:cs="Times New Roman"/>
          <w:szCs w:val="24"/>
        </w:rPr>
        <w:t xml:space="preserve"> δηλαδή</w:t>
      </w:r>
      <w:r>
        <w:rPr>
          <w:rFonts w:eastAsia="Times New Roman" w:cs="Times New Roman"/>
          <w:szCs w:val="24"/>
        </w:rPr>
        <w:t>,</w:t>
      </w:r>
      <w:r w:rsidRPr="00744B93">
        <w:rPr>
          <w:rFonts w:eastAsia="Times New Roman" w:cs="Times New Roman"/>
          <w:szCs w:val="24"/>
        </w:rPr>
        <w:t xml:space="preserve"> να προσληφθεί το αναγκαίο</w:t>
      </w:r>
      <w:r>
        <w:rPr>
          <w:rFonts w:eastAsia="Times New Roman" w:cs="Times New Roman"/>
          <w:szCs w:val="24"/>
        </w:rPr>
        <w:t xml:space="preserve"> ιατρο</w:t>
      </w:r>
      <w:r w:rsidRPr="00744B93">
        <w:rPr>
          <w:rFonts w:eastAsia="Times New Roman" w:cs="Times New Roman"/>
          <w:szCs w:val="24"/>
        </w:rPr>
        <w:t xml:space="preserve">νοσηλευτικό και παραϊατρικό προσωπικό στα αστικά </w:t>
      </w:r>
      <w:r>
        <w:rPr>
          <w:rFonts w:eastAsia="Times New Roman" w:cs="Times New Roman"/>
          <w:szCs w:val="24"/>
        </w:rPr>
        <w:t>κ</w:t>
      </w:r>
      <w:r w:rsidRPr="00744B93">
        <w:rPr>
          <w:rFonts w:eastAsia="Times New Roman" w:cs="Times New Roman"/>
          <w:szCs w:val="24"/>
        </w:rPr>
        <w:t xml:space="preserve">έντρα </w:t>
      </w:r>
      <w:r>
        <w:rPr>
          <w:rFonts w:eastAsia="Times New Roman" w:cs="Times New Roman"/>
          <w:szCs w:val="24"/>
        </w:rPr>
        <w:t>υ</w:t>
      </w:r>
      <w:r w:rsidRPr="00744B93">
        <w:rPr>
          <w:rFonts w:eastAsia="Times New Roman" w:cs="Times New Roman"/>
          <w:szCs w:val="24"/>
        </w:rPr>
        <w:t>γείας και να αξιοποιηθούν οι συμβεβλημένοι γιατροί του ΕΟΠΥΥ</w:t>
      </w:r>
      <w:r>
        <w:rPr>
          <w:rFonts w:eastAsia="Times New Roman" w:cs="Times New Roman"/>
          <w:szCs w:val="24"/>
        </w:rPr>
        <w:t>,</w:t>
      </w:r>
      <w:r w:rsidRPr="00744B93">
        <w:rPr>
          <w:rFonts w:eastAsia="Times New Roman" w:cs="Times New Roman"/>
          <w:szCs w:val="24"/>
        </w:rPr>
        <w:t xml:space="preserve"> διοχετεύτηκαν οι κο</w:t>
      </w:r>
      <w:r>
        <w:rPr>
          <w:rFonts w:eastAsia="Times New Roman" w:cs="Times New Roman"/>
          <w:szCs w:val="24"/>
        </w:rPr>
        <w:t xml:space="preserve">ινοτικοί πόροι για να </w:t>
      </w:r>
      <w:r>
        <w:rPr>
          <w:rFonts w:eastAsia="Times New Roman" w:cs="Times New Roman"/>
          <w:szCs w:val="24"/>
        </w:rPr>
        <w:t>δημιουργηθού</w:t>
      </w:r>
      <w:r w:rsidRPr="00744B93">
        <w:rPr>
          <w:rFonts w:eastAsia="Times New Roman" w:cs="Times New Roman"/>
          <w:szCs w:val="24"/>
        </w:rPr>
        <w:t xml:space="preserve">ν καινούργιες κρατικές δομές </w:t>
      </w:r>
      <w:r>
        <w:rPr>
          <w:rFonts w:eastAsia="Times New Roman" w:cs="Times New Roman"/>
          <w:szCs w:val="24"/>
        </w:rPr>
        <w:t>–</w:t>
      </w:r>
      <w:r w:rsidRPr="00744B93">
        <w:rPr>
          <w:rFonts w:eastAsia="Times New Roman" w:cs="Times New Roman"/>
          <w:szCs w:val="24"/>
        </w:rPr>
        <w:t>ξαναλέω</w:t>
      </w:r>
      <w:r>
        <w:rPr>
          <w:rFonts w:eastAsia="Times New Roman" w:cs="Times New Roman"/>
          <w:szCs w:val="24"/>
        </w:rPr>
        <w:t>-</w:t>
      </w:r>
      <w:r>
        <w:rPr>
          <w:rFonts w:eastAsia="Times New Roman" w:cs="Times New Roman"/>
          <w:szCs w:val="24"/>
        </w:rPr>
        <w:t>,</w:t>
      </w:r>
      <w:r>
        <w:rPr>
          <w:rFonts w:eastAsia="Times New Roman" w:cs="Times New Roman"/>
          <w:szCs w:val="24"/>
        </w:rPr>
        <w:t xml:space="preserve"> οι οποίες φ</w:t>
      </w:r>
      <w:r w:rsidRPr="00744B93">
        <w:rPr>
          <w:rFonts w:eastAsia="Times New Roman" w:cs="Times New Roman"/>
          <w:szCs w:val="24"/>
        </w:rPr>
        <w:t>υσικά και δεν λειτουργούν</w:t>
      </w:r>
      <w:r>
        <w:rPr>
          <w:rFonts w:eastAsia="Times New Roman" w:cs="Times New Roman"/>
          <w:szCs w:val="24"/>
        </w:rPr>
        <w:t>.</w:t>
      </w:r>
    </w:p>
    <w:p w14:paraId="62104BB8"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Λέτε ότι οι μισές</w:t>
      </w:r>
      <w:r w:rsidRPr="00744B93">
        <w:rPr>
          <w:rFonts w:eastAsia="Times New Roman" w:cs="Times New Roman"/>
          <w:szCs w:val="24"/>
        </w:rPr>
        <w:t xml:space="preserve"> λειτουργούν</w:t>
      </w:r>
      <w:r>
        <w:rPr>
          <w:rFonts w:eastAsia="Times New Roman" w:cs="Times New Roman"/>
          <w:szCs w:val="24"/>
        </w:rPr>
        <w:t>.</w:t>
      </w:r>
      <w:r w:rsidRPr="00744B93">
        <w:rPr>
          <w:rFonts w:eastAsia="Times New Roman" w:cs="Times New Roman"/>
          <w:szCs w:val="24"/>
        </w:rPr>
        <w:t xml:space="preserve"> Εγώ σας λέω ότι ούτε οι μισές δεν λειτουργούν</w:t>
      </w:r>
      <w:r>
        <w:rPr>
          <w:rFonts w:eastAsia="Times New Roman" w:cs="Times New Roman"/>
          <w:szCs w:val="24"/>
        </w:rPr>
        <w:t>.</w:t>
      </w:r>
      <w:r w:rsidRPr="00744B93">
        <w:rPr>
          <w:rFonts w:eastAsia="Times New Roman" w:cs="Times New Roman"/>
          <w:szCs w:val="24"/>
        </w:rPr>
        <w:t xml:space="preserve"> </w:t>
      </w:r>
      <w:r>
        <w:rPr>
          <w:rFonts w:eastAsia="Times New Roman" w:cs="Times New Roman"/>
          <w:szCs w:val="24"/>
        </w:rPr>
        <w:t>Δ</w:t>
      </w:r>
      <w:r w:rsidRPr="00744B93">
        <w:rPr>
          <w:rFonts w:eastAsia="Times New Roman" w:cs="Times New Roman"/>
          <w:szCs w:val="24"/>
        </w:rPr>
        <w:t>εν μας απαντήσατε</w:t>
      </w:r>
      <w:r>
        <w:rPr>
          <w:rFonts w:eastAsia="Times New Roman" w:cs="Times New Roman"/>
          <w:szCs w:val="24"/>
        </w:rPr>
        <w:t>, όμως. Π</w:t>
      </w:r>
      <w:r w:rsidRPr="00744B93">
        <w:rPr>
          <w:rFonts w:eastAsia="Times New Roman" w:cs="Times New Roman"/>
          <w:szCs w:val="24"/>
        </w:rPr>
        <w:t xml:space="preserve">ότε πιστεύετε τελικά ότι θα λειτουργήσουν </w:t>
      </w:r>
      <w:r>
        <w:rPr>
          <w:rFonts w:eastAsia="Times New Roman" w:cs="Times New Roman"/>
          <w:szCs w:val="24"/>
        </w:rPr>
        <w:t>όλες; Π</w:t>
      </w:r>
      <w:r w:rsidRPr="00744B93">
        <w:rPr>
          <w:rFonts w:eastAsia="Times New Roman" w:cs="Times New Roman"/>
          <w:szCs w:val="24"/>
        </w:rPr>
        <w:t>ότε θα ολοκλ</w:t>
      </w:r>
      <w:r w:rsidRPr="00744B93">
        <w:rPr>
          <w:rFonts w:eastAsia="Times New Roman" w:cs="Times New Roman"/>
          <w:szCs w:val="24"/>
        </w:rPr>
        <w:t>ηρωθεί αυτό το πρωτοβάθμιο σ</w:t>
      </w:r>
      <w:r>
        <w:rPr>
          <w:rFonts w:eastAsia="Times New Roman" w:cs="Times New Roman"/>
          <w:szCs w:val="24"/>
        </w:rPr>
        <w:t>ύστημα υγείας της πρώτη φορά Α</w:t>
      </w:r>
      <w:r w:rsidRPr="00744B93">
        <w:rPr>
          <w:rFonts w:eastAsia="Times New Roman" w:cs="Times New Roman"/>
          <w:szCs w:val="24"/>
        </w:rPr>
        <w:t>ριστερά</w:t>
      </w:r>
      <w:r>
        <w:rPr>
          <w:rFonts w:eastAsia="Times New Roman" w:cs="Times New Roman"/>
          <w:szCs w:val="24"/>
        </w:rPr>
        <w:t>ς</w:t>
      </w:r>
      <w:r>
        <w:rPr>
          <w:rFonts w:eastAsia="Times New Roman" w:cs="Times New Roman"/>
          <w:szCs w:val="24"/>
        </w:rPr>
        <w:t>; Π</w:t>
      </w:r>
      <w:r w:rsidRPr="00744B93">
        <w:rPr>
          <w:rFonts w:eastAsia="Times New Roman" w:cs="Times New Roman"/>
          <w:szCs w:val="24"/>
        </w:rPr>
        <w:t>ότε θα έχει τελειώσει αυτή η ιστορία</w:t>
      </w:r>
      <w:r>
        <w:rPr>
          <w:rFonts w:eastAsia="Times New Roman" w:cs="Times New Roman"/>
          <w:szCs w:val="24"/>
        </w:rPr>
        <w:t>; Π</w:t>
      </w:r>
      <w:r w:rsidRPr="00744B93">
        <w:rPr>
          <w:rFonts w:eastAsia="Times New Roman" w:cs="Times New Roman"/>
          <w:szCs w:val="24"/>
        </w:rPr>
        <w:t xml:space="preserve">ότε θα έχουμε </w:t>
      </w:r>
      <w:r>
        <w:rPr>
          <w:rFonts w:eastAsia="Times New Roman" w:cs="Times New Roman"/>
          <w:szCs w:val="24"/>
        </w:rPr>
        <w:t xml:space="preserve">διακόσιες </w:t>
      </w:r>
      <w:r>
        <w:rPr>
          <w:rFonts w:eastAsia="Times New Roman" w:cs="Times New Roman"/>
          <w:szCs w:val="24"/>
        </w:rPr>
        <w:lastRenderedPageBreak/>
        <w:t xml:space="preserve">τριάντα εννέα </w:t>
      </w:r>
      <w:r>
        <w:rPr>
          <w:rFonts w:eastAsia="Times New Roman" w:cs="Times New Roman"/>
          <w:szCs w:val="24"/>
        </w:rPr>
        <w:t>ΤΟΜΥ</w:t>
      </w:r>
      <w:r w:rsidRPr="00744B93">
        <w:rPr>
          <w:rFonts w:eastAsia="Times New Roman" w:cs="Times New Roman"/>
          <w:szCs w:val="24"/>
        </w:rPr>
        <w:t xml:space="preserve"> και γιατί θα τις έχουμε</w:t>
      </w:r>
      <w:r>
        <w:rPr>
          <w:rFonts w:eastAsia="Times New Roman" w:cs="Times New Roman"/>
          <w:szCs w:val="24"/>
        </w:rPr>
        <w:t>; Τι είναι αυτό που θ</w:t>
      </w:r>
      <w:r w:rsidRPr="00744B93">
        <w:rPr>
          <w:rFonts w:eastAsia="Times New Roman" w:cs="Times New Roman"/>
          <w:szCs w:val="24"/>
        </w:rPr>
        <w:t>α αλλάξετε</w:t>
      </w:r>
      <w:r>
        <w:rPr>
          <w:rFonts w:eastAsia="Times New Roman" w:cs="Times New Roman"/>
          <w:szCs w:val="24"/>
        </w:rPr>
        <w:t>,</w:t>
      </w:r>
      <w:r w:rsidRPr="00744B93">
        <w:rPr>
          <w:rFonts w:eastAsia="Times New Roman" w:cs="Times New Roman"/>
          <w:szCs w:val="24"/>
        </w:rPr>
        <w:t xml:space="preserve"> ώστε πλέον οι γιατροί να</w:t>
      </w:r>
      <w:r>
        <w:rPr>
          <w:rFonts w:eastAsia="Times New Roman" w:cs="Times New Roman"/>
          <w:szCs w:val="24"/>
        </w:rPr>
        <w:t xml:space="preserve"> πάψουν</w:t>
      </w:r>
      <w:r w:rsidRPr="00744B93">
        <w:rPr>
          <w:rFonts w:eastAsia="Times New Roman" w:cs="Times New Roman"/>
          <w:szCs w:val="24"/>
        </w:rPr>
        <w:t xml:space="preserve"> να γυρίζουν την π</w:t>
      </w:r>
      <w:r w:rsidRPr="00744B93">
        <w:rPr>
          <w:rFonts w:eastAsia="Times New Roman" w:cs="Times New Roman"/>
          <w:szCs w:val="24"/>
        </w:rPr>
        <w:t>λάτη σε αυτή τη δήθεν μεταρρύθμιση και να την αποδεχθούν και να δεχθούν να συμβληθούν</w:t>
      </w:r>
      <w:r>
        <w:rPr>
          <w:rFonts w:eastAsia="Times New Roman" w:cs="Times New Roman"/>
          <w:szCs w:val="24"/>
        </w:rPr>
        <w:t>; Π</w:t>
      </w:r>
      <w:r w:rsidRPr="00744B93">
        <w:rPr>
          <w:rFonts w:eastAsia="Times New Roman" w:cs="Times New Roman"/>
          <w:szCs w:val="24"/>
        </w:rPr>
        <w:t>εριμέναμε να ακούσουμε κάτι παραπάνω</w:t>
      </w:r>
      <w:r>
        <w:rPr>
          <w:rFonts w:eastAsia="Times New Roman" w:cs="Times New Roman"/>
          <w:szCs w:val="24"/>
        </w:rPr>
        <w:t>, ό</w:t>
      </w:r>
      <w:r w:rsidRPr="00744B93">
        <w:rPr>
          <w:rFonts w:eastAsia="Times New Roman" w:cs="Times New Roman"/>
          <w:szCs w:val="24"/>
        </w:rPr>
        <w:t>χι πάλι τα ίδια</w:t>
      </w:r>
      <w:r>
        <w:rPr>
          <w:rFonts w:eastAsia="Times New Roman" w:cs="Times New Roman"/>
          <w:szCs w:val="24"/>
        </w:rPr>
        <w:t>.</w:t>
      </w:r>
      <w:r w:rsidRPr="00744B93">
        <w:rPr>
          <w:rFonts w:eastAsia="Times New Roman" w:cs="Times New Roman"/>
          <w:szCs w:val="24"/>
        </w:rPr>
        <w:t xml:space="preserve"> </w:t>
      </w:r>
    </w:p>
    <w:p w14:paraId="62104BB9" w14:textId="77777777" w:rsidR="000F52B4" w:rsidRDefault="00ED3287">
      <w:pPr>
        <w:spacing w:line="600" w:lineRule="auto"/>
        <w:ind w:firstLine="720"/>
        <w:contextualSpacing/>
        <w:jc w:val="both"/>
        <w:rPr>
          <w:rFonts w:eastAsia="Times New Roman" w:cs="Times New Roman"/>
          <w:szCs w:val="24"/>
        </w:rPr>
      </w:pPr>
      <w:r w:rsidRPr="00744B93">
        <w:rPr>
          <w:rFonts w:eastAsia="Times New Roman" w:cs="Times New Roman"/>
          <w:szCs w:val="24"/>
        </w:rPr>
        <w:t>Πάντως</w:t>
      </w:r>
      <w:r>
        <w:rPr>
          <w:rFonts w:eastAsia="Times New Roman" w:cs="Times New Roman"/>
          <w:szCs w:val="24"/>
        </w:rPr>
        <w:t>,</w:t>
      </w:r>
      <w:r w:rsidRPr="00744B93">
        <w:rPr>
          <w:rFonts w:eastAsia="Times New Roman" w:cs="Times New Roman"/>
          <w:szCs w:val="24"/>
        </w:rPr>
        <w:t xml:space="preserve"> σε κάθε περίπτωση</w:t>
      </w:r>
      <w:r>
        <w:rPr>
          <w:rFonts w:eastAsia="Times New Roman" w:cs="Times New Roman"/>
          <w:szCs w:val="24"/>
        </w:rPr>
        <w:t>,</w:t>
      </w:r>
      <w:r w:rsidRPr="00744B93">
        <w:rPr>
          <w:rFonts w:eastAsia="Times New Roman" w:cs="Times New Roman"/>
          <w:szCs w:val="24"/>
        </w:rPr>
        <w:t xml:space="preserve"> αν σας χρειάζεται</w:t>
      </w:r>
      <w:r>
        <w:rPr>
          <w:rFonts w:eastAsia="Times New Roman" w:cs="Times New Roman"/>
          <w:szCs w:val="24"/>
        </w:rPr>
        <w:t>,</w:t>
      </w:r>
      <w:r w:rsidRPr="00744B93">
        <w:rPr>
          <w:rFonts w:eastAsia="Times New Roman" w:cs="Times New Roman"/>
          <w:szCs w:val="24"/>
        </w:rPr>
        <w:t xml:space="preserve"> εμείς </w:t>
      </w:r>
      <w:r>
        <w:rPr>
          <w:rFonts w:eastAsia="Times New Roman" w:cs="Times New Roman"/>
          <w:szCs w:val="24"/>
        </w:rPr>
        <w:t>τον χάρτη αναγκών τον έχουμε έτοιμο. Ε</w:t>
      </w:r>
      <w:r w:rsidRPr="00744B93">
        <w:rPr>
          <w:rFonts w:eastAsia="Times New Roman" w:cs="Times New Roman"/>
          <w:szCs w:val="24"/>
        </w:rPr>
        <w:t xml:space="preserve">ίναι το πρώτο πράγμα </w:t>
      </w:r>
      <w:r w:rsidRPr="00744B93">
        <w:rPr>
          <w:rFonts w:eastAsia="Times New Roman" w:cs="Times New Roman"/>
          <w:szCs w:val="24"/>
        </w:rPr>
        <w:t xml:space="preserve">που ξεκινήσαμε να κάνουμε πριν </w:t>
      </w:r>
      <w:r>
        <w:rPr>
          <w:rFonts w:eastAsia="Times New Roman" w:cs="Times New Roman"/>
          <w:szCs w:val="24"/>
        </w:rPr>
        <w:t>από</w:t>
      </w:r>
      <w:r w:rsidRPr="00744B93">
        <w:rPr>
          <w:rFonts w:eastAsia="Times New Roman" w:cs="Times New Roman"/>
          <w:szCs w:val="24"/>
        </w:rPr>
        <w:t xml:space="preserve"> δύο χρόνια στη Νέα Δημοκρατία στον τομέα υγείας και είναι σχεδόν έτοιμος</w:t>
      </w:r>
      <w:r>
        <w:rPr>
          <w:rFonts w:eastAsia="Times New Roman" w:cs="Times New Roman"/>
          <w:szCs w:val="24"/>
        </w:rPr>
        <w:t>. Κ</w:t>
      </w:r>
      <w:r w:rsidRPr="00744B93">
        <w:rPr>
          <w:rFonts w:eastAsia="Times New Roman" w:cs="Times New Roman"/>
          <w:szCs w:val="24"/>
        </w:rPr>
        <w:t xml:space="preserve">αι μπορούμε να σας δώσουμε τις συμβουλές </w:t>
      </w:r>
      <w:r>
        <w:rPr>
          <w:rFonts w:eastAsia="Times New Roman" w:cs="Times New Roman"/>
          <w:szCs w:val="24"/>
        </w:rPr>
        <w:t>μας,</w:t>
      </w:r>
      <w:r w:rsidRPr="00744B93">
        <w:rPr>
          <w:rFonts w:eastAsia="Times New Roman" w:cs="Times New Roman"/>
          <w:szCs w:val="24"/>
        </w:rPr>
        <w:t xml:space="preserve"> προκειμένου να δείτε ξανά τις ανάγκες της χώρας στην υγεία</w:t>
      </w:r>
      <w:r>
        <w:rPr>
          <w:rFonts w:eastAsia="Times New Roman" w:cs="Times New Roman"/>
          <w:szCs w:val="24"/>
        </w:rPr>
        <w:t>, για να δούμε πού</w:t>
      </w:r>
      <w:r w:rsidRPr="00744B93">
        <w:rPr>
          <w:rFonts w:eastAsia="Times New Roman" w:cs="Times New Roman"/>
          <w:szCs w:val="24"/>
        </w:rPr>
        <w:t xml:space="preserve"> χρειάζεται</w:t>
      </w:r>
      <w:r>
        <w:rPr>
          <w:rFonts w:eastAsia="Times New Roman" w:cs="Times New Roman"/>
          <w:szCs w:val="24"/>
        </w:rPr>
        <w:t xml:space="preserve"> να φτιάχνουμ</w:t>
      </w:r>
      <w:r>
        <w:rPr>
          <w:rFonts w:eastAsia="Times New Roman" w:cs="Times New Roman"/>
          <w:szCs w:val="24"/>
        </w:rPr>
        <w:t>ε δομές και όχι πού</w:t>
      </w:r>
      <w:r w:rsidRPr="00744B93">
        <w:rPr>
          <w:rFonts w:eastAsia="Times New Roman" w:cs="Times New Roman"/>
          <w:szCs w:val="24"/>
        </w:rPr>
        <w:t xml:space="preserve"> χρειάζεται να φτιάχνουμε εκλογικά κέντρα</w:t>
      </w:r>
      <w:r>
        <w:rPr>
          <w:rFonts w:eastAsia="Times New Roman" w:cs="Times New Roman"/>
          <w:szCs w:val="24"/>
        </w:rPr>
        <w:t>.</w:t>
      </w:r>
    </w:p>
    <w:p w14:paraId="62104BBA"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Ε</w:t>
      </w:r>
      <w:r w:rsidRPr="00744B93">
        <w:rPr>
          <w:rFonts w:eastAsia="Times New Roman" w:cs="Times New Roman"/>
          <w:szCs w:val="24"/>
        </w:rPr>
        <w:t>υχαριστώ</w:t>
      </w:r>
      <w:r>
        <w:rPr>
          <w:rFonts w:eastAsia="Times New Roman" w:cs="Times New Roman"/>
          <w:szCs w:val="24"/>
        </w:rPr>
        <w:t>.</w:t>
      </w:r>
    </w:p>
    <w:p w14:paraId="62104BBB" w14:textId="77777777" w:rsidR="000F52B4" w:rsidRDefault="00ED3287">
      <w:pPr>
        <w:spacing w:line="600" w:lineRule="auto"/>
        <w:ind w:firstLine="720"/>
        <w:contextualSpacing/>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bCs/>
          <w:szCs w:val="24"/>
        </w:rPr>
        <w:t>Ευχαριστούμε.</w:t>
      </w:r>
      <w:r w:rsidRPr="00744B93">
        <w:rPr>
          <w:rFonts w:eastAsia="Times New Roman" w:cs="Times New Roman"/>
          <w:szCs w:val="24"/>
        </w:rPr>
        <w:t xml:space="preserve"> </w:t>
      </w:r>
    </w:p>
    <w:p w14:paraId="62104BBC" w14:textId="77777777" w:rsidR="000F52B4" w:rsidRDefault="00ED3287">
      <w:pPr>
        <w:spacing w:line="600" w:lineRule="auto"/>
        <w:ind w:firstLine="720"/>
        <w:contextualSpacing/>
        <w:jc w:val="both"/>
        <w:rPr>
          <w:rFonts w:eastAsia="Times New Roman"/>
          <w:bCs/>
          <w:szCs w:val="24"/>
        </w:rPr>
      </w:pPr>
      <w:r>
        <w:rPr>
          <w:rFonts w:eastAsia="Times New Roman" w:cs="Times New Roman"/>
          <w:szCs w:val="24"/>
        </w:rPr>
        <w:t>Κ</w:t>
      </w:r>
      <w:r>
        <w:rPr>
          <w:rFonts w:eastAsia="Times New Roman" w:cs="Times New Roman"/>
          <w:szCs w:val="24"/>
        </w:rPr>
        <w:t>υρίες και κύριοι συνάδελφοι,</w:t>
      </w:r>
      <w:r w:rsidRPr="00744B93">
        <w:rPr>
          <w:rFonts w:eastAsia="Times New Roman" w:cs="Times New Roman"/>
          <w:szCs w:val="24"/>
        </w:rPr>
        <w:t xml:space="preserve"> </w:t>
      </w:r>
      <w:r w:rsidRPr="00726A05">
        <w:rPr>
          <w:rFonts w:eastAsia="Times New Roman"/>
          <w:bCs/>
          <w:szCs w:val="24"/>
        </w:rPr>
        <w:t xml:space="preserve">γίνεται γνωστό στο Σώμα ότι </w:t>
      </w:r>
      <w:r>
        <w:rPr>
          <w:rFonts w:eastAsia="Times New Roman"/>
          <w:bCs/>
          <w:szCs w:val="24"/>
        </w:rPr>
        <w:t xml:space="preserve">τη συνεδρίασή μας παρακολουθούν </w:t>
      </w:r>
      <w:r w:rsidRPr="00726A05">
        <w:rPr>
          <w:rFonts w:eastAsia="Times New Roman"/>
          <w:bCs/>
          <w:szCs w:val="24"/>
        </w:rPr>
        <w:t xml:space="preserve">από τα άνω δυτικά θεωρεία, αφού </w:t>
      </w:r>
      <w:r>
        <w:rPr>
          <w:rFonts w:eastAsia="Times New Roman"/>
          <w:bCs/>
          <w:szCs w:val="24"/>
        </w:rPr>
        <w:t xml:space="preserve">προηγουμένως </w:t>
      </w:r>
      <w:r w:rsidRPr="00726A05">
        <w:rPr>
          <w:rFonts w:eastAsia="Times New Roman"/>
          <w:bCs/>
          <w:szCs w:val="24"/>
        </w:rPr>
        <w:t xml:space="preserve">ενημερώθηκαν για την ιστορία του </w:t>
      </w:r>
      <w:r w:rsidRPr="00726A05">
        <w:rPr>
          <w:rFonts w:eastAsia="Times New Roman"/>
          <w:bCs/>
          <w:szCs w:val="24"/>
        </w:rPr>
        <w:lastRenderedPageBreak/>
        <w:t xml:space="preserve">κτηρίου και τον τρόπο οργάνωσης και λειτουργίας της Βουλής και ξεναγήθηκαν στην έκθεση της </w:t>
      </w:r>
      <w:r>
        <w:rPr>
          <w:rFonts w:eastAsia="Times New Roman"/>
          <w:bCs/>
          <w:szCs w:val="24"/>
        </w:rPr>
        <w:t>α</w:t>
      </w:r>
      <w:r w:rsidRPr="00726A05">
        <w:rPr>
          <w:rFonts w:eastAsia="Times New Roman"/>
          <w:bCs/>
          <w:szCs w:val="24"/>
        </w:rPr>
        <w:t>ίθουσας «</w:t>
      </w:r>
      <w:r w:rsidRPr="00726A05">
        <w:rPr>
          <w:rFonts w:eastAsia="Times New Roman"/>
          <w:bCs/>
          <w:szCs w:val="24"/>
        </w:rPr>
        <w:t>ΕΛΕΥΘΕΡΙΟΣ ΒΕΝΙΖΕΛΟΣ</w:t>
      </w:r>
      <w:r w:rsidRPr="00726A05">
        <w:rPr>
          <w:rFonts w:eastAsia="Times New Roman"/>
          <w:bCs/>
          <w:szCs w:val="24"/>
        </w:rPr>
        <w:t xml:space="preserve">», </w:t>
      </w:r>
      <w:r>
        <w:rPr>
          <w:rFonts w:eastAsia="Times New Roman"/>
          <w:bCs/>
          <w:szCs w:val="24"/>
        </w:rPr>
        <w:t>δεκαέξι</w:t>
      </w:r>
      <w:r w:rsidRPr="00726A05">
        <w:rPr>
          <w:rFonts w:eastAsia="Times New Roman"/>
          <w:bCs/>
          <w:szCs w:val="24"/>
        </w:rPr>
        <w:t xml:space="preserve"> μαθήτριες και μαθητές και τρεις συνοδοί εκπαιδευτικοί από το </w:t>
      </w:r>
      <w:r>
        <w:rPr>
          <w:rFonts w:eastAsia="Times New Roman"/>
          <w:bCs/>
          <w:szCs w:val="24"/>
        </w:rPr>
        <w:t xml:space="preserve">Δημοτικό Σχολείο </w:t>
      </w:r>
      <w:proofErr w:type="spellStart"/>
      <w:r>
        <w:rPr>
          <w:rFonts w:eastAsia="Times New Roman"/>
          <w:bCs/>
          <w:szCs w:val="24"/>
        </w:rPr>
        <w:t>Παλατιτσίων</w:t>
      </w:r>
      <w:proofErr w:type="spellEnd"/>
      <w:r>
        <w:rPr>
          <w:rFonts w:eastAsia="Times New Roman"/>
          <w:bCs/>
          <w:szCs w:val="24"/>
        </w:rPr>
        <w:t xml:space="preserve"> Βεργίνας</w:t>
      </w:r>
      <w:r w:rsidRPr="00726A05">
        <w:rPr>
          <w:rFonts w:eastAsia="Times New Roman"/>
          <w:bCs/>
          <w:szCs w:val="24"/>
        </w:rPr>
        <w:t>.</w:t>
      </w:r>
    </w:p>
    <w:p w14:paraId="62104BBD" w14:textId="77777777" w:rsidR="000F52B4" w:rsidRDefault="00ED3287">
      <w:pPr>
        <w:spacing w:line="600" w:lineRule="auto"/>
        <w:ind w:firstLine="720"/>
        <w:contextualSpacing/>
        <w:jc w:val="both"/>
        <w:rPr>
          <w:rFonts w:eastAsia="Times New Roman"/>
          <w:bCs/>
          <w:szCs w:val="24"/>
        </w:rPr>
      </w:pPr>
      <w:r w:rsidRPr="00726A05">
        <w:rPr>
          <w:rFonts w:eastAsia="Times New Roman"/>
          <w:bCs/>
          <w:szCs w:val="24"/>
        </w:rPr>
        <w:t>Η Βουλή τούς καλωσορίζει.</w:t>
      </w:r>
    </w:p>
    <w:p w14:paraId="62104BBE" w14:textId="77777777" w:rsidR="000F52B4" w:rsidRDefault="00ED3287">
      <w:pPr>
        <w:spacing w:line="600" w:lineRule="auto"/>
        <w:ind w:firstLine="720"/>
        <w:contextualSpacing/>
        <w:jc w:val="center"/>
        <w:rPr>
          <w:rFonts w:eastAsia="Times New Roman"/>
          <w:bCs/>
          <w:szCs w:val="24"/>
        </w:rPr>
      </w:pPr>
      <w:r w:rsidRPr="00726A05">
        <w:rPr>
          <w:rFonts w:eastAsia="Times New Roman"/>
          <w:bCs/>
          <w:szCs w:val="24"/>
        </w:rPr>
        <w:t>(Χειροκροτήματα απ’ όλες τις πτέρυγες της Βουλής)</w:t>
      </w:r>
    </w:p>
    <w:p w14:paraId="62104BBF"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Ν</w:t>
      </w:r>
      <w:r w:rsidRPr="00744B93">
        <w:rPr>
          <w:rFonts w:eastAsia="Times New Roman" w:cs="Times New Roman"/>
          <w:szCs w:val="24"/>
        </w:rPr>
        <w:t xml:space="preserve">α ενημερώσουμε </w:t>
      </w:r>
      <w:r>
        <w:rPr>
          <w:rFonts w:eastAsia="Times New Roman" w:cs="Times New Roman"/>
          <w:szCs w:val="24"/>
        </w:rPr>
        <w:t xml:space="preserve">τους </w:t>
      </w:r>
      <w:r w:rsidRPr="00744B93">
        <w:rPr>
          <w:rFonts w:eastAsia="Times New Roman" w:cs="Times New Roman"/>
          <w:szCs w:val="24"/>
        </w:rPr>
        <w:t xml:space="preserve">μαθητές και τους εκπαιδευτικούς ότι </w:t>
      </w:r>
      <w:r>
        <w:rPr>
          <w:rFonts w:eastAsia="Times New Roman" w:cs="Times New Roman"/>
          <w:szCs w:val="24"/>
        </w:rPr>
        <w:t>παρακολουθούν μι</w:t>
      </w:r>
      <w:r w:rsidRPr="00744B93">
        <w:rPr>
          <w:rFonts w:eastAsia="Times New Roman" w:cs="Times New Roman"/>
          <w:szCs w:val="24"/>
        </w:rPr>
        <w:t>α συνεδρίαση κοινοβουλευτικού ελέγχου</w:t>
      </w:r>
      <w:r>
        <w:rPr>
          <w:rFonts w:eastAsia="Times New Roman" w:cs="Times New Roman"/>
          <w:szCs w:val="24"/>
        </w:rPr>
        <w:t xml:space="preserve">. Σήμερα, </w:t>
      </w:r>
      <w:r w:rsidRPr="00744B93">
        <w:rPr>
          <w:rFonts w:eastAsia="Times New Roman" w:cs="Times New Roman"/>
          <w:szCs w:val="24"/>
        </w:rPr>
        <w:t>με τις ερωτήσεις που ακούμε</w:t>
      </w:r>
      <w:r>
        <w:rPr>
          <w:rFonts w:eastAsia="Times New Roman" w:cs="Times New Roman"/>
          <w:szCs w:val="24"/>
        </w:rPr>
        <w:t>, ελέγχεται</w:t>
      </w:r>
      <w:r>
        <w:rPr>
          <w:rFonts w:eastAsia="Times New Roman" w:cs="Times New Roman"/>
          <w:szCs w:val="24"/>
        </w:rPr>
        <w:t xml:space="preserve"> το Υπουργείο Υγείας. Ε</w:t>
      </w:r>
      <w:r w:rsidRPr="00744B93">
        <w:rPr>
          <w:rFonts w:eastAsia="Times New Roman" w:cs="Times New Roman"/>
          <w:szCs w:val="24"/>
        </w:rPr>
        <w:t xml:space="preserve">ίναι εδώ </w:t>
      </w:r>
      <w:r>
        <w:rPr>
          <w:rFonts w:eastAsia="Times New Roman" w:cs="Times New Roman"/>
          <w:szCs w:val="24"/>
        </w:rPr>
        <w:t>ο Υπουργός Υγείας, ο κ. Ξανθό</w:t>
      </w:r>
      <w:r w:rsidRPr="00744B93">
        <w:rPr>
          <w:rFonts w:eastAsia="Times New Roman" w:cs="Times New Roman"/>
          <w:szCs w:val="24"/>
        </w:rPr>
        <w:t>ς</w:t>
      </w:r>
      <w:r>
        <w:rPr>
          <w:rFonts w:eastAsia="Times New Roman" w:cs="Times New Roman"/>
          <w:szCs w:val="24"/>
        </w:rPr>
        <w:t>. Από κάτω ρωτάνε οι Β</w:t>
      </w:r>
      <w:r w:rsidRPr="00744B93">
        <w:rPr>
          <w:rFonts w:eastAsia="Times New Roman" w:cs="Times New Roman"/>
          <w:szCs w:val="24"/>
        </w:rPr>
        <w:t>ουλευτές όλων των κομμάτων και γίνεται ένας διάλογ</w:t>
      </w:r>
      <w:r>
        <w:rPr>
          <w:rFonts w:eastAsia="Times New Roman" w:cs="Times New Roman"/>
          <w:szCs w:val="24"/>
        </w:rPr>
        <w:t>ος με μια διαδικασία και δίνονται</w:t>
      </w:r>
      <w:r w:rsidRPr="00744B93">
        <w:rPr>
          <w:rFonts w:eastAsia="Times New Roman" w:cs="Times New Roman"/>
          <w:szCs w:val="24"/>
        </w:rPr>
        <w:t xml:space="preserve"> διάφορες απαντήσεις</w:t>
      </w:r>
      <w:r>
        <w:rPr>
          <w:rFonts w:eastAsia="Times New Roman" w:cs="Times New Roman"/>
          <w:szCs w:val="24"/>
        </w:rPr>
        <w:t>.</w:t>
      </w:r>
      <w:r w:rsidRPr="00744B93">
        <w:rPr>
          <w:rFonts w:eastAsia="Times New Roman" w:cs="Times New Roman"/>
          <w:szCs w:val="24"/>
        </w:rPr>
        <w:t xml:space="preserve"> </w:t>
      </w:r>
      <w:r>
        <w:rPr>
          <w:rFonts w:eastAsia="Times New Roman" w:cs="Times New Roman"/>
          <w:szCs w:val="24"/>
        </w:rPr>
        <w:t>Ε</w:t>
      </w:r>
      <w:r w:rsidRPr="00744B93">
        <w:rPr>
          <w:rFonts w:eastAsia="Times New Roman" w:cs="Times New Roman"/>
          <w:szCs w:val="24"/>
        </w:rPr>
        <w:t>ίμαστε στο τέλος της διαδικασίας</w:t>
      </w:r>
      <w:r>
        <w:rPr>
          <w:rFonts w:eastAsia="Times New Roman" w:cs="Times New Roman"/>
          <w:szCs w:val="24"/>
        </w:rPr>
        <w:t>, όπου κλείνει</w:t>
      </w:r>
      <w:r w:rsidRPr="00744B93">
        <w:rPr>
          <w:rFonts w:eastAsia="Times New Roman" w:cs="Times New Roman"/>
          <w:szCs w:val="24"/>
        </w:rPr>
        <w:t xml:space="preserve"> με</w:t>
      </w:r>
      <w:r>
        <w:rPr>
          <w:rFonts w:eastAsia="Times New Roman" w:cs="Times New Roman"/>
          <w:szCs w:val="24"/>
        </w:rPr>
        <w:t xml:space="preserve"> τη δευτερολογία </w:t>
      </w:r>
      <w:r>
        <w:rPr>
          <w:rFonts w:eastAsia="Times New Roman" w:cs="Times New Roman"/>
          <w:szCs w:val="24"/>
        </w:rPr>
        <w:t>του ο κύριος Υ</w:t>
      </w:r>
      <w:r w:rsidRPr="00744B93">
        <w:rPr>
          <w:rFonts w:eastAsia="Times New Roman" w:cs="Times New Roman"/>
          <w:szCs w:val="24"/>
        </w:rPr>
        <w:t xml:space="preserve">πουργός και ολοκληρώνεται η διαδικασία της </w:t>
      </w:r>
      <w:r>
        <w:rPr>
          <w:rFonts w:eastAsia="Times New Roman" w:cs="Times New Roman"/>
          <w:szCs w:val="24"/>
        </w:rPr>
        <w:t>συ</w:t>
      </w:r>
      <w:r w:rsidRPr="00744B93">
        <w:rPr>
          <w:rFonts w:eastAsia="Times New Roman" w:cs="Times New Roman"/>
          <w:szCs w:val="24"/>
        </w:rPr>
        <w:t>ζήτησης των ε</w:t>
      </w:r>
      <w:r>
        <w:rPr>
          <w:rFonts w:eastAsia="Times New Roman" w:cs="Times New Roman"/>
          <w:szCs w:val="24"/>
        </w:rPr>
        <w:t>πίκαιρων ερωτήσεων.</w:t>
      </w:r>
    </w:p>
    <w:p w14:paraId="62104BC0"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62104BC1"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Θ</w:t>
      </w:r>
      <w:r w:rsidRPr="00744B93">
        <w:rPr>
          <w:rFonts w:eastAsia="Times New Roman" w:cs="Times New Roman"/>
          <w:szCs w:val="24"/>
        </w:rPr>
        <w:t>α προσπαθήσω να είμαι όσο γίνεται πιο σαφής και ήπιο</w:t>
      </w:r>
      <w:r>
        <w:rPr>
          <w:rFonts w:eastAsia="Times New Roman" w:cs="Times New Roman"/>
          <w:szCs w:val="24"/>
        </w:rPr>
        <w:t>ς</w:t>
      </w:r>
      <w:r w:rsidRPr="00744B93">
        <w:rPr>
          <w:rFonts w:eastAsia="Times New Roman" w:cs="Times New Roman"/>
          <w:szCs w:val="24"/>
        </w:rPr>
        <w:t xml:space="preserve"> στις αντιδράσεις και στις τοποθετήσεις</w:t>
      </w:r>
      <w:r>
        <w:rPr>
          <w:rFonts w:eastAsia="Times New Roman" w:cs="Times New Roman"/>
          <w:szCs w:val="24"/>
        </w:rPr>
        <w:t>.</w:t>
      </w:r>
    </w:p>
    <w:p w14:paraId="62104BC2"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744B93">
        <w:rPr>
          <w:rFonts w:eastAsia="Times New Roman" w:cs="Times New Roman"/>
          <w:szCs w:val="24"/>
        </w:rPr>
        <w:t>γαπητέ μου συνάδελφε</w:t>
      </w:r>
      <w:r>
        <w:rPr>
          <w:rFonts w:eastAsia="Times New Roman" w:cs="Times New Roman"/>
          <w:szCs w:val="24"/>
        </w:rPr>
        <w:t xml:space="preserve">, νομίζω </w:t>
      </w:r>
      <w:r>
        <w:rPr>
          <w:rFonts w:eastAsia="Times New Roman" w:cs="Times New Roman"/>
          <w:szCs w:val="24"/>
        </w:rPr>
        <w:t xml:space="preserve">ότι </w:t>
      </w:r>
      <w:r>
        <w:rPr>
          <w:rFonts w:eastAsia="Times New Roman" w:cs="Times New Roman"/>
          <w:szCs w:val="24"/>
        </w:rPr>
        <w:t>το εξήγησα. Υ</w:t>
      </w:r>
      <w:r w:rsidRPr="00744B93">
        <w:rPr>
          <w:rFonts w:eastAsia="Times New Roman" w:cs="Times New Roman"/>
          <w:szCs w:val="24"/>
        </w:rPr>
        <w:t>πήρχε ένα τοπίο και συνολικά στο σύσ</w:t>
      </w:r>
      <w:r>
        <w:rPr>
          <w:rFonts w:eastAsia="Times New Roman" w:cs="Times New Roman"/>
          <w:szCs w:val="24"/>
        </w:rPr>
        <w:t>τημα υγείας και ιδιαίτερα στην π</w:t>
      </w:r>
      <w:r w:rsidRPr="00744B93">
        <w:rPr>
          <w:rFonts w:eastAsia="Times New Roman" w:cs="Times New Roman"/>
          <w:szCs w:val="24"/>
        </w:rPr>
        <w:t>ρωτοβάθμια φροντίδα απολύτως αποδιοργανωμένο</w:t>
      </w:r>
      <w:r>
        <w:rPr>
          <w:rFonts w:eastAsia="Times New Roman" w:cs="Times New Roman"/>
          <w:szCs w:val="24"/>
        </w:rPr>
        <w:t>, μετά από μι</w:t>
      </w:r>
      <w:r w:rsidRPr="00744B93">
        <w:rPr>
          <w:rFonts w:eastAsia="Times New Roman" w:cs="Times New Roman"/>
          <w:szCs w:val="24"/>
        </w:rPr>
        <w:t xml:space="preserve">α πενταετία παγώματος των προσλήψεων και σωρευτικά </w:t>
      </w:r>
      <w:r>
        <w:rPr>
          <w:rFonts w:eastAsia="Times New Roman" w:cs="Times New Roman"/>
          <w:szCs w:val="24"/>
        </w:rPr>
        <w:t xml:space="preserve">με </w:t>
      </w:r>
      <w:r w:rsidRPr="00744B93">
        <w:rPr>
          <w:rFonts w:eastAsia="Times New Roman" w:cs="Times New Roman"/>
          <w:szCs w:val="24"/>
        </w:rPr>
        <w:t>περικοπ</w:t>
      </w:r>
      <w:r>
        <w:rPr>
          <w:rFonts w:eastAsia="Times New Roman" w:cs="Times New Roman"/>
          <w:szCs w:val="24"/>
        </w:rPr>
        <w:t>ές</w:t>
      </w:r>
      <w:r w:rsidRPr="00744B93">
        <w:rPr>
          <w:rFonts w:eastAsia="Times New Roman" w:cs="Times New Roman"/>
          <w:szCs w:val="24"/>
        </w:rPr>
        <w:t xml:space="preserve"> πάνω από 40% στις λει</w:t>
      </w:r>
      <w:r w:rsidRPr="00744B93">
        <w:rPr>
          <w:rFonts w:eastAsia="Times New Roman" w:cs="Times New Roman"/>
          <w:szCs w:val="24"/>
        </w:rPr>
        <w:t xml:space="preserve">τουργικές δαπάνες </w:t>
      </w:r>
      <w:r>
        <w:rPr>
          <w:rFonts w:eastAsia="Times New Roman" w:cs="Times New Roman"/>
          <w:szCs w:val="24"/>
        </w:rPr>
        <w:t xml:space="preserve">του ΕΣΥ. </w:t>
      </w:r>
    </w:p>
    <w:p w14:paraId="62104BC3"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Αυτό το πολιτικό σχέδιο της συρρίκνωσης της δημόσιας περίθαλψης σ</w:t>
      </w:r>
      <w:r w:rsidRPr="00744B93">
        <w:rPr>
          <w:rFonts w:eastAsia="Times New Roman" w:cs="Times New Roman"/>
          <w:szCs w:val="24"/>
        </w:rPr>
        <w:t>ταμάτησε το 2015</w:t>
      </w:r>
      <w:r>
        <w:rPr>
          <w:rFonts w:eastAsia="Times New Roman" w:cs="Times New Roman"/>
          <w:szCs w:val="24"/>
        </w:rPr>
        <w:t>. Από τότε δεν έγινε</w:t>
      </w:r>
      <w:r w:rsidRPr="00744B93">
        <w:rPr>
          <w:rFonts w:eastAsia="Times New Roman" w:cs="Times New Roman"/>
          <w:szCs w:val="24"/>
        </w:rPr>
        <w:t xml:space="preserve"> καμ</w:t>
      </w:r>
      <w:r>
        <w:rPr>
          <w:rFonts w:eastAsia="Times New Roman" w:cs="Times New Roman"/>
          <w:szCs w:val="24"/>
        </w:rPr>
        <w:t>μ</w:t>
      </w:r>
      <w:r w:rsidRPr="00744B93">
        <w:rPr>
          <w:rFonts w:eastAsia="Times New Roman" w:cs="Times New Roman"/>
          <w:szCs w:val="24"/>
        </w:rPr>
        <w:t>ία περικοπή</w:t>
      </w:r>
      <w:r>
        <w:rPr>
          <w:rFonts w:eastAsia="Times New Roman" w:cs="Times New Roman"/>
          <w:szCs w:val="24"/>
        </w:rPr>
        <w:t>. Κ</w:t>
      </w:r>
      <w:r w:rsidRPr="00744B93">
        <w:rPr>
          <w:rFonts w:eastAsia="Times New Roman" w:cs="Times New Roman"/>
          <w:szCs w:val="24"/>
        </w:rPr>
        <w:t>αι έχουμε σταδιακή ενίσχυση των δημόσιων δαπανών</w:t>
      </w:r>
      <w:r>
        <w:rPr>
          <w:rFonts w:eastAsia="Times New Roman" w:cs="Times New Roman"/>
          <w:szCs w:val="24"/>
        </w:rPr>
        <w:t>. Τις πήραμε στο 4,6% του ΑΕΠ και τις φτάσαμε</w:t>
      </w:r>
      <w:r w:rsidRPr="00744B93">
        <w:rPr>
          <w:rFonts w:eastAsia="Times New Roman" w:cs="Times New Roman"/>
          <w:szCs w:val="24"/>
        </w:rPr>
        <w:t xml:space="preserve"> </w:t>
      </w:r>
      <w:r>
        <w:rPr>
          <w:rFonts w:eastAsia="Times New Roman" w:cs="Times New Roman"/>
          <w:szCs w:val="24"/>
        </w:rPr>
        <w:t>στο</w:t>
      </w:r>
      <w:r w:rsidRPr="00744B93">
        <w:rPr>
          <w:rFonts w:eastAsia="Times New Roman" w:cs="Times New Roman"/>
          <w:szCs w:val="24"/>
        </w:rPr>
        <w:t xml:space="preserve"> 5,2% </w:t>
      </w:r>
      <w:r>
        <w:rPr>
          <w:rFonts w:eastAsia="Times New Roman" w:cs="Times New Roman"/>
          <w:szCs w:val="24"/>
        </w:rPr>
        <w:t xml:space="preserve">ΑΕΠ. </w:t>
      </w:r>
      <w:r>
        <w:rPr>
          <w:rFonts w:eastAsia="Times New Roman" w:cs="Times New Roman"/>
          <w:szCs w:val="24"/>
        </w:rPr>
        <w:t>Υ</w:t>
      </w:r>
      <w:r w:rsidRPr="00744B93">
        <w:rPr>
          <w:rFonts w:eastAsia="Times New Roman" w:cs="Times New Roman"/>
          <w:szCs w:val="24"/>
        </w:rPr>
        <w:t xml:space="preserve">πήρξε σημαντική ενίσχυση αθροιστικά περίπου γύρω στα 700 εκατομμύρια ευρώ μέχρι το </w:t>
      </w:r>
      <w:r>
        <w:rPr>
          <w:rFonts w:eastAsia="Times New Roman" w:cs="Times New Roman"/>
          <w:szCs w:val="24"/>
        </w:rPr>
        <w:t>2018</w:t>
      </w:r>
      <w:r w:rsidRPr="00744B93">
        <w:rPr>
          <w:rFonts w:eastAsia="Times New Roman" w:cs="Times New Roman"/>
          <w:szCs w:val="24"/>
        </w:rPr>
        <w:t xml:space="preserve"> στους προϋπολογισμούς σε βάθος τετραετίας</w:t>
      </w:r>
      <w:r>
        <w:rPr>
          <w:rFonts w:eastAsia="Times New Roman" w:cs="Times New Roman"/>
          <w:szCs w:val="24"/>
        </w:rPr>
        <w:t>, δηλαδή το</w:t>
      </w:r>
      <w:r w:rsidRPr="00744B93">
        <w:rPr>
          <w:rFonts w:eastAsia="Times New Roman" w:cs="Times New Roman"/>
          <w:szCs w:val="24"/>
        </w:rPr>
        <w:t xml:space="preserve"> </w:t>
      </w:r>
      <w:r>
        <w:rPr>
          <w:rFonts w:eastAsia="Times New Roman" w:cs="Times New Roman"/>
          <w:szCs w:val="24"/>
        </w:rPr>
        <w:t>20</w:t>
      </w:r>
      <w:r w:rsidRPr="00744B93">
        <w:rPr>
          <w:rFonts w:eastAsia="Times New Roman" w:cs="Times New Roman"/>
          <w:szCs w:val="24"/>
        </w:rPr>
        <w:t>15</w:t>
      </w:r>
      <w:r>
        <w:rPr>
          <w:rFonts w:eastAsia="Times New Roman" w:cs="Times New Roman"/>
          <w:szCs w:val="24"/>
        </w:rPr>
        <w:t>, το 20</w:t>
      </w:r>
      <w:r w:rsidRPr="00744B93">
        <w:rPr>
          <w:rFonts w:eastAsia="Times New Roman" w:cs="Times New Roman"/>
          <w:szCs w:val="24"/>
        </w:rPr>
        <w:t>16</w:t>
      </w:r>
      <w:r>
        <w:rPr>
          <w:rFonts w:eastAsia="Times New Roman" w:cs="Times New Roman"/>
          <w:szCs w:val="24"/>
        </w:rPr>
        <w:t>, το 20</w:t>
      </w:r>
      <w:r w:rsidRPr="00744B93">
        <w:rPr>
          <w:rFonts w:eastAsia="Times New Roman" w:cs="Times New Roman"/>
          <w:szCs w:val="24"/>
        </w:rPr>
        <w:t>17</w:t>
      </w:r>
      <w:r>
        <w:rPr>
          <w:rFonts w:eastAsia="Times New Roman" w:cs="Times New Roman"/>
          <w:szCs w:val="24"/>
        </w:rPr>
        <w:t>, το</w:t>
      </w:r>
      <w:r w:rsidRPr="00744B93">
        <w:rPr>
          <w:rFonts w:eastAsia="Times New Roman" w:cs="Times New Roman"/>
          <w:szCs w:val="24"/>
        </w:rPr>
        <w:t xml:space="preserve"> </w:t>
      </w:r>
      <w:r>
        <w:rPr>
          <w:rFonts w:eastAsia="Times New Roman" w:cs="Times New Roman"/>
          <w:szCs w:val="24"/>
        </w:rPr>
        <w:t>20</w:t>
      </w:r>
      <w:r w:rsidRPr="00744B93">
        <w:rPr>
          <w:rFonts w:eastAsia="Times New Roman" w:cs="Times New Roman"/>
          <w:szCs w:val="24"/>
        </w:rPr>
        <w:t>18</w:t>
      </w:r>
      <w:r>
        <w:rPr>
          <w:rFonts w:eastAsia="Times New Roman" w:cs="Times New Roman"/>
          <w:szCs w:val="24"/>
        </w:rPr>
        <w:t>,</w:t>
      </w:r>
      <w:r w:rsidRPr="00744B93">
        <w:rPr>
          <w:rFonts w:eastAsia="Times New Roman" w:cs="Times New Roman"/>
          <w:szCs w:val="24"/>
        </w:rPr>
        <w:t xml:space="preserve"> των δημόσιων νοσοκομείων</w:t>
      </w:r>
      <w:r>
        <w:rPr>
          <w:rFonts w:eastAsia="Times New Roman" w:cs="Times New Roman"/>
          <w:szCs w:val="24"/>
        </w:rPr>
        <w:t>.</w:t>
      </w:r>
    </w:p>
    <w:p w14:paraId="62104BC4"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Έγινε μια κρίσιμη</w:t>
      </w:r>
      <w:r w:rsidRPr="00744B93">
        <w:rPr>
          <w:rFonts w:eastAsia="Times New Roman" w:cs="Times New Roman"/>
          <w:szCs w:val="24"/>
        </w:rPr>
        <w:t xml:space="preserve"> ένεση ανθρώπινου δυναμικού στο σύστημ</w:t>
      </w:r>
      <w:r w:rsidRPr="00744B93">
        <w:rPr>
          <w:rFonts w:eastAsia="Times New Roman" w:cs="Times New Roman"/>
          <w:szCs w:val="24"/>
        </w:rPr>
        <w:t>α υγείας και με μόνιμο και επικουρικό προσωπικό και έτσι αποτρέψαμε την κατάρρευση της δημόσιας περίθαλψης</w:t>
      </w:r>
      <w:r>
        <w:rPr>
          <w:rFonts w:eastAsia="Times New Roman" w:cs="Times New Roman"/>
          <w:szCs w:val="24"/>
        </w:rPr>
        <w:t xml:space="preserve">. </w:t>
      </w:r>
    </w:p>
    <w:p w14:paraId="62104BC5"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Ειδικά για την πρωτοβάθμια φροντίδα καταφέραμε να βρούμε ευρωπαϊκούς π</w:t>
      </w:r>
      <w:r w:rsidRPr="00744B93">
        <w:rPr>
          <w:rFonts w:eastAsia="Times New Roman" w:cs="Times New Roman"/>
          <w:szCs w:val="24"/>
        </w:rPr>
        <w:t>όρους</w:t>
      </w:r>
      <w:r>
        <w:rPr>
          <w:rFonts w:eastAsia="Times New Roman" w:cs="Times New Roman"/>
          <w:szCs w:val="24"/>
        </w:rPr>
        <w:t>,</w:t>
      </w:r>
      <w:r w:rsidRPr="00744B93">
        <w:rPr>
          <w:rFonts w:eastAsia="Times New Roman" w:cs="Times New Roman"/>
          <w:szCs w:val="24"/>
        </w:rPr>
        <w:t xml:space="preserve"> για να προωθήσουμε ένα νέο</w:t>
      </w:r>
      <w:r>
        <w:rPr>
          <w:rFonts w:eastAsia="Times New Roman" w:cs="Times New Roman"/>
          <w:szCs w:val="24"/>
        </w:rPr>
        <w:t>,</w:t>
      </w:r>
      <w:r w:rsidRPr="00744B93">
        <w:rPr>
          <w:rFonts w:eastAsia="Times New Roman" w:cs="Times New Roman"/>
          <w:szCs w:val="24"/>
        </w:rPr>
        <w:t xml:space="preserve"> καινοτόμο σύστημα</w:t>
      </w:r>
      <w:r>
        <w:rPr>
          <w:rFonts w:eastAsia="Times New Roman" w:cs="Times New Roman"/>
          <w:szCs w:val="24"/>
        </w:rPr>
        <w:t>, το οποίο δεν υπήρχε ποτ</w:t>
      </w:r>
      <w:r>
        <w:rPr>
          <w:rFonts w:eastAsia="Times New Roman" w:cs="Times New Roman"/>
          <w:szCs w:val="24"/>
        </w:rPr>
        <w:t>έ στη χ</w:t>
      </w:r>
      <w:r w:rsidRPr="00744B93">
        <w:rPr>
          <w:rFonts w:eastAsia="Times New Roman" w:cs="Times New Roman"/>
          <w:szCs w:val="24"/>
        </w:rPr>
        <w:t>ώρα</w:t>
      </w:r>
      <w:r>
        <w:rPr>
          <w:rFonts w:eastAsia="Times New Roman" w:cs="Times New Roman"/>
          <w:szCs w:val="24"/>
        </w:rPr>
        <w:t xml:space="preserve">. Η </w:t>
      </w:r>
      <w:r>
        <w:rPr>
          <w:rFonts w:eastAsia="Times New Roman" w:cs="Times New Roman"/>
          <w:szCs w:val="24"/>
        </w:rPr>
        <w:lastRenderedPageBreak/>
        <w:t>π</w:t>
      </w:r>
      <w:r w:rsidRPr="00744B93">
        <w:rPr>
          <w:rFonts w:eastAsia="Times New Roman" w:cs="Times New Roman"/>
          <w:szCs w:val="24"/>
        </w:rPr>
        <w:t xml:space="preserve">ρωτοβάθμια φροντίδα </w:t>
      </w:r>
      <w:r>
        <w:rPr>
          <w:rFonts w:eastAsia="Times New Roman" w:cs="Times New Roman"/>
          <w:szCs w:val="24"/>
        </w:rPr>
        <w:t>είχε εξελιχθεί α</w:t>
      </w:r>
      <w:r w:rsidRPr="00744B93">
        <w:rPr>
          <w:rFonts w:eastAsia="Times New Roman" w:cs="Times New Roman"/>
          <w:szCs w:val="24"/>
        </w:rPr>
        <w:t xml:space="preserve">πλώς σε </w:t>
      </w:r>
      <w:proofErr w:type="spellStart"/>
      <w:r>
        <w:rPr>
          <w:rFonts w:eastAsia="Times New Roman" w:cs="Times New Roman"/>
          <w:szCs w:val="24"/>
        </w:rPr>
        <w:t>εξω</w:t>
      </w:r>
      <w:r w:rsidRPr="00744B93">
        <w:rPr>
          <w:rFonts w:eastAsia="Times New Roman" w:cs="Times New Roman"/>
          <w:szCs w:val="24"/>
        </w:rPr>
        <w:t>νοσοκομειακού</w:t>
      </w:r>
      <w:proofErr w:type="spellEnd"/>
      <w:r w:rsidRPr="00744B93">
        <w:rPr>
          <w:rFonts w:eastAsia="Times New Roman" w:cs="Times New Roman"/>
          <w:szCs w:val="24"/>
        </w:rPr>
        <w:t xml:space="preserve"> τύπου υπηρεσίες και όχι στην ουσία της πρωτοβάθμιας φρο</w:t>
      </w:r>
      <w:r>
        <w:rPr>
          <w:rFonts w:eastAsia="Times New Roman" w:cs="Times New Roman"/>
          <w:szCs w:val="24"/>
        </w:rPr>
        <w:t>ντίδας -ό</w:t>
      </w:r>
      <w:r w:rsidRPr="00744B93">
        <w:rPr>
          <w:rFonts w:eastAsia="Times New Roman" w:cs="Times New Roman"/>
          <w:szCs w:val="24"/>
        </w:rPr>
        <w:t>πως είπα πριν</w:t>
      </w:r>
      <w:r>
        <w:rPr>
          <w:rFonts w:eastAsia="Times New Roman" w:cs="Times New Roman"/>
          <w:szCs w:val="24"/>
        </w:rPr>
        <w:t>-</w:t>
      </w:r>
      <w:r>
        <w:rPr>
          <w:rFonts w:eastAsia="Times New Roman" w:cs="Times New Roman"/>
          <w:szCs w:val="24"/>
        </w:rPr>
        <w:t>,</w:t>
      </w:r>
      <w:r w:rsidRPr="00744B93">
        <w:rPr>
          <w:rFonts w:eastAsia="Times New Roman" w:cs="Times New Roman"/>
          <w:szCs w:val="24"/>
        </w:rPr>
        <w:t xml:space="preserve"> που είναι η πρόληψη</w:t>
      </w:r>
      <w:r>
        <w:rPr>
          <w:rFonts w:eastAsia="Times New Roman" w:cs="Times New Roman"/>
          <w:szCs w:val="24"/>
        </w:rPr>
        <w:t>,</w:t>
      </w:r>
      <w:r w:rsidRPr="00744B93">
        <w:rPr>
          <w:rFonts w:eastAsia="Times New Roman" w:cs="Times New Roman"/>
          <w:szCs w:val="24"/>
        </w:rPr>
        <w:t xml:space="preserve"> η αγωγή υγείας</w:t>
      </w:r>
      <w:r>
        <w:rPr>
          <w:rFonts w:eastAsia="Times New Roman" w:cs="Times New Roman"/>
          <w:szCs w:val="24"/>
        </w:rPr>
        <w:t>, η παρέμβαση</w:t>
      </w:r>
      <w:r w:rsidRPr="00744B93">
        <w:rPr>
          <w:rFonts w:eastAsia="Times New Roman" w:cs="Times New Roman"/>
          <w:szCs w:val="24"/>
        </w:rPr>
        <w:t xml:space="preserve"> στην κοινότητα</w:t>
      </w:r>
      <w:r>
        <w:rPr>
          <w:rFonts w:eastAsia="Times New Roman" w:cs="Times New Roman"/>
          <w:szCs w:val="24"/>
        </w:rPr>
        <w:t>, η συμβουλευτική</w:t>
      </w:r>
      <w:r w:rsidRPr="00744B93">
        <w:rPr>
          <w:rFonts w:eastAsia="Times New Roman" w:cs="Times New Roman"/>
          <w:szCs w:val="24"/>
        </w:rPr>
        <w:t xml:space="preserve"> για τις ανάγκες</w:t>
      </w:r>
      <w:r>
        <w:rPr>
          <w:rFonts w:eastAsia="Times New Roman" w:cs="Times New Roman"/>
          <w:szCs w:val="24"/>
        </w:rPr>
        <w:t xml:space="preserve"> όχι</w:t>
      </w:r>
      <w:r>
        <w:rPr>
          <w:rFonts w:eastAsia="Times New Roman" w:cs="Times New Roman"/>
          <w:szCs w:val="24"/>
        </w:rPr>
        <w:t xml:space="preserve"> μόνο</w:t>
      </w:r>
      <w:r w:rsidRPr="00744B93">
        <w:rPr>
          <w:rFonts w:eastAsia="Times New Roman" w:cs="Times New Roman"/>
          <w:szCs w:val="24"/>
        </w:rPr>
        <w:t xml:space="preserve"> των ασθενών με χρόνια νοσήματα αλλά και ανθρώπων που δυνητικά μπορούν να αρρωστήσουν και πρέπει να </w:t>
      </w:r>
      <w:r>
        <w:rPr>
          <w:rFonts w:eastAsia="Times New Roman" w:cs="Times New Roman"/>
          <w:szCs w:val="24"/>
        </w:rPr>
        <w:t xml:space="preserve">μπορούμε να παρέμβουμε </w:t>
      </w:r>
      <w:r w:rsidRPr="00744B93">
        <w:rPr>
          <w:rFonts w:eastAsia="Times New Roman" w:cs="Times New Roman"/>
          <w:szCs w:val="24"/>
        </w:rPr>
        <w:t>αποτρεπτικά</w:t>
      </w:r>
      <w:r>
        <w:rPr>
          <w:rFonts w:eastAsia="Times New Roman" w:cs="Times New Roman"/>
          <w:szCs w:val="24"/>
        </w:rPr>
        <w:t>.</w:t>
      </w:r>
    </w:p>
    <w:p w14:paraId="62104BC6"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Δ</w:t>
      </w:r>
      <w:r w:rsidRPr="00744B93">
        <w:rPr>
          <w:rFonts w:eastAsia="Times New Roman" w:cs="Times New Roman"/>
          <w:szCs w:val="24"/>
        </w:rPr>
        <w:t xml:space="preserve">εν υπήρχε </w:t>
      </w:r>
      <w:r>
        <w:rPr>
          <w:rFonts w:eastAsia="Times New Roman" w:cs="Times New Roman"/>
          <w:szCs w:val="24"/>
        </w:rPr>
        <w:t>μ</w:t>
      </w:r>
      <w:r w:rsidRPr="00744B93">
        <w:rPr>
          <w:rFonts w:eastAsia="Times New Roman" w:cs="Times New Roman"/>
          <w:szCs w:val="24"/>
        </w:rPr>
        <w:t>έχρι τότε</w:t>
      </w:r>
      <w:r>
        <w:rPr>
          <w:rFonts w:eastAsia="Times New Roman" w:cs="Times New Roman"/>
          <w:szCs w:val="24"/>
        </w:rPr>
        <w:t>,</w:t>
      </w:r>
      <w:r w:rsidRPr="00744B93">
        <w:rPr>
          <w:rFonts w:eastAsia="Times New Roman" w:cs="Times New Roman"/>
          <w:szCs w:val="24"/>
        </w:rPr>
        <w:t xml:space="preserve"> μέχρι τώρα</w:t>
      </w:r>
      <w:r>
        <w:rPr>
          <w:rFonts w:eastAsia="Times New Roman" w:cs="Times New Roman"/>
          <w:szCs w:val="24"/>
        </w:rPr>
        <w:t>,</w:t>
      </w:r>
      <w:r w:rsidRPr="00744B93">
        <w:rPr>
          <w:rFonts w:eastAsia="Times New Roman" w:cs="Times New Roman"/>
          <w:szCs w:val="24"/>
        </w:rPr>
        <w:t xml:space="preserve"> </w:t>
      </w:r>
      <w:r>
        <w:rPr>
          <w:rFonts w:eastAsia="Times New Roman" w:cs="Times New Roman"/>
          <w:szCs w:val="24"/>
        </w:rPr>
        <w:t>α</w:t>
      </w:r>
      <w:r w:rsidRPr="00744B93">
        <w:rPr>
          <w:rFonts w:eastAsia="Times New Roman" w:cs="Times New Roman"/>
          <w:szCs w:val="24"/>
        </w:rPr>
        <w:t>υτό</w:t>
      </w:r>
      <w:r>
        <w:rPr>
          <w:rFonts w:eastAsia="Times New Roman" w:cs="Times New Roman"/>
          <w:szCs w:val="24"/>
        </w:rPr>
        <w:t>, λοιπόν,</w:t>
      </w:r>
      <w:r w:rsidRPr="00744B93">
        <w:rPr>
          <w:rFonts w:eastAsia="Times New Roman" w:cs="Times New Roman"/>
          <w:szCs w:val="24"/>
        </w:rPr>
        <w:t xml:space="preserve"> το καινοτόμο σύστημα</w:t>
      </w:r>
      <w:r>
        <w:rPr>
          <w:rFonts w:eastAsia="Times New Roman" w:cs="Times New Roman"/>
          <w:szCs w:val="24"/>
        </w:rPr>
        <w:t>,</w:t>
      </w:r>
      <w:r w:rsidRPr="00744B93">
        <w:rPr>
          <w:rFonts w:eastAsia="Times New Roman" w:cs="Times New Roman"/>
          <w:szCs w:val="24"/>
        </w:rPr>
        <w:t xml:space="preserve"> με </w:t>
      </w:r>
      <w:r>
        <w:rPr>
          <w:rFonts w:eastAsia="Times New Roman" w:cs="Times New Roman"/>
          <w:szCs w:val="24"/>
        </w:rPr>
        <w:t xml:space="preserve">τις νέες αποκεντρωμένες δομές, με </w:t>
      </w:r>
      <w:r w:rsidRPr="00744B93">
        <w:rPr>
          <w:rFonts w:eastAsia="Times New Roman" w:cs="Times New Roman"/>
          <w:szCs w:val="24"/>
        </w:rPr>
        <w:t xml:space="preserve">την </w:t>
      </w:r>
      <w:r w:rsidRPr="00744B93">
        <w:rPr>
          <w:rFonts w:eastAsia="Times New Roman" w:cs="Times New Roman"/>
          <w:szCs w:val="24"/>
        </w:rPr>
        <w:t>ομάδα υγείας</w:t>
      </w:r>
      <w:r>
        <w:rPr>
          <w:rFonts w:eastAsia="Times New Roman" w:cs="Times New Roman"/>
          <w:szCs w:val="24"/>
        </w:rPr>
        <w:t>, με</w:t>
      </w:r>
      <w:r w:rsidRPr="00744B93">
        <w:rPr>
          <w:rFonts w:eastAsia="Times New Roman" w:cs="Times New Roman"/>
          <w:szCs w:val="24"/>
        </w:rPr>
        <w:t xml:space="preserve"> </w:t>
      </w:r>
      <w:r>
        <w:rPr>
          <w:rFonts w:eastAsia="Times New Roman" w:cs="Times New Roman"/>
          <w:szCs w:val="24"/>
        </w:rPr>
        <w:t>τ</w:t>
      </w:r>
      <w:r w:rsidRPr="00744B93">
        <w:rPr>
          <w:rFonts w:eastAsia="Times New Roman" w:cs="Times New Roman"/>
          <w:szCs w:val="24"/>
        </w:rPr>
        <w:t>η</w:t>
      </w:r>
      <w:r>
        <w:rPr>
          <w:rFonts w:eastAsia="Times New Roman" w:cs="Times New Roman"/>
          <w:szCs w:val="24"/>
        </w:rPr>
        <w:t>ν</w:t>
      </w:r>
      <w:r w:rsidRPr="00744B93">
        <w:rPr>
          <w:rFonts w:eastAsia="Times New Roman" w:cs="Times New Roman"/>
          <w:szCs w:val="24"/>
        </w:rPr>
        <w:t xml:space="preserve"> κουλτούρα της ομάδας υγείας</w:t>
      </w:r>
      <w:r>
        <w:rPr>
          <w:rFonts w:eastAsia="Times New Roman" w:cs="Times New Roman"/>
          <w:szCs w:val="24"/>
        </w:rPr>
        <w:t>. Η π</w:t>
      </w:r>
      <w:r w:rsidRPr="00744B93">
        <w:rPr>
          <w:rFonts w:eastAsia="Times New Roman" w:cs="Times New Roman"/>
          <w:szCs w:val="24"/>
        </w:rPr>
        <w:t xml:space="preserve">ρωτοβάθμια φροντίδα ήταν υπόθεση μόνο </w:t>
      </w:r>
      <w:r>
        <w:rPr>
          <w:rFonts w:eastAsia="Times New Roman" w:cs="Times New Roman"/>
          <w:szCs w:val="24"/>
        </w:rPr>
        <w:t xml:space="preserve">των </w:t>
      </w:r>
      <w:r w:rsidRPr="00744B93">
        <w:rPr>
          <w:rFonts w:eastAsia="Times New Roman" w:cs="Times New Roman"/>
          <w:szCs w:val="24"/>
        </w:rPr>
        <w:t>γιατρών</w:t>
      </w:r>
      <w:r>
        <w:rPr>
          <w:rFonts w:eastAsia="Times New Roman" w:cs="Times New Roman"/>
          <w:szCs w:val="24"/>
        </w:rPr>
        <w:t>. Εμείς λέμε ότι δεν είναι μόνο</w:t>
      </w:r>
      <w:r w:rsidRPr="00744B93">
        <w:rPr>
          <w:rFonts w:eastAsia="Times New Roman" w:cs="Times New Roman"/>
          <w:szCs w:val="24"/>
        </w:rPr>
        <w:t xml:space="preserve"> </w:t>
      </w:r>
      <w:r>
        <w:rPr>
          <w:rFonts w:eastAsia="Times New Roman" w:cs="Times New Roman"/>
          <w:szCs w:val="24"/>
        </w:rPr>
        <w:t>υπόθεση των γιατρών. Ε</w:t>
      </w:r>
      <w:r w:rsidRPr="00744B93">
        <w:rPr>
          <w:rFonts w:eastAsia="Times New Roman" w:cs="Times New Roman"/>
          <w:szCs w:val="24"/>
        </w:rPr>
        <w:t xml:space="preserve">ίναι </w:t>
      </w:r>
      <w:proofErr w:type="spellStart"/>
      <w:r w:rsidRPr="00744B93">
        <w:rPr>
          <w:rFonts w:eastAsia="Times New Roman" w:cs="Times New Roman"/>
          <w:szCs w:val="24"/>
        </w:rPr>
        <w:t>διατομεακή</w:t>
      </w:r>
      <w:proofErr w:type="spellEnd"/>
      <w:r w:rsidRPr="00744B93">
        <w:rPr>
          <w:rFonts w:eastAsia="Times New Roman" w:cs="Times New Roman"/>
          <w:szCs w:val="24"/>
        </w:rPr>
        <w:t xml:space="preserve"> και διεπιστημονική υπόθεση και έχει ρόλο </w:t>
      </w:r>
      <w:r>
        <w:rPr>
          <w:rFonts w:eastAsia="Times New Roman" w:cs="Times New Roman"/>
          <w:szCs w:val="24"/>
        </w:rPr>
        <w:t>και ο</w:t>
      </w:r>
      <w:r w:rsidRPr="00744B93">
        <w:rPr>
          <w:rFonts w:eastAsia="Times New Roman" w:cs="Times New Roman"/>
          <w:szCs w:val="24"/>
        </w:rPr>
        <w:t xml:space="preserve"> νοσηλευτή</w:t>
      </w:r>
      <w:r>
        <w:rPr>
          <w:rFonts w:eastAsia="Times New Roman" w:cs="Times New Roman"/>
          <w:szCs w:val="24"/>
        </w:rPr>
        <w:t>ς,</w:t>
      </w:r>
      <w:r w:rsidRPr="00744B93">
        <w:rPr>
          <w:rFonts w:eastAsia="Times New Roman" w:cs="Times New Roman"/>
          <w:szCs w:val="24"/>
        </w:rPr>
        <w:t xml:space="preserve"> ο κοινοτικός νοσηλευτής</w:t>
      </w:r>
      <w:r>
        <w:rPr>
          <w:rFonts w:eastAsia="Times New Roman" w:cs="Times New Roman"/>
          <w:szCs w:val="24"/>
        </w:rPr>
        <w:t>,</w:t>
      </w:r>
      <w:r w:rsidRPr="00744B93">
        <w:rPr>
          <w:rFonts w:eastAsia="Times New Roman" w:cs="Times New Roman"/>
          <w:szCs w:val="24"/>
        </w:rPr>
        <w:t xml:space="preserve"> </w:t>
      </w:r>
      <w:r w:rsidRPr="00744B93">
        <w:rPr>
          <w:rFonts w:eastAsia="Times New Roman" w:cs="Times New Roman"/>
          <w:szCs w:val="24"/>
        </w:rPr>
        <w:t>ο επισκέπτης υγείας</w:t>
      </w:r>
      <w:r>
        <w:rPr>
          <w:rFonts w:eastAsia="Times New Roman" w:cs="Times New Roman"/>
          <w:szCs w:val="24"/>
        </w:rPr>
        <w:t>,</w:t>
      </w:r>
      <w:r w:rsidRPr="00744B93">
        <w:rPr>
          <w:rFonts w:eastAsia="Times New Roman" w:cs="Times New Roman"/>
          <w:szCs w:val="24"/>
        </w:rPr>
        <w:t xml:space="preserve"> η μαία</w:t>
      </w:r>
      <w:r>
        <w:rPr>
          <w:rFonts w:eastAsia="Times New Roman" w:cs="Times New Roman"/>
          <w:szCs w:val="24"/>
        </w:rPr>
        <w:t>, ο κοινωνικός λειτουργός,</w:t>
      </w:r>
      <w:r w:rsidRPr="00744B93">
        <w:rPr>
          <w:rFonts w:eastAsia="Times New Roman" w:cs="Times New Roman"/>
          <w:szCs w:val="24"/>
        </w:rPr>
        <w:t xml:space="preserve"> γιατί </w:t>
      </w:r>
      <w:r>
        <w:rPr>
          <w:rFonts w:eastAsia="Times New Roman" w:cs="Times New Roman"/>
          <w:szCs w:val="24"/>
        </w:rPr>
        <w:t xml:space="preserve">η </w:t>
      </w:r>
      <w:r w:rsidRPr="00744B93">
        <w:rPr>
          <w:rFonts w:eastAsia="Times New Roman" w:cs="Times New Roman"/>
          <w:szCs w:val="24"/>
        </w:rPr>
        <w:t xml:space="preserve">αρρώστια είναι </w:t>
      </w:r>
      <w:proofErr w:type="spellStart"/>
      <w:r w:rsidRPr="00744B93">
        <w:rPr>
          <w:rFonts w:eastAsia="Times New Roman" w:cs="Times New Roman"/>
          <w:szCs w:val="24"/>
        </w:rPr>
        <w:t>πολυπαραγοντική</w:t>
      </w:r>
      <w:proofErr w:type="spellEnd"/>
      <w:r w:rsidRPr="00744B93">
        <w:rPr>
          <w:rFonts w:eastAsia="Times New Roman" w:cs="Times New Roman"/>
          <w:szCs w:val="24"/>
        </w:rPr>
        <w:t xml:space="preserve"> υπόθεση</w:t>
      </w:r>
      <w:r>
        <w:rPr>
          <w:rFonts w:eastAsia="Times New Roman" w:cs="Times New Roman"/>
          <w:szCs w:val="24"/>
        </w:rPr>
        <w:t>.</w:t>
      </w:r>
      <w:r w:rsidRPr="00744B93">
        <w:rPr>
          <w:rFonts w:eastAsia="Times New Roman" w:cs="Times New Roman"/>
          <w:szCs w:val="24"/>
        </w:rPr>
        <w:t> </w:t>
      </w:r>
    </w:p>
    <w:p w14:paraId="62104BC7"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Με την εξωστρέφεια των δομών, με την παρέμβαση στα σχολεία</w:t>
      </w:r>
      <w:r>
        <w:rPr>
          <w:rFonts w:eastAsia="Times New Roman" w:cs="Times New Roman"/>
          <w:szCs w:val="24"/>
        </w:rPr>
        <w:t>,</w:t>
      </w:r>
      <w:r>
        <w:rPr>
          <w:rFonts w:eastAsia="Times New Roman" w:cs="Times New Roman"/>
          <w:szCs w:val="24"/>
        </w:rPr>
        <w:t xml:space="preserve"> ξέρετε πόσες δράσεις αγωγής υγείας</w:t>
      </w:r>
      <w:r w:rsidRPr="008916F2">
        <w:rPr>
          <w:rFonts w:eastAsia="Times New Roman" w:cs="Times New Roman"/>
          <w:szCs w:val="24"/>
        </w:rPr>
        <w:t xml:space="preserve"> </w:t>
      </w:r>
      <w:r>
        <w:rPr>
          <w:rFonts w:eastAsia="Times New Roman" w:cs="Times New Roman"/>
          <w:szCs w:val="24"/>
        </w:rPr>
        <w:t xml:space="preserve">έχουν γίνει και σχολικής υγείας από τα στελέχη, από τους επαγγελματίες υγείας </w:t>
      </w:r>
      <w:r>
        <w:rPr>
          <w:rFonts w:eastAsia="Times New Roman" w:cs="Times New Roman"/>
          <w:szCs w:val="24"/>
        </w:rPr>
        <w:lastRenderedPageBreak/>
        <w:t xml:space="preserve">των </w:t>
      </w:r>
      <w:proofErr w:type="spellStart"/>
      <w:r>
        <w:rPr>
          <w:rFonts w:eastAsia="Times New Roman" w:cs="Times New Roman"/>
          <w:szCs w:val="24"/>
        </w:rPr>
        <w:t>εκατόν</w:t>
      </w:r>
      <w:proofErr w:type="spellEnd"/>
      <w:r>
        <w:rPr>
          <w:rFonts w:eastAsia="Times New Roman" w:cs="Times New Roman"/>
          <w:szCs w:val="24"/>
        </w:rPr>
        <w:t xml:space="preserve"> είκοσι αυτών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ονάδων; Ξέρετε πόσες ενημερωτικές παρεμβάσεις έχουν γίνει στην κοινότητα; Ξέρετε πόσες συνεργασίες έχουν γίνει με συλλόγους ασθενών, με κοινωνικέ</w:t>
      </w:r>
      <w:r>
        <w:rPr>
          <w:rFonts w:eastAsia="Times New Roman" w:cs="Times New Roman"/>
          <w:szCs w:val="24"/>
        </w:rPr>
        <w:t xml:space="preserve">ς υπηρεσίες των δήμων και του κεντρικού κράτους, με </w:t>
      </w:r>
      <w:proofErr w:type="spellStart"/>
      <w:r>
        <w:rPr>
          <w:rFonts w:eastAsia="Times New Roman" w:cs="Times New Roman"/>
          <w:szCs w:val="24"/>
        </w:rPr>
        <w:t>προνοιακές</w:t>
      </w:r>
      <w:proofErr w:type="spellEnd"/>
      <w:r>
        <w:rPr>
          <w:rFonts w:eastAsia="Times New Roman" w:cs="Times New Roman"/>
          <w:szCs w:val="24"/>
        </w:rPr>
        <w:t xml:space="preserve"> δομές; Είναι άλλη φιλοσοφία αυτή που για πρώτη φορά υλοποιείται στη χώρα, σας αρέσει δεν σας αρέσει, και έχει προσθέσει…</w:t>
      </w:r>
    </w:p>
    <w:p w14:paraId="62104BC8"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Πότε θα ολοκληρωθούν; </w:t>
      </w:r>
    </w:p>
    <w:p w14:paraId="62104BC9"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Άρα η κριτική είναι ότι καθυστερούμε. Αν η κριτική είναι ότι τα βήματα που κάνουμε δεν είναι ικανοποιητικά για εσάς, να το συζητήσουμε όσο θέλετε. Το αποδέχθηκα και προηγουμένως, ότι υπάρχουν αντικειμενικές δυσκολίες και για να βρούμε διαθέσιμες κτ</w:t>
      </w:r>
      <w:r>
        <w:rPr>
          <w:rFonts w:eastAsia="Times New Roman" w:cs="Times New Roman"/>
          <w:szCs w:val="24"/>
        </w:rPr>
        <w:t>η</w:t>
      </w:r>
      <w:r>
        <w:rPr>
          <w:rFonts w:eastAsia="Times New Roman" w:cs="Times New Roman"/>
          <w:szCs w:val="24"/>
        </w:rPr>
        <w:t>ριακέ</w:t>
      </w:r>
      <w:r>
        <w:rPr>
          <w:rFonts w:eastAsia="Times New Roman" w:cs="Times New Roman"/>
          <w:szCs w:val="24"/>
        </w:rPr>
        <w:t>ς υποδομές και για να βρούμε κυρίως γιατρούς αυτών των ειδικοτήτων, δηλαδή γενικούς γιατρούς, παθολόγους και παιδιάτρους. Γιατί</w:t>
      </w:r>
      <w:r>
        <w:rPr>
          <w:rFonts w:eastAsia="Times New Roman" w:cs="Times New Roman"/>
          <w:szCs w:val="24"/>
        </w:rPr>
        <w:t>,</w:t>
      </w:r>
      <w:r>
        <w:rPr>
          <w:rFonts w:eastAsia="Times New Roman" w:cs="Times New Roman"/>
          <w:szCs w:val="24"/>
        </w:rPr>
        <w:t xml:space="preserve"> τι να κάνουμε; Το σύστημα υγείας επί δεκαετίες δεν ήταν προσανατολισμένο στην ανάπτυξη αυτού του πεδίου, του πε</w:t>
      </w:r>
      <w:r>
        <w:rPr>
          <w:rFonts w:eastAsia="Times New Roman" w:cs="Times New Roman"/>
          <w:szCs w:val="24"/>
        </w:rPr>
        <w:lastRenderedPageBreak/>
        <w:t xml:space="preserve">δίου της </w:t>
      </w:r>
      <w:r>
        <w:rPr>
          <w:rFonts w:eastAsia="Times New Roman" w:cs="Times New Roman"/>
          <w:szCs w:val="24"/>
        </w:rPr>
        <w:t>π</w:t>
      </w:r>
      <w:r>
        <w:rPr>
          <w:rFonts w:eastAsia="Times New Roman" w:cs="Times New Roman"/>
          <w:szCs w:val="24"/>
        </w:rPr>
        <w:t>ρωτοβά</w:t>
      </w:r>
      <w:r>
        <w:rPr>
          <w:rFonts w:eastAsia="Times New Roman" w:cs="Times New Roman"/>
          <w:szCs w:val="24"/>
        </w:rPr>
        <w:t xml:space="preserve">θμιας </w:t>
      </w:r>
      <w:r>
        <w:rPr>
          <w:rFonts w:eastAsia="Times New Roman" w:cs="Times New Roman"/>
          <w:szCs w:val="24"/>
        </w:rPr>
        <w:t>φ</w:t>
      </w:r>
      <w:r>
        <w:rPr>
          <w:rFonts w:eastAsia="Times New Roman" w:cs="Times New Roman"/>
          <w:szCs w:val="24"/>
        </w:rPr>
        <w:t xml:space="preserve">ροντίδας και του οικογενειακού γιατρού. Ήταν προσανατολισμένο στην παραγωγή εξειδικευμένων γιατρών, γιατρών </w:t>
      </w:r>
      <w:proofErr w:type="spellStart"/>
      <w:r>
        <w:rPr>
          <w:rFonts w:eastAsia="Times New Roman" w:cs="Times New Roman"/>
          <w:szCs w:val="24"/>
        </w:rPr>
        <w:t>υπερεξειδικευμένων</w:t>
      </w:r>
      <w:proofErr w:type="spellEnd"/>
      <w:r>
        <w:rPr>
          <w:rFonts w:eastAsia="Times New Roman" w:cs="Times New Roman"/>
          <w:szCs w:val="24"/>
        </w:rPr>
        <w:t xml:space="preserve"> ειδικοτήτων…</w:t>
      </w:r>
    </w:p>
    <w:p w14:paraId="62104BCA"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Πότε θα ολοκληρωθεί; </w:t>
      </w:r>
    </w:p>
    <w:p w14:paraId="62104BCB"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Θα ολοκληρωθεί, αγαπητέ συνάδελφε, σε βάθος χρόνου, σταδιακά και με διαρκώς βελτιούμενα βήματα, όπως έγινε σε όλες τις χώρες του κόσμου, τις αναπτυγμένες χώρες της Ευρώπης. </w:t>
      </w:r>
    </w:p>
    <w:p w14:paraId="62104BCC"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Σχετικά με αυτές τις μεταρρυθμίσεις, όποιος πιστεύει ότι γυρνάς ένα κουμπί και αυτ</w:t>
      </w:r>
      <w:r>
        <w:rPr>
          <w:rFonts w:eastAsia="Times New Roman" w:cs="Times New Roman"/>
          <w:szCs w:val="24"/>
        </w:rPr>
        <w:t>ομάτως μεταμορφώνεται η χώρα, καλύπτονται όλες οι ανάγκες με οικογενειακό γιατρό όλων των πολιτών, ότι αναπτύσσονται δομές παντού, ακόμα και στα πιο απομακρυσμένα και δυσπρόσιτα μέρη, απλώς δεν έχει ιδέα πώς λειτουργούν τα συστήματα υγείας. Αυτή είναι η ου</w:t>
      </w:r>
      <w:r>
        <w:rPr>
          <w:rFonts w:eastAsia="Times New Roman" w:cs="Times New Roman"/>
          <w:szCs w:val="24"/>
        </w:rPr>
        <w:t>σία, κατά την άποψή μου, της ιστορίας. Δυστυχώς, αυτό το οποίο στην πραγματικότητα υπερασπίζεστε είναι ένα χρε</w:t>
      </w:r>
      <w:r>
        <w:rPr>
          <w:rFonts w:eastAsia="Times New Roman" w:cs="Times New Roman"/>
          <w:szCs w:val="24"/>
        </w:rPr>
        <w:t>ο</w:t>
      </w:r>
      <w:r>
        <w:rPr>
          <w:rFonts w:eastAsia="Times New Roman" w:cs="Times New Roman"/>
          <w:szCs w:val="24"/>
        </w:rPr>
        <w:t xml:space="preserve">κοπημένο μοντέλο, είναι ένα μη σύστημα. </w:t>
      </w:r>
    </w:p>
    <w:p w14:paraId="62104BCD"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Είχαμε αυτή την αθλιότητα –επιτρέψτε μου να πω- των συμβάσεων των διακοσίων επισκέψεων, οι οποίες με ένα</w:t>
      </w:r>
      <w:r>
        <w:rPr>
          <w:rFonts w:eastAsia="Times New Roman" w:cs="Times New Roman"/>
          <w:szCs w:val="24"/>
        </w:rPr>
        <w:t xml:space="preserve">ν περίεργο και μαγικό τρόπο τελείωναν τις πρώτες μέρες του μήνα. </w:t>
      </w:r>
    </w:p>
    <w:p w14:paraId="62104BCE"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πράγμα υπερασπίζεστε; Αυτή την κοροϊδία απέναντι στα ασφαλιστικά ταμεία και απέναντι στον κόσμο, που δεν εξυπηρετούσε και που επιβάρυνε οικονομικά τον κόσμο; </w:t>
      </w:r>
    </w:p>
    <w:p w14:paraId="62104BCF"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Εμείς είπαμε, λοιπόν, ν</w:t>
      </w:r>
      <w:r>
        <w:rPr>
          <w:rFonts w:eastAsia="Times New Roman" w:cs="Times New Roman"/>
          <w:szCs w:val="24"/>
        </w:rPr>
        <w:t>έο σύστημα συμβάσεων</w:t>
      </w:r>
      <w:r>
        <w:rPr>
          <w:rFonts w:eastAsia="Times New Roman" w:cs="Times New Roman"/>
          <w:szCs w:val="24"/>
        </w:rPr>
        <w:t>,</w:t>
      </w:r>
      <w:r>
        <w:rPr>
          <w:rFonts w:eastAsia="Times New Roman" w:cs="Times New Roman"/>
          <w:szCs w:val="24"/>
        </w:rPr>
        <w:t xml:space="preserve"> ανοικτό, με δέσμευση χρόνου για όλον τον μήνα και, κατά την άποψή μας, με τις οικονομικές απολαβές που μπορούν να δοθούν αυτή την περίοδο. Δεν είμαστε ευχαριστημένοι με το μισθολογικό </w:t>
      </w:r>
      <w:r>
        <w:rPr>
          <w:rFonts w:eastAsia="Times New Roman" w:cs="Times New Roman"/>
          <w:szCs w:val="24"/>
          <w:lang w:val="en-US"/>
        </w:rPr>
        <w:t>status</w:t>
      </w:r>
      <w:r>
        <w:rPr>
          <w:rFonts w:eastAsia="Times New Roman" w:cs="Times New Roman"/>
          <w:szCs w:val="24"/>
        </w:rPr>
        <w:t xml:space="preserve"> </w:t>
      </w:r>
      <w:r>
        <w:rPr>
          <w:rFonts w:eastAsia="Times New Roman" w:cs="Times New Roman"/>
          <w:szCs w:val="24"/>
        </w:rPr>
        <w:t xml:space="preserve">των γιατρών του συστήματος υγείας. Ίσα-ίσα </w:t>
      </w:r>
      <w:r>
        <w:rPr>
          <w:rFonts w:eastAsia="Times New Roman" w:cs="Times New Roman"/>
          <w:szCs w:val="24"/>
        </w:rPr>
        <w:t>θεωρούμε ότι η δουλειά που κάνουν είναι υψηλής ευθύνης και υψηλής αξιοπιστίας και πρέπει να αμείβεται καλύτερα. Ο στόχος μας είναι σιγά-σιγά, όσο αυξάνεται το δημοσιονομικό περιθώριο στη χώρα, αυτό να το βελτιώσουμε. Και αυτό θα είναι ίσως και καταλυτικό σ</w:t>
      </w:r>
      <w:r>
        <w:rPr>
          <w:rFonts w:eastAsia="Times New Roman" w:cs="Times New Roman"/>
          <w:szCs w:val="24"/>
        </w:rPr>
        <w:t xml:space="preserve">το να αντιστρέψουμε το </w:t>
      </w:r>
      <w:r>
        <w:rPr>
          <w:rFonts w:eastAsia="Times New Roman" w:cs="Times New Roman"/>
          <w:szCs w:val="24"/>
          <w:lang w:val="en-US"/>
        </w:rPr>
        <w:t>brain</w:t>
      </w:r>
      <w:r w:rsidRPr="0020091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Όμως, δημιουργούμε ευκαιρίες απασχόλησης στη χώρα και για πρώτη φορά χιλιάδες θέσεις γιατρών και λοιπού προσωπικού έχουν προωθηθεί αυτά τα χρόνια και ακόμα σχεδιάζεται άλλη μια απλόχερη δέσμη για το </w:t>
      </w:r>
      <w:r>
        <w:rPr>
          <w:rFonts w:eastAsia="Times New Roman" w:cs="Times New Roman"/>
          <w:szCs w:val="24"/>
        </w:rPr>
        <w:lastRenderedPageBreak/>
        <w:t xml:space="preserve">επόμενο διάστημα. Το </w:t>
      </w:r>
      <w:r>
        <w:rPr>
          <w:rFonts w:eastAsia="Times New Roman" w:cs="Times New Roman"/>
          <w:szCs w:val="24"/>
        </w:rPr>
        <w:t>έχουμε ανακοινώσει πριν από λίγο καιρό με την κ</w:t>
      </w:r>
      <w:r w:rsidRPr="003A1775">
        <w:rPr>
          <w:rFonts w:eastAsia="Times New Roman" w:cs="Times New Roman"/>
          <w:szCs w:val="24"/>
        </w:rPr>
        <w:t>.</w:t>
      </w:r>
      <w:r>
        <w:rPr>
          <w:rFonts w:eastAsia="Times New Roman" w:cs="Times New Roman"/>
          <w:szCs w:val="24"/>
        </w:rPr>
        <w:t xml:space="preserve"> Ξενογιαννακοπούλου: Δυόμισι χιλιάδες γιατροί και λοιπό προσωπικό τον χρόνο, αρχής γενομένης από το 2019. Μέχρι το Πάσχα ή λίγο μετά το Πάσχα -σήμερα είχαμε υπηρεσιακή σύσκεψη στο Υπουργείο- θα προκηρύξουμε τ</w:t>
      </w:r>
      <w:r>
        <w:rPr>
          <w:rFonts w:eastAsia="Times New Roman" w:cs="Times New Roman"/>
          <w:szCs w:val="24"/>
        </w:rPr>
        <w:t>ην επόμενη δέσμη των χίλι</w:t>
      </w:r>
      <w:r>
        <w:rPr>
          <w:rFonts w:eastAsia="Times New Roman" w:cs="Times New Roman"/>
          <w:szCs w:val="24"/>
        </w:rPr>
        <w:t>ω</w:t>
      </w:r>
      <w:r>
        <w:rPr>
          <w:rFonts w:eastAsia="Times New Roman" w:cs="Times New Roman"/>
          <w:szCs w:val="24"/>
        </w:rPr>
        <w:t xml:space="preserve">ν ειδικευμένων γιατρών του ΕΣΥ και θα ακολουθήσει και των χιλίων πεντακοσίων λοιπού προσωπικού. </w:t>
      </w:r>
    </w:p>
    <w:p w14:paraId="62104BD0"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Το σύστημα υγείας αναπτύσσεται. Υπάρχει επένδυση από το κράτος. Υπάρχει</w:t>
      </w:r>
      <w:r w:rsidRPr="00D9737D">
        <w:rPr>
          <w:rFonts w:eastAsia="Times New Roman" w:cs="Times New Roman"/>
          <w:b/>
          <w:szCs w:val="24"/>
        </w:rPr>
        <w:t xml:space="preserve"> </w:t>
      </w:r>
      <w:proofErr w:type="spellStart"/>
      <w:r w:rsidRPr="00FE7E6F">
        <w:rPr>
          <w:rFonts w:eastAsia="Times New Roman" w:cs="Times New Roman"/>
          <w:szCs w:val="24"/>
        </w:rPr>
        <w:t>νοιάξιμο</w:t>
      </w:r>
      <w:proofErr w:type="spellEnd"/>
      <w:r w:rsidRPr="00FE7E6F">
        <w:rPr>
          <w:rFonts w:eastAsia="Times New Roman" w:cs="Times New Roman"/>
          <w:szCs w:val="24"/>
        </w:rPr>
        <w:t xml:space="preserve"> </w:t>
      </w:r>
      <w:r>
        <w:rPr>
          <w:rFonts w:eastAsia="Times New Roman" w:cs="Times New Roman"/>
          <w:szCs w:val="24"/>
        </w:rPr>
        <w:t>για τη δημόσια περίθαλψη και κυρίως υπάρχει εγγυημέν</w:t>
      </w:r>
      <w:r>
        <w:rPr>
          <w:rFonts w:eastAsia="Times New Roman" w:cs="Times New Roman"/>
          <w:szCs w:val="24"/>
        </w:rPr>
        <w:t>η πρόσβαση των πολιτών</w:t>
      </w:r>
      <w:r>
        <w:rPr>
          <w:rFonts w:eastAsia="Times New Roman" w:cs="Times New Roman"/>
          <w:szCs w:val="24"/>
        </w:rPr>
        <w:t>,</w:t>
      </w:r>
      <w:r>
        <w:rPr>
          <w:rFonts w:eastAsia="Times New Roman" w:cs="Times New Roman"/>
          <w:szCs w:val="24"/>
        </w:rPr>
        <w:t xml:space="preserve"> η οποία είχε χαθεί τα πρώτα </w:t>
      </w:r>
      <w:proofErr w:type="spellStart"/>
      <w:r>
        <w:rPr>
          <w:rFonts w:eastAsia="Times New Roman" w:cs="Times New Roman"/>
          <w:szCs w:val="24"/>
        </w:rPr>
        <w:t>μνημονιακά</w:t>
      </w:r>
      <w:proofErr w:type="spellEnd"/>
      <w:r>
        <w:rPr>
          <w:rFonts w:eastAsia="Times New Roman" w:cs="Times New Roman"/>
          <w:szCs w:val="24"/>
        </w:rPr>
        <w:t xml:space="preserve"> χρόνια. </w:t>
      </w:r>
    </w:p>
    <w:p w14:paraId="62104BD1"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Μη μας λέτε τώρα εδώ και μη μας παρουσιάζετε μια εικόνα καταστροφής και επιδεινούμενης δυσλειτουργίας. Υπάρχουν ανοικτές πληγές στο σύστημα υγείας, προφανώς, από την κρίση και από τα μ</w:t>
      </w:r>
      <w:r>
        <w:rPr>
          <w:rFonts w:eastAsia="Times New Roman" w:cs="Times New Roman"/>
          <w:szCs w:val="24"/>
        </w:rPr>
        <w:t xml:space="preserve">έτρα λιτότητας, αλλά αυτές οι πληγές επουλώνονται σιγά-σιγά, με δυσκολίες, με προβλήματα, χάρη στο φιλότιμο του προσωπικού, χάρη στην αξιοπρέπεια των επαγγελματιών υγείας. Αυτό το ξέρει ο κόσμος και το κατανοεί. </w:t>
      </w:r>
    </w:p>
    <w:p w14:paraId="62104BD2"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να πω: Τι σημαίνει ακριβώς αυ</w:t>
      </w:r>
      <w:r>
        <w:rPr>
          <w:rFonts w:eastAsia="Times New Roman" w:cs="Times New Roman"/>
          <w:szCs w:val="24"/>
        </w:rPr>
        <w:t xml:space="preserve">τό το οποίο λέτε στο πρόγραμμά σας «ελεύθερη επιλογή οικογενειακού γιατρού από τον δημόσιο και από τον ιδιωτικό τομέα». Με ποια κριτήρια κάποιος θα απευθύνεται στον δημόσιο και στον ιδιωτικό τομέα; </w:t>
      </w:r>
    </w:p>
    <w:p w14:paraId="62104BD3"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Θα έχω τη δυνατότητα να απαντήσω</w:t>
      </w:r>
      <w:r>
        <w:rPr>
          <w:rFonts w:eastAsia="Times New Roman" w:cs="Times New Roman"/>
          <w:szCs w:val="24"/>
        </w:rPr>
        <w:t>,</w:t>
      </w:r>
      <w:r>
        <w:rPr>
          <w:rFonts w:eastAsia="Times New Roman" w:cs="Times New Roman"/>
          <w:szCs w:val="24"/>
        </w:rPr>
        <w:t xml:space="preserve"> γιατί </w:t>
      </w:r>
      <w:r>
        <w:rPr>
          <w:rFonts w:eastAsia="Times New Roman" w:cs="Times New Roman"/>
          <w:szCs w:val="24"/>
        </w:rPr>
        <w:t xml:space="preserve">θέτει ερωτήματα; </w:t>
      </w:r>
    </w:p>
    <w:p w14:paraId="62104BD4"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Όχι, θέτω ρητορικά ερωτήματα και θα τα απαντήσετε στην ομιλία σας στην επόμενη δυνατότητα που θα σας δοθεί. </w:t>
      </w:r>
    </w:p>
    <w:p w14:paraId="62104BD5"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ακριβώς αυτό; Στην ουσία αυτό το οποίο υπερασπίζεστε είναι το προηγούμενο μοντέλο, </w:t>
      </w:r>
      <w:r>
        <w:rPr>
          <w:rFonts w:eastAsia="Times New Roman" w:cs="Times New Roman"/>
          <w:szCs w:val="24"/>
        </w:rPr>
        <w:t xml:space="preserve">το μοντέλο των βιβλιαρίων του </w:t>
      </w:r>
      <w:r>
        <w:rPr>
          <w:rFonts w:eastAsia="Times New Roman" w:cs="Times New Roman"/>
          <w:szCs w:val="24"/>
        </w:rPr>
        <w:t>δ</w:t>
      </w:r>
      <w:r>
        <w:rPr>
          <w:rFonts w:eastAsia="Times New Roman" w:cs="Times New Roman"/>
          <w:szCs w:val="24"/>
        </w:rPr>
        <w:t xml:space="preserve">ημοσίου. Αυτό υπερασπίζεστε, ένα μοντέλο στο οποίο το </w:t>
      </w:r>
      <w:r>
        <w:rPr>
          <w:rFonts w:eastAsia="Times New Roman" w:cs="Times New Roman"/>
          <w:szCs w:val="24"/>
        </w:rPr>
        <w:t>δ</w:t>
      </w:r>
      <w:r>
        <w:rPr>
          <w:rFonts w:eastAsia="Times New Roman" w:cs="Times New Roman"/>
          <w:szCs w:val="24"/>
        </w:rPr>
        <w:t xml:space="preserve">ημόσιο είχε ισχνή παρουσία, οι δημόσιες δομές στο πεδίο της πρωτοβάθμιας φροντίδας. </w:t>
      </w:r>
    </w:p>
    <w:p w14:paraId="62104BD6"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Εμείς, λοιπόν, λέμε ότι αυτό το νέο μοντέλο, η νέα φιλοσοφία μπορεί να υλοποιηθεί κυρ</w:t>
      </w:r>
      <w:r>
        <w:rPr>
          <w:rFonts w:eastAsia="Times New Roman" w:cs="Times New Roman"/>
          <w:szCs w:val="24"/>
        </w:rPr>
        <w:t xml:space="preserve">ίως μέσα από τις δημόσιες δομές και βεβαίως με επικουρική τη συνέργεια του ιδιωτικού τομέα, </w:t>
      </w:r>
      <w:r>
        <w:rPr>
          <w:rFonts w:eastAsia="Times New Roman" w:cs="Times New Roman"/>
          <w:szCs w:val="24"/>
        </w:rPr>
        <w:lastRenderedPageBreak/>
        <w:t xml:space="preserve">όπου οι ανάγκες δεν μπορούν να καλυφθούν, όπου υπάρχει πραγματική αδυναμία να προσελκύσουμε πολίτες. </w:t>
      </w:r>
    </w:p>
    <w:p w14:paraId="62104BD7"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Υπουργέ, ολοκληρώστε. </w:t>
      </w:r>
    </w:p>
    <w:p w14:paraId="62104BD8"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Θα σας μαλώσει ο Πρωθυπουργός σας! Μη λέτε τέτοια! </w:t>
      </w:r>
    </w:p>
    <w:p w14:paraId="62104BD9"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Αυτή είναι η ουσία του θέματος. Επιτρέψτε μου να πω –και κλείνω με αυτό- ότι το πρόγραμμα το οποίο παρουσιάσατε είναι -θα το έλεγα με μια φράση- η κρυφή</w:t>
      </w:r>
      <w:r>
        <w:rPr>
          <w:rFonts w:eastAsia="Times New Roman" w:cs="Times New Roman"/>
          <w:szCs w:val="24"/>
        </w:rPr>
        <w:t xml:space="preserve"> γοητεία του φιλελευθερισμού. Αυτό είναι το πρόγραμμά σας. Το λέτε ευθέως. Δεν χρειαζόμαστε δημόσιο σύστημα υγείας, χρειαζόμαστε οριακές από άποψη στελέχωσης και εξοπλισμού δημόσιες δομές. Το είπε χθες ο κ. Μητσοτάκης, δηλαδή είπε</w:t>
      </w:r>
      <w:r>
        <w:rPr>
          <w:rFonts w:eastAsia="Times New Roman" w:cs="Times New Roman"/>
          <w:szCs w:val="24"/>
        </w:rPr>
        <w:t>:</w:t>
      </w:r>
      <w:r>
        <w:rPr>
          <w:rFonts w:eastAsia="Times New Roman" w:cs="Times New Roman"/>
          <w:szCs w:val="24"/>
        </w:rPr>
        <w:t xml:space="preserve"> «Γιατί να αγοράζουμε μαγ</w:t>
      </w:r>
      <w:r>
        <w:rPr>
          <w:rFonts w:eastAsia="Times New Roman" w:cs="Times New Roman"/>
          <w:szCs w:val="24"/>
        </w:rPr>
        <w:t xml:space="preserve">νητικούς τομογράφους στα δημόσια νοσοκομεία, όταν έχουμε τόσους μαγνητικούς τομογράφους στον ιδιωτικό τομέα;». </w:t>
      </w:r>
    </w:p>
    <w:p w14:paraId="62104BDA"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Όλη η φιλοσοφία, λοιπόν, είναι αγορά υπηρεσιών από τον κρατικοδίαιτο, θα πω εγώ, ιδιωτικό τομέα της χώρας μας και ι</w:t>
      </w:r>
      <w:r>
        <w:rPr>
          <w:rFonts w:eastAsia="Times New Roman" w:cs="Times New Roman"/>
          <w:szCs w:val="24"/>
        </w:rPr>
        <w:lastRenderedPageBreak/>
        <w:t>διαίτερα τον επιχειρηματικό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οργανωμένο. Αυτή είναι η φιλοσοφία σας και αυτό σημαίνει υποβάθμιση της δημόσιας περίθαλψης και σημαίνει επιβάρυνση του πολίτη. </w:t>
      </w:r>
    </w:p>
    <w:p w14:paraId="62104BDB"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Αφήστε, λοιπόν, τα κλάματα για τα χάλια της δημόσιας υγείας και για την ταλαιπωρία των πολιτών. Το μοντέλο το οποίο προσπαθείτε</w:t>
      </w:r>
      <w:r>
        <w:rPr>
          <w:rFonts w:eastAsia="Times New Roman" w:cs="Times New Roman"/>
          <w:szCs w:val="24"/>
        </w:rPr>
        <w:t xml:space="preserve"> και πλέον ανοικτά διατυπώνετε ότι θα εφαρμόσετε είναι ένα μοντέλο που οδηγεί στη χειρότερη φάση της </w:t>
      </w:r>
      <w:proofErr w:type="spellStart"/>
      <w:r>
        <w:rPr>
          <w:rFonts w:eastAsia="Times New Roman" w:cs="Times New Roman"/>
          <w:szCs w:val="24"/>
        </w:rPr>
        <w:t>μνημονιακής</w:t>
      </w:r>
      <w:proofErr w:type="spellEnd"/>
      <w:r>
        <w:rPr>
          <w:rFonts w:eastAsia="Times New Roman" w:cs="Times New Roman"/>
          <w:szCs w:val="24"/>
        </w:rPr>
        <w:t xml:space="preserve"> απαξίωσης της δημόσιας υγείας στη χώρα μας. </w:t>
      </w:r>
    </w:p>
    <w:p w14:paraId="62104BDC"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κύριε Υπουργέ. </w:t>
      </w:r>
    </w:p>
    <w:p w14:paraId="62104BDD"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Κύριε Πρόεδρε, μπ</w:t>
      </w:r>
      <w:r>
        <w:rPr>
          <w:rFonts w:eastAsia="Times New Roman" w:cs="Times New Roman"/>
          <w:szCs w:val="24"/>
        </w:rPr>
        <w:t xml:space="preserve">ορώ να έχω τον λόγο για ένα λεπτό; </w:t>
      </w:r>
    </w:p>
    <w:p w14:paraId="62104BDE"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Φυσικά. </w:t>
      </w:r>
    </w:p>
    <w:p w14:paraId="62104BDF"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14:paraId="62104BE0"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να πω ότι δεν μπορούν να συμβαίνουν και τα δύο, κύριε Υπουργέ</w:t>
      </w:r>
      <w:r>
        <w:rPr>
          <w:rFonts w:eastAsia="Times New Roman" w:cs="Times New Roman"/>
          <w:szCs w:val="24"/>
        </w:rPr>
        <w:t>.</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καταστρέψαμε το προηγούμενο μοντέλο και το σταματ</w:t>
      </w:r>
      <w:r>
        <w:rPr>
          <w:rFonts w:eastAsia="Times New Roman" w:cs="Times New Roman"/>
          <w:szCs w:val="24"/>
        </w:rPr>
        <w:t xml:space="preserve">ήσαμε και έτσι δημιουργήσαμε προβλήματα στη δημόσια υγεία ή το θέλουμε και αυτό θα επαναφέρουμε. Δεν μπορεί να το καταστρέψαμε χθες, </w:t>
      </w:r>
      <w:r>
        <w:rPr>
          <w:rFonts w:eastAsia="Times New Roman" w:cs="Times New Roman"/>
          <w:szCs w:val="24"/>
        </w:rPr>
        <w:lastRenderedPageBreak/>
        <w:t xml:space="preserve">αλλά να θέλουμε να το επαναφέρουμε αύριο. Συμβαίνει ένα από τα δύο. </w:t>
      </w:r>
    </w:p>
    <w:p w14:paraId="62104BE1"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Είναι χρεοκοπημένο. </w:t>
      </w:r>
      <w:r>
        <w:rPr>
          <w:rFonts w:eastAsia="Times New Roman" w:cs="Times New Roman"/>
          <w:szCs w:val="24"/>
        </w:rPr>
        <w:t xml:space="preserve">Αυτό είπα. Υπερασπίζεστε ένα χρεοκοπημένο μοντέλο. </w:t>
      </w:r>
    </w:p>
    <w:p w14:paraId="62104BE2"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Δεν το υπερασπιζόμαστε, αφού εσείς είπατε πριν ότι το σταματήσαμε και το διακόψαμε. </w:t>
      </w:r>
    </w:p>
    <w:p w14:paraId="62104BE3"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Το υπερασπίζεστε, ενώ χρεοκόπησε… </w:t>
      </w:r>
    </w:p>
    <w:p w14:paraId="62104BE4"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παρακαλώ, να ολοκληρώσει ο κ. Φωτήλας. </w:t>
      </w:r>
    </w:p>
    <w:p w14:paraId="62104BE5"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Τέλος, επειδή είπατε, λοιπόν, τι εννοούμε «ελεύθερη επιλογή». Εννοούμε ο κάθε Έλληνας πολίτης να μπορεί να διαλέξει τον γιατρό του, τον γιατρό που εμπιστεύεται, </w:t>
      </w:r>
      <w:r>
        <w:rPr>
          <w:rFonts w:eastAsia="Times New Roman" w:cs="Times New Roman"/>
          <w:szCs w:val="24"/>
        </w:rPr>
        <w:t>τον γιατρό που έμαθε, τον γιατρό στον οποίο πήγαινε μέχρι σήμερα. Και</w:t>
      </w:r>
      <w:r>
        <w:rPr>
          <w:rFonts w:eastAsia="Times New Roman" w:cs="Times New Roman"/>
          <w:szCs w:val="24"/>
        </w:rPr>
        <w:t>,</w:t>
      </w:r>
      <w:r>
        <w:rPr>
          <w:rFonts w:eastAsia="Times New Roman" w:cs="Times New Roman"/>
          <w:szCs w:val="24"/>
        </w:rPr>
        <w:t xml:space="preserve"> για να το πετύχουμε αυτό, θα πρέπει να δώσουμε κίνητρα σε όλους αυτούς τους γιατρούς, ώστε να μπουν στο σύστημα</w:t>
      </w:r>
      <w:r>
        <w:rPr>
          <w:rFonts w:eastAsia="Times New Roman" w:cs="Times New Roman"/>
          <w:szCs w:val="24"/>
        </w:rPr>
        <w:t>,</w:t>
      </w:r>
      <w:r>
        <w:rPr>
          <w:rFonts w:eastAsia="Times New Roman" w:cs="Times New Roman"/>
          <w:szCs w:val="24"/>
        </w:rPr>
        <w:t xml:space="preserve"> για να έχει ο Έλληνας πολίτης τη δυνατότητα να τον βρει και να τον επιλέ</w:t>
      </w:r>
      <w:r>
        <w:rPr>
          <w:rFonts w:eastAsia="Times New Roman" w:cs="Times New Roman"/>
          <w:szCs w:val="24"/>
        </w:rPr>
        <w:t xml:space="preserve">ξει. </w:t>
      </w:r>
    </w:p>
    <w:p w14:paraId="62104BE6"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δεν μας είπατε ούτε πότε θα ολοκληρωθεί, γιατί δεν το γνωρίζετε, προφανώς, το σύστημα το δικό σας και δεν μας είπατε γιατί ξαφνικά θα ανταποκριθούν οι γιατροί σε αυτό το σύστημα πο</w:t>
      </w:r>
      <w:r>
        <w:rPr>
          <w:rFonts w:eastAsia="Times New Roman" w:cs="Times New Roman"/>
          <w:szCs w:val="24"/>
        </w:rPr>
        <w:t>υ</w:t>
      </w:r>
      <w:r>
        <w:rPr>
          <w:rFonts w:eastAsia="Times New Roman" w:cs="Times New Roman"/>
          <w:szCs w:val="24"/>
        </w:rPr>
        <w:t xml:space="preserve"> μέχρι σήμερα του έχουν γυρίσει την πλάτη, αφού δεν μας είπατε </w:t>
      </w:r>
      <w:r>
        <w:rPr>
          <w:rFonts w:eastAsia="Times New Roman" w:cs="Times New Roman"/>
          <w:szCs w:val="24"/>
        </w:rPr>
        <w:t xml:space="preserve">κάτι το οποίο θα αλλάξετε και που θα κάνει την επιλογή τους διαφορετική. Άρα, </w:t>
      </w:r>
      <w:proofErr w:type="spellStart"/>
      <w:r>
        <w:rPr>
          <w:rFonts w:eastAsia="Times New Roman" w:cs="Times New Roman"/>
          <w:szCs w:val="24"/>
        </w:rPr>
        <w:t>άρες</w:t>
      </w:r>
      <w:proofErr w:type="spellEnd"/>
      <w:r>
        <w:rPr>
          <w:rFonts w:eastAsia="Times New Roman" w:cs="Times New Roman"/>
          <w:szCs w:val="24"/>
        </w:rPr>
        <w:t xml:space="preserve"> μάρες κουκουνάρες. </w:t>
      </w:r>
    </w:p>
    <w:p w14:paraId="62104BE7"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62104BE8"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sidRPr="00AA4630">
        <w:rPr>
          <w:rFonts w:eastAsia="Times New Roman" w:cs="Times New Roman"/>
          <w:szCs w:val="24"/>
        </w:rPr>
        <w:t>Καλώς.</w:t>
      </w:r>
      <w:r>
        <w:rPr>
          <w:rFonts w:eastAsia="Times New Roman" w:cs="Times New Roman"/>
          <w:b/>
          <w:szCs w:val="24"/>
        </w:rPr>
        <w:t xml:space="preserve"> </w:t>
      </w:r>
      <w:r>
        <w:rPr>
          <w:rFonts w:eastAsia="Times New Roman" w:cs="Times New Roman"/>
          <w:szCs w:val="24"/>
        </w:rPr>
        <w:t xml:space="preserve">Ευχαριστούμε. </w:t>
      </w:r>
    </w:p>
    <w:p w14:paraId="62104BE9"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το σημείο αυτό ολοκληρώθηκε η συζήτηση των επικαίρων ερωτήσεων.</w:t>
      </w:r>
    </w:p>
    <w:p w14:paraId="62104BEA"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w:t>
      </w:r>
      <w:r w:rsidRPr="00C76C56">
        <w:rPr>
          <w:rFonts w:eastAsia="Times New Roman" w:cs="Times New Roman"/>
          <w:szCs w:val="24"/>
        </w:rPr>
        <w:t>έχουν δια</w:t>
      </w:r>
      <w:r>
        <w:rPr>
          <w:rFonts w:eastAsia="Times New Roman" w:cs="Times New Roman"/>
          <w:szCs w:val="24"/>
        </w:rPr>
        <w:t>νεμηθεί τα Πρακτικά της Τετάρτης 23 Ιανουαρίου 2019, της Πέμπτης 24 Ιανουαρίου 2019, της Δευτέρας 28 Ιανουαρίου 2019 και της Τρίτης 29 Ιανουαρίου 2019</w:t>
      </w:r>
      <w:r w:rsidRPr="00C76C56">
        <w:rPr>
          <w:rFonts w:eastAsia="Times New Roman" w:cs="Times New Roman"/>
          <w:szCs w:val="24"/>
        </w:rPr>
        <w:t xml:space="preserve"> και ερωτάται το Σώμα αν τα επικυρώνει. </w:t>
      </w:r>
    </w:p>
    <w:p w14:paraId="62104BEB" w14:textId="77777777" w:rsidR="000F52B4" w:rsidRDefault="00ED3287">
      <w:pPr>
        <w:spacing w:line="600" w:lineRule="auto"/>
        <w:ind w:firstLine="720"/>
        <w:contextualSpacing/>
        <w:jc w:val="both"/>
        <w:rPr>
          <w:rFonts w:eastAsia="Times New Roman" w:cs="Times New Roman"/>
          <w:szCs w:val="24"/>
        </w:rPr>
      </w:pPr>
      <w:r w:rsidRPr="00C76C56">
        <w:rPr>
          <w:rFonts w:eastAsia="Times New Roman" w:cs="Times New Roman"/>
          <w:b/>
          <w:bCs/>
          <w:szCs w:val="24"/>
        </w:rPr>
        <w:t>ΟΛΟΙ ΟΙ ΒΟΥΛΕΥΤΕΣ:</w:t>
      </w:r>
      <w:r w:rsidRPr="00C76C56">
        <w:rPr>
          <w:rFonts w:eastAsia="Times New Roman" w:cs="Times New Roman"/>
          <w:szCs w:val="24"/>
        </w:rPr>
        <w:t xml:space="preserve"> Μάλιστα, μάλιστα.</w:t>
      </w:r>
    </w:p>
    <w:p w14:paraId="62104BEC"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lastRenderedPageBreak/>
        <w:t>Π</w:t>
      </w:r>
      <w:r>
        <w:rPr>
          <w:rFonts w:eastAsia="Times New Roman" w:cs="Times New Roman"/>
          <w:b/>
          <w:szCs w:val="24"/>
        </w:rPr>
        <w:t>ΡΟΕΔΡΕΥΩΝ (Αναστάσιος Κουράκης):</w:t>
      </w:r>
      <w:r w:rsidRPr="00C76C56">
        <w:rPr>
          <w:rFonts w:eastAsia="Times New Roman" w:cs="Times New Roman"/>
          <w:b/>
          <w:bCs/>
          <w:szCs w:val="24"/>
        </w:rPr>
        <w:t xml:space="preserve"> </w:t>
      </w:r>
      <w:r w:rsidRPr="00C76C56">
        <w:rPr>
          <w:rFonts w:eastAsia="Times New Roman" w:cs="Times New Roman"/>
          <w:szCs w:val="24"/>
        </w:rPr>
        <w:t>Συνεπώς</w:t>
      </w:r>
      <w:r w:rsidRPr="00400FEB">
        <w:rPr>
          <w:rFonts w:eastAsia="Times New Roman" w:cs="Times New Roman"/>
          <w:szCs w:val="24"/>
        </w:rPr>
        <w:t xml:space="preserve"> </w:t>
      </w:r>
      <w:r>
        <w:rPr>
          <w:rFonts w:eastAsia="Times New Roman" w:cs="Times New Roman"/>
          <w:szCs w:val="24"/>
        </w:rPr>
        <w:t>τα Πρακτικά της Τετάρτης 23 Ιανουαρίου 2019, της Πέμπτης 24 Ιανουαρίου 2019, της Δευτέρας 28 Ιανουαρίου 2019 και της Τρίτης 29 Ιανουαρίου 2019</w:t>
      </w:r>
      <w:r w:rsidRPr="00C76C56">
        <w:rPr>
          <w:rFonts w:eastAsia="Times New Roman" w:cs="Times New Roman"/>
          <w:szCs w:val="24"/>
        </w:rPr>
        <w:t xml:space="preserve"> επικυρώθηκαν.</w:t>
      </w:r>
    </w:p>
    <w:p w14:paraId="62104BED" w14:textId="77777777" w:rsidR="000F52B4" w:rsidRDefault="00ED3287">
      <w:pPr>
        <w:spacing w:line="600" w:lineRule="auto"/>
        <w:ind w:firstLine="720"/>
        <w:contextualSpacing/>
        <w:jc w:val="both"/>
        <w:rPr>
          <w:rFonts w:eastAsia="Times New Roman" w:cs="Times New Roman"/>
          <w:szCs w:val="24"/>
        </w:rPr>
      </w:pPr>
      <w:r w:rsidRPr="00C76C56">
        <w:rPr>
          <w:rFonts w:eastAsia="Times New Roman" w:cs="Times New Roman"/>
          <w:szCs w:val="24"/>
        </w:rPr>
        <w:t>Κ</w:t>
      </w:r>
      <w:r>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w:t>
      </w:r>
      <w:r w:rsidRPr="00C76C56">
        <w:rPr>
          <w:rFonts w:eastAsia="Times New Roman" w:cs="Times New Roman"/>
          <w:szCs w:val="24"/>
        </w:rPr>
        <w:t>ύσουμε τη συνεδρίαση;</w:t>
      </w:r>
    </w:p>
    <w:p w14:paraId="62104BEE" w14:textId="77777777" w:rsidR="000F52B4" w:rsidRDefault="00ED3287">
      <w:pPr>
        <w:spacing w:line="600" w:lineRule="auto"/>
        <w:ind w:firstLine="720"/>
        <w:contextualSpacing/>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62104BEF" w14:textId="77777777" w:rsidR="000F52B4" w:rsidRDefault="00ED3287">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sidRPr="00C76C56">
        <w:rPr>
          <w:rFonts w:eastAsia="Times New Roman" w:cs="Times New Roman"/>
          <w:b/>
          <w:bCs/>
          <w:szCs w:val="24"/>
        </w:rPr>
        <w:t xml:space="preserve"> </w:t>
      </w:r>
      <w:r w:rsidRPr="00C76C56">
        <w:rPr>
          <w:rFonts w:eastAsia="Times New Roman" w:cs="Times New Roman"/>
          <w:szCs w:val="24"/>
        </w:rPr>
        <w:t xml:space="preserve">Με τη </w:t>
      </w:r>
      <w:r>
        <w:rPr>
          <w:rFonts w:eastAsia="Times New Roman" w:cs="Times New Roman"/>
          <w:szCs w:val="24"/>
        </w:rPr>
        <w:t>συναίνεση του Σώματος και ώρα 19.55</w:t>
      </w:r>
      <w:r>
        <w:rPr>
          <w:rFonts w:eastAsia="Times New Roman" w:cs="Times New Roman"/>
          <w:szCs w:val="24"/>
        </w:rPr>
        <w:t>΄</w:t>
      </w:r>
      <w:r w:rsidRPr="00C76C56">
        <w:rPr>
          <w:rFonts w:eastAsia="Times New Roman" w:cs="Times New Roman"/>
          <w:szCs w:val="24"/>
        </w:rPr>
        <w:t xml:space="preserve"> </w:t>
      </w:r>
      <w:proofErr w:type="spellStart"/>
      <w:r w:rsidRPr="00C76C56">
        <w:rPr>
          <w:rFonts w:eastAsia="Times New Roman" w:cs="Times New Roman"/>
          <w:szCs w:val="24"/>
        </w:rPr>
        <w:t>λύεται</w:t>
      </w:r>
      <w:proofErr w:type="spellEnd"/>
      <w:r w:rsidRPr="00C76C56">
        <w:rPr>
          <w:rFonts w:eastAsia="Times New Roman" w:cs="Times New Roman"/>
          <w:szCs w:val="24"/>
        </w:rPr>
        <w:t xml:space="preserve"> η συνεδρίαση για </w:t>
      </w:r>
      <w:r w:rsidRPr="00400FEB">
        <w:rPr>
          <w:rFonts w:eastAsia="Times New Roman" w:cs="Times New Roman"/>
          <w:szCs w:val="24"/>
        </w:rPr>
        <w:t>αύριο</w:t>
      </w:r>
      <w:r>
        <w:rPr>
          <w:rFonts w:eastAsia="Times New Roman" w:cs="Times New Roman"/>
          <w:szCs w:val="24"/>
        </w:rPr>
        <w:t>,</w:t>
      </w:r>
      <w:r>
        <w:rPr>
          <w:rFonts w:eastAsia="Times New Roman" w:cs="Times New Roman"/>
          <w:b/>
          <w:szCs w:val="24"/>
        </w:rPr>
        <w:t xml:space="preserve"> </w:t>
      </w:r>
      <w:r>
        <w:rPr>
          <w:rFonts w:eastAsia="Times New Roman" w:cs="Times New Roman"/>
          <w:szCs w:val="24"/>
        </w:rPr>
        <w:t>ημέρα Τρίτη 19 Μαρτίου 201</w:t>
      </w:r>
      <w:r w:rsidRPr="00C76C56">
        <w:rPr>
          <w:rFonts w:eastAsia="Times New Roman" w:cs="Times New Roman"/>
          <w:szCs w:val="24"/>
        </w:rPr>
        <w:t>9 και ώρα 10.00΄, με α</w:t>
      </w:r>
      <w:r>
        <w:rPr>
          <w:rFonts w:eastAsia="Times New Roman" w:cs="Times New Roman"/>
          <w:szCs w:val="24"/>
        </w:rPr>
        <w:t>ντικείμενο εργασιών του Σώματος</w:t>
      </w:r>
      <w:r>
        <w:rPr>
          <w:rFonts w:eastAsia="Times New Roman" w:cs="Times New Roman"/>
          <w:szCs w:val="24"/>
        </w:rPr>
        <w:t>:</w:t>
      </w:r>
      <w:r>
        <w:rPr>
          <w:rFonts w:eastAsia="Times New Roman" w:cs="Times New Roman"/>
          <w:szCs w:val="24"/>
        </w:rPr>
        <w:t xml:space="preserve"> </w:t>
      </w:r>
      <w:r w:rsidRPr="00C76C56">
        <w:rPr>
          <w:rFonts w:eastAsia="Times New Roman" w:cs="Times New Roman"/>
          <w:szCs w:val="24"/>
        </w:rPr>
        <w:t>νομοθετι</w:t>
      </w:r>
      <w:r w:rsidRPr="00C76C56">
        <w:rPr>
          <w:rFonts w:eastAsia="Times New Roman" w:cs="Times New Roman"/>
          <w:szCs w:val="24"/>
        </w:rPr>
        <w:t>κή εργασία</w:t>
      </w:r>
      <w:r>
        <w:rPr>
          <w:rFonts w:eastAsia="Times New Roman" w:cs="Times New Roman"/>
          <w:szCs w:val="24"/>
        </w:rPr>
        <w:t xml:space="preserve">, </w:t>
      </w:r>
      <w:r w:rsidRPr="00C76C56">
        <w:rPr>
          <w:rFonts w:eastAsia="Times New Roman" w:cs="Times New Roman"/>
          <w:szCs w:val="24"/>
        </w:rPr>
        <w:t xml:space="preserve">σύμφωνα με την ημερήσια διάταξη που έχει διανεμηθεί. </w:t>
      </w:r>
    </w:p>
    <w:p w14:paraId="62104BF0" w14:textId="77777777" w:rsidR="000F52B4" w:rsidRDefault="00ED3287">
      <w:pPr>
        <w:spacing w:line="600" w:lineRule="auto"/>
        <w:contextualSpacing/>
        <w:jc w:val="both"/>
        <w:rPr>
          <w:rFonts w:eastAsia="Times New Roman" w:cs="Times New Roman"/>
          <w:szCs w:val="24"/>
        </w:rPr>
      </w:pPr>
      <w:r w:rsidRPr="00C76C56">
        <w:rPr>
          <w:rFonts w:eastAsia="Times New Roman" w:cs="Times New Roman"/>
          <w:b/>
          <w:bCs/>
          <w:szCs w:val="24"/>
        </w:rPr>
        <w:t xml:space="preserve">Ο ΠΡΟΕΔΡΟΣ                                                              </w:t>
      </w:r>
      <w:r>
        <w:rPr>
          <w:rFonts w:eastAsia="Times New Roman" w:cs="Times New Roman"/>
          <w:b/>
          <w:bCs/>
          <w:szCs w:val="24"/>
        </w:rPr>
        <w:t xml:space="preserve">                </w:t>
      </w:r>
      <w:r w:rsidRPr="00C76C56">
        <w:rPr>
          <w:rFonts w:eastAsia="Times New Roman" w:cs="Times New Roman"/>
          <w:b/>
          <w:bCs/>
          <w:szCs w:val="24"/>
        </w:rPr>
        <w:t xml:space="preserve">  ΟΙ ΓΡΑΜΜΑΤΕΙΣ</w:t>
      </w:r>
    </w:p>
    <w:p w14:paraId="62104BF1" w14:textId="77777777" w:rsidR="000F52B4" w:rsidRDefault="000F52B4">
      <w:pPr>
        <w:spacing w:line="600" w:lineRule="auto"/>
        <w:ind w:firstLine="720"/>
        <w:contextualSpacing/>
        <w:jc w:val="both"/>
        <w:rPr>
          <w:rFonts w:eastAsia="Times New Roman" w:cs="Times New Roman"/>
          <w:szCs w:val="24"/>
        </w:rPr>
      </w:pPr>
    </w:p>
    <w:sectPr w:rsidR="000F5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ocumentProtection w:edit="trackedChanges" w:enforcement="1" w:cryptProviderType="rsaFull" w:cryptAlgorithmClass="hash" w:cryptAlgorithmType="typeAny" w:cryptAlgorithmSid="4" w:cryptSpinCount="50000" w:hash="2QFcWDKbBfd3lg5rgCRd17+9nuE=" w:salt="cl96lqtP23a0QfQWk7n8h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2B4"/>
    <w:rsid w:val="000F52B4"/>
    <w:rsid w:val="00BB14E2"/>
    <w:rsid w:val="00ED32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4ABD"/>
  <w15:docId w15:val="{3F37F0A7-7552-4895-B2DF-A24AEF1C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7DF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D7DFB"/>
    <w:rPr>
      <w:rFonts w:ascii="Segoe UI" w:hAnsi="Segoe UI" w:cs="Segoe UI"/>
      <w:sz w:val="18"/>
      <w:szCs w:val="18"/>
    </w:rPr>
  </w:style>
  <w:style w:type="paragraph" w:styleId="a4">
    <w:name w:val="Revision"/>
    <w:hidden/>
    <w:uiPriority w:val="99"/>
    <w:semiHidden/>
    <w:rsid w:val="00D175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807</MetadataID>
    <Session xmlns="641f345b-441b-4b81-9152-adc2e73ba5e1">Δ´</Session>
    <Date xmlns="641f345b-441b-4b81-9152-adc2e73ba5e1">2019-03-17T22:00:00+00:00</Date>
    <Status xmlns="641f345b-441b-4b81-9152-adc2e73ba5e1">
      <Url>https://intra.parliament.gr/praktika/Lists/Incoming_Metadata/EditForm.aspx?ID=807&amp;Source=/praktika/Recordings_Library/Forms/AllItems.aspx</Url>
      <Description>Δημοσιεύτηκε</Description>
    </Status>
    <Meeting xmlns="641f345b-441b-4b81-9152-adc2e73ba5e1">ϞΣΤ´</Meeting>
  </documentManagement>
</p:properties>
</file>

<file path=customXml/itemProps1.xml><?xml version="1.0" encoding="utf-8"?>
<ds:datastoreItem xmlns:ds="http://schemas.openxmlformats.org/officeDocument/2006/customXml" ds:itemID="{1817FADE-AAEA-40C5-A1DB-8E865C72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1D0FFB-C266-4742-9644-4C727364025E}">
  <ds:schemaRefs>
    <ds:schemaRef ds:uri="http://schemas.microsoft.com/sharepoint/v3/contenttype/forms"/>
  </ds:schemaRefs>
</ds:datastoreItem>
</file>

<file path=customXml/itemProps3.xml><?xml version="1.0" encoding="utf-8"?>
<ds:datastoreItem xmlns:ds="http://schemas.openxmlformats.org/officeDocument/2006/customXml" ds:itemID="{DBD1190B-C037-4D84-A055-53004FC2B5E8}">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79</Pages>
  <Words>15162</Words>
  <Characters>81879</Characters>
  <Application>Microsoft Office Word</Application>
  <DocSecurity>0</DocSecurity>
  <Lines>682</Lines>
  <Paragraphs>193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2019-03-22T12:41:00Z</dcterms:created>
  <dcterms:modified xsi:type="dcterms:W3CDTF">2019-03-22T12:41:00Z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