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A36391" w14:textId="77777777" w:rsidR="009173A3" w:rsidRPr="009173A3" w:rsidRDefault="009173A3" w:rsidP="009173A3">
      <w:pPr>
        <w:spacing w:after="200" w:line="360" w:lineRule="auto"/>
        <w:rPr>
          <w:ins w:id="0" w:author="Φλούδα Χριστίνα" w:date="2018-10-08T11:36:00Z"/>
          <w:rFonts w:eastAsia="Times New Roman"/>
          <w:szCs w:val="24"/>
          <w:lang w:eastAsia="en-US"/>
        </w:rPr>
      </w:pPr>
      <w:bookmarkStart w:id="1" w:name="_GoBack"/>
      <w:bookmarkEnd w:id="1"/>
      <w:ins w:id="2" w:author="Φλούδα Χριστίνα" w:date="2018-10-08T11:36:00Z">
        <w:r w:rsidRPr="009173A3">
          <w:rPr>
            <w:rFonts w:eastAsia="Times New Roman"/>
            <w:szCs w:val="24"/>
            <w:lang w:eastAsia="en-US"/>
          </w:rPr>
          <w:t>(Σημείωση: Ο παρακάτω πίνακας περιεχομένων δεν αποτελεί το τελικό κείμενο, διότι εκκρεμούν ορθογραφικές και συντακτικές διορθώσεις)</w:t>
        </w:r>
      </w:ins>
    </w:p>
    <w:p w14:paraId="2E2F6EF8" w14:textId="77777777" w:rsidR="009173A3" w:rsidRPr="009173A3" w:rsidRDefault="009173A3" w:rsidP="009173A3">
      <w:pPr>
        <w:spacing w:after="200" w:line="360" w:lineRule="auto"/>
        <w:rPr>
          <w:ins w:id="3" w:author="Φλούδα Χριστίνα" w:date="2018-10-08T11:36:00Z"/>
          <w:rFonts w:eastAsia="Times New Roman"/>
          <w:szCs w:val="24"/>
          <w:lang w:eastAsia="en-US"/>
        </w:rPr>
      </w:pPr>
    </w:p>
    <w:p w14:paraId="6CC0E9E5" w14:textId="77777777" w:rsidR="009173A3" w:rsidRPr="009173A3" w:rsidRDefault="009173A3" w:rsidP="009173A3">
      <w:pPr>
        <w:spacing w:after="200" w:line="360" w:lineRule="auto"/>
        <w:rPr>
          <w:ins w:id="4" w:author="Φλούδα Χριστίνα" w:date="2018-10-08T11:36:00Z"/>
          <w:rFonts w:eastAsia="Times New Roman"/>
          <w:szCs w:val="24"/>
          <w:lang w:eastAsia="en-US"/>
        </w:rPr>
      </w:pPr>
      <w:ins w:id="5" w:author="Φλούδα Χριστίνα" w:date="2018-10-08T11:36:00Z">
        <w:r w:rsidRPr="009173A3">
          <w:rPr>
            <w:rFonts w:eastAsia="Times New Roman"/>
            <w:szCs w:val="24"/>
            <w:lang w:eastAsia="en-US"/>
          </w:rPr>
          <w:t>ΠΙΝΑΚΑΣ ΠΕΡΙΕΧΟΜΕΝΩΝ</w:t>
        </w:r>
      </w:ins>
    </w:p>
    <w:p w14:paraId="3FD9F32C" w14:textId="77777777" w:rsidR="009173A3" w:rsidRPr="009173A3" w:rsidRDefault="009173A3" w:rsidP="009173A3">
      <w:pPr>
        <w:spacing w:after="200" w:line="360" w:lineRule="auto"/>
        <w:rPr>
          <w:ins w:id="6" w:author="Φλούδα Χριστίνα" w:date="2018-10-08T11:36:00Z"/>
          <w:rFonts w:eastAsia="Times New Roman"/>
          <w:szCs w:val="24"/>
          <w:lang w:eastAsia="en-US"/>
        </w:rPr>
      </w:pPr>
      <w:ins w:id="7" w:author="Φλούδα Χριστίνα" w:date="2018-10-08T11:36:00Z">
        <w:r w:rsidRPr="009173A3">
          <w:rPr>
            <w:rFonts w:eastAsia="Times New Roman"/>
            <w:szCs w:val="24"/>
            <w:lang w:eastAsia="en-US"/>
          </w:rPr>
          <w:t xml:space="preserve">ΙΖ’ ΠΕΡΙΟΔΟΣ </w:t>
        </w:r>
      </w:ins>
    </w:p>
    <w:p w14:paraId="2752B7ED" w14:textId="77777777" w:rsidR="009173A3" w:rsidRPr="009173A3" w:rsidRDefault="009173A3" w:rsidP="009173A3">
      <w:pPr>
        <w:spacing w:after="200" w:line="360" w:lineRule="auto"/>
        <w:rPr>
          <w:ins w:id="8" w:author="Φλούδα Χριστίνα" w:date="2018-10-08T11:36:00Z"/>
          <w:rFonts w:eastAsia="Times New Roman"/>
          <w:szCs w:val="24"/>
          <w:lang w:eastAsia="en-US"/>
        </w:rPr>
      </w:pPr>
      <w:ins w:id="9" w:author="Φλούδα Χριστίνα" w:date="2018-10-08T11:36:00Z">
        <w:r w:rsidRPr="009173A3">
          <w:rPr>
            <w:rFonts w:eastAsia="Times New Roman"/>
            <w:szCs w:val="24"/>
            <w:lang w:eastAsia="en-US"/>
          </w:rPr>
          <w:t>ΠΡΟΕΔΡΕΥΟΜΕΝΗΣ ΚΟΙΝΟΒΟΥΛΕΥΤΙΚΗΣ ΔΗΜΟΚΡΑΤΙΑΣ</w:t>
        </w:r>
      </w:ins>
    </w:p>
    <w:p w14:paraId="2B66C9E1" w14:textId="77777777" w:rsidR="009173A3" w:rsidRPr="009173A3" w:rsidRDefault="009173A3" w:rsidP="009173A3">
      <w:pPr>
        <w:spacing w:after="200" w:line="360" w:lineRule="auto"/>
        <w:rPr>
          <w:ins w:id="10" w:author="Φλούδα Χριστίνα" w:date="2018-10-08T11:36:00Z"/>
          <w:rFonts w:eastAsia="Times New Roman"/>
          <w:szCs w:val="24"/>
          <w:lang w:eastAsia="en-US"/>
        </w:rPr>
      </w:pPr>
      <w:ins w:id="11" w:author="Φλούδα Χριστίνα" w:date="2018-10-08T11:36:00Z">
        <w:r w:rsidRPr="009173A3">
          <w:rPr>
            <w:rFonts w:eastAsia="Times New Roman"/>
            <w:szCs w:val="24"/>
            <w:lang w:eastAsia="en-US"/>
          </w:rPr>
          <w:t>ΣΥΝΟΔΟΣ Δ΄</w:t>
        </w:r>
      </w:ins>
    </w:p>
    <w:p w14:paraId="215B7ADB" w14:textId="77777777" w:rsidR="009173A3" w:rsidRPr="009173A3" w:rsidRDefault="009173A3" w:rsidP="009173A3">
      <w:pPr>
        <w:spacing w:after="200" w:line="360" w:lineRule="auto"/>
        <w:rPr>
          <w:ins w:id="12" w:author="Φλούδα Χριστίνα" w:date="2018-10-08T11:36:00Z"/>
          <w:rFonts w:eastAsia="Times New Roman"/>
          <w:szCs w:val="24"/>
          <w:lang w:eastAsia="en-US"/>
        </w:rPr>
      </w:pPr>
    </w:p>
    <w:p w14:paraId="4D84ED4A" w14:textId="77777777" w:rsidR="009173A3" w:rsidRPr="009173A3" w:rsidRDefault="009173A3" w:rsidP="009173A3">
      <w:pPr>
        <w:spacing w:after="200" w:line="360" w:lineRule="auto"/>
        <w:rPr>
          <w:ins w:id="13" w:author="Φλούδα Χριστίνα" w:date="2018-10-08T11:36:00Z"/>
          <w:rFonts w:eastAsia="Times New Roman"/>
          <w:szCs w:val="24"/>
          <w:lang w:eastAsia="en-US"/>
        </w:rPr>
      </w:pPr>
      <w:ins w:id="14" w:author="Φλούδα Χριστίνα" w:date="2018-10-08T11:36:00Z">
        <w:r w:rsidRPr="009173A3">
          <w:rPr>
            <w:rFonts w:eastAsia="Times New Roman"/>
            <w:szCs w:val="24"/>
            <w:lang w:eastAsia="en-US"/>
          </w:rPr>
          <w:t>ΣΥΝΕΔΡΙΑΣΗ Α΄</w:t>
        </w:r>
      </w:ins>
    </w:p>
    <w:p w14:paraId="7F8FFF87" w14:textId="77777777" w:rsidR="009173A3" w:rsidRPr="009173A3" w:rsidRDefault="009173A3" w:rsidP="009173A3">
      <w:pPr>
        <w:spacing w:after="200" w:line="360" w:lineRule="auto"/>
        <w:rPr>
          <w:ins w:id="15" w:author="Φλούδα Χριστίνα" w:date="2018-10-08T11:36:00Z"/>
          <w:rFonts w:eastAsia="Times New Roman"/>
          <w:szCs w:val="24"/>
          <w:lang w:eastAsia="en-US"/>
        </w:rPr>
      </w:pPr>
      <w:ins w:id="16" w:author="Φλούδα Χριστίνα" w:date="2018-10-08T11:36:00Z">
        <w:r w:rsidRPr="009173A3">
          <w:rPr>
            <w:rFonts w:eastAsia="Times New Roman"/>
            <w:szCs w:val="24"/>
            <w:lang w:eastAsia="en-US"/>
          </w:rPr>
          <w:t>Δευτέρα  1 Οκτωβρίου 2018</w:t>
        </w:r>
      </w:ins>
    </w:p>
    <w:p w14:paraId="524AE177" w14:textId="77777777" w:rsidR="009173A3" w:rsidRPr="009173A3" w:rsidRDefault="009173A3" w:rsidP="009173A3">
      <w:pPr>
        <w:spacing w:after="200" w:line="360" w:lineRule="auto"/>
        <w:rPr>
          <w:ins w:id="17" w:author="Φλούδα Χριστίνα" w:date="2018-10-08T11:36:00Z"/>
          <w:rFonts w:eastAsia="Times New Roman"/>
          <w:szCs w:val="24"/>
          <w:lang w:eastAsia="en-US"/>
        </w:rPr>
      </w:pPr>
    </w:p>
    <w:p w14:paraId="1DB88326" w14:textId="77777777" w:rsidR="009173A3" w:rsidRPr="009173A3" w:rsidRDefault="009173A3" w:rsidP="009173A3">
      <w:pPr>
        <w:spacing w:after="200" w:line="360" w:lineRule="auto"/>
        <w:rPr>
          <w:ins w:id="18" w:author="Φλούδα Χριστίνα" w:date="2018-10-08T11:36:00Z"/>
          <w:rFonts w:eastAsia="Times New Roman"/>
          <w:szCs w:val="24"/>
          <w:lang w:eastAsia="en-US"/>
        </w:rPr>
      </w:pPr>
      <w:ins w:id="19" w:author="Φλούδα Χριστίνα" w:date="2018-10-08T11:36:00Z">
        <w:r w:rsidRPr="009173A3">
          <w:rPr>
            <w:rFonts w:eastAsia="Times New Roman"/>
            <w:szCs w:val="24"/>
            <w:lang w:eastAsia="en-US"/>
          </w:rPr>
          <w:t>ΘΕΜΑΤΑ</w:t>
        </w:r>
      </w:ins>
    </w:p>
    <w:p w14:paraId="4A8C1861" w14:textId="77777777" w:rsidR="009173A3" w:rsidRPr="009173A3" w:rsidRDefault="009173A3" w:rsidP="009173A3">
      <w:pPr>
        <w:spacing w:after="200" w:line="360" w:lineRule="auto"/>
        <w:rPr>
          <w:ins w:id="20" w:author="Φλούδα Χριστίνα" w:date="2018-10-08T11:36:00Z"/>
          <w:rFonts w:eastAsia="Times New Roman"/>
          <w:szCs w:val="24"/>
          <w:lang w:eastAsia="en-US"/>
        </w:rPr>
      </w:pPr>
      <w:ins w:id="21" w:author="Φλούδα Χριστίνα" w:date="2018-10-08T11:36:00Z">
        <w:r w:rsidRPr="009173A3">
          <w:rPr>
            <w:rFonts w:eastAsia="Times New Roman"/>
            <w:szCs w:val="24"/>
            <w:lang w:eastAsia="en-US"/>
          </w:rPr>
          <w:t xml:space="preserve"> </w:t>
        </w:r>
        <w:r w:rsidRPr="009173A3">
          <w:rPr>
            <w:rFonts w:eastAsia="Times New Roman"/>
            <w:szCs w:val="24"/>
            <w:lang w:eastAsia="en-US"/>
          </w:rPr>
          <w:br/>
          <w:t xml:space="preserve">Α. ΕΙΔΙΚΑ ΘΕΜΑΤΑ </w:t>
        </w:r>
        <w:r w:rsidRPr="009173A3">
          <w:rPr>
            <w:rFonts w:eastAsia="Times New Roman"/>
            <w:szCs w:val="24"/>
            <w:lang w:eastAsia="en-US"/>
          </w:rPr>
          <w:br/>
          <w:t>1. Ειδική Ημερήσια Διάταξη:</w:t>
        </w:r>
        <w:r w:rsidRPr="009173A3">
          <w:rPr>
            <w:rFonts w:eastAsia="Times New Roman"/>
            <w:szCs w:val="24"/>
            <w:lang w:eastAsia="en-US"/>
          </w:rPr>
          <w:br/>
          <w:t xml:space="preserve"> α) Ανακοίνωση του Προεδρικού Διατάγματος σχετικά με τη λήξη των εργασιών της Γ’ Συνόδου της ΙΖ’  Βουλευτικής Περιόδου (</w:t>
        </w:r>
        <w:proofErr w:type="spellStart"/>
        <w:r w:rsidRPr="009173A3">
          <w:rPr>
            <w:rFonts w:eastAsia="Times New Roman"/>
            <w:szCs w:val="24"/>
            <w:lang w:eastAsia="en-US"/>
          </w:rPr>
          <w:t>Προεδρευομένης</w:t>
        </w:r>
        <w:proofErr w:type="spellEnd"/>
        <w:r w:rsidRPr="009173A3">
          <w:rPr>
            <w:rFonts w:eastAsia="Times New Roman"/>
            <w:szCs w:val="24"/>
            <w:lang w:eastAsia="en-US"/>
          </w:rPr>
          <w:t xml:space="preserve"> Δημοκρατίας), σελ. </w:t>
        </w:r>
        <w:r w:rsidRPr="009173A3">
          <w:rPr>
            <w:rFonts w:eastAsia="Times New Roman"/>
            <w:szCs w:val="24"/>
            <w:lang w:eastAsia="en-US"/>
          </w:rPr>
          <w:br/>
          <w:t xml:space="preserve">β) Αγιασμός για την έναρξη των εργασιών της Δ’ Συνόδου από τον Μακαριότατο Αρχιεπίσκοπο Αθηνών και Πάσης Ελλάδος κ. Ιερώνυμο και τα </w:t>
        </w:r>
        <w:proofErr w:type="spellStart"/>
        <w:r w:rsidRPr="009173A3">
          <w:rPr>
            <w:rFonts w:eastAsia="Times New Roman"/>
            <w:szCs w:val="24"/>
            <w:lang w:eastAsia="en-US"/>
          </w:rPr>
          <w:t>συνοδεύοντα</w:t>
        </w:r>
        <w:proofErr w:type="spellEnd"/>
        <w:r w:rsidRPr="009173A3">
          <w:rPr>
            <w:rFonts w:eastAsia="Times New Roman"/>
            <w:szCs w:val="24"/>
            <w:lang w:eastAsia="en-US"/>
          </w:rPr>
          <w:t xml:space="preserve"> αυτόν μέλη της Διαρκούς Ιεράς Συνόδου, σελ. </w:t>
        </w:r>
        <w:r w:rsidRPr="009173A3">
          <w:rPr>
            <w:rFonts w:eastAsia="Times New Roman"/>
            <w:szCs w:val="24"/>
            <w:lang w:eastAsia="en-US"/>
          </w:rPr>
          <w:br/>
          <w:t xml:space="preserve">2. Επί διαδικαστικού θέματος, σελ. </w:t>
        </w:r>
      </w:ins>
    </w:p>
    <w:p w14:paraId="7B901754" w14:textId="77777777" w:rsidR="009173A3" w:rsidRPr="009173A3" w:rsidRDefault="009173A3" w:rsidP="009173A3">
      <w:pPr>
        <w:spacing w:after="200" w:line="360" w:lineRule="auto"/>
        <w:rPr>
          <w:ins w:id="22" w:author="Φλούδα Χριστίνα" w:date="2018-10-08T11:36:00Z"/>
          <w:rFonts w:eastAsia="Times New Roman"/>
          <w:szCs w:val="24"/>
          <w:lang w:eastAsia="en-US"/>
        </w:rPr>
      </w:pPr>
    </w:p>
    <w:p w14:paraId="61DBE667" w14:textId="77777777" w:rsidR="009173A3" w:rsidRPr="009173A3" w:rsidRDefault="009173A3" w:rsidP="009173A3">
      <w:pPr>
        <w:spacing w:after="200" w:line="360" w:lineRule="auto"/>
        <w:rPr>
          <w:ins w:id="23" w:author="Φλούδα Χριστίνα" w:date="2018-10-08T11:36:00Z"/>
          <w:rFonts w:eastAsia="Times New Roman"/>
          <w:szCs w:val="24"/>
          <w:lang w:eastAsia="en-US"/>
        </w:rPr>
      </w:pPr>
      <w:ins w:id="24" w:author="Φλούδα Χριστίνα" w:date="2018-10-08T11:36:00Z">
        <w:r w:rsidRPr="009173A3">
          <w:rPr>
            <w:rFonts w:eastAsia="Times New Roman"/>
            <w:szCs w:val="24"/>
            <w:lang w:eastAsia="en-US"/>
          </w:rPr>
          <w:t xml:space="preserve">ΠΡΟΕΔΡΟΣ </w:t>
        </w:r>
      </w:ins>
    </w:p>
    <w:p w14:paraId="4C22E50B" w14:textId="77777777" w:rsidR="009173A3" w:rsidRPr="009173A3" w:rsidRDefault="009173A3" w:rsidP="009173A3">
      <w:pPr>
        <w:spacing w:after="200" w:line="360" w:lineRule="auto"/>
        <w:rPr>
          <w:ins w:id="25" w:author="Φλούδα Χριστίνα" w:date="2018-10-08T11:36:00Z"/>
          <w:rFonts w:eastAsia="Times New Roman"/>
          <w:szCs w:val="24"/>
          <w:lang w:eastAsia="en-US"/>
        </w:rPr>
      </w:pPr>
      <w:ins w:id="26" w:author="Φλούδα Χριστίνα" w:date="2018-10-08T11:36:00Z">
        <w:r w:rsidRPr="009173A3">
          <w:rPr>
            <w:rFonts w:eastAsia="Times New Roman"/>
            <w:szCs w:val="24"/>
            <w:lang w:eastAsia="en-US"/>
          </w:rPr>
          <w:t xml:space="preserve">ΒΟΥΤΣΗΣ Ι., σελ. </w:t>
        </w:r>
      </w:ins>
    </w:p>
    <w:p w14:paraId="71B9B8DA" w14:textId="77777777" w:rsidR="009173A3" w:rsidRPr="009173A3" w:rsidRDefault="009173A3" w:rsidP="009173A3">
      <w:pPr>
        <w:spacing w:after="200" w:line="360" w:lineRule="auto"/>
        <w:rPr>
          <w:ins w:id="27" w:author="Φλούδα Χριστίνα" w:date="2018-10-08T11:36:00Z"/>
          <w:rFonts w:eastAsia="Times New Roman"/>
          <w:szCs w:val="24"/>
          <w:lang w:eastAsia="en-US"/>
        </w:rPr>
      </w:pPr>
      <w:ins w:id="28" w:author="Φλούδα Χριστίνα" w:date="2018-10-08T11:36:00Z">
        <w:r w:rsidRPr="009173A3">
          <w:rPr>
            <w:rFonts w:eastAsia="Times New Roman"/>
            <w:szCs w:val="24"/>
            <w:lang w:eastAsia="en-US"/>
          </w:rPr>
          <w:br/>
        </w:r>
      </w:ins>
    </w:p>
    <w:p w14:paraId="7CF56593" w14:textId="77777777" w:rsidR="009173A3" w:rsidRPr="009173A3" w:rsidRDefault="009173A3" w:rsidP="009173A3">
      <w:pPr>
        <w:spacing w:after="200" w:line="360" w:lineRule="auto"/>
        <w:rPr>
          <w:ins w:id="29" w:author="Φλούδα Χριστίνα" w:date="2018-10-08T11:36:00Z"/>
          <w:rFonts w:eastAsia="Times New Roman"/>
          <w:szCs w:val="24"/>
          <w:lang w:eastAsia="en-US"/>
        </w:rPr>
      </w:pPr>
      <w:ins w:id="30" w:author="Φλούδα Χριστίνα" w:date="2018-10-08T11:36:00Z">
        <w:r w:rsidRPr="009173A3">
          <w:rPr>
            <w:rFonts w:eastAsia="Times New Roman"/>
            <w:szCs w:val="24"/>
            <w:lang w:eastAsia="en-US"/>
          </w:rPr>
          <w:t>ΟΜΙΛΗΤΕΣ</w:t>
        </w:r>
      </w:ins>
    </w:p>
    <w:p w14:paraId="0AE16319" w14:textId="6D46A545" w:rsidR="009173A3" w:rsidRDefault="009173A3" w:rsidP="009173A3">
      <w:pPr>
        <w:autoSpaceDE w:val="0"/>
        <w:autoSpaceDN w:val="0"/>
        <w:adjustRightInd w:val="0"/>
        <w:spacing w:after="0" w:line="600" w:lineRule="auto"/>
        <w:ind w:firstLine="720"/>
        <w:jc w:val="center"/>
        <w:rPr>
          <w:ins w:id="31" w:author="Φλούδα Χριστίνα" w:date="2018-10-08T11:36:00Z"/>
          <w:rFonts w:eastAsia="Times New Roman"/>
          <w:bCs/>
          <w:szCs w:val="24"/>
        </w:rPr>
      </w:pPr>
      <w:ins w:id="32" w:author="Φλούδα Χριστίνα" w:date="2018-10-08T11:36:00Z">
        <w:r w:rsidRPr="009173A3">
          <w:rPr>
            <w:rFonts w:eastAsia="Times New Roman"/>
            <w:szCs w:val="24"/>
            <w:lang w:eastAsia="en-US"/>
          </w:rPr>
          <w:br/>
          <w:t>Α. Επί διαδικαστικού θέματος:</w:t>
        </w:r>
        <w:r w:rsidRPr="009173A3">
          <w:rPr>
            <w:rFonts w:eastAsia="Times New Roman"/>
            <w:szCs w:val="24"/>
            <w:lang w:eastAsia="en-US"/>
          </w:rPr>
          <w:br/>
          <w:t>ΒΟΥΤΣΗΣ Ν. , σελ.</w:t>
        </w:r>
        <w:r w:rsidRPr="009173A3">
          <w:rPr>
            <w:rFonts w:eastAsia="Times New Roman"/>
            <w:szCs w:val="24"/>
            <w:lang w:eastAsia="en-US"/>
          </w:rPr>
          <w:br/>
        </w:r>
      </w:ins>
    </w:p>
    <w:p w14:paraId="3BA7A174" w14:textId="6B71E169" w:rsidR="00E92756" w:rsidRDefault="009173A3">
      <w:pPr>
        <w:autoSpaceDE w:val="0"/>
        <w:autoSpaceDN w:val="0"/>
        <w:adjustRightInd w:val="0"/>
        <w:spacing w:after="0" w:line="600" w:lineRule="auto"/>
        <w:ind w:firstLine="720"/>
        <w:jc w:val="center"/>
        <w:rPr>
          <w:rFonts w:eastAsia="Times New Roman"/>
          <w:bCs/>
          <w:szCs w:val="24"/>
        </w:rPr>
      </w:pPr>
      <w:r>
        <w:rPr>
          <w:rFonts w:eastAsia="Times New Roman"/>
          <w:bCs/>
          <w:szCs w:val="24"/>
        </w:rPr>
        <w:t>ΠΡΑΚΤΙΚΑ ΒΟΥΛΗΣ</w:t>
      </w:r>
    </w:p>
    <w:p w14:paraId="3BA7A175" w14:textId="77777777" w:rsidR="00E92756" w:rsidRDefault="009173A3">
      <w:pPr>
        <w:autoSpaceDE w:val="0"/>
        <w:autoSpaceDN w:val="0"/>
        <w:adjustRightInd w:val="0"/>
        <w:spacing w:after="0" w:line="600" w:lineRule="auto"/>
        <w:ind w:firstLine="720"/>
        <w:jc w:val="center"/>
        <w:rPr>
          <w:rFonts w:eastAsia="Times New Roman"/>
          <w:bCs/>
          <w:szCs w:val="24"/>
        </w:rPr>
      </w:pPr>
      <w:r>
        <w:rPr>
          <w:rFonts w:eastAsia="Times New Roman"/>
          <w:bCs/>
          <w:szCs w:val="24"/>
        </w:rPr>
        <w:t>Ι</w:t>
      </w:r>
      <w:r>
        <w:rPr>
          <w:rFonts w:eastAsia="Times New Roman"/>
          <w:bCs/>
          <w:szCs w:val="24"/>
        </w:rPr>
        <w:t>Ζ΄ ΠΕΡΙΟΔΟΣ</w:t>
      </w:r>
    </w:p>
    <w:p w14:paraId="3BA7A176" w14:textId="77777777" w:rsidR="00E92756" w:rsidRDefault="009173A3">
      <w:pPr>
        <w:autoSpaceDE w:val="0"/>
        <w:autoSpaceDN w:val="0"/>
        <w:adjustRightInd w:val="0"/>
        <w:spacing w:after="0" w:line="600" w:lineRule="auto"/>
        <w:ind w:firstLine="720"/>
        <w:jc w:val="center"/>
        <w:rPr>
          <w:rFonts w:eastAsia="Times New Roman"/>
          <w:bCs/>
          <w:szCs w:val="24"/>
        </w:rPr>
      </w:pPr>
      <w:r>
        <w:rPr>
          <w:rFonts w:eastAsia="Times New Roman"/>
          <w:bCs/>
          <w:szCs w:val="24"/>
        </w:rPr>
        <w:t>ΠΡΟΕΔΡΕΥΟΜΕΝΗΣ ΚΟΙΝΟΒΟΥΛΕΥΤΙΚΗΣ ΔΗΜΟΚΡΑΤΙΑΣ</w:t>
      </w:r>
    </w:p>
    <w:p w14:paraId="3BA7A177" w14:textId="77777777" w:rsidR="00E92756" w:rsidRDefault="009173A3">
      <w:pPr>
        <w:autoSpaceDE w:val="0"/>
        <w:autoSpaceDN w:val="0"/>
        <w:adjustRightInd w:val="0"/>
        <w:spacing w:after="0" w:line="600" w:lineRule="auto"/>
        <w:ind w:firstLine="720"/>
        <w:jc w:val="center"/>
        <w:rPr>
          <w:rFonts w:eastAsia="Times New Roman"/>
          <w:bCs/>
          <w:szCs w:val="24"/>
        </w:rPr>
      </w:pPr>
      <w:r>
        <w:rPr>
          <w:rFonts w:eastAsia="Times New Roman"/>
          <w:bCs/>
          <w:szCs w:val="24"/>
        </w:rPr>
        <w:t>ΣΥΝΟΔΟΣ Δ΄</w:t>
      </w:r>
    </w:p>
    <w:p w14:paraId="3BA7A178" w14:textId="77777777" w:rsidR="00E92756" w:rsidRDefault="009173A3">
      <w:pPr>
        <w:autoSpaceDE w:val="0"/>
        <w:autoSpaceDN w:val="0"/>
        <w:adjustRightInd w:val="0"/>
        <w:spacing w:after="0" w:line="600" w:lineRule="auto"/>
        <w:ind w:firstLine="720"/>
        <w:jc w:val="center"/>
        <w:rPr>
          <w:rFonts w:eastAsia="Times New Roman"/>
          <w:bCs/>
          <w:szCs w:val="24"/>
        </w:rPr>
      </w:pPr>
      <w:r>
        <w:rPr>
          <w:rFonts w:eastAsia="Times New Roman"/>
          <w:bCs/>
          <w:szCs w:val="24"/>
        </w:rPr>
        <w:t>ΣΥΝΕΔΡΙΑΣΗ Α΄</w:t>
      </w:r>
    </w:p>
    <w:p w14:paraId="3BA7A179" w14:textId="77777777" w:rsidR="00E92756" w:rsidRDefault="009173A3">
      <w:pPr>
        <w:autoSpaceDE w:val="0"/>
        <w:autoSpaceDN w:val="0"/>
        <w:adjustRightInd w:val="0"/>
        <w:spacing w:after="0" w:line="600" w:lineRule="auto"/>
        <w:ind w:firstLine="720"/>
        <w:jc w:val="center"/>
        <w:rPr>
          <w:rFonts w:eastAsia="Times New Roman"/>
          <w:bCs/>
          <w:szCs w:val="24"/>
        </w:rPr>
      </w:pPr>
      <w:r>
        <w:rPr>
          <w:rFonts w:eastAsia="Times New Roman"/>
          <w:bCs/>
          <w:szCs w:val="24"/>
        </w:rPr>
        <w:t>Δευτέρα 1 Οκτωβρίου 2018</w:t>
      </w:r>
      <w:r>
        <w:rPr>
          <w:rFonts w:eastAsia="Times New Roman"/>
          <w:bCs/>
          <w:szCs w:val="24"/>
        </w:rPr>
        <w:t xml:space="preserve"> (π</w:t>
      </w:r>
      <w:r>
        <w:rPr>
          <w:rFonts w:eastAsia="Times New Roman"/>
          <w:bCs/>
          <w:szCs w:val="24"/>
        </w:rPr>
        <w:t>ρωί)</w:t>
      </w:r>
    </w:p>
    <w:p w14:paraId="3BA7A17A" w14:textId="77777777" w:rsidR="00E92756" w:rsidRDefault="009173A3">
      <w:pPr>
        <w:autoSpaceDE w:val="0"/>
        <w:autoSpaceDN w:val="0"/>
        <w:adjustRightInd w:val="0"/>
        <w:spacing w:after="0"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Αθήνα, σήμερα την 1</w:t>
      </w:r>
      <w:r w:rsidRPr="005D695C">
        <w:rPr>
          <w:rFonts w:eastAsia="Times New Roman"/>
          <w:szCs w:val="24"/>
          <w:vertAlign w:val="superscript"/>
        </w:rPr>
        <w:t>η</w:t>
      </w:r>
      <w:r>
        <w:rPr>
          <w:rFonts w:eastAsia="Times New Roman"/>
          <w:szCs w:val="24"/>
        </w:rPr>
        <w:t xml:space="preserve"> Οκτωβρίου</w:t>
      </w:r>
      <w:r w:rsidRPr="00205555">
        <w:rPr>
          <w:rFonts w:eastAsia="Times New Roman"/>
          <w:szCs w:val="24"/>
        </w:rPr>
        <w:t xml:space="preserve"> 2018</w:t>
      </w:r>
      <w:r>
        <w:rPr>
          <w:rFonts w:eastAsia="Times New Roman"/>
          <w:szCs w:val="24"/>
        </w:rPr>
        <w:t>, ημέρα Δευτέρα και ώρα 11.15΄</w:t>
      </w:r>
      <w:r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t xml:space="preserve"> συνήλθε αυτοδικαίως στην Αίθουσα των συνεδριάσεων του Βουλευτηρίου (άρθρο 64 παράγραφος 1 του Συντάγματος και άρθρο 22 παράγραφος 2 του Κανονισμού της Βουλής) σε Δ΄ Τακτική Σύνοδο η Βουλή σε ολομέλεια για να συνεδριάσει υπό την προεδρία του Προέδρου αυτής</w:t>
      </w:r>
      <w:r>
        <w:rPr>
          <w:rFonts w:eastAsia="Times New Roman"/>
          <w:szCs w:val="24"/>
        </w:rPr>
        <w:t xml:space="preserve"> κ. </w:t>
      </w:r>
      <w:r w:rsidRPr="00DF7634">
        <w:rPr>
          <w:rFonts w:eastAsia="Times New Roman"/>
          <w:b/>
          <w:szCs w:val="24"/>
        </w:rPr>
        <w:t>ΝΙΚΟΛΑΟΥ ΒΟΥΤΣΗ</w:t>
      </w:r>
      <w:r>
        <w:rPr>
          <w:rFonts w:eastAsia="Times New Roman"/>
          <w:szCs w:val="24"/>
        </w:rPr>
        <w:t xml:space="preserve">. </w:t>
      </w:r>
    </w:p>
    <w:p w14:paraId="3BA7A17B" w14:textId="77777777" w:rsidR="00E92756" w:rsidRDefault="009173A3">
      <w:pPr>
        <w:autoSpaceDE w:val="0"/>
        <w:autoSpaceDN w:val="0"/>
        <w:adjustRightInd w:val="0"/>
        <w:spacing w:after="0"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b/>
          <w:bCs/>
          <w:szCs w:val="24"/>
        </w:rPr>
        <w:t xml:space="preserve">ΠΡΟΕΔΡΟΣ (Νικόλαος </w:t>
      </w:r>
      <w:proofErr w:type="spellStart"/>
      <w:r>
        <w:rPr>
          <w:rFonts w:eastAsia="Times New Roman"/>
          <w:b/>
          <w:bCs/>
          <w:szCs w:val="24"/>
        </w:rPr>
        <w:t>Βούτσης</w:t>
      </w:r>
      <w:proofErr w:type="spellEnd"/>
      <w:r>
        <w:rPr>
          <w:rFonts w:eastAsia="Times New Roman"/>
          <w:b/>
          <w:bCs/>
          <w:szCs w:val="24"/>
        </w:rPr>
        <w:t xml:space="preserve">): </w:t>
      </w:r>
      <w:r>
        <w:rPr>
          <w:rFonts w:eastAsia="Times New Roman"/>
          <w:szCs w:val="24"/>
        </w:rPr>
        <w:t xml:space="preserve">Κυρίες και κύριοι συνάδελφοι, αρχίζει η συνεδρίαση. </w:t>
      </w:r>
    </w:p>
    <w:p w14:paraId="3BA7A17C" w14:textId="77777777" w:rsidR="00E92756" w:rsidRDefault="009173A3">
      <w:pPr>
        <w:autoSpaceDE w:val="0"/>
        <w:autoSpaceDN w:val="0"/>
        <w:adjustRightInd w:val="0"/>
        <w:spacing w:after="0"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Εισερχόμαστε στην </w:t>
      </w:r>
    </w:p>
    <w:p w14:paraId="3BA7A17D" w14:textId="77777777" w:rsidR="00E92756" w:rsidRDefault="009173A3">
      <w:pPr>
        <w:autoSpaceDE w:val="0"/>
        <w:autoSpaceDN w:val="0"/>
        <w:adjustRightInd w:val="0"/>
        <w:spacing w:after="0" w:line="600" w:lineRule="auto"/>
        <w:ind w:firstLine="720"/>
        <w:jc w:val="center"/>
        <w:rPr>
          <w:rFonts w:eastAsia="Times New Roman"/>
          <w:b/>
          <w:szCs w:val="24"/>
        </w:rPr>
      </w:pPr>
      <w:r>
        <w:rPr>
          <w:rFonts w:eastAsia="Times New Roman"/>
          <w:b/>
          <w:szCs w:val="24"/>
        </w:rPr>
        <w:t>ΕΙΔΙΚΗ ΗΜΕΡΗΣΙΑ ΔΙΑΤΑΞΗ</w:t>
      </w:r>
    </w:p>
    <w:p w14:paraId="3BA7A17E" w14:textId="77777777" w:rsidR="00E92756" w:rsidRDefault="009173A3">
      <w:pPr>
        <w:autoSpaceDE w:val="0"/>
        <w:autoSpaceDN w:val="0"/>
        <w:adjustRightInd w:val="0"/>
        <w:spacing w:after="0"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lastRenderedPageBreak/>
        <w:t xml:space="preserve">Ανακοίνωση του </w:t>
      </w:r>
      <w:r>
        <w:rPr>
          <w:rFonts w:eastAsia="Times New Roman"/>
          <w:szCs w:val="24"/>
        </w:rPr>
        <w:t>π</w:t>
      </w:r>
      <w:r>
        <w:rPr>
          <w:rFonts w:eastAsia="Times New Roman"/>
          <w:szCs w:val="24"/>
        </w:rPr>
        <w:t xml:space="preserve">ροεδρικού </w:t>
      </w:r>
      <w:r>
        <w:rPr>
          <w:rFonts w:eastAsia="Times New Roman"/>
          <w:szCs w:val="24"/>
        </w:rPr>
        <w:t>δ</w:t>
      </w:r>
      <w:r>
        <w:rPr>
          <w:rFonts w:eastAsia="Times New Roman"/>
          <w:szCs w:val="24"/>
        </w:rPr>
        <w:t xml:space="preserve">ιατάγματος </w:t>
      </w:r>
      <w:r>
        <w:rPr>
          <w:rFonts w:eastAsia="Times New Roman"/>
          <w:szCs w:val="24"/>
        </w:rPr>
        <w:t xml:space="preserve">για </w:t>
      </w:r>
      <w:r>
        <w:rPr>
          <w:rFonts w:eastAsia="Times New Roman"/>
          <w:szCs w:val="24"/>
        </w:rPr>
        <w:t>τη λήξη των εργασιών της Γ΄ Συνόδου</w:t>
      </w:r>
      <w:r>
        <w:rPr>
          <w:rFonts w:eastAsia="Times New Roman"/>
          <w:szCs w:val="24"/>
        </w:rPr>
        <w:t>.</w:t>
      </w:r>
      <w:r>
        <w:rPr>
          <w:rFonts w:eastAsia="Times New Roman"/>
          <w:szCs w:val="24"/>
        </w:rPr>
        <w:t xml:space="preserve"> </w:t>
      </w:r>
    </w:p>
    <w:p w14:paraId="3BA7A17F" w14:textId="77777777" w:rsidR="00E92756" w:rsidRDefault="009173A3">
      <w:pPr>
        <w:autoSpaceDE w:val="0"/>
        <w:autoSpaceDN w:val="0"/>
        <w:adjustRightInd w:val="0"/>
        <w:spacing w:after="0"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(Το προεδρικό διάταγμα </w:t>
      </w:r>
      <w:r>
        <w:rPr>
          <w:rFonts w:eastAsia="Times New Roman"/>
          <w:szCs w:val="24"/>
        </w:rPr>
        <w:t xml:space="preserve">για </w:t>
      </w:r>
      <w:r>
        <w:rPr>
          <w:rFonts w:eastAsia="Times New Roman"/>
          <w:szCs w:val="24"/>
        </w:rPr>
        <w:t>τη</w:t>
      </w:r>
      <w:r>
        <w:rPr>
          <w:rFonts w:eastAsia="Times New Roman"/>
          <w:szCs w:val="24"/>
        </w:rPr>
        <w:t xml:space="preserve"> λήξη των εργασιών της Γ΄ Συνόδου κατατίθεται στα Πρακτικά και έχει ως εξής</w:t>
      </w:r>
    </w:p>
    <w:p w14:paraId="3BA7A180" w14:textId="77777777" w:rsidR="00E92756" w:rsidRDefault="009173A3">
      <w:pPr>
        <w:autoSpaceDE w:val="0"/>
        <w:autoSpaceDN w:val="0"/>
        <w:adjustRightInd w:val="0"/>
        <w:spacing w:after="0" w:line="600" w:lineRule="auto"/>
        <w:ind w:left="720"/>
        <w:jc w:val="center"/>
        <w:rPr>
          <w:rFonts w:eastAsia="Times New Roman"/>
          <w:color w:val="FF0000"/>
          <w:szCs w:val="24"/>
        </w:rPr>
      </w:pPr>
      <w:r w:rsidRPr="006443D2">
        <w:rPr>
          <w:rFonts w:eastAsia="Times New Roman"/>
          <w:color w:val="FF0000"/>
          <w:szCs w:val="24"/>
        </w:rPr>
        <w:t>(ΑΛΛΑΓΗ ΣΕΛΙΔΑΣ)</w:t>
      </w:r>
    </w:p>
    <w:p w14:paraId="3BA7A181" w14:textId="77777777" w:rsidR="00E92756" w:rsidRDefault="009173A3">
      <w:pPr>
        <w:autoSpaceDE w:val="0"/>
        <w:autoSpaceDN w:val="0"/>
        <w:adjustRightInd w:val="0"/>
        <w:spacing w:after="0" w:line="600" w:lineRule="auto"/>
        <w:ind w:left="720"/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(Να μπει η σελίδα 3)</w:t>
      </w:r>
    </w:p>
    <w:p w14:paraId="3BA7A182" w14:textId="77777777" w:rsidR="00E92756" w:rsidRDefault="009173A3">
      <w:pPr>
        <w:autoSpaceDE w:val="0"/>
        <w:autoSpaceDN w:val="0"/>
        <w:adjustRightInd w:val="0"/>
        <w:spacing w:after="0" w:line="600" w:lineRule="auto"/>
        <w:ind w:left="720"/>
        <w:jc w:val="center"/>
        <w:rPr>
          <w:rFonts w:eastAsia="Times New Roman"/>
          <w:color w:val="FF0000"/>
          <w:szCs w:val="24"/>
        </w:rPr>
      </w:pPr>
      <w:r w:rsidRPr="006443D2">
        <w:rPr>
          <w:rFonts w:eastAsia="Times New Roman"/>
          <w:color w:val="FF0000"/>
          <w:szCs w:val="24"/>
        </w:rPr>
        <w:t>(ΑΛΛΑΓΗ ΣΕΛΙΔΑΣ)</w:t>
      </w:r>
    </w:p>
    <w:p w14:paraId="3BA7A183" w14:textId="77777777" w:rsidR="00E92756" w:rsidRDefault="009173A3">
      <w:pPr>
        <w:autoSpaceDE w:val="0"/>
        <w:autoSpaceDN w:val="0"/>
        <w:adjustRightInd w:val="0"/>
        <w:spacing w:after="0" w:line="600" w:lineRule="auto"/>
        <w:ind w:firstLine="851"/>
        <w:jc w:val="both"/>
        <w:rPr>
          <w:rFonts w:eastAsia="Times New Roman"/>
          <w:szCs w:val="24"/>
        </w:rPr>
      </w:pPr>
      <w:r>
        <w:rPr>
          <w:rFonts w:eastAsia="Times New Roman"/>
          <w:b/>
          <w:szCs w:val="24"/>
        </w:rPr>
        <w:t xml:space="preserve">ΠΡΟΕΔΡΟΣ (Νικόλαος </w:t>
      </w:r>
      <w:proofErr w:type="spellStart"/>
      <w:r>
        <w:rPr>
          <w:rFonts w:eastAsia="Times New Roman"/>
          <w:b/>
          <w:szCs w:val="24"/>
        </w:rPr>
        <w:t>Βούτσης</w:t>
      </w:r>
      <w:proofErr w:type="spellEnd"/>
      <w:r>
        <w:rPr>
          <w:rFonts w:eastAsia="Times New Roman"/>
          <w:b/>
          <w:szCs w:val="24"/>
        </w:rPr>
        <w:t>):</w:t>
      </w:r>
      <w:r>
        <w:rPr>
          <w:rFonts w:eastAsia="Times New Roman"/>
          <w:szCs w:val="24"/>
        </w:rPr>
        <w:t xml:space="preserve"> Κυρίες και κύριοι συνάδελφοι, θα ακολουθήσει ο Αγιασμός για την έναρξη των εργασιών της Δ΄ Συνόδ</w:t>
      </w:r>
      <w:r>
        <w:rPr>
          <w:rFonts w:eastAsia="Times New Roman"/>
          <w:szCs w:val="24"/>
        </w:rPr>
        <w:t xml:space="preserve">ου από τον Μακαριότατο Αρχιεπίσκοπο Αθηνών και Πάσης Ελλάδος κ. Ιερώνυμο και τα </w:t>
      </w:r>
      <w:proofErr w:type="spellStart"/>
      <w:r>
        <w:rPr>
          <w:rFonts w:eastAsia="Times New Roman"/>
          <w:szCs w:val="24"/>
        </w:rPr>
        <w:t>συνοδεύοντα</w:t>
      </w:r>
      <w:proofErr w:type="spellEnd"/>
      <w:r>
        <w:rPr>
          <w:rFonts w:eastAsia="Times New Roman"/>
          <w:szCs w:val="24"/>
        </w:rPr>
        <w:t xml:space="preserve"> αυτόν μέλη της Διαρκούς Ιεράς Συνόδου.</w:t>
      </w:r>
    </w:p>
    <w:p w14:paraId="3BA7A184" w14:textId="77777777" w:rsidR="00E92756" w:rsidRDefault="009173A3">
      <w:pPr>
        <w:autoSpaceDE w:val="0"/>
        <w:autoSpaceDN w:val="0"/>
        <w:adjustRightInd w:val="0"/>
        <w:spacing w:after="0" w:line="600" w:lineRule="auto"/>
        <w:ind w:firstLine="851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Ο Α΄ Αντιπρόεδρος της Βουλής κ. Αναστάσιος Κουράκης να συνοδεύσει στην Αίθουσα τον Μακαριότατο Αρχιεπίσκοπο Αθηνών και Πάσης </w:t>
      </w:r>
      <w:r>
        <w:rPr>
          <w:rFonts w:eastAsia="Times New Roman"/>
          <w:szCs w:val="24"/>
        </w:rPr>
        <w:t xml:space="preserve">Ελλάδος κ. Ιερώνυμο και τα </w:t>
      </w:r>
      <w:proofErr w:type="spellStart"/>
      <w:r>
        <w:rPr>
          <w:rFonts w:eastAsia="Times New Roman"/>
          <w:szCs w:val="24"/>
        </w:rPr>
        <w:t>συνοδεύοντα</w:t>
      </w:r>
      <w:proofErr w:type="spellEnd"/>
      <w:r>
        <w:rPr>
          <w:rFonts w:eastAsia="Times New Roman"/>
          <w:szCs w:val="24"/>
        </w:rPr>
        <w:t xml:space="preserve"> αυτόν μέλη της Διαρκούς Ιεράς Συνόδου.</w:t>
      </w:r>
    </w:p>
    <w:p w14:paraId="3BA7A185" w14:textId="77777777" w:rsidR="00E92756" w:rsidRDefault="009173A3">
      <w:pPr>
        <w:autoSpaceDE w:val="0"/>
        <w:autoSpaceDN w:val="0"/>
        <w:adjustRightInd w:val="0"/>
        <w:spacing w:after="0" w:line="600" w:lineRule="auto"/>
        <w:ind w:firstLine="851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(Ώρα 11.20΄ εισέρχονται στην Αίθουσα ο Μακαριότατος Αρχιεπίσκοπος Αθηνών και Πάσης Ελλάδος κ. Ιερώνυμος και τα </w:t>
      </w:r>
      <w:proofErr w:type="spellStart"/>
      <w:r>
        <w:rPr>
          <w:rFonts w:eastAsia="Times New Roman"/>
          <w:szCs w:val="24"/>
        </w:rPr>
        <w:lastRenderedPageBreak/>
        <w:t>συνοδεύοντα</w:t>
      </w:r>
      <w:proofErr w:type="spellEnd"/>
      <w:r>
        <w:rPr>
          <w:rFonts w:eastAsia="Times New Roman"/>
          <w:szCs w:val="24"/>
        </w:rPr>
        <w:t xml:space="preserve"> αυτόν μέλη της Διαρκούς Ιεράς Συνόδου συνοδευόμενοι από</w:t>
      </w:r>
      <w:r>
        <w:rPr>
          <w:rFonts w:eastAsia="Times New Roman"/>
          <w:szCs w:val="24"/>
        </w:rPr>
        <w:t xml:space="preserve"> τον Α΄ Αντιπρόεδρο της Βουλής κ. Αναστάσιο Κουράκη.</w:t>
      </w:r>
    </w:p>
    <w:p w14:paraId="3BA7A186" w14:textId="77777777" w:rsidR="00E92756" w:rsidRDefault="009173A3">
      <w:pPr>
        <w:autoSpaceDE w:val="0"/>
        <w:autoSpaceDN w:val="0"/>
        <w:adjustRightInd w:val="0"/>
        <w:spacing w:after="0" w:line="600" w:lineRule="auto"/>
        <w:ind w:firstLine="851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Στη συνέχεια τελείται ο καθιερωμένος Αγιασμός </w:t>
      </w:r>
      <w:proofErr w:type="spellStart"/>
      <w:r>
        <w:rPr>
          <w:rFonts w:eastAsia="Times New Roman"/>
          <w:szCs w:val="24"/>
        </w:rPr>
        <w:t>χοροστατούντος</w:t>
      </w:r>
      <w:proofErr w:type="spellEnd"/>
      <w:r>
        <w:rPr>
          <w:rFonts w:eastAsia="Times New Roman"/>
          <w:szCs w:val="24"/>
        </w:rPr>
        <w:t xml:space="preserve"> του Αρχιεπισκόπου Αθηνών και Πάσης Ελλάδος.)</w:t>
      </w:r>
    </w:p>
    <w:p w14:paraId="3BA7A187" w14:textId="77777777" w:rsidR="00E92756" w:rsidRDefault="009173A3">
      <w:pPr>
        <w:spacing w:after="0" w:line="600" w:lineRule="auto"/>
        <w:ind w:firstLine="720"/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(ΜΕΤΑ ΤΟΝ ΑΓΙΑΣΜΟ)</w:t>
      </w:r>
    </w:p>
    <w:p w14:paraId="3BA7A188" w14:textId="77777777" w:rsidR="00E92756" w:rsidRDefault="009173A3">
      <w:pPr>
        <w:spacing w:after="0"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 xml:space="preserve">ΠΡΟΕΔΡΟΣ (Νικόλαος </w:t>
      </w:r>
      <w:proofErr w:type="spellStart"/>
      <w:r>
        <w:rPr>
          <w:rFonts w:eastAsia="Times New Roman" w:cs="Times New Roman"/>
          <w:b/>
          <w:szCs w:val="24"/>
        </w:rPr>
        <w:t>Βούτσης</w:t>
      </w:r>
      <w:proofErr w:type="spellEnd"/>
      <w:r>
        <w:rPr>
          <w:rFonts w:eastAsia="Times New Roman" w:cs="Times New Roman"/>
          <w:b/>
          <w:szCs w:val="24"/>
        </w:rPr>
        <w:t>):</w:t>
      </w:r>
      <w:r>
        <w:rPr>
          <w:rFonts w:eastAsia="Times New Roman" w:cs="Times New Roman"/>
          <w:szCs w:val="24"/>
        </w:rPr>
        <w:t xml:space="preserve"> Παρακαλείται ο Α΄ Αντιπρόεδρος της Βουλής κ. Αναστάσιος Κουράκης να προπέμψει τον Μακαριότατο Αρχιεπίσκοπο Αθηνών και Πάσης Ελλάδος κ. Ιερώνυμο και τα </w:t>
      </w:r>
      <w:proofErr w:type="spellStart"/>
      <w:r>
        <w:rPr>
          <w:rFonts w:eastAsia="Times New Roman" w:cs="Times New Roman"/>
          <w:szCs w:val="24"/>
        </w:rPr>
        <w:t>συνοδεύοντα</w:t>
      </w:r>
      <w:proofErr w:type="spellEnd"/>
      <w:r>
        <w:rPr>
          <w:rFonts w:eastAsia="Times New Roman" w:cs="Times New Roman"/>
          <w:szCs w:val="24"/>
        </w:rPr>
        <w:t xml:space="preserve"> αυτόν μέλη της Διαρκούς Ιεράς Συνόδου.</w:t>
      </w:r>
    </w:p>
    <w:p w14:paraId="3BA7A189" w14:textId="77777777" w:rsidR="00E92756" w:rsidRDefault="009173A3">
      <w:pPr>
        <w:spacing w:after="0"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(Ο Αρχιεπίσκοπος Αθηνών και Πάσης Ελλάδος κ. Ιερώνυμο</w:t>
      </w:r>
      <w:r>
        <w:rPr>
          <w:rFonts w:eastAsia="Times New Roman" w:cs="Times New Roman"/>
          <w:szCs w:val="24"/>
        </w:rPr>
        <w:t>ς και τα μέλη της Διαρκούς Ιεράς Συνόδου εξέρχονται από την Αίθουσα συνοδευόμενοι από τον Α΄ Αντιπρόεδρο της Βουλής κ. Αναστάσιο Κουράκη)</w:t>
      </w:r>
    </w:p>
    <w:p w14:paraId="3BA7A18A" w14:textId="77777777" w:rsidR="00E92756" w:rsidRDefault="009173A3">
      <w:pPr>
        <w:spacing w:after="0"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Παρακαλώ, κυρίες και κύριοι συνάδελφοι, παραμείνετε στην Αίθουσα για ένα λεπτό και αμέσως </w:t>
      </w:r>
      <w:r>
        <w:rPr>
          <w:rFonts w:eastAsia="Times New Roman" w:cs="Times New Roman"/>
          <w:szCs w:val="24"/>
        </w:rPr>
        <w:t xml:space="preserve">μετά </w:t>
      </w:r>
      <w:r>
        <w:rPr>
          <w:rFonts w:eastAsia="Times New Roman" w:cs="Times New Roman"/>
          <w:szCs w:val="24"/>
        </w:rPr>
        <w:t>θα διακόψουμε μέχρι τις</w:t>
      </w:r>
      <w:r>
        <w:rPr>
          <w:rFonts w:eastAsia="Times New Roman" w:cs="Times New Roman"/>
          <w:szCs w:val="24"/>
        </w:rPr>
        <w:t xml:space="preserve"> 12.00΄. </w:t>
      </w:r>
    </w:p>
    <w:p w14:paraId="3BA7A18B" w14:textId="77777777" w:rsidR="00E92756" w:rsidRDefault="009173A3">
      <w:pPr>
        <w:spacing w:after="0"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 xml:space="preserve">Κυρίες και κύριοι συνάδελφοι, η Δ΄ Σύνοδος της Βουλής θα ξεκινήσει σε μια εκσυγχρονισμένη Αίθουσα κατά δύο σημαντικές πλευρές που όλοι θα θυμόμαστε. </w:t>
      </w:r>
    </w:p>
    <w:p w14:paraId="3BA7A18C" w14:textId="77777777" w:rsidR="00E92756" w:rsidRDefault="009173A3">
      <w:pPr>
        <w:spacing w:after="0"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Η μία είναι η λειτουργία –ήδη την έχουμε δοκιμάσει το προηγούμενο διάστημα- ενός υπερσύγχρονου η</w:t>
      </w:r>
      <w:r>
        <w:rPr>
          <w:rFonts w:eastAsia="Times New Roman" w:cs="Times New Roman"/>
          <w:szCs w:val="24"/>
        </w:rPr>
        <w:t>λεκτρονικού συστήματος ψηφοφορίας. Σας το λέω</w:t>
      </w:r>
      <w:r>
        <w:rPr>
          <w:rFonts w:eastAsia="Times New Roman" w:cs="Times New Roman"/>
          <w:szCs w:val="24"/>
        </w:rPr>
        <w:t>,</w:t>
      </w:r>
      <w:r>
        <w:rPr>
          <w:rFonts w:eastAsia="Times New Roman" w:cs="Times New Roman"/>
          <w:szCs w:val="24"/>
        </w:rPr>
        <w:t xml:space="preserve"> διότι μέσω αυτού του συστήματος θα γίνει και η ψηφοφορία για τους Κοσμήτορες και τους Γραμματείς. Άρα όλοι στο μικρό διάλει</w:t>
      </w:r>
      <w:r>
        <w:rPr>
          <w:rFonts w:eastAsia="Times New Roman" w:cs="Times New Roman"/>
          <w:szCs w:val="24"/>
        </w:rPr>
        <w:t>μ</w:t>
      </w:r>
      <w:r>
        <w:rPr>
          <w:rFonts w:eastAsia="Times New Roman" w:cs="Times New Roman"/>
          <w:szCs w:val="24"/>
        </w:rPr>
        <w:t>μα που θα γίνει</w:t>
      </w:r>
      <w:r>
        <w:rPr>
          <w:rFonts w:eastAsia="Times New Roman" w:cs="Times New Roman"/>
          <w:szCs w:val="24"/>
        </w:rPr>
        <w:t>,</w:t>
      </w:r>
      <w:r>
        <w:rPr>
          <w:rFonts w:eastAsia="Times New Roman" w:cs="Times New Roman"/>
          <w:szCs w:val="24"/>
        </w:rPr>
        <w:t xml:space="preserve"> να πάρουμε τις κάρτες μας μαζί. </w:t>
      </w:r>
    </w:p>
    <w:p w14:paraId="3BA7A18D" w14:textId="77777777" w:rsidR="00E92756" w:rsidRDefault="009173A3">
      <w:pPr>
        <w:spacing w:after="0"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Δεύτερον, έχει ολοκληρωθεί εδώ και </w:t>
      </w:r>
      <w:r>
        <w:rPr>
          <w:rFonts w:eastAsia="Times New Roman" w:cs="Times New Roman"/>
          <w:szCs w:val="24"/>
        </w:rPr>
        <w:t>μια βδομάδα η πλήρης ανακαίνιση της οροφής –μετά από ογδόντα χρόνια- και αυτό νομίζω ότι το βλέπουμε και στο</w:t>
      </w:r>
      <w:r>
        <w:rPr>
          <w:rFonts w:eastAsia="Times New Roman" w:cs="Times New Roman"/>
          <w:szCs w:val="24"/>
        </w:rPr>
        <w:t>ν</w:t>
      </w:r>
      <w:r>
        <w:rPr>
          <w:rFonts w:eastAsia="Times New Roman" w:cs="Times New Roman"/>
          <w:szCs w:val="24"/>
        </w:rPr>
        <w:t xml:space="preserve"> φωτισμό που μπαίνει. </w:t>
      </w:r>
    </w:p>
    <w:p w14:paraId="3BA7A18E" w14:textId="77777777" w:rsidR="00E92756" w:rsidRDefault="009173A3">
      <w:pPr>
        <w:spacing w:after="0" w:line="600" w:lineRule="auto"/>
        <w:ind w:firstLine="72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(Ζωηρά χειροκροτήματα στην Αίθουσα)</w:t>
      </w:r>
    </w:p>
    <w:p w14:paraId="3BA7A18F" w14:textId="77777777" w:rsidR="00E92756" w:rsidRDefault="009173A3">
      <w:pPr>
        <w:spacing w:after="0"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Νερά δεν θα μπαίνουν και όχι μόνο. Υπήρχαν σοβαρά θέματα </w:t>
      </w:r>
      <w:proofErr w:type="spellStart"/>
      <w:r>
        <w:rPr>
          <w:rFonts w:eastAsia="Times New Roman" w:cs="Times New Roman"/>
          <w:szCs w:val="24"/>
        </w:rPr>
        <w:t>στατικότητας</w:t>
      </w:r>
      <w:proofErr w:type="spellEnd"/>
      <w:r>
        <w:rPr>
          <w:rFonts w:eastAsia="Times New Roman" w:cs="Times New Roman"/>
          <w:szCs w:val="24"/>
        </w:rPr>
        <w:t>. Ολοκληρώθηκαν αυτ</w:t>
      </w:r>
      <w:r>
        <w:rPr>
          <w:rFonts w:eastAsia="Times New Roman" w:cs="Times New Roman"/>
          <w:szCs w:val="24"/>
        </w:rPr>
        <w:t>ά. Από εκεί και πέρα σε μας μένει να ολοκληρώσουμε όλα τα υπόλοιπα στη ΙΖ</w:t>
      </w:r>
      <w:r>
        <w:rPr>
          <w:rFonts w:eastAsia="Times New Roman" w:cs="Times New Roman"/>
          <w:szCs w:val="24"/>
        </w:rPr>
        <w:t>΄</w:t>
      </w:r>
      <w:r>
        <w:rPr>
          <w:rFonts w:eastAsia="Times New Roman" w:cs="Times New Roman"/>
          <w:szCs w:val="24"/>
        </w:rPr>
        <w:t xml:space="preserve"> Σύνοδο.</w:t>
      </w:r>
    </w:p>
    <w:p w14:paraId="3BA7A190" w14:textId="77777777" w:rsidR="00E92756" w:rsidRDefault="009173A3">
      <w:pPr>
        <w:spacing w:after="0"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Κυρίες και κύριοι συνάδελφοι, δέχεστε στο σημείο αυτό να λύσουμε τη συνεδρίαση;</w:t>
      </w:r>
    </w:p>
    <w:p w14:paraId="3BA7A191" w14:textId="77777777" w:rsidR="00E92756" w:rsidRDefault="009173A3">
      <w:pPr>
        <w:spacing w:after="0"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ΟΛΟΙ ΟΙ ΒΟΥΛΕΥΤΕΣ:</w:t>
      </w:r>
      <w:r>
        <w:rPr>
          <w:rFonts w:eastAsia="Times New Roman" w:cs="Times New Roman"/>
          <w:szCs w:val="24"/>
        </w:rPr>
        <w:t xml:space="preserve"> Μάλιστα, μάλιστα.</w:t>
      </w:r>
    </w:p>
    <w:p w14:paraId="3BA7A192" w14:textId="77777777" w:rsidR="00E92756" w:rsidRDefault="009173A3">
      <w:pPr>
        <w:spacing w:after="0"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lastRenderedPageBreak/>
        <w:t xml:space="preserve">ΠΡΟΕΔΡΟΣ (Νικόλαος </w:t>
      </w:r>
      <w:proofErr w:type="spellStart"/>
      <w:r>
        <w:rPr>
          <w:rFonts w:eastAsia="Times New Roman" w:cs="Times New Roman"/>
          <w:b/>
          <w:szCs w:val="24"/>
        </w:rPr>
        <w:t>Βούτσης</w:t>
      </w:r>
      <w:proofErr w:type="spellEnd"/>
      <w:r>
        <w:rPr>
          <w:rFonts w:eastAsia="Times New Roman" w:cs="Times New Roman"/>
          <w:b/>
          <w:szCs w:val="24"/>
        </w:rPr>
        <w:t xml:space="preserve">): </w:t>
      </w:r>
      <w:r>
        <w:rPr>
          <w:rFonts w:eastAsia="Times New Roman" w:cs="Times New Roman"/>
          <w:szCs w:val="24"/>
        </w:rPr>
        <w:t>Με τη συναίνεση του Σώματος</w:t>
      </w:r>
      <w:r>
        <w:rPr>
          <w:rFonts w:eastAsia="Times New Roman" w:cs="Times New Roman"/>
          <w:szCs w:val="24"/>
        </w:rPr>
        <w:t xml:space="preserve"> και ώρα 11.37΄ </w:t>
      </w:r>
      <w:proofErr w:type="spellStart"/>
      <w:r>
        <w:rPr>
          <w:rFonts w:eastAsia="Times New Roman" w:cs="Times New Roman"/>
          <w:szCs w:val="24"/>
        </w:rPr>
        <w:t>λύεται</w:t>
      </w:r>
      <w:proofErr w:type="spellEnd"/>
      <w:r>
        <w:rPr>
          <w:rFonts w:eastAsia="Times New Roman" w:cs="Times New Roman"/>
          <w:szCs w:val="24"/>
        </w:rPr>
        <w:t xml:space="preserve"> η συνεδρίαση για σήμερα Δευτέρα 1</w:t>
      </w:r>
      <w:r w:rsidRPr="00CE55F7">
        <w:rPr>
          <w:rFonts w:eastAsia="Times New Roman" w:cs="Times New Roman"/>
          <w:szCs w:val="24"/>
          <w:vertAlign w:val="superscript"/>
        </w:rPr>
        <w:t>η</w:t>
      </w:r>
      <w:r>
        <w:rPr>
          <w:rFonts w:eastAsia="Times New Roman" w:cs="Times New Roman"/>
          <w:szCs w:val="24"/>
        </w:rPr>
        <w:t xml:space="preserve"> Οκτωβρίου 2018 και ώρα 12.00΄</w:t>
      </w:r>
      <w:r>
        <w:rPr>
          <w:rFonts w:eastAsia="Times New Roman" w:cs="Times New Roman"/>
          <w:szCs w:val="24"/>
        </w:rPr>
        <w:t>,</w:t>
      </w:r>
      <w:r>
        <w:rPr>
          <w:rFonts w:eastAsia="Times New Roman" w:cs="Times New Roman"/>
          <w:szCs w:val="24"/>
        </w:rPr>
        <w:t xml:space="preserve"> με αντικείμενο εργασιών του Σώματος</w:t>
      </w:r>
      <w:r>
        <w:rPr>
          <w:rFonts w:eastAsia="Times New Roman" w:cs="Times New Roman"/>
          <w:szCs w:val="24"/>
        </w:rPr>
        <w:t>: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ε</w:t>
      </w:r>
      <w:r>
        <w:rPr>
          <w:rFonts w:eastAsia="Times New Roman" w:cs="Times New Roman"/>
          <w:szCs w:val="24"/>
        </w:rPr>
        <w:t>κλογή Κοσμητόρων και Γραμματέων</w:t>
      </w:r>
      <w:r>
        <w:rPr>
          <w:rFonts w:eastAsia="Times New Roman" w:cs="Times New Roman"/>
          <w:szCs w:val="24"/>
        </w:rPr>
        <w:t>,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σύμφωνα</w:t>
      </w:r>
      <w:r>
        <w:rPr>
          <w:rFonts w:eastAsia="Times New Roman" w:cs="Times New Roman"/>
          <w:szCs w:val="24"/>
        </w:rPr>
        <w:t xml:space="preserve"> τα άρθρα 6 και 8 του Κανονισμού της Βουλής, σύμφωνα με την ειδική ημερήσια διάταξη η οποία σας έχει διανεμηθεί.</w:t>
      </w:r>
    </w:p>
    <w:p w14:paraId="3BA7A193" w14:textId="77777777" w:rsidR="00E92756" w:rsidRDefault="009173A3">
      <w:pPr>
        <w:spacing w:after="0" w:line="600" w:lineRule="auto"/>
        <w:jc w:val="both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 xml:space="preserve">Ο ΠΡΟΕΔΡΟΣ </w:t>
      </w:r>
      <w:r>
        <w:rPr>
          <w:rFonts w:eastAsia="Times New Roman" w:cs="Times New Roman"/>
          <w:b/>
          <w:szCs w:val="24"/>
        </w:rPr>
        <w:t xml:space="preserve">                                                                     </w:t>
      </w:r>
      <w:r>
        <w:rPr>
          <w:rFonts w:eastAsia="Times New Roman" w:cs="Times New Roman"/>
          <w:b/>
          <w:szCs w:val="24"/>
        </w:rPr>
        <w:t>ΟΙ ΓΡΑΜΜΑΤΕΙΣ</w:t>
      </w:r>
    </w:p>
    <w:p w14:paraId="3BA7A194" w14:textId="77777777" w:rsidR="00E92756" w:rsidRDefault="00E92756">
      <w:pPr>
        <w:tabs>
          <w:tab w:val="left" w:pos="2608"/>
        </w:tabs>
        <w:spacing w:after="0" w:line="600" w:lineRule="auto"/>
        <w:ind w:firstLine="720"/>
        <w:jc w:val="both"/>
        <w:rPr>
          <w:rFonts w:eastAsia="Times New Roman" w:cs="Times New Roman"/>
          <w:szCs w:val="24"/>
        </w:rPr>
      </w:pPr>
    </w:p>
    <w:sectPr w:rsidR="00E9275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Φλούδα Χριστίνα">
    <w15:presenceInfo w15:providerId="AD" w15:userId="S-1-5-21-448539723-1004336348-682003330-70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trackRevisions/>
  <w:documentProtection w:edit="trackedChanges" w:enforcement="1" w:cryptProviderType="rsaFull" w:cryptAlgorithmClass="hash" w:cryptAlgorithmType="typeAny" w:cryptAlgorithmSid="4" w:cryptSpinCount="50000" w:hash="hjSsVyYEUrTZ5xTmgAuhT5FK71E=" w:salt="IrZIfgIuD62pxdeRJMfXf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756"/>
    <w:rsid w:val="009173A3"/>
    <w:rsid w:val="00E92756"/>
    <w:rsid w:val="00FC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7A174"/>
  <w15:docId w15:val="{304C5C76-128B-4FD0-A2BB-7CCDD4D6F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313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D313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iod xmlns="641f345b-441b-4b81-9152-adc2e73ba5e1">ΙΖ´</Period>
    <Recordings xmlns="641f345b-441b-4b81-9152-adc2e73ba5e1">1</Recordings>
    <MetadataID xmlns="641f345b-441b-4b81-9152-adc2e73ba5e1">693</MetadataID>
    <Session xmlns="641f345b-441b-4b81-9152-adc2e73ba5e1">Δ´</Session>
    <Date xmlns="641f345b-441b-4b81-9152-adc2e73ba5e1">2018-09-30T21:00:00+00:00</Date>
    <Status xmlns="641f345b-441b-4b81-9152-adc2e73ba5e1">
      <Url>http://srv-sp1/praktika/Lists/Incoming_Metadata/EditForm.aspx?ID=693&amp;Source=/praktika/Recordings_Library/Forms/AllItems.aspx</Url>
      <Description>Δημοσιεύτηκε</Description>
    </Status>
    <Meeting xmlns="641f345b-441b-4b81-9152-adc2e73ba5e1">Α´</Meeting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663B63F2E17F49B0B96C37C20CE95F" ma:contentTypeVersion="" ma:contentTypeDescription="Create a new document." ma:contentTypeScope="" ma:versionID="3421f5849e05205d35e12a9ad7034e1c">
  <xsd:schema xmlns:xsd="http://www.w3.org/2001/XMLSchema" xmlns:xs="http://www.w3.org/2001/XMLSchema" xmlns:p="http://schemas.microsoft.com/office/2006/metadata/properties" xmlns:ns2="641f345b-441b-4b81-9152-adc2e73ba5e1" targetNamespace="http://schemas.microsoft.com/office/2006/metadata/properties" ma:root="true" ma:fieldsID="2597bf1e6bc17392bff876dd2bcbe410" ns2:_="">
    <xsd:import namespace="641f345b-441b-4b81-9152-adc2e73ba5e1"/>
    <xsd:element name="properties">
      <xsd:complexType>
        <xsd:sequence>
          <xsd:element name="documentManagement">
            <xsd:complexType>
              <xsd:all>
                <xsd:element ref="ns2:Date"/>
                <xsd:element ref="ns2:Meeting"/>
                <xsd:element ref="ns2:Session"/>
                <xsd:element ref="ns2:Period"/>
                <xsd:element ref="ns2:MetadataID"/>
                <xsd:element ref="ns2:Recordings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f345b-441b-4b81-9152-adc2e73ba5e1" elementFormDefault="qualified">
    <xsd:import namespace="http://schemas.microsoft.com/office/2006/documentManagement/types"/>
    <xsd:import namespace="http://schemas.microsoft.com/office/infopath/2007/PartnerControls"/>
    <xsd:element name="Date" ma:index="8" ma:displayName="Date" ma:format="DateOnly" ma:internalName="Date">
      <xsd:simpleType>
        <xsd:restriction base="dms:DateTime"/>
      </xsd:simpleType>
    </xsd:element>
    <xsd:element name="Meeting" ma:index="9" ma:displayName="Meeting" ma:internalName="Meeting">
      <xsd:simpleType>
        <xsd:restriction base="dms:Text">
          <xsd:maxLength value="10"/>
        </xsd:restriction>
      </xsd:simpleType>
    </xsd:element>
    <xsd:element name="Session" ma:index="10" ma:displayName="Session" ma:internalName="Session">
      <xsd:simpleType>
        <xsd:restriction base="dms:Text">
          <xsd:maxLength value="10"/>
        </xsd:restriction>
      </xsd:simpleType>
    </xsd:element>
    <xsd:element name="Period" ma:index="11" ma:displayName="Period" ma:internalName="Period">
      <xsd:simpleType>
        <xsd:restriction base="dms:Text">
          <xsd:maxLength value="10"/>
        </xsd:restriction>
      </xsd:simpleType>
    </xsd:element>
    <xsd:element name="MetadataID" ma:index="12" ma:displayName="MetadataID" ma:list="{92892a9d-5d8e-47f0-aefb-16115e654e6b}" ma:internalName="MetadataID" ma:showField="ID">
      <xsd:simpleType>
        <xsd:restriction base="dms:Lookup"/>
      </xsd:simpleType>
    </xsd:element>
    <xsd:element name="Recordings" ma:index="13" nillable="true" ma:displayName="Recordings" ma:list="{1e22e2af-7e95-4c02-b0a6-d2bdb4864040}" ma:internalName="Recordings" ma:showField="Title">
      <xsd:simpleType>
        <xsd:restriction base="dms:Lookup"/>
      </xsd:simpleType>
    </xsd:element>
    <xsd:element name="Status" ma:index="14" nillable="true" ma:displayName="Status" ma:format="Hyperlink" ma:internalName="Statu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67D19A-17CD-43F3-B06C-93BB3699BC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E894A0-4944-4409-BA7A-4A81ED225917}">
  <ds:schemaRefs>
    <ds:schemaRef ds:uri="641f345b-441b-4b81-9152-adc2e73ba5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B11AAD5-35A5-4F9F-B517-5AD168307E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1f345b-441b-4b81-9152-adc2e73ba5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684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Hellenic Parliament BTE</Company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Φλούδα Χριστίνα</dc:creator>
  <cp:lastModifiedBy>Φλούδα Χριστίνα</cp:lastModifiedBy>
  <cp:revision>2</cp:revision>
  <dcterms:created xsi:type="dcterms:W3CDTF">2018-10-08T08:36:00Z</dcterms:created>
  <dcterms:modified xsi:type="dcterms:W3CDTF">2018-10-08T08:36:00Z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0x01010090663B63F2E17F49B0B96C37C20CE95F</vt:lpwstr>
  </property>
</Properties>
</file>