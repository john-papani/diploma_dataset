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CFCE2" w14:textId="77777777" w:rsidR="00175495" w:rsidRDefault="00175495" w:rsidP="00175495">
      <w:pPr>
        <w:spacing w:after="0" w:line="360" w:lineRule="auto"/>
        <w:rPr>
          <w:ins w:id="0" w:author="Φλούδα Χριστίνα" w:date="2016-03-09T12:38:00Z"/>
          <w:szCs w:val="24"/>
        </w:rPr>
      </w:pPr>
      <w:ins w:id="1" w:author="Φλούδα Χριστίνα" w:date="2016-03-09T12:38:00Z">
        <w:r>
          <w:rPr>
            <w:szCs w:val="24"/>
          </w:rPr>
          <w:t>(Σημείωση: Ο παρακάτω πίνακας περιεχομένων δεν αποτελεί το τελικό κείμενο, διότι εκκρεμούν ορθογραφικές και συντακτικές διορθώσεις)</w:t>
        </w:r>
      </w:ins>
    </w:p>
    <w:p w14:paraId="608E6CB3" w14:textId="77777777" w:rsidR="00175495" w:rsidRDefault="00175495" w:rsidP="00175495">
      <w:pPr>
        <w:spacing w:after="0" w:line="360" w:lineRule="auto"/>
        <w:rPr>
          <w:ins w:id="2" w:author="Φλούδα Χριστίνα" w:date="2016-03-09T12:38:00Z"/>
          <w:szCs w:val="24"/>
        </w:rPr>
      </w:pPr>
    </w:p>
    <w:p w14:paraId="52ECFFF2" w14:textId="77777777" w:rsidR="00175495" w:rsidRDefault="00175495" w:rsidP="00175495">
      <w:pPr>
        <w:spacing w:after="0" w:line="360" w:lineRule="auto"/>
        <w:rPr>
          <w:ins w:id="3" w:author="Φλούδα Χριστίνα" w:date="2016-03-09T12:38:00Z"/>
          <w:szCs w:val="24"/>
        </w:rPr>
      </w:pPr>
      <w:ins w:id="4" w:author="Φλούδα Χριστίνα" w:date="2016-03-09T12:38:00Z">
        <w:r>
          <w:rPr>
            <w:szCs w:val="24"/>
          </w:rPr>
          <w:t>ΠΙΝΑΚΑΣ ΠΕΡΙΕΧΟΜΕΝΩΝ</w:t>
        </w:r>
      </w:ins>
    </w:p>
    <w:p w14:paraId="6923B67C" w14:textId="77777777" w:rsidR="00175495" w:rsidRDefault="00175495" w:rsidP="00175495">
      <w:pPr>
        <w:spacing w:after="0" w:line="360" w:lineRule="auto"/>
        <w:rPr>
          <w:ins w:id="5" w:author="Φλούδα Χριστίνα" w:date="2016-03-09T12:38:00Z"/>
          <w:szCs w:val="24"/>
        </w:rPr>
      </w:pPr>
      <w:ins w:id="6" w:author="Φλούδα Χριστίνα" w:date="2016-03-09T12:38:00Z">
        <w:r>
          <w:rPr>
            <w:szCs w:val="24"/>
          </w:rPr>
          <w:t xml:space="preserve">ΙΖ΄ ΠΕΡΙΟΔΟΣ </w:t>
        </w:r>
      </w:ins>
    </w:p>
    <w:p w14:paraId="1A1CAF81" w14:textId="77777777" w:rsidR="00175495" w:rsidRDefault="00175495" w:rsidP="00175495">
      <w:pPr>
        <w:spacing w:after="0" w:line="360" w:lineRule="auto"/>
        <w:rPr>
          <w:ins w:id="7" w:author="Φλούδα Χριστίνα" w:date="2016-03-09T12:38:00Z"/>
          <w:szCs w:val="24"/>
        </w:rPr>
      </w:pPr>
      <w:ins w:id="8" w:author="Φλούδα Χριστίνα" w:date="2016-03-09T12:38:00Z">
        <w:r>
          <w:rPr>
            <w:szCs w:val="24"/>
          </w:rPr>
          <w:t>ΠΡΟΕΔΡΕΥΟΜΕΝΗΣ ΚΟΙΝΟΒΟΥΛΕΥΤΙΚΗΣ ΔΗΜΟΚΡΑΤΙΑΣ</w:t>
        </w:r>
      </w:ins>
    </w:p>
    <w:p w14:paraId="5985B663" w14:textId="77777777" w:rsidR="00175495" w:rsidRDefault="00175495" w:rsidP="00175495">
      <w:pPr>
        <w:spacing w:after="0" w:line="360" w:lineRule="auto"/>
        <w:rPr>
          <w:ins w:id="9" w:author="Φλούδα Χριστίνα" w:date="2016-03-09T12:38:00Z"/>
          <w:szCs w:val="24"/>
        </w:rPr>
      </w:pPr>
      <w:ins w:id="10" w:author="Φλούδα Χριστίνα" w:date="2016-03-09T12:38:00Z">
        <w:r>
          <w:rPr>
            <w:szCs w:val="24"/>
          </w:rPr>
          <w:t>ΣΥΝΟΔΟΣ Α΄</w:t>
        </w:r>
      </w:ins>
    </w:p>
    <w:p w14:paraId="79B2DB96" w14:textId="77777777" w:rsidR="00175495" w:rsidRDefault="00175495" w:rsidP="00175495">
      <w:pPr>
        <w:spacing w:after="0" w:line="360" w:lineRule="auto"/>
        <w:rPr>
          <w:ins w:id="11" w:author="Φλούδα Χριστίνα" w:date="2016-03-09T12:38:00Z"/>
          <w:szCs w:val="24"/>
        </w:rPr>
      </w:pPr>
    </w:p>
    <w:p w14:paraId="5D9F11B6" w14:textId="77777777" w:rsidR="00175495" w:rsidRDefault="00175495" w:rsidP="00175495">
      <w:pPr>
        <w:spacing w:after="0" w:line="360" w:lineRule="auto"/>
        <w:rPr>
          <w:ins w:id="12" w:author="Φλούδα Χριστίνα" w:date="2016-03-09T12:38:00Z"/>
          <w:szCs w:val="24"/>
        </w:rPr>
      </w:pPr>
      <w:ins w:id="13" w:author="Φλούδα Χριστίνα" w:date="2016-03-09T12:38:00Z">
        <w:r>
          <w:rPr>
            <w:szCs w:val="24"/>
          </w:rPr>
          <w:t>ΣΥΝΕΔΡΙΑΣΗ ΠΔ΄</w:t>
        </w:r>
      </w:ins>
    </w:p>
    <w:p w14:paraId="3A7755A6" w14:textId="77777777" w:rsidR="00175495" w:rsidRDefault="00175495" w:rsidP="00175495">
      <w:pPr>
        <w:spacing w:after="0" w:line="360" w:lineRule="auto"/>
        <w:rPr>
          <w:ins w:id="14" w:author="Φλούδα Χριστίνα" w:date="2016-03-09T12:38:00Z"/>
          <w:szCs w:val="24"/>
        </w:rPr>
      </w:pPr>
      <w:ins w:id="15" w:author="Φλούδα Χριστίνα" w:date="2016-03-09T12:38:00Z">
        <w:r>
          <w:rPr>
            <w:szCs w:val="24"/>
          </w:rPr>
          <w:t>Πέμπτη  3 Μαρτίου 2016</w:t>
        </w:r>
      </w:ins>
    </w:p>
    <w:p w14:paraId="0F1D95AD" w14:textId="77777777" w:rsidR="00175495" w:rsidRDefault="00175495" w:rsidP="00175495">
      <w:pPr>
        <w:spacing w:after="0" w:line="360" w:lineRule="auto"/>
        <w:rPr>
          <w:ins w:id="16" w:author="Φλούδα Χριστίνα" w:date="2016-03-09T12:38:00Z"/>
          <w:szCs w:val="24"/>
        </w:rPr>
      </w:pPr>
    </w:p>
    <w:p w14:paraId="7D03D58D" w14:textId="77777777" w:rsidR="00175495" w:rsidRDefault="00175495" w:rsidP="00175495">
      <w:pPr>
        <w:spacing w:after="0" w:line="360" w:lineRule="auto"/>
        <w:rPr>
          <w:ins w:id="17" w:author="Φλούδα Χριστίνα" w:date="2016-03-09T12:38:00Z"/>
          <w:szCs w:val="24"/>
        </w:rPr>
      </w:pPr>
      <w:ins w:id="18" w:author="Φλούδα Χριστίνα" w:date="2016-03-09T12:38:00Z">
        <w:r>
          <w:rPr>
            <w:szCs w:val="24"/>
          </w:rPr>
          <w:t>ΘΕΜΑΤΑ</w:t>
        </w:r>
      </w:ins>
    </w:p>
    <w:p w14:paraId="17247BE9" w14:textId="77777777" w:rsidR="00175495" w:rsidRDefault="00175495" w:rsidP="00175495">
      <w:pPr>
        <w:spacing w:after="0" w:line="360" w:lineRule="auto"/>
        <w:rPr>
          <w:ins w:id="19" w:author="Φλούδα Χριστίνα" w:date="2016-03-09T12:38:00Z"/>
          <w:szCs w:val="24"/>
        </w:rPr>
      </w:pPr>
      <w:ins w:id="20" w:author="Φλούδα Χριστίνα" w:date="2016-03-09T12:38:00Z">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Άδεια απουσίας του Βουλευτή κ. Κ. Ζουράρη, σελ. </w:t>
        </w:r>
        <w:r>
          <w:rPr>
            <w:szCs w:val="24"/>
          </w:rPr>
          <w:br/>
          <w:t xml:space="preserve">3. Ανακοινώνεται ότι τη συνεδρίαση παρακολουθούν μαθητές από το 7ο Δημοτικό Σχολείο Κερατσινίου, το 1ο Γυμνάσιο Παιανίας, το 4ο Γυμνάσιο Σταυρούπολης Θεσσαλονίκης, τα Γυμνάσια Μεγαλοχωρίου και Καλυβίων Τρικάλων και το 4ο Δημοτικό Σχολείο Ωραιοκάστρου Θεσσαλονίκης, σελ. </w:t>
        </w:r>
        <w:r>
          <w:rPr>
            <w:szCs w:val="24"/>
          </w:rPr>
          <w:br/>
          <w:t xml:space="preserve">4. Επί διαδικαστικού θέματος, σελ. </w:t>
        </w:r>
        <w:r>
          <w:rPr>
            <w:szCs w:val="24"/>
          </w:rPr>
          <w:br/>
          <w:t xml:space="preserve">5. Ανακοινώνεται ότι, με επιστολή του, ο Πρόεδρος της Κοινοβουλευτικής Ομάδας ΤΟ ΠΟΤΑΜΙ, κ. Σταύρος Θεοδωράκης, προς τον Πρόεδρο της Βουλής κ. Νικόλαο Βούτση, ενημερώνει ότι Κοινοβουλευτικός Εκπρόσωπος του κόμματος ΤΟ ΠΟΤΑΜΙ ορίζεται ο κ. Γεώργιος Αμυράς, Βουλευτής Β΄ Αθηνών, στη θέση του Βουλευτή Θεοχάρη (Χάρη) Θεοχάρη, σελ. </w:t>
        </w:r>
        <w:r>
          <w:rPr>
            <w:szCs w:val="24"/>
          </w:rPr>
          <w:br/>
          <w:t xml:space="preserve">6. Ανακοινώνεται ότι η Διακομματική Κοινοβουλευτική Επιτροπή για τη διεκδίκηση των Γερμανικών Οφειλών, που έχει συσταθεί κατά τα άρθρα 44 και 45 του Κανονισμού της Βουλής, και για την οποία η Ολομέλεια της Βουλής έχει ορίσει προθεσμία υποβολής της έκθεσής της μέχρι την 31η Μαρτίου του 2016, παρατείνεται έως την 30ή Ιουνίου του 2016, σελ. </w:t>
        </w:r>
        <w:r>
          <w:rPr>
            <w:szCs w:val="24"/>
          </w:rPr>
          <w:br/>
          <w:t xml:space="preserve">7. Αναφορά στο προσφυγικό - μεταναστευτικό θέμα, σελ. </w:t>
        </w:r>
        <w:r>
          <w:rPr>
            <w:szCs w:val="24"/>
          </w:rPr>
          <w:br/>
          <w:t xml:space="preserve"> </w:t>
        </w:r>
        <w:r>
          <w:rPr>
            <w:szCs w:val="24"/>
          </w:rPr>
          <w:br/>
          <w:t xml:space="preserve">Β. ΚΟΙΝΟΒΟΥΛΕΥΤΙΚΟΣ ΕΛΕΓΧΟΣ </w:t>
        </w:r>
        <w:r>
          <w:rPr>
            <w:szCs w:val="24"/>
          </w:rPr>
          <w:br/>
          <w:t xml:space="preserve">1. Ανακοίνωση του δελτίου επικαίρων ερωτήσεων της Παρασκευής 4 Μαρτίου 2016, σελ. </w:t>
        </w:r>
      </w:ins>
    </w:p>
    <w:p w14:paraId="6DB24C85" w14:textId="77777777" w:rsidR="00175495" w:rsidRDefault="00175495" w:rsidP="00175495">
      <w:pPr>
        <w:spacing w:after="0" w:line="360" w:lineRule="auto"/>
        <w:rPr>
          <w:ins w:id="21" w:author="Φλούδα Χριστίνα" w:date="2016-03-09T12:38:00Z"/>
          <w:szCs w:val="24"/>
        </w:rPr>
      </w:pPr>
      <w:ins w:id="22" w:author="Φλούδα Χριστίνα" w:date="2016-03-09T12:38:00Z">
        <w:r>
          <w:rPr>
            <w:szCs w:val="24"/>
          </w:rPr>
          <w:t>2. Κατάθεση αναφορών, σελ.</w:t>
        </w:r>
        <w:r>
          <w:rPr>
            <w:szCs w:val="24"/>
          </w:rPr>
          <w:br/>
          <w:t>3. Συζήτηση επικαίρων ερωτήσεων:</w:t>
        </w:r>
        <w:r>
          <w:rPr>
            <w:szCs w:val="24"/>
          </w:rPr>
          <w:br/>
          <w:t xml:space="preserve">    α) Προς τον Υπουργό Οικονομικών, σχετικά με την αναθεώρηση των κυβερνητικών αποφάσεων για την κατάργηση του μειωμένου συντελεστή Φ.Π.Α. στα νησιά, σελ. </w:t>
        </w:r>
        <w:r>
          <w:rPr>
            <w:szCs w:val="24"/>
          </w:rPr>
          <w:br/>
          <w:t xml:space="preserve">    β) Προς τον Υπουργό Εθνικής  Άμυνας, σχετικά με την «απαξίωση των Ελληνικών Αμυντικών Συστημάτων», σελ. </w:t>
        </w:r>
        <w:r>
          <w:rPr>
            <w:szCs w:val="24"/>
          </w:rPr>
          <w:br/>
          <w:t xml:space="preserve">    γ) Προς τον Υπουργό Πολιτισμού και Αθλητισμού, σχετικά με την τήρηση της κείμενης νομοθεσίας στην πρόσκληση ενδιαφέροντος για την κάλυψη της θέσης του Γενικού Διευθυντή του Φεστιβάλ Κινηματογράφου Θεσσαλονίκης, σελ. </w:t>
        </w:r>
        <w:r>
          <w:rPr>
            <w:szCs w:val="24"/>
          </w:rPr>
          <w:br/>
          <w:t xml:space="preserve">    δ) Προς τον Υπουργό Περιβάλλοντος και Ενέργειας, σχετικά με την παραμετροποίηση των τιμών πώλησης ηλεκτρικής ενέργειας από τους κατ’ επάγγελμα αγρότες και ιδιοκτήτες φωτοβολταϊκών σταθμών, σελ. </w:t>
        </w:r>
        <w:r>
          <w:rPr>
            <w:szCs w:val="24"/>
          </w:rPr>
          <w:br/>
          <w:t xml:space="preserve"> </w:t>
        </w:r>
        <w:r>
          <w:rPr>
            <w:szCs w:val="24"/>
          </w:rPr>
          <w:br/>
          <w:t xml:space="preserve">Γ. ΝΟΜΟΘΕΤΙΚΗ ΕΡΓΑΣΙΑ </w:t>
        </w:r>
        <w:r>
          <w:rPr>
            <w:szCs w:val="24"/>
          </w:rPr>
          <w:br/>
          <w:t>1. Κατάθεση Εκθέσεως Διαρκούς Επιτροπής:</w:t>
        </w:r>
      </w:ins>
    </w:p>
    <w:p w14:paraId="6C2E70F7" w14:textId="77777777" w:rsidR="00175495" w:rsidRDefault="00175495" w:rsidP="00175495">
      <w:pPr>
        <w:spacing w:after="0" w:line="360" w:lineRule="auto"/>
        <w:rPr>
          <w:ins w:id="23" w:author="Φλούδα Χριστίνα" w:date="2016-03-09T12:38:00Z"/>
          <w:szCs w:val="24"/>
        </w:rPr>
      </w:pPr>
      <w:ins w:id="24" w:author="Φλούδα Χριστίνα" w:date="2016-03-09T12:38:00Z">
        <w:r>
          <w:rPr>
            <w:szCs w:val="24"/>
          </w:rPr>
          <w:t xml:space="preserve">Η Διαρκής Επιτροπή Οικονομικών Υποθέσεων καταθέτει την έκθεσή της στο σχέδιο νόμου του Υπουργείου Οικονομικών «Συστήματα Εγγύησης Καταθέσεων (ενσωμάτωση Οδηγίας 2014/49/Ευρωπαϊκή  Ένωση), Ταμείο Εγγύησης Καταθέσεων και Επενδύσεων και άλλες διατάξεις», σελ. </w:t>
        </w:r>
        <w:r>
          <w:rPr>
            <w:szCs w:val="24"/>
          </w:rPr>
          <w:br/>
          <w:t xml:space="preserve">2. Συζήτηση επί της αρχής, επί των άρθρων και των τροπολογιών και ψήφιση στο σύνολο του σχεδίου νόμου του Υπουργείου Οικονομικών: «Συστήματα Εγγύησης Καταθέσεων (ενσωμάτωση Οδηγίας 2014/49/ΕΕ), Ταμείο Εγγύησης Καταθέσεων και Επενδύσεων και άλλες διατάξεις», σελ. </w:t>
        </w:r>
        <w:r>
          <w:rPr>
            <w:szCs w:val="24"/>
          </w:rPr>
          <w:br/>
        </w:r>
      </w:ins>
    </w:p>
    <w:p w14:paraId="4CB0AE3D" w14:textId="77777777" w:rsidR="00175495" w:rsidRDefault="00175495" w:rsidP="00175495">
      <w:pPr>
        <w:spacing w:after="0" w:line="360" w:lineRule="auto"/>
        <w:rPr>
          <w:ins w:id="25" w:author="Φλούδα Χριστίνα" w:date="2016-03-09T12:38:00Z"/>
          <w:szCs w:val="24"/>
        </w:rPr>
      </w:pPr>
      <w:ins w:id="26" w:author="Φλούδα Χριστίνα" w:date="2016-03-09T12:38:00Z">
        <w:r>
          <w:rPr>
            <w:szCs w:val="24"/>
          </w:rPr>
          <w:t>ΠΡΟΕΔΡΕΥΟΝΤΕΣ</w:t>
        </w:r>
      </w:ins>
    </w:p>
    <w:p w14:paraId="31193367" w14:textId="77777777" w:rsidR="00175495" w:rsidRDefault="00175495" w:rsidP="00175495">
      <w:pPr>
        <w:spacing w:after="0" w:line="360" w:lineRule="auto"/>
        <w:rPr>
          <w:ins w:id="27" w:author="Φλούδα Χριστίνα" w:date="2016-03-09T12:38:00Z"/>
          <w:szCs w:val="24"/>
        </w:rPr>
      </w:pPr>
    </w:p>
    <w:p w14:paraId="2ED5B6B5" w14:textId="77777777" w:rsidR="00175495" w:rsidRDefault="00175495" w:rsidP="00175495">
      <w:pPr>
        <w:spacing w:after="0" w:line="360" w:lineRule="auto"/>
        <w:rPr>
          <w:ins w:id="28" w:author="Φλούδα Χριστίνα" w:date="2016-03-09T12:38:00Z"/>
          <w:szCs w:val="24"/>
        </w:rPr>
      </w:pPr>
      <w:ins w:id="29" w:author="Φλούδα Χριστίνα" w:date="2016-03-09T12:38:00Z">
        <w:r>
          <w:rPr>
            <w:szCs w:val="24"/>
          </w:rPr>
          <w:t>ΒΑΡΕΜΕΝΟΣ Γ. , σελ.</w:t>
        </w:r>
        <w:r>
          <w:rPr>
            <w:szCs w:val="24"/>
          </w:rPr>
          <w:br/>
          <w:t>ΚΑΚΛΑΜΑΝΗΣ Ν. , σελ.</w:t>
        </w:r>
        <w:r>
          <w:rPr>
            <w:szCs w:val="24"/>
          </w:rPr>
          <w:br/>
          <w:t>ΚΡΕΜΑΣΤΙΝΟΣ Δ. , σελ.</w:t>
        </w:r>
        <w:r>
          <w:rPr>
            <w:szCs w:val="24"/>
          </w:rPr>
          <w:br/>
          <w:t>ΛΑΜΠΡΟΥΛΗΣ Γ. , σελ.</w:t>
        </w:r>
        <w:r>
          <w:rPr>
            <w:szCs w:val="24"/>
          </w:rPr>
          <w:br/>
          <w:t>ΧΡΙΣΤΟΔΟΥΛΟΠΟΥΛΟΥ Α. , σελ.</w:t>
        </w:r>
        <w:r>
          <w:rPr>
            <w:szCs w:val="24"/>
          </w:rPr>
          <w:br/>
        </w:r>
      </w:ins>
    </w:p>
    <w:p w14:paraId="57CF11BF" w14:textId="77777777" w:rsidR="00175495" w:rsidRDefault="00175495" w:rsidP="00175495">
      <w:pPr>
        <w:spacing w:after="0" w:line="360" w:lineRule="auto"/>
        <w:rPr>
          <w:ins w:id="30" w:author="Φλούδα Χριστίνα" w:date="2016-03-09T12:38:00Z"/>
          <w:szCs w:val="24"/>
        </w:rPr>
      </w:pPr>
    </w:p>
    <w:p w14:paraId="3DE8BDFA" w14:textId="77777777" w:rsidR="00175495" w:rsidRDefault="00175495" w:rsidP="00175495">
      <w:pPr>
        <w:spacing w:after="0" w:line="360" w:lineRule="auto"/>
        <w:rPr>
          <w:ins w:id="31" w:author="Φλούδα Χριστίνα" w:date="2016-03-09T12:38:00Z"/>
          <w:szCs w:val="24"/>
        </w:rPr>
      </w:pPr>
      <w:ins w:id="32" w:author="Φλούδα Χριστίνα" w:date="2016-03-09T12:38:00Z">
        <w:r>
          <w:rPr>
            <w:szCs w:val="24"/>
          </w:rPr>
          <w:t>ΟΜΙΛΗΤΕΣ</w:t>
        </w:r>
      </w:ins>
    </w:p>
    <w:p w14:paraId="5CE04292" w14:textId="24CD07BF" w:rsidR="00665C5F" w:rsidRDefault="00175495" w:rsidP="00175495">
      <w:pPr>
        <w:spacing w:line="600" w:lineRule="auto"/>
        <w:ind w:firstLine="720"/>
        <w:jc w:val="center"/>
        <w:rPr>
          <w:rFonts w:eastAsia="Times New Roman"/>
          <w:szCs w:val="24"/>
        </w:rPr>
      </w:pPr>
      <w:ins w:id="33" w:author="Φλούδα Χριστίνα" w:date="2016-03-09T12:38:00Z">
        <w:r>
          <w:rPr>
            <w:szCs w:val="24"/>
          </w:rPr>
          <w:br/>
          <w:t>Α. Επί διαδικαστικού θέματος:</w:t>
        </w:r>
        <w:r>
          <w:rPr>
            <w:szCs w:val="24"/>
          </w:rPr>
          <w:br/>
          <w:t>ΑΝΤΩΝΟΠΟΥΛΟΥ Ο. , σελ.</w:t>
        </w:r>
        <w:r>
          <w:rPr>
            <w:szCs w:val="24"/>
          </w:rPr>
          <w:br/>
          <w:t>ΒΑΡΔΑΛΗΣ Α. , σελ.</w:t>
        </w:r>
        <w:r>
          <w:rPr>
            <w:szCs w:val="24"/>
          </w:rPr>
          <w:br/>
          <w:t>ΒΑΡΕΜΕΝΟΣ Γ. , σελ.</w:t>
        </w:r>
        <w:r>
          <w:rPr>
            <w:szCs w:val="24"/>
          </w:rPr>
          <w:br/>
          <w:t>ΒΕΝΙΖΕΛΟΣ Ε. , σελ.</w:t>
        </w:r>
        <w:r>
          <w:rPr>
            <w:szCs w:val="24"/>
          </w:rPr>
          <w:br/>
          <w:t>ΔΕΝΔΙΑΣ Ν. , σελ.</w:t>
        </w:r>
        <w:r>
          <w:rPr>
            <w:szCs w:val="24"/>
          </w:rPr>
          <w:br/>
          <w:t>ΔΗΜΑΣ Χ. , σελ.</w:t>
        </w:r>
        <w:r>
          <w:rPr>
            <w:szCs w:val="24"/>
          </w:rPr>
          <w:br/>
          <w:t>ΚΑΚΛΑΜΑΝΗΣ Ν. , σελ.</w:t>
        </w:r>
        <w:r>
          <w:rPr>
            <w:szCs w:val="24"/>
          </w:rPr>
          <w:br/>
          <w:t>ΚΑΡΑΘΑΝΑΣΟΠΟΥΛΟΣ Ν. , σελ.</w:t>
        </w:r>
        <w:r>
          <w:rPr>
            <w:szCs w:val="24"/>
          </w:rPr>
          <w:br/>
          <w:t>ΚΑΡΡΑΣ Γ. , σελ.</w:t>
        </w:r>
        <w:r>
          <w:rPr>
            <w:szCs w:val="24"/>
          </w:rPr>
          <w:br/>
          <w:t>ΚΕΓΚΕΡΟΓΛΟΥ Β. , σελ.</w:t>
        </w:r>
        <w:r>
          <w:rPr>
            <w:szCs w:val="24"/>
          </w:rPr>
          <w:br/>
          <w:t>ΚΟΥΡΟΥΜΠΛΗΣ Π. , σελ.</w:t>
        </w:r>
        <w:r>
          <w:rPr>
            <w:szCs w:val="24"/>
          </w:rPr>
          <w:br/>
          <w:t>ΚΡΕΜΑΣΤΙΝΟΣ Δ. , σελ.</w:t>
        </w:r>
        <w:r>
          <w:rPr>
            <w:szCs w:val="24"/>
          </w:rPr>
          <w:br/>
          <w:t>ΛΑΜΠΡΟΥΛΗΣ Γ. , σελ.</w:t>
        </w:r>
        <w:r>
          <w:rPr>
            <w:szCs w:val="24"/>
          </w:rPr>
          <w:br/>
          <w:t>ΛΟΒΕΡΔΟΣ Α. , σελ.</w:t>
        </w:r>
        <w:r>
          <w:rPr>
            <w:szCs w:val="24"/>
          </w:rPr>
          <w:br/>
          <w:t>ΜΑΝΤΑΣ Χ. , σελ.</w:t>
        </w:r>
        <w:r>
          <w:rPr>
            <w:szCs w:val="24"/>
          </w:rPr>
          <w:br/>
          <w:t>ΜΑΝΩΛΑΚΟΥ Δ. , σελ.</w:t>
        </w:r>
        <w:r>
          <w:rPr>
            <w:szCs w:val="24"/>
          </w:rPr>
          <w:br/>
          <w:t>ΜΗΤΑΡΑΚΗΣ Π. , σελ.</w:t>
        </w:r>
        <w:r>
          <w:rPr>
            <w:szCs w:val="24"/>
          </w:rPr>
          <w:br/>
          <w:t>ΠΑΠΠΑΣ Χ. , σελ.</w:t>
        </w:r>
        <w:r>
          <w:rPr>
            <w:szCs w:val="24"/>
          </w:rPr>
          <w:br/>
          <w:t>ΤΣΑΚΑΛΩΤΟΣ Ε. , σελ.</w:t>
        </w:r>
        <w:r>
          <w:rPr>
            <w:szCs w:val="24"/>
          </w:rPr>
          <w:br/>
          <w:t>ΧΡΙΣΤΟΔΟΥΛΟΠΟΥΛΟΥ Α. , σελ.</w:t>
        </w:r>
        <w:r>
          <w:rPr>
            <w:szCs w:val="24"/>
          </w:rPr>
          <w:br/>
        </w:r>
        <w:r>
          <w:rPr>
            <w:szCs w:val="24"/>
          </w:rPr>
          <w:br/>
          <w:t>Β. Επί της αναφοράς στο προσφυγικό - μεταναστευτικό θέμα:</w:t>
        </w:r>
        <w:r>
          <w:rPr>
            <w:szCs w:val="24"/>
          </w:rPr>
          <w:br/>
          <w:t>ΔΑΝΕΛΛΗΣ Σ. , σελ.</w:t>
        </w:r>
        <w:r>
          <w:rPr>
            <w:szCs w:val="24"/>
          </w:rPr>
          <w:br/>
          <w:t>ΔΕΝΔΙΑΣ Ν. , σελ.</w:t>
        </w:r>
        <w:r>
          <w:rPr>
            <w:szCs w:val="24"/>
          </w:rPr>
          <w:br/>
          <w:t>ΚΑΒΑΔΕΛΛΑΣ Δ. , σελ.</w:t>
        </w:r>
        <w:r>
          <w:rPr>
            <w:szCs w:val="24"/>
          </w:rPr>
          <w:br/>
          <w:t>ΚΑΡΑΘΑΝΑΣΟΠΟΥΛΟΣ Ν. , σελ.</w:t>
        </w:r>
        <w:r>
          <w:rPr>
            <w:szCs w:val="24"/>
          </w:rPr>
          <w:br/>
          <w:t>ΚΟΥΡΟΥΜΠΛΗΣ Π. , σελ.</w:t>
        </w:r>
        <w:r>
          <w:rPr>
            <w:szCs w:val="24"/>
          </w:rPr>
          <w:br/>
          <w:t>ΜΑΝΤΑΣ Χ. , σελ.</w:t>
        </w:r>
        <w:r>
          <w:rPr>
            <w:szCs w:val="24"/>
          </w:rPr>
          <w:br/>
          <w:t>ΜΑΝΩΛΑΚΟΥ Δ. , σελ.</w:t>
        </w:r>
        <w:r>
          <w:rPr>
            <w:szCs w:val="24"/>
          </w:rPr>
          <w:br/>
          <w:t>ΠΑΠΑΧΡΙΣΤΟΠΟΥΛΟΣ Α. , σελ.</w:t>
        </w:r>
        <w:r>
          <w:rPr>
            <w:szCs w:val="24"/>
          </w:rPr>
          <w:br/>
          <w:t>ΠΑΠΠΑΣ Χ. , σελ.</w:t>
        </w:r>
        <w:r>
          <w:rPr>
            <w:szCs w:val="24"/>
          </w:rPr>
          <w:br/>
        </w:r>
        <w:r>
          <w:rPr>
            <w:szCs w:val="24"/>
          </w:rPr>
          <w:br/>
          <w:t>Γ. Επί των επικαίρων ερωτήσεων:</w:t>
        </w:r>
        <w:r>
          <w:rPr>
            <w:szCs w:val="24"/>
          </w:rPr>
          <w:br/>
          <w:t>ΑΛΕΞΙΑΔΗΣ Τ. , σελ.</w:t>
        </w:r>
        <w:r>
          <w:rPr>
            <w:szCs w:val="24"/>
          </w:rPr>
          <w:br/>
          <w:t>ΒΙΤΣΑΣ Δ. , σελ.</w:t>
        </w:r>
        <w:r>
          <w:rPr>
            <w:szCs w:val="24"/>
          </w:rPr>
          <w:br/>
          <w:t>ΓΙΟΓΙΑΚΑΣ Β. , σελ.</w:t>
        </w:r>
        <w:r>
          <w:rPr>
            <w:szCs w:val="24"/>
          </w:rPr>
          <w:br/>
          <w:t>ΚΕΦΑΛΙΔΟΥ Χ. , σελ.</w:t>
        </w:r>
        <w:r>
          <w:rPr>
            <w:szCs w:val="24"/>
          </w:rPr>
          <w:br/>
          <w:t>ΛΟΒΕΡΔΟΣ Α. , σελ.</w:t>
        </w:r>
        <w:r>
          <w:rPr>
            <w:szCs w:val="24"/>
          </w:rPr>
          <w:br/>
          <w:t>ΜΗΤΑΡΑΚΗΣ Π. , σελ.</w:t>
        </w:r>
        <w:r>
          <w:rPr>
            <w:szCs w:val="24"/>
          </w:rPr>
          <w:br/>
          <w:t>ΜΠΑΛΤΑΣ Α. , σελ.</w:t>
        </w:r>
        <w:r>
          <w:rPr>
            <w:szCs w:val="24"/>
          </w:rPr>
          <w:br/>
          <w:t>ΣΚΟΥΡΛΕΤΗΣ Π. , σελ.</w:t>
        </w:r>
        <w:r>
          <w:rPr>
            <w:szCs w:val="24"/>
          </w:rPr>
          <w:br/>
        </w:r>
        <w:r>
          <w:rPr>
            <w:szCs w:val="24"/>
          </w:rPr>
          <w:br/>
          <w:t>Δ. Επί του σχεδίου νόμου του Υπουργείου Οικονομικών:</w:t>
        </w:r>
        <w:r>
          <w:rPr>
            <w:szCs w:val="24"/>
          </w:rPr>
          <w:br/>
          <w:t>ΑΛΕΞΙΑΔΗΣ Τ. , σελ.</w:t>
        </w:r>
        <w:r>
          <w:rPr>
            <w:szCs w:val="24"/>
          </w:rPr>
          <w:br/>
          <w:t>ΑΝΤΩΝΟΠΟΥΛΟΥ Ο. , σελ.</w:t>
        </w:r>
        <w:r>
          <w:rPr>
            <w:szCs w:val="24"/>
          </w:rPr>
          <w:br/>
          <w:t>ΑΡΒΑΝΙΤΙΔΗΣ Γ. , σελ.</w:t>
        </w:r>
        <w:r>
          <w:rPr>
            <w:szCs w:val="24"/>
          </w:rPr>
          <w:br/>
          <w:t>ΒΑΡΔΑΛΗΣ Α. , σελ.</w:t>
        </w:r>
        <w:r>
          <w:rPr>
            <w:szCs w:val="24"/>
          </w:rPr>
          <w:br/>
          <w:t>ΒΕΝΙΖΕΛΟΣ Ε. , σελ.</w:t>
        </w:r>
        <w:r>
          <w:rPr>
            <w:szCs w:val="24"/>
          </w:rPr>
          <w:br/>
          <w:t>ΓΕΩΡΓΙΑΔΗΣ Μ. , σελ.</w:t>
        </w:r>
        <w:r>
          <w:rPr>
            <w:szCs w:val="24"/>
          </w:rPr>
          <w:br/>
          <w:t>ΔΑΝΕΛΛΗΣ Σ. , σελ.</w:t>
        </w:r>
        <w:r>
          <w:rPr>
            <w:szCs w:val="24"/>
          </w:rPr>
          <w:br/>
          <w:t>ΔΕΝΔΙΑΣ Ν. , σελ.</w:t>
        </w:r>
        <w:r>
          <w:rPr>
            <w:szCs w:val="24"/>
          </w:rPr>
          <w:br/>
          <w:t>ΔΗΜΑΣ Χ. , σελ.</w:t>
        </w:r>
        <w:r>
          <w:rPr>
            <w:szCs w:val="24"/>
          </w:rPr>
          <w:br/>
          <w:t>ΘΕΟΧΑΡΗΣ Θ. , σελ.</w:t>
        </w:r>
        <w:r>
          <w:rPr>
            <w:szCs w:val="24"/>
          </w:rPr>
          <w:br/>
          <w:t>ΚΑΒΑΔΕΛΛΑΣ Δ. , σελ.</w:t>
        </w:r>
        <w:r>
          <w:rPr>
            <w:szCs w:val="24"/>
          </w:rPr>
          <w:br/>
          <w:t>ΚΑΚΛΑΜΑΝΗΣ Ν. , σελ.</w:t>
        </w:r>
        <w:r>
          <w:rPr>
            <w:szCs w:val="24"/>
          </w:rPr>
          <w:br/>
          <w:t>ΚΑΜΜΕΝΟΣ Δ. , σελ.</w:t>
        </w:r>
        <w:r>
          <w:rPr>
            <w:szCs w:val="24"/>
          </w:rPr>
          <w:br/>
          <w:t>ΚΑΡΑΘΑΝΑΣΟΠΟΥΛΟΣ Ν. , σελ.</w:t>
        </w:r>
        <w:r>
          <w:rPr>
            <w:szCs w:val="24"/>
          </w:rPr>
          <w:br/>
          <w:t>ΚΑΡΑΚΩΣΤΑΣ Ε. , σελ.</w:t>
        </w:r>
        <w:r>
          <w:rPr>
            <w:szCs w:val="24"/>
          </w:rPr>
          <w:br/>
          <w:t>ΚΑΡΡΑΣ Γ. , σελ.</w:t>
        </w:r>
        <w:r>
          <w:rPr>
            <w:szCs w:val="24"/>
          </w:rPr>
          <w:br/>
          <w:t>ΚΕΓΚΕΡΟΓΛΟΥ Β. , σελ.</w:t>
        </w:r>
        <w:r>
          <w:rPr>
            <w:szCs w:val="24"/>
          </w:rPr>
          <w:br/>
          <w:t>ΚΟΥΡΟΥΜΠΛΗΣ Π. , σελ.</w:t>
        </w:r>
        <w:r>
          <w:rPr>
            <w:szCs w:val="24"/>
          </w:rPr>
          <w:br/>
          <w:t>ΚΟΥΤΣΟΥΚΟΣ Γ. , σελ.</w:t>
        </w:r>
        <w:r>
          <w:rPr>
            <w:szCs w:val="24"/>
          </w:rPr>
          <w:br/>
          <w:t>ΚΡΕΜΑΣΤΙΝΟΣ Δ. , σελ.</w:t>
        </w:r>
        <w:r>
          <w:rPr>
            <w:szCs w:val="24"/>
          </w:rPr>
          <w:br/>
          <w:t>ΚΩΝΣΤΑΝΤΟΠΟΥΛΟΣ Δ. , σελ.</w:t>
        </w:r>
        <w:r>
          <w:rPr>
            <w:szCs w:val="24"/>
          </w:rPr>
          <w:br/>
          <w:t>ΛΟΒΕΡΔΟΣ Α. , σελ.</w:t>
        </w:r>
        <w:r>
          <w:rPr>
            <w:szCs w:val="24"/>
          </w:rPr>
          <w:br/>
          <w:t>ΜΑΝΤΑΣ Χ. , σελ.</w:t>
        </w:r>
        <w:r>
          <w:rPr>
            <w:szCs w:val="24"/>
          </w:rPr>
          <w:br/>
          <w:t>ΜΑΝΩΛΑΚΟΥ Δ. , σελ.</w:t>
        </w:r>
        <w:r>
          <w:rPr>
            <w:szCs w:val="24"/>
          </w:rPr>
          <w:br/>
          <w:t>ΜΠΑΚΟΓΙΑΝΝΗ Θ. , σελ.</w:t>
        </w:r>
        <w:r>
          <w:rPr>
            <w:szCs w:val="24"/>
          </w:rPr>
          <w:br/>
          <w:t>ΜΠΑΛΤΑΣ Α. , σελ.</w:t>
        </w:r>
        <w:r>
          <w:rPr>
            <w:szCs w:val="24"/>
          </w:rPr>
          <w:br/>
          <w:t>ΠΑΠΑΚΩΣΤΑ - ΣΙΔΗΡΟΠΟΥΛΟΥ Α. , σελ.</w:t>
        </w:r>
        <w:r>
          <w:rPr>
            <w:szCs w:val="24"/>
          </w:rPr>
          <w:br/>
          <w:t>ΠΑΠΑΧΡΙΣΤΟΠΟΥΛΟΣ Α. , σελ.</w:t>
        </w:r>
        <w:r>
          <w:rPr>
            <w:szCs w:val="24"/>
          </w:rPr>
          <w:br/>
          <w:t>ΠΑΠΠΑΣ Χ. , σελ.</w:t>
        </w:r>
        <w:r>
          <w:rPr>
            <w:szCs w:val="24"/>
          </w:rPr>
          <w:br/>
          <w:t>ΠΟΛΑΚΗΣ Π. , σελ.</w:t>
        </w:r>
        <w:r>
          <w:rPr>
            <w:szCs w:val="24"/>
          </w:rPr>
          <w:br/>
          <w:t>ΣΑΡΙΔΗΣ Ι. , σελ.</w:t>
        </w:r>
        <w:r>
          <w:rPr>
            <w:szCs w:val="24"/>
          </w:rPr>
          <w:br/>
          <w:t>ΣΚΑΝΔΑΛΙΔΗΣ Κ. , σελ.</w:t>
        </w:r>
        <w:r>
          <w:rPr>
            <w:szCs w:val="24"/>
          </w:rPr>
          <w:br/>
          <w:t>ΣΤΑΪΚΟΥΡΑΣ Χ. , σελ.</w:t>
        </w:r>
        <w:r>
          <w:rPr>
            <w:szCs w:val="24"/>
          </w:rPr>
          <w:br/>
          <w:t>ΤΖΑΜΑΚΛΗΣ Χ. , σελ.</w:t>
        </w:r>
        <w:r>
          <w:rPr>
            <w:szCs w:val="24"/>
          </w:rPr>
          <w:br/>
          <w:t>ΤΣΑΚΑΛΩΤΟΣ Ε. , σελ.</w:t>
        </w:r>
        <w:r>
          <w:rPr>
            <w:szCs w:val="24"/>
          </w:rPr>
          <w:br/>
          <w:t>ΧΟΥΛΙΑΡΑΚΗΣ Γ. , σελ.</w:t>
        </w:r>
        <w:r>
          <w:rPr>
            <w:szCs w:val="24"/>
          </w:rPr>
          <w:br/>
        </w:r>
      </w:ins>
      <w:bookmarkStart w:id="34" w:name="_GoBack"/>
      <w:bookmarkEnd w:id="34"/>
      <w:r>
        <w:rPr>
          <w:rFonts w:eastAsia="Times New Roman"/>
          <w:szCs w:val="24"/>
        </w:rPr>
        <w:t>ΠΡΑΚΤΙΚΑ ΒΟΥΛΗΣ</w:t>
      </w:r>
    </w:p>
    <w:p w14:paraId="5CE04293" w14:textId="77777777" w:rsidR="00665C5F" w:rsidRDefault="00175495">
      <w:pPr>
        <w:spacing w:line="600" w:lineRule="auto"/>
        <w:ind w:firstLine="720"/>
        <w:jc w:val="center"/>
        <w:rPr>
          <w:rFonts w:eastAsia="Times New Roman"/>
          <w:szCs w:val="24"/>
        </w:rPr>
      </w:pPr>
      <w:r>
        <w:rPr>
          <w:rFonts w:eastAsia="Times New Roman"/>
          <w:szCs w:val="24"/>
        </w:rPr>
        <w:t xml:space="preserve">ΙΖ΄ ΠΕΡΙΟΔΟΣ </w:t>
      </w:r>
    </w:p>
    <w:p w14:paraId="5CE04294" w14:textId="77777777" w:rsidR="00665C5F" w:rsidRDefault="00175495">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CE04295" w14:textId="77777777" w:rsidR="00665C5F" w:rsidRDefault="00175495">
      <w:pPr>
        <w:spacing w:line="600" w:lineRule="auto"/>
        <w:ind w:firstLine="720"/>
        <w:jc w:val="center"/>
        <w:rPr>
          <w:rFonts w:eastAsia="Times New Roman"/>
          <w:szCs w:val="24"/>
        </w:rPr>
      </w:pPr>
      <w:r>
        <w:rPr>
          <w:rFonts w:eastAsia="Times New Roman"/>
          <w:szCs w:val="24"/>
        </w:rPr>
        <w:t>ΣΥΝΟΔΟΣ Α΄</w:t>
      </w:r>
    </w:p>
    <w:p w14:paraId="5CE04296" w14:textId="77777777" w:rsidR="00665C5F" w:rsidRDefault="00175495">
      <w:pPr>
        <w:spacing w:line="600" w:lineRule="auto"/>
        <w:ind w:firstLine="720"/>
        <w:jc w:val="center"/>
        <w:rPr>
          <w:rFonts w:eastAsia="Times New Roman"/>
          <w:szCs w:val="24"/>
        </w:rPr>
      </w:pPr>
      <w:r>
        <w:rPr>
          <w:rFonts w:eastAsia="Times New Roman"/>
          <w:szCs w:val="24"/>
        </w:rPr>
        <w:t>ΣΥΝΕΔΡΙΑΣΗ ΠΔ΄</w:t>
      </w:r>
    </w:p>
    <w:p w14:paraId="5CE04297" w14:textId="77777777" w:rsidR="00665C5F" w:rsidRDefault="00175495">
      <w:pPr>
        <w:spacing w:line="600" w:lineRule="auto"/>
        <w:ind w:firstLine="720"/>
        <w:jc w:val="center"/>
        <w:rPr>
          <w:rFonts w:eastAsia="Times New Roman"/>
          <w:szCs w:val="24"/>
        </w:rPr>
      </w:pPr>
      <w:r>
        <w:rPr>
          <w:rFonts w:eastAsia="Times New Roman"/>
          <w:szCs w:val="24"/>
        </w:rPr>
        <w:t>Πέμπτη 3 Μαρτίου 2016</w:t>
      </w:r>
    </w:p>
    <w:p w14:paraId="5CE04298" w14:textId="77777777" w:rsidR="00665C5F" w:rsidRDefault="00175495">
      <w:pPr>
        <w:spacing w:line="600" w:lineRule="auto"/>
        <w:jc w:val="both"/>
        <w:rPr>
          <w:rFonts w:eastAsia="Times New Roman"/>
          <w:szCs w:val="24"/>
        </w:rPr>
      </w:pPr>
      <w:r>
        <w:rPr>
          <w:rFonts w:eastAsia="Times New Roman"/>
          <w:sz w:val="22"/>
          <w:szCs w:val="22"/>
        </w:rPr>
        <w:tab/>
      </w:r>
      <w:r>
        <w:rPr>
          <w:rFonts w:eastAsia="Times New Roman"/>
          <w:szCs w:val="24"/>
        </w:rPr>
        <w:t xml:space="preserve">Αθήνα, σήμερα στις 3 Μαρτίου 2016, ημέρα Πέμπτη και ώρα 9.38΄ συνήλθε στην Αίθουσα των συνεδριάσεων του Βουλευτηρίου η Βουλή σε ολομέλεια για να συνεδριάσει υπό την </w:t>
      </w:r>
      <w:r>
        <w:rPr>
          <w:rFonts w:eastAsia="Times New Roman"/>
          <w:szCs w:val="24"/>
        </w:rPr>
        <w:lastRenderedPageBreak/>
        <w:t xml:space="preserve">προεδρία του Ζ΄ Αντιπροέδρου αυτής κ. </w:t>
      </w:r>
      <w:r w:rsidRPr="002B6370">
        <w:rPr>
          <w:rFonts w:eastAsia="Times New Roman"/>
          <w:b/>
          <w:szCs w:val="24"/>
        </w:rPr>
        <w:t>ΓΕΩΡΓΙΟΥ ΛΑΜΠΡΟΥΛΗ.</w:t>
      </w:r>
    </w:p>
    <w:p w14:paraId="5CE04299" w14:textId="77777777" w:rsidR="00665C5F" w:rsidRDefault="00175495">
      <w:pPr>
        <w:spacing w:line="600" w:lineRule="auto"/>
        <w:ind w:firstLine="720"/>
        <w:jc w:val="both"/>
        <w:rPr>
          <w:rFonts w:eastAsia="Times New Roman"/>
          <w:szCs w:val="24"/>
        </w:rPr>
      </w:pPr>
      <w:r>
        <w:rPr>
          <w:rFonts w:eastAsia="Times New Roman"/>
          <w:b/>
          <w:bCs/>
          <w:szCs w:val="24"/>
        </w:rPr>
        <w:t>ΠΡΟΕΔΡΕΥΩΝ (Γεώργιος Λαμπρούλης):</w:t>
      </w:r>
      <w:r>
        <w:rPr>
          <w:rFonts w:eastAsia="Times New Roman"/>
          <w:b/>
          <w:bCs/>
          <w:szCs w:val="24"/>
        </w:rPr>
        <w:t xml:space="preserve"> </w:t>
      </w:r>
      <w:r>
        <w:rPr>
          <w:rFonts w:eastAsia="Times New Roman"/>
          <w:szCs w:val="24"/>
        </w:rPr>
        <w:t>Κυρίες και κύριοι Βουλευτές, αρχίζει η συνεδρίαση.</w:t>
      </w:r>
    </w:p>
    <w:p w14:paraId="5CE0429A" w14:textId="77777777" w:rsidR="00665C5F" w:rsidRDefault="00175495">
      <w:pPr>
        <w:spacing w:line="600" w:lineRule="auto"/>
        <w:ind w:firstLine="720"/>
        <w:jc w:val="both"/>
        <w:rPr>
          <w:rFonts w:eastAsia="Times New Roman"/>
          <w:szCs w:val="24"/>
        </w:rPr>
      </w:pPr>
      <w:r>
        <w:rPr>
          <w:rFonts w:eastAsia="Times New Roman"/>
          <w:szCs w:val="24"/>
        </w:rPr>
        <w:t xml:space="preserve">Παρακαλείται ο κύριος Γραμματέας να ανακοινώσει τις αναφορές προς το Σώμα. </w:t>
      </w:r>
    </w:p>
    <w:p w14:paraId="5CE0429B" w14:textId="77777777" w:rsidR="00665C5F" w:rsidRDefault="00175495">
      <w:pPr>
        <w:spacing w:line="600" w:lineRule="auto"/>
        <w:ind w:firstLine="720"/>
        <w:jc w:val="both"/>
        <w:rPr>
          <w:rFonts w:eastAsia="Times New Roman" w:cs="Times New Roman"/>
          <w:szCs w:val="24"/>
        </w:rPr>
      </w:pPr>
      <w:r>
        <w:rPr>
          <w:rFonts w:eastAsia="Times New Roman"/>
          <w:szCs w:val="24"/>
        </w:rPr>
        <w:t>(Ανακοινώνονται προς το Σώμα από τον Γραμματέα της Βουλής κ. Γεώργιο Ψυχογιό, Βουλευτή Κορινθίας, τα ακόλουθα:</w:t>
      </w:r>
      <w:r>
        <w:rPr>
          <w:rFonts w:eastAsia="Times New Roman" w:cs="Times New Roman"/>
          <w:szCs w:val="24"/>
        </w:rPr>
        <w:t xml:space="preserve"> </w:t>
      </w:r>
    </w:p>
    <w:p w14:paraId="5CE0429C" w14:textId="77777777" w:rsidR="00665C5F" w:rsidRDefault="00175495">
      <w:pPr>
        <w:spacing w:line="600" w:lineRule="auto"/>
        <w:ind w:firstLine="720"/>
        <w:jc w:val="both"/>
        <w:rPr>
          <w:rFonts w:eastAsia="Times New Roman"/>
          <w:szCs w:val="24"/>
        </w:rPr>
      </w:pPr>
      <w:r w:rsidRPr="005E76D6">
        <w:rPr>
          <w:rFonts w:eastAsia="Times New Roman"/>
          <w:szCs w:val="24"/>
        </w:rPr>
        <w:t>Α. ΚΑΤΑΘΕΣΗ ΑΝΑΦ</w:t>
      </w:r>
      <w:r w:rsidRPr="005E76D6">
        <w:rPr>
          <w:rFonts w:eastAsia="Times New Roman"/>
          <w:szCs w:val="24"/>
        </w:rPr>
        <w:t>ΟΡΩΝ</w:t>
      </w:r>
    </w:p>
    <w:p w14:paraId="5CE0429D" w14:textId="77777777" w:rsidR="00665C5F" w:rsidRDefault="00175495">
      <w:pPr>
        <w:spacing w:line="600" w:lineRule="auto"/>
        <w:ind w:firstLine="720"/>
        <w:jc w:val="center"/>
        <w:rPr>
          <w:rFonts w:eastAsia="Times New Roman"/>
          <w:szCs w:val="24"/>
        </w:rPr>
      </w:pPr>
      <w:r>
        <w:rPr>
          <w:rFonts w:eastAsia="Times New Roman"/>
          <w:szCs w:val="24"/>
        </w:rPr>
        <w:t>(Να μπει η σελίδα 1</w:t>
      </w:r>
      <w:r>
        <w:rPr>
          <w:rFonts w:eastAsia="Times New Roman"/>
          <w:szCs w:val="24"/>
        </w:rPr>
        <w:t>α)</w:t>
      </w:r>
    </w:p>
    <w:p w14:paraId="5CE0429E" w14:textId="77777777" w:rsidR="00665C5F" w:rsidRDefault="00175495">
      <w:pPr>
        <w:spacing w:line="600" w:lineRule="auto"/>
        <w:ind w:firstLine="720"/>
        <w:jc w:val="both"/>
        <w:rPr>
          <w:rFonts w:eastAsia="Times New Roman"/>
          <w:szCs w:val="24"/>
        </w:rPr>
      </w:pPr>
      <w:r>
        <w:rPr>
          <w:rFonts w:eastAsia="Times New Roman"/>
          <w:szCs w:val="24"/>
        </w:rPr>
        <w:lastRenderedPageBreak/>
        <w:t>Β. ΑΠΑΝΤΗΣΕΙΣ ΥΠΟΥΡΓΩΝ ΣΕ ΕΡΩΤΗΣΕΙΣ ΒΟΥΛΕΥΤΩΝ</w:t>
      </w:r>
    </w:p>
    <w:p w14:paraId="5CE0429F" w14:textId="77777777" w:rsidR="00665C5F" w:rsidRDefault="00175495">
      <w:pPr>
        <w:spacing w:line="600" w:lineRule="auto"/>
        <w:ind w:firstLine="720"/>
        <w:jc w:val="center"/>
        <w:rPr>
          <w:rFonts w:eastAsia="Times New Roman"/>
          <w:szCs w:val="24"/>
        </w:rPr>
      </w:pPr>
      <w:r>
        <w:rPr>
          <w:rFonts w:eastAsia="Times New Roman"/>
          <w:szCs w:val="24"/>
        </w:rPr>
        <w:t>(Να μπει η σελίδα 1</w:t>
      </w:r>
      <w:r>
        <w:rPr>
          <w:rFonts w:eastAsia="Times New Roman"/>
          <w:szCs w:val="24"/>
        </w:rPr>
        <w:t>β)</w:t>
      </w:r>
    </w:p>
    <w:p w14:paraId="5CE042A0"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Έχω την τιμή να ανακοινώσω στο Σώμα το </w:t>
      </w:r>
      <w:r>
        <w:rPr>
          <w:rFonts w:eastAsia="Times New Roman" w:cs="Times New Roman"/>
          <w:bCs/>
          <w:szCs w:val="24"/>
        </w:rPr>
        <w:t>δελτίο επικαίρων ερωτήσεων τ</w:t>
      </w:r>
      <w:r>
        <w:rPr>
          <w:rFonts w:eastAsia="Times New Roman" w:cs="Times New Roman"/>
          <w:szCs w:val="24"/>
        </w:rPr>
        <w:t>ης Παρασκευής 4 Μαρτίου 2016.</w:t>
      </w:r>
    </w:p>
    <w:p w14:paraId="5CE042A1" w14:textId="77777777" w:rsidR="00665C5F" w:rsidRDefault="00175495">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Cs/>
          <w:szCs w:val="24"/>
        </w:rPr>
        <w:t xml:space="preserve">Α. </w:t>
      </w:r>
      <w:r>
        <w:rPr>
          <w:rFonts w:eastAsia="Times New Roman" w:cs="Times New Roman"/>
          <w:bCs/>
          <w:szCs w:val="24"/>
        </w:rPr>
        <w:t>ΕΠΙΚΑΙΡΕΣ ΕΡΩΤΗΣΕΙΣ</w:t>
      </w:r>
      <w:r>
        <w:rPr>
          <w:rFonts w:eastAsia="Times New Roman" w:cs="Times New Roman"/>
          <w:bCs/>
          <w:szCs w:val="24"/>
        </w:rPr>
        <w:t xml:space="preserve"> Πρώτου </w:t>
      </w:r>
      <w:r>
        <w:rPr>
          <w:rFonts w:eastAsia="Times New Roman" w:cs="Times New Roman"/>
          <w:bCs/>
          <w:szCs w:val="24"/>
        </w:rPr>
        <w:t>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5CE042A2" w14:textId="77777777" w:rsidR="00665C5F" w:rsidRDefault="00175495">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1. Η με αριθμό 600/1-3-2016 επίκαιρη ερώτηση της Βουλευτού Λάρισας του Συνασπισμού Ριζοσπαστικής Αριστεράς </w:t>
      </w:r>
      <w:r>
        <w:rPr>
          <w:rFonts w:eastAsia="Times New Roman" w:cs="Times New Roman"/>
          <w:szCs w:val="24"/>
        </w:rPr>
        <w:lastRenderedPageBreak/>
        <w:t xml:space="preserve">κ. </w:t>
      </w:r>
      <w:r>
        <w:rPr>
          <w:rFonts w:eastAsia="Times New Roman" w:cs="Times New Roman"/>
          <w:bCs/>
          <w:szCs w:val="24"/>
        </w:rPr>
        <w:t>Άννας Βαγενά</w:t>
      </w:r>
      <w:r>
        <w:rPr>
          <w:rFonts w:eastAsia="Times New Roman" w:cs="Times New Roman"/>
          <w:szCs w:val="24"/>
        </w:rPr>
        <w:t xml:space="preserve"> προς τον Υπουργό </w:t>
      </w:r>
      <w:r>
        <w:rPr>
          <w:rFonts w:eastAsia="Times New Roman" w:cs="Times New Roman"/>
          <w:bCs/>
          <w:szCs w:val="24"/>
        </w:rPr>
        <w:t>Πολιτισμού και Αθλητισμού,</w:t>
      </w:r>
      <w:r>
        <w:rPr>
          <w:rFonts w:eastAsia="Times New Roman" w:cs="Times New Roman"/>
          <w:szCs w:val="24"/>
        </w:rPr>
        <w:t xml:space="preserve"> σχετικά με τον τερματισμό</w:t>
      </w:r>
      <w:r>
        <w:rPr>
          <w:rFonts w:eastAsia="Times New Roman" w:cs="Times New Roman"/>
          <w:szCs w:val="24"/>
        </w:rPr>
        <w:t xml:space="preserve"> λειτουργίας του ΔΗΠΕΘΕ Β. Αιγαίου και την ανάσχεση της πολιτιστικής δραστηριότητας σε μια ευαίσθητη περιοχή της Ελλάδας.</w:t>
      </w:r>
    </w:p>
    <w:p w14:paraId="5CE042A3" w14:textId="77777777" w:rsidR="00665C5F" w:rsidRDefault="00175495">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2. Η με αριθμό 594/29-2-2016 επίκαιρη ερώτηση της Βουλευτού Σερρών της Νέας Δημοκρατίας κ. </w:t>
      </w:r>
      <w:r>
        <w:rPr>
          <w:rFonts w:eastAsia="Times New Roman" w:cs="Times New Roman"/>
          <w:bCs/>
          <w:szCs w:val="24"/>
        </w:rPr>
        <w:t>Φωτεινής Αραμπατζή</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Cs/>
          <w:szCs w:val="24"/>
        </w:rPr>
        <w:t xml:space="preserve"> </w:t>
      </w:r>
      <w:r>
        <w:rPr>
          <w:rFonts w:eastAsia="Times New Roman" w:cs="Times New Roman"/>
          <w:szCs w:val="24"/>
        </w:rPr>
        <w:t xml:space="preserve">σχετικά με το σχέδιο συγχώνευσης–κατάργησης μονάδων της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φ</w:t>
      </w:r>
      <w:r>
        <w:rPr>
          <w:rFonts w:eastAsia="Times New Roman" w:cs="Times New Roman"/>
          <w:szCs w:val="24"/>
        </w:rPr>
        <w:t xml:space="preserve">ροντίδας </w:t>
      </w:r>
      <w:r>
        <w:rPr>
          <w:rFonts w:eastAsia="Times New Roman" w:cs="Times New Roman"/>
          <w:szCs w:val="24"/>
        </w:rPr>
        <w:t>υ</w:t>
      </w:r>
      <w:r>
        <w:rPr>
          <w:rFonts w:eastAsia="Times New Roman" w:cs="Times New Roman"/>
          <w:szCs w:val="24"/>
        </w:rPr>
        <w:t>γείας.</w:t>
      </w:r>
    </w:p>
    <w:p w14:paraId="5CE042A4" w14:textId="77777777" w:rsidR="00665C5F" w:rsidRDefault="00175495">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3. Η με αριθμό 598/29-2-2016 επίκαιρη ερώτηση του Βουλευτή Β΄ Πειραι</w:t>
      </w:r>
      <w:r>
        <w:rPr>
          <w:rFonts w:eastAsia="Times New Roman" w:cs="Times New Roman"/>
          <w:szCs w:val="24"/>
        </w:rPr>
        <w:t>ώς</w:t>
      </w:r>
      <w:r>
        <w:rPr>
          <w:rFonts w:eastAsia="Times New Roman" w:cs="Times New Roman"/>
          <w:szCs w:val="24"/>
        </w:rPr>
        <w:t xml:space="preserve"> του Λαϊκού Συνδέσμου–Χρυσή Αυγή κ. </w:t>
      </w:r>
      <w:r>
        <w:rPr>
          <w:rFonts w:eastAsia="Times New Roman" w:cs="Times New Roman"/>
          <w:bCs/>
          <w:szCs w:val="24"/>
        </w:rPr>
        <w:t>Ιω</w:t>
      </w:r>
      <w:r>
        <w:rPr>
          <w:rFonts w:eastAsia="Times New Roman" w:cs="Times New Roman"/>
          <w:bCs/>
          <w:szCs w:val="24"/>
        </w:rPr>
        <w:lastRenderedPageBreak/>
        <w:t>άννη Λαγού</w:t>
      </w:r>
      <w:r>
        <w:rPr>
          <w:rFonts w:eastAsia="Times New Roman" w:cs="Times New Roman"/>
          <w:szCs w:val="24"/>
        </w:rPr>
        <w:t xml:space="preserve"> προς τον Υπουργό </w:t>
      </w:r>
      <w:r>
        <w:rPr>
          <w:rFonts w:eastAsia="Times New Roman" w:cs="Times New Roman"/>
          <w:bCs/>
          <w:szCs w:val="24"/>
        </w:rPr>
        <w:t xml:space="preserve">Εσωτερικών και Διοικητικής </w:t>
      </w:r>
      <w:r>
        <w:rPr>
          <w:rFonts w:eastAsia="Times New Roman" w:cs="Times New Roman"/>
          <w:bCs/>
          <w:szCs w:val="24"/>
        </w:rPr>
        <w:t>Ανασυγκρότησης,</w:t>
      </w:r>
      <w:r>
        <w:rPr>
          <w:rFonts w:eastAsia="Times New Roman" w:cs="Times New Roman"/>
          <w:szCs w:val="24"/>
        </w:rPr>
        <w:t xml:space="preserve"> σχετικά με την «καλλιέργεια κλίματος έντασης και τις μεθοδεύσεις του τουρκικού προξενείου στη Θράκη».</w:t>
      </w:r>
    </w:p>
    <w:p w14:paraId="5CE042A5" w14:textId="77777777" w:rsidR="00665C5F" w:rsidRDefault="00175495">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4. Η με αριθμό 602/1-3-2016 επίκαιρη ερώτηση του ΣΤ΄ Αντιπροέδρου της Βουλής και Βουλευτή Δωδεκανήσου της Δημοκρατικής Συμπαράταξης ΠΑΣΟΚ–</w:t>
      </w:r>
      <w:r>
        <w:rPr>
          <w:rFonts w:eastAsia="Times New Roman" w:cs="Times New Roman"/>
          <w:szCs w:val="24"/>
        </w:rPr>
        <w:t xml:space="preserve">ΔΗΜΑΡ κ. </w:t>
      </w:r>
      <w:r>
        <w:rPr>
          <w:rFonts w:eastAsia="Times New Roman" w:cs="Times New Roman"/>
          <w:bCs/>
          <w:szCs w:val="24"/>
        </w:rPr>
        <w:t>Δημητρίου Κρεμαστινού</w:t>
      </w:r>
      <w:r>
        <w:rPr>
          <w:rFonts w:eastAsia="Times New Roman" w:cs="Times New Roman"/>
          <w:szCs w:val="24"/>
        </w:rPr>
        <w:t xml:space="preserve"> προς τον Υπουργό </w:t>
      </w:r>
      <w:r>
        <w:rPr>
          <w:rFonts w:eastAsia="Times New Roman" w:cs="Times New Roman"/>
          <w:bCs/>
          <w:szCs w:val="24"/>
        </w:rPr>
        <w:t>Εθνικής Άμυνας,</w:t>
      </w:r>
      <w:r>
        <w:rPr>
          <w:rFonts w:eastAsia="Times New Roman" w:cs="Times New Roman"/>
          <w:szCs w:val="24"/>
        </w:rPr>
        <w:t xml:space="preserve"> σχετικά με την αθρόα αποβίβαση προσφύγων–μη νόμιμων μεταναστών στο Καστελόριζο.</w:t>
      </w:r>
    </w:p>
    <w:p w14:paraId="5CE042A6" w14:textId="77777777" w:rsidR="00665C5F" w:rsidRDefault="00175495">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5. Η με αριθμό 608/1-3-2016 επίκαιρη ερώτηση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lastRenderedPageBreak/>
        <w:t>Εμμαν</w:t>
      </w:r>
      <w:r>
        <w:rPr>
          <w:rFonts w:eastAsia="Times New Roman" w:cs="Times New Roman"/>
          <w:bCs/>
          <w:szCs w:val="24"/>
        </w:rPr>
        <w:t>ουήλ Συντυχάκη</w:t>
      </w:r>
      <w:r>
        <w:rPr>
          <w:rFonts w:eastAsia="Times New Roman" w:cs="Times New Roman"/>
          <w:szCs w:val="24"/>
        </w:rPr>
        <w:t xml:space="preserve"> προς τον Υπουργό </w:t>
      </w:r>
      <w:r>
        <w:rPr>
          <w:rFonts w:eastAsia="Times New Roman" w:cs="Times New Roman"/>
          <w:bCs/>
          <w:szCs w:val="24"/>
        </w:rPr>
        <w:t xml:space="preserve">Υποδομών, Μεταφορών και Δικτύων, </w:t>
      </w:r>
      <w:r>
        <w:rPr>
          <w:rFonts w:eastAsia="Times New Roman" w:cs="Times New Roman"/>
          <w:szCs w:val="24"/>
        </w:rPr>
        <w:t>σχετικά με τη χορήγηση αποζημίωσης στους υπαλλήλους που μετέχουν στην οργάνωση, υποστήριξη και διεξαγωγή των δοκιμασιών προσόντων και συμπεριφοράς των υποψηφίων οδηγών.</w:t>
      </w:r>
    </w:p>
    <w:p w14:paraId="5CE042A7" w14:textId="77777777" w:rsidR="00665C5F" w:rsidRDefault="00175495">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6. Η με αριθμό 603/1-3</w:t>
      </w:r>
      <w:r>
        <w:rPr>
          <w:rFonts w:eastAsia="Times New Roman" w:cs="Times New Roman"/>
          <w:szCs w:val="24"/>
        </w:rPr>
        <w:t xml:space="preserve">-2016 επίκαιρη ερώτηση του Βουλευτή Β΄ Αθηνών των Ανεξαρτήτων Ελλήνων κ. </w:t>
      </w:r>
      <w:r>
        <w:rPr>
          <w:rFonts w:eastAsia="Times New Roman" w:cs="Times New Roman"/>
          <w:bCs/>
          <w:szCs w:val="24"/>
        </w:rPr>
        <w:t>Αθανασίου Παπαχριστόπουλου</w:t>
      </w:r>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τις καθυστερήσεις στην έκδοση των συντάξεων του ΙΚΑ.</w:t>
      </w:r>
    </w:p>
    <w:p w14:paraId="5CE042A8" w14:textId="77777777" w:rsidR="00665C5F" w:rsidRDefault="00175495">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Cs/>
          <w:szCs w:val="24"/>
        </w:rPr>
        <w:t xml:space="preserve">Β. </w:t>
      </w:r>
      <w:r>
        <w:rPr>
          <w:rFonts w:eastAsia="Times New Roman" w:cs="Times New Roman"/>
          <w:bCs/>
          <w:szCs w:val="24"/>
        </w:rPr>
        <w:t xml:space="preserve">ΕΠΙΚΑΙΡΕΣ </w:t>
      </w:r>
      <w:r>
        <w:rPr>
          <w:rFonts w:eastAsia="Times New Roman" w:cs="Times New Roman"/>
          <w:bCs/>
          <w:szCs w:val="24"/>
        </w:rPr>
        <w:t>ΕΡΩΤΗΣΕΙΣ</w:t>
      </w:r>
      <w:r>
        <w:rPr>
          <w:rFonts w:eastAsia="Times New Roman" w:cs="Times New Roman"/>
          <w:bCs/>
          <w:szCs w:val="24"/>
        </w:rPr>
        <w:t xml:space="preserve"> Δεύτερου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του</w:t>
      </w:r>
      <w:r>
        <w:rPr>
          <w:rFonts w:eastAsia="Times New Roman" w:cs="Times New Roman"/>
          <w:bCs/>
          <w:szCs w:val="24"/>
        </w:rPr>
        <w:t xml:space="preserve"> Καν</w:t>
      </w:r>
      <w:r>
        <w:rPr>
          <w:rFonts w:eastAsia="Times New Roman" w:cs="Times New Roman"/>
          <w:bCs/>
          <w:szCs w:val="24"/>
        </w:rPr>
        <w:t>ονισμού της</w:t>
      </w:r>
      <w:r>
        <w:rPr>
          <w:rFonts w:eastAsia="Times New Roman" w:cs="Times New Roman"/>
          <w:bCs/>
          <w:szCs w:val="24"/>
        </w:rPr>
        <w:t xml:space="preserve"> Βουλής)</w:t>
      </w:r>
    </w:p>
    <w:p w14:paraId="5CE042A9" w14:textId="77777777" w:rsidR="00665C5F" w:rsidRDefault="00175495">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lastRenderedPageBreak/>
        <w:t xml:space="preserve">1. Η με αριθμό 595/29-2-2016 επίκαιρη ερώτηση του Βουλευτή Μαγνησίας της Νέας Δημοκρατίας κ. </w:t>
      </w:r>
      <w:r>
        <w:rPr>
          <w:rFonts w:eastAsia="Times New Roman" w:cs="Times New Roman"/>
          <w:bCs/>
          <w:szCs w:val="24"/>
        </w:rPr>
        <w:t>Χρήστου Μπουκώρου</w:t>
      </w:r>
      <w:r>
        <w:rPr>
          <w:rFonts w:eastAsia="Times New Roman" w:cs="Times New Roman"/>
          <w:szCs w:val="24"/>
        </w:rPr>
        <w:t xml:space="preserve"> προς τον Υπουργό </w:t>
      </w:r>
      <w:r>
        <w:rPr>
          <w:rFonts w:eastAsia="Times New Roman" w:cs="Times New Roman"/>
          <w:bCs/>
          <w:szCs w:val="24"/>
        </w:rPr>
        <w:t xml:space="preserve">Εσωτερικών και Διοικητικής Ανασυγκρότησης, </w:t>
      </w:r>
      <w:r>
        <w:rPr>
          <w:rFonts w:eastAsia="Times New Roman" w:cs="Times New Roman"/>
          <w:szCs w:val="24"/>
        </w:rPr>
        <w:t>σχ</w:t>
      </w:r>
      <w:r>
        <w:rPr>
          <w:rFonts w:eastAsia="Times New Roman" w:cs="Times New Roman"/>
          <w:szCs w:val="24"/>
        </w:rPr>
        <w:t>ετικά με τη μίσθωση ελικοπτέρων δασοπυρόσβεσης.</w:t>
      </w:r>
    </w:p>
    <w:p w14:paraId="5CE042AA" w14:textId="77777777" w:rsidR="00665C5F" w:rsidRDefault="00175495">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2. Η με αριθμό 599/1-3-2016 επίκαιρη ερώτηση της Βουλευτού Αττικής της Δημοκρατικής Συμπαράταξης ΠΑΣΟΚ–ΔΗΜΑΡ κ. </w:t>
      </w:r>
      <w:r>
        <w:rPr>
          <w:rFonts w:eastAsia="Times New Roman" w:cs="Times New Roman"/>
          <w:bCs/>
          <w:szCs w:val="24"/>
        </w:rPr>
        <w:t>Παρασκευής Χριστοφιλοπούλου</w:t>
      </w:r>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w:t>
      </w:r>
      <w:r>
        <w:rPr>
          <w:rFonts w:eastAsia="Times New Roman" w:cs="Times New Roman"/>
          <w:bCs/>
          <w:szCs w:val="24"/>
        </w:rPr>
        <w:t>εγγύης,</w:t>
      </w:r>
      <w:r>
        <w:rPr>
          <w:rFonts w:eastAsia="Times New Roman" w:cs="Times New Roman"/>
          <w:szCs w:val="24"/>
        </w:rPr>
        <w:t xml:space="preserve"> σχετικά με τις απολύσεις στα Ελληνικά Αμυντικά Συστήματα (ΕΑΣ).</w:t>
      </w:r>
    </w:p>
    <w:p w14:paraId="5CE042AB" w14:textId="77777777" w:rsidR="00665C5F" w:rsidRDefault="00175495">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lastRenderedPageBreak/>
        <w:t>3. Η με αριθμό 609/1-3-2016 επίκαιρη ερώτηση του Βουλευτή Α΄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Ιωάννη Δελή</w:t>
      </w:r>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w:t>
      </w:r>
      <w:r>
        <w:rPr>
          <w:rFonts w:eastAsia="Times New Roman" w:cs="Times New Roman"/>
          <w:bCs/>
          <w:szCs w:val="24"/>
        </w:rPr>
        <w:t>κής Αλληλεγγύης,</w:t>
      </w:r>
      <w:r>
        <w:rPr>
          <w:rFonts w:eastAsia="Times New Roman" w:cs="Times New Roman"/>
          <w:szCs w:val="24"/>
        </w:rPr>
        <w:t xml:space="preserve"> σχετικά με την απόλυση συνδικαλίστριας, εργαζόμενης της αλυσίδας καταστημάτων–επιχείρησης καφέ, «MIKEL COFFEE COMPANY» στη Δράμα.</w:t>
      </w:r>
    </w:p>
    <w:p w14:paraId="5CE042AC" w14:textId="77777777" w:rsidR="00665C5F" w:rsidRDefault="00175495">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4. Η με αριθμό 604/1-3-2016 επίκαιρη ερώτηση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 Κα</w:t>
      </w:r>
      <w:r>
        <w:rPr>
          <w:rFonts w:eastAsia="Times New Roman" w:cs="Times New Roman"/>
          <w:bCs/>
          <w:szCs w:val="24"/>
        </w:rPr>
        <w:t>μμένου</w:t>
      </w:r>
      <w:r>
        <w:rPr>
          <w:rFonts w:eastAsia="Times New Roman" w:cs="Times New Roman"/>
          <w:szCs w:val="24"/>
        </w:rPr>
        <w:t xml:space="preserve"> προς τον Υπουργό </w:t>
      </w:r>
      <w:r>
        <w:rPr>
          <w:rFonts w:eastAsia="Times New Roman" w:cs="Times New Roman"/>
          <w:bCs/>
          <w:szCs w:val="24"/>
        </w:rPr>
        <w:t xml:space="preserve">Οικονομικών, </w:t>
      </w:r>
      <w:r>
        <w:rPr>
          <w:rFonts w:eastAsia="Times New Roman" w:cs="Times New Roman"/>
          <w:szCs w:val="24"/>
        </w:rPr>
        <w:t>σχετικά με την παράταση ή μη του μέτρου της απόσυρσης των αυτοκινήτων.</w:t>
      </w:r>
    </w:p>
    <w:p w14:paraId="5CE042AD" w14:textId="77777777" w:rsidR="00665C5F" w:rsidRDefault="00175495">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lastRenderedPageBreak/>
        <w:t xml:space="preserve">5. Η με αριθμό 601/1-3-2016 επίκαιρη ερώτηση 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 xml:space="preserve">Οικονομικών, </w:t>
      </w:r>
      <w:r>
        <w:rPr>
          <w:rFonts w:eastAsia="Times New Roman" w:cs="Times New Roman"/>
          <w:szCs w:val="24"/>
        </w:rPr>
        <w:t xml:space="preserve">σχετικά με το δημοσίευμα του περιοδικού «Επίκαιρα» με θέμα τη συμμετοχή Παπασταύρου στο Διοικητικό Συμβούλιο της νομίμου εταιρείας </w:t>
      </w:r>
      <w:r>
        <w:rPr>
          <w:rFonts w:eastAsia="Times New Roman" w:cs="Times New Roman"/>
          <w:szCs w:val="24"/>
        </w:rPr>
        <w:t>«</w:t>
      </w:r>
      <w:r>
        <w:rPr>
          <w:rFonts w:eastAsia="Times New Roman" w:cs="Times New Roman"/>
          <w:szCs w:val="24"/>
        </w:rPr>
        <w:t>MG Capital Advisors Α.Ε.</w:t>
      </w:r>
      <w:r>
        <w:rPr>
          <w:rFonts w:eastAsia="Times New Roman" w:cs="Times New Roman"/>
          <w:szCs w:val="24"/>
        </w:rPr>
        <w:t>»</w:t>
      </w:r>
      <w:r>
        <w:rPr>
          <w:rFonts w:eastAsia="Times New Roman" w:cs="Times New Roman"/>
          <w:szCs w:val="24"/>
        </w:rPr>
        <w:t xml:space="preserve"> της κ. Μαρέβα Γκραμπόφσκι-Μητσοτάκη.</w:t>
      </w:r>
    </w:p>
    <w:p w14:paraId="5CE042AE" w14:textId="77777777" w:rsidR="00665C5F" w:rsidRDefault="00175495">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6. Η με αριθμό 576/23-2-2016 επίκαιρη ερώτηση της Βουλευτού Κ</w:t>
      </w:r>
      <w:r>
        <w:rPr>
          <w:rFonts w:eastAsia="Times New Roman" w:cs="Times New Roman"/>
          <w:szCs w:val="24"/>
        </w:rPr>
        <w:t xml:space="preserve">έρκυρας του Συνασπισμού Ριζοσπαστικής Αριστεράς κ. </w:t>
      </w:r>
      <w:r>
        <w:rPr>
          <w:rFonts w:eastAsia="Times New Roman" w:cs="Times New Roman"/>
          <w:bCs/>
          <w:szCs w:val="24"/>
        </w:rPr>
        <w:t>Φωτεινής Βάκη</w:t>
      </w:r>
      <w:r>
        <w:rPr>
          <w:rFonts w:eastAsia="Times New Roman" w:cs="Times New Roman"/>
          <w:szCs w:val="24"/>
        </w:rPr>
        <w:t xml:space="preserve"> προς τον Υπουργό </w:t>
      </w:r>
      <w:r>
        <w:rPr>
          <w:rFonts w:eastAsia="Times New Roman" w:cs="Times New Roman"/>
          <w:bCs/>
          <w:szCs w:val="24"/>
        </w:rPr>
        <w:t xml:space="preserve">Υγείας, </w:t>
      </w:r>
      <w:r>
        <w:rPr>
          <w:rFonts w:eastAsia="Times New Roman" w:cs="Times New Roman"/>
          <w:szCs w:val="24"/>
        </w:rPr>
        <w:t>σχετικά με την υποστελέχωση του Γενικού Νοσοκομείου Κέρκυρας.</w:t>
      </w:r>
    </w:p>
    <w:p w14:paraId="5CE042AF" w14:textId="77777777" w:rsidR="00665C5F" w:rsidRDefault="00175495">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lastRenderedPageBreak/>
        <w:t xml:space="preserve">7. Η με αριθμό 565/22-2-2016 επίκαιρη ερώτηση του Βουλευτή Αιτωλοακαρνανίας της Νέας Δημοκρατίας κ. </w:t>
      </w:r>
      <w:r>
        <w:rPr>
          <w:rFonts w:eastAsia="Times New Roman" w:cs="Times New Roman"/>
          <w:bCs/>
          <w:szCs w:val="24"/>
        </w:rPr>
        <w:t>Κωνσ</w:t>
      </w:r>
      <w:r>
        <w:rPr>
          <w:rFonts w:eastAsia="Times New Roman" w:cs="Times New Roman"/>
          <w:bCs/>
          <w:szCs w:val="24"/>
        </w:rPr>
        <w:t>ταντίνου Καραγκούνη</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bCs/>
          <w:szCs w:val="24"/>
        </w:rPr>
        <w:t>,</w:t>
      </w:r>
      <w:r>
        <w:rPr>
          <w:rFonts w:eastAsia="Times New Roman" w:cs="Times New Roman"/>
          <w:bCs/>
          <w:szCs w:val="24"/>
        </w:rPr>
        <w:t xml:space="preserve"> </w:t>
      </w:r>
      <w:r>
        <w:rPr>
          <w:rFonts w:eastAsia="Times New Roman" w:cs="Times New Roman"/>
          <w:szCs w:val="24"/>
        </w:rPr>
        <w:t xml:space="preserve">σχετικά με τη συνέχιση της λειτουργίας των </w:t>
      </w:r>
      <w:r>
        <w:rPr>
          <w:rFonts w:eastAsia="Times New Roman" w:cs="Times New Roman"/>
          <w:szCs w:val="24"/>
        </w:rPr>
        <w:t>π</w:t>
      </w:r>
      <w:r>
        <w:rPr>
          <w:rFonts w:eastAsia="Times New Roman" w:cs="Times New Roman"/>
          <w:szCs w:val="24"/>
        </w:rPr>
        <w:t xml:space="preserve">ανεπιστημιακών </w:t>
      </w:r>
      <w:r>
        <w:rPr>
          <w:rFonts w:eastAsia="Times New Roman" w:cs="Times New Roman"/>
          <w:szCs w:val="24"/>
        </w:rPr>
        <w:t>τ</w:t>
      </w:r>
      <w:r>
        <w:rPr>
          <w:rFonts w:eastAsia="Times New Roman" w:cs="Times New Roman"/>
          <w:szCs w:val="24"/>
        </w:rPr>
        <w:t>μημάτων στο Αγρίνιο.</w:t>
      </w:r>
    </w:p>
    <w:p w14:paraId="5CE042B0" w14:textId="77777777" w:rsidR="00665C5F" w:rsidRDefault="00175495">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8. Η με αριθμό 569/22-2-2016 επίκαιρη ερώτηση του Βουλευτή Ηρακλείου της Δημοκρατικής Συμπαράταξης ΠΑΣ</w:t>
      </w:r>
      <w:r>
        <w:rPr>
          <w:rFonts w:eastAsia="Times New Roman" w:cs="Times New Roman"/>
          <w:szCs w:val="24"/>
        </w:rPr>
        <w:t xml:space="preserve">ΟΚ–ΔΗΜΑΡ κ. </w:t>
      </w:r>
      <w:r>
        <w:rPr>
          <w:rFonts w:eastAsia="Times New Roman" w:cs="Times New Roman"/>
          <w:bCs/>
          <w:szCs w:val="24"/>
        </w:rPr>
        <w:t>Βασιλείου Κεγκέρογλου</w:t>
      </w:r>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τη συμβολή του Υπουργείου στη βελτίωση του τραπεζικού προϊόντος, με την επωνυμία «Κάρτα Αγρότη».</w:t>
      </w:r>
    </w:p>
    <w:p w14:paraId="5CE042B1" w14:textId="77777777" w:rsidR="00665C5F" w:rsidRDefault="00175495">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lastRenderedPageBreak/>
        <w:t>9. Η με αριθμό 564/22-2-2016 επίκαιρη ερώτηση του Βουλευτή Φθιώ</w:t>
      </w:r>
      <w:r>
        <w:rPr>
          <w:rFonts w:eastAsia="Times New Roman" w:cs="Times New Roman"/>
          <w:szCs w:val="24"/>
        </w:rPr>
        <w:t xml:space="preserve">τιδας της Νέας Δημοκρατίας κ. </w:t>
      </w:r>
      <w:r>
        <w:rPr>
          <w:rFonts w:eastAsia="Times New Roman" w:cs="Times New Roman"/>
          <w:bCs/>
          <w:szCs w:val="24"/>
        </w:rPr>
        <w:t>Χρήστου Σταϊκούρα</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την αποτίμηση των νέων δημοσιονομικών μέτρων για την περίοδο 2015-2016.</w:t>
      </w:r>
    </w:p>
    <w:p w14:paraId="5CE042B2" w14:textId="77777777" w:rsidR="00665C5F" w:rsidRDefault="00175495">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10. Η με αριθμό 568/22-2-2016 επίκαιρη ερώτηση του Βουλευτή Ηλείας της Δημοκρατικής Συμπαράταξη</w:t>
      </w:r>
      <w:r>
        <w:rPr>
          <w:rFonts w:eastAsia="Times New Roman" w:cs="Times New Roman"/>
          <w:szCs w:val="24"/>
        </w:rPr>
        <w:t xml:space="preserve">ς ΠΑΣΟΚ–ΔΗΜΑΡ. κ. </w:t>
      </w:r>
      <w:r>
        <w:rPr>
          <w:rFonts w:eastAsia="Times New Roman" w:cs="Times New Roman"/>
          <w:bCs/>
          <w:szCs w:val="24"/>
        </w:rPr>
        <w:t>Ιωάννη Κουτσούκου</w:t>
      </w:r>
      <w:r>
        <w:rPr>
          <w:rFonts w:eastAsia="Times New Roman" w:cs="Times New Roman"/>
          <w:szCs w:val="24"/>
        </w:rPr>
        <w:t xml:space="preserve"> προς τον Υπουργό </w:t>
      </w:r>
      <w:r>
        <w:rPr>
          <w:rFonts w:eastAsia="Times New Roman" w:cs="Times New Roman"/>
          <w:bCs/>
          <w:szCs w:val="24"/>
        </w:rPr>
        <w:t xml:space="preserve">Αγροτικής Ανάπτυξης και Τροφίμων, </w:t>
      </w:r>
      <w:r>
        <w:rPr>
          <w:rFonts w:eastAsia="Times New Roman" w:cs="Times New Roman"/>
          <w:szCs w:val="24"/>
        </w:rPr>
        <w:t>σχετικά με την καταβολή των οφειλόμενων αποζημιώσεων και ενισχύσεων στους αγρότες της Ηλείας για τις ζημιές στην αγροτική παραγωγή του Α΄ εξαμήνου του 2015.</w:t>
      </w:r>
    </w:p>
    <w:p w14:paraId="5CE042B3" w14:textId="77777777" w:rsidR="00665C5F" w:rsidRDefault="00175495">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lastRenderedPageBreak/>
        <w:t>11. Η με αρι</w:t>
      </w:r>
      <w:r>
        <w:rPr>
          <w:rFonts w:eastAsia="Times New Roman" w:cs="Times New Roman"/>
          <w:szCs w:val="24"/>
        </w:rPr>
        <w:t>θμό 578/23-2-2016 επίκαιρη ερώτηση του Βουλευτή Β΄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Σάκη Βαρδαλή</w:t>
      </w:r>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σχετικά με την απόλυση εργαζόμενου στο εργοστάσιο της «Κ.Ε. ΚΑΛΑ</w:t>
      </w:r>
      <w:r>
        <w:rPr>
          <w:rFonts w:eastAsia="Times New Roman" w:cs="Times New Roman"/>
          <w:szCs w:val="24"/>
        </w:rPr>
        <w:t>ΜΑΡΑΚΗΣ–ΚΑΛΑΣ Α.Ε.-ΑΝΩΝΥΜΗ ΒΙΟΜΗΧΑΝΙΚΗ ΚΑΙ ΕΜΠΟΡΙΚΗ ΕΤΑΙΡΕΙΑ ΑΛΑΤΟΣ» στη Βιομηχανική Περιοχή της Σίνδου, στην Περιφερειακή Ενότητα Θεσσαλονίκης.</w:t>
      </w:r>
    </w:p>
    <w:p w14:paraId="5CE042B4" w14:textId="77777777" w:rsidR="00665C5F" w:rsidRDefault="00175495">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12. Η με αριθμό 573/23-2-2016 επίκαιρη ερώτηση του Βουλευτή Λάρισας των Ανεξαρτήτων Ελλήνων κ. </w:t>
      </w:r>
      <w:r>
        <w:rPr>
          <w:rFonts w:eastAsia="Times New Roman" w:cs="Times New Roman"/>
          <w:bCs/>
          <w:szCs w:val="24"/>
        </w:rPr>
        <w:t>Βασιλείου Κόκκαλ</w:t>
      </w:r>
      <w:r>
        <w:rPr>
          <w:rFonts w:eastAsia="Times New Roman" w:cs="Times New Roman"/>
          <w:bCs/>
          <w:szCs w:val="24"/>
        </w:rPr>
        <w:t>η</w:t>
      </w:r>
      <w:r>
        <w:rPr>
          <w:rFonts w:eastAsia="Times New Roman" w:cs="Times New Roman"/>
          <w:szCs w:val="24"/>
        </w:rPr>
        <w:t xml:space="preserve"> προς τον Υπουργό</w:t>
      </w:r>
      <w:r>
        <w:rPr>
          <w:rFonts w:eastAsia="Times New Roman" w:cs="Times New Roman"/>
          <w:bCs/>
          <w:szCs w:val="24"/>
        </w:rPr>
        <w:t xml:space="preserve"> Περιβάλλοντος και Ενέργειας,</w:t>
      </w:r>
      <w:r>
        <w:rPr>
          <w:rFonts w:eastAsia="Times New Roman" w:cs="Times New Roman"/>
          <w:szCs w:val="24"/>
        </w:rPr>
        <w:t xml:space="preserve"> σχετικά με την ανάγκη πληρέστερης ενημέρωσης στους πελάτες της </w:t>
      </w:r>
      <w:r>
        <w:rPr>
          <w:rFonts w:eastAsia="Times New Roman" w:cs="Times New Roman"/>
          <w:szCs w:val="24"/>
        </w:rPr>
        <w:lastRenderedPageBreak/>
        <w:t>ΔΕΗ για τις δυνατότητες και την προστασία που παρέχεται στις ευαίσθητες κοινωνικές ομάδες.</w:t>
      </w:r>
    </w:p>
    <w:p w14:paraId="5CE042B5" w14:textId="77777777" w:rsidR="00665C5F" w:rsidRDefault="00175495">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13. Η με αριθμό 571/22-2-2016 επίκαιρη ερώτηση του Βου</w:t>
      </w:r>
      <w:r>
        <w:rPr>
          <w:rFonts w:eastAsia="Times New Roman" w:cs="Times New Roman"/>
          <w:szCs w:val="24"/>
        </w:rPr>
        <w:t xml:space="preserve">λευτή Α΄ Θεσσαλονίκης της Ένωσης Κεντρώων κ. </w:t>
      </w:r>
      <w:r>
        <w:rPr>
          <w:rFonts w:eastAsia="Times New Roman" w:cs="Times New Roman"/>
          <w:bCs/>
          <w:szCs w:val="24"/>
        </w:rPr>
        <w:t>Ιωάννη Σαρίδη</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την ανάγκη ολοκλήρωσης του διαγωνισμού που ξεκίνησε από το 2007 για την προμήθεια νέων ασθενοφόρων του ΕΚΑΒ.</w:t>
      </w:r>
    </w:p>
    <w:p w14:paraId="5CE042B6" w14:textId="77777777" w:rsidR="00665C5F" w:rsidRDefault="00175495">
      <w:pPr>
        <w:spacing w:before="100" w:beforeAutospacing="1" w:after="100" w:afterAutospacing="1" w:line="600" w:lineRule="auto"/>
        <w:ind w:firstLine="720"/>
        <w:contextualSpacing/>
        <w:jc w:val="both"/>
        <w:rPr>
          <w:rFonts w:eastAsia="Times New Roman" w:cs="Times New Roman"/>
          <w:bCs/>
          <w:szCs w:val="24"/>
        </w:rPr>
      </w:pPr>
      <w:r>
        <w:rPr>
          <w:rFonts w:eastAsia="Times New Roman" w:cs="Times New Roman"/>
          <w:bCs/>
          <w:szCs w:val="24"/>
        </w:rPr>
        <w:t>Οι επίκαιρες ερωτήσεις</w:t>
      </w:r>
      <w:r>
        <w:rPr>
          <w:rFonts w:eastAsia="Times New Roman" w:cs="Times New Roman"/>
          <w:bCs/>
          <w:szCs w:val="24"/>
        </w:rPr>
        <w:t>,</w:t>
      </w:r>
      <w:r>
        <w:rPr>
          <w:rFonts w:eastAsia="Times New Roman" w:cs="Times New Roman"/>
          <w:bCs/>
          <w:szCs w:val="24"/>
        </w:rPr>
        <w:t xml:space="preserve"> που θα απαντηθούν από τον ίδ</w:t>
      </w:r>
      <w:r>
        <w:rPr>
          <w:rFonts w:eastAsia="Times New Roman" w:cs="Times New Roman"/>
          <w:bCs/>
          <w:szCs w:val="24"/>
        </w:rPr>
        <w:t>ιο Υπουργό ή Υφυπουργό</w:t>
      </w:r>
      <w:r>
        <w:rPr>
          <w:rFonts w:eastAsia="Times New Roman" w:cs="Times New Roman"/>
          <w:bCs/>
          <w:szCs w:val="24"/>
        </w:rPr>
        <w:t>,</w:t>
      </w:r>
      <w:r>
        <w:rPr>
          <w:rFonts w:eastAsia="Times New Roman" w:cs="Times New Roman"/>
          <w:bCs/>
          <w:szCs w:val="24"/>
        </w:rPr>
        <w:t xml:space="preserve"> θα συζητηθούν η μία μετά την άλλη.</w:t>
      </w:r>
      <w:r>
        <w:rPr>
          <w:rFonts w:eastAsia="Times New Roman" w:cs="Times New Roman"/>
          <w:bCs/>
          <w:szCs w:val="24"/>
        </w:rPr>
        <w:t xml:space="preserve"> </w:t>
      </w:r>
    </w:p>
    <w:p w14:paraId="5CE042B7" w14:textId="77777777" w:rsidR="00665C5F" w:rsidRDefault="00665C5F">
      <w:pPr>
        <w:spacing w:before="100" w:beforeAutospacing="1" w:after="100" w:afterAutospacing="1" w:line="600" w:lineRule="auto"/>
        <w:ind w:firstLine="720"/>
        <w:contextualSpacing/>
        <w:jc w:val="both"/>
        <w:rPr>
          <w:rFonts w:eastAsia="Times New Roman" w:cs="Times New Roman"/>
          <w:bCs/>
          <w:szCs w:val="24"/>
        </w:rPr>
      </w:pPr>
    </w:p>
    <w:p w14:paraId="5CE042B8" w14:textId="77777777" w:rsidR="00665C5F" w:rsidRDefault="00175495">
      <w:pPr>
        <w:spacing w:before="100" w:beforeAutospacing="1" w:after="100" w:afterAutospacing="1" w:line="600" w:lineRule="auto"/>
        <w:ind w:firstLine="720"/>
        <w:contextualSpacing/>
        <w:jc w:val="center"/>
        <w:rPr>
          <w:rFonts w:eastAsia="Times New Roman"/>
          <w:color w:val="FF0000"/>
          <w:szCs w:val="24"/>
        </w:rPr>
      </w:pPr>
      <w:r w:rsidRPr="007058D6">
        <w:rPr>
          <w:rFonts w:eastAsia="Times New Roman"/>
          <w:color w:val="FF0000"/>
          <w:szCs w:val="24"/>
        </w:rPr>
        <w:t>ΑΛΛΑΓΗ ΣΕΛΙΔΑΣ ΛΟΓΩ ΑΛΛΑΓΗΣ ΘΕΜΑΤΟΣ</w:t>
      </w:r>
    </w:p>
    <w:p w14:paraId="5CE042B9" w14:textId="77777777" w:rsidR="00665C5F" w:rsidRDefault="00665C5F">
      <w:pPr>
        <w:spacing w:line="600" w:lineRule="auto"/>
        <w:ind w:firstLine="720"/>
        <w:contextualSpacing/>
        <w:jc w:val="both"/>
        <w:rPr>
          <w:rFonts w:eastAsia="Times New Roman" w:cs="Times New Roman"/>
          <w:b/>
          <w:szCs w:val="24"/>
        </w:rPr>
      </w:pPr>
    </w:p>
    <w:p w14:paraId="5CE042BA"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Κυρίες και κύριοι συνάδελφοι, εισερχόμαστε στη συζήτηση των</w:t>
      </w:r>
    </w:p>
    <w:p w14:paraId="5CE042BB" w14:textId="77777777" w:rsidR="00665C5F" w:rsidRDefault="00175495">
      <w:pPr>
        <w:keepNext/>
        <w:spacing w:line="600" w:lineRule="auto"/>
        <w:ind w:firstLine="720"/>
        <w:jc w:val="center"/>
        <w:outlineLvl w:val="0"/>
        <w:rPr>
          <w:rFonts w:eastAsia="Times New Roman" w:cs="Times New Roman"/>
          <w:b/>
          <w:bCs/>
          <w:szCs w:val="24"/>
        </w:rPr>
      </w:pPr>
      <w:r>
        <w:rPr>
          <w:rFonts w:eastAsia="Times New Roman" w:cs="Times New Roman"/>
          <w:b/>
          <w:bCs/>
          <w:szCs w:val="24"/>
        </w:rPr>
        <w:t>ΕΠΙΚΑΙΡΩΝ ΕΡΩΤΗΣΕΩΝ</w:t>
      </w:r>
    </w:p>
    <w:p w14:paraId="5CE042BC"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Πριν εισέλθουμε στην πρώτη επίκαιρη ερώτηση </w:t>
      </w:r>
      <w:r>
        <w:rPr>
          <w:rFonts w:eastAsia="Times New Roman" w:cs="Times New Roman"/>
          <w:szCs w:val="24"/>
        </w:rPr>
        <w:t>δώστε μου λίγα δευτερόλεπτα να κάνω μια αποτίμηση του σημερινού Κοινοβουλευτικού Ελέγχου.</w:t>
      </w:r>
    </w:p>
    <w:p w14:paraId="5CE042B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Οφείλω να εκφράσω και από τη θέση αυτή, εκφράζοντας προφανώς και το Σώμα, την έντονη δυσαρέσκεια απέναντι στη στάση των Υπουργών, </w:t>
      </w:r>
      <w:r>
        <w:rPr>
          <w:rFonts w:eastAsia="Times New Roman" w:cs="Times New Roman"/>
          <w:szCs w:val="24"/>
        </w:rPr>
        <w:t>επειδή,</w:t>
      </w:r>
      <w:r>
        <w:rPr>
          <w:rFonts w:eastAsia="Times New Roman" w:cs="Times New Roman"/>
          <w:szCs w:val="24"/>
        </w:rPr>
        <w:t xml:space="preserve"> </w:t>
      </w:r>
      <w:r>
        <w:rPr>
          <w:rFonts w:eastAsia="Times New Roman" w:cs="Times New Roman"/>
          <w:szCs w:val="24"/>
        </w:rPr>
        <w:t>συγκεκριμένα,</w:t>
      </w:r>
      <w:r>
        <w:rPr>
          <w:rFonts w:eastAsia="Times New Roman" w:cs="Times New Roman"/>
          <w:szCs w:val="24"/>
        </w:rPr>
        <w:t xml:space="preserve"> από τις δεκατέ</w:t>
      </w:r>
      <w:r>
        <w:rPr>
          <w:rFonts w:eastAsia="Times New Roman" w:cs="Times New Roman"/>
          <w:szCs w:val="24"/>
        </w:rPr>
        <w:t>σσερις επίκαιρες ερωτήσεις</w:t>
      </w:r>
      <w:r>
        <w:rPr>
          <w:rFonts w:eastAsia="Times New Roman" w:cs="Times New Roman"/>
          <w:szCs w:val="24"/>
        </w:rPr>
        <w:t>,</w:t>
      </w:r>
      <w:r>
        <w:rPr>
          <w:rFonts w:eastAsia="Times New Roman" w:cs="Times New Roman"/>
          <w:szCs w:val="24"/>
        </w:rPr>
        <w:t xml:space="preserve"> που θα έπρεπε να συζητηθούν, και </w:t>
      </w:r>
      <w:r>
        <w:rPr>
          <w:rFonts w:eastAsia="Times New Roman" w:cs="Times New Roman"/>
          <w:szCs w:val="24"/>
        </w:rPr>
        <w:lastRenderedPageBreak/>
        <w:t>είναι εγγεγραμμένες, δυστυχώς θα συζητηθούν μόνο οι τέσσερις. Οι δύο δεν συζητούνται λόγω αναρμοδιότητας, ενώ οι υπόλοιπες οκτώ δεν συζητούνται λόγω διαφόρων κωλυμάτων που έχουν δηλώσει οι Υπουργ</w:t>
      </w:r>
      <w:r>
        <w:rPr>
          <w:rFonts w:eastAsia="Times New Roman" w:cs="Times New Roman"/>
          <w:szCs w:val="24"/>
        </w:rPr>
        <w:t>οί.</w:t>
      </w:r>
    </w:p>
    <w:p w14:paraId="5CE042BE"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Εισερχόμαστε στη</w:t>
      </w:r>
      <w:r>
        <w:rPr>
          <w:rFonts w:eastAsia="Times New Roman" w:cs="Times New Roman"/>
          <w:szCs w:val="24"/>
        </w:rPr>
        <w:t xml:space="preserve"> δεύτερη</w:t>
      </w:r>
      <w:r>
        <w:rPr>
          <w:rFonts w:eastAsia="Times New Roman" w:cs="Times New Roman"/>
          <w:szCs w:val="24"/>
        </w:rPr>
        <w:t xml:space="preserve"> με αριθμό 585/29-2-2016 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Χίου της Νέας Δημοκρατίας κ. </w:t>
      </w:r>
      <w:r>
        <w:rPr>
          <w:rFonts w:eastAsia="Times New Roman" w:cs="Times New Roman"/>
          <w:bCs/>
          <w:szCs w:val="24"/>
        </w:rPr>
        <w:t xml:space="preserve">Παναγιώτη Μηταράκη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szCs w:val="24"/>
        </w:rPr>
        <w:t xml:space="preserve"> σχετικά με την αναθεώρηση των κυβερνητικών αποφάσεων για την κατάργηση του μειω</w:t>
      </w:r>
      <w:r>
        <w:rPr>
          <w:rFonts w:eastAsia="Times New Roman" w:cs="Times New Roman"/>
          <w:szCs w:val="24"/>
        </w:rPr>
        <w:t>μένου συντελεστή ΦΠΑ στα νησιά.</w:t>
      </w:r>
    </w:p>
    <w:p w14:paraId="5CE042BF"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επίκαιρη </w:t>
      </w:r>
      <w:r>
        <w:rPr>
          <w:rFonts w:eastAsia="Times New Roman" w:cs="Times New Roman"/>
          <w:szCs w:val="24"/>
        </w:rPr>
        <w:t>ερώτηση θα απαντήσει ο Αναπληρωτής Υπουργός κ. Τρύφων Αλεξιάδης.</w:t>
      </w:r>
    </w:p>
    <w:p w14:paraId="5CE042C0"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lastRenderedPageBreak/>
        <w:t>Ορίστε, κύριε Μηταράκη, έχετε τον λόγο.</w:t>
      </w:r>
    </w:p>
    <w:p w14:paraId="5CE042C1"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Ευχαριστώ πολύ, κύριε Πρόεδρε.</w:t>
      </w:r>
    </w:p>
    <w:p w14:paraId="5CE042C2"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Πράγματι εκφράσατε το Σώμα. Τα 2/3 των Υπουργών είναι απόντες σήμερα και το 1/3 παρόντες. Να ευχαριστήσω τους παρόντες Υπουργούς που ικανοποιούν τα κυβερνητικά τους καθήκοντα και τιμούν τη Βουλή. Όμως, για τα 2/3 των Υπουργών που είναι απόντες, θα πρέπει η</w:t>
      </w:r>
      <w:r>
        <w:rPr>
          <w:rFonts w:eastAsia="Times New Roman" w:cs="Times New Roman"/>
          <w:szCs w:val="24"/>
        </w:rPr>
        <w:t xml:space="preserve"> Διάσκεψη των Προέδρων πλέον πολύ σοβαρά να συζητήσει</w:t>
      </w:r>
      <w:r>
        <w:rPr>
          <w:rFonts w:eastAsia="Times New Roman" w:cs="Times New Roman"/>
          <w:szCs w:val="24"/>
        </w:rPr>
        <w:t>,</w:t>
      </w:r>
      <w:r>
        <w:rPr>
          <w:rFonts w:eastAsia="Times New Roman" w:cs="Times New Roman"/>
          <w:szCs w:val="24"/>
        </w:rPr>
        <w:t xml:space="preserve"> γιατί έχει εξευτελιστεί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έ</w:t>
      </w:r>
      <w:r>
        <w:rPr>
          <w:rFonts w:eastAsia="Times New Roman" w:cs="Times New Roman"/>
          <w:szCs w:val="24"/>
        </w:rPr>
        <w:t xml:space="preserve">λεγχος. </w:t>
      </w:r>
    </w:p>
    <w:p w14:paraId="5CE042C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lastRenderedPageBreak/>
        <w:t>Κύριε Πρόεδρε, το θέμα του μειωμένου ΦΠΑ στα νησιά είναι ένα ευρωπαϊκό κεκτημένο της χώρας μας. Αποτελεί ίσως το μοναδικό πρακτικό μέσο</w:t>
      </w:r>
      <w:r>
        <w:rPr>
          <w:rFonts w:eastAsia="Times New Roman" w:cs="Times New Roman"/>
          <w:szCs w:val="24"/>
        </w:rPr>
        <w:t>,</w:t>
      </w:r>
      <w:r>
        <w:rPr>
          <w:rFonts w:eastAsia="Times New Roman" w:cs="Times New Roman"/>
          <w:szCs w:val="24"/>
        </w:rPr>
        <w:t xml:space="preserve"> όπου η εκάσ</w:t>
      </w:r>
      <w:r>
        <w:rPr>
          <w:rFonts w:eastAsia="Times New Roman" w:cs="Times New Roman"/>
          <w:szCs w:val="24"/>
        </w:rPr>
        <w:t xml:space="preserve">τοτε κυβέρνηση, η </w:t>
      </w:r>
      <w:r>
        <w:rPr>
          <w:rFonts w:eastAsia="Times New Roman" w:cs="Times New Roman"/>
          <w:szCs w:val="24"/>
        </w:rPr>
        <w:t>π</w:t>
      </w:r>
      <w:r>
        <w:rPr>
          <w:rFonts w:eastAsia="Times New Roman" w:cs="Times New Roman"/>
          <w:szCs w:val="24"/>
        </w:rPr>
        <w:t xml:space="preserve">ολιτεία, τονίζει τη νησιωτικότητα. Τα νησιά μας έχουν ιδιαίτερο κόστος μεταφοράς, το οποίο επηρεάζει την παραγωγή προϊόντων, τη μεταφορά προϊόντων και αυτό επηρεάζει τις τοπικές οικονομίες. </w:t>
      </w:r>
    </w:p>
    <w:p w14:paraId="5CE042C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Υπάρχει, λοιπόν, το ευρωπαϊκό κεκτημένο του με</w:t>
      </w:r>
      <w:r>
        <w:rPr>
          <w:rFonts w:eastAsia="Times New Roman" w:cs="Times New Roman"/>
          <w:szCs w:val="24"/>
        </w:rPr>
        <w:t xml:space="preserve">ιωμένου συντελεστή ΦΠΑ, κάτι που προσπάθησαν οι θεσμοί πολλαπλά να αναστρέψουν. Δεν είναι καινούργιο το θέμα. Όμως, συγκεκριμένα ο κ. Χαρδούβελης στο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του –στο περίφημο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Χαρδούβελη»- στη σελίδα 3 δέχτηκε μόνο την αύξηση του </w:t>
      </w:r>
      <w:r>
        <w:rPr>
          <w:rFonts w:eastAsia="Times New Roman" w:cs="Times New Roman"/>
          <w:szCs w:val="24"/>
        </w:rPr>
        <w:lastRenderedPageBreak/>
        <w:t xml:space="preserve">ΦΠΑ στα ξενοδοχεία </w:t>
      </w:r>
      <w:r>
        <w:rPr>
          <w:rFonts w:eastAsia="Times New Roman" w:cs="Times New Roman"/>
          <w:szCs w:val="24"/>
        </w:rPr>
        <w:t>και στη σελίδα 27 είπε συγκεκριμένα ότι το θέμα του ΦΠΑ στα νησιά είναι εκτός της συζήτησης του προγράμματος και είναι κάτι που πρέπει να συζητηθεί γενικά στην Ευρώπη, όταν ξαναμιλήσουμε για το θέμα του ΦΠΑ.</w:t>
      </w:r>
    </w:p>
    <w:p w14:paraId="5CE042C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Όμως, ο Πρωθυπουργός κ. Τσίπρας στη δική του πρό</w:t>
      </w:r>
      <w:r>
        <w:rPr>
          <w:rFonts w:eastAsia="Times New Roman" w:cs="Times New Roman"/>
          <w:szCs w:val="24"/>
        </w:rPr>
        <w:t>ταση προς τους θεσμούς, στη σελίδα 3 συγκεκριμένα, πρότεινε η Ελλάδα την κατάργηση του μειωμένου συντελεστή ΦΠΑ. Και δεν μπορώ να μην επαναλάβω αυτό που είχα πει τότε ότι στην πρόταση του Πρωθυπουργού δεν ανέφερε την κατάργηση του ΦΠΑ στα νησιά. Απλώς ανέφ</w:t>
      </w:r>
      <w:r>
        <w:rPr>
          <w:rFonts w:eastAsia="Times New Roman" w:cs="Times New Roman"/>
          <w:szCs w:val="24"/>
        </w:rPr>
        <w:t xml:space="preserve">ερε τον νόμο, και λέει την κατάργηση της εξαίρεσης του νόμου τάδε, για να μπερδευτούμε και να μην το καταλάβουμε. </w:t>
      </w:r>
    </w:p>
    <w:p w14:paraId="5CE042C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όμως, που θέλω να σας ρωτήσω σήμερα είναι το εξής. Η Βουλή νομοθέτησε μετά την περίφημη διαπραγμάτευση το καλοκαίρι του 2015, μέσα στο </w:t>
      </w:r>
      <w:r>
        <w:rPr>
          <w:rFonts w:eastAsia="Times New Roman" w:cs="Times New Roman"/>
          <w:szCs w:val="24"/>
        </w:rPr>
        <w:t xml:space="preserve">2016 να καταργηθούν σε όλα τα νησιά οι μειωμένοι συντελεστές ΦΠΑ. Πρόσφατα, στελέχη της Κυβέρνησης, στελέχη του ΣΥΡΙΖΑ, </w:t>
      </w:r>
      <w:r>
        <w:rPr>
          <w:rFonts w:eastAsia="Times New Roman" w:cs="Times New Roman"/>
          <w:szCs w:val="24"/>
        </w:rPr>
        <w:t>είπαν</w:t>
      </w:r>
      <w:r>
        <w:rPr>
          <w:rFonts w:eastAsia="Times New Roman" w:cs="Times New Roman"/>
          <w:szCs w:val="24"/>
        </w:rPr>
        <w:t xml:space="preserve"> ότι αυτό επανεξετάζεται. Και πράγματι θα είναι πολύ θετικό αν επανεξετάζεται, αλλά επειδή η αξιολόγηση είναι τώρα και είναι συγκεκ</w:t>
      </w:r>
      <w:r>
        <w:rPr>
          <w:rFonts w:eastAsia="Times New Roman" w:cs="Times New Roman"/>
          <w:szCs w:val="24"/>
        </w:rPr>
        <w:t>ριμένη, ρωτάω συγκεκριμένα τα εξής.</w:t>
      </w:r>
    </w:p>
    <w:p w14:paraId="5CE042C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Πρώτον, έχει θέσει η Κυβέρνηση το ζήτημα της επαναφοράς των ειδικών συντελεστών ΦΠΑ στα νησιά στο πλαίσιο της παρούσας διαπραγμάτευσης; Είναι στο τραπέζι αυτό τώρα με τους θεσμούς ή απλώς συζητείται για εσωτερική κατανάλ</w:t>
      </w:r>
      <w:r>
        <w:rPr>
          <w:rFonts w:eastAsia="Times New Roman" w:cs="Times New Roman"/>
          <w:szCs w:val="24"/>
        </w:rPr>
        <w:t>ωση;</w:t>
      </w:r>
    </w:p>
    <w:p w14:paraId="5CE042C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lastRenderedPageBreak/>
        <w:t>Δεύτερον, αν είναι στο τραπέζι, έχετε προτείνει κάποια ισοδύναμα ή έχετε προτείνει έναν άλλο τρόπο να αντιμετωπίσετε το δημοσιονομικό αποτέλεσμα;</w:t>
      </w:r>
    </w:p>
    <w:p w14:paraId="5CE042C9"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Τρίτον, γενικότερα, η Κυβέρνηση έχει να προτείνει θετικά ισοδύναμα προς τους νησιώτες ως αντισταθμιστικά,</w:t>
      </w:r>
      <w:r>
        <w:rPr>
          <w:rFonts w:eastAsia="Times New Roman" w:cs="Times New Roman"/>
          <w:szCs w:val="24"/>
        </w:rPr>
        <w:t xml:space="preserve"> εξασφαλίζοντας τη ρήτρα νησιωτικότητας, όπως προβλέπει το Σύνταγμα της Ελλάδος; </w:t>
      </w:r>
    </w:p>
    <w:p w14:paraId="5CE042CA"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τέλος, σε κάποια νησιά έχει ήδη εφαρμοστεί η κατάργηση του μειωμένου συντελεστή ΦΠΑ. Είχε τα δημοσιονομικά αποτελέσματα που περιμέναμε;</w:t>
      </w:r>
    </w:p>
    <w:p w14:paraId="5CE042CB"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Σας ευχαριστώ.</w:t>
      </w:r>
    </w:p>
    <w:p w14:paraId="5CE042CC"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w:t>
      </w:r>
      <w:r>
        <w:rPr>
          <w:rFonts w:eastAsia="Times New Roman" w:cs="Times New Roman"/>
          <w:b/>
          <w:szCs w:val="24"/>
        </w:rPr>
        <w:t>ος Λαμπρούλης):</w:t>
      </w:r>
      <w:r>
        <w:rPr>
          <w:rFonts w:eastAsia="Times New Roman" w:cs="Times New Roman"/>
          <w:szCs w:val="24"/>
        </w:rPr>
        <w:t xml:space="preserve"> Κύριε Αλεξιάδη, έχετε τον λόγο για την πρωτολογία σας.</w:t>
      </w:r>
    </w:p>
    <w:p w14:paraId="5CE042CD"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Ευχαριστώ, κύριε Πρόεδρε.</w:t>
      </w:r>
    </w:p>
    <w:p w14:paraId="5CE042C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Κύριε Βουλευτά, σωστά θέτετε το ζήτημα –και εσείς, κύριε Πρόεδρε- των υποχρεώσεών μας </w:t>
      </w:r>
      <w:r>
        <w:rPr>
          <w:rFonts w:eastAsia="Times New Roman" w:cs="Times New Roman"/>
          <w:szCs w:val="24"/>
        </w:rPr>
        <w:t>ως</w:t>
      </w:r>
      <w:r>
        <w:rPr>
          <w:rFonts w:eastAsia="Times New Roman" w:cs="Times New Roman"/>
          <w:szCs w:val="24"/>
        </w:rPr>
        <w:t xml:space="preserve"> Υπουργών, αλλά εγ</w:t>
      </w:r>
      <w:r>
        <w:rPr>
          <w:rFonts w:eastAsia="Times New Roman" w:cs="Times New Roman"/>
          <w:szCs w:val="24"/>
        </w:rPr>
        <w:t>ώ να πω για άλλη μία φορά και την άλλη πλευρά του φεγγαριού</w:t>
      </w:r>
      <w:r>
        <w:rPr>
          <w:rFonts w:eastAsia="Times New Roman" w:cs="Times New Roman"/>
          <w:szCs w:val="24"/>
        </w:rPr>
        <w:t>!</w:t>
      </w:r>
      <w:r>
        <w:rPr>
          <w:rFonts w:eastAsia="Times New Roman" w:cs="Times New Roman"/>
          <w:szCs w:val="24"/>
        </w:rPr>
        <w:t xml:space="preserve"> Προσπαθώ να είμαι συνεπής στις κοινοβουλευτικές μου υποχρεώσεις. </w:t>
      </w:r>
      <w:r>
        <w:rPr>
          <w:rFonts w:eastAsia="Times New Roman" w:cs="Times New Roman"/>
          <w:szCs w:val="24"/>
        </w:rPr>
        <w:t>Είμαι</w:t>
      </w:r>
      <w:r>
        <w:rPr>
          <w:rFonts w:eastAsia="Times New Roman" w:cs="Times New Roman"/>
          <w:szCs w:val="24"/>
        </w:rPr>
        <w:t xml:space="preserve"> υποχρεωμένος να απαντάω ορισμένες φορές και </w:t>
      </w:r>
      <w:r>
        <w:rPr>
          <w:rFonts w:eastAsia="Times New Roman" w:cs="Times New Roman"/>
          <w:szCs w:val="24"/>
        </w:rPr>
        <w:lastRenderedPageBreak/>
        <w:t>τις τρεις ημέρες της εβδομάδος</w:t>
      </w:r>
      <w:r>
        <w:rPr>
          <w:rFonts w:eastAsia="Times New Roman" w:cs="Times New Roman"/>
          <w:szCs w:val="24"/>
        </w:rPr>
        <w:t xml:space="preserve">, στο πλαίσιο των </w:t>
      </w:r>
      <w:r>
        <w:rPr>
          <w:rFonts w:eastAsia="Times New Roman" w:cs="Times New Roman"/>
          <w:szCs w:val="24"/>
        </w:rPr>
        <w:t>κοινοβουλευτι</w:t>
      </w:r>
      <w:r>
        <w:rPr>
          <w:rFonts w:eastAsia="Times New Roman" w:cs="Times New Roman"/>
          <w:szCs w:val="24"/>
        </w:rPr>
        <w:t>κών</w:t>
      </w:r>
      <w:r>
        <w:rPr>
          <w:rFonts w:eastAsia="Times New Roman" w:cs="Times New Roman"/>
          <w:szCs w:val="24"/>
        </w:rPr>
        <w:t xml:space="preserve"> υποχρεώσε</w:t>
      </w:r>
      <w:r>
        <w:rPr>
          <w:rFonts w:eastAsia="Times New Roman" w:cs="Times New Roman"/>
          <w:szCs w:val="24"/>
        </w:rPr>
        <w:t>ων</w:t>
      </w:r>
      <w:r>
        <w:rPr>
          <w:rFonts w:eastAsia="Times New Roman" w:cs="Times New Roman"/>
          <w:szCs w:val="24"/>
        </w:rPr>
        <w:t>. Έ</w:t>
      </w:r>
      <w:r>
        <w:rPr>
          <w:rFonts w:eastAsia="Times New Roman" w:cs="Times New Roman"/>
          <w:szCs w:val="24"/>
        </w:rPr>
        <w:t>χω έρθει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να απαντήσω</w:t>
      </w:r>
      <w:r>
        <w:rPr>
          <w:rFonts w:eastAsia="Times New Roman" w:cs="Times New Roman"/>
          <w:szCs w:val="24"/>
        </w:rPr>
        <w:t>,</w:t>
      </w:r>
      <w:r>
        <w:rPr>
          <w:rFonts w:eastAsia="Times New Roman" w:cs="Times New Roman"/>
          <w:szCs w:val="24"/>
        </w:rPr>
        <w:t xml:space="preserve"> δεκαοκτώ φορές</w:t>
      </w:r>
      <w:r>
        <w:rPr>
          <w:rFonts w:eastAsia="Times New Roman" w:cs="Times New Roman"/>
          <w:szCs w:val="24"/>
        </w:rPr>
        <w:t xml:space="preserve"> </w:t>
      </w:r>
      <w:r>
        <w:rPr>
          <w:rFonts w:eastAsia="Times New Roman" w:cs="Times New Roman"/>
          <w:szCs w:val="24"/>
        </w:rPr>
        <w:t xml:space="preserve">από 1-1-2016. </w:t>
      </w:r>
    </w:p>
    <w:p w14:paraId="5CE042C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Παράκληση, λοιπόν, κάποια στιγμή να θεσπιστεί οι ερωτήσεις να μαζεύονται σε μία μέρα την εβδομάδα, το πολύ δύο, ώστε να μπορούμε να ανταποκριθούμε και στα καθήκοντα της Βουλής και στις υποχρεώσεις τω</w:t>
      </w:r>
      <w:r>
        <w:rPr>
          <w:rFonts w:eastAsia="Times New Roman" w:cs="Times New Roman"/>
          <w:szCs w:val="24"/>
        </w:rPr>
        <w:t>ν Υπουργείων.</w:t>
      </w:r>
    </w:p>
    <w:p w14:paraId="5CE042D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Σε ό,τι αφορά τώρα το σοβαρό θέμα που θέτετε, να σας πληροφορήσω ότι έχω ενημερώσει επανειλημμένα με απαντήσεις μου στη Βουλή γι</w:t>
      </w:r>
      <w:r>
        <w:rPr>
          <w:rFonts w:eastAsia="Times New Roman" w:cs="Times New Roman"/>
          <w:szCs w:val="24"/>
        </w:rPr>
        <w:t>’</w:t>
      </w:r>
      <w:r>
        <w:rPr>
          <w:rFonts w:eastAsia="Times New Roman" w:cs="Times New Roman"/>
          <w:szCs w:val="24"/>
        </w:rPr>
        <w:t xml:space="preserve"> αυτό το ζήτημα. Έχω συμμετάσχει στην </w:t>
      </w:r>
      <w:r>
        <w:rPr>
          <w:rFonts w:eastAsia="Times New Roman" w:cs="Times New Roman"/>
          <w:szCs w:val="24"/>
        </w:rPr>
        <w:lastRenderedPageBreak/>
        <w:t xml:space="preserve">αντίστοιχη συνεδρίαση της </w:t>
      </w:r>
      <w:r>
        <w:rPr>
          <w:rFonts w:eastAsia="Times New Roman" w:cs="Times New Roman"/>
          <w:szCs w:val="24"/>
        </w:rPr>
        <w:t>ε</w:t>
      </w:r>
      <w:r>
        <w:rPr>
          <w:rFonts w:eastAsia="Times New Roman" w:cs="Times New Roman"/>
          <w:szCs w:val="24"/>
        </w:rPr>
        <w:t>πιτροπής</w:t>
      </w:r>
      <w:r>
        <w:rPr>
          <w:rFonts w:eastAsia="Times New Roman" w:cs="Times New Roman"/>
          <w:szCs w:val="24"/>
        </w:rPr>
        <w:t>,</w:t>
      </w:r>
      <w:r>
        <w:rPr>
          <w:rFonts w:eastAsia="Times New Roman" w:cs="Times New Roman"/>
          <w:szCs w:val="24"/>
        </w:rPr>
        <w:t xml:space="preserve"> όπου ήρθε και το Γραφείο Προϋπολογισμο</w:t>
      </w:r>
      <w:r>
        <w:rPr>
          <w:rFonts w:eastAsia="Times New Roman" w:cs="Times New Roman"/>
          <w:szCs w:val="24"/>
        </w:rPr>
        <w:t>ύ της Βουλής και συζητήσαμε αναλυτικά όλα αυτά τα θέματα και εξηγήσαμε ακριβώς το πού είμαστε και το τι κάνουμε.</w:t>
      </w:r>
    </w:p>
    <w:p w14:paraId="5CE042D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Βεβαίως προσπαθούμε</w:t>
      </w:r>
      <w:r>
        <w:rPr>
          <w:rFonts w:eastAsia="Times New Roman" w:cs="Times New Roman"/>
          <w:szCs w:val="24"/>
        </w:rPr>
        <w:t>,</w:t>
      </w:r>
      <w:r>
        <w:rPr>
          <w:rFonts w:eastAsia="Times New Roman" w:cs="Times New Roman"/>
          <w:szCs w:val="24"/>
        </w:rPr>
        <w:t xml:space="preserve"> είτε στο θέμα της έμμεσης φορολογίας είτε στο θέμα της άμεσης φορολογίας</w:t>
      </w:r>
      <w:r>
        <w:rPr>
          <w:rFonts w:eastAsia="Times New Roman" w:cs="Times New Roman"/>
          <w:szCs w:val="24"/>
        </w:rPr>
        <w:t>,</w:t>
      </w:r>
      <w:r>
        <w:rPr>
          <w:rFonts w:eastAsia="Times New Roman" w:cs="Times New Roman"/>
          <w:szCs w:val="24"/>
        </w:rPr>
        <w:t xml:space="preserve"> να υπάρχουν μέτρα </w:t>
      </w:r>
      <w:r>
        <w:rPr>
          <w:rFonts w:eastAsia="Times New Roman" w:cs="Times New Roman"/>
          <w:szCs w:val="24"/>
        </w:rPr>
        <w:t>-</w:t>
      </w:r>
      <w:r>
        <w:rPr>
          <w:rFonts w:eastAsia="Times New Roman" w:cs="Times New Roman"/>
          <w:szCs w:val="24"/>
        </w:rPr>
        <w:t xml:space="preserve">όπως προβλέπαμε από τον νόμο </w:t>
      </w:r>
      <w:r>
        <w:rPr>
          <w:rFonts w:eastAsia="Times New Roman" w:cs="Times New Roman"/>
          <w:szCs w:val="24"/>
        </w:rPr>
        <w:t>του 2015</w:t>
      </w:r>
      <w:r>
        <w:rPr>
          <w:rFonts w:eastAsia="Times New Roman" w:cs="Times New Roman"/>
          <w:szCs w:val="24"/>
        </w:rPr>
        <w:t>-</w:t>
      </w:r>
      <w:r>
        <w:rPr>
          <w:rFonts w:eastAsia="Times New Roman" w:cs="Times New Roman"/>
          <w:szCs w:val="24"/>
        </w:rPr>
        <w:t xml:space="preserve"> που να αντισταθμίζουν το πρόβλημα που δημιούργησε η αύξηση του ΦΠΑ στα νησιά. Ειδικά αυτή την περίοδο</w:t>
      </w:r>
      <w:r>
        <w:rPr>
          <w:rFonts w:eastAsia="Times New Roman" w:cs="Times New Roman"/>
          <w:szCs w:val="24"/>
        </w:rPr>
        <w:t>,</w:t>
      </w:r>
      <w:r>
        <w:rPr>
          <w:rFonts w:eastAsia="Times New Roman" w:cs="Times New Roman"/>
          <w:szCs w:val="24"/>
        </w:rPr>
        <w:t xml:space="preserve"> που γνωρίζουμε ότι τα νησιά</w:t>
      </w:r>
      <w:r>
        <w:rPr>
          <w:rFonts w:eastAsia="Times New Roman" w:cs="Times New Roman"/>
          <w:szCs w:val="24"/>
        </w:rPr>
        <w:t>,</w:t>
      </w:r>
      <w:r>
        <w:rPr>
          <w:rFonts w:eastAsia="Times New Roman" w:cs="Times New Roman"/>
          <w:szCs w:val="24"/>
        </w:rPr>
        <w:t xml:space="preserve"> που είναι στο πιο ανατολικό τμήμα του Αιγαίου</w:t>
      </w:r>
      <w:r>
        <w:rPr>
          <w:rFonts w:eastAsia="Times New Roman" w:cs="Times New Roman"/>
          <w:szCs w:val="24"/>
        </w:rPr>
        <w:t>,</w:t>
      </w:r>
      <w:r>
        <w:rPr>
          <w:rFonts w:eastAsia="Times New Roman" w:cs="Times New Roman"/>
          <w:szCs w:val="24"/>
        </w:rPr>
        <w:t xml:space="preserve"> αντιμετωπίζουν το τεράστιο οικονομικό και κοινωνικό πρόβλημα των </w:t>
      </w:r>
      <w:r>
        <w:rPr>
          <w:rFonts w:eastAsia="Times New Roman" w:cs="Times New Roman"/>
          <w:szCs w:val="24"/>
        </w:rPr>
        <w:lastRenderedPageBreak/>
        <w:t>πρ</w:t>
      </w:r>
      <w:r>
        <w:rPr>
          <w:rFonts w:eastAsia="Times New Roman" w:cs="Times New Roman"/>
          <w:szCs w:val="24"/>
        </w:rPr>
        <w:t xml:space="preserve">οσφύγων, δεν μπορούμε να </w:t>
      </w:r>
      <w:r>
        <w:rPr>
          <w:rFonts w:eastAsia="Times New Roman" w:cs="Times New Roman"/>
          <w:szCs w:val="24"/>
        </w:rPr>
        <w:t xml:space="preserve">τα </w:t>
      </w:r>
      <w:r>
        <w:rPr>
          <w:rFonts w:eastAsia="Times New Roman" w:cs="Times New Roman"/>
          <w:szCs w:val="24"/>
        </w:rPr>
        <w:t xml:space="preserve">επιβαρύνουμε </w:t>
      </w:r>
      <w:r>
        <w:rPr>
          <w:rFonts w:eastAsia="Times New Roman" w:cs="Times New Roman"/>
          <w:szCs w:val="24"/>
        </w:rPr>
        <w:t>και</w:t>
      </w:r>
      <w:r>
        <w:rPr>
          <w:rFonts w:eastAsia="Times New Roman" w:cs="Times New Roman"/>
          <w:szCs w:val="24"/>
        </w:rPr>
        <w:t xml:space="preserve"> με αύξηση του ΦΠΑ.</w:t>
      </w:r>
    </w:p>
    <w:p w14:paraId="5CE042D2" w14:textId="77777777" w:rsidR="00665C5F" w:rsidRDefault="00175495">
      <w:pPr>
        <w:spacing w:line="600" w:lineRule="auto"/>
        <w:ind w:firstLine="720"/>
        <w:jc w:val="both"/>
        <w:rPr>
          <w:rFonts w:eastAsia="Times New Roman"/>
          <w:szCs w:val="24"/>
        </w:rPr>
      </w:pPr>
      <w:r>
        <w:rPr>
          <w:rFonts w:eastAsia="Times New Roman"/>
          <w:szCs w:val="24"/>
        </w:rPr>
        <w:t>Βεβαίως, έχετε πολύ δίκιο που γράφετε στην ερώτησή σας ότι καταβάλλουμε κάθε δυνατή προσπάθεια, προκειμένου να ενισχυθεί η έννοια της νησιωτικότητας και οι νησιώτες να απολαμβάνουν άλλα αντιστ</w:t>
      </w:r>
      <w:r>
        <w:rPr>
          <w:rFonts w:eastAsia="Times New Roman"/>
          <w:szCs w:val="24"/>
        </w:rPr>
        <w:t xml:space="preserve">αθμιστικά μέτρα. Αυτή την εποχή και το προηγούμενο χρονικό διάστημα προσπαθούμε και στη διαπραγμάτευση και οπουδήποτε αλλού να υπάρχουν συνολικά μέτρα που να ανακουφίσουν τους νησιώτες από το θέμα αυτό του ΦΠΑ, όπως και συνολικά τους Έλληνες πολίτες. Αλλά </w:t>
      </w:r>
      <w:r>
        <w:rPr>
          <w:rFonts w:eastAsia="Times New Roman"/>
          <w:szCs w:val="24"/>
        </w:rPr>
        <w:t>θα επαναλάβω για μια φορά ακόμα ότι είναι συγκεκριμένο το πο</w:t>
      </w:r>
      <w:r>
        <w:rPr>
          <w:rFonts w:eastAsia="Times New Roman"/>
          <w:szCs w:val="24"/>
        </w:rPr>
        <w:lastRenderedPageBreak/>
        <w:t>λιτικό και το οικονομικό πλαίσιο</w:t>
      </w:r>
      <w:r>
        <w:rPr>
          <w:rFonts w:eastAsia="Times New Roman"/>
          <w:szCs w:val="24"/>
        </w:rPr>
        <w:t>,</w:t>
      </w:r>
      <w:r>
        <w:rPr>
          <w:rFonts w:eastAsia="Times New Roman"/>
          <w:szCs w:val="24"/>
        </w:rPr>
        <w:t xml:space="preserve"> που μας έχει αναγκάσει να ακολουθούμε αυτά τα φορολογικά μέτρα. Δεν είμαστε ευτυχισμένοι, δεν είναι η πολιτική μας επιλογή τα συγκεκριμένα μέτρα –το έχουμε πει πά</w:t>
      </w:r>
      <w:r>
        <w:rPr>
          <w:rFonts w:eastAsia="Times New Roman"/>
          <w:szCs w:val="24"/>
        </w:rPr>
        <w:t>ρα πολλές φορές- είναι μια πολιτική αναγκαιότητα. Και μακάρι να είχαμε άλλα δημοσιονομικά δεδομένα, μακάρι να είχαμε άλλα ισοδύναμα, ώστε να μην ήμασταν αναγκασμένοι να πάρουμε αυτές τις αποφάσεις και να μπορούσαμε να έχουμε άλλες αποφάσεις στα θέματα φορο</w:t>
      </w:r>
      <w:r>
        <w:rPr>
          <w:rFonts w:eastAsia="Times New Roman"/>
          <w:szCs w:val="24"/>
        </w:rPr>
        <w:t>λογίας.</w:t>
      </w:r>
    </w:p>
    <w:p w14:paraId="5CE042D3" w14:textId="77777777" w:rsidR="00665C5F" w:rsidRDefault="00175495">
      <w:pPr>
        <w:spacing w:line="600" w:lineRule="auto"/>
        <w:ind w:firstLine="720"/>
        <w:jc w:val="both"/>
        <w:rPr>
          <w:rFonts w:eastAsia="Times New Roman"/>
          <w:szCs w:val="24"/>
        </w:rPr>
      </w:pPr>
      <w:r>
        <w:rPr>
          <w:rFonts w:eastAsia="Times New Roman"/>
          <w:szCs w:val="24"/>
        </w:rPr>
        <w:t xml:space="preserve">Στην κατεύθυνση αυτή κάθε πρόταση -γιατί δεν έχει κατατεθεί μέχρι τώρα κάποια πρόταση- είτε αφορά τον ΦΠΑ στην παιδεία, τότε που είχαμε τον διάλογο, είτε αφορά τον ΦΠΑ στα </w:t>
      </w:r>
      <w:r>
        <w:rPr>
          <w:rFonts w:eastAsia="Times New Roman"/>
          <w:szCs w:val="24"/>
        </w:rPr>
        <w:lastRenderedPageBreak/>
        <w:t>νησιά είτε οτιδήποτε άλλο</w:t>
      </w:r>
      <w:r>
        <w:rPr>
          <w:rFonts w:eastAsia="Times New Roman"/>
          <w:szCs w:val="24"/>
        </w:rPr>
        <w:t>,</w:t>
      </w:r>
      <w:r>
        <w:rPr>
          <w:rFonts w:eastAsia="Times New Roman"/>
          <w:szCs w:val="24"/>
        </w:rPr>
        <w:t xml:space="preserve"> θα την καλοδεχθούμε για να δούμε εάν μπορεί να γί</w:t>
      </w:r>
      <w:r>
        <w:rPr>
          <w:rFonts w:eastAsia="Times New Roman"/>
          <w:szCs w:val="24"/>
        </w:rPr>
        <w:t>νει κάτι διαφορετικό.</w:t>
      </w:r>
    </w:p>
    <w:p w14:paraId="5CE042D4" w14:textId="77777777" w:rsidR="00665C5F" w:rsidRDefault="00175495">
      <w:pPr>
        <w:spacing w:line="600" w:lineRule="auto"/>
        <w:ind w:firstLine="720"/>
        <w:jc w:val="both"/>
        <w:rPr>
          <w:rFonts w:eastAsia="Times New Roman"/>
          <w:szCs w:val="24"/>
        </w:rPr>
      </w:pPr>
      <w:r>
        <w:rPr>
          <w:rFonts w:eastAsia="Times New Roman"/>
          <w:szCs w:val="24"/>
        </w:rPr>
        <w:t>Θέλω να σας διαβεβαιώσω, όμως, όπως έχω πει πάρα πολλές φορές, ότι εξαντλούμε κάθε δυνατότητα, σε επίπεδο Κυβέρνησης</w:t>
      </w:r>
      <w:r>
        <w:rPr>
          <w:rFonts w:eastAsia="Times New Roman"/>
          <w:szCs w:val="24"/>
        </w:rPr>
        <w:t xml:space="preserve"> και</w:t>
      </w:r>
      <w:r>
        <w:rPr>
          <w:rFonts w:eastAsia="Times New Roman"/>
          <w:szCs w:val="24"/>
        </w:rPr>
        <w:t xml:space="preserve"> διαπραγμάτευσης, ώστε να αποκαταστήσουμε το πρόβλημα των νησιών και να βοηθήσουμε γενικά και τα νησιά που είχαν τ</w:t>
      </w:r>
      <w:r>
        <w:rPr>
          <w:rFonts w:eastAsia="Times New Roman"/>
          <w:szCs w:val="24"/>
        </w:rPr>
        <w:t>ο θέμα του ΦΠΑ και τα υπόλοιπα στα ζητήματα φορολογίας.</w:t>
      </w:r>
    </w:p>
    <w:p w14:paraId="5CE042D5" w14:textId="77777777" w:rsidR="00665C5F" w:rsidRDefault="00175495">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τον κύριο Υπουργό.</w:t>
      </w:r>
    </w:p>
    <w:p w14:paraId="5CE042D6" w14:textId="77777777" w:rsidR="00665C5F" w:rsidRDefault="00175495">
      <w:pPr>
        <w:spacing w:line="600" w:lineRule="auto"/>
        <w:ind w:firstLine="720"/>
        <w:jc w:val="both"/>
        <w:rPr>
          <w:rFonts w:eastAsia="Times New Roman"/>
          <w:szCs w:val="24"/>
        </w:rPr>
      </w:pPr>
      <w:r>
        <w:rPr>
          <w:rFonts w:eastAsia="Times New Roman"/>
          <w:szCs w:val="24"/>
        </w:rPr>
        <w:t>Κύριε Μηταράκη, έχετε τον λόγο για τη δευτερολογία σας.</w:t>
      </w:r>
    </w:p>
    <w:p w14:paraId="5CE042D7" w14:textId="77777777" w:rsidR="00665C5F" w:rsidRDefault="00175495">
      <w:pPr>
        <w:spacing w:line="600" w:lineRule="auto"/>
        <w:ind w:firstLine="720"/>
        <w:jc w:val="both"/>
        <w:rPr>
          <w:rFonts w:eastAsia="Times New Roman"/>
          <w:szCs w:val="24"/>
        </w:rPr>
      </w:pPr>
      <w:r>
        <w:rPr>
          <w:rFonts w:eastAsia="Times New Roman"/>
          <w:b/>
          <w:szCs w:val="24"/>
        </w:rPr>
        <w:lastRenderedPageBreak/>
        <w:t>ΠΑΝΑΓΙΩΤΗΣ ΜΗΤΑΡΑΚΗΣ:</w:t>
      </w:r>
      <w:r>
        <w:rPr>
          <w:rFonts w:eastAsia="Times New Roman"/>
          <w:szCs w:val="24"/>
        </w:rPr>
        <w:t xml:space="preserve"> Κύριε Υπουργέ, μη</w:t>
      </w:r>
      <w:r>
        <w:rPr>
          <w:rFonts w:eastAsia="Times New Roman"/>
          <w:szCs w:val="24"/>
        </w:rPr>
        <w:t xml:space="preserve"> σας κάνει εντύπωση που έχετε κληθεί τόσες πολλές φορές στη Βουλή να απαντήσετε ερωτήσεις, όταν όλο το δημοσιονομικό πρόγραμμα προσαρμογής της Κυβέρνησης στηρίζεται στους φόρους. Εφόσον τα 2/3 του νέου μνημονίου είναι νέοι φόροι, είναι πολύ φυσιολογικό να </w:t>
      </w:r>
      <w:r>
        <w:rPr>
          <w:rFonts w:eastAsia="Times New Roman"/>
          <w:szCs w:val="24"/>
        </w:rPr>
        <w:t>υπάρχουν πολλές ερωτήσεις προς τον αρμόδιο Υπουργό για τη φορολογία.</w:t>
      </w:r>
    </w:p>
    <w:p w14:paraId="5CE042D8" w14:textId="77777777" w:rsidR="00665C5F" w:rsidRDefault="00175495">
      <w:pPr>
        <w:spacing w:line="600" w:lineRule="auto"/>
        <w:ind w:firstLine="720"/>
        <w:jc w:val="both"/>
        <w:rPr>
          <w:rFonts w:eastAsia="Times New Roman"/>
          <w:szCs w:val="24"/>
        </w:rPr>
      </w:pPr>
      <w:r>
        <w:rPr>
          <w:rFonts w:eastAsia="Times New Roman"/>
          <w:szCs w:val="24"/>
        </w:rPr>
        <w:t xml:space="preserve">Ως προς την ουσία της απάντησής σας πρέπει να πω ότι απογοητεύτηκα. Γιατί σε ελεύθερη μετάφραση μου είπατε ότι τα πράγματα είναι δύσκολα, δεν μπορούμε να κάνουμε τίποτε άλλο. </w:t>
      </w:r>
    </w:p>
    <w:p w14:paraId="5CE042D9" w14:textId="77777777" w:rsidR="00665C5F" w:rsidRDefault="00175495">
      <w:pPr>
        <w:spacing w:line="600" w:lineRule="auto"/>
        <w:ind w:firstLine="720"/>
        <w:jc w:val="both"/>
        <w:rPr>
          <w:rFonts w:eastAsia="Times New Roman"/>
          <w:szCs w:val="24"/>
        </w:rPr>
      </w:pPr>
      <w:r>
        <w:rPr>
          <w:rFonts w:eastAsia="Times New Roman"/>
          <w:szCs w:val="24"/>
        </w:rPr>
        <w:lastRenderedPageBreak/>
        <w:t xml:space="preserve">Εγώ ρώτησα </w:t>
      </w:r>
      <w:r>
        <w:rPr>
          <w:rFonts w:eastAsia="Times New Roman"/>
          <w:szCs w:val="24"/>
        </w:rPr>
        <w:t xml:space="preserve">συγκεκριμένα: </w:t>
      </w:r>
      <w:r>
        <w:rPr>
          <w:rFonts w:eastAsia="Times New Roman"/>
          <w:szCs w:val="24"/>
        </w:rPr>
        <w:t>ε</w:t>
      </w:r>
      <w:r>
        <w:rPr>
          <w:rFonts w:eastAsia="Times New Roman"/>
          <w:szCs w:val="24"/>
        </w:rPr>
        <w:t xml:space="preserve">ίναι στο τραπέζι της διαπραγμάτευσης με τους θεσμούς η μη κατάργηση του μειωμένου συντελεστή στα νησιά; Απ’ την απάντησή σας κατάλαβα ότι δεν είναι. Κατάλαβα ότι αντιλαμβάνεστε το πρόβλημα, κατάλαβα ότι συμπάσχετε, αλλά μετά την πρόταση του </w:t>
      </w:r>
      <w:r>
        <w:rPr>
          <w:rFonts w:eastAsia="Times New Roman"/>
          <w:szCs w:val="24"/>
        </w:rPr>
        <w:t>κυρίου Πρωθυπουργού το καλοκαίρι του ’15 προς τους θεσμούς, που η Ελλάδα έβαλε στο τραπέζι της διαπραγμάτευσης το θέμα του ΦΠΑ στα νησιά, η προσπάθειά σας να το μαζέψετε αργότερα δεν ευδοκίμησε. Νομοθετήσαμε κι αν δεν καταθέσετε άμεσα, εσείς, ως Κυβέρνηση,</w:t>
      </w:r>
      <w:r>
        <w:rPr>
          <w:rFonts w:eastAsia="Times New Roman"/>
          <w:szCs w:val="24"/>
        </w:rPr>
        <w:t xml:space="preserve"> συγκεκριμένη νομοθετική πρωτοβουλία στη Βουλή</w:t>
      </w:r>
      <w:r>
        <w:rPr>
          <w:rFonts w:eastAsia="Times New Roman"/>
          <w:szCs w:val="24"/>
        </w:rPr>
        <w:t>,</w:t>
      </w:r>
      <w:r>
        <w:rPr>
          <w:rFonts w:eastAsia="Times New Roman"/>
          <w:szCs w:val="24"/>
        </w:rPr>
        <w:t xml:space="preserve"> που καταργεί το άρθρο το οποίο ψηφίστηκε τον Αύ</w:t>
      </w:r>
      <w:r>
        <w:rPr>
          <w:rFonts w:eastAsia="Times New Roman"/>
          <w:szCs w:val="24"/>
        </w:rPr>
        <w:lastRenderedPageBreak/>
        <w:t>γουστο του ’15, νομοτελειακά σε πολύ λίγους μήνες θα καταργηθεί αυτός ο μειωμένος ΦΠΑ στα νησιά. Και δεν έχετε προβλέψει κανένα ισοδύναμο συγκεκριμένο, όπως επιβ</w:t>
      </w:r>
      <w:r>
        <w:rPr>
          <w:rFonts w:eastAsia="Times New Roman"/>
          <w:szCs w:val="24"/>
        </w:rPr>
        <w:t xml:space="preserve">άλλει το Σύνταγμα, για τη νησιωτικότητα. </w:t>
      </w:r>
    </w:p>
    <w:p w14:paraId="5CE042DA" w14:textId="77777777" w:rsidR="00665C5F" w:rsidRDefault="00175495">
      <w:pPr>
        <w:spacing w:line="600" w:lineRule="auto"/>
        <w:ind w:firstLine="720"/>
        <w:jc w:val="both"/>
        <w:rPr>
          <w:rFonts w:eastAsia="Times New Roman"/>
          <w:szCs w:val="24"/>
        </w:rPr>
      </w:pPr>
      <w:r>
        <w:rPr>
          <w:rFonts w:eastAsia="Times New Roman"/>
          <w:szCs w:val="24"/>
        </w:rPr>
        <w:t xml:space="preserve">Τα νησιά μας, κύριε Υπουργέ, δέχονται αυτή τη στιγμή πολλαπλά χτυπήματα, πέρα από τη γενικότερη οικονομική κρίση που αφορά όλη τη χώρα, όπως το μεταναστευτικό. Ήμασταν πρόσφατα με τον Αναπληρωτή Εθνικής Άμυνας στη </w:t>
      </w:r>
      <w:r>
        <w:rPr>
          <w:rFonts w:eastAsia="Times New Roman"/>
          <w:szCs w:val="24"/>
        </w:rPr>
        <w:t>Χίο</w:t>
      </w:r>
      <w:r>
        <w:rPr>
          <w:rFonts w:eastAsia="Times New Roman"/>
          <w:szCs w:val="24"/>
        </w:rPr>
        <w:t>,</w:t>
      </w:r>
      <w:r>
        <w:rPr>
          <w:rFonts w:eastAsia="Times New Roman"/>
          <w:szCs w:val="24"/>
        </w:rPr>
        <w:t xml:space="preserve"> όπου λειτουργεί το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 xml:space="preserve"> και έχουμε αυτή τη στιγμή εκατοντάδες αφίξεις κάθε ώρα. Έχουμε τεράστιο πρόβλημα στον τουρισμό. Οι κρατήσεις, όπως γνωρίζετε, στα νησιά</w:t>
      </w:r>
      <w:r>
        <w:rPr>
          <w:rFonts w:eastAsia="Times New Roman"/>
          <w:szCs w:val="24"/>
        </w:rPr>
        <w:t>,</w:t>
      </w:r>
      <w:r>
        <w:rPr>
          <w:rFonts w:eastAsia="Times New Roman"/>
          <w:szCs w:val="24"/>
        </w:rPr>
        <w:t xml:space="preserve"> τα οποία επηρεάζονται από το προσφυγικό</w:t>
      </w:r>
      <w:r>
        <w:rPr>
          <w:rFonts w:eastAsia="Times New Roman"/>
          <w:szCs w:val="24"/>
        </w:rPr>
        <w:t>,</w:t>
      </w:r>
      <w:r>
        <w:rPr>
          <w:rFonts w:eastAsia="Times New Roman"/>
          <w:szCs w:val="24"/>
        </w:rPr>
        <w:t xml:space="preserve"> είναι ιδιαίτερα μειωμένες και </w:t>
      </w:r>
      <w:r>
        <w:rPr>
          <w:rFonts w:eastAsia="Times New Roman"/>
          <w:szCs w:val="24"/>
        </w:rPr>
        <w:lastRenderedPageBreak/>
        <w:t>κατατέθηκαν πρό</w:t>
      </w:r>
      <w:r>
        <w:rPr>
          <w:rFonts w:eastAsia="Times New Roman"/>
          <w:szCs w:val="24"/>
        </w:rPr>
        <w:t xml:space="preserve">σφατα σχετικά στοιχεία. Στη Λέσβο είναι μειωμένες κατά 90%, στη Χίο κατά 60%, στην Κω κατά 36%, στη Σάμο κατά 40% και πάνω σε αυτό θα πέσει και η κατάργηση του μειωμένου ΦΠΑ στα νησιά, άρα θα ακριβύνουν τα ξενοδοχεία εκεί πέρα. </w:t>
      </w:r>
    </w:p>
    <w:p w14:paraId="5CE042DB" w14:textId="77777777" w:rsidR="00665C5F" w:rsidRDefault="00175495">
      <w:pPr>
        <w:spacing w:line="600" w:lineRule="auto"/>
        <w:ind w:firstLine="720"/>
        <w:jc w:val="both"/>
        <w:rPr>
          <w:rFonts w:eastAsia="Times New Roman"/>
          <w:szCs w:val="24"/>
        </w:rPr>
      </w:pPr>
      <w:r>
        <w:rPr>
          <w:rFonts w:eastAsia="Times New Roman"/>
          <w:szCs w:val="24"/>
        </w:rPr>
        <w:t xml:space="preserve">Στη Χίο έχουμε και ένα νέο </w:t>
      </w:r>
      <w:r>
        <w:rPr>
          <w:rFonts w:eastAsia="Times New Roman"/>
          <w:szCs w:val="24"/>
        </w:rPr>
        <w:t xml:space="preserve">πρόβλημα, που προέκυψε χθες. Φαίνεται ότι η Κυβέρνηση θέλει να καταργήσει την αναγκαστικότητα του Συνεταιρισμού Μαστίχας της Χίου. </w:t>
      </w:r>
    </w:p>
    <w:p w14:paraId="5CE042DC" w14:textId="77777777" w:rsidR="00665C5F" w:rsidRDefault="00175495">
      <w:pPr>
        <w:spacing w:line="600" w:lineRule="auto"/>
        <w:ind w:firstLine="720"/>
        <w:jc w:val="both"/>
        <w:rPr>
          <w:rFonts w:eastAsia="Times New Roman"/>
          <w:szCs w:val="24"/>
        </w:rPr>
      </w:pPr>
      <w:r>
        <w:rPr>
          <w:rFonts w:eastAsia="Times New Roman"/>
          <w:szCs w:val="24"/>
        </w:rPr>
        <w:t>Βλέπουμε, λοιπόν, ότι αυτή η Κυβέρνηση μόνο κακά νέα φέρνει στα νησιά. Κάτι θετικό δεν έχετε ακόμα πει και φτάνουμε στον ενά</w:t>
      </w:r>
      <w:r>
        <w:rPr>
          <w:rFonts w:eastAsia="Times New Roman"/>
          <w:szCs w:val="24"/>
        </w:rPr>
        <w:t>μισ</w:t>
      </w:r>
      <w:r>
        <w:rPr>
          <w:rFonts w:eastAsia="Times New Roman"/>
          <w:szCs w:val="24"/>
        </w:rPr>
        <w:t>η</w:t>
      </w:r>
      <w:r>
        <w:rPr>
          <w:rFonts w:eastAsia="Times New Roman"/>
          <w:szCs w:val="24"/>
        </w:rPr>
        <w:t xml:space="preserve"> χρόνο διακυβέρνησης.</w:t>
      </w:r>
    </w:p>
    <w:p w14:paraId="5CE042DD" w14:textId="77777777" w:rsidR="00665C5F" w:rsidRDefault="00175495">
      <w:pPr>
        <w:spacing w:line="600" w:lineRule="auto"/>
        <w:ind w:firstLine="720"/>
        <w:jc w:val="both"/>
        <w:rPr>
          <w:rFonts w:eastAsia="Times New Roman"/>
          <w:szCs w:val="24"/>
        </w:rPr>
      </w:pPr>
      <w:r>
        <w:rPr>
          <w:rFonts w:eastAsia="Times New Roman"/>
          <w:szCs w:val="24"/>
        </w:rPr>
        <w:lastRenderedPageBreak/>
        <w:t>Επαναλαμβάνω, λοιπόν, κύριε Υπουργέ, αφού πιστεύετε κι εσείς ότι το ΦΠΑ στα νησιά δεν είναι ένα μέσο το οποίο αποδίδει δημοσιονομικά, δεν είναι ένα δίκαιο μέτρο, γιατί δεν έρχεστε σήμερα να καταθέσετε μια νομοθετική πρωτοβουλία να</w:t>
      </w:r>
      <w:r>
        <w:rPr>
          <w:rFonts w:eastAsia="Times New Roman"/>
          <w:szCs w:val="24"/>
        </w:rPr>
        <w:t xml:space="preserve"> το καταργήσετε; </w:t>
      </w:r>
    </w:p>
    <w:p w14:paraId="5CE042DE" w14:textId="77777777" w:rsidR="00665C5F" w:rsidRDefault="00175495">
      <w:pPr>
        <w:spacing w:line="600" w:lineRule="auto"/>
        <w:ind w:firstLine="720"/>
        <w:jc w:val="both"/>
        <w:rPr>
          <w:rFonts w:eastAsia="Times New Roman"/>
          <w:szCs w:val="24"/>
        </w:rPr>
      </w:pPr>
      <w:r>
        <w:rPr>
          <w:rFonts w:eastAsia="Times New Roman"/>
          <w:szCs w:val="24"/>
        </w:rPr>
        <w:t xml:space="preserve">Αλλά το πιο σημαντικό απ’ όλα είναι που ρωτάτε για ισοδύναμα. Τα ισοδύναμα είναι συγκεκριμένα. Πρώτον, ένα άλλο παραγωγικό μοντέλο για τη χώρα, ένα μοντέλο που στηρίζεται στις νέες επενδύσεις, που στηρίζεται στη δημιουργία πλούτου κι όχι </w:t>
      </w:r>
      <w:r>
        <w:rPr>
          <w:rFonts w:eastAsia="Times New Roman"/>
          <w:szCs w:val="24"/>
        </w:rPr>
        <w:t>στην υπερφορολόγηση αυτών που σήμερα δηλώνουν, αυτών που σήμερα παράγουν. Αυτό είναι η μεγάλη αλλαγή που πρέπει να κάνετε.</w:t>
      </w:r>
    </w:p>
    <w:p w14:paraId="5CE042DF" w14:textId="77777777" w:rsidR="00665C5F" w:rsidRDefault="00175495">
      <w:pPr>
        <w:spacing w:line="600" w:lineRule="auto"/>
        <w:ind w:firstLine="720"/>
        <w:jc w:val="both"/>
        <w:rPr>
          <w:rFonts w:eastAsia="Times New Roman"/>
          <w:szCs w:val="24"/>
        </w:rPr>
      </w:pPr>
      <w:r>
        <w:rPr>
          <w:rFonts w:eastAsia="Times New Roman"/>
          <w:szCs w:val="24"/>
        </w:rPr>
        <w:lastRenderedPageBreak/>
        <w:t>Και το δεύτερο, το έχω πει πολλές φορές, το μνημόνιο του κ. Τσίπρα είναι ίδιο με το μνημόνιο του κ. Γεωργίου Παπανδρέου. Είναι 2/3 φό</w:t>
      </w:r>
      <w:r>
        <w:rPr>
          <w:rFonts w:eastAsia="Times New Roman"/>
          <w:szCs w:val="24"/>
        </w:rPr>
        <w:t>ροι και 1/3 δαπάνες, ενώ η δημοσιονομική προσαρμογή του 2012-2014, που οδήγησε την οικονομία το 2014 σε θετικό ρυθμό ανάπτυξης, που τον χάσατε το 2015, στηρίχθηκε στο ανάποδο. Στηρίχθηκε κατά 2/3 στις δαπάνες και κατά 1/3 στους φόρους.</w:t>
      </w:r>
    </w:p>
    <w:p w14:paraId="5CE042E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Να, λοιπόν, το ισοδύ</w:t>
      </w:r>
      <w:r>
        <w:rPr>
          <w:rFonts w:eastAsia="Times New Roman" w:cs="Times New Roman"/>
          <w:szCs w:val="24"/>
        </w:rPr>
        <w:t>ναμο. Περισσότερη μείωση δαπανών, μείωση φόρων, μια άλλη νοοτροπία υπέρ του ιδιωτικού τομέα για να έλθουν επενδύσεις. Αυτά είναι τα ισοδύναμα, κύριε Υπουργέ.</w:t>
      </w:r>
    </w:p>
    <w:p w14:paraId="5CE042E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5CE042E2"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κύριε Μηταράκη.</w:t>
      </w:r>
    </w:p>
    <w:p w14:paraId="5CE042E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Κύριε Αλεξιάδη, έχε</w:t>
      </w:r>
      <w:r>
        <w:rPr>
          <w:rFonts w:eastAsia="Times New Roman" w:cs="Times New Roman"/>
          <w:szCs w:val="24"/>
        </w:rPr>
        <w:t>τε τον λόγο.</w:t>
      </w:r>
    </w:p>
    <w:p w14:paraId="5CE042E4"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Ευχαριστώ, κύριε Πρόεδρε.</w:t>
      </w:r>
    </w:p>
    <w:p w14:paraId="5CE042E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Κύριε Μηταράκη, ανέμενα περισσότερα στοιχεία και όχι γενικόλογες προτάσεις από εσάς, όταν ζήτησα ισοδύναμο. Διότι, όταν μου λέτε ότι το ισοδύναμο είναι ένα άλλο παρ</w:t>
      </w:r>
      <w:r>
        <w:rPr>
          <w:rFonts w:eastAsia="Times New Roman" w:cs="Times New Roman"/>
          <w:szCs w:val="24"/>
        </w:rPr>
        <w:t xml:space="preserve">αγωγικό μοντέλο, θυμίζει κάποιες άλλες λύσεις που μπορεί να </w:t>
      </w:r>
      <w:r>
        <w:rPr>
          <w:rFonts w:eastAsia="Times New Roman" w:cs="Times New Roman"/>
          <w:szCs w:val="24"/>
        </w:rPr>
        <w:t>α</w:t>
      </w:r>
      <w:r>
        <w:rPr>
          <w:rFonts w:eastAsia="Times New Roman" w:cs="Times New Roman"/>
          <w:szCs w:val="24"/>
        </w:rPr>
        <w:lastRenderedPageBreak/>
        <w:t xml:space="preserve">κούμε </w:t>
      </w:r>
      <w:r>
        <w:rPr>
          <w:rFonts w:eastAsia="Times New Roman" w:cs="Times New Roman"/>
          <w:szCs w:val="24"/>
        </w:rPr>
        <w:t>στην πολιτική ζωή</w:t>
      </w:r>
      <w:r>
        <w:rPr>
          <w:rFonts w:eastAsia="Times New Roman" w:cs="Times New Roman"/>
          <w:szCs w:val="24"/>
        </w:rPr>
        <w:t>,</w:t>
      </w:r>
      <w:r>
        <w:rPr>
          <w:rFonts w:eastAsia="Times New Roman" w:cs="Times New Roman"/>
          <w:szCs w:val="24"/>
        </w:rPr>
        <w:t xml:space="preserve"> οι οποίες θυμίζουν πιο πολύ μεταφυσικές καταστάσεις ή άλλες πολιτικές ιστορίες, που αν τις ανοίξουμε τώρα θα έχουμε πολλή δουλειά για τα δελτία των 20.00΄. Ας τα αφήσουμε</w:t>
      </w:r>
      <w:r>
        <w:rPr>
          <w:rFonts w:eastAsia="Times New Roman" w:cs="Times New Roman"/>
          <w:szCs w:val="24"/>
        </w:rPr>
        <w:t xml:space="preserve"> καλύτερα στην άκρη. </w:t>
      </w:r>
    </w:p>
    <w:p w14:paraId="5CE042E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Είναι σαφέστατο αυτό που είπα. Μπορεί να το ερμηνεύσετε όπως θέλετε. Εμείς προσπαθούμε, είτε στην άμεση είτε στην έμμεση φορολογία, να έχουμε τέτοιες ρυθμίσεις</w:t>
      </w:r>
      <w:r>
        <w:rPr>
          <w:rFonts w:eastAsia="Times New Roman" w:cs="Times New Roman"/>
          <w:szCs w:val="24"/>
        </w:rPr>
        <w:t>,</w:t>
      </w:r>
      <w:r>
        <w:rPr>
          <w:rFonts w:eastAsia="Times New Roman" w:cs="Times New Roman"/>
          <w:szCs w:val="24"/>
        </w:rPr>
        <w:t xml:space="preserve"> που να βοηθήσουμε και τα νησιά και την υπόλοιπη κοινωνία. Δεν θα είναι </w:t>
      </w:r>
      <w:r>
        <w:rPr>
          <w:rFonts w:eastAsia="Times New Roman" w:cs="Times New Roman"/>
          <w:szCs w:val="24"/>
        </w:rPr>
        <w:t>σοβαρό από εμάς να έλθουμε εδώ και να πούμε: «Στη διαπραγμάτευση προτείνουμε αυτό, εκείνοι αντιπροτείνουν αυτό, έχουμε το τάδε πρόβλημα, υπάρχει η τάδε λύση» κ.λπ.</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Έχετε </w:t>
      </w:r>
      <w:r>
        <w:rPr>
          <w:rFonts w:eastAsia="Times New Roman" w:cs="Times New Roman"/>
          <w:szCs w:val="24"/>
        </w:rPr>
        <w:t xml:space="preserve">διατελέσει </w:t>
      </w:r>
      <w:r>
        <w:rPr>
          <w:rFonts w:eastAsia="Times New Roman" w:cs="Times New Roman"/>
          <w:szCs w:val="24"/>
        </w:rPr>
        <w:t>Υπουργός και ξέρετε πολύ καλά ότι τα ζητήματα διαπραγμάτευσης είναι πολύ λ</w:t>
      </w:r>
      <w:r>
        <w:rPr>
          <w:rFonts w:eastAsia="Times New Roman" w:cs="Times New Roman"/>
          <w:szCs w:val="24"/>
        </w:rPr>
        <w:t>επτά. Αν γίνονται με τα φώτα των καμερών πάνω τους, με μικρόφωνα και με δημοσιοποίηση της κάθε στιγμής για το τι λέγεται</w:t>
      </w:r>
      <w:r>
        <w:rPr>
          <w:rFonts w:eastAsia="Times New Roman" w:cs="Times New Roman"/>
          <w:szCs w:val="24"/>
        </w:rPr>
        <w:t>,</w:t>
      </w:r>
      <w:r>
        <w:rPr>
          <w:rFonts w:eastAsia="Times New Roman" w:cs="Times New Roman"/>
          <w:szCs w:val="24"/>
        </w:rPr>
        <w:t xml:space="preserve"> δεν θα έχει αποτέλεσμα η διαπραγμάτευση. Έχουμε πετύχει αρκετά θέματα στα ζητήματα φορολογίας στη διαπραγμάτευση, τα οποία τα έχω πει </w:t>
      </w:r>
      <w:r>
        <w:rPr>
          <w:rFonts w:eastAsia="Times New Roman" w:cs="Times New Roman"/>
          <w:szCs w:val="24"/>
        </w:rPr>
        <w:t>άλλη φορά στη Βουλή και δεν θα χάσω χρόνο να τα εξηγήσω.</w:t>
      </w:r>
    </w:p>
    <w:p w14:paraId="5CE042E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Σε σχέση, όμως, με το τι θέλουμε να κάνουμε στα νησιά</w:t>
      </w:r>
      <w:r>
        <w:rPr>
          <w:rFonts w:eastAsia="Times New Roman" w:cs="Times New Roman"/>
          <w:szCs w:val="24"/>
        </w:rPr>
        <w:t>,</w:t>
      </w:r>
      <w:r>
        <w:rPr>
          <w:rFonts w:eastAsia="Times New Roman" w:cs="Times New Roman"/>
          <w:szCs w:val="24"/>
        </w:rPr>
        <w:t xml:space="preserve"> έχουμε μιλήσει συγκεκριμένα -σας το είπα- στην αντίστοιχη </w:t>
      </w:r>
      <w:r>
        <w:rPr>
          <w:rFonts w:eastAsia="Times New Roman" w:cs="Times New Roman"/>
          <w:szCs w:val="24"/>
        </w:rPr>
        <w:t>ε</w:t>
      </w:r>
      <w:r>
        <w:rPr>
          <w:rFonts w:eastAsia="Times New Roman" w:cs="Times New Roman"/>
          <w:szCs w:val="24"/>
        </w:rPr>
        <w:t xml:space="preserve">πιτροπή της Βουλής, σε μια τρίωρη συνεδρίαση, παρουσία του </w:t>
      </w:r>
      <w:r>
        <w:rPr>
          <w:rFonts w:eastAsia="Times New Roman" w:cs="Times New Roman"/>
          <w:szCs w:val="24"/>
        </w:rPr>
        <w:lastRenderedPageBreak/>
        <w:t>Γραφείου Προϋπολογισμού τη</w:t>
      </w:r>
      <w:r>
        <w:rPr>
          <w:rFonts w:eastAsia="Times New Roman" w:cs="Times New Roman"/>
          <w:szCs w:val="24"/>
        </w:rPr>
        <w:t>ς Βουλής, όπου συζητήσαμε συγκεκριμένα πράγματα και είπαμε το πο</w:t>
      </w:r>
      <w:r>
        <w:rPr>
          <w:rFonts w:eastAsia="Times New Roman" w:cs="Times New Roman"/>
          <w:szCs w:val="24"/>
        </w:rPr>
        <w:t>ύ</w:t>
      </w:r>
      <w:r>
        <w:rPr>
          <w:rFonts w:eastAsia="Times New Roman" w:cs="Times New Roman"/>
          <w:szCs w:val="24"/>
        </w:rPr>
        <w:t xml:space="preserve"> ακριβώς είμαστε και το τι ακριβώς έχουμε να κάνουμε. </w:t>
      </w:r>
    </w:p>
    <w:p w14:paraId="5CE042E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Εδώ, όμως, προσπαθήσατε να κάνετε μια αναδρομή στο παρελθόν. Επίσης, κάνατε και μια σωστή πρόβλεψη για ενάμιση χρόνο ΣΥΡΙΖΑ. Δεν έχουμε </w:t>
      </w:r>
      <w:r>
        <w:rPr>
          <w:rFonts w:eastAsia="Times New Roman" w:cs="Times New Roman"/>
          <w:szCs w:val="24"/>
        </w:rPr>
        <w:t>κλείσει ενάμιση χρόνο. Ένα</w:t>
      </w:r>
      <w:r>
        <w:rPr>
          <w:rFonts w:eastAsia="Times New Roman" w:cs="Times New Roman"/>
          <w:szCs w:val="24"/>
        </w:rPr>
        <w:t>ν</w:t>
      </w:r>
      <w:r>
        <w:rPr>
          <w:rFonts w:eastAsia="Times New Roman" w:cs="Times New Roman"/>
          <w:szCs w:val="24"/>
        </w:rPr>
        <w:t xml:space="preserve"> χρόνο είμαστε και θα κλείσουμε πάρα πολλά χρόνια στην Κυβέρνηση</w:t>
      </w:r>
      <w:r>
        <w:rPr>
          <w:rFonts w:eastAsia="Times New Roman" w:cs="Times New Roman"/>
          <w:szCs w:val="24"/>
        </w:rPr>
        <w:t xml:space="preserve">, </w:t>
      </w:r>
      <w:r>
        <w:rPr>
          <w:rFonts w:eastAsia="Times New Roman" w:cs="Times New Roman"/>
          <w:szCs w:val="24"/>
        </w:rPr>
        <w:t>να είστε σίγουροι, διότι αυτό που βλέπω στην πολιτική κριτική σας είναι ότι δεν καταθέτετε τη διαφορετική πολιτική πρόταση. Αυτό που καταθέτετε</w:t>
      </w:r>
      <w:r>
        <w:rPr>
          <w:rFonts w:eastAsia="Times New Roman" w:cs="Times New Roman"/>
          <w:szCs w:val="24"/>
        </w:rPr>
        <w:t xml:space="preserve"> -</w:t>
      </w:r>
      <w:r>
        <w:rPr>
          <w:rFonts w:eastAsia="Times New Roman" w:cs="Times New Roman"/>
          <w:szCs w:val="24"/>
        </w:rPr>
        <w:t xml:space="preserve">αυτό για το οποίο </w:t>
      </w:r>
      <w:r>
        <w:rPr>
          <w:rFonts w:eastAsia="Times New Roman" w:cs="Times New Roman"/>
          <w:szCs w:val="24"/>
        </w:rPr>
        <w:t>θέλετε να πείσετε τους πολίτες</w:t>
      </w:r>
      <w:r>
        <w:rPr>
          <w:rFonts w:eastAsia="Times New Roman" w:cs="Times New Roman"/>
          <w:szCs w:val="24"/>
        </w:rPr>
        <w:t>-</w:t>
      </w:r>
      <w:r>
        <w:rPr>
          <w:rFonts w:eastAsia="Times New Roman" w:cs="Times New Roman"/>
          <w:szCs w:val="24"/>
        </w:rPr>
        <w:t xml:space="preserve"> είναι ότι ο παράδεισος ήταν η κατάσταση που υπήρχε πριν να έλθει η Κυβέρνηση ΣΥΡΙΖΑ-ΑΝΕΛ στην </w:t>
      </w:r>
      <w:r>
        <w:rPr>
          <w:rFonts w:eastAsia="Times New Roman" w:cs="Times New Roman"/>
          <w:szCs w:val="24"/>
        </w:rPr>
        <w:lastRenderedPageBreak/>
        <w:t>εξουσία</w:t>
      </w:r>
      <w:r>
        <w:rPr>
          <w:rFonts w:eastAsia="Times New Roman" w:cs="Times New Roman"/>
          <w:szCs w:val="24"/>
        </w:rPr>
        <w:t xml:space="preserve"> και τώρα η κόλαση.</w:t>
      </w:r>
      <w:r>
        <w:rPr>
          <w:rFonts w:eastAsia="Times New Roman" w:cs="Times New Roman"/>
          <w:szCs w:val="24"/>
        </w:rPr>
        <w:t xml:space="preserve"> Σας θυμίζω, όμως, ότι για παράδειγμα στους φόρους περιουσίας από τα 600 εκατομμύρια</w:t>
      </w:r>
      <w:r>
        <w:rPr>
          <w:rFonts w:eastAsia="Times New Roman" w:cs="Times New Roman"/>
          <w:szCs w:val="24"/>
        </w:rPr>
        <w:t>,</w:t>
      </w:r>
      <w:r>
        <w:rPr>
          <w:rFonts w:eastAsia="Times New Roman" w:cs="Times New Roman"/>
          <w:szCs w:val="24"/>
        </w:rPr>
        <w:t xml:space="preserve"> που είχαμε προ μνη</w:t>
      </w:r>
      <w:r>
        <w:rPr>
          <w:rFonts w:eastAsia="Times New Roman" w:cs="Times New Roman"/>
          <w:szCs w:val="24"/>
        </w:rPr>
        <w:t>μονίων, φθάσαμε τα 3,3 δισεκατομμύρια</w:t>
      </w:r>
      <w:r>
        <w:rPr>
          <w:rFonts w:eastAsia="Times New Roman" w:cs="Times New Roman"/>
          <w:szCs w:val="24"/>
        </w:rPr>
        <w:t>, γιατί τόση ε</w:t>
      </w:r>
      <w:r>
        <w:rPr>
          <w:rFonts w:eastAsia="Times New Roman" w:cs="Times New Roman"/>
          <w:szCs w:val="24"/>
        </w:rPr>
        <w:t xml:space="preserve">ίναι η βεβαίωση του ΕΝΦΙΑ. Άρα το «φόροι, φόροι, φόροι» ήταν δικό σας σύνθημα και εμείς προσπαθούμε να το ξεπεράσουμε. </w:t>
      </w:r>
    </w:p>
    <w:p w14:paraId="5CE042E9"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Στη δε κριτική που δεχόμαστε, σε σχέση με αυτές τις διατάξεις, να σας θυμίσω ότι ο ν.</w:t>
      </w:r>
      <w:r>
        <w:rPr>
          <w:rFonts w:eastAsia="Times New Roman" w:cs="Times New Roman"/>
          <w:szCs w:val="24"/>
        </w:rPr>
        <w:t xml:space="preserve"> </w:t>
      </w:r>
      <w:r>
        <w:rPr>
          <w:rFonts w:eastAsia="Times New Roman" w:cs="Times New Roman"/>
          <w:szCs w:val="24"/>
        </w:rPr>
        <w:t>4334 τον Ιούλιο του 2015 ψηφίστηκε από διακόσιους δεκαεννέα Βουλευτές, ο ν. 4336 στις 14 Αυγούστου του 2015, ψηφίστηκε από διακόσιους είκοσι έναν Βουλευτές. Φαντάζομαι ότι είστε μεταξύ αυτών που τ</w:t>
      </w:r>
      <w:r>
        <w:rPr>
          <w:rFonts w:eastAsia="Times New Roman" w:cs="Times New Roman"/>
          <w:szCs w:val="24"/>
        </w:rPr>
        <w:t>ους</w:t>
      </w:r>
      <w:r>
        <w:rPr>
          <w:rFonts w:eastAsia="Times New Roman" w:cs="Times New Roman"/>
          <w:szCs w:val="24"/>
        </w:rPr>
        <w:t xml:space="preserve"> ψήφι</w:t>
      </w:r>
      <w:r>
        <w:rPr>
          <w:rFonts w:eastAsia="Times New Roman" w:cs="Times New Roman"/>
          <w:szCs w:val="24"/>
        </w:rPr>
        <w:lastRenderedPageBreak/>
        <w:t>σαν. Αυτοί οι νόμοι αύξησαν το</w:t>
      </w:r>
      <w:r>
        <w:rPr>
          <w:rFonts w:eastAsia="Times New Roman" w:cs="Times New Roman"/>
          <w:szCs w:val="24"/>
        </w:rPr>
        <w:t>ν</w:t>
      </w:r>
      <w:r>
        <w:rPr>
          <w:rFonts w:eastAsia="Times New Roman" w:cs="Times New Roman"/>
          <w:szCs w:val="24"/>
        </w:rPr>
        <w:t xml:space="preserve"> ΦΠΑ στα νησιά και ε</w:t>
      </w:r>
      <w:r>
        <w:rPr>
          <w:rFonts w:eastAsia="Times New Roman" w:cs="Times New Roman"/>
          <w:szCs w:val="24"/>
        </w:rPr>
        <w:t xml:space="preserve">πειδή εμείς ήλθαμε να </w:t>
      </w:r>
      <w:r>
        <w:rPr>
          <w:rFonts w:eastAsia="Times New Roman" w:cs="Times New Roman"/>
          <w:szCs w:val="24"/>
        </w:rPr>
        <w:t xml:space="preserve">εκδώσουμε </w:t>
      </w:r>
      <w:r>
        <w:rPr>
          <w:rFonts w:eastAsia="Times New Roman" w:cs="Times New Roman"/>
          <w:szCs w:val="24"/>
        </w:rPr>
        <w:t xml:space="preserve">τις σχετικές υπουργικές αποφάσεις, δεχόμαστε την κριτική για την υλοποίηση των νόμων. </w:t>
      </w:r>
    </w:p>
    <w:p w14:paraId="5CE042EA"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Είναι συγκεκριμένο το πολιτικό και οικονομικό πλαίσιο, στο οποίο είμαστε υποχρεωμένοι να κινηθούμε. Σε αυτό το πλαίσιο θα κινηθούμε με υπ</w:t>
      </w:r>
      <w:r>
        <w:rPr>
          <w:rFonts w:eastAsia="Times New Roman" w:cs="Times New Roman"/>
          <w:szCs w:val="24"/>
        </w:rPr>
        <w:t>ευθυνότητα και με όποια δυνατότητα έχουμε θα μοιράζουμε τους φόρους δίκαια και αναλογικά, σύμφωνα με το άρθρο 4 του Συντάγματος.</w:t>
      </w:r>
    </w:p>
    <w:p w14:paraId="5CE042EB"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w:t>
      </w:r>
    </w:p>
    <w:p w14:paraId="5CE042EC"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lastRenderedPageBreak/>
        <w:t>Πριν περάσουμε στην επόμενη επίκαιρη ερώτηση, επιτρέψτε μου ν</w:t>
      </w:r>
      <w:r>
        <w:rPr>
          <w:rFonts w:eastAsia="Times New Roman" w:cs="Times New Roman"/>
          <w:szCs w:val="24"/>
        </w:rPr>
        <w:t>α κάνω δύο ανακοινώσεις προς το Σώμα.</w:t>
      </w:r>
    </w:p>
    <w:p w14:paraId="5CE042E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Η πρώτη αφορά τη Διαρκή Επιτροπή Οικονομικών Υποθέσεων, η οποία καταθέτει την </w:t>
      </w:r>
      <w:r>
        <w:rPr>
          <w:rFonts w:eastAsia="Times New Roman" w:cs="Times New Roman"/>
          <w:szCs w:val="24"/>
        </w:rPr>
        <w:t>έ</w:t>
      </w:r>
      <w:r>
        <w:rPr>
          <w:rFonts w:eastAsia="Times New Roman" w:cs="Times New Roman"/>
          <w:szCs w:val="24"/>
        </w:rPr>
        <w:t>κθεσή της στο σχέδιο νόμου του Υπουργείου Οικονομικών «Συστήματα Εγγύησης Καταθέσεων (ενσωμάτωση Οδηγίας 2014/49/Ευρωπαϊκή Ένωση), Ταμείο Ε</w:t>
      </w:r>
      <w:r>
        <w:rPr>
          <w:rFonts w:eastAsia="Times New Roman" w:cs="Times New Roman"/>
          <w:szCs w:val="24"/>
        </w:rPr>
        <w:t xml:space="preserve">γγύησης Καταθέσεων και Επενδύσεων και άλλες διατάξεις». </w:t>
      </w:r>
    </w:p>
    <w:p w14:paraId="5CE042E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Η δεύτερη ανακοίνωση αφορά επιστολή του κ. Κωνσταντίνου Ζουράρ</w:t>
      </w:r>
      <w:r>
        <w:rPr>
          <w:rFonts w:eastAsia="Times New Roman" w:cs="Times New Roman"/>
          <w:szCs w:val="24"/>
        </w:rPr>
        <w:t>η</w:t>
      </w:r>
      <w:r>
        <w:rPr>
          <w:rFonts w:eastAsia="Times New Roman" w:cs="Times New Roman"/>
          <w:szCs w:val="24"/>
        </w:rPr>
        <w:t xml:space="preserve">, ο οποίος ενημερώνει τον Πρόεδρο της Βουλής κ. </w:t>
      </w:r>
      <w:r>
        <w:rPr>
          <w:rFonts w:eastAsia="Times New Roman" w:cs="Times New Roman"/>
          <w:szCs w:val="24"/>
        </w:rPr>
        <w:lastRenderedPageBreak/>
        <w:t>Βούτση ότι αιτείται αδείας απουσίας από τη Βουλή για τη χρονική περίοδο από 21</w:t>
      </w:r>
      <w:r>
        <w:rPr>
          <w:rFonts w:eastAsia="Times New Roman" w:cs="Times New Roman"/>
          <w:szCs w:val="24"/>
        </w:rPr>
        <w:t xml:space="preserve"> Μαρτίου 2</w:t>
      </w:r>
      <w:r>
        <w:rPr>
          <w:rFonts w:eastAsia="Times New Roman" w:cs="Times New Roman"/>
          <w:szCs w:val="24"/>
        </w:rPr>
        <w:t>016</w:t>
      </w:r>
      <w:r>
        <w:rPr>
          <w:rFonts w:eastAsia="Times New Roman" w:cs="Times New Roman"/>
          <w:szCs w:val="24"/>
        </w:rPr>
        <w:t xml:space="preserve"> έως 26 Μαρτίου 2016, για να παρ</w:t>
      </w:r>
      <w:r>
        <w:rPr>
          <w:rFonts w:eastAsia="Times New Roman" w:cs="Times New Roman"/>
          <w:szCs w:val="24"/>
        </w:rPr>
        <w:t>ευ</w:t>
      </w:r>
      <w:r>
        <w:rPr>
          <w:rFonts w:eastAsia="Times New Roman" w:cs="Times New Roman"/>
          <w:szCs w:val="24"/>
        </w:rPr>
        <w:t xml:space="preserve">ρεθεί σε κάποιες εκδηλώσεις στο εξωτερικό. </w:t>
      </w:r>
    </w:p>
    <w:p w14:paraId="5CE042E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Η Βουλή εγκρίνει;</w:t>
      </w:r>
    </w:p>
    <w:p w14:paraId="5CE042F0" w14:textId="77777777" w:rsidR="00665C5F" w:rsidRDefault="00175495">
      <w:pPr>
        <w:spacing w:line="600" w:lineRule="auto"/>
        <w:ind w:firstLine="720"/>
        <w:jc w:val="both"/>
        <w:rPr>
          <w:rFonts w:eastAsia="Times New Roman" w:cs="Times New Roman"/>
          <w:szCs w:val="24"/>
        </w:rPr>
      </w:pPr>
      <w:r w:rsidRPr="00987A0B">
        <w:rPr>
          <w:rFonts w:eastAsia="Times New Roman" w:cs="Times New Roman"/>
          <w:b/>
          <w:szCs w:val="24"/>
        </w:rPr>
        <w:t>ΟΛΟΙ ΟΙ ΒΟΥΛΕΥΤΕΣ:</w:t>
      </w:r>
      <w:r>
        <w:rPr>
          <w:rFonts w:eastAsia="Times New Roman" w:cs="Times New Roman"/>
          <w:szCs w:val="24"/>
        </w:rPr>
        <w:t xml:space="preserve"> Μάλιστα, μάλιστα.</w:t>
      </w:r>
    </w:p>
    <w:p w14:paraId="5CE042F1"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sidRPr="00987A0B">
        <w:rPr>
          <w:rFonts w:eastAsia="Times New Roman" w:cs="Times New Roman"/>
          <w:szCs w:val="24"/>
        </w:rPr>
        <w:t>Συνεπώς</w:t>
      </w:r>
      <w:r>
        <w:rPr>
          <w:rFonts w:eastAsia="Times New Roman" w:cs="Times New Roman"/>
          <w:szCs w:val="24"/>
        </w:rPr>
        <w:t xml:space="preserve"> η Βουλή ενέκρινε τη ζητηθείσα άδεια.</w:t>
      </w:r>
      <w:r w:rsidRPr="00987A0B">
        <w:rPr>
          <w:rFonts w:eastAsia="Times New Roman" w:cs="Times New Roman"/>
          <w:szCs w:val="24"/>
        </w:rPr>
        <w:t xml:space="preserve"> </w:t>
      </w:r>
    </w:p>
    <w:p w14:paraId="5CE042F2"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Εισερχόμεθα στην </w:t>
      </w:r>
      <w:r>
        <w:rPr>
          <w:rFonts w:eastAsia="Times New Roman" w:cs="Times New Roman"/>
          <w:szCs w:val="24"/>
        </w:rPr>
        <w:t xml:space="preserve">τέταρτη </w:t>
      </w:r>
      <w:r>
        <w:rPr>
          <w:rFonts w:eastAsia="Times New Roman" w:cs="Times New Roman"/>
          <w:szCs w:val="24"/>
        </w:rPr>
        <w:t xml:space="preserve">με αριθμό 581/24-2-2016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Β΄ Αθηνών της </w:t>
      </w:r>
      <w:r>
        <w:rPr>
          <w:rFonts w:eastAsia="Times New Roman" w:cs="Times New Roman"/>
          <w:szCs w:val="24"/>
        </w:rPr>
        <w:lastRenderedPageBreak/>
        <w:t>Δημοκρατικής Συμπαράταξης ΠΑΣΟΚ-ΔΗΜΑΡ κ. </w:t>
      </w:r>
      <w:r>
        <w:rPr>
          <w:rFonts w:eastAsia="Times New Roman" w:cs="Times New Roman"/>
          <w:bCs/>
          <w:szCs w:val="24"/>
        </w:rPr>
        <w:t>Ανδρέα Λοβέρδου</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Εθνικής Άμυνας,</w:t>
      </w:r>
      <w:r>
        <w:rPr>
          <w:rFonts w:eastAsia="Times New Roman" w:cs="Times New Roman"/>
          <w:b/>
          <w:bCs/>
          <w:szCs w:val="24"/>
        </w:rPr>
        <w:t xml:space="preserve"> </w:t>
      </w:r>
      <w:r>
        <w:rPr>
          <w:rFonts w:eastAsia="Times New Roman" w:cs="Times New Roman"/>
          <w:szCs w:val="24"/>
        </w:rPr>
        <w:t>σχετικά με την «απαξίωση των Ελληνικών Αμυντικών Συστημάτων».</w:t>
      </w:r>
    </w:p>
    <w:p w14:paraId="5CE042F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Θα απαντήσει ο Αναπληρ</w:t>
      </w:r>
      <w:r>
        <w:rPr>
          <w:rFonts w:eastAsia="Times New Roman" w:cs="Times New Roman"/>
          <w:szCs w:val="24"/>
        </w:rPr>
        <w:t>ωτής Υπουργός κ. Δημήτριος Βίτσας.</w:t>
      </w:r>
    </w:p>
    <w:p w14:paraId="5CE042F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Κύριε Λοβέρδο έχετε τον λόγο.</w:t>
      </w:r>
    </w:p>
    <w:p w14:paraId="5CE042F5"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κύριε Πρόεδρε.</w:t>
      </w:r>
    </w:p>
    <w:p w14:paraId="5CE042F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Καλημέρα σε όλες και σε όλους. Κύριε Υπουργέ, με τα βάρη του Υπουργείου Παιδείας δεν προλάβαινα να καταλάβω και να αντιληφθώ τι έλεγε η κ</w:t>
      </w:r>
      <w:r>
        <w:rPr>
          <w:rFonts w:eastAsia="Times New Roman" w:cs="Times New Roman"/>
          <w:szCs w:val="24"/>
        </w:rPr>
        <w:t>.</w:t>
      </w:r>
      <w:r>
        <w:rPr>
          <w:rFonts w:eastAsia="Times New Roman" w:cs="Times New Roman"/>
          <w:szCs w:val="24"/>
        </w:rPr>
        <w:t xml:space="preserve"> Γενηματά</w:t>
      </w:r>
      <w:r>
        <w:rPr>
          <w:rFonts w:eastAsia="Times New Roman" w:cs="Times New Roman"/>
          <w:szCs w:val="24"/>
        </w:rPr>
        <w:t xml:space="preserve"> με τον κ. Βενιζέλο πολλές φορές –αναφέρομαι στο 2013 και το 2014- όταν μιλούσαν </w:t>
      </w:r>
      <w:r>
        <w:rPr>
          <w:rFonts w:eastAsia="Times New Roman" w:cs="Times New Roman"/>
          <w:szCs w:val="24"/>
        </w:rPr>
        <w:lastRenderedPageBreak/>
        <w:t>για τα ΕΑΣ και την ανάγκη να διατηρηθεί αυτή η εταιρεία ζωντανή. Διότι, το βλέπετε τώρα κι εσείς, όταν σκύβεις με προσοχή σε κάποια θέματα, δεν προλαβαίνεις να τα καταλάβεις ό</w:t>
      </w:r>
      <w:r>
        <w:rPr>
          <w:rFonts w:eastAsia="Times New Roman" w:cs="Times New Roman"/>
          <w:szCs w:val="24"/>
        </w:rPr>
        <w:t>λα.</w:t>
      </w:r>
    </w:p>
    <w:p w14:paraId="5CE042F7"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Ήρθαν οι εξελίξεις και με κατέστησαν, ως υπεύθυνο Εξωτερικών και Άμυνας της Δημοκρατικής Συμπαράταξης, κοινωνό των προβλημάτων που έχουν τα ΕΑΣ σήμερα. Γι</w:t>
      </w:r>
      <w:r>
        <w:rPr>
          <w:rFonts w:eastAsia="Times New Roman" w:cs="Times New Roman"/>
          <w:szCs w:val="24"/>
        </w:rPr>
        <w:t>’</w:t>
      </w:r>
      <w:r>
        <w:rPr>
          <w:rFonts w:eastAsia="Times New Roman" w:cs="Times New Roman"/>
          <w:szCs w:val="24"/>
        </w:rPr>
        <w:t xml:space="preserve"> αυτό καταθέσαμε με την κ. Χριστοφιλοπούλου και ερώτηση. Όμως δεν μας αρκούσε αυτό. Θέλαμε ο Υπου</w:t>
      </w:r>
      <w:r>
        <w:rPr>
          <w:rFonts w:eastAsia="Times New Roman" w:cs="Times New Roman"/>
          <w:szCs w:val="24"/>
        </w:rPr>
        <w:t>ργός Εθνικής Αμύνης να έρθει στη Βουλή</w:t>
      </w:r>
      <w:r>
        <w:rPr>
          <w:rFonts w:eastAsia="Times New Roman" w:cs="Times New Roman"/>
          <w:szCs w:val="24"/>
        </w:rPr>
        <w:t>,</w:t>
      </w:r>
      <w:r>
        <w:rPr>
          <w:rFonts w:eastAsia="Times New Roman" w:cs="Times New Roman"/>
          <w:szCs w:val="24"/>
        </w:rPr>
        <w:t xml:space="preserve"> να απαντήσει σε δύο συγκεκριμένα ερωτήματα που αφορούν τη λειτουργία, την επιβίωση των Ελληνικών Αμυντικών Συστημάτων. </w:t>
      </w:r>
    </w:p>
    <w:p w14:paraId="5CE042F8"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Η εταιρεία αυτή, κύριε Υπουργέ, ήταν από την ίδρυσή της προβληματική και είχε ελλείμ</w:t>
      </w:r>
      <w:r>
        <w:rPr>
          <w:rFonts w:eastAsia="Times New Roman" w:cs="Times New Roman"/>
          <w:szCs w:val="24"/>
        </w:rPr>
        <w:t>μ</w:t>
      </w:r>
      <w:r>
        <w:rPr>
          <w:rFonts w:eastAsia="Times New Roman" w:cs="Times New Roman"/>
          <w:szCs w:val="24"/>
        </w:rPr>
        <w:t xml:space="preserve">ατα. Τώρα, </w:t>
      </w:r>
      <w:r>
        <w:rPr>
          <w:rFonts w:eastAsia="Times New Roman" w:cs="Times New Roman"/>
          <w:szCs w:val="24"/>
        </w:rPr>
        <w:t xml:space="preserve">με την κατάρρευση της χώρας και με τον δανεισμό από τους εταίρους μας, τέθηκε ζήτημα το 2012-2013 διακοπής της λειτουργίας αυτής της εταιρείας και κλεισίματός της και έγινε πραγματικά ένας πάρα πολύ μεγάλος αγώνας από την τότε κυβέρνηση και ειδικά από την </w:t>
      </w:r>
      <w:r>
        <w:rPr>
          <w:rFonts w:eastAsia="Times New Roman" w:cs="Times New Roman"/>
          <w:szCs w:val="24"/>
        </w:rPr>
        <w:t xml:space="preserve">Αναπληρώτρια Υπουργό Άμυνας, την κ. Γενηματά, να κρατηθεί ζωντανή. </w:t>
      </w:r>
    </w:p>
    <w:p w14:paraId="5CE042F9"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Αυτή η προσπάθεια ήταν σύνθετη. Αφορούσε την αναδιάρθρωση της εταιρείας εσωτερικά με τα εργοστάσιά της, την εθελούσια έξοδο εργαζομένων αλλά και τη διατήρηση πεντακοσίων θέσεων εργασίας με</w:t>
      </w:r>
      <w:r>
        <w:rPr>
          <w:rFonts w:eastAsia="Times New Roman" w:cs="Times New Roman"/>
          <w:szCs w:val="24"/>
        </w:rPr>
        <w:t xml:space="preserve"> προοπτική αυτές να αυξηθούν όσο </w:t>
      </w:r>
      <w:r>
        <w:rPr>
          <w:rFonts w:eastAsia="Times New Roman" w:cs="Times New Roman"/>
          <w:szCs w:val="24"/>
        </w:rPr>
        <w:lastRenderedPageBreak/>
        <w:t>αυξάνονται οι παραγγελίες, τη γραμμή επιχορήγησης με 5,8 εκατομμύρια ευρώ για τις ανάγκες κεφαλαίων κίνησης της εταιρείας, την εξασφάλιση χρηματοδότησης 35 εκατομμυρίων ευρώ με 10 εκατομμύρια ευρώ προκαταβολή και την επαλήθ</w:t>
      </w:r>
      <w:r>
        <w:rPr>
          <w:rFonts w:eastAsia="Times New Roman" w:cs="Times New Roman"/>
          <w:szCs w:val="24"/>
        </w:rPr>
        <w:t xml:space="preserve">ευση, κάτω από τη βάσανο της δικής μας έρευνας αλλά και της έρευνας που έκαναν οι εταίροι </w:t>
      </w:r>
      <w:r>
        <w:rPr>
          <w:rFonts w:eastAsia="Times New Roman" w:cs="Times New Roman"/>
          <w:szCs w:val="24"/>
        </w:rPr>
        <w:t>μας,</w:t>
      </w:r>
      <w:r>
        <w:rPr>
          <w:rFonts w:eastAsia="Times New Roman" w:cs="Times New Roman"/>
          <w:szCs w:val="24"/>
        </w:rPr>
        <w:t xml:space="preserve"> που ήθελαν να κλείσει η εταιρεία, ότι υπάρχουν 40 εκατομμύρια εκκρεμούσες παραγγελίες και η προοπτική παραγγελιών για τα επόμενα δύο-τρία χρόνια από 105 εκατομμύ</w:t>
      </w:r>
      <w:r>
        <w:rPr>
          <w:rFonts w:eastAsia="Times New Roman" w:cs="Times New Roman"/>
          <w:szCs w:val="24"/>
        </w:rPr>
        <w:t>ρια ευρώ έως 245 εκατομμύρια ευρώ, ανάλογα με την πορεία των υποθέσεων.</w:t>
      </w:r>
    </w:p>
    <w:p w14:paraId="5CE042FA"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η επαλήθευση –από τους άλλους εννοώ, κύριε Υπουργέ, και δεσμεύομαι τώρα να μιλήσω τελείως ανοιχτά- δεν </w:t>
      </w:r>
      <w:r>
        <w:rPr>
          <w:rFonts w:eastAsia="Times New Roman" w:cs="Times New Roman"/>
          <w:szCs w:val="24"/>
        </w:rPr>
        <w:lastRenderedPageBreak/>
        <w:t>ήταν μια απλή θεώρηση γραπτών στοιχείων. Ήταν συνομιλία με πρεσβείες, γιατί ο</w:t>
      </w:r>
      <w:r>
        <w:rPr>
          <w:rFonts w:eastAsia="Times New Roman" w:cs="Times New Roman"/>
          <w:szCs w:val="24"/>
        </w:rPr>
        <w:t xml:space="preserve">ι παραγγελίες ήταν και του εσωτερικού, για τον εξοπλισμό της δικής μας αμυντικής γραμμής, αλλά και εξωτερικού. Γιατί τα ΕΑΣ είναι σοβαρή εταιρεία. Έτσι σώθηκε η εταιρεία και απέκτησε προοπτική, κύριε Υπουργέ. </w:t>
      </w:r>
    </w:p>
    <w:p w14:paraId="5CE042FB"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Κλείνω, κύριε Πρόεδρε -και επιφυλάσσομαι να συ</w:t>
      </w:r>
      <w:r>
        <w:rPr>
          <w:rFonts w:eastAsia="Times New Roman" w:cs="Times New Roman"/>
          <w:szCs w:val="24"/>
        </w:rPr>
        <w:t>νεχίσω στη δευτερολογία μου- υπογραμμίζοντας το εξής: Πρώτον, είχε εξασφαλιστεί η εργασιακή ειρήνη –θα πω στη δευτερολογία μου τι γίνεται σήμερα-, δεν υπήρχαν βάρβαρες και ετσιθελικές απολύσεις, που υπάρχουν τώρα, και δεν υπήρχε σε εκκρεμότητα το πρόγραμμα</w:t>
      </w:r>
      <w:r>
        <w:rPr>
          <w:rFonts w:eastAsia="Times New Roman" w:cs="Times New Roman"/>
          <w:szCs w:val="24"/>
        </w:rPr>
        <w:t>, κυλούσε. Τώρα είναι όλα υπό αμφισβήτηση</w:t>
      </w:r>
      <w:r>
        <w:rPr>
          <w:rFonts w:eastAsia="Times New Roman" w:cs="Times New Roman"/>
          <w:szCs w:val="24"/>
        </w:rPr>
        <w:t>,</w:t>
      </w:r>
      <w:r>
        <w:rPr>
          <w:rFonts w:eastAsia="Times New Roman" w:cs="Times New Roman"/>
          <w:szCs w:val="24"/>
        </w:rPr>
        <w:t xml:space="preserve"> διότι ο Υπουργός που ανέλαβε μετά την κ. Γενηματά, ο </w:t>
      </w:r>
      <w:r>
        <w:rPr>
          <w:rFonts w:eastAsia="Times New Roman" w:cs="Times New Roman"/>
          <w:szCs w:val="24"/>
        </w:rPr>
        <w:lastRenderedPageBreak/>
        <w:t xml:space="preserve">κ. Ήσυχος, -όπως και πολλοί άλλοι- όταν του εξηγήθηκε ποια είναι η πορεία δήλωσε «ποια τρόικα;» -ήταν οι περίφημες πορείες της </w:t>
      </w:r>
      <w:r>
        <w:rPr>
          <w:rFonts w:eastAsia="Times New Roman" w:cs="Times New Roman"/>
          <w:szCs w:val="24"/>
        </w:rPr>
        <w:t>«</w:t>
      </w:r>
      <w:r>
        <w:rPr>
          <w:rFonts w:eastAsia="Times New Roman" w:cs="Times New Roman"/>
          <w:szCs w:val="24"/>
        </w:rPr>
        <w:t>Βαρουφακειάδας</w:t>
      </w:r>
      <w:r>
        <w:rPr>
          <w:rFonts w:eastAsia="Times New Roman" w:cs="Times New Roman"/>
          <w:szCs w:val="24"/>
        </w:rPr>
        <w:t>»</w:t>
      </w:r>
      <w:r>
        <w:rPr>
          <w:rFonts w:eastAsia="Times New Roman" w:cs="Times New Roman"/>
          <w:szCs w:val="24"/>
        </w:rPr>
        <w:t xml:space="preserve"> εκείνης της εποχής!-, αγνόησε όλες αυτές τις εξελίξεις και είχε στο μυαλό του κάτι άλλο. Τι άλλο τώρα, όταν τα κουκιά είναι μετρημένα, σας παρακαλώ να μου πείτε εσείς. Διότι έχετε αναλάβει από το καλοκαίρι του 2015 το Υπουργείο Εθνικής Αμύνης. Δεν θυμάμαι</w:t>
      </w:r>
      <w:r>
        <w:rPr>
          <w:rFonts w:eastAsia="Times New Roman" w:cs="Times New Roman"/>
          <w:szCs w:val="24"/>
        </w:rPr>
        <w:t xml:space="preserve"> τώρα ακριβώς πότε αναλάβατε εσείς προσωπικά μετά τον ανασχηματισμό, κύριε Υπουργέ, πάντως τα ΕΑΣ είναι υπό την πολιτική σας εποπτεία και θέλουμε να μας πείτε εάν το πρόγραμμα επιβίωσης της εταιρείας είναι ζωντανό και τι ακριβώς γίνεται και πώς σκέφτεστε </w:t>
      </w:r>
      <w:r>
        <w:rPr>
          <w:rFonts w:eastAsia="Times New Roman" w:cs="Times New Roman"/>
          <w:szCs w:val="24"/>
        </w:rPr>
        <w:lastRenderedPageBreak/>
        <w:t>ν</w:t>
      </w:r>
      <w:r>
        <w:rPr>
          <w:rFonts w:eastAsia="Times New Roman" w:cs="Times New Roman"/>
          <w:szCs w:val="24"/>
        </w:rPr>
        <w:t xml:space="preserve">α αντιμετωπίσετε τα ζητήματα της έλλειψης εργασιακής ειρήνης που νομίζω ότι είναι μια κατάσταση στα ΕΑΣ. </w:t>
      </w:r>
    </w:p>
    <w:p w14:paraId="5CE042FC"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CE042FD"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Βίτσας, Αναπληρωτής Υπουργός Εθνικής Άμυνας. </w:t>
      </w:r>
    </w:p>
    <w:p w14:paraId="5CE042FE"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w:t>
      </w:r>
      <w:r>
        <w:rPr>
          <w:rFonts w:eastAsia="Times New Roman" w:cs="Times New Roman"/>
          <w:b/>
          <w:szCs w:val="24"/>
        </w:rPr>
        <w:t xml:space="preserve">Εθνικής Άμυνας): </w:t>
      </w:r>
      <w:r>
        <w:rPr>
          <w:rFonts w:eastAsia="Times New Roman" w:cs="Times New Roman"/>
          <w:szCs w:val="24"/>
        </w:rPr>
        <w:t xml:space="preserve">Ευχαριστώ, κύριε Πρόεδρε. </w:t>
      </w:r>
    </w:p>
    <w:p w14:paraId="5CE042FF"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Κύριε Λοβέρδο, γνωρίζετε πάρα πολύ καλά νομικά και καλά -από ό,τι γνωρίζω- και οικονομικά. Όσον αφορά την ερώτηση, είναι αναφαίρετο δικαίωμα κάθε πολιτικής δύναμης, αλλά η σύνταξή της είναι, κατά τη γνώμη μου, ατ</w:t>
      </w:r>
      <w:r>
        <w:rPr>
          <w:rFonts w:eastAsia="Times New Roman" w:cs="Times New Roman"/>
          <w:szCs w:val="24"/>
        </w:rPr>
        <w:t xml:space="preserve">υχής σε αυτή την </w:t>
      </w:r>
      <w:r>
        <w:rPr>
          <w:rFonts w:eastAsia="Times New Roman" w:cs="Times New Roman"/>
          <w:szCs w:val="24"/>
        </w:rPr>
        <w:lastRenderedPageBreak/>
        <w:t xml:space="preserve">προσπάθεια, αλλά ας το αφήσουμε αυτό. Καταλαβαίνετε ότι όλα τα πράγματα γίνονται εν χώρω και χρόνω. Τι εννοώ με αυτό το πράγμα; </w:t>
      </w:r>
    </w:p>
    <w:p w14:paraId="5CE04300" w14:textId="77777777" w:rsidR="00665C5F" w:rsidRDefault="00175495">
      <w:pPr>
        <w:tabs>
          <w:tab w:val="left" w:pos="3189"/>
          <w:tab w:val="center" w:pos="4513"/>
        </w:tabs>
        <w:spacing w:line="600" w:lineRule="auto"/>
        <w:ind w:firstLine="709"/>
        <w:jc w:val="both"/>
        <w:rPr>
          <w:rFonts w:eastAsia="Times New Roman" w:cs="Times New Roman"/>
          <w:szCs w:val="24"/>
        </w:rPr>
      </w:pPr>
      <w:r>
        <w:rPr>
          <w:rFonts w:eastAsia="Times New Roman" w:cs="Times New Roman"/>
          <w:szCs w:val="24"/>
        </w:rPr>
        <w:t>Όταν προηγούμενοι Υπουργοί βρέθηκαν –και εννοώ και τους Υπουργούς της δικής σας κυβέρνησης- μπροστά σε μια κατ</w:t>
      </w:r>
      <w:r>
        <w:rPr>
          <w:rFonts w:eastAsia="Times New Roman" w:cs="Times New Roman"/>
          <w:szCs w:val="24"/>
        </w:rPr>
        <w:t xml:space="preserve">άσταση όπου τα ΕΑΣ είχαν 100 εκατομμύρια ευρώ έλλειμμα περίπου κάθε χρόνο, όταν τα τελευταία χρόνια υπήρχαν ληξιπρόθεσμες οφειλές 1 δισεκατομμυρίου ευρώ, κάνανε μία συμφωνία. </w:t>
      </w:r>
    </w:p>
    <w:p w14:paraId="5CE04301" w14:textId="77777777" w:rsidR="00665C5F" w:rsidRDefault="00175495">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Αν ήμουν σε εκείνο το χρονικό διάστημα, θα την έβλεπα </w:t>
      </w:r>
      <w:r>
        <w:rPr>
          <w:rFonts w:eastAsia="Times New Roman"/>
          <w:szCs w:val="24"/>
        </w:rPr>
        <w:lastRenderedPageBreak/>
        <w:t>με έναν τρόπο. Αυτή η συμφ</w:t>
      </w:r>
      <w:r>
        <w:rPr>
          <w:rFonts w:eastAsia="Times New Roman"/>
          <w:szCs w:val="24"/>
        </w:rPr>
        <w:t>ωνία, βλέποντάς την τώρα, θα έλεγα ότι ήταν μία συμφωνία συρρίκνωσης και όπως κι εσείς είπατε, από οκτακόσιους εργαζόμενους, προέβλεπε να έχει πεντακόσιους –αυτή τη στιγμή έχει πεντακόσιους είκοσι έξι- και συγχρόνως δεν προέβλεπε ποιοι εργαζόμενοι θα είναι</w:t>
      </w:r>
      <w:r>
        <w:rPr>
          <w:rFonts w:eastAsia="Times New Roman"/>
          <w:szCs w:val="24"/>
        </w:rPr>
        <w:t xml:space="preserve"> και κρατούσε τη σχέση διοικητικού προσωπικού - παραγωγικού προσωπικού σε επίπεδα μη αποδεκτά επιχειρησιακά από τη διεθνή επιχειρησιακή διαδικασία. </w:t>
      </w:r>
    </w:p>
    <w:p w14:paraId="5CE04302" w14:textId="77777777" w:rsidR="00665C5F" w:rsidRDefault="00175495">
      <w:pPr>
        <w:widowControl w:val="0"/>
        <w:autoSpaceDE w:val="0"/>
        <w:autoSpaceDN w:val="0"/>
        <w:adjustRightInd w:val="0"/>
        <w:spacing w:line="600" w:lineRule="auto"/>
        <w:ind w:firstLine="720"/>
        <w:jc w:val="both"/>
        <w:rPr>
          <w:rFonts w:eastAsia="Times New Roman"/>
          <w:szCs w:val="24"/>
        </w:rPr>
      </w:pPr>
      <w:r>
        <w:rPr>
          <w:rFonts w:eastAsia="Times New Roman"/>
          <w:szCs w:val="24"/>
        </w:rPr>
        <w:t>Τι κάναμε εμείς; Πρέπει να σας πω ότι δύο από τους συνεργάτες μου ασχολούνται σε καθημερινή βάση για το πολ</w:t>
      </w:r>
      <w:r>
        <w:rPr>
          <w:rFonts w:eastAsia="Times New Roman"/>
          <w:szCs w:val="24"/>
        </w:rPr>
        <w:t xml:space="preserve">ιτικό μέρος των ΕΑΣ και για το στρατιωτικό μέρος των ΕΑΣ, με την έννοια ότι προσπαθούν να βοηθήσουν όπως προσπαθούν να </w:t>
      </w:r>
      <w:r>
        <w:rPr>
          <w:rFonts w:eastAsia="Times New Roman"/>
          <w:szCs w:val="24"/>
        </w:rPr>
        <w:lastRenderedPageBreak/>
        <w:t>βοηθήσουν και στην ΕΑΒ και στη Μεταλλοβιομηχανική Ηπείρου κ.λπ.</w:t>
      </w:r>
      <w:r>
        <w:rPr>
          <w:rFonts w:eastAsia="Times New Roman"/>
          <w:szCs w:val="24"/>
        </w:rPr>
        <w:t>.</w:t>
      </w:r>
      <w:r>
        <w:rPr>
          <w:rFonts w:eastAsia="Times New Roman"/>
          <w:szCs w:val="24"/>
        </w:rPr>
        <w:t xml:space="preserve"> </w:t>
      </w:r>
    </w:p>
    <w:p w14:paraId="5CE04303" w14:textId="77777777" w:rsidR="00665C5F" w:rsidRDefault="00175495">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Δεύτερον, έχουμε μια πλήρη συνεργασία με τη διοίκηση της εταιρείας. </w:t>
      </w:r>
    </w:p>
    <w:p w14:paraId="5CE04304" w14:textId="77777777" w:rsidR="00665C5F" w:rsidRDefault="00175495">
      <w:pPr>
        <w:widowControl w:val="0"/>
        <w:autoSpaceDE w:val="0"/>
        <w:autoSpaceDN w:val="0"/>
        <w:adjustRightInd w:val="0"/>
        <w:spacing w:line="600" w:lineRule="auto"/>
        <w:ind w:firstLine="720"/>
        <w:jc w:val="both"/>
        <w:rPr>
          <w:rFonts w:eastAsia="Times New Roman"/>
          <w:szCs w:val="24"/>
        </w:rPr>
      </w:pPr>
      <w:r>
        <w:rPr>
          <w:rFonts w:eastAsia="Times New Roman"/>
          <w:szCs w:val="24"/>
        </w:rPr>
        <w:t>Τρ</w:t>
      </w:r>
      <w:r>
        <w:rPr>
          <w:rFonts w:eastAsia="Times New Roman"/>
          <w:szCs w:val="24"/>
        </w:rPr>
        <w:t>ίτον, έχω δει ο ίδιος δύο φορές τα σωματεία των εργαζομένων εν συνόλω και προσπαθούμε, παίρνοντας υπ’ όψιν τη συμφωνία, διαπραγματευόμενοι ορισμένα δυναμικά στοιχεία, ώστε να πάμε μπροστά, να κρατήσουμε την εταιρεία και να την πάμε μπροστά. Διότι, όπως ξέρ</w:t>
      </w:r>
      <w:r>
        <w:rPr>
          <w:rFonts w:eastAsia="Times New Roman"/>
          <w:szCs w:val="24"/>
        </w:rPr>
        <w:t xml:space="preserve">ετε, από τη συμφωνία προβλεπόταν ότι αν μέσα στο 2015 δεν πιάνονταν οι στόχοι που είχε, </w:t>
      </w:r>
      <w:r>
        <w:rPr>
          <w:rFonts w:eastAsia="Times New Roman"/>
          <w:szCs w:val="24"/>
        </w:rPr>
        <w:lastRenderedPageBreak/>
        <w:t xml:space="preserve">θα έπρεπε να προχωρήσει η εταιρεία σε περαιτέρω συρρίκνωση, σε τριακόσιους δεκαοκτώ εργαζόμενους και σε δύο εργοστάσια. </w:t>
      </w:r>
    </w:p>
    <w:p w14:paraId="5CE04305" w14:textId="77777777" w:rsidR="00665C5F" w:rsidRDefault="00175495">
      <w:pPr>
        <w:widowControl w:val="0"/>
        <w:autoSpaceDE w:val="0"/>
        <w:autoSpaceDN w:val="0"/>
        <w:adjustRightInd w:val="0"/>
        <w:spacing w:line="600" w:lineRule="auto"/>
        <w:ind w:firstLine="720"/>
        <w:jc w:val="both"/>
        <w:rPr>
          <w:rFonts w:eastAsia="Times New Roman"/>
          <w:szCs w:val="24"/>
        </w:rPr>
      </w:pPr>
      <w:r>
        <w:rPr>
          <w:rFonts w:eastAsia="Times New Roman"/>
          <w:szCs w:val="24"/>
        </w:rPr>
        <w:t>Πάνω σε αυτή τη συμφωνία, τώρα, τι έχουμε κάνει</w:t>
      </w:r>
      <w:r>
        <w:rPr>
          <w:rFonts w:eastAsia="Times New Roman"/>
          <w:szCs w:val="24"/>
        </w:rPr>
        <w:t xml:space="preserve">; </w:t>
      </w:r>
    </w:p>
    <w:p w14:paraId="5CE04306" w14:textId="77777777" w:rsidR="00665C5F" w:rsidRDefault="00175495">
      <w:pPr>
        <w:widowControl w:val="0"/>
        <w:autoSpaceDE w:val="0"/>
        <w:autoSpaceDN w:val="0"/>
        <w:adjustRightInd w:val="0"/>
        <w:spacing w:line="600" w:lineRule="auto"/>
        <w:ind w:firstLine="720"/>
        <w:jc w:val="both"/>
        <w:rPr>
          <w:rFonts w:eastAsia="Times New Roman"/>
          <w:szCs w:val="24"/>
        </w:rPr>
      </w:pPr>
      <w:r>
        <w:rPr>
          <w:rFonts w:eastAsia="Times New Roman"/>
          <w:szCs w:val="24"/>
        </w:rPr>
        <w:t>Πρώτον, έγινε κάτι το οποίο με μια έννοια είναι και λίγο παράξενο. Ενώ κλείσαμε το εργοστάσιο της Ελευσίνας, δεν χάθηκε ούτε μια θέση εργασίας. Και το παράξενο είναι ότι με την απόφαση μού έκαναν το τραπέζι οι εργαζόμενοι, δηλαδή μο</w:t>
      </w:r>
      <w:r>
        <w:rPr>
          <w:rFonts w:eastAsia="Times New Roman"/>
          <w:szCs w:val="24"/>
        </w:rPr>
        <w:t>υ</w:t>
      </w:r>
      <w:r>
        <w:rPr>
          <w:rFonts w:eastAsia="Times New Roman"/>
          <w:szCs w:val="24"/>
        </w:rPr>
        <w:t xml:space="preserve"> το έκαναν το τραπέζ</w:t>
      </w:r>
      <w:r>
        <w:rPr>
          <w:rFonts w:eastAsia="Times New Roman"/>
          <w:szCs w:val="24"/>
        </w:rPr>
        <w:t>ι ευχαριστώντας με, γιατί δεν χάθηκε καμμία θέση εργασίας.</w:t>
      </w:r>
    </w:p>
    <w:p w14:paraId="5CE04307" w14:textId="77777777" w:rsidR="00665C5F" w:rsidRDefault="00175495">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Δεύτερον, διαμορφώνουμε ένα καινούργιο οργανόγραμμα </w:t>
      </w:r>
      <w:r>
        <w:rPr>
          <w:rFonts w:eastAsia="Times New Roman"/>
          <w:szCs w:val="24"/>
        </w:rPr>
        <w:lastRenderedPageBreak/>
        <w:t>της εταιρείας.</w:t>
      </w:r>
    </w:p>
    <w:p w14:paraId="5CE04308" w14:textId="77777777" w:rsidR="00665C5F" w:rsidRDefault="00175495">
      <w:pPr>
        <w:widowControl w:val="0"/>
        <w:autoSpaceDE w:val="0"/>
        <w:autoSpaceDN w:val="0"/>
        <w:adjustRightInd w:val="0"/>
        <w:spacing w:line="600" w:lineRule="auto"/>
        <w:ind w:firstLine="720"/>
        <w:jc w:val="both"/>
        <w:rPr>
          <w:rFonts w:eastAsia="Times New Roman"/>
          <w:szCs w:val="24"/>
        </w:rPr>
      </w:pPr>
      <w:r>
        <w:rPr>
          <w:rFonts w:eastAsia="Times New Roman"/>
          <w:szCs w:val="24"/>
        </w:rPr>
        <w:t>Τρίτον, συντάξαμε έναν ολοκληρωμένο προϋπολογισμό για το 2016 με πραγματικά στοιχεία, όχι με στοιχεία ότι πιθανόν να γίνουν προγραμματικές συμφωνίες που δεν έχουν συμβασιοποιηθεί ποτέ. Προσπαθούμε κάποιες να τις συμβασιοποιήσουμε, με αποτέλεσμα να γίνει δε</w:t>
      </w:r>
      <w:r>
        <w:rPr>
          <w:rFonts w:eastAsia="Times New Roman"/>
          <w:szCs w:val="24"/>
        </w:rPr>
        <w:t xml:space="preserve">κτός και από το Υπουργείο Οικονομικών αλλά και από τους </w:t>
      </w:r>
      <w:r>
        <w:rPr>
          <w:rFonts w:eastAsia="Times New Roman"/>
          <w:szCs w:val="24"/>
        </w:rPr>
        <w:t>θ</w:t>
      </w:r>
      <w:r>
        <w:rPr>
          <w:rFonts w:eastAsia="Times New Roman"/>
          <w:szCs w:val="24"/>
        </w:rPr>
        <w:t xml:space="preserve">εσμούς ο </w:t>
      </w:r>
      <w:r>
        <w:rPr>
          <w:rFonts w:eastAsia="Times New Roman"/>
          <w:szCs w:val="24"/>
        </w:rPr>
        <w:t>π</w:t>
      </w:r>
      <w:r>
        <w:rPr>
          <w:rFonts w:eastAsia="Times New Roman"/>
          <w:szCs w:val="24"/>
        </w:rPr>
        <w:t xml:space="preserve">ροϋπολογισμός του 2016, ο οποίος εμφανίζεται ότι θα έχει πλεόνασμα 433.000. Δηλαδή, περίπου 39 εκατομμύρια έσοδα και περίπου 38 εκατομμύρια έξοδα. </w:t>
      </w:r>
    </w:p>
    <w:p w14:paraId="5CE04309" w14:textId="77777777" w:rsidR="00665C5F" w:rsidRDefault="00175495">
      <w:pPr>
        <w:widowControl w:val="0"/>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Σε αυτή τη λογική προσπαθούμε να βάλουμε </w:t>
      </w:r>
      <w:r>
        <w:rPr>
          <w:rFonts w:eastAsia="Times New Roman"/>
          <w:szCs w:val="24"/>
        </w:rPr>
        <w:t>όλη την εταιρεία και τους εργαζόμενους -και νομίζω ότι ανταποκρίνονται- σε μια ροή</w:t>
      </w:r>
      <w:r>
        <w:rPr>
          <w:rFonts w:eastAsia="Times New Roman"/>
          <w:szCs w:val="24"/>
        </w:rPr>
        <w:t>,</w:t>
      </w:r>
      <w:r>
        <w:rPr>
          <w:rFonts w:eastAsia="Times New Roman"/>
          <w:szCs w:val="24"/>
        </w:rPr>
        <w:t xml:space="preserve"> βλέποντας και τα αδύνατα σημεία της προηγούμενης συμφωνίας, από τα οποία σας ανέφερα ένα. </w:t>
      </w:r>
    </w:p>
    <w:p w14:paraId="5CE0430A" w14:textId="77777777" w:rsidR="00665C5F" w:rsidRDefault="00175495">
      <w:pPr>
        <w:widowControl w:val="0"/>
        <w:autoSpaceDE w:val="0"/>
        <w:autoSpaceDN w:val="0"/>
        <w:adjustRightInd w:val="0"/>
        <w:spacing w:line="600" w:lineRule="auto"/>
        <w:ind w:firstLine="720"/>
        <w:jc w:val="both"/>
        <w:rPr>
          <w:rFonts w:eastAsia="Times New Roman"/>
          <w:szCs w:val="24"/>
        </w:rPr>
      </w:pPr>
      <w:r>
        <w:rPr>
          <w:rFonts w:eastAsia="Times New Roman"/>
          <w:szCs w:val="24"/>
        </w:rPr>
        <w:t>Το δεύτερο σημείο</w:t>
      </w:r>
      <w:r>
        <w:rPr>
          <w:rFonts w:eastAsia="Times New Roman"/>
          <w:szCs w:val="24"/>
        </w:rPr>
        <w:t>,</w:t>
      </w:r>
      <w:r>
        <w:rPr>
          <w:rFonts w:eastAsia="Times New Roman"/>
          <w:szCs w:val="24"/>
        </w:rPr>
        <w:t xml:space="preserve"> το οποίο θα ήθελα να σας αναφέρω σε σχέση με την προηγούμενη σ</w:t>
      </w:r>
      <w:r>
        <w:rPr>
          <w:rFonts w:eastAsia="Times New Roman"/>
          <w:szCs w:val="24"/>
        </w:rPr>
        <w:t>υμφωνία είναι, όπως έλεγε και ο κ. Χριστόγιαννης, ότι είχαν συμβασιοποιηθεί -και το αναφέρετε στην ερώτησή σας- κάποια πολλά εκατομμύρια, τα οποία όμως δεν είχαν συμβασιοποιηθεί. Αυτό είναι το κεντρικό μας πρόβλημα. Τώρα τα συμβασιοποιούμε ή τώρα συμβασιοπ</w:t>
      </w:r>
      <w:r>
        <w:rPr>
          <w:rFonts w:eastAsia="Times New Roman"/>
          <w:szCs w:val="24"/>
        </w:rPr>
        <w:t xml:space="preserve">οιούμε εκ νέου. Και ο Υπουργός Εθνικής Άμυνας και εγώ -ο Υπουργός στην Ινδία, εγώ στην Αμερική- πετύχαμε συμφωνίες </w:t>
      </w:r>
      <w:r>
        <w:rPr>
          <w:rFonts w:eastAsia="Times New Roman"/>
          <w:szCs w:val="24"/>
        </w:rPr>
        <w:lastRenderedPageBreak/>
        <w:t xml:space="preserve">που αυτή τη στιγμή έχουν αρχίσει και λειτουργούν κι έχουν κι ένα μεγάλο διάστημα μπροστά τους, τουλάχιστον πενταετίας. </w:t>
      </w:r>
    </w:p>
    <w:p w14:paraId="5CE0430B" w14:textId="77777777" w:rsidR="00665C5F" w:rsidRDefault="00175495">
      <w:pPr>
        <w:widowControl w:val="0"/>
        <w:autoSpaceDE w:val="0"/>
        <w:autoSpaceDN w:val="0"/>
        <w:adjustRightInd w:val="0"/>
        <w:spacing w:line="600" w:lineRule="auto"/>
        <w:ind w:firstLine="720"/>
        <w:jc w:val="both"/>
        <w:rPr>
          <w:rFonts w:eastAsia="Times New Roman"/>
          <w:szCs w:val="24"/>
        </w:rPr>
      </w:pPr>
      <w:r>
        <w:rPr>
          <w:rFonts w:eastAsia="Times New Roman"/>
          <w:szCs w:val="24"/>
        </w:rPr>
        <w:t>Αυτό είναι ένα πολύ σ</w:t>
      </w:r>
      <w:r>
        <w:rPr>
          <w:rFonts w:eastAsia="Times New Roman"/>
          <w:szCs w:val="24"/>
        </w:rPr>
        <w:t>ημαντικό ζήτημα</w:t>
      </w:r>
      <w:r>
        <w:rPr>
          <w:rFonts w:eastAsia="Times New Roman"/>
          <w:szCs w:val="24"/>
        </w:rPr>
        <w:t>,</w:t>
      </w:r>
      <w:r>
        <w:rPr>
          <w:rFonts w:eastAsia="Times New Roman"/>
          <w:szCs w:val="24"/>
        </w:rPr>
        <w:t xml:space="preserve"> το οποίο υπάρχει αυτή τη στιγμή. Το τελευταίο είναι το εξής. Μέσα σε αυτή</w:t>
      </w:r>
      <w:r>
        <w:rPr>
          <w:rFonts w:eastAsia="Times New Roman"/>
          <w:szCs w:val="24"/>
        </w:rPr>
        <w:t xml:space="preserve"> </w:t>
      </w:r>
      <w:r>
        <w:rPr>
          <w:rFonts w:eastAsia="Times New Roman"/>
          <w:szCs w:val="24"/>
        </w:rPr>
        <w:t xml:space="preserve">τη διαδικασία υπήρξε και η απόφαση του διοικητικού συμβουλίου, όπως γνωρίζετε. </w:t>
      </w:r>
    </w:p>
    <w:p w14:paraId="5CE0430C" w14:textId="77777777" w:rsidR="00665C5F" w:rsidRDefault="00175495">
      <w:pPr>
        <w:widowControl w:val="0"/>
        <w:autoSpaceDE w:val="0"/>
        <w:autoSpaceDN w:val="0"/>
        <w:adjustRightInd w:val="0"/>
        <w:spacing w:line="600" w:lineRule="auto"/>
        <w:ind w:firstLine="720"/>
        <w:jc w:val="both"/>
        <w:rPr>
          <w:rFonts w:eastAsia="Times New Roman"/>
          <w:szCs w:val="24"/>
        </w:rPr>
      </w:pPr>
      <w:r>
        <w:rPr>
          <w:rFonts w:eastAsia="Times New Roman"/>
          <w:szCs w:val="24"/>
        </w:rPr>
        <w:t>Κατ’ αρχάς πρέπει να σας πω το εξής και θα το καταλάβετε ως νομικός. Όταν έκανα την π</w:t>
      </w:r>
      <w:r>
        <w:rPr>
          <w:rFonts w:eastAsia="Times New Roman"/>
          <w:szCs w:val="24"/>
        </w:rPr>
        <w:t xml:space="preserve">ρώτη ανάγνωση των ΕΑΣ, υπήρχε ένα νομικό τμήμα από έντεκα νομικούς. Έντεκα! Και συγχρόνως αξιοποιούνταν και νομικά γραφεία έξω από την εταιρεία. Συνήθης πρακτική. Δεν λέω εγώ για ειδικά πράγματα. </w:t>
      </w:r>
      <w:r>
        <w:rPr>
          <w:rFonts w:eastAsia="Times New Roman"/>
          <w:szCs w:val="24"/>
        </w:rPr>
        <w:lastRenderedPageBreak/>
        <w:t>Όμως στους πεντακόσιους είκοσι, οι έντεκα να είναι δικηγόροι</w:t>
      </w:r>
      <w:r>
        <w:rPr>
          <w:rFonts w:eastAsia="Times New Roman"/>
          <w:szCs w:val="24"/>
        </w:rPr>
        <w:t xml:space="preserve"> –εγώ δεν κάνω την επιλογή- είναι </w:t>
      </w:r>
      <w:r>
        <w:rPr>
          <w:rFonts w:eastAsia="Times New Roman"/>
          <w:szCs w:val="24"/>
          <w:lang w:val="en-US"/>
        </w:rPr>
        <w:t>too</w:t>
      </w:r>
      <w:r>
        <w:rPr>
          <w:rFonts w:eastAsia="Times New Roman"/>
          <w:szCs w:val="24"/>
        </w:rPr>
        <w:t xml:space="preserve"> </w:t>
      </w:r>
      <w:r>
        <w:rPr>
          <w:rFonts w:eastAsia="Times New Roman"/>
          <w:szCs w:val="24"/>
          <w:lang w:val="en-US"/>
        </w:rPr>
        <w:t>much</w:t>
      </w:r>
      <w:r>
        <w:rPr>
          <w:rFonts w:eastAsia="Times New Roman"/>
          <w:szCs w:val="24"/>
        </w:rPr>
        <w:t xml:space="preserve">, για να το πω έτσι. </w:t>
      </w:r>
    </w:p>
    <w:p w14:paraId="5CE0430D" w14:textId="77777777" w:rsidR="00665C5F" w:rsidRDefault="00175495">
      <w:pPr>
        <w:widowControl w:val="0"/>
        <w:autoSpaceDE w:val="0"/>
        <w:autoSpaceDN w:val="0"/>
        <w:adjustRightInd w:val="0"/>
        <w:spacing w:line="600" w:lineRule="auto"/>
        <w:ind w:firstLine="720"/>
        <w:jc w:val="both"/>
        <w:rPr>
          <w:rFonts w:eastAsia="Times New Roman" w:cs="Times New Roman"/>
          <w:szCs w:val="24"/>
        </w:rPr>
      </w:pPr>
      <w:r>
        <w:rPr>
          <w:rFonts w:eastAsia="Times New Roman"/>
          <w:szCs w:val="24"/>
        </w:rPr>
        <w:t>Δεύτερον, είναι γνωστό ότι η διοίκηση της εταιρείας προχώρησε σε έξι απολύσεις. Αυτό που κάναμε ως γραφείο ήταν να ζητήσουμε για ποιο</w:t>
      </w:r>
      <w:r>
        <w:rPr>
          <w:rFonts w:eastAsia="Times New Roman"/>
          <w:szCs w:val="24"/>
        </w:rPr>
        <w:t>ν</w:t>
      </w:r>
      <w:r>
        <w:rPr>
          <w:rFonts w:eastAsia="Times New Roman"/>
          <w:szCs w:val="24"/>
        </w:rPr>
        <w:t xml:space="preserve"> λόγο έγιναν αυτές οι απολύσεις –υπάρχουν οι επιστολές- κα</w:t>
      </w:r>
      <w:r>
        <w:rPr>
          <w:rFonts w:eastAsia="Times New Roman"/>
          <w:szCs w:val="24"/>
        </w:rPr>
        <w:t xml:space="preserve">ι μετά την απάντηση και μετά από συνάντηση και με τα σωματεία των εργαζομένων, ζητήσαμε να επανελεγχθούν μια-μια οι απολύσεις και μάλιστα παίρνοντας υπ’ όψιν -θα έλεγε </w:t>
      </w:r>
      <w:r>
        <w:rPr>
          <w:rFonts w:eastAsia="Times New Roman"/>
          <w:szCs w:val="24"/>
        </w:rPr>
        <w:t>κάποιος</w:t>
      </w:r>
      <w:r>
        <w:rPr>
          <w:rFonts w:eastAsia="Times New Roman"/>
          <w:szCs w:val="24"/>
        </w:rPr>
        <w:t>- ακόμη και ανθρωπιστικά κριτήρια σε σχέση με το οργανόγραμμα.</w:t>
      </w:r>
    </w:p>
    <w:p w14:paraId="5CE0430E" w14:textId="77777777" w:rsidR="00665C5F" w:rsidRDefault="00175495">
      <w:pPr>
        <w:spacing w:line="600" w:lineRule="auto"/>
        <w:ind w:firstLine="720"/>
        <w:jc w:val="both"/>
        <w:rPr>
          <w:rFonts w:eastAsia="Times New Roman"/>
          <w:szCs w:val="24"/>
        </w:rPr>
      </w:pPr>
      <w:r>
        <w:rPr>
          <w:rFonts w:eastAsia="Times New Roman"/>
          <w:szCs w:val="24"/>
        </w:rPr>
        <w:lastRenderedPageBreak/>
        <w:t>Τι εννοώ ανθρωπιστ</w:t>
      </w:r>
      <w:r>
        <w:rPr>
          <w:rFonts w:eastAsia="Times New Roman"/>
          <w:szCs w:val="24"/>
        </w:rPr>
        <w:t>ικά; Μη θεωρήσετε τίποτα δεδομένο, αλλά αν, για παράδειγμα, είναι κάποιος δύο χρόνια πριν τη σύνταξη</w:t>
      </w:r>
      <w:r>
        <w:rPr>
          <w:rFonts w:eastAsia="Times New Roman"/>
          <w:szCs w:val="24"/>
        </w:rPr>
        <w:t>,</w:t>
      </w:r>
      <w:r>
        <w:rPr>
          <w:rFonts w:eastAsia="Times New Roman"/>
          <w:szCs w:val="24"/>
        </w:rPr>
        <w:t xml:space="preserve"> καταλαβαίνετε ότι το βλέπεις και με έναν άλλο</w:t>
      </w:r>
      <w:r>
        <w:rPr>
          <w:rFonts w:eastAsia="Times New Roman"/>
          <w:szCs w:val="24"/>
        </w:rPr>
        <w:t>ν</w:t>
      </w:r>
      <w:r>
        <w:rPr>
          <w:rFonts w:eastAsia="Times New Roman"/>
          <w:szCs w:val="24"/>
        </w:rPr>
        <w:t xml:space="preserve"> τρόπο. Αυτό εννοώ.</w:t>
      </w:r>
    </w:p>
    <w:p w14:paraId="5CE0430F" w14:textId="77777777" w:rsidR="00665C5F" w:rsidRDefault="00175495">
      <w:pPr>
        <w:spacing w:line="600" w:lineRule="auto"/>
        <w:ind w:firstLine="720"/>
        <w:jc w:val="both"/>
        <w:rPr>
          <w:rFonts w:eastAsia="Times New Roman"/>
          <w:szCs w:val="24"/>
        </w:rPr>
      </w:pPr>
      <w:r>
        <w:rPr>
          <w:rFonts w:eastAsia="Times New Roman"/>
          <w:szCs w:val="24"/>
        </w:rPr>
        <w:t>Αυτή η κατάσταση εξελίσσεται. Μέχρι το τέλος αυτής της εβδομάδας, αρχές της επόμενης</w:t>
      </w:r>
      <w:r>
        <w:rPr>
          <w:rFonts w:eastAsia="Times New Roman"/>
          <w:szCs w:val="24"/>
        </w:rPr>
        <w:t>,</w:t>
      </w:r>
      <w:r>
        <w:rPr>
          <w:rFonts w:eastAsia="Times New Roman"/>
          <w:szCs w:val="24"/>
        </w:rPr>
        <w:t xml:space="preserve"> θα υπάρξει η οριστικοποίηση, που πάλι θα το συζητήσουμε με τους εργαζόμενους, όχι μόνο με το Υπουργείο Εργασίας αλλά και με τους ίδιους τους εργαζόμενους απευθείας και νομίζω ότι θα βρούμε τη σωστή λύση.</w:t>
      </w:r>
    </w:p>
    <w:p w14:paraId="5CE04310" w14:textId="77777777" w:rsidR="00665C5F" w:rsidRDefault="00175495">
      <w:pPr>
        <w:spacing w:line="600" w:lineRule="auto"/>
        <w:ind w:firstLine="720"/>
        <w:jc w:val="both"/>
        <w:rPr>
          <w:rFonts w:eastAsia="Times New Roman"/>
          <w:szCs w:val="24"/>
        </w:rPr>
      </w:pPr>
      <w:r>
        <w:rPr>
          <w:rFonts w:eastAsia="Times New Roman"/>
          <w:szCs w:val="24"/>
        </w:rPr>
        <w:t>Τέλος, αφού σας είπα και προηγουμένως ότι λαμβάνουμ</w:t>
      </w:r>
      <w:r>
        <w:rPr>
          <w:rFonts w:eastAsia="Times New Roman"/>
          <w:szCs w:val="24"/>
        </w:rPr>
        <w:t xml:space="preserve">ε υπ’ όψιν και υλοποιούμε τη συμφωνία -δεν θα μπω σε άλλα </w:t>
      </w:r>
      <w:r>
        <w:rPr>
          <w:rFonts w:eastAsia="Times New Roman"/>
          <w:szCs w:val="24"/>
        </w:rPr>
        <w:lastRenderedPageBreak/>
        <w:t xml:space="preserve">ζητήματα επί της συμφωνίας- κάνουμε και μια διαπραγμάτευση αλλαγής της. Προσωπικά, δηλαδή θεωρώ ότι τα τέσσερα εργοστάσια μπορούν να παραμείνουν ενεργά και με δουλειά. Αυτό είναι το βασικό. Μια από </w:t>
      </w:r>
      <w:r>
        <w:rPr>
          <w:rFonts w:eastAsia="Times New Roman"/>
          <w:szCs w:val="24"/>
        </w:rPr>
        <w:t xml:space="preserve">τις δουλειές μου -εννοώ του Υπουργείου, εννοώ της </w:t>
      </w:r>
      <w:r>
        <w:rPr>
          <w:rFonts w:eastAsia="Times New Roman"/>
          <w:szCs w:val="24"/>
        </w:rPr>
        <w:t>δ</w:t>
      </w:r>
      <w:r>
        <w:rPr>
          <w:rFonts w:eastAsia="Times New Roman"/>
          <w:szCs w:val="24"/>
        </w:rPr>
        <w:t>ιοίκησης, κ</w:t>
      </w:r>
      <w:r>
        <w:rPr>
          <w:rFonts w:eastAsia="Times New Roman"/>
          <w:szCs w:val="24"/>
        </w:rPr>
        <w:t>.</w:t>
      </w:r>
      <w:r>
        <w:rPr>
          <w:rFonts w:eastAsia="Times New Roman"/>
          <w:szCs w:val="24"/>
        </w:rPr>
        <w:t>λπ</w:t>
      </w:r>
      <w:r>
        <w:rPr>
          <w:rFonts w:eastAsia="Times New Roman"/>
          <w:szCs w:val="24"/>
        </w:rPr>
        <w:t>.</w:t>
      </w:r>
      <w:r>
        <w:rPr>
          <w:rFonts w:eastAsia="Times New Roman"/>
          <w:szCs w:val="24"/>
        </w:rPr>
        <w:t>.- είναι να βρούμε και τέτοιες δουλειές, τη στιγμή μάλιστα που έχει μειωθεί ο προϋπολογισμός του Υπουργείου Εθνικής Άμυνας όσον αφορά τους εξοπλισμούς, τη συντήρηση, κατά περίπου 68% τα τελε</w:t>
      </w:r>
      <w:r>
        <w:rPr>
          <w:rFonts w:eastAsia="Times New Roman"/>
          <w:szCs w:val="24"/>
        </w:rPr>
        <w:t>υταία χρόνια. Το ξέρετε ότι έχει μειωθεί κατά 68%. Άρα μια βιομηχανία έχει δυσκολίες.</w:t>
      </w:r>
    </w:p>
    <w:p w14:paraId="5CE04311" w14:textId="77777777" w:rsidR="00665C5F" w:rsidRDefault="00175495">
      <w:pPr>
        <w:spacing w:line="600" w:lineRule="auto"/>
        <w:ind w:firstLine="720"/>
        <w:jc w:val="both"/>
        <w:rPr>
          <w:rFonts w:eastAsia="Times New Roman"/>
          <w:szCs w:val="24"/>
        </w:rPr>
      </w:pPr>
      <w:r>
        <w:rPr>
          <w:rFonts w:eastAsia="Times New Roman"/>
          <w:szCs w:val="24"/>
        </w:rPr>
        <w:t xml:space="preserve">Δεύτερον, αυτό που κάνουμε είναι να βάζουμε σε όλες τις διεθνείς συμβάσεις βιομηχανική συμμετοχή. Η βιομηχανική </w:t>
      </w:r>
      <w:r>
        <w:rPr>
          <w:rFonts w:eastAsia="Times New Roman"/>
          <w:szCs w:val="24"/>
        </w:rPr>
        <w:lastRenderedPageBreak/>
        <w:t>συμμετοχή πηγαίνει κατά κύριο λόγο στις κρατικές αμυντικές</w:t>
      </w:r>
      <w:r>
        <w:rPr>
          <w:rFonts w:eastAsia="Times New Roman"/>
          <w:szCs w:val="24"/>
        </w:rPr>
        <w:t xml:space="preserve"> εταιρείες και στις ιδιωτικές αμυντικές εταιρείες.</w:t>
      </w:r>
    </w:p>
    <w:p w14:paraId="5CE04312" w14:textId="77777777" w:rsidR="00665C5F" w:rsidRDefault="00175495">
      <w:pPr>
        <w:spacing w:line="600" w:lineRule="auto"/>
        <w:ind w:firstLine="720"/>
        <w:jc w:val="both"/>
        <w:rPr>
          <w:rFonts w:eastAsia="Times New Roman"/>
          <w:szCs w:val="24"/>
        </w:rPr>
      </w:pPr>
      <w:r>
        <w:rPr>
          <w:rFonts w:eastAsia="Times New Roman"/>
          <w:szCs w:val="24"/>
        </w:rPr>
        <w:t>Τρίτον, προωθούμε τη συνεργασία των κρατικών εταιρειών με τις ιδιωτικές αμυντικές βιομηχανίες, δηλαδή η κρατική βιομηχανία με την ιδιωτική βιομηχανία, ώστε να έχουμε μια συνανάπτυξη και συγχρόνως εξωστρέφε</w:t>
      </w:r>
      <w:r>
        <w:rPr>
          <w:rFonts w:eastAsia="Times New Roman"/>
          <w:szCs w:val="24"/>
        </w:rPr>
        <w:t>ια.</w:t>
      </w:r>
    </w:p>
    <w:p w14:paraId="5CE04313" w14:textId="77777777" w:rsidR="00665C5F" w:rsidRDefault="00175495">
      <w:pPr>
        <w:spacing w:line="600" w:lineRule="auto"/>
        <w:ind w:firstLine="720"/>
        <w:jc w:val="both"/>
        <w:rPr>
          <w:rFonts w:eastAsia="Times New Roman"/>
          <w:szCs w:val="24"/>
        </w:rPr>
      </w:pPr>
      <w:r>
        <w:rPr>
          <w:rFonts w:eastAsia="Times New Roman"/>
          <w:szCs w:val="24"/>
        </w:rPr>
        <w:t>Σας ευχαριστώ.</w:t>
      </w:r>
    </w:p>
    <w:p w14:paraId="5CE04314" w14:textId="77777777" w:rsidR="00665C5F" w:rsidRDefault="00175495">
      <w:pPr>
        <w:spacing w:line="600" w:lineRule="auto"/>
        <w:ind w:firstLine="720"/>
        <w:jc w:val="both"/>
        <w:rPr>
          <w:rFonts w:eastAsia="Times New Roman"/>
          <w:bCs/>
          <w:szCs w:val="24"/>
        </w:rPr>
      </w:pPr>
      <w:r>
        <w:rPr>
          <w:rFonts w:eastAsia="Times New Roman"/>
          <w:b/>
          <w:bCs/>
          <w:szCs w:val="24"/>
        </w:rPr>
        <w:t xml:space="preserve">ΠΡΟΕΔΡΕΥΩΝ (Γεώργιος Λαμπρούλης): </w:t>
      </w:r>
      <w:r>
        <w:rPr>
          <w:rFonts w:eastAsia="Times New Roman"/>
          <w:bCs/>
          <w:szCs w:val="24"/>
        </w:rPr>
        <w:t>Ευχαριστούμε τον κύριο Υπουργό.</w:t>
      </w:r>
    </w:p>
    <w:p w14:paraId="5CE04315" w14:textId="77777777" w:rsidR="00665C5F" w:rsidRDefault="00175495">
      <w:pPr>
        <w:spacing w:line="600" w:lineRule="auto"/>
        <w:ind w:firstLine="720"/>
        <w:jc w:val="both"/>
        <w:rPr>
          <w:rFonts w:eastAsia="Times New Roman"/>
          <w:bCs/>
          <w:szCs w:val="24"/>
        </w:rPr>
      </w:pPr>
      <w:r>
        <w:rPr>
          <w:rFonts w:eastAsia="Times New Roman"/>
          <w:bCs/>
          <w:szCs w:val="24"/>
        </w:rPr>
        <w:t>Κύριε Λοβέρδο, έχετε τον λόγο για τη δευτερολογία σας.</w:t>
      </w:r>
    </w:p>
    <w:p w14:paraId="5CE04316" w14:textId="77777777" w:rsidR="00665C5F" w:rsidRDefault="00175495">
      <w:pPr>
        <w:spacing w:line="600" w:lineRule="auto"/>
        <w:ind w:firstLine="720"/>
        <w:jc w:val="both"/>
        <w:rPr>
          <w:rFonts w:eastAsia="Times New Roman"/>
          <w:bCs/>
          <w:szCs w:val="24"/>
        </w:rPr>
      </w:pPr>
      <w:r>
        <w:rPr>
          <w:rFonts w:eastAsia="Times New Roman"/>
          <w:b/>
          <w:bCs/>
          <w:szCs w:val="24"/>
        </w:rPr>
        <w:lastRenderedPageBreak/>
        <w:t xml:space="preserve">ΑΝΔΡΕΑΣ ΛΟΒΕΡΔΟΣ: </w:t>
      </w:r>
      <w:r>
        <w:rPr>
          <w:rFonts w:eastAsia="Times New Roman"/>
          <w:bCs/>
          <w:szCs w:val="24"/>
        </w:rPr>
        <w:t xml:space="preserve">Κατ’ αρχάς εύχομαι να πετύχει η όποια προσπάθεια κάνετε, για το καλό των εργαζομένων, για το καλό </w:t>
      </w:r>
      <w:r>
        <w:rPr>
          <w:rFonts w:eastAsia="Times New Roman"/>
          <w:bCs/>
          <w:szCs w:val="24"/>
        </w:rPr>
        <w:t>της χώρας.</w:t>
      </w:r>
    </w:p>
    <w:p w14:paraId="5CE04317" w14:textId="77777777" w:rsidR="00665C5F" w:rsidRDefault="00175495">
      <w:pPr>
        <w:spacing w:line="600" w:lineRule="auto"/>
        <w:ind w:firstLine="720"/>
        <w:jc w:val="both"/>
        <w:rPr>
          <w:rFonts w:eastAsia="Times New Roman"/>
          <w:bCs/>
          <w:szCs w:val="24"/>
        </w:rPr>
      </w:pPr>
      <w:r>
        <w:rPr>
          <w:rFonts w:eastAsia="Times New Roman"/>
          <w:bCs/>
          <w:szCs w:val="24"/>
        </w:rPr>
        <w:t>Κύριε Υπουργέ, όμως, αποκρυπτογραφώντας όχι με δυσκολία αυτά που είπατε</w:t>
      </w:r>
      <w:r>
        <w:rPr>
          <w:rFonts w:eastAsia="Times New Roman"/>
          <w:bCs/>
          <w:szCs w:val="24"/>
        </w:rPr>
        <w:t>,</w:t>
      </w:r>
      <w:r>
        <w:rPr>
          <w:rFonts w:eastAsia="Times New Roman"/>
          <w:bCs/>
          <w:szCs w:val="24"/>
        </w:rPr>
        <w:t xml:space="preserve"> είναι πασιφανές ότι έχει χαθεί πάρα πολύς πολύτιμος χρόνος, μέρος του οποίου είναι και επί των ημερών σας, γιατί η πρώτη παράλογη και τελείως εξωπραγματική περίοδος δεν ήτα</w:t>
      </w:r>
      <w:r>
        <w:rPr>
          <w:rFonts w:eastAsia="Times New Roman"/>
          <w:bCs/>
          <w:szCs w:val="24"/>
        </w:rPr>
        <w:t xml:space="preserve">ν μικρή, αλλά και η επόμενη, μετά τον ανασχηματισμό του Ιουλίου και αυτή πια μετράει επτά - οκτώ μήνες. </w:t>
      </w:r>
    </w:p>
    <w:p w14:paraId="5CE04318" w14:textId="77777777" w:rsidR="00665C5F" w:rsidRDefault="00175495">
      <w:pPr>
        <w:spacing w:line="600" w:lineRule="auto"/>
        <w:ind w:firstLine="720"/>
        <w:jc w:val="both"/>
        <w:rPr>
          <w:rFonts w:eastAsia="Times New Roman"/>
          <w:bCs/>
          <w:szCs w:val="24"/>
        </w:rPr>
      </w:pPr>
      <w:r>
        <w:rPr>
          <w:rFonts w:eastAsia="Times New Roman"/>
          <w:bCs/>
          <w:szCs w:val="24"/>
        </w:rPr>
        <w:lastRenderedPageBreak/>
        <w:t>Πρόκειται για μια εταιρεία</w:t>
      </w:r>
      <w:r>
        <w:rPr>
          <w:rFonts w:eastAsia="Times New Roman"/>
          <w:bCs/>
          <w:szCs w:val="24"/>
        </w:rPr>
        <w:t>,</w:t>
      </w:r>
      <w:r>
        <w:rPr>
          <w:rFonts w:eastAsia="Times New Roman"/>
          <w:bCs/>
          <w:szCs w:val="24"/>
        </w:rPr>
        <w:t xml:space="preserve"> η οποία έχει τα προβλήματα τα οποία ανέφερα και τα οποία αναφέρατε και εσείς, αλλά ούτε εσείς ούτε εγώ αναφέραμε και την εκ</w:t>
      </w:r>
      <w:r>
        <w:rPr>
          <w:rFonts w:eastAsia="Times New Roman"/>
          <w:bCs/>
          <w:szCs w:val="24"/>
        </w:rPr>
        <w:t>κρεμότητα της απαίτησης -δεν είναι οριστική, αλλά υπάρχει ως θέμα- 1 δισεκατομμυρίου ευρώ ως παράνομων κρατικών ενισχύσεων. Επιβαρύνει το περιβάλλον. Ή επαληθεύεις τη δυνατότητα μιας εταιρείας να ζήσει, επειδή τρέχεις γρήγορα να συμβασιοποιήσεις και να εκτ</w:t>
      </w:r>
      <w:r>
        <w:rPr>
          <w:rFonts w:eastAsia="Times New Roman"/>
          <w:bCs/>
          <w:szCs w:val="24"/>
        </w:rPr>
        <w:t xml:space="preserve">ελέσεις τα προγράμματα ή κοιμάσαι, ονειρεύεσαι, χάνεις χρόνο, επιβαρύνεις τα πράγματα και τελικά καταδικάζεις μια εταιρεία που είχε μέλλον. Στα χέρια σας τώρα είναι να μη γίνει αυτό. Δεν βλέπω από αυτά που λέτε αποτέλεσμα. Μετά από δεκατρείς </w:t>
      </w:r>
      <w:r>
        <w:rPr>
          <w:rFonts w:eastAsia="Times New Roman"/>
          <w:bCs/>
          <w:szCs w:val="24"/>
        </w:rPr>
        <w:lastRenderedPageBreak/>
        <w:t>μήνες, δεκατέσ</w:t>
      </w:r>
      <w:r>
        <w:rPr>
          <w:rFonts w:eastAsia="Times New Roman"/>
          <w:bCs/>
          <w:szCs w:val="24"/>
        </w:rPr>
        <w:t xml:space="preserve">σερις, όσους είστε ως ΣΥΡΙΖΑ - ΑΝΕΛ στη διακυβέρνηση, δεν βλέπω αποτέλεσμα. </w:t>
      </w:r>
    </w:p>
    <w:p w14:paraId="5CE04319" w14:textId="77777777" w:rsidR="00665C5F" w:rsidRDefault="00175495">
      <w:pPr>
        <w:spacing w:line="600" w:lineRule="auto"/>
        <w:ind w:firstLine="720"/>
        <w:jc w:val="both"/>
        <w:rPr>
          <w:rFonts w:eastAsia="Times New Roman"/>
          <w:bCs/>
          <w:szCs w:val="24"/>
        </w:rPr>
      </w:pPr>
      <w:r>
        <w:rPr>
          <w:rFonts w:eastAsia="Times New Roman"/>
          <w:bCs/>
          <w:szCs w:val="24"/>
        </w:rPr>
        <w:t>Εμείς, ως προηγούμενη κυβέρνηση</w:t>
      </w:r>
      <w:r>
        <w:rPr>
          <w:rFonts w:eastAsia="Times New Roman"/>
          <w:bCs/>
          <w:szCs w:val="24"/>
        </w:rPr>
        <w:t>,</w:t>
      </w:r>
      <w:r>
        <w:rPr>
          <w:rFonts w:eastAsia="Times New Roman"/>
          <w:bCs/>
          <w:szCs w:val="24"/>
        </w:rPr>
        <w:t xml:space="preserve"> είχαμε μια εταιρεία σε εκκρεμότητα και την παραδώσαμε με προοπτική και βιώσιμη, όχι από δική μας αξιολόγηση αλλά από αξιολόγηση που διασταυρώθηκε </w:t>
      </w:r>
      <w:r>
        <w:rPr>
          <w:rFonts w:eastAsia="Times New Roman"/>
          <w:bCs/>
          <w:szCs w:val="24"/>
        </w:rPr>
        <w:t>-επαναλαμβάνω, όπως είπα στην πρωτολογία μου- και από τους δανειστές της χώρας, από τους εταίρους.</w:t>
      </w:r>
    </w:p>
    <w:p w14:paraId="5CE0431A" w14:textId="77777777" w:rsidR="00665C5F" w:rsidRDefault="00175495">
      <w:pPr>
        <w:spacing w:line="600" w:lineRule="auto"/>
        <w:ind w:firstLine="720"/>
        <w:jc w:val="both"/>
        <w:rPr>
          <w:rFonts w:eastAsia="Times New Roman"/>
          <w:bCs/>
          <w:szCs w:val="24"/>
        </w:rPr>
      </w:pPr>
      <w:r>
        <w:rPr>
          <w:rFonts w:eastAsia="Times New Roman"/>
          <w:bCs/>
          <w:szCs w:val="24"/>
        </w:rPr>
        <w:t>Δεν θα έκανα επίκαιρη ερώτηση, κύριε Υπουργέ -γιατί η γραπτή ερώτηση που έκανα με την κ. Χριστοφιλοπούλου μάς αρκούσε- εάν στις 22 Φεβρουαρίου δεν έβλεπα ανα</w:t>
      </w:r>
      <w:r>
        <w:rPr>
          <w:rFonts w:eastAsia="Times New Roman"/>
          <w:bCs/>
          <w:szCs w:val="24"/>
        </w:rPr>
        <w:t xml:space="preserve">κοινώσεις των εργαζομένων σε ακριβώς αντίθετη κατεύθυνση από αυτή </w:t>
      </w:r>
      <w:r>
        <w:rPr>
          <w:rFonts w:eastAsia="Times New Roman"/>
          <w:bCs/>
          <w:szCs w:val="24"/>
        </w:rPr>
        <w:lastRenderedPageBreak/>
        <w:t>που λέτε. Υπάρχουν ανακοινώσεις των εργαζομένων του Φεβρουαρίου παρακαλώ -εγώ την ερώτησή μου την έκανα 24 Φεβρουαρίου- όπου μιλούν με φράσεις</w:t>
      </w:r>
      <w:r>
        <w:rPr>
          <w:rFonts w:eastAsia="Times New Roman"/>
          <w:bCs/>
          <w:szCs w:val="24"/>
        </w:rPr>
        <w:t>,</w:t>
      </w:r>
      <w:r>
        <w:rPr>
          <w:rFonts w:eastAsia="Times New Roman"/>
          <w:bCs/>
          <w:szCs w:val="24"/>
        </w:rPr>
        <w:t xml:space="preserve"> τις οποίες δεν μπορώ να κατανοήσω αφού δεν εργ</w:t>
      </w:r>
      <w:r>
        <w:rPr>
          <w:rFonts w:eastAsia="Times New Roman"/>
          <w:bCs/>
          <w:szCs w:val="24"/>
        </w:rPr>
        <w:t xml:space="preserve">άζομαι εκεί για να ξέρω το κλίμα, αλλά που πάντως είναι πάρα πολύ βαριές. Θα τα καταθέσω όλα στα Πρακτικά. </w:t>
      </w:r>
    </w:p>
    <w:p w14:paraId="5CE0431B" w14:textId="77777777" w:rsidR="00665C5F" w:rsidRDefault="00175495">
      <w:pPr>
        <w:spacing w:line="600" w:lineRule="auto"/>
        <w:ind w:firstLine="720"/>
        <w:jc w:val="both"/>
        <w:rPr>
          <w:rFonts w:eastAsia="Times New Roman"/>
          <w:bCs/>
          <w:szCs w:val="24"/>
        </w:rPr>
      </w:pPr>
      <w:r>
        <w:rPr>
          <w:rFonts w:eastAsia="Times New Roman"/>
          <w:bCs/>
          <w:szCs w:val="24"/>
        </w:rPr>
        <w:t xml:space="preserve">Τα μεταφέρω στην Αίθουσα, δεν είναι δικά μου. Άλλοι έζησαν στην </w:t>
      </w:r>
      <w:r>
        <w:rPr>
          <w:rFonts w:eastAsia="Times New Roman"/>
          <w:bCs/>
          <w:szCs w:val="24"/>
        </w:rPr>
        <w:t>κ</w:t>
      </w:r>
      <w:r>
        <w:rPr>
          <w:rFonts w:eastAsia="Times New Roman"/>
          <w:bCs/>
          <w:szCs w:val="24"/>
        </w:rPr>
        <w:t xml:space="preserve">ατοχή, άλλοι στη </w:t>
      </w:r>
      <w:r>
        <w:rPr>
          <w:rFonts w:eastAsia="Times New Roman"/>
          <w:bCs/>
          <w:szCs w:val="24"/>
        </w:rPr>
        <w:t>χ</w:t>
      </w:r>
      <w:r>
        <w:rPr>
          <w:rFonts w:eastAsia="Times New Roman"/>
          <w:bCs/>
          <w:szCs w:val="24"/>
        </w:rPr>
        <w:t>ούντα, εμείς ζούμε τους ΣΥΡΙΖΑ - ΑΝΕΛ είναι η μια ανακοίνωση. Η ά</w:t>
      </w:r>
      <w:r>
        <w:rPr>
          <w:rFonts w:eastAsia="Times New Roman"/>
          <w:bCs/>
          <w:szCs w:val="24"/>
        </w:rPr>
        <w:t>λλη ανακοίνωση αναφέρεται σε αδικαιολόγητες απολύσεις ανθρώπων</w:t>
      </w:r>
      <w:r>
        <w:rPr>
          <w:rFonts w:eastAsia="Times New Roman"/>
          <w:bCs/>
          <w:szCs w:val="24"/>
        </w:rPr>
        <w:t>,</w:t>
      </w:r>
      <w:r>
        <w:rPr>
          <w:rFonts w:eastAsia="Times New Roman"/>
          <w:bCs/>
          <w:szCs w:val="24"/>
        </w:rPr>
        <w:t xml:space="preserve"> για τους οποίους δεν υπάρχει ούτε μια μομφή. Καταθέτω τις ανακοινώσεις αυτές.</w:t>
      </w:r>
    </w:p>
    <w:p w14:paraId="5CE0431C" w14:textId="77777777" w:rsidR="00665C5F" w:rsidRDefault="00175495">
      <w:pPr>
        <w:spacing w:line="600" w:lineRule="auto"/>
        <w:ind w:firstLine="720"/>
        <w:jc w:val="both"/>
        <w:rPr>
          <w:rFonts w:eastAsia="Times New Roman"/>
          <w:bCs/>
          <w:szCs w:val="24"/>
        </w:rPr>
      </w:pPr>
      <w:r>
        <w:rPr>
          <w:rFonts w:eastAsia="Times New Roman" w:cs="Times New Roman"/>
          <w:szCs w:val="24"/>
        </w:rPr>
        <w:lastRenderedPageBreak/>
        <w:t>(Στο σημείο αυτό ο Βουλευτής κ. Ανδρέας Λοβέρδος καταθέτει για τα Πρακτικά τις προαναφερθείσες ανακοινώσεις, οι οπ</w:t>
      </w:r>
      <w:r>
        <w:rPr>
          <w:rFonts w:eastAsia="Times New Roman" w:cs="Times New Roman"/>
          <w:szCs w:val="24"/>
        </w:rPr>
        <w:t xml:space="preserve">οίες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CE0431D" w14:textId="77777777" w:rsidR="00665C5F" w:rsidRDefault="00175495">
      <w:pPr>
        <w:spacing w:line="600" w:lineRule="auto"/>
        <w:ind w:firstLine="720"/>
        <w:jc w:val="both"/>
        <w:rPr>
          <w:rFonts w:eastAsia="Times New Roman" w:cs="Times New Roman"/>
          <w:szCs w:val="24"/>
        </w:rPr>
      </w:pPr>
      <w:r>
        <w:rPr>
          <w:rFonts w:eastAsia="Times New Roman"/>
          <w:bCs/>
          <w:szCs w:val="24"/>
        </w:rPr>
        <w:t>Κύριε Υπουργέ, με κινητοποιεί το περιεχόμενο των ανακοινώσεων που σχετίζεται με την καθυστέρηση υιοθέτησης και εκτέλεσης των προγραμμάτων και την αδυν</w:t>
      </w:r>
      <w:r>
        <w:rPr>
          <w:rFonts w:eastAsia="Times New Roman"/>
          <w:bCs/>
          <w:szCs w:val="24"/>
        </w:rPr>
        <w:t>αμία λειτουργίας της εταιρείας υπό τις συνθήκες αυτές.</w:t>
      </w:r>
    </w:p>
    <w:p w14:paraId="5CE0431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Δεν θέλω να μου πείτε «συμβασιοποιούμε», με ενεστώτα διαρκείας. Θέλω να μου πείτε τι συμβασιοποιήθηκε και τι εκτελείται. Αν δεν είστε σε θέση να μου τα πείτε αυτά, σημαίνει ότι </w:t>
      </w:r>
      <w:r>
        <w:rPr>
          <w:rFonts w:eastAsia="Times New Roman" w:cs="Times New Roman"/>
          <w:szCs w:val="24"/>
        </w:rPr>
        <w:lastRenderedPageBreak/>
        <w:t>δεν υπάρχει πραγματική πολιτική εποπτεία επί του θέματος και απαιτείται να επαν</w:t>
      </w:r>
      <w:r>
        <w:rPr>
          <w:rFonts w:eastAsia="Times New Roman" w:cs="Times New Roman"/>
          <w:szCs w:val="24"/>
        </w:rPr>
        <w:t>έλθουμε εσείς κι εγώ μετά από κάποιες εβδομάδες. Εγώ θα το πράξω. Όμως, αν είστε σε θέση, πραγματικά πολιτικώς εποπτεύοντας τα ΕΑΣ, θα πρέπει να μου πείτε τώρα από τις συμβάσεις αυτές</w:t>
      </w:r>
      <w:r>
        <w:rPr>
          <w:rFonts w:eastAsia="Times New Roman" w:cs="Times New Roman"/>
          <w:szCs w:val="24"/>
        </w:rPr>
        <w:t>,</w:t>
      </w:r>
      <w:r>
        <w:rPr>
          <w:rFonts w:eastAsia="Times New Roman" w:cs="Times New Roman"/>
          <w:szCs w:val="24"/>
        </w:rPr>
        <w:t xml:space="preserve"> τις οποίες είχαμε και που παραλάβατε έστω ως προγράμματα μη συμβασιοποι</w:t>
      </w:r>
      <w:r>
        <w:rPr>
          <w:rFonts w:eastAsia="Times New Roman" w:cs="Times New Roman"/>
          <w:szCs w:val="24"/>
        </w:rPr>
        <w:t>ημένα και απ’ αυτές που παραλάβατε ως προγράμματα συμβασιοποιημένα τι εκτελείται και τι μέλλει αμέσως να εκτελεστεί. Αν αυτά τον Μάρτιο του 2016 δεν είστε σε θέση να μου τα πείτε, εγώ αντιλαμβάνομαι και όσοι μας ακούν τώρα αντιλαμβάνονται ότι η εταιρεία εί</w:t>
      </w:r>
      <w:r>
        <w:rPr>
          <w:rFonts w:eastAsia="Times New Roman" w:cs="Times New Roman"/>
          <w:szCs w:val="24"/>
        </w:rPr>
        <w:t xml:space="preserve">ναι «στον αέρα». </w:t>
      </w:r>
    </w:p>
    <w:p w14:paraId="5CE0431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lastRenderedPageBreak/>
        <w:t xml:space="preserve">Σας παρακαλώ πάρα πολύ στη δεύτερη απάντησή σας να είστε συγκεκριμένος. </w:t>
      </w:r>
    </w:p>
    <w:p w14:paraId="5CE0432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CE04321"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 Λοβέρδο. </w:t>
      </w:r>
    </w:p>
    <w:p w14:paraId="5CE04322"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5CE04323"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w:t>
      </w:r>
      <w:r>
        <w:rPr>
          <w:rFonts w:eastAsia="Times New Roman" w:cs="Times New Roman"/>
          <w:b/>
          <w:szCs w:val="24"/>
        </w:rPr>
        <w:t>Άμυνας):</w:t>
      </w:r>
      <w:r>
        <w:rPr>
          <w:rFonts w:eastAsia="Times New Roman" w:cs="Times New Roman"/>
          <w:szCs w:val="24"/>
        </w:rPr>
        <w:t xml:space="preserve"> Ο κ. Λοβέρδος παρά το γεγονός ότι καταλαβαίνει πως πρόκειται για μια εταιρεία</w:t>
      </w:r>
      <w:r>
        <w:rPr>
          <w:rFonts w:eastAsia="Times New Roman" w:cs="Times New Roman"/>
          <w:szCs w:val="24"/>
        </w:rPr>
        <w:t>,</w:t>
      </w:r>
      <w:r>
        <w:rPr>
          <w:rFonts w:eastAsia="Times New Roman" w:cs="Times New Roman"/>
          <w:szCs w:val="24"/>
        </w:rPr>
        <w:t xml:space="preserve"> η οποία βρίσκεται στη φάση της ανασυγκρότησης και σε προσπάθεια να ισοσκελίσει τον απολογισμό της και να τον υπερβεί -γιατί αυτό είναι το βασικό, δεν </w:t>
      </w:r>
      <w:r>
        <w:rPr>
          <w:rFonts w:eastAsia="Times New Roman" w:cs="Times New Roman"/>
          <w:szCs w:val="24"/>
        </w:rPr>
        <w:lastRenderedPageBreak/>
        <w:t>είναι μόνο οι προϋ</w:t>
      </w:r>
      <w:r>
        <w:rPr>
          <w:rFonts w:eastAsia="Times New Roman" w:cs="Times New Roman"/>
          <w:szCs w:val="24"/>
        </w:rPr>
        <w:t xml:space="preserve">πολογισμοί- και σε μια διαδικασία με την οποία θέλει να έχει εξωστρέφεια και να κερδίσει και νέα συμβόλαια, επιμένει να λέει ότι είναι σε κίνδυνο, ότι κλείνει κ.λπ., πράγμα που δεν συμβαίνει. </w:t>
      </w:r>
    </w:p>
    <w:p w14:paraId="5CE0432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Να σας πω, λοιπόν, πολύ συγκεκριμένα, σε σχέση με τις αποφάσεις</w:t>
      </w:r>
      <w:r>
        <w:rPr>
          <w:rFonts w:eastAsia="Times New Roman" w:cs="Times New Roman"/>
          <w:szCs w:val="24"/>
        </w:rPr>
        <w:t xml:space="preserve"> για το 2015 και το 2016. Υπάρχουν για το 2014, όπως καταλαβαίνετε, συμβάσεις οι οποίες λειτουργούν, γιατί όταν κλείνεις μια σύμβαση το 2014 ή το 2013 ή το 2015 μπορεί να αφορά τα επόμενα έτη. Έχουμε παραδώσει τα προϊόντα –λέω για το 2014- στην εταιρεία </w:t>
      </w:r>
      <w:r>
        <w:rPr>
          <w:rFonts w:eastAsia="Times New Roman" w:cs="Times New Roman"/>
          <w:szCs w:val="24"/>
        </w:rPr>
        <w:t>«</w:t>
      </w:r>
      <w:r>
        <w:rPr>
          <w:rFonts w:eastAsia="Times New Roman" w:cs="Times New Roman"/>
          <w:szCs w:val="24"/>
          <w:lang w:val="en-US"/>
        </w:rPr>
        <w:t>R</w:t>
      </w:r>
      <w:r>
        <w:rPr>
          <w:rFonts w:eastAsia="Times New Roman" w:cs="Times New Roman"/>
          <w:szCs w:val="24"/>
          <w:lang w:val="en-US"/>
        </w:rPr>
        <w:t>WM</w:t>
      </w:r>
      <w:r>
        <w:rPr>
          <w:rFonts w:eastAsia="Times New Roman" w:cs="Times New Roman"/>
          <w:szCs w:val="24"/>
        </w:rPr>
        <w:t>»</w:t>
      </w:r>
      <w:r>
        <w:rPr>
          <w:rFonts w:eastAsia="Times New Roman" w:cs="Times New Roman"/>
          <w:szCs w:val="24"/>
        </w:rPr>
        <w:t xml:space="preserve">, στην εταιρεία </w:t>
      </w:r>
      <w:r>
        <w:rPr>
          <w:rFonts w:eastAsia="Times New Roman" w:cs="Times New Roman"/>
          <w:szCs w:val="24"/>
        </w:rPr>
        <w:t>«</w:t>
      </w:r>
      <w:r>
        <w:rPr>
          <w:rFonts w:eastAsia="Times New Roman" w:cs="Times New Roman"/>
          <w:szCs w:val="24"/>
          <w:lang w:val="en-US"/>
        </w:rPr>
        <w:t>ELBIT</w:t>
      </w:r>
      <w:r>
        <w:rPr>
          <w:rFonts w:eastAsia="Times New Roman" w:cs="Times New Roman"/>
          <w:szCs w:val="24"/>
        </w:rPr>
        <w:t>»</w:t>
      </w:r>
      <w:r>
        <w:rPr>
          <w:rFonts w:eastAsia="Times New Roman" w:cs="Times New Roman"/>
          <w:szCs w:val="24"/>
        </w:rPr>
        <w:t xml:space="preserve">, στην εταιρεία </w:t>
      </w:r>
      <w:r>
        <w:rPr>
          <w:rFonts w:eastAsia="Times New Roman" w:cs="Times New Roman"/>
          <w:szCs w:val="24"/>
        </w:rPr>
        <w:t>«</w:t>
      </w:r>
      <w:r>
        <w:rPr>
          <w:rFonts w:eastAsia="Times New Roman" w:cs="Times New Roman"/>
          <w:szCs w:val="24"/>
          <w:lang w:val="en-US"/>
        </w:rPr>
        <w:t>BIDETON</w:t>
      </w:r>
      <w:r>
        <w:rPr>
          <w:rFonts w:eastAsia="Times New Roman" w:cs="Times New Roman"/>
          <w:szCs w:val="24"/>
        </w:rPr>
        <w:t>»</w:t>
      </w:r>
      <w:r>
        <w:rPr>
          <w:rFonts w:eastAsia="Times New Roman" w:cs="Times New Roman"/>
          <w:szCs w:val="24"/>
        </w:rPr>
        <w:t xml:space="preserve">, στην εταιρεία </w:t>
      </w:r>
      <w:r>
        <w:rPr>
          <w:rFonts w:eastAsia="Times New Roman" w:cs="Times New Roman"/>
          <w:szCs w:val="24"/>
        </w:rPr>
        <w:t>«</w:t>
      </w:r>
      <w:r>
        <w:rPr>
          <w:rFonts w:eastAsia="Times New Roman" w:cs="Times New Roman"/>
          <w:szCs w:val="24"/>
          <w:lang w:val="en-US"/>
        </w:rPr>
        <w:t>GIK</w:t>
      </w:r>
      <w:r>
        <w:rPr>
          <w:rFonts w:eastAsia="Times New Roman" w:cs="Times New Roman"/>
          <w:szCs w:val="24"/>
        </w:rPr>
        <w:t>»</w:t>
      </w:r>
      <w:r>
        <w:rPr>
          <w:rFonts w:eastAsia="Times New Roman" w:cs="Times New Roman"/>
          <w:szCs w:val="24"/>
        </w:rPr>
        <w:t xml:space="preserve"> και βρίσκονται </w:t>
      </w:r>
      <w:r>
        <w:rPr>
          <w:rFonts w:eastAsia="Times New Roman" w:cs="Times New Roman"/>
          <w:szCs w:val="24"/>
        </w:rPr>
        <w:lastRenderedPageBreak/>
        <w:t xml:space="preserve">σε εξέλιξη παραγγελίες της </w:t>
      </w:r>
      <w:r>
        <w:rPr>
          <w:rFonts w:eastAsia="Times New Roman" w:cs="Times New Roman"/>
          <w:szCs w:val="24"/>
        </w:rPr>
        <w:t>«</w:t>
      </w:r>
      <w:r>
        <w:rPr>
          <w:rFonts w:eastAsia="Times New Roman" w:cs="Times New Roman"/>
          <w:szCs w:val="24"/>
          <w:lang w:val="en-US"/>
        </w:rPr>
        <w:t>ATK</w:t>
      </w:r>
      <w:r>
        <w:rPr>
          <w:rFonts w:eastAsia="Times New Roman" w:cs="Times New Roman"/>
          <w:szCs w:val="24"/>
        </w:rPr>
        <w:t>»</w:t>
      </w:r>
      <w:r>
        <w:rPr>
          <w:rFonts w:eastAsia="Times New Roman" w:cs="Times New Roman"/>
          <w:szCs w:val="24"/>
        </w:rPr>
        <w:t xml:space="preserve"> -η οποία είναι γνωστή εταιρεία- και της </w:t>
      </w:r>
      <w:r>
        <w:rPr>
          <w:rFonts w:eastAsia="Times New Roman" w:cs="Times New Roman"/>
          <w:szCs w:val="24"/>
        </w:rPr>
        <w:t>«</w:t>
      </w:r>
      <w:r>
        <w:rPr>
          <w:rFonts w:eastAsia="Times New Roman" w:cs="Times New Roman"/>
          <w:szCs w:val="24"/>
          <w:lang w:val="en-US"/>
        </w:rPr>
        <w:t>RWM</w:t>
      </w:r>
      <w:r>
        <w:rPr>
          <w:rFonts w:eastAsia="Times New Roman" w:cs="Times New Roman"/>
          <w:szCs w:val="24"/>
        </w:rPr>
        <w:t>»</w:t>
      </w:r>
      <w:r>
        <w:rPr>
          <w:rFonts w:eastAsia="Times New Roman" w:cs="Times New Roman"/>
          <w:szCs w:val="24"/>
        </w:rPr>
        <w:t>.</w:t>
      </w:r>
    </w:p>
    <w:p w14:paraId="5CE0432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Το 2015 υπογράφηκαν και βρίσκονται σε λειτουργία και είναι σε εξέλιξη με την εταιρεία </w:t>
      </w:r>
      <w:r>
        <w:rPr>
          <w:rFonts w:eastAsia="Times New Roman" w:cs="Times New Roman"/>
          <w:szCs w:val="24"/>
        </w:rPr>
        <w:t>«</w:t>
      </w:r>
      <w:r>
        <w:rPr>
          <w:rFonts w:eastAsia="Times New Roman" w:cs="Times New Roman"/>
          <w:szCs w:val="24"/>
          <w:lang w:val="en-US"/>
        </w:rPr>
        <w:t>R</w:t>
      </w:r>
      <w:r>
        <w:rPr>
          <w:rFonts w:eastAsia="Times New Roman" w:cs="Times New Roman"/>
          <w:szCs w:val="24"/>
          <w:lang w:val="en-US"/>
        </w:rPr>
        <w:t>HEINMETAL</w:t>
      </w:r>
      <w:r>
        <w:rPr>
          <w:rFonts w:eastAsia="Times New Roman" w:cs="Times New Roman"/>
          <w:szCs w:val="24"/>
        </w:rPr>
        <w:t>»</w:t>
      </w:r>
      <w:r>
        <w:rPr>
          <w:rFonts w:eastAsia="Times New Roman" w:cs="Times New Roman"/>
          <w:szCs w:val="24"/>
          <w:lang w:val="en-US"/>
        </w:rPr>
        <w:t>L</w:t>
      </w:r>
      <w:r>
        <w:rPr>
          <w:rFonts w:eastAsia="Times New Roman" w:cs="Times New Roman"/>
          <w:szCs w:val="24"/>
        </w:rPr>
        <w:t xml:space="preserve">, με την εταιρεία </w:t>
      </w:r>
      <w:r>
        <w:rPr>
          <w:rFonts w:eastAsia="Times New Roman" w:cs="Times New Roman"/>
          <w:szCs w:val="24"/>
        </w:rPr>
        <w:t>«</w:t>
      </w:r>
      <w:r>
        <w:rPr>
          <w:rFonts w:eastAsia="Times New Roman" w:cs="Times New Roman"/>
          <w:szCs w:val="24"/>
          <w:lang w:val="en-US"/>
        </w:rPr>
        <w:t>LLOYD</w:t>
      </w:r>
      <w:r>
        <w:rPr>
          <w:rFonts w:eastAsia="Times New Roman" w:cs="Times New Roman"/>
          <w:szCs w:val="24"/>
        </w:rPr>
        <w:t>»</w:t>
      </w:r>
      <w:r>
        <w:rPr>
          <w:rFonts w:eastAsia="Times New Roman" w:cs="Times New Roman"/>
          <w:szCs w:val="24"/>
        </w:rPr>
        <w:t xml:space="preserve">, τα οποία έχουν ήδη παραδοθεί, και την </w:t>
      </w:r>
      <w:r>
        <w:rPr>
          <w:rFonts w:eastAsia="Times New Roman" w:cs="Times New Roman"/>
          <w:szCs w:val="24"/>
        </w:rPr>
        <w:t>«</w:t>
      </w:r>
      <w:r>
        <w:rPr>
          <w:rFonts w:eastAsia="Times New Roman" w:cs="Times New Roman"/>
          <w:szCs w:val="24"/>
          <w:lang w:val="en-US"/>
        </w:rPr>
        <w:t>HK</w:t>
      </w:r>
      <w:r>
        <w:rPr>
          <w:rFonts w:eastAsia="Times New Roman" w:cs="Times New Roman"/>
          <w:szCs w:val="24"/>
        </w:rPr>
        <w:t xml:space="preserve"> </w:t>
      </w:r>
      <w:r>
        <w:rPr>
          <w:rFonts w:eastAsia="Times New Roman" w:cs="Times New Roman"/>
          <w:szCs w:val="24"/>
          <w:lang w:val="en-US"/>
        </w:rPr>
        <w:t>FRANCE</w:t>
      </w:r>
      <w:r>
        <w:rPr>
          <w:rFonts w:eastAsia="Times New Roman" w:cs="Times New Roman"/>
          <w:szCs w:val="24"/>
        </w:rPr>
        <w:t>»</w:t>
      </w:r>
      <w:r>
        <w:rPr>
          <w:rFonts w:eastAsia="Times New Roman" w:cs="Times New Roman"/>
          <w:szCs w:val="24"/>
        </w:rPr>
        <w:t xml:space="preserve">, τα οποία βρίσκονται σε εξέλιξη. Η συμφωνία με το Μαρόκο είναι σε εκκρεμότητα αρκετά χρόνια για το πώς αυτή μπορεί να εξελιχθεί. </w:t>
      </w:r>
    </w:p>
    <w:p w14:paraId="5CE0432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Για το 2016 υπάρχει με κάποια εταιρεία</w:t>
      </w:r>
      <w:r>
        <w:rPr>
          <w:rFonts w:eastAsia="Times New Roman" w:cs="Times New Roman"/>
          <w:szCs w:val="24"/>
        </w:rPr>
        <w:t xml:space="preserve"> σε εξέλιξη για δέκα εκατομμύρια πυρομαχικά 7,62 και αυτή τη στιγμή προχωράνε, βρισκόμαστε στο τελικό στάδιο για μια σύμβαση με την </w:t>
      </w:r>
      <w:r>
        <w:rPr>
          <w:rFonts w:eastAsia="Times New Roman" w:cs="Times New Roman"/>
          <w:szCs w:val="24"/>
        </w:rPr>
        <w:t>«</w:t>
      </w:r>
      <w:r>
        <w:rPr>
          <w:rFonts w:eastAsia="Times New Roman" w:cs="Times New Roman"/>
          <w:szCs w:val="24"/>
          <w:lang w:val="en-US"/>
        </w:rPr>
        <w:t>ATK</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ύψους 32 εκατομμυρίων, για μια σύμβαση με την </w:t>
      </w:r>
      <w:r>
        <w:rPr>
          <w:rFonts w:eastAsia="Times New Roman" w:cs="Times New Roman"/>
          <w:szCs w:val="24"/>
        </w:rPr>
        <w:t>κ</w:t>
      </w:r>
      <w:r>
        <w:rPr>
          <w:rFonts w:eastAsia="Times New Roman" w:cs="Times New Roman"/>
          <w:szCs w:val="24"/>
        </w:rPr>
        <w:t xml:space="preserve">υβέρνηση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 xml:space="preserve">Κένυας ύψους 9 εκατομμυρίων και βρίσκεται σε πρώτη φάση μία άλλη -αναμένουμε δηλαδή την απόφαση του Υπουργού Εθνικής Άμυνας της Ινδίας- για πυρομαχικά ύψους 17 εκατομμυρίων. </w:t>
      </w:r>
    </w:p>
    <w:p w14:paraId="5CE0432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Αυτά είναι εκτός της σχέσης του Στρατού και των Ενόπλων Δυνάμεων της χώρας από τα</w:t>
      </w:r>
      <w:r>
        <w:rPr>
          <w:rFonts w:eastAsia="Times New Roman" w:cs="Times New Roman"/>
          <w:szCs w:val="24"/>
        </w:rPr>
        <w:t xml:space="preserve"> οποία –επιτρέψτε μου- για το εσωτερικό να πω ότι βρίσκονται ήδη σε εξέλιξη κι έχουν συμβασιοποιηθεί τα πυρομαχικά 40</w:t>
      </w:r>
      <w:r>
        <w:rPr>
          <w:rFonts w:eastAsia="Times New Roman" w:cs="Times New Roman"/>
          <w:szCs w:val="24"/>
          <w:lang w:val="en-US"/>
        </w:rPr>
        <w:t>x</w:t>
      </w:r>
      <w:r>
        <w:rPr>
          <w:rFonts w:eastAsia="Times New Roman" w:cs="Times New Roman"/>
          <w:szCs w:val="24"/>
        </w:rPr>
        <w:t xml:space="preserve">53 του Στρατού, όπως και για τον Στρατό τα </w:t>
      </w:r>
      <w:r>
        <w:rPr>
          <w:rFonts w:eastAsia="Times New Roman" w:cs="Times New Roman"/>
          <w:szCs w:val="24"/>
          <w:lang w:val="en-US"/>
        </w:rPr>
        <w:t>Minimi</w:t>
      </w:r>
      <w:r>
        <w:rPr>
          <w:rFonts w:eastAsia="Times New Roman" w:cs="Times New Roman"/>
          <w:szCs w:val="24"/>
        </w:rPr>
        <w:t xml:space="preserve">. </w:t>
      </w:r>
    </w:p>
    <w:p w14:paraId="5CE0432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lastRenderedPageBreak/>
        <w:t xml:space="preserve">Συγχρόνως βρισκόμαστε σε εξέλιξη -και θα κλείσω με αυτό- με την υπόθεση των </w:t>
      </w:r>
      <w:r>
        <w:rPr>
          <w:rFonts w:eastAsia="Times New Roman" w:cs="Times New Roman"/>
          <w:szCs w:val="24"/>
        </w:rPr>
        <w:t>«</w:t>
      </w:r>
      <w:r>
        <w:rPr>
          <w:rFonts w:eastAsia="Times New Roman" w:cs="Times New Roman"/>
          <w:szCs w:val="24"/>
          <w:lang w:val="en-US"/>
        </w:rPr>
        <w:t>OTO</w:t>
      </w:r>
      <w:r>
        <w:rPr>
          <w:rFonts w:eastAsia="Times New Roman" w:cs="Times New Roman"/>
          <w:szCs w:val="24"/>
        </w:rPr>
        <w:t xml:space="preserve"> </w:t>
      </w:r>
      <w:r>
        <w:rPr>
          <w:rFonts w:eastAsia="Times New Roman" w:cs="Times New Roman"/>
          <w:szCs w:val="24"/>
          <w:lang w:val="en-US"/>
        </w:rPr>
        <w:t>MELAR</w:t>
      </w:r>
      <w:r>
        <w:rPr>
          <w:rFonts w:eastAsia="Times New Roman" w:cs="Times New Roman"/>
          <w:szCs w:val="24"/>
          <w:lang w:val="en-US"/>
        </w:rPr>
        <w:t>A</w:t>
      </w:r>
      <w:r>
        <w:rPr>
          <w:rFonts w:eastAsia="Times New Roman" w:cs="Times New Roman"/>
          <w:szCs w:val="24"/>
        </w:rPr>
        <w:t>»</w:t>
      </w:r>
      <w:r>
        <w:rPr>
          <w:rFonts w:eastAsia="Times New Roman" w:cs="Times New Roman"/>
          <w:szCs w:val="24"/>
        </w:rPr>
        <w:t xml:space="preserve"> που είναι 23 εκατομμύρια για το Πολεμικό Ναυτικό. </w:t>
      </w:r>
    </w:p>
    <w:p w14:paraId="5CE04329"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Θα τα καταθέσετε;</w:t>
      </w:r>
    </w:p>
    <w:p w14:paraId="5CE0432A"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Σας δίνω μια σειρά στοιχεία και σε κάθε περίπτωση θα σας τα στείλω. Δεν μπορώ να σας τα δώσω τώρα.</w:t>
      </w:r>
    </w:p>
    <w:p w14:paraId="5CE0432B"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 xml:space="preserve">(Γεώργιος Λαμπρούλης): </w:t>
      </w:r>
      <w:r>
        <w:rPr>
          <w:rFonts w:eastAsia="Times New Roman" w:cs="Times New Roman"/>
          <w:szCs w:val="24"/>
        </w:rPr>
        <w:t>Κύριε Υπουργέ, συγγνώμη για τη διακοπή, επειδή τα ανακοινώσατε μια πρόταση κάνω, μπορείτε να τα καταθέσετε στα Πρακτικά για να λάβει γνώση και ο ερωτών</w:t>
      </w:r>
      <w:r>
        <w:rPr>
          <w:rFonts w:eastAsia="Times New Roman" w:cs="Times New Roman"/>
          <w:szCs w:val="24"/>
        </w:rPr>
        <w:t xml:space="preserve"> </w:t>
      </w:r>
      <w:r>
        <w:rPr>
          <w:rFonts w:eastAsia="Times New Roman" w:cs="Times New Roman"/>
          <w:szCs w:val="24"/>
        </w:rPr>
        <w:t xml:space="preserve">αλλά και το Σώμα. </w:t>
      </w:r>
    </w:p>
    <w:p w14:paraId="5CE0432C"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lastRenderedPageBreak/>
        <w:t>ΔΗΜΗΤΡΙΟΣ ΒΙΤΣΑΣ (Αναπληρωτής Υπουργός Εθνικής Άμυνας):</w:t>
      </w:r>
      <w:r>
        <w:rPr>
          <w:rFonts w:eastAsia="Times New Roman" w:cs="Times New Roman"/>
          <w:szCs w:val="24"/>
        </w:rPr>
        <w:t xml:space="preserve"> Θα σας</w:t>
      </w:r>
      <w:r>
        <w:rPr>
          <w:rFonts w:eastAsia="Times New Roman" w:cs="Times New Roman"/>
          <w:szCs w:val="24"/>
        </w:rPr>
        <w:t xml:space="preserve"> στείλω μία πλήρη κατάσταση, η οποία θα έχει μέσα και τον προϋπολογισμό των ΕΑΣ για το 2016 -είναι αναρτημένος- και τις σε εξέλιξη δραστηριότητες. </w:t>
      </w:r>
    </w:p>
    <w:p w14:paraId="5CE0432D" w14:textId="77777777" w:rsidR="00665C5F" w:rsidRDefault="00175495">
      <w:pPr>
        <w:spacing w:line="600" w:lineRule="auto"/>
        <w:ind w:firstLine="720"/>
        <w:jc w:val="both"/>
        <w:rPr>
          <w:rFonts w:eastAsia="Times New Roman"/>
          <w:szCs w:val="24"/>
        </w:rPr>
      </w:pPr>
      <w:r>
        <w:rPr>
          <w:rFonts w:eastAsia="Times New Roman"/>
          <w:szCs w:val="24"/>
        </w:rPr>
        <w:t>Συγχρόνως</w:t>
      </w:r>
      <w:r>
        <w:rPr>
          <w:rFonts w:eastAsia="Times New Roman"/>
          <w:szCs w:val="24"/>
        </w:rPr>
        <w:t xml:space="preserve"> </w:t>
      </w:r>
      <w:r>
        <w:rPr>
          <w:rFonts w:eastAsia="Times New Roman"/>
          <w:szCs w:val="24"/>
        </w:rPr>
        <w:t xml:space="preserve">προωθούμε τη μεταφορά της γραμμής παραγωγής από την Ελευσίνα στο Λαύριο και ανασυγκροτούμε –γιατί </w:t>
      </w:r>
      <w:r>
        <w:rPr>
          <w:rFonts w:eastAsia="Times New Roman"/>
          <w:szCs w:val="24"/>
        </w:rPr>
        <w:t xml:space="preserve">υπάρχουν και άλλες υποθέσεις και δεν υπάρχει λόγος τώρα να ανακυκλώνουμε την κουβέντα- ιδιαίτερα το εργοστάσιο του Λαυρίου και τη σχέση και στο Αίγιο και στον Υμηττό και στο Λαύριο των εργαζομένων στην παραγωγή –θα κλείσω με αυτό- με τους εργαζόμενους στη </w:t>
      </w:r>
      <w:r>
        <w:rPr>
          <w:rFonts w:eastAsia="Times New Roman"/>
          <w:szCs w:val="24"/>
        </w:rPr>
        <w:t>διοίκηση.</w:t>
      </w:r>
    </w:p>
    <w:p w14:paraId="5CE0432E" w14:textId="77777777" w:rsidR="00665C5F" w:rsidRDefault="00175495">
      <w:pPr>
        <w:spacing w:line="600" w:lineRule="auto"/>
        <w:ind w:firstLine="720"/>
        <w:jc w:val="both"/>
        <w:rPr>
          <w:rFonts w:eastAsia="Times New Roman"/>
          <w:szCs w:val="24"/>
        </w:rPr>
      </w:pPr>
      <w:r>
        <w:rPr>
          <w:rFonts w:eastAsia="Times New Roman"/>
          <w:szCs w:val="24"/>
        </w:rPr>
        <w:lastRenderedPageBreak/>
        <w:t xml:space="preserve">Αυτό μας έβγαλε και το πρόβλημα -ακριβώς για να πω ότι δεν είμαστε σε φθίνουσα πορεία, αλλά σε αύξουσα πορεία- της αναγκαιότητας σαράντα πέντε νέων προσλήψεων και υποβάλαμε το αίτημα στο ΑΣΕΠ. Το ΑΣΕΠ με τις διαδικασίες του –και ξέρετε ότι είναι </w:t>
      </w:r>
      <w:r>
        <w:rPr>
          <w:rFonts w:eastAsia="Times New Roman"/>
          <w:szCs w:val="24"/>
        </w:rPr>
        <w:t>χρονοβόρες- έχει το αίτημα και ακόμα κοιτάει τι θα κάνει. Και με αυτόν τον τρόπο αναγκαστήκαμε να κάνουμε συμβάσεις ορισμένου χρόνου με σαράντα πέντε εργαζόμενους, οι οποίοι αυτή τη στιγμή δουλεύουν στα ΕΑΣ.</w:t>
      </w:r>
    </w:p>
    <w:p w14:paraId="5CE0432F" w14:textId="77777777" w:rsidR="00665C5F" w:rsidRDefault="00175495">
      <w:pPr>
        <w:spacing w:line="600" w:lineRule="auto"/>
        <w:ind w:firstLine="720"/>
        <w:jc w:val="both"/>
        <w:rPr>
          <w:rFonts w:eastAsia="Times New Roman"/>
          <w:szCs w:val="24"/>
        </w:rPr>
      </w:pPr>
      <w:r>
        <w:rPr>
          <w:rFonts w:eastAsia="Times New Roman"/>
          <w:szCs w:val="24"/>
        </w:rPr>
        <w:t>Είναι αυτό</w:t>
      </w:r>
      <w:r>
        <w:rPr>
          <w:rFonts w:eastAsia="Times New Roman"/>
          <w:szCs w:val="24"/>
        </w:rPr>
        <w:t>,</w:t>
      </w:r>
      <w:r>
        <w:rPr>
          <w:rFonts w:eastAsia="Times New Roman"/>
          <w:szCs w:val="24"/>
        </w:rPr>
        <w:t xml:space="preserve"> που στην κοινή γλώσσα –πώς να το πω;</w:t>
      </w:r>
      <w:r>
        <w:rPr>
          <w:rFonts w:eastAsia="Times New Roman"/>
          <w:szCs w:val="24"/>
        </w:rPr>
        <w:t>- λέμε «εργολαβικοί εργαζόμενοι». Εμένα δεν μου αρέσει αυτό και δεν μου αρέσει καν να γίνεται, γιατί υπέχει μερικές φορές και ένα στοιχείο αδιαφάνειας.</w:t>
      </w:r>
    </w:p>
    <w:p w14:paraId="5CE04330" w14:textId="77777777" w:rsidR="00665C5F" w:rsidRDefault="00175495">
      <w:pPr>
        <w:spacing w:line="600" w:lineRule="auto"/>
        <w:ind w:firstLine="720"/>
        <w:jc w:val="both"/>
        <w:rPr>
          <w:rFonts w:eastAsia="Times New Roman"/>
          <w:szCs w:val="24"/>
        </w:rPr>
      </w:pPr>
      <w:r>
        <w:rPr>
          <w:rFonts w:eastAsia="Times New Roman"/>
          <w:szCs w:val="24"/>
        </w:rPr>
        <w:lastRenderedPageBreak/>
        <w:t>Σας ευχαριστώ.</w:t>
      </w:r>
    </w:p>
    <w:p w14:paraId="5CE0433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Εθνικής Άμυνας κ. Δημήτριος Βίτσας καταθέτει για </w:t>
      </w:r>
      <w:r>
        <w:rPr>
          <w:rFonts w:eastAsia="Times New Roman" w:cs="Times New Roman"/>
          <w:szCs w:val="24"/>
        </w:rPr>
        <w:t>τα Πρακτικά την απόφαση για έγκριση προϋπολογισμού των ΕΑΣ έτους 2016, η οποία βρίσκεται στο αρχείο του Τμήματος Γραμματείας της Διεύθυνσης Στενογραφίας και Πρακτικών της Βουλής)</w:t>
      </w:r>
    </w:p>
    <w:p w14:paraId="5CE04332" w14:textId="77777777" w:rsidR="00665C5F" w:rsidRDefault="00175495">
      <w:pPr>
        <w:spacing w:line="600" w:lineRule="auto"/>
        <w:ind w:left="-181"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Πριν συνεχίσουμε με την επόμενη επίκαιρη ερ</w:t>
      </w:r>
      <w:r>
        <w:rPr>
          <w:rFonts w:eastAsia="Times New Roman"/>
          <w:szCs w:val="24"/>
        </w:rPr>
        <w:t>ώτηση, κ</w:t>
      </w:r>
      <w:r>
        <w:rPr>
          <w:rFonts w:eastAsia="Times New Roman" w:cs="Times New Roman"/>
          <w:szCs w:val="24"/>
        </w:rPr>
        <w:t xml:space="preserve">υρίες και κύριοι συνάδελφοι γίνεται γνωστό στο Σώμα </w:t>
      </w:r>
      <w:r>
        <w:rPr>
          <w:rFonts w:eastAsia="Times New Roman"/>
          <w:szCs w:val="24"/>
        </w:rPr>
        <w:t xml:space="preserve">ότι </w:t>
      </w:r>
      <w:r>
        <w:rPr>
          <w:rFonts w:eastAsia="Times New Roman"/>
          <w:szCs w:val="24"/>
        </w:rPr>
        <w:t xml:space="preserve">τη συνεδρίασή μας παρακολουθούν </w:t>
      </w:r>
      <w:r>
        <w:rPr>
          <w:rFonts w:eastAsia="Times New Roman"/>
          <w:szCs w:val="24"/>
        </w:rPr>
        <w:t>από τα άνω δυτικά θεωρεία</w:t>
      </w:r>
      <w:r>
        <w:rPr>
          <w:rFonts w:eastAsia="Times New Roman"/>
          <w:szCs w:val="24"/>
        </w:rPr>
        <w:t xml:space="preserve"> της Βουλής,</w:t>
      </w:r>
      <w:r>
        <w:rPr>
          <w:rFonts w:eastAsia="Times New Roman"/>
          <w:szCs w:val="24"/>
        </w:rPr>
        <w:t xml:space="preserve"> </w:t>
      </w:r>
      <w:r>
        <w:rPr>
          <w:rFonts w:eastAsia="Times New Roman"/>
          <w:szCs w:val="24"/>
        </w:rPr>
        <w:t>αφού ε</w:t>
      </w:r>
      <w:r>
        <w:rPr>
          <w:rFonts w:eastAsia="Times New Roman"/>
          <w:szCs w:val="24"/>
        </w:rPr>
        <w:lastRenderedPageBreak/>
        <w:t xml:space="preserve">νημερώθηκαν για την ιστορία του κτηρίου και τον τρόπο οργάνωσης και λειτουργίας της Βουλής και ξεναγήθηκαν στην έκθεση της </w:t>
      </w:r>
      <w:r>
        <w:rPr>
          <w:rFonts w:eastAsia="Times New Roman"/>
          <w:szCs w:val="24"/>
        </w:rPr>
        <w:t>α</w:t>
      </w:r>
      <w:r>
        <w:rPr>
          <w:rFonts w:eastAsia="Times New Roman"/>
          <w:szCs w:val="24"/>
        </w:rPr>
        <w:t>ίθουσας «ΕΛΕΥΘΕΡΙΟΣ ΒΕΝΙΖΕΛΟΣ», τριάντα δύο μαθήτριες και μαθητές και δύο συνοδοί εκπαιδευτικοί από το 7</w:t>
      </w:r>
      <w:r>
        <w:rPr>
          <w:rFonts w:eastAsia="Times New Roman"/>
          <w:szCs w:val="24"/>
          <w:vertAlign w:val="superscript"/>
        </w:rPr>
        <w:t>ο</w:t>
      </w:r>
      <w:r>
        <w:rPr>
          <w:rFonts w:eastAsia="Times New Roman"/>
          <w:szCs w:val="24"/>
        </w:rPr>
        <w:t xml:space="preserve"> Δημοτικό Σχολείο Κερ</w:t>
      </w:r>
      <w:r>
        <w:rPr>
          <w:rFonts w:eastAsia="Times New Roman"/>
          <w:szCs w:val="24"/>
        </w:rPr>
        <w:t>ατσινίου.</w:t>
      </w:r>
    </w:p>
    <w:p w14:paraId="5CE04333" w14:textId="77777777" w:rsidR="00665C5F" w:rsidRDefault="00175495">
      <w:pPr>
        <w:tabs>
          <w:tab w:val="left" w:pos="6787"/>
        </w:tabs>
        <w:spacing w:line="600" w:lineRule="auto"/>
        <w:ind w:left="-181" w:firstLine="720"/>
        <w:jc w:val="both"/>
        <w:rPr>
          <w:rFonts w:eastAsia="Times New Roman"/>
          <w:szCs w:val="24"/>
        </w:rPr>
      </w:pPr>
      <w:r>
        <w:rPr>
          <w:rFonts w:eastAsia="Times New Roman"/>
          <w:szCs w:val="24"/>
        </w:rPr>
        <w:t xml:space="preserve">Η Βουλή τούς καλωσορίζει. </w:t>
      </w:r>
    </w:p>
    <w:p w14:paraId="5CE04334" w14:textId="77777777" w:rsidR="00665C5F" w:rsidRDefault="00175495">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CE0433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Επιτρέψτε μου για λόγους πρακτικούς, δηλαδή για να καταγραφούν στα Πρακτικά, να πω τις επίκαιρες ερωτήσεις</w:t>
      </w:r>
      <w:r>
        <w:rPr>
          <w:rFonts w:eastAsia="Times New Roman" w:cs="Times New Roman"/>
          <w:szCs w:val="24"/>
        </w:rPr>
        <w:t>,</w:t>
      </w:r>
      <w:r>
        <w:rPr>
          <w:rFonts w:eastAsia="Times New Roman" w:cs="Times New Roman"/>
          <w:szCs w:val="24"/>
        </w:rPr>
        <w:t xml:space="preserve"> οι οποίες δεν θα συζητηθούν λόγω αναρμοδιότητας, οι οποίες, ό</w:t>
      </w:r>
      <w:r>
        <w:rPr>
          <w:rFonts w:eastAsia="Times New Roman" w:cs="Times New Roman"/>
          <w:szCs w:val="24"/>
        </w:rPr>
        <w:t>πως είπα στην αρχή της συνεδρίασης, είναι δύο.</w:t>
      </w:r>
    </w:p>
    <w:p w14:paraId="5CE0433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πρώτη</w:t>
      </w:r>
      <w:r>
        <w:rPr>
          <w:rFonts w:eastAsia="Times New Roman" w:cs="Times New Roman"/>
          <w:szCs w:val="24"/>
        </w:rPr>
        <w:t xml:space="preserve"> με αριθμό 587/29-2-2016 επίκαιρη ερώτηση πρώτου κύκλου της Βουλευτού Καρδίτσας του Συνασπισμού Ριζοσπαστικής Αριστεράς κ. </w:t>
      </w:r>
      <w:r>
        <w:rPr>
          <w:rFonts w:eastAsia="Times New Roman" w:cs="Times New Roman"/>
          <w:bCs/>
          <w:szCs w:val="24"/>
        </w:rPr>
        <w:t>Χρυσούλας Κατσαβριά - Σιωροπούλου</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Εσωτερικών και Διοικητικής Α</w:t>
      </w:r>
      <w:r>
        <w:rPr>
          <w:rFonts w:eastAsia="Times New Roman" w:cs="Times New Roman"/>
          <w:bCs/>
          <w:szCs w:val="24"/>
        </w:rPr>
        <w:t>νασυγκρότησης,</w:t>
      </w:r>
      <w:r>
        <w:rPr>
          <w:rFonts w:eastAsia="Times New Roman" w:cs="Times New Roman"/>
          <w:b/>
          <w:bCs/>
          <w:szCs w:val="24"/>
        </w:rPr>
        <w:t xml:space="preserve"> </w:t>
      </w:r>
      <w:r>
        <w:rPr>
          <w:rFonts w:eastAsia="Times New Roman" w:cs="Times New Roman"/>
          <w:szCs w:val="24"/>
        </w:rPr>
        <w:t>σχετικά με την ένταξη στο νέο ΕΣΠΑ του έργου αποκατάστασης της «Παλαιάς Ηλεκτρικής Εταιρείας» του Δήμου Καρδίτσας, δεν θα συζητηθεί λόγω αναρμοδιότητας. Αρμόδιο Υπουργείο –όπως δηλώθηκε- είναι το Υπουργείο Οικονομίας, Ανάπτυξης και Τουρισμού</w:t>
      </w:r>
      <w:r>
        <w:rPr>
          <w:rFonts w:eastAsia="Times New Roman" w:cs="Times New Roman"/>
          <w:szCs w:val="24"/>
        </w:rPr>
        <w:t>.</w:t>
      </w:r>
    </w:p>
    <w:p w14:paraId="5CE04337" w14:textId="77777777" w:rsidR="00665C5F" w:rsidRDefault="00175495">
      <w:pPr>
        <w:spacing w:after="0" w:line="600" w:lineRule="auto"/>
        <w:ind w:firstLine="720"/>
        <w:jc w:val="both"/>
        <w:rPr>
          <w:rFonts w:eastAsia="Times New Roman"/>
          <w:szCs w:val="24"/>
        </w:rPr>
      </w:pPr>
      <w:r w:rsidRPr="00B43007">
        <w:rPr>
          <w:rFonts w:eastAsia="Times New Roman"/>
          <w:szCs w:val="24"/>
        </w:rPr>
        <w:t>Επίσης</w:t>
      </w:r>
      <w:r w:rsidRPr="005C48BE">
        <w:rPr>
          <w:rFonts w:eastAsia="Times New Roman"/>
          <w:szCs w:val="24"/>
        </w:rPr>
        <w:t xml:space="preserve"> η </w:t>
      </w:r>
      <w:r w:rsidRPr="00EB15A5">
        <w:rPr>
          <w:rFonts w:eastAsia="Times New Roman"/>
          <w:szCs w:val="24"/>
        </w:rPr>
        <w:t xml:space="preserve">έκτη </w:t>
      </w:r>
      <w:r>
        <w:rPr>
          <w:rFonts w:eastAsia="Times New Roman"/>
          <w:szCs w:val="24"/>
        </w:rPr>
        <w:t>με αριθμό 591/29-2-2016 επίκαιρη ερώτηση δεύτερου κύκλου του Βουλευτή Β΄ Πειραι</w:t>
      </w:r>
      <w:r>
        <w:rPr>
          <w:rFonts w:eastAsia="Times New Roman"/>
          <w:szCs w:val="24"/>
        </w:rPr>
        <w:t>ώς</w:t>
      </w:r>
      <w:r>
        <w:rPr>
          <w:rFonts w:eastAsia="Times New Roman"/>
          <w:szCs w:val="24"/>
        </w:rPr>
        <w:t xml:space="preserve"> των Ανεξ</w:t>
      </w:r>
      <w:r>
        <w:rPr>
          <w:rFonts w:eastAsia="Times New Roman"/>
          <w:szCs w:val="24"/>
        </w:rPr>
        <w:t>ά</w:t>
      </w:r>
      <w:r>
        <w:rPr>
          <w:rFonts w:eastAsia="Times New Roman"/>
          <w:szCs w:val="24"/>
        </w:rPr>
        <w:t>ρτ</w:t>
      </w:r>
      <w:r>
        <w:rPr>
          <w:rFonts w:eastAsia="Times New Roman"/>
          <w:szCs w:val="24"/>
        </w:rPr>
        <w:t>η</w:t>
      </w:r>
      <w:r>
        <w:rPr>
          <w:rFonts w:eastAsia="Times New Roman"/>
          <w:szCs w:val="24"/>
        </w:rPr>
        <w:t xml:space="preserve">των </w:t>
      </w:r>
      <w:r>
        <w:rPr>
          <w:rFonts w:eastAsia="Times New Roman"/>
          <w:szCs w:val="24"/>
        </w:rPr>
        <w:lastRenderedPageBreak/>
        <w:t xml:space="preserve">Ελλήνων κ. </w:t>
      </w:r>
      <w:r>
        <w:rPr>
          <w:rFonts w:eastAsia="Times New Roman"/>
          <w:bCs/>
          <w:szCs w:val="24"/>
        </w:rPr>
        <w:t>Δημήτριου Καμμένου</w:t>
      </w:r>
      <w:r>
        <w:rPr>
          <w:rFonts w:eastAsia="Times New Roman"/>
          <w:szCs w:val="24"/>
        </w:rPr>
        <w:t xml:space="preserve"> προς τον Υπουργό </w:t>
      </w:r>
      <w:r>
        <w:rPr>
          <w:rFonts w:eastAsia="Times New Roman"/>
          <w:bCs/>
          <w:szCs w:val="24"/>
        </w:rPr>
        <w:t>Οικονομίας,</w:t>
      </w:r>
      <w:r>
        <w:rPr>
          <w:rFonts w:eastAsia="Times New Roman"/>
          <w:b/>
          <w:bCs/>
          <w:szCs w:val="24"/>
        </w:rPr>
        <w:t xml:space="preserve"> </w:t>
      </w:r>
      <w:r>
        <w:rPr>
          <w:rFonts w:eastAsia="Times New Roman"/>
          <w:bCs/>
          <w:szCs w:val="24"/>
        </w:rPr>
        <w:t>Ανάπτυξης και Τουρισμού,</w:t>
      </w:r>
      <w:r>
        <w:rPr>
          <w:rFonts w:eastAsia="Times New Roman"/>
          <w:b/>
          <w:bCs/>
          <w:szCs w:val="24"/>
        </w:rPr>
        <w:t xml:space="preserve"> </w:t>
      </w:r>
      <w:r>
        <w:rPr>
          <w:rFonts w:eastAsia="Times New Roman"/>
          <w:szCs w:val="24"/>
        </w:rPr>
        <w:t>σχετικά με τη διαχείριση των αιγιαλών μετά την απόφαση του</w:t>
      </w:r>
      <w:r>
        <w:rPr>
          <w:rFonts w:eastAsia="Times New Roman"/>
          <w:szCs w:val="24"/>
        </w:rPr>
        <w:t xml:space="preserve">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που έκρινε αντισυνταγματική τη «συλλήβδην» διαδικασία παραχώρησης του δικαιώματος μίσθωσης στους δήμους,</w:t>
      </w:r>
      <w:r>
        <w:rPr>
          <w:rFonts w:ascii="Times New Roman" w:eastAsia="Times New Roman" w:hAnsi="Times New Roman" w:cs="Times New Roman"/>
          <w:szCs w:val="24"/>
        </w:rPr>
        <w:t xml:space="preserve"> </w:t>
      </w:r>
      <w:r>
        <w:rPr>
          <w:rFonts w:eastAsia="Times New Roman"/>
          <w:szCs w:val="24"/>
        </w:rPr>
        <w:t>δεν θα συζητηθεί λόγω αναρμοδιότητας. Αρμόδιο Υπουργείο είναι το Υπουργείο Οικονομικών.</w:t>
      </w:r>
    </w:p>
    <w:p w14:paraId="5CE04338" w14:textId="77777777" w:rsidR="00665C5F" w:rsidRDefault="00175495">
      <w:pPr>
        <w:spacing w:after="0" w:line="600" w:lineRule="auto"/>
        <w:ind w:firstLine="720"/>
        <w:jc w:val="both"/>
        <w:rPr>
          <w:rFonts w:eastAsia="Times New Roman"/>
          <w:szCs w:val="24"/>
        </w:rPr>
      </w:pPr>
      <w:r>
        <w:rPr>
          <w:rFonts w:eastAsia="Times New Roman"/>
          <w:szCs w:val="24"/>
        </w:rPr>
        <w:t xml:space="preserve">Θα συζητηθεί η </w:t>
      </w:r>
      <w:r>
        <w:rPr>
          <w:rFonts w:eastAsia="Times New Roman"/>
          <w:szCs w:val="24"/>
        </w:rPr>
        <w:t xml:space="preserve">τέταρτη </w:t>
      </w:r>
      <w:r>
        <w:rPr>
          <w:rFonts w:eastAsia="Times New Roman"/>
          <w:szCs w:val="24"/>
        </w:rPr>
        <w:t>με αριθμό 580/23-2-2016 επίκαιρη</w:t>
      </w:r>
      <w:r>
        <w:rPr>
          <w:rFonts w:eastAsia="Times New Roman"/>
          <w:szCs w:val="24"/>
        </w:rPr>
        <w:t xml:space="preserve"> ερώτηση δεύτερου κύκλου της Βουλευτού Δράμας της Δημοκρατικής Συμπαράταξης ΠΑΣΟΚ - ΔΗΜΑΡ κ. </w:t>
      </w:r>
      <w:r>
        <w:rPr>
          <w:rFonts w:eastAsia="Times New Roman"/>
          <w:bCs/>
          <w:szCs w:val="24"/>
        </w:rPr>
        <w:t>Χαράς Κεφαλίδου</w:t>
      </w:r>
      <w:r>
        <w:rPr>
          <w:rFonts w:eastAsia="Times New Roman"/>
          <w:szCs w:val="24"/>
        </w:rPr>
        <w:t xml:space="preserve"> προς τον Υπουργό</w:t>
      </w:r>
      <w:r>
        <w:rPr>
          <w:rFonts w:eastAsia="Times New Roman"/>
          <w:szCs w:val="24"/>
        </w:rPr>
        <w:t xml:space="preserve"> </w:t>
      </w:r>
      <w:r>
        <w:rPr>
          <w:rFonts w:eastAsia="Times New Roman"/>
          <w:bCs/>
          <w:szCs w:val="24"/>
        </w:rPr>
        <w:t>Πολιτισμού και Αθλητισμού,</w:t>
      </w:r>
      <w:r>
        <w:rPr>
          <w:rFonts w:eastAsia="Times New Roman"/>
          <w:szCs w:val="24"/>
        </w:rPr>
        <w:t xml:space="preserve"> σχετικά με </w:t>
      </w:r>
      <w:r>
        <w:rPr>
          <w:rFonts w:eastAsia="Times New Roman"/>
          <w:szCs w:val="24"/>
        </w:rPr>
        <w:lastRenderedPageBreak/>
        <w:t>την τήρηση της κείμενης νομοθεσίας στην πρόσκληση ενδιαφέροντος για την κάλυψη της θέσης του</w:t>
      </w:r>
      <w:r>
        <w:rPr>
          <w:rFonts w:eastAsia="Times New Roman"/>
          <w:szCs w:val="24"/>
        </w:rPr>
        <w:t xml:space="preserve"> </w:t>
      </w:r>
      <w:r>
        <w:rPr>
          <w:rFonts w:eastAsia="Times New Roman"/>
          <w:szCs w:val="24"/>
        </w:rPr>
        <w:t>γ</w:t>
      </w:r>
      <w:r>
        <w:rPr>
          <w:rFonts w:eastAsia="Times New Roman"/>
          <w:szCs w:val="24"/>
        </w:rPr>
        <w:t xml:space="preserve">ενικού </w:t>
      </w:r>
      <w:r>
        <w:rPr>
          <w:rFonts w:eastAsia="Times New Roman"/>
          <w:szCs w:val="24"/>
        </w:rPr>
        <w:t>δ</w:t>
      </w:r>
      <w:r>
        <w:rPr>
          <w:rFonts w:eastAsia="Times New Roman"/>
          <w:szCs w:val="24"/>
        </w:rPr>
        <w:t>ιευθυντή του Φεστιβάλ Κινηματογράφου Θεσσαλονίκης.</w:t>
      </w:r>
    </w:p>
    <w:p w14:paraId="5CE04339" w14:textId="77777777" w:rsidR="00665C5F" w:rsidRDefault="00175495">
      <w:pPr>
        <w:spacing w:after="0" w:line="600" w:lineRule="auto"/>
        <w:ind w:firstLine="720"/>
        <w:jc w:val="both"/>
        <w:rPr>
          <w:rFonts w:eastAsia="Times New Roman"/>
          <w:szCs w:val="24"/>
        </w:rPr>
      </w:pPr>
      <w:r>
        <w:rPr>
          <w:rFonts w:eastAsia="Times New Roman"/>
          <w:szCs w:val="24"/>
        </w:rPr>
        <w:t>Θα απαντήσει ο Υπουργός Πολιτισμού και Αθλητισμού κ. Αριστείδης Μπαλτάς.</w:t>
      </w:r>
    </w:p>
    <w:p w14:paraId="5CE0433A" w14:textId="77777777" w:rsidR="00665C5F" w:rsidRDefault="00175495">
      <w:pPr>
        <w:spacing w:after="0" w:line="600" w:lineRule="auto"/>
        <w:ind w:firstLine="720"/>
        <w:jc w:val="both"/>
        <w:rPr>
          <w:rFonts w:eastAsia="Times New Roman"/>
          <w:szCs w:val="24"/>
        </w:rPr>
      </w:pPr>
      <w:r>
        <w:rPr>
          <w:rFonts w:eastAsia="Times New Roman"/>
          <w:szCs w:val="24"/>
        </w:rPr>
        <w:t>Τον λόγο έχει η κ. Κεφαλίδου.</w:t>
      </w:r>
    </w:p>
    <w:p w14:paraId="5CE0433B" w14:textId="77777777" w:rsidR="00665C5F" w:rsidRDefault="00175495">
      <w:pPr>
        <w:spacing w:after="0" w:line="600" w:lineRule="auto"/>
        <w:ind w:firstLine="720"/>
        <w:jc w:val="both"/>
        <w:rPr>
          <w:rFonts w:eastAsia="Times New Roman"/>
          <w:szCs w:val="24"/>
        </w:rPr>
      </w:pPr>
      <w:r>
        <w:rPr>
          <w:rFonts w:eastAsia="Times New Roman"/>
          <w:b/>
          <w:szCs w:val="24"/>
        </w:rPr>
        <w:t>ΧΑΡΟΥΛΑ (ΧΑΡΑ) ΚΕΦΑΛΙΔΟΥ:</w:t>
      </w:r>
      <w:r>
        <w:rPr>
          <w:rFonts w:eastAsia="Times New Roman"/>
          <w:szCs w:val="24"/>
        </w:rPr>
        <w:t xml:space="preserve"> Ευχαριστώ, κύριε Πρόεδρε.</w:t>
      </w:r>
    </w:p>
    <w:p w14:paraId="5CE0433C" w14:textId="77777777" w:rsidR="00665C5F" w:rsidRDefault="00175495">
      <w:pPr>
        <w:spacing w:after="0" w:line="600" w:lineRule="auto"/>
        <w:ind w:firstLine="720"/>
        <w:jc w:val="both"/>
        <w:rPr>
          <w:rFonts w:eastAsia="Times New Roman"/>
          <w:szCs w:val="24"/>
        </w:rPr>
      </w:pPr>
      <w:r>
        <w:rPr>
          <w:rFonts w:eastAsia="Times New Roman"/>
          <w:szCs w:val="24"/>
        </w:rPr>
        <w:t>Ευχαριστώ, κύριε Υπουργέ, για την παρουσ</w:t>
      </w:r>
      <w:r>
        <w:rPr>
          <w:rFonts w:eastAsia="Times New Roman"/>
          <w:szCs w:val="24"/>
        </w:rPr>
        <w:t>ία σας. Άλλοι συνάδελφοι δεν είχαν τη δική μου τύχη σήμερα και δεν συζητιούνται οι ερωτήσεις τους.</w:t>
      </w:r>
    </w:p>
    <w:p w14:paraId="5CE0433D" w14:textId="77777777" w:rsidR="00665C5F" w:rsidRDefault="00175495">
      <w:pPr>
        <w:spacing w:after="0" w:line="600" w:lineRule="auto"/>
        <w:ind w:firstLine="720"/>
        <w:jc w:val="both"/>
        <w:rPr>
          <w:rFonts w:eastAsia="Times New Roman"/>
          <w:szCs w:val="24"/>
        </w:rPr>
      </w:pPr>
      <w:r>
        <w:rPr>
          <w:rFonts w:eastAsia="Times New Roman"/>
          <w:szCs w:val="24"/>
        </w:rPr>
        <w:lastRenderedPageBreak/>
        <w:t>Ξεκινάμε, λοιπόν, με την ερώτηση που σας έχω υποβάλει για το Φεστιβάλ Κινηματογράφου Θεσσαλονίκης. Είναι νομικό πρόσωπο ιδιωτικού δικαίου. Διοικείται από ένα</w:t>
      </w:r>
      <w:r>
        <w:rPr>
          <w:rFonts w:eastAsia="Times New Roman"/>
          <w:szCs w:val="24"/>
        </w:rPr>
        <w:t xml:space="preserve"> διοικητικό συμβούλιο και ένα γενικό διευθυντή. Πρόσφατα ο κ</w:t>
      </w:r>
      <w:r>
        <w:rPr>
          <w:rFonts w:eastAsia="Times New Roman"/>
          <w:szCs w:val="24"/>
        </w:rPr>
        <w:t>.</w:t>
      </w:r>
      <w:r>
        <w:rPr>
          <w:rFonts w:eastAsia="Times New Roman"/>
          <w:szCs w:val="24"/>
        </w:rPr>
        <w:t xml:space="preserve"> Δημήτρης Εϊπίδης, που ήταν ο Γενικός Διευθυντής, παραιτήθηκε μετά από είκοσι τέσσερα χρόνια στον χώρο του Φεστιβάλ.</w:t>
      </w:r>
    </w:p>
    <w:p w14:paraId="5CE0433E" w14:textId="77777777" w:rsidR="00665C5F" w:rsidRDefault="00175495">
      <w:pPr>
        <w:spacing w:after="0" w:line="600" w:lineRule="auto"/>
        <w:ind w:firstLine="720"/>
        <w:jc w:val="both"/>
        <w:rPr>
          <w:rFonts w:eastAsia="Times New Roman"/>
          <w:szCs w:val="24"/>
        </w:rPr>
      </w:pPr>
      <w:r>
        <w:rPr>
          <w:rFonts w:eastAsia="Times New Roman"/>
          <w:szCs w:val="24"/>
        </w:rPr>
        <w:t>Υπάρχει, λοιπόν, μια προκήρυξη-πρόσκληση εκδήλωσης ενδιαφέροντος με αριθμό πρω</w:t>
      </w:r>
      <w:r>
        <w:rPr>
          <w:rFonts w:eastAsia="Times New Roman"/>
          <w:szCs w:val="24"/>
        </w:rPr>
        <w:t>τοκόλλου 28 στις 22</w:t>
      </w:r>
      <w:r>
        <w:rPr>
          <w:rFonts w:eastAsia="Times New Roman"/>
          <w:szCs w:val="24"/>
        </w:rPr>
        <w:t>-</w:t>
      </w:r>
      <w:r>
        <w:rPr>
          <w:rFonts w:eastAsia="Times New Roman"/>
          <w:szCs w:val="24"/>
        </w:rPr>
        <w:t>01</w:t>
      </w:r>
      <w:r>
        <w:rPr>
          <w:rFonts w:eastAsia="Times New Roman"/>
          <w:szCs w:val="24"/>
        </w:rPr>
        <w:t>-</w:t>
      </w:r>
      <w:r>
        <w:rPr>
          <w:rFonts w:eastAsia="Times New Roman"/>
          <w:szCs w:val="24"/>
        </w:rPr>
        <w:t xml:space="preserve">2016 που βγαίνει από το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 xml:space="preserve">υμβούλιο που –για να συντομεύσω- λέει πολύ απλά ότι ο </w:t>
      </w:r>
      <w:r>
        <w:rPr>
          <w:rFonts w:eastAsia="Times New Roman"/>
          <w:szCs w:val="24"/>
        </w:rPr>
        <w:t>γ</w:t>
      </w:r>
      <w:r>
        <w:rPr>
          <w:rFonts w:eastAsia="Times New Roman"/>
          <w:szCs w:val="24"/>
        </w:rPr>
        <w:t xml:space="preserve">ενικός </w:t>
      </w:r>
      <w:r>
        <w:rPr>
          <w:rFonts w:eastAsia="Times New Roman"/>
          <w:szCs w:val="24"/>
        </w:rPr>
        <w:t>δ</w:t>
      </w:r>
      <w:r>
        <w:rPr>
          <w:rFonts w:eastAsia="Times New Roman"/>
          <w:szCs w:val="24"/>
        </w:rPr>
        <w:t xml:space="preserve">ιευθυντής πρέπει να έχει </w:t>
      </w:r>
      <w:r>
        <w:rPr>
          <w:rFonts w:eastAsia="Times New Roman"/>
          <w:szCs w:val="24"/>
        </w:rPr>
        <w:lastRenderedPageBreak/>
        <w:t>διοικητική και οργανωτική εμπειρία κ</w:t>
      </w:r>
      <w:r>
        <w:rPr>
          <w:rFonts w:eastAsia="Times New Roman"/>
          <w:szCs w:val="24"/>
        </w:rPr>
        <w:t>αθώς και</w:t>
      </w:r>
      <w:r>
        <w:rPr>
          <w:rFonts w:eastAsia="Times New Roman"/>
          <w:szCs w:val="24"/>
        </w:rPr>
        <w:t xml:space="preserve"> εμπειρία σε θέματα οικονομικής διαχείρισης επιχειρήσεων, κατά πρ</w:t>
      </w:r>
      <w:r>
        <w:rPr>
          <w:rFonts w:eastAsia="Times New Roman"/>
          <w:szCs w:val="24"/>
        </w:rPr>
        <w:t xml:space="preserve">οτίμηση </w:t>
      </w:r>
      <w:r>
        <w:rPr>
          <w:rFonts w:eastAsia="Times New Roman"/>
          <w:szCs w:val="24"/>
        </w:rPr>
        <w:t>σ</w:t>
      </w:r>
      <w:r>
        <w:rPr>
          <w:rFonts w:eastAsia="Times New Roman"/>
          <w:szCs w:val="24"/>
        </w:rPr>
        <w:t>τον χώρο του κινηματογράφου.</w:t>
      </w:r>
    </w:p>
    <w:p w14:paraId="5CE0433F" w14:textId="77777777" w:rsidR="00665C5F" w:rsidRDefault="00175495">
      <w:pPr>
        <w:spacing w:after="0" w:line="600" w:lineRule="auto"/>
        <w:ind w:firstLine="720"/>
        <w:jc w:val="both"/>
        <w:rPr>
          <w:rFonts w:eastAsia="Times New Roman"/>
          <w:szCs w:val="24"/>
        </w:rPr>
      </w:pPr>
      <w:r>
        <w:rPr>
          <w:rFonts w:eastAsia="Times New Roman"/>
          <w:szCs w:val="24"/>
        </w:rPr>
        <w:t xml:space="preserve">Ο ν.3905/2010 στο άρθρο 27 </w:t>
      </w:r>
      <w:r>
        <w:rPr>
          <w:rFonts w:eastAsia="Times New Roman"/>
          <w:szCs w:val="24"/>
        </w:rPr>
        <w:t>αναφέρει</w:t>
      </w:r>
      <w:r>
        <w:rPr>
          <w:rFonts w:eastAsia="Times New Roman"/>
          <w:szCs w:val="24"/>
        </w:rPr>
        <w:t xml:space="preserve"> με πολύ μεγάλη σαφήνεια ότι ο </w:t>
      </w:r>
      <w:r>
        <w:rPr>
          <w:rFonts w:eastAsia="Times New Roman"/>
          <w:szCs w:val="24"/>
        </w:rPr>
        <w:t>γ</w:t>
      </w:r>
      <w:r>
        <w:rPr>
          <w:rFonts w:eastAsia="Times New Roman"/>
          <w:szCs w:val="24"/>
        </w:rPr>
        <w:t xml:space="preserve">ενικός </w:t>
      </w:r>
      <w:r>
        <w:rPr>
          <w:rFonts w:eastAsia="Times New Roman"/>
          <w:szCs w:val="24"/>
        </w:rPr>
        <w:t>δ</w:t>
      </w:r>
      <w:r>
        <w:rPr>
          <w:rFonts w:eastAsia="Times New Roman"/>
          <w:szCs w:val="24"/>
        </w:rPr>
        <w:t xml:space="preserve">ιευθυντής του Φεστιβάλ </w:t>
      </w:r>
      <w:r>
        <w:rPr>
          <w:rFonts w:eastAsia="Times New Roman"/>
          <w:szCs w:val="24"/>
        </w:rPr>
        <w:t xml:space="preserve">Κινηματογράφου </w:t>
      </w:r>
      <w:r>
        <w:rPr>
          <w:rFonts w:eastAsia="Times New Roman"/>
          <w:szCs w:val="24"/>
        </w:rPr>
        <w:t xml:space="preserve">Θεσσαλονίκης όντως προτείνεται </w:t>
      </w:r>
      <w:r>
        <w:rPr>
          <w:rFonts w:eastAsia="Times New Roman"/>
          <w:szCs w:val="24"/>
        </w:rPr>
        <w:t>ύστερα</w:t>
      </w:r>
      <w:r>
        <w:rPr>
          <w:rFonts w:eastAsia="Times New Roman"/>
          <w:szCs w:val="24"/>
        </w:rPr>
        <w:t xml:space="preserve"> από δημόσια πρόσκληση-εκδήλωση ενδιαφέροντος και πρέπει να είναι </w:t>
      </w:r>
      <w:r>
        <w:rPr>
          <w:rFonts w:eastAsia="Times New Roman"/>
          <w:szCs w:val="24"/>
        </w:rPr>
        <w:t>πρόσωπο αναγνωρισμένου κύρους από τον χώρο του κινηματογράφου, ελληνικού ή παγκόσμιου.</w:t>
      </w:r>
    </w:p>
    <w:p w14:paraId="5CE04340" w14:textId="77777777" w:rsidR="00665C5F" w:rsidRDefault="00175495">
      <w:pPr>
        <w:spacing w:after="0" w:line="600" w:lineRule="auto"/>
        <w:ind w:firstLine="720"/>
        <w:jc w:val="both"/>
        <w:rPr>
          <w:rFonts w:eastAsia="Times New Roman"/>
          <w:szCs w:val="24"/>
        </w:rPr>
      </w:pPr>
      <w:r>
        <w:rPr>
          <w:rFonts w:eastAsia="Times New Roman"/>
          <w:szCs w:val="24"/>
        </w:rPr>
        <w:t>Αυτή, λοιπόν, η μικρή φρασούλα, το «κατά προτίμηση», δημιουργεί και ερωτηματικά και μία παραβίαση εκ πλαγίου –θα σας έλεγα- του νόμου, γιατί πολύ απλά κινδυνεύουν να έρθ</w:t>
      </w:r>
      <w:r>
        <w:rPr>
          <w:rFonts w:eastAsia="Times New Roman"/>
          <w:szCs w:val="24"/>
        </w:rPr>
        <w:t xml:space="preserve">ουν </w:t>
      </w:r>
      <w:r>
        <w:rPr>
          <w:rFonts w:eastAsia="Times New Roman"/>
          <w:szCs w:val="24"/>
        </w:rPr>
        <w:lastRenderedPageBreak/>
        <w:t xml:space="preserve">ως υποψήφιοι και τελικά να είναι και προτεινόμενοι για τη θέση του </w:t>
      </w:r>
      <w:r>
        <w:rPr>
          <w:rFonts w:eastAsia="Times New Roman"/>
          <w:szCs w:val="24"/>
        </w:rPr>
        <w:t>γ</w:t>
      </w:r>
      <w:r>
        <w:rPr>
          <w:rFonts w:eastAsia="Times New Roman"/>
          <w:szCs w:val="24"/>
        </w:rPr>
        <w:t xml:space="preserve">ενικού </w:t>
      </w:r>
      <w:r>
        <w:rPr>
          <w:rFonts w:eastAsia="Times New Roman"/>
          <w:szCs w:val="24"/>
        </w:rPr>
        <w:t>δ</w:t>
      </w:r>
      <w:r>
        <w:rPr>
          <w:rFonts w:eastAsia="Times New Roman"/>
          <w:szCs w:val="24"/>
        </w:rPr>
        <w:t>ιευθυντή άπαντες όσοι έχουν εμπειρία και σχέση με τα οικονομικά αλλά που είναι παντελώς άσχετοι με τον κινηματογράφο.</w:t>
      </w:r>
    </w:p>
    <w:p w14:paraId="5CE04341" w14:textId="77777777" w:rsidR="00665C5F" w:rsidRDefault="00175495">
      <w:pPr>
        <w:spacing w:line="600" w:lineRule="auto"/>
        <w:jc w:val="both"/>
        <w:rPr>
          <w:rFonts w:eastAsia="Times New Roman" w:cs="Times New Roman"/>
          <w:szCs w:val="24"/>
        </w:rPr>
      </w:pPr>
      <w:r>
        <w:rPr>
          <w:rFonts w:eastAsia="Times New Roman" w:cs="Times New Roman"/>
          <w:szCs w:val="24"/>
        </w:rPr>
        <w:tab/>
        <w:t xml:space="preserve">Επομένως, υπάρχει ο κίνδυνος να καλυφθεί η θέση από έναν </w:t>
      </w:r>
      <w:r>
        <w:rPr>
          <w:rFonts w:eastAsia="Times New Roman" w:cs="Times New Roman"/>
          <w:szCs w:val="24"/>
        </w:rPr>
        <w:t xml:space="preserve">πολύ άριστο μάνατζερ, με μεγάλη εμπειρία στον χώρο της διοίκησης και της οικονομικής διαχείρισης αλλά από τον χώρο της βιομηχανίας </w:t>
      </w:r>
      <w:r>
        <w:rPr>
          <w:rFonts w:eastAsia="Times New Roman" w:cs="Times New Roman"/>
          <w:szCs w:val="24"/>
        </w:rPr>
        <w:t>ή</w:t>
      </w:r>
      <w:r>
        <w:rPr>
          <w:rFonts w:eastAsia="Times New Roman" w:cs="Times New Roman"/>
          <w:szCs w:val="24"/>
        </w:rPr>
        <w:t xml:space="preserve"> από τον χώρο των </w:t>
      </w:r>
      <w:r>
        <w:rPr>
          <w:rFonts w:eastAsia="Times New Roman" w:cs="Times New Roman"/>
          <w:szCs w:val="24"/>
          <w:lang w:val="en-US"/>
        </w:rPr>
        <w:t>super</w:t>
      </w:r>
      <w:r>
        <w:rPr>
          <w:rFonts w:eastAsia="Times New Roman" w:cs="Times New Roman"/>
          <w:szCs w:val="24"/>
        </w:rPr>
        <w:t xml:space="preserve"> </w:t>
      </w:r>
      <w:r>
        <w:rPr>
          <w:rFonts w:eastAsia="Times New Roman" w:cs="Times New Roman"/>
          <w:szCs w:val="24"/>
          <w:lang w:val="en-US"/>
        </w:rPr>
        <w:t>markets</w:t>
      </w:r>
      <w:r>
        <w:rPr>
          <w:rFonts w:eastAsia="Times New Roman" w:cs="Times New Roman"/>
          <w:szCs w:val="24"/>
        </w:rPr>
        <w:t>. Και επειδή μιλάμε για έναν κορυφαίο θεσμό στον χώρο του πολιτισμού, ο οποίος είναι εξαιρετι</w:t>
      </w:r>
      <w:r>
        <w:rPr>
          <w:rFonts w:eastAsia="Times New Roman" w:cs="Times New Roman"/>
          <w:szCs w:val="24"/>
        </w:rPr>
        <w:t xml:space="preserve">κά σημαντικός και ως τέτοιον πρέπει να τον αντιμετωπίζει η πολιτεία, θεωρώ ότι αυτές οι αβλεψίες δεν μπορούν να περάσουν απαρατήρητες και </w:t>
      </w:r>
      <w:r>
        <w:rPr>
          <w:rFonts w:eastAsia="Times New Roman" w:cs="Times New Roman"/>
          <w:szCs w:val="24"/>
        </w:rPr>
        <w:t xml:space="preserve">για τον λόγο αυτό </w:t>
      </w:r>
      <w:r>
        <w:rPr>
          <w:rFonts w:eastAsia="Times New Roman" w:cs="Times New Roman"/>
          <w:szCs w:val="24"/>
        </w:rPr>
        <w:lastRenderedPageBreak/>
        <w:t>ασκούμε μία κριτική στο ποιες είναι πραγματικά οι προθέσεις της Κυβέρνησης.</w:t>
      </w:r>
    </w:p>
    <w:p w14:paraId="5CE04342"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Θα σας πω δε</w:t>
      </w:r>
      <w:r>
        <w:rPr>
          <w:rFonts w:eastAsia="Times New Roman" w:cs="Times New Roman"/>
          <w:szCs w:val="24"/>
        </w:rPr>
        <w:t>,</w:t>
      </w:r>
      <w:r>
        <w:rPr>
          <w:rFonts w:eastAsia="Times New Roman" w:cs="Times New Roman"/>
          <w:szCs w:val="24"/>
        </w:rPr>
        <w:t xml:space="preserve"> ότι η πολι</w:t>
      </w:r>
      <w:r>
        <w:rPr>
          <w:rFonts w:eastAsia="Times New Roman" w:cs="Times New Roman"/>
          <w:szCs w:val="24"/>
        </w:rPr>
        <w:t>τική παράκαμψη του νόμου στα μουλωχτά είναι μία παλαιάς κοπής τακτική, η οποία έχει δημιουργήσει προβλήματα που τα πληρώσαμε και εξακολουθούμε να τα πληρώνουμε ακριβά.</w:t>
      </w:r>
    </w:p>
    <w:p w14:paraId="5CE0434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Επειδή, λοιπόν, πραγματικά το Φεστιβάλ Κινηματογράφου Θεσσαλονίκης είναι, με τον δικό το</w:t>
      </w:r>
      <w:r>
        <w:rPr>
          <w:rFonts w:eastAsia="Times New Roman" w:cs="Times New Roman"/>
          <w:szCs w:val="24"/>
        </w:rPr>
        <w:t>υ τρόπο, ο καθρέφτης του πολιτισμού, θέλω να σας ρωτήσω με ποιον τρόπο εσείς σκοπεύετε να διαφυλάξετε τη διαδικασία και τι θα κάνετε, για να τηρηθεί ο νόμος.</w:t>
      </w:r>
    </w:p>
    <w:p w14:paraId="5CE0434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5CE04345"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την κ. Κεφαλίδου.</w:t>
      </w:r>
    </w:p>
    <w:p w14:paraId="5CE0434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Κύριε Υπουργέ, έχετε τ</w:t>
      </w:r>
      <w:r>
        <w:rPr>
          <w:rFonts w:eastAsia="Times New Roman" w:cs="Times New Roman"/>
          <w:szCs w:val="24"/>
        </w:rPr>
        <w:t>ον λόγο.</w:t>
      </w:r>
    </w:p>
    <w:p w14:paraId="5CE04347"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ΑΡΙΣΤΕΙΔΗΣ ΜΠΑΛΤΑΣ (Υπουργός Πολιτισμού και Αθλητισμού): </w:t>
      </w:r>
      <w:r>
        <w:rPr>
          <w:rFonts w:eastAsia="Times New Roman" w:cs="Times New Roman"/>
          <w:szCs w:val="24"/>
        </w:rPr>
        <w:t>Ευχαριστώ, κύριε Πρόεδρε.</w:t>
      </w:r>
    </w:p>
    <w:p w14:paraId="5CE0434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Κυρία Κεφαλίδου, υπάρχουν, νομίζω, δύο διαστάσεις στην ερώτησή σας και η μία αφορά, κυρίως, παρεξήγηση. Στην προκήρυξη αναφέρεται ρητά το άρθρο 27, όπου ο υποψήφιος</w:t>
      </w:r>
      <w:r>
        <w:rPr>
          <w:rFonts w:eastAsia="Times New Roman" w:cs="Times New Roman"/>
          <w:szCs w:val="24"/>
        </w:rPr>
        <w:t xml:space="preserve"> </w:t>
      </w:r>
      <w:r>
        <w:rPr>
          <w:rFonts w:eastAsia="Times New Roman" w:cs="Times New Roman"/>
          <w:szCs w:val="24"/>
        </w:rPr>
        <w:lastRenderedPageBreak/>
        <w:t>γ</w:t>
      </w:r>
      <w:r>
        <w:rPr>
          <w:rFonts w:eastAsia="Times New Roman" w:cs="Times New Roman"/>
          <w:szCs w:val="24"/>
        </w:rPr>
        <w:t xml:space="preserve">ενικός </w:t>
      </w:r>
      <w:r>
        <w:rPr>
          <w:rFonts w:eastAsia="Times New Roman" w:cs="Times New Roman"/>
          <w:szCs w:val="24"/>
        </w:rPr>
        <w:t>δ</w:t>
      </w:r>
      <w:r>
        <w:rPr>
          <w:rFonts w:eastAsia="Times New Roman" w:cs="Times New Roman"/>
          <w:szCs w:val="24"/>
        </w:rPr>
        <w:t>ιευθυντής του Φεστιβάλ Θεσσαλονίκης πρέπει να είναι εγνωσμένου κύρους σε ό,τι αφορά τον κινηματογράφο, ελληνικό ή διεθνή.</w:t>
      </w:r>
    </w:p>
    <w:p w14:paraId="5CE04349"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Δεν καταργείται αυτό. Απλώς μετά από συζήτηση που είχαμε με τη διοίκηση του Φεστιβάλ</w:t>
      </w:r>
      <w:r>
        <w:rPr>
          <w:rFonts w:eastAsia="Times New Roman" w:cs="Times New Roman"/>
          <w:szCs w:val="24"/>
        </w:rPr>
        <w:t>,</w:t>
      </w:r>
      <w:r>
        <w:rPr>
          <w:rFonts w:eastAsia="Times New Roman" w:cs="Times New Roman"/>
          <w:szCs w:val="24"/>
        </w:rPr>
        <w:t xml:space="preserve"> είναι σαφές κατά την άποψή τους, ότι ε</w:t>
      </w:r>
      <w:r>
        <w:rPr>
          <w:rFonts w:eastAsia="Times New Roman" w:cs="Times New Roman"/>
          <w:szCs w:val="24"/>
        </w:rPr>
        <w:t xml:space="preserve">πειδή στις λειτουργίες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δ</w:t>
      </w:r>
      <w:r>
        <w:rPr>
          <w:rFonts w:eastAsia="Times New Roman" w:cs="Times New Roman"/>
          <w:szCs w:val="24"/>
        </w:rPr>
        <w:t xml:space="preserve">ιευθυντή υπάρχει, εκτός από τη διεύθυνση του Φεστιβάλ, εποπτεία επί των διεθνών οπτικοακουστικών παραγωγών, επί του Μουσείου Κινηματογράφου, επί της οικονομικής και διοικητικής υποστήριξης του όλου θεσμού, καθώς 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δ</w:t>
      </w:r>
      <w:r>
        <w:rPr>
          <w:rFonts w:eastAsia="Times New Roman" w:cs="Times New Roman"/>
          <w:szCs w:val="24"/>
        </w:rPr>
        <w:t xml:space="preserve">ιευθυντής είναι και επικεφαλής της αυτοτελούς νομικής υπηρεσίας, χρειαζόταν στην προκήρυξη να υπάρχει μία αποσαφήνιση, μία εξειδίκευση εάν </w:t>
      </w:r>
      <w:r>
        <w:rPr>
          <w:rFonts w:eastAsia="Times New Roman" w:cs="Times New Roman"/>
          <w:szCs w:val="24"/>
        </w:rPr>
        <w:lastRenderedPageBreak/>
        <w:t>θέλετε, της φράσης «εγνωσμένου κύρους» σε ό,τι αφορά τον ελληνικό ή τον παγκόσμιο κινηματογράφο.</w:t>
      </w:r>
    </w:p>
    <w:p w14:paraId="5CE0434A"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Άρα αναφέρει</w:t>
      </w:r>
      <w:r>
        <w:rPr>
          <w:rFonts w:eastAsia="Times New Roman" w:cs="Times New Roman"/>
          <w:szCs w:val="24"/>
        </w:rPr>
        <w:t xml:space="preserve"> το διοικητικό συμβούλιο –αναφέρομαι στο διοικητικό συμβούλιο και θα σας πω αμέσως γιατί- ότι αυτή η μορφή προκήρυξης θέλει να υποβάλουν υποψηφιότητα</w:t>
      </w:r>
      <w:r>
        <w:rPr>
          <w:rFonts w:eastAsia="Times New Roman" w:cs="Times New Roman"/>
          <w:szCs w:val="24"/>
        </w:rPr>
        <w:t>,</w:t>
      </w:r>
      <w:r>
        <w:rPr>
          <w:rFonts w:eastAsia="Times New Roman" w:cs="Times New Roman"/>
          <w:szCs w:val="24"/>
        </w:rPr>
        <w:t xml:space="preserve"> όσοι εγνωσμένου κύρους επί του κινηματογράφου άνθρωποι έχουν στοιχεία εμπειρίας τέτοιου τύπου, που να μπο</w:t>
      </w:r>
      <w:r>
        <w:rPr>
          <w:rFonts w:eastAsia="Times New Roman" w:cs="Times New Roman"/>
          <w:szCs w:val="24"/>
        </w:rPr>
        <w:t>ρεί να τους κάνει επαρκείς σε ό,τι αφορά τη σύνθετη θέση του γενικού διευθυντή. Αυτό είναι η επί της ουσίας απάντηση.</w:t>
      </w:r>
    </w:p>
    <w:p w14:paraId="5CE0434B"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Αυτό που θέλω να πω παραπάνω και με διευκολύνει η ερώτησή </w:t>
      </w:r>
      <w:r>
        <w:rPr>
          <w:rFonts w:eastAsia="Times New Roman" w:cs="Times New Roman"/>
          <w:szCs w:val="24"/>
        </w:rPr>
        <w:t>σας,</w:t>
      </w:r>
      <w:r>
        <w:rPr>
          <w:rFonts w:eastAsia="Times New Roman" w:cs="Times New Roman"/>
          <w:szCs w:val="24"/>
        </w:rPr>
        <w:t xml:space="preserve"> είναι ότι πρέπει να γίνει σαφές ότι το Υπουργείο </w:t>
      </w:r>
      <w:r>
        <w:rPr>
          <w:rFonts w:eastAsia="Times New Roman" w:cs="Times New Roman"/>
          <w:szCs w:val="24"/>
        </w:rPr>
        <w:lastRenderedPageBreak/>
        <w:t>Πολιτισμού και Αθλητισμού,</w:t>
      </w:r>
      <w:r>
        <w:rPr>
          <w:rFonts w:eastAsia="Times New Roman" w:cs="Times New Roman"/>
          <w:szCs w:val="24"/>
        </w:rPr>
        <w:t xml:space="preserve"> σε σχέση με τους εποπτευόμενους φορείς και δη εκείνους που έχουν καλλιτεχνικό έργο να επιτελέσουν, δεν παρεμβαίνει. Υπάρχουν τα διοικητικά συμβούλια. Τα διοικητικά συμβούλια επιλέγουν καλλιτεχνικούς γενικούς διευθυντές, ανάλογα με την περίπτωση. Αυτοί οι </w:t>
      </w:r>
      <w:r>
        <w:rPr>
          <w:rFonts w:eastAsia="Times New Roman" w:cs="Times New Roman"/>
          <w:szCs w:val="24"/>
        </w:rPr>
        <w:t>διευθυντές σε συνεργασία με το διοικητικό συμβούλιο, κάνουν όσα πρέπει να κάνουν, πάλι ανάλογα με το αντικείμενο του κάθε εποπτευόμενου φορέα και το Υπουργείο δεν πρέπει και οφείλει να μην παρεμβαίνει σε τίποτε από όλα αυτά.</w:t>
      </w:r>
    </w:p>
    <w:p w14:paraId="5CE0434C"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Ασκεί, βεβαίως, διοικητική και </w:t>
      </w:r>
      <w:r>
        <w:rPr>
          <w:rFonts w:eastAsia="Times New Roman" w:cs="Times New Roman"/>
          <w:szCs w:val="24"/>
        </w:rPr>
        <w:t>οικονομική εποπτεία εκ των υστέρων, συνεργάζεται μαζί τους σε σχέση με διάφορες ανά</w:t>
      </w:r>
      <w:r>
        <w:rPr>
          <w:rFonts w:eastAsia="Times New Roman" w:cs="Times New Roman"/>
          <w:szCs w:val="24"/>
        </w:rPr>
        <w:lastRenderedPageBreak/>
        <w:t>γκες που παρουσιάζονται εδώ ή εκεί αλλά πρέπει να γίνει απολύτως σαφές</w:t>
      </w:r>
      <w:r>
        <w:rPr>
          <w:rFonts w:eastAsia="Times New Roman" w:cs="Times New Roman"/>
          <w:szCs w:val="24"/>
        </w:rPr>
        <w:t>,</w:t>
      </w:r>
      <w:r>
        <w:rPr>
          <w:rFonts w:eastAsia="Times New Roman" w:cs="Times New Roman"/>
          <w:szCs w:val="24"/>
        </w:rPr>
        <w:t xml:space="preserve"> ότι δεν υπάρχουν τέτοια περιθώρια παρέμβασης ούτε πρέπει να υπάρχουν.</w:t>
      </w:r>
    </w:p>
    <w:p w14:paraId="5CE0434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Νομίζω ότι στο πρώτο σκέλος αυτ</w:t>
      </w:r>
      <w:r>
        <w:rPr>
          <w:rFonts w:eastAsia="Times New Roman" w:cs="Times New Roman"/>
          <w:szCs w:val="24"/>
        </w:rPr>
        <w:t>ών που είπα</w:t>
      </w:r>
      <w:r>
        <w:rPr>
          <w:rFonts w:eastAsia="Times New Roman" w:cs="Times New Roman"/>
          <w:szCs w:val="24"/>
        </w:rPr>
        <w:t>,</w:t>
      </w:r>
      <w:r>
        <w:rPr>
          <w:rFonts w:eastAsia="Times New Roman" w:cs="Times New Roman"/>
          <w:szCs w:val="24"/>
        </w:rPr>
        <w:t xml:space="preserve"> απάντησα στην ερώτησή σας.</w:t>
      </w:r>
    </w:p>
    <w:p w14:paraId="5CE0434E"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w:t>
      </w:r>
    </w:p>
    <w:p w14:paraId="5CE0434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Κυρία Κεφαλίδου, έχετε τον λόγο, για να δευτερολογήσετε.</w:t>
      </w:r>
    </w:p>
    <w:p w14:paraId="5CE04350"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Κύριε Υπουργέ, από την εμπειρία που έχω, γιατί αρκετά χρόνια ήμουν </w:t>
      </w:r>
      <w:r>
        <w:rPr>
          <w:rFonts w:eastAsia="Times New Roman" w:cs="Times New Roman"/>
          <w:szCs w:val="24"/>
        </w:rPr>
        <w:t>στην αυτο</w:t>
      </w:r>
      <w:r>
        <w:rPr>
          <w:rFonts w:eastAsia="Times New Roman" w:cs="Times New Roman"/>
          <w:szCs w:val="24"/>
        </w:rPr>
        <w:lastRenderedPageBreak/>
        <w:t>διοίκηση, θέλω να σας πω</w:t>
      </w:r>
      <w:r>
        <w:rPr>
          <w:rFonts w:eastAsia="Times New Roman" w:cs="Times New Roman"/>
          <w:szCs w:val="24"/>
        </w:rPr>
        <w:t>,</w:t>
      </w:r>
      <w:r>
        <w:rPr>
          <w:rFonts w:eastAsia="Times New Roman" w:cs="Times New Roman"/>
          <w:szCs w:val="24"/>
        </w:rPr>
        <w:t xml:space="preserve"> ότι πολύ συχνά βλέπουμε διαγωνισμούς που ξεκινούν με τις καλύτερες των προθέσεων</w:t>
      </w:r>
      <w:r>
        <w:rPr>
          <w:rFonts w:eastAsia="Times New Roman" w:cs="Times New Roman"/>
          <w:szCs w:val="24"/>
        </w:rPr>
        <w:t>,</w:t>
      </w:r>
      <w:r>
        <w:rPr>
          <w:rFonts w:eastAsia="Times New Roman" w:cs="Times New Roman"/>
          <w:szCs w:val="24"/>
        </w:rPr>
        <w:t xml:space="preserve"> να μην καταλήγουν πουθενά. Ακόμη και ένα κόμμα μπορεί να τινάξει ένα διαγωνισμό στον αέρα.</w:t>
      </w:r>
    </w:p>
    <w:p w14:paraId="5CE0435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Φίλοι δικηγόροι μού έλεγαν πρόσφατα</w:t>
      </w:r>
      <w:r>
        <w:rPr>
          <w:rFonts w:eastAsia="Times New Roman" w:cs="Times New Roman"/>
          <w:szCs w:val="24"/>
        </w:rPr>
        <w:t>,</w:t>
      </w:r>
      <w:r>
        <w:rPr>
          <w:rFonts w:eastAsia="Times New Roman" w:cs="Times New Roman"/>
          <w:szCs w:val="24"/>
        </w:rPr>
        <w:t xml:space="preserve"> ότι το 90% </w:t>
      </w:r>
      <w:r>
        <w:rPr>
          <w:rFonts w:eastAsia="Times New Roman" w:cs="Times New Roman"/>
          <w:szCs w:val="24"/>
        </w:rPr>
        <w:t>των διακηρύξεων του δημοσίου έχει τέτοιες αστοχίες, που ακόμη και ένας τελειόφοιτος της Νομικής μπορεί να τις προσβάλει και να τις ακυρώσει.</w:t>
      </w:r>
    </w:p>
    <w:p w14:paraId="5CE04352" w14:textId="77777777" w:rsidR="00665C5F" w:rsidRDefault="00175495">
      <w:pPr>
        <w:spacing w:line="600" w:lineRule="auto"/>
        <w:jc w:val="both"/>
        <w:rPr>
          <w:rFonts w:eastAsia="Times New Roman" w:cs="Times New Roman"/>
          <w:szCs w:val="24"/>
        </w:rPr>
      </w:pPr>
      <w:r>
        <w:rPr>
          <w:rFonts w:eastAsia="Times New Roman" w:cs="Times New Roman"/>
          <w:szCs w:val="24"/>
        </w:rPr>
        <w:tab/>
        <w:t>Εσείς έχετε υπάρξει από τον Γενάρη του 2015 Υπουργός Παιδείας Θρησκευμάτων και Πολιτισμού, μαζί με τον κ. Ξυδάκη τ</w:t>
      </w:r>
      <w:r>
        <w:rPr>
          <w:rFonts w:eastAsia="Times New Roman" w:cs="Times New Roman"/>
          <w:szCs w:val="24"/>
        </w:rPr>
        <w:t xml:space="preserve">ην πρώτη περίοδο ως Αναπληρωτή Πολιτισμού. Θέλω να σας </w:t>
      </w:r>
      <w:r>
        <w:rPr>
          <w:rFonts w:eastAsia="Times New Roman" w:cs="Times New Roman"/>
          <w:szCs w:val="24"/>
        </w:rPr>
        <w:lastRenderedPageBreak/>
        <w:t>ρωτήσω</w:t>
      </w:r>
      <w:r>
        <w:rPr>
          <w:rFonts w:eastAsia="Times New Roman" w:cs="Times New Roman"/>
          <w:szCs w:val="24"/>
        </w:rPr>
        <w:t>.</w:t>
      </w:r>
      <w:r>
        <w:rPr>
          <w:rFonts w:eastAsia="Times New Roman" w:cs="Times New Roman"/>
          <w:szCs w:val="24"/>
        </w:rPr>
        <w:t xml:space="preserve"> Έχετε συναντηθεί με τους θεσμικούς εκπροσώπους του χώρου, έχετε μιλήσει με σκηνοθέτες</w:t>
      </w:r>
      <w:r>
        <w:rPr>
          <w:rFonts w:eastAsia="Times New Roman" w:cs="Times New Roman"/>
          <w:szCs w:val="24"/>
        </w:rPr>
        <w:t>,</w:t>
      </w:r>
      <w:r>
        <w:rPr>
          <w:rFonts w:eastAsia="Times New Roman" w:cs="Times New Roman"/>
          <w:szCs w:val="24"/>
        </w:rPr>
        <w:t xml:space="preserve"> με κινηματογραφιστές, με τεχνικούς; Υπάρχει μια τρομακτική ανεργία στον χώρο, κύριε Υπουργέ, που φθάνει το</w:t>
      </w:r>
      <w:r>
        <w:rPr>
          <w:rFonts w:eastAsia="Times New Roman" w:cs="Times New Roman"/>
          <w:szCs w:val="24"/>
        </w:rPr>
        <w:t xml:space="preserve"> 90% και σε μια τέτοια συγκυρία</w:t>
      </w:r>
      <w:r>
        <w:rPr>
          <w:rFonts w:eastAsia="Times New Roman" w:cs="Times New Roman"/>
          <w:szCs w:val="24"/>
        </w:rPr>
        <w:t>,</w:t>
      </w:r>
      <w:r>
        <w:rPr>
          <w:rFonts w:eastAsia="Times New Roman" w:cs="Times New Roman"/>
          <w:szCs w:val="24"/>
        </w:rPr>
        <w:t xml:space="preserve"> πιστεύω ότι η Κυβέρνηση πρέπει να είναι λίγο πιο προσεχτική.</w:t>
      </w:r>
    </w:p>
    <w:p w14:paraId="5CE0435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Όταν το ίδιο το κράτος δεν σέβεται τον νόμο, γιατί γι’ αυτό που μου λέτε ότι το διοικητικό συμβούλιο, προσπαθώντας να ερμηνεύσει καλύτερα τον νόμο και να δημιουργ</w:t>
      </w:r>
      <w:r>
        <w:rPr>
          <w:rFonts w:eastAsia="Times New Roman" w:cs="Times New Roman"/>
          <w:szCs w:val="24"/>
        </w:rPr>
        <w:t xml:space="preserve">ήσει συνθήκες που θα αποκλείουν πιθανόν κάποιες παρερμηνείες, ερμήνευσε με τον δικό του τρόπο και έβαλε το «κατά προτίμηση», θα σας </w:t>
      </w:r>
      <w:r>
        <w:rPr>
          <w:rFonts w:eastAsia="Times New Roman" w:cs="Times New Roman"/>
          <w:szCs w:val="24"/>
        </w:rPr>
        <w:lastRenderedPageBreak/>
        <w:t xml:space="preserve">πω ότι δεν έχω μάθει να λειτουργώ με αυτόν τον τρόπο, τουλάχιστον εγώ. </w:t>
      </w:r>
      <w:r>
        <w:rPr>
          <w:rFonts w:eastAsia="Times New Roman" w:cs="Times New Roman"/>
          <w:szCs w:val="24"/>
        </w:rPr>
        <w:t>Θ</w:t>
      </w:r>
      <w:r>
        <w:rPr>
          <w:rFonts w:eastAsia="Times New Roman" w:cs="Times New Roman"/>
          <w:szCs w:val="24"/>
        </w:rPr>
        <w:t xml:space="preserve">έλω </w:t>
      </w:r>
      <w:r>
        <w:rPr>
          <w:rFonts w:eastAsia="Times New Roman" w:cs="Times New Roman"/>
          <w:szCs w:val="24"/>
        </w:rPr>
        <w:t>δε</w:t>
      </w:r>
      <w:r>
        <w:rPr>
          <w:rFonts w:eastAsia="Times New Roman" w:cs="Times New Roman"/>
          <w:szCs w:val="24"/>
        </w:rPr>
        <w:t xml:space="preserve"> να σας ρωτήσω</w:t>
      </w:r>
      <w:r>
        <w:rPr>
          <w:rFonts w:eastAsia="Times New Roman" w:cs="Times New Roman"/>
          <w:szCs w:val="24"/>
        </w:rPr>
        <w:t>,</w:t>
      </w:r>
      <w:r>
        <w:rPr>
          <w:rFonts w:eastAsia="Times New Roman" w:cs="Times New Roman"/>
          <w:szCs w:val="24"/>
        </w:rPr>
        <w:t xml:space="preserve"> αν υπάρχει κάποιος σχεδιασμός,</w:t>
      </w:r>
      <w:r>
        <w:rPr>
          <w:rFonts w:eastAsia="Times New Roman" w:cs="Times New Roman"/>
          <w:szCs w:val="24"/>
        </w:rPr>
        <w:t xml:space="preserve"> τουλάχιστον από τη δική σας πλευρά.</w:t>
      </w:r>
    </w:p>
    <w:p w14:paraId="5CE0435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Ξέρετε γιατί το λέω; Γιατί, δυστυχώς, κύριε Υπουργέ, από την αρχή της δικής σας θητείας έχουμε συναντήσει μια λογική «αποφασίζομεν και διατάσσομεν». Αγνοήσατε πάρα πολλές φορές τον νόμο. Παραμερίσατε πρόσωπα κύρους</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είναι γνωστή η δράση τους και γνωστός ο ρόλος τους και η πορεία τους και έχετε εξαπολύσει ένα μπαράζ, θα σας έλεγα, απομακρύνσεων.</w:t>
      </w:r>
    </w:p>
    <w:p w14:paraId="5CE04355" w14:textId="77777777" w:rsidR="00665C5F" w:rsidRDefault="00175495">
      <w:pPr>
        <w:spacing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της κυρίας Βουλευτού)</w:t>
      </w:r>
    </w:p>
    <w:p w14:paraId="5CE04356" w14:textId="77777777" w:rsidR="00665C5F" w:rsidRDefault="00175495">
      <w:pPr>
        <w:spacing w:line="600" w:lineRule="auto"/>
        <w:ind w:firstLine="720"/>
        <w:jc w:val="both"/>
        <w:rPr>
          <w:rFonts w:eastAsia="Times New Roman"/>
          <w:bCs/>
        </w:rPr>
      </w:pPr>
      <w:r>
        <w:rPr>
          <w:rFonts w:eastAsia="Times New Roman"/>
          <w:bCs/>
        </w:rPr>
        <w:t xml:space="preserve">Τι να θυμηθώ; Εθνικό Θέατρο με τον κ. Χατζάκη, όπου </w:t>
      </w:r>
      <w:r>
        <w:rPr>
          <w:rFonts w:eastAsia="Times New Roman"/>
          <w:bCs/>
        </w:rPr>
        <w:t xml:space="preserve">ενώ </w:t>
      </w:r>
      <w:r>
        <w:rPr>
          <w:rFonts w:eastAsia="Times New Roman"/>
          <w:bCs/>
        </w:rPr>
        <w:t>έφυγε ο άνθρωπος, γιατί θεωρήθηκε ότι υπάρχουν κάποιες οικονομικές ατασθαλίες, βρέθηκε στην πορεία ότι είναι καθαρό</w:t>
      </w:r>
      <w:r>
        <w:rPr>
          <w:rFonts w:eastAsia="Times New Roman"/>
          <w:bCs/>
        </w:rPr>
        <w:t>ς</w:t>
      </w:r>
      <w:r>
        <w:rPr>
          <w:rFonts w:eastAsia="Times New Roman"/>
          <w:bCs/>
        </w:rPr>
        <w:t xml:space="preserve"> </w:t>
      </w:r>
      <w:r>
        <w:rPr>
          <w:rFonts w:eastAsia="Times New Roman"/>
          <w:bCs/>
        </w:rPr>
        <w:t>και</w:t>
      </w:r>
      <w:r>
        <w:rPr>
          <w:rFonts w:eastAsia="Times New Roman"/>
          <w:bCs/>
        </w:rPr>
        <w:t xml:space="preserve"> δεν υπάρχει κανένα θέμα, ουδέποτε αποκαταστάθηκε και στην πορεία παραιτήσατε κα</w:t>
      </w:r>
      <w:r>
        <w:rPr>
          <w:rFonts w:eastAsia="Times New Roman"/>
          <w:bCs/>
        </w:rPr>
        <w:t xml:space="preserve">ι το διοικητικό συμβούλιο; </w:t>
      </w:r>
    </w:p>
    <w:p w14:paraId="5CE04357" w14:textId="77777777" w:rsidR="00665C5F" w:rsidRDefault="00175495">
      <w:pPr>
        <w:spacing w:line="600" w:lineRule="auto"/>
        <w:ind w:firstLine="720"/>
        <w:jc w:val="both"/>
        <w:rPr>
          <w:rFonts w:eastAsia="Times New Roman"/>
          <w:bCs/>
        </w:rPr>
      </w:pPr>
      <w:r>
        <w:rPr>
          <w:rFonts w:eastAsia="Times New Roman"/>
          <w:bCs/>
        </w:rPr>
        <w:t xml:space="preserve">Σε τι να αναφερθώ; Στο Ελληνικό Κέντρο Κινηματογράφου, όπου ο κ. Ξυδάκης με συνυπογραφή δική σας, χωρίς να υπάρχει αιτιολογία και χωρίς να έχουν παραιτηθεί τα μέλη του </w:t>
      </w:r>
      <w:r>
        <w:rPr>
          <w:rFonts w:eastAsia="Times New Roman"/>
          <w:bCs/>
        </w:rPr>
        <w:lastRenderedPageBreak/>
        <w:t>διοικητικού συμβουλίου, τους έπαυσε εν μια νυκτί, για να υπά</w:t>
      </w:r>
      <w:r>
        <w:rPr>
          <w:rFonts w:eastAsia="Times New Roman"/>
          <w:bCs/>
        </w:rPr>
        <w:t xml:space="preserve">ρξει </w:t>
      </w:r>
      <w:r>
        <w:rPr>
          <w:rFonts w:eastAsia="Times New Roman"/>
          <w:bCs/>
        </w:rPr>
        <w:t>στη συνέχεια</w:t>
      </w:r>
      <w:r>
        <w:rPr>
          <w:rFonts w:eastAsia="Times New Roman"/>
          <w:bCs/>
        </w:rPr>
        <w:t xml:space="preserve"> από το διοικητικό συμβούλιο</w:t>
      </w:r>
      <w:r>
        <w:rPr>
          <w:rFonts w:eastAsia="Times New Roman"/>
          <w:bCs/>
        </w:rPr>
        <w:t>,</w:t>
      </w:r>
      <w:r>
        <w:rPr>
          <w:rFonts w:eastAsia="Times New Roman"/>
          <w:bCs/>
        </w:rPr>
        <w:t xml:space="preserve"> επιλογή προσώπου της δικής σας αρεσκείας στη θέση του γενικού διευθυντή; </w:t>
      </w:r>
    </w:p>
    <w:p w14:paraId="5CE04358" w14:textId="77777777" w:rsidR="00665C5F" w:rsidRDefault="00175495">
      <w:pPr>
        <w:spacing w:line="600" w:lineRule="auto"/>
        <w:ind w:firstLine="720"/>
        <w:jc w:val="both"/>
        <w:rPr>
          <w:rFonts w:eastAsia="Times New Roman"/>
          <w:bCs/>
        </w:rPr>
      </w:pPr>
      <w:r>
        <w:rPr>
          <w:rFonts w:eastAsia="Times New Roman"/>
          <w:bCs/>
        </w:rPr>
        <w:t>Και όλα αυτά συνεχίζουν και με το Κεντρικό Αρχαιολογικό Συμβούλιο και το Συμβούλιο Μουσείων, όπου αλλάξατε, παραιτήσατε δηλαδή, διοικήσ</w:t>
      </w:r>
      <w:r>
        <w:rPr>
          <w:rFonts w:eastAsia="Times New Roman"/>
          <w:bCs/>
        </w:rPr>
        <w:t xml:space="preserve">εις. Και στο Κρατικό Θέατρο Βορείου Ελλάδος, επίσης, ο κ. Βούρος, ο οποίος ως </w:t>
      </w:r>
      <w:r>
        <w:rPr>
          <w:rFonts w:eastAsia="Times New Roman"/>
          <w:bCs/>
        </w:rPr>
        <w:t>Κ</w:t>
      </w:r>
      <w:r>
        <w:rPr>
          <w:rFonts w:eastAsia="Times New Roman"/>
          <w:bCs/>
        </w:rPr>
        <w:t xml:space="preserve">αλλιτεχνικός </w:t>
      </w:r>
      <w:r>
        <w:rPr>
          <w:rFonts w:eastAsia="Times New Roman"/>
          <w:bCs/>
        </w:rPr>
        <w:t>Δ</w:t>
      </w:r>
      <w:r>
        <w:rPr>
          <w:rFonts w:eastAsia="Times New Roman"/>
          <w:bCs/>
        </w:rPr>
        <w:t>ιευθυντής παύθηκε από εσάς και μετά εξαναγκάστηκαν σε παραίτηση</w:t>
      </w:r>
      <w:r>
        <w:rPr>
          <w:rFonts w:eastAsia="Times New Roman"/>
          <w:bCs/>
        </w:rPr>
        <w:t xml:space="preserve"> ο</w:t>
      </w:r>
      <w:r>
        <w:rPr>
          <w:rFonts w:eastAsia="Times New Roman"/>
          <w:bCs/>
        </w:rPr>
        <w:t xml:space="preserve"> πρόεδρος και</w:t>
      </w:r>
      <w:r>
        <w:rPr>
          <w:rFonts w:eastAsia="Times New Roman"/>
          <w:bCs/>
        </w:rPr>
        <w:t xml:space="preserve"> ο</w:t>
      </w:r>
      <w:r>
        <w:rPr>
          <w:rFonts w:eastAsia="Times New Roman"/>
          <w:bCs/>
        </w:rPr>
        <w:t xml:space="preserve"> αντιπρόεδρος.</w:t>
      </w:r>
    </w:p>
    <w:p w14:paraId="5CE04359" w14:textId="77777777" w:rsidR="00665C5F" w:rsidRDefault="00175495">
      <w:pPr>
        <w:spacing w:line="600" w:lineRule="auto"/>
        <w:ind w:firstLine="720"/>
        <w:jc w:val="both"/>
        <w:rPr>
          <w:rFonts w:eastAsia="Times New Roman"/>
          <w:bCs/>
        </w:rPr>
      </w:pPr>
      <w:r>
        <w:rPr>
          <w:rFonts w:eastAsia="Times New Roman"/>
          <w:bCs/>
        </w:rPr>
        <w:t xml:space="preserve">Στο </w:t>
      </w:r>
      <w:r>
        <w:rPr>
          <w:rFonts w:eastAsia="Times New Roman"/>
          <w:bCs/>
        </w:rPr>
        <w:t>φ</w:t>
      </w:r>
      <w:r>
        <w:rPr>
          <w:rFonts w:eastAsia="Times New Roman"/>
          <w:bCs/>
        </w:rPr>
        <w:t>εστιβάλ Αθηνών; Ο κ. Λούκος, ο οποίος επίσης αφού παύθηκε πρώτα</w:t>
      </w:r>
      <w:r>
        <w:rPr>
          <w:rFonts w:eastAsia="Times New Roman"/>
          <w:bCs/>
        </w:rPr>
        <w:t xml:space="preserve"> το διοικητικό συμβούλιο, παύθηκε και ο </w:t>
      </w:r>
      <w:r>
        <w:rPr>
          <w:rFonts w:eastAsia="Times New Roman"/>
          <w:bCs/>
        </w:rPr>
        <w:t>ίδιος,</w:t>
      </w:r>
      <w:r>
        <w:rPr>
          <w:rFonts w:eastAsia="Times New Roman"/>
          <w:bCs/>
        </w:rPr>
        <w:t xml:space="preserve"> </w:t>
      </w:r>
      <w:r>
        <w:rPr>
          <w:rFonts w:eastAsia="Times New Roman"/>
          <w:bCs/>
        </w:rPr>
        <w:lastRenderedPageBreak/>
        <w:t xml:space="preserve">με την υπόνοια ότι υπάρχουν ελλείμματα και ατασθαλίες. Εκεί, όμως, υπάρχει και ένας στενός δικός σας συνεργάτης, ο κ. Δούρος, ο οποίος ήταν στενός συνεργάτης και του κ. Λούκου και όλο το βάρος </w:t>
      </w:r>
      <w:r>
        <w:rPr>
          <w:rFonts w:eastAsia="Times New Roman"/>
          <w:bCs/>
        </w:rPr>
        <w:t>έπεσε</w:t>
      </w:r>
      <w:r>
        <w:rPr>
          <w:rFonts w:eastAsia="Times New Roman"/>
          <w:bCs/>
        </w:rPr>
        <w:t xml:space="preserve"> στον κ. Λο</w:t>
      </w:r>
      <w:r>
        <w:rPr>
          <w:rFonts w:eastAsia="Times New Roman"/>
          <w:bCs/>
        </w:rPr>
        <w:t>ύκο και σε κανένα άλλο.</w:t>
      </w:r>
    </w:p>
    <w:p w14:paraId="5CE0435A" w14:textId="77777777" w:rsidR="00665C5F" w:rsidRDefault="00175495">
      <w:pPr>
        <w:spacing w:line="600" w:lineRule="auto"/>
        <w:ind w:firstLine="720"/>
        <w:jc w:val="both"/>
        <w:rPr>
          <w:rFonts w:eastAsia="Times New Roman"/>
          <w:bCs/>
        </w:rPr>
      </w:pPr>
      <w:r>
        <w:rPr>
          <w:rFonts w:eastAsia="Times New Roman"/>
          <w:bCs/>
        </w:rPr>
        <w:t>Σταματώ εδώ, για να σας πω πολύ απλά</w:t>
      </w:r>
      <w:r>
        <w:rPr>
          <w:rFonts w:eastAsia="Times New Roman"/>
          <w:bCs/>
        </w:rPr>
        <w:t>,</w:t>
      </w:r>
      <w:r>
        <w:rPr>
          <w:rFonts w:eastAsia="Times New Roman"/>
          <w:bCs/>
        </w:rPr>
        <w:t xml:space="preserve"> ότι το ερώτημα παραμένει. Και το ερώτημα είναι: Τι περιμένει κανείς σε μια χώρα</w:t>
      </w:r>
      <w:r>
        <w:rPr>
          <w:rFonts w:eastAsia="Times New Roman"/>
          <w:bCs/>
        </w:rPr>
        <w:t>,</w:t>
      </w:r>
      <w:r>
        <w:rPr>
          <w:rFonts w:eastAsia="Times New Roman"/>
          <w:bCs/>
        </w:rPr>
        <w:t xml:space="preserve"> όπου το ίδιο το κράτος δεν τιμά τη νομοθεσία και παρανομεί; Αν αφήσετε το θέμα ως έχει, θα δημιουργήσετε </w:t>
      </w:r>
      <w:r>
        <w:rPr>
          <w:rFonts w:eastAsia="Times New Roman"/>
          <w:bCs/>
        </w:rPr>
        <w:t xml:space="preserve">τέτοιες </w:t>
      </w:r>
      <w:r>
        <w:rPr>
          <w:rFonts w:eastAsia="Times New Roman"/>
          <w:bCs/>
        </w:rPr>
        <w:t xml:space="preserve">προϋποθέσεις </w:t>
      </w:r>
      <w:r>
        <w:rPr>
          <w:rFonts w:eastAsia="Times New Roman"/>
          <w:bCs/>
        </w:rPr>
        <w:t>όπου</w:t>
      </w:r>
      <w:r>
        <w:rPr>
          <w:rFonts w:eastAsia="Times New Roman"/>
          <w:bCs/>
        </w:rPr>
        <w:t xml:space="preserve"> ο κ</w:t>
      </w:r>
      <w:r>
        <w:rPr>
          <w:rFonts w:eastAsia="Times New Roman"/>
          <w:bCs/>
        </w:rPr>
        <w:t>α</w:t>
      </w:r>
      <w:r>
        <w:rPr>
          <w:rFonts w:eastAsia="Times New Roman"/>
          <w:bCs/>
        </w:rPr>
        <w:t>θένας που θέλει να παρανομήσει</w:t>
      </w:r>
      <w:r>
        <w:rPr>
          <w:rFonts w:eastAsia="Times New Roman"/>
          <w:bCs/>
        </w:rPr>
        <w:t>,</w:t>
      </w:r>
      <w:r>
        <w:rPr>
          <w:rFonts w:eastAsia="Times New Roman"/>
          <w:bCs/>
        </w:rPr>
        <w:t xml:space="preserve"> να είναι και νομιμοποιημένος.</w:t>
      </w:r>
    </w:p>
    <w:p w14:paraId="5CE0435B" w14:textId="77777777" w:rsidR="00665C5F" w:rsidRDefault="00175495">
      <w:pPr>
        <w:spacing w:line="600" w:lineRule="auto"/>
        <w:ind w:firstLine="720"/>
        <w:jc w:val="both"/>
        <w:rPr>
          <w:rFonts w:eastAsia="Times New Roman"/>
          <w:bCs/>
        </w:rPr>
      </w:pPr>
      <w:r>
        <w:rPr>
          <w:rFonts w:eastAsia="Times New Roman"/>
          <w:bCs/>
        </w:rPr>
        <w:lastRenderedPageBreak/>
        <w:t>Επιλέξτε όποιον θέλετε. Οι φήμες λένε οι εφημερίδες</w:t>
      </w:r>
      <w:r>
        <w:rPr>
          <w:rFonts w:eastAsia="Times New Roman"/>
          <w:bCs/>
        </w:rPr>
        <w:t>,</w:t>
      </w:r>
      <w:r>
        <w:rPr>
          <w:rFonts w:eastAsia="Times New Roman"/>
          <w:bCs/>
        </w:rPr>
        <w:t xml:space="preserve"> τουλάχιστον -η </w:t>
      </w:r>
      <w:r>
        <w:rPr>
          <w:rFonts w:eastAsia="Times New Roman"/>
          <w:bCs/>
        </w:rPr>
        <w:t>«</w:t>
      </w:r>
      <w:r>
        <w:rPr>
          <w:rFonts w:eastAsia="Times New Roman"/>
          <w:bCs/>
        </w:rPr>
        <w:t xml:space="preserve">ΜΑΚΕΔΟΝΙΑ </w:t>
      </w:r>
      <w:r>
        <w:rPr>
          <w:rFonts w:eastAsia="Times New Roman"/>
          <w:bCs/>
        </w:rPr>
        <w:t>ΤΗΣ</w:t>
      </w:r>
      <w:r>
        <w:rPr>
          <w:rFonts w:eastAsia="Times New Roman"/>
          <w:bCs/>
        </w:rPr>
        <w:t xml:space="preserve"> Κ</w:t>
      </w:r>
      <w:r>
        <w:rPr>
          <w:rFonts w:eastAsia="Times New Roman"/>
          <w:bCs/>
        </w:rPr>
        <w:t>ΥΡΙΑΚΗΣ»</w:t>
      </w:r>
      <w:r>
        <w:rPr>
          <w:rFonts w:eastAsia="Times New Roman"/>
          <w:bCs/>
        </w:rPr>
        <w:t>- ότι ήδη έχετε επιλέξει ποιος θα είναι ο γενικός διευθυντής. Κάντε το αλλά κάντ</w:t>
      </w:r>
      <w:r>
        <w:rPr>
          <w:rFonts w:eastAsia="Times New Roman"/>
          <w:bCs/>
        </w:rPr>
        <w:t>ε το νόμιμα. Εάν δεν σας αρέσει ο νόμος, έχετε το περιθώριο να τον αλλάξετε. Εγώ</w:t>
      </w:r>
      <w:r>
        <w:rPr>
          <w:rFonts w:eastAsia="Times New Roman"/>
          <w:bCs/>
        </w:rPr>
        <w:t>,</w:t>
      </w:r>
      <w:r>
        <w:rPr>
          <w:rFonts w:eastAsia="Times New Roman"/>
          <w:bCs/>
        </w:rPr>
        <w:t xml:space="preserve"> αυτό το οποίο έχω να παρακαλέσω, είναι να τακτοποιήσετε το ζήτημα, γιατί στο τέλος κινδυνεύετε</w:t>
      </w:r>
      <w:r>
        <w:rPr>
          <w:rFonts w:eastAsia="Times New Roman"/>
          <w:bCs/>
        </w:rPr>
        <w:t>,</w:t>
      </w:r>
      <w:r>
        <w:rPr>
          <w:rFonts w:eastAsia="Times New Roman"/>
          <w:bCs/>
        </w:rPr>
        <w:t xml:space="preserve"> και χωρίς γενικό διευθυντή να βρεθείτε και ο ίδιος να είστε εκτεθειμένος.</w:t>
      </w:r>
    </w:p>
    <w:p w14:paraId="5CE0435C" w14:textId="77777777" w:rsidR="00665C5F" w:rsidRDefault="00175495">
      <w:pPr>
        <w:spacing w:line="600" w:lineRule="auto"/>
        <w:ind w:firstLine="720"/>
        <w:jc w:val="both"/>
        <w:rPr>
          <w:rFonts w:eastAsia="Times New Roman"/>
          <w:bCs/>
        </w:rPr>
      </w:pPr>
      <w:r>
        <w:rPr>
          <w:rFonts w:eastAsia="Times New Roman"/>
          <w:bCs/>
        </w:rPr>
        <w:t>Ευχαριστώ.</w:t>
      </w:r>
    </w:p>
    <w:p w14:paraId="5CE0435D" w14:textId="77777777" w:rsidR="00665C5F" w:rsidRDefault="00175495">
      <w:pPr>
        <w:spacing w:line="600" w:lineRule="auto"/>
        <w:ind w:firstLine="720"/>
        <w:jc w:val="both"/>
        <w:rPr>
          <w:rFonts w:eastAsia="Times New Roman"/>
          <w:bCs/>
        </w:rPr>
      </w:pPr>
      <w:r>
        <w:rPr>
          <w:rFonts w:eastAsia="Times New Roman"/>
          <w:b/>
          <w:bCs/>
        </w:rPr>
        <w:t>ΠΡΟΕΔΡΕΥΩΝ (Γεώργιος Λαμπρούλης):</w:t>
      </w:r>
      <w:r>
        <w:rPr>
          <w:rFonts w:eastAsia="Times New Roman"/>
          <w:bCs/>
        </w:rPr>
        <w:t xml:space="preserve"> Ευχαριστούμε την κ. Κεφαλίδου.</w:t>
      </w:r>
    </w:p>
    <w:p w14:paraId="5CE0435E" w14:textId="77777777" w:rsidR="00665C5F" w:rsidRDefault="00175495">
      <w:pPr>
        <w:spacing w:line="600" w:lineRule="auto"/>
        <w:ind w:firstLine="720"/>
        <w:jc w:val="both"/>
        <w:rPr>
          <w:rFonts w:eastAsia="Times New Roman"/>
          <w:bCs/>
        </w:rPr>
      </w:pPr>
      <w:r>
        <w:rPr>
          <w:rFonts w:eastAsia="Times New Roman"/>
          <w:bCs/>
        </w:rPr>
        <w:lastRenderedPageBreak/>
        <w:t>Ο κύριος Υπουργός έχει τον λόγο για να δευτερολογήσει.</w:t>
      </w:r>
    </w:p>
    <w:p w14:paraId="5CE0435F" w14:textId="77777777" w:rsidR="00665C5F" w:rsidRDefault="00175495">
      <w:pPr>
        <w:spacing w:line="600" w:lineRule="auto"/>
        <w:ind w:firstLine="720"/>
        <w:jc w:val="both"/>
        <w:rPr>
          <w:rFonts w:eastAsia="Times New Roman"/>
          <w:bCs/>
        </w:rPr>
      </w:pPr>
      <w:r>
        <w:rPr>
          <w:rFonts w:eastAsia="Times New Roman"/>
          <w:b/>
          <w:bCs/>
        </w:rPr>
        <w:t>ΑΡΙΣΤΕΙΔΗΣ ΜΠΑΛΤΑΣ (Υπουργός Πολιτισμού και Αθλητισμού):</w:t>
      </w:r>
      <w:r>
        <w:rPr>
          <w:rFonts w:eastAsia="Times New Roman"/>
          <w:bCs/>
        </w:rPr>
        <w:t xml:space="preserve"> Κυρία Κεφαλίδου, νόμιζα ότι η συζήτηση είναι καλή τη πίστει αλλά με </w:t>
      </w:r>
      <w:r>
        <w:rPr>
          <w:rFonts w:eastAsia="Times New Roman"/>
          <w:bCs/>
        </w:rPr>
        <w:t>αυτά που είπατε</w:t>
      </w:r>
      <w:r>
        <w:rPr>
          <w:rFonts w:eastAsia="Times New Roman"/>
          <w:bCs/>
        </w:rPr>
        <w:t>,</w:t>
      </w:r>
      <w:r>
        <w:rPr>
          <w:rFonts w:eastAsia="Times New Roman"/>
          <w:bCs/>
        </w:rPr>
        <w:t xml:space="preserve"> νομίζω ότι θέσατε το θέμα σε τελείως διαφορετικά επίπεδα.</w:t>
      </w:r>
    </w:p>
    <w:p w14:paraId="5CE04360" w14:textId="77777777" w:rsidR="00665C5F" w:rsidRDefault="00175495">
      <w:pPr>
        <w:spacing w:line="600" w:lineRule="auto"/>
        <w:ind w:firstLine="720"/>
        <w:jc w:val="both"/>
        <w:rPr>
          <w:rFonts w:eastAsia="Times New Roman"/>
          <w:bCs/>
        </w:rPr>
      </w:pPr>
      <w:r>
        <w:rPr>
          <w:rFonts w:eastAsia="Times New Roman"/>
          <w:bCs/>
        </w:rPr>
        <w:t>Πάρα πολύ σύντομα, λοιπόν -γιατί δεν υπάρχει χρόνος- θέλω να σας πω το εξής</w:t>
      </w:r>
      <w:r>
        <w:rPr>
          <w:rFonts w:eastAsia="Times New Roman"/>
          <w:bCs/>
        </w:rPr>
        <w:t>.</w:t>
      </w:r>
      <w:r>
        <w:rPr>
          <w:rFonts w:eastAsia="Times New Roman"/>
          <w:bCs/>
        </w:rPr>
        <w:t xml:space="preserve"> Μιλάτε για συμφωνία με τον νόμο. Ισχύει, προφανώς, όπως αναφέρατε ο ν</w:t>
      </w:r>
      <w:r>
        <w:rPr>
          <w:rFonts w:eastAsia="Times New Roman"/>
          <w:bCs/>
        </w:rPr>
        <w:t>.</w:t>
      </w:r>
      <w:r>
        <w:rPr>
          <w:rFonts w:eastAsia="Times New Roman"/>
          <w:bCs/>
        </w:rPr>
        <w:t>3905 άρθρο 27, το οποίο λέει: «Πρό</w:t>
      </w:r>
      <w:r>
        <w:rPr>
          <w:rFonts w:eastAsia="Times New Roman"/>
          <w:bCs/>
        </w:rPr>
        <w:t>σωπο εγνωσμένου κύρους από τον χώρο του ελληνικού ή παγκόσμιου κινηματογράφου».</w:t>
      </w:r>
    </w:p>
    <w:p w14:paraId="5CE04361" w14:textId="77777777" w:rsidR="00665C5F" w:rsidRDefault="00175495">
      <w:pPr>
        <w:spacing w:line="600" w:lineRule="auto"/>
        <w:ind w:firstLine="720"/>
        <w:jc w:val="both"/>
        <w:rPr>
          <w:rFonts w:eastAsia="Times New Roman"/>
          <w:bCs/>
        </w:rPr>
      </w:pPr>
      <w:r>
        <w:rPr>
          <w:rFonts w:eastAsia="Times New Roman"/>
          <w:bCs/>
        </w:rPr>
        <w:lastRenderedPageBreak/>
        <w:t>Επίσης το ίδιο άρθρο 27 ορίζει: «Ο γενικός διευθυντής προΐσταται όλων των υπηρεσιών του φεστιβάλ. Συγκεκριμένα, διεύθυνση φεστιβάλ, διεύθυνση διεθνών οπτικοακουστικών παραγωγών</w:t>
      </w:r>
      <w:r>
        <w:rPr>
          <w:rFonts w:eastAsia="Times New Roman"/>
          <w:bCs/>
        </w:rPr>
        <w:t>, μουσείου, κινηματογράφου, οικονομικής και διοικητικής υποστήριξης, καθώς και αυτοτελούς νομικής υπηρεσίας».</w:t>
      </w:r>
    </w:p>
    <w:p w14:paraId="5CE04362" w14:textId="77777777" w:rsidR="00665C5F" w:rsidRDefault="00175495">
      <w:pPr>
        <w:spacing w:line="600" w:lineRule="auto"/>
        <w:ind w:firstLine="720"/>
        <w:jc w:val="both"/>
        <w:rPr>
          <w:rFonts w:eastAsia="Times New Roman"/>
          <w:bCs/>
        </w:rPr>
      </w:pPr>
      <w:r>
        <w:rPr>
          <w:rFonts w:eastAsia="Times New Roman"/>
          <w:bCs/>
        </w:rPr>
        <w:t>Οι δύο συνιστώσες αυτού του άρθρου είναι η προκήρυξη. Τελειώσαμε με αυτό, είμαστε απολύτως σύννομοι, σύμφωνα με το διοικητικό συμβούλιο. Το διοικη</w:t>
      </w:r>
      <w:r>
        <w:rPr>
          <w:rFonts w:eastAsia="Times New Roman"/>
          <w:bCs/>
        </w:rPr>
        <w:t>τικό συμβούλιο είναι απολύτως σύννομο και συμφωνούμε με τη μορφή της προκήρυξης. Από εκεί και πέρα θα επιλέξει το διοικητικό συμβούλιο και θα πάμε παρακάτω.</w:t>
      </w:r>
    </w:p>
    <w:p w14:paraId="5CE04363" w14:textId="77777777" w:rsidR="00665C5F" w:rsidRDefault="00175495">
      <w:pPr>
        <w:spacing w:line="600" w:lineRule="auto"/>
        <w:contextualSpacing/>
        <w:jc w:val="both"/>
        <w:rPr>
          <w:rFonts w:eastAsia="Times New Roman" w:cs="Times New Roman"/>
          <w:szCs w:val="24"/>
        </w:rPr>
      </w:pPr>
      <w:r>
        <w:rPr>
          <w:rFonts w:eastAsia="Times New Roman" w:cs="Times New Roman"/>
          <w:szCs w:val="24"/>
        </w:rPr>
        <w:lastRenderedPageBreak/>
        <w:tab/>
        <w:t>Τα άλλα που είπατε είναι εκτός θέματος. Και αυτά που είπατε για το Φεστιβάλ Αθηνών</w:t>
      </w:r>
      <w:r>
        <w:rPr>
          <w:rFonts w:eastAsia="Times New Roman" w:cs="Times New Roman"/>
          <w:szCs w:val="24"/>
        </w:rPr>
        <w:t>,</w:t>
      </w:r>
      <w:r>
        <w:rPr>
          <w:rFonts w:eastAsia="Times New Roman" w:cs="Times New Roman"/>
          <w:szCs w:val="24"/>
        </w:rPr>
        <w:t xml:space="preserve"> νομίζω ότι ξεπ</w:t>
      </w:r>
      <w:r>
        <w:rPr>
          <w:rFonts w:eastAsia="Times New Roman" w:cs="Times New Roman"/>
          <w:szCs w:val="24"/>
        </w:rPr>
        <w:t xml:space="preserve">ερνούν πάρα πολλά πράγματα, που δεν θα έπρεπε να ξεπερνιούνται. Διαβάσατε πρόσφατα συνέντευξη του κ. Ρακιντζή στην </w:t>
      </w:r>
      <w:r>
        <w:rPr>
          <w:rFonts w:eastAsia="Times New Roman" w:cs="Times New Roman"/>
          <w:szCs w:val="24"/>
        </w:rPr>
        <w:t>«</w:t>
      </w:r>
      <w:r>
        <w:rPr>
          <w:rFonts w:eastAsia="Times New Roman" w:cs="Times New Roman"/>
          <w:szCs w:val="24"/>
        </w:rPr>
        <w:t>Εφημερίδα των Συντακτών</w:t>
      </w:r>
      <w:r>
        <w:rPr>
          <w:rFonts w:eastAsia="Times New Roman" w:cs="Times New Roman"/>
          <w:szCs w:val="24"/>
        </w:rPr>
        <w:t>»,</w:t>
      </w:r>
      <w:r>
        <w:rPr>
          <w:rFonts w:eastAsia="Times New Roman" w:cs="Times New Roman"/>
          <w:szCs w:val="24"/>
        </w:rPr>
        <w:t xml:space="preserve"> που επιβεβαιώνει πλήρως αυτά που λέγαμε πριν, όταν αναγκαστήκαμε να αλλάξουμε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Δ</w:t>
      </w:r>
      <w:r>
        <w:rPr>
          <w:rFonts w:eastAsia="Times New Roman" w:cs="Times New Roman"/>
          <w:szCs w:val="24"/>
        </w:rPr>
        <w:t>ιευθυντή του Φεστιβάλ.</w:t>
      </w:r>
    </w:p>
    <w:p w14:paraId="5CE04364"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πό εκεί και πέρα, πού βρήκατε τον κ. Δούρο; Τι σχέση έχει ο Φάντης με το ρετσινόλαδο; Τι γίνεται στο άλφα ή στο βήτα; Θα μας έπαιρνε πάρα πολύ μακριά να πάμε εκεί. Και λυπούμαι για το ύφος αυτής της ερώτησης.</w:t>
      </w:r>
    </w:p>
    <w:p w14:paraId="5CE04365"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 xml:space="preserve">Ευχαριστούμε </w:t>
      </w:r>
      <w:r>
        <w:rPr>
          <w:rFonts w:eastAsia="Times New Roman" w:cs="Times New Roman"/>
          <w:szCs w:val="24"/>
        </w:rPr>
        <w:t>τον κύριο Υπουργό.</w:t>
      </w:r>
    </w:p>
    <w:p w14:paraId="5CE04366"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Πριν περάσουμε στην τέταρτη και τελευταία ερώτηση, επιτρέψτε μου να ανακοινώσω εν τάχει τις επίκαιρες ερωτήσεις οι οποίες δεν συζητιούνται, λόγω κωλύματος των Υπουργών.</w:t>
      </w:r>
    </w:p>
    <w:p w14:paraId="5CE04367"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δεύτερη </w:t>
      </w:r>
      <w:r>
        <w:rPr>
          <w:rFonts w:eastAsia="Times New Roman" w:cs="Times New Roman"/>
          <w:szCs w:val="24"/>
        </w:rPr>
        <w:t>με αριθμό 584/29</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2016 επίκαιρη ερώτηση πρώτου κύκλου του</w:t>
      </w:r>
      <w:r>
        <w:rPr>
          <w:rFonts w:eastAsia="Times New Roman" w:cs="Times New Roman"/>
          <w:szCs w:val="24"/>
        </w:rPr>
        <w:t xml:space="preserve"> Βουλευτή Αττικής της Νέας Δημοκρατίας κ. Μαυρουδή Βορίδη προς τον Υπουργό Εργασίας, Κοινωνικής Ασφάλισης και Κοινωνικής Αλληλεγγύης, σχετικά με την υλοποίηση της Υπουργικής Απόφασης που αφορά την παραχώρηση των αθλητικών εγκαταστάσεων του Ολυμπιακού Χωριο</w:t>
      </w:r>
      <w:r>
        <w:rPr>
          <w:rFonts w:eastAsia="Times New Roman" w:cs="Times New Roman"/>
          <w:szCs w:val="24"/>
        </w:rPr>
        <w:t xml:space="preserve">ύ </w:t>
      </w:r>
      <w:r>
        <w:rPr>
          <w:rFonts w:eastAsia="Times New Roman" w:cs="Times New Roman"/>
          <w:szCs w:val="24"/>
        </w:rPr>
        <w:lastRenderedPageBreak/>
        <w:t>στον Δήμο Αχαρνών, δεν θα συζητηθεί λόγω κωλύματος του κυρίου Υπουργού.</w:t>
      </w:r>
    </w:p>
    <w:p w14:paraId="5CE04368"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τρίτη </w:t>
      </w:r>
      <w:r>
        <w:rPr>
          <w:rFonts w:eastAsia="Times New Roman" w:cs="Times New Roman"/>
          <w:szCs w:val="24"/>
        </w:rPr>
        <w:t>με αριθμό 582/26</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2016 επίκαιρη ερώτηση πρώτου κύκλου του Βουλευτή Α΄ Πειραι</w:t>
      </w:r>
      <w:r>
        <w:rPr>
          <w:rFonts w:eastAsia="Times New Roman" w:cs="Times New Roman"/>
          <w:szCs w:val="24"/>
        </w:rPr>
        <w:t>ώς</w:t>
      </w:r>
      <w:r>
        <w:rPr>
          <w:rFonts w:eastAsia="Times New Roman" w:cs="Times New Roman"/>
          <w:szCs w:val="24"/>
        </w:rPr>
        <w:t xml:space="preserve"> του Λαϊκού Συνδέσμου-Χρυσή Αυγή κ. Νικολάου Κούζηλου</w:t>
      </w:r>
      <w:r>
        <w:rPr>
          <w:rFonts w:eastAsia="Times New Roman" w:cs="Times New Roman"/>
          <w:szCs w:val="24"/>
        </w:rPr>
        <w:t xml:space="preserve"> προς τον Υπουργό Ναυτιλίας και Αιγαίου, σχετικά με την πρόβλεψη και διασφάλιση των εργασιακών σχέσεων των εργαζομένων στον Οργανισμό Λιμένος Πειραιώς μετά την πώληση του πλειοψηφικού πακέτου μετοχών του ΟΛΠ, δεν θα συζητηθεί λόγω κωλύματος του κυρίου Υπου</w:t>
      </w:r>
      <w:r>
        <w:rPr>
          <w:rFonts w:eastAsia="Times New Roman" w:cs="Times New Roman"/>
          <w:szCs w:val="24"/>
        </w:rPr>
        <w:t>ργού.</w:t>
      </w:r>
    </w:p>
    <w:p w14:paraId="5CE04369"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πέμπτη </w:t>
      </w:r>
      <w:r>
        <w:rPr>
          <w:rFonts w:eastAsia="Times New Roman" w:cs="Times New Roman"/>
          <w:szCs w:val="24"/>
        </w:rPr>
        <w:t>με αριθμό 589/29</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2016 επίκαιρη ερώτηση πρώτου κύκλου</w:t>
      </w:r>
      <w:r>
        <w:rPr>
          <w:rFonts w:eastAsia="Times New Roman" w:cs="Times New Roman"/>
          <w:szCs w:val="24"/>
        </w:rPr>
        <w:t xml:space="preserve"> </w:t>
      </w:r>
      <w:r>
        <w:rPr>
          <w:rFonts w:eastAsia="Times New Roman" w:cs="Times New Roman"/>
          <w:szCs w:val="24"/>
        </w:rPr>
        <w:t xml:space="preserve">του Βουλευτή Β΄ Αθηνών του Κομμουνιστικού </w:t>
      </w:r>
      <w:r>
        <w:rPr>
          <w:rFonts w:eastAsia="Times New Roman" w:cs="Times New Roman"/>
          <w:szCs w:val="24"/>
        </w:rPr>
        <w:lastRenderedPageBreak/>
        <w:t>Κόμματος Ελλάδ</w:t>
      </w:r>
      <w:r>
        <w:rPr>
          <w:rFonts w:eastAsia="Times New Roman" w:cs="Times New Roman"/>
          <w:szCs w:val="24"/>
        </w:rPr>
        <w:t>α</w:t>
      </w:r>
      <w:r>
        <w:rPr>
          <w:rFonts w:eastAsia="Times New Roman" w:cs="Times New Roman"/>
          <w:szCs w:val="24"/>
        </w:rPr>
        <w:t>ς κ. Χρήστου Κατσώτη προς τον Υπουργό Παιδείας, Έρευνας και Θρησκευμάτων, σχετικά με τη λήψη μέτρων για τη διασφάλιση της καθαριό</w:t>
      </w:r>
      <w:r>
        <w:rPr>
          <w:rFonts w:eastAsia="Times New Roman" w:cs="Times New Roman"/>
          <w:szCs w:val="24"/>
        </w:rPr>
        <w:t>τητας των σχολικών μονάδων και των εργασιακών δικαιωμάτων των καθαριστών και καθαριστριών που απασχολούνται στα σχολεία της χώρας, δεν θα συζητηθεί λόγω κωλύματος του κυρίου Υπουργού.</w:t>
      </w:r>
    </w:p>
    <w:p w14:paraId="5CE0436A"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έκτη</w:t>
      </w:r>
      <w:r>
        <w:rPr>
          <w:rFonts w:eastAsia="Times New Roman" w:cs="Times New Roman"/>
          <w:szCs w:val="24"/>
        </w:rPr>
        <w:t xml:space="preserve"> </w:t>
      </w:r>
      <w:r>
        <w:rPr>
          <w:rFonts w:eastAsia="Times New Roman" w:cs="Times New Roman"/>
          <w:szCs w:val="24"/>
        </w:rPr>
        <w:t>με αριθμό 586/29</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2016 επίκαιρη ερώτησ</w:t>
      </w:r>
      <w:r>
        <w:rPr>
          <w:rFonts w:eastAsia="Times New Roman" w:cs="Times New Roman"/>
          <w:szCs w:val="24"/>
        </w:rPr>
        <w:t>η</w:t>
      </w:r>
      <w:r>
        <w:rPr>
          <w:rFonts w:eastAsia="Times New Roman" w:cs="Times New Roman"/>
          <w:szCs w:val="24"/>
        </w:rPr>
        <w:t xml:space="preserve"> πρώτου κύκλου του Βουλευ</w:t>
      </w:r>
      <w:r>
        <w:rPr>
          <w:rFonts w:eastAsia="Times New Roman" w:cs="Times New Roman"/>
          <w:szCs w:val="24"/>
        </w:rPr>
        <w:t>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ς των Ανεξ</w:t>
      </w:r>
      <w:r>
        <w:rPr>
          <w:rFonts w:eastAsia="Times New Roman" w:cs="Times New Roman"/>
          <w:szCs w:val="24"/>
        </w:rPr>
        <w:t>α</w:t>
      </w:r>
      <w:r>
        <w:rPr>
          <w:rFonts w:eastAsia="Times New Roman" w:cs="Times New Roman"/>
          <w:szCs w:val="24"/>
        </w:rPr>
        <w:t>ρτ</w:t>
      </w:r>
      <w:r>
        <w:rPr>
          <w:rFonts w:eastAsia="Times New Roman" w:cs="Times New Roman"/>
          <w:szCs w:val="24"/>
        </w:rPr>
        <w:t>ή</w:t>
      </w:r>
      <w:r>
        <w:rPr>
          <w:rFonts w:eastAsia="Times New Roman" w:cs="Times New Roman"/>
          <w:szCs w:val="24"/>
        </w:rPr>
        <w:t>των Ελλήνων κ. Βασιλείου Κόκκαλη προς τον Υπουργό Παιδείας, Έρευνας και Θρησκευμάτων, σχετικά με τις μεταθέσεις των εκπαιδευτικών ειδικοτήτων της πρωτοβάθμιας εκπαίδευσης, δεν θα συζητηθεί λόγω κωλύματος του κυρίου Υπουργού.</w:t>
      </w:r>
    </w:p>
    <w:p w14:paraId="5CE0436B"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 xml:space="preserve">πρώτη </w:t>
      </w:r>
      <w:r>
        <w:rPr>
          <w:rFonts w:eastAsia="Times New Roman" w:cs="Times New Roman"/>
          <w:szCs w:val="24"/>
        </w:rPr>
        <w:t>με αριθμό 588/29</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2016 επίκαιρη ερώτηση δεύτερου κύκλου του Βουλευτή Φθιώτιδας του Συνασπισμού Ριζοσπαστικής Αριστεράς κ. Απόστολου Καραναστάση, προς τον Υπουργό Υγείας, σχετικά με την αντιμετώπιση των προβλημάτων στη λειτουργία του Γενικού Νοσοκομείου Λα</w:t>
      </w:r>
      <w:r>
        <w:rPr>
          <w:rFonts w:eastAsia="Times New Roman" w:cs="Times New Roman"/>
          <w:szCs w:val="24"/>
        </w:rPr>
        <w:t>μίας, δεν θα συζητηθεί λόγω κωλύματος του κυρίου Υπουργού.</w:t>
      </w:r>
    </w:p>
    <w:p w14:paraId="5CE0436C"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τρίτη </w:t>
      </w:r>
      <w:r>
        <w:rPr>
          <w:rFonts w:eastAsia="Times New Roman" w:cs="Times New Roman"/>
          <w:szCs w:val="24"/>
        </w:rPr>
        <w:t>με αριθμό 583/26</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2016 επίκαιρη ερώτηση δεύτερου κύκλου του Βουλευτή Β΄ Αθηνών του Λαϊκού Συνδέσμου-Χρυσή Αυγή κ. Ηλία Παναγιώταρου προς τον Υπουργό Εξωτερικών, σχετικά με την «εκχώρηση το</w:t>
      </w:r>
      <w:r>
        <w:rPr>
          <w:rFonts w:eastAsia="Times New Roman" w:cs="Times New Roman"/>
          <w:szCs w:val="24"/>
        </w:rPr>
        <w:t>υ ονόματος της Μακεδονίας μας στους Σκοπιανούς», δεν θα συζητηθεί λόγω κωλύματος του κυρίου Υπουργού.</w:t>
      </w:r>
    </w:p>
    <w:p w14:paraId="5CE0436D"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 xml:space="preserve">πέμπτη </w:t>
      </w:r>
      <w:r>
        <w:rPr>
          <w:rFonts w:eastAsia="Times New Roman" w:cs="Times New Roman"/>
          <w:szCs w:val="24"/>
        </w:rPr>
        <w:t>με αριθμό 590/29</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2016 επίκαιρη ερώτηση δεύτερου κύκλου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ς κ. Εμμανουήλ Συντυχάκη προς τ</w:t>
      </w:r>
      <w:r>
        <w:rPr>
          <w:rFonts w:eastAsia="Times New Roman" w:cs="Times New Roman"/>
          <w:szCs w:val="24"/>
        </w:rPr>
        <w:t xml:space="preserve">ον Υπουργό Εσωτερικών και Διοικητικής Ανασυγκρότησης, σχετικά με την άμεση επαναλειτουργία του εργοστασίου ανακύκλωσης στο Ηράκλειο Κρήτης και την επαναπρόσληψη των εργαζομένων από την εταιρεία </w:t>
      </w:r>
      <w:r>
        <w:rPr>
          <w:rFonts w:eastAsia="Times New Roman" w:cs="Times New Roman"/>
          <w:szCs w:val="24"/>
        </w:rPr>
        <w:t>«</w:t>
      </w:r>
      <w:r>
        <w:rPr>
          <w:rFonts w:eastAsia="Times New Roman" w:cs="Times New Roman"/>
          <w:szCs w:val="24"/>
          <w:lang w:val="en-US"/>
        </w:rPr>
        <w:t>WASTE</w:t>
      </w:r>
      <w:r>
        <w:rPr>
          <w:rFonts w:eastAsia="Times New Roman" w:cs="Times New Roman"/>
          <w:szCs w:val="24"/>
        </w:rPr>
        <w:t>-</w:t>
      </w:r>
      <w:r>
        <w:rPr>
          <w:rFonts w:eastAsia="Times New Roman" w:cs="Times New Roman"/>
          <w:szCs w:val="24"/>
          <w:lang w:val="en-US"/>
        </w:rPr>
        <w:t>SOLUTIONS</w:t>
      </w:r>
      <w:r>
        <w:rPr>
          <w:rFonts w:eastAsia="Times New Roman" w:cs="Times New Roman"/>
          <w:szCs w:val="24"/>
        </w:rPr>
        <w:t>»</w:t>
      </w:r>
      <w:r>
        <w:rPr>
          <w:rFonts w:eastAsia="Times New Roman" w:cs="Times New Roman"/>
          <w:szCs w:val="24"/>
        </w:rPr>
        <w:t xml:space="preserve">, δεν θα συζητηθεί λόγω κωλύματος του κυρίου </w:t>
      </w:r>
      <w:r>
        <w:rPr>
          <w:rFonts w:eastAsia="Times New Roman" w:cs="Times New Roman"/>
          <w:szCs w:val="24"/>
        </w:rPr>
        <w:t>Υπουργού.</w:t>
      </w:r>
    </w:p>
    <w:p w14:paraId="5CE0436E"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 xml:space="preserve">Τέλος, η </w:t>
      </w:r>
      <w:r>
        <w:rPr>
          <w:rFonts w:eastAsia="Times New Roman" w:cs="Times New Roman"/>
          <w:szCs w:val="24"/>
        </w:rPr>
        <w:t xml:space="preserve">όγδοη </w:t>
      </w:r>
      <w:r>
        <w:rPr>
          <w:rFonts w:eastAsia="Times New Roman" w:cs="Times New Roman"/>
          <w:szCs w:val="24"/>
        </w:rPr>
        <w:t>με αριθμό 497/8</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2016 επίκαιρη ερώτηση δεύτερου κύκλου του Βουλευτή Λ</w:t>
      </w:r>
      <w:r>
        <w:rPr>
          <w:rFonts w:eastAsia="Times New Roman" w:cs="Times New Roman"/>
          <w:szCs w:val="24"/>
        </w:rPr>
        <w:t>αρίση</w:t>
      </w:r>
      <w:r>
        <w:rPr>
          <w:rFonts w:eastAsia="Times New Roman" w:cs="Times New Roman"/>
          <w:szCs w:val="24"/>
        </w:rPr>
        <w:t xml:space="preserve">ς του Ποταμιού κ. Κωνσταντίνου Μπαργιώτα προς τον Υπουργό Υγείας, σχετικά με τα προβλήματα στον χώρο της υγείας, τις σοβαρές ελλείψεις </w:t>
      </w:r>
      <w:r>
        <w:rPr>
          <w:rFonts w:eastAsia="Times New Roman" w:cs="Times New Roman"/>
          <w:szCs w:val="24"/>
        </w:rPr>
        <w:lastRenderedPageBreak/>
        <w:t>στις μονάδες εντατική</w:t>
      </w:r>
      <w:r>
        <w:rPr>
          <w:rFonts w:eastAsia="Times New Roman" w:cs="Times New Roman"/>
          <w:szCs w:val="24"/>
        </w:rPr>
        <w:t>ς θεραπείας (ΜΕΘ) και την ανάπτυξη του Εθνικού Οργανισμού Μεταμοσχεύσεων (ΕΟΜ), επίσης, δεν θα συζητηθεί λόγω κωλύματος του κυρίου Υπουργού.</w:t>
      </w:r>
    </w:p>
    <w:p w14:paraId="5CE0436F"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w:t>
      </w:r>
      <w:r>
        <w:rPr>
          <w:rFonts w:eastAsia="Times New Roman" w:cs="Times New Roman"/>
          <w:szCs w:val="24"/>
        </w:rPr>
        <w:t xml:space="preserve">η </w:t>
      </w:r>
      <w:r>
        <w:rPr>
          <w:rFonts w:eastAsia="Times New Roman" w:cs="Times New Roman"/>
          <w:szCs w:val="24"/>
        </w:rPr>
        <w:t xml:space="preserve">έβδομη </w:t>
      </w:r>
      <w:r>
        <w:rPr>
          <w:rFonts w:eastAsia="Times New Roman" w:cs="Times New Roman"/>
          <w:szCs w:val="24"/>
        </w:rPr>
        <w:t>με αριθμό 534/15</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2016 επίκαιρη ερώτηση δεύτερου κύκλου του Βουλευτή Θεσπρωτίας της Νέας Δημ</w:t>
      </w:r>
      <w:r>
        <w:rPr>
          <w:rFonts w:eastAsia="Times New Roman" w:cs="Times New Roman"/>
          <w:szCs w:val="24"/>
        </w:rPr>
        <w:t>οκρατίας κ. Βασιλείου Γιόγιακα προς τον Υπουργό Περιβάλλοντος και Ενέργειας, σχετικά με την παραμετροποίηση των τιμών πώλησης ηλεκτρικής ενέργειας από τους κατ’ επάγγελμα αγρότες και ιδιοκτήτες φωτοβολταϊκών σταθμών.</w:t>
      </w:r>
    </w:p>
    <w:p w14:paraId="5CE04370"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Στην επίκαιρη ερώτηση θα απαντήσει ο Υπ</w:t>
      </w:r>
      <w:r>
        <w:rPr>
          <w:rFonts w:eastAsia="Times New Roman" w:cs="Times New Roman"/>
          <w:szCs w:val="24"/>
        </w:rPr>
        <w:t>ουργός Περιβάλλοντος και Ενέργειας, κ. Παναγιώτης Σκουρλέτης.</w:t>
      </w:r>
    </w:p>
    <w:p w14:paraId="5CE04371"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Κύριε Γιόγιακα, έχετε τον λόγο.</w:t>
      </w:r>
    </w:p>
    <w:p w14:paraId="5CE04372"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ΒΑΣΙΛΕΙΟΣ ΓΙΟΓΙΑΚΑΣ: </w:t>
      </w:r>
      <w:r>
        <w:rPr>
          <w:rFonts w:eastAsia="Times New Roman" w:cs="Times New Roman"/>
          <w:szCs w:val="24"/>
        </w:rPr>
        <w:t>Ευχαριστώ, κύριε Πρόεδρε.</w:t>
      </w:r>
    </w:p>
    <w:p w14:paraId="5CE04373"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Κύριε Υπουργέ, όπως γνωρίζετε, με τον ν.4254/2014 επανακαθορίστηκαν προς τα κάτω οι τιμές αποζημίωσης για την ηλεκτ</w:t>
      </w:r>
      <w:r>
        <w:rPr>
          <w:rFonts w:eastAsia="Times New Roman" w:cs="Times New Roman"/>
          <w:szCs w:val="24"/>
        </w:rPr>
        <w:t>ρική ενέργεια</w:t>
      </w:r>
      <w:r>
        <w:rPr>
          <w:rFonts w:eastAsia="Times New Roman" w:cs="Times New Roman"/>
          <w:szCs w:val="24"/>
        </w:rPr>
        <w:t>,</w:t>
      </w:r>
      <w:r>
        <w:rPr>
          <w:rFonts w:eastAsia="Times New Roman" w:cs="Times New Roman"/>
          <w:szCs w:val="24"/>
        </w:rPr>
        <w:t xml:space="preserve"> που παράγεται από σταθμούς ΑΠΕ. Ο υπολογισμός των νέων μειωμένων τιμών δεν έγινε στον αέρα. Βασίστηκε σε κριτήρια, όπως το κόστος κατασκευής της εγκατάστασης και ο χρόνος διασύνδεσής της με το σύστημα. </w:t>
      </w:r>
    </w:p>
    <w:p w14:paraId="5CE04374"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Η παραμετροποίηση όπως λέγεται, ίσχυσε</w:t>
      </w:r>
      <w:r>
        <w:rPr>
          <w:rFonts w:eastAsia="Times New Roman" w:cs="Times New Roman"/>
          <w:szCs w:val="24"/>
        </w:rPr>
        <w:t>, κύριε Υπουργέ, για όλους</w:t>
      </w:r>
      <w:r>
        <w:rPr>
          <w:rFonts w:eastAsia="Times New Roman" w:cs="Times New Roman"/>
          <w:szCs w:val="24"/>
        </w:rPr>
        <w:t>,</w:t>
      </w:r>
      <w:r>
        <w:rPr>
          <w:rFonts w:eastAsia="Times New Roman" w:cs="Times New Roman"/>
          <w:szCs w:val="24"/>
        </w:rPr>
        <w:t xml:space="preserve"> εκτός από τους επαγγελματίες αγρότες που έχουν φωτοβολταϊκούς σταθμούς. Σε αυτούς με νομοτεχνική βελτίωση που έγινε κυριολεκτικά στο παρά πέντε</w:t>
      </w:r>
      <w:r>
        <w:rPr>
          <w:rFonts w:eastAsia="Times New Roman" w:cs="Times New Roman"/>
          <w:szCs w:val="24"/>
        </w:rPr>
        <w:t>,</w:t>
      </w:r>
      <w:r>
        <w:rPr>
          <w:rFonts w:eastAsia="Times New Roman" w:cs="Times New Roman"/>
          <w:szCs w:val="24"/>
        </w:rPr>
        <w:t xml:space="preserve"> επιβλήθηκε οριζόντια μείωση, δηλαδή κούρεμα των τιμών κατά 12%, χωρίς </w:t>
      </w:r>
      <w:r>
        <w:rPr>
          <w:rFonts w:eastAsia="Times New Roman" w:cs="Times New Roman"/>
          <w:szCs w:val="24"/>
        </w:rPr>
        <w:lastRenderedPageBreak/>
        <w:t>αιτιολόγηση κ</w:t>
      </w:r>
      <w:r>
        <w:rPr>
          <w:rFonts w:eastAsia="Times New Roman" w:cs="Times New Roman"/>
          <w:szCs w:val="24"/>
        </w:rPr>
        <w:t xml:space="preserve">αι χωρίς τη σύμφωνη γνώμη της κεντρικής </w:t>
      </w:r>
      <w:r>
        <w:rPr>
          <w:rFonts w:eastAsia="Times New Roman" w:cs="Times New Roman"/>
          <w:szCs w:val="24"/>
        </w:rPr>
        <w:t>ν</w:t>
      </w:r>
      <w:r>
        <w:rPr>
          <w:rFonts w:eastAsia="Times New Roman" w:cs="Times New Roman"/>
          <w:szCs w:val="24"/>
        </w:rPr>
        <w:t xml:space="preserve">ομοπαρασκευαστικής </w:t>
      </w:r>
      <w:r>
        <w:rPr>
          <w:rFonts w:eastAsia="Times New Roman" w:cs="Times New Roman"/>
          <w:szCs w:val="24"/>
        </w:rPr>
        <w:t>ε</w:t>
      </w:r>
      <w:r>
        <w:rPr>
          <w:rFonts w:eastAsia="Times New Roman" w:cs="Times New Roman"/>
          <w:szCs w:val="24"/>
        </w:rPr>
        <w:t xml:space="preserve">πιτροπής και χωρίς την έγκριση της αρμόδιας </w:t>
      </w:r>
      <w:r>
        <w:rPr>
          <w:rFonts w:eastAsia="Times New Roman" w:cs="Times New Roman"/>
          <w:szCs w:val="24"/>
        </w:rPr>
        <w:t>ε</w:t>
      </w:r>
      <w:r>
        <w:rPr>
          <w:rFonts w:eastAsia="Times New Roman" w:cs="Times New Roman"/>
          <w:szCs w:val="24"/>
        </w:rPr>
        <w:t>πιτροπής. Αυτό πρακτικά δημιουργεί στους αγρότες και ιδιοκτήτες φωτοβολταϊκών δύο ταχύτητες</w:t>
      </w:r>
      <w:r>
        <w:rPr>
          <w:rFonts w:eastAsia="Times New Roman" w:cs="Times New Roman"/>
          <w:szCs w:val="24"/>
        </w:rPr>
        <w:t>.</w:t>
      </w:r>
      <w:r>
        <w:rPr>
          <w:rFonts w:eastAsia="Times New Roman" w:cs="Times New Roman"/>
          <w:szCs w:val="24"/>
        </w:rPr>
        <w:t xml:space="preserve"> </w:t>
      </w:r>
    </w:p>
    <w:p w14:paraId="5CE04375"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Από τη μια, όσοι κατασκεύασαν τις μονάδες το 2011 και το</w:t>
      </w:r>
      <w:r>
        <w:rPr>
          <w:rFonts w:eastAsia="Times New Roman" w:cs="Times New Roman"/>
          <w:szCs w:val="24"/>
        </w:rPr>
        <w:t xml:space="preserve"> 2012 με κόστος επένδυσης από 200.000 έως 300.000 ευρώ ανάλογα με το τρίμηνο κατασκευής και από την άλλη, είναι κάποιοι που επένδυσαν τις φωτοβολταϊκές τους μονάδες κατά το έτος 2013 και με πολύ χαμηλότερο κόστος έως και 50%. Επομένως μετά τη μείωση των τι</w:t>
      </w:r>
      <w:r>
        <w:rPr>
          <w:rFonts w:eastAsia="Times New Roman" w:cs="Times New Roman"/>
          <w:szCs w:val="24"/>
        </w:rPr>
        <w:t>μών η απόδοση της επένδυσης εξακολουθεί να είναι σαφώς υψηλότερη για εκείνους τους αγρότες που κατασκεύασαν το 2011 και το 2012.</w:t>
      </w:r>
    </w:p>
    <w:p w14:paraId="5CE04376"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lastRenderedPageBreak/>
        <w:t>Το ερώτημα, λοιπόν, είναι</w:t>
      </w:r>
      <w:r>
        <w:rPr>
          <w:rFonts w:eastAsia="Times New Roman" w:cs="Times New Roman"/>
          <w:szCs w:val="24"/>
        </w:rPr>
        <w:t>,</w:t>
      </w:r>
      <w:r>
        <w:rPr>
          <w:rFonts w:eastAsia="Times New Roman" w:cs="Times New Roman"/>
          <w:szCs w:val="24"/>
        </w:rPr>
        <w:t xml:space="preserve"> εάν θα προχωρήσετε στην παραμετροποίηση των τιμών πώλησης για τους επαγγελματίες αγρότες που κατασκε</w:t>
      </w:r>
      <w:r>
        <w:rPr>
          <w:rFonts w:eastAsia="Times New Roman" w:cs="Times New Roman"/>
          <w:szCs w:val="24"/>
        </w:rPr>
        <w:t>ύασαν την αντίστοιχη χρονική περίοδο.</w:t>
      </w:r>
    </w:p>
    <w:p w14:paraId="5CE04377"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CE04378"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κύριε Γιόγιακα.</w:t>
      </w:r>
    </w:p>
    <w:p w14:paraId="5CE04379"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Τον λόγο έχει ο Υπουργός κ. Σκουρλέτης.</w:t>
      </w:r>
    </w:p>
    <w:p w14:paraId="5CE0437A"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Ευχαριστώ, κύριε Πρόεδρε.</w:t>
      </w:r>
    </w:p>
    <w:p w14:paraId="5CE0437B"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Γιόγιακα, αναφέρεστε στον ν.4254/2014. Το 2014 γνωρίζουμε ποια ήταν η κυβέρνηση.</w:t>
      </w:r>
    </w:p>
    <w:p w14:paraId="5CE0437C" w14:textId="77777777" w:rsidR="00665C5F" w:rsidRDefault="00175495">
      <w:pPr>
        <w:spacing w:line="600" w:lineRule="auto"/>
        <w:contextualSpacing/>
        <w:jc w:val="both"/>
        <w:rPr>
          <w:rFonts w:eastAsia="Times New Roman" w:cs="Times New Roman"/>
          <w:szCs w:val="24"/>
        </w:rPr>
      </w:pPr>
      <w:r>
        <w:rPr>
          <w:rFonts w:eastAsia="Times New Roman" w:cs="Times New Roman"/>
          <w:szCs w:val="24"/>
        </w:rPr>
        <w:lastRenderedPageBreak/>
        <w:tab/>
        <w:t xml:space="preserve">Διαβλέπω, λοιπόν, στην ερώτησή σας μια αντιπολιτευτική διάθεση προς τη σημερινή Αντιπολίτευση και την τότε </w:t>
      </w:r>
      <w:r>
        <w:rPr>
          <w:rFonts w:eastAsia="Times New Roman" w:cs="Times New Roman"/>
          <w:szCs w:val="24"/>
        </w:rPr>
        <w:t>κ</w:t>
      </w:r>
      <w:r>
        <w:rPr>
          <w:rFonts w:eastAsia="Times New Roman" w:cs="Times New Roman"/>
          <w:szCs w:val="24"/>
        </w:rPr>
        <w:t>υβέρνηση, διότι πράγματι αυτός ο νόμος δεν επέφερε μόνο μειώσεις σ</w:t>
      </w:r>
      <w:r>
        <w:rPr>
          <w:rFonts w:eastAsia="Times New Roman" w:cs="Times New Roman"/>
          <w:szCs w:val="24"/>
        </w:rPr>
        <w:t xml:space="preserve">τους κατ’ επάγγελμα αγρότες αλλά και στους υπόλοιπους κατόχους φωτοβολταϊκών σταθμών. </w:t>
      </w:r>
      <w:r>
        <w:rPr>
          <w:rFonts w:eastAsia="Times New Roman" w:cs="Times New Roman"/>
          <w:szCs w:val="24"/>
        </w:rPr>
        <w:t>Κ</w:t>
      </w:r>
      <w:r>
        <w:rPr>
          <w:rFonts w:eastAsia="Times New Roman" w:cs="Times New Roman"/>
          <w:szCs w:val="24"/>
        </w:rPr>
        <w:t>ριτικές για τις συγκεκριμένες ρυθμίσεις αυτού του νόμου έχουν γίνει από το σύνολο σχεδόν των ανθρώπων, που κατέχουν φωτοβολταϊκά. Χωρίς δική τους ευθύνη, λοιπόν, βρέθηκα</w:t>
      </w:r>
      <w:r>
        <w:rPr>
          <w:rFonts w:eastAsia="Times New Roman" w:cs="Times New Roman"/>
          <w:szCs w:val="24"/>
        </w:rPr>
        <w:t>ν μπροστά σε νέες καταστάσεις.</w:t>
      </w:r>
    </w:p>
    <w:p w14:paraId="5CE0437D"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 xml:space="preserve">Όμως τι γίνεται εδώ πέρα αυτή τη στιγμή; Βρισκόμαστε σε μια φάση, όπου επεξεργαζόμαστε ένα νέο συνολικά διαρθρωτικό πλαίσιο για τις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νέργειας στη βάση των ευρωπαϊκών κατευθυντήριων γραμμών. Αυτό το νέο πλαίσ</w:t>
      </w:r>
      <w:r>
        <w:rPr>
          <w:rFonts w:eastAsia="Times New Roman" w:cs="Times New Roman"/>
          <w:szCs w:val="24"/>
        </w:rPr>
        <w:t xml:space="preserve">ιο </w:t>
      </w:r>
      <w:r>
        <w:rPr>
          <w:rFonts w:eastAsia="Times New Roman" w:cs="Times New Roman"/>
          <w:szCs w:val="24"/>
        </w:rPr>
        <w:lastRenderedPageBreak/>
        <w:t>ήδη έχει αναρτηθεί για διαβούλευση και αναμένεται μέσα στο επόμενο διάστημα, στο ορατό μέλλον, μετά από τις παρατηρήσεις που θα γίνουν και σε συνεννόηση πάντοτε με την Ευρωπαϊκή Επιτροπή, να διαμορφωθεί. Άρα είναι απαραίτητο, πριν από οποιαδήποτε παρέμβ</w:t>
      </w:r>
      <w:r>
        <w:rPr>
          <w:rFonts w:eastAsia="Times New Roman" w:cs="Times New Roman"/>
          <w:szCs w:val="24"/>
        </w:rPr>
        <w:t xml:space="preserve">αση στον νόμο που αναφέρεστε επί κυβερνήσεως Σαμαρά, να διαμορφωθεί πλέον η συνολική νέα εικόνα. </w:t>
      </w:r>
    </w:p>
    <w:p w14:paraId="5CE0437E"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μπορούμε να συνεχίσουμε με έναν τρόπο, ο οποίος τελικά ήταν στον αέρα. Ήταν στον αέρα ο σχεδιασμός της διείσδυσης των </w:t>
      </w:r>
      <w:r>
        <w:rPr>
          <w:rFonts w:eastAsia="Times New Roman" w:cs="Times New Roman"/>
          <w:szCs w:val="24"/>
        </w:rPr>
        <w:t>α</w:t>
      </w:r>
      <w:r>
        <w:rPr>
          <w:rFonts w:eastAsia="Times New Roman" w:cs="Times New Roman"/>
          <w:szCs w:val="24"/>
        </w:rPr>
        <w:t xml:space="preserve">νανεώσιμων </w:t>
      </w:r>
      <w:r>
        <w:rPr>
          <w:rFonts w:eastAsia="Times New Roman" w:cs="Times New Roman"/>
          <w:szCs w:val="24"/>
        </w:rPr>
        <w:t>π</w:t>
      </w:r>
      <w:r>
        <w:rPr>
          <w:rFonts w:eastAsia="Times New Roman" w:cs="Times New Roman"/>
          <w:szCs w:val="24"/>
        </w:rPr>
        <w:t xml:space="preserve">ηγών </w:t>
      </w:r>
      <w:r>
        <w:rPr>
          <w:rFonts w:eastAsia="Times New Roman" w:cs="Times New Roman"/>
          <w:szCs w:val="24"/>
        </w:rPr>
        <w:t>ε</w:t>
      </w:r>
      <w:r>
        <w:rPr>
          <w:rFonts w:eastAsia="Times New Roman" w:cs="Times New Roman"/>
          <w:szCs w:val="24"/>
        </w:rPr>
        <w:t>νέργειας, διότι υ</w:t>
      </w:r>
      <w:r>
        <w:rPr>
          <w:rFonts w:eastAsia="Times New Roman" w:cs="Times New Roman"/>
          <w:szCs w:val="24"/>
        </w:rPr>
        <w:t xml:space="preserve">πάρχει ένα </w:t>
      </w:r>
      <w:r>
        <w:rPr>
          <w:rFonts w:eastAsia="Times New Roman" w:cs="Times New Roman"/>
          <w:szCs w:val="24"/>
        </w:rPr>
        <w:lastRenderedPageBreak/>
        <w:t>πλεόνασμα αφερεγγυότητας της πολιτείας</w:t>
      </w:r>
      <w:r>
        <w:rPr>
          <w:rFonts w:eastAsia="Times New Roman" w:cs="Times New Roman"/>
          <w:szCs w:val="24"/>
        </w:rPr>
        <w:t>,</w:t>
      </w:r>
      <w:r>
        <w:rPr>
          <w:rFonts w:eastAsia="Times New Roman" w:cs="Times New Roman"/>
          <w:szCs w:val="24"/>
        </w:rPr>
        <w:t xml:space="preserve"> απέναντι σε ανθρώπους στους οποίους υποσχέθηκαν άλλα και είδαν στην πορεία να μειώνονται οι εγγυημένες τιμές.</w:t>
      </w:r>
    </w:p>
    <w:p w14:paraId="5CE0437F"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Σήμερα, λοιπόν, βαδίζουμε σ</w:t>
      </w:r>
      <w:r>
        <w:rPr>
          <w:rFonts w:eastAsia="Times New Roman" w:cs="Times New Roman"/>
          <w:szCs w:val="24"/>
        </w:rPr>
        <w:t>’</w:t>
      </w:r>
      <w:r>
        <w:rPr>
          <w:rFonts w:eastAsia="Times New Roman" w:cs="Times New Roman"/>
          <w:szCs w:val="24"/>
        </w:rPr>
        <w:t xml:space="preserve"> ένα νέο πλαίσιο, όπου φεύγουμε πια από τις εγγυημένες τιμές και πη</w:t>
      </w:r>
      <w:r>
        <w:rPr>
          <w:rFonts w:eastAsia="Times New Roman" w:cs="Times New Roman"/>
          <w:szCs w:val="24"/>
        </w:rPr>
        <w:t>γαίνουμε σ</w:t>
      </w:r>
      <w:r>
        <w:rPr>
          <w:rFonts w:eastAsia="Times New Roman" w:cs="Times New Roman"/>
          <w:szCs w:val="24"/>
        </w:rPr>
        <w:t>’</w:t>
      </w:r>
      <w:r>
        <w:rPr>
          <w:rFonts w:eastAsia="Times New Roman" w:cs="Times New Roman"/>
          <w:szCs w:val="24"/>
        </w:rPr>
        <w:t xml:space="preserve"> ένα νέο καθεστώς, στο </w:t>
      </w:r>
      <w:r>
        <w:rPr>
          <w:rFonts w:eastAsia="Times New Roman" w:cs="Times New Roman"/>
          <w:szCs w:val="24"/>
          <w:lang w:val="en-US"/>
        </w:rPr>
        <w:t>feed</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w:t>
      </w:r>
      <w:r>
        <w:rPr>
          <w:rFonts w:eastAsia="Times New Roman" w:cs="Times New Roman"/>
          <w:szCs w:val="24"/>
          <w:lang w:val="en-US"/>
        </w:rPr>
        <w:t>premium</w:t>
      </w:r>
      <w:r>
        <w:rPr>
          <w:rFonts w:eastAsia="Times New Roman" w:cs="Times New Roman"/>
          <w:szCs w:val="24"/>
        </w:rPr>
        <w:t xml:space="preserve"> και φεύγουμε από το </w:t>
      </w:r>
      <w:r>
        <w:rPr>
          <w:rFonts w:eastAsia="Times New Roman" w:cs="Times New Roman"/>
          <w:szCs w:val="24"/>
          <w:lang w:val="en-US"/>
        </w:rPr>
        <w:t>feed</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w:t>
      </w:r>
      <w:r>
        <w:rPr>
          <w:rFonts w:eastAsia="Times New Roman" w:cs="Times New Roman"/>
          <w:szCs w:val="24"/>
          <w:lang w:val="en-US"/>
        </w:rPr>
        <w:t>tariff</w:t>
      </w:r>
      <w:r>
        <w:rPr>
          <w:rFonts w:eastAsia="Times New Roman" w:cs="Times New Roman"/>
          <w:szCs w:val="24"/>
        </w:rPr>
        <w:t>. Επαναλαμβάνω ότι αυτό είναι μία ευρωπαϊκή στρατηγική. Και αυτό, βέβαια, το κάνουμε, διότι θέλουμε να βελτιώσουμε στρεβλώσεις που υπήρχαν σε αυτόν τον τομέα, στον τομέα τη</w:t>
      </w:r>
      <w:r>
        <w:rPr>
          <w:rFonts w:eastAsia="Times New Roman" w:cs="Times New Roman"/>
          <w:szCs w:val="24"/>
        </w:rPr>
        <w:t xml:space="preserve">ς ανάπτυξης των </w:t>
      </w:r>
      <w:r>
        <w:rPr>
          <w:rFonts w:eastAsia="Times New Roman" w:cs="Times New Roman"/>
          <w:szCs w:val="24"/>
        </w:rPr>
        <w:t>α</w:t>
      </w:r>
      <w:r>
        <w:rPr>
          <w:rFonts w:eastAsia="Times New Roman" w:cs="Times New Roman"/>
          <w:szCs w:val="24"/>
        </w:rPr>
        <w:t xml:space="preserve">νανεώσιμων </w:t>
      </w:r>
      <w:r>
        <w:rPr>
          <w:rFonts w:eastAsia="Times New Roman" w:cs="Times New Roman"/>
          <w:szCs w:val="24"/>
        </w:rPr>
        <w:t>π</w:t>
      </w:r>
      <w:r>
        <w:rPr>
          <w:rFonts w:eastAsia="Times New Roman" w:cs="Times New Roman"/>
          <w:szCs w:val="24"/>
        </w:rPr>
        <w:t xml:space="preserve">ηγών </w:t>
      </w:r>
      <w:r>
        <w:rPr>
          <w:rFonts w:eastAsia="Times New Roman" w:cs="Times New Roman"/>
          <w:szCs w:val="24"/>
        </w:rPr>
        <w:t>ε</w:t>
      </w:r>
      <w:r>
        <w:rPr>
          <w:rFonts w:eastAsia="Times New Roman" w:cs="Times New Roman"/>
          <w:szCs w:val="24"/>
        </w:rPr>
        <w:t>νέργειας.</w:t>
      </w:r>
    </w:p>
    <w:p w14:paraId="5CE04380"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 xml:space="preserve">Πιο συγκεκριμένα, εμείς αυτό το διάστημα είμαστε σε συνεννόηση και επικοινωνία με τις τράπεζες, οι οποίες πρέπει να </w:t>
      </w:r>
      <w:r>
        <w:rPr>
          <w:rFonts w:eastAsia="Times New Roman" w:cs="Times New Roman"/>
          <w:szCs w:val="24"/>
        </w:rPr>
        <w:lastRenderedPageBreak/>
        <w:t xml:space="preserve">αναλάβουν την ευθύνη της μείωσης του κόστους εξυπηρέτησης των δανείων που είχαν παρθεί για τις </w:t>
      </w:r>
      <w:r>
        <w:rPr>
          <w:rFonts w:eastAsia="Times New Roman" w:cs="Times New Roman"/>
          <w:szCs w:val="24"/>
        </w:rPr>
        <w:t>παλαιότερες επενδύσεις. Αυτό συμπεριλαμβάνει, βέβαια, και την κατηγορία που είπατε. Ήταν σε μια άλλη περίοδο με άλλη οικονομική κατάσταση.</w:t>
      </w:r>
    </w:p>
    <w:p w14:paraId="5CE04381"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Το δεύτερο που αυτή τη στιγμή μας απασχολεί –και μάλιστα έχουμε έλθει σε επικοινωνία με τον κ. Αλεξιάδη- είναι το λεγ</w:t>
      </w:r>
      <w:r>
        <w:rPr>
          <w:rFonts w:eastAsia="Times New Roman" w:cs="Times New Roman"/>
          <w:szCs w:val="24"/>
        </w:rPr>
        <w:t>όμενο «τέλος» και «κόστος» για όσους κατέχουν φωτοβολταϊκά διακοψιμότητας, που θα τους επιβαρύνει, δηλαδή να λογίζεται ως έξοδο και άρα</w:t>
      </w:r>
      <w:r>
        <w:rPr>
          <w:rFonts w:eastAsia="Times New Roman" w:cs="Times New Roman"/>
          <w:szCs w:val="24"/>
        </w:rPr>
        <w:t xml:space="preserve"> </w:t>
      </w:r>
      <w:r>
        <w:rPr>
          <w:rFonts w:eastAsia="Times New Roman" w:cs="Times New Roman"/>
          <w:szCs w:val="24"/>
        </w:rPr>
        <w:t>να αφαιρείται από τη φορολογητέα ύλη που έχουν.</w:t>
      </w:r>
    </w:p>
    <w:p w14:paraId="5CE04382"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Το τελευταίο που θα ήθελα να πω -και ενδιαφέρει ιδιαίτερα τον αγροτικό κ</w:t>
      </w:r>
      <w:r>
        <w:rPr>
          <w:rFonts w:eastAsia="Times New Roman" w:cs="Times New Roman"/>
          <w:szCs w:val="24"/>
        </w:rPr>
        <w:t xml:space="preserve">όσμο- είναι η δυνατότητα πλέον που θα υπάρχει </w:t>
      </w:r>
      <w:r>
        <w:rPr>
          <w:rFonts w:eastAsia="Times New Roman" w:cs="Times New Roman"/>
          <w:szCs w:val="24"/>
        </w:rPr>
        <w:lastRenderedPageBreak/>
        <w:t xml:space="preserve">σε λίγο καιρό, να μπορούν να επενδύουν σε φωτοβολταϊκά με το σύστημα του </w:t>
      </w:r>
      <w:r>
        <w:rPr>
          <w:rFonts w:eastAsia="Times New Roman" w:cs="Times New Roman"/>
          <w:szCs w:val="24"/>
          <w:lang w:val="en-US"/>
        </w:rPr>
        <w:t>net</w:t>
      </w:r>
      <w:r>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xml:space="preserve">, δηλαδή της αυτοπαραγωγής. Αυτό είναι η πιο κρίσιμη και η πιο ουσιαστική διαρθρωτική αλλαγή για τον αγροτικό κόσμο. </w:t>
      </w:r>
      <w:r>
        <w:rPr>
          <w:rFonts w:eastAsia="Times New Roman" w:cs="Times New Roman"/>
          <w:szCs w:val="24"/>
        </w:rPr>
        <w:t>Μ</w:t>
      </w:r>
      <w:r>
        <w:rPr>
          <w:rFonts w:eastAsia="Times New Roman" w:cs="Times New Roman"/>
          <w:szCs w:val="24"/>
        </w:rPr>
        <w:t>άλιστα</w:t>
      </w:r>
      <w:r>
        <w:rPr>
          <w:rFonts w:eastAsia="Times New Roman" w:cs="Times New Roman"/>
          <w:szCs w:val="24"/>
        </w:rPr>
        <w:t xml:space="preserve"> αυτή να μην εξυπηρετεί μόνο το μέρος όπου είναι τοποθετημένη η φωτοβολταϊκή μονάδα αλλά να υπάρχει το </w:t>
      </w:r>
      <w:r>
        <w:rPr>
          <w:rFonts w:eastAsia="Times New Roman" w:cs="Times New Roman"/>
          <w:szCs w:val="24"/>
          <w:lang w:val="en-US"/>
        </w:rPr>
        <w:t>virtual</w:t>
      </w:r>
      <w:r>
        <w:rPr>
          <w:rFonts w:eastAsia="Times New Roman" w:cs="Times New Roman"/>
          <w:szCs w:val="24"/>
        </w:rPr>
        <w:t xml:space="preserve"> </w:t>
      </w:r>
      <w:r>
        <w:rPr>
          <w:rFonts w:eastAsia="Times New Roman" w:cs="Times New Roman"/>
          <w:szCs w:val="24"/>
          <w:lang w:val="en-US"/>
        </w:rPr>
        <w:t>net</w:t>
      </w:r>
      <w:r>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δηλαδή να εξυπηρετεί και υπόλοιπους αγροτικούς κλήρους και κτήματα, που δεν βρίσκονται στο συγκεκριμένο μέρος. Αυτό θεωρώ</w:t>
      </w:r>
      <w:r>
        <w:rPr>
          <w:rFonts w:eastAsia="Times New Roman" w:cs="Times New Roman"/>
          <w:szCs w:val="24"/>
        </w:rPr>
        <w:t>,</w:t>
      </w:r>
      <w:r>
        <w:rPr>
          <w:rFonts w:eastAsia="Times New Roman" w:cs="Times New Roman"/>
          <w:szCs w:val="24"/>
        </w:rPr>
        <w:t xml:space="preserve"> ότι θα ε</w:t>
      </w:r>
      <w:r>
        <w:rPr>
          <w:rFonts w:eastAsia="Times New Roman" w:cs="Times New Roman"/>
          <w:szCs w:val="24"/>
        </w:rPr>
        <w:t>ίναι κάτι το οποίο πρέπει να ενταχθεί και σ</w:t>
      </w:r>
      <w:r>
        <w:rPr>
          <w:rFonts w:eastAsia="Times New Roman" w:cs="Times New Roman"/>
          <w:szCs w:val="24"/>
        </w:rPr>
        <w:t>’</w:t>
      </w:r>
      <w:r>
        <w:rPr>
          <w:rFonts w:eastAsia="Times New Roman" w:cs="Times New Roman"/>
          <w:szCs w:val="24"/>
        </w:rPr>
        <w:t xml:space="preserve"> ένα αντίστοιχο πρόγραμμα χρηματοδότησης και θα αποτελεί πια μια τομή και μια σημαντική ελάφρυνση για τον αγροτικό κόσμο.</w:t>
      </w:r>
    </w:p>
    <w:p w14:paraId="5CE04383"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CE04384"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Ευχαριστούμε τον κύριο Υπουργό.</w:t>
      </w:r>
    </w:p>
    <w:p w14:paraId="5CE04385"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Γιόγιακα, έχετε τον λόγο για τη δευτερολογία σας.</w:t>
      </w:r>
    </w:p>
    <w:p w14:paraId="5CE04386"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Κύριε Υπουργέ, μπορεί να είναι ένας νόμος του 2014, παρ’ όλα αυτά οτιδήποτε χρειάζεται βελτίωση ή να κινηθεί προς μια καλύτερη και θετική κατεύθυνση και λαμβάνοντας υπ’ όψιν και τη δύσκ</w:t>
      </w:r>
      <w:r>
        <w:rPr>
          <w:rFonts w:eastAsia="Times New Roman" w:cs="Times New Roman"/>
          <w:szCs w:val="24"/>
        </w:rPr>
        <w:t>ολη οικονομική συγκυρία, που έχουμε περάσει το τελευταίο χρονικό διάστημα, αντιλαμβάνεσθε ότι πρέπει να γίνονται οι κατάλληλες διορθώσεις.</w:t>
      </w:r>
    </w:p>
    <w:p w14:paraId="5CE04387"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 xml:space="preserve">Όμως από εκεί και πέρα όπως γνωρίζετε πολύ καλά, οι αγρότες αυτοί μέχρι τις 31 Μαρτίου θα πρέπει να υποβάλουν </w:t>
      </w:r>
      <w:r>
        <w:rPr>
          <w:rFonts w:eastAsia="Times New Roman" w:cs="Times New Roman"/>
          <w:szCs w:val="24"/>
        </w:rPr>
        <w:lastRenderedPageBreak/>
        <w:t>τις δηλ</w:t>
      </w:r>
      <w:r>
        <w:rPr>
          <w:rFonts w:eastAsia="Times New Roman" w:cs="Times New Roman"/>
          <w:szCs w:val="24"/>
        </w:rPr>
        <w:t>ώσεις τους στον ΛΑΓΗΕ για τη διατήρηση ή μη της ιδιότητας του επαγγελματία αγρότη και ως εκ τούτου θα πρέπει να τους ξεκαθαρίσουμε άμεσα</w:t>
      </w:r>
      <w:r>
        <w:rPr>
          <w:rFonts w:eastAsia="Times New Roman" w:cs="Times New Roman"/>
          <w:szCs w:val="24"/>
        </w:rPr>
        <w:t>,</w:t>
      </w:r>
      <w:r>
        <w:rPr>
          <w:rFonts w:eastAsia="Times New Roman" w:cs="Times New Roman"/>
          <w:szCs w:val="24"/>
        </w:rPr>
        <w:t xml:space="preserve"> εάν έχουν τη δυνατότητα αυτή ή να τους δώσετε μία παράταση τουλάχιστον τριών-τεσσάρων μηνών, προκειμένου να έχουν αυτή</w:t>
      </w:r>
      <w:r>
        <w:rPr>
          <w:rFonts w:eastAsia="Times New Roman" w:cs="Times New Roman"/>
          <w:szCs w:val="24"/>
        </w:rPr>
        <w:t xml:space="preserve"> τη δυνατότητα της υποβολής των δηλώσεών τους, για να μπορούν να ξέρουν οι άνθρωποι ξεκάθαρα</w:t>
      </w:r>
      <w:r>
        <w:rPr>
          <w:rFonts w:eastAsia="Times New Roman" w:cs="Times New Roman"/>
          <w:szCs w:val="24"/>
        </w:rPr>
        <w:t>,</w:t>
      </w:r>
      <w:r>
        <w:rPr>
          <w:rFonts w:eastAsia="Times New Roman" w:cs="Times New Roman"/>
          <w:szCs w:val="24"/>
        </w:rPr>
        <w:t xml:space="preserve"> εάν στο επόμενο χρονικό διάστημα μέχρι να φτιάξετε τον καινούργιο νόμο, που ήδη έχετε υποσχεθεί ότι θα ήταν σε ενέργεια από τον Γενάρη του 2016, θα μπορέσουν και </w:t>
      </w:r>
      <w:r>
        <w:rPr>
          <w:rFonts w:eastAsia="Times New Roman" w:cs="Times New Roman"/>
          <w:szCs w:val="24"/>
        </w:rPr>
        <w:t>αυτοί να σχεδιάσουν και θα έχουν τη δυνατότητα να υποβάλουν αντικειμενικά τη δήλωσή τους.</w:t>
      </w:r>
    </w:p>
    <w:p w14:paraId="5CE04388" w14:textId="77777777" w:rsidR="00665C5F" w:rsidRDefault="00175495">
      <w:pPr>
        <w:spacing w:line="600" w:lineRule="auto"/>
        <w:jc w:val="both"/>
        <w:rPr>
          <w:rFonts w:eastAsia="Times New Roman" w:cs="Times New Roman"/>
          <w:szCs w:val="24"/>
        </w:rPr>
      </w:pPr>
      <w:r>
        <w:rPr>
          <w:rFonts w:eastAsia="Times New Roman" w:cs="Times New Roman"/>
          <w:szCs w:val="24"/>
        </w:rPr>
        <w:lastRenderedPageBreak/>
        <w:t>Εάν δηλαδή μπορείτε να τους δώσετε μία παράταση τριών-τεσσάρων μηνών, θα ήταν η καλύτερη δυνατή λύση μέχρι να ολοκληρωθεί το νομοσχέδιο που ετοιμάζετ</w:t>
      </w:r>
      <w:r>
        <w:rPr>
          <w:rFonts w:eastAsia="Times New Roman" w:cs="Times New Roman"/>
          <w:szCs w:val="24"/>
        </w:rPr>
        <w:t>ε</w:t>
      </w:r>
      <w:r>
        <w:rPr>
          <w:rFonts w:eastAsia="Times New Roman" w:cs="Times New Roman"/>
          <w:szCs w:val="24"/>
        </w:rPr>
        <w:t xml:space="preserve">. </w:t>
      </w:r>
    </w:p>
    <w:p w14:paraId="5CE04389"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Ευχαριστώ πολ</w:t>
      </w:r>
      <w:r>
        <w:rPr>
          <w:rFonts w:eastAsia="Times New Roman" w:cs="Times New Roman"/>
          <w:szCs w:val="24"/>
        </w:rPr>
        <w:t>ύ.</w:t>
      </w:r>
    </w:p>
    <w:p w14:paraId="5CE0438A"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Γιόγακα.</w:t>
      </w:r>
    </w:p>
    <w:p w14:paraId="5CE0438B"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5CE0438C"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 xml:space="preserve">Ευχαριστώ, κύριε Πρόεδρε. </w:t>
      </w:r>
    </w:p>
    <w:p w14:paraId="5CE0438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Κύριε Γιόγακα, πρέπει στη συζήτηση που κάνουμε αυτή τη στιγμή</w:t>
      </w:r>
      <w:r>
        <w:rPr>
          <w:rFonts w:eastAsia="Times New Roman" w:cs="Times New Roman"/>
          <w:szCs w:val="24"/>
        </w:rPr>
        <w:t xml:space="preserve">, κάθε υπεύθυνη πολιτική δύναμη και πρωτίστως η </w:t>
      </w:r>
      <w:r>
        <w:rPr>
          <w:rFonts w:eastAsia="Times New Roman" w:cs="Times New Roman"/>
          <w:szCs w:val="24"/>
        </w:rPr>
        <w:lastRenderedPageBreak/>
        <w:t xml:space="preserve">Κυβέρνηση οφείλει να λαμβάνει υπ’ όψιν της ένα αντικειμενικό γεγονός, το οποίο λέει ότι σχετίζεται με το θέμα του ελλείματος του λογαριασμού που πληρώνουμε τις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νέργειας. Η προηγούμενη μείωσ</w:t>
      </w:r>
      <w:r>
        <w:rPr>
          <w:rFonts w:eastAsia="Times New Roman" w:cs="Times New Roman"/>
          <w:szCs w:val="24"/>
        </w:rPr>
        <w:t>η στις εγγυημένες τιμές δεν έγινε, προφανώς, για λόγους τιμωρίας. Μπορεί να υπήρξε έλλειψη καλού σχεδιασμού. Μπορεί να υπήρξε επιπολαιότητα, αφερεγγυότητα από μέρους της πολιτείας. Αυτό, όμως, έγινε, διότι βρεθήκαμε μπροστά στο γεγονός</w:t>
      </w:r>
      <w:r>
        <w:rPr>
          <w:rFonts w:eastAsia="Times New Roman" w:cs="Times New Roman"/>
          <w:szCs w:val="24"/>
        </w:rPr>
        <w:t>,</w:t>
      </w:r>
      <w:r>
        <w:rPr>
          <w:rFonts w:eastAsia="Times New Roman" w:cs="Times New Roman"/>
          <w:szCs w:val="24"/>
        </w:rPr>
        <w:t xml:space="preserve"> να διογκώνεται το έ</w:t>
      </w:r>
      <w:r>
        <w:rPr>
          <w:rFonts w:eastAsia="Times New Roman" w:cs="Times New Roman"/>
          <w:szCs w:val="24"/>
        </w:rPr>
        <w:t xml:space="preserve">λλειμα του ειδικού λογαριασμού μέσα από τον οποίο πληρώνονται οι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νέργειας.</w:t>
      </w:r>
    </w:p>
    <w:p w14:paraId="5CE0438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Εάν αυτό το έλλειμα μεγαλώσει, κάποιος θα το καλύψει. Και ποιος θα είναι αυτός που θα το καλύψει; Θα είναι οι Έλληνες </w:t>
      </w:r>
      <w:r>
        <w:rPr>
          <w:rFonts w:eastAsia="Times New Roman" w:cs="Times New Roman"/>
          <w:szCs w:val="24"/>
        </w:rPr>
        <w:lastRenderedPageBreak/>
        <w:t>πολίτες, οι ελληνικές επιχειρήσεις και τα ελ</w:t>
      </w:r>
      <w:r>
        <w:rPr>
          <w:rFonts w:eastAsia="Times New Roman" w:cs="Times New Roman"/>
          <w:szCs w:val="24"/>
        </w:rPr>
        <w:t>ληνικά νοικοκυριά. Με αυτό έχει να κάνει ακριβώς αυτό που σας είπα πριν, περί του στρεβλού τρόπου ανάπτυξης.</w:t>
      </w:r>
    </w:p>
    <w:p w14:paraId="5CE0438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Πράγματι πολλές φορές παραγνωρίστηκαν άλλοι πραγματικοί παράμετροι, όπως το κόστος μίας επένδυσης. Υπήρχαν εγγυημένες τιμές υπερβολικές. Βέβαια</w:t>
      </w:r>
      <w:r>
        <w:rPr>
          <w:rFonts w:eastAsia="Times New Roman" w:cs="Times New Roman"/>
          <w:szCs w:val="24"/>
        </w:rPr>
        <w:t xml:space="preserve"> είναι σωστό η πολιτεία, όταν θέλει να ενθαρρύνει τη διείσδυση των ανανεώσιμων πηγών ενέργειας, να δίνει κάποια κίνητρα. Αυτό, όμως, πρέπει να γίνεται με ένα σχεδιασμό για την επόμενη και τη μεθεπόμενη μέρα. Διότι αν αυτή η πολιτική, όπως και έγινε, οδηγεί</w:t>
      </w:r>
      <w:r>
        <w:rPr>
          <w:rFonts w:eastAsia="Times New Roman" w:cs="Times New Roman"/>
          <w:szCs w:val="24"/>
        </w:rPr>
        <w:t xml:space="preserve"> στη διόγκωση του ελλείματος του ειδικού λογαριασμού από τον οποίο </w:t>
      </w:r>
      <w:r>
        <w:rPr>
          <w:rFonts w:eastAsia="Times New Roman" w:cs="Times New Roman"/>
          <w:szCs w:val="24"/>
        </w:rPr>
        <w:lastRenderedPageBreak/>
        <w:t xml:space="preserve">πληρώνονται οι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νέργειας, τότε αντιλαμβάνεστε ότι αυτή είναι μία πολιτική η οποία αυτoϋπονομεύεται, διότι επιβαρύνει παράλογα το σύνολο της κοινωνίας. Αυτά όλα, λοιπόν, τα</w:t>
      </w:r>
      <w:r>
        <w:rPr>
          <w:rFonts w:eastAsia="Times New Roman" w:cs="Times New Roman"/>
          <w:szCs w:val="24"/>
        </w:rPr>
        <w:t xml:space="preserve"> ζητήματα είμαστε υποχρεωμένοι αυτή τη στιγμή να προσμετρήσουμε, για να μπορέσουμε να έχουμε πλέον ένα σταθερό τοπίο.</w:t>
      </w:r>
    </w:p>
    <w:p w14:paraId="5CE0439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Όσον αφορά το νέο πλαίσιο που είπατε, αυτό θα έχει αναδρομική ισχύ από την 1</w:t>
      </w:r>
      <w:r>
        <w:rPr>
          <w:rFonts w:eastAsia="Times New Roman" w:cs="Times New Roman"/>
          <w:szCs w:val="24"/>
          <w:vertAlign w:val="superscript"/>
        </w:rPr>
        <w:t>η</w:t>
      </w:r>
      <w:r>
        <w:rPr>
          <w:rFonts w:eastAsia="Times New Roman" w:cs="Times New Roman"/>
          <w:szCs w:val="24"/>
        </w:rPr>
        <w:t xml:space="preserve"> Ιανουαρίου 2016. Είναι κάτι το οποίο ήταν γνωστό ότι θα συνέ</w:t>
      </w:r>
      <w:r>
        <w:rPr>
          <w:rFonts w:eastAsia="Times New Roman" w:cs="Times New Roman"/>
          <w:szCs w:val="24"/>
        </w:rPr>
        <w:t>βαινε. Αυτή τη στιγμή, επαναλαμβάνω, έχουμε τελειώσει οποιαδήποτε επεξεργασία και βρισκόμαστε στη φάση της τελικής διαβούλευσης.</w:t>
      </w:r>
    </w:p>
    <w:p w14:paraId="5CE0439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lastRenderedPageBreak/>
        <w:t>Από εκεί και έπειτα, πρέπει να λαμβάνουμε πάντοτε υπ’ όψιν μας την αντικειμενική κατάσταση της ίδιας της οικονομίας που βρισκόμ</w:t>
      </w:r>
      <w:r>
        <w:rPr>
          <w:rFonts w:eastAsia="Times New Roman" w:cs="Times New Roman"/>
          <w:szCs w:val="24"/>
        </w:rPr>
        <w:t>αστε. Δεν χωρούν αυτή τη στιγμή ούτε πλειοδοσίες ούτε λαϊκισμοί ούτε μεγάλες κουβέντες. Πρέπει να κάνουμε σταθερά βήματα, έτσι ώστε και οι υπάρχουσες φωτοβολταϊκές ή αιολικές μ</w:t>
      </w:r>
      <w:r>
        <w:rPr>
          <w:rFonts w:eastAsia="Times New Roman" w:cs="Times New Roman"/>
          <w:szCs w:val="24"/>
        </w:rPr>
        <w:t>ονάδες</w:t>
      </w:r>
      <w:r>
        <w:rPr>
          <w:rFonts w:eastAsia="Times New Roman" w:cs="Times New Roman"/>
          <w:szCs w:val="24"/>
        </w:rPr>
        <w:t xml:space="preserve"> να είναι βιώσιμες -να ξέρουν οι άνθρωποι ότι μπορούν να ζήσουν, να υπάρξο</w:t>
      </w:r>
      <w:r>
        <w:rPr>
          <w:rFonts w:eastAsia="Times New Roman" w:cs="Times New Roman"/>
          <w:szCs w:val="24"/>
        </w:rPr>
        <w:t>υν και να έχουν τις αποδόσεις τους- αλλά από την άλλη πλευρά θα πρέπει να εγγυηθούμε και ότι δεν θα έχουμε μία διόγκωση του ελλείματος του ειδικού λογαριασμού ούτε, βέβαια, παράλογες επιβαρύνσεις, τις οποίες θα τις υφίσταται το σύνολο της ελληνικής κοινωνί</w:t>
      </w:r>
      <w:r>
        <w:rPr>
          <w:rFonts w:eastAsia="Times New Roman" w:cs="Times New Roman"/>
          <w:szCs w:val="24"/>
        </w:rPr>
        <w:t xml:space="preserve">ας. </w:t>
      </w:r>
    </w:p>
    <w:p w14:paraId="5CE04392"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lastRenderedPageBreak/>
        <w:t>Κατά συνέπεια –και ολοκληρώνω με αυτό- εμείς, μετά την ολοκλήρωση αυτού του νέου πλαισίου και της προσπάθειας που έχουμε κάνει για τη συγκεκριμένη ελάφρυνση του χρηματοοικονομικού κόστους εξυπηρέτησης των δανείων αλλά και της ιδιαίτερής φορολογικής αν</w:t>
      </w:r>
      <w:r>
        <w:rPr>
          <w:rFonts w:eastAsia="Times New Roman" w:cs="Times New Roman"/>
          <w:szCs w:val="24"/>
        </w:rPr>
        <w:t>τιμετώπισης που σας ανέφερα πριν, θα εξετάσουμε οποιαδήποτε πια οριακή βελτίωση μπορεί να υπάρξει σε αντίστοιχες περιπτώσεις. Μία από αυτές τις οποίες αναφέρατε είναι η περίπτωση των κατ’ επάγγελμα αγροτών.</w:t>
      </w:r>
    </w:p>
    <w:p w14:paraId="5CE0439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CE04394"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b/>
          <w:szCs w:val="24"/>
        </w:rPr>
        <w:t>:</w:t>
      </w:r>
      <w:r>
        <w:rPr>
          <w:rFonts w:eastAsia="Times New Roman" w:cs="Times New Roman"/>
          <w:szCs w:val="24"/>
        </w:rPr>
        <w:t xml:space="preserve"> Ευχαριστούμε τον κύριο Υπουργό. </w:t>
      </w:r>
    </w:p>
    <w:p w14:paraId="5CE0439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σας ανακοινώσω</w:t>
      </w:r>
      <w:r>
        <w:rPr>
          <w:rFonts w:eastAsia="Times New Roman" w:cs="Times New Roman"/>
          <w:szCs w:val="24"/>
        </w:rPr>
        <w:t>,</w:t>
      </w:r>
      <w:r>
        <w:rPr>
          <w:rFonts w:eastAsia="Times New Roman" w:cs="Times New Roman"/>
          <w:szCs w:val="24"/>
        </w:rPr>
        <w:t xml:space="preserve"> ότι με επιστολή του ο Πρόεδρος της Κοινοβουλευτικής Ομάδας Τ</w:t>
      </w:r>
      <w:r>
        <w:rPr>
          <w:rFonts w:eastAsia="Times New Roman" w:cs="Times New Roman"/>
          <w:szCs w:val="24"/>
        </w:rPr>
        <w:t>ο</w:t>
      </w:r>
      <w:r>
        <w:rPr>
          <w:rFonts w:eastAsia="Times New Roman" w:cs="Times New Roman"/>
          <w:szCs w:val="24"/>
        </w:rPr>
        <w:t xml:space="preserve"> Π</w:t>
      </w:r>
      <w:r>
        <w:rPr>
          <w:rFonts w:eastAsia="Times New Roman" w:cs="Times New Roman"/>
          <w:szCs w:val="24"/>
        </w:rPr>
        <w:t>οτάμι</w:t>
      </w:r>
      <w:r>
        <w:rPr>
          <w:rFonts w:eastAsia="Times New Roman" w:cs="Times New Roman"/>
          <w:szCs w:val="24"/>
        </w:rPr>
        <w:t>, κ. Σταύρος Θεοδωράκης, προς τον Πρόεδρο της Βουλής κ. Νικόλαο Βούτση, ενημερώνει</w:t>
      </w:r>
      <w:r>
        <w:rPr>
          <w:rFonts w:eastAsia="Times New Roman" w:cs="Times New Roman"/>
          <w:szCs w:val="24"/>
        </w:rPr>
        <w:t>,</w:t>
      </w:r>
      <w:r>
        <w:rPr>
          <w:rFonts w:eastAsia="Times New Roman" w:cs="Times New Roman"/>
          <w:szCs w:val="24"/>
        </w:rPr>
        <w:t xml:space="preserve"> ότι Κοι</w:t>
      </w:r>
      <w:r>
        <w:rPr>
          <w:rFonts w:eastAsia="Times New Roman" w:cs="Times New Roman"/>
          <w:szCs w:val="24"/>
        </w:rPr>
        <w:t xml:space="preserve">νοβουλευτικός Εκπρόσωπος του </w:t>
      </w:r>
      <w:r>
        <w:rPr>
          <w:rFonts w:eastAsia="Times New Roman" w:cs="Times New Roman"/>
          <w:szCs w:val="24"/>
        </w:rPr>
        <w:t>κ</w:t>
      </w:r>
      <w:r>
        <w:rPr>
          <w:rFonts w:eastAsia="Times New Roman" w:cs="Times New Roman"/>
          <w:szCs w:val="24"/>
        </w:rPr>
        <w:t>όμματος</w:t>
      </w:r>
      <w:r>
        <w:rPr>
          <w:rFonts w:eastAsia="Times New Roman" w:cs="Times New Roman"/>
          <w:szCs w:val="24"/>
        </w:rPr>
        <w:t xml:space="preserve"> </w:t>
      </w:r>
      <w:r>
        <w:rPr>
          <w:rFonts w:eastAsia="Times New Roman" w:cs="Times New Roman"/>
          <w:szCs w:val="24"/>
        </w:rPr>
        <w:t>ορίζεται ο κ. Γεώργιος Αμυράς, Βουλευτής Β΄ Αθηνών, στη θέση του Βουλευτή Θεοχάρη (Χάρη) Θεοχάρη.</w:t>
      </w:r>
    </w:p>
    <w:p w14:paraId="5CE0439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(Η προαναφερθείσα επιστολή κατατίθεται στα Πρακτικά και έχει ως εξής: </w:t>
      </w:r>
    </w:p>
    <w:p w14:paraId="5CE04397" w14:textId="77777777" w:rsidR="00665C5F" w:rsidRDefault="00175495">
      <w:pPr>
        <w:tabs>
          <w:tab w:val="left" w:pos="3119"/>
        </w:tabs>
        <w:spacing w:line="600" w:lineRule="auto"/>
        <w:ind w:firstLine="720"/>
        <w:jc w:val="both"/>
        <w:rPr>
          <w:rFonts w:eastAsia="Times New Roman" w:cs="Times New Roman"/>
          <w:color w:val="FF0000"/>
          <w:szCs w:val="24"/>
        </w:rPr>
      </w:pPr>
      <w:r w:rsidRPr="00105C71">
        <w:rPr>
          <w:rFonts w:eastAsia="Times New Roman" w:cs="Times New Roman"/>
          <w:color w:val="FF0000"/>
          <w:szCs w:val="24"/>
        </w:rPr>
        <w:lastRenderedPageBreak/>
        <w:t xml:space="preserve">                </w:t>
      </w:r>
      <w:r w:rsidRPr="00105C71">
        <w:rPr>
          <w:rFonts w:eastAsia="Times New Roman" w:cs="Times New Roman"/>
          <w:color w:val="FF0000"/>
          <w:szCs w:val="24"/>
        </w:rPr>
        <w:t xml:space="preserve">                  </w:t>
      </w:r>
      <w:r w:rsidRPr="00105C71">
        <w:rPr>
          <w:rFonts w:eastAsia="Times New Roman" w:cs="Times New Roman"/>
          <w:color w:val="FF0000"/>
          <w:szCs w:val="24"/>
        </w:rPr>
        <w:t xml:space="preserve"> (</w:t>
      </w:r>
      <w:r w:rsidRPr="00105C71">
        <w:rPr>
          <w:rFonts w:eastAsia="Times New Roman" w:cs="Times New Roman"/>
          <w:color w:val="FF0000"/>
          <w:szCs w:val="24"/>
        </w:rPr>
        <w:t xml:space="preserve">ΑΛΛΑΓΗ </w:t>
      </w:r>
      <w:r w:rsidRPr="00105C71">
        <w:rPr>
          <w:rFonts w:eastAsia="Times New Roman" w:cs="Times New Roman"/>
          <w:color w:val="FF0000"/>
          <w:szCs w:val="24"/>
        </w:rPr>
        <w:t>ΣΕΛΙΔΑΣ</w:t>
      </w:r>
      <w:r w:rsidRPr="00105C71">
        <w:rPr>
          <w:rFonts w:eastAsia="Times New Roman" w:cs="Times New Roman"/>
          <w:color w:val="FF0000"/>
          <w:szCs w:val="24"/>
        </w:rPr>
        <w:t>)</w:t>
      </w:r>
    </w:p>
    <w:p w14:paraId="5CE04398" w14:textId="77777777" w:rsidR="00665C5F" w:rsidRDefault="00175495">
      <w:pPr>
        <w:rPr>
          <w:rFonts w:eastAsia="Times New Roman" w:cs="Times New Roman"/>
          <w:color w:val="FF0000"/>
          <w:szCs w:val="24"/>
        </w:rPr>
      </w:pPr>
      <w:r w:rsidRPr="00105C71">
        <w:rPr>
          <w:rFonts w:eastAsia="Times New Roman" w:cs="Times New Roman"/>
          <w:color w:val="FF0000"/>
          <w:szCs w:val="24"/>
        </w:rPr>
        <w:t xml:space="preserve">                                  </w:t>
      </w:r>
      <w:r w:rsidRPr="00105C71">
        <w:rPr>
          <w:rFonts w:eastAsia="Times New Roman" w:cs="Times New Roman"/>
          <w:color w:val="FF0000"/>
          <w:szCs w:val="24"/>
        </w:rPr>
        <w:t xml:space="preserve">           </w:t>
      </w:r>
      <w:r w:rsidRPr="00105C71">
        <w:rPr>
          <w:rFonts w:eastAsia="Times New Roman" w:cs="Times New Roman"/>
          <w:color w:val="FF0000"/>
          <w:szCs w:val="24"/>
        </w:rPr>
        <w:t xml:space="preserve"> </w:t>
      </w:r>
      <w:r w:rsidRPr="00105C71">
        <w:rPr>
          <w:rFonts w:eastAsia="Times New Roman" w:cs="Times New Roman"/>
          <w:color w:val="FF0000"/>
          <w:szCs w:val="24"/>
        </w:rPr>
        <w:t>(</w:t>
      </w:r>
      <w:r w:rsidRPr="00105C71">
        <w:rPr>
          <w:rFonts w:eastAsia="Times New Roman" w:cs="Times New Roman"/>
          <w:color w:val="FF0000"/>
          <w:szCs w:val="24"/>
        </w:rPr>
        <w:t>Να μπει η σελίδα</w:t>
      </w:r>
      <w:r w:rsidRPr="00105C71">
        <w:rPr>
          <w:rFonts w:eastAsia="Times New Roman" w:cs="Times New Roman"/>
          <w:color w:val="FF0000"/>
          <w:szCs w:val="24"/>
        </w:rPr>
        <w:t xml:space="preserve"> 63)</w:t>
      </w:r>
    </w:p>
    <w:p w14:paraId="5CE04399" w14:textId="77777777" w:rsidR="00665C5F" w:rsidRDefault="00175495">
      <w:pPr>
        <w:rPr>
          <w:rFonts w:eastAsia="Times New Roman" w:cs="Times New Roman"/>
          <w:color w:val="FF0000"/>
          <w:szCs w:val="24"/>
        </w:rPr>
      </w:pPr>
      <w:r w:rsidRPr="00105C71">
        <w:rPr>
          <w:rFonts w:eastAsia="Times New Roman" w:cs="Times New Roman"/>
          <w:color w:val="FF0000"/>
          <w:szCs w:val="24"/>
        </w:rPr>
        <w:t xml:space="preserve">                                              (ΑΛΛΑΓΗ ΣΕΛΙΔΑΣ)</w:t>
      </w:r>
    </w:p>
    <w:p w14:paraId="5CE0439A"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Στο σημείο αυτό ολοκληρώθηκε η συζήτηση των επικαίρων ερωτήσεων. </w:t>
      </w:r>
    </w:p>
    <w:p w14:paraId="5CE0439B"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Θα διακόψουμε τη</w:t>
      </w:r>
      <w:r>
        <w:rPr>
          <w:rFonts w:eastAsia="Times New Roman" w:cs="Times New Roman"/>
          <w:szCs w:val="24"/>
        </w:rPr>
        <w:t xml:space="preserve"> συνεδρίαση και θα επανέλθουμε στις 12.00΄, με αντικείμενο εργασιών</w:t>
      </w:r>
      <w:r>
        <w:rPr>
          <w:rFonts w:eastAsia="Times New Roman" w:cs="Times New Roman"/>
          <w:szCs w:val="24"/>
        </w:rPr>
        <w:t xml:space="preserve"> του Σώματος:</w:t>
      </w:r>
      <w:r>
        <w:rPr>
          <w:rFonts w:eastAsia="Times New Roman" w:cs="Times New Roman"/>
          <w:szCs w:val="24"/>
        </w:rPr>
        <w:t xml:space="preserve"> νομοθετική εργασία, σύμφωνα με την ημερήσια διάταξη που έχει διανεμηθεί. </w:t>
      </w:r>
    </w:p>
    <w:p w14:paraId="5CE0439C" w14:textId="77777777" w:rsidR="00665C5F" w:rsidRDefault="00175495">
      <w:pPr>
        <w:spacing w:line="600" w:lineRule="auto"/>
        <w:ind w:firstLine="720"/>
        <w:jc w:val="center"/>
        <w:rPr>
          <w:rFonts w:eastAsia="Times New Roman" w:cs="Times New Roman"/>
          <w:szCs w:val="24"/>
        </w:rPr>
      </w:pPr>
      <w:r>
        <w:rPr>
          <w:rFonts w:eastAsia="Times New Roman" w:cs="Times New Roman"/>
          <w:szCs w:val="24"/>
        </w:rPr>
        <w:t>(ΔΙΑΚΟΠΗ)</w:t>
      </w:r>
    </w:p>
    <w:p w14:paraId="5CE0439D" w14:textId="77777777" w:rsidR="00665C5F" w:rsidRDefault="00175495">
      <w:pPr>
        <w:spacing w:line="600" w:lineRule="auto"/>
        <w:ind w:firstLine="720"/>
        <w:rPr>
          <w:rFonts w:eastAsia="Times New Roman" w:cs="Times New Roman"/>
          <w:szCs w:val="24"/>
        </w:rPr>
      </w:pP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 xml:space="preserve">          </w:t>
      </w:r>
      <w:r w:rsidRPr="00F82C24">
        <w:rPr>
          <w:rFonts w:eastAsia="Times New Roman" w:cs="Times New Roman"/>
          <w:color w:val="FF0000"/>
          <w:szCs w:val="24"/>
        </w:rPr>
        <w:t>ΑΛΛΑΓΗ ΣΕΛΙΔΑΣ ΛΟΓΩ ΑΛΛΑΓΗΣ ΘΕΜΑΤΟΣ</w:t>
      </w:r>
    </w:p>
    <w:p w14:paraId="5CE0439E" w14:textId="77777777" w:rsidR="00665C5F" w:rsidRDefault="00175495">
      <w:pPr>
        <w:tabs>
          <w:tab w:val="left" w:pos="2820"/>
        </w:tabs>
        <w:spacing w:line="600" w:lineRule="auto"/>
        <w:ind w:firstLine="720"/>
        <w:jc w:val="center"/>
        <w:rPr>
          <w:rFonts w:eastAsia="Times New Roman"/>
          <w:szCs w:val="24"/>
        </w:rPr>
      </w:pPr>
      <w:r>
        <w:rPr>
          <w:rFonts w:eastAsia="Times New Roman"/>
          <w:szCs w:val="24"/>
        </w:rPr>
        <w:t>(ΜΕΤΑ ΤΗ ΔΙΑΚΟΠΗ)</w:t>
      </w:r>
    </w:p>
    <w:p w14:paraId="5CE0439F"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lastRenderedPageBreak/>
        <w:t>ΠΡΟΕΔΡΕΥΩΝ (Δημή</w:t>
      </w:r>
      <w:r>
        <w:rPr>
          <w:rFonts w:eastAsia="Times New Roman"/>
          <w:b/>
          <w:szCs w:val="24"/>
        </w:rPr>
        <w:t xml:space="preserve">τριος Κρεμαστινός): </w:t>
      </w:r>
      <w:r>
        <w:rPr>
          <w:rFonts w:eastAsia="Times New Roman"/>
          <w:szCs w:val="24"/>
        </w:rPr>
        <w:t>Κυρίες και κύριοι συνάδελφοι, επαναλαμβάνεται η συνεδρίαση</w:t>
      </w:r>
      <w:r>
        <w:rPr>
          <w:rFonts w:eastAsia="Times New Roman"/>
          <w:szCs w:val="24"/>
        </w:rPr>
        <w:t>.</w:t>
      </w:r>
    </w:p>
    <w:p w14:paraId="5CE043A0" w14:textId="77777777" w:rsidR="00665C5F" w:rsidRDefault="00175495">
      <w:pPr>
        <w:tabs>
          <w:tab w:val="left" w:pos="2820"/>
        </w:tabs>
        <w:spacing w:line="600" w:lineRule="auto"/>
        <w:ind w:firstLine="720"/>
        <w:jc w:val="both"/>
        <w:rPr>
          <w:rFonts w:eastAsia="Times New Roman"/>
          <w:szCs w:val="24"/>
        </w:rPr>
      </w:pPr>
      <w:r>
        <w:rPr>
          <w:rFonts w:eastAsia="Times New Roman"/>
          <w:szCs w:val="24"/>
        </w:rPr>
        <w:t>Ε</w:t>
      </w:r>
      <w:r>
        <w:rPr>
          <w:rFonts w:eastAsia="Times New Roman"/>
          <w:szCs w:val="24"/>
        </w:rPr>
        <w:t>ισερχόμαστε στην ημερήσια διάταξη της</w:t>
      </w:r>
    </w:p>
    <w:p w14:paraId="5CE043A1" w14:textId="77777777" w:rsidR="00665C5F" w:rsidRDefault="00175495">
      <w:pPr>
        <w:tabs>
          <w:tab w:val="left" w:pos="2820"/>
        </w:tabs>
        <w:spacing w:line="600" w:lineRule="auto"/>
        <w:ind w:firstLine="720"/>
        <w:jc w:val="center"/>
        <w:rPr>
          <w:rFonts w:eastAsia="Times New Roman"/>
          <w:b/>
          <w:szCs w:val="24"/>
        </w:rPr>
      </w:pPr>
      <w:r>
        <w:rPr>
          <w:rFonts w:eastAsia="Times New Roman"/>
          <w:b/>
          <w:szCs w:val="24"/>
        </w:rPr>
        <w:t>ΝΟΜΟΘΕΤΙΚΗΣ ΕΡΓΑΣΙΑΣ</w:t>
      </w:r>
    </w:p>
    <w:p w14:paraId="5CE043A2" w14:textId="77777777" w:rsidR="00665C5F" w:rsidRDefault="00175495">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και του συνόλου του σχεδίου νόμου του Υπουργείου Οικονομικών: </w:t>
      </w:r>
      <w:r>
        <w:rPr>
          <w:rFonts w:eastAsia="Times New Roman" w:cs="Times New Roman"/>
          <w:szCs w:val="24"/>
        </w:rPr>
        <w:t>«Συστήματα Εγγύησης Καταθέσεων (ενσωμάτωση Οδηγίας 2014/49/ΕΕ), Ταμείο Εγγύησης Καταθέσεων και Επενδύσεων και άλλες διατάξεις».</w:t>
      </w:r>
    </w:p>
    <w:p w14:paraId="5CE043A3" w14:textId="77777777" w:rsidR="00665C5F" w:rsidRDefault="00175495">
      <w:pPr>
        <w:tabs>
          <w:tab w:val="left" w:pos="2820"/>
        </w:tabs>
        <w:spacing w:line="600" w:lineRule="auto"/>
        <w:ind w:firstLine="720"/>
        <w:jc w:val="both"/>
        <w:rPr>
          <w:rFonts w:eastAsia="Times New Roman" w:cs="Times New Roman"/>
          <w:szCs w:val="24"/>
        </w:rPr>
      </w:pPr>
      <w:r>
        <w:rPr>
          <w:rFonts w:eastAsia="Times New Roman" w:cs="Times New Roman"/>
          <w:szCs w:val="24"/>
        </w:rPr>
        <w:lastRenderedPageBreak/>
        <w:t xml:space="preserve">Η Διάσκεψη των Προέδρων αποφάσισε στις συνεδριάσεις της στις 25 Φεβρουαρίου </w:t>
      </w:r>
      <w:r>
        <w:rPr>
          <w:rFonts w:eastAsia="Times New Roman" w:cs="Times New Roman"/>
          <w:szCs w:val="24"/>
        </w:rPr>
        <w:t xml:space="preserve">2016 </w:t>
      </w:r>
      <w:r>
        <w:rPr>
          <w:rFonts w:eastAsia="Times New Roman" w:cs="Times New Roman"/>
          <w:szCs w:val="24"/>
        </w:rPr>
        <w:t xml:space="preserve">και στις 2 Μαρτίου </w:t>
      </w:r>
      <w:r>
        <w:rPr>
          <w:rFonts w:eastAsia="Times New Roman" w:cs="Times New Roman"/>
          <w:szCs w:val="24"/>
        </w:rPr>
        <w:t xml:space="preserve">2016 </w:t>
      </w:r>
      <w:r>
        <w:rPr>
          <w:rFonts w:eastAsia="Times New Roman" w:cs="Times New Roman"/>
          <w:szCs w:val="24"/>
        </w:rPr>
        <w:t>η συζήτηση του νομοσχεδ</w:t>
      </w:r>
      <w:r>
        <w:rPr>
          <w:rFonts w:eastAsia="Times New Roman" w:cs="Times New Roman"/>
          <w:szCs w:val="24"/>
        </w:rPr>
        <w:t>ίου αυτού να γίνει σε μία συνεδρίαση. Οπότε προτείνω η συζήτηση να γίνει ενιαία.</w:t>
      </w:r>
    </w:p>
    <w:p w14:paraId="5CE043A4" w14:textId="77777777" w:rsidR="00665C5F" w:rsidRDefault="00175495">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Επίσης θέλω να σας γνωρίσω τις προτάσεις των κομμάτων όσον αφορά τους </w:t>
      </w:r>
      <w:r>
        <w:rPr>
          <w:rFonts w:eastAsia="Times New Roman" w:cs="Times New Roman"/>
          <w:szCs w:val="24"/>
        </w:rPr>
        <w:t>ε</w:t>
      </w:r>
      <w:r>
        <w:rPr>
          <w:rFonts w:eastAsia="Times New Roman" w:cs="Times New Roman"/>
          <w:szCs w:val="24"/>
        </w:rPr>
        <w:t xml:space="preserve">ιδικούς </w:t>
      </w:r>
      <w:r>
        <w:rPr>
          <w:rFonts w:eastAsia="Times New Roman" w:cs="Times New Roman"/>
          <w:szCs w:val="24"/>
        </w:rPr>
        <w:t>α</w:t>
      </w:r>
      <w:r>
        <w:rPr>
          <w:rFonts w:eastAsia="Times New Roman" w:cs="Times New Roman"/>
          <w:szCs w:val="24"/>
        </w:rPr>
        <w:t xml:space="preserve">γορητές και </w:t>
      </w:r>
      <w:r>
        <w:rPr>
          <w:rFonts w:eastAsia="Times New Roman" w:cs="Times New Roman"/>
          <w:szCs w:val="24"/>
        </w:rPr>
        <w:t>ε</w:t>
      </w:r>
      <w:r>
        <w:rPr>
          <w:rFonts w:eastAsia="Times New Roman" w:cs="Times New Roman"/>
          <w:szCs w:val="24"/>
        </w:rPr>
        <w:t>ισηγητές. Εισηγητές από πλευράς ΣΥΡΙΖΑ θα είναι ο κ. Τζαμακλής και από πλευράς Νέα</w:t>
      </w:r>
      <w:r>
        <w:rPr>
          <w:rFonts w:eastAsia="Times New Roman" w:cs="Times New Roman"/>
          <w:szCs w:val="24"/>
        </w:rPr>
        <w:t xml:space="preserve">ς Δημοκρατίας ο κ. Δήμας. Ειδικοί </w:t>
      </w:r>
      <w:r>
        <w:rPr>
          <w:rFonts w:eastAsia="Times New Roman" w:cs="Times New Roman"/>
          <w:szCs w:val="24"/>
        </w:rPr>
        <w:t>α</w:t>
      </w:r>
      <w:r>
        <w:rPr>
          <w:rFonts w:eastAsia="Times New Roman" w:cs="Times New Roman"/>
          <w:szCs w:val="24"/>
        </w:rPr>
        <w:t>γορητές θα είναι από πλευράς Χρυσής Αυγής ο κ. Καρακώστας, από τη Δημοκρατική Συμπαράτα</w:t>
      </w:r>
      <w:r>
        <w:rPr>
          <w:rFonts w:eastAsia="Times New Roman" w:cs="Times New Roman"/>
          <w:szCs w:val="24"/>
        </w:rPr>
        <w:t>ξ</w:t>
      </w:r>
      <w:r>
        <w:rPr>
          <w:rFonts w:eastAsia="Times New Roman" w:cs="Times New Roman"/>
          <w:szCs w:val="24"/>
        </w:rPr>
        <w:t xml:space="preserve">η ΠΑΣΟΚ-ΔΗΜΑΡ ο κ. Αρβανιτίδης, από το Κομμουνιστικό Κόμμα Ελλάδας ο κ. Βαρδαλής, από το </w:t>
      </w:r>
      <w:r>
        <w:rPr>
          <w:rFonts w:eastAsia="Times New Roman" w:cs="Times New Roman"/>
          <w:szCs w:val="24"/>
        </w:rPr>
        <w:lastRenderedPageBreak/>
        <w:t xml:space="preserve">Ποτάμι ο κ. Θεοχάρης, από τους Ανεξάρτητους </w:t>
      </w:r>
      <w:r>
        <w:rPr>
          <w:rFonts w:eastAsia="Times New Roman" w:cs="Times New Roman"/>
          <w:szCs w:val="24"/>
        </w:rPr>
        <w:t>Έλληνες ο κ. Καμμένος και από την Ένωση Κεντρώων ο κ. Γεωργιάδης.</w:t>
      </w:r>
    </w:p>
    <w:p w14:paraId="5CE043A5" w14:textId="77777777" w:rsidR="00665C5F" w:rsidRDefault="00175495">
      <w:pPr>
        <w:tabs>
          <w:tab w:val="left" w:pos="2820"/>
        </w:tabs>
        <w:spacing w:line="600" w:lineRule="auto"/>
        <w:ind w:firstLine="720"/>
        <w:jc w:val="both"/>
        <w:rPr>
          <w:rFonts w:eastAsia="Times New Roman" w:cs="Times New Roman"/>
          <w:szCs w:val="24"/>
        </w:rPr>
      </w:pPr>
      <w:r>
        <w:rPr>
          <w:rFonts w:eastAsia="Times New Roman" w:cs="Times New Roman"/>
          <w:szCs w:val="24"/>
        </w:rPr>
        <w:t>Κοινοβουλευτικοί Εκπρόσωποι θα είναι από το</w:t>
      </w:r>
      <w:r>
        <w:rPr>
          <w:rFonts w:eastAsia="Times New Roman" w:cs="Times New Roman"/>
          <w:szCs w:val="24"/>
        </w:rPr>
        <w:t>ν</w:t>
      </w:r>
      <w:r>
        <w:rPr>
          <w:rFonts w:eastAsia="Times New Roman" w:cs="Times New Roman"/>
          <w:szCs w:val="24"/>
        </w:rPr>
        <w:t xml:space="preserve"> ΣΥΡΙΖΑ ο κ. Χρήστος Μαντάς, από τη Νέα Δημοκρατία ο κ. Δένδιας, από τη Χρυσή Αυγή ο κ. Παππάς, από τη Δημοκρατική Συμπαράταξη ΠΑΣΟΚ-ΔΗΜΑΡ ο κ. Λο</w:t>
      </w:r>
      <w:r>
        <w:rPr>
          <w:rFonts w:eastAsia="Times New Roman" w:cs="Times New Roman"/>
          <w:szCs w:val="24"/>
        </w:rPr>
        <w:t>βέρδος, από το Κομμουνιστικό Κόμμα Ελλάδας ο κ. Καραθανασόπουλος, από το Ποτάμι ο κ. Δανέλλης, από τους Ανεξάρτητους Έλληνες ο κ. Παπαχριστόπουλος και από την Ένωση Κεντρώων ο κ. Καρράς.</w:t>
      </w:r>
    </w:p>
    <w:p w14:paraId="5CE043A6" w14:textId="77777777" w:rsidR="00665C5F" w:rsidRDefault="00175495">
      <w:pPr>
        <w:tabs>
          <w:tab w:val="left" w:pos="2820"/>
        </w:tabs>
        <w:spacing w:line="600" w:lineRule="auto"/>
        <w:ind w:firstLine="720"/>
        <w:jc w:val="both"/>
        <w:rPr>
          <w:rFonts w:eastAsia="Times New Roman" w:cs="Times New Roman"/>
          <w:szCs w:val="24"/>
        </w:rPr>
      </w:pPr>
      <w:r>
        <w:rPr>
          <w:rFonts w:eastAsia="Times New Roman" w:cs="Times New Roman"/>
          <w:szCs w:val="24"/>
        </w:rPr>
        <w:t>Κύριε Υπουργέ, θέλετε να μιλήσετε τώρα;</w:t>
      </w:r>
    </w:p>
    <w:p w14:paraId="5CE043A7" w14:textId="77777777" w:rsidR="00665C5F" w:rsidRDefault="00175495">
      <w:pPr>
        <w:tabs>
          <w:tab w:val="left" w:pos="2820"/>
        </w:tabs>
        <w:spacing w:line="600" w:lineRule="auto"/>
        <w:ind w:firstLine="720"/>
        <w:jc w:val="both"/>
        <w:rPr>
          <w:rFonts w:eastAsia="Times New Roman" w:cs="Times New Roman"/>
          <w:szCs w:val="24"/>
        </w:rPr>
      </w:pPr>
      <w:r>
        <w:rPr>
          <w:rFonts w:eastAsia="Times New Roman"/>
          <w:b/>
          <w:szCs w:val="24"/>
        </w:rPr>
        <w:lastRenderedPageBreak/>
        <w:t>ΕΥΚΛΕΙΔΗΣ ΤΣΑΚΑΛΩΤΟΣ (Υπουργό</w:t>
      </w:r>
      <w:r>
        <w:rPr>
          <w:rFonts w:eastAsia="Times New Roman"/>
          <w:b/>
          <w:szCs w:val="24"/>
        </w:rPr>
        <w:t xml:space="preserve">ς Οικονομικών): </w:t>
      </w:r>
      <w:r>
        <w:rPr>
          <w:rFonts w:eastAsia="Times New Roman"/>
          <w:szCs w:val="24"/>
        </w:rPr>
        <w:t>Ναι.</w:t>
      </w:r>
    </w:p>
    <w:p w14:paraId="5CE043A8"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τώρα θα μιλήσει;</w:t>
      </w:r>
    </w:p>
    <w:p w14:paraId="5CE043A9"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Αν θέλει να μιλήσει, το δικαιούται.</w:t>
      </w:r>
    </w:p>
    <w:p w14:paraId="5CE043AA"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Πριν πάρει το</w:t>
      </w:r>
      <w:r>
        <w:rPr>
          <w:rFonts w:eastAsia="Times New Roman"/>
          <w:szCs w:val="24"/>
        </w:rPr>
        <w:t>ν</w:t>
      </w:r>
      <w:r>
        <w:rPr>
          <w:rFonts w:eastAsia="Times New Roman"/>
          <w:szCs w:val="24"/>
        </w:rPr>
        <w:t xml:space="preserve"> λόγο ο Υπουργός, θα ήθελα το</w:t>
      </w:r>
      <w:r>
        <w:rPr>
          <w:rFonts w:eastAsia="Times New Roman"/>
          <w:szCs w:val="24"/>
        </w:rPr>
        <w:t>ν</w:t>
      </w:r>
      <w:r>
        <w:rPr>
          <w:rFonts w:eastAsia="Times New Roman"/>
          <w:szCs w:val="24"/>
        </w:rPr>
        <w:t xml:space="preserve"> λόγο επί της διαδικασίας.</w:t>
      </w:r>
    </w:p>
    <w:p w14:paraId="5CE043AB"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ΠΡΟΕΔΡΕΥΩΝ (Δημήτριος Κρ</w:t>
      </w:r>
      <w:r>
        <w:rPr>
          <w:rFonts w:eastAsia="Times New Roman"/>
          <w:b/>
          <w:szCs w:val="24"/>
        </w:rPr>
        <w:t xml:space="preserve">εμαστινός): </w:t>
      </w:r>
      <w:r>
        <w:rPr>
          <w:rFonts w:eastAsia="Times New Roman"/>
          <w:szCs w:val="24"/>
        </w:rPr>
        <w:t>Επί της διαδικασίας, ναι.</w:t>
      </w:r>
    </w:p>
    <w:p w14:paraId="5CE043AC"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Θα ήθελα να ξέρω, κύριε Πρόεδρε, αν έχετε εικόνα του πότε θα γίνουν οι τοποθετήσεις των Υπουργών.</w:t>
      </w:r>
    </w:p>
    <w:p w14:paraId="5CE043AD" w14:textId="77777777" w:rsidR="00665C5F" w:rsidRDefault="00175495">
      <w:pPr>
        <w:tabs>
          <w:tab w:val="left" w:pos="2820"/>
        </w:tabs>
        <w:spacing w:line="600" w:lineRule="auto"/>
        <w:ind w:firstLine="720"/>
        <w:jc w:val="both"/>
        <w:rPr>
          <w:rFonts w:eastAsia="Times New Roman"/>
          <w:szCs w:val="24"/>
        </w:rPr>
      </w:pPr>
      <w:r>
        <w:rPr>
          <w:rFonts w:eastAsia="Times New Roman"/>
          <w:szCs w:val="24"/>
        </w:rPr>
        <w:t>Θα κάνετε τώρα, κύριε Υπουργέ, την τοποθέτησή σας ή θα κάνετε παρεμβάσεις;</w:t>
      </w:r>
    </w:p>
    <w:p w14:paraId="5CE043AE"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ΕΥΚΛΕΙΔΗΣ ΤΣΑΚΑΛΩΤΟΣ (Υπουρ</w:t>
      </w:r>
      <w:r>
        <w:rPr>
          <w:rFonts w:eastAsia="Times New Roman"/>
          <w:b/>
          <w:szCs w:val="24"/>
        </w:rPr>
        <w:t>γός Οικονομικών):</w:t>
      </w:r>
      <w:r>
        <w:rPr>
          <w:rFonts w:eastAsia="Times New Roman"/>
          <w:szCs w:val="24"/>
        </w:rPr>
        <w:t xml:space="preserve"> Έλεγα, επειδή έγινε χθες μία ενημέρωση στην Ευρωβουλή, να σας κάνω μια ενημέρωση για τις συζητήσεις που γίνονται για τη διαπραγμάτευση και να πω μερικά πράγματα για το</w:t>
      </w:r>
      <w:r>
        <w:rPr>
          <w:rFonts w:eastAsia="Times New Roman"/>
          <w:szCs w:val="24"/>
        </w:rPr>
        <w:t>ν</w:t>
      </w:r>
      <w:r>
        <w:rPr>
          <w:rFonts w:eastAsia="Times New Roman"/>
          <w:szCs w:val="24"/>
        </w:rPr>
        <w:t xml:space="preserve"> νόμο πολύ συνοπτικά και αν είναι, μετά να πάρω το</w:t>
      </w:r>
      <w:r>
        <w:rPr>
          <w:rFonts w:eastAsia="Times New Roman"/>
          <w:szCs w:val="24"/>
        </w:rPr>
        <w:t>ν</w:t>
      </w:r>
      <w:r>
        <w:rPr>
          <w:rFonts w:eastAsia="Times New Roman"/>
          <w:szCs w:val="24"/>
        </w:rPr>
        <w:t xml:space="preserve"> λόγο, για να </w:t>
      </w:r>
      <w:r>
        <w:rPr>
          <w:rFonts w:eastAsia="Times New Roman"/>
          <w:szCs w:val="24"/>
        </w:rPr>
        <w:lastRenderedPageBreak/>
        <w:t xml:space="preserve">απαντήσω στις ερωτήσεις. Άμα θέλετε να μιλήσω μετά, δεν έχω κανένα πρόβλημα και να μιλήσουν πρώτα οι </w:t>
      </w:r>
      <w:r>
        <w:rPr>
          <w:rFonts w:eastAsia="Times New Roman"/>
          <w:szCs w:val="24"/>
        </w:rPr>
        <w:t>ε</w:t>
      </w:r>
      <w:r>
        <w:rPr>
          <w:rFonts w:eastAsia="Times New Roman"/>
          <w:szCs w:val="24"/>
        </w:rPr>
        <w:t>ισηγητές.</w:t>
      </w:r>
    </w:p>
    <w:p w14:paraId="5CE043AF"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Αυτό είναι άψογο.</w:t>
      </w:r>
    </w:p>
    <w:p w14:paraId="5CE043B0" w14:textId="77777777" w:rsidR="00665C5F" w:rsidRDefault="00175495">
      <w:pPr>
        <w:tabs>
          <w:tab w:val="left" w:pos="2820"/>
        </w:tabs>
        <w:spacing w:line="600" w:lineRule="auto"/>
        <w:ind w:firstLine="720"/>
        <w:jc w:val="both"/>
        <w:rPr>
          <w:rFonts w:eastAsia="Times New Roman"/>
          <w:szCs w:val="24"/>
        </w:rPr>
      </w:pPr>
      <w:r>
        <w:rPr>
          <w:rFonts w:eastAsia="Times New Roman"/>
          <w:szCs w:val="24"/>
        </w:rPr>
        <w:t>Ωστόσο, εσείς, κύριε Πρόεδρε, πρέπει να μας πείτε</w:t>
      </w:r>
      <w:r>
        <w:rPr>
          <w:rFonts w:eastAsia="Times New Roman"/>
          <w:szCs w:val="24"/>
        </w:rPr>
        <w:t>,</w:t>
      </w:r>
      <w:r>
        <w:rPr>
          <w:rFonts w:eastAsia="Times New Roman"/>
          <w:szCs w:val="24"/>
        </w:rPr>
        <w:t xml:space="preserve"> αν μετά τους οκτώ </w:t>
      </w:r>
      <w:r>
        <w:rPr>
          <w:rFonts w:eastAsia="Times New Roman"/>
          <w:szCs w:val="24"/>
        </w:rPr>
        <w:t>ε</w:t>
      </w:r>
      <w:r>
        <w:rPr>
          <w:rFonts w:eastAsia="Times New Roman"/>
          <w:szCs w:val="24"/>
        </w:rPr>
        <w:t xml:space="preserve">ισηγητές και </w:t>
      </w:r>
      <w:r>
        <w:rPr>
          <w:rFonts w:eastAsia="Times New Roman"/>
          <w:szCs w:val="24"/>
        </w:rPr>
        <w:t>ε</w:t>
      </w:r>
      <w:r>
        <w:rPr>
          <w:rFonts w:eastAsia="Times New Roman"/>
          <w:szCs w:val="24"/>
        </w:rPr>
        <w:t xml:space="preserve">ιδικούς </w:t>
      </w:r>
      <w:r>
        <w:rPr>
          <w:rFonts w:eastAsia="Times New Roman"/>
          <w:szCs w:val="24"/>
        </w:rPr>
        <w:t>α</w:t>
      </w:r>
      <w:r>
        <w:rPr>
          <w:rFonts w:eastAsia="Times New Roman"/>
          <w:szCs w:val="24"/>
        </w:rPr>
        <w:t xml:space="preserve">γορητές θα </w:t>
      </w:r>
      <w:r>
        <w:rPr>
          <w:rFonts w:eastAsia="Times New Roman"/>
          <w:szCs w:val="24"/>
        </w:rPr>
        <w:t>τηρηθεί ο Κανονισμός και θα μιλήσουν οι έξι Βουλευτές, αν θέλει θα παρέμβει ο Υπουργός και μετά οι Κοινοβουλευτικοί Εκπρόσωποι, αν θα πάει αυτή η διαδικασία.</w:t>
      </w:r>
    </w:p>
    <w:p w14:paraId="5CE043B1"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Είναι αυτονόητο. Βάσει του Κανονισμού θα κινηθούμε.</w:t>
      </w:r>
    </w:p>
    <w:p w14:paraId="5CE043B2"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lastRenderedPageBreak/>
        <w:t>ΑΝΔΡΕΑΣ ΛΟ</w:t>
      </w:r>
      <w:r>
        <w:rPr>
          <w:rFonts w:eastAsia="Times New Roman"/>
          <w:b/>
          <w:szCs w:val="24"/>
        </w:rPr>
        <w:t>ΒΕΡΔΟΣ:</w:t>
      </w:r>
      <w:r>
        <w:rPr>
          <w:rFonts w:eastAsia="Times New Roman"/>
          <w:szCs w:val="24"/>
        </w:rPr>
        <w:t xml:space="preserve"> Όχι δεν είναι πάντα έτσι, γιατί ανεξαρτήτως του τι θα κάνουν οι Υπουργοί, οι διαδικασίες, ας πούμε, αλλάζουν.</w:t>
      </w:r>
    </w:p>
    <w:p w14:paraId="5CE043B3"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Όχι, πάντα με τον Κανονισμό όταν ο Υπουργός θέλει να παρέμβει, έχει το δικαίωμα να παρέμβει.</w:t>
      </w:r>
    </w:p>
    <w:p w14:paraId="5CE043B4"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ΑΝΔΡΕΑΣ Λ</w:t>
      </w:r>
      <w:r>
        <w:rPr>
          <w:rFonts w:eastAsia="Times New Roman"/>
          <w:b/>
          <w:szCs w:val="24"/>
        </w:rPr>
        <w:t>ΟΒΕΡΔΟΣ:</w:t>
      </w:r>
      <w:r>
        <w:rPr>
          <w:rFonts w:eastAsia="Times New Roman"/>
          <w:szCs w:val="24"/>
        </w:rPr>
        <w:t xml:space="preserve"> Άλλο αυτό! Πάντως, έχουμε αυτή τη σειρά. Δηλαδή, ξέρουμε ότι ο Υπουργός μιλάει τώρα και αν θέλει, παρεμβαίνει και άλλη στιγμή, μιλούν οι οκτώ </w:t>
      </w:r>
      <w:r>
        <w:rPr>
          <w:rFonts w:eastAsia="Times New Roman"/>
          <w:szCs w:val="24"/>
        </w:rPr>
        <w:t>ε</w:t>
      </w:r>
      <w:r>
        <w:rPr>
          <w:rFonts w:eastAsia="Times New Roman"/>
          <w:szCs w:val="24"/>
        </w:rPr>
        <w:t xml:space="preserve">ισηγητές και </w:t>
      </w:r>
      <w:r>
        <w:rPr>
          <w:rFonts w:eastAsia="Times New Roman"/>
          <w:szCs w:val="24"/>
        </w:rPr>
        <w:t>α</w:t>
      </w:r>
      <w:r>
        <w:rPr>
          <w:rFonts w:eastAsia="Times New Roman"/>
          <w:szCs w:val="24"/>
        </w:rPr>
        <w:t>γορητές και μετά οι Κοινοβουλευτικοί Εκπρόσωποι.</w:t>
      </w:r>
    </w:p>
    <w:p w14:paraId="5CE043B5" w14:textId="77777777" w:rsidR="00665C5F" w:rsidRDefault="00175495">
      <w:pPr>
        <w:tabs>
          <w:tab w:val="left" w:pos="2820"/>
        </w:tabs>
        <w:spacing w:line="600" w:lineRule="auto"/>
        <w:ind w:firstLine="720"/>
        <w:jc w:val="both"/>
        <w:rPr>
          <w:rFonts w:eastAsia="Times New Roman"/>
          <w:szCs w:val="24"/>
        </w:rPr>
      </w:pPr>
      <w:r>
        <w:rPr>
          <w:rFonts w:eastAsia="Times New Roman"/>
          <w:szCs w:val="24"/>
        </w:rPr>
        <w:t>Ευχαριστώ, κύριε Πρόεδρε.</w:t>
      </w:r>
    </w:p>
    <w:p w14:paraId="5CE043B6"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lastRenderedPageBreak/>
        <w:t>ΠΡΟΕΔΡΕΥΩΝ (Δημ</w:t>
      </w:r>
      <w:r>
        <w:rPr>
          <w:rFonts w:eastAsia="Times New Roman"/>
          <w:b/>
          <w:szCs w:val="24"/>
        </w:rPr>
        <w:t xml:space="preserve">ήτριος Κρεμαστινός): </w:t>
      </w:r>
      <w:r>
        <w:rPr>
          <w:rFonts w:eastAsia="Times New Roman"/>
          <w:szCs w:val="24"/>
        </w:rPr>
        <w:t>Ακριβώς. Είναι αυτονόητο.</w:t>
      </w:r>
    </w:p>
    <w:p w14:paraId="5CE043B7" w14:textId="77777777" w:rsidR="00665C5F" w:rsidRDefault="00175495">
      <w:pPr>
        <w:tabs>
          <w:tab w:val="left" w:pos="2820"/>
        </w:tabs>
        <w:spacing w:line="600" w:lineRule="auto"/>
        <w:ind w:firstLine="720"/>
        <w:jc w:val="both"/>
        <w:rPr>
          <w:rFonts w:eastAsia="Times New Roman"/>
          <w:szCs w:val="24"/>
        </w:rPr>
      </w:pPr>
      <w:r>
        <w:rPr>
          <w:rFonts w:eastAsia="Times New Roman"/>
          <w:szCs w:val="24"/>
        </w:rPr>
        <w:t>Κύριε Τσακαλώτο, θέλετε να μιλήσετε τώρα; Πόσο χρόνο θα χρειαστείτε;</w:t>
      </w:r>
    </w:p>
    <w:p w14:paraId="5CE043B8"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Ένα δεκάλεπτο.</w:t>
      </w:r>
    </w:p>
    <w:p w14:paraId="5CE043B9"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Ωραία, έχετε το</w:t>
      </w:r>
      <w:r>
        <w:rPr>
          <w:rFonts w:eastAsia="Times New Roman"/>
          <w:szCs w:val="24"/>
        </w:rPr>
        <w:t>ν</w:t>
      </w:r>
      <w:r>
        <w:rPr>
          <w:rFonts w:eastAsia="Times New Roman"/>
          <w:szCs w:val="24"/>
        </w:rPr>
        <w:t xml:space="preserve"> λόγο για δέκα λεπτά.</w:t>
      </w:r>
    </w:p>
    <w:p w14:paraId="5CE043BA"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ΕΥΚΛΕΙ</w:t>
      </w:r>
      <w:r>
        <w:rPr>
          <w:rFonts w:eastAsia="Times New Roman"/>
          <w:b/>
          <w:szCs w:val="24"/>
        </w:rPr>
        <w:t>ΔΗΣ ΤΣΑΚΑΛΩΤΟΣ (Υπουργός Οικονομικών):</w:t>
      </w:r>
      <w:r>
        <w:rPr>
          <w:rFonts w:eastAsia="Times New Roman"/>
          <w:szCs w:val="24"/>
        </w:rPr>
        <w:t xml:space="preserve"> Καλημέρα σε όλους και σε όλες.</w:t>
      </w:r>
    </w:p>
    <w:p w14:paraId="5CE043BB" w14:textId="77777777" w:rsidR="00665C5F" w:rsidRDefault="00175495">
      <w:pPr>
        <w:tabs>
          <w:tab w:val="left" w:pos="2820"/>
        </w:tabs>
        <w:spacing w:line="600" w:lineRule="auto"/>
        <w:ind w:firstLine="720"/>
        <w:jc w:val="both"/>
        <w:rPr>
          <w:rFonts w:eastAsia="Times New Roman"/>
          <w:szCs w:val="24"/>
        </w:rPr>
      </w:pPr>
      <w:r>
        <w:rPr>
          <w:rFonts w:eastAsia="Times New Roman"/>
          <w:szCs w:val="24"/>
        </w:rPr>
        <w:lastRenderedPageBreak/>
        <w:t>Εχθές είχα την ευκαιρία</w:t>
      </w:r>
      <w:r>
        <w:rPr>
          <w:rFonts w:eastAsia="Times New Roman"/>
          <w:szCs w:val="24"/>
        </w:rPr>
        <w:t>,</w:t>
      </w:r>
      <w:r>
        <w:rPr>
          <w:rFonts w:eastAsia="Times New Roman"/>
          <w:szCs w:val="24"/>
        </w:rPr>
        <w:t xml:space="preserve"> να ενημερώσω την αντίστοιχη Διαρκή Επιτροπή Οικονομικών Υποθέσεων της Ευρωβουλής, όπου ήταν όλες οι Κοινοβουλευτικές Ομάδες. Τους ενημέρωσα για την πορεία της δι</w:t>
      </w:r>
      <w:r>
        <w:rPr>
          <w:rFonts w:eastAsia="Times New Roman"/>
          <w:szCs w:val="24"/>
        </w:rPr>
        <w:t>απραγμάτευσης και έκανα έντονη την ανησυχία μου για την καθυστέρηση από την πλευρά του ΔΝΤ.</w:t>
      </w:r>
    </w:p>
    <w:p w14:paraId="5CE043BC" w14:textId="77777777" w:rsidR="00665C5F" w:rsidRDefault="00175495">
      <w:pPr>
        <w:tabs>
          <w:tab w:val="left" w:pos="2820"/>
        </w:tabs>
        <w:spacing w:line="600" w:lineRule="auto"/>
        <w:ind w:firstLine="720"/>
        <w:jc w:val="both"/>
        <w:rPr>
          <w:rFonts w:eastAsia="Times New Roman"/>
          <w:szCs w:val="24"/>
        </w:rPr>
      </w:pPr>
      <w:r>
        <w:rPr>
          <w:rFonts w:eastAsia="Times New Roman"/>
          <w:szCs w:val="24"/>
        </w:rPr>
        <w:t>Σας θυμίζω</w:t>
      </w:r>
      <w:r>
        <w:rPr>
          <w:rFonts w:eastAsia="Times New Roman"/>
          <w:szCs w:val="24"/>
        </w:rPr>
        <w:t>,</w:t>
      </w:r>
      <w:r>
        <w:rPr>
          <w:rFonts w:eastAsia="Times New Roman"/>
          <w:szCs w:val="24"/>
        </w:rPr>
        <w:t xml:space="preserve"> ότι είχαν έρθει οι επικεφαλής περίπου την </w:t>
      </w:r>
      <w:r>
        <w:rPr>
          <w:rFonts w:eastAsia="Times New Roman"/>
          <w:szCs w:val="24"/>
        </w:rPr>
        <w:t>1</w:t>
      </w:r>
      <w:r w:rsidRPr="00CB2D6A">
        <w:rPr>
          <w:rFonts w:eastAsia="Times New Roman"/>
          <w:szCs w:val="24"/>
          <w:vertAlign w:val="superscript"/>
        </w:rPr>
        <w:t>η</w:t>
      </w:r>
      <w:r>
        <w:rPr>
          <w:rFonts w:eastAsia="Times New Roman"/>
          <w:szCs w:val="24"/>
        </w:rPr>
        <w:t xml:space="preserve"> Φλεβάρη, αν δεν κάνω λάθος, και έφυγαν την Παρασκευή 5 Φλεβάρη. Μας είχαν πει</w:t>
      </w:r>
      <w:r>
        <w:rPr>
          <w:rFonts w:eastAsia="Times New Roman"/>
          <w:szCs w:val="24"/>
        </w:rPr>
        <w:t>,</w:t>
      </w:r>
      <w:r>
        <w:rPr>
          <w:rFonts w:eastAsia="Times New Roman"/>
          <w:szCs w:val="24"/>
        </w:rPr>
        <w:t xml:space="preserve"> ότι θα έρθουν σε δέκα μέρες </w:t>
      </w:r>
      <w:r>
        <w:rPr>
          <w:rFonts w:eastAsia="Times New Roman"/>
          <w:szCs w:val="24"/>
        </w:rPr>
        <w:t>περίπου. Εγώ είχα προσπαθήσει να τους πιέσω να έρθουν σε μία εβδομάδα και τώρα είναι σχεδόν ένας μήνας που δεν έχουν έρθει.</w:t>
      </w:r>
    </w:p>
    <w:p w14:paraId="5CE043BD"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Εξήγησα το γιατί είμαστε πολύ κοντά στις θέσεις των τριών ευρωπαϊκών θεσμών, του </w:t>
      </w:r>
      <w:r>
        <w:rPr>
          <w:rFonts w:eastAsia="Times New Roman" w:cs="Times New Roman"/>
          <w:szCs w:val="24"/>
          <w:lang w:val="en-US"/>
        </w:rPr>
        <w:t>EMS</w:t>
      </w:r>
      <w:r>
        <w:rPr>
          <w:rFonts w:eastAsia="Times New Roman" w:cs="Times New Roman"/>
          <w:szCs w:val="24"/>
        </w:rPr>
        <w:t>, της ΕΚΤ και της Κομισιόν, ότι οι διαφορές εκεί</w:t>
      </w:r>
      <w:r>
        <w:rPr>
          <w:rFonts w:eastAsia="Times New Roman" w:cs="Times New Roman"/>
          <w:szCs w:val="24"/>
        </w:rPr>
        <w:t xml:space="preserve"> είναι μέσα στο πλαίσιο της διαπραγμάτευσης και αυτές που θα περίμενε κανείς ότι μπορεί να συζητηθούν αλλά το ΔΝΤ κρατάει μια πολύ σκληρή στάση.</w:t>
      </w:r>
    </w:p>
    <w:p w14:paraId="5CE043BE"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Υποτίθεται</w:t>
      </w:r>
      <w:r>
        <w:rPr>
          <w:rFonts w:eastAsia="Times New Roman" w:cs="Times New Roman"/>
          <w:szCs w:val="24"/>
        </w:rPr>
        <w:t>,</w:t>
      </w:r>
      <w:r>
        <w:rPr>
          <w:rFonts w:eastAsia="Times New Roman" w:cs="Times New Roman"/>
          <w:szCs w:val="24"/>
        </w:rPr>
        <w:t xml:space="preserve"> ότι αυτή η σκληρή στάση υπάρχει και στις δύο πλευρές</w:t>
      </w:r>
      <w:r>
        <w:rPr>
          <w:rFonts w:eastAsia="Times New Roman" w:cs="Times New Roman"/>
          <w:szCs w:val="24"/>
        </w:rPr>
        <w:t>,</w:t>
      </w:r>
      <w:r>
        <w:rPr>
          <w:rFonts w:eastAsia="Times New Roman" w:cs="Times New Roman"/>
          <w:szCs w:val="24"/>
        </w:rPr>
        <w:t xml:space="preserve"> με την έννοια ότι πιέζει εμ</w:t>
      </w:r>
      <w:r>
        <w:rPr>
          <w:rFonts w:eastAsia="Times New Roman" w:cs="Times New Roman"/>
          <w:szCs w:val="24"/>
        </w:rPr>
        <w:t>ά</w:t>
      </w:r>
      <w:r>
        <w:rPr>
          <w:rFonts w:eastAsia="Times New Roman" w:cs="Times New Roman"/>
          <w:szCs w:val="24"/>
        </w:rPr>
        <w:t>ς να πάρουμε περι</w:t>
      </w:r>
      <w:r>
        <w:rPr>
          <w:rFonts w:eastAsia="Times New Roman" w:cs="Times New Roman"/>
          <w:szCs w:val="24"/>
        </w:rPr>
        <w:t>σσότερα μέτρα αλλά συγχρόνως πιέζει και τους Ευρωπαίους να κάνουν περισσότερα πράγματα σε σχέση με το χρέος, για να είναι πιο βιώσιμο το πρόγραμμα.</w:t>
      </w:r>
    </w:p>
    <w:p w14:paraId="5CE043BF"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Το ΔΝΤ δεν πιέζει για περισσότερες περικοπές συντάξεων</w:t>
      </w:r>
      <w:r>
        <w:rPr>
          <w:rFonts w:eastAsia="Times New Roman" w:cs="Times New Roman"/>
          <w:szCs w:val="24"/>
        </w:rPr>
        <w:t>,</w:t>
      </w:r>
      <w:r>
        <w:rPr>
          <w:rFonts w:eastAsia="Times New Roman" w:cs="Times New Roman"/>
          <w:szCs w:val="24"/>
        </w:rPr>
        <w:t xml:space="preserve"> επειδή θεωρεί </w:t>
      </w:r>
      <w:r>
        <w:rPr>
          <w:rFonts w:eastAsia="Times New Roman" w:cs="Times New Roman"/>
          <w:szCs w:val="24"/>
        </w:rPr>
        <w:t xml:space="preserve">όχι </w:t>
      </w:r>
      <w:r>
        <w:rPr>
          <w:rFonts w:eastAsia="Times New Roman" w:cs="Times New Roman"/>
          <w:szCs w:val="24"/>
        </w:rPr>
        <w:t>ότι δεν είναι σοβαρή η πρόταση που</w:t>
      </w:r>
      <w:r>
        <w:rPr>
          <w:rFonts w:eastAsia="Times New Roman" w:cs="Times New Roman"/>
          <w:szCs w:val="24"/>
        </w:rPr>
        <w:t xml:space="preserve"> </w:t>
      </w:r>
      <w:r>
        <w:rPr>
          <w:rFonts w:eastAsia="Times New Roman" w:cs="Times New Roman"/>
          <w:szCs w:val="24"/>
        </w:rPr>
        <w:lastRenderedPageBreak/>
        <w:t>έχουμε καταθέσει για το ασφαλιστικό. Απλώς θεωρεί</w:t>
      </w:r>
      <w:r>
        <w:rPr>
          <w:rFonts w:eastAsia="Times New Roman" w:cs="Times New Roman"/>
          <w:szCs w:val="24"/>
        </w:rPr>
        <w:t>,</w:t>
      </w:r>
      <w:r>
        <w:rPr>
          <w:rFonts w:eastAsia="Times New Roman" w:cs="Times New Roman"/>
          <w:szCs w:val="24"/>
        </w:rPr>
        <w:t xml:space="preserve"> ότι οι αριθμοί δεν βγαίνουν για να φτάσουμε στο 3,5% πρωτογενές πλεόνασμα το 2018 και μας λέει, αφού έχετε κόψει όλα τα άλλα, από πού θα βρείτε</w:t>
      </w:r>
      <w:r>
        <w:rPr>
          <w:rFonts w:eastAsia="Times New Roman" w:cs="Times New Roman"/>
          <w:szCs w:val="24"/>
        </w:rPr>
        <w:t>,</w:t>
      </w:r>
      <w:r>
        <w:rPr>
          <w:rFonts w:eastAsia="Times New Roman" w:cs="Times New Roman"/>
          <w:szCs w:val="24"/>
        </w:rPr>
        <w:t xml:space="preserve"> εάν δεν κόψετε περαιτέρω από τις συντάξεις.</w:t>
      </w:r>
    </w:p>
    <w:p w14:paraId="5CE043C0"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Σε αυτό εμείς λ</w:t>
      </w:r>
      <w:r>
        <w:rPr>
          <w:rFonts w:eastAsia="Times New Roman" w:cs="Times New Roman"/>
          <w:szCs w:val="24"/>
        </w:rPr>
        <w:t>έμε τα εξής: Πρώτον, είναι αδιανόητο να θεωρούν</w:t>
      </w:r>
      <w:r>
        <w:rPr>
          <w:rFonts w:eastAsia="Times New Roman" w:cs="Times New Roman"/>
          <w:szCs w:val="24"/>
        </w:rPr>
        <w:t>,</w:t>
      </w:r>
      <w:r>
        <w:rPr>
          <w:rFonts w:eastAsia="Times New Roman" w:cs="Times New Roman"/>
          <w:szCs w:val="24"/>
        </w:rPr>
        <w:t xml:space="preserve"> ότι οι αριθμοί δεν βγαίνουν, όταν η συμφωνία του καλοκαιριού είχε πολύ χαμηλότερες προβλέψεις για την ανάπτυξη από αυτές που βγήκαν. Δηλαδή όταν γίνονταν οι συζητήσεις</w:t>
      </w:r>
      <w:r>
        <w:rPr>
          <w:rFonts w:eastAsia="Times New Roman" w:cs="Times New Roman"/>
          <w:szCs w:val="24"/>
        </w:rPr>
        <w:t>,</w:t>
      </w:r>
      <w:r>
        <w:rPr>
          <w:rFonts w:eastAsia="Times New Roman" w:cs="Times New Roman"/>
          <w:szCs w:val="24"/>
        </w:rPr>
        <w:t xml:space="preserve"> ήταν περίπου μείον 2% η μέση πρόβλεψη </w:t>
      </w:r>
      <w:r>
        <w:rPr>
          <w:rFonts w:eastAsia="Times New Roman" w:cs="Times New Roman"/>
          <w:szCs w:val="24"/>
        </w:rPr>
        <w:t>για την ανάπτυξη και τώρα ξέρουμε ότι θα είναι κάτι μεταξύ 0,4% και 0,7%.</w:t>
      </w:r>
    </w:p>
    <w:p w14:paraId="5CE043C1"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lastRenderedPageBreak/>
        <w:t>Σε κάθε περίπτωση δεν υπάρχει οικονομολόγος που να θεωρεί</w:t>
      </w:r>
      <w:r>
        <w:rPr>
          <w:rFonts w:eastAsia="Times New Roman" w:cs="Times New Roman"/>
          <w:szCs w:val="24"/>
        </w:rPr>
        <w:t>,</w:t>
      </w:r>
      <w:r>
        <w:rPr>
          <w:rFonts w:eastAsia="Times New Roman" w:cs="Times New Roman"/>
          <w:szCs w:val="24"/>
        </w:rPr>
        <w:t xml:space="preserve"> ότι πήγαμε χειρότερα από τις προβλέψεις και άρα επειδή η ανάπτυξη ήταν μεγαλύτερη</w:t>
      </w:r>
      <w:r w:rsidRPr="00664DF1">
        <w:rPr>
          <w:rFonts w:eastAsia="Times New Roman" w:cs="Times New Roman"/>
          <w:szCs w:val="24"/>
        </w:rPr>
        <w:t>,</w:t>
      </w:r>
      <w:r>
        <w:rPr>
          <w:rFonts w:eastAsia="Times New Roman" w:cs="Times New Roman"/>
          <w:szCs w:val="24"/>
        </w:rPr>
        <w:t xml:space="preserve"> είχαμε και περισσότερα έσοδα από ό,τι πρ</w:t>
      </w:r>
      <w:r>
        <w:rPr>
          <w:rFonts w:eastAsia="Times New Roman" w:cs="Times New Roman"/>
          <w:szCs w:val="24"/>
        </w:rPr>
        <w:t>οβλεπόταν το καλοκαίρι είτε από την ανάπτυξη, όπως σας είπα, είτε επειδή είχαμε μεγαλύτερη εισπραξιμότητα, καθώς τα μέτρα μας κατά της φοροδιαφυγής αρχίζουν να αποδίδουν. Άρα το λογικό θα ήταν</w:t>
      </w:r>
      <w:r>
        <w:rPr>
          <w:rFonts w:eastAsia="Times New Roman" w:cs="Times New Roman"/>
          <w:szCs w:val="24"/>
        </w:rPr>
        <w:t>,</w:t>
      </w:r>
      <w:r>
        <w:rPr>
          <w:rFonts w:eastAsia="Times New Roman" w:cs="Times New Roman"/>
          <w:szCs w:val="24"/>
        </w:rPr>
        <w:t xml:space="preserve"> να ζητούσαν λιγότερα μέτρα, αφού η οικονομία πήγε καλύτερα.</w:t>
      </w:r>
    </w:p>
    <w:p w14:paraId="5CE043C2"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Εξ</w:t>
      </w:r>
      <w:r>
        <w:rPr>
          <w:rFonts w:eastAsia="Times New Roman" w:cs="Times New Roman"/>
          <w:szCs w:val="24"/>
        </w:rPr>
        <w:t>ηγήσαμε ότι δεν μπορούν να μειωθούν οι τρέχουσες συντάξεις περισσότερο και γιατί έχουν κοπεί έντεκα φορές</w:t>
      </w:r>
      <w:r>
        <w:rPr>
          <w:rFonts w:eastAsia="Times New Roman" w:cs="Times New Roman"/>
          <w:szCs w:val="24"/>
        </w:rPr>
        <w:t>,</w:t>
      </w:r>
      <w:r>
        <w:rPr>
          <w:rFonts w:eastAsia="Times New Roman" w:cs="Times New Roman"/>
          <w:szCs w:val="24"/>
        </w:rPr>
        <w:t xml:space="preserve"> διότι στην Ελλάδα παίζουν το ρόλο του οικονομικού εισοδήματος, </w:t>
      </w:r>
      <w:r>
        <w:rPr>
          <w:rFonts w:eastAsia="Times New Roman" w:cs="Times New Roman"/>
          <w:szCs w:val="24"/>
        </w:rPr>
        <w:lastRenderedPageBreak/>
        <w:t xml:space="preserve">δηλαδή μπορεί να βοηθούν και τους ανέργους, ακόμα και τα εγγόνια των συνταξιούχων για </w:t>
      </w:r>
      <w:r>
        <w:rPr>
          <w:rFonts w:eastAsia="Times New Roman" w:cs="Times New Roman"/>
          <w:szCs w:val="24"/>
        </w:rPr>
        <w:t>την επιβίωσή τους.</w:t>
      </w:r>
    </w:p>
    <w:p w14:paraId="5CE043C3"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Κατανοούμε</w:t>
      </w:r>
      <w:r>
        <w:rPr>
          <w:rFonts w:eastAsia="Times New Roman" w:cs="Times New Roman"/>
          <w:szCs w:val="24"/>
        </w:rPr>
        <w:t>,</w:t>
      </w:r>
      <w:r>
        <w:rPr>
          <w:rFonts w:eastAsia="Times New Roman" w:cs="Times New Roman"/>
          <w:szCs w:val="24"/>
        </w:rPr>
        <w:t xml:space="preserve"> ότι μακροπρόθεσμα μπορεί να χρειαστεί να ξοδεύουμε ως ποσοστό, δηλαδή ως σύνθεση του συνολικού προϋπολογισμού για κοινωνικά θέματα λιγότερο για τις συντάξεις και περισσότερο για άλλα ζητήματα. Για παράδειγμα, στην Ελλάδα έχου</w:t>
      </w:r>
      <w:r>
        <w:rPr>
          <w:rFonts w:eastAsia="Times New Roman" w:cs="Times New Roman"/>
          <w:szCs w:val="24"/>
        </w:rPr>
        <w:t>με πολύ μεγάλο ποσοστό φτώχειας στα παιδιά, άρα κανονικά θα έπρεπε και εκεί να έχουμε μεγαλύτερη δαπάνη. Όμως εξηγούμ</w:t>
      </w:r>
      <w:r>
        <w:rPr>
          <w:rFonts w:eastAsia="Times New Roman" w:cs="Times New Roman"/>
          <w:szCs w:val="24"/>
        </w:rPr>
        <w:t>,</w:t>
      </w:r>
      <w:r>
        <w:rPr>
          <w:rFonts w:eastAsia="Times New Roman" w:cs="Times New Roman"/>
          <w:szCs w:val="24"/>
        </w:rPr>
        <w:t xml:space="preserve"> ότι αυτό θα γίνει όταν θα επιστρέψουμε στην ανάπτυξη. Οι αλλαγές στις συνθέσεις συγκεκριμένου προϋπολογισμού για το σύνολο των κοινωνικών</w:t>
      </w:r>
      <w:r>
        <w:rPr>
          <w:rFonts w:eastAsia="Times New Roman" w:cs="Times New Roman"/>
          <w:szCs w:val="24"/>
        </w:rPr>
        <w:t xml:space="preserve"> δαπανών μπορεί να γίνουν αργότερα.</w:t>
      </w:r>
    </w:p>
    <w:p w14:paraId="5CE043C4"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lastRenderedPageBreak/>
        <w:t>Όλα αυτά τα επιχειρήματα πρέπει να σας πω</w:t>
      </w:r>
      <w:r>
        <w:rPr>
          <w:rFonts w:eastAsia="Times New Roman" w:cs="Times New Roman"/>
          <w:szCs w:val="24"/>
        </w:rPr>
        <w:t>,</w:t>
      </w:r>
      <w:r>
        <w:rPr>
          <w:rFonts w:eastAsia="Times New Roman" w:cs="Times New Roman"/>
          <w:szCs w:val="24"/>
        </w:rPr>
        <w:t xml:space="preserve"> ότι είχαν μεγάλη ανταπόκριση από ό,τι καταλαβαίνω εγώ από όλες τις πλευρές του Ευρωκοινοβουλίου, από όλες τις Κοινοβουλευτικές Ομάδες. Μάλιστα ο Πρόεδρος της Επιτροπής, ο Ρομπέρ</w:t>
      </w:r>
      <w:r>
        <w:rPr>
          <w:rFonts w:eastAsia="Times New Roman" w:cs="Times New Roman"/>
          <w:szCs w:val="24"/>
        </w:rPr>
        <w:t>το Γκαλτιέρι, είπε ότι και ο ίδιος δεν καταλαβαίνει γιατί καθυστερεί το ΔΝΤ και κατανοεί απολύτως την ελληνική θέση</w:t>
      </w:r>
      <w:r>
        <w:rPr>
          <w:rFonts w:eastAsia="Times New Roman" w:cs="Times New Roman"/>
          <w:szCs w:val="24"/>
        </w:rPr>
        <w:t>,</w:t>
      </w:r>
      <w:r>
        <w:rPr>
          <w:rFonts w:eastAsia="Times New Roman" w:cs="Times New Roman"/>
          <w:szCs w:val="24"/>
        </w:rPr>
        <w:t xml:space="preserve"> ότι ο χρόνος είναι μέρος της διαπραγμάτευσης και η καθυστέρηση δημιουργεί και οικονομικά προβλήματα και πολιτικά προβλήματα και κινδυνεύει </w:t>
      </w:r>
      <w:r>
        <w:rPr>
          <w:rFonts w:eastAsia="Times New Roman" w:cs="Times New Roman"/>
          <w:szCs w:val="24"/>
        </w:rPr>
        <w:t>να γίνει αυτοπληρούμενη προφητεία</w:t>
      </w:r>
      <w:r>
        <w:rPr>
          <w:rFonts w:eastAsia="Times New Roman" w:cs="Times New Roman"/>
          <w:szCs w:val="24"/>
        </w:rPr>
        <w:t>,</w:t>
      </w:r>
      <w:r>
        <w:rPr>
          <w:rFonts w:eastAsia="Times New Roman" w:cs="Times New Roman"/>
          <w:szCs w:val="24"/>
        </w:rPr>
        <w:t xml:space="preserve"> ότι δεν θα βγει το πρόγραμμα.</w:t>
      </w:r>
    </w:p>
    <w:p w14:paraId="5CE043C5"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 xml:space="preserve">Πρέπει να σας πω, δηλαδή, ότι έφυγα με πολύ καλές εντυπώσεις για το πολιτικό κλίμα για τις ελληνικές θέσεις και είμαι </w:t>
      </w:r>
      <w:r>
        <w:rPr>
          <w:rFonts w:eastAsia="Times New Roman" w:cs="Times New Roman"/>
          <w:szCs w:val="24"/>
        </w:rPr>
        <w:lastRenderedPageBreak/>
        <w:t>πεισμένος ότι αυτή τη στιγμή οι παίκτες που θέλουν λύση</w:t>
      </w:r>
      <w:r>
        <w:rPr>
          <w:rFonts w:eastAsia="Times New Roman" w:cs="Times New Roman"/>
          <w:szCs w:val="24"/>
        </w:rPr>
        <w:t>,</w:t>
      </w:r>
      <w:r>
        <w:rPr>
          <w:rFonts w:eastAsia="Times New Roman" w:cs="Times New Roman"/>
          <w:szCs w:val="24"/>
        </w:rPr>
        <w:t xml:space="preserve"> είναι πολύ περισ</w:t>
      </w:r>
      <w:r>
        <w:rPr>
          <w:rFonts w:eastAsia="Times New Roman" w:cs="Times New Roman"/>
          <w:szCs w:val="24"/>
        </w:rPr>
        <w:t>σότεροι από τους παίκτες που δεν θέλουν λύση.</w:t>
      </w:r>
    </w:p>
    <w:p w14:paraId="5CE043C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Αυτό είναι πηγή αισιοδοξίας. Σε ένα λογικό κόσμο όταν ισχύει αυτό που μόλις είπα, ότι οι πιο πολλοί παίκτες θέλουν λύση σε σχέση με αυτούς που δεν θέλουν λύση, δεν πρέπει να είναι μακριά η λύση. Ελπίζω να επιβε</w:t>
      </w:r>
      <w:r>
        <w:rPr>
          <w:rFonts w:eastAsia="Times New Roman" w:cs="Times New Roman"/>
          <w:szCs w:val="24"/>
        </w:rPr>
        <w:t>βαιωθεί</w:t>
      </w:r>
      <w:r>
        <w:rPr>
          <w:rFonts w:eastAsia="Times New Roman" w:cs="Times New Roman"/>
          <w:szCs w:val="24"/>
        </w:rPr>
        <w:t>,</w:t>
      </w:r>
      <w:r>
        <w:rPr>
          <w:rFonts w:eastAsia="Times New Roman" w:cs="Times New Roman"/>
          <w:szCs w:val="24"/>
        </w:rPr>
        <w:t xml:space="preserve"> ότι ζούμε σ</w:t>
      </w:r>
      <w:r>
        <w:rPr>
          <w:rFonts w:eastAsia="Times New Roman" w:cs="Times New Roman"/>
          <w:szCs w:val="24"/>
        </w:rPr>
        <w:t>’</w:t>
      </w:r>
      <w:r>
        <w:rPr>
          <w:rFonts w:eastAsia="Times New Roman" w:cs="Times New Roman"/>
          <w:szCs w:val="24"/>
        </w:rPr>
        <w:t xml:space="preserve"> ένα λογικό κόσμο.</w:t>
      </w:r>
    </w:p>
    <w:p w14:paraId="5CE043C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Για δύο τρία ζητήματα είμαι σίγουρος</w:t>
      </w:r>
      <w:r>
        <w:rPr>
          <w:rFonts w:eastAsia="Times New Roman" w:cs="Times New Roman"/>
          <w:szCs w:val="24"/>
        </w:rPr>
        <w:t>,</w:t>
      </w:r>
      <w:r>
        <w:rPr>
          <w:rFonts w:eastAsia="Times New Roman" w:cs="Times New Roman"/>
          <w:szCs w:val="24"/>
        </w:rPr>
        <w:t xml:space="preserve"> ότι οι εισηγητές όπως το έκαναν και στην </w:t>
      </w:r>
      <w:r>
        <w:rPr>
          <w:rFonts w:eastAsia="Times New Roman" w:cs="Times New Roman"/>
          <w:szCs w:val="24"/>
        </w:rPr>
        <w:t>ε</w:t>
      </w:r>
      <w:r>
        <w:rPr>
          <w:rFonts w:eastAsia="Times New Roman" w:cs="Times New Roman"/>
          <w:szCs w:val="24"/>
        </w:rPr>
        <w:t xml:space="preserve">πιτροπή, θα κάνουν μια πολύ καλή ενημέρωση για τις λεπτομέρειες του νομοσχεδίου και της εφαρμογής της </w:t>
      </w:r>
      <w:r>
        <w:rPr>
          <w:rFonts w:eastAsia="Times New Roman" w:cs="Times New Roman"/>
          <w:szCs w:val="24"/>
        </w:rPr>
        <w:t>ο</w:t>
      </w:r>
      <w:r>
        <w:rPr>
          <w:rFonts w:eastAsia="Times New Roman" w:cs="Times New Roman"/>
          <w:szCs w:val="24"/>
        </w:rPr>
        <w:t>δηγίας.</w:t>
      </w:r>
    </w:p>
    <w:p w14:paraId="5CE043C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lastRenderedPageBreak/>
        <w:t>Θα ήθελα μόνον να σας πω</w:t>
      </w:r>
      <w:r>
        <w:rPr>
          <w:rFonts w:eastAsia="Times New Roman" w:cs="Times New Roman"/>
          <w:szCs w:val="24"/>
        </w:rPr>
        <w:t>,</w:t>
      </w:r>
      <w:r>
        <w:rPr>
          <w:rFonts w:eastAsia="Times New Roman" w:cs="Times New Roman"/>
          <w:szCs w:val="24"/>
        </w:rPr>
        <w:t xml:space="preserve"> ότι αυτό που έχουμε μπροστά μας για την εγγύηση των καταθέσεων</w:t>
      </w:r>
      <w:r>
        <w:rPr>
          <w:rFonts w:eastAsia="Times New Roman" w:cs="Times New Roman"/>
          <w:szCs w:val="24"/>
        </w:rPr>
        <w:t>,</w:t>
      </w:r>
      <w:r>
        <w:rPr>
          <w:rFonts w:eastAsia="Times New Roman" w:cs="Times New Roman"/>
          <w:szCs w:val="24"/>
        </w:rPr>
        <w:t xml:space="preserve"> είναι ο τρίτος πυλώνας της προσπάθειας της Ευρωπαϊκής Ένωσης να αντιμετωπίσει δύο προβλήματα που παρατηρήθηκαν τα τελευταία χρόνια.</w:t>
      </w:r>
    </w:p>
    <w:p w14:paraId="5CE043C9"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 Το ένα πρόβλημα ήταν </w:t>
      </w:r>
      <w:r>
        <w:rPr>
          <w:rFonts w:eastAsia="Times New Roman" w:cs="Times New Roman"/>
          <w:szCs w:val="24"/>
        </w:rPr>
        <w:t>η</w:t>
      </w:r>
      <w:r>
        <w:rPr>
          <w:rFonts w:eastAsia="Times New Roman" w:cs="Times New Roman"/>
          <w:szCs w:val="24"/>
        </w:rPr>
        <w:t xml:space="preserve"> εκροή καταθέσεων από αδύνατες χώρες</w:t>
      </w:r>
      <w:r>
        <w:rPr>
          <w:rFonts w:eastAsia="Times New Roman" w:cs="Times New Roman"/>
          <w:szCs w:val="24"/>
        </w:rPr>
        <w:t>, όπως η Ελλάδα και η Ισπανία, προς τον Βορρά.</w:t>
      </w:r>
    </w:p>
    <w:p w14:paraId="5CE043CA"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Το δεύτερο είναι</w:t>
      </w:r>
      <w:r>
        <w:rPr>
          <w:rFonts w:eastAsia="Times New Roman" w:cs="Times New Roman"/>
          <w:szCs w:val="24"/>
        </w:rPr>
        <w:t>,</w:t>
      </w:r>
      <w:r>
        <w:rPr>
          <w:rFonts w:eastAsia="Times New Roman" w:cs="Times New Roman"/>
          <w:szCs w:val="24"/>
        </w:rPr>
        <w:t xml:space="preserve"> ότι στο τραπεζικό σύστημα έχουμε πολύ συχνά το φαινόμενο συστημικών κρίσεων, όχι δηλαδή ότι μια ισπανική ή μία ελληνική ή ιταλική ή γερμανική έχει πρόβλημα, λόγω κακής διαχείρισης ατυχίας ή κ</w:t>
      </w:r>
      <w:r>
        <w:rPr>
          <w:rFonts w:eastAsia="Times New Roman" w:cs="Times New Roman"/>
          <w:szCs w:val="24"/>
        </w:rPr>
        <w:t xml:space="preserve">άτι άλλο αλλά κάποιο σοκ, </w:t>
      </w:r>
      <w:r>
        <w:rPr>
          <w:rFonts w:eastAsia="Times New Roman" w:cs="Times New Roman"/>
          <w:szCs w:val="24"/>
        </w:rPr>
        <w:lastRenderedPageBreak/>
        <w:t>κάποιον κλυδωνισμό, που χτυπάει πολλές τράπεζες συγχρόνως. Αυτό είναι που προσπαθούμε με τα βήματα προς την τραπεζική ένωση να αντιμετωπίσουμε.</w:t>
      </w:r>
    </w:p>
    <w:p w14:paraId="5CE043CB"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Έχουμε το Ταμείο Εξυγίανσης, που νομίζω ότι πάει καλά. Υπάρχει το ταμείο που δίνει χρή</w:t>
      </w:r>
      <w:r>
        <w:rPr>
          <w:rFonts w:eastAsia="Times New Roman" w:cs="Times New Roman"/>
          <w:szCs w:val="24"/>
        </w:rPr>
        <w:t xml:space="preserve">ματα σε περιπτώσεις που χρειάζεται εξυγίανση, που κατά την άποψη της ελληνικής </w:t>
      </w:r>
      <w:r>
        <w:rPr>
          <w:rFonts w:eastAsia="Times New Roman" w:cs="Times New Roman"/>
          <w:szCs w:val="24"/>
        </w:rPr>
        <w:t>Κ</w:t>
      </w:r>
      <w:r>
        <w:rPr>
          <w:rFonts w:eastAsia="Times New Roman" w:cs="Times New Roman"/>
          <w:szCs w:val="24"/>
        </w:rPr>
        <w:t xml:space="preserve">υβέρνησης δεν πάει αρκετά βαθιά. Τέλος, υπάρχει ο τρίτος πυλώνας για τον οποίο συζητάμε τώρα, για τις καταθέσεις, την εγγύηση των καταθέσεων, που δημιουργεί τις προοπτικές για </w:t>
      </w:r>
      <w:r>
        <w:rPr>
          <w:rFonts w:eastAsia="Times New Roman" w:cs="Times New Roman"/>
          <w:szCs w:val="24"/>
        </w:rPr>
        <w:t>ένα εθνικό σύστημα αλλά ακόμα δεν έχουμε κάνει το παρακάτω βήμα, να υπάρχει ένα ευρωπαϊκό σύστημα εγγύησης καταθέσεων.</w:t>
      </w:r>
    </w:p>
    <w:p w14:paraId="5CE043CC"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το θέμα υπάρχουν δύο απόψεις στην Ευρώπη. Θα ήθελα και από τους εισηγητές και από τη συζήτηση να ακούσω αν υποστηρίζεται η θέση </w:t>
      </w:r>
      <w:r>
        <w:rPr>
          <w:rFonts w:eastAsia="Times New Roman" w:cs="Times New Roman"/>
          <w:szCs w:val="24"/>
        </w:rPr>
        <w:t xml:space="preserve">της ελληνικής </w:t>
      </w:r>
      <w:r>
        <w:rPr>
          <w:rFonts w:eastAsia="Times New Roman" w:cs="Times New Roman"/>
          <w:szCs w:val="24"/>
        </w:rPr>
        <w:t>Κ</w:t>
      </w:r>
      <w:r>
        <w:rPr>
          <w:rFonts w:eastAsia="Times New Roman" w:cs="Times New Roman"/>
          <w:szCs w:val="24"/>
        </w:rPr>
        <w:t>υβέρνησης που παίρνει το μέρος μιας από τις δυο θέσεις.</w:t>
      </w:r>
    </w:p>
    <w:p w14:paraId="5CE043C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Η μία θέση που υποστηρίζεται περισσότερο από τη γερμανική κυβέρνηση</w:t>
      </w:r>
      <w:r>
        <w:rPr>
          <w:rFonts w:eastAsia="Times New Roman" w:cs="Times New Roman"/>
          <w:szCs w:val="24"/>
        </w:rPr>
        <w:t>,</w:t>
      </w:r>
      <w:r>
        <w:rPr>
          <w:rFonts w:eastAsia="Times New Roman" w:cs="Times New Roman"/>
          <w:szCs w:val="24"/>
        </w:rPr>
        <w:t xml:space="preserve"> είναι ότι πρέπει να δώσουμε πρώτα έμφαση στη μείωση του ρίσκου του τραπεζικού συστήματος και μετά σε μια δεύτερη περ</w:t>
      </w:r>
      <w:r>
        <w:rPr>
          <w:rFonts w:eastAsia="Times New Roman" w:cs="Times New Roman"/>
          <w:szCs w:val="24"/>
        </w:rPr>
        <w:t xml:space="preserve">ίοδο, να δώσουμε έμφαση στο πώς μοιράζονται αυτό το ρίσκο όλες οι χώρες. Σε όλες τις νομισματικές ενώσεις υπάρχει ομοσπονδιακό σύστημα εγγυήσεων καταθέσεων. Αν, δηλαδή, υπάρχει ένα πρόβλημα στο Τέξας ή στην </w:t>
      </w:r>
      <w:r>
        <w:rPr>
          <w:rFonts w:eastAsia="Times New Roman" w:cs="Times New Roman"/>
          <w:szCs w:val="24"/>
        </w:rPr>
        <w:lastRenderedPageBreak/>
        <w:t>Καλιφόρνια στις Ηνωμένες Πολιτείες</w:t>
      </w:r>
      <w:r>
        <w:rPr>
          <w:rFonts w:eastAsia="Times New Roman" w:cs="Times New Roman"/>
          <w:szCs w:val="24"/>
        </w:rPr>
        <w:t>,</w:t>
      </w:r>
      <w:r>
        <w:rPr>
          <w:rFonts w:eastAsia="Times New Roman" w:cs="Times New Roman"/>
          <w:szCs w:val="24"/>
        </w:rPr>
        <w:t xml:space="preserve"> η υποστήριξη </w:t>
      </w:r>
      <w:r>
        <w:rPr>
          <w:rFonts w:eastAsia="Times New Roman" w:cs="Times New Roman"/>
          <w:szCs w:val="24"/>
        </w:rPr>
        <w:t>γίνεται από το ομοσπονδιακό κράτος.</w:t>
      </w:r>
    </w:p>
    <w:p w14:paraId="5CE043C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Οι Γερμανοί και άλλες χώρες λένε</w:t>
      </w:r>
      <w:r>
        <w:rPr>
          <w:rFonts w:eastAsia="Times New Roman" w:cs="Times New Roman"/>
          <w:szCs w:val="24"/>
        </w:rPr>
        <w:t>,</w:t>
      </w:r>
      <w:r>
        <w:rPr>
          <w:rFonts w:eastAsia="Times New Roman" w:cs="Times New Roman"/>
          <w:szCs w:val="24"/>
        </w:rPr>
        <w:t xml:space="preserve"> ότι δεν είμαστε έτοιμοι γι’ αυτό, ότι πρώτα πρέπει να μειώσουμε το ρίσκο και μετά να δούμε πώς θα μοιραστεί αυτό το ρίσκο.</w:t>
      </w:r>
    </w:p>
    <w:p w14:paraId="5CE043C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του κυρίου Υπουργού)</w:t>
      </w:r>
    </w:p>
    <w:p w14:paraId="5CE043D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Κύριε Πρόεδρε, μπορώ να έχω ακόμα δύο, τρία λεπτά.</w:t>
      </w:r>
    </w:p>
    <w:p w14:paraId="5CE043D1"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Βεβαίως, κύριε Υπουργέ.</w:t>
      </w:r>
    </w:p>
    <w:p w14:paraId="5CE043D2"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lastRenderedPageBreak/>
        <w:t>ΕΥΚΛΕΙΔΗΣ ΤΣΑΚΑΛΩΤΟΣ (Υπουργός Οικονομικών):</w:t>
      </w:r>
      <w:r>
        <w:rPr>
          <w:rFonts w:eastAsia="Times New Roman" w:cs="Times New Roman"/>
          <w:szCs w:val="24"/>
        </w:rPr>
        <w:t xml:space="preserve"> Οι άλλες χώρες και ιδιαίτερα η Ιταλία αλλά και με την υποστήριξη της ελληνικής </w:t>
      </w:r>
      <w:r>
        <w:rPr>
          <w:rFonts w:eastAsia="Times New Roman" w:cs="Times New Roman"/>
          <w:szCs w:val="24"/>
        </w:rPr>
        <w:t>Κ</w:t>
      </w:r>
      <w:r>
        <w:rPr>
          <w:rFonts w:eastAsia="Times New Roman" w:cs="Times New Roman"/>
          <w:szCs w:val="24"/>
        </w:rPr>
        <w:t>υβέρνησης, προωθούν την ιδέα ότι η μείωση του ρίσκου πρέπει να πάει χέρι με χέρι με το μοίρασμα του ρίσκου.</w:t>
      </w:r>
    </w:p>
    <w:p w14:paraId="5CE043D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 Το λένε αυτό για διάφορους λόγους.</w:t>
      </w:r>
    </w:p>
    <w:p w14:paraId="5CE043D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Πρώτον, γιατί δεν ισχύει ότι αυτό που κάνει η Ευρωπαϊκή Ένωση μέχρι τώρα είναι μόνο το μοίρασμα. Οι διατάξεις τ</w:t>
      </w:r>
      <w:r>
        <w:rPr>
          <w:rFonts w:eastAsia="Times New Roman" w:cs="Times New Roman"/>
          <w:szCs w:val="24"/>
        </w:rPr>
        <w:t xml:space="preserve">ου </w:t>
      </w:r>
      <w:r>
        <w:rPr>
          <w:rFonts w:eastAsia="Times New Roman" w:cs="Times New Roman"/>
          <w:szCs w:val="24"/>
          <w:lang w:val="en-US"/>
        </w:rPr>
        <w:t>EBRD</w:t>
      </w:r>
      <w:r>
        <w:rPr>
          <w:rFonts w:eastAsia="Times New Roman" w:cs="Times New Roman"/>
          <w:szCs w:val="24"/>
        </w:rPr>
        <w:t xml:space="preserve">, που επιτρέπουν το </w:t>
      </w:r>
      <w:r>
        <w:rPr>
          <w:rFonts w:eastAsia="Times New Roman" w:cs="Times New Roman"/>
          <w:szCs w:val="24"/>
          <w:lang w:val="en-US"/>
        </w:rPr>
        <w:t>bail</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των καταθέσεων, είναι ήδη μια κίνηση μείωσης του ρίσκου. Μέσα στο παρόν νομοσχέδιο </w:t>
      </w:r>
      <w:r>
        <w:rPr>
          <w:rFonts w:eastAsia="Times New Roman" w:cs="Times New Roman"/>
          <w:szCs w:val="24"/>
        </w:rPr>
        <w:lastRenderedPageBreak/>
        <w:t>θα δείτε πολλές ρυθμίσεις που μειώνουν το ρίσκο. Για παράδειγμα, υπάρχει η διάταξη στο νόμο που ορίζει</w:t>
      </w:r>
      <w:r>
        <w:rPr>
          <w:rFonts w:eastAsia="Times New Roman" w:cs="Times New Roman"/>
          <w:szCs w:val="24"/>
        </w:rPr>
        <w:t>,</w:t>
      </w:r>
      <w:r>
        <w:rPr>
          <w:rFonts w:eastAsia="Times New Roman" w:cs="Times New Roman"/>
          <w:szCs w:val="24"/>
        </w:rPr>
        <w:t xml:space="preserve"> ότι πρέπει να υπάρχει πλήρης πληροφόρηση από τις τράπεζες προς το ΤΕΚΕ.</w:t>
      </w:r>
    </w:p>
    <w:p w14:paraId="5CE043D5" w14:textId="77777777" w:rsidR="00665C5F" w:rsidRDefault="00175495">
      <w:pPr>
        <w:spacing w:line="600" w:lineRule="auto"/>
        <w:jc w:val="both"/>
        <w:rPr>
          <w:rFonts w:eastAsia="Times New Roman" w:cs="Times New Roman"/>
          <w:szCs w:val="24"/>
        </w:rPr>
      </w:pPr>
      <w:r>
        <w:rPr>
          <w:rFonts w:eastAsia="Times New Roman" w:cs="Times New Roman"/>
          <w:szCs w:val="24"/>
        </w:rPr>
        <w:tab/>
        <w:t>Θα δείτε ότι υπάρχει διάταξη</w:t>
      </w:r>
      <w:r>
        <w:rPr>
          <w:rFonts w:eastAsia="Times New Roman" w:cs="Times New Roman"/>
          <w:szCs w:val="24"/>
        </w:rPr>
        <w:t>,</w:t>
      </w:r>
      <w:r>
        <w:rPr>
          <w:rFonts w:eastAsia="Times New Roman" w:cs="Times New Roman"/>
          <w:szCs w:val="24"/>
        </w:rPr>
        <w:t xml:space="preserve"> ότι όλο αυτό που γίνεται το πληρώνουν οι τράπεζες. Σημειώστε το αυτό, εσείς οι εκπρόσωποι του ΚΚΕ, κύριε Καραθανασόπουλε, για να μη μου πείτε ότι το πλη</w:t>
      </w:r>
      <w:r>
        <w:rPr>
          <w:rFonts w:eastAsia="Times New Roman" w:cs="Times New Roman"/>
          <w:szCs w:val="24"/>
        </w:rPr>
        <w:t>ρώνουν οι φτωχοί φορολογούμενοι. Πώς γίνεται η πληρωμή αυτή; Ανάλογα με το πόσο ρίσκο παίρνει το κάθε πιστωτικό ίδρυμα. Αν, δηλαδή, θεωρηθεί ότι ένα πιστωτικό ίδρυμα παίρνει περισσότερο ρίσκο, τότε πληρώνει και περισσότερο προς το ταμείο.</w:t>
      </w:r>
    </w:p>
    <w:p w14:paraId="5CE043D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lastRenderedPageBreak/>
        <w:t xml:space="preserve">Άρα υπάρχει αυτό </w:t>
      </w:r>
      <w:r>
        <w:rPr>
          <w:rFonts w:eastAsia="Times New Roman" w:cs="Times New Roman"/>
          <w:szCs w:val="24"/>
        </w:rPr>
        <w:t>και δεν είναι αλήθεια αυτό που λένε κάποιες χώρες</w:t>
      </w:r>
      <w:r>
        <w:rPr>
          <w:rFonts w:eastAsia="Times New Roman" w:cs="Times New Roman"/>
          <w:szCs w:val="24"/>
        </w:rPr>
        <w:t>,</w:t>
      </w:r>
      <w:r>
        <w:rPr>
          <w:rFonts w:eastAsia="Times New Roman" w:cs="Times New Roman"/>
          <w:szCs w:val="24"/>
        </w:rPr>
        <w:t xml:space="preserve"> ότι ασχολούμαστε μόνο με τη μοιρασιά και όχι με τη μείωση του ρίσκου. Δεύτερον, θεωρούμε ότι αν δεν μοιραστούν το ρίσκο όλες οι χώρες, γίνεται πιο πιθαν</w:t>
      </w:r>
      <w:r>
        <w:rPr>
          <w:rFonts w:eastAsia="Times New Roman" w:cs="Times New Roman"/>
          <w:szCs w:val="24"/>
        </w:rPr>
        <w:t>ή</w:t>
      </w:r>
      <w:r>
        <w:rPr>
          <w:rFonts w:eastAsia="Times New Roman" w:cs="Times New Roman"/>
          <w:szCs w:val="24"/>
        </w:rPr>
        <w:t xml:space="preserve"> μία αυτοπληρούμενη προφητεία</w:t>
      </w:r>
      <w:r>
        <w:rPr>
          <w:rFonts w:eastAsia="Times New Roman" w:cs="Times New Roman"/>
          <w:szCs w:val="24"/>
        </w:rPr>
        <w:t>,</w:t>
      </w:r>
      <w:r>
        <w:rPr>
          <w:rFonts w:eastAsia="Times New Roman" w:cs="Times New Roman"/>
          <w:szCs w:val="24"/>
        </w:rPr>
        <w:t xml:space="preserve"> ότι μπορεί να υπάρξει</w:t>
      </w:r>
      <w:r>
        <w:rPr>
          <w:rFonts w:eastAsia="Times New Roman" w:cs="Times New Roman"/>
          <w:szCs w:val="24"/>
        </w:rPr>
        <w:t xml:space="preserve"> μία συστημική κρίση.</w:t>
      </w:r>
    </w:p>
    <w:p w14:paraId="5CE043D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Να σας πω την άποψη της ελληνικής Κυβέρνησης και να ζητήσω και την υποστήριξη και των άλλων κομμάτων, ώστε να είναι κοινή αυτή η θέση. Κατά τη δική μας άποψη, πρέπει να υποστηρίξουμε την ιταλική θέση</w:t>
      </w:r>
      <w:r>
        <w:rPr>
          <w:rFonts w:eastAsia="Times New Roman" w:cs="Times New Roman"/>
          <w:szCs w:val="24"/>
        </w:rPr>
        <w:t>,</w:t>
      </w:r>
      <w:r>
        <w:rPr>
          <w:rFonts w:eastAsia="Times New Roman" w:cs="Times New Roman"/>
          <w:szCs w:val="24"/>
        </w:rPr>
        <w:t xml:space="preserve"> ότι αυτά τα δύο πρέπει να πάνε μα</w:t>
      </w:r>
      <w:r>
        <w:rPr>
          <w:rFonts w:eastAsia="Times New Roman" w:cs="Times New Roman"/>
          <w:szCs w:val="24"/>
        </w:rPr>
        <w:t>ζί.</w:t>
      </w:r>
    </w:p>
    <w:p w14:paraId="5CE043D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5CE043D9"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5CE043DA"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Το άγχος που έχουμε είναι το εξής: Αν πάρουμε μαζί και τους τρεις πυλώνες, είμαστε καλύτερα καλυμμένοι αν υπάρξει κρίση σε δύο τράπεζες στην Ι</w:t>
      </w:r>
      <w:r>
        <w:rPr>
          <w:rFonts w:eastAsia="Times New Roman" w:cs="Times New Roman"/>
          <w:szCs w:val="24"/>
        </w:rPr>
        <w:t>σπανία, σε τρεις τράπεζες στην Ιταλία, σε μία τράπεζα στην Ελλάδα. Αν έχουμε, όμως, μία νέα συστημική κρίση, που δεν είναι προφανές ακόμα από πού μπορεί να προέλθει, τότε πρέπει να προχωρήσουμε πιο πολύ στο μοίρασμα του ρίσκου.</w:t>
      </w:r>
    </w:p>
    <w:p w14:paraId="5CE043DB"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lastRenderedPageBreak/>
        <w:t>Σ’ αυτό θα ήθελα να τοποθετη</w:t>
      </w:r>
      <w:r>
        <w:rPr>
          <w:rFonts w:eastAsia="Times New Roman" w:cs="Times New Roman"/>
          <w:szCs w:val="24"/>
        </w:rPr>
        <w:t>θείτε, γιατί νομίζω ότι είναι μία σημαντική ευρωπαϊκή συζήτηση. Νομίζω ότι θα μας υποστηρίξετε. Δεν το θέτω αντιπολιτευτικά. Πιστεύω ότι το συμφέρον της Ελλάδας, του ελληνικού πιστωτικού συστήματος</w:t>
      </w:r>
      <w:r>
        <w:rPr>
          <w:rFonts w:eastAsia="Times New Roman" w:cs="Times New Roman"/>
          <w:szCs w:val="24"/>
        </w:rPr>
        <w:t>,</w:t>
      </w:r>
      <w:r>
        <w:rPr>
          <w:rFonts w:eastAsia="Times New Roman" w:cs="Times New Roman"/>
          <w:szCs w:val="24"/>
        </w:rPr>
        <w:t xml:space="preserve"> είναι προς αυτή την κατεύθυνση που έχει στηρίξει η Ιταλία</w:t>
      </w:r>
      <w:r>
        <w:rPr>
          <w:rFonts w:eastAsia="Times New Roman" w:cs="Times New Roman"/>
          <w:szCs w:val="24"/>
        </w:rPr>
        <w:t>. Νομίζω ότι σ’ αυτό μπορεί να υπάρξει μία συναίνεση.</w:t>
      </w:r>
    </w:p>
    <w:p w14:paraId="5CE043DC"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CE043DD" w14:textId="77777777" w:rsidR="00665C5F" w:rsidRDefault="00175495">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5CE043DE"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5CE043D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θα ήθελα πριν καθίσετε, να κάνετε μία διευκρίνιση, αν μπορε</w:t>
      </w:r>
      <w:r>
        <w:rPr>
          <w:rFonts w:eastAsia="Times New Roman" w:cs="Times New Roman"/>
          <w:szCs w:val="24"/>
        </w:rPr>
        <w:t xml:space="preserve">ίτε. Όλοι συζητούν, αγωνιούν και τα μέσα ενημέρωσης ρωτούν και τον Πρωθυπουργό, αν μετά το </w:t>
      </w:r>
      <w:r>
        <w:rPr>
          <w:rFonts w:eastAsia="Times New Roman" w:cs="Times New Roman"/>
          <w:szCs w:val="24"/>
          <w:lang w:val="en-GB"/>
        </w:rPr>
        <w:t>Eurogroup</w:t>
      </w:r>
      <w:r>
        <w:rPr>
          <w:rFonts w:eastAsia="Times New Roman" w:cs="Times New Roman"/>
          <w:szCs w:val="24"/>
        </w:rPr>
        <w:t xml:space="preserve"> υπάρχουν κάποιες ημερομηνίες</w:t>
      </w:r>
      <w:r>
        <w:rPr>
          <w:rFonts w:eastAsia="Times New Roman" w:cs="Times New Roman"/>
          <w:szCs w:val="24"/>
        </w:rPr>
        <w:t>,</w:t>
      </w:r>
      <w:r>
        <w:rPr>
          <w:rFonts w:eastAsia="Times New Roman" w:cs="Times New Roman"/>
          <w:szCs w:val="24"/>
        </w:rPr>
        <w:t xml:space="preserve"> όσον αφορά την επίσκεψη του κουαρτέτου –ή όπως αλλιώς το λένε- για την αξιολόγηση, δηλαδή αν θα γίνει προ ή μετά το Πάσχα. Μπ</w:t>
      </w:r>
      <w:r>
        <w:rPr>
          <w:rFonts w:eastAsia="Times New Roman" w:cs="Times New Roman"/>
          <w:szCs w:val="24"/>
        </w:rPr>
        <w:t xml:space="preserve">ορείτε να μας πείτε αν έχετε κάποια πληροφόρηση από το </w:t>
      </w:r>
      <w:r>
        <w:rPr>
          <w:rFonts w:eastAsia="Times New Roman" w:cs="Times New Roman"/>
          <w:szCs w:val="24"/>
          <w:lang w:val="en-GB"/>
        </w:rPr>
        <w:t>Eurogroup</w:t>
      </w:r>
      <w:r>
        <w:rPr>
          <w:rFonts w:eastAsia="Times New Roman" w:cs="Times New Roman"/>
          <w:szCs w:val="24"/>
        </w:rPr>
        <w:t xml:space="preserve">; </w:t>
      </w:r>
    </w:p>
    <w:p w14:paraId="5CE043E0"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Προσπάθησα να απαντήσω σ’ αυτή την ερώτηση με κάπως διπλωματικό τρόπο. Θα το κάνω κάπως λιγότερο διπλωματικ</w:t>
      </w:r>
      <w:r>
        <w:rPr>
          <w:rFonts w:eastAsia="Times New Roman" w:cs="Times New Roman"/>
          <w:szCs w:val="24"/>
        </w:rPr>
        <w:t>ά</w:t>
      </w:r>
      <w:r>
        <w:rPr>
          <w:rFonts w:eastAsia="Times New Roman" w:cs="Times New Roman"/>
          <w:szCs w:val="24"/>
        </w:rPr>
        <w:t>, αφού θέλετε διευκρίνιση, κύριε Πρό</w:t>
      </w:r>
      <w:r>
        <w:rPr>
          <w:rFonts w:eastAsia="Times New Roman" w:cs="Times New Roman"/>
          <w:szCs w:val="24"/>
        </w:rPr>
        <w:t>εδρε.</w:t>
      </w:r>
    </w:p>
    <w:p w14:paraId="5CE043E1"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Όχι εγώ, το θέλουν όλοι, κύριε Υπουργέ</w:t>
      </w:r>
      <w:r>
        <w:rPr>
          <w:rFonts w:eastAsia="Times New Roman" w:cs="Times New Roman"/>
          <w:szCs w:val="24"/>
        </w:rPr>
        <w:t>.</w:t>
      </w:r>
    </w:p>
    <w:p w14:paraId="5CE043E2"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Ναι, κύριε Πρόεδρε, κατανοητό αυτό που λέτε.</w:t>
      </w:r>
    </w:p>
    <w:p w14:paraId="5CE043E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Η άποψή μου είναι</w:t>
      </w:r>
      <w:r>
        <w:rPr>
          <w:rFonts w:eastAsia="Times New Roman" w:cs="Times New Roman"/>
          <w:szCs w:val="24"/>
        </w:rPr>
        <w:t>,</w:t>
      </w:r>
      <w:r>
        <w:rPr>
          <w:rFonts w:eastAsia="Times New Roman" w:cs="Times New Roman"/>
          <w:szCs w:val="24"/>
        </w:rPr>
        <w:t xml:space="preserve"> ότι πιέζουν πάρα πολύ οι παίκτες να βρεθεί λύση όσο πιο σύντομα γίνεται. Σας είπα ότι πιστεύω</w:t>
      </w:r>
      <w:r>
        <w:rPr>
          <w:rFonts w:eastAsia="Times New Roman" w:cs="Times New Roman"/>
          <w:szCs w:val="24"/>
        </w:rPr>
        <w:t>,</w:t>
      </w:r>
      <w:r>
        <w:rPr>
          <w:rFonts w:eastAsia="Times New Roman" w:cs="Times New Roman"/>
          <w:szCs w:val="24"/>
        </w:rPr>
        <w:t xml:space="preserve"> πως σ</w:t>
      </w:r>
      <w:r>
        <w:rPr>
          <w:rFonts w:eastAsia="Times New Roman" w:cs="Times New Roman"/>
          <w:szCs w:val="24"/>
        </w:rPr>
        <w:t>’</w:t>
      </w:r>
      <w:r>
        <w:rPr>
          <w:rFonts w:eastAsia="Times New Roman" w:cs="Times New Roman"/>
          <w:szCs w:val="24"/>
        </w:rPr>
        <w:t xml:space="preserve"> ένα λογικό κόσμο, όταν είναι τόσοι πολλοί που κατανοούν τη σημασία του να κλείσει η πρώτη αξιολόγηση γρήγορα, το αναμενόμενο είναι να κλείσει η αξιολόγησ</w:t>
      </w:r>
      <w:r>
        <w:rPr>
          <w:rFonts w:eastAsia="Times New Roman" w:cs="Times New Roman"/>
          <w:szCs w:val="24"/>
        </w:rPr>
        <w:t>η γρήγορα.</w:t>
      </w:r>
    </w:p>
    <w:p w14:paraId="5CE043E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lastRenderedPageBreak/>
        <w:t xml:space="preserve">Δεν ξέρω αν θα λυθεί στο </w:t>
      </w:r>
      <w:r>
        <w:rPr>
          <w:rFonts w:eastAsia="Times New Roman" w:cs="Times New Roman"/>
          <w:szCs w:val="24"/>
          <w:lang w:val="en-GB"/>
        </w:rPr>
        <w:t>Eurogroup</w:t>
      </w:r>
      <w:r>
        <w:rPr>
          <w:rFonts w:eastAsia="Times New Roman" w:cs="Times New Roman"/>
          <w:szCs w:val="24"/>
        </w:rPr>
        <w:t xml:space="preserve"> αλλά ξέρω ότι όλοι μιλούν με όλους. Γίνονται επίσημες και ανεπίσημες συναντήσεις και υπάρχουν πάρα πολλοί αυτή τη στιγμή</w:t>
      </w:r>
      <w:r>
        <w:rPr>
          <w:rFonts w:eastAsia="Times New Roman" w:cs="Times New Roman"/>
          <w:szCs w:val="24"/>
        </w:rPr>
        <w:t>,</w:t>
      </w:r>
      <w:r>
        <w:rPr>
          <w:rFonts w:eastAsia="Times New Roman" w:cs="Times New Roman"/>
          <w:szCs w:val="24"/>
        </w:rPr>
        <w:t xml:space="preserve"> που ψάχνουν μία λύση. Γι’ αυτό τελείωσα αισιόδοξα την ομιλία μου. Δεν θα σας πω ημερομην</w:t>
      </w:r>
      <w:r>
        <w:rPr>
          <w:rFonts w:eastAsia="Times New Roman" w:cs="Times New Roman"/>
          <w:szCs w:val="24"/>
        </w:rPr>
        <w:t>ία, γιατί αυτό δημιουργεί προσδοκίες και μετά θα έχουμε πάλι αποτυχία.</w:t>
      </w:r>
    </w:p>
    <w:p w14:paraId="5CE043E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Γενικά είμαι αρκετά αισιόδοξος</w:t>
      </w:r>
      <w:r>
        <w:rPr>
          <w:rFonts w:eastAsia="Times New Roman" w:cs="Times New Roman"/>
          <w:szCs w:val="24"/>
        </w:rPr>
        <w:t>,</w:t>
      </w:r>
      <w:r>
        <w:rPr>
          <w:rFonts w:eastAsia="Times New Roman" w:cs="Times New Roman"/>
          <w:szCs w:val="24"/>
        </w:rPr>
        <w:t xml:space="preserve"> ότι θα βρεθεί λύση και μάλιστα πιο συνολική λύση από ό,τι πιστεύαμε πριν από λίγες εβδομάδες στα ζητήματα που αφορούν την Ελλάδα, γιατί όλοι καταλαβαίνου</w:t>
      </w:r>
      <w:r>
        <w:rPr>
          <w:rFonts w:eastAsia="Times New Roman" w:cs="Times New Roman"/>
          <w:szCs w:val="24"/>
        </w:rPr>
        <w:t>ν πόση σημασία έχει να κατανοήσουν οι πολίτες πρωτίστως αλλά και οι αγορές, ότι η Ελλάδα έχει αλλάξει σελίδα.</w:t>
      </w:r>
    </w:p>
    <w:p w14:paraId="5CE043E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lastRenderedPageBreak/>
        <w:t>Όλοι καταλαβαίνουν</w:t>
      </w:r>
      <w:r>
        <w:rPr>
          <w:rFonts w:eastAsia="Times New Roman" w:cs="Times New Roman"/>
          <w:szCs w:val="24"/>
        </w:rPr>
        <w:t>,</w:t>
      </w:r>
      <w:r>
        <w:rPr>
          <w:rFonts w:eastAsia="Times New Roman" w:cs="Times New Roman"/>
          <w:szCs w:val="24"/>
        </w:rPr>
        <w:t xml:space="preserve"> ότι αν δεν υπάρξει αυτό το μήνυμα, τότε η προσπάθεια της ελληνικής Κυβέρνησης να μετατρέψει το φαύλο κύκλο σε ενάρετο, γίνεται</w:t>
      </w:r>
      <w:r>
        <w:rPr>
          <w:rFonts w:eastAsia="Times New Roman" w:cs="Times New Roman"/>
          <w:szCs w:val="24"/>
        </w:rPr>
        <w:t xml:space="preserve"> πάρα πολύ δύσκολη. Νομίζω</w:t>
      </w:r>
      <w:r>
        <w:rPr>
          <w:rFonts w:eastAsia="Times New Roman" w:cs="Times New Roman"/>
          <w:szCs w:val="24"/>
        </w:rPr>
        <w:t>,</w:t>
      </w:r>
      <w:r>
        <w:rPr>
          <w:rFonts w:eastAsia="Times New Roman" w:cs="Times New Roman"/>
          <w:szCs w:val="24"/>
        </w:rPr>
        <w:t xml:space="preserve"> ότι λίγοι θέλουν πια αυτή την αποτυχία.</w:t>
      </w:r>
    </w:p>
    <w:p w14:paraId="5CE043E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Ευχαριστώ.</w:t>
      </w:r>
    </w:p>
    <w:p w14:paraId="5CE043E8"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Άρα αποκλείετε τη σαλαμοποίηση, δηλαδή να αρχίσουν οι άνθρωποι να κερδίζουν χρόνο, δίνοντας λίγα-λίγα. Από αυτά που λέτε αυτό προκύπτει.</w:t>
      </w:r>
    </w:p>
    <w:p w14:paraId="5CE043E9"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ΕΥΚΛΕΙΔΗΣ ΤΣΑΚΑΛΩΤΟ</w:t>
      </w:r>
      <w:r>
        <w:rPr>
          <w:rFonts w:eastAsia="Times New Roman" w:cs="Times New Roman"/>
          <w:b/>
          <w:szCs w:val="24"/>
        </w:rPr>
        <w:t>Σ (Υπουργός Οικονομικών):</w:t>
      </w:r>
      <w:r>
        <w:rPr>
          <w:rFonts w:eastAsia="Times New Roman" w:cs="Times New Roman"/>
          <w:szCs w:val="24"/>
        </w:rPr>
        <w:t xml:space="preserve"> Από αυτά που λέω, προκύπτει ότι όποια λύση και αν βρεθεί, το κυρίαρχο για την ελληνική Κυβέρνηση είναι αυτό που είπα και </w:t>
      </w:r>
      <w:r>
        <w:rPr>
          <w:rFonts w:eastAsia="Times New Roman" w:cs="Times New Roman"/>
          <w:szCs w:val="24"/>
        </w:rPr>
        <w:lastRenderedPageBreak/>
        <w:t xml:space="preserve">στην Ευρωβουλή χθες, ότι μια εβδομάδα μετά από τη λύση, όποια και αν είναι αυτή, θα βγει στους </w:t>
      </w:r>
      <w:r>
        <w:rPr>
          <w:rFonts w:eastAsia="Times New Roman" w:cs="Times New Roman"/>
          <w:szCs w:val="24"/>
        </w:rPr>
        <w:t>«</w:t>
      </w:r>
      <w:r>
        <w:rPr>
          <w:rFonts w:eastAsia="Times New Roman" w:cs="Times New Roman"/>
          <w:szCs w:val="24"/>
          <w:lang w:val="en-US"/>
        </w:rPr>
        <w:t>F</w:t>
      </w:r>
      <w:r>
        <w:rPr>
          <w:rFonts w:eastAsia="Times New Roman" w:cs="Times New Roman"/>
          <w:szCs w:val="24"/>
          <w:lang w:val="en-US"/>
        </w:rPr>
        <w:t>INACIAL</w:t>
      </w:r>
      <w:r>
        <w:rPr>
          <w:rFonts w:eastAsia="Times New Roman" w:cs="Times New Roman"/>
          <w:szCs w:val="24"/>
        </w:rPr>
        <w:t xml:space="preserve"> </w:t>
      </w:r>
      <w:r>
        <w:rPr>
          <w:rFonts w:eastAsia="Times New Roman" w:cs="Times New Roman"/>
          <w:szCs w:val="24"/>
          <w:lang w:val="en-US"/>
        </w:rPr>
        <w:t>T</w:t>
      </w:r>
      <w:r>
        <w:rPr>
          <w:rFonts w:eastAsia="Times New Roman" w:cs="Times New Roman"/>
          <w:szCs w:val="24"/>
          <w:lang w:val="en-US"/>
        </w:rPr>
        <w:t>IME</w:t>
      </w:r>
      <w:r>
        <w:rPr>
          <w:rFonts w:eastAsia="Times New Roman" w:cs="Times New Roman"/>
          <w:szCs w:val="24"/>
          <w:lang w:val="en-US"/>
        </w:rPr>
        <w:t>S</w:t>
      </w:r>
      <w:r>
        <w:rPr>
          <w:rFonts w:eastAsia="Times New Roman" w:cs="Times New Roman"/>
          <w:szCs w:val="24"/>
        </w:rPr>
        <w:t>»</w:t>
      </w:r>
      <w:r>
        <w:rPr>
          <w:rFonts w:eastAsia="Times New Roman" w:cs="Times New Roman"/>
          <w:szCs w:val="24"/>
        </w:rPr>
        <w:t xml:space="preserve"> -ή σ’ όποια εφημερίδα εσείς σέβεστε και ακούτε- και θα πει: «Οι Ευρωπαίοι αυτή τη φορά δεν κλώτσησαν τον τενεκέ κάτω στον δρόμο για να πάρουν απόφαση αργότερα αλλά βρέθηκε μια λύση</w:t>
      </w:r>
      <w:r>
        <w:rPr>
          <w:rFonts w:eastAsia="Times New Roman" w:cs="Times New Roman"/>
          <w:szCs w:val="24"/>
        </w:rPr>
        <w:t>,</w:t>
      </w:r>
      <w:r>
        <w:rPr>
          <w:rFonts w:eastAsia="Times New Roman" w:cs="Times New Roman"/>
          <w:szCs w:val="24"/>
        </w:rPr>
        <w:t xml:space="preserve"> που οι πολίτες και οι πιστωτές θα πιστέψουν ότι η Ελλάδα άλλαξε σελίδα»</w:t>
      </w:r>
      <w:r>
        <w:rPr>
          <w:rFonts w:eastAsia="Times New Roman" w:cs="Times New Roman"/>
          <w:szCs w:val="24"/>
        </w:rPr>
        <w:t>.</w:t>
      </w:r>
    </w:p>
    <w:p w14:paraId="5CE043EA"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Για τη σαλαμοποίηση ρώτησα.</w:t>
      </w:r>
    </w:p>
    <w:p w14:paraId="5CE043EB"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lastRenderedPageBreak/>
        <w:t>ΕΥΚΛΕΙΔΗΣ ΤΣΑΚΑΛΩΤΟΣ (Υπουργός Οικονομικών):</w:t>
      </w:r>
      <w:r>
        <w:rPr>
          <w:rFonts w:eastAsia="Times New Roman" w:cs="Times New Roman"/>
          <w:szCs w:val="24"/>
        </w:rPr>
        <w:t xml:space="preserve"> Εμένα δεν με ενδιαφέρει ποια θα είναι η τεχνική λύση. Με ενδιαφέρει το αποτέλεσμα. Το αποτέλεσμα έχει σημασία κι εσείς θα δυσκολευτείτε να το πείτε αλλά θα το α</w:t>
      </w:r>
      <w:r>
        <w:rPr>
          <w:rFonts w:eastAsia="Times New Roman" w:cs="Times New Roman"/>
          <w:szCs w:val="24"/>
        </w:rPr>
        <w:t>ισθάνεστε μέσα σας και όλοι οι άλλοι θα χαρούν, γιατί το κατανοούν και θέλουν να το πουν, ότι βρέθηκε μια λύση</w:t>
      </w:r>
      <w:r>
        <w:rPr>
          <w:rFonts w:eastAsia="Times New Roman" w:cs="Times New Roman"/>
          <w:szCs w:val="24"/>
        </w:rPr>
        <w:t>,</w:t>
      </w:r>
      <w:r>
        <w:rPr>
          <w:rFonts w:eastAsia="Times New Roman" w:cs="Times New Roman"/>
          <w:szCs w:val="24"/>
        </w:rPr>
        <w:t xml:space="preserve"> που ο κόσμος και εντός και εκτός Ελλάδας αισθάνεται</w:t>
      </w:r>
      <w:r>
        <w:rPr>
          <w:rFonts w:eastAsia="Times New Roman" w:cs="Times New Roman"/>
          <w:szCs w:val="24"/>
        </w:rPr>
        <w:t>,</w:t>
      </w:r>
      <w:r>
        <w:rPr>
          <w:rFonts w:eastAsia="Times New Roman" w:cs="Times New Roman"/>
          <w:szCs w:val="24"/>
        </w:rPr>
        <w:t xml:space="preserve"> ότι η Ελλάδα άλλαξε σελίδα.</w:t>
      </w:r>
    </w:p>
    <w:p w14:paraId="5CE043EC"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Άρα αυτό που μου λέτε είναι</w:t>
      </w:r>
      <w:r>
        <w:rPr>
          <w:rFonts w:eastAsia="Times New Roman" w:cs="Times New Roman"/>
          <w:szCs w:val="24"/>
        </w:rPr>
        <w:t>,</w:t>
      </w:r>
      <w:r>
        <w:rPr>
          <w:rFonts w:eastAsia="Times New Roman" w:cs="Times New Roman"/>
          <w:szCs w:val="24"/>
        </w:rPr>
        <w:t xml:space="preserve"> ότι δεν αποκλείετ</w:t>
      </w:r>
      <w:r>
        <w:rPr>
          <w:rFonts w:eastAsia="Times New Roman" w:cs="Times New Roman"/>
          <w:szCs w:val="24"/>
        </w:rPr>
        <w:t>αι</w:t>
      </w:r>
      <w:r>
        <w:rPr>
          <w:rFonts w:eastAsia="Times New Roman" w:cs="Times New Roman"/>
          <w:szCs w:val="24"/>
        </w:rPr>
        <w:t xml:space="preserve"> να είναι λίγα-λίγα τα λεφτά και σταδιακή η αξιολόγηση.</w:t>
      </w:r>
    </w:p>
    <w:p w14:paraId="5CE043ED"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lastRenderedPageBreak/>
        <w:t>ΕΥΚΛΕΙΔΗΣ ΤΣΑΚΑΛΩΤΟΣ (Υπουργός Οικονομικών):</w:t>
      </w:r>
      <w:r>
        <w:rPr>
          <w:rFonts w:eastAsia="Times New Roman" w:cs="Times New Roman"/>
          <w:szCs w:val="24"/>
        </w:rPr>
        <w:t xml:space="preserve"> Καλά λίγα-λίγα ήταν πάντα τα λεφτά. Θα υπάρχει και δεύτερη και τρίτη και τέταρτη αξιολόγηση.</w:t>
      </w:r>
    </w:p>
    <w:p w14:paraId="5CE043EE" w14:textId="77777777" w:rsidR="00665C5F" w:rsidRDefault="00175495">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w:t>
      </w:r>
      <w:r>
        <w:rPr>
          <w:rFonts w:eastAsia="Times New Roman" w:cs="Times New Roman"/>
          <w:szCs w:val="24"/>
        </w:rPr>
        <w:t>Υπουργέ, ευχαριστώ. Να εισέλθουμε στη συζήτηση του νομοσχεδίου.</w:t>
      </w:r>
    </w:p>
    <w:p w14:paraId="5CE043E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εισηγητής του ΣΥΡΙΖΑ κ. Τζαμακλής, για δεκαπέντε λεπτά.</w:t>
      </w:r>
    </w:p>
    <w:p w14:paraId="5CE043F0"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ΧΑΡΙΛΑΟΣ ΤΖΑΜΑΚΛΗΣ: </w:t>
      </w:r>
      <w:r>
        <w:rPr>
          <w:rFonts w:eastAsia="Times New Roman" w:cs="Times New Roman"/>
          <w:szCs w:val="24"/>
        </w:rPr>
        <w:t>Ευχαριστώ, κύριε Πρόεδρε.</w:t>
      </w:r>
    </w:p>
    <w:p w14:paraId="5CE043F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ενσωμάτωση της </w:t>
      </w:r>
      <w:r>
        <w:rPr>
          <w:rFonts w:eastAsia="Times New Roman" w:cs="Times New Roman"/>
          <w:szCs w:val="24"/>
        </w:rPr>
        <w:t>ο</w:t>
      </w:r>
      <w:r>
        <w:rPr>
          <w:rFonts w:eastAsia="Times New Roman" w:cs="Times New Roman"/>
          <w:szCs w:val="24"/>
        </w:rPr>
        <w:t>δηγίας 2014/49/ΕΕ και λοιπ</w:t>
      </w:r>
      <w:r>
        <w:rPr>
          <w:rFonts w:eastAsia="Times New Roman" w:cs="Times New Roman"/>
          <w:szCs w:val="24"/>
        </w:rPr>
        <w:t>ές διατάξεις του υπό συζήτηση νομοσχεδίου εισάγονται στη Βουλή στην παρούσα συγκυρία που βαρύνεται από το εθνικό και ευρωπαϊκό ζήτημα του προσφυγικού μεταναστευτικού.</w:t>
      </w:r>
    </w:p>
    <w:p w14:paraId="5CE043F2"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 Παρά ταύτα, έχω την άποψη ότι η Βουλή, με αφορμή την παρούσα συζήτηση, οφείλει και αυτή </w:t>
      </w:r>
      <w:r>
        <w:rPr>
          <w:rFonts w:eastAsia="Times New Roman" w:cs="Times New Roman"/>
          <w:szCs w:val="24"/>
        </w:rPr>
        <w:t>να εκπέμψει τα θετικά μηνύματα των οποίων γίναμε δέκτες οι μετέχοντες και μετέχουσες στην αρμόδια Επιτροπή Οικονομικών Υποθέσεων Βουλευτές κατά την ακρόαση των φορέων της Ελληνικής Ένωσης Τραπεζών και της Τράπεζας της Ελλάδος.</w:t>
      </w:r>
    </w:p>
    <w:p w14:paraId="5CE043F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lastRenderedPageBreak/>
        <w:t>Κατ’ αρχάς, ολοκληρώθηκε με ε</w:t>
      </w:r>
      <w:r>
        <w:rPr>
          <w:rFonts w:eastAsia="Times New Roman" w:cs="Times New Roman"/>
          <w:szCs w:val="24"/>
        </w:rPr>
        <w:t>πιτυχία η ανακεφαλαιοποίηση των ελληνικών τραπεζών και μάλιστα, με κόστος κατά πολύ μικρότερο από το αναμενόμενο. Αυτό έχει ως συνέπεια την για πρώτη φορά μετά από πολλά χρόνια αύξηση των καταθέσεων τον μήνα Δεκέμβριο του 2015, κατά μικρό μεν ποσοστό, ενδε</w:t>
      </w:r>
      <w:r>
        <w:rPr>
          <w:rFonts w:eastAsia="Times New Roman" w:cs="Times New Roman"/>
          <w:szCs w:val="24"/>
        </w:rPr>
        <w:t>ικτικό όμως της τάσης που σχηματίζεται, λαμβανομένου υπ</w:t>
      </w:r>
      <w:r>
        <w:rPr>
          <w:rFonts w:eastAsia="Times New Roman" w:cs="Times New Roman"/>
          <w:szCs w:val="24"/>
        </w:rPr>
        <w:t xml:space="preserve">’ </w:t>
      </w:r>
      <w:r>
        <w:rPr>
          <w:rFonts w:eastAsia="Times New Roman" w:cs="Times New Roman"/>
          <w:szCs w:val="24"/>
        </w:rPr>
        <w:t>όψιν και του γεγονότος ότι κατά την εξαετή περίοδο της κρίσης, από το 2010 ως το τέλος του 2015, οι καταθέσεις μειώθηκαν κατά 114 δισεκατομμύρια ευρώ.</w:t>
      </w:r>
    </w:p>
    <w:p w14:paraId="5CE043F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Η τάση αυτή προβλέπεται να ενισχυθεί με την ολοκ</w:t>
      </w:r>
      <w:r>
        <w:rPr>
          <w:rFonts w:eastAsia="Times New Roman" w:cs="Times New Roman"/>
          <w:szCs w:val="24"/>
        </w:rPr>
        <w:t xml:space="preserve">λήρωση της αξιολόγησης και την άρση των περιορισμών στην κίνηση κεφαλαίων που αποτελούν τις βασικές προϋποθέσεις για </w:t>
      </w:r>
      <w:r>
        <w:rPr>
          <w:rFonts w:eastAsia="Times New Roman" w:cs="Times New Roman"/>
          <w:szCs w:val="24"/>
        </w:rPr>
        <w:lastRenderedPageBreak/>
        <w:t xml:space="preserve">την ομαλοποίηση των συνθηκών και την επάνοδο των καταθέσεων στις ελληνικές τράπεζες. </w:t>
      </w:r>
    </w:p>
    <w:p w14:paraId="5CE043F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Περαιτέρω, με έμφαση υπογραμμίστηκε από τους εκπροσώπ</w:t>
      </w:r>
      <w:r>
        <w:rPr>
          <w:rFonts w:eastAsia="Times New Roman" w:cs="Times New Roman"/>
          <w:szCs w:val="24"/>
        </w:rPr>
        <w:t>ους των δύο φορέων ότι οι τράπεζές μας είναι σταθερές και το τραπεζικό μας σύστημα είναι καλά θωρακισμένο, δεδομένου ότι ο δείκτης κεφαλαιακής επάρκειας των ελληνικών τραπεζών, μετά την ολοκλήρωση της ανακεφαλαιοποίησης, ανέρχεται στο 18% έναντι του 16% πο</w:t>
      </w:r>
      <w:r>
        <w:rPr>
          <w:rFonts w:eastAsia="Times New Roman" w:cs="Times New Roman"/>
          <w:szCs w:val="24"/>
        </w:rPr>
        <w:t xml:space="preserve">υ είναι μέσος όρος για τις ευρωπαϊκές τράπεζες. </w:t>
      </w:r>
    </w:p>
    <w:p w14:paraId="5CE043F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lastRenderedPageBreak/>
        <w:t>Τέλος, κατηγορηματικά αναφέρθηκε ότι πλέον οι ελληνικές καταθέσεις είναι απολύτως διασφαλισμένες και ότι η ενσωμάτωση με το παρόν νομοσχέδιο της νέας κοινοτικής οδηγίας ενισχύει περαιτέρω την εμπιστοσύνη των</w:t>
      </w:r>
      <w:r>
        <w:rPr>
          <w:rFonts w:eastAsia="Times New Roman" w:cs="Times New Roman"/>
          <w:szCs w:val="24"/>
        </w:rPr>
        <w:t xml:space="preserve"> καταθετών και διασφαλίζει τη χρηματοπιστωτική σταθερότητα. </w:t>
      </w:r>
    </w:p>
    <w:p w14:paraId="5CE043F7" w14:textId="77777777" w:rsidR="00665C5F" w:rsidRDefault="00175495">
      <w:pPr>
        <w:spacing w:line="600" w:lineRule="auto"/>
        <w:ind w:firstLine="720"/>
        <w:jc w:val="center"/>
        <w:rPr>
          <w:rFonts w:eastAsia="Times New Roman"/>
          <w:bCs/>
        </w:rPr>
      </w:pPr>
      <w:r>
        <w:rPr>
          <w:rFonts w:eastAsia="Times New Roman"/>
          <w:bCs/>
        </w:rPr>
        <w:t>(Θόρυβος στην Αίθουσα)</w:t>
      </w:r>
    </w:p>
    <w:p w14:paraId="5CE043F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ΠΡΟΕΔΡΕΥΩΝ (Δημήτριος Κρεμαστινός):</w:t>
      </w:r>
      <w:r>
        <w:rPr>
          <w:rFonts w:eastAsia="Times New Roman" w:cs="Times New Roman"/>
          <w:szCs w:val="24"/>
        </w:rPr>
        <w:t xml:space="preserve"> Παρακαλώ ησυχία, γιατί δεν ακούγεται ο εισηγητής.</w:t>
      </w:r>
    </w:p>
    <w:p w14:paraId="5CE043F9"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ΧΑΡΙΛΑΟΣ ΤΖΑΜΑΚΛΗΣ: </w:t>
      </w:r>
      <w:r>
        <w:rPr>
          <w:rFonts w:eastAsia="Times New Roman" w:cs="Times New Roman"/>
          <w:szCs w:val="24"/>
        </w:rPr>
        <w:t>Εκπέμποντας, ως οφείλουμε, και οι Βουλευτές αυτά τα μηνύματα, συμ</w:t>
      </w:r>
      <w:r>
        <w:rPr>
          <w:rFonts w:eastAsia="Times New Roman" w:cs="Times New Roman"/>
          <w:szCs w:val="24"/>
        </w:rPr>
        <w:t xml:space="preserve">βάλλουμε πιστεύω τα μέγιστα στην αύξηση της εμπιστοσύνης των πολιτών, οι οποίοι </w:t>
      </w:r>
      <w:r>
        <w:rPr>
          <w:rFonts w:eastAsia="Times New Roman" w:cs="Times New Roman"/>
          <w:szCs w:val="24"/>
        </w:rPr>
        <w:lastRenderedPageBreak/>
        <w:t xml:space="preserve">δεν θα είναι εύκολα θύματα έντεχνης φημολογίας και κινδυνολογίας για κούρεμα καταθέσεων και </w:t>
      </w:r>
      <w:r>
        <w:rPr>
          <w:rFonts w:eastAsia="Times New Roman" w:cs="Times New Roman"/>
          <w:szCs w:val="24"/>
        </w:rPr>
        <w:t xml:space="preserve">άλλες </w:t>
      </w:r>
      <w:r>
        <w:rPr>
          <w:rFonts w:eastAsia="Times New Roman" w:cs="Times New Roman"/>
          <w:szCs w:val="24"/>
        </w:rPr>
        <w:t xml:space="preserve">καταστροφές. </w:t>
      </w:r>
    </w:p>
    <w:p w14:paraId="5CE043FA"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υπό συζήτηση νομοσχέδιο χωρίζετ</w:t>
      </w:r>
      <w:r>
        <w:rPr>
          <w:rFonts w:eastAsia="Times New Roman" w:cs="Times New Roman"/>
          <w:szCs w:val="24"/>
        </w:rPr>
        <w:t>αι σε δύο μέρη. Στο πρώτο μέρος αφ</w:t>
      </w:r>
      <w:r>
        <w:rPr>
          <w:rFonts w:eastAsia="Times New Roman" w:cs="Times New Roman"/>
          <w:szCs w:val="24"/>
        </w:rPr>
        <w:t xml:space="preserve">’ </w:t>
      </w:r>
      <w:r>
        <w:rPr>
          <w:rFonts w:eastAsia="Times New Roman" w:cs="Times New Roman"/>
          <w:szCs w:val="24"/>
        </w:rPr>
        <w:t xml:space="preserve">ενός περιλαμβάνονται οι διατάξεις για τα συστήματα εγγύησης καταθέσεων. Πρόκειται για ενσωμάτωση στη νομοθεσία μας της </w:t>
      </w:r>
      <w:r>
        <w:rPr>
          <w:rFonts w:eastAsia="Times New Roman" w:cs="Times New Roman"/>
          <w:szCs w:val="24"/>
        </w:rPr>
        <w:t xml:space="preserve">οδηγίας </w:t>
      </w:r>
      <w:r>
        <w:rPr>
          <w:rFonts w:eastAsia="Times New Roman" w:cs="Times New Roman"/>
          <w:szCs w:val="24"/>
        </w:rPr>
        <w:t>2014/49 του Ευρωπαϊκού Κοινοβουλίου και του Συμβουλίου της 16</w:t>
      </w:r>
      <w:r>
        <w:rPr>
          <w:rFonts w:eastAsia="Times New Roman" w:cs="Times New Roman"/>
          <w:szCs w:val="24"/>
          <w:vertAlign w:val="superscript"/>
        </w:rPr>
        <w:t>ης</w:t>
      </w:r>
      <w:r>
        <w:rPr>
          <w:rFonts w:eastAsia="Times New Roman" w:cs="Times New Roman"/>
          <w:szCs w:val="24"/>
        </w:rPr>
        <w:t xml:space="preserve"> Απριλίου του 2014. Και αφ</w:t>
      </w:r>
      <w:r>
        <w:rPr>
          <w:rFonts w:eastAsia="Times New Roman" w:cs="Times New Roman"/>
          <w:szCs w:val="24"/>
        </w:rPr>
        <w:t xml:space="preserve">’ </w:t>
      </w:r>
      <w:r>
        <w:rPr>
          <w:rFonts w:eastAsia="Times New Roman" w:cs="Times New Roman"/>
          <w:szCs w:val="24"/>
        </w:rPr>
        <w:t>ετέρου, αντικαθίστανται και καταργούνται οι αντίστοιχες διατάξεις του ν.3746/2009 για το Ταμείο Εγγύησης Καταθέσεων και Επενδύσεων, το γνωστό ΤΕΚΕ.</w:t>
      </w:r>
    </w:p>
    <w:p w14:paraId="5CE043FB"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lastRenderedPageBreak/>
        <w:t>Στο δεύτερο μέρος περιλαμβάνονται διατάξεις αρμοδιότητας του Υπουργείου Οικονομικών και ιδίως, της Γενικής Δ</w:t>
      </w:r>
      <w:r>
        <w:rPr>
          <w:rFonts w:eastAsia="Times New Roman" w:cs="Times New Roman"/>
          <w:szCs w:val="24"/>
        </w:rPr>
        <w:t>ιεύθυνσης Οικονομικής Πολιτικής και της Γενικής Γραμματείας Δημοσίων Εσόδων.</w:t>
      </w:r>
    </w:p>
    <w:p w14:paraId="5CE043FC"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Ως προς το πρώτο μέρος, η υπό ενσωμάτωση νέα </w:t>
      </w:r>
      <w:r>
        <w:rPr>
          <w:rFonts w:eastAsia="Times New Roman" w:cs="Times New Roman"/>
          <w:szCs w:val="24"/>
        </w:rPr>
        <w:t xml:space="preserve">οδηγία </w:t>
      </w:r>
      <w:r>
        <w:rPr>
          <w:rFonts w:eastAsia="Times New Roman" w:cs="Times New Roman"/>
          <w:szCs w:val="24"/>
        </w:rPr>
        <w:t>της 16</w:t>
      </w:r>
      <w:r>
        <w:rPr>
          <w:rFonts w:eastAsia="Times New Roman" w:cs="Times New Roman"/>
          <w:szCs w:val="24"/>
          <w:vertAlign w:val="superscript"/>
        </w:rPr>
        <w:t>ης</w:t>
      </w:r>
      <w:r>
        <w:rPr>
          <w:rFonts w:eastAsia="Times New Roman" w:cs="Times New Roman"/>
          <w:szCs w:val="24"/>
        </w:rPr>
        <w:t xml:space="preserve"> Απριλίου του 2014, λόγω του πλήθους των τροποποιήσεων που επιφέρει, καταργεί από τις 4-7-2015 την προηγούμενη σχετική </w:t>
      </w:r>
      <w:r>
        <w:rPr>
          <w:rFonts w:eastAsia="Times New Roman" w:cs="Times New Roman"/>
          <w:szCs w:val="24"/>
        </w:rPr>
        <w:t xml:space="preserve">οδηγία </w:t>
      </w:r>
      <w:r>
        <w:rPr>
          <w:rFonts w:eastAsia="Times New Roman" w:cs="Times New Roman"/>
          <w:szCs w:val="24"/>
        </w:rPr>
        <w:t xml:space="preserve">94/19. Η προηγούμενη </w:t>
      </w:r>
      <w:r>
        <w:rPr>
          <w:rFonts w:eastAsia="Times New Roman" w:cs="Times New Roman"/>
          <w:szCs w:val="24"/>
        </w:rPr>
        <w:t>οδηγία</w:t>
      </w:r>
      <w:r>
        <w:rPr>
          <w:rFonts w:eastAsia="Times New Roman" w:cs="Times New Roman"/>
          <w:szCs w:val="24"/>
        </w:rPr>
        <w:t xml:space="preserve"> είχε ενσωματωθεί στην έννομη τάξη μας με τον ν.2324/1995, οι διατάξεις του οποίου κωδικοποιήθηκαν και συμπληρώθηκαν από τον ν.2832/2000. Ο ν.2832/2000, εν συνεχεία, καταργήθηκε και αντικαταστάθηκε από τον ν.3746/2009.</w:t>
      </w:r>
    </w:p>
    <w:p w14:paraId="5CE043F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lastRenderedPageBreak/>
        <w:t>Για</w:t>
      </w:r>
      <w:r>
        <w:rPr>
          <w:rFonts w:eastAsia="Times New Roman" w:cs="Times New Roman"/>
          <w:szCs w:val="24"/>
        </w:rPr>
        <w:t xml:space="preserve"> λόγους ασφαλείας δικαίου, με την ευκαιρία της ενσωμάτωσης της νέας </w:t>
      </w:r>
      <w:r>
        <w:rPr>
          <w:rFonts w:eastAsia="Times New Roman" w:cs="Times New Roman"/>
          <w:szCs w:val="24"/>
        </w:rPr>
        <w:t>οδηγίας</w:t>
      </w:r>
      <w:r>
        <w:rPr>
          <w:rFonts w:eastAsia="Times New Roman" w:cs="Times New Roman"/>
          <w:szCs w:val="24"/>
        </w:rPr>
        <w:t xml:space="preserve">, καταργούνται οι αντίστοιχες διατάξεις του ν.3746/2009 και οι εθνικές διατάξεις που ρύθμιζαν επιμέρους θέματα και πρέπει να διατηρηθούν, μεταφέρονται στο παρόν σχέδιο νόμου με νέα </w:t>
      </w:r>
      <w:r>
        <w:rPr>
          <w:rFonts w:eastAsia="Times New Roman" w:cs="Times New Roman"/>
          <w:szCs w:val="24"/>
        </w:rPr>
        <w:t>ρύθμιση.</w:t>
      </w:r>
    </w:p>
    <w:p w14:paraId="5CE043F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Η προηγούμενη </w:t>
      </w:r>
      <w:r>
        <w:rPr>
          <w:rFonts w:eastAsia="Times New Roman" w:cs="Times New Roman"/>
          <w:szCs w:val="24"/>
        </w:rPr>
        <w:t>οδηγία</w:t>
      </w:r>
      <w:r>
        <w:rPr>
          <w:rFonts w:eastAsia="Times New Roman" w:cs="Times New Roman"/>
          <w:szCs w:val="24"/>
        </w:rPr>
        <w:t xml:space="preserve"> είχε βασιστεί στην αρχή της ελάχιστης εναρμόνισης. Εκ του λόγου αυτού, υπάρχει σήμερα στην Ευρωπαϊκή Ένωση μία ποικιλία συστημάτων εγγύησης καταθέσεων με πολύ διαφορετικά χαρακτηριστικά. Η διαφορετική κάλυψη ενδέχεται να οδηγε</w:t>
      </w:r>
      <w:r>
        <w:rPr>
          <w:rFonts w:eastAsia="Times New Roman" w:cs="Times New Roman"/>
          <w:szCs w:val="24"/>
        </w:rPr>
        <w:t xml:space="preserve">ί τους καταθέτες να επιλέγουν </w:t>
      </w:r>
      <w:r>
        <w:rPr>
          <w:rFonts w:eastAsia="Times New Roman" w:cs="Times New Roman"/>
          <w:szCs w:val="24"/>
        </w:rPr>
        <w:lastRenderedPageBreak/>
        <w:t>την υψηλότερη προστασία των καταθέσεων και όχι το καταθετικό προϊόν που τους αρμόζει και γενικώς, να προκαλεί στρεβλώσεις ανταγωνισμού στην εσωτερική αγορά.</w:t>
      </w:r>
    </w:p>
    <w:p w14:paraId="5CE043F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Με τη νέα </w:t>
      </w:r>
      <w:r>
        <w:rPr>
          <w:rFonts w:eastAsia="Times New Roman" w:cs="Times New Roman"/>
          <w:szCs w:val="24"/>
        </w:rPr>
        <w:t>οδηγία</w:t>
      </w:r>
      <w:r>
        <w:rPr>
          <w:rFonts w:eastAsia="Times New Roman" w:cs="Times New Roman"/>
          <w:szCs w:val="24"/>
        </w:rPr>
        <w:t xml:space="preserve"> θεσπίζονται κοινοί κανόνες για όλα τα συστήματα εγγύ</w:t>
      </w:r>
      <w:r>
        <w:rPr>
          <w:rFonts w:eastAsia="Times New Roman" w:cs="Times New Roman"/>
          <w:szCs w:val="24"/>
        </w:rPr>
        <w:t>ησης καταθέσεων, γεγονός που θεωρείται ότι θα συμβάλει στην εξάλειψη των στρεβλώσεων και στην περαιτέρω ολοκλήρωση της εσωτερικής αγοράς.</w:t>
      </w:r>
    </w:p>
    <w:p w14:paraId="5CE0440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Σκοπός της νέας </w:t>
      </w:r>
      <w:r>
        <w:rPr>
          <w:rFonts w:eastAsia="Times New Roman" w:cs="Times New Roman"/>
          <w:szCs w:val="24"/>
        </w:rPr>
        <w:t xml:space="preserve">οδηγίας </w:t>
      </w:r>
      <w:r>
        <w:rPr>
          <w:rFonts w:eastAsia="Times New Roman" w:cs="Times New Roman"/>
          <w:szCs w:val="24"/>
        </w:rPr>
        <w:t>είναι η παροχή ομοιόμορφου επιπέδου προστασίας των καταθετών σε όλη την Ευρωπαϊκή Ένωση και πα</w:t>
      </w:r>
      <w:r>
        <w:rPr>
          <w:rFonts w:eastAsia="Times New Roman" w:cs="Times New Roman"/>
          <w:szCs w:val="24"/>
        </w:rPr>
        <w:t xml:space="preserve">ράλληλα, η εξασφάλιση ίδιου επιπέδου σταθερότητας όσον αφορά τα συστήματα εγγύησης καταθέσεων. </w:t>
      </w:r>
    </w:p>
    <w:p w14:paraId="5CE0440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lastRenderedPageBreak/>
        <w:t xml:space="preserve">Η νέα </w:t>
      </w:r>
      <w:r>
        <w:rPr>
          <w:rFonts w:eastAsia="Times New Roman" w:cs="Times New Roman"/>
          <w:szCs w:val="24"/>
        </w:rPr>
        <w:t>ο</w:t>
      </w:r>
      <w:r>
        <w:rPr>
          <w:rFonts w:eastAsia="Times New Roman" w:cs="Times New Roman"/>
          <w:szCs w:val="24"/>
        </w:rPr>
        <w:t>δηγία, καινοτομώντας, προστατεύει το μεγαλύτερο μέρος των καταθετών, καθορίζοντας ως εναρμονισμένο ανώτατο όριο κάλυψης του συνόλου των καταθέσεων κάθε κ</w:t>
      </w:r>
      <w:r>
        <w:rPr>
          <w:rFonts w:eastAsia="Times New Roman" w:cs="Times New Roman"/>
          <w:szCs w:val="24"/>
        </w:rPr>
        <w:t xml:space="preserve">αταθέτη το ποσό των 100.000 ευρώ, ανεξαρτήτως του αριθμού των καταθέσεων, του νομίσματος και του τόπου κατάθεσης εντός της Ευρωπαϊκής Ένωσης. Κατ’ εξαίρεση, για κάποιες ειδικές περιπτώσεις, καθορίζεται πρόσθετο -πέραν των 100.000 ευρώ- όριο, ποσού 300.000 </w:t>
      </w:r>
      <w:r>
        <w:rPr>
          <w:rFonts w:eastAsia="Times New Roman" w:cs="Times New Roman"/>
          <w:szCs w:val="24"/>
        </w:rPr>
        <w:t xml:space="preserve">ευρώ. Διατηρείται η αρχή του εναρμονισμένου ύψους ανά καταθέτη και όχι ανά κατάθεση. </w:t>
      </w:r>
    </w:p>
    <w:p w14:paraId="5CE04402"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Επιπλέον για τη σταθερότητα του χρηματοπιστωτικού συστήματος θεσπίζεται ελάχιστο επίπεδο κεφαλαίων που οφείλει να διαθέτει ένα σύστημα εγγύησης καταθέσεων.</w:t>
      </w:r>
    </w:p>
    <w:p w14:paraId="5CE0440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lastRenderedPageBreak/>
        <w:t xml:space="preserve">Η νέα </w:t>
      </w:r>
      <w:r>
        <w:rPr>
          <w:rFonts w:eastAsia="Times New Roman" w:cs="Times New Roman"/>
          <w:szCs w:val="24"/>
        </w:rPr>
        <w:t>οδηγία</w:t>
      </w:r>
      <w:r>
        <w:rPr>
          <w:rFonts w:eastAsia="Times New Roman" w:cs="Times New Roman"/>
          <w:szCs w:val="24"/>
        </w:rPr>
        <w:t xml:space="preserve"> π</w:t>
      </w:r>
      <w:r>
        <w:rPr>
          <w:rFonts w:eastAsia="Times New Roman" w:cs="Times New Roman"/>
          <w:szCs w:val="24"/>
        </w:rPr>
        <w:t>εριλαμβάνει την εναρμόνιση των μηχανισμών χρηματοδότησης των συστημάτων εγγύησης καταθέσεων, την εισαγωγή εισφορών με βάση τους κινδύνους και την εναρμόνιση του εύρους των καλυπτόμενων προϊόντων και καταθετών.</w:t>
      </w:r>
    </w:p>
    <w:p w14:paraId="5CE0440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Κατά την επεξεργασία στην αρμόδια Επιτροπή Οικ</w:t>
      </w:r>
      <w:r>
        <w:rPr>
          <w:rFonts w:eastAsia="Times New Roman" w:cs="Times New Roman"/>
          <w:szCs w:val="24"/>
        </w:rPr>
        <w:t xml:space="preserve">ονομικών Υποθέσεων κατέστη σαφές ότι με μεγάλη πλειοψηφία η Βουλή αποδέχεται τον σκοπό της νέας </w:t>
      </w:r>
      <w:r>
        <w:rPr>
          <w:rFonts w:eastAsia="Times New Roman" w:cs="Times New Roman"/>
          <w:szCs w:val="24"/>
        </w:rPr>
        <w:t xml:space="preserve">οδηγίας </w:t>
      </w:r>
      <w:r>
        <w:rPr>
          <w:rFonts w:eastAsia="Times New Roman" w:cs="Times New Roman"/>
          <w:szCs w:val="24"/>
        </w:rPr>
        <w:t>και του νομοσχεδίου, επειδή θεωρεί -ορθώς, κατά τη γνώμη μου- ότι οι ρυθμίσεις της προστατεύουν το μεγαλύτερο μέρος των καταθετών και γίνονται επ’ ωφελε</w:t>
      </w:r>
      <w:r>
        <w:rPr>
          <w:rFonts w:eastAsia="Times New Roman" w:cs="Times New Roman"/>
          <w:szCs w:val="24"/>
        </w:rPr>
        <w:t xml:space="preserve">ία τους, α) με τον καθορισμό ως εναρμονισμένου ανώτατου ορίου κάλυψης το ποσό των 100.000 ευρώ </w:t>
      </w:r>
      <w:r>
        <w:rPr>
          <w:rFonts w:eastAsia="Times New Roman" w:cs="Times New Roman"/>
          <w:szCs w:val="24"/>
        </w:rPr>
        <w:lastRenderedPageBreak/>
        <w:t>ή των 300.000 ευρώ για κάποιες ειδικές περιπτώσεις, β) με τη διατήρηση της αρχής του εναρμονισμένου ύψους ανά καταθέτη και όχι ανά κατάθεση, γ) με τη θέσπιση ελά</w:t>
      </w:r>
      <w:r>
        <w:rPr>
          <w:rFonts w:eastAsia="Times New Roman" w:cs="Times New Roman"/>
          <w:szCs w:val="24"/>
        </w:rPr>
        <w:t>χιστου επιπέδου κεφαλαίων που οφείλει να διαθέτει ένα σύστημα εγγύησης καταθέσεων, δ) με τη βελτιωμένη πρόσβαση στα συστήματα εγγύησης καταθέσεων, ε) με το ευρύτερο και σαφέστερο πεδίο κάλυψης, στ</w:t>
      </w:r>
      <w:r>
        <w:rPr>
          <w:rFonts w:eastAsia="Times New Roman" w:cs="Times New Roman"/>
          <w:szCs w:val="24"/>
        </w:rPr>
        <w:t>΄</w:t>
      </w:r>
      <w:r>
        <w:rPr>
          <w:rFonts w:eastAsia="Times New Roman" w:cs="Times New Roman"/>
          <w:szCs w:val="24"/>
        </w:rPr>
        <w:t>)</w:t>
      </w:r>
      <w:r>
        <w:rPr>
          <w:rFonts w:eastAsia="Times New Roman" w:cs="Times New Roman"/>
          <w:szCs w:val="24"/>
        </w:rPr>
        <w:t xml:space="preserve"> με την καλύτερη και ταυτόσημη για όλους ενημέρωση προς απ</w:t>
      </w:r>
      <w:r>
        <w:rPr>
          <w:rFonts w:eastAsia="Times New Roman" w:cs="Times New Roman"/>
          <w:szCs w:val="24"/>
        </w:rPr>
        <w:t>οφυγή αθέμιτου ανταγωνισμού και του ορισμού επιπλέον μέσων ενημέρωσης, ζ) με τις αυστηρές απαιτήσεις χρηματοδότησης, η) με τη ρητή αναγνώριση του δικαιώματος των καταθετών να ασκήσουν αγωγή αποζημίωσης κατά του ΤΕΚΕ και τις συντομότερες προθεσμίες καταβολή</w:t>
      </w:r>
      <w:r>
        <w:rPr>
          <w:rFonts w:eastAsia="Times New Roman" w:cs="Times New Roman"/>
          <w:szCs w:val="24"/>
        </w:rPr>
        <w:t>ς αποζημιώσεων.</w:t>
      </w:r>
    </w:p>
    <w:p w14:paraId="5CE0440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Συνεπώς είναι βάσιμη η ελπίδα ότι η νέα </w:t>
      </w:r>
      <w:r>
        <w:rPr>
          <w:rFonts w:eastAsia="Times New Roman" w:cs="Times New Roman"/>
          <w:szCs w:val="24"/>
        </w:rPr>
        <w:t xml:space="preserve">οδηγία </w:t>
      </w:r>
      <w:r>
        <w:rPr>
          <w:rFonts w:eastAsia="Times New Roman" w:cs="Times New Roman"/>
          <w:szCs w:val="24"/>
        </w:rPr>
        <w:t>θα επιτελέσει τον διακηρυγμένο σκοπό της, δηλαδή τη βελτίωση της εμπιστοσύνης του καταναλωτή και την ενίσχυση της χρηματοπιστωτικής σταθερότητας.</w:t>
      </w:r>
    </w:p>
    <w:p w14:paraId="5CE0440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Τέλος, λόγω της υιοθέτησης από τη νέα </w:t>
      </w:r>
      <w:r>
        <w:rPr>
          <w:rFonts w:eastAsia="Times New Roman" w:cs="Times New Roman"/>
          <w:szCs w:val="24"/>
        </w:rPr>
        <w:t xml:space="preserve">οδηγία </w:t>
      </w:r>
      <w:r>
        <w:rPr>
          <w:rFonts w:eastAsia="Times New Roman" w:cs="Times New Roman"/>
          <w:szCs w:val="24"/>
        </w:rPr>
        <w:t>τη</w:t>
      </w:r>
      <w:r>
        <w:rPr>
          <w:rFonts w:eastAsia="Times New Roman" w:cs="Times New Roman"/>
          <w:szCs w:val="24"/>
        </w:rPr>
        <w:t>ς αρχής του εναρμονισμένου ύψους ανά καταθέτη, στο παρόν νομοσχέδιο λαμβάνονται υπ’ όψιν και οι καταθέσεις καταθετών που είτε δεν αναφέρονται ως δικαιούχοι του λογαριασμού είτε δεν είναι οι μόνοι δικαιούχοι του λογαριασμού. Ορισμένοι καταθέτες, όπως δημόσι</w:t>
      </w:r>
      <w:r>
        <w:rPr>
          <w:rFonts w:eastAsia="Times New Roman" w:cs="Times New Roman"/>
          <w:szCs w:val="24"/>
        </w:rPr>
        <w:t>ες αρχές ή άλλα χρηματοπιστωτικά ιδρύματα, δεν είναι επιλέξιμοι για προστασία των καταθέσεών τους, διότι διαθέτουν πολύ ευκολότερη πρόσβαση στην πληροφόρηση και πιστώσεις απ’ ό,τι οι πολίτες.</w:t>
      </w:r>
    </w:p>
    <w:p w14:paraId="5CE04407" w14:textId="77777777" w:rsidR="00665C5F" w:rsidRDefault="00175495">
      <w:pPr>
        <w:spacing w:line="600" w:lineRule="auto"/>
        <w:jc w:val="both"/>
        <w:rPr>
          <w:rFonts w:eastAsia="Times New Roman" w:cs="Times New Roman"/>
          <w:szCs w:val="24"/>
        </w:rPr>
      </w:pPr>
      <w:r>
        <w:rPr>
          <w:rFonts w:eastAsia="Times New Roman" w:cs="Times New Roman"/>
          <w:szCs w:val="24"/>
        </w:rPr>
        <w:tab/>
      </w:r>
      <w:r>
        <w:rPr>
          <w:rFonts w:eastAsia="Times New Roman" w:cs="Times New Roman"/>
          <w:szCs w:val="24"/>
        </w:rPr>
        <w:t xml:space="preserve">Ο περιορισμένος αριθμός των εξαιρέσεων αυτών, σε σύγκριση με τους λοιπούς καταθέτες, ελαχιστοποιεί τις επιπτώσεις στη χρηματοπιστωτική σταθερότητα σε περίπτωση περιέλευσης πιστωτικού ιδρύματος σε αδυναμία. </w:t>
      </w:r>
    </w:p>
    <w:p w14:paraId="5CE0440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Στο παρόν σχέδιο νόμου επαναλαμβάνονται οι διατάξ</w:t>
      </w:r>
      <w:r>
        <w:rPr>
          <w:rFonts w:eastAsia="Times New Roman" w:cs="Times New Roman"/>
          <w:szCs w:val="24"/>
        </w:rPr>
        <w:t>εις του ν.3746/2009 για τη φύση -</w:t>
      </w:r>
      <w:r>
        <w:rPr>
          <w:rFonts w:eastAsia="Times New Roman" w:cs="Times New Roman"/>
          <w:szCs w:val="24"/>
        </w:rPr>
        <w:t>νομικό πρόσωπο ιδιωτικού δικαίου</w:t>
      </w:r>
      <w:r>
        <w:rPr>
          <w:rFonts w:eastAsia="Times New Roman" w:cs="Times New Roman"/>
          <w:szCs w:val="24"/>
        </w:rPr>
        <w:t>- την έδρα –Αθήνα- την εποπτεία -από το Υπουργείο Οικονομικών- και το ιδρυτικό κεφάλαιο -8.804.000 ευρώ- του ΤΕΚΕ.</w:t>
      </w:r>
    </w:p>
    <w:p w14:paraId="5CE04409"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Το ΤΕΚΕ ως φορέας του ελληνικού </w:t>
      </w:r>
      <w:r>
        <w:rPr>
          <w:rFonts w:eastAsia="Times New Roman" w:cs="Times New Roman"/>
          <w:szCs w:val="24"/>
        </w:rPr>
        <w:t>συστήματος εγγύησης καταθέσεων</w:t>
      </w:r>
      <w:r>
        <w:rPr>
          <w:rFonts w:eastAsia="Times New Roman" w:cs="Times New Roman"/>
          <w:szCs w:val="24"/>
        </w:rPr>
        <w:t xml:space="preserve">, του </w:t>
      </w:r>
      <w:r>
        <w:rPr>
          <w:rFonts w:eastAsia="Times New Roman" w:cs="Times New Roman"/>
          <w:szCs w:val="24"/>
        </w:rPr>
        <w:t>συστήματ</w:t>
      </w:r>
      <w:r>
        <w:rPr>
          <w:rFonts w:eastAsia="Times New Roman" w:cs="Times New Roman"/>
          <w:szCs w:val="24"/>
        </w:rPr>
        <w:t xml:space="preserve">ος εγγύησης επενδύσεων </w:t>
      </w:r>
      <w:r>
        <w:rPr>
          <w:rFonts w:eastAsia="Times New Roman" w:cs="Times New Roman"/>
          <w:szCs w:val="24"/>
        </w:rPr>
        <w:t xml:space="preserve">και ως Ταμείο εξυγίανσης έχει ως σκοπούς: Την καταβολή αποζημίωσης για το </w:t>
      </w:r>
      <w:r>
        <w:rPr>
          <w:rFonts w:eastAsia="Times New Roman" w:cs="Times New Roman"/>
          <w:szCs w:val="24"/>
        </w:rPr>
        <w:t>σκέλος κάλυψης καταθέσεων</w:t>
      </w:r>
      <w:r>
        <w:rPr>
          <w:rFonts w:eastAsia="Times New Roman" w:cs="Times New Roman"/>
          <w:szCs w:val="24"/>
        </w:rPr>
        <w:t xml:space="preserve"> στους καταθέτες, των πιστωτικών ιδρυμάτων, την καταβολή αποζημίωσης για το </w:t>
      </w:r>
      <w:r>
        <w:rPr>
          <w:rFonts w:eastAsia="Times New Roman" w:cs="Times New Roman"/>
          <w:szCs w:val="24"/>
        </w:rPr>
        <w:t>σκέλος κάλυψης επενδύσεων</w:t>
      </w:r>
      <w:r>
        <w:rPr>
          <w:rFonts w:eastAsia="Times New Roman" w:cs="Times New Roman"/>
          <w:szCs w:val="24"/>
        </w:rPr>
        <w:t xml:space="preserve"> στους επενδυτές-πελάτες των πιστ</w:t>
      </w:r>
      <w:r>
        <w:rPr>
          <w:rFonts w:eastAsia="Times New Roman" w:cs="Times New Roman"/>
          <w:szCs w:val="24"/>
        </w:rPr>
        <w:t xml:space="preserve">ωτικών ιδρυμάτων και τη χρηματοδότηση μέτρων εξυγίανσης πιστωτικών ιδρυμάτων δια του </w:t>
      </w:r>
      <w:r>
        <w:rPr>
          <w:rFonts w:eastAsia="Times New Roman" w:cs="Times New Roman"/>
          <w:szCs w:val="24"/>
        </w:rPr>
        <w:t xml:space="preserve">σκέλους </w:t>
      </w:r>
      <w:r>
        <w:rPr>
          <w:rFonts w:eastAsia="Times New Roman" w:cs="Times New Roman"/>
          <w:szCs w:val="24"/>
        </w:rPr>
        <w:t>εξυγίανσης</w:t>
      </w:r>
      <w:r>
        <w:rPr>
          <w:rFonts w:eastAsia="Times New Roman" w:cs="Times New Roman"/>
          <w:szCs w:val="24"/>
        </w:rPr>
        <w:t xml:space="preserve">. Τα τρία αυτά </w:t>
      </w:r>
      <w:r>
        <w:rPr>
          <w:rFonts w:eastAsia="Times New Roman" w:cs="Times New Roman"/>
          <w:szCs w:val="24"/>
        </w:rPr>
        <w:t xml:space="preserve">σκέλη </w:t>
      </w:r>
      <w:r>
        <w:rPr>
          <w:rFonts w:eastAsia="Times New Roman" w:cs="Times New Roman"/>
          <w:szCs w:val="24"/>
        </w:rPr>
        <w:t>είναι σαφώς διακριτά μεταξύ τους και αποτελούν αυτοτελή σύνολα περιουσίας. Για το κόστος χρηματοδότησης του ΤΕΚΕ και για τη χρηματοδ</w:t>
      </w:r>
      <w:r>
        <w:rPr>
          <w:rFonts w:eastAsia="Times New Roman" w:cs="Times New Roman"/>
          <w:szCs w:val="24"/>
        </w:rPr>
        <w:t xml:space="preserve">οτική του ικανότητα, που πρέπει να είναι ανάλογη των υποχρεώσεών του, εισπράττονται ετησίως τακτικές εισφορές από τα ίδια τα πιστωτικά ιδρύματα. </w:t>
      </w:r>
    </w:p>
    <w:p w14:paraId="5CE0440A"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Επιπλέον, προβλέπεται η δυνατότητα πρόσθετης χρηματοδότησης με έκτακτες εισφορές και δανεισμό. </w:t>
      </w:r>
    </w:p>
    <w:p w14:paraId="5CE0440B"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Κατά την αιτιο</w:t>
      </w:r>
      <w:r>
        <w:rPr>
          <w:rFonts w:eastAsia="Times New Roman" w:cs="Times New Roman"/>
          <w:szCs w:val="24"/>
        </w:rPr>
        <w:t>λογική έκθεση, το κόστος, για τα πιστωτικά ιδρύματα, της συμμετοχής σε ένα ΣΕΚ είναι ασυγκρίτως χαμηλότερο από το κόστος μιας γενικευμένης απόσυρσης καταθέσεων, όχι μόνο από ένα πιστωτικό ίδρυμα που θα αντιμετώπιζε δυσχέρειες αλλά και από υγιή πιστωτικά ιδ</w:t>
      </w:r>
      <w:r>
        <w:rPr>
          <w:rFonts w:eastAsia="Times New Roman" w:cs="Times New Roman"/>
          <w:szCs w:val="24"/>
        </w:rPr>
        <w:t>ρύματα, κατόπιν απώλειας της εμπιστοσύνης των καταθετών στη σταθερότητα του τραπεζικού συστήματος.</w:t>
      </w:r>
    </w:p>
    <w:p w14:paraId="5CE0440C"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Οι εισφορές των πιστωτικών ιδρυμάτων προς το ΤΕΚΕ βασίζονται στο ύψος των εγγυημένων καταθέσεων και στο βαθμό κινδύνου που αναλαμβάνει το αντίστοιχο πιστωτικ</w:t>
      </w:r>
      <w:r>
        <w:rPr>
          <w:rFonts w:eastAsia="Times New Roman" w:cs="Times New Roman"/>
          <w:szCs w:val="24"/>
        </w:rPr>
        <w:t xml:space="preserve">ό ίδρυμα. </w:t>
      </w:r>
    </w:p>
    <w:p w14:paraId="5CE0440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Η διενέργεια ασκήσεων προσομοίωσης ακραίων καταστάσεων, τα λεγόμενα «</w:t>
      </w:r>
      <w:r>
        <w:rPr>
          <w:rFonts w:eastAsia="Times New Roman" w:cs="Times New Roman"/>
          <w:szCs w:val="24"/>
          <w:lang w:val="en-US"/>
        </w:rPr>
        <w:t>stress</w:t>
      </w:r>
      <w:r>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ο αποκλεισμός από το ΤΕΚΕ πιστωτικού ιδρύματος που δεν τηρεί τις υποχρεώσεις του και η εισαγωγή αρχών διακυβέρνησης συγκαταλέγονται στις ρυθμίσεις του παρόντος ν</w:t>
      </w:r>
      <w:r>
        <w:rPr>
          <w:rFonts w:eastAsia="Times New Roman" w:cs="Times New Roman"/>
          <w:szCs w:val="24"/>
        </w:rPr>
        <w:t>ομοσχεδίου.</w:t>
      </w:r>
    </w:p>
    <w:p w14:paraId="5CE0440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Το δεύτερο μέρος του νομοσχεδίου περιλαμβάνει δώδεκα άρθρα, ενώ το ακροτελεύτιο άρθρο 66 αφορά την έναρξη ισχύος του νόμου.</w:t>
      </w:r>
    </w:p>
    <w:p w14:paraId="5CE0440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Με τα άρθρα 54 έως 57 ρυθμίζονται θέματα αρμοδιότητας του Υπουργείου Οικονομικών. Συγκεκριμένα, τροποποιούνται και συμπλ</w:t>
      </w:r>
      <w:r>
        <w:rPr>
          <w:rFonts w:eastAsia="Times New Roman" w:cs="Times New Roman"/>
          <w:szCs w:val="24"/>
        </w:rPr>
        <w:t>ηρώνονται οι διατάξεις αρκετών νόμων.</w:t>
      </w:r>
    </w:p>
    <w:p w14:paraId="5CE0441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Με το άρθρο 58 ρυθμίζονται θέματα που αφορούν την Επιτροπή Κεφαλαιαγοράς.</w:t>
      </w:r>
    </w:p>
    <w:p w14:paraId="5CE0441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Με το άρθρο 59 εισάγεται η εφαρμοστική διάταξη του Κανονισμού 806/2014.</w:t>
      </w:r>
    </w:p>
    <w:p w14:paraId="5CE04412"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Με το άρθρο 60 εισάγονται ρυθμίσεις για το Νομικό Συμβούλιο του Κράτους.</w:t>
      </w:r>
    </w:p>
    <w:p w14:paraId="5CE0441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Με τα άρθρα 61 και 62 τροποποιούνται και συμπληρώνονται οι διατάξεις του Εθνικού Τελωνειακού Κώδικα που αφορούν απαλλαγή από τον ειδικό φόρο κατανάλωσης προϊόντων όταν χρησιμοποιούνται για παραγωγή ξυδιού και απαλλαγή από δασμούς, τέλη ταξινόμησης και ειδ</w:t>
      </w:r>
      <w:r>
        <w:rPr>
          <w:rFonts w:eastAsia="Times New Roman" w:cs="Times New Roman"/>
          <w:szCs w:val="24"/>
        </w:rPr>
        <w:t>ικού φόρου πολυτελείας για οχήματα ειδικών κατηγοριών διπλωματικών και διεθνών οργανισμών.</w:t>
      </w:r>
    </w:p>
    <w:p w14:paraId="5CE0441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Με το άρθρο 63 τροποποιείται η διάταξη του ν.3833/2010 για επαγγελματικά σκάφη αναψυχής και προστίθεται διάταξη που ορίζει ότι ως ιδιωτική χρήση νοείται η χρησιμοποί</w:t>
      </w:r>
      <w:r>
        <w:rPr>
          <w:rFonts w:eastAsia="Times New Roman" w:cs="Times New Roman"/>
          <w:szCs w:val="24"/>
        </w:rPr>
        <w:t>ηση αεροπλάνου, υδροπλάνου και ελικοπτέρου για μία εμπορική δραστηριότητα.</w:t>
      </w:r>
    </w:p>
    <w:p w14:paraId="5CE0441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Με το άρθρο 64 συμπληρώνεται το άρθρο 36 του ν.1676/1986.</w:t>
      </w:r>
    </w:p>
    <w:p w14:paraId="5CE0441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Τέλος, με το άρθρο 65 προστίθεται διάταξη για περιπτώσεις κλοπής αυτοκινήτων αναπήρων.</w:t>
      </w:r>
    </w:p>
    <w:p w14:paraId="5CE0441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Ευχαριστώ.</w:t>
      </w:r>
    </w:p>
    <w:p w14:paraId="5CE04418" w14:textId="77777777" w:rsidR="00665C5F" w:rsidRDefault="00175495">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πτέρυγα του ΣΥΡΙΖΑ)</w:t>
      </w:r>
    </w:p>
    <w:p w14:paraId="5CE04419" w14:textId="77777777" w:rsidR="00665C5F" w:rsidRDefault="00175495">
      <w:pPr>
        <w:spacing w:line="600" w:lineRule="auto"/>
        <w:jc w:val="both"/>
        <w:rPr>
          <w:rFonts w:eastAsia="Times New Roman" w:cs="Times New Roman"/>
          <w:szCs w:val="24"/>
        </w:rPr>
      </w:pPr>
      <w:r>
        <w:rPr>
          <w:rFonts w:eastAsia="Times New Roman" w:cs="Times New Roman"/>
          <w:b/>
          <w:szCs w:val="24"/>
        </w:rPr>
        <w:tab/>
        <w:t>ΠΡΟΕΔΡΕΥΩΝ (Δημήτριος Κρεμαστινός):</w:t>
      </w:r>
      <w:r>
        <w:rPr>
          <w:rFonts w:eastAsia="Times New Roman" w:cs="Times New Roman"/>
          <w:szCs w:val="24"/>
        </w:rPr>
        <w:t xml:space="preserve"> Ευχαριστώ κι εγώ.</w:t>
      </w:r>
    </w:p>
    <w:p w14:paraId="5CE0441A"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 xml:space="preserve">εισηγητής της Νέας Δημοκρατίας </w:t>
      </w:r>
      <w:r>
        <w:rPr>
          <w:rFonts w:eastAsia="Times New Roman" w:cs="Times New Roman"/>
          <w:szCs w:val="24"/>
        </w:rPr>
        <w:t>κ. Δήμας για δεκαπέντε λεπτά.</w:t>
      </w:r>
    </w:p>
    <w:p w14:paraId="5CE0441B"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Ευχαριστώ, κύριε Πρόεδρε.</w:t>
      </w:r>
    </w:p>
    <w:p w14:paraId="5CE0441C"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Σήμερα δεν συζητάμε ούτε καλούμαστε να ψηφίσουμε κάτι νέο. Η εν</w:t>
      </w:r>
      <w:r>
        <w:rPr>
          <w:rFonts w:eastAsia="Times New Roman" w:cs="Times New Roman"/>
          <w:szCs w:val="24"/>
        </w:rPr>
        <w:t xml:space="preserve">σωμάτωση της </w:t>
      </w:r>
      <w:r>
        <w:rPr>
          <w:rFonts w:eastAsia="Times New Roman" w:cs="Times New Roman"/>
          <w:szCs w:val="24"/>
        </w:rPr>
        <w:t xml:space="preserve">οδηγίας </w:t>
      </w:r>
      <w:r>
        <w:rPr>
          <w:rFonts w:eastAsia="Times New Roman" w:cs="Times New Roman"/>
          <w:szCs w:val="24"/>
        </w:rPr>
        <w:t>2014/49 επικαιροποιεί το ήδη υπάρχον σχετικό νομοθετικό πλαίσιο και επιβεβαιώνει την εξασφάλιση των καταθέσεων ύψους 100.000 ευρώ ανά δικαιούχο, ανά τραπεζικό ίδρυμα.</w:t>
      </w:r>
    </w:p>
    <w:p w14:paraId="5CE0441D" w14:textId="77777777" w:rsidR="00665C5F" w:rsidRDefault="00175495">
      <w:pPr>
        <w:spacing w:line="600" w:lineRule="auto"/>
        <w:jc w:val="both"/>
        <w:rPr>
          <w:rFonts w:eastAsia="Times New Roman" w:cs="Times New Roman"/>
          <w:szCs w:val="24"/>
        </w:rPr>
      </w:pPr>
      <w:r>
        <w:rPr>
          <w:rFonts w:eastAsia="Times New Roman" w:cs="Times New Roman"/>
          <w:szCs w:val="24"/>
        </w:rPr>
        <w:tab/>
      </w:r>
      <w:r>
        <w:rPr>
          <w:rFonts w:eastAsia="Times New Roman" w:cs="Times New Roman"/>
          <w:szCs w:val="24"/>
        </w:rPr>
        <w:t xml:space="preserve">Θυμίζω ότι αυτό το όριο θεσπίστηκε το 2008 επί κυβερνήσεως Νέας Δημοκρατίας. Μάλιστα, η σημερινή </w:t>
      </w:r>
      <w:r>
        <w:rPr>
          <w:rFonts w:eastAsia="Times New Roman" w:cs="Times New Roman"/>
          <w:szCs w:val="24"/>
        </w:rPr>
        <w:t xml:space="preserve">οδηγία </w:t>
      </w:r>
      <w:r>
        <w:rPr>
          <w:rFonts w:eastAsia="Times New Roman" w:cs="Times New Roman"/>
          <w:szCs w:val="24"/>
        </w:rPr>
        <w:t xml:space="preserve">θεσπίστηκε το 2014 την περίοδο που ασκούσε την προεδρία στην Ευρωπαϊκή Ένωση η Ελλάδα. </w:t>
      </w:r>
    </w:p>
    <w:p w14:paraId="5CE0441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Προκύπτει, όμως, πράγματι ανάγκη επικαιροποίησης του νομοθετικού</w:t>
      </w:r>
      <w:r>
        <w:rPr>
          <w:rFonts w:eastAsia="Times New Roman" w:cs="Times New Roman"/>
          <w:szCs w:val="24"/>
        </w:rPr>
        <w:t xml:space="preserve"> πλαισίου, καθώς το </w:t>
      </w:r>
      <w:r>
        <w:rPr>
          <w:rFonts w:eastAsia="Times New Roman" w:cs="Times New Roman"/>
          <w:szCs w:val="24"/>
        </w:rPr>
        <w:t>σύστημα εγγύησης</w:t>
      </w:r>
      <w:r>
        <w:rPr>
          <w:rFonts w:eastAsia="Times New Roman" w:cs="Times New Roman"/>
          <w:szCs w:val="24"/>
        </w:rPr>
        <w:t xml:space="preserve"> των καταθέσεων στα κράτη-μέλη της Ευρωπαϊκής Ένωσης δεν παρουσίαζε εικόνα ομογενοποίησης και διαφορετικές πρακτικές απόκλιναν από τους στόχους. </w:t>
      </w:r>
    </w:p>
    <w:p w14:paraId="5CE0441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Θα αναφερθώ επιγραμματικά στο τι ακριβώς προβλέπεται σε αυτή</w:t>
      </w:r>
      <w:r>
        <w:rPr>
          <w:rFonts w:eastAsia="Times New Roman" w:cs="Times New Roman"/>
          <w:szCs w:val="24"/>
        </w:rPr>
        <w:t>ν</w:t>
      </w:r>
      <w:r>
        <w:rPr>
          <w:rFonts w:eastAsia="Times New Roman" w:cs="Times New Roman"/>
          <w:szCs w:val="24"/>
        </w:rPr>
        <w:t xml:space="preserve"> την </w:t>
      </w:r>
      <w:r>
        <w:rPr>
          <w:rFonts w:eastAsia="Times New Roman" w:cs="Times New Roman"/>
          <w:szCs w:val="24"/>
        </w:rPr>
        <w:t>οδηγία</w:t>
      </w:r>
      <w:r>
        <w:rPr>
          <w:rFonts w:eastAsia="Times New Roman" w:cs="Times New Roman"/>
          <w:szCs w:val="24"/>
        </w:rPr>
        <w:t>.</w:t>
      </w:r>
    </w:p>
    <w:p w14:paraId="5CE0442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Στο πλαίσιο της τραπεζικής ένωσης που προωθεί η Ευρωπαϊκή Ένωση, όλες οι τράπεζες οφείλουν να είναι μέλη ενός </w:t>
      </w:r>
      <w:r>
        <w:rPr>
          <w:rFonts w:eastAsia="Times New Roman" w:cs="Times New Roman"/>
          <w:szCs w:val="24"/>
        </w:rPr>
        <w:t>συστήματος εγγύησης καταθέσεων</w:t>
      </w:r>
      <w:r>
        <w:rPr>
          <w:rFonts w:eastAsia="Times New Roman" w:cs="Times New Roman"/>
          <w:szCs w:val="24"/>
        </w:rPr>
        <w:t>, στο οποίο καταβάλλουν εισφορές ανάλογες κάποιων παραγόντων και του προφίλ κινδύνου τους.</w:t>
      </w:r>
    </w:p>
    <w:p w14:paraId="5CE0442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Κύριε Υπουργέ, για να απα</w:t>
      </w:r>
      <w:r>
        <w:rPr>
          <w:rFonts w:eastAsia="Times New Roman" w:cs="Times New Roman"/>
          <w:szCs w:val="24"/>
        </w:rPr>
        <w:t xml:space="preserve">ντήσω και στο ερώτημά σας, να σας υπενθυμίσω ότι επί </w:t>
      </w:r>
      <w:r>
        <w:rPr>
          <w:rFonts w:eastAsia="Times New Roman" w:cs="Times New Roman"/>
          <w:szCs w:val="24"/>
        </w:rPr>
        <w:t xml:space="preserve">Ελληνικής Προεδρίας </w:t>
      </w:r>
      <w:r>
        <w:rPr>
          <w:rFonts w:eastAsia="Times New Roman" w:cs="Times New Roman"/>
          <w:szCs w:val="24"/>
        </w:rPr>
        <w:t xml:space="preserve">προωθήσαμε την </w:t>
      </w:r>
      <w:r>
        <w:rPr>
          <w:rFonts w:eastAsia="Times New Roman" w:cs="Times New Roman"/>
          <w:szCs w:val="24"/>
        </w:rPr>
        <w:t xml:space="preserve">Τραπεζική </w:t>
      </w:r>
      <w:r>
        <w:rPr>
          <w:rFonts w:eastAsia="Times New Roman" w:cs="Times New Roman"/>
          <w:szCs w:val="24"/>
        </w:rPr>
        <w:t>Έ</w:t>
      </w:r>
      <w:r>
        <w:rPr>
          <w:rFonts w:eastAsia="Times New Roman" w:cs="Times New Roman"/>
          <w:szCs w:val="24"/>
        </w:rPr>
        <w:t xml:space="preserve">νωση </w:t>
      </w:r>
      <w:r>
        <w:rPr>
          <w:rFonts w:eastAsia="Times New Roman" w:cs="Times New Roman"/>
          <w:szCs w:val="24"/>
        </w:rPr>
        <w:t>και διαμοιράσαμε κιόλας το ρίσκο. Συνεχίζουμε να στηρίζουμε -όπως στηρίζαμε και τότε- τη δημιουργία ενός ενιαίου ευρωπαϊκού συστήματος εγγύησης καταθέσε</w:t>
      </w:r>
      <w:r>
        <w:rPr>
          <w:rFonts w:eastAsia="Times New Roman" w:cs="Times New Roman"/>
          <w:szCs w:val="24"/>
        </w:rPr>
        <w:t>ων. Άρα, πιστεύουμε ότι και τα δύο μπορούν να προχωρήσουν παράλληλα. Το ερώτημα, όμως, είναι εάν και εσείς το 2014 το στηρίζατε αυτό. Διότι η πραγματικότητα είναι ότι εσείς αλλάξατε θέση στο συγκεκριμένο ζήτημα. Εμείς παραμένουμε σταθεροί σε αυτά που λέγαμ</w:t>
      </w:r>
      <w:r>
        <w:rPr>
          <w:rFonts w:eastAsia="Times New Roman" w:cs="Times New Roman"/>
          <w:szCs w:val="24"/>
        </w:rPr>
        <w:t xml:space="preserve">ε και τότε. </w:t>
      </w:r>
    </w:p>
    <w:p w14:paraId="5CE04422"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Σύμφωνα, λοιπόν, με τα ισχύοντα όλοι οι καταθέτες, είτε πρόκειται για φυσικά πρόσωπα είτε για επιχειρήσεις, απολαμβάνουν της προστασίας των καταθέσεών τους μέχρι του ποσού των 100.000 ευρώ ανά πιστωτικό ίδρυμα από το ΣΕΚ του οποίου η τράπεζα ε</w:t>
      </w:r>
      <w:r>
        <w:rPr>
          <w:rFonts w:eastAsia="Times New Roman" w:cs="Times New Roman"/>
          <w:szCs w:val="24"/>
        </w:rPr>
        <w:t xml:space="preserve">ίναι μέλος. </w:t>
      </w:r>
    </w:p>
    <w:p w14:paraId="5CE0442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Στην Ελλάδα το Ταμείο Εγγύησης Καταθέσεων και Επενδύσεων, το ΤΕΚΕ, αποτελεί τον φορέα διαχείρισης του συστήματος εγγύησης των τραπεζικών καταθέσεων και επενδυτικών υπηρεσιών, το οποίο καλύπτει καταθέσεις φυσικών και νομικών προσώπων, δηλαδή λο</w:t>
      </w:r>
      <w:r>
        <w:rPr>
          <w:rFonts w:eastAsia="Times New Roman" w:cs="Times New Roman"/>
          <w:szCs w:val="24"/>
        </w:rPr>
        <w:t>γαριασμούς ταμιευτηρίου, καταθέσεις όψεως, τρεχούμενους και προθεσμιακές καταθέσεις. Στο ΤΕΚΕ συμμετέχουν όλες οι ελληνικές τράπεζες -εμπορικές και συνεταιριστικές- τα υποκαταστήματα των ελληνικών τραπεζών σε άλλες χώρες και τα εν Ελλάδι υποκαταστήματα τρα</w:t>
      </w:r>
      <w:r>
        <w:rPr>
          <w:rFonts w:eastAsia="Times New Roman" w:cs="Times New Roman"/>
          <w:szCs w:val="24"/>
        </w:rPr>
        <w:t xml:space="preserve">πεζών εκτός έδρας Ευρωπαϊκής Ένωσης. Το ποσό το οποίο απαιτείται για την εγγύηση των καταθέσεων και διαχειρίζεται το ΤΕΚΕ προκύπτει από τις εισφορές των τραπεζών και από τις κρατικές εγγυήσεις. </w:t>
      </w:r>
    </w:p>
    <w:p w14:paraId="5CE0442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Δεν θα σταθώ, όμως, παραπάνω στο ζήτημα της ενσωμάτωσης αυτής</w:t>
      </w:r>
      <w:r>
        <w:rPr>
          <w:rFonts w:eastAsia="Times New Roman" w:cs="Times New Roman"/>
          <w:szCs w:val="24"/>
        </w:rPr>
        <w:t xml:space="preserve"> καθ’ αυτής της κοινοτικής </w:t>
      </w:r>
      <w:r>
        <w:rPr>
          <w:rFonts w:eastAsia="Times New Roman" w:cs="Times New Roman"/>
          <w:szCs w:val="24"/>
        </w:rPr>
        <w:t>οδηγίας</w:t>
      </w:r>
      <w:r>
        <w:rPr>
          <w:rFonts w:eastAsia="Times New Roman" w:cs="Times New Roman"/>
          <w:szCs w:val="24"/>
        </w:rPr>
        <w:t xml:space="preserve">. Νομίζω ότι αυτό το θέμα το έχουμε εξαντλήσει κατά τη διάρκεια της συζήτησης που έγινε στην Επιτροπή Οικονομικών. </w:t>
      </w:r>
    </w:p>
    <w:p w14:paraId="5CE0442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Θέτω, όμως, σύντομα ορισμένα ερωτήματα που έμειναν αναπάντητα από την Κυβέρνηση στην Επιτροπή Οικονομικών.</w:t>
      </w:r>
      <w:r>
        <w:rPr>
          <w:rFonts w:eastAsia="Times New Roman" w:cs="Times New Roman"/>
          <w:szCs w:val="24"/>
        </w:rPr>
        <w:t xml:space="preserve"> Ελπίζω, κύριε Υπουργέ, αυτή τη φορά να έχουμε κάποια στοιχειώδη απάντηση και να ανταποκριθείτε.</w:t>
      </w:r>
    </w:p>
    <w:p w14:paraId="5CE0442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Πρώτον, στο νομοσχέδιο ορίζεται ότι θα προστατεύονται από το ΤΕΚΕ έως και 300.000 ευρώ, εφόσον αυτά τα χρήματα αφορούν ορισμένες περιπτώσεις του κοινωνικού τομ</w:t>
      </w:r>
      <w:r>
        <w:rPr>
          <w:rFonts w:eastAsia="Times New Roman" w:cs="Times New Roman"/>
          <w:szCs w:val="24"/>
        </w:rPr>
        <w:t xml:space="preserve">έα για δεδομένο χρονικό διάστημα. Υποθέτουμε, λοιπόν, ότι η ανά περίπτωση εγγυημένη κατάθεση, την οποία εσείς προτείνετε –στην προκειμένη περίπτωση </w:t>
      </w:r>
      <w:r>
        <w:rPr>
          <w:rFonts w:eastAsia="Times New Roman" w:cs="Times New Roman"/>
          <w:szCs w:val="24"/>
        </w:rPr>
        <w:t xml:space="preserve">οι </w:t>
      </w:r>
      <w:r>
        <w:rPr>
          <w:rFonts w:eastAsia="Times New Roman" w:cs="Times New Roman"/>
          <w:szCs w:val="24"/>
        </w:rPr>
        <w:t>300.000 ευρώ- έγινε έπειτα από κάποια μελέτη. Διότι, όπως ξέρετε, τα ποσά των 100.000 ευρώ και κάτω καλύπ</w:t>
      </w:r>
      <w:r>
        <w:rPr>
          <w:rFonts w:eastAsia="Times New Roman" w:cs="Times New Roman"/>
          <w:szCs w:val="24"/>
        </w:rPr>
        <w:t xml:space="preserve">τονται από τις εισφορές των πιστωτικών ιδρυμάτων. Πάνω από τις 100.000 ευρώ, όμως, δεν καλύπτονται. </w:t>
      </w:r>
    </w:p>
    <w:p w14:paraId="5CE0442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Δεύτερο σημείο: Ακόμα δεν έχουμε λάβει απάντηση για το αν έχει πραγματοποιηθεί κάποια έκθεση αξιολόγησης επιπτώσεων –ένα impact assessment- στο τραπεζικό σ</w:t>
      </w:r>
      <w:r>
        <w:rPr>
          <w:rFonts w:eastAsia="Times New Roman" w:cs="Times New Roman"/>
          <w:szCs w:val="24"/>
        </w:rPr>
        <w:t>ύστημα για το θέμα που συζητάμε σήμερα.</w:t>
      </w:r>
    </w:p>
    <w:p w14:paraId="5CE0442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Τρίτη ερώτηση: Γνωρίζετε, βεβαίως, ότι η Ευρωπαϊκή Κεντρική Τράπεζα εξέδωσε γνώμη γι’ αυτό το νομοσχέδιο, καθώς έχει τη θεσμική υποχρέωση να το κάνει για όποιο νομοσχέδιο αφορά το τραπεζικό σύστημα. Μάλιστα, την υπογ</w:t>
      </w:r>
      <w:r>
        <w:rPr>
          <w:rFonts w:eastAsia="Times New Roman" w:cs="Times New Roman"/>
          <w:szCs w:val="24"/>
        </w:rPr>
        <w:t xml:space="preserve">ράφει ο ίδιος ο κ. Ντράγκι. Εκεί προκύπτουν συγκεκριμένα ερωτήματα, τα οποία φανταζόμαστε ότι τα απαντήσατε. Θα θέλαμε να μας επιβεβαιώσετε και εσείς ο ίδιος ότι τα απαντήσατε. Επίσης, θα θέλαμε να ξέραμε και τι τους απαντήσατε. </w:t>
      </w:r>
    </w:p>
    <w:p w14:paraId="5CE04429"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Κύριε Υπουργέ, στο σχέδιο </w:t>
      </w:r>
      <w:r>
        <w:rPr>
          <w:rFonts w:eastAsia="Times New Roman" w:cs="Times New Roman"/>
          <w:szCs w:val="24"/>
        </w:rPr>
        <w:t>νόμου έχουμε καταθέσει και εμείς μία τροπολογία που αφορά την εγγύηση των χρημάτων για τα ατομικά συνταξιοδοτικά και αποταμιευτικά προγράμματα που παρέχουν οι νόμιμα δραστηριοποιημένες εταιρείες στη χώρα, καθώς και σε ομαδικά συνταξιοδοτικά αποταμιευτικά π</w:t>
      </w:r>
      <w:r>
        <w:rPr>
          <w:rFonts w:eastAsia="Times New Roman" w:cs="Times New Roman"/>
          <w:szCs w:val="24"/>
        </w:rPr>
        <w:t xml:space="preserve">ρογράμματα. Η τροπολογία δεν έρχεται σε αντίθεση με το πνεύμα και τα περιθώρια της </w:t>
      </w:r>
      <w:r>
        <w:rPr>
          <w:rFonts w:eastAsia="Times New Roman" w:cs="Times New Roman"/>
          <w:szCs w:val="24"/>
        </w:rPr>
        <w:t>οδηγίας</w:t>
      </w:r>
      <w:r>
        <w:rPr>
          <w:rFonts w:eastAsia="Times New Roman" w:cs="Times New Roman"/>
          <w:szCs w:val="24"/>
        </w:rPr>
        <w:t>. Πιστεύω ότι και εσείς δεν θα έχετε αντίρρηση να διασφαλιστούν και να εγγυηθούν αυτά τα χρήματα που αφορούν προγράμματα ασφάλισης, σύνταξης και αποταμίευσης χιλιάδων</w:t>
      </w:r>
      <w:r>
        <w:rPr>
          <w:rFonts w:eastAsia="Times New Roman" w:cs="Times New Roman"/>
          <w:szCs w:val="24"/>
        </w:rPr>
        <w:t xml:space="preserve"> συμπολιτών μας. Επομένως, περιμένουμε να την κάνετε αποδεκτή. </w:t>
      </w:r>
    </w:p>
    <w:p w14:paraId="5CE0442A" w14:textId="77777777" w:rsidR="00665C5F" w:rsidRDefault="00175495">
      <w:pPr>
        <w:spacing w:line="600" w:lineRule="auto"/>
        <w:jc w:val="both"/>
        <w:rPr>
          <w:rFonts w:eastAsia="Times New Roman" w:cs="Times New Roman"/>
          <w:szCs w:val="24"/>
        </w:rPr>
      </w:pPr>
      <w:r>
        <w:rPr>
          <w:rFonts w:eastAsia="Times New Roman" w:cs="Times New Roman"/>
          <w:szCs w:val="24"/>
        </w:rPr>
        <w:tab/>
        <w:t>Έρχομαι τώρα στις «λοιπές διατάξεις». Προσπερνώ το γεγονός ότι η Κυβέρνηση για μια ακόμη φορά φέρνει διατάξεις εντελώς άσχετες με το κυρίως σώμα του νομοσχεδίου και προχωράω στην ουσία του θέ</w:t>
      </w:r>
      <w:r>
        <w:rPr>
          <w:rFonts w:eastAsia="Times New Roman" w:cs="Times New Roman"/>
          <w:szCs w:val="24"/>
        </w:rPr>
        <w:t>ματος.</w:t>
      </w:r>
    </w:p>
    <w:p w14:paraId="5CE0442B"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Για το πρώτο άρθρο, το άρθρο 61, έχω ακούσει αρκετές φορές από στελέχη της Πλειοψηφίας, της Κυβέρνησης να λένε ότι θα επανεξεταστεί το θέμα του </w:t>
      </w:r>
      <w:r>
        <w:rPr>
          <w:rFonts w:eastAsia="Times New Roman" w:cs="Times New Roman"/>
          <w:szCs w:val="24"/>
        </w:rPr>
        <w:t>ειδικού φόρου</w:t>
      </w:r>
      <w:r>
        <w:rPr>
          <w:rFonts w:eastAsia="Times New Roman" w:cs="Times New Roman"/>
          <w:szCs w:val="24"/>
        </w:rPr>
        <w:t xml:space="preserve"> </w:t>
      </w:r>
      <w:r>
        <w:rPr>
          <w:rFonts w:eastAsia="Times New Roman" w:cs="Times New Roman"/>
          <w:szCs w:val="24"/>
        </w:rPr>
        <w:t xml:space="preserve">κατανάλωσης </w:t>
      </w:r>
      <w:r>
        <w:rPr>
          <w:rFonts w:eastAsia="Times New Roman" w:cs="Times New Roman"/>
          <w:szCs w:val="24"/>
        </w:rPr>
        <w:t xml:space="preserve">στο κρασί. Μάλιστα, προχθές, λάβαμε, κύριε Υπουργέ, και σχετική απάντηση από το Υπουργείο Οικονομικών, ύστερα από γραπτή ερώτηση πολλών συναδέλφων της Νέας Δημοκρατίας. </w:t>
      </w:r>
    </w:p>
    <w:p w14:paraId="5CE0442C"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Διαβάζω επακριβώς, κύριε Τσακαλώτο, τι μας απαντήσατε: «Το Υπουργείο Οικονομικών προτί</w:t>
      </w:r>
      <w:r>
        <w:rPr>
          <w:rFonts w:eastAsia="Times New Roman" w:cs="Times New Roman"/>
          <w:szCs w:val="24"/>
        </w:rPr>
        <w:t>θεται να επανεξετάσει μέσα στο έτος 2016 ορισμένα από τα μέτρα που επιβλήθηκαν. Στα μέτρα τα οποία θα επανεξεταστούν, συμπεριλαμβάνονται και οι αλλαγές στη φορολόγηση των αγροτών». Άρα, θα θέλαμε μια απάντηση, κύριε Υπουργέ, και για το άρθρο 61. Νομίζω ότι</w:t>
      </w:r>
      <w:r>
        <w:rPr>
          <w:rFonts w:eastAsia="Times New Roman" w:cs="Times New Roman"/>
          <w:szCs w:val="24"/>
        </w:rPr>
        <w:t xml:space="preserve"> εδώ προκύπτουν σημαντικά ερωτήματα για αυτή την απάντηση την οποία σας καλώ να επιβεβαιώσετε. Και σήμερα, θα ήθελα να μας αναφέρετε το ισοδύναμο που έχετε βρει, γιατί φαντάζομαι θα το έχετε ήδη κάνει. </w:t>
      </w:r>
    </w:p>
    <w:p w14:paraId="5CE0442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Όσον αφορά αυτό καθ’ αυτό το άρθρο</w:t>
      </w:r>
      <w:r>
        <w:rPr>
          <w:rFonts w:eastAsia="Times New Roman" w:cs="Times New Roman"/>
          <w:szCs w:val="24"/>
        </w:rPr>
        <w:t>,</w:t>
      </w:r>
      <w:r>
        <w:rPr>
          <w:rFonts w:eastAsia="Times New Roman" w:cs="Times New Roman"/>
          <w:szCs w:val="24"/>
        </w:rPr>
        <w:t xml:space="preserve"> το άρθρο 61 που σ</w:t>
      </w:r>
      <w:r>
        <w:rPr>
          <w:rFonts w:eastAsia="Times New Roman" w:cs="Times New Roman"/>
          <w:szCs w:val="24"/>
        </w:rPr>
        <w:t>ήμερα συζητάμε, σύμφωνα με την Κεντρική Συνεταιριστική Ένωση Αμπελουργικών Προϊόντων υπάρχει μια καθίζηση στον τζίρο στα οινοποιεία που φτάνει μέχρι και το 60%. Έχουν τοποθετηθεί επαρκώς και πειστικά σε αυτό οι οινοποιοί. Υπάρχει ο κίνδυνος ότι η ρύθμιση θ</w:t>
      </w:r>
      <w:r>
        <w:rPr>
          <w:rFonts w:eastAsia="Times New Roman" w:cs="Times New Roman"/>
          <w:szCs w:val="24"/>
        </w:rPr>
        <w:t xml:space="preserve">α επηρεάσει το ΦΠΑ, επομένως θα έχουμε επιπλέον δημοσιονομικό κενό, ενώ θα επηρεαστεί και ο φόρος εισοδήματος, αλλά και η αδήλωτη ποσότητα του κρασιού. </w:t>
      </w:r>
    </w:p>
    <w:p w14:paraId="5CE0442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Θα ήθελα, κύριε Υπουργέ, επιτέλους μια απάντηση και στο συγκεκριμένο θέμα, στο θέμα, δηλαδή, της επιβολ</w:t>
      </w:r>
      <w:r>
        <w:rPr>
          <w:rFonts w:eastAsia="Times New Roman" w:cs="Times New Roman"/>
          <w:szCs w:val="24"/>
        </w:rPr>
        <w:t xml:space="preserve">ής του </w:t>
      </w:r>
      <w:r>
        <w:rPr>
          <w:rFonts w:eastAsia="Times New Roman" w:cs="Times New Roman"/>
          <w:szCs w:val="24"/>
        </w:rPr>
        <w:t>ειδικού φόρου</w:t>
      </w:r>
      <w:r>
        <w:rPr>
          <w:rFonts w:eastAsia="Times New Roman" w:cs="Times New Roman"/>
          <w:szCs w:val="24"/>
        </w:rPr>
        <w:t xml:space="preserve"> </w:t>
      </w:r>
      <w:r>
        <w:rPr>
          <w:rFonts w:eastAsia="Times New Roman" w:cs="Times New Roman"/>
          <w:szCs w:val="24"/>
        </w:rPr>
        <w:t xml:space="preserve">κατανάλωσης </w:t>
      </w:r>
      <w:r>
        <w:rPr>
          <w:rFonts w:eastAsia="Times New Roman" w:cs="Times New Roman"/>
          <w:szCs w:val="24"/>
        </w:rPr>
        <w:t xml:space="preserve">στο κρασί και τι θα κάνετε για να το αποσύρετε. </w:t>
      </w:r>
    </w:p>
    <w:p w14:paraId="5CE0442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Το δεύτερο άρθρο που μας απασχολεί είναι το άρθρο 63, που αφορά την αλλαγή φορολόγησης στα επαγγελματικά σκάφη αναψυχής. Αυτό είναι ένα ζήτημα, το οποίο ειδικά σε τουριστικές</w:t>
      </w:r>
      <w:r>
        <w:rPr>
          <w:rFonts w:eastAsia="Times New Roman" w:cs="Times New Roman"/>
          <w:szCs w:val="24"/>
        </w:rPr>
        <w:t xml:space="preserve"> περιοχές της χώρας θα δυσκολέψει πάρα πολλές επιχειρήσεις, θα οδηγήσει σε μείωση τζίρου αλλά και σε μείωση εσόδων από το ΦΠΑ για το κράτος. </w:t>
      </w:r>
    </w:p>
    <w:p w14:paraId="5CE0443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Κύριε Υπουργέ, το ερώτημα -το έθεσα και στον κ. Αλεξιάδη προχθές στην επιτροπή- είναι πάρα πολύ απλό: Έχει γίνει κ</w:t>
      </w:r>
      <w:r>
        <w:rPr>
          <w:rFonts w:eastAsia="Times New Roman" w:cs="Times New Roman"/>
          <w:szCs w:val="24"/>
        </w:rPr>
        <w:t>άποια συνεννόηση είτε με το ΣΕΤΕ είτε με κάποιους άλλους φορείς για την εξαίρεσή τους, δηλαδή για την επιβολή του φόρου πολυτελείας και τι επιπτώσεις θα έχει στον τουρισμό; Φαντάζομαι ότι δεν είναι μια προχειρότητα, μια ακόμα επιβολή ενός φόρου έτσι τυχαία</w:t>
      </w:r>
      <w:r>
        <w:rPr>
          <w:rFonts w:eastAsia="Times New Roman" w:cs="Times New Roman"/>
          <w:szCs w:val="24"/>
        </w:rPr>
        <w:t xml:space="preserve"> αλλά ότι θα έχει γίνει κάποιου είδους μελέτη που θα αποδεικνύει πως δεν επηρεάζεται η τουριστική οικονομία από το συγκεκριμένο άρθρο. </w:t>
      </w:r>
    </w:p>
    <w:p w14:paraId="5CE0443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όλα αυτά βλέπω και στην έκθεση του Γενικού Λογιστηρίου του Κράτους ότι δεν μπορεί για μια ακόμα φορά να </w:t>
      </w:r>
      <w:r>
        <w:rPr>
          <w:rFonts w:eastAsia="Times New Roman" w:cs="Times New Roman"/>
          <w:szCs w:val="24"/>
        </w:rPr>
        <w:t xml:space="preserve">προσδιοριστεί το ύψος των εσόδων για το δημόσιο. Εσείς έχετε προσδιορίσει τα έσοδα από το συγκεκριμένο άρθρο; Έχετε, δηλαδή, κάνει κάποιου είδους υπολογισμό; </w:t>
      </w:r>
    </w:p>
    <w:p w14:paraId="5CE04432"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Έρχομαι τώρα στις τροπολογίες που προστέθηκαν από τον Υπουργό Πολιτισμού, οι οποίες, επίσης, δεν </w:t>
      </w:r>
      <w:r>
        <w:rPr>
          <w:rFonts w:eastAsia="Times New Roman" w:cs="Times New Roman"/>
          <w:szCs w:val="24"/>
        </w:rPr>
        <w:t>έχουν κα</w:t>
      </w:r>
      <w:r>
        <w:rPr>
          <w:rFonts w:eastAsia="Times New Roman" w:cs="Times New Roman"/>
          <w:szCs w:val="24"/>
        </w:rPr>
        <w:t>μ</w:t>
      </w:r>
      <w:r>
        <w:rPr>
          <w:rFonts w:eastAsia="Times New Roman" w:cs="Times New Roman"/>
          <w:szCs w:val="24"/>
        </w:rPr>
        <w:t xml:space="preserve">μία σχέση με τον κορμό του νομοσχεδίου. </w:t>
      </w:r>
    </w:p>
    <w:p w14:paraId="5CE0443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σχετικά με τη σύσταση θέσης καλλιτεχνικού διευθυντή στο Ελληνικό Φεστιβάλ, κύριε Υπουργέ, στο άρθρο 3 του ν.2936/1998 - εάν δεν κάνω λάθος, το έχετε ενσωματώσει και το έχετε κάνει </w:t>
      </w:r>
      <w:r>
        <w:rPr>
          <w:rFonts w:eastAsia="Times New Roman" w:cs="Times New Roman"/>
          <w:szCs w:val="24"/>
        </w:rPr>
        <w:t>άρθρο 67 του συγκεκριμένου νομοσχεδίου- περιγράφεται επακριβώς η λειτουργία του «Ε</w:t>
      </w:r>
      <w:r>
        <w:rPr>
          <w:rFonts w:eastAsia="Times New Roman" w:cs="Times New Roman"/>
          <w:szCs w:val="24"/>
        </w:rPr>
        <w:t>ΛΛΗΝΙΚΟΥ</w:t>
      </w:r>
      <w:r>
        <w:rPr>
          <w:rFonts w:eastAsia="Times New Roman" w:cs="Times New Roman"/>
          <w:szCs w:val="24"/>
        </w:rPr>
        <w:t xml:space="preserve"> </w:t>
      </w:r>
      <w:r>
        <w:rPr>
          <w:rFonts w:eastAsia="Times New Roman" w:cs="Times New Roman"/>
          <w:szCs w:val="24"/>
        </w:rPr>
        <w:t xml:space="preserve">ΦΕΣΤΙΒΑΛ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και η θέση του </w:t>
      </w:r>
      <w:r>
        <w:rPr>
          <w:rFonts w:eastAsia="Times New Roman" w:cs="Times New Roman"/>
          <w:szCs w:val="24"/>
        </w:rPr>
        <w:t xml:space="preserve">γενικού διευθυντή </w:t>
      </w:r>
      <w:r>
        <w:rPr>
          <w:rFonts w:eastAsia="Times New Roman" w:cs="Times New Roman"/>
          <w:szCs w:val="24"/>
        </w:rPr>
        <w:t xml:space="preserve">και των μελών του ΔΣ. Δεν βρίσκουμε κανένα λόγο σύστασης μιας νέας θέσης που θα επιβαρύνει τον κρατικό προϋπολογισμό </w:t>
      </w:r>
      <w:r>
        <w:rPr>
          <w:rFonts w:eastAsia="Times New Roman" w:cs="Times New Roman"/>
          <w:szCs w:val="24"/>
        </w:rPr>
        <w:t>για την καταβολή αποδοχών για τη νέα αυτή θέση. Μάλιστα, σε απάντηση του Υπουργού Πολιτισμού του κ. Μπαλτά, πριν από ένα μήνα σε ερώτηση συναδέλφου από την Αντιπολίτευση, είπε ότι δεν είναι δυνατόν ο Υπουργός να καθορίζει την καλλιτεχνική πορεία ενός τέτοι</w:t>
      </w:r>
      <w:r>
        <w:rPr>
          <w:rFonts w:eastAsia="Times New Roman" w:cs="Times New Roman"/>
          <w:szCs w:val="24"/>
        </w:rPr>
        <w:t xml:space="preserve">ου φορέα. </w:t>
      </w:r>
    </w:p>
    <w:p w14:paraId="5CE0443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Επίσης, το Γενικό Λογιστήριο του Κράτους διαπιστώνει και ενδεχόμενη δαπάνη, καθώς πλέον δίνεται και η δυνατότητα ορισμού καλλιτεχνικών υπευθύνων με απόφαση του Διοικητικού Συμβουλίου της «</w:t>
      </w:r>
      <w:r>
        <w:rPr>
          <w:rFonts w:eastAsia="Times New Roman" w:cs="Times New Roman"/>
          <w:szCs w:val="24"/>
        </w:rPr>
        <w:t xml:space="preserve">ΕΛΛΗΝΙΚΟ </w:t>
      </w:r>
      <w:r>
        <w:rPr>
          <w:rFonts w:eastAsia="Times New Roman" w:cs="Times New Roman"/>
          <w:szCs w:val="24"/>
        </w:rPr>
        <w:t xml:space="preserve">ΦΕΣΤΙΒΑΛ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w:t>
      </w:r>
    </w:p>
    <w:p w14:paraId="5CE0443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δεν θα ψηφίσουμε ούτε </w:t>
      </w:r>
      <w:r>
        <w:rPr>
          <w:rFonts w:eastAsia="Times New Roman" w:cs="Times New Roman"/>
          <w:szCs w:val="24"/>
        </w:rPr>
        <w:t xml:space="preserve">το άρθρο 67 που είχε κατατεθεί ως τροπολογία από τον κ. Μπαλτά. </w:t>
      </w:r>
    </w:p>
    <w:p w14:paraId="5CE0443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Όσον αφορά τη δεύτερη τροπολογία που καταθέσατε και αφορά την πρόταση για τη διευθύντρια του Εθνικού Μουσείου Σύγχρονης Τέχνης, δεν έχουμε αντίρρηση και την ψηφίζουμε.</w:t>
      </w:r>
    </w:p>
    <w:p w14:paraId="5CE0443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Τέλος, θα ήθελα να σας </w:t>
      </w:r>
      <w:r>
        <w:rPr>
          <w:rFonts w:eastAsia="Times New Roman" w:cs="Times New Roman"/>
          <w:szCs w:val="24"/>
        </w:rPr>
        <w:t>πω και για το άρθρο 60 στο οποίο θα δηλώσουμε «</w:t>
      </w:r>
      <w:r>
        <w:rPr>
          <w:rFonts w:eastAsia="Times New Roman" w:cs="Times New Roman"/>
          <w:szCs w:val="24"/>
        </w:rPr>
        <w:t>παρών</w:t>
      </w:r>
      <w:r>
        <w:rPr>
          <w:rFonts w:eastAsia="Times New Roman" w:cs="Times New Roman"/>
          <w:szCs w:val="24"/>
        </w:rPr>
        <w:t xml:space="preserve">», διότι βλέπουμε ότι αποσύρετε από κάποιες επιτροπές τον Νομικό Σύμβουλο του Κράτους και θεωρούμε ότι δεν είναι σωστό. </w:t>
      </w:r>
    </w:p>
    <w:p w14:paraId="5CE0443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5CE04439" w14:textId="77777777" w:rsidR="00665C5F" w:rsidRDefault="0017549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E0443A"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(Δημήτριος Κρεμαστινός):</w:t>
      </w:r>
      <w:r>
        <w:rPr>
          <w:rFonts w:eastAsia="Times New Roman" w:cs="Times New Roman"/>
          <w:szCs w:val="24"/>
        </w:rPr>
        <w:t xml:space="preserve"> Ευχαριστούμε πολύ.</w:t>
      </w:r>
    </w:p>
    <w:p w14:paraId="5CE0443B"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Ο Αναπληρωτής Υπουργός Υγείας κ. Πολάκης έχει τον λόγο, για να αιτιολογήσει μία τροπολογία στο σχέδιο νόμου του Υπουργείου Οικονομικών: «Συστήματα Εγγύησης Καταθέσεων, Ταμείο Εγγύησης Καταθέσεων και Επ</w:t>
      </w:r>
      <w:r>
        <w:rPr>
          <w:rFonts w:eastAsia="Times New Roman" w:cs="Times New Roman"/>
          <w:szCs w:val="24"/>
        </w:rPr>
        <w:t>ενδύσεων και άλλες διατάξεις».</w:t>
      </w:r>
    </w:p>
    <w:p w14:paraId="5CE0443C"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Ευχαριστώ πολύ, κύριε Πρόεδρε.</w:t>
      </w:r>
    </w:p>
    <w:p w14:paraId="5CE0443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Πρόκειται για μια τροπολογία, η οποία διορθώνει κάποια λάθη που υπήρξαν στην τελική διατύπωση του νομοσχεδίου του παράλληλου προγράμματος από παράβλ</w:t>
      </w:r>
      <w:r>
        <w:rPr>
          <w:rFonts w:eastAsia="Times New Roman" w:cs="Times New Roman"/>
          <w:szCs w:val="24"/>
        </w:rPr>
        <w:t>εψη. Η τροπολογία έχει πέντε άρθρα. Το πρώτο άρθρο ουσιαστικά διορθώνει ένα λάθος που είναι οφθαλμοφανές. Αντί για την παράγραφο 3 εκ παραδρομής γράφτηκε ότι καταργείται η παράγραφος 2. Το ίδιο συμβαίνει και με το άρθρο 2 που έχει να κάνει με τις προκηρύξε</w:t>
      </w:r>
      <w:r>
        <w:rPr>
          <w:rFonts w:eastAsia="Times New Roman" w:cs="Times New Roman"/>
          <w:szCs w:val="24"/>
        </w:rPr>
        <w:t>ις των γιατρών στο σύστημα, όπου ομοίως γράφτηκε ότι καταργείται η παράγραφος 3 αντί για την παράγραφο 2.</w:t>
      </w:r>
    </w:p>
    <w:p w14:paraId="5CE0443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Με το άρθρο 3 επαναδιατυπώνεται για λόγους σαφήνειας μια ρύθμιση που αφορά τους γενικούς γιατρούς που έχουν καταλάβει θέσεις σε αγροτικά ιατρεία από 1</w:t>
      </w:r>
      <w:r>
        <w:rPr>
          <w:rFonts w:eastAsia="Times New Roman" w:cs="Times New Roman"/>
          <w:szCs w:val="24"/>
        </w:rPr>
        <w:t xml:space="preserve">-1-2010. Έλειπε η λέξη «από». </w:t>
      </w:r>
    </w:p>
    <w:p w14:paraId="5CE0443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Στο άρθρο 4 ουσιαστικά είχαν παραληφθεί δύο εδάφια που αφορούσαν τις προκηρύξεις των αγροτικών ιατρείων μετά την κατάθεση μιας νομοτεχνικής βελτίωσης. Πρακτικά προστίθενται αυτοί οι παράγραφοι που είχαν απαλειφθεί στο τελικό </w:t>
      </w:r>
      <w:r>
        <w:rPr>
          <w:rFonts w:eastAsia="Times New Roman" w:cs="Times New Roman"/>
          <w:szCs w:val="24"/>
        </w:rPr>
        <w:t>κείμενο.</w:t>
      </w:r>
    </w:p>
    <w:p w14:paraId="5CE0444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Με το άρθρο 5 ουσιαστικά γίνονται πιο ευκρινείς οι διατάξεις που αφορούν την κινητικότητα νοσηλευτικού, παραϊατρικού και λοιπού προσωπικού, καθώς διευκρινίζονται ζητήματα που αφορούν τη συνυπηρέτηση -και όχι μόνο με ένστολο σύζυγο- και τη μετακίνη</w:t>
      </w:r>
      <w:r>
        <w:rPr>
          <w:rFonts w:eastAsia="Times New Roman" w:cs="Times New Roman"/>
          <w:szCs w:val="24"/>
        </w:rPr>
        <w:t>ση προσωπικού μεταξύ φορέων παροχής υπηρεσιών υγείας και όχι γενικά των φορέων.</w:t>
      </w:r>
    </w:p>
    <w:p w14:paraId="5CE0444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Αυτά αφορά η τροπολογία. Ευχαριστώ πολύ.</w:t>
      </w:r>
    </w:p>
    <w:p w14:paraId="5CE04442"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πολύ.</w:t>
      </w:r>
    </w:p>
    <w:p w14:paraId="5CE0444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Προχωρούμε με τον </w:t>
      </w:r>
      <w:r>
        <w:rPr>
          <w:rFonts w:eastAsia="Times New Roman" w:cs="Times New Roman"/>
          <w:szCs w:val="24"/>
        </w:rPr>
        <w:t xml:space="preserve">εισηγητή </w:t>
      </w:r>
      <w:r>
        <w:rPr>
          <w:rFonts w:eastAsia="Times New Roman" w:cs="Times New Roman"/>
          <w:szCs w:val="24"/>
        </w:rPr>
        <w:t>της Χρυσής Αυγής κ. Καρακώστα.</w:t>
      </w:r>
    </w:p>
    <w:p w14:paraId="5CE04444"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w:t>
      </w:r>
      <w:r>
        <w:rPr>
          <w:rFonts w:eastAsia="Times New Roman" w:cs="Times New Roman"/>
          <w:szCs w:val="24"/>
        </w:rPr>
        <w:t>Ευχαριστώ, κύριε Πρόεδρε.</w:t>
      </w:r>
    </w:p>
    <w:p w14:paraId="5CE0444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Πριν από το δημοψήφισμα της 5</w:t>
      </w:r>
      <w:r>
        <w:rPr>
          <w:rFonts w:eastAsia="Times New Roman" w:cs="Times New Roman"/>
          <w:szCs w:val="24"/>
          <w:vertAlign w:val="superscript"/>
        </w:rPr>
        <w:t>ης</w:t>
      </w:r>
      <w:r>
        <w:rPr>
          <w:rFonts w:eastAsia="Times New Roman" w:cs="Times New Roman"/>
          <w:szCs w:val="24"/>
        </w:rPr>
        <w:t xml:space="preserve"> Ιουλίου 2015, με εξαφανισμένους τους εκπροσώπους της Κυβέρνησης ΣΥΡΙΖΑ-ΑΝΕΛ και με τις τράπεζες κλειστές, το επιχείρημα των μνημονιακών δυνάμεων στο πολιτικό και στο δημοσιογραφικό φάσμα ήταν πως άν</w:t>
      </w:r>
      <w:r>
        <w:rPr>
          <w:rFonts w:eastAsia="Times New Roman" w:cs="Times New Roman"/>
          <w:szCs w:val="24"/>
        </w:rPr>
        <w:t>ευ συμφωνίας, δηλαδή ενός νέου μνημονίου, η χώρα θα χρεοκοπήσει, ενώ με την υπογραφή ενός νέου μνημονίου, αντίθετα, η χώρα θα σωθεί.</w:t>
      </w:r>
    </w:p>
    <w:p w14:paraId="5CE0444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Αυτά έλεγαν οι μνημονιακοί και παρά το αρνητικό για νέο μνημόνιο αποτέλεσμα του δημοψηφίσματος, η Κυβέρνηση Τσίπρα-Καμμένου</w:t>
      </w:r>
      <w:r>
        <w:rPr>
          <w:rFonts w:eastAsia="Times New Roman" w:cs="Times New Roman"/>
          <w:szCs w:val="24"/>
        </w:rPr>
        <w:t xml:space="preserve"> υιοθέτησε τη γραμμή τους και προχώρησε στην υπογραφή του τρίτου κατά σειρά μνημονίου.</w:t>
      </w:r>
    </w:p>
    <w:p w14:paraId="5CE0444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Έχουν υπογραφεί τρία μνημόνια, έχουν παρέλθει έξι έτη σκληρών, άδικων και δυσβάσταχτων οικονομικών μέτρων και η Ελλάδα βυθίζεται ακόμη περισσότερο στη φτώχεια και στο χά</w:t>
      </w:r>
      <w:r>
        <w:rPr>
          <w:rFonts w:eastAsia="Times New Roman" w:cs="Times New Roman"/>
          <w:szCs w:val="24"/>
        </w:rPr>
        <w:t>ος! Χιλιάδες συμπατριώτες μας έχουν αυτοκτονήσει, πολλοί άλλοι θυσιάζονται ελεώ της απόλυτης διάλυσης της δημόσιας υγείας, οι άνεργοι αγγίζουν τα δύο εκατομμύρια, οι επιχειρήσεις κλείνουν η μία μετά την άλλη, η δημόσια περιουσία ξεπουλιέται έναντι πινακίου</w:t>
      </w:r>
      <w:r>
        <w:rPr>
          <w:rFonts w:eastAsia="Times New Roman" w:cs="Times New Roman"/>
          <w:szCs w:val="24"/>
        </w:rPr>
        <w:t xml:space="preserve"> φακής και οι παραγωγικές δυνάμεις του τόπου οδηγούνται με μαθηματική ακρίβεια στον αφανισμό! Και, όμως, τόσο η Κυβέρνηση όσο και η Αντιπολίτευση έχουν το θράσος να ισχυρίζονται πως το τρίτο μνημόνιο έσωσε τη χώρα.</w:t>
      </w:r>
    </w:p>
    <w:p w14:paraId="5CE0444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Ποια είναι η αλήθεια; Τα μνημόνια διέσωσα</w:t>
      </w:r>
      <w:r>
        <w:rPr>
          <w:rFonts w:eastAsia="Times New Roman" w:cs="Times New Roman"/>
          <w:szCs w:val="24"/>
        </w:rPr>
        <w:t>ν ένα βαθιά διεφθαρμένο και διαπλεκόμενο με το πολιτικό σύστημα τραπεζικό τομέα. Και για να συμβεί αυτό, ξεπουλήσατε τις θυσίες δεκαετιών του ελληνικού λαού, οδηγώντας τον στην απόλυτη εξαθλίωση.</w:t>
      </w:r>
    </w:p>
    <w:p w14:paraId="5CE04449"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Στο όχι και τόσο μακρινό 2012, ο σημερινός Πρωθυπουργός της </w:t>
      </w:r>
      <w:r>
        <w:rPr>
          <w:rFonts w:eastAsia="Times New Roman" w:cs="Times New Roman"/>
          <w:szCs w:val="24"/>
        </w:rPr>
        <w:t xml:space="preserve">χώρας δήλωνε τα εξής: «Να εξαιρεθούν τα ασφαλιστικά ταμεία από τη διαδικασία του </w:t>
      </w:r>
      <w:r>
        <w:rPr>
          <w:rFonts w:eastAsia="Times New Roman" w:cs="Times New Roman"/>
          <w:szCs w:val="24"/>
          <w:lang w:val="en-US"/>
        </w:rPr>
        <w:t>PSI</w:t>
      </w:r>
      <w:r>
        <w:rPr>
          <w:rFonts w:eastAsia="Times New Roman" w:cs="Times New Roman"/>
          <w:szCs w:val="24"/>
        </w:rPr>
        <w:t xml:space="preserve">, διαφορετικά θα επέλθει η διάλυση του ασφαλιστικού συστήματος της χώρας». Το </w:t>
      </w:r>
      <w:r>
        <w:rPr>
          <w:rFonts w:eastAsia="Times New Roman" w:cs="Times New Roman"/>
          <w:szCs w:val="24"/>
          <w:lang w:val="en-US"/>
        </w:rPr>
        <w:t>PSI</w:t>
      </w:r>
      <w:r>
        <w:rPr>
          <w:rFonts w:eastAsia="Times New Roman" w:cs="Times New Roman"/>
          <w:szCs w:val="24"/>
        </w:rPr>
        <w:t xml:space="preserve"> εξελίσσεται σε μια μεγάλη κλοπή της περιουσίας των ασφαλιστικών ταμείων και σε ένα ωραίο π</w:t>
      </w:r>
      <w:r>
        <w:rPr>
          <w:rFonts w:eastAsia="Times New Roman" w:cs="Times New Roman"/>
          <w:szCs w:val="24"/>
        </w:rPr>
        <w:t xml:space="preserve">λιάτσικο για την Ευρωπαϊκή Κεντρική Τράπεζα και τους κατόχους ομολόγων που θα κερδοσκοπήσουν από αυτήν τη διαδικασία.». Τότε ο κ. Τσίπρας ήταν </w:t>
      </w:r>
      <w:r>
        <w:rPr>
          <w:rFonts w:eastAsia="Times New Roman" w:cs="Times New Roman"/>
          <w:szCs w:val="24"/>
        </w:rPr>
        <w:t>Α</w:t>
      </w:r>
      <w:r>
        <w:rPr>
          <w:rFonts w:eastAsia="Times New Roman" w:cs="Times New Roman"/>
          <w:szCs w:val="24"/>
        </w:rPr>
        <w:t>ρχηγός</w:t>
      </w:r>
      <w:r>
        <w:rPr>
          <w:rFonts w:eastAsia="Times New Roman" w:cs="Times New Roman"/>
          <w:szCs w:val="24"/>
        </w:rPr>
        <w:t xml:space="preserve"> </w:t>
      </w:r>
      <w:r>
        <w:rPr>
          <w:rFonts w:eastAsia="Times New Roman" w:cs="Times New Roman"/>
          <w:szCs w:val="24"/>
        </w:rPr>
        <w:t xml:space="preserve">της </w:t>
      </w:r>
      <w:r>
        <w:rPr>
          <w:rFonts w:eastAsia="Times New Roman" w:cs="Times New Roman"/>
          <w:szCs w:val="24"/>
        </w:rPr>
        <w:t>αξιωματικής αντιπολίτευσης</w:t>
      </w:r>
      <w:r>
        <w:rPr>
          <w:rFonts w:eastAsia="Times New Roman" w:cs="Times New Roman"/>
          <w:szCs w:val="24"/>
        </w:rPr>
        <w:t>.</w:t>
      </w:r>
    </w:p>
    <w:p w14:paraId="5CE0444A" w14:textId="77777777" w:rsidR="00665C5F" w:rsidRDefault="00175495">
      <w:pPr>
        <w:spacing w:line="600" w:lineRule="auto"/>
        <w:ind w:firstLine="720"/>
        <w:jc w:val="both"/>
        <w:rPr>
          <w:rFonts w:eastAsia="Times New Roman"/>
          <w:szCs w:val="24"/>
        </w:rPr>
      </w:pPr>
      <w:r>
        <w:rPr>
          <w:rFonts w:eastAsia="Times New Roman"/>
          <w:szCs w:val="24"/>
        </w:rPr>
        <w:t>Αξίζει στο σημείο τούτο να υπενθυμίσουμε το εξής ουσιώδες στοιχείο: Σύμφω</w:t>
      </w:r>
      <w:r>
        <w:rPr>
          <w:rFonts w:eastAsia="Times New Roman"/>
          <w:szCs w:val="24"/>
        </w:rPr>
        <w:t xml:space="preserve">να με την Τράπεζα της Ελλάδος, τα 16,2 δισεκατομμύρια τα οποία κουρεύτηκαν από τα αποθεματικά των ταμείων, προκειμένου να ολοκληρωθεί το </w:t>
      </w:r>
      <w:r>
        <w:rPr>
          <w:rFonts w:eastAsia="Times New Roman"/>
          <w:szCs w:val="24"/>
          <w:lang w:val="en-US"/>
        </w:rPr>
        <w:t>PSI</w:t>
      </w:r>
      <w:r>
        <w:rPr>
          <w:rFonts w:eastAsia="Times New Roman"/>
          <w:szCs w:val="24"/>
        </w:rPr>
        <w:t xml:space="preserve"> τον Μάρτιο και τον Απρίλιο του 2012, κρίθηκαν ως ενδοκυβερνητικό χρέος και συνεπώς δεν συνέβαλαν καθόλου στη μείωση του δημοσίου χρέους. </w:t>
      </w:r>
    </w:p>
    <w:p w14:paraId="5CE0444B" w14:textId="77777777" w:rsidR="00665C5F" w:rsidRDefault="00175495">
      <w:pPr>
        <w:spacing w:line="600" w:lineRule="auto"/>
        <w:ind w:firstLine="720"/>
        <w:jc w:val="both"/>
        <w:rPr>
          <w:rFonts w:eastAsia="Times New Roman"/>
          <w:szCs w:val="24"/>
        </w:rPr>
      </w:pPr>
      <w:r>
        <w:rPr>
          <w:rFonts w:eastAsia="Times New Roman"/>
          <w:szCs w:val="24"/>
        </w:rPr>
        <w:t>Δηλαδή, η θυσία των οικονομιών των ασφαλισμένων, των εργαζομένων και των συνταξιούχων, η οποία τους επιβλήθηκε από την τότε κυβέρνηση, δεν μπορεί ούτε κατ’ επίφαση να θεωρηθεί ως αναγκαίο πατριωτικό καθήκον, αλλά αντιθέτως συνιστά την επιτομή μιας ενέργεια</w:t>
      </w:r>
      <w:r>
        <w:rPr>
          <w:rFonts w:eastAsia="Times New Roman"/>
          <w:szCs w:val="24"/>
        </w:rPr>
        <w:t xml:space="preserve">ς εγκληματικής εις βάρος του ελληνικού λαού. </w:t>
      </w:r>
    </w:p>
    <w:p w14:paraId="5CE0444C" w14:textId="77777777" w:rsidR="00665C5F" w:rsidRDefault="00175495">
      <w:pPr>
        <w:spacing w:line="600" w:lineRule="auto"/>
        <w:ind w:firstLine="720"/>
        <w:jc w:val="both"/>
        <w:rPr>
          <w:rFonts w:eastAsia="Times New Roman"/>
          <w:szCs w:val="24"/>
        </w:rPr>
      </w:pPr>
      <w:r>
        <w:rPr>
          <w:rFonts w:eastAsia="Times New Roman"/>
          <w:szCs w:val="24"/>
        </w:rPr>
        <w:t xml:space="preserve">Και ερχόμαστε στο 2016 με τον ίδιο άνθρωπο Πρόεδρο Κυβερνήσεως. Σχέδιο νόμου του Υπουργείου Οικονομικών: «Συστήματα </w:t>
      </w:r>
      <w:r>
        <w:rPr>
          <w:rFonts w:eastAsia="Times New Roman"/>
          <w:szCs w:val="24"/>
        </w:rPr>
        <w:t>Εγγύησης Καταθέσεων</w:t>
      </w:r>
      <w:r>
        <w:rPr>
          <w:rFonts w:eastAsia="Times New Roman"/>
          <w:szCs w:val="24"/>
        </w:rPr>
        <w:t>, (ενσωμάτωση Οδηγίας 2014/49/ΕΕ), Ταμείο Εγγύησης Καταθέσεων και Επενδύσεω</w:t>
      </w:r>
      <w:r>
        <w:rPr>
          <w:rFonts w:eastAsia="Times New Roman"/>
          <w:szCs w:val="24"/>
        </w:rPr>
        <w:t>ν και άλλες διατάξεις». Το νομοσχέδιο, το οποίο ορίζει το ΤΕΚΕ ως τον αποκλειστικό φορέα του ελληνικού συστήματος εγγύησης καταθέσεων αλλά και ως το αρμόδιο Ταμείο εξυγίανσης των πιστωτικών ιδρυμάτων, προβλέπει πως το όριο προστασίας των 100.000 ευρώ ισχύε</w:t>
      </w:r>
      <w:r>
        <w:rPr>
          <w:rFonts w:eastAsia="Times New Roman"/>
          <w:szCs w:val="24"/>
        </w:rPr>
        <w:t>ι για το σύνολο των καταθέσεων κάθε καταθέτη στο ίδιο πιστωτικό ίδρυμα, ανεξαρτήτως αριθμού καταθέσεων, νομίσματος και τόπου κατάθεσης εντός της Ευρωπαϊκής Ένωσης. Καταθέσεις οι οποίες προέρχονται αποδεδειγμένα από συγκεκριμένες δραστηριότητες που εξυπηρετ</w:t>
      </w:r>
      <w:r>
        <w:rPr>
          <w:rFonts w:eastAsia="Times New Roman"/>
          <w:szCs w:val="24"/>
        </w:rPr>
        <w:t>ούν κοινωνικούς σκοπούς τυγχάνουν εξαιρετικώς αυξημένης προστασίας έως του πρόσθετου ορίου των 300.000 ευρώ για περιορισμένο χρονικό διάστημα.</w:t>
      </w:r>
    </w:p>
    <w:p w14:paraId="5CE0444D" w14:textId="77777777" w:rsidR="00665C5F" w:rsidRDefault="00175495">
      <w:pPr>
        <w:spacing w:line="600" w:lineRule="auto"/>
        <w:ind w:firstLine="720"/>
        <w:jc w:val="both"/>
        <w:rPr>
          <w:rFonts w:eastAsia="Times New Roman"/>
          <w:szCs w:val="24"/>
        </w:rPr>
      </w:pPr>
      <w:r>
        <w:rPr>
          <w:rFonts w:eastAsia="Times New Roman"/>
          <w:szCs w:val="24"/>
        </w:rPr>
        <w:t>Ειδικότερα, το ποσό των 100.000 ευρώ ορίζεται ως το ανώτατο όριο κάλυψης του συνόλου των καταθέσεων κάθε καταθέτη</w:t>
      </w:r>
      <w:r>
        <w:rPr>
          <w:rFonts w:eastAsia="Times New Roman"/>
          <w:szCs w:val="24"/>
        </w:rPr>
        <w:t xml:space="preserve"> σε πιστωτικό ίδρυμα. Ωστόσο, σύμφωνα πάντα με το νομοσχέδιο, υπάρχουν καταθέτες οι οποίοι δεν είναι επιλέξιμοι για την προστασία τους, όπως για παράδειγμα συγκεκριμένες δημόσιες αρχές.</w:t>
      </w:r>
    </w:p>
    <w:p w14:paraId="5CE0444E" w14:textId="77777777" w:rsidR="00665C5F" w:rsidRDefault="00175495">
      <w:pPr>
        <w:spacing w:line="600" w:lineRule="auto"/>
        <w:ind w:firstLine="720"/>
        <w:jc w:val="both"/>
        <w:rPr>
          <w:rFonts w:eastAsia="Times New Roman"/>
          <w:szCs w:val="24"/>
        </w:rPr>
      </w:pPr>
      <w:r>
        <w:rPr>
          <w:rFonts w:eastAsia="Times New Roman"/>
          <w:szCs w:val="24"/>
        </w:rPr>
        <w:t xml:space="preserve">Αναλυτικότερα, οι διατάξεις σχεδίου νόμου προβλέπουν την εξαίρεση από </w:t>
      </w:r>
      <w:r>
        <w:rPr>
          <w:rFonts w:eastAsia="Times New Roman"/>
          <w:szCs w:val="24"/>
        </w:rPr>
        <w:t xml:space="preserve">προστασία και εγγύηση του ΤΕΚΕ των εν λόγω κατηγοριών καταθέσεων: Οι καταθέσεις του ΤΕΚΕ, οι καταθέσεις των Ταμείων Κοινωνικής Ασφάλισης και των Ταμείων Επαγγελματικής Ασφάλισης, οι καταθέσεις των </w:t>
      </w:r>
      <w:r>
        <w:rPr>
          <w:rFonts w:eastAsia="Times New Roman"/>
          <w:szCs w:val="24"/>
        </w:rPr>
        <w:t>δημοσίων αρχών</w:t>
      </w:r>
      <w:r>
        <w:rPr>
          <w:rFonts w:eastAsia="Times New Roman"/>
          <w:szCs w:val="24"/>
        </w:rPr>
        <w:t xml:space="preserve">, οι καταθέσεις των πιστωτικών ιδρυμάτων για </w:t>
      </w:r>
      <w:r>
        <w:rPr>
          <w:rFonts w:eastAsia="Times New Roman"/>
          <w:szCs w:val="24"/>
        </w:rPr>
        <w:t>ίδιο λογαριασμό, τα ίδια κεφάλαια των πιστωτικών ιδρυμάτων, οι καταθέσεις από συναλλαγές για τις οποίες έχει εκδοθεί τελεσίδικη ποινική καταδικαστική απόφαση για νομιμοποίηση εσόδων από εγκληματικές δραστηριότητες, οι καταθέσεις των χρηματοδοτικών ιδρυμάτω</w:t>
      </w:r>
      <w:r>
        <w:rPr>
          <w:rFonts w:eastAsia="Times New Roman"/>
          <w:szCs w:val="24"/>
        </w:rPr>
        <w:t xml:space="preserve">ν, οι καταθέσεις των επιχειρήσεων επενδύσεων για ίδιο λογαριασμό, οι καταθέσεις των οργανισμών συλλογικών επενδύσεων, οι καταθέσεις των ασφαλιστικών επιχειρήσεων, οι καταθέσεις των οποίων η ταυτότητα κατόχου ή δικαιούχου δεν έχει επαληθευτεί. </w:t>
      </w:r>
    </w:p>
    <w:p w14:paraId="5CE0444F" w14:textId="77777777" w:rsidR="00665C5F" w:rsidRDefault="00175495">
      <w:pPr>
        <w:spacing w:line="600" w:lineRule="auto"/>
        <w:ind w:firstLine="720"/>
        <w:jc w:val="both"/>
        <w:rPr>
          <w:rFonts w:eastAsia="Times New Roman"/>
          <w:szCs w:val="24"/>
        </w:rPr>
      </w:pPr>
      <w:r>
        <w:rPr>
          <w:rFonts w:eastAsia="Times New Roman"/>
          <w:szCs w:val="24"/>
        </w:rPr>
        <w:t>Με απλά λόγι</w:t>
      </w:r>
      <w:r>
        <w:rPr>
          <w:rFonts w:eastAsia="Times New Roman"/>
          <w:szCs w:val="24"/>
        </w:rPr>
        <w:t xml:space="preserve">α, με πρακτικές οι οποίες παραπέμπουν έντονα στη μεγαλειώδη ληστεία του </w:t>
      </w:r>
      <w:r>
        <w:rPr>
          <w:rFonts w:eastAsia="Times New Roman"/>
          <w:szCs w:val="24"/>
          <w:lang w:val="en-US"/>
        </w:rPr>
        <w:t>PSI</w:t>
      </w:r>
      <w:r>
        <w:rPr>
          <w:rFonts w:eastAsia="Times New Roman"/>
          <w:szCs w:val="24"/>
        </w:rPr>
        <w:t>, η Κυβέρνηση της Αριστεράς, που ξιφουλκούσε κάποτε κατά της μεγάλη</w:t>
      </w:r>
      <w:r>
        <w:rPr>
          <w:rFonts w:eastAsia="Times New Roman"/>
          <w:szCs w:val="24"/>
        </w:rPr>
        <w:t>ς</w:t>
      </w:r>
      <w:r>
        <w:rPr>
          <w:rFonts w:eastAsia="Times New Roman"/>
          <w:szCs w:val="24"/>
        </w:rPr>
        <w:t xml:space="preserve"> κλοπής περιουσίας των ασφαλιστικών ταμείων, έρχεται σήμερα να προσφέρει τα ταμεία αυτά ως βορά στα νύχια των διε</w:t>
      </w:r>
      <w:r>
        <w:rPr>
          <w:rFonts w:eastAsia="Times New Roman"/>
          <w:szCs w:val="24"/>
        </w:rPr>
        <w:t>θνών τοκογλύφων.</w:t>
      </w:r>
    </w:p>
    <w:p w14:paraId="5CE04450" w14:textId="77777777" w:rsidR="00665C5F" w:rsidRDefault="00175495">
      <w:pPr>
        <w:spacing w:line="600" w:lineRule="auto"/>
        <w:ind w:firstLine="720"/>
        <w:jc w:val="both"/>
        <w:rPr>
          <w:rFonts w:eastAsia="Times New Roman"/>
          <w:szCs w:val="24"/>
        </w:rPr>
      </w:pPr>
      <w:r>
        <w:rPr>
          <w:rFonts w:eastAsia="Times New Roman"/>
          <w:szCs w:val="24"/>
        </w:rPr>
        <w:t>Θα σταθούμε στο άρθρο 58, το οποίο θα μπορούσε κάλλιστα να χαρακτηριστεί ως φωτογραφική διάταξη. Με την παράγραφο 1 τροποποιείται η αντίστοιχη παράγραφος 2 του άρθρου 23 του ν.2778/99 για τις ΑΕΕΑΠ, έτσι ώστε το διάστημα για την εισαγωγή σ</w:t>
      </w:r>
      <w:r>
        <w:rPr>
          <w:rFonts w:eastAsia="Times New Roman"/>
          <w:szCs w:val="24"/>
        </w:rPr>
        <w:t>το Χρηματιστήριο Αθηνών να φτάνει τους είκοσι τέσσερις μήνες και τριάντα έξι μήνες παράταση από την Επιτροπή Κεφαλαιαγοράς. Οι εταιρείες επενδύσεων σε ακίνητη περιουσία διενεργούν τακτικές αποσβέσεις επί της κινητής και ακίνητης περιουσίας τους, σύμφωνα με</w:t>
      </w:r>
      <w:r>
        <w:rPr>
          <w:rFonts w:eastAsia="Times New Roman"/>
          <w:szCs w:val="24"/>
        </w:rPr>
        <w:t xml:space="preserve"> τις κείμενες διατάξεις περί φορολογίας εισοδήματος. </w:t>
      </w:r>
    </w:p>
    <w:p w14:paraId="5CE04451" w14:textId="77777777" w:rsidR="00665C5F" w:rsidRDefault="00175495">
      <w:pPr>
        <w:spacing w:line="600" w:lineRule="auto"/>
        <w:ind w:firstLine="720"/>
        <w:jc w:val="both"/>
        <w:rPr>
          <w:rFonts w:eastAsia="Times New Roman"/>
          <w:szCs w:val="24"/>
        </w:rPr>
      </w:pPr>
      <w:r>
        <w:rPr>
          <w:rFonts w:eastAsia="Times New Roman"/>
          <w:szCs w:val="24"/>
        </w:rPr>
        <w:t>Κατά παρέκκλιση των διατάξεων, όπως ισχύει, οι εταιρείες επενδύσεων σε ακίνητη περιουσία δεν λογίζουν αποσβέσεις επί της ακίνητης περιουσίας της περίπτωσης α΄ της παραγράφου 1 του άρθρου 22 του παρόντος</w:t>
      </w:r>
      <w:r>
        <w:rPr>
          <w:rFonts w:eastAsia="Times New Roman"/>
          <w:szCs w:val="24"/>
        </w:rPr>
        <w:t xml:space="preserve"> νόμου. Αρχικά, όταν ήρθε ο θεσμός των ΑΕΕΑΠ στη χώρα μας, υπήρχε μια προθεσμία δώδεκα μηνών για την είσοδο στο Χρηματιστήριο και αφορούσε ουσιαστικά τις τράπεζες. Το χαρτοφυλάκιο ακινήτων ήταν κυρίως κτήρια με τα υποκαταστήματα των τραπεζών. Τι κέρδιζαν; </w:t>
      </w:r>
      <w:r>
        <w:rPr>
          <w:rFonts w:eastAsia="Times New Roman"/>
          <w:szCs w:val="24"/>
        </w:rPr>
        <w:t>Αντί η τράπεζα να έχει στην κατοχή της το ακίνητο και να πληρώνει τους φόρους ακίνητης περιουσίας, το είχε η θυγατρική της ΑΕΕΑΠ. Έτσι της πλήρωνε το ενοίκιο, άρα είχε έξοδο το οποίο μείωνε τον φόρο της. Η ΑΕΕΑΠ γλύτωνε τους φόρους ακινήτων, γλύτωνε τη φορ</w:t>
      </w:r>
      <w:r>
        <w:rPr>
          <w:rFonts w:eastAsia="Times New Roman"/>
          <w:szCs w:val="24"/>
        </w:rPr>
        <w:t>ολογία εισοδήματος από τα ενοίκια και επέστρεφε τα χρήματα στη μητρική τράπεζα ως μέρισμα, χωρίς πάλι να πληρώσει κανέναν φόρο.</w:t>
      </w:r>
    </w:p>
    <w:p w14:paraId="5CE04452" w14:textId="77777777" w:rsidR="00665C5F" w:rsidRDefault="00175495">
      <w:pPr>
        <w:spacing w:line="600" w:lineRule="auto"/>
        <w:jc w:val="both"/>
        <w:rPr>
          <w:rFonts w:eastAsia="Times New Roman" w:cs="Times New Roman"/>
          <w:szCs w:val="24"/>
        </w:rPr>
      </w:pPr>
      <w:r>
        <w:rPr>
          <w:rFonts w:eastAsia="Times New Roman" w:cs="Times New Roman"/>
          <w:szCs w:val="24"/>
        </w:rPr>
        <w:t xml:space="preserve">Δηλαδή η τράπεζα πλήρωνε ενοίκιο στον εαυτό της, γλιτώνοντας παράλληλα όλους τους φόρους που βαρύνουν την ακίνητη περιουσία των </w:t>
      </w:r>
      <w:r>
        <w:rPr>
          <w:rFonts w:eastAsia="Times New Roman" w:cs="Times New Roman"/>
          <w:szCs w:val="24"/>
        </w:rPr>
        <w:t>κοινών θνητών. Αυτές είναι οι ΑΕΕΑΠ και αυτός είναι ο υποτιθέμενος αναπτυξιακός ρόλος τους. Κα</w:t>
      </w:r>
      <w:r>
        <w:rPr>
          <w:rFonts w:eastAsia="Times New Roman" w:cs="Times New Roman"/>
          <w:szCs w:val="24"/>
        </w:rPr>
        <w:t>μ</w:t>
      </w:r>
      <w:r>
        <w:rPr>
          <w:rFonts w:eastAsia="Times New Roman" w:cs="Times New Roman"/>
          <w:szCs w:val="24"/>
        </w:rPr>
        <w:t>μία απολύτως νέα επένδυση σε κανένα νέο ακίνητο. Τι γίνεται δηλαδή; Απλά εικονική αλλαγή ιδιοκτησίας τους, με μόνο κίνητρο την φοροαποφυγή.</w:t>
      </w:r>
    </w:p>
    <w:p w14:paraId="5CE0445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Στο σημείο αυτό θα ήθ</w:t>
      </w:r>
      <w:r>
        <w:rPr>
          <w:rFonts w:eastAsia="Times New Roman" w:cs="Times New Roman"/>
          <w:szCs w:val="24"/>
        </w:rPr>
        <w:t xml:space="preserve">ελα να υπενθυμίσω για μία ακόμη φορά τι συνέβη με την τελευταία ανακεφαλαιοποίηση των τραπεζών, την τρίτη κατά σειρά, η οποία έγινε επί </w:t>
      </w:r>
      <w:r>
        <w:rPr>
          <w:rFonts w:eastAsia="Times New Roman" w:cs="Times New Roman"/>
          <w:szCs w:val="24"/>
        </w:rPr>
        <w:t xml:space="preserve">Κυβερνήσεως </w:t>
      </w:r>
      <w:r>
        <w:rPr>
          <w:rFonts w:eastAsia="Times New Roman" w:cs="Times New Roman"/>
          <w:szCs w:val="24"/>
        </w:rPr>
        <w:t>ΣΥΡΙΖΑ-ΑΝΕΛ. Η συμμετοχή του Ταμείου Χρηματοπιστωτικής Σταθερότητας στις τέσσερις συστημικές τράπεζες, προ κ</w:t>
      </w:r>
      <w:r>
        <w:rPr>
          <w:rFonts w:eastAsia="Times New Roman" w:cs="Times New Roman"/>
          <w:szCs w:val="24"/>
        </w:rPr>
        <w:t xml:space="preserve">αι μετά την αύξηση του μετοχικού κεφαλαίου, έχει ως εξής: Εθνική Τράπεζα: από το 57,2% η συμμετοχή του Ταμείου Χρηματοπιστωτικής Σταθερότητας έπεσε στο 41%. Τράπεζα Πειραιώς: από το 66,9% η συμμετοχή έπεσε στο 29%. </w:t>
      </w:r>
      <w:r>
        <w:rPr>
          <w:rFonts w:eastAsia="Times New Roman" w:cs="Times New Roman"/>
          <w:szCs w:val="24"/>
          <w:lang w:val="en-US"/>
        </w:rPr>
        <w:t>Eurobank</w:t>
      </w:r>
      <w:r>
        <w:rPr>
          <w:rFonts w:eastAsia="Times New Roman" w:cs="Times New Roman"/>
          <w:szCs w:val="24"/>
        </w:rPr>
        <w:t xml:space="preserve">: από το 35,4 % έπεσε στο 3%-4%. </w:t>
      </w:r>
      <w:r>
        <w:rPr>
          <w:rFonts w:eastAsia="Times New Roman" w:cs="Times New Roman"/>
          <w:szCs w:val="24"/>
          <w:lang w:val="en-US"/>
        </w:rPr>
        <w:t>Alpha</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από το 66,2% έπεσε στο 11%. Δηλαδή το Ταμείο Χρηματοπιστωτικής Σταθερότητας, έχοντας επενδύσει 40 δισεκατομμύρια το 2013 και περίπου 5-5,5 δισεκατομμύρια το 2015, ελέγχει σήμερα περίπου το 21% των μετοχών των τεσσάρων συστημικών τραπεζών.</w:t>
      </w:r>
    </w:p>
    <w:p w14:paraId="5CE0445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Σύμφω</w:t>
      </w:r>
      <w:r>
        <w:rPr>
          <w:rFonts w:eastAsia="Times New Roman" w:cs="Times New Roman"/>
          <w:szCs w:val="24"/>
        </w:rPr>
        <w:t>να μάλιστα με εκτιμήσεις ειδικών και υπό όρους χρηματιστηριακούς, για να κατορθώσει το Ταμείο Χρηματοπιστωτικής Σταθερότητας να ανακτήσει το 100% των 45-45,5 δισεκατομμυρίων ευρώ που έχει μέχρι σήμερα επενδύσει σε ελληνικές τράπεζες, θα πρέπει η κεφαλαιοπο</w:t>
      </w:r>
      <w:r>
        <w:rPr>
          <w:rFonts w:eastAsia="Times New Roman" w:cs="Times New Roman"/>
          <w:szCs w:val="24"/>
        </w:rPr>
        <w:t>ίηση των τραπεζών να φτάσει στο δυσθεώρητο ύψος των 225 δισεκατομμυρίων ευρώ. Και όλα τα ανωτέρω συνέβησαν για τη διάσωση υποτίθεται των τραπεζών, τον έλεγχο των οποίων κατέχουν πλέον οι διεθνείς κερδοσκόποι.</w:t>
      </w:r>
    </w:p>
    <w:p w14:paraId="5CE0445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Η Χρυσή Αυγή επισημαίνει ξανά και στον πιο έντο</w:t>
      </w:r>
      <w:r>
        <w:rPr>
          <w:rFonts w:eastAsia="Times New Roman" w:cs="Times New Roman"/>
          <w:szCs w:val="24"/>
        </w:rPr>
        <w:t>νο τόνο πως τράπεζες, πολιτικά κόμματα και μέσα μαζικής ενημέρωσης συνιστούν το τρίγωνο της διαπλοκής, το οποίο διατηρεί μέσω μνημονίων τα προκλητικά του προνόμια εις βάρος πάντοτε του ελληνικού λαού. Η ασυδοσία των τραπεζών συνεχίζεται στρεφόμενη κατά των</w:t>
      </w:r>
      <w:r>
        <w:rPr>
          <w:rFonts w:eastAsia="Times New Roman" w:cs="Times New Roman"/>
          <w:szCs w:val="24"/>
        </w:rPr>
        <w:t xml:space="preserve"> Ελλήνων φορολογουμένων και ποτέ κατά των υπερχρεωμένων και φαλιρισμένων κομμάτων και μέσων ενημέρωσης. Η ατιμωρησία των τραπεζιτών νομοθετήθηκε από την Κυβέρνηση της Αριστεράς με ένα και μοναδικό στόχο: Τα κόμματα του αντισυνταγματικού τόξου και το μιντια</w:t>
      </w:r>
      <w:r>
        <w:rPr>
          <w:rFonts w:eastAsia="Times New Roman" w:cs="Times New Roman"/>
          <w:szCs w:val="24"/>
        </w:rPr>
        <w:t xml:space="preserve">κό κατεστημένο να εξακολουθούν να εξαπατούν τον ελληνικό λαό και με τη συνδρομή των τραπεζών να κατακλέβουν τους Έλληνες. Γι’ αυτούς τους λόγους, η Χρυσή Αυγή καταψηφίζει το εν λόγω νομοσχέδιο. </w:t>
      </w:r>
    </w:p>
    <w:p w14:paraId="5CE0445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Εν τέλει, την ώρα κατά την οποία η Βουλή νομοθετεί ξανά υπέρ </w:t>
      </w:r>
      <w:r>
        <w:rPr>
          <w:rFonts w:eastAsia="Times New Roman" w:cs="Times New Roman"/>
          <w:szCs w:val="24"/>
        </w:rPr>
        <w:t>των τραπεζών, η πατρίδα μας και ο λαός στενάζουν υπό το βάρος της αθρόας εισβολής λαθρομεταναστών. Με μια Κυβέρνηση οπερέτα, η οποία έχει μάλιστα το θράσος να χαρακτηρίζει τη δολοφονία του ελληνικού έθνους ως πατριωτικό καθήκον, η Χρυσή Αυγή διακηρύσσει στ</w:t>
      </w:r>
      <w:r>
        <w:rPr>
          <w:rFonts w:eastAsia="Times New Roman" w:cs="Times New Roman"/>
          <w:szCs w:val="24"/>
        </w:rPr>
        <w:t>ον υψηλότερο τόνο: Η χώρα έχει καταληφθεί από λαθρομετανάστες και πολύ σύντομα οι Έλληνες θα είναι μειοψηφία μέσα στην πατρίδα τους. Η Χρυσή Αυγή απαιτεί οι Ένοπλες Δυνάμεις να κλείσουν άμεσα τα σύνορα και να σταματήσουν την εισβολή των παράνομων αλλοδαπών</w:t>
      </w:r>
      <w:r>
        <w:rPr>
          <w:rFonts w:eastAsia="Times New Roman" w:cs="Times New Roman"/>
          <w:szCs w:val="24"/>
        </w:rPr>
        <w:t>.</w:t>
      </w:r>
    </w:p>
    <w:p w14:paraId="5CE0445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Ευχαριστώ.</w:t>
      </w:r>
    </w:p>
    <w:p w14:paraId="5CE04458" w14:textId="77777777" w:rsidR="00665C5F" w:rsidRDefault="0017549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CE04459"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πολύ, κύριε Καρακώστα. </w:t>
      </w:r>
    </w:p>
    <w:p w14:paraId="5CE0445A"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Τον λόγο έχει ο Αναπληρωτής Υπουργός Οικονομικών, ο κ. Αλεξιάδης για να κάνει μια διευκρίνιση για το άρθρο 63.</w:t>
      </w:r>
    </w:p>
    <w:p w14:paraId="5CE0445B"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ΤΡΥΦΩΝ </w:t>
      </w:r>
      <w:r>
        <w:rPr>
          <w:rFonts w:eastAsia="Times New Roman" w:cs="Times New Roman"/>
          <w:b/>
          <w:szCs w:val="24"/>
        </w:rPr>
        <w:t>ΑΛΕΞΙΑΔΗΣ (Αναπληρωτής Υπουργός Οικονομικών):</w:t>
      </w:r>
      <w:r>
        <w:rPr>
          <w:rFonts w:eastAsia="Times New Roman" w:cs="Times New Roman"/>
          <w:szCs w:val="24"/>
        </w:rPr>
        <w:t xml:space="preserve"> Ευχαριστώ, κύριε Πρόεδρε.</w:t>
      </w:r>
    </w:p>
    <w:p w14:paraId="5CE0445C"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Για να μη χαθεί καθόλου χρόνος από επόμενες ομιλίες, όπως έγινε προηγουμένως, σχετικά με το άρθρο 63 και επειδή σίγουρα υπάρχει μια κακή διατύπωση και στην αρχική διατύπωση του 2010 το</w:t>
      </w:r>
      <w:r>
        <w:rPr>
          <w:rFonts w:eastAsia="Times New Roman" w:cs="Times New Roman"/>
          <w:szCs w:val="24"/>
        </w:rPr>
        <w:t xml:space="preserve">υ νόμου και τώρα, θέλω να διευκρινίσω τα εξής: Με τον ν.3833/2010 επιβλήθηκε φόρος πολυτελείας στα σκάφη. Εξαιρέθηκαν από αυτόν τον φόρο τα επαγγελματικά σκάφη. Αυτός ο φόρος, </w:t>
      </w:r>
      <w:r>
        <w:rPr>
          <w:rFonts w:eastAsia="Times New Roman" w:cs="Times New Roman"/>
          <w:szCs w:val="24"/>
        </w:rPr>
        <w:t>(</w:t>
      </w:r>
      <w:r>
        <w:rPr>
          <w:rFonts w:eastAsia="Times New Roman" w:cs="Times New Roman"/>
          <w:szCs w:val="24"/>
        </w:rPr>
        <w:t>δηλαδή ο φόρος πολυτελείας στην αγορά ή στην εισαγωγή σκαφών πολυτελείας, σκαφώ</w:t>
      </w:r>
      <w:r>
        <w:rPr>
          <w:rFonts w:eastAsia="Times New Roman" w:cs="Times New Roman"/>
          <w:szCs w:val="24"/>
        </w:rPr>
        <w:t>ν αναψυχής</w:t>
      </w:r>
      <w:r>
        <w:rPr>
          <w:rFonts w:eastAsia="Times New Roman" w:cs="Times New Roman"/>
          <w:szCs w:val="24"/>
        </w:rPr>
        <w:t>)</w:t>
      </w:r>
      <w:r>
        <w:rPr>
          <w:rFonts w:eastAsia="Times New Roman" w:cs="Times New Roman"/>
          <w:szCs w:val="24"/>
        </w:rPr>
        <w:t>, καταργήθηκε το 2014. Δεν καταργήθηκε, όμως, η εξαίρεση των επαγγελματικών σκαφών, που είχε νομοθετηθεί από το 2010. Το ξαναλέω: Το 2010 επιβλήθηκε ο φόρος πολυτελείας σε σκάφη αναψυχής στην αγορά ή στην εισαγωγή, με εξαίρεση τα επαγγελματικά σ</w:t>
      </w:r>
      <w:r>
        <w:rPr>
          <w:rFonts w:eastAsia="Times New Roman" w:cs="Times New Roman"/>
          <w:szCs w:val="24"/>
        </w:rPr>
        <w:t>κάφη. Το 2014 καταργήθηκε ο φόρος. Δεν καταργήθηκε, όμως, η εξαίρεση των επαγγελματικών σκαφών.</w:t>
      </w:r>
    </w:p>
    <w:p w14:paraId="5CE0445D" w14:textId="77777777" w:rsidR="00665C5F" w:rsidRDefault="00175495">
      <w:pPr>
        <w:spacing w:line="600" w:lineRule="auto"/>
        <w:ind w:firstLine="709"/>
        <w:jc w:val="both"/>
        <w:rPr>
          <w:rFonts w:eastAsia="Times New Roman"/>
          <w:szCs w:val="24"/>
        </w:rPr>
      </w:pPr>
      <w:r>
        <w:rPr>
          <w:rFonts w:eastAsia="Times New Roman"/>
          <w:szCs w:val="24"/>
        </w:rPr>
        <w:t xml:space="preserve">Ερχόμαστε τώρα </w:t>
      </w:r>
      <w:r>
        <w:rPr>
          <w:rFonts w:eastAsia="Times New Roman"/>
          <w:szCs w:val="24"/>
        </w:rPr>
        <w:t>-</w:t>
      </w:r>
      <w:r>
        <w:rPr>
          <w:rFonts w:eastAsia="Times New Roman"/>
          <w:szCs w:val="24"/>
        </w:rPr>
        <w:t>με μία στην ουσία νομοτεχνική βελτίωση</w:t>
      </w:r>
      <w:r>
        <w:rPr>
          <w:rFonts w:eastAsia="Times New Roman"/>
          <w:szCs w:val="24"/>
        </w:rPr>
        <w:t>-</w:t>
      </w:r>
      <w:r>
        <w:rPr>
          <w:rFonts w:eastAsia="Times New Roman"/>
          <w:szCs w:val="24"/>
        </w:rPr>
        <w:t xml:space="preserve"> και καταργούμε αυτήν την εξαίρεση που υπήρχε, αφού είχε ήδη καταργηθεί ο φόρος. </w:t>
      </w:r>
    </w:p>
    <w:p w14:paraId="5CE0445E" w14:textId="77777777" w:rsidR="00665C5F" w:rsidRDefault="00175495">
      <w:pPr>
        <w:spacing w:line="600" w:lineRule="auto"/>
        <w:ind w:firstLine="720"/>
        <w:jc w:val="both"/>
        <w:rPr>
          <w:rFonts w:eastAsia="Times New Roman"/>
          <w:szCs w:val="24"/>
        </w:rPr>
      </w:pPr>
      <w:r>
        <w:rPr>
          <w:rFonts w:eastAsia="Times New Roman"/>
          <w:szCs w:val="24"/>
        </w:rPr>
        <w:t>Άρα, για να κλείσω, δεν</w:t>
      </w:r>
      <w:r>
        <w:rPr>
          <w:rFonts w:eastAsia="Times New Roman"/>
          <w:szCs w:val="24"/>
        </w:rPr>
        <w:t xml:space="preserve"> υπάρχει φόρος πολυτελείας στα σκάφη αναψυχής, είτε είναι επαγγελματικά είτε είναι ιδιωτικά.</w:t>
      </w:r>
    </w:p>
    <w:p w14:paraId="5CE0445F" w14:textId="77777777" w:rsidR="00665C5F" w:rsidRDefault="00175495">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Τον λόγο έχει ο κ. Αρβανιτίδης, </w:t>
      </w:r>
      <w:r>
        <w:rPr>
          <w:rFonts w:eastAsia="Times New Roman"/>
          <w:szCs w:val="24"/>
        </w:rPr>
        <w:t xml:space="preserve">ειδικός αγορητής </w:t>
      </w:r>
      <w:r>
        <w:rPr>
          <w:rFonts w:eastAsia="Times New Roman"/>
          <w:szCs w:val="24"/>
        </w:rPr>
        <w:t>της Δημοκρατικής Συμπαράταξης ΠΑΣΟΚ-ΔΗΜΑΡ.</w:t>
      </w:r>
    </w:p>
    <w:p w14:paraId="5CE04460" w14:textId="77777777" w:rsidR="00665C5F" w:rsidRDefault="00175495">
      <w:pPr>
        <w:spacing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Ευχαριστώ, κύ</w:t>
      </w:r>
      <w:r>
        <w:rPr>
          <w:rFonts w:eastAsia="Times New Roman"/>
          <w:szCs w:val="24"/>
        </w:rPr>
        <w:t>ριε Πρόεδρε.</w:t>
      </w:r>
    </w:p>
    <w:p w14:paraId="5CE04461" w14:textId="77777777" w:rsidR="00665C5F" w:rsidRDefault="00175495">
      <w:pPr>
        <w:spacing w:line="600" w:lineRule="auto"/>
        <w:ind w:firstLine="720"/>
        <w:jc w:val="both"/>
        <w:rPr>
          <w:rFonts w:eastAsia="Times New Roman"/>
          <w:szCs w:val="24"/>
        </w:rPr>
      </w:pPr>
      <w:r>
        <w:rPr>
          <w:rFonts w:eastAsia="Times New Roman"/>
          <w:szCs w:val="24"/>
        </w:rPr>
        <w:t>Κύριε Υπουργέ, θεωρώ ότι η παρατήρησή σας διορθώνει όλο αυτό το οποίο έγινε με το άρθρο 63, αλλά μετά και από την τοποθέτηση του κ. Πολάκη, μάλλον έχουμε πρόβλημα με τα ελληνικά. Κάθε δεκαπέντε μέρες αλλάζουμε, κάθε μία μέρα αλλάζουμε. Ας προσ</w:t>
      </w:r>
      <w:r>
        <w:rPr>
          <w:rFonts w:eastAsia="Times New Roman"/>
          <w:szCs w:val="24"/>
        </w:rPr>
        <w:t>έχουμε λίγο παραπάνω, διότι η ακρίβεια στο νομοθετικό έργο νομίζω ότι είναι ιδιαίτερα σημαντική και ελπίζω ο κ. Πολάκης να μην φέρει σε δεκαπέντε μέρες κάτι που αλλάζει αυτό που άλλαξε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5CE04462" w14:textId="77777777" w:rsidR="00665C5F" w:rsidRDefault="00175495">
      <w:pPr>
        <w:spacing w:line="600" w:lineRule="auto"/>
        <w:ind w:firstLine="720"/>
        <w:jc w:val="both"/>
        <w:rPr>
          <w:rFonts w:eastAsia="Times New Roman"/>
          <w:szCs w:val="24"/>
        </w:rPr>
      </w:pPr>
      <w:r>
        <w:rPr>
          <w:rFonts w:eastAsia="Times New Roman"/>
          <w:szCs w:val="24"/>
        </w:rPr>
        <w:t xml:space="preserve">Με το παρόν σχέδιο νόμου ενσωματώνεται στη νομοθεσία μας η </w:t>
      </w:r>
      <w:r>
        <w:rPr>
          <w:rFonts w:eastAsia="Times New Roman"/>
          <w:szCs w:val="24"/>
        </w:rPr>
        <w:t>οδηγ</w:t>
      </w:r>
      <w:r>
        <w:rPr>
          <w:rFonts w:eastAsia="Times New Roman"/>
          <w:szCs w:val="24"/>
        </w:rPr>
        <w:t>ία</w:t>
      </w:r>
      <w:r>
        <w:rPr>
          <w:rFonts w:eastAsia="Times New Roman"/>
          <w:szCs w:val="24"/>
        </w:rPr>
        <w:t xml:space="preserve"> 2014/49 του Ευρωπαϊκού Κοινοβουλίου και του Συμβουλίου περί των συστημάτων εγγύησης καταθέσεων και αντικαθιστά ή καταργεί διατάξεις του ν.3726/2009 για το Ταμείο Εγγύησης Καταθέσεων και Επενδύσεων που αποτελούν το υφιστάμενο πλαίσιο προστασίας. Το ΤΕΚΕ </w:t>
      </w:r>
      <w:r>
        <w:rPr>
          <w:rFonts w:eastAsia="Times New Roman"/>
          <w:szCs w:val="24"/>
        </w:rPr>
        <w:t>είναι και παραμένει ο μοναδικός φορέας διαχείρισης του συστήματος εγγύησης των τραπεζικών καταθέσεων και των επενδυτικών υπηρεσιών. Με το παρόν νομοσχέδιο διατηρεί τον χαρακτήρα του ως εποπτευόμενο από το Υπουργείο Οικονομικών νομικό πρόσωπο ιδιωτικού δικα</w:t>
      </w:r>
      <w:r>
        <w:rPr>
          <w:rFonts w:eastAsia="Times New Roman"/>
          <w:szCs w:val="24"/>
        </w:rPr>
        <w:t>ίου και σκοπός του είναι: Πρώτον, η καταβολή αποζημίωσης στους καταθέτες των πιστωτικών ιδρυμάτων τα οποία βρίσκονται σε αδυναμία να εκπληρώσουν τις υποχρεώσεις τους. Δεύτερον, η καταβολή αποζημίωσης στους επενδυτές-πελάτες των πιστωτικών ιδρυμάτων τα οποί</w:t>
      </w:r>
      <w:r>
        <w:rPr>
          <w:rFonts w:eastAsia="Times New Roman"/>
          <w:szCs w:val="24"/>
        </w:rPr>
        <w:t xml:space="preserve">α βρίσκονται σε αδυναμία να εκπληρώσουν τις υποχρεώσεις τους. Τρίτον, η χρηματοδότηση της εξυγίανσης των πιστωτικών ιδρυμάτων. </w:t>
      </w:r>
    </w:p>
    <w:p w14:paraId="5CE04463" w14:textId="77777777" w:rsidR="00665C5F" w:rsidRDefault="00175495">
      <w:pPr>
        <w:spacing w:line="600" w:lineRule="auto"/>
        <w:ind w:firstLine="720"/>
        <w:jc w:val="both"/>
        <w:rPr>
          <w:rFonts w:eastAsia="Times New Roman"/>
          <w:szCs w:val="24"/>
        </w:rPr>
      </w:pPr>
      <w:r>
        <w:rPr>
          <w:rFonts w:eastAsia="Times New Roman"/>
          <w:szCs w:val="24"/>
        </w:rPr>
        <w:t>Το ΤΕΚΕ συνεχίζει να διαχωρίζεται σε τρία διακριτά σκέλη, το σκέλος κάλυψης καταθέσεων για την κάλυψη των καταθετών, το σκέλος κάλυψης επενδύσεων για την κάλυψη των επενδυτών και το σκέλος εξυγίανσης για τη χρηματοδότηση των αντίστοιχων μερών. Καθένα από τ</w:t>
      </w:r>
      <w:r>
        <w:rPr>
          <w:rFonts w:eastAsia="Times New Roman"/>
          <w:szCs w:val="24"/>
        </w:rPr>
        <w:t xml:space="preserve">α τρία σκέλη διαθέτει αυτοτελή κεφάλαια. </w:t>
      </w:r>
    </w:p>
    <w:p w14:paraId="5CE04464" w14:textId="77777777" w:rsidR="00665C5F" w:rsidRDefault="00175495">
      <w:pPr>
        <w:spacing w:line="600" w:lineRule="auto"/>
        <w:ind w:firstLine="720"/>
        <w:jc w:val="both"/>
        <w:rPr>
          <w:rFonts w:eastAsia="Times New Roman"/>
          <w:szCs w:val="24"/>
        </w:rPr>
      </w:pPr>
      <w:r>
        <w:rPr>
          <w:rFonts w:eastAsia="Times New Roman"/>
          <w:szCs w:val="24"/>
        </w:rPr>
        <w:t>Το παρόν σχέδιο νόμου ρυθμίζει θέματα σχετικά με τη λειτουργία των δύο από τα τρία σκέλη, δηλαδή του σκέλους κάλυψης καταθέσεων και του σκέλους κάλυψης επενδύσεων. Τα θέματα που σχετίζονται με το τρίτο σκέλος, το σ</w:t>
      </w:r>
      <w:r>
        <w:rPr>
          <w:rFonts w:eastAsia="Times New Roman"/>
          <w:szCs w:val="24"/>
        </w:rPr>
        <w:t xml:space="preserve">κέλος εξυγίανσης, ρυθμίστηκαν ήδη με το ν.4335/2015 και συμπληρώνονται με τις παρούσες ρυθμίσεις. </w:t>
      </w:r>
    </w:p>
    <w:p w14:paraId="5CE04465" w14:textId="77777777" w:rsidR="00665C5F" w:rsidRDefault="00175495">
      <w:pPr>
        <w:spacing w:line="600" w:lineRule="auto"/>
        <w:ind w:firstLine="720"/>
        <w:jc w:val="both"/>
        <w:rPr>
          <w:rFonts w:eastAsia="Times New Roman"/>
          <w:szCs w:val="24"/>
        </w:rPr>
      </w:pPr>
      <w:r>
        <w:rPr>
          <w:rFonts w:eastAsia="Times New Roman"/>
          <w:szCs w:val="24"/>
        </w:rPr>
        <w:t xml:space="preserve">Παράλληλα, με τις διατάξεις </w:t>
      </w:r>
      <w:r>
        <w:rPr>
          <w:rFonts w:eastAsia="Times New Roman"/>
          <w:szCs w:val="24"/>
        </w:rPr>
        <w:t xml:space="preserve">του </w:t>
      </w:r>
      <w:r>
        <w:rPr>
          <w:rFonts w:eastAsia="Times New Roman"/>
          <w:szCs w:val="24"/>
        </w:rPr>
        <w:t xml:space="preserve">ν.4340 και </w:t>
      </w:r>
      <w:r>
        <w:rPr>
          <w:rFonts w:eastAsia="Times New Roman"/>
          <w:szCs w:val="24"/>
        </w:rPr>
        <w:t>του ν.</w:t>
      </w:r>
      <w:r>
        <w:rPr>
          <w:rFonts w:eastAsia="Times New Roman"/>
          <w:szCs w:val="24"/>
        </w:rPr>
        <w:t>4346/2015 δόθηκε η δυνατότητα για χορήγηση δανείου από το ΤΧΣ στο ΤΕΚΕ, ενώ με τις διατάξεις του ν.4354/2015</w:t>
      </w:r>
      <w:r>
        <w:rPr>
          <w:rFonts w:eastAsia="Times New Roman"/>
          <w:szCs w:val="24"/>
        </w:rPr>
        <w:t xml:space="preserve"> δόθηκε η δυνατότητα χορήγησης δανείου από το σκέλος κάλυψης καταθέσεων στο σκέλος εξυγίανσης. Τα αναφέρω αυτά για να υπάρχει μία γενικότερη εικόνα για τη λειτουργία του Ταμείου.</w:t>
      </w:r>
    </w:p>
    <w:p w14:paraId="5CE04466" w14:textId="77777777" w:rsidR="00665C5F" w:rsidRDefault="00175495">
      <w:pPr>
        <w:spacing w:line="600" w:lineRule="auto"/>
        <w:ind w:firstLine="720"/>
        <w:jc w:val="both"/>
        <w:rPr>
          <w:rFonts w:eastAsia="Times New Roman"/>
          <w:szCs w:val="24"/>
        </w:rPr>
      </w:pPr>
      <w:r>
        <w:rPr>
          <w:rFonts w:eastAsia="Times New Roman"/>
          <w:szCs w:val="24"/>
        </w:rPr>
        <w:t xml:space="preserve">Θα περάσω τώρα σε πιο πρακτικά θέματα που αφορούν άμεσα τους πολίτες. Η </w:t>
      </w:r>
      <w:r>
        <w:rPr>
          <w:rFonts w:eastAsia="Times New Roman"/>
          <w:szCs w:val="24"/>
        </w:rPr>
        <w:t>οδηγί</w:t>
      </w:r>
      <w:r>
        <w:rPr>
          <w:rFonts w:eastAsia="Times New Roman"/>
          <w:szCs w:val="24"/>
        </w:rPr>
        <w:t>α</w:t>
      </w:r>
      <w:r>
        <w:rPr>
          <w:rFonts w:eastAsia="Times New Roman"/>
          <w:szCs w:val="24"/>
        </w:rPr>
        <w:t xml:space="preserve"> προστατεύει το μεγαλύτερο μέρος των καταθετών, καθορίζοντας εναρμονισμένο επίπεδο κάλυψης στις εκατό χιλιάδες ευρώ ανά πιστωτικό ίδρυμα, διατηρώντας έτσι την αρχή του εναρμονισμένου ύψους ανά καταθέτη, ενώ θέτει εκ νέου τις τριάντα χιλιάδες ευρώ ως ανώτε</w:t>
      </w:r>
      <w:r>
        <w:rPr>
          <w:rFonts w:eastAsia="Times New Roman"/>
          <w:szCs w:val="24"/>
        </w:rPr>
        <w:t xml:space="preserve">ρο όριο κάλυψης του συνόλου των απαιτήσεων κάθε επενδυτή. </w:t>
      </w:r>
    </w:p>
    <w:p w14:paraId="5CE04467" w14:textId="77777777" w:rsidR="00665C5F" w:rsidRDefault="00175495">
      <w:pPr>
        <w:spacing w:line="600" w:lineRule="auto"/>
        <w:ind w:firstLine="720"/>
        <w:jc w:val="both"/>
        <w:rPr>
          <w:rFonts w:eastAsia="Times New Roman"/>
          <w:szCs w:val="24"/>
        </w:rPr>
      </w:pPr>
      <w:r>
        <w:rPr>
          <w:rFonts w:eastAsia="Times New Roman"/>
          <w:szCs w:val="24"/>
        </w:rPr>
        <w:t xml:space="preserve">Οι βασικές καινοτομίες της </w:t>
      </w:r>
      <w:r>
        <w:rPr>
          <w:rFonts w:eastAsia="Times New Roman"/>
          <w:szCs w:val="24"/>
        </w:rPr>
        <w:t>οδηγίας</w:t>
      </w:r>
      <w:r>
        <w:rPr>
          <w:rFonts w:eastAsia="Times New Roman"/>
          <w:szCs w:val="24"/>
        </w:rPr>
        <w:t xml:space="preserve"> είναι: Πρώτον, η μείωση της προθεσμίας καταβολής αποζημίωσης. Δεύτερον, η κατάργηση ορισμένων κατηγοριών εξαιρουμένων καταθέσεων και εισαγωγή νέων. Τρίτον, η μέρι</w:t>
      </w:r>
      <w:r>
        <w:rPr>
          <w:rFonts w:eastAsia="Times New Roman"/>
          <w:szCs w:val="24"/>
        </w:rPr>
        <w:t>μνα ώστε οι καταθέσεις που απορρέουν από ορισμένες συναλλαγές ή εξυπηρετούν ορισμένους κοινωνικούς ή άλλους σκοπούς να προστατεύονται άνω του ορίου των εκατό χιλιάδων ευρώ για δεδομένο χρονικό διάστημα. Τέταρτον, η ρητή αναγνώριση της δυνατότητας των καταθ</w:t>
      </w:r>
      <w:r>
        <w:rPr>
          <w:rFonts w:eastAsia="Times New Roman"/>
          <w:szCs w:val="24"/>
        </w:rPr>
        <w:t>ετών να ασκήσουν αγωγή κατά του ΤΕΚΕ, έτσι ώστε να εξασφαλίσουν τα δικαιώματά τους σε περίπτωση που δικαιούνται αποζημίωσης. Αυτά επί της αρχής.</w:t>
      </w:r>
    </w:p>
    <w:p w14:paraId="5CE04468" w14:textId="77777777" w:rsidR="00665C5F" w:rsidRDefault="00175495">
      <w:pPr>
        <w:spacing w:line="600" w:lineRule="auto"/>
        <w:ind w:firstLine="720"/>
        <w:jc w:val="both"/>
        <w:rPr>
          <w:rFonts w:eastAsia="Times New Roman"/>
          <w:szCs w:val="24"/>
        </w:rPr>
      </w:pPr>
      <w:r>
        <w:rPr>
          <w:rFonts w:eastAsia="Times New Roman"/>
          <w:szCs w:val="24"/>
        </w:rPr>
        <w:t xml:space="preserve">Πάμε να δούμε τώρα πιο συγκεκριμένα τι περιλαμβάνει το νομοσχέδιο. </w:t>
      </w:r>
    </w:p>
    <w:p w14:paraId="5CE04469" w14:textId="77777777" w:rsidR="00665C5F" w:rsidRDefault="00175495">
      <w:pPr>
        <w:spacing w:line="600" w:lineRule="auto"/>
        <w:ind w:firstLine="720"/>
        <w:jc w:val="both"/>
        <w:rPr>
          <w:rFonts w:eastAsia="Times New Roman"/>
          <w:szCs w:val="24"/>
        </w:rPr>
      </w:pPr>
      <w:r>
        <w:rPr>
          <w:rFonts w:eastAsia="Times New Roman"/>
          <w:szCs w:val="24"/>
        </w:rPr>
        <w:t>Κύριε Υπουργέ, έχω θέσει δέκα ερωτήματα στι</w:t>
      </w:r>
      <w:r>
        <w:rPr>
          <w:rFonts w:eastAsia="Times New Roman"/>
          <w:szCs w:val="24"/>
        </w:rPr>
        <w:t>ς δύο συνεδριάσεις της Επιτροπής Οικονομικών και δυστυχώς δεν πήρα κα</w:t>
      </w:r>
      <w:r>
        <w:rPr>
          <w:rFonts w:eastAsia="Times New Roman"/>
          <w:szCs w:val="24"/>
        </w:rPr>
        <w:t>μ</w:t>
      </w:r>
      <w:r>
        <w:rPr>
          <w:rFonts w:eastAsia="Times New Roman"/>
          <w:szCs w:val="24"/>
        </w:rPr>
        <w:t xml:space="preserve">μία απάντηση. Σήμερα πήραμε απλώς την απάντηση για το άρθρο 63 για την επιβολή φόρου πολυτελείας στα σκάφη. Ελπίζω να απαντήσετε σήμερα στην Ολομέλεια. </w:t>
      </w:r>
    </w:p>
    <w:p w14:paraId="5CE0446A" w14:textId="77777777" w:rsidR="00665C5F" w:rsidRDefault="00175495">
      <w:pPr>
        <w:spacing w:line="600" w:lineRule="auto"/>
        <w:ind w:firstLine="720"/>
        <w:jc w:val="both"/>
        <w:rPr>
          <w:rFonts w:eastAsia="Times New Roman"/>
          <w:szCs w:val="24"/>
        </w:rPr>
      </w:pPr>
      <w:r>
        <w:rPr>
          <w:rFonts w:eastAsia="Times New Roman"/>
          <w:szCs w:val="24"/>
        </w:rPr>
        <w:t>Επιπλέον</w:t>
      </w:r>
      <w:r>
        <w:rPr>
          <w:rFonts w:eastAsia="Times New Roman"/>
          <w:szCs w:val="24"/>
        </w:rPr>
        <w:t xml:space="preserve"> θα ήθελα να σημειώσω ότι ακόμα περιμένουμε τις νομοτεχνικές βελτιώσεις τις οποίες είχατε προαναγγείλει στην πρώτη συνεδρίαση της </w:t>
      </w:r>
      <w:r>
        <w:rPr>
          <w:rFonts w:eastAsia="Times New Roman"/>
          <w:szCs w:val="24"/>
        </w:rPr>
        <w:t>επιτροπής</w:t>
      </w:r>
      <w:r>
        <w:rPr>
          <w:rFonts w:eastAsia="Times New Roman"/>
          <w:szCs w:val="24"/>
        </w:rPr>
        <w:t>.</w:t>
      </w:r>
    </w:p>
    <w:p w14:paraId="5CE0446B" w14:textId="77777777" w:rsidR="00665C5F" w:rsidRDefault="00175495">
      <w:pPr>
        <w:tabs>
          <w:tab w:val="left" w:pos="3189"/>
          <w:tab w:val="center" w:pos="4513"/>
        </w:tabs>
        <w:spacing w:line="600" w:lineRule="auto"/>
        <w:jc w:val="both"/>
        <w:rPr>
          <w:rFonts w:eastAsia="Times New Roman" w:cs="Times New Roman"/>
          <w:szCs w:val="24"/>
        </w:rPr>
      </w:pPr>
      <w:r>
        <w:rPr>
          <w:rFonts w:eastAsia="Times New Roman"/>
          <w:szCs w:val="24"/>
        </w:rPr>
        <w:t xml:space="preserve">           </w:t>
      </w:r>
      <w:r>
        <w:rPr>
          <w:rFonts w:eastAsia="Times New Roman" w:cs="Times New Roman"/>
          <w:szCs w:val="24"/>
        </w:rPr>
        <w:t>Ερώτημα πρώτο: Αναφέρεται στην αιτιολογική έκθεση του νομοσχεδίου ότι υπάρχει μέριμνα για καταθέσεις που</w:t>
      </w:r>
      <w:r>
        <w:rPr>
          <w:rFonts w:eastAsia="Times New Roman" w:cs="Times New Roman"/>
          <w:szCs w:val="24"/>
        </w:rPr>
        <w:t xml:space="preserve"> εξυπηρετούν κοινωνικούς σκοπούς ώστε να προστατεύονται και ποσά μέχρι 300.000 ευρώ για έξι μήνες. </w:t>
      </w:r>
    </w:p>
    <w:p w14:paraId="5CE0446C"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Παράλληλα υπάρχει πρόβλεψη ότι το </w:t>
      </w:r>
      <w:r>
        <w:rPr>
          <w:rFonts w:eastAsia="Times New Roman" w:cs="Times New Roman"/>
          <w:szCs w:val="24"/>
        </w:rPr>
        <w:t xml:space="preserve">δημόσιο </w:t>
      </w:r>
      <w:r>
        <w:rPr>
          <w:rFonts w:eastAsia="Times New Roman" w:cs="Times New Roman"/>
          <w:szCs w:val="24"/>
        </w:rPr>
        <w:t>δεν είναι επιλέξιμο για την προστασία των καταθέσεών του, ενώ στο άρθρο 8 αναφέρεται ότι εξαιρούνται από την προστ</w:t>
      </w:r>
      <w:r>
        <w:rPr>
          <w:rFonts w:eastAsia="Times New Roman" w:cs="Times New Roman"/>
          <w:szCs w:val="24"/>
        </w:rPr>
        <w:t xml:space="preserve">ασία οι καταθέσεις των ταμείων κοινωνικής και επαγγελματικής ασφάλισης. </w:t>
      </w:r>
    </w:p>
    <w:p w14:paraId="5CE0446D"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Επειδή το προηγούμενο διάστημα δεκάδες φορείς όλης της χώρας μετέφεραν </w:t>
      </w:r>
      <w:r>
        <w:rPr>
          <w:rFonts w:eastAsia="Times New Roman" w:cs="Times New Roman"/>
          <w:szCs w:val="24"/>
        </w:rPr>
        <w:t xml:space="preserve">τα </w:t>
      </w:r>
      <w:r>
        <w:rPr>
          <w:rFonts w:eastAsia="Times New Roman" w:cs="Times New Roman"/>
          <w:szCs w:val="24"/>
        </w:rPr>
        <w:t>αποθεματικά τους στην τράπεζα της Ελλάδος πρέπει να μας διευκρινίσετε αν τα ποσά αυτά καλύπτονται ή όχι και σ</w:t>
      </w:r>
      <w:r>
        <w:rPr>
          <w:rFonts w:eastAsia="Times New Roman" w:cs="Times New Roman"/>
          <w:szCs w:val="24"/>
        </w:rPr>
        <w:t xml:space="preserve">ε ποιο καθεστώς εμπίπτουν. </w:t>
      </w:r>
    </w:p>
    <w:p w14:paraId="5CE0446E"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Ερώτημα δεύτερο: Αναφέρεται ότι το κόστος χρηματοδότησης του Ταμείου Εγγύησης Καταθέσεων και Επενδύσεων θα πρέπει επί της αρχής να βαρύνει τα ίδια τα πιστωτικά ιδρύματα. Το κόστος αυτό βαρύνει την τράπεζα ή τον καταθέτη; Αν είνα</w:t>
      </w:r>
      <w:r>
        <w:rPr>
          <w:rFonts w:eastAsia="Times New Roman" w:cs="Times New Roman"/>
          <w:szCs w:val="24"/>
        </w:rPr>
        <w:t xml:space="preserve">ι οι τράπεζες να μετακυλήσουν το κόστος στους καταθέτες, θα πρέπει να το γνωρίζουμε. Το λέω αυτό, κύριε Υπουργέ, γιατί κάνατε εκτενή αναφορά στην </w:t>
      </w:r>
      <w:r>
        <w:rPr>
          <w:rFonts w:eastAsia="Times New Roman" w:cs="Times New Roman"/>
          <w:szCs w:val="24"/>
        </w:rPr>
        <w:t xml:space="preserve">επιτροπή </w:t>
      </w:r>
      <w:r>
        <w:rPr>
          <w:rFonts w:eastAsia="Times New Roman" w:cs="Times New Roman"/>
          <w:szCs w:val="24"/>
        </w:rPr>
        <w:t>στις τάσεις που υπάρχουν σε ευρωπαϊκό επίπεδο σχετικά με τη μείωση του ρίσκου και τον διαμερισμό του.</w:t>
      </w:r>
      <w:r>
        <w:rPr>
          <w:rFonts w:eastAsia="Times New Roman" w:cs="Times New Roman"/>
          <w:szCs w:val="24"/>
        </w:rPr>
        <w:t xml:space="preserve"> Θα πρέπει να γνωρίζουμε τελικά ποιοι πληρώνουν τη διαδικασία αυτή. </w:t>
      </w:r>
    </w:p>
    <w:p w14:paraId="5CE0446F"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Ερώτημα τρίτο: Η </w:t>
      </w:r>
      <w:r>
        <w:rPr>
          <w:rFonts w:eastAsia="Times New Roman" w:cs="Times New Roman"/>
          <w:szCs w:val="24"/>
        </w:rPr>
        <w:t>οδηγία</w:t>
      </w:r>
      <w:r>
        <w:rPr>
          <w:rFonts w:eastAsia="Times New Roman" w:cs="Times New Roman"/>
          <w:szCs w:val="24"/>
        </w:rPr>
        <w:t xml:space="preserve"> προβλέπει ότι, ανεξάρτητα από τις εξαιρέσεις,  οι καταθέσεις ατομικών συνταξιοδοτικών προγραμμάτων και επαγγελματικών συνταξιοδοτικών προγραμμάτων μικρομεσαίων επι</w:t>
      </w:r>
      <w:r>
        <w:rPr>
          <w:rFonts w:eastAsia="Times New Roman" w:cs="Times New Roman"/>
          <w:szCs w:val="24"/>
        </w:rPr>
        <w:t xml:space="preserve">χειρήσεων και τοπικών αρχών με ετήσιο προϋπολογισμό κάτω των 500.000 ευρώ μπορούν να τύχουν της προστασίας του νόμου. Η δυνατότητα αυτή δεν έχει συμπεριληφθεί στο παρόν σχέδιο νόμου. Πρέπει να μας εξηγήσετε γιατί. </w:t>
      </w:r>
    </w:p>
    <w:p w14:paraId="5CE04470"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Ερώτημα τέταρτο: Στο κεφάλαιο Δ</w:t>
      </w:r>
      <w:r>
        <w:rPr>
          <w:rFonts w:eastAsia="Times New Roman" w:cs="Times New Roman"/>
          <w:szCs w:val="24"/>
        </w:rPr>
        <w:t>΄</w:t>
      </w:r>
      <w:r>
        <w:rPr>
          <w:rFonts w:eastAsia="Times New Roman" w:cs="Times New Roman"/>
          <w:szCs w:val="24"/>
        </w:rPr>
        <w:t xml:space="preserve"> του σχεδ</w:t>
      </w:r>
      <w:r>
        <w:rPr>
          <w:rFonts w:eastAsia="Times New Roman" w:cs="Times New Roman"/>
          <w:szCs w:val="24"/>
        </w:rPr>
        <w:t xml:space="preserve">ίου νόμου σχετικά με το σκέλος «κάλυψη των επενδύσεων» αναφέρεται ότι από την προστασία εξαιρούνται οι επενδύσεις της κεντρικής διοίκησης και των ΟΤΑ και όχι ολόκληρου του </w:t>
      </w:r>
      <w:r>
        <w:rPr>
          <w:rFonts w:eastAsia="Times New Roman" w:cs="Times New Roman"/>
          <w:szCs w:val="24"/>
        </w:rPr>
        <w:t>δημοσίου</w:t>
      </w:r>
      <w:r>
        <w:rPr>
          <w:rFonts w:eastAsia="Times New Roman" w:cs="Times New Roman"/>
          <w:szCs w:val="24"/>
        </w:rPr>
        <w:t xml:space="preserve">. Και εδώ χρειάζονται, νομίζω, περισσότερες διευκρινίσεις. </w:t>
      </w:r>
    </w:p>
    <w:p w14:paraId="5CE04471"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Έρχομαι τώρα στι</w:t>
      </w:r>
      <w:r>
        <w:rPr>
          <w:rFonts w:eastAsia="Times New Roman" w:cs="Times New Roman"/>
          <w:szCs w:val="24"/>
        </w:rPr>
        <w:t xml:space="preserve">ς λοιπές διατάξεις του νομοσχεδίου για θέματα αρμοδιότητας των Υπουργείων Οικονομικών και Πολιτισμού. Όπως σας είπα και στην </w:t>
      </w:r>
      <w:r>
        <w:rPr>
          <w:rFonts w:eastAsia="Times New Roman" w:cs="Times New Roman"/>
          <w:szCs w:val="24"/>
        </w:rPr>
        <w:t>επιτροπή</w:t>
      </w:r>
      <w:r>
        <w:rPr>
          <w:rFonts w:eastAsia="Times New Roman" w:cs="Times New Roman"/>
          <w:szCs w:val="24"/>
        </w:rPr>
        <w:t>, οι εν λόγω διατάξεις δεν έχουν κα</w:t>
      </w:r>
      <w:r>
        <w:rPr>
          <w:rFonts w:eastAsia="Times New Roman" w:cs="Times New Roman"/>
          <w:szCs w:val="24"/>
        </w:rPr>
        <w:t>μ</w:t>
      </w:r>
      <w:r>
        <w:rPr>
          <w:rFonts w:eastAsia="Times New Roman" w:cs="Times New Roman"/>
          <w:szCs w:val="24"/>
        </w:rPr>
        <w:t>μία σχέση με το παρόν νομοσχέδιο και θα έπρεπε να έρθουν για συζήτηση και ψήφιση σε ξεχ</w:t>
      </w:r>
      <w:r>
        <w:rPr>
          <w:rFonts w:eastAsia="Times New Roman" w:cs="Times New Roman"/>
          <w:szCs w:val="24"/>
        </w:rPr>
        <w:t xml:space="preserve">ωριστή διαδικασία. Ελπίζω να μην συνεχίσουμε με την ίδια διαδικασία. Τρανή απόδειξη σήμερα είναι οι αλλαγές και διευκρινίσεις και οι νομοθετικές ρυθμίσεις διόρθωσης στη διόρθωση του κ. Πολάκη. </w:t>
      </w:r>
    </w:p>
    <w:p w14:paraId="5CE04472"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Στο άρθρο 54 εκφράζουμε επιφύλαξη μέχρι να δώσετε διευκρινίσει</w:t>
      </w:r>
      <w:r>
        <w:rPr>
          <w:rFonts w:eastAsia="Times New Roman" w:cs="Times New Roman"/>
          <w:szCs w:val="24"/>
        </w:rPr>
        <w:t xml:space="preserve">ς. Πρέπει να μας εξηγήσετε γιατί εξαιρείται η εφαρμογή της ευρωπαϊκής νομοθεσίας σε συγχώνευση ανωνύμων εταιρειών που εφαρμόζουν μέτρα εξυγίανσης. Στο άρθρο 56 ομοίως. Στην παράγραφο 2 αναφέρεται η κατάργηση επιβαρύνσεων προς τους καταναλωτές για τη χρήση </w:t>
      </w:r>
      <w:r>
        <w:rPr>
          <w:rFonts w:eastAsia="Times New Roman" w:cs="Times New Roman"/>
          <w:szCs w:val="24"/>
        </w:rPr>
        <w:t xml:space="preserve">ενός συγκεκριμένου μέσου πληρωμής. Πρέπει να μας διευκρινίσετε ποιο είναι αυτό το μέσο που αναφέρει η ρύθμιση και σε τι αφορούν οι εν λόγω χρεώσεις. </w:t>
      </w:r>
    </w:p>
    <w:p w14:paraId="5CE04473"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Ομοίως στο άρθρο 57 πρέπει να απαντήσει κάποιος γιατί μειώνεται κατά δύο μέλη και αλλάζει η σύνθεση της άμ</w:t>
      </w:r>
      <w:r>
        <w:rPr>
          <w:rFonts w:eastAsia="Times New Roman" w:cs="Times New Roman"/>
          <w:szCs w:val="24"/>
        </w:rPr>
        <w:t xml:space="preserve">ισθης επιτροπής επεξεργασίας στρατηγικής και πολιτικών που έχει ως αντικείμενο την αντιμετώπιση του ξεπλύματος χρήματος και χρηματοδότησης της τρομοκρατίας. </w:t>
      </w:r>
    </w:p>
    <w:p w14:paraId="5CE04474"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Λέμε όχι στο άρθρο 63, αλλά πια δεν έχει κα</w:t>
      </w:r>
      <w:r>
        <w:rPr>
          <w:rFonts w:eastAsia="Times New Roman" w:cs="Times New Roman"/>
          <w:szCs w:val="24"/>
        </w:rPr>
        <w:t>μ</w:t>
      </w:r>
      <w:r>
        <w:rPr>
          <w:rFonts w:eastAsia="Times New Roman" w:cs="Times New Roman"/>
          <w:szCs w:val="24"/>
        </w:rPr>
        <w:t xml:space="preserve">μία σημασία μετά τις διευκρινίσεις. </w:t>
      </w:r>
    </w:p>
    <w:p w14:paraId="5CE04475"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Εκφράζουμε επιφύλ</w:t>
      </w:r>
      <w:r>
        <w:rPr>
          <w:rFonts w:eastAsia="Times New Roman" w:cs="Times New Roman"/>
          <w:szCs w:val="24"/>
        </w:rPr>
        <w:t xml:space="preserve">αξη για το άρθρο 64. Με το άρθρο αυτό παρέχεται εξουσιοδότηση στον Υπουργό Οικονομικών για τον </w:t>
      </w:r>
      <w:r>
        <w:rPr>
          <w:rFonts w:eastAsia="Times New Roman" w:cs="Times New Roman"/>
          <w:szCs w:val="24"/>
        </w:rPr>
        <w:t xml:space="preserve">καθορισμό </w:t>
      </w:r>
      <w:r>
        <w:rPr>
          <w:rFonts w:eastAsia="Times New Roman" w:cs="Times New Roman"/>
          <w:szCs w:val="24"/>
        </w:rPr>
        <w:t>του ποσού εγγύησης με το οποίο θα εξασφαλίζεται η είσπραξη των επιβαρύνσεων που έχουν ανασταλεί στις περιπτώσεις που μεταποιητικές επιχειρήσεις είναι κ</w:t>
      </w:r>
      <w:r>
        <w:rPr>
          <w:rFonts w:eastAsia="Times New Roman" w:cs="Times New Roman"/>
          <w:szCs w:val="24"/>
        </w:rPr>
        <w:t xml:space="preserve">άτοχοι πιστοποιητικού εγκεκριμένου οικονομικού φορέα. Η διατύπωση είναι πολύ γενική και δεν αναφέρει τα κριτήρια με βάση τα οποία θα αποφασίζετε, κύριε Υπουργέ. Και εδώ νομίζω ότι θα πρέπει να δοθούν διευκρινίσεις. </w:t>
      </w:r>
    </w:p>
    <w:p w14:paraId="5CE04476"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Στα άρθρα 55 έως 58, από 62 έως 65 και 6</w:t>
      </w:r>
      <w:r>
        <w:rPr>
          <w:rFonts w:eastAsia="Times New Roman" w:cs="Times New Roman"/>
          <w:szCs w:val="24"/>
        </w:rPr>
        <w:t xml:space="preserve">8 είμαστε θετικοί. Αντίθετα, καταψηφίζουμε τα άρθρα 66 και 67, τα οποία είναι αρμοδιότητα του Υπουργείου Πολιτισμού και ήρθαν ως τροπολογίες στην </w:t>
      </w:r>
      <w:r>
        <w:rPr>
          <w:rFonts w:eastAsia="Times New Roman" w:cs="Times New Roman"/>
          <w:szCs w:val="24"/>
        </w:rPr>
        <w:t>επιτροπή</w:t>
      </w:r>
      <w:r>
        <w:rPr>
          <w:rFonts w:eastAsia="Times New Roman" w:cs="Times New Roman"/>
          <w:szCs w:val="24"/>
        </w:rPr>
        <w:t xml:space="preserve">. </w:t>
      </w:r>
    </w:p>
    <w:p w14:paraId="5CE04477"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Συγκεκριμένα με το άρθρο 66 δίνεται παράταση της θητείας της </w:t>
      </w:r>
      <w:r>
        <w:rPr>
          <w:rFonts w:eastAsia="Times New Roman" w:cs="Times New Roman"/>
          <w:szCs w:val="24"/>
        </w:rPr>
        <w:t xml:space="preserve">διευθύντριας </w:t>
      </w:r>
      <w:r>
        <w:rPr>
          <w:rFonts w:eastAsia="Times New Roman" w:cs="Times New Roman"/>
          <w:szCs w:val="24"/>
        </w:rPr>
        <w:t>του Εθνικού Μουσείου Σύγχ</w:t>
      </w:r>
      <w:r>
        <w:rPr>
          <w:rFonts w:eastAsia="Times New Roman" w:cs="Times New Roman"/>
          <w:szCs w:val="24"/>
        </w:rPr>
        <w:t>ρονης Τέχνης, ενώ προβλέπεται στο μέλλον να διερευνηθεί δημόσιος διεθνής διαγωνισμός για την πλήρωση της θέσης. Αν και η πρόβλεψη για τη διενέργεια διεθνούς διαγωνισμού είναι κατ’ αρχ</w:t>
      </w:r>
      <w:r>
        <w:rPr>
          <w:rFonts w:eastAsia="Times New Roman" w:cs="Times New Roman"/>
          <w:szCs w:val="24"/>
        </w:rPr>
        <w:t>άς</w:t>
      </w:r>
      <w:r>
        <w:rPr>
          <w:rFonts w:eastAsia="Times New Roman" w:cs="Times New Roman"/>
          <w:szCs w:val="24"/>
        </w:rPr>
        <w:t xml:space="preserve"> θετική, εν</w:t>
      </w:r>
      <w:r>
        <w:rPr>
          <w:rFonts w:eastAsia="Times New Roman" w:cs="Times New Roman"/>
          <w:szCs w:val="24"/>
        </w:rPr>
        <w:t xml:space="preserve"> </w:t>
      </w:r>
      <w:r>
        <w:rPr>
          <w:rFonts w:eastAsia="Times New Roman" w:cs="Times New Roman"/>
          <w:szCs w:val="24"/>
        </w:rPr>
        <w:t>τούτοις υπάρχουν τα εξής προβλήματα: Πρώτον, το χρονικό διά</w:t>
      </w:r>
      <w:r>
        <w:rPr>
          <w:rFonts w:eastAsia="Times New Roman" w:cs="Times New Roman"/>
          <w:szCs w:val="24"/>
        </w:rPr>
        <w:t xml:space="preserve">στημα παράτασης της θητείας της </w:t>
      </w:r>
      <w:r>
        <w:rPr>
          <w:rFonts w:eastAsia="Times New Roman" w:cs="Times New Roman"/>
          <w:szCs w:val="24"/>
        </w:rPr>
        <w:t xml:space="preserve">διευθύντριας </w:t>
      </w:r>
      <w:r>
        <w:rPr>
          <w:rFonts w:eastAsia="Times New Roman" w:cs="Times New Roman"/>
          <w:szCs w:val="24"/>
        </w:rPr>
        <w:t>είναι πολύ μεγάλο, δεύτερον οι εκκρεμείς διαδικασίες στις οποίες αναφέρεται η αιτιολογική έκθεση δεν συνοδεύονται από σαφές χρονοδιάγραμμα ώστε να γνωρίζουμε αν δικαιολογείται ή όχι αυτή η μεγάλη παράταση. Τρίτον, η πρόβλεψη για διενέργεια διεθνούς διαγωνι</w:t>
      </w:r>
      <w:r>
        <w:rPr>
          <w:rFonts w:eastAsia="Times New Roman" w:cs="Times New Roman"/>
          <w:szCs w:val="24"/>
        </w:rPr>
        <w:t>σμού βρίσκεται σε αναντιστοιχία με τη δεύτερη τροπολογία του άρθρου 67, όπου ο ορισμ</w:t>
      </w:r>
      <w:r>
        <w:rPr>
          <w:rFonts w:eastAsia="Times New Roman" w:cs="Times New Roman"/>
          <w:szCs w:val="24"/>
        </w:rPr>
        <w:t>ός</w:t>
      </w:r>
      <w:r>
        <w:rPr>
          <w:rFonts w:eastAsia="Times New Roman" w:cs="Times New Roman"/>
          <w:szCs w:val="24"/>
        </w:rPr>
        <w:t xml:space="preserve"> του καλλιτεχνικού διευθυντή στην «</w:t>
      </w:r>
      <w:r>
        <w:rPr>
          <w:rFonts w:eastAsia="Times New Roman" w:cs="Times New Roman"/>
          <w:szCs w:val="24"/>
        </w:rPr>
        <w:t xml:space="preserve">ΕΛΛΗΝΙΚΟ </w:t>
      </w:r>
      <w:r>
        <w:rPr>
          <w:rFonts w:eastAsia="Times New Roman" w:cs="Times New Roman"/>
          <w:szCs w:val="24"/>
        </w:rPr>
        <w:t xml:space="preserve">ΦΕΣΤΙΒΑΛ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γίνεται με υπουργική απόφαση. </w:t>
      </w:r>
    </w:p>
    <w:p w14:paraId="5CE04478"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Συγκεκριμένα με το εν λόγω άρθρο θεσπίζεται θέση καλλιτεχνικού διευθυντή, η επιλ</w:t>
      </w:r>
      <w:r>
        <w:rPr>
          <w:rFonts w:eastAsia="Times New Roman" w:cs="Times New Roman"/>
          <w:szCs w:val="24"/>
        </w:rPr>
        <w:t xml:space="preserve">ογή του οποίου έχει ήδη γίνει από τον Υπουργό και απλά θα επικυρωθεί με την έκδοση υπουργικής απόφασης. </w:t>
      </w:r>
    </w:p>
    <w:p w14:paraId="5CE04479" w14:textId="77777777" w:rsidR="00665C5F" w:rsidRDefault="00175495">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Η διαφωνία μας, κύριε Υπουργέ, δεν έγκειται στο πρόσωπο, αλλά στη διαδικασία. Κανονικά κι εδώ θα έπρεπε να διενεργηθεί διεθνής διαγωνισμός. Γιατί νομίζω ότι το μήνυμα που εκπέμπεται με το να υπάρχουν δύο μέτρα και δύο σταθμά και όλη αυτή η θολότητα με την </w:t>
      </w:r>
      <w:r>
        <w:rPr>
          <w:rFonts w:eastAsia="Times New Roman"/>
          <w:szCs w:val="24"/>
        </w:rPr>
        <w:t xml:space="preserve">οποία επιλέγουμε ανθρώπους σε θέσεις ευθύνης, είναι ανοργανωσιά και απλά σε κάθε περίπτωση ό,τι μας βολεύει. </w:t>
      </w:r>
    </w:p>
    <w:p w14:paraId="5CE0447A"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ανέφερα και στην </w:t>
      </w:r>
      <w:r>
        <w:rPr>
          <w:rFonts w:eastAsia="Times New Roman" w:cs="Times New Roman"/>
          <w:szCs w:val="24"/>
        </w:rPr>
        <w:t>επιτροπή</w:t>
      </w:r>
      <w:r>
        <w:rPr>
          <w:rFonts w:eastAsia="Times New Roman" w:cs="Times New Roman"/>
          <w:szCs w:val="24"/>
        </w:rPr>
        <w:t xml:space="preserve">, η ενσωμάτωση της παρούσας </w:t>
      </w:r>
      <w:r>
        <w:rPr>
          <w:rFonts w:eastAsia="Times New Roman" w:cs="Times New Roman"/>
          <w:szCs w:val="24"/>
        </w:rPr>
        <w:t>οδηγίας</w:t>
      </w:r>
      <w:r>
        <w:rPr>
          <w:rFonts w:eastAsia="Times New Roman" w:cs="Times New Roman"/>
          <w:szCs w:val="24"/>
        </w:rPr>
        <w:t xml:space="preserve"> έρχεται τη στιγμή που η εμπιστοσύνη των καταθετών </w:t>
      </w:r>
      <w:r>
        <w:rPr>
          <w:rFonts w:eastAsia="Times New Roman" w:cs="Times New Roman"/>
          <w:szCs w:val="24"/>
        </w:rPr>
        <w:t>στο ελληνικό τραπεζικό σύστημα είναι σε ιστορικά χαμηλά. Και πώς να μην είναι άλλωστε, όταν οι ερασιτεχνισμοί και οι ιδεοληψίες της Κυβέρνησης ΣΥΡΙΖΑ-ΑΝΕΛ δημιούργησαν ένα κλίμα ανασφάλειας και αβεβαιότητας στην ελληνική κοινωνία, με αποτέλεσμα η πρωτοφανή</w:t>
      </w:r>
      <w:r>
        <w:rPr>
          <w:rFonts w:eastAsia="Times New Roman" w:cs="Times New Roman"/>
          <w:szCs w:val="24"/>
        </w:rPr>
        <w:t xml:space="preserve">ς φυγή των καταθέσεων να οδηγήσει στην επιβολή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σε κατάρρευση της πραγματικής οικονομίας. Η ανάκαμψη των καταθέσεων που σημειώθηκε τον Δεκέμβρη δεν είναι αρκετή, αφού η συγκεκριμένη επίδοση αποτελεί τη χαμηλότερη από τον Νοέμβριο του 20</w:t>
      </w:r>
      <w:r>
        <w:rPr>
          <w:rFonts w:eastAsia="Times New Roman" w:cs="Times New Roman"/>
          <w:szCs w:val="24"/>
        </w:rPr>
        <w:t xml:space="preserve">03. </w:t>
      </w:r>
    </w:p>
    <w:p w14:paraId="5CE0447B"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Είναι, πιστεύω, σαφές ότι αν δεν δοθεί βάση στην πραγματική οικονομία και αν δεν σταματήσει η Κυβέρνηση να αιφνιδιάζει την αγορά και τους πολίτες με αλλοπρόσαλλες κινήσεις στο φορολογικό και ασφαλιστικό, ακόμα και το καλύτερο σύστημα εγγύησης καταθέσε</w:t>
      </w:r>
      <w:r>
        <w:rPr>
          <w:rFonts w:eastAsia="Times New Roman" w:cs="Times New Roman"/>
          <w:szCs w:val="24"/>
        </w:rPr>
        <w:t xml:space="preserve">ων δεν θα είναι ικανό να επαναφέρει την εμπιστοσύνη των καταθετών στο χρηματοπιστωτικό σύστημα. </w:t>
      </w:r>
    </w:p>
    <w:p w14:paraId="5CE0447C"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Και φυσικά, για να υπάρξουν καταθέσεις, κυρίες και κύριοι συνάδελφοι, και αποταμίευση, θα πρέπει η χώρα να δημιουργήσει πλούτο. Πρέπει να εξηγήσουμε στα νέα πα</w:t>
      </w:r>
      <w:r>
        <w:rPr>
          <w:rFonts w:eastAsia="Times New Roman" w:cs="Times New Roman"/>
          <w:szCs w:val="24"/>
        </w:rPr>
        <w:t>ιδιά που βγαίνουν σε μια ανύπαρκτη αγορά εργασίας τι μπορούν να κάνουν για να δημιουργήσουν και να ζήσουν ως κανονικοί πολίτες μιας κανονικής χώρας. Αν δεν το κάνετε αυτό με σοβαρότητα, με πρόγραμμα και ξεκάθαρους στόχους, οι νέοι άνθρωποι θα συνεχίσουν να</w:t>
      </w:r>
      <w:r>
        <w:rPr>
          <w:rFonts w:eastAsia="Times New Roman" w:cs="Times New Roman"/>
          <w:szCs w:val="24"/>
        </w:rPr>
        <w:t xml:space="preserve"> φεύγουν ακόμη πιο μαζικά από τη χώρα και τότε δεν θα έχουμε να διαχειριστούμε τίποτε άλλο</w:t>
      </w:r>
      <w:r>
        <w:rPr>
          <w:rFonts w:eastAsia="Times New Roman" w:cs="Times New Roman"/>
          <w:szCs w:val="24"/>
        </w:rPr>
        <w:t>,</w:t>
      </w:r>
      <w:r>
        <w:rPr>
          <w:rFonts w:eastAsia="Times New Roman" w:cs="Times New Roman"/>
          <w:szCs w:val="24"/>
        </w:rPr>
        <w:t xml:space="preserve"> εκτός από τη μιζέρια μας.</w:t>
      </w:r>
    </w:p>
    <w:p w14:paraId="5CE0447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Σας ευχαριστώ.</w:t>
      </w:r>
    </w:p>
    <w:p w14:paraId="5CE0447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w:t>
      </w:r>
      <w:r>
        <w:rPr>
          <w:rFonts w:eastAsia="Times New Roman" w:cs="Times New Roman"/>
          <w:szCs w:val="24"/>
        </w:rPr>
        <w:t>ς</w:t>
      </w:r>
      <w:r>
        <w:rPr>
          <w:rFonts w:eastAsia="Times New Roman" w:cs="Times New Roman"/>
          <w:szCs w:val="24"/>
        </w:rPr>
        <w:t xml:space="preserve"> Συμπαράταξη</w:t>
      </w:r>
      <w:r>
        <w:rPr>
          <w:rFonts w:eastAsia="Times New Roman" w:cs="Times New Roman"/>
          <w:szCs w:val="24"/>
        </w:rPr>
        <w:t>ς</w:t>
      </w:r>
      <w:r>
        <w:rPr>
          <w:rFonts w:eastAsia="Times New Roman" w:cs="Times New Roman"/>
          <w:szCs w:val="24"/>
        </w:rPr>
        <w:t xml:space="preserve"> ΠΑΣΟΚ-ΔΗΜΑΡ)</w:t>
      </w:r>
    </w:p>
    <w:p w14:paraId="5CE0447F"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r>
        <w:rPr>
          <w:rFonts w:eastAsia="Times New Roman" w:cs="Times New Roman"/>
          <w:szCs w:val="24"/>
        </w:rPr>
        <w:t xml:space="preserve"> κι εμείς. </w:t>
      </w:r>
    </w:p>
    <w:p w14:paraId="5CE0448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w:t>
      </w:r>
      <w:r>
        <w:rPr>
          <w:rFonts w:eastAsia="Times New Roman" w:cs="Times New Roman"/>
          <w:szCs w:val="24"/>
        </w:rPr>
        <w:t xml:space="preserve">ειδικός αγορητής </w:t>
      </w:r>
      <w:r>
        <w:rPr>
          <w:rFonts w:eastAsia="Times New Roman" w:cs="Times New Roman"/>
          <w:szCs w:val="24"/>
        </w:rPr>
        <w:t>του Κομμουνιστικού Κόμματος Ελλάδας, ο κ. Βαρδαλής.</w:t>
      </w:r>
    </w:p>
    <w:p w14:paraId="5CE04481"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Ευχαριστώ, κύριε Πρόεδρε.</w:t>
      </w:r>
    </w:p>
    <w:p w14:paraId="5CE04482"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Ο Υπουργός κ. Τσακαλώτος αναφέρθηκε εισηγητικά στις δυσκολίες της Κυβέρνησης να ολοκληρώσει την αξιολόγηση π</w:t>
      </w:r>
      <w:r>
        <w:rPr>
          <w:rFonts w:eastAsia="Times New Roman" w:cs="Times New Roman"/>
          <w:szCs w:val="24"/>
        </w:rPr>
        <w:t>ου προβλέπει το τρίτο μνημόνιο. Βιάζονται όλοι, εκτός από την Κυβέρνηση και πάρα πολλοί ακόμη, να πάρουν ένα πιστοποιητικό καλής εφαρμογής της αντιλαϊκής πολιτικής που προβλέπεται στο τρίτο μνημόνιο. Βιάζεστε να βρείτε ζεστό χρήμα είτε από τις δόσεις που π</w:t>
      </w:r>
      <w:r>
        <w:rPr>
          <w:rFonts w:eastAsia="Times New Roman" w:cs="Times New Roman"/>
          <w:szCs w:val="24"/>
        </w:rPr>
        <w:t xml:space="preserve">εριμένετε είτε από τη ρύθμιση του χρέους, για να δώσετε στο μεγάλο κεφάλαιο να κάνει επενδύσεις, να επανεκκινηθεί η οικονομία, όμως οι εργαζόμενοι θα πρέπει να γνωρίζουν ότι η αξιολόγηση σημαίνει πως πρέπει να προχωρήσουν απρόσκοπτα στην εφαρμογή του νέου </w:t>
      </w:r>
      <w:r>
        <w:rPr>
          <w:rFonts w:eastAsia="Times New Roman" w:cs="Times New Roman"/>
          <w:szCs w:val="24"/>
        </w:rPr>
        <w:t>αντιασφαλιστικού νόμου και των άλλων προαπαιτούμενων αντεργατικών αντιλαϊκών μέτρων. Αυτό σημαίνει να περάσει η αξιολόγηση.</w:t>
      </w:r>
    </w:p>
    <w:p w14:paraId="5CE0448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Πέρα από τις δυσκολίες</w:t>
      </w:r>
      <w:r>
        <w:rPr>
          <w:rFonts w:eastAsia="Times New Roman" w:cs="Times New Roman"/>
          <w:szCs w:val="24"/>
        </w:rPr>
        <w:t>,</w:t>
      </w:r>
      <w:r>
        <w:rPr>
          <w:rFonts w:eastAsia="Times New Roman" w:cs="Times New Roman"/>
          <w:szCs w:val="24"/>
        </w:rPr>
        <w:t xml:space="preserve"> που έχουν να κάνουν με αυτά που ανέφερε ο κύριος Υπουργός και που στην ουσία εκφράζουν τις γενικότερες αντιθέσεις για την προοπτική της Ευρωζώνης, δυσκολίες υπάρχουν και από τις κινητοποιήσεις της εργατικής τάξης, των μικρομεσαίων αγροτών, των αυτοαπασχολ</w:t>
      </w:r>
      <w:r>
        <w:rPr>
          <w:rFonts w:eastAsia="Times New Roman" w:cs="Times New Roman"/>
          <w:szCs w:val="24"/>
        </w:rPr>
        <w:t>ούμενων επαγγελματοβιοτεχνών, των επιστημόνων, από τη μεγάλη μαζικότητα και τις ανεβασμένες μορφές πάλης, την αλληλεγγύη, τη διάρκεια αυτών των αγώνων που έχουν συμβάλει στην καθυστέρηση της κατάθεσης και ψήφισης της κυβερνητικής πρότασης για το ασφαλιστικ</w:t>
      </w:r>
      <w:r>
        <w:rPr>
          <w:rFonts w:eastAsia="Times New Roman" w:cs="Times New Roman"/>
          <w:szCs w:val="24"/>
        </w:rPr>
        <w:t xml:space="preserve">ό. </w:t>
      </w:r>
    </w:p>
    <w:p w14:paraId="5CE0448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Το κλείσιμο της αξιολόγησης, και μάλιστα να γίνει όσο πιο γρήγορα γίνεται, σημαίνει πως θα πρέπει να περάσουν όλα αυτά τα αντιλαϊκά μέτρα και να ανοίξει κυρίως ο δρόμος και για άλλα, για νέα αντιλαϊκά μέτρα. Και στον δρόμο αυτό συμφωνούν όλα τα κόμματα</w:t>
      </w:r>
      <w:r>
        <w:rPr>
          <w:rFonts w:eastAsia="Times New Roman" w:cs="Times New Roman"/>
          <w:szCs w:val="24"/>
        </w:rPr>
        <w:t>,</w:t>
      </w:r>
      <w:r>
        <w:rPr>
          <w:rFonts w:eastAsia="Times New Roman" w:cs="Times New Roman"/>
          <w:szCs w:val="24"/>
        </w:rPr>
        <w:t xml:space="preserve"> που ψήφισαν το μνημόνιο</w:t>
      </w:r>
      <w:r>
        <w:rPr>
          <w:rFonts w:eastAsia="Times New Roman" w:cs="Times New Roman"/>
          <w:szCs w:val="24"/>
        </w:rPr>
        <w:t>,</w:t>
      </w:r>
      <w:r>
        <w:rPr>
          <w:rFonts w:eastAsia="Times New Roman" w:cs="Times New Roman"/>
          <w:szCs w:val="24"/>
        </w:rPr>
        <w:t xml:space="preserve"> παρά τις επιμέρους διαφορές που έχουν, στο πώς θα εφαρμοστούν δηλαδή αυτά τα αντιλαϊκά μέτρα.</w:t>
      </w:r>
    </w:p>
    <w:p w14:paraId="5CE04485" w14:textId="77777777" w:rsidR="00665C5F" w:rsidRDefault="00175495">
      <w:pPr>
        <w:spacing w:line="600" w:lineRule="auto"/>
        <w:ind w:firstLine="720"/>
        <w:jc w:val="both"/>
        <w:rPr>
          <w:rFonts w:eastAsia="Times New Roman"/>
          <w:szCs w:val="24"/>
        </w:rPr>
      </w:pPr>
      <w:r>
        <w:rPr>
          <w:rFonts w:eastAsia="Times New Roman" w:cs="Times New Roman"/>
          <w:szCs w:val="24"/>
        </w:rPr>
        <w:t>Η μόνη ελπίδα</w:t>
      </w:r>
      <w:r>
        <w:rPr>
          <w:rFonts w:eastAsia="Times New Roman" w:cs="Times New Roman"/>
          <w:szCs w:val="24"/>
        </w:rPr>
        <w:t>,</w:t>
      </w:r>
      <w:r>
        <w:rPr>
          <w:rFonts w:eastAsia="Times New Roman" w:cs="Times New Roman"/>
          <w:szCs w:val="24"/>
        </w:rPr>
        <w:t xml:space="preserve"> κατά τη γνώμη του ΚΚΕ</w:t>
      </w:r>
      <w:r>
        <w:rPr>
          <w:rFonts w:eastAsia="Times New Roman" w:cs="Times New Roman"/>
          <w:szCs w:val="24"/>
        </w:rPr>
        <w:t>,</w:t>
      </w:r>
      <w:r>
        <w:rPr>
          <w:rFonts w:eastAsia="Times New Roman" w:cs="Times New Roman"/>
          <w:szCs w:val="24"/>
        </w:rPr>
        <w:t xml:space="preserve"> βρίσκεται στην ανάπτυξη, τη μαζικοποίηση και τον προσανατολισμό των αγώνων των λαϊκών στρωμάτων κ</w:t>
      </w:r>
      <w:r>
        <w:rPr>
          <w:rFonts w:eastAsia="Times New Roman" w:cs="Times New Roman"/>
          <w:szCs w:val="24"/>
        </w:rPr>
        <w:t>αι πρώτα απ’ όλα της εργατικής τάξης ενάντια στον κύριο αντίπαλο, που δεν είναι άλλος από τη δράση των επιχειρηματικών ομίλων για την εξασφάλιση των κερδών τους. Η κλιμάκωση ενός τέτοιου αγώνα είναι η μόνη ελπίδα να υπάρξουν φιλολαϊκές λύσεις αγώνων</w:t>
      </w:r>
      <w:r>
        <w:rPr>
          <w:rFonts w:eastAsia="Times New Roman" w:cs="Times New Roman"/>
          <w:szCs w:val="24"/>
        </w:rPr>
        <w:t>,</w:t>
      </w:r>
      <w:r>
        <w:rPr>
          <w:rFonts w:eastAsia="Times New Roman" w:cs="Times New Roman"/>
          <w:szCs w:val="24"/>
        </w:rPr>
        <w:t xml:space="preserve"> που β</w:t>
      </w:r>
      <w:r>
        <w:rPr>
          <w:rFonts w:eastAsia="Times New Roman" w:cs="Times New Roman"/>
          <w:szCs w:val="24"/>
        </w:rPr>
        <w:t>εβαίως</w:t>
      </w:r>
      <w:r>
        <w:rPr>
          <w:rFonts w:eastAsia="Times New Roman" w:cs="Times New Roman"/>
          <w:szCs w:val="24"/>
        </w:rPr>
        <w:t>,</w:t>
      </w:r>
      <w:r>
        <w:rPr>
          <w:rFonts w:eastAsia="Times New Roman" w:cs="Times New Roman"/>
          <w:szCs w:val="24"/>
        </w:rPr>
        <w:t xml:space="preserve"> θα ανοίγουν τον δρόμο για έναν άλλο τρόπο οργάνωσης της οικονομίας με εργατική λαϊκή εξουσία. </w:t>
      </w:r>
    </w:p>
    <w:p w14:paraId="5CE04486" w14:textId="77777777" w:rsidR="00665C5F" w:rsidRDefault="00175495">
      <w:pPr>
        <w:spacing w:line="600" w:lineRule="auto"/>
        <w:ind w:firstLine="720"/>
        <w:jc w:val="both"/>
        <w:rPr>
          <w:rFonts w:eastAsia="Times New Roman"/>
          <w:szCs w:val="24"/>
        </w:rPr>
      </w:pPr>
      <w:r>
        <w:rPr>
          <w:rFonts w:eastAsia="Times New Roman"/>
          <w:szCs w:val="24"/>
        </w:rPr>
        <w:t xml:space="preserve">Κυρίες και κύριοι Βουλευτές, έτσι όπως εξελίχθηκε η συζήτηση μέχρι τώρα και στις </w:t>
      </w:r>
      <w:r>
        <w:rPr>
          <w:rFonts w:eastAsia="Times New Roman"/>
          <w:szCs w:val="24"/>
        </w:rPr>
        <w:t xml:space="preserve">επιτροπές </w:t>
      </w:r>
      <w:r>
        <w:rPr>
          <w:rFonts w:eastAsia="Times New Roman"/>
          <w:szCs w:val="24"/>
        </w:rPr>
        <w:t xml:space="preserve">και εδώ, </w:t>
      </w:r>
      <w:r>
        <w:rPr>
          <w:rFonts w:eastAsia="Times New Roman"/>
          <w:szCs w:val="24"/>
        </w:rPr>
        <w:t>με τ</w:t>
      </w:r>
      <w:r>
        <w:rPr>
          <w:rFonts w:eastAsia="Times New Roman"/>
          <w:szCs w:val="24"/>
        </w:rPr>
        <w:t>η συμφωνία όλων των κομμάτων του ευρωμονόδρομου μ</w:t>
      </w:r>
      <w:r>
        <w:rPr>
          <w:rFonts w:eastAsia="Times New Roman"/>
          <w:szCs w:val="24"/>
        </w:rPr>
        <w:t xml:space="preserve">ε την </w:t>
      </w:r>
      <w:r>
        <w:rPr>
          <w:rFonts w:eastAsia="Times New Roman"/>
          <w:szCs w:val="24"/>
        </w:rPr>
        <w:t xml:space="preserve">οδηγία </w:t>
      </w:r>
      <w:r>
        <w:rPr>
          <w:rFonts w:eastAsia="Times New Roman"/>
          <w:szCs w:val="24"/>
        </w:rPr>
        <w:t xml:space="preserve">και το συγκεκριμένο νομοσχέδιο που συζητούμε, αλλά κυρίως και με την τοποθέτηση του Υπουργού, του κ. Τσακαλώτου, επιβεβαιώνονται οι εκτιμήσεις του ΚΚΕ τόσο για τον ρόλο που καλείται να παίξει η συγκεκριμένη </w:t>
      </w:r>
      <w:r>
        <w:rPr>
          <w:rFonts w:eastAsia="Times New Roman"/>
          <w:szCs w:val="24"/>
        </w:rPr>
        <w:t>οδηγία</w:t>
      </w:r>
      <w:r>
        <w:rPr>
          <w:rFonts w:eastAsia="Times New Roman"/>
          <w:szCs w:val="24"/>
        </w:rPr>
        <w:t xml:space="preserve">, γενικότερα το </w:t>
      </w:r>
      <w:r>
        <w:rPr>
          <w:rFonts w:eastAsia="Times New Roman"/>
          <w:szCs w:val="24"/>
        </w:rPr>
        <w:t>σύστημα εγγύησ</w:t>
      </w:r>
      <w:r>
        <w:rPr>
          <w:rFonts w:eastAsia="Times New Roman"/>
          <w:szCs w:val="24"/>
        </w:rPr>
        <w:t xml:space="preserve">ης καταθέσεων </w:t>
      </w:r>
      <w:r>
        <w:rPr>
          <w:rFonts w:eastAsia="Times New Roman"/>
          <w:szCs w:val="24"/>
        </w:rPr>
        <w:t xml:space="preserve">και </w:t>
      </w:r>
      <w:r>
        <w:rPr>
          <w:rFonts w:eastAsia="Times New Roman"/>
          <w:szCs w:val="24"/>
        </w:rPr>
        <w:t xml:space="preserve">επενδύσεων </w:t>
      </w:r>
      <w:r>
        <w:rPr>
          <w:rFonts w:eastAsia="Times New Roman"/>
          <w:szCs w:val="24"/>
        </w:rPr>
        <w:t>σε όλη την Ευρωπαϊκή Ένωση, όσο και για τα αντιτιθέμενα συμφέροντα που εκφράζονται και στο ζήτημα αυτό στην Ευρωπαϊκή Ένωση.</w:t>
      </w:r>
    </w:p>
    <w:p w14:paraId="5CE04487" w14:textId="77777777" w:rsidR="00665C5F" w:rsidRDefault="00175495">
      <w:pPr>
        <w:spacing w:line="600" w:lineRule="auto"/>
        <w:ind w:firstLine="720"/>
        <w:jc w:val="both"/>
        <w:rPr>
          <w:rFonts w:eastAsia="Times New Roman"/>
          <w:szCs w:val="24"/>
        </w:rPr>
      </w:pPr>
      <w:r>
        <w:rPr>
          <w:rFonts w:eastAsia="Times New Roman"/>
          <w:szCs w:val="24"/>
        </w:rPr>
        <w:t>Αυτό που πρωτίστως σας ενδιαφέρει είναι η ανάπτυξη, η στήριξη, η θωράκιση του χρηματοπιστωτικού συστήμ</w:t>
      </w:r>
      <w:r>
        <w:rPr>
          <w:rFonts w:eastAsia="Times New Roman"/>
          <w:szCs w:val="24"/>
        </w:rPr>
        <w:t>ατος στην προσπάθειά σας να αντιμετωπιστεί στο μέλλον το ξέσπασμα οικονομικής καπιταλιστικής κρίσης. Υποστηρίζετε πως σκοπός σας είναι να θωρακίσετε τις όποιες λαϊκές καταθέσεις έμειναν μετά την αντιλαϊκή φορολογική σας πολιτική, τον ΕΝΦΙΑ και τα διάφορα χ</w:t>
      </w:r>
      <w:r>
        <w:rPr>
          <w:rFonts w:eastAsia="Times New Roman"/>
          <w:szCs w:val="24"/>
        </w:rPr>
        <w:t>αράτσια, τις μειώσεις μισθών και συντάξεων. Αυτό</w:t>
      </w:r>
      <w:r>
        <w:rPr>
          <w:rFonts w:eastAsia="Times New Roman"/>
          <w:szCs w:val="24"/>
        </w:rPr>
        <w:t>,</w:t>
      </w:r>
      <w:r>
        <w:rPr>
          <w:rFonts w:eastAsia="Times New Roman"/>
          <w:szCs w:val="24"/>
        </w:rPr>
        <w:t xml:space="preserve"> πρώτα από όλα</w:t>
      </w:r>
      <w:r>
        <w:rPr>
          <w:rFonts w:eastAsia="Times New Roman"/>
          <w:szCs w:val="24"/>
        </w:rPr>
        <w:t>,</w:t>
      </w:r>
      <w:r>
        <w:rPr>
          <w:rFonts w:eastAsia="Times New Roman"/>
          <w:szCs w:val="24"/>
        </w:rPr>
        <w:t xml:space="preserve"> δεν μπορεί να γίνει ακολουθώντας την ίδια πολιτική</w:t>
      </w:r>
      <w:r>
        <w:rPr>
          <w:rFonts w:eastAsia="Times New Roman"/>
          <w:szCs w:val="24"/>
        </w:rPr>
        <w:t>,</w:t>
      </w:r>
      <w:r>
        <w:rPr>
          <w:rFonts w:eastAsia="Times New Roman"/>
          <w:szCs w:val="24"/>
        </w:rPr>
        <w:t xml:space="preserve"> που χρόνια τώρα ρημάζει τη ζωή των λαϊκών στρωμάτων.</w:t>
      </w:r>
    </w:p>
    <w:p w14:paraId="5CE04488" w14:textId="77777777" w:rsidR="00665C5F" w:rsidRDefault="00175495">
      <w:pPr>
        <w:spacing w:line="600" w:lineRule="auto"/>
        <w:ind w:firstLine="720"/>
        <w:jc w:val="both"/>
        <w:rPr>
          <w:rFonts w:eastAsia="Times New Roman"/>
          <w:szCs w:val="24"/>
        </w:rPr>
      </w:pPr>
      <w:r>
        <w:rPr>
          <w:rFonts w:eastAsia="Times New Roman"/>
          <w:szCs w:val="24"/>
        </w:rPr>
        <w:t>Κυρίες και κύριοι Βουλευτές, αν ανατρέξετε σε διάφορες δηλώσεις αξιωματούχων της Ευρωπ</w:t>
      </w:r>
      <w:r>
        <w:rPr>
          <w:rFonts w:eastAsia="Times New Roman"/>
          <w:szCs w:val="24"/>
        </w:rPr>
        <w:t xml:space="preserve">αϊκής Ένωσης, αλλά και στις αποφάσεις των </w:t>
      </w:r>
      <w:r>
        <w:rPr>
          <w:rFonts w:eastAsia="Times New Roman"/>
          <w:szCs w:val="24"/>
        </w:rPr>
        <w:t xml:space="preserve">οργάνων </w:t>
      </w:r>
      <w:r>
        <w:rPr>
          <w:rFonts w:eastAsia="Times New Roman"/>
          <w:szCs w:val="24"/>
        </w:rPr>
        <w:t xml:space="preserve">της, θα διαπιστώσετε πως η δημιουργία Ευρωπαϊκού Ταμείου Εγγύησης Τραπεζικών Καταθέσεων αποτελεί κρίσιμη προτεραιότητα για να τονωθεί η οικονομία της Ευρωζώνης. Το </w:t>
      </w:r>
      <w:r>
        <w:rPr>
          <w:rFonts w:eastAsia="Times New Roman"/>
          <w:szCs w:val="24"/>
          <w:lang w:val="en-US"/>
        </w:rPr>
        <w:t>Eurogroup</w:t>
      </w:r>
      <w:r>
        <w:rPr>
          <w:rFonts w:eastAsia="Times New Roman"/>
          <w:szCs w:val="24"/>
        </w:rPr>
        <w:t xml:space="preserve"> στη συνεδρίασή του τη Δευτέρα 8</w:t>
      </w:r>
      <w:r>
        <w:rPr>
          <w:rFonts w:eastAsia="Times New Roman"/>
          <w:szCs w:val="24"/>
        </w:rPr>
        <w:t>-</w:t>
      </w:r>
      <w:r>
        <w:rPr>
          <w:rFonts w:eastAsia="Times New Roman"/>
          <w:szCs w:val="24"/>
        </w:rPr>
        <w:t>11</w:t>
      </w:r>
      <w:r>
        <w:rPr>
          <w:rFonts w:eastAsia="Times New Roman"/>
          <w:szCs w:val="24"/>
        </w:rPr>
        <w:t>-</w:t>
      </w:r>
      <w:r>
        <w:rPr>
          <w:rFonts w:eastAsia="Times New Roman"/>
          <w:szCs w:val="24"/>
        </w:rPr>
        <w:t xml:space="preserve">2015 συμπεριλαμβάνει και την ασφάλεια εγγύησης καταθέσεων και επενδύσεων στους πυλώνες της Τραπεζικής Ένωσης μαζί με τον Ενιαίο Εποπτικό Μηχανισμό, τον Ενιαίο Μηχανισμό Εξυγίανσης και το Ταμείο Εξυγίανσης. Το υπογραμμίζουμε, είναι πυλώνας </w:t>
      </w:r>
      <w:r>
        <w:rPr>
          <w:rFonts w:eastAsia="Times New Roman"/>
          <w:szCs w:val="24"/>
        </w:rPr>
        <w:t xml:space="preserve">της </w:t>
      </w:r>
      <w:r>
        <w:rPr>
          <w:rFonts w:eastAsia="Times New Roman"/>
          <w:szCs w:val="24"/>
        </w:rPr>
        <w:t>Τραπεζικής</w:t>
      </w:r>
      <w:r>
        <w:rPr>
          <w:rFonts w:eastAsia="Times New Roman"/>
          <w:szCs w:val="24"/>
        </w:rPr>
        <w:t xml:space="preserve"> Ένωσης.</w:t>
      </w:r>
    </w:p>
    <w:p w14:paraId="5CE04489" w14:textId="77777777" w:rsidR="00665C5F" w:rsidRDefault="00175495">
      <w:pPr>
        <w:spacing w:line="600" w:lineRule="auto"/>
        <w:ind w:firstLine="720"/>
        <w:jc w:val="both"/>
        <w:rPr>
          <w:rFonts w:eastAsia="Times New Roman"/>
          <w:szCs w:val="24"/>
        </w:rPr>
      </w:pPr>
      <w:r>
        <w:rPr>
          <w:rFonts w:eastAsia="Times New Roman"/>
          <w:szCs w:val="24"/>
        </w:rPr>
        <w:t xml:space="preserve">Στις παραπάνω αποφάσεις και δηλώσεις βρίσκεται η πραγματική επιδίωξη των επιχειρηματικών ομίλων, που δεν είναι παρά η ενίσχυση της εμπιστοσύνης στο χρηματοπιστωτικό σύστημα και η στήριξη των τραπεζών, οι οποίες αξιοποιούν τις λαϊκές αποταμιεύσεις </w:t>
      </w:r>
      <w:r>
        <w:rPr>
          <w:rFonts w:eastAsia="Times New Roman"/>
          <w:szCs w:val="24"/>
        </w:rPr>
        <w:t>και τα χρήματα των λαϊκών στρωμάτων για να στηρίζουν συνεχώς τις επενδύσεις του κεφαλαίου. Τους απασχολεί το ζήτημα, επειδή οι καπιταλιστικές οικονομίες διαπλέκονται μεταξύ τους, ιδιαίτερα δε στην Ευρωπαϊκή Ένωση και ακόμα περισσότερο στην ευρωζώνη.</w:t>
      </w:r>
    </w:p>
    <w:p w14:paraId="5CE0448A" w14:textId="77777777" w:rsidR="00665C5F" w:rsidRDefault="00175495">
      <w:pPr>
        <w:spacing w:line="600" w:lineRule="auto"/>
        <w:ind w:firstLine="720"/>
        <w:jc w:val="both"/>
        <w:rPr>
          <w:rFonts w:eastAsia="Times New Roman"/>
          <w:szCs w:val="24"/>
        </w:rPr>
      </w:pPr>
      <w:r>
        <w:rPr>
          <w:rFonts w:eastAsia="Times New Roman"/>
          <w:szCs w:val="24"/>
        </w:rPr>
        <w:t xml:space="preserve">Αυτήν </w:t>
      </w:r>
      <w:r>
        <w:rPr>
          <w:rFonts w:eastAsia="Times New Roman"/>
          <w:szCs w:val="24"/>
        </w:rPr>
        <w:t>την εκτίμηση</w:t>
      </w:r>
      <w:r>
        <w:rPr>
          <w:rFonts w:eastAsia="Times New Roman"/>
          <w:szCs w:val="24"/>
        </w:rPr>
        <w:t>,</w:t>
      </w:r>
      <w:r>
        <w:rPr>
          <w:rFonts w:eastAsia="Times New Roman"/>
          <w:szCs w:val="24"/>
        </w:rPr>
        <w:t xml:space="preserve"> εμμέσως πλην σαφώς</w:t>
      </w:r>
      <w:r>
        <w:rPr>
          <w:rFonts w:eastAsia="Times New Roman"/>
          <w:szCs w:val="24"/>
        </w:rPr>
        <w:t>,</w:t>
      </w:r>
      <w:r>
        <w:rPr>
          <w:rFonts w:eastAsia="Times New Roman"/>
          <w:szCs w:val="24"/>
        </w:rPr>
        <w:t xml:space="preserve"> παραδέχτηκε στην </w:t>
      </w:r>
      <w:r>
        <w:rPr>
          <w:rFonts w:eastAsia="Times New Roman"/>
          <w:szCs w:val="24"/>
        </w:rPr>
        <w:t xml:space="preserve">επιτροπή </w:t>
      </w:r>
      <w:r>
        <w:rPr>
          <w:rFonts w:eastAsia="Times New Roman"/>
          <w:szCs w:val="24"/>
        </w:rPr>
        <w:t>κατά τη συζήτηση, αλλά και σήμερα ο Υπουργός</w:t>
      </w:r>
      <w:r>
        <w:rPr>
          <w:rFonts w:eastAsia="Times New Roman"/>
          <w:szCs w:val="24"/>
        </w:rPr>
        <w:t xml:space="preserve"> </w:t>
      </w:r>
      <w:r>
        <w:rPr>
          <w:rFonts w:eastAsia="Times New Roman"/>
          <w:szCs w:val="24"/>
        </w:rPr>
        <w:t xml:space="preserve">κ. Τσακαλώτος. Τι άλλο μπορεί να σημαίνει το ευφυολόγημα της υποταγής «αν δεν υπάρχει εκμετάλλευση του εργάτη, τότε θα σημαίνει πως είναι άνεργος» και </w:t>
      </w:r>
      <w:r>
        <w:rPr>
          <w:rFonts w:eastAsia="Times New Roman"/>
          <w:szCs w:val="24"/>
        </w:rPr>
        <w:t xml:space="preserve">«το ίδιο συμβαίνει και με τις τράπεζες, διότι οι επιπτώσεις πάνω στην εργατική τάξη όταν καταρρέουν οι τράπεζες είναι δραματικότερες»; Όλα αυτά τα είπε στην </w:t>
      </w:r>
      <w:r>
        <w:rPr>
          <w:rFonts w:eastAsia="Times New Roman"/>
          <w:szCs w:val="24"/>
        </w:rPr>
        <w:t xml:space="preserve">επιτροπή </w:t>
      </w:r>
      <w:r>
        <w:rPr>
          <w:rFonts w:eastAsia="Times New Roman"/>
          <w:szCs w:val="24"/>
        </w:rPr>
        <w:t xml:space="preserve">ο κ. Τσακαλώτος. </w:t>
      </w:r>
    </w:p>
    <w:p w14:paraId="5CE0448B" w14:textId="77777777" w:rsidR="00665C5F" w:rsidRDefault="00175495">
      <w:pPr>
        <w:spacing w:line="600" w:lineRule="auto"/>
        <w:ind w:firstLine="720"/>
        <w:jc w:val="both"/>
        <w:rPr>
          <w:rFonts w:eastAsia="Times New Roman"/>
          <w:szCs w:val="24"/>
        </w:rPr>
      </w:pPr>
      <w:r>
        <w:rPr>
          <w:rFonts w:eastAsia="Times New Roman"/>
          <w:szCs w:val="24"/>
        </w:rPr>
        <w:t>Λείπει ο κύριος Υπουργός σήμερα, αλλά θα πρέπει να γνωρίζει πως με την π</w:t>
      </w:r>
      <w:r>
        <w:rPr>
          <w:rFonts w:eastAsia="Times New Roman"/>
          <w:szCs w:val="24"/>
        </w:rPr>
        <w:t>ολιτική της Κυβέρνησης προσπαθείτε να βγάλετε λάδι το σύστημα, να στηρίξετε, να βάλετε εμπόδια στη ριζοσπαστικοποίηση των συνειδήσεων των εργαζομένων και των λαϊκών στρωμάτων. Τώρα δε υποστηρίζετε μάλιστα με κυνικό τρόπο πως όλα αυτά τα κάνετε, γιατί θέλετ</w:t>
      </w:r>
      <w:r>
        <w:rPr>
          <w:rFonts w:eastAsia="Times New Roman"/>
          <w:szCs w:val="24"/>
        </w:rPr>
        <w:t>ε να σώσετε τους εργαζόμενους από τα χειρότερα.</w:t>
      </w:r>
    </w:p>
    <w:p w14:paraId="5CE0448C" w14:textId="77777777" w:rsidR="00665C5F" w:rsidRDefault="00175495">
      <w:pPr>
        <w:spacing w:line="600" w:lineRule="auto"/>
        <w:ind w:firstLine="720"/>
        <w:jc w:val="both"/>
        <w:rPr>
          <w:rFonts w:eastAsia="Times New Roman"/>
          <w:szCs w:val="24"/>
        </w:rPr>
      </w:pPr>
      <w:r>
        <w:rPr>
          <w:rFonts w:eastAsia="Times New Roman"/>
          <w:szCs w:val="24"/>
        </w:rPr>
        <w:t>Πράγματι, κύριε Υπουργέ, το εργοστάσιο είναι αναγκαίο για να έχει δουλειά ο εργάτης. Θα πρέπει, όμως, να γνωρίζετε πως ο εργοστασιάρχης, ο κεφαλαιοκράτης δεν είναι αναγκαίος στην παραγωγική διαδικασία, μπορεί</w:t>
      </w:r>
      <w:r>
        <w:rPr>
          <w:rFonts w:eastAsia="Times New Roman"/>
          <w:szCs w:val="24"/>
        </w:rPr>
        <w:t xml:space="preserve"> η παραγωγή να γίνει και χωρίς αυτόν. Να γιατί βγάζετε σπυριά όταν ακούτε το σύνθημα: «Εργάτη μπορείς χωρίς αφεντικά». </w:t>
      </w:r>
    </w:p>
    <w:p w14:paraId="5CE0448D" w14:textId="77777777" w:rsidR="00665C5F" w:rsidRDefault="00175495">
      <w:pPr>
        <w:spacing w:line="600" w:lineRule="auto"/>
        <w:ind w:firstLine="720"/>
        <w:jc w:val="both"/>
        <w:rPr>
          <w:rFonts w:eastAsia="Times New Roman"/>
          <w:szCs w:val="24"/>
        </w:rPr>
      </w:pPr>
      <w:r>
        <w:rPr>
          <w:rFonts w:eastAsia="Times New Roman"/>
          <w:szCs w:val="24"/>
        </w:rPr>
        <w:t>Τι λέτε επί της ουσίας στους εργαζόμενους; Τους λέτε: Αν θέλετε να μην πάθετε χειρότερα</w:t>
      </w:r>
      <w:r>
        <w:rPr>
          <w:rFonts w:eastAsia="Times New Roman"/>
          <w:szCs w:val="24"/>
        </w:rPr>
        <w:t>,</w:t>
      </w:r>
      <w:r>
        <w:rPr>
          <w:rFonts w:eastAsia="Times New Roman"/>
          <w:szCs w:val="24"/>
        </w:rPr>
        <w:t xml:space="preserve"> θα πρέπει να ζείτε με την εκμετάλλευση. Και όχι μόνο αυτό</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 xml:space="preserve">ους λέτε ακόμη ότι θα πρέπει να στηρίξουν τον εργοδότη τους και μαζί να στηρίξουν και τον καλό τραπεζίτη που τους δίνει δάνεια. Βοηθήστε, τους λέτε, να ξεπεράσει το σύστημα τα προβλήματά του, να </w:t>
      </w:r>
      <w:r>
        <w:rPr>
          <w:rFonts w:eastAsia="Times New Roman"/>
          <w:szCs w:val="24"/>
        </w:rPr>
        <w:t>ισχυροποιηθεί, να κλείσουμε τις όποιες ρωγμές παρουσιάζει αυτό. Γιατί; Γιατί σε αντίθετη περίπτωση</w:t>
      </w:r>
      <w:r>
        <w:rPr>
          <w:rFonts w:eastAsia="Times New Roman"/>
          <w:szCs w:val="24"/>
        </w:rPr>
        <w:t>,</w:t>
      </w:r>
      <w:r>
        <w:rPr>
          <w:rFonts w:eastAsia="Times New Roman"/>
          <w:szCs w:val="24"/>
        </w:rPr>
        <w:t xml:space="preserve"> θα την πληρώσετε και μάλιστα πολύ ακριβότερα.</w:t>
      </w:r>
    </w:p>
    <w:p w14:paraId="5CE0448E" w14:textId="77777777" w:rsidR="00665C5F" w:rsidRDefault="00175495">
      <w:pPr>
        <w:spacing w:line="600" w:lineRule="auto"/>
        <w:ind w:firstLine="720"/>
        <w:jc w:val="both"/>
        <w:rPr>
          <w:rFonts w:eastAsia="Times New Roman"/>
          <w:szCs w:val="24"/>
        </w:rPr>
      </w:pPr>
      <w:r>
        <w:rPr>
          <w:rFonts w:eastAsia="Times New Roman"/>
          <w:szCs w:val="24"/>
        </w:rPr>
        <w:t>Αυτό, κύριε Υπουργέ, δεν το λέτε και πρωτότυπο. Οι εργαζόμενοι αυτό το έργο το έχουν ξαναδεί. Αυτά τα λόγια τα</w:t>
      </w:r>
      <w:r>
        <w:rPr>
          <w:rFonts w:eastAsia="Times New Roman"/>
          <w:szCs w:val="24"/>
        </w:rPr>
        <w:t xml:space="preserve"> έχουν ξανακούσει. Χρόνια τώρα αυτή τη λογική στηρίζει η σοσιαλδημοκρατία. Τελικά, όντως στην αντιγραφή είστε πάρα πολύ καλοί.</w:t>
      </w:r>
    </w:p>
    <w:p w14:paraId="5CE0448F" w14:textId="77777777" w:rsidR="00665C5F" w:rsidRDefault="00175495">
      <w:pPr>
        <w:spacing w:line="600" w:lineRule="auto"/>
        <w:ind w:firstLine="720"/>
        <w:jc w:val="both"/>
        <w:rPr>
          <w:rFonts w:eastAsia="Times New Roman"/>
          <w:szCs w:val="24"/>
        </w:rPr>
      </w:pPr>
      <w:r>
        <w:rPr>
          <w:rFonts w:eastAsia="Times New Roman"/>
          <w:szCs w:val="24"/>
        </w:rPr>
        <w:t>Κυρίες και κύριοι Βουλευτές, ως κόμμα μελετούμε τις εξελίξεις στην Ευρωπαϊκή Ένωση, τους ανταγωνισμούς που εξελίσσονται γενικότερ</w:t>
      </w:r>
      <w:r>
        <w:rPr>
          <w:rFonts w:eastAsia="Times New Roman"/>
          <w:szCs w:val="24"/>
        </w:rPr>
        <w:t xml:space="preserve">α, αλλά και στο συγκεκριμένο ζήτημα που συζητάμε. </w:t>
      </w:r>
    </w:p>
    <w:p w14:paraId="5CE04490" w14:textId="77777777" w:rsidR="00665C5F" w:rsidRDefault="00175495">
      <w:pPr>
        <w:spacing w:line="600" w:lineRule="auto"/>
        <w:ind w:firstLine="720"/>
        <w:jc w:val="both"/>
        <w:rPr>
          <w:rFonts w:eastAsia="Times New Roman"/>
          <w:szCs w:val="24"/>
        </w:rPr>
      </w:pPr>
      <w:r>
        <w:rPr>
          <w:rFonts w:eastAsia="Times New Roman"/>
          <w:szCs w:val="24"/>
        </w:rPr>
        <w:t>Τον Νοέμβριο του 2015 η Ευρωπαϊκή Επιτροπή πρότεινε τη σύσταση ενός Ευρωπαϊκού Ταμείου Εγγύησης των Καταθέσεων, το οποίο θα προστάτευε τους καταθέτες της ευρωζώνης, ένα πανευρωπαϊκό, δηλαδή, σύστημα που θα</w:t>
      </w:r>
      <w:r>
        <w:rPr>
          <w:rFonts w:eastAsia="Times New Roman"/>
          <w:szCs w:val="24"/>
        </w:rPr>
        <w:t xml:space="preserve"> μπει σε πλήρη λειτουργία από το 2024, αντικαθιστώντας σταδιακά τα εθνικά ταμεία, ξεκινώντας από το 2017.</w:t>
      </w:r>
    </w:p>
    <w:p w14:paraId="5CE04491" w14:textId="77777777" w:rsidR="00665C5F" w:rsidRDefault="00175495">
      <w:pPr>
        <w:spacing w:line="600" w:lineRule="auto"/>
        <w:ind w:firstLine="720"/>
        <w:jc w:val="both"/>
        <w:rPr>
          <w:rFonts w:eastAsia="Times New Roman"/>
          <w:szCs w:val="24"/>
        </w:rPr>
      </w:pPr>
      <w:r>
        <w:rPr>
          <w:rFonts w:eastAsia="Times New Roman"/>
          <w:szCs w:val="24"/>
        </w:rPr>
        <w:t xml:space="preserve">Θέλω να θυμίσω ότι μια σειρά ζητήματα και αυτό το ζήτημα, το κόμμα μας τα έβαλε απ’ τη συνεδρίαση της πρώτης </w:t>
      </w:r>
      <w:r>
        <w:rPr>
          <w:rFonts w:eastAsia="Times New Roman"/>
          <w:szCs w:val="24"/>
        </w:rPr>
        <w:t xml:space="preserve">επιτροπής </w:t>
      </w:r>
      <w:r>
        <w:rPr>
          <w:rFonts w:eastAsia="Times New Roman"/>
          <w:szCs w:val="24"/>
        </w:rPr>
        <w:t xml:space="preserve">ακόμη. Στην </w:t>
      </w:r>
      <w:r>
        <w:rPr>
          <w:rFonts w:eastAsia="Times New Roman"/>
          <w:szCs w:val="24"/>
        </w:rPr>
        <w:t>επιτροπή</w:t>
      </w:r>
      <w:r>
        <w:rPr>
          <w:rFonts w:eastAsia="Times New Roman"/>
          <w:szCs w:val="24"/>
        </w:rPr>
        <w:t xml:space="preserve">, αλλά και </w:t>
      </w:r>
      <w:r>
        <w:rPr>
          <w:rFonts w:eastAsia="Times New Roman"/>
          <w:szCs w:val="24"/>
        </w:rPr>
        <w:t>σήμερα εισηγητικά, ο κύριος Υπουργός παρουσίασε με κομψό, θα έλεγα, τρόπο τις διαφορετικές απόψεις και τις αντιθέσεις που αναπτύσσονται γύρω από αυτό το ζήτημα. Και λέω κομψότρόπο, γιατί ασχολήθηκε με το ζήτημα βλέποντας, κατά τη γνώμη μας, μόνο την επιφάν</w:t>
      </w:r>
      <w:r>
        <w:rPr>
          <w:rFonts w:eastAsia="Times New Roman"/>
          <w:szCs w:val="24"/>
        </w:rPr>
        <w:t xml:space="preserve">εια των πραγμάτων. </w:t>
      </w:r>
    </w:p>
    <w:p w14:paraId="5CE04492" w14:textId="77777777" w:rsidR="00665C5F" w:rsidRDefault="00175495">
      <w:pPr>
        <w:spacing w:line="600" w:lineRule="auto"/>
        <w:ind w:firstLine="720"/>
        <w:jc w:val="both"/>
        <w:rPr>
          <w:rFonts w:eastAsia="Times New Roman"/>
          <w:szCs w:val="24"/>
        </w:rPr>
      </w:pPr>
      <w:r>
        <w:rPr>
          <w:rFonts w:eastAsia="Times New Roman"/>
          <w:szCs w:val="24"/>
        </w:rPr>
        <w:t>Έτσι, μίλησε για δυο προσεγγίσεις του ρίσκου: «Πρώτα να μειώσουμε το ρίσκο ή να το μοιράσουμε;». Μας είπε, μάλιστα, πως η άποψη της Κυβέρνησης είναι πως πρέπει και τα δύο αυτά να πάνε μαζί. Ξύνοντας λίγο την επιφάνεια, κάθε καλοπροαίρετ</w:t>
      </w:r>
      <w:r>
        <w:rPr>
          <w:rFonts w:eastAsia="Times New Roman"/>
          <w:szCs w:val="24"/>
        </w:rPr>
        <w:t xml:space="preserve">ος θα διαπιστώσει πως αυτές οι αντιθέσεις έχουν να κάνουν, κυρίως, με το ποιος θα πληρώσει, με το ποιο τμήμα του κεφαλαίου θα χάσει και ποιο θα κερδίσει.     </w:t>
      </w:r>
    </w:p>
    <w:p w14:paraId="5CE04493" w14:textId="77777777" w:rsidR="00665C5F" w:rsidRDefault="00175495">
      <w:pPr>
        <w:spacing w:line="600" w:lineRule="auto"/>
        <w:ind w:firstLine="720"/>
        <w:jc w:val="both"/>
        <w:rPr>
          <w:rFonts w:eastAsia="Times New Roman"/>
          <w:szCs w:val="24"/>
        </w:rPr>
      </w:pPr>
      <w:r>
        <w:rPr>
          <w:rFonts w:eastAsia="Times New Roman"/>
          <w:szCs w:val="24"/>
        </w:rPr>
        <w:t>Για παράδειγμα, ένα Ευρωπαϊκό Ταμείο Εγγύησης Καταθέσεων και Επενδύσεων σημαίνει να μπει χρήμα σε ένα τέτοιο ταμείο. Το χρήμα αυτό θα το βάλουν οι τράπεζες από λεφτά των καταθετών. Μέχρι τώρα, όμως, τίποτα δεν έχει γίνει. Κι αυτό γιατί το μοίρασμα του ρίσκ</w:t>
      </w:r>
      <w:r>
        <w:rPr>
          <w:rFonts w:eastAsia="Times New Roman"/>
          <w:szCs w:val="24"/>
        </w:rPr>
        <w:t xml:space="preserve">ου σημαίνει ότι όλες θα πρέπει να βάλουν χρήμα. Δεν έχουν πάρει όλες, όμως, το ίδιο ρίσκο. Να γιατί υπάρχουν οξύτατοι ανταγωνισμοί ανάμεσα στις τράπεζες για το ύψος της χρηματοδότησης αυτών των </w:t>
      </w:r>
      <w:r>
        <w:rPr>
          <w:rFonts w:eastAsia="Times New Roman"/>
          <w:szCs w:val="24"/>
        </w:rPr>
        <w:t xml:space="preserve">ταμείων </w:t>
      </w:r>
      <w:r>
        <w:rPr>
          <w:rFonts w:eastAsia="Times New Roman"/>
          <w:szCs w:val="24"/>
        </w:rPr>
        <w:t>από κάθε τράπεζα, ενώ δεν είναι διατεθειμένες</w:t>
      </w:r>
      <w:r>
        <w:rPr>
          <w:rFonts w:eastAsia="Times New Roman"/>
          <w:szCs w:val="24"/>
        </w:rPr>
        <w:t>,</w:t>
      </w:r>
      <w:r>
        <w:rPr>
          <w:rFonts w:eastAsia="Times New Roman"/>
          <w:szCs w:val="24"/>
        </w:rPr>
        <w:t xml:space="preserve"> κάθε μι</w:t>
      </w:r>
      <w:r>
        <w:rPr>
          <w:rFonts w:eastAsia="Times New Roman"/>
          <w:szCs w:val="24"/>
        </w:rPr>
        <w:t>α ξεχωριστά</w:t>
      </w:r>
      <w:r>
        <w:rPr>
          <w:rFonts w:eastAsia="Times New Roman"/>
          <w:szCs w:val="24"/>
        </w:rPr>
        <w:t>,</w:t>
      </w:r>
      <w:r>
        <w:rPr>
          <w:rFonts w:eastAsia="Times New Roman"/>
          <w:szCs w:val="24"/>
        </w:rPr>
        <w:t xml:space="preserve"> να δώσουν χρήμα που θα πάρει άλλη τράπεζα που χρειάζεται εξυγίανση. </w:t>
      </w:r>
    </w:p>
    <w:p w14:paraId="5CE04494" w14:textId="77777777" w:rsidR="00665C5F" w:rsidRDefault="00175495">
      <w:pPr>
        <w:spacing w:line="600" w:lineRule="auto"/>
        <w:ind w:firstLine="720"/>
        <w:jc w:val="both"/>
        <w:rPr>
          <w:rFonts w:eastAsia="Times New Roman"/>
          <w:szCs w:val="24"/>
        </w:rPr>
      </w:pPr>
      <w:r>
        <w:rPr>
          <w:rFonts w:eastAsia="Times New Roman"/>
          <w:szCs w:val="24"/>
        </w:rPr>
        <w:t>Ουσιαστικά, αποτελεί έκφραση των ανταγωνισμών των μονοπωλίων κάθε κράτους μέλους, ιδιαίτερα των ισχυρών, σε συνδυασμό με το αναγκαίο μείγμα διαχείρισης για κάθε οικονομία, αφ</w:t>
      </w:r>
      <w:r>
        <w:rPr>
          <w:rFonts w:eastAsia="Times New Roman"/>
          <w:szCs w:val="24"/>
        </w:rPr>
        <w:t>ού άλλες είναι οι ανάγκες που έχει η γαλλική, η ιταλική, η ισπανική, η ελληνική οικονομία και άλλες, βεβαίως, η γερμανική οικονομία, ανάλογα με το σημείο που βρίσκεται η κρίση και το βάθος που έχει χτυπήσει τη συγκεκριμένη οικονομία, την ύπαρξη μικρών ή με</w:t>
      </w:r>
      <w:r>
        <w:rPr>
          <w:rFonts w:eastAsia="Times New Roman"/>
          <w:szCs w:val="24"/>
        </w:rPr>
        <w:t xml:space="preserve">γάλων ελλειμάτων και κρατικών χρεών. Αν δούμε, λοιπόν, κάτω από την επιφάνεια, εύκολα θα διαπιστώσει κανείς πως κρύβονται κάτω από αυτήν τεράστια οικονομικά συμφέροντα. </w:t>
      </w:r>
    </w:p>
    <w:p w14:paraId="5CE04495" w14:textId="77777777" w:rsidR="00665C5F" w:rsidRDefault="00175495">
      <w:pPr>
        <w:spacing w:line="600" w:lineRule="auto"/>
        <w:ind w:firstLine="720"/>
        <w:jc w:val="both"/>
        <w:rPr>
          <w:rFonts w:eastAsia="Times New Roman"/>
          <w:szCs w:val="24"/>
        </w:rPr>
      </w:pPr>
      <w:r>
        <w:rPr>
          <w:rFonts w:eastAsia="Times New Roman"/>
          <w:szCs w:val="24"/>
        </w:rPr>
        <w:t>Κυρίες και κύριοι Βουλευτές, δεν πρέπει, επίσης, να ξεχνάμε πώς αντιμετωπίζει το χρημα</w:t>
      </w:r>
      <w:r>
        <w:rPr>
          <w:rFonts w:eastAsia="Times New Roman"/>
          <w:szCs w:val="24"/>
        </w:rPr>
        <w:t>τοπιστωτικό κεφάλαιο τους καταθέτες. Όταν κάποιος καταθέτει χρήματα σε ένα χρηματοπιστωτικό ίδρυμα, γίνεται αυτομάτως δανειστής της τράπεζας και επομένως</w:t>
      </w:r>
      <w:r>
        <w:rPr>
          <w:rFonts w:eastAsia="Times New Roman"/>
          <w:szCs w:val="24"/>
        </w:rPr>
        <w:t>,</w:t>
      </w:r>
      <w:r>
        <w:rPr>
          <w:rFonts w:eastAsia="Times New Roman"/>
          <w:szCs w:val="24"/>
        </w:rPr>
        <w:t xml:space="preserve"> θεωρείται επενδυτής, πράγμα που σημαίνει πως αναλαμβάνει κίνδυνο, δηλαδή ρισκάρει ένας μέρος ή ολόκλη</w:t>
      </w:r>
      <w:r>
        <w:rPr>
          <w:rFonts w:eastAsia="Times New Roman"/>
          <w:szCs w:val="24"/>
        </w:rPr>
        <w:t xml:space="preserve">ρο το ποσό των χρημάτων αυτών. </w:t>
      </w:r>
    </w:p>
    <w:p w14:paraId="5CE04496" w14:textId="77777777" w:rsidR="00665C5F" w:rsidRDefault="00175495">
      <w:pPr>
        <w:spacing w:line="600" w:lineRule="auto"/>
        <w:ind w:firstLine="720"/>
        <w:jc w:val="both"/>
        <w:rPr>
          <w:rFonts w:eastAsia="Times New Roman"/>
          <w:szCs w:val="24"/>
        </w:rPr>
      </w:pPr>
      <w:r>
        <w:rPr>
          <w:rFonts w:eastAsia="Times New Roman"/>
          <w:szCs w:val="24"/>
        </w:rPr>
        <w:t>Επομένως, αν μία τράπεζα ή ένα ολόκληρο τραπεζικό σύστημα έχουν πρόβλημα, ένα μέρος των πόρων που θα είναι αναγκαίοι για τη λύση αυτών των προβλημάτων, μπορεί να προέλθει και από τις καταθέσεις. Άρα, κανείς δεν πρέπει να κοι</w:t>
      </w:r>
      <w:r>
        <w:rPr>
          <w:rFonts w:eastAsia="Times New Roman"/>
          <w:szCs w:val="24"/>
        </w:rPr>
        <w:t xml:space="preserve">μάται ήσυχος στην περίπτωση που προκύψει πρόβλημα. Δεν είναι καθόλου απίθανο, για τη σωτηρία της τράπεζας που μπαίνει σε διαδικασία εκκαθάρισης ή εξυγίανσης, να κληθούν να συμβάλλουν και οι καταθέτες κάτω των 100 χιλιάδων ευρώ. </w:t>
      </w:r>
    </w:p>
    <w:p w14:paraId="5CE04497" w14:textId="77777777" w:rsidR="00665C5F" w:rsidRDefault="00175495">
      <w:pPr>
        <w:spacing w:line="600" w:lineRule="auto"/>
        <w:ind w:firstLine="720"/>
        <w:jc w:val="both"/>
        <w:rPr>
          <w:rFonts w:eastAsia="Times New Roman"/>
          <w:szCs w:val="24"/>
        </w:rPr>
      </w:pPr>
      <w:r>
        <w:rPr>
          <w:rFonts w:eastAsia="Times New Roman"/>
          <w:szCs w:val="24"/>
        </w:rPr>
        <w:t>Πείτε</w:t>
      </w:r>
      <w:r>
        <w:rPr>
          <w:rFonts w:eastAsia="Times New Roman"/>
          <w:szCs w:val="24"/>
        </w:rPr>
        <w:t xml:space="preserve"> μας, μέσα σε αυτά τα </w:t>
      </w:r>
      <w:r>
        <w:rPr>
          <w:rFonts w:eastAsia="Times New Roman"/>
          <w:szCs w:val="24"/>
        </w:rPr>
        <w:t xml:space="preserve">πλαίσια, ποιος μπορεί να εγγυηθεί τις λαϊκές καταθέσεις, όταν για παράδειγμα στη χώρα μας τα διαθέσιμα του ΤΕΚΕ, σύμφωνα με δήλωση του Προέδρου του ΤΕΚΕ στην </w:t>
      </w:r>
      <w:r>
        <w:rPr>
          <w:rFonts w:eastAsia="Times New Roman"/>
          <w:szCs w:val="24"/>
        </w:rPr>
        <w:t>επιτροπή</w:t>
      </w:r>
      <w:r>
        <w:rPr>
          <w:rFonts w:eastAsia="Times New Roman"/>
          <w:szCs w:val="24"/>
        </w:rPr>
        <w:t>, είναι κάτι παραπάνω από 3 δισεκατομμύρια, όταν γνωρίζουμε ότι οι καταθέσεις ξεπερνούν τα</w:t>
      </w:r>
      <w:r>
        <w:rPr>
          <w:rFonts w:eastAsia="Times New Roman"/>
          <w:szCs w:val="24"/>
        </w:rPr>
        <w:t xml:space="preserve"> 160 δισεκατομμύρια; Όλοι σας γνωρίζετε πως αυτό το ποσό</w:t>
      </w:r>
      <w:r>
        <w:rPr>
          <w:rFonts w:eastAsia="Times New Roman"/>
          <w:szCs w:val="24"/>
        </w:rPr>
        <w:t>,</w:t>
      </w:r>
      <w:r>
        <w:rPr>
          <w:rFonts w:eastAsia="Times New Roman"/>
          <w:szCs w:val="24"/>
        </w:rPr>
        <w:t xml:space="preserve"> σε καμ</w:t>
      </w:r>
      <w:r>
        <w:rPr>
          <w:rFonts w:eastAsia="Times New Roman"/>
          <w:szCs w:val="24"/>
        </w:rPr>
        <w:t>μ</w:t>
      </w:r>
      <w:r>
        <w:rPr>
          <w:rFonts w:eastAsia="Times New Roman"/>
          <w:szCs w:val="24"/>
        </w:rPr>
        <w:t>ία περίπτωση δεν είναι επαρκές στην απευκταία περίπτωση ενός σοβαρού ατυχήματος.</w:t>
      </w:r>
    </w:p>
    <w:p w14:paraId="5CE04498" w14:textId="77777777" w:rsidR="00665C5F" w:rsidRDefault="00175495">
      <w:pPr>
        <w:spacing w:line="600" w:lineRule="auto"/>
        <w:ind w:firstLine="720"/>
        <w:jc w:val="both"/>
        <w:rPr>
          <w:rFonts w:eastAsia="Times New Roman"/>
          <w:szCs w:val="24"/>
        </w:rPr>
      </w:pPr>
      <w:r>
        <w:rPr>
          <w:rFonts w:eastAsia="Times New Roman"/>
          <w:szCs w:val="24"/>
        </w:rPr>
        <w:t xml:space="preserve">Ένα άλλο μεγάλο ζήτημα που προκύπτει από την ενσωμάτωση στη νομοθεσία της συγκεκριμένης </w:t>
      </w:r>
      <w:r>
        <w:rPr>
          <w:rFonts w:eastAsia="Times New Roman"/>
          <w:szCs w:val="24"/>
        </w:rPr>
        <w:t xml:space="preserve">οδηγίας </w:t>
      </w:r>
      <w:r>
        <w:rPr>
          <w:rFonts w:eastAsia="Times New Roman"/>
          <w:szCs w:val="24"/>
        </w:rPr>
        <w:t>της Ευρωπαϊκής</w:t>
      </w:r>
      <w:r>
        <w:rPr>
          <w:rFonts w:eastAsia="Times New Roman"/>
          <w:szCs w:val="24"/>
        </w:rPr>
        <w:t xml:space="preserve"> Ένωσης είναι η εξαίρεση των ταμείων κοινωνικής ασφάλισης, καθώς και κρατικών οργανισμών και επιχειρήσεων, από το σύστημα εγγύησης των τραπεζικών καταθέσεων.</w:t>
      </w:r>
    </w:p>
    <w:p w14:paraId="5CE04499" w14:textId="77777777" w:rsidR="00665C5F" w:rsidRDefault="00175495">
      <w:pPr>
        <w:spacing w:line="600" w:lineRule="auto"/>
        <w:ind w:firstLine="720"/>
        <w:jc w:val="both"/>
        <w:rPr>
          <w:rFonts w:eastAsia="Times New Roman"/>
          <w:szCs w:val="24"/>
        </w:rPr>
      </w:pPr>
      <w:r>
        <w:rPr>
          <w:rFonts w:eastAsia="Times New Roman"/>
          <w:szCs w:val="24"/>
        </w:rPr>
        <w:t>Η συγκεκριμένη διάταξη ανοίγει διάπλατα τη δυνατότητα κουρέματος και μάλιστα</w:t>
      </w:r>
      <w:r>
        <w:rPr>
          <w:rFonts w:eastAsia="Times New Roman"/>
          <w:szCs w:val="24"/>
        </w:rPr>
        <w:t>,</w:t>
      </w:r>
      <w:r>
        <w:rPr>
          <w:rFonts w:eastAsia="Times New Roman"/>
          <w:szCs w:val="24"/>
        </w:rPr>
        <w:t xml:space="preserve"> από το πρώτο ευρώ</w:t>
      </w:r>
      <w:r>
        <w:rPr>
          <w:rFonts w:eastAsia="Times New Roman"/>
          <w:szCs w:val="24"/>
        </w:rPr>
        <w:t>,</w:t>
      </w:r>
      <w:r>
        <w:rPr>
          <w:rFonts w:eastAsia="Times New Roman"/>
          <w:szCs w:val="24"/>
        </w:rPr>
        <w:t xml:space="preserve"> σ</w:t>
      </w:r>
      <w:r>
        <w:rPr>
          <w:rFonts w:eastAsia="Times New Roman"/>
          <w:szCs w:val="24"/>
        </w:rPr>
        <w:t>ε βάρος των καταθέσεων που έχουν τα ασφαλιστικά ταμεία και οι ασφαλιστικοί οργανισμοί. Πρόκειται για την άρση ακόμη και της ελάχιστης παρεχόμενης προστασίας</w:t>
      </w:r>
      <w:r>
        <w:rPr>
          <w:rFonts w:eastAsia="Times New Roman"/>
          <w:szCs w:val="24"/>
        </w:rPr>
        <w:t>,</w:t>
      </w:r>
      <w:r>
        <w:rPr>
          <w:rFonts w:eastAsia="Times New Roman"/>
          <w:szCs w:val="24"/>
        </w:rPr>
        <w:t xml:space="preserve"> που προβλέπεται μέσω του Ταμείου Εγγύησης Καταθέσεων</w:t>
      </w:r>
      <w:r>
        <w:rPr>
          <w:rFonts w:eastAsia="Times New Roman"/>
          <w:szCs w:val="24"/>
        </w:rPr>
        <w:t xml:space="preserve">, </w:t>
      </w:r>
      <w:r>
        <w:rPr>
          <w:rFonts w:eastAsia="Times New Roman"/>
          <w:szCs w:val="24"/>
        </w:rPr>
        <w:t>ΤΕΚΕ.</w:t>
      </w:r>
    </w:p>
    <w:p w14:paraId="5CE0449A" w14:textId="77777777" w:rsidR="00665C5F" w:rsidRDefault="00175495">
      <w:pPr>
        <w:spacing w:line="600" w:lineRule="auto"/>
        <w:ind w:firstLine="720"/>
        <w:jc w:val="both"/>
        <w:rPr>
          <w:rFonts w:eastAsia="Times New Roman"/>
          <w:szCs w:val="24"/>
        </w:rPr>
      </w:pPr>
      <w:r>
        <w:rPr>
          <w:rFonts w:eastAsia="Times New Roman"/>
          <w:szCs w:val="24"/>
        </w:rPr>
        <w:t>Κυρίες και κύριοι Βουλευτές, η διαφημι</w:t>
      </w:r>
      <w:r>
        <w:rPr>
          <w:rFonts w:eastAsia="Times New Roman"/>
          <w:szCs w:val="24"/>
        </w:rPr>
        <w:t>ζόμενη προστασία των καταθέσεων κάτω των 100.000 ευρώ είναι επισφαλής και έχει στόχο να συσκοτίσει τη σημαντική πιθανότητα ενός μελλοντικού κουρέματος όλων των καταθέσεων συμπεριλαμβανομένων και αυτών που είναι κάτω από τις 100.000 ευρώ.</w:t>
      </w:r>
    </w:p>
    <w:p w14:paraId="5CE0449B" w14:textId="77777777" w:rsidR="00665C5F" w:rsidRDefault="00175495">
      <w:pPr>
        <w:spacing w:line="600" w:lineRule="auto"/>
        <w:ind w:firstLine="720"/>
        <w:jc w:val="both"/>
        <w:rPr>
          <w:rFonts w:eastAsia="Times New Roman"/>
          <w:szCs w:val="24"/>
        </w:rPr>
      </w:pPr>
      <w:r>
        <w:rPr>
          <w:rFonts w:eastAsia="Times New Roman"/>
          <w:szCs w:val="24"/>
        </w:rPr>
        <w:t>Στην Ελλάδα το 90%</w:t>
      </w:r>
      <w:r>
        <w:rPr>
          <w:rFonts w:eastAsia="Times New Roman"/>
          <w:szCs w:val="24"/>
        </w:rPr>
        <w:t xml:space="preserve"> των καταθέσεων είναι κάτω από 10.000 ευρώ. Είναι ανοιχτό το ενδεχόμενο μιας μελλοντικής διάσωσης των τραπεζών, όπου οι εγγυημένες καταθέσεις δεν θα επαρκούν να καλύψουν τη μαύρη τρύπα</w:t>
      </w:r>
      <w:r>
        <w:rPr>
          <w:rFonts w:eastAsia="Times New Roman"/>
          <w:szCs w:val="24"/>
        </w:rPr>
        <w:t>,</w:t>
      </w:r>
      <w:r>
        <w:rPr>
          <w:rFonts w:eastAsia="Times New Roman"/>
          <w:szCs w:val="24"/>
        </w:rPr>
        <w:t xml:space="preserve"> με συνέπεια να ενεργοποιηθούν οι ρήτρες ανάγκης</w:t>
      </w:r>
      <w:r>
        <w:rPr>
          <w:rFonts w:eastAsia="Times New Roman"/>
          <w:szCs w:val="24"/>
        </w:rPr>
        <w:t>,</w:t>
      </w:r>
      <w:r>
        <w:rPr>
          <w:rFonts w:eastAsia="Times New Roman"/>
          <w:szCs w:val="24"/>
        </w:rPr>
        <w:t xml:space="preserve"> που μεταφέρουν το βάρ</w:t>
      </w:r>
      <w:r>
        <w:rPr>
          <w:rFonts w:eastAsia="Times New Roman"/>
          <w:szCs w:val="24"/>
        </w:rPr>
        <w:t xml:space="preserve">ος της διάσωσης στις πλάτες εκατοντάδων χιλιάδων λαϊκών αποταμιευτών, που θα δουν τις καταθέσεις τους να κουρεύονται. </w:t>
      </w:r>
    </w:p>
    <w:p w14:paraId="5CE0449C" w14:textId="77777777" w:rsidR="00665C5F" w:rsidRDefault="00175495">
      <w:pPr>
        <w:spacing w:line="600" w:lineRule="auto"/>
        <w:ind w:firstLine="720"/>
        <w:jc w:val="both"/>
        <w:rPr>
          <w:rFonts w:eastAsia="Times New Roman"/>
          <w:szCs w:val="24"/>
        </w:rPr>
      </w:pPr>
      <w:r>
        <w:rPr>
          <w:rFonts w:eastAsia="Times New Roman"/>
          <w:szCs w:val="24"/>
        </w:rPr>
        <w:t>Όλοι γνωρίζουμε πως μια απόφαση για κούρεμα δεν προαναγγέλλεται. Συνεπώς, ο πραγματικός στόχος μιας τέτοιας απόφασης δεν είναι άλλος παρά</w:t>
      </w:r>
      <w:r>
        <w:rPr>
          <w:rFonts w:eastAsia="Times New Roman"/>
          <w:szCs w:val="24"/>
        </w:rPr>
        <w:t xml:space="preserve"> να πειστούν οι λαϊκοί αποταμιευτές για την ασφάλεια των καταθέσεων τους και το κούρεμα να πέσει στα κεφάλια τους ως κεραυνός εν αιθρία. Σε τελευταία ανάλυση</w:t>
      </w:r>
      <w:r>
        <w:rPr>
          <w:rFonts w:eastAsia="Times New Roman"/>
          <w:szCs w:val="24"/>
        </w:rPr>
        <w:t>,</w:t>
      </w:r>
      <w:r>
        <w:rPr>
          <w:rFonts w:eastAsia="Times New Roman"/>
          <w:szCs w:val="24"/>
        </w:rPr>
        <w:t xml:space="preserve"> τις ζημιές της καπιταλιστικής κρίσης τις πληρώνουν τα λαϊκά στρώματα</w:t>
      </w:r>
      <w:r>
        <w:rPr>
          <w:rFonts w:eastAsia="Times New Roman"/>
          <w:szCs w:val="24"/>
        </w:rPr>
        <w:t xml:space="preserve"> είτε ως φορολογούμενοι είτε ως λαϊκοί αποταμιευτές. </w:t>
      </w:r>
    </w:p>
    <w:p w14:paraId="5CE0449D" w14:textId="77777777" w:rsidR="00665C5F" w:rsidRDefault="00175495">
      <w:pPr>
        <w:spacing w:line="600" w:lineRule="auto"/>
        <w:ind w:firstLine="720"/>
        <w:jc w:val="both"/>
        <w:rPr>
          <w:rFonts w:eastAsia="Times New Roman"/>
          <w:szCs w:val="24"/>
        </w:rPr>
      </w:pPr>
      <w:r>
        <w:rPr>
          <w:rFonts w:eastAsia="Times New Roman"/>
          <w:szCs w:val="24"/>
        </w:rPr>
        <w:t>Το συμπέρασμα που πρέπει να κρατήσουν οι εργαζόμενοι, τα λαϊκά στρώματα είναι ότι έτσι και αλλιώς η συζήτηση για τη λεγόμενη διάσωση των τραπεζών και την εγγύηση των καταθέσεων δεν αφορά τα δικά τους συ</w:t>
      </w:r>
      <w:r>
        <w:rPr>
          <w:rFonts w:eastAsia="Times New Roman"/>
          <w:szCs w:val="24"/>
        </w:rPr>
        <w:t>μφέροντα, αλλά τη διαχείριση της κρίσης προς όφελος των αστών και τα μεταξύ τους ανταγωνιστικά συμφέροντα.</w:t>
      </w:r>
    </w:p>
    <w:p w14:paraId="5CE0449E" w14:textId="77777777" w:rsidR="00665C5F" w:rsidRDefault="00175495">
      <w:pPr>
        <w:spacing w:line="600" w:lineRule="auto"/>
        <w:ind w:firstLine="720"/>
        <w:jc w:val="both"/>
        <w:rPr>
          <w:rFonts w:eastAsia="Times New Roman"/>
          <w:szCs w:val="24"/>
        </w:rPr>
      </w:pPr>
      <w:r>
        <w:rPr>
          <w:rFonts w:eastAsia="Times New Roman"/>
          <w:szCs w:val="24"/>
        </w:rPr>
        <w:t>Η πείρα, όμως, έχει δείξει ότι όσο οξύνονται οι καπιταλιστικοί ανταγωνισμοί</w:t>
      </w:r>
      <w:r>
        <w:rPr>
          <w:rFonts w:eastAsia="Times New Roman"/>
          <w:szCs w:val="24"/>
        </w:rPr>
        <w:t>,</w:t>
      </w:r>
      <w:r>
        <w:rPr>
          <w:rFonts w:eastAsia="Times New Roman"/>
          <w:szCs w:val="24"/>
        </w:rPr>
        <w:t xml:space="preserve"> τόσο μεγαλύτερη είναι και η επίθεση των καπιταλιστών στους εργαζόμενους.</w:t>
      </w:r>
      <w:r>
        <w:rPr>
          <w:rFonts w:eastAsia="Times New Roman"/>
          <w:szCs w:val="24"/>
        </w:rPr>
        <w:t xml:space="preserve"> Αποκαλύπτεται ότι ο καπιταλισμός στην εποχή των μονοπωλίων ό,τι είχε να δώσει, το έδωσε. Δεν έχει να δώσει τίποτα περισσότερο στους εργαζόμενους. </w:t>
      </w:r>
    </w:p>
    <w:p w14:paraId="5CE0449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5CE044A0" w14:textId="77777777" w:rsidR="00665C5F" w:rsidRDefault="00175495">
      <w:pPr>
        <w:spacing w:line="600" w:lineRule="auto"/>
        <w:ind w:firstLine="720"/>
        <w:jc w:val="both"/>
        <w:rPr>
          <w:rFonts w:eastAsia="Times New Roman"/>
          <w:szCs w:val="24"/>
        </w:rPr>
      </w:pPr>
      <w:r>
        <w:rPr>
          <w:rFonts w:eastAsia="Times New Roman"/>
          <w:szCs w:val="24"/>
        </w:rPr>
        <w:t>Την ανοχή σας, κύριε Πρό</w:t>
      </w:r>
      <w:r>
        <w:rPr>
          <w:rFonts w:eastAsia="Times New Roman"/>
          <w:szCs w:val="24"/>
        </w:rPr>
        <w:t>εδρε, για ένα λεπτό.</w:t>
      </w:r>
    </w:p>
    <w:p w14:paraId="5CE044A1" w14:textId="77777777" w:rsidR="00665C5F" w:rsidRDefault="00175495">
      <w:pPr>
        <w:spacing w:line="600" w:lineRule="auto"/>
        <w:ind w:firstLine="720"/>
        <w:jc w:val="both"/>
        <w:rPr>
          <w:rFonts w:eastAsia="Times New Roman"/>
          <w:szCs w:val="24"/>
        </w:rPr>
      </w:pPr>
      <w:r>
        <w:rPr>
          <w:rFonts w:eastAsia="Times New Roman"/>
          <w:szCs w:val="24"/>
        </w:rPr>
        <w:t xml:space="preserve">Να γιατί χρειάζεται κοινωνικοποίηση των μονοπωλίων και εργατική-λαϊκή εξουσία. </w:t>
      </w:r>
    </w:p>
    <w:p w14:paraId="5CE044A2" w14:textId="77777777" w:rsidR="00665C5F" w:rsidRDefault="00175495">
      <w:pPr>
        <w:spacing w:line="600" w:lineRule="auto"/>
        <w:ind w:firstLine="720"/>
        <w:jc w:val="both"/>
        <w:rPr>
          <w:rFonts w:eastAsia="Times New Roman"/>
          <w:szCs w:val="24"/>
        </w:rPr>
      </w:pPr>
      <w:r>
        <w:rPr>
          <w:rFonts w:eastAsia="Times New Roman"/>
          <w:szCs w:val="24"/>
        </w:rPr>
        <w:t>Για όλους τους παραπάνω λόγους είναι φανερό ότι το ΚΚΕ θα καταψηφίσει το συγκεκριμένο νομοσχέδιο.</w:t>
      </w:r>
    </w:p>
    <w:p w14:paraId="5CE044A3" w14:textId="77777777" w:rsidR="00665C5F" w:rsidRDefault="00175495">
      <w:pPr>
        <w:spacing w:line="600" w:lineRule="auto"/>
        <w:ind w:firstLine="720"/>
        <w:jc w:val="both"/>
        <w:rPr>
          <w:rFonts w:eastAsia="Times New Roman"/>
          <w:szCs w:val="24"/>
        </w:rPr>
      </w:pPr>
      <w:r>
        <w:rPr>
          <w:rFonts w:eastAsia="Times New Roman"/>
          <w:szCs w:val="24"/>
        </w:rPr>
        <w:t>Κύριε Υπουργέ, έχουμε καταθέσει και τρεις τροπολογίες και</w:t>
      </w:r>
      <w:r>
        <w:rPr>
          <w:rFonts w:eastAsia="Times New Roman"/>
          <w:szCs w:val="24"/>
        </w:rPr>
        <w:t xml:space="preserve"> θα θέλαμε την άποψή σας γι’ αυτές, γιατί μέχρι τώρα δεν είπατε κουβέντα. </w:t>
      </w:r>
    </w:p>
    <w:p w14:paraId="5CE044A4" w14:textId="77777777" w:rsidR="00665C5F" w:rsidRDefault="00175495">
      <w:pPr>
        <w:spacing w:line="600" w:lineRule="auto"/>
        <w:ind w:firstLine="720"/>
        <w:jc w:val="both"/>
        <w:rPr>
          <w:rFonts w:eastAsia="Times New Roman"/>
          <w:szCs w:val="24"/>
        </w:rPr>
      </w:pPr>
      <w:r>
        <w:rPr>
          <w:rFonts w:eastAsia="Times New Roman"/>
          <w:szCs w:val="24"/>
        </w:rPr>
        <w:t>Η πρώτη τροπολογία απαντά σε ένα οξυμένο πρόβλημα που αντιμετωπίζουν εργαζόμενοι, αγρότες, αυτοαπασχολούμενοι. Αναφέρομαι στις διώξεις και τις καταδίκες</w:t>
      </w:r>
      <w:r>
        <w:rPr>
          <w:rFonts w:eastAsia="Times New Roman"/>
          <w:szCs w:val="24"/>
        </w:rPr>
        <w:t>,</w:t>
      </w:r>
      <w:r>
        <w:rPr>
          <w:rFonts w:eastAsia="Times New Roman"/>
          <w:szCs w:val="24"/>
        </w:rPr>
        <w:t xml:space="preserve"> που βιώνουν όλοι όσοι με το</w:t>
      </w:r>
      <w:r>
        <w:rPr>
          <w:rFonts w:eastAsia="Times New Roman"/>
          <w:szCs w:val="24"/>
        </w:rPr>
        <w:t>υς αγώνες τους αντιστάθηκαν στην αντιλαϊκή πολιτική. Και όλοι σας γνωρίζετε πως αυτές οι κινητοποιήσεις έγιναν στα πλαίσια της συνδικαλιστικής δραστηριότητας</w:t>
      </w:r>
      <w:r>
        <w:rPr>
          <w:rFonts w:eastAsia="Times New Roman"/>
          <w:szCs w:val="24"/>
        </w:rPr>
        <w:t>,</w:t>
      </w:r>
      <w:r>
        <w:rPr>
          <w:rFonts w:eastAsia="Times New Roman"/>
          <w:szCs w:val="24"/>
        </w:rPr>
        <w:t xml:space="preserve"> με σκοπό την υπεράσπιση των δικαιωμάτων τους, να ζήσουν με ένα αξιοπρεπές εισόδημα, να μην ξεκληρ</w:t>
      </w:r>
      <w:r>
        <w:rPr>
          <w:rFonts w:eastAsia="Times New Roman"/>
          <w:szCs w:val="24"/>
        </w:rPr>
        <w:t xml:space="preserve">ιστούν από τη γη τους, να μην βάλουν λουκέτο στα μαγαζιά τους. </w:t>
      </w:r>
    </w:p>
    <w:p w14:paraId="5CE044A5" w14:textId="77777777" w:rsidR="00665C5F" w:rsidRDefault="00175495">
      <w:pPr>
        <w:spacing w:line="600" w:lineRule="auto"/>
        <w:ind w:firstLine="720"/>
        <w:jc w:val="both"/>
        <w:rPr>
          <w:rFonts w:eastAsia="Times New Roman"/>
          <w:szCs w:val="24"/>
        </w:rPr>
      </w:pPr>
      <w:r>
        <w:rPr>
          <w:rFonts w:eastAsia="Times New Roman"/>
          <w:szCs w:val="24"/>
        </w:rPr>
        <w:t>Η δεύτερη έχει να κάνει με τους εργαζόμενους των συνεταιριστικών τραπεζών</w:t>
      </w:r>
      <w:r>
        <w:rPr>
          <w:rFonts w:eastAsia="Times New Roman"/>
          <w:szCs w:val="24"/>
        </w:rPr>
        <w:t>,</w:t>
      </w:r>
      <w:r>
        <w:rPr>
          <w:rFonts w:eastAsia="Times New Roman"/>
          <w:szCs w:val="24"/>
        </w:rPr>
        <w:t xml:space="preserve"> που έχουν μπει σε καθεστώς εκκαθάρισης, προτείνοντας μία ρύθμιση</w:t>
      </w:r>
      <w:r>
        <w:rPr>
          <w:rFonts w:eastAsia="Times New Roman"/>
          <w:szCs w:val="24"/>
        </w:rPr>
        <w:t>,</w:t>
      </w:r>
      <w:r>
        <w:rPr>
          <w:rFonts w:eastAsia="Times New Roman"/>
          <w:szCs w:val="24"/>
        </w:rPr>
        <w:t xml:space="preserve"> η οποία έχει εφαρμοστεί για τους εργαζόμενους της Α</w:t>
      </w:r>
      <w:r>
        <w:rPr>
          <w:rFonts w:eastAsia="Times New Roman"/>
          <w:szCs w:val="24"/>
        </w:rPr>
        <w:t xml:space="preserve">ΤΕ παλιότερα, αλλά και για τους εργαζόμενους της Συνεταιριστικής </w:t>
      </w:r>
      <w:r>
        <w:rPr>
          <w:rFonts w:eastAsia="Times New Roman"/>
          <w:szCs w:val="24"/>
        </w:rPr>
        <w:t xml:space="preserve">Τράπεζας </w:t>
      </w:r>
      <w:r>
        <w:rPr>
          <w:rFonts w:eastAsia="Times New Roman"/>
          <w:szCs w:val="24"/>
        </w:rPr>
        <w:t>Πελοποννήσου, της οποίας πρόσφατα ανακλήθηκε η άδεια λειτουργίας.</w:t>
      </w:r>
    </w:p>
    <w:p w14:paraId="5CE044A6" w14:textId="77777777" w:rsidR="00665C5F" w:rsidRDefault="00175495">
      <w:pPr>
        <w:spacing w:line="600" w:lineRule="auto"/>
        <w:ind w:firstLine="720"/>
        <w:jc w:val="both"/>
        <w:rPr>
          <w:rFonts w:eastAsia="Times New Roman"/>
          <w:szCs w:val="24"/>
        </w:rPr>
      </w:pPr>
      <w:r>
        <w:rPr>
          <w:rFonts w:eastAsia="Times New Roman"/>
          <w:szCs w:val="24"/>
        </w:rPr>
        <w:t>Και η τρίτη προσθήκη έχει να κάνει με το άρθρο 61 του νομοσχεδίου που συζητάμε –τελειώνω, κύριε Πρόεδρε- για την κατ</w:t>
      </w:r>
      <w:r>
        <w:rPr>
          <w:rFonts w:eastAsia="Times New Roman"/>
          <w:szCs w:val="24"/>
        </w:rPr>
        <w:t xml:space="preserve">άργηση του </w:t>
      </w:r>
      <w:r>
        <w:rPr>
          <w:rFonts w:eastAsia="Times New Roman"/>
          <w:szCs w:val="24"/>
        </w:rPr>
        <w:t>ειδικού φόρου</w:t>
      </w:r>
      <w:r>
        <w:rPr>
          <w:rFonts w:eastAsia="Times New Roman"/>
          <w:szCs w:val="24"/>
        </w:rPr>
        <w:t xml:space="preserve"> </w:t>
      </w:r>
      <w:r>
        <w:rPr>
          <w:rFonts w:eastAsia="Times New Roman"/>
          <w:szCs w:val="24"/>
        </w:rPr>
        <w:t xml:space="preserve">κατανάλωσης </w:t>
      </w:r>
      <w:r>
        <w:rPr>
          <w:rFonts w:eastAsia="Times New Roman"/>
          <w:szCs w:val="24"/>
        </w:rPr>
        <w:t>στο κρασί.</w:t>
      </w:r>
    </w:p>
    <w:p w14:paraId="5CE044A7" w14:textId="77777777" w:rsidR="00665C5F" w:rsidRDefault="00175495">
      <w:pPr>
        <w:spacing w:line="600" w:lineRule="auto"/>
        <w:ind w:firstLine="720"/>
        <w:jc w:val="both"/>
        <w:rPr>
          <w:rFonts w:eastAsia="Times New Roman"/>
          <w:szCs w:val="24"/>
        </w:rPr>
      </w:pPr>
      <w:r>
        <w:rPr>
          <w:rFonts w:eastAsia="Times New Roman"/>
          <w:szCs w:val="24"/>
        </w:rPr>
        <w:t>Σας ευχαριστώ.</w:t>
      </w:r>
    </w:p>
    <w:p w14:paraId="5CE044A8" w14:textId="77777777" w:rsidR="00665C5F" w:rsidRDefault="00175495">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w:t>
      </w:r>
    </w:p>
    <w:p w14:paraId="5CE044A9" w14:textId="77777777" w:rsidR="00665C5F" w:rsidRDefault="00175495">
      <w:pPr>
        <w:spacing w:line="600" w:lineRule="auto"/>
        <w:ind w:firstLine="720"/>
        <w:jc w:val="both"/>
        <w:rPr>
          <w:rFonts w:eastAsia="Times New Roman"/>
          <w:szCs w:val="24"/>
        </w:rPr>
      </w:pPr>
      <w:r>
        <w:rPr>
          <w:rFonts w:eastAsia="Times New Roman"/>
          <w:szCs w:val="24"/>
        </w:rPr>
        <w:t>Κυρίες και κύριοι συνάδελφοι,</w:t>
      </w:r>
      <w:r>
        <w:rPr>
          <w:rFonts w:eastAsia="Times New Roman" w:cs="Times New Roman"/>
          <w:szCs w:val="24"/>
        </w:rPr>
        <w:t xml:space="preserve"> γίνεται γνωστό στο Σώμα </w:t>
      </w:r>
      <w:r>
        <w:rPr>
          <w:rFonts w:eastAsia="Times New Roman"/>
          <w:szCs w:val="24"/>
        </w:rPr>
        <w:t xml:space="preserve">ότι </w:t>
      </w:r>
      <w:r>
        <w:rPr>
          <w:rFonts w:eastAsia="Times New Roman"/>
          <w:szCs w:val="24"/>
        </w:rPr>
        <w:t xml:space="preserve">τη συνεδρίασή μας παρακολουθούν </w:t>
      </w:r>
      <w:r>
        <w:rPr>
          <w:rFonts w:eastAsia="Times New Roman"/>
          <w:szCs w:val="24"/>
        </w:rPr>
        <w:t>από τα άνω δυτικά θεωρεία</w:t>
      </w:r>
      <w:r>
        <w:rPr>
          <w:rFonts w:eastAsia="Times New Roman"/>
          <w:szCs w:val="24"/>
        </w:rPr>
        <w:t xml:space="preserve"> της Βουλής, </w:t>
      </w:r>
      <w:r>
        <w:rPr>
          <w:rFonts w:eastAsia="Times New Roman"/>
          <w:szCs w:val="24"/>
        </w:rPr>
        <w:t>αφού συμμετ</w:t>
      </w:r>
      <w:r>
        <w:rPr>
          <w:rFonts w:eastAsia="Times New Roman"/>
          <w:szCs w:val="24"/>
        </w:rPr>
        <w:t xml:space="preserve">είχαν στο </w:t>
      </w:r>
      <w:r>
        <w:rPr>
          <w:rFonts w:eastAsia="Times New Roman"/>
          <w:szCs w:val="24"/>
        </w:rPr>
        <w:t>ε</w:t>
      </w:r>
      <w:r>
        <w:rPr>
          <w:rFonts w:eastAsia="Times New Roman"/>
          <w:szCs w:val="24"/>
        </w:rPr>
        <w:t xml:space="preserve">κπαιδευτικό </w:t>
      </w:r>
      <w:r>
        <w:rPr>
          <w:rFonts w:eastAsia="Times New Roman"/>
          <w:szCs w:val="24"/>
        </w:rPr>
        <w:t xml:space="preserve">πρόγραμμα </w:t>
      </w:r>
      <w:r>
        <w:rPr>
          <w:rFonts w:eastAsia="Times New Roman"/>
          <w:szCs w:val="24"/>
        </w:rPr>
        <w:t>«1974, η Αποκατάσταση της Δημοκρατίας», είκοσι μαθητές και μαθήτριες και δύο συνοδοί εκπαιδευτικοί από το 1ο Γυμνάσιο Παιανίας.</w:t>
      </w:r>
    </w:p>
    <w:p w14:paraId="5CE044AA" w14:textId="77777777" w:rsidR="00665C5F" w:rsidRDefault="00175495">
      <w:pPr>
        <w:tabs>
          <w:tab w:val="left" w:pos="6787"/>
        </w:tabs>
        <w:spacing w:line="600" w:lineRule="auto"/>
        <w:ind w:left="-181" w:firstLine="720"/>
        <w:jc w:val="both"/>
        <w:rPr>
          <w:rFonts w:eastAsia="Times New Roman"/>
          <w:szCs w:val="24"/>
        </w:rPr>
      </w:pPr>
      <w:r>
        <w:rPr>
          <w:rFonts w:eastAsia="Times New Roman"/>
          <w:szCs w:val="24"/>
        </w:rPr>
        <w:t xml:space="preserve">Η Βουλή τούς καλωσορίζει. </w:t>
      </w:r>
    </w:p>
    <w:p w14:paraId="5CE044AB" w14:textId="77777777" w:rsidR="00665C5F" w:rsidRDefault="00175495">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CE044AC" w14:textId="77777777" w:rsidR="00665C5F" w:rsidRDefault="00175495">
      <w:pPr>
        <w:spacing w:line="600" w:lineRule="auto"/>
        <w:ind w:firstLine="720"/>
        <w:jc w:val="both"/>
        <w:rPr>
          <w:rFonts w:eastAsia="Times New Roman"/>
          <w:szCs w:val="24"/>
        </w:rPr>
      </w:pPr>
      <w:r>
        <w:rPr>
          <w:rFonts w:eastAsia="Times New Roman"/>
          <w:szCs w:val="24"/>
        </w:rPr>
        <w:t xml:space="preserve">Τον λόγο έχει ο </w:t>
      </w:r>
      <w:r>
        <w:rPr>
          <w:rFonts w:eastAsia="Times New Roman"/>
          <w:szCs w:val="24"/>
        </w:rPr>
        <w:t xml:space="preserve">ειδικός αγορητής </w:t>
      </w:r>
      <w:r>
        <w:rPr>
          <w:rFonts w:eastAsia="Times New Roman"/>
          <w:szCs w:val="24"/>
        </w:rPr>
        <w:t xml:space="preserve">του κόμματος </w:t>
      </w:r>
      <w:r>
        <w:rPr>
          <w:rFonts w:eastAsia="Times New Roman"/>
          <w:szCs w:val="24"/>
        </w:rPr>
        <w:t>Τ</w:t>
      </w:r>
      <w:r>
        <w:rPr>
          <w:rFonts w:eastAsia="Times New Roman"/>
          <w:szCs w:val="24"/>
        </w:rPr>
        <w:t>ο Ποτάμι, κ. Θεοχάρης.</w:t>
      </w:r>
    </w:p>
    <w:p w14:paraId="5CE044AD" w14:textId="77777777" w:rsidR="00665C5F" w:rsidRDefault="00175495">
      <w:pPr>
        <w:spacing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Ευχαριστώ πολύ, κύριε Πρόεδρε.</w:t>
      </w:r>
    </w:p>
    <w:p w14:paraId="5CE044AE" w14:textId="77777777" w:rsidR="00665C5F" w:rsidRDefault="00175495">
      <w:pPr>
        <w:spacing w:line="600" w:lineRule="auto"/>
        <w:ind w:firstLine="720"/>
        <w:jc w:val="both"/>
        <w:rPr>
          <w:rFonts w:eastAsia="Times New Roman"/>
          <w:szCs w:val="24"/>
        </w:rPr>
      </w:pPr>
      <w:r>
        <w:rPr>
          <w:rFonts w:eastAsia="Times New Roman"/>
          <w:szCs w:val="24"/>
        </w:rPr>
        <w:t>Να</w:t>
      </w:r>
      <w:r>
        <w:rPr>
          <w:rFonts w:eastAsia="Times New Roman"/>
          <w:szCs w:val="24"/>
        </w:rPr>
        <w:t xml:space="preserve"> ευχαριστήσουμε και τον κ. Τσακαλώτο –δεν είναι εδώ- που μας έκανε μια ενημέρωση σχετικά με την ενημέρωση που είχε την ευκαιρία να κάνει στο Ευρωπαϊκό Κοινοβούλιο και τη συζήτηση για τα ζητήματα της διαπραγμάτευσης. Μας είπε για τα προβλήματα που το Διεθνέ</w:t>
      </w:r>
      <w:r>
        <w:rPr>
          <w:rFonts w:eastAsia="Times New Roman"/>
          <w:szCs w:val="24"/>
        </w:rPr>
        <w:t>ς Νομισματικό Ταμείο υποβάλλει τη χώρα μας και δεν ολοκληρώνει την αξιολόγηση. Μας είπε ότι η Κυβέρνηση αναμένει στο ακουστικό της για το πότε θα έρθει. Είναι αισιόδοξος πως αυτό θα γίνει σύντομα. Απέφυγε, όμως, να δώσει ημερομηνίες.</w:t>
      </w:r>
    </w:p>
    <w:p w14:paraId="5CE044A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Το ίδιο έκανε και ο κ.</w:t>
      </w:r>
      <w:r>
        <w:rPr>
          <w:rFonts w:eastAsia="Times New Roman" w:cs="Times New Roman"/>
          <w:szCs w:val="24"/>
        </w:rPr>
        <w:t xml:space="preserve"> Ντάισελμπλουμ προ ολίγου, απέφυγε να δώσει ημερομηνίες και μάλιστα</w:t>
      </w:r>
      <w:r>
        <w:rPr>
          <w:rFonts w:eastAsia="Times New Roman" w:cs="Times New Roman"/>
          <w:szCs w:val="24"/>
        </w:rPr>
        <w:t>,</w:t>
      </w:r>
      <w:r>
        <w:rPr>
          <w:rFonts w:eastAsia="Times New Roman" w:cs="Times New Roman"/>
          <w:szCs w:val="24"/>
        </w:rPr>
        <w:t xml:space="preserve"> μας τα είπε λίγο πιο καθαρά ο κ. Ντάισελμπλουμ. «Δεν υπάρχει πρόοδος», δήλωσε μετά το χθεσινό δείπνο. Μακάρι να κάνει λάθος ο κ. Ντάισελμπλουμ, αλλά έχω την αίσθηση ότι δεν μας τα λέει όλ</w:t>
      </w:r>
      <w:r>
        <w:rPr>
          <w:rFonts w:eastAsia="Times New Roman" w:cs="Times New Roman"/>
          <w:szCs w:val="24"/>
        </w:rPr>
        <w:t xml:space="preserve">α και ο κ. Τσακαλώτος. </w:t>
      </w:r>
    </w:p>
    <w:p w14:paraId="5CE044B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Αυτό που είπε όμως και θα άξιζε να το ακούσει ο ελληνικός λαός, γιατί το είπε καθαρά στο Ευρωπαϊκό Κοινοβούλιο ο κ. Τσακαλώτος, είναι ότι ακόμα και αν το χρέος μάς το χάριζαν όλο, πάλι χωρίς τις διαρθρωτικές αλλαγές στην οικονομία κ</w:t>
      </w:r>
      <w:r>
        <w:rPr>
          <w:rFonts w:eastAsia="Times New Roman" w:cs="Times New Roman"/>
          <w:szCs w:val="24"/>
        </w:rPr>
        <w:t xml:space="preserve">αι τις μεταρρυθμίσεις θα φτιάχναμε νέο ίδιο χρέος πολύ σύντομα. Καλώς ήρθατε στον κόσμο του ρεαλισμού. Ακυρώνετε πλήρως το κόμμα του ΣΥΡΙΖΑ. Πώς τον αφήνετε μέλος του ΣΥΡΙΖΑ, κύριε Μαντά, δεν είμαι σίγουρος. Κάτι πρέπει να κάνετε. </w:t>
      </w:r>
    </w:p>
    <w:p w14:paraId="5CE044B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Είναι δυνατόν να ακυρώνε</w:t>
      </w:r>
      <w:r>
        <w:rPr>
          <w:rFonts w:eastAsia="Times New Roman" w:cs="Times New Roman"/>
          <w:szCs w:val="24"/>
        </w:rPr>
        <w:t>ι όλη τη ρητορική του ΣΥΡΙΖΑ ο κ. Τσακαλώτος στο εξωτερικό; Τι νομίζει; Νομίζει ότι δεν θα το μαθαίναμε εδώ</w:t>
      </w:r>
      <w:r>
        <w:rPr>
          <w:rFonts w:eastAsia="Times New Roman" w:cs="Times New Roman"/>
          <w:szCs w:val="24"/>
        </w:rPr>
        <w:t>,</w:t>
      </w:r>
      <w:r>
        <w:rPr>
          <w:rFonts w:eastAsia="Times New Roman" w:cs="Times New Roman"/>
          <w:szCs w:val="24"/>
        </w:rPr>
        <w:t xml:space="preserve"> στη χώρα μας; Μόνο στην Εσπερία θα τα λέει αυτά; Προσέξτε, γιατί βλέπω μία πλήρη ακύρωση της ρητορικής, αλλά κυρίως –το ακούσαμε και από τα χείλη τ</w:t>
      </w:r>
      <w:r>
        <w:rPr>
          <w:rFonts w:eastAsia="Times New Roman" w:cs="Times New Roman"/>
          <w:szCs w:val="24"/>
        </w:rPr>
        <w:t>ου Πρωθυπουργού- συνεχίζετε τις ιδεοληψίες, δυστυχώς. Τις προάλλες μας είπε ότι όσοι είναι τυχεροί και έχουν εισόδημα 30.000 – 35.000 ευρώ πρέπει να πληρώσουν και κάτι παραπάνω. Δηλαδή μια πλήρης δαιμονοποίηση της αξίας. Δεν είναι άξιοι άνθρωποι, οι οποίοι</w:t>
      </w:r>
      <w:r>
        <w:rPr>
          <w:rFonts w:eastAsia="Times New Roman" w:cs="Times New Roman"/>
          <w:szCs w:val="24"/>
        </w:rPr>
        <w:t xml:space="preserve"> καταφέρνουν πέντε πράγματα στη ζωή τους, αλλά είναι απλώς και μόνο τυχεροί</w:t>
      </w:r>
      <w:r>
        <w:rPr>
          <w:rFonts w:eastAsia="Times New Roman" w:cs="Times New Roman"/>
          <w:szCs w:val="24"/>
        </w:rPr>
        <w:t xml:space="preserve">! </w:t>
      </w:r>
      <w:r>
        <w:rPr>
          <w:rFonts w:eastAsia="Times New Roman" w:cs="Times New Roman"/>
          <w:szCs w:val="24"/>
        </w:rPr>
        <w:t>Φυσικά</w:t>
      </w:r>
      <w:r>
        <w:rPr>
          <w:rFonts w:eastAsia="Times New Roman" w:cs="Times New Roman"/>
          <w:szCs w:val="24"/>
        </w:rPr>
        <w:t>,</w:t>
      </w:r>
      <w:r>
        <w:rPr>
          <w:rFonts w:eastAsia="Times New Roman" w:cs="Times New Roman"/>
          <w:szCs w:val="24"/>
        </w:rPr>
        <w:t xml:space="preserve"> η τύχη βοηθάει πάντοτε, αλλά δεν είναι δυνατόν από το ότι η αριστεία είναι ρετσινιά να καταλήγουμε </w:t>
      </w:r>
      <w:r>
        <w:rPr>
          <w:rFonts w:eastAsia="Times New Roman" w:cs="Times New Roman"/>
          <w:szCs w:val="24"/>
        </w:rPr>
        <w:t xml:space="preserve">στο </w:t>
      </w:r>
      <w:r>
        <w:rPr>
          <w:rFonts w:eastAsia="Times New Roman" w:cs="Times New Roman"/>
          <w:szCs w:val="24"/>
        </w:rPr>
        <w:t xml:space="preserve">ότι η επιτυχία είναι αποτέλεσμα τύχης και όχι αξίας. Η αξία σε αυτή </w:t>
      </w:r>
      <w:r>
        <w:rPr>
          <w:rFonts w:eastAsia="Times New Roman" w:cs="Times New Roman"/>
          <w:szCs w:val="24"/>
        </w:rPr>
        <w:t xml:space="preserve">τη χώρα πρέπει επιτέλους να πάρει τη θέση που της αναλογεί, αν θέλουμε να βγούμε απ’ αυτήν την κρίση. </w:t>
      </w:r>
    </w:p>
    <w:p w14:paraId="5CE044B2"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Εξάλλου, το ίδιο είναι και η ρίζα της λέξης κρίση. Χωρίς κρίση, χωρίς να κρίνουμε τους ανθρώπους, χωρίς να αξιολογούμε, δεν πρόκειται να βγούμε και απ’ α</w:t>
      </w:r>
      <w:r>
        <w:rPr>
          <w:rFonts w:eastAsia="Times New Roman" w:cs="Times New Roman"/>
          <w:szCs w:val="24"/>
        </w:rPr>
        <w:t xml:space="preserve">υτήν την κρίση, γιατί για να φύγεις από την κρίση, πρέπει να κρίνεις και να διακρίνεις. </w:t>
      </w:r>
    </w:p>
    <w:p w14:paraId="5CE044B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σχέδιο νόμου, αν και δεν είναι απ’ αυτά που συγκεντρώνουν τα φώτα της δημοσιότητας, είναι εν τούτοις εξαιρετικά σημαντικό. Και α</w:t>
      </w:r>
      <w:r>
        <w:rPr>
          <w:rFonts w:eastAsia="Times New Roman" w:cs="Times New Roman"/>
          <w:szCs w:val="24"/>
        </w:rPr>
        <w:t xml:space="preserve">υτό γιατί αποτελεί ένα ακόμα κομμάτι της ευρωπαϊκής τραπεζικής ενοποίησης, με απώτερο στόχο την εφαρμογή κοινών κανόνων στη χρηματοπιστωτική αγορά κοινού πλαισίου ελέγχου και διασποράς του πιστωτικού κινδύνου ανά την Ευρωπαϊκή Ένωση. </w:t>
      </w:r>
    </w:p>
    <w:p w14:paraId="5CE044B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Η τραπεζική ενοποίηση</w:t>
      </w:r>
      <w:r>
        <w:rPr>
          <w:rFonts w:eastAsia="Times New Roman" w:cs="Times New Roman"/>
          <w:szCs w:val="24"/>
        </w:rPr>
        <w:t xml:space="preserve">, η οποία έχει προχωρήσει σημαντικά τα τελευταία χρόνια συνεπεία και της κρίσης, είναι απαραίτητη για την επιβίωση της ίδιας της Νομισματικής Ένωσης. Είναι εξάλλου μία από τις επιτυχίες της ελληνικής ευρωπαϊκής Προεδρίας πριν από το 2014. </w:t>
      </w:r>
    </w:p>
    <w:p w14:paraId="5CE044B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Ο Υπουργός Οικον</w:t>
      </w:r>
      <w:r>
        <w:rPr>
          <w:rFonts w:eastAsia="Times New Roman" w:cs="Times New Roman"/>
          <w:szCs w:val="24"/>
        </w:rPr>
        <w:t xml:space="preserve">ομικών στην </w:t>
      </w:r>
      <w:r>
        <w:rPr>
          <w:rFonts w:eastAsia="Times New Roman" w:cs="Times New Roman"/>
          <w:szCs w:val="24"/>
        </w:rPr>
        <w:t>επιτροπή</w:t>
      </w:r>
      <w:r>
        <w:rPr>
          <w:rFonts w:eastAsia="Times New Roman" w:cs="Times New Roman"/>
          <w:szCs w:val="24"/>
        </w:rPr>
        <w:t xml:space="preserve"> μας μίλησε για τις διαφορετικές προσεγγίσεις στην Ευρώπη -μας το είπε και πριν από λίγο- ως προς τις εγγυήσεις των καταθέσεων. Από τη μια είναι η πιο συντηρητική άποψη ότι πρώτα πρέπει να μειώσουμε τον συνολικό κίνδυνο και μετά να τον </w:t>
      </w:r>
      <w:r>
        <w:rPr>
          <w:rFonts w:eastAsia="Times New Roman" w:cs="Times New Roman"/>
          <w:szCs w:val="24"/>
        </w:rPr>
        <w:t xml:space="preserve">μοιράσουμε και η «προοδευτική», ότι η μείωση και το μοίρασμα του κινδύνου πρέπει να γίνονται ταυτόχρονα. </w:t>
      </w:r>
    </w:p>
    <w:p w14:paraId="5CE044B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η χώρα </w:t>
      </w:r>
      <w:r>
        <w:rPr>
          <w:rFonts w:eastAsia="Times New Roman" w:cs="Times New Roman"/>
          <w:szCs w:val="24"/>
        </w:rPr>
        <w:t>μας,</w:t>
      </w:r>
      <w:r>
        <w:rPr>
          <w:rFonts w:eastAsia="Times New Roman" w:cs="Times New Roman"/>
          <w:szCs w:val="24"/>
        </w:rPr>
        <w:t xml:space="preserve"> στην παρούσα συγκυρία</w:t>
      </w:r>
      <w:r>
        <w:rPr>
          <w:rFonts w:eastAsia="Times New Roman" w:cs="Times New Roman"/>
          <w:szCs w:val="24"/>
        </w:rPr>
        <w:t>,</w:t>
      </w:r>
      <w:r>
        <w:rPr>
          <w:rFonts w:eastAsia="Times New Roman" w:cs="Times New Roman"/>
          <w:szCs w:val="24"/>
        </w:rPr>
        <w:t xml:space="preserve"> ευνοείται από τη δεύτερη προσέγγιση, αν και δεν είναι σίγουρο ότι οι τραπεζικοί κίνδυνοι είναι μ</w:t>
      </w:r>
      <w:r>
        <w:rPr>
          <w:rFonts w:eastAsia="Times New Roman" w:cs="Times New Roman"/>
          <w:szCs w:val="24"/>
        </w:rPr>
        <w:t>αζεμένοι στη χώρα μας. Το μοίρασμα των κινδύνων μπορεί να μοιράσει κινδύνους και από τη Γερμανία</w:t>
      </w:r>
      <w:r>
        <w:rPr>
          <w:rFonts w:eastAsia="Times New Roman" w:cs="Times New Roman"/>
          <w:szCs w:val="24"/>
        </w:rPr>
        <w:t>,</w:t>
      </w:r>
      <w:r>
        <w:rPr>
          <w:rFonts w:eastAsia="Times New Roman" w:cs="Times New Roman"/>
          <w:szCs w:val="24"/>
        </w:rPr>
        <w:t xml:space="preserve"> με προβλήματα που έχει στον τραπεζικό της κλάδο, αλλά και από την Ιταλία και προς τη χώρα μας, προς άλλες χώρες. </w:t>
      </w:r>
    </w:p>
    <w:p w14:paraId="5CE044B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Οι διεργασίες και οι διαπραγματεύσεις γύρω α</w:t>
      </w:r>
      <w:r>
        <w:rPr>
          <w:rFonts w:eastAsia="Times New Roman" w:cs="Times New Roman"/>
          <w:szCs w:val="24"/>
        </w:rPr>
        <w:t>πό τη δημιουργία ενός ενιαίου ευρωπαϊκού μηχανισμού εγγύησης καταθέσεων έχουν ήδη αρχίσει και ιδού πεδίο δόξης λαμπρό για την Ελλάδα και την Κυβέρνηση, ώστε να μπορέσει να δημιουργήσει τις κατάλληλες συμμαχίες για να μπορέσουν να προωθηθούν τα συμφέροντα τ</w:t>
      </w:r>
      <w:r>
        <w:rPr>
          <w:rFonts w:eastAsia="Times New Roman" w:cs="Times New Roman"/>
          <w:szCs w:val="24"/>
        </w:rPr>
        <w:t xml:space="preserve">ης χώρας. </w:t>
      </w:r>
    </w:p>
    <w:p w14:paraId="5CE044B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Κι εδώ, όπως και αλλού </w:t>
      </w:r>
      <w:r>
        <w:rPr>
          <w:rFonts w:eastAsia="Times New Roman" w:cs="Times New Roman"/>
          <w:szCs w:val="24"/>
        </w:rPr>
        <w:t xml:space="preserve">το </w:t>
      </w:r>
      <w:r>
        <w:rPr>
          <w:rFonts w:eastAsia="Times New Roman" w:cs="Times New Roman"/>
          <w:szCs w:val="24"/>
        </w:rPr>
        <w:t>Ποτάμι παίζει τον εποικοδομητικό του ρόλο. Η επόμενη χρηματοπιστωτική κρίση ελπίζουμε να αργήσει, ελπίζουμε να μην μας αφορά, αλλά θα πρέπει να βρει την Ευρώπη θωρακισμένη και με ενιαίους κανόνες αντιμετώπισης των προβλ</w:t>
      </w:r>
      <w:r>
        <w:rPr>
          <w:rFonts w:eastAsia="Times New Roman" w:cs="Times New Roman"/>
          <w:szCs w:val="24"/>
        </w:rPr>
        <w:t>ημάτων. Όσο βέβαια μοιράζουμε τον κίνδυνο</w:t>
      </w:r>
      <w:r>
        <w:rPr>
          <w:rFonts w:eastAsia="Times New Roman" w:cs="Times New Roman"/>
          <w:szCs w:val="24"/>
        </w:rPr>
        <w:t>,</w:t>
      </w:r>
      <w:r>
        <w:rPr>
          <w:rFonts w:eastAsia="Times New Roman" w:cs="Times New Roman"/>
          <w:szCs w:val="24"/>
        </w:rPr>
        <w:t xml:space="preserve"> τόσο πιο σίγουρα και η επόμενη χρηματοπιστωτική κρίση θα μας αφορά, διότι τα πράγματα συνδέονται περισσότερο. </w:t>
      </w:r>
    </w:p>
    <w:p w14:paraId="5CE044B9"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Να μην ξεχνάμε, λοιπόν, ότι η περισσότερη διασύνδεση, η ομοσπονδιοποίηση σε έναν τομέα οδηγεί σε ανάγκ</w:t>
      </w:r>
      <w:r>
        <w:rPr>
          <w:rFonts w:eastAsia="Times New Roman" w:cs="Times New Roman"/>
          <w:szCs w:val="24"/>
        </w:rPr>
        <w:t>η ομοσπονδιοποίησης και σε άλλους τομείς. Κι αυτό γιατί, δυστυχώς, καλώς ή κακώς, κράτη και τραπεζικός τομέας είναι διασυνδεδεμένα. Σταδιακά, δηλαδή, όταν παίρνουμε τέτοιες θέσεις θα πρέπει να αναγκαστούμε να πάρουμε και πιο ομόσπονδες θέσεις και στα δημοσ</w:t>
      </w:r>
      <w:r>
        <w:rPr>
          <w:rFonts w:eastAsia="Times New Roman" w:cs="Times New Roman"/>
          <w:szCs w:val="24"/>
        </w:rPr>
        <w:t xml:space="preserve">ιονομικά. </w:t>
      </w:r>
    </w:p>
    <w:p w14:paraId="5CE044BA"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Περισσότερος λόγος, δηλαδή, στην Φρανκφούρτη για το ελληνικό τραπεζικό σύστημα σημαίνει περισσότερος λόγος στο Βερολίνο για τα ελληνικά δημοσιονομικά. Ο κ. Τσακαλώτος, λοιπόν, με τον κ. Σόιμπλε χέρι-χέρι. Αυτή είναι η θέση της Κυβέρνησης του ΣΥΡ</w:t>
      </w:r>
      <w:r>
        <w:rPr>
          <w:rFonts w:eastAsia="Times New Roman" w:cs="Times New Roman"/>
          <w:szCs w:val="24"/>
        </w:rPr>
        <w:t xml:space="preserve">ΙΖΑ. Δεν είναι άσχημη. </w:t>
      </w:r>
    </w:p>
    <w:p w14:paraId="5CE044BB"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 xml:space="preserve">Ποιο είναι το τοπίο σήμερα, στο οποίο έρχεται να εφαρμοστεί το παρόν νομοσχέδιο; Είμαστε ήδη στον ένατο μήνα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τα οποία, όταν επιβλήθηκαν, τα κυβερνητικά στελέχη μας διαβεβαίωναν ότι θα έχουν αρθεί ως το τέλος το</w:t>
      </w:r>
      <w:r>
        <w:rPr>
          <w:rFonts w:eastAsia="Times New Roman" w:cs="Times New Roman"/>
          <w:szCs w:val="24"/>
        </w:rPr>
        <w:t xml:space="preserve">υ 2015. Η κ. Κατσέλη, την οποία ακούσαμε στην </w:t>
      </w:r>
      <w:r>
        <w:rPr>
          <w:rFonts w:eastAsia="Times New Roman" w:cs="Times New Roman"/>
          <w:szCs w:val="24"/>
        </w:rPr>
        <w:t>επιτροπή</w:t>
      </w:r>
      <w:r>
        <w:rPr>
          <w:rFonts w:eastAsia="Times New Roman" w:cs="Times New Roman"/>
          <w:szCs w:val="24"/>
        </w:rPr>
        <w:t xml:space="preserve">, μας είχε πει ότι το Μάρτιο θα αρθούν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Προχθές μας είπε «δυο χρόνια και βάλε». </w:t>
      </w:r>
    </w:p>
    <w:p w14:paraId="5CE044BC"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 xml:space="preserve">Τον Οκτώβριο η κ. Γεροβασίλη και ο κ. Δραγασάκης διαβεβαίωσαν ότι η άρση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θα γίνε</w:t>
      </w:r>
      <w:r>
        <w:rPr>
          <w:rFonts w:eastAsia="Times New Roman" w:cs="Times New Roman"/>
          <w:szCs w:val="24"/>
        </w:rPr>
        <w:t>ι στο πρώτο τρίμηνο του 2016, όπως είπε και η κ. Κατσέλη, δηλαδή αυτό που τελειώνει τώρα και τον Δεκέμβριο οι ίδιοι μας μετέθεσαν την άρση τους για το πρώτο εξάμηνο του 2016. Ε, ως τότε, θα δούμε τι θα γίνει.</w:t>
      </w:r>
    </w:p>
    <w:p w14:paraId="5CE044BD"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Προς το παρόν, πάντως, το τραπεζικό σύστημα εξα</w:t>
      </w:r>
      <w:r>
        <w:rPr>
          <w:rFonts w:eastAsia="Times New Roman" w:cs="Times New Roman"/>
          <w:szCs w:val="24"/>
        </w:rPr>
        <w:t>κολουθεί να είναι βαριά τραυματισμένο από την πενταετή κρίση και από τον επιπόλαιο</w:t>
      </w:r>
      <w:r>
        <w:rPr>
          <w:rFonts w:eastAsia="Times New Roman" w:cs="Times New Roman"/>
          <w:szCs w:val="24"/>
        </w:rPr>
        <w:t>,</w:t>
      </w:r>
      <w:r>
        <w:rPr>
          <w:rFonts w:eastAsia="Times New Roman" w:cs="Times New Roman"/>
          <w:szCs w:val="24"/>
        </w:rPr>
        <w:t xml:space="preserve"> έως και εγκληματικό τρόπο</w:t>
      </w:r>
      <w:r>
        <w:rPr>
          <w:rFonts w:eastAsia="Times New Roman" w:cs="Times New Roman"/>
          <w:szCs w:val="24"/>
        </w:rPr>
        <w:t>,</w:t>
      </w:r>
      <w:r>
        <w:rPr>
          <w:rFonts w:eastAsia="Times New Roman" w:cs="Times New Roman"/>
          <w:szCs w:val="24"/>
        </w:rPr>
        <w:t xml:space="preserve"> που η Κυβέρνηση εξακολουθεί να χειρίζεται αυτά τα ζητήματα. Παρά την άνοδο των χρηματιστηριακών τιμών τους τις τελευταίες ημέρες, οι απώλειες για</w:t>
      </w:r>
      <w:r>
        <w:rPr>
          <w:rFonts w:eastAsia="Times New Roman" w:cs="Times New Roman"/>
          <w:szCs w:val="24"/>
        </w:rPr>
        <w:t xml:space="preserve"> τις τραπεζικές μετοχές</w:t>
      </w:r>
      <w:r>
        <w:rPr>
          <w:rFonts w:eastAsia="Times New Roman" w:cs="Times New Roman"/>
          <w:szCs w:val="24"/>
        </w:rPr>
        <w:t>,</w:t>
      </w:r>
      <w:r>
        <w:rPr>
          <w:rFonts w:eastAsia="Times New Roman" w:cs="Times New Roman"/>
          <w:szCs w:val="24"/>
        </w:rPr>
        <w:t xml:space="preserve"> συγκρινόμενες με τις τιμές ανακεφαλαιοποίησης</w:t>
      </w:r>
      <w:r>
        <w:rPr>
          <w:rFonts w:eastAsia="Times New Roman" w:cs="Times New Roman"/>
          <w:szCs w:val="24"/>
        </w:rPr>
        <w:t>,</w:t>
      </w:r>
      <w:r>
        <w:rPr>
          <w:rFonts w:eastAsia="Times New Roman" w:cs="Times New Roman"/>
          <w:szCs w:val="24"/>
        </w:rPr>
        <w:t xml:space="preserve"> εξακολουθούν να είναι της τάξης του 30% έως 60%. Η αβεβαιότητα και ανασφάλεια που αισθάνονται οι καταθέτες, φυσικά πρόσωπα και επιχειρήσεις</w:t>
      </w:r>
      <w:r>
        <w:rPr>
          <w:rFonts w:eastAsia="Times New Roman" w:cs="Times New Roman"/>
          <w:szCs w:val="24"/>
        </w:rPr>
        <w:t>,</w:t>
      </w:r>
      <w:r>
        <w:rPr>
          <w:rFonts w:eastAsia="Times New Roman" w:cs="Times New Roman"/>
          <w:szCs w:val="24"/>
        </w:rPr>
        <w:t xml:space="preserve"> επιβεβαιώνονται από την πορεία των καταθέσεων στις ελληνικές τράπεζες. Εάν δεν αρθ</w:t>
      </w:r>
      <w:r>
        <w:rPr>
          <w:rFonts w:eastAsia="Times New Roman" w:cs="Times New Roman"/>
          <w:szCs w:val="24"/>
        </w:rPr>
        <w:t>ούν</w:t>
      </w:r>
      <w:r>
        <w:rPr>
          <w:rFonts w:eastAsia="Times New Roman" w:cs="Times New Roman"/>
          <w:szCs w:val="24"/>
        </w:rPr>
        <w:t xml:space="preserve"> αυτές, δεν μπορούν να αρθούν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w:t>
      </w:r>
    </w:p>
    <w:p w14:paraId="5CE044BE"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 xml:space="preserve">Τον Ιούνιο, με την επιβολή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οι καταθέσεις μόλις που ξεπερνούσαν τα 122 δισεκατομμύρια. Τον Ιανουά</w:t>
      </w:r>
      <w:r>
        <w:rPr>
          <w:rFonts w:eastAsia="Times New Roman" w:cs="Times New Roman"/>
          <w:szCs w:val="24"/>
        </w:rPr>
        <w:t>ριο του 2016 ήταν ακριβώς στο ίδιο ποσό, σημάδι ότι η κρίση των τραπεζών είναι ακόμη εδώ. Η Πρόεδρος της Ένωσης Ελληνικών Τραπεζών μας είπε, όπως είπα προηγουμένως, ότι χρειαζόμαστε δυο με τρία χρόνια για να επανέλθει το τραπεζικό σύστημα στην κανονικότητα</w:t>
      </w:r>
      <w:r>
        <w:rPr>
          <w:rFonts w:eastAsia="Times New Roman" w:cs="Times New Roman"/>
          <w:szCs w:val="24"/>
        </w:rPr>
        <w:t>. Ο χρόνος αυτός φαντάζει εξωπραγματικός. Η κανονικότητα πρέπει να επανέλθει με συντονισμένες κινήσεις μιας σοβαρής κυβέρνησης</w:t>
      </w:r>
      <w:r>
        <w:rPr>
          <w:rFonts w:eastAsia="Times New Roman" w:cs="Times New Roman"/>
          <w:szCs w:val="24"/>
        </w:rPr>
        <w:t>,</w:t>
      </w:r>
      <w:r>
        <w:rPr>
          <w:rFonts w:eastAsia="Times New Roman" w:cs="Times New Roman"/>
          <w:szCs w:val="24"/>
        </w:rPr>
        <w:t xml:space="preserve"> πολύ πιο γρήγορα και οι δικές σας ευθύνες εδώ είναι μεγάλες.</w:t>
      </w:r>
    </w:p>
    <w:p w14:paraId="5CE044BF"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Έρχομαι στις επιμέρους διατάξεις του νομοσχεδίου. Στηρίζουμε την ύπ</w:t>
      </w:r>
      <w:r>
        <w:rPr>
          <w:rFonts w:eastAsia="Times New Roman" w:cs="Times New Roman"/>
          <w:szCs w:val="24"/>
        </w:rPr>
        <w:t>αρξη του ΤΕΚΕ φυσικά</w:t>
      </w:r>
      <w:r>
        <w:rPr>
          <w:rFonts w:eastAsia="Times New Roman" w:cs="Times New Roman"/>
          <w:szCs w:val="24"/>
        </w:rPr>
        <w:t>,</w:t>
      </w:r>
      <w:r>
        <w:rPr>
          <w:rFonts w:eastAsia="Times New Roman" w:cs="Times New Roman"/>
          <w:szCs w:val="24"/>
        </w:rPr>
        <w:t xml:space="preserve"> ως ανεξάρτητου φορέα που λειτουργεί προς όφελος του δημοσίου συμφέροντος, αλλά με κριτήρια αγοράς. Ήταν θετική η επισήμανση του Προέδρου του ΤΕΚΕ ότι η εποπτεία του ΤΕΚΕ από το ΥΠΟΙΚ έχει μέχρι σήμερα υπάρξει διακριτική και ότι οι σχέ</w:t>
      </w:r>
      <w:r>
        <w:rPr>
          <w:rFonts w:eastAsia="Times New Roman" w:cs="Times New Roman"/>
          <w:szCs w:val="24"/>
        </w:rPr>
        <w:t>σεις ήταν χωρίς προβλήματα. Ελπίζουμε αυτό να συνεχιστεί. Εξάλλου, οι άνθρωποι που ασχολούνται με επενδύσεις ξέρουν ότι από κάτω πρέπει να γράφουν πάντοτε «το παρελθόν δεν αποτελεί οδηγό για το μέλλον». Έτσι; Μπορεί να ήταν καλά με τους προηγούμενους Υπουρ</w:t>
      </w:r>
      <w:r>
        <w:rPr>
          <w:rFonts w:eastAsia="Times New Roman" w:cs="Times New Roman"/>
          <w:szCs w:val="24"/>
        </w:rPr>
        <w:t>γούς Οικονομικών, να μην είναι με τους επόμενους. Δεν βλέπουμε, βέβαια, πώς αυτό συμβιβάζεται με το άρθρο 48 παράγραφος 2, όπου προβλέπεται ότι ο Υπουργός Οικονομικών μπορεί να πάψει μέλος του ΔΣ του ΤΕΚΕ και μάλιστα για οποιονδήποτε λόγο.</w:t>
      </w:r>
    </w:p>
    <w:p w14:paraId="5CE044C0"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Σημείο προβληματ</w:t>
      </w:r>
      <w:r>
        <w:rPr>
          <w:rFonts w:eastAsia="Times New Roman" w:cs="Times New Roman"/>
          <w:szCs w:val="24"/>
        </w:rPr>
        <w:t>ισμού αποτελεί για εμάς, επίσης, και η κυκλικότητα που εντοπίζουμε στην τοποθέτηση των διαθεσίμων του ΤΕΚΕ, καθώς το μεγαλύτερο τους μέρος</w:t>
      </w:r>
      <w:r>
        <w:rPr>
          <w:rFonts w:eastAsia="Times New Roman" w:cs="Times New Roman"/>
          <w:szCs w:val="24"/>
        </w:rPr>
        <w:t xml:space="preserve">, </w:t>
      </w:r>
      <w:r>
        <w:rPr>
          <w:rFonts w:eastAsia="Times New Roman" w:cs="Times New Roman"/>
          <w:szCs w:val="24"/>
        </w:rPr>
        <w:t>το 77%</w:t>
      </w:r>
      <w:r>
        <w:rPr>
          <w:rFonts w:eastAsia="Times New Roman" w:cs="Times New Roman"/>
          <w:szCs w:val="24"/>
        </w:rPr>
        <w:t>,</w:t>
      </w:r>
      <w:r>
        <w:rPr>
          <w:rFonts w:eastAsia="Times New Roman" w:cs="Times New Roman"/>
          <w:szCs w:val="24"/>
        </w:rPr>
        <w:t xml:space="preserve"> βρίσκεται σε καταθέσεις στα χρηματοπιστωτικά ιδρύματα της χώρας και το υπόλοιπο στην Τράπεζα της Ελλάδος. </w:t>
      </w:r>
    </w:p>
    <w:p w14:paraId="5CE044C1"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Θ</w:t>
      </w:r>
      <w:r>
        <w:rPr>
          <w:rFonts w:eastAsia="Times New Roman" w:cs="Times New Roman"/>
          <w:szCs w:val="24"/>
        </w:rPr>
        <w:t>εωρούμε, επίσης, ότι στις παρούσες συνθήκες που επικρατούν στην ελληνική τραπεζική αγορά και στην αγορά τίτλων θα έπρεπε να ορίζεται πιο συγκεκριμένα στο άρθρο 39 τι εννοούμε με τον όρο «χαμηλός κίνδυνος» στις τοποθετήσεις διαθεσίμων του ΤΕΚΕ. Δηλαδή, τι λ</w:t>
      </w:r>
      <w:r>
        <w:rPr>
          <w:rFonts w:eastAsia="Times New Roman" w:cs="Times New Roman"/>
          <w:szCs w:val="24"/>
        </w:rPr>
        <w:t>έμε; Λέμε ότι τα περισσότερα χρήματα του ΤΕΚΕ αυτή τη στιγμή είναι τοποθετημένα στις τράπεζες, που αν καταρρεύσουν και δεν έχουν χρήματα, με αυτά τα χρήματα, που πρέπει να τα βρει από τις υπό κατάρρευση τράπεζες, πρέπει να πληρώσει τους εγγυημένους καταθέτ</w:t>
      </w:r>
      <w:r>
        <w:rPr>
          <w:rFonts w:eastAsia="Times New Roman" w:cs="Times New Roman"/>
          <w:szCs w:val="24"/>
        </w:rPr>
        <w:t>ες. Άμα τα είχαν οι τράπεζες από την πρώτη στιγμή, θα το έκαναν. Γι’ αυτό, λοιπόν, πρέπει να φύγουν τα χρήματα και να πάνε στην Τράπεζα της Ελλάδος, αλλά στην Τράπεζα της Ελλάδος μας λέει το νομοσχέδιο ότι θα πάνε το 2030. Τότε γι’ αυτό, με δεδομένη την κρ</w:t>
      </w:r>
      <w:r>
        <w:rPr>
          <w:rFonts w:eastAsia="Times New Roman" w:cs="Times New Roman"/>
          <w:szCs w:val="24"/>
        </w:rPr>
        <w:t xml:space="preserve">ίση, ίσως να είναι πολύ αργά. </w:t>
      </w:r>
    </w:p>
    <w:p w14:paraId="5CE044C2"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Επίσης, το σχέδιο νόμου θα μπορούσε να αντιμετωπίζει πιο πρακτικά</w:t>
      </w:r>
      <w:r>
        <w:rPr>
          <w:rFonts w:eastAsia="Times New Roman" w:cs="Times New Roman"/>
          <w:szCs w:val="24"/>
        </w:rPr>
        <w:t>,</w:t>
      </w:r>
      <w:r>
        <w:rPr>
          <w:rFonts w:eastAsia="Times New Roman" w:cs="Times New Roman"/>
          <w:szCs w:val="24"/>
        </w:rPr>
        <w:t xml:space="preserve"> συγκεκριμένα προβλήματα. Για παράδειγμα, στο άρθρο 42 προβλέπεται πως στην περίπτωση αποχώρησης ή αποκλεισμού ενός ιδρύματος από το ΤΕΚΕ</w:t>
      </w:r>
      <w:r>
        <w:rPr>
          <w:rFonts w:eastAsia="Times New Roman" w:cs="Times New Roman"/>
          <w:szCs w:val="24"/>
        </w:rPr>
        <w:t>,</w:t>
      </w:r>
      <w:r>
        <w:rPr>
          <w:rFonts w:eastAsia="Times New Roman" w:cs="Times New Roman"/>
          <w:szCs w:val="24"/>
        </w:rPr>
        <w:t xml:space="preserve"> το πρώτο ενημερώνει </w:t>
      </w:r>
      <w:r>
        <w:rPr>
          <w:rFonts w:eastAsia="Times New Roman" w:cs="Times New Roman"/>
          <w:szCs w:val="24"/>
        </w:rPr>
        <w:t>τους καταθέτες εντός ενός μήνα και η ίδια προθεσμία ισχύει και στις περιπτώσεις διαδικτυακής τραπεζικής. Ωστόσο, θεωρούμε πως για λόγους προστασίας του καταθέτη και λαμβάνοντας υπόψη την τεχνολογική δυνατότητα, η ηλεκτρονική ενημέρωση μπορούσε να πραγματοπ</w:t>
      </w:r>
      <w:r>
        <w:rPr>
          <w:rFonts w:eastAsia="Times New Roman" w:cs="Times New Roman"/>
          <w:szCs w:val="24"/>
        </w:rPr>
        <w:t xml:space="preserve">οιείται εξαιρετικά πιο γρήγορα. Μία προθεσμία μιας εβδομάδας δεν είναι πρόβλημα. Καταλαβαίνετε, λοιπόν, ότι υπάρχουν προβλήματα. </w:t>
      </w:r>
    </w:p>
    <w:p w14:paraId="5CE044C3"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όσα έλεγα και για την Τράπεζα της Ελλάδος πρέπει να μην παραβλέπουμε και τη διασύνδεση των τραπεζών με το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Και αυτό πρέπει να αποκοπεί. Όταν τα χρήματα πάνε στην Τράπεζα της Ελλάδος, δεν πρέπει να επενδύονται σε ρέπος με το </w:t>
      </w:r>
      <w:r>
        <w:rPr>
          <w:rFonts w:eastAsia="Times New Roman" w:cs="Times New Roman"/>
          <w:szCs w:val="24"/>
        </w:rPr>
        <w:t>ελληνικό δημόσιο</w:t>
      </w:r>
      <w:r>
        <w:rPr>
          <w:rFonts w:eastAsia="Times New Roman" w:cs="Times New Roman"/>
          <w:szCs w:val="24"/>
        </w:rPr>
        <w:t>. Δεν είναι επένδυση τα ρέπος. Τέλος πάντων, κατατίθενται σε ρέπος. Δεν πρέπει να κατατίθενται σε ρέπος, διότι στην περίπτ</w:t>
      </w:r>
      <w:r>
        <w:rPr>
          <w:rFonts w:eastAsia="Times New Roman" w:cs="Times New Roman"/>
          <w:szCs w:val="24"/>
        </w:rPr>
        <w:t xml:space="preserve">ωση που καταρρεύσει το </w:t>
      </w:r>
      <w:r>
        <w:rPr>
          <w:rFonts w:eastAsia="Times New Roman" w:cs="Times New Roman"/>
          <w:szCs w:val="24"/>
        </w:rPr>
        <w:t xml:space="preserve">δημόσιο </w:t>
      </w:r>
      <w:r>
        <w:rPr>
          <w:rFonts w:eastAsia="Times New Roman" w:cs="Times New Roman"/>
          <w:szCs w:val="24"/>
        </w:rPr>
        <w:t xml:space="preserve">και οδηγήσει και τις τράπεζες σε κατάρρευση, προφανώς δεν μπορεί το ΤΕΚΕ να εγγυηθεί τις καταθέσεις των καταθετών. </w:t>
      </w:r>
    </w:p>
    <w:p w14:paraId="5CE044C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Αυτά τα</w:t>
      </w:r>
      <w:r>
        <w:rPr>
          <w:rFonts w:eastAsia="Times New Roman" w:cs="Times New Roman"/>
          <w:szCs w:val="24"/>
        </w:rPr>
        <w:t xml:space="preserve"> θέ</w:t>
      </w:r>
      <w:r>
        <w:rPr>
          <w:rFonts w:eastAsia="Times New Roman" w:cs="Times New Roman"/>
          <w:szCs w:val="24"/>
        </w:rPr>
        <w:t xml:space="preserve">ματα πρέπει να λυθούν, γιατί μόνο τότε βάζουμε τον συστημικό κίνδυνο ακριβώς στο κουτάκι που του </w:t>
      </w:r>
      <w:r>
        <w:rPr>
          <w:rFonts w:eastAsia="Times New Roman" w:cs="Times New Roman"/>
          <w:szCs w:val="24"/>
        </w:rPr>
        <w:t>αναλογεί και έτσι δεν μπορεί να προκαλέσει μεγαλύτερη ζημιά.</w:t>
      </w:r>
    </w:p>
    <w:p w14:paraId="5CE044C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Είμαστε αντίθετοι στη συνήθη πρακτική της Κυβέρνησης να εισάγει άσχετες διατάξεις. Στο συγκεκριμένο νομοσχέδιο πάνω από το 20% των διατάξεων είναι ξένες προς την </w:t>
      </w:r>
      <w:r>
        <w:rPr>
          <w:rFonts w:eastAsia="Times New Roman" w:cs="Times New Roman"/>
          <w:szCs w:val="24"/>
        </w:rPr>
        <w:t>οδηγία</w:t>
      </w:r>
      <w:r>
        <w:rPr>
          <w:rFonts w:eastAsia="Times New Roman" w:cs="Times New Roman"/>
          <w:szCs w:val="24"/>
        </w:rPr>
        <w:t>. Υπάρχουν διατάξεις τελωνε</w:t>
      </w:r>
      <w:r>
        <w:rPr>
          <w:rFonts w:eastAsia="Times New Roman" w:cs="Times New Roman"/>
          <w:szCs w:val="24"/>
        </w:rPr>
        <w:t xml:space="preserve">ιακές, ρυθμίσεις για το Νομικό Συμβούλιο του Κράτους, δύο τροπολογίες του Υπουργείου Πολιτισμού, οι οποίες πραγματικά δεν καταλαβαίνουμε γιατί εισάγονται με το παρόν σχέδιο νόμου. Είναι ευσπρόδεκτο το ότι ο κ. Αλεξιάδης μάς εξήγησε </w:t>
      </w:r>
      <w:r>
        <w:rPr>
          <w:rFonts w:eastAsia="Times New Roman" w:cs="Times New Roman"/>
          <w:szCs w:val="24"/>
        </w:rPr>
        <w:t xml:space="preserve">πως </w:t>
      </w:r>
      <w:r>
        <w:rPr>
          <w:rFonts w:eastAsia="Times New Roman" w:cs="Times New Roman"/>
          <w:szCs w:val="24"/>
        </w:rPr>
        <w:t>αυτή η εξαίρεση είνα</w:t>
      </w:r>
      <w:r>
        <w:rPr>
          <w:rFonts w:eastAsia="Times New Roman" w:cs="Times New Roman"/>
          <w:szCs w:val="24"/>
        </w:rPr>
        <w:t xml:space="preserve">ι νομοτεχνική και αυτό είναι καλό. Και βέβαια, ο κ. Πολάκης σηκώθηκε πριν από λίγο και παίρνοντας τον λόγο μάς έβαλε τροπολογία που διορθώνει το ακριβώς προηγούμενο νομοσχέδιο. Είναι αδιανόητο. </w:t>
      </w:r>
      <w:r>
        <w:rPr>
          <w:rFonts w:eastAsia="Times New Roman" w:cs="Times New Roman"/>
          <w:szCs w:val="24"/>
        </w:rPr>
        <w:t>Κ</w:t>
      </w:r>
      <w:r>
        <w:rPr>
          <w:rFonts w:eastAsia="Times New Roman" w:cs="Times New Roman"/>
          <w:szCs w:val="24"/>
        </w:rPr>
        <w:t>ατ’ αρχάς</w:t>
      </w:r>
      <w:r>
        <w:rPr>
          <w:rFonts w:eastAsia="Times New Roman" w:cs="Times New Roman"/>
          <w:szCs w:val="24"/>
        </w:rPr>
        <w:t xml:space="preserve">, είναι </w:t>
      </w:r>
      <w:r>
        <w:rPr>
          <w:rFonts w:eastAsia="Times New Roman" w:cs="Times New Roman"/>
          <w:szCs w:val="24"/>
        </w:rPr>
        <w:t>μια πρακτική που ακολουθήσατε όλο το 2015. Κ</w:t>
      </w:r>
      <w:r>
        <w:rPr>
          <w:rFonts w:eastAsia="Times New Roman" w:cs="Times New Roman"/>
          <w:szCs w:val="24"/>
        </w:rPr>
        <w:t>άθε νομοσχέδιο της Κυβέρνησης του ΣΥΡΙΖΑ διόρθωνε το προηγούμενο νομοσχέδιο, το οποίο είχε εισάγει και ψηφίσει η πλειοψηφία του ΣΥΡΙΖΑ. Αυτό συνέβη καθ’ όλη τη διάρκεια του 2015. Είχατε σταματήσει, είχα πάρει μία ανάσα και έλεγα ότι επιτέλους σταμάτησε αυτ</w:t>
      </w:r>
      <w:r>
        <w:rPr>
          <w:rFonts w:eastAsia="Times New Roman" w:cs="Times New Roman"/>
          <w:szCs w:val="24"/>
        </w:rPr>
        <w:t>ή η πρακτική και σήμερα αρχίζει πάλι στα χνάρια του 2015. Αρχίζουν πάρα πολλά πράγματα να μοιάζουν σαν το 2015.</w:t>
      </w:r>
    </w:p>
    <w:p w14:paraId="5CE044C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Δυστυχώς, αυτό είναι σημάδι ανικανότητας, όπως σημάδι ανικανότητας είναι το γεγονός ότι ο κ. Σπίρτζης αφήνει τα νησιά του Αιγαίου χωρίς άγονες γ</w:t>
      </w:r>
      <w:r>
        <w:rPr>
          <w:rFonts w:eastAsia="Times New Roman" w:cs="Times New Roman"/>
          <w:szCs w:val="24"/>
        </w:rPr>
        <w:t>ραμμές, χωρίς διαγωνισμό, που παίρνει έξι μήνες</w:t>
      </w:r>
      <w:r>
        <w:rPr>
          <w:rFonts w:eastAsia="Times New Roman" w:cs="Times New Roman"/>
          <w:szCs w:val="24"/>
        </w:rPr>
        <w:t>,</w:t>
      </w:r>
      <w:r>
        <w:rPr>
          <w:rFonts w:eastAsia="Times New Roman" w:cs="Times New Roman"/>
          <w:szCs w:val="24"/>
        </w:rPr>
        <w:t xml:space="preserve"> σύμφωνα με τις κοινοτικές </w:t>
      </w:r>
      <w:r>
        <w:rPr>
          <w:rFonts w:eastAsia="Times New Roman" w:cs="Times New Roman"/>
          <w:szCs w:val="24"/>
        </w:rPr>
        <w:t>οδηγίες</w:t>
      </w:r>
      <w:r>
        <w:rPr>
          <w:rFonts w:eastAsia="Times New Roman" w:cs="Times New Roman"/>
          <w:szCs w:val="24"/>
        </w:rPr>
        <w:t>, αλλιώς είναι παράνομος, για την προκήρυξη των άγονων γραμμών, των αεροπορικών συνδέσεων μεταξύ των νησιών της χώρας μας στο Αιγαίο. Αντί γι’ αυτό, κάνει μία πρωτοφανή διαδι</w:t>
      </w:r>
      <w:r>
        <w:rPr>
          <w:rFonts w:eastAsia="Times New Roman" w:cs="Times New Roman"/>
          <w:szCs w:val="24"/>
        </w:rPr>
        <w:t xml:space="preserve">κασία ολίγων ωρών, παντελώς παράνομη, στην οποία καλεί συγκεκριμένες εταιρείες να δώσουν προσφορές, χωρίς να τους δώσει καθόλου κριτήρια, χωρίς δημοσιότητα, με πλήρη αδιαφάνεια. </w:t>
      </w:r>
    </w:p>
    <w:p w14:paraId="5CE044C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Είναι ένα χρόνο Υπουργός ο κ. Σπίρτζης και αυτή τη στιγμή, αφού κάνει αυτό το</w:t>
      </w:r>
      <w:r>
        <w:rPr>
          <w:rFonts w:eastAsia="Times New Roman" w:cs="Times New Roman"/>
          <w:szCs w:val="24"/>
        </w:rPr>
        <w:t>ν διαγωνισμό, ο οποίος κανονικά θα καταπέσει -διότι θα πάνε άλλες εταιρείες που δεν κλήθηκαν στον διαγωνισμό αυτό και θα τον μπλοκάρουν- θα αφήσει τα νησιά αποκομμένα. Αυτή τη στιγμή, με τέτοια κατάσταση και στο προσφυγικό και σε όλα τα ζητήματα, θα αφήσει</w:t>
      </w:r>
      <w:r>
        <w:rPr>
          <w:rFonts w:eastAsia="Times New Roman" w:cs="Times New Roman"/>
          <w:szCs w:val="24"/>
        </w:rPr>
        <w:t xml:space="preserve"> αποκομμένα τα νησιά. Θα έπρεπε να ντρέπεται και θα έπρεπε να παραιτηθεί, εφόσον έχει φέρει αυτή τη στιγμή τα νησιά του Αιγαίου σε αυτή την κατάσταση.</w:t>
      </w:r>
    </w:p>
    <w:p w14:paraId="5CE044C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Έχουμε, τέλος, την εισαγωγή ενός νέου τρόπου νομοθέτησης από την Κυβέρνηση, ο οποίος είναι πρωτοφανής. Το</w:t>
      </w:r>
      <w:r>
        <w:rPr>
          <w:rFonts w:eastAsia="Times New Roman" w:cs="Times New Roman"/>
          <w:szCs w:val="24"/>
        </w:rPr>
        <w:t>υλάχιστον μπορεί να θεωρηθεί πρωτότυπος.</w:t>
      </w:r>
    </w:p>
    <w:p w14:paraId="5CE044C9"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Στην παράγραφο 2 του άρθρου 54 εξαιρούνται οι χρηματοπιστωτικές εταιρείες από την εφαρμογή ευρωπαϊκών </w:t>
      </w:r>
      <w:r>
        <w:rPr>
          <w:rFonts w:eastAsia="Times New Roman" w:cs="Times New Roman"/>
          <w:szCs w:val="24"/>
        </w:rPr>
        <w:t>οδηγιών</w:t>
      </w:r>
      <w:r>
        <w:rPr>
          <w:rFonts w:eastAsia="Times New Roman" w:cs="Times New Roman"/>
          <w:szCs w:val="24"/>
        </w:rPr>
        <w:t>, οι οποίες ακόμη δεν έχουν ενσωματωθεί. Περνάμε την εξαίρεση. Εδώ βελτίωσε ο κ. Αλεξιάδης με μία νομοτεχν</w:t>
      </w:r>
      <w:r>
        <w:rPr>
          <w:rFonts w:eastAsia="Times New Roman" w:cs="Times New Roman"/>
          <w:szCs w:val="24"/>
        </w:rPr>
        <w:t>ική βελτίωση και αφαίρεσε μία εξαίρεση σε έναν φόρο που δεν υπάρχει, αλλά εισάγεται εξαίρεση σε ενσωμάτωση οδηγιών</w:t>
      </w:r>
      <w:r>
        <w:rPr>
          <w:rFonts w:eastAsia="Times New Roman" w:cs="Times New Roman"/>
          <w:szCs w:val="24"/>
        </w:rPr>
        <w:t>,</w:t>
      </w:r>
      <w:r>
        <w:rPr>
          <w:rFonts w:eastAsia="Times New Roman" w:cs="Times New Roman"/>
          <w:szCs w:val="24"/>
        </w:rPr>
        <w:t xml:space="preserve"> που δεν έχουν ενσωματωθεί. Είναι προληπτική εξαίρεση, παράγραφος 2 του άρθρου 54. Εξαιρούνται οι χρηματοπιστωτικές εταιρείες από την εφαρμογή δύο </w:t>
      </w:r>
      <w:r>
        <w:rPr>
          <w:rFonts w:eastAsia="Times New Roman" w:cs="Times New Roman"/>
          <w:szCs w:val="24"/>
        </w:rPr>
        <w:t>οδηγιών</w:t>
      </w:r>
      <w:r>
        <w:rPr>
          <w:rFonts w:eastAsia="Times New Roman" w:cs="Times New Roman"/>
          <w:szCs w:val="24"/>
        </w:rPr>
        <w:t>.</w:t>
      </w:r>
    </w:p>
    <w:p w14:paraId="5CE044CA"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είμαστε θετικοί στην ενσωμάτωση της </w:t>
      </w:r>
      <w:r>
        <w:rPr>
          <w:rFonts w:eastAsia="Times New Roman" w:cs="Times New Roman"/>
          <w:szCs w:val="24"/>
        </w:rPr>
        <w:t xml:space="preserve">οδηγίας </w:t>
      </w:r>
      <w:r>
        <w:rPr>
          <w:rFonts w:eastAsia="Times New Roman" w:cs="Times New Roman"/>
          <w:szCs w:val="24"/>
        </w:rPr>
        <w:t>2014/49 στην εθνική έννομη</w:t>
      </w:r>
      <w:r>
        <w:rPr>
          <w:rFonts w:eastAsia="Times New Roman" w:cs="Times New Roman"/>
          <w:szCs w:val="24"/>
        </w:rPr>
        <w:t xml:space="preserve"> τάξη. Είμαστε ιδιαίτερα προβληματισμένοι, γιατί η κατάσταση στην τραπεζική αγορά εξακολουθεί να είναι κακή, οι προοπτικές για την ανάκαμψη της οικονομίας ακόμη αδύναμες. Η Κυβέρνηση πρέπει να κάνει το καθήκον </w:t>
      </w:r>
      <w:r>
        <w:rPr>
          <w:rFonts w:eastAsia="Times New Roman" w:cs="Times New Roman"/>
          <w:szCs w:val="24"/>
        </w:rPr>
        <w:t>της,</w:t>
      </w:r>
      <w:r>
        <w:rPr>
          <w:rFonts w:eastAsia="Times New Roman" w:cs="Times New Roman"/>
          <w:szCs w:val="24"/>
        </w:rPr>
        <w:t xml:space="preserve"> για να επαναφέρει τη σταθερότητα και να α</w:t>
      </w:r>
      <w:r>
        <w:rPr>
          <w:rFonts w:eastAsia="Times New Roman" w:cs="Times New Roman"/>
          <w:szCs w:val="24"/>
        </w:rPr>
        <w:t>ποκατασταθεί</w:t>
      </w:r>
      <w:r>
        <w:rPr>
          <w:rFonts w:eastAsia="Times New Roman" w:cs="Times New Roman"/>
          <w:szCs w:val="24"/>
        </w:rPr>
        <w:t>,</w:t>
      </w:r>
      <w:r>
        <w:rPr>
          <w:rFonts w:eastAsia="Times New Roman" w:cs="Times New Roman"/>
          <w:szCs w:val="24"/>
        </w:rPr>
        <w:t xml:space="preserve"> σταδιακά μεν</w:t>
      </w:r>
      <w:r>
        <w:rPr>
          <w:rFonts w:eastAsia="Times New Roman" w:cs="Times New Roman"/>
          <w:szCs w:val="24"/>
        </w:rPr>
        <w:t>,</w:t>
      </w:r>
      <w:r>
        <w:rPr>
          <w:rFonts w:eastAsia="Times New Roman" w:cs="Times New Roman"/>
          <w:szCs w:val="24"/>
        </w:rPr>
        <w:t xml:space="preserve"> αλλά γρήγορα</w:t>
      </w:r>
      <w:r>
        <w:rPr>
          <w:rFonts w:eastAsia="Times New Roman" w:cs="Times New Roman"/>
          <w:szCs w:val="24"/>
        </w:rPr>
        <w:t>,</w:t>
      </w:r>
      <w:r>
        <w:rPr>
          <w:rFonts w:eastAsia="Times New Roman" w:cs="Times New Roman"/>
          <w:szCs w:val="24"/>
        </w:rPr>
        <w:t xml:space="preserve"> η αξιοπιστία των ελληνικών τραπεζών. Και για να γίνει αυτό, πρέπει να ολοκληρώσει επιτέλους και γρήγορα την αξιολόγηση και να δει πώς θα συμφωνήσει στα όσα έχει η ίδια υπογράψει το προηγούμενο χρονικό διάστημα. </w:t>
      </w:r>
    </w:p>
    <w:p w14:paraId="5CE044CB"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Σα</w:t>
      </w:r>
      <w:r>
        <w:rPr>
          <w:rFonts w:eastAsia="Times New Roman" w:cs="Times New Roman"/>
          <w:szCs w:val="24"/>
        </w:rPr>
        <w:t>ς ευχαριστώ.</w:t>
      </w:r>
    </w:p>
    <w:p w14:paraId="5CE044CC"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και εμείς, κύριε Θεοχάρη.</w:t>
      </w:r>
    </w:p>
    <w:p w14:paraId="5CE044C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θέλω να θέσω υπόψη σας ότι η Διακομματική Κοινοβουλευτική Επιτροπή για τη διεκδίκηση των Γερμανικών Οφειλών, που έχει συσταθεί κατά τα άρθ</w:t>
      </w:r>
      <w:r>
        <w:rPr>
          <w:rFonts w:eastAsia="Times New Roman" w:cs="Times New Roman"/>
          <w:szCs w:val="24"/>
        </w:rPr>
        <w:t xml:space="preserve">ρα 44 και 45 του Κανονισμού της Βουλής, και για την οποία η Ολομέλεια της Βουλής έχει ορίσει προθεσμία υποβολής της </w:t>
      </w:r>
      <w:r>
        <w:rPr>
          <w:rFonts w:eastAsia="Times New Roman" w:cs="Times New Roman"/>
          <w:szCs w:val="24"/>
        </w:rPr>
        <w:t xml:space="preserve">έκθεσής </w:t>
      </w:r>
      <w:r>
        <w:rPr>
          <w:rFonts w:eastAsia="Times New Roman" w:cs="Times New Roman"/>
          <w:szCs w:val="24"/>
        </w:rPr>
        <w:t>της την 31</w:t>
      </w:r>
      <w:r>
        <w:rPr>
          <w:rFonts w:eastAsia="Times New Roman" w:cs="Times New Roman"/>
          <w:szCs w:val="24"/>
          <w:vertAlign w:val="superscript"/>
        </w:rPr>
        <w:t>η</w:t>
      </w:r>
      <w:r>
        <w:rPr>
          <w:rFonts w:eastAsia="Times New Roman" w:cs="Times New Roman"/>
          <w:szCs w:val="24"/>
        </w:rPr>
        <w:t xml:space="preserve"> Μαρτίου του 2016, ζητεί παράταση της λειτουργίας της έως την 30ή Ιουνίου του 2016.</w:t>
      </w:r>
    </w:p>
    <w:p w14:paraId="5CE044C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Σύμφωνα με απόφαση της Διάσκεψης των </w:t>
      </w:r>
      <w:r>
        <w:rPr>
          <w:rFonts w:eastAsia="Times New Roman" w:cs="Times New Roman"/>
          <w:szCs w:val="24"/>
        </w:rPr>
        <w:t>Προέδρων, παρατείνεται η λειτουργία των εργασιών της Επιτροπής μέχρι 30 Ιουνίου 2016.</w:t>
      </w:r>
    </w:p>
    <w:p w14:paraId="5CE044C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Έχουν συμφωνήσει όλοι στη Διακομματική Επιτροπή.</w:t>
      </w:r>
    </w:p>
    <w:p w14:paraId="5CE044D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Το Σώμα συμφωνεί; </w:t>
      </w:r>
    </w:p>
    <w:p w14:paraId="5CE044D1"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5CE044D2"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 Σώμα συμφώνησε ομοφώνως.</w:t>
      </w:r>
    </w:p>
    <w:p w14:paraId="5CE044D3"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Δ</w:t>
      </w:r>
      <w:r>
        <w:rPr>
          <w:rFonts w:eastAsia="Times New Roman" w:cs="Times New Roman"/>
          <w:b/>
          <w:szCs w:val="24"/>
        </w:rPr>
        <w:t>ΙΑΜΑΝΤΩ ΜΑΝΩΛΑΚΟΥ:</w:t>
      </w:r>
      <w:r>
        <w:rPr>
          <w:rFonts w:eastAsia="Times New Roman" w:cs="Times New Roman"/>
          <w:szCs w:val="24"/>
        </w:rPr>
        <w:t xml:space="preserve"> Η αιτία δεν μάς εξηγήθηκε.</w:t>
      </w:r>
    </w:p>
    <w:p w14:paraId="5CE044D4"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Η αιτία έχει συζητηθεί στη Διακομματική Επιτροπή. Προφανώς, δεν έχουν ολοκληρωθεί όλα τα στοιχεία.</w:t>
      </w:r>
    </w:p>
    <w:p w14:paraId="5CE044D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Επομένως, το Σώμα συμφώνησε ομοφώνως.</w:t>
      </w:r>
    </w:p>
    <w:p w14:paraId="5CE044D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Τον λόγο έχει ο κ. Καμμένος, ειδικός</w:t>
      </w:r>
      <w:r>
        <w:rPr>
          <w:rFonts w:eastAsia="Times New Roman" w:cs="Times New Roman"/>
          <w:szCs w:val="24"/>
        </w:rPr>
        <w:t xml:space="preserve"> αγορητής των Ανεξαρτήτων Ελλήνων.</w:t>
      </w:r>
    </w:p>
    <w:p w14:paraId="5CE044D7"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πολύ, κύριε Πρόεδρε. </w:t>
      </w:r>
    </w:p>
    <w:p w14:paraId="5CE044D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Η συζήτηση έχει ξεκινήσει εδώ και μέρες στην αρμόδια </w:t>
      </w:r>
      <w:r>
        <w:rPr>
          <w:rFonts w:eastAsia="Times New Roman" w:cs="Times New Roman"/>
          <w:szCs w:val="24"/>
        </w:rPr>
        <w:t>επιτροπή</w:t>
      </w:r>
      <w:r>
        <w:rPr>
          <w:rFonts w:eastAsia="Times New Roman" w:cs="Times New Roman"/>
          <w:szCs w:val="24"/>
        </w:rPr>
        <w:t xml:space="preserve">. Οι Ανεξάρτητοι Έλληνες έχουμε κάνει τα σχόλιά μας. Είναι μια </w:t>
      </w:r>
      <w:r>
        <w:rPr>
          <w:rFonts w:eastAsia="Times New Roman" w:cs="Times New Roman"/>
          <w:szCs w:val="24"/>
        </w:rPr>
        <w:t xml:space="preserve">οδηγία </w:t>
      </w:r>
      <w:r>
        <w:rPr>
          <w:rFonts w:eastAsia="Times New Roman" w:cs="Times New Roman"/>
          <w:szCs w:val="24"/>
        </w:rPr>
        <w:t>η οποία είναι φυσικό ακόλουθο της κοιν</w:t>
      </w:r>
      <w:r>
        <w:rPr>
          <w:rFonts w:eastAsia="Times New Roman" w:cs="Times New Roman"/>
          <w:szCs w:val="24"/>
        </w:rPr>
        <w:t xml:space="preserve">οτικής </w:t>
      </w:r>
      <w:r>
        <w:rPr>
          <w:rFonts w:eastAsia="Times New Roman" w:cs="Times New Roman"/>
          <w:szCs w:val="24"/>
        </w:rPr>
        <w:t xml:space="preserve">οδηγίας </w:t>
      </w:r>
      <w:r>
        <w:rPr>
          <w:rFonts w:eastAsia="Times New Roman" w:cs="Times New Roman"/>
          <w:szCs w:val="24"/>
        </w:rPr>
        <w:t>και της κανονικότητας</w:t>
      </w:r>
      <w:r>
        <w:rPr>
          <w:rFonts w:eastAsia="Times New Roman" w:cs="Times New Roman"/>
          <w:szCs w:val="24"/>
        </w:rPr>
        <w:t>,</w:t>
      </w:r>
      <w:r>
        <w:rPr>
          <w:rFonts w:eastAsia="Times New Roman" w:cs="Times New Roman"/>
          <w:szCs w:val="24"/>
        </w:rPr>
        <w:t xml:space="preserve"> η οποία πρέπει να διέπει το ελληνικό τραπεζικό σύστημα μετά την τραπεζική ενοποίηση, </w:t>
      </w:r>
      <w:r>
        <w:rPr>
          <w:rFonts w:eastAsia="Times New Roman" w:cs="Times New Roman"/>
          <w:szCs w:val="24"/>
        </w:rPr>
        <w:t xml:space="preserve">που </w:t>
      </w:r>
      <w:r>
        <w:rPr>
          <w:rFonts w:eastAsia="Times New Roman" w:cs="Times New Roman"/>
          <w:szCs w:val="24"/>
        </w:rPr>
        <w:t>ετέθη σε ισχύ από την 4</w:t>
      </w:r>
      <w:r>
        <w:rPr>
          <w:rFonts w:eastAsia="Times New Roman" w:cs="Times New Roman"/>
          <w:szCs w:val="24"/>
          <w:vertAlign w:val="superscript"/>
        </w:rPr>
        <w:t>η</w:t>
      </w:r>
      <w:r>
        <w:rPr>
          <w:rFonts w:eastAsia="Times New Roman" w:cs="Times New Roman"/>
          <w:szCs w:val="24"/>
        </w:rPr>
        <w:t xml:space="preserve"> Νοεμβρίου 2014 κάτω από τον Ενιαίο Μηχανισμό Παρακολούθησης, τον </w:t>
      </w:r>
      <w:r>
        <w:rPr>
          <w:rFonts w:eastAsia="Times New Roman" w:cs="Times New Roman"/>
          <w:szCs w:val="24"/>
          <w:lang w:val="en-GB"/>
        </w:rPr>
        <w:t>SSM</w:t>
      </w:r>
      <w:r>
        <w:rPr>
          <w:rFonts w:eastAsia="Times New Roman" w:cs="Times New Roman"/>
          <w:szCs w:val="24"/>
        </w:rPr>
        <w:t>, ο οποίος είναι δίπλα στην Ευρωπαϊκ</w:t>
      </w:r>
      <w:r>
        <w:rPr>
          <w:rFonts w:eastAsia="Times New Roman" w:cs="Times New Roman"/>
          <w:szCs w:val="24"/>
        </w:rPr>
        <w:t>ή Κεντρική Τράπεζα και ενοποίησε τις εκατόν είκοσι τρεις συστημικές τράπεζες της Ευρώπης, με απώτερο σκοπό τον έλεγχο, τη διαύγεια, τις κοινές διαδικασίες, τους κοινούς νόμους και τους ίδιους κανόνες κεφαλαίων</w:t>
      </w:r>
      <w:r>
        <w:rPr>
          <w:rFonts w:eastAsia="Times New Roman" w:cs="Times New Roman"/>
          <w:szCs w:val="24"/>
        </w:rPr>
        <w:t>,</w:t>
      </w:r>
      <w:r>
        <w:rPr>
          <w:rFonts w:eastAsia="Times New Roman" w:cs="Times New Roman"/>
          <w:szCs w:val="24"/>
        </w:rPr>
        <w:t xml:space="preserve"> κάτω από μία ενιαία εποπτική αρχή, έτσι ώστε τα ίδια κεφάλαια, οι καταθέσεις, οι χορηγήσεις να ελέγχονται –αν θέλετε- από τους ίδιους νόμους και τους ίδιους ανθρώπους και συγχρόνως να ασφαλίζονται και οι καταθέσεις των Ευρωπαίων καταθετών στη ζώνη του ευρ</w:t>
      </w:r>
      <w:r>
        <w:rPr>
          <w:rFonts w:eastAsia="Times New Roman" w:cs="Times New Roman"/>
          <w:szCs w:val="24"/>
        </w:rPr>
        <w:t>ώ</w:t>
      </w:r>
      <w:r>
        <w:rPr>
          <w:rFonts w:eastAsia="Times New Roman" w:cs="Times New Roman"/>
          <w:szCs w:val="24"/>
        </w:rPr>
        <w:t>,</w:t>
      </w:r>
      <w:r>
        <w:rPr>
          <w:rFonts w:eastAsia="Times New Roman" w:cs="Times New Roman"/>
          <w:szCs w:val="24"/>
        </w:rPr>
        <w:t xml:space="preserve"> μέχρι του ποσού των 100.000 ευρώ ανά λογαριασμό και ανά καταθέτη ανά τράπεζα.</w:t>
      </w:r>
    </w:p>
    <w:p w14:paraId="5CE044D9"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Αυτό που συμβαίνει στην Ευρώπη είναι το εξής: Θα σας πω κάτι, το οποίο δεν ξέρω πόσοι από εσάς γνωρίζετε. Εγώ το γνωρίζω</w:t>
      </w:r>
      <w:r>
        <w:rPr>
          <w:rFonts w:eastAsia="Times New Roman" w:cs="Times New Roman"/>
          <w:szCs w:val="24"/>
        </w:rPr>
        <w:t>,</w:t>
      </w:r>
      <w:r>
        <w:rPr>
          <w:rFonts w:eastAsia="Times New Roman" w:cs="Times New Roman"/>
          <w:szCs w:val="24"/>
        </w:rPr>
        <w:t xml:space="preserve"> λόγω και του προτέρου βίου μου στον χώρο. Πιθανόν πολ</w:t>
      </w:r>
      <w:r>
        <w:rPr>
          <w:rFonts w:eastAsia="Times New Roman" w:cs="Times New Roman"/>
          <w:szCs w:val="24"/>
        </w:rPr>
        <w:t xml:space="preserve">λοί από εσάς, εφόσον ακούσατε την εισήγησή μου, ότι έγινε ο μηχανισμός για την ενοποίηση, τους ίδιους κανόνες, τους ίδιους νόμους, τη διαφάνεια, την καθαρότητα και την κανονικότητα του ευρωπαϊκού τραπεζικού συστήματος και την ασφάλεια των κεφαλαίων, </w:t>
      </w:r>
      <w:r>
        <w:rPr>
          <w:rFonts w:eastAsia="Times New Roman" w:cs="Times New Roman"/>
          <w:szCs w:val="24"/>
        </w:rPr>
        <w:t>ν</w:t>
      </w:r>
      <w:r>
        <w:rPr>
          <w:rFonts w:eastAsia="Times New Roman" w:cs="Times New Roman"/>
          <w:szCs w:val="24"/>
        </w:rPr>
        <w:t>α γνω</w:t>
      </w:r>
      <w:r>
        <w:rPr>
          <w:rFonts w:eastAsia="Times New Roman" w:cs="Times New Roman"/>
          <w:szCs w:val="24"/>
        </w:rPr>
        <w:t xml:space="preserve">ρίζετε για το ζήτημα της </w:t>
      </w:r>
      <w:r>
        <w:rPr>
          <w:rFonts w:eastAsia="Times New Roman" w:cs="Times New Roman"/>
          <w:szCs w:val="24"/>
          <w:lang w:val="en-GB"/>
        </w:rPr>
        <w:t>Deutsche</w:t>
      </w:r>
      <w:r>
        <w:rPr>
          <w:rFonts w:eastAsia="Times New Roman" w:cs="Times New Roman"/>
          <w:szCs w:val="24"/>
        </w:rPr>
        <w:t xml:space="preserve"> </w:t>
      </w:r>
      <w:r>
        <w:rPr>
          <w:rFonts w:eastAsia="Times New Roman" w:cs="Times New Roman"/>
          <w:szCs w:val="24"/>
          <w:lang w:val="en-GB"/>
        </w:rPr>
        <w:t>Bank</w:t>
      </w:r>
      <w:r>
        <w:rPr>
          <w:rFonts w:eastAsia="Times New Roman" w:cs="Times New Roman"/>
          <w:szCs w:val="24"/>
        </w:rPr>
        <w:t xml:space="preserve">. Θα το αναφέρω για να δούμε τι εστί ανισότητα στην Ευρωπαϊκή Ένωση και άνιση μεταχείριση και θα είμαι σαφής. </w:t>
      </w:r>
    </w:p>
    <w:p w14:paraId="5CE044DA"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lang w:val="en-GB"/>
        </w:rPr>
        <w:t>Deutsche</w:t>
      </w:r>
      <w:r>
        <w:rPr>
          <w:rFonts w:eastAsia="Times New Roman" w:cs="Times New Roman"/>
          <w:szCs w:val="24"/>
        </w:rPr>
        <w:t xml:space="preserve"> </w:t>
      </w:r>
      <w:r>
        <w:rPr>
          <w:rFonts w:eastAsia="Times New Roman" w:cs="Times New Roman"/>
          <w:szCs w:val="24"/>
          <w:lang w:val="en-GB"/>
        </w:rPr>
        <w:t>Bank</w:t>
      </w:r>
      <w:r>
        <w:rPr>
          <w:rFonts w:eastAsia="Times New Roman" w:cs="Times New Roman"/>
          <w:szCs w:val="24"/>
        </w:rPr>
        <w:t xml:space="preserve"> έχει κατηγορηθεί –όχι πριν είκοσι χρόνια, πριν έναν χρόνο- για το ξέπλυμα χρήματος έξι δισε</w:t>
      </w:r>
      <w:r>
        <w:rPr>
          <w:rFonts w:eastAsia="Times New Roman" w:cs="Times New Roman"/>
          <w:szCs w:val="24"/>
        </w:rPr>
        <w:t xml:space="preserve">κατομμυρίων δολαρίων με Ρώσους πελάτες. Έχει κατηγορηθεί από την Επιτροπή Κεφαλαιαγοράς των Ηνωμένων Πολιτειών και αυτό δεν έχει αμφισβητηθεί. </w:t>
      </w:r>
      <w:r>
        <w:rPr>
          <w:rFonts w:eastAsia="Times New Roman" w:cs="Times New Roman"/>
          <w:szCs w:val="24"/>
        </w:rPr>
        <w:t>Έχει κατηγορηθεί πριν από τριάμισι-τέσσερα χρόνια για την άνιση μεταχείριση, μαζί με αγγλικές τράπεζες, και υπόγε</w:t>
      </w:r>
      <w:r>
        <w:rPr>
          <w:rFonts w:eastAsia="Times New Roman" w:cs="Times New Roman"/>
          <w:szCs w:val="24"/>
        </w:rPr>
        <w:t xml:space="preserve">ιες συμφωνίες για το διατραπεζικό επιτόκιο, το </w:t>
      </w:r>
      <w:r>
        <w:rPr>
          <w:rFonts w:eastAsia="Times New Roman" w:cs="Times New Roman"/>
          <w:szCs w:val="24"/>
          <w:lang w:val="en-US"/>
        </w:rPr>
        <w:t>l</w:t>
      </w:r>
      <w:r>
        <w:rPr>
          <w:rFonts w:eastAsia="Times New Roman" w:cs="Times New Roman"/>
          <w:szCs w:val="24"/>
          <w:lang w:val="en-GB"/>
        </w:rPr>
        <w:t>ibor</w:t>
      </w:r>
      <w:r>
        <w:rPr>
          <w:rFonts w:eastAsia="Times New Roman" w:cs="Times New Roman"/>
          <w:szCs w:val="24"/>
        </w:rPr>
        <w:t>, με το οποίο, εφόσον το έφτιαχναν οι τράπεζες μεταξύ τους, μπορούσαν να κερδίζουν αυτές με εσωτερική πληροφόρηση και να χρεοκοπούν επενδυτές, φυσικά και νομικά πρόσωπα. Ήταν τεράστιο σκάνδαλο, που αφορού</w:t>
      </w:r>
      <w:r>
        <w:rPr>
          <w:rFonts w:eastAsia="Times New Roman" w:cs="Times New Roman"/>
          <w:szCs w:val="24"/>
        </w:rPr>
        <w:t xml:space="preserve">σε αγγλικές τράπεζες και την </w:t>
      </w:r>
      <w:r>
        <w:rPr>
          <w:rFonts w:eastAsia="Times New Roman" w:cs="Times New Roman"/>
          <w:szCs w:val="24"/>
          <w:lang w:val="en-GB"/>
        </w:rPr>
        <w:t>Deutsche</w:t>
      </w:r>
      <w:r>
        <w:rPr>
          <w:rFonts w:eastAsia="Times New Roman" w:cs="Times New Roman"/>
          <w:szCs w:val="24"/>
        </w:rPr>
        <w:t xml:space="preserve"> </w:t>
      </w:r>
      <w:r>
        <w:rPr>
          <w:rFonts w:eastAsia="Times New Roman" w:cs="Times New Roman"/>
          <w:szCs w:val="24"/>
          <w:lang w:val="en-GB"/>
        </w:rPr>
        <w:t>Bank</w:t>
      </w:r>
      <w:r>
        <w:rPr>
          <w:rFonts w:eastAsia="Times New Roman" w:cs="Times New Roman"/>
          <w:szCs w:val="24"/>
        </w:rPr>
        <w:t xml:space="preserve">. </w:t>
      </w:r>
    </w:p>
    <w:p w14:paraId="5CE044DB"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lang w:val="en-GB"/>
        </w:rPr>
        <w:t>Deutsche</w:t>
      </w:r>
      <w:r>
        <w:rPr>
          <w:rFonts w:eastAsia="Times New Roman" w:cs="Times New Roman"/>
          <w:szCs w:val="24"/>
        </w:rPr>
        <w:t xml:space="preserve"> </w:t>
      </w:r>
      <w:r>
        <w:rPr>
          <w:rFonts w:eastAsia="Times New Roman" w:cs="Times New Roman"/>
          <w:szCs w:val="24"/>
          <w:lang w:val="en-GB"/>
        </w:rPr>
        <w:t>Bank</w:t>
      </w:r>
      <w:r>
        <w:rPr>
          <w:rFonts w:eastAsia="Times New Roman" w:cs="Times New Roman"/>
          <w:szCs w:val="24"/>
        </w:rPr>
        <w:t xml:space="preserve"> έχει κατηγορηθεί –μιλάω για τις κατηγορίες εναντίον της- για φτιάξιμο, </w:t>
      </w:r>
      <w:r>
        <w:rPr>
          <w:rFonts w:eastAsia="Times New Roman" w:cs="Times New Roman"/>
          <w:szCs w:val="24"/>
          <w:lang w:val="en-GB"/>
        </w:rPr>
        <w:t>fixing</w:t>
      </w:r>
      <w:r>
        <w:rPr>
          <w:rFonts w:eastAsia="Times New Roman" w:cs="Times New Roman"/>
          <w:szCs w:val="24"/>
        </w:rPr>
        <w:t xml:space="preserve"> εκτός αγορών και εκτός ταμπλό των τιμών των προϊόντων των </w:t>
      </w:r>
      <w:r>
        <w:rPr>
          <w:rFonts w:eastAsia="Times New Roman" w:cs="Times New Roman"/>
          <w:szCs w:val="24"/>
          <w:lang w:val="en-GB"/>
        </w:rPr>
        <w:t>commodities</w:t>
      </w:r>
      <w:r>
        <w:rPr>
          <w:rFonts w:eastAsia="Times New Roman" w:cs="Times New Roman"/>
          <w:szCs w:val="24"/>
        </w:rPr>
        <w:t>, είτε αυτά είναι τρόφιμα είτε είναι μέτ</w:t>
      </w:r>
      <w:r>
        <w:rPr>
          <w:rFonts w:eastAsia="Times New Roman" w:cs="Times New Roman"/>
          <w:szCs w:val="24"/>
        </w:rPr>
        <w:t xml:space="preserve">αλλα. Έχει κατηγορηθεί και γι’ αυτό και έχει πρόστιμο. </w:t>
      </w:r>
    </w:p>
    <w:p w14:paraId="5CE044DC"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Το περίεργο ποιο είναι; Ότι πέρα από τα πρόστιμα, που έχει κατηγορηθεί η νούμερο δύο σε ενεργητικό τράπεζα στην Ευρώπη και η νούμερο ένα σε καταθέσεις –πρώτη σε ενεργητικό είναι η </w:t>
      </w:r>
      <w:r>
        <w:rPr>
          <w:rFonts w:eastAsia="Times New Roman" w:cs="Times New Roman"/>
          <w:szCs w:val="24"/>
          <w:lang w:val="en-GB"/>
        </w:rPr>
        <w:t>BNP</w:t>
      </w:r>
      <w:r>
        <w:rPr>
          <w:rFonts w:eastAsia="Times New Roman" w:cs="Times New Roman"/>
          <w:szCs w:val="24"/>
        </w:rPr>
        <w:t>, η γαλλική-, προ</w:t>
      </w:r>
      <w:r>
        <w:rPr>
          <w:rFonts w:eastAsia="Times New Roman" w:cs="Times New Roman"/>
          <w:szCs w:val="24"/>
        </w:rPr>
        <w:t xml:space="preserve">χθές η Επιτροπή Κεφαλαιαγοράς της Γερμανίας –προσέξτε, αγαπητοί συνάδελφοι, ενώ όλα αυτά τρέχουν στα δικαστήρια και έρχονται αγωγές στη </w:t>
      </w:r>
      <w:r>
        <w:rPr>
          <w:rFonts w:eastAsia="Times New Roman" w:cs="Times New Roman"/>
          <w:szCs w:val="24"/>
          <w:lang w:val="en-GB"/>
        </w:rPr>
        <w:t>Deutsche</w:t>
      </w:r>
      <w:r>
        <w:rPr>
          <w:rFonts w:eastAsia="Times New Roman" w:cs="Times New Roman"/>
          <w:szCs w:val="24"/>
        </w:rPr>
        <w:t xml:space="preserve"> </w:t>
      </w:r>
      <w:r>
        <w:rPr>
          <w:rFonts w:eastAsia="Times New Roman" w:cs="Times New Roman"/>
          <w:szCs w:val="24"/>
          <w:lang w:val="en-GB"/>
        </w:rPr>
        <w:t>Bank</w:t>
      </w:r>
      <w:r>
        <w:rPr>
          <w:rFonts w:eastAsia="Times New Roman" w:cs="Times New Roman"/>
          <w:szCs w:val="24"/>
        </w:rPr>
        <w:t xml:space="preserve"> από την Αμερική για δισεκατομμύρια δολάρια- αποφάσισε να σταματήσει την έρευνα και θεώρησε λήξαν το γεγονό</w:t>
      </w:r>
      <w:r>
        <w:rPr>
          <w:rFonts w:eastAsia="Times New Roman" w:cs="Times New Roman"/>
          <w:szCs w:val="24"/>
        </w:rPr>
        <w:t>ς. Ποιο γεγονός; Για το φιξάρισμα των διατραπεζικών επιτοκίων και για το φιξάρισμα των τιμών των προϊόντων. Δεν έχει ακόμα πει ότι είναι λήξαν το προϊόν</w:t>
      </w:r>
      <w:r w:rsidRPr="00CD00CF">
        <w:rPr>
          <w:rFonts w:eastAsia="Times New Roman" w:cs="Times New Roman"/>
          <w:szCs w:val="24"/>
        </w:rPr>
        <w:t>,</w:t>
      </w:r>
      <w:r>
        <w:rPr>
          <w:rFonts w:eastAsia="Times New Roman" w:cs="Times New Roman"/>
          <w:szCs w:val="24"/>
        </w:rPr>
        <w:t xml:space="preserve"> σε σχέση με το ξέπλυμα των Ρώσων, διότι έχει ασκήσει αγωγή η αμερικάνικη Επιτροπή Κεφαλαιαγοράς.</w:t>
      </w:r>
    </w:p>
    <w:p w14:paraId="5CE044D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Συγχρ</w:t>
      </w:r>
      <w:r>
        <w:rPr>
          <w:rFonts w:eastAsia="Times New Roman" w:cs="Times New Roman"/>
          <w:szCs w:val="24"/>
        </w:rPr>
        <w:t xml:space="preserve">όνως, απήλλαξε τον Πρόεδρο της </w:t>
      </w:r>
      <w:r>
        <w:rPr>
          <w:rFonts w:eastAsia="Times New Roman" w:cs="Times New Roman"/>
          <w:szCs w:val="24"/>
          <w:lang w:val="en-GB"/>
        </w:rPr>
        <w:t>Deutsche</w:t>
      </w:r>
      <w:r>
        <w:rPr>
          <w:rFonts w:eastAsia="Times New Roman" w:cs="Times New Roman"/>
          <w:szCs w:val="24"/>
        </w:rPr>
        <w:t xml:space="preserve"> </w:t>
      </w:r>
      <w:r>
        <w:rPr>
          <w:rFonts w:eastAsia="Times New Roman" w:cs="Times New Roman"/>
          <w:szCs w:val="24"/>
          <w:lang w:val="en-GB"/>
        </w:rPr>
        <w:t>Bank</w:t>
      </w:r>
      <w:r>
        <w:rPr>
          <w:rFonts w:eastAsia="Times New Roman" w:cs="Times New Roman"/>
          <w:szCs w:val="24"/>
        </w:rPr>
        <w:t xml:space="preserve"> εκείνα τα χρόνια, ο οποίος καταστρατήγησε όλους τους διεθνείς κανόνες νομιμότητος και διαφάνειας, -κατ’ ελάχιστον στη δικιά μου περιγραφή, θέλω να είμαι ευγενικός μαζί του- και παράλληλα ο ίδιος βρήκε και δουλει</w:t>
      </w:r>
      <w:r>
        <w:rPr>
          <w:rFonts w:eastAsia="Times New Roman" w:cs="Times New Roman"/>
          <w:szCs w:val="24"/>
        </w:rPr>
        <w:t>ά –δεν θέλω να πω σε ποιον- σε χρηματοπιστωτικό οργανισμό.</w:t>
      </w:r>
    </w:p>
    <w:p w14:paraId="5CE044D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Την ίδια στιγμή, οι Βρετανοί συνάδελφοί του, οι οποίοι ήταν στα ίδια σκάνδαλα με την </w:t>
      </w:r>
      <w:r>
        <w:rPr>
          <w:rFonts w:eastAsia="Times New Roman" w:cs="Times New Roman"/>
          <w:szCs w:val="24"/>
          <w:lang w:val="en-GB"/>
        </w:rPr>
        <w:t>Deutsche</w:t>
      </w:r>
      <w:r>
        <w:rPr>
          <w:rFonts w:eastAsia="Times New Roman" w:cs="Times New Roman"/>
          <w:szCs w:val="24"/>
        </w:rPr>
        <w:t xml:space="preserve"> </w:t>
      </w:r>
      <w:r>
        <w:rPr>
          <w:rFonts w:eastAsia="Times New Roman" w:cs="Times New Roman"/>
          <w:szCs w:val="24"/>
          <w:lang w:val="en-GB"/>
        </w:rPr>
        <w:t>Bank</w:t>
      </w:r>
      <w:r>
        <w:rPr>
          <w:rFonts w:eastAsia="Times New Roman" w:cs="Times New Roman"/>
          <w:szCs w:val="24"/>
        </w:rPr>
        <w:t>, επαύθησαν από τις εργασίες τους και τους απαγορεύτηκε να δουλέψουν στον κλάδο για τουλάχιστον πέν</w:t>
      </w:r>
      <w:r>
        <w:rPr>
          <w:rFonts w:eastAsia="Times New Roman" w:cs="Times New Roman"/>
          <w:szCs w:val="24"/>
        </w:rPr>
        <w:t>τε χρόνια. Και είναι και υπόδικοι, έχουν μπει κάποιοι φυλακή. Αυτό</w:t>
      </w:r>
      <w:r w:rsidRPr="00CD00CF">
        <w:rPr>
          <w:rFonts w:eastAsia="Times New Roman" w:cs="Times New Roman"/>
          <w:szCs w:val="24"/>
        </w:rPr>
        <w:t xml:space="preserve"> </w:t>
      </w:r>
      <w:r>
        <w:rPr>
          <w:rFonts w:eastAsia="Times New Roman" w:cs="Times New Roman"/>
          <w:szCs w:val="24"/>
        </w:rPr>
        <w:t xml:space="preserve">έγινε </w:t>
      </w:r>
      <w:r>
        <w:rPr>
          <w:rFonts w:eastAsia="Times New Roman" w:cs="Times New Roman"/>
          <w:szCs w:val="24"/>
        </w:rPr>
        <w:t xml:space="preserve">στη Μεγάλη Βρετανία. </w:t>
      </w:r>
    </w:p>
    <w:p w14:paraId="5CE044DF" w14:textId="77777777" w:rsidR="00665C5F" w:rsidRDefault="00175495">
      <w:pPr>
        <w:spacing w:line="600" w:lineRule="auto"/>
        <w:ind w:firstLine="720"/>
        <w:jc w:val="both"/>
        <w:rPr>
          <w:rFonts w:eastAsia="Times New Roman"/>
          <w:szCs w:val="24"/>
        </w:rPr>
      </w:pPr>
      <w:r>
        <w:rPr>
          <w:rFonts w:eastAsia="Times New Roman" w:cs="Times New Roman"/>
          <w:szCs w:val="24"/>
        </w:rPr>
        <w:t>Στη Γερμανία των Προτεσταντών, των ανθρώπων οι οποίοι θέλουν να μας βάλουν –και μας βάζουν- σε ένα καλούπι κι έχουν φτιάξει στο Βερολίνο την Ευρωπαϊκή Κεντρική Τράπεζα -στο Βερολίνο έχουν τον έλεγχο των συστημικών τραπεζών- οι ίδιοι σταματούν με αφανείς δι</w:t>
      </w:r>
      <w:r>
        <w:rPr>
          <w:rFonts w:eastAsia="Times New Roman" w:cs="Times New Roman"/>
          <w:szCs w:val="24"/>
        </w:rPr>
        <w:t xml:space="preserve">αδικασίες κάθε έλεγχο στην </w:t>
      </w:r>
      <w:r>
        <w:rPr>
          <w:rFonts w:eastAsia="Times New Roman"/>
          <w:szCs w:val="24"/>
        </w:rPr>
        <w:t xml:space="preserve">Deutsche </w:t>
      </w:r>
      <w:r>
        <w:rPr>
          <w:rFonts w:eastAsia="Times New Roman"/>
          <w:bCs/>
          <w:szCs w:val="24"/>
        </w:rPr>
        <w:t>Bank</w:t>
      </w:r>
      <w:r>
        <w:rPr>
          <w:rFonts w:eastAsia="Times New Roman"/>
          <w:szCs w:val="24"/>
        </w:rPr>
        <w:t>. Αυτό</w:t>
      </w:r>
      <w:r>
        <w:rPr>
          <w:rFonts w:eastAsia="Times New Roman"/>
          <w:szCs w:val="24"/>
        </w:rPr>
        <w:t>,</w:t>
      </w:r>
      <w:r>
        <w:rPr>
          <w:rFonts w:eastAsia="Times New Roman"/>
          <w:szCs w:val="24"/>
        </w:rPr>
        <w:t xml:space="preserve"> προς γνώσ</w:t>
      </w:r>
      <w:r>
        <w:rPr>
          <w:rFonts w:eastAsia="Times New Roman"/>
          <w:szCs w:val="24"/>
        </w:rPr>
        <w:t>ιν</w:t>
      </w:r>
      <w:r>
        <w:rPr>
          <w:rFonts w:eastAsia="Times New Roman"/>
          <w:szCs w:val="24"/>
        </w:rPr>
        <w:t xml:space="preserve"> των συναδέλφων, για να ξέρουμε ότι εμείς ακολουθούμε τους νόμους και τους κανόνες. Θα πρέπει, όμως, να τους ακολουθούν όλοι. </w:t>
      </w:r>
    </w:p>
    <w:p w14:paraId="5CE044E0" w14:textId="77777777" w:rsidR="00665C5F" w:rsidRDefault="00175495">
      <w:pPr>
        <w:spacing w:line="600" w:lineRule="auto"/>
        <w:ind w:firstLine="720"/>
        <w:jc w:val="both"/>
        <w:rPr>
          <w:rFonts w:eastAsia="Times New Roman"/>
          <w:szCs w:val="24"/>
        </w:rPr>
      </w:pPr>
      <w:r>
        <w:rPr>
          <w:rFonts w:eastAsia="Times New Roman"/>
          <w:szCs w:val="24"/>
        </w:rPr>
        <w:t xml:space="preserve">Μιλώντας για νόμους και κανόνες, το Ταμείο Εγγυοδοσίας Καταθέσεων έχει έναν πάρα πολύ σημαντικό ρόλο, όπως έχουν και αντίστοιχα ταμεία σε όλη τη ζώνη του ευρώ. Ο σκοπός του </w:t>
      </w:r>
      <w:r>
        <w:rPr>
          <w:rFonts w:eastAsia="Times New Roman"/>
          <w:szCs w:val="24"/>
        </w:rPr>
        <w:t xml:space="preserve">ταμείου </w:t>
      </w:r>
      <w:r>
        <w:rPr>
          <w:rFonts w:eastAsia="Times New Roman"/>
          <w:szCs w:val="24"/>
        </w:rPr>
        <w:t>είναι συγκεκριμένος. Έχει βγει ΦΕΚ, υπάρχει νόμος και παλαιότερος και από τ</w:t>
      </w:r>
      <w:r>
        <w:rPr>
          <w:rFonts w:eastAsia="Times New Roman"/>
          <w:szCs w:val="24"/>
        </w:rPr>
        <w:t xml:space="preserve">ο 2009 και από το 2011, ο οποίος λέει τον σκοπό, τις πηγές των εσόδων, τη χρήση και τις αιτιολογίες, αν χρειαστεί να χρησιμοποιηθούν κεφάλαια από αυτά τα οποία βάζουν οι τράπεζες στον λογαριασμό για την ασφάλεια των καταθέσεων στα διάφορα ταμεία. </w:t>
      </w:r>
    </w:p>
    <w:p w14:paraId="5CE044E1" w14:textId="77777777" w:rsidR="00665C5F" w:rsidRDefault="00175495">
      <w:pPr>
        <w:spacing w:line="600" w:lineRule="auto"/>
        <w:ind w:firstLine="720"/>
        <w:jc w:val="both"/>
        <w:rPr>
          <w:rFonts w:eastAsia="Times New Roman"/>
          <w:szCs w:val="24"/>
        </w:rPr>
      </w:pPr>
      <w:r>
        <w:rPr>
          <w:rFonts w:eastAsia="Times New Roman"/>
          <w:szCs w:val="24"/>
        </w:rPr>
        <w:t>Εδώ θα ή</w:t>
      </w:r>
      <w:r>
        <w:rPr>
          <w:rFonts w:eastAsia="Times New Roman"/>
          <w:szCs w:val="24"/>
        </w:rPr>
        <w:t>θελα να κάνω μία πολύ σύντομη αναδρομή δύο λεπτών, διότι δεν πρέπει ο Έλληνας καταθέτης, ο καταναλωτής να ανησυχεί για κανέναν λόγο. Να θυμίσω ότι πάνω από δεκατέσσερις τράπεζες έχουν κλείσει-συγχωνευθεί, δηλαδή έχουν φύγει τα ΑΦΜ τους. Έχουμε κακές τράπεζ</w:t>
      </w:r>
      <w:r>
        <w:rPr>
          <w:rFonts w:eastAsia="Times New Roman"/>
          <w:szCs w:val="24"/>
        </w:rPr>
        <w:t>ες με ύψη κεφαλαίων πάνω από 9.000.000.000 ευρώ, τα οποία σιγά-σιγά οι εκκαθαριστές τα εκκαθαρίζουν. Μεταξύ μας, δηλαδή, έκλεισαν οι τράπεζες, απορροφήθηκαν…</w:t>
      </w:r>
    </w:p>
    <w:p w14:paraId="5CE044E2" w14:textId="77777777" w:rsidR="00665C5F" w:rsidRDefault="00175495">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Συγχωνεύθηκαν, δεν έκλεισαν. Άλλο είναι η συγχώνευση κι άλλο το να κλείσουν. </w:t>
      </w:r>
    </w:p>
    <w:p w14:paraId="5CE044E3" w14:textId="77777777" w:rsidR="00665C5F" w:rsidRDefault="00175495">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Κύριε συνάδελφε, έχετε δίκιο. Δεν έχω πρόβλημα στο να ανοίξω διάλογο. Ναι, συγχωνεύθηκαν. Προσέξτε όμως, στην ουσία έκλεισαν το ΑΦΜ. Να το πούμε απλά: Κάποιος καταθέτης σε μία τράπεζα έκλεισε το ΑΦΜ του. Η τράπεζα αυτή χωρίστηκε. Θα δού</w:t>
      </w:r>
      <w:r>
        <w:rPr>
          <w:rFonts w:eastAsia="Times New Roman"/>
          <w:szCs w:val="24"/>
        </w:rPr>
        <w:t>με εμείς ως Κυβέρνηση ΣΥΡΙΖΑ-Ανεξάρτητοι Έλληνες τι θα κάνουμε για τη διαδικασία των καλών</w:t>
      </w:r>
      <w:r>
        <w:rPr>
          <w:rFonts w:eastAsia="Times New Roman"/>
          <w:szCs w:val="24"/>
        </w:rPr>
        <w:t xml:space="preserve"> </w:t>
      </w:r>
      <w:r>
        <w:rPr>
          <w:rFonts w:eastAsia="Times New Roman"/>
          <w:szCs w:val="24"/>
        </w:rPr>
        <w:t xml:space="preserve">και κακών τραπεζών και τι έχει γίνει με τις κακές τράπεζες» και τι κάνει ο εκκαθαριστής με τους φακέλους των δισεκατομμυρίων των </w:t>
      </w:r>
      <w:r>
        <w:rPr>
          <w:rFonts w:eastAsia="Times New Roman"/>
          <w:szCs w:val="24"/>
          <w:lang w:val="en-US"/>
        </w:rPr>
        <w:t>b</w:t>
      </w:r>
      <w:r>
        <w:rPr>
          <w:rFonts w:eastAsia="Times New Roman"/>
          <w:szCs w:val="24"/>
          <w:lang w:val="en-US"/>
        </w:rPr>
        <w:t>ad</w:t>
      </w:r>
      <w:r>
        <w:rPr>
          <w:rFonts w:eastAsia="Times New Roman"/>
          <w:szCs w:val="24"/>
        </w:rPr>
        <w:t xml:space="preserve"> </w:t>
      </w:r>
      <w:r>
        <w:rPr>
          <w:rFonts w:eastAsia="Times New Roman"/>
          <w:szCs w:val="24"/>
          <w:lang w:val="en-US"/>
        </w:rPr>
        <w:t>b</w:t>
      </w:r>
      <w:r>
        <w:rPr>
          <w:rFonts w:eastAsia="Times New Roman"/>
          <w:szCs w:val="24"/>
          <w:lang w:val="en-US"/>
        </w:rPr>
        <w:t>anks</w:t>
      </w:r>
      <w:r>
        <w:rPr>
          <w:rFonts w:eastAsia="Times New Roman"/>
          <w:szCs w:val="24"/>
        </w:rPr>
        <w:t xml:space="preserve"> και τι είναι εκεί μέσα προ</w:t>
      </w:r>
      <w:r>
        <w:rPr>
          <w:rFonts w:eastAsia="Times New Roman"/>
          <w:szCs w:val="24"/>
        </w:rPr>
        <w:t xml:space="preserve">ς σβήσιμο. Οι καταθέτες, όμως, δεν είχαν κανέναν κίνδυνο. </w:t>
      </w:r>
    </w:p>
    <w:p w14:paraId="5CE044E4" w14:textId="77777777" w:rsidR="00665C5F" w:rsidRDefault="00175495">
      <w:pPr>
        <w:spacing w:line="600" w:lineRule="auto"/>
        <w:ind w:firstLine="720"/>
        <w:jc w:val="both"/>
        <w:rPr>
          <w:rFonts w:eastAsia="Times New Roman"/>
          <w:szCs w:val="24"/>
        </w:rPr>
      </w:pPr>
      <w:r>
        <w:rPr>
          <w:rFonts w:eastAsia="Times New Roman"/>
          <w:szCs w:val="24"/>
        </w:rPr>
        <w:t>Ο κίνδυνος σε οποιονδήποτε καταθέτη</w:t>
      </w:r>
      <w:r w:rsidRPr="00DC1E78">
        <w:rPr>
          <w:rFonts w:eastAsia="Times New Roman"/>
          <w:szCs w:val="24"/>
        </w:rPr>
        <w:t>,</w:t>
      </w:r>
      <w:r>
        <w:rPr>
          <w:rFonts w:eastAsia="Times New Roman"/>
          <w:szCs w:val="24"/>
        </w:rPr>
        <w:t xml:space="preserve"> είναι να κλείσει μία μέρα και να μπει λουκέτο μία Δευτέρα πρωί, όπως συνήθως συμβαίνει, εφόσον δεν γίνεται μέσα στο Σαββατοκύριακο, χωρίς κα</w:t>
      </w:r>
      <w:r>
        <w:rPr>
          <w:rFonts w:eastAsia="Times New Roman"/>
          <w:szCs w:val="24"/>
        </w:rPr>
        <w:t>μ</w:t>
      </w:r>
      <w:r>
        <w:rPr>
          <w:rFonts w:eastAsia="Times New Roman"/>
          <w:szCs w:val="24"/>
        </w:rPr>
        <w:t xml:space="preserve">μία προειδοποίηση. </w:t>
      </w:r>
      <w:r>
        <w:rPr>
          <w:rFonts w:eastAsia="Times New Roman"/>
          <w:szCs w:val="24"/>
        </w:rPr>
        <w:t xml:space="preserve">Αυτό δεν έχει συμβεί ποτέ και δεν θα συμβεί. Αυτό δεν έχει συμβεί και στην Ευρώπη. Θυμίζω και την </w:t>
      </w:r>
      <w:r>
        <w:rPr>
          <w:rFonts w:eastAsia="Times New Roman"/>
          <w:szCs w:val="24"/>
          <w:lang w:val="en-US"/>
        </w:rPr>
        <w:t>Dexia</w:t>
      </w:r>
      <w:r>
        <w:rPr>
          <w:rFonts w:eastAsia="Times New Roman"/>
          <w:szCs w:val="24"/>
        </w:rPr>
        <w:t xml:space="preserve">, που ήταν η πρώτη τράπεζα με προβλήματα, και πολλές άλλες ιταλικές και ισπανικές τράπεζες. </w:t>
      </w:r>
    </w:p>
    <w:p w14:paraId="5CE044E5" w14:textId="77777777" w:rsidR="00665C5F" w:rsidRDefault="00175495">
      <w:pPr>
        <w:spacing w:line="600" w:lineRule="auto"/>
        <w:ind w:firstLine="720"/>
        <w:jc w:val="both"/>
        <w:rPr>
          <w:rFonts w:eastAsia="Times New Roman"/>
          <w:szCs w:val="24"/>
        </w:rPr>
      </w:pPr>
      <w:r>
        <w:rPr>
          <w:rFonts w:eastAsia="Times New Roman" w:cs="Times New Roman"/>
          <w:szCs w:val="24"/>
        </w:rPr>
        <w:t>(Στο σημείο αυτό την Προεδρική Έδρα καταλαμβάνει ο Δ΄ Αντιπρ</w:t>
      </w:r>
      <w:r>
        <w:rPr>
          <w:rFonts w:eastAsia="Times New Roman" w:cs="Times New Roman"/>
          <w:szCs w:val="24"/>
        </w:rPr>
        <w:t xml:space="preserve">όεδρος της Βουλής κ. </w:t>
      </w:r>
      <w:r w:rsidRPr="00D27737">
        <w:rPr>
          <w:rFonts w:eastAsia="Times New Roman" w:cs="Times New Roman"/>
          <w:b/>
          <w:szCs w:val="24"/>
        </w:rPr>
        <w:t>ΝΙΚΗΤΑΣ ΚΑΚΛΑΜΑΝΗΣ</w:t>
      </w:r>
      <w:r>
        <w:rPr>
          <w:rFonts w:eastAsia="Times New Roman" w:cs="Times New Roman"/>
          <w:szCs w:val="24"/>
        </w:rPr>
        <w:t>)</w:t>
      </w:r>
    </w:p>
    <w:p w14:paraId="5CE044E6" w14:textId="77777777" w:rsidR="00665C5F" w:rsidRDefault="00175495">
      <w:pPr>
        <w:spacing w:line="600" w:lineRule="auto"/>
        <w:ind w:firstLine="720"/>
        <w:jc w:val="both"/>
        <w:rPr>
          <w:rFonts w:eastAsia="Times New Roman"/>
          <w:szCs w:val="24"/>
        </w:rPr>
      </w:pPr>
      <w:r>
        <w:rPr>
          <w:rFonts w:eastAsia="Times New Roman"/>
          <w:szCs w:val="24"/>
        </w:rPr>
        <w:t>Εδώ, όμως, τι έχει συμβεί στην Ελλάδα με το ΤΕΚΕ; Το ΤΕΚΕ έχει συγκεκριμένο σκοπό και χρήση των χρημάτων</w:t>
      </w:r>
      <w:r>
        <w:rPr>
          <w:rFonts w:eastAsia="Times New Roman"/>
          <w:szCs w:val="24"/>
        </w:rPr>
        <w:t>,</w:t>
      </w:r>
      <w:r>
        <w:rPr>
          <w:rFonts w:eastAsia="Times New Roman"/>
          <w:szCs w:val="24"/>
        </w:rPr>
        <w:t xml:space="preserve"> τα οποία δίνουν οι τράπεζες και συμμετέχουν σε αυτό για την εγγύηση των καταθέσεων. Έχει χρησιμοποιηθεί και γ</w:t>
      </w:r>
      <w:r>
        <w:rPr>
          <w:rFonts w:eastAsia="Times New Roman"/>
          <w:szCs w:val="24"/>
        </w:rPr>
        <w:t xml:space="preserve">ια άλλους λόγους. </w:t>
      </w:r>
    </w:p>
    <w:p w14:paraId="5CE044E7" w14:textId="77777777" w:rsidR="00665C5F" w:rsidRDefault="00175495">
      <w:pPr>
        <w:spacing w:line="600" w:lineRule="auto"/>
        <w:ind w:firstLine="720"/>
        <w:jc w:val="both"/>
        <w:rPr>
          <w:rFonts w:eastAsia="Times New Roman"/>
          <w:szCs w:val="24"/>
        </w:rPr>
      </w:pPr>
      <w:r>
        <w:rPr>
          <w:rFonts w:eastAsia="Times New Roman"/>
          <w:szCs w:val="24"/>
        </w:rPr>
        <w:t>Το 2011</w:t>
      </w:r>
      <w:r>
        <w:rPr>
          <w:rFonts w:eastAsia="Times New Roman"/>
          <w:szCs w:val="24"/>
        </w:rPr>
        <w:t>,</w:t>
      </w:r>
      <w:r>
        <w:rPr>
          <w:rFonts w:eastAsia="Times New Roman"/>
          <w:szCs w:val="24"/>
        </w:rPr>
        <w:t xml:space="preserve"> επί υπουργίας</w:t>
      </w:r>
      <w:r>
        <w:rPr>
          <w:rFonts w:eastAsia="Times New Roman"/>
          <w:szCs w:val="24"/>
        </w:rPr>
        <w:t>,</w:t>
      </w:r>
      <w:r>
        <w:rPr>
          <w:rFonts w:eastAsia="Times New Roman"/>
          <w:szCs w:val="24"/>
        </w:rPr>
        <w:t xml:space="preserve"> του ο φίλτατος κ. Βενιζέλος πήρε 862.000.000 ευρώ από τα διαθέσιμα του ΤΕΚΕ και 450.000.000 ευρώ επίσης. Συνολικά</w:t>
      </w:r>
      <w:r>
        <w:rPr>
          <w:rFonts w:eastAsia="Times New Roman"/>
          <w:szCs w:val="24"/>
        </w:rPr>
        <w:t>,</w:t>
      </w:r>
      <w:r>
        <w:rPr>
          <w:rFonts w:eastAsia="Times New Roman"/>
          <w:szCs w:val="24"/>
        </w:rPr>
        <w:t xml:space="preserve"> πήρε 1.312.000.000 ευρώ από τα χρήματα του ΤΕΚΕ, της εγγυοδοσίας των καταθέσεων, και τα έδωσε για </w:t>
      </w:r>
      <w:r>
        <w:rPr>
          <w:rFonts w:eastAsia="Times New Roman"/>
          <w:szCs w:val="24"/>
        </w:rPr>
        <w:t>να ανακεφαλαιοποιηθούν οι κακές τράπεζες, πρώτον, και το Ταχυδρομικό Ταμιευτήριο. Πήραμε δηλαδή τις εγγυήσεις που είχαν οι Έλληνες καταθέτες. Δεν είχαμε τρόπο –φαντάζομαι- τα χρήματα που αποδείχθηκε μετά τον λογιστικό έλεγχο ότι έλειπαν από το ενεργητικό κ</w:t>
      </w:r>
      <w:r>
        <w:rPr>
          <w:rFonts w:eastAsia="Times New Roman"/>
          <w:szCs w:val="24"/>
        </w:rPr>
        <w:t>αι το παθητικό της τράπεζας και από τα ίδια κεφάλαια να τα καλύψουν μέτοχοι, οι οποίοι είναι για φυλακή -ήταν φυλακή και βγήκαν</w:t>
      </w:r>
      <w:r>
        <w:rPr>
          <w:rFonts w:eastAsia="Times New Roman"/>
          <w:szCs w:val="24"/>
        </w:rPr>
        <w:t xml:space="preserve">. Δεν </w:t>
      </w:r>
      <w:r>
        <w:rPr>
          <w:rFonts w:eastAsia="Times New Roman"/>
          <w:szCs w:val="24"/>
        </w:rPr>
        <w:t xml:space="preserve">είχαν περιουσία να πάρουμε τα χρήματά τους να τα βάλουμε μέσα, ούτε κινητή </w:t>
      </w:r>
      <w:r>
        <w:rPr>
          <w:rFonts w:eastAsia="Times New Roman"/>
          <w:szCs w:val="24"/>
        </w:rPr>
        <w:t xml:space="preserve">ούτε </w:t>
      </w:r>
      <w:r>
        <w:rPr>
          <w:rFonts w:eastAsia="Times New Roman"/>
          <w:szCs w:val="24"/>
        </w:rPr>
        <w:t>ακίνητη</w:t>
      </w:r>
      <w:r>
        <w:rPr>
          <w:rFonts w:eastAsia="Times New Roman"/>
          <w:szCs w:val="24"/>
        </w:rPr>
        <w:t xml:space="preserve">. Δεν κατασχέσαμε μέχρι σήμερα ούτε ένα ευρώ από κανέναν από αυτούς. Ο κ. Λαυρεντιάδης γύρισε οικειοθελώς, από ό,τι θυμάμαι, 51.000.000 ευρώ που ήταν ένα τιμολόγιο. Η απάτη όμως ήταν πάνω από 900.000.000 ευρώ παραδείγματος χάρη στην </w:t>
      </w:r>
      <w:r>
        <w:rPr>
          <w:rFonts w:eastAsia="Times New Roman"/>
          <w:szCs w:val="24"/>
          <w:lang w:val="en-US"/>
        </w:rPr>
        <w:t>P</w:t>
      </w:r>
      <w:r>
        <w:rPr>
          <w:rFonts w:eastAsia="Times New Roman"/>
          <w:szCs w:val="24"/>
          <w:lang w:val="en-US"/>
        </w:rPr>
        <w:t>roton</w:t>
      </w:r>
      <w:r>
        <w:rPr>
          <w:rFonts w:eastAsia="Times New Roman"/>
          <w:szCs w:val="24"/>
        </w:rPr>
        <w:t>. Δεν έχουμε πάρε</w:t>
      </w:r>
      <w:r>
        <w:rPr>
          <w:rFonts w:eastAsia="Times New Roman"/>
          <w:szCs w:val="24"/>
        </w:rPr>
        <w:t xml:space="preserve">ι ούτε ένα ευρώ. </w:t>
      </w:r>
    </w:p>
    <w:p w14:paraId="5CE044E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Τι έκανε η </w:t>
      </w:r>
      <w:r>
        <w:rPr>
          <w:rFonts w:eastAsia="Times New Roman" w:cs="Times New Roman"/>
          <w:szCs w:val="24"/>
        </w:rPr>
        <w:t xml:space="preserve">κυβέρνηση </w:t>
      </w:r>
      <w:r>
        <w:rPr>
          <w:rFonts w:eastAsia="Times New Roman" w:cs="Times New Roman"/>
          <w:szCs w:val="24"/>
        </w:rPr>
        <w:t>του ΠΑΣΟΚ, ο κ. Βενιζέλος; Πήρε 1.312.000.000 ευρώ από το Ταμείο Εγγυοδοσίας Καταθέσεων και το έδωσε για ανακεφαλαιοποίηση της «</w:t>
      </w:r>
      <w:r>
        <w:rPr>
          <w:rFonts w:eastAsia="Times New Roman" w:cs="Times New Roman"/>
          <w:szCs w:val="24"/>
          <w:lang w:val="en-US"/>
        </w:rPr>
        <w:t>Proton</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lang w:val="en-US"/>
        </w:rPr>
        <w:t>ank</w:t>
      </w:r>
      <w:r>
        <w:rPr>
          <w:rFonts w:eastAsia="Times New Roman" w:cs="Times New Roman"/>
          <w:szCs w:val="24"/>
        </w:rPr>
        <w:t xml:space="preserve"> και του Ταχυδρομικού Ταμιευτηρίου. Αυτό θα έρθει κάποια στιγμή -και θα το φέρ</w:t>
      </w:r>
      <w:r>
        <w:rPr>
          <w:rFonts w:eastAsia="Times New Roman" w:cs="Times New Roman"/>
          <w:szCs w:val="24"/>
        </w:rPr>
        <w:t>ω εγώ, διότι έχω πάρα πολλά στοιχεία- στη Βουλή για να ελέγξουμε τον λόγο, τον τρόπο που έγινε η δανειοδότηση, τη χρήση των κεφαλαίων και αν υπήρχε ή όχι άλλη λύση και αν αυτά τα χρήματα επεστράφησαν και με ποιον τρόπο. Διότι -δεν χρειάζεται να σας εξηγήσω</w:t>
      </w:r>
      <w:r>
        <w:rPr>
          <w:rFonts w:eastAsia="Times New Roman" w:cs="Times New Roman"/>
          <w:szCs w:val="24"/>
        </w:rPr>
        <w:t xml:space="preserve"> τεχνικούς όρους- έχουν πάρει και ομόλογα της </w:t>
      </w:r>
      <w:r>
        <w:rPr>
          <w:rFonts w:eastAsia="Times New Roman" w:cs="Times New Roman"/>
          <w:szCs w:val="24"/>
          <w:lang w:val="en-US"/>
        </w:rPr>
        <w:t>Merrill</w:t>
      </w:r>
      <w:r>
        <w:rPr>
          <w:rFonts w:eastAsia="Times New Roman" w:cs="Times New Roman"/>
          <w:szCs w:val="24"/>
        </w:rPr>
        <w:t xml:space="preserve"> </w:t>
      </w:r>
      <w:r>
        <w:rPr>
          <w:rFonts w:eastAsia="Times New Roman" w:cs="Times New Roman"/>
          <w:szCs w:val="24"/>
          <w:lang w:val="en-US"/>
        </w:rPr>
        <w:t>Lynch</w:t>
      </w:r>
      <w:r>
        <w:rPr>
          <w:rFonts w:eastAsia="Times New Roman" w:cs="Times New Roman"/>
          <w:szCs w:val="24"/>
        </w:rPr>
        <w:t xml:space="preserve"> με λήξη το 2026. Το 2026 λήγουν τα ομόλογα. Πρέπει όμως να δούμε τις δανειακές σχέσεις. </w:t>
      </w:r>
    </w:p>
    <w:p w14:paraId="5CE044E9"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Δημήτριος Καμμένος καταθέτει για τα Πρακτικά το προαναφερθέν έγγραφο, το οπ</w:t>
      </w:r>
      <w:r>
        <w:rPr>
          <w:rFonts w:eastAsia="Times New Roman" w:cs="Times New Roman"/>
          <w:szCs w:val="24"/>
        </w:rPr>
        <w:t>οίο βρίσκεται στο αρχείο του Τμήματος Γραμματείας της Διεύθυνσης Στενογραφίας και Πρακτικών της Βουλής)</w:t>
      </w:r>
    </w:p>
    <w:p w14:paraId="5CE044EA"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Τι σημαίνει αυτό; Αυτό σημαίνει ότι πήραμε τα χρήματα, αλλά δεν κινδύνευσαν οι καταθέσεις. Εγώ είμαι υπέρ τού ότι δεν κινδυνεύουν ποτέ οι καταθέσεις. Εί</w:t>
      </w:r>
      <w:r>
        <w:rPr>
          <w:rFonts w:eastAsia="Times New Roman" w:cs="Times New Roman"/>
          <w:szCs w:val="24"/>
        </w:rPr>
        <w:t>ναι δύσκολο να κινδυνεύσουν οι καταθέσεις. Και δεν πρέπει να πολιτικολογούμε και να λαϊκίζουμε πάνω σε αυτό. Χρήζει όμως ελέγχου της Βουλής, όλων των κομμάτων, διακομματικά να δούμε γιατί πήραμε τα λεφτά από το ΤΕΚΕ και τα δώσαμε σε μία ιδιωτική τράπεζα, η</w:t>
      </w:r>
      <w:r>
        <w:rPr>
          <w:rFonts w:eastAsia="Times New Roman" w:cs="Times New Roman"/>
          <w:szCs w:val="24"/>
        </w:rPr>
        <w:t xml:space="preserve"> οποία είχε κλείσει και την κάναμε </w:t>
      </w:r>
      <w:r>
        <w:rPr>
          <w:rFonts w:eastAsia="Times New Roman" w:cs="Times New Roman"/>
          <w:szCs w:val="24"/>
          <w:lang w:val="en-US"/>
        </w:rPr>
        <w:t>bad</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lang w:val="en-US"/>
        </w:rPr>
        <w:t>ank</w:t>
      </w:r>
      <w:r>
        <w:rPr>
          <w:rFonts w:eastAsia="Times New Roman" w:cs="Times New Roman"/>
          <w:szCs w:val="24"/>
        </w:rPr>
        <w:t>.</w:t>
      </w:r>
    </w:p>
    <w:p w14:paraId="5CE044EB" w14:textId="77777777" w:rsidR="00665C5F" w:rsidRDefault="00175495">
      <w:pPr>
        <w:spacing w:line="600" w:lineRule="auto"/>
        <w:ind w:firstLine="720"/>
        <w:jc w:val="both"/>
        <w:rPr>
          <w:rFonts w:eastAsia="Times New Roman"/>
          <w:szCs w:val="24"/>
        </w:rPr>
      </w:pPr>
      <w:r>
        <w:rPr>
          <w:rFonts w:eastAsia="Times New Roman" w:cs="Times New Roman"/>
          <w:szCs w:val="24"/>
        </w:rPr>
        <w:t>Συγχρόνως, το τραπεζικό σύστημα έχει καταστραφεί στην Ελλάδα με πάρα πολλούς τρόπους. Ο πρώτος τρόπος; Πώς δεν χάθηκαν οι καταθέσεις όταν -η αξία των μετοχών του Ταμείου Χρηματοπιστωτικής Σταθερότητας- εμείς δαν</w:t>
      </w:r>
      <w:r>
        <w:rPr>
          <w:rFonts w:eastAsia="Times New Roman" w:cs="Times New Roman"/>
          <w:szCs w:val="24"/>
        </w:rPr>
        <w:t xml:space="preserve">ειστήκαμε και 37.000.000.000 ευρώ τελικά από τα 48.000.000.000 ευρώ τα βάλαμε για να ανακεφαλαιοποιήσουμε τις τράπεζες, στις οποίες είχαμε κουρέψει 37,876 δισ. ευρώ; </w:t>
      </w:r>
      <w:r>
        <w:rPr>
          <w:rFonts w:eastAsia="Times New Roman"/>
          <w:szCs w:val="24"/>
        </w:rPr>
        <w:t xml:space="preserve">Ο κ. Βενιζέλος πάλι </w:t>
      </w:r>
      <w:r>
        <w:rPr>
          <w:rFonts w:eastAsia="Times New Roman"/>
          <w:szCs w:val="24"/>
        </w:rPr>
        <w:t>ως</w:t>
      </w:r>
      <w:r>
        <w:rPr>
          <w:rFonts w:eastAsia="Times New Roman"/>
          <w:szCs w:val="24"/>
        </w:rPr>
        <w:t xml:space="preserve"> συνταγματολόγος το είχε κάνει αυτό, φαντάζομαι. Κούρεψε 33,8 δισεκα</w:t>
      </w:r>
      <w:r>
        <w:rPr>
          <w:rFonts w:eastAsia="Times New Roman"/>
          <w:szCs w:val="24"/>
        </w:rPr>
        <w:t>τομμύρια όλες τις τράπεζες.</w:t>
      </w:r>
    </w:p>
    <w:p w14:paraId="5CE044EC" w14:textId="77777777" w:rsidR="00665C5F" w:rsidRDefault="00175495">
      <w:pPr>
        <w:tabs>
          <w:tab w:val="left" w:pos="2820"/>
        </w:tabs>
        <w:spacing w:line="600" w:lineRule="auto"/>
        <w:ind w:firstLine="720"/>
        <w:jc w:val="both"/>
        <w:rPr>
          <w:rFonts w:eastAsia="Times New Roman"/>
          <w:szCs w:val="24"/>
        </w:rPr>
      </w:pPr>
      <w:r>
        <w:rPr>
          <w:rFonts w:eastAsia="Times New Roman"/>
          <w:szCs w:val="24"/>
        </w:rPr>
        <w:t xml:space="preserve">Δανειστήκαμε το ισόποσο και σε ομόλογα του </w:t>
      </w:r>
      <w:r>
        <w:rPr>
          <w:rFonts w:eastAsia="Times New Roman"/>
          <w:szCs w:val="24"/>
          <w:lang w:val="en-US"/>
        </w:rPr>
        <w:t>EFSF</w:t>
      </w:r>
      <w:r>
        <w:rPr>
          <w:rFonts w:eastAsia="Times New Roman"/>
          <w:szCs w:val="24"/>
        </w:rPr>
        <w:t>, για να τις ανακεφαλοποιήσουμε. Όταν τις κουρέψαμε, μέχρι να έρθουν τα κεφάλαια για να γίνει η ανακεφαλαιοποίηση, δεν κινδύνεψαν οι καταθέσεις. Καταθέτω το επίσημο χαρτί. Ήταν 38,7</w:t>
      </w:r>
      <w:r>
        <w:rPr>
          <w:rFonts w:eastAsia="Times New Roman"/>
          <w:szCs w:val="24"/>
        </w:rPr>
        <w:t xml:space="preserve"> δισεκατομμύρια από το </w:t>
      </w:r>
      <w:r>
        <w:rPr>
          <w:rFonts w:eastAsia="Times New Roman"/>
          <w:szCs w:val="24"/>
          <w:lang w:val="en-US"/>
        </w:rPr>
        <w:t>PSI</w:t>
      </w:r>
      <w:r>
        <w:rPr>
          <w:rFonts w:eastAsia="Times New Roman"/>
          <w:szCs w:val="24"/>
        </w:rPr>
        <w:t xml:space="preserve"> στις τράπεζες.</w:t>
      </w:r>
    </w:p>
    <w:p w14:paraId="5CE044E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Δημήτριος Καμμένος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CE044EE" w14:textId="77777777" w:rsidR="00665C5F" w:rsidRDefault="00175495">
      <w:pPr>
        <w:tabs>
          <w:tab w:val="left" w:pos="2820"/>
        </w:tabs>
        <w:spacing w:line="600" w:lineRule="auto"/>
        <w:ind w:firstLine="720"/>
        <w:jc w:val="both"/>
        <w:rPr>
          <w:rFonts w:eastAsia="Times New Roman"/>
          <w:szCs w:val="24"/>
        </w:rPr>
      </w:pPr>
      <w:r>
        <w:rPr>
          <w:rFonts w:eastAsia="Times New Roman"/>
          <w:szCs w:val="24"/>
        </w:rPr>
        <w:t>Πήρ</w:t>
      </w:r>
      <w:r>
        <w:rPr>
          <w:rFonts w:eastAsia="Times New Roman"/>
          <w:szCs w:val="24"/>
        </w:rPr>
        <w:t xml:space="preserve">αμε τα δάνεια. Δεν έγινε τίποτα στις καταθέσεις. Μας δάνεισαν ομόλογα, όχι μετρητά -τα λέει ο Ρέγκλινγκ, τα λέω κι εγώ χρόνια- βάλαμε τα ομόλογα πολύ υψηλής αξίας στο ενεργητικό των τραπεζών. Τις ανακεφαλαιοποιήσαμε. </w:t>
      </w:r>
      <w:r>
        <w:rPr>
          <w:rFonts w:eastAsia="Times New Roman"/>
          <w:szCs w:val="24"/>
        </w:rPr>
        <w:t>Δ</w:t>
      </w:r>
      <w:r>
        <w:rPr>
          <w:rFonts w:eastAsia="Times New Roman"/>
          <w:szCs w:val="24"/>
        </w:rPr>
        <w:t>ανειστήκαμε αυτά τα ομόλογα και συγχρό</w:t>
      </w:r>
      <w:r>
        <w:rPr>
          <w:rFonts w:eastAsia="Times New Roman"/>
          <w:szCs w:val="24"/>
        </w:rPr>
        <w:t xml:space="preserve">νως, εφόσον φτιάξαμε τα κεφάλαια που κούρεψε ο κ. Βενιζέλος με ισόποσο δάνειο στον ελληνικό λαό, γιατί δεν κουρέψαν οι άλλοι, οι καλοί φίλοι μας, γιατί δεν ήταν τόσο εθελοντικό όσο φαντάζει το </w:t>
      </w:r>
      <w:r>
        <w:rPr>
          <w:rFonts w:eastAsia="Times New Roman"/>
          <w:szCs w:val="24"/>
          <w:lang w:val="en-US"/>
        </w:rPr>
        <w:t>PSI</w:t>
      </w:r>
      <w:r>
        <w:rPr>
          <w:rFonts w:eastAsia="Times New Roman"/>
          <w:szCs w:val="24"/>
        </w:rPr>
        <w:t>, φτάσαμε το 2014 να είμαστε 25,2 δισ</w:t>
      </w:r>
      <w:r>
        <w:rPr>
          <w:rFonts w:eastAsia="Times New Roman"/>
          <w:szCs w:val="24"/>
        </w:rPr>
        <w:t>εκατομμύρια</w:t>
      </w:r>
      <w:r>
        <w:rPr>
          <w:rFonts w:eastAsia="Times New Roman"/>
          <w:szCs w:val="24"/>
        </w:rPr>
        <w:t xml:space="preserve"> κάτω. </w:t>
      </w:r>
    </w:p>
    <w:p w14:paraId="5CE044EF" w14:textId="77777777" w:rsidR="00665C5F" w:rsidRDefault="00175495">
      <w:pPr>
        <w:tabs>
          <w:tab w:val="left" w:pos="2820"/>
        </w:tabs>
        <w:spacing w:line="600" w:lineRule="auto"/>
        <w:ind w:firstLine="720"/>
        <w:jc w:val="both"/>
        <w:rPr>
          <w:rFonts w:eastAsia="Times New Roman"/>
          <w:szCs w:val="24"/>
        </w:rPr>
      </w:pPr>
      <w:r>
        <w:rPr>
          <w:rFonts w:eastAsia="Times New Roman"/>
          <w:szCs w:val="24"/>
        </w:rPr>
        <w:t>Ξανα</w:t>
      </w:r>
      <w:r>
        <w:rPr>
          <w:rFonts w:eastAsia="Times New Roman"/>
          <w:szCs w:val="24"/>
        </w:rPr>
        <w:t xml:space="preserve">λέω: </w:t>
      </w:r>
      <w:r>
        <w:rPr>
          <w:rFonts w:eastAsia="Times New Roman"/>
          <w:szCs w:val="24"/>
        </w:rPr>
        <w:t>Κ</w:t>
      </w:r>
      <w:r>
        <w:rPr>
          <w:rFonts w:eastAsia="Times New Roman"/>
          <w:szCs w:val="24"/>
        </w:rPr>
        <w:t>ουρέψαμε 38,7 δισ</w:t>
      </w:r>
      <w:r>
        <w:rPr>
          <w:rFonts w:eastAsia="Times New Roman"/>
          <w:szCs w:val="24"/>
        </w:rPr>
        <w:t>εκατομμύρια</w:t>
      </w:r>
      <w:r>
        <w:rPr>
          <w:rFonts w:eastAsia="Times New Roman"/>
          <w:szCs w:val="24"/>
        </w:rPr>
        <w:t>, δανειστήκαμε ισόποσο και καλύψαμε, δεν κινδυνέψαν οι καταθέσεις και τα 38,7</w:t>
      </w:r>
      <w:r>
        <w:rPr>
          <w:rFonts w:eastAsia="Times New Roman"/>
          <w:szCs w:val="24"/>
        </w:rPr>
        <w:t xml:space="preserve"> δισεκατομμύρια</w:t>
      </w:r>
      <w:r>
        <w:rPr>
          <w:rFonts w:eastAsia="Times New Roman"/>
          <w:szCs w:val="24"/>
        </w:rPr>
        <w:t xml:space="preserve"> που δανειστήκαμε πόσα μας τα έδωσε ο κ. Βενιζέλος και ο κ. Σαμαράς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2014; Ήταν 25,2 δισ</w:t>
      </w:r>
      <w:r>
        <w:rPr>
          <w:rFonts w:eastAsia="Times New Roman"/>
          <w:szCs w:val="24"/>
        </w:rPr>
        <w:t>εκατομμύρια</w:t>
      </w:r>
      <w:r>
        <w:rPr>
          <w:rFonts w:eastAsia="Times New Roman"/>
          <w:szCs w:val="24"/>
        </w:rPr>
        <w:t xml:space="preserve"> κάτω. Μας έμειναν 11 δισ</w:t>
      </w:r>
      <w:r>
        <w:rPr>
          <w:rFonts w:eastAsia="Times New Roman"/>
          <w:szCs w:val="24"/>
        </w:rPr>
        <w:t>εκατομμύρια</w:t>
      </w:r>
      <w:r>
        <w:rPr>
          <w:rFonts w:eastAsia="Times New Roman"/>
          <w:szCs w:val="24"/>
        </w:rPr>
        <w:t>.</w:t>
      </w:r>
    </w:p>
    <w:p w14:paraId="5CE044F0" w14:textId="77777777" w:rsidR="00665C5F" w:rsidRDefault="00175495">
      <w:pPr>
        <w:tabs>
          <w:tab w:val="left" w:pos="2820"/>
        </w:tabs>
        <w:spacing w:line="600" w:lineRule="auto"/>
        <w:ind w:firstLine="720"/>
        <w:jc w:val="both"/>
        <w:rPr>
          <w:rFonts w:eastAsia="Times New Roman"/>
          <w:szCs w:val="24"/>
        </w:rPr>
      </w:pPr>
      <w:r>
        <w:rPr>
          <w:rFonts w:eastAsia="Times New Roman"/>
          <w:szCs w:val="24"/>
        </w:rPr>
        <w:t>Καταθέτω κι αυτόν τον πίνακα.</w:t>
      </w:r>
    </w:p>
    <w:p w14:paraId="5CE044F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Δημήτριος Καμμένος καταθέτει για τα Πρακτικά τον προαναφερθέντα πίνακα, ο οποίος βρίσκεται στο αρχείο του Τμήματος Γραμματείας της Διεύθυνσης Στενογραφίας κ</w:t>
      </w:r>
      <w:r>
        <w:rPr>
          <w:rFonts w:eastAsia="Times New Roman" w:cs="Times New Roman"/>
          <w:szCs w:val="24"/>
        </w:rPr>
        <w:t>αι Πρακτικών της Βουλής)</w:t>
      </w:r>
    </w:p>
    <w:p w14:paraId="5CE044F2" w14:textId="77777777" w:rsidR="00665C5F" w:rsidRDefault="00175495">
      <w:pPr>
        <w:tabs>
          <w:tab w:val="left" w:pos="2820"/>
        </w:tabs>
        <w:spacing w:line="600" w:lineRule="auto"/>
        <w:ind w:firstLine="720"/>
        <w:jc w:val="both"/>
        <w:rPr>
          <w:rFonts w:eastAsia="Times New Roman"/>
          <w:szCs w:val="24"/>
        </w:rPr>
      </w:pPr>
      <w:r>
        <w:rPr>
          <w:rFonts w:eastAsia="Times New Roman"/>
          <w:szCs w:val="24"/>
        </w:rPr>
        <w:t>Από τη συμμετοχή του ΤΧΣ μάς έμειναν τελικά 11 δισ</w:t>
      </w:r>
      <w:r>
        <w:rPr>
          <w:rFonts w:eastAsia="Times New Roman"/>
          <w:szCs w:val="24"/>
        </w:rPr>
        <w:t>εκατομμύρια</w:t>
      </w:r>
      <w:r>
        <w:rPr>
          <w:rFonts w:eastAsia="Times New Roman"/>
          <w:szCs w:val="24"/>
        </w:rPr>
        <w:t>. Κινδύνεψαν οι καταθέσεις το 2014; Το 2012; Το 2013, το 2015; Όχι. Αυτό, όμως, είναι ευθύνη πολιτική. Γιατί επί δύο χρόνια η τρίτη τότε, η δεύτερη αποτυχημένη υποτίθεται</w:t>
      </w:r>
      <w:r>
        <w:rPr>
          <w:rFonts w:eastAsia="Times New Roman"/>
          <w:szCs w:val="24"/>
        </w:rPr>
        <w:t>, ανακεφαλαιοποίηση έφερε απαξία στα δανεικά του ελληνικού λαού; Φανταστείτε ότι εμείς δανειστήκαμε 38 και η αξία των δανεικών μας είναι 11 δισ</w:t>
      </w:r>
      <w:r>
        <w:rPr>
          <w:rFonts w:eastAsia="Times New Roman"/>
          <w:szCs w:val="24"/>
        </w:rPr>
        <w:t>εκατομμύρια</w:t>
      </w:r>
      <w:r>
        <w:rPr>
          <w:rFonts w:eastAsia="Times New Roman"/>
          <w:szCs w:val="24"/>
        </w:rPr>
        <w:t>. Και 30 συν άλλα 5 δισεκατομμύρια σχεδόν είναι τον Μάρτη του 2015, που δεν είχαμε προλάβει να έρθουμε</w:t>
      </w:r>
      <w:r>
        <w:rPr>
          <w:rFonts w:eastAsia="Times New Roman"/>
          <w:szCs w:val="24"/>
        </w:rPr>
        <w:t xml:space="preserve"> στην Κυβέρνηση.</w:t>
      </w:r>
    </w:p>
    <w:p w14:paraId="5CE044F3" w14:textId="77777777" w:rsidR="00665C5F" w:rsidRDefault="00175495">
      <w:pPr>
        <w:tabs>
          <w:tab w:val="left" w:pos="2820"/>
        </w:tabs>
        <w:spacing w:line="600" w:lineRule="auto"/>
        <w:ind w:firstLine="720"/>
        <w:jc w:val="both"/>
        <w:rPr>
          <w:rFonts w:eastAsia="Times New Roman"/>
          <w:szCs w:val="24"/>
        </w:rPr>
      </w:pPr>
      <w:r>
        <w:rPr>
          <w:rFonts w:eastAsia="Times New Roman"/>
          <w:szCs w:val="24"/>
        </w:rPr>
        <w:t xml:space="preserve">Συγχρόνως, το εξαιρετικό </w:t>
      </w:r>
      <w:r>
        <w:rPr>
          <w:rFonts w:eastAsia="Times New Roman"/>
          <w:szCs w:val="24"/>
          <w:lang w:val="en-US"/>
        </w:rPr>
        <w:t>PSI</w:t>
      </w:r>
      <w:r>
        <w:rPr>
          <w:rFonts w:eastAsia="Times New Roman"/>
          <w:szCs w:val="24"/>
        </w:rPr>
        <w:t xml:space="preserve"> κατέστρεψε τι; Θα δώσω τον πίνακα τον οποίο θα καταθέσω πρώτη φορά στα Πρακτικά. Έχω στοιχεία από την ειδική </w:t>
      </w:r>
      <w:r>
        <w:rPr>
          <w:rFonts w:eastAsia="Times New Roman"/>
          <w:szCs w:val="24"/>
        </w:rPr>
        <w:t xml:space="preserve">υπηρεσία </w:t>
      </w:r>
      <w:r>
        <w:rPr>
          <w:rFonts w:eastAsia="Times New Roman"/>
          <w:szCs w:val="24"/>
        </w:rPr>
        <w:t>από ερώτησή μου, για τα ασφαλιστικά ταμεία, πώς μειώθηκαν τα μετρητά τους. Δηλαδή δεν κουρέψ</w:t>
      </w:r>
      <w:r>
        <w:rPr>
          <w:rFonts w:eastAsia="Times New Roman"/>
          <w:szCs w:val="24"/>
        </w:rPr>
        <w:t>αμε μόνο τα ομόλογα, αλλά «κουρέψαμε» και τα μετρητά. Το 2011 είχαν τα ασφαλιστικά ταμεία 17.800.000.000 μετρητά και το 2012</w:t>
      </w:r>
      <w:r>
        <w:rPr>
          <w:rFonts w:eastAsia="Times New Roman"/>
          <w:szCs w:val="24"/>
        </w:rPr>
        <w:t xml:space="preserve"> είχαν</w:t>
      </w:r>
      <w:r>
        <w:rPr>
          <w:rFonts w:eastAsia="Times New Roman"/>
          <w:szCs w:val="24"/>
        </w:rPr>
        <w:t xml:space="preserve"> 7 δισ</w:t>
      </w:r>
      <w:r>
        <w:rPr>
          <w:rFonts w:eastAsia="Times New Roman"/>
          <w:szCs w:val="24"/>
        </w:rPr>
        <w:t>εκατομμύρια</w:t>
      </w:r>
      <w:r>
        <w:rPr>
          <w:rFonts w:eastAsia="Times New Roman"/>
          <w:szCs w:val="24"/>
        </w:rPr>
        <w:t>, άλλα 10 δισεκατομμύρια κάτω. Πηγαίν</w:t>
      </w:r>
      <w:r>
        <w:rPr>
          <w:rFonts w:eastAsia="Times New Roman"/>
          <w:szCs w:val="24"/>
        </w:rPr>
        <w:t>ε</w:t>
      </w:r>
      <w:r>
        <w:rPr>
          <w:rFonts w:eastAsia="Times New Roman"/>
          <w:szCs w:val="24"/>
        </w:rPr>
        <w:t xml:space="preserve">τε στην αξία καταθέσεων στα μετρητά. Κινδύνεψαν οι καταθέσεις; Όχι. </w:t>
      </w:r>
    </w:p>
    <w:p w14:paraId="5CE044F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το σημείο αυτό ο Βουλευτής κ. Δημήτριος Καμμένος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14:paraId="5CE044F5" w14:textId="77777777" w:rsidR="00665C5F" w:rsidRDefault="00175495">
      <w:pPr>
        <w:tabs>
          <w:tab w:val="left" w:pos="2820"/>
        </w:tabs>
        <w:spacing w:line="600" w:lineRule="auto"/>
        <w:ind w:firstLine="720"/>
        <w:jc w:val="both"/>
        <w:rPr>
          <w:rFonts w:eastAsia="Times New Roman"/>
          <w:szCs w:val="24"/>
        </w:rPr>
      </w:pPr>
      <w:r>
        <w:rPr>
          <w:rFonts w:eastAsia="Times New Roman"/>
          <w:szCs w:val="24"/>
        </w:rPr>
        <w:t>Όλα αυτά</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δεν είναι φυσιολογικά και κ</w:t>
      </w:r>
      <w:r>
        <w:rPr>
          <w:rFonts w:eastAsia="Times New Roman"/>
          <w:szCs w:val="24"/>
        </w:rPr>
        <w:t xml:space="preserve">ανονικά που λέω. Αν κάνουμε σούμα το τι έχουμε χάσει, έχουμε ξεπεράσει τα 70 δισεκατομμύρια μέχρι σήμερα και δεν υπάρχει ευθύνη σε κανέναν. Όλοι κριτικάρουν εμάς και κάνουν κριτική και στην </w:t>
      </w:r>
      <w:r>
        <w:rPr>
          <w:rFonts w:eastAsia="Times New Roman"/>
          <w:szCs w:val="24"/>
        </w:rPr>
        <w:t xml:space="preserve">οδηγία </w:t>
      </w:r>
      <w:r>
        <w:rPr>
          <w:rFonts w:eastAsia="Times New Roman"/>
          <w:szCs w:val="24"/>
        </w:rPr>
        <w:t xml:space="preserve">για το ΤΕΚΕ. </w:t>
      </w:r>
    </w:p>
    <w:p w14:paraId="5CE044F6" w14:textId="77777777" w:rsidR="00665C5F" w:rsidRDefault="00175495">
      <w:pPr>
        <w:tabs>
          <w:tab w:val="left" w:pos="2820"/>
        </w:tabs>
        <w:spacing w:line="600" w:lineRule="auto"/>
        <w:ind w:firstLine="720"/>
        <w:jc w:val="both"/>
        <w:rPr>
          <w:rFonts w:eastAsia="Times New Roman"/>
          <w:szCs w:val="24"/>
        </w:rPr>
      </w:pPr>
      <w:r>
        <w:rPr>
          <w:rFonts w:eastAsia="Times New Roman"/>
          <w:szCs w:val="24"/>
        </w:rPr>
        <w:t>Δεν κινδύνευσαν οι καταθέσεις</w:t>
      </w:r>
      <w:r>
        <w:rPr>
          <w:rFonts w:eastAsia="Times New Roman"/>
          <w:szCs w:val="24"/>
        </w:rPr>
        <w:t>. Π</w:t>
      </w:r>
      <w:r>
        <w:rPr>
          <w:rFonts w:eastAsia="Times New Roman"/>
          <w:szCs w:val="24"/>
        </w:rPr>
        <w:t>ώς; Τ</w:t>
      </w:r>
      <w:r>
        <w:rPr>
          <w:rFonts w:eastAsia="Times New Roman"/>
          <w:szCs w:val="24"/>
        </w:rPr>
        <w:t>ην περίο</w:t>
      </w:r>
      <w:r>
        <w:rPr>
          <w:rFonts w:eastAsia="Times New Roman"/>
          <w:szCs w:val="24"/>
        </w:rPr>
        <w:t xml:space="preserve">δο </w:t>
      </w:r>
      <w:r>
        <w:rPr>
          <w:rFonts w:eastAsia="Times New Roman"/>
          <w:szCs w:val="24"/>
        </w:rPr>
        <w:t>2009 με 2014 –θα δώσω άλλον έναν πίνακα- αυξήθηκαν τα κόκκινα δάνεια κατά 58 δισεκατομμύρια. Δηλαδή κουρέψαμε τις καταθέσεις, απαξιώσαμε τα δάνεια που πήραμε κατά 30 δισεκατομμύρια -το λέει το ΤΧΣ, όχι ο Καμμένος- και αυξήσαμε τα κόκκινα δάνεια, γιατί ε</w:t>
      </w:r>
      <w:r>
        <w:rPr>
          <w:rFonts w:eastAsia="Times New Roman"/>
          <w:szCs w:val="24"/>
        </w:rPr>
        <w:t>ίχαμε «πετυχημένη» διαπραγμάτευση στα τέσσερα χρόνια. Τα κόκκινα δάνεια ήταν 58 δισεκατομμύρια. Καταστρέψανε την οικονομία. Όταν καταστρέφεις την ελληνική οικονομία -γιατί είναι 58 δισ</w:t>
      </w:r>
      <w:r>
        <w:rPr>
          <w:rFonts w:eastAsia="Times New Roman"/>
          <w:szCs w:val="24"/>
        </w:rPr>
        <w:t>εκατομμύρια</w:t>
      </w:r>
      <w:r>
        <w:rPr>
          <w:rFonts w:eastAsia="Times New Roman"/>
          <w:szCs w:val="24"/>
        </w:rPr>
        <w:t>. τα κόκκινα δάνεια- συγχρόνως, όπως έχω πει, πρέπει να προβλ</w:t>
      </w:r>
      <w:r>
        <w:rPr>
          <w:rFonts w:eastAsia="Times New Roman"/>
          <w:szCs w:val="24"/>
        </w:rPr>
        <w:t>έψεις τουλάχιστον το ισόποσο, για να μην καταρρεύσει το σύστημα. Άλλα 53 δισ</w:t>
      </w:r>
      <w:r>
        <w:rPr>
          <w:rFonts w:eastAsia="Times New Roman"/>
          <w:szCs w:val="24"/>
        </w:rPr>
        <w:t>εκατομμύρια</w:t>
      </w:r>
      <w:r>
        <w:rPr>
          <w:rFonts w:eastAsia="Times New Roman"/>
          <w:szCs w:val="24"/>
        </w:rPr>
        <w:t xml:space="preserve"> ήταν προβλέψεις και κλειδώθηκαν τα χρήματα, για να μην καταρρεύσει το σύστημα. Δεν κατέρρευσε το σύστημα, αλλά κι αυτός είναι ο πίνακας χορηγήσεων καταθέσεων και η εξέλ</w:t>
      </w:r>
      <w:r>
        <w:rPr>
          <w:rFonts w:eastAsia="Times New Roman"/>
          <w:szCs w:val="24"/>
        </w:rPr>
        <w:t xml:space="preserve">ιξη των «κόκκινων δανείων» από το 2009 μέχρι το 2015. </w:t>
      </w:r>
    </w:p>
    <w:p w14:paraId="5CE044F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Δημήτριος Καμμένος καταθέτει για τα Πρακτικά τον προαναφερθέντα πίνακα, ο οποίος βρίσκεται στο αρχείο του Τμήματος Γραμματείας της Διεύθυνσης Στενογραφίας και Πρακτικών </w:t>
      </w:r>
      <w:r>
        <w:rPr>
          <w:rFonts w:eastAsia="Times New Roman" w:cs="Times New Roman"/>
          <w:szCs w:val="24"/>
        </w:rPr>
        <w:t>της Βουλής)</w:t>
      </w:r>
    </w:p>
    <w:p w14:paraId="5CE044F8" w14:textId="77777777" w:rsidR="00665C5F" w:rsidRDefault="00175495">
      <w:pPr>
        <w:tabs>
          <w:tab w:val="left" w:pos="2820"/>
        </w:tabs>
        <w:spacing w:line="600" w:lineRule="auto"/>
        <w:ind w:firstLine="720"/>
        <w:jc w:val="both"/>
        <w:rPr>
          <w:rFonts w:eastAsia="Times New Roman"/>
          <w:szCs w:val="24"/>
        </w:rPr>
      </w:pPr>
      <w:r>
        <w:rPr>
          <w:rFonts w:eastAsia="Times New Roman"/>
          <w:szCs w:val="24"/>
        </w:rPr>
        <w:t>Τι θέλω να πω; Ότι τα εγκλήματα είναι πολλά. Ένα από τα τελευταία που αποκάλυψα με τον κ. Βαρουφάκη, με έγγραφο της 26</w:t>
      </w:r>
      <w:r>
        <w:rPr>
          <w:rFonts w:eastAsia="Times New Roman"/>
          <w:szCs w:val="24"/>
          <w:vertAlign w:val="superscript"/>
        </w:rPr>
        <w:t xml:space="preserve"> </w:t>
      </w:r>
      <w:r>
        <w:rPr>
          <w:rFonts w:eastAsia="Times New Roman"/>
          <w:szCs w:val="24"/>
        </w:rPr>
        <w:t xml:space="preserve">Μαρτίου 2015 </w:t>
      </w:r>
      <w:r>
        <w:rPr>
          <w:rFonts w:eastAsia="Times New Roman"/>
          <w:szCs w:val="24"/>
        </w:rPr>
        <w:t>που μου προσκομίστηκε</w:t>
      </w:r>
      <w:r>
        <w:rPr>
          <w:rFonts w:eastAsia="Times New Roman"/>
          <w:szCs w:val="24"/>
        </w:rPr>
        <w:t xml:space="preserve"> μετά από ερώτησή μου, ήταν ότι εφόσον είχαμε δανειστεί τα 39 δισεκατομμύρια ευρώ για να αν</w:t>
      </w:r>
      <w:r>
        <w:rPr>
          <w:rFonts w:eastAsia="Times New Roman"/>
          <w:szCs w:val="24"/>
        </w:rPr>
        <w:t xml:space="preserve">ακεφαλαιοποιήσουμε τις τράπεζες, όπως εξήγησα, και χάσαμε όλη την αξία τους, χρειάστηκε να ανακεφαλαιοποιήσουμε άλλες δύο τράπεζες. Θυμίζω ότι πήραμε ομόλογα για να ανακεφαλαιοποιήσουμε τις τράπεζες. Τι κάναμε; Εμείς δεν έπρεπε να ανακεφαλαιοποιήσουμε τις </w:t>
      </w:r>
      <w:r>
        <w:rPr>
          <w:rFonts w:eastAsia="Times New Roman"/>
          <w:szCs w:val="24"/>
        </w:rPr>
        <w:t xml:space="preserve">τράπεζες με τα ομόλογά μας; Ναι. Το κάναμε; Ναι. Σε όλες τις τράπεζες; Όχι. Τι κάναμε; Πήραμε και μετρητά από το ΤΧΣ. Γι’ αυτό </w:t>
      </w:r>
      <w:r>
        <w:rPr>
          <w:rFonts w:eastAsia="Times New Roman"/>
          <w:szCs w:val="24"/>
        </w:rPr>
        <w:t>έμειναν</w:t>
      </w:r>
      <w:r>
        <w:rPr>
          <w:rFonts w:eastAsia="Times New Roman"/>
          <w:szCs w:val="24"/>
        </w:rPr>
        <w:t xml:space="preserve"> 11 δισ</w:t>
      </w:r>
      <w:r>
        <w:rPr>
          <w:rFonts w:eastAsia="Times New Roman"/>
          <w:szCs w:val="24"/>
        </w:rPr>
        <w:t>εκατομμύρια</w:t>
      </w:r>
      <w:r>
        <w:rPr>
          <w:rFonts w:eastAsia="Times New Roman"/>
          <w:szCs w:val="24"/>
        </w:rPr>
        <w:t xml:space="preserve"> για να γυρίσουμε πίσω. </w:t>
      </w:r>
    </w:p>
    <w:p w14:paraId="5CE044F9" w14:textId="77777777" w:rsidR="00665C5F" w:rsidRDefault="00175495">
      <w:pPr>
        <w:tabs>
          <w:tab w:val="left" w:pos="2820"/>
        </w:tabs>
        <w:spacing w:line="600" w:lineRule="auto"/>
        <w:ind w:firstLine="720"/>
        <w:jc w:val="both"/>
        <w:rPr>
          <w:rFonts w:eastAsia="Times New Roman"/>
          <w:szCs w:val="24"/>
        </w:rPr>
      </w:pPr>
      <w:r>
        <w:rPr>
          <w:rFonts w:eastAsia="Times New Roman"/>
          <w:szCs w:val="24"/>
        </w:rPr>
        <w:t xml:space="preserve">Το έγγραφο είναι του ΤΧΣ και μου το έχει φέρει ο κ. Βαρουφάκης. </w:t>
      </w:r>
      <w:r>
        <w:rPr>
          <w:rFonts w:eastAsia="Times New Roman"/>
          <w:szCs w:val="24"/>
        </w:rPr>
        <w:t>Χρησιμοποιήθηκαν από τα 39 δισ</w:t>
      </w:r>
      <w:r>
        <w:rPr>
          <w:rFonts w:eastAsia="Times New Roman"/>
          <w:szCs w:val="24"/>
        </w:rPr>
        <w:t>εκατομμύρια</w:t>
      </w:r>
      <w:r>
        <w:rPr>
          <w:rFonts w:eastAsia="Times New Roman"/>
          <w:szCs w:val="24"/>
        </w:rPr>
        <w:t xml:space="preserve"> δάνεια</w:t>
      </w:r>
      <w:r>
        <w:rPr>
          <w:rFonts w:eastAsia="Times New Roman"/>
          <w:szCs w:val="24"/>
        </w:rPr>
        <w:t>,</w:t>
      </w:r>
      <w:r>
        <w:rPr>
          <w:rFonts w:eastAsia="Times New Roman"/>
          <w:szCs w:val="24"/>
        </w:rPr>
        <w:t xml:space="preserve"> τα 37</w:t>
      </w:r>
      <w:r>
        <w:rPr>
          <w:rFonts w:eastAsia="Times New Roman"/>
          <w:szCs w:val="24"/>
        </w:rPr>
        <w:t xml:space="preserve"> δισεκατομμύρια</w:t>
      </w:r>
      <w:r>
        <w:rPr>
          <w:rFonts w:eastAsia="Times New Roman"/>
          <w:szCs w:val="24"/>
        </w:rPr>
        <w:t xml:space="preserve"> σε ομόλογα, 1,5 δισεκατομμύριο σε μετρητά από το αρχικό μετοχικό κεφάλαιο του ΤΧΣ -πήραμε 1,5 δισ</w:t>
      </w:r>
      <w:r>
        <w:rPr>
          <w:rFonts w:eastAsia="Times New Roman"/>
          <w:szCs w:val="24"/>
        </w:rPr>
        <w:t>εκατομμύριο</w:t>
      </w:r>
      <w:r>
        <w:rPr>
          <w:rFonts w:eastAsia="Times New Roman"/>
          <w:szCs w:val="24"/>
        </w:rPr>
        <w:t xml:space="preserve"> από τα μετρητά του ΤΧΣ- και 1,185 δισ</w:t>
      </w:r>
      <w:r>
        <w:rPr>
          <w:rFonts w:eastAsia="Times New Roman"/>
          <w:szCs w:val="24"/>
        </w:rPr>
        <w:t>εκατομμύριο</w:t>
      </w:r>
      <w:r>
        <w:rPr>
          <w:rFonts w:eastAsia="Times New Roman"/>
          <w:szCs w:val="24"/>
        </w:rPr>
        <w:t xml:space="preserve"> σε μετρητά από ταμειακές ει</w:t>
      </w:r>
      <w:r>
        <w:rPr>
          <w:rFonts w:eastAsia="Times New Roman"/>
          <w:szCs w:val="24"/>
        </w:rPr>
        <w:t>σροές, από άλλα κέρδη. Σύνολο 1,685 μετρητά. Τα βάλαμε σε τράπεζες που ξέρω ποιες είναι. Θα έρθει η ώρα να τις πούμε και ποιες είναι. Δεν είναι της παρούσης, γιατί πρέπει να είμαστε και υπεύθυνοι όταν μιλάμε από τη Βουλή. Πήραμε μετρητά και δεν πήραμε τα ο</w:t>
      </w:r>
      <w:r>
        <w:rPr>
          <w:rFonts w:eastAsia="Times New Roman"/>
          <w:szCs w:val="24"/>
        </w:rPr>
        <w:t xml:space="preserve">μόλογα που είχαμε ήδη δανειστεί και πληρώναμε τόκο γι' αυτά. Όσον αφορά το γιατί υπάρχει μια εξήγηση, αλλά είναι τουλάχιστον αφελής για εμάς που γνωρίζουμε. </w:t>
      </w:r>
    </w:p>
    <w:p w14:paraId="5CE044FA"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Δημήτριος Καμμένος καταθέτει για τα Πρακτικά το προαναφερθέν </w:t>
      </w:r>
      <w:r>
        <w:rPr>
          <w:rFonts w:eastAsia="Times New Roman" w:cs="Times New Roman"/>
          <w:szCs w:val="24"/>
        </w:rPr>
        <w:t>έγγραφο, το οποίο βρίσκεται στο αρχείο του Τμήματος Γραμματείας της Διεύθυνσης Στενογραφίας και Πρακτικών της Βουλής)</w:t>
      </w:r>
    </w:p>
    <w:p w14:paraId="5CE044FB" w14:textId="77777777" w:rsidR="00665C5F" w:rsidRDefault="00175495">
      <w:pPr>
        <w:spacing w:line="600" w:lineRule="auto"/>
        <w:ind w:firstLine="720"/>
        <w:jc w:val="both"/>
        <w:rPr>
          <w:rFonts w:eastAsia="Times New Roman" w:cs="Times New Roman"/>
          <w:szCs w:val="24"/>
        </w:rPr>
      </w:pPr>
      <w:r>
        <w:rPr>
          <w:rFonts w:eastAsia="Times New Roman"/>
          <w:szCs w:val="24"/>
        </w:rPr>
        <w:t>Κλείνω λέγοντας ότι αυτό το νομοσχέδιο είναι πάρα πολύ σημαντικό. Θα παρακαλούσα όλους τους εντός της Αιθούσης συναδέλφους, αλλά κυρίως θα</w:t>
      </w:r>
      <w:r>
        <w:rPr>
          <w:rFonts w:eastAsia="Times New Roman"/>
          <w:szCs w:val="24"/>
        </w:rPr>
        <w:t xml:space="preserve"> απευθυνθώ στους δημοσιογράφους, οι οποίοι παίρνουν θέματα, κομμάτια ομιλιών και κινδυνολογούν ή με ημιμάθεια προσπαθούν να εξηγήσουν το τι συμβαίνει, για να δημιουργήσουν ένα νέο και έχοντας παντελή ανευθυνότητα και συνείδηση τού τι σημαίνει να χαθεί η εμ</w:t>
      </w:r>
      <w:r>
        <w:rPr>
          <w:rFonts w:eastAsia="Times New Roman"/>
          <w:szCs w:val="24"/>
        </w:rPr>
        <w:t>πιστοσύνη στο τραπεζικό σύστημα και να ξεκινήσουν πάλι οι αναλήψεις ή να χαθεί το σύστημα, να μην πηγαίνει ένας ενώ μπορεί να πάρει δάνειο να το πάρει το δάνειο, διότι αυτή τη στιγμή δεν υπάρχει ζήτηση δανείων, ενώ υπάρχει ρευστότητα, για άλλους λόγους. Θ</w:t>
      </w:r>
      <w:r>
        <w:rPr>
          <w:rFonts w:eastAsia="Times New Roman" w:cs="Times New Roman"/>
          <w:szCs w:val="24"/>
        </w:rPr>
        <w:t>α</w:t>
      </w:r>
      <w:r>
        <w:rPr>
          <w:rFonts w:eastAsia="Times New Roman" w:cs="Times New Roman"/>
          <w:szCs w:val="24"/>
        </w:rPr>
        <w:t xml:space="preserve"> πρέπει εδώ να εξηγηθούν πάρα πολλά ζητήματα. </w:t>
      </w:r>
    </w:p>
    <w:p w14:paraId="5CE044FC"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Επίσης, κύριε Πρόεδρε, θα τελειώσω αφού διαβάσω μια δήλωση του κ. Βενιζέλου. Δεν έχω κάτι προσωπικό μαζί του, απλώς είχε την τύχη να είναι  Υπουργός Οικονομικών κατά την περίοδο της κρίσης. Προσπαθώντας, λοιπό</w:t>
      </w:r>
      <w:r>
        <w:rPr>
          <w:rFonts w:eastAsia="Times New Roman" w:cs="Times New Roman"/>
          <w:szCs w:val="24"/>
        </w:rPr>
        <w:t xml:space="preserve">ν, να διορθώσει ή να αμβλύνει τις εντυπώσεις για την καταστροφή που επέφερε η πολιτική του και κυρίως οι συμφωνίες για το </w:t>
      </w:r>
      <w:r>
        <w:rPr>
          <w:rFonts w:eastAsia="Times New Roman" w:cs="Times New Roman"/>
          <w:szCs w:val="24"/>
          <w:lang w:val="en-US"/>
        </w:rPr>
        <w:t>PSI</w:t>
      </w:r>
      <w:r>
        <w:rPr>
          <w:rFonts w:eastAsia="Times New Roman" w:cs="Times New Roman"/>
          <w:szCs w:val="24"/>
        </w:rPr>
        <w:t xml:space="preserve"> και όλη η οικονομική πολιτική, έκανε την εξής δήλωση και παίρνω ένα κομμάτι αυτής: «Στο </w:t>
      </w:r>
      <w:r>
        <w:rPr>
          <w:rFonts w:eastAsia="Times New Roman" w:cs="Times New Roman"/>
          <w:szCs w:val="24"/>
          <w:lang w:val="en-US"/>
        </w:rPr>
        <w:t>PSI</w:t>
      </w:r>
      <w:r>
        <w:rPr>
          <w:rFonts w:eastAsia="Times New Roman" w:cs="Times New Roman"/>
          <w:szCs w:val="24"/>
        </w:rPr>
        <w:t xml:space="preserve"> θα προσκυνήσουν, θα καταθέσουν στέφανο</w:t>
      </w:r>
      <w:r>
        <w:rPr>
          <w:rFonts w:eastAsia="Times New Roman" w:cs="Times New Roman"/>
          <w:szCs w:val="24"/>
        </w:rPr>
        <w:t xml:space="preserve"> δάφνινο. Θα ζητήσουν συγγνώμη, θα πλύνουν το στόμα τους και θα πάνε να πάρουν το μικρό συμπλήρωμα του </w:t>
      </w:r>
      <w:r>
        <w:rPr>
          <w:rFonts w:eastAsia="Times New Roman" w:cs="Times New Roman"/>
          <w:szCs w:val="24"/>
          <w:lang w:val="en-US"/>
        </w:rPr>
        <w:t>PSI</w:t>
      </w:r>
      <w:r>
        <w:rPr>
          <w:rFonts w:eastAsia="Times New Roman" w:cs="Times New Roman"/>
          <w:szCs w:val="24"/>
        </w:rPr>
        <w:t xml:space="preserve"> που θα τους δώσει η Ευρωπαϊκή Ένωση, ο κ. Ρέγκλινγκ, το </w:t>
      </w:r>
      <w:r>
        <w:rPr>
          <w:rFonts w:eastAsia="Times New Roman" w:cs="Times New Roman"/>
          <w:szCs w:val="24"/>
          <w:lang w:val="en-US"/>
        </w:rPr>
        <w:t>ESM</w:t>
      </w:r>
      <w:r>
        <w:rPr>
          <w:rFonts w:eastAsia="Times New Roman" w:cs="Times New Roman"/>
          <w:szCs w:val="24"/>
        </w:rPr>
        <w:t>».</w:t>
      </w:r>
    </w:p>
    <w:p w14:paraId="5CE044FD"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 xml:space="preserve">Και συνεχίζει: «Ακούστε, πολλοί επιβάρυναν το δημόσιο χρέος ως </w:t>
      </w:r>
      <w:r>
        <w:rPr>
          <w:rFonts w:eastAsia="Times New Roman" w:cs="Times New Roman"/>
          <w:szCs w:val="24"/>
        </w:rPr>
        <w:t>Π</w:t>
      </w:r>
      <w:r>
        <w:rPr>
          <w:rFonts w:eastAsia="Times New Roman" w:cs="Times New Roman"/>
          <w:szCs w:val="24"/>
        </w:rPr>
        <w:t xml:space="preserve">ρωθυπουργοί και </w:t>
      </w:r>
      <w:r>
        <w:rPr>
          <w:rFonts w:eastAsia="Times New Roman" w:cs="Times New Roman"/>
          <w:szCs w:val="24"/>
        </w:rPr>
        <w:t>Υ</w:t>
      </w:r>
      <w:r>
        <w:rPr>
          <w:rFonts w:eastAsia="Times New Roman" w:cs="Times New Roman"/>
          <w:szCs w:val="24"/>
        </w:rPr>
        <w:t>πουργο</w:t>
      </w:r>
      <w:r>
        <w:rPr>
          <w:rFonts w:eastAsia="Times New Roman" w:cs="Times New Roman"/>
          <w:szCs w:val="24"/>
        </w:rPr>
        <w:t>ί Οικονομικών. Ήμουν ο Υπουργός Οικονομικών που έχω ελαφρύνει το δημόσιο χρέος κατά 200 δισεκατομμύρια ευρώ τουλάχιστον, 100 ονομαστικά και τουλάχιστον άλλα 100 σε παρούσα αξία. Λοιπόν, υπάρχουν αυτή</w:t>
      </w:r>
      <w:r>
        <w:rPr>
          <w:rFonts w:eastAsia="Times New Roman" w:cs="Times New Roman"/>
          <w:szCs w:val="24"/>
        </w:rPr>
        <w:t>ν</w:t>
      </w:r>
      <w:r>
        <w:rPr>
          <w:rFonts w:eastAsia="Times New Roman" w:cs="Times New Roman"/>
          <w:szCs w:val="24"/>
        </w:rPr>
        <w:t xml:space="preserve"> τη στιγμή επιστημονικές μελέτες, οι οποίες λένε πόσο μι</w:t>
      </w:r>
      <w:r>
        <w:rPr>
          <w:rFonts w:eastAsia="Times New Roman" w:cs="Times New Roman"/>
          <w:szCs w:val="24"/>
        </w:rPr>
        <w:t>κρό είναι πραγματικά το ελληνικό χρέος».</w:t>
      </w:r>
    </w:p>
    <w:p w14:paraId="5CE044FE"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 xml:space="preserve">Αυτή είναι η δήλωση του κ. Βενιζέλου. Έχω κάνει τα σχόλιά μου. Θα μου επιτρέψετε, για άλλα τριάντα δευτερόλεπτα, με την ανοχή </w:t>
      </w:r>
      <w:r>
        <w:rPr>
          <w:rFonts w:eastAsia="Times New Roman" w:cs="Times New Roman"/>
          <w:szCs w:val="24"/>
        </w:rPr>
        <w:t>σας,</w:t>
      </w:r>
      <w:r>
        <w:rPr>
          <w:rFonts w:eastAsia="Times New Roman" w:cs="Times New Roman"/>
          <w:szCs w:val="24"/>
        </w:rPr>
        <w:t xml:space="preserve"> να διαβάσω και να αφήσω στα Πρακτικά, τις ερωτήσεις μου, οι οποίες είναι σαφείς και </w:t>
      </w:r>
      <w:r>
        <w:rPr>
          <w:rFonts w:eastAsia="Times New Roman" w:cs="Times New Roman"/>
          <w:szCs w:val="24"/>
        </w:rPr>
        <w:t>χρήζουν περαιτέρω διερεύνησης:</w:t>
      </w:r>
    </w:p>
    <w:p w14:paraId="5CE044FF"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«Κύριε Βενιζέλο, μπορείτε να μας προσκομίσετε τα αντίστοιχα Δελτία Δημοσίου Χρέους του Υπουργείου Οικονομικών, όπου αποτυπώνεται επίσημα η τεράστια μείωση του ελληνικού χρέους, έστω κατά 100 δισεκατομμύρια ευρώ ονομαστικής αξ</w:t>
      </w:r>
      <w:r>
        <w:rPr>
          <w:rFonts w:eastAsia="Times New Roman" w:cs="Times New Roman"/>
          <w:szCs w:val="24"/>
        </w:rPr>
        <w:t>ίας; Να μας προσκομίσετε επίσημα το δελτίο χρέους, όπου προκύπτει ότι από 326 δισεκατομμύρια αφαιρέθηκαν 100 δισεκατομμύρια για το «κούρεμα» και μένουν 226 δισεκατομμύρια; Απλή αφαίρεση πρέπει να είναι!</w:t>
      </w:r>
    </w:p>
    <w:p w14:paraId="5CE04500"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Θα θέλαμε να μας δώσετε τη λίστα όλων των κατόχων ομο</w:t>
      </w:r>
      <w:r>
        <w:rPr>
          <w:rFonts w:eastAsia="Times New Roman" w:cs="Times New Roman"/>
          <w:szCs w:val="24"/>
        </w:rPr>
        <w:t xml:space="preserve">λόγων του ελληνικού δικαίου, οι οποίοι συμμετείχαν και όσοι δεν συμμετείχαν στο </w:t>
      </w:r>
      <w:r>
        <w:rPr>
          <w:rFonts w:eastAsia="Times New Roman" w:cs="Times New Roman"/>
          <w:szCs w:val="24"/>
          <w:lang w:val="en-US"/>
        </w:rPr>
        <w:t>PSI</w:t>
      </w:r>
      <w:r>
        <w:rPr>
          <w:rFonts w:eastAsia="Times New Roman" w:cs="Times New Roman"/>
          <w:szCs w:val="24"/>
        </w:rPr>
        <w:t>, μαζί με τη σύμβαση ανάθεσης στον Οργανισμό, ο οποίος ανέλαβε να συμπληρώσει τη λίστα. Να τους βρει!»</w:t>
      </w:r>
    </w:p>
    <w:p w14:paraId="5CE04501"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Ξέρω τι ρωτάω: Πληρώσαμε κάποιον να βρει ποιος έχει το ομόλογό μας. Δε</w:t>
      </w:r>
      <w:r>
        <w:rPr>
          <w:rFonts w:eastAsia="Times New Roman" w:cs="Times New Roman"/>
          <w:szCs w:val="24"/>
        </w:rPr>
        <w:t>ν ξέραμε!</w:t>
      </w:r>
    </w:p>
    <w:p w14:paraId="5CE04502"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Επιπλέον, αναφέρω: «Επίσης, να μας προσκομίσετε τις μελέτες των διαπρεπών οικονομολόγων, όπου υπολογίζουν την επιπλέον μείωση, όπως δηλώνετε με έμφαση, κατά 100 δισεκατομμύρια του ελληνικού δημοσίου χρέους, σε καθαρά παρούσα αξία, με τις ημερομην</w:t>
      </w:r>
      <w:r>
        <w:rPr>
          <w:rFonts w:eastAsia="Times New Roman" w:cs="Times New Roman"/>
          <w:szCs w:val="24"/>
        </w:rPr>
        <w:t xml:space="preserve">ίες στις οποίες δημοσιεύτηκαν οι μελέτες και το πού. </w:t>
      </w:r>
    </w:p>
    <w:p w14:paraId="5CE04503"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 xml:space="preserve">Συμπληρωματικά, να μας δώσετε επίσημη ανάλυση σε λίστα των νέων δανείων που αναγκάστηκε να πάρει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ημόσιο εξαιτίας του </w:t>
      </w:r>
      <w:r>
        <w:rPr>
          <w:rFonts w:eastAsia="Times New Roman" w:cs="Times New Roman"/>
          <w:szCs w:val="24"/>
          <w:lang w:val="en-US"/>
        </w:rPr>
        <w:t>PSI</w:t>
      </w:r>
      <w:r>
        <w:rPr>
          <w:rFonts w:eastAsia="Times New Roman" w:cs="Times New Roman"/>
          <w:szCs w:val="24"/>
        </w:rPr>
        <w:t xml:space="preserve">, με την πλήρη και αναλυτική κοστολόγησή τους ανά φορέα/δανειστή και </w:t>
      </w:r>
      <w:r>
        <w:rPr>
          <w:rFonts w:eastAsia="Times New Roman" w:cs="Times New Roman"/>
          <w:szCs w:val="24"/>
        </w:rPr>
        <w:t xml:space="preserve">τη χρήση αυτών. Τι πληρώσαμε με τα νέα δάνεια του </w:t>
      </w:r>
      <w:r>
        <w:rPr>
          <w:rFonts w:eastAsia="Times New Roman" w:cs="Times New Roman"/>
          <w:szCs w:val="24"/>
          <w:lang w:val="en-US"/>
        </w:rPr>
        <w:t>PSI</w:t>
      </w:r>
      <w:r>
        <w:rPr>
          <w:rFonts w:eastAsia="Times New Roman" w:cs="Times New Roman"/>
          <w:szCs w:val="24"/>
        </w:rPr>
        <w:t xml:space="preserve">; </w:t>
      </w:r>
    </w:p>
    <w:p w14:paraId="5CE04504"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 xml:space="preserve">Καλό θα ήταν να γνωρίζουμε με επίσημο τρόπο και τις διαπραγματεύσεις με κυπριακές τράπεζες για το </w:t>
      </w:r>
      <w:r>
        <w:rPr>
          <w:rFonts w:eastAsia="Times New Roman" w:cs="Times New Roman"/>
          <w:szCs w:val="24"/>
          <w:lang w:val="en-US"/>
        </w:rPr>
        <w:t>PSI</w:t>
      </w:r>
      <w:r>
        <w:rPr>
          <w:rFonts w:eastAsia="Times New Roman" w:cs="Times New Roman"/>
          <w:szCs w:val="24"/>
        </w:rPr>
        <w:t xml:space="preserve">». </w:t>
      </w:r>
    </w:p>
    <w:p w14:paraId="5CE04505"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Και σε αυτό το θέμα ξέρω τι λέω. Γιατί φορτώσαμε ομόλογα…</w:t>
      </w:r>
    </w:p>
    <w:p w14:paraId="5CE04506" w14:textId="77777777" w:rsidR="00665C5F" w:rsidRDefault="00175495">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Καμμένε, αυτές είναι ερωτήσεις που έχετε ήδη καταθέσει. </w:t>
      </w:r>
    </w:p>
    <w:p w14:paraId="5CE04507" w14:textId="77777777" w:rsidR="00665C5F" w:rsidRDefault="00175495">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Κλείνω, κύριε Πρόεδρε.</w:t>
      </w:r>
    </w:p>
    <w:p w14:paraId="5CE04508"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 xml:space="preserve">Αναφέρω επίσης: «Τέλος, θα ήταν χαρά </w:t>
      </w:r>
      <w:r>
        <w:rPr>
          <w:rFonts w:eastAsia="Times New Roman" w:cs="Times New Roman"/>
          <w:szCs w:val="24"/>
        </w:rPr>
        <w:t>μας,</w:t>
      </w:r>
      <w:r>
        <w:rPr>
          <w:rFonts w:eastAsia="Times New Roman" w:cs="Times New Roman"/>
          <w:szCs w:val="24"/>
        </w:rPr>
        <w:t xml:space="preserve"> να δώσετε στη δημοσιότητα τα πρακτικά των </w:t>
      </w:r>
      <w:r>
        <w:rPr>
          <w:rFonts w:eastAsia="Times New Roman" w:cs="Times New Roman"/>
          <w:szCs w:val="24"/>
        </w:rPr>
        <w:t>δ</w:t>
      </w:r>
      <w:r>
        <w:rPr>
          <w:rFonts w:eastAsia="Times New Roman" w:cs="Times New Roman"/>
          <w:szCs w:val="24"/>
        </w:rPr>
        <w:t xml:space="preserve">ιοικητικών </w:t>
      </w:r>
      <w:r>
        <w:rPr>
          <w:rFonts w:eastAsia="Times New Roman" w:cs="Times New Roman"/>
          <w:szCs w:val="24"/>
        </w:rPr>
        <w:t>σ</w:t>
      </w:r>
      <w:r>
        <w:rPr>
          <w:rFonts w:eastAsia="Times New Roman" w:cs="Times New Roman"/>
          <w:szCs w:val="24"/>
        </w:rPr>
        <w:t>υμβουλίων όλων των φορέων που συμμετείχαν εθελοντικά</w:t>
      </w:r>
      <w:r>
        <w:rPr>
          <w:rFonts w:eastAsia="Times New Roman" w:cs="Times New Roman"/>
          <w:szCs w:val="24"/>
        </w:rPr>
        <w:t xml:space="preserve"> στο </w:t>
      </w:r>
      <w:r>
        <w:rPr>
          <w:rFonts w:eastAsia="Times New Roman" w:cs="Times New Roman"/>
          <w:szCs w:val="24"/>
          <w:lang w:val="en-US"/>
        </w:rPr>
        <w:t>PSI</w:t>
      </w:r>
      <w:r>
        <w:rPr>
          <w:rFonts w:eastAsia="Times New Roman" w:cs="Times New Roman"/>
          <w:szCs w:val="24"/>
        </w:rPr>
        <w:t>».</w:t>
      </w:r>
    </w:p>
    <w:p w14:paraId="5CE04509" w14:textId="77777777" w:rsidR="00665C5F" w:rsidRDefault="00175495">
      <w:pPr>
        <w:spacing w:after="0" w:line="600" w:lineRule="auto"/>
        <w:ind w:firstLine="720"/>
        <w:jc w:val="both"/>
        <w:rPr>
          <w:rFonts w:eastAsia="Times New Roman" w:cs="Times New Roman"/>
        </w:rPr>
      </w:pPr>
      <w:r>
        <w:rPr>
          <w:rFonts w:eastAsia="Times New Roman" w:cs="Times New Roman"/>
        </w:rPr>
        <w:t>(Στο σημείο αυτό ο Βουλευτής κ. Δημήτριος Καμμένος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CE0450A"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Και θα μου επιτρέψει, με όλο τον σ</w:t>
      </w:r>
      <w:r>
        <w:rPr>
          <w:rFonts w:eastAsia="Times New Roman" w:cs="Times New Roman"/>
          <w:szCs w:val="24"/>
        </w:rPr>
        <w:t>εβασμό και στις γνώσεις του και στην προσωπικότητά του –και το εννοώ αυτό- να του θυμίσω τη ρήση του Αλβέρτου Αϊνστάιν: «Το εγώ είναι αντιστρόφως ανάλογο της γνώσης».</w:t>
      </w:r>
    </w:p>
    <w:p w14:paraId="5CE0450B"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και για την ανοχή σας, κύριε Πρόεδρε. </w:t>
      </w:r>
    </w:p>
    <w:p w14:paraId="5CE0450C" w14:textId="77777777" w:rsidR="00665C5F" w:rsidRDefault="00175495">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Ελ</w:t>
      </w:r>
      <w:r>
        <w:rPr>
          <w:rFonts w:eastAsia="Times New Roman" w:cs="Times New Roman"/>
          <w:szCs w:val="24"/>
        </w:rPr>
        <w:t xml:space="preserve">πίζω να έρθει ο κ. Βενιζέλος να σας απαντήσει, γιατί βλέπω ότι είναι εγγεγραμμένος ομιλητής. </w:t>
      </w:r>
    </w:p>
    <w:p w14:paraId="5CE0450D"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 xml:space="preserve">Ολοκληρώνουμε με τους ειδικούς αγορητές με τον κ. Μάριο Γεωργιάδη, από την Ένωση Κεντρώων. </w:t>
      </w:r>
    </w:p>
    <w:p w14:paraId="5CE0450E"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 xml:space="preserve">Κύριε Γεωργιάδη, έχετε τον λόγο. </w:t>
      </w:r>
    </w:p>
    <w:p w14:paraId="5CE0450F" w14:textId="77777777" w:rsidR="00665C5F" w:rsidRDefault="00175495">
      <w:pPr>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Ευχαριστώ πολύ. </w:t>
      </w:r>
    </w:p>
    <w:p w14:paraId="5CE04510"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κύριε Υπουργέ, αγαπητοί συνάδελφοι, καλησπέρα σας. </w:t>
      </w:r>
    </w:p>
    <w:p w14:paraId="5CE04511"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Θα ήθελα</w:t>
      </w:r>
      <w:r>
        <w:rPr>
          <w:rFonts w:eastAsia="Times New Roman" w:cs="Times New Roman"/>
          <w:szCs w:val="24"/>
        </w:rPr>
        <w:t>,</w:t>
      </w:r>
      <w:r>
        <w:rPr>
          <w:rFonts w:eastAsia="Times New Roman" w:cs="Times New Roman"/>
          <w:szCs w:val="24"/>
        </w:rPr>
        <w:t xml:space="preserve"> ως εισαγωγή στον προβληματισμό για το τρέχον νομοσχέδιο</w:t>
      </w:r>
      <w:r>
        <w:rPr>
          <w:rFonts w:eastAsia="Times New Roman" w:cs="Times New Roman"/>
          <w:szCs w:val="24"/>
        </w:rPr>
        <w:t xml:space="preserve">, </w:t>
      </w:r>
      <w:r>
        <w:rPr>
          <w:rFonts w:eastAsia="Times New Roman" w:cs="Times New Roman"/>
          <w:szCs w:val="24"/>
        </w:rPr>
        <w:t xml:space="preserve">να αναφερθώ στα λόγια του κ. Τσακαλώτου στην </w:t>
      </w:r>
      <w:r>
        <w:rPr>
          <w:rFonts w:eastAsia="Times New Roman" w:cs="Times New Roman"/>
          <w:szCs w:val="24"/>
        </w:rPr>
        <w:t>ε</w:t>
      </w:r>
      <w:r>
        <w:rPr>
          <w:rFonts w:eastAsia="Times New Roman" w:cs="Times New Roman"/>
          <w:szCs w:val="24"/>
        </w:rPr>
        <w:t xml:space="preserve">πιτροπή. </w:t>
      </w:r>
    </w:p>
    <w:p w14:paraId="5CE04512"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Ο κύριος Υπουργός απάντησε στην κριτική του ΚΚΕ το οποίο</w:t>
      </w:r>
      <w:r>
        <w:rPr>
          <w:rFonts w:eastAsia="Times New Roman" w:cs="Times New Roman"/>
          <w:szCs w:val="24"/>
        </w:rPr>
        <w:t>,</w:t>
      </w:r>
      <w:r>
        <w:rPr>
          <w:rFonts w:eastAsia="Times New Roman" w:cs="Times New Roman"/>
          <w:szCs w:val="24"/>
        </w:rPr>
        <w:t xml:space="preserve"> με συνεπ</w:t>
      </w:r>
      <w:r>
        <w:rPr>
          <w:rFonts w:eastAsia="Times New Roman" w:cs="Times New Roman"/>
          <w:szCs w:val="24"/>
        </w:rPr>
        <w:t>ή την αντικαπιταλιστική του ρητορική</w:t>
      </w:r>
      <w:r>
        <w:rPr>
          <w:rFonts w:eastAsia="Times New Roman" w:cs="Times New Roman"/>
          <w:szCs w:val="24"/>
        </w:rPr>
        <w:t>,</w:t>
      </w:r>
      <w:r>
        <w:rPr>
          <w:rFonts w:eastAsia="Times New Roman" w:cs="Times New Roman"/>
          <w:szCs w:val="24"/>
        </w:rPr>
        <w:t xml:space="preserve"> επεσήμανε ότι με την τρέχουσα εφαρμογή στηρίζεται μεγάλο τραπεζικό κεφάλαιο. Τότε ο κ. Τσακαλώτος απάντησε και τόνισε το εξής: «Το χειρότερο στον καπιταλισμό είναι να μην σε εκμεταλλεύεται ο καπιταλισμός, γιατί τότε μέ</w:t>
      </w:r>
      <w:r>
        <w:rPr>
          <w:rFonts w:eastAsia="Times New Roman" w:cs="Times New Roman"/>
          <w:szCs w:val="24"/>
        </w:rPr>
        <w:t>νεις άνεργος». Και πρόσθεσε: «Όταν καταρρέουν οι τράπεζες, οι επιπτώσεις στην εργατική τάξη είναι δραματικότατες».</w:t>
      </w:r>
    </w:p>
    <w:p w14:paraId="5CE04513"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Πραγματικά, σε αυτή</w:t>
      </w:r>
      <w:r>
        <w:rPr>
          <w:rFonts w:eastAsia="Times New Roman" w:cs="Times New Roman"/>
          <w:szCs w:val="24"/>
        </w:rPr>
        <w:t>ν</w:t>
      </w:r>
      <w:r>
        <w:rPr>
          <w:rFonts w:eastAsia="Times New Roman" w:cs="Times New Roman"/>
          <w:szCs w:val="24"/>
        </w:rPr>
        <w:t xml:space="preserve"> την περίπτωση ο κ. Τσακαλώτος απάντησε σαν να ήταν μέλος του δικού μας κόμματος και του δίνουμε θερμά συγχαρητήρια. Όμως</w:t>
      </w:r>
      <w:r>
        <w:rPr>
          <w:rFonts w:eastAsia="Times New Roman" w:cs="Times New Roman"/>
          <w:szCs w:val="24"/>
        </w:rPr>
        <w:t xml:space="preserve">, ειλικρινά, απορούμε για ποιον λόγο αυτές οι απόψεις του δεν συμβαδίζουν με τις πράξεις του και την κυβερνητική πρακτική εν γένει. </w:t>
      </w:r>
    </w:p>
    <w:p w14:paraId="5CE04514"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 xml:space="preserve">Νομοθετήσαμε 100% προκαταβολή φόρου για τους ιδιώτες επιτηδευματίες. Είστε έτοιμοι να νομοθετήσετε πρόσθετη ποσοστιαία εισφορά -περίπου 20%- για τα ασφαλιστικά ταμεία ιδιωτών επαγγελματιών και αυτοαπασχολούμενων. </w:t>
      </w:r>
    </w:p>
    <w:p w14:paraId="5CE0451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Από την πρόσφατη ειδησεογραφία βγήκε στην </w:t>
      </w:r>
      <w:r>
        <w:rPr>
          <w:rFonts w:eastAsia="Times New Roman" w:cs="Times New Roman"/>
          <w:szCs w:val="24"/>
        </w:rPr>
        <w:t>επιφάνεια ότι μάλλον πάμε και σε 50% φορολογία για εισοδήματα άνω των 65.000 ευρώ. Αυτό σημαίνει ότι μία κερδοφόρα επιχείρηση με τέτοια επαγγελματική δραστηριότητα τον πρώτο χρόνο της θα πληρώσει 100% φορολογία, αν λάβουμε υπ’ όψιν και την προκαταβολή φόρο</w:t>
      </w:r>
      <w:r>
        <w:rPr>
          <w:rFonts w:eastAsia="Times New Roman" w:cs="Times New Roman"/>
          <w:szCs w:val="24"/>
        </w:rPr>
        <w:t xml:space="preserve">υ. Ταυτόχρονα, συνυπολογίζοντας την υπερβολική γραφειοκρατία, τη μαζική φυγή εταιρειών στο εξωτερικό, το κλίμα στην ιδιωτική οικονομία και όλα τα συναφή, το κράτος πάει από το κακό στο χειρότερο. </w:t>
      </w:r>
    </w:p>
    <w:p w14:paraId="5CE0451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Σε αυτό το πλαίσιο, λοιπόν, τόσο ο κ. Τσακαλώτος όσο και οι</w:t>
      </w:r>
      <w:r>
        <w:rPr>
          <w:rFonts w:eastAsia="Times New Roman" w:cs="Times New Roman"/>
          <w:szCs w:val="24"/>
        </w:rPr>
        <w:t xml:space="preserve"> κύριοι της Κυβερνήσεως</w:t>
      </w:r>
      <w:r>
        <w:rPr>
          <w:rFonts w:eastAsia="Times New Roman" w:cs="Times New Roman"/>
          <w:szCs w:val="24"/>
        </w:rPr>
        <w:t>,</w:t>
      </w:r>
      <w:r>
        <w:rPr>
          <w:rFonts w:eastAsia="Times New Roman" w:cs="Times New Roman"/>
          <w:szCs w:val="24"/>
        </w:rPr>
        <w:t xml:space="preserve"> θα ήθελα να μου πείτε πώς πιστεύετε ότι αφήνετε περιθώρια στον καπιταλισμό να σας εκμεταλλευθεί. Το αντίθετο συμπεραίνουμε εμείς από αυτές τις ενέργειες, ότι δηλαδή δεν επιθυμείτε καθόλου την ιδιωτική οικονομία. Ένας νέος ιδιώτης ε</w:t>
      </w:r>
      <w:r>
        <w:rPr>
          <w:rFonts w:eastAsia="Times New Roman" w:cs="Times New Roman"/>
          <w:szCs w:val="24"/>
        </w:rPr>
        <w:t xml:space="preserve">παγγελματίας ή επιτηδευματίας, που θα βγάλει πάνω από 65.000 ευρώ, μαζί με την προκαταβολή φόρου, θα πληρώσει 100% φορολογία στο κράτος. Δεν είναι αυτό ευθεία άρνηση στην ύπαρξη ιδιωτικής οικονομίας; </w:t>
      </w:r>
    </w:p>
    <w:p w14:paraId="5CE0451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Υπό αυτές τις συνθήκες οι ελεύθερες αγορές, αγαπητοί συ</w:t>
      </w:r>
      <w:r>
        <w:rPr>
          <w:rFonts w:eastAsia="Times New Roman" w:cs="Times New Roman"/>
          <w:szCs w:val="24"/>
        </w:rPr>
        <w:t>νάδελφοι, δεν καίγονται να μας εκμεταλλευτούν. Δεν θα έρθει κανείς για επενδύσεις. Για ποιον λόγο να έρθει έτσι κι αλλιώς για να κάνει επενδύσεις στη χώρα μας; Ίσως να έρθει μόνο για τουρισμό. Και αυτή, όμως, η πιθανότητα τείνει να εκλείψει τον τελευταίο κ</w:t>
      </w:r>
      <w:r>
        <w:rPr>
          <w:rFonts w:eastAsia="Times New Roman" w:cs="Times New Roman"/>
          <w:szCs w:val="24"/>
        </w:rPr>
        <w:t>αιρό, εάν λάβουμε υπ’ όψιν τα τεράστια προβλήματα που έχουμε με το προσφυγικό.</w:t>
      </w:r>
    </w:p>
    <w:p w14:paraId="5CE0451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Ας αναφερθούμε τώρα λίγο πιο συγκεκριμένα στο προκείμενο νομοσχέδιο.</w:t>
      </w:r>
    </w:p>
    <w:p w14:paraId="5CE04519"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Κατ’ αρχάς, η ενσωμάτωση της κοινοτικής </w:t>
      </w:r>
      <w:r>
        <w:rPr>
          <w:rFonts w:eastAsia="Times New Roman" w:cs="Times New Roman"/>
          <w:szCs w:val="24"/>
        </w:rPr>
        <w:t>ο</w:t>
      </w:r>
      <w:r>
        <w:rPr>
          <w:rFonts w:eastAsia="Times New Roman" w:cs="Times New Roman"/>
          <w:szCs w:val="24"/>
        </w:rPr>
        <w:t xml:space="preserve">δηγίας είναι θετική. Ως Ένωση Κεντρώων, όμως, εξηγήσαμε και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έχουμε αργήσει υπερβολικά. Οι τράπεζες, λοιπόν, διά του νομοσχεδίου δεν διασώζονται πλέον με τα χρήματα των φορολογουμένων, αλλά μέσω της συμμετοχής μετόχων, ομολογιούχων και καταθετών, μέσω δηλαδή της διαδικασίας που έχει γίνει γνωστή και ως </w:t>
      </w:r>
      <w:r>
        <w:rPr>
          <w:rFonts w:eastAsia="Times New Roman" w:cs="Times New Roman"/>
          <w:szCs w:val="24"/>
          <w:lang w:val="en-US"/>
        </w:rPr>
        <w:t>bail</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Επομένως, η διαδικασία του </w:t>
      </w:r>
      <w:r>
        <w:rPr>
          <w:rFonts w:eastAsia="Times New Roman" w:cs="Times New Roman"/>
          <w:szCs w:val="24"/>
          <w:lang w:val="en-US"/>
        </w:rPr>
        <w:t>bail</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δεν ταυτίζεται με το «κούρεμα», αλλά το «κούρεμα» αποτελεί το ύστατο μέτρο του </w:t>
      </w:r>
      <w:r>
        <w:rPr>
          <w:rFonts w:eastAsia="Times New Roman" w:cs="Times New Roman"/>
          <w:szCs w:val="24"/>
          <w:lang w:val="en-US"/>
        </w:rPr>
        <w:t>bail</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Ο καταθέτης, λοιπόν, προφυλάσσεται μέχρι του ποσού των 100.000 ευρώ ανά τραπεζικό ίδρυμα και όχι ανά λογαριασμό. Μάλιστα σε ορισ</w:t>
      </w:r>
      <w:r>
        <w:rPr>
          <w:rFonts w:eastAsia="Times New Roman" w:cs="Times New Roman"/>
          <w:szCs w:val="24"/>
        </w:rPr>
        <w:t xml:space="preserve">μένες εξαιρετικές περιπτώσεις η προστασία φτάνει και τα 300.000 ευρώ. </w:t>
      </w:r>
    </w:p>
    <w:p w14:paraId="5CE0451A"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Ενδεικτικά αναφέρουμε το τι δεν προστατεύεται. </w:t>
      </w:r>
    </w:p>
    <w:p w14:paraId="5CE0451B"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Δεν προστατεύονται τα αμοιβαία κεφάλαια. Στελέχη της αγοράς σημειώνουν ότι τα αμοιβαία κεφάλαια διαχείρισης διαθεσίμων πλήττονται για το </w:t>
      </w:r>
      <w:r>
        <w:rPr>
          <w:rFonts w:eastAsia="Times New Roman" w:cs="Times New Roman"/>
          <w:szCs w:val="24"/>
        </w:rPr>
        <w:t xml:space="preserve">ποσοστό του συνολικού κεφαλαίου που έχει τοποθετηθεί σε καταθέσεις εσωτερικού και όχι για τυχόν τοποθετήσεις σε </w:t>
      </w:r>
      <w:r>
        <w:rPr>
          <w:rFonts w:eastAsia="Times New Roman" w:cs="Times New Roman"/>
          <w:szCs w:val="24"/>
          <w:lang w:val="en-US"/>
        </w:rPr>
        <w:t>repos</w:t>
      </w:r>
      <w:r>
        <w:rPr>
          <w:rFonts w:eastAsia="Times New Roman" w:cs="Times New Roman"/>
          <w:szCs w:val="24"/>
        </w:rPr>
        <w:t xml:space="preserve"> και άλλα χρηματοοικονομικά προϊόντα. </w:t>
      </w:r>
    </w:p>
    <w:p w14:paraId="5CE0451C"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Δεν προστατεύονται, επίσης, οι καταθέσεις των ταμείων κοινωνικής ασφάλισης και των ταμείων επαγγελμα</w:t>
      </w:r>
      <w:r>
        <w:rPr>
          <w:rFonts w:eastAsia="Times New Roman" w:cs="Times New Roman"/>
          <w:szCs w:val="24"/>
        </w:rPr>
        <w:t>τικής ασφάλισης, αλλά και φορέων τοπικής αυτοδιοίκησης.</w:t>
      </w:r>
    </w:p>
    <w:p w14:paraId="5CE0451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Στην Επιτροπή Οικονομικών Υποθέσεων ο πρόεδρος της ΤΕΚΕ και υποδιοικητής της Τράπεζας της Ελλάδος δήλωσε για το συγκεκριμένο ζήτημα το εξής: Αυτοί οι φορείς δεν καλύπτονται από τις εγγυήσεις του ΤΕΚΕ,</w:t>
      </w:r>
      <w:r>
        <w:rPr>
          <w:rFonts w:eastAsia="Times New Roman" w:cs="Times New Roman"/>
          <w:szCs w:val="24"/>
        </w:rPr>
        <w:t xml:space="preserve"> διότι η Τράπεζα της Ελλάδος δεν είναι πιστωτικό ίδρυμα. Επομένως, είναι εγγυημένα από το ίδιο το δημόσιο. Χαίρουν της εγγύησης του ίδιου του δημοσίου.</w:t>
      </w:r>
    </w:p>
    <w:p w14:paraId="5CE0451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Αγαπητοί συνάδελφοι, το δημόσιό μας δεν είναι και τόσο αξιόπιστο. Κανείς δεν μας δανείζει εκτός από τα κ</w:t>
      </w:r>
      <w:r>
        <w:rPr>
          <w:rFonts w:eastAsia="Times New Roman" w:cs="Times New Roman"/>
          <w:szCs w:val="24"/>
        </w:rPr>
        <w:t xml:space="preserve">ράτη της Ευρωπαϊκής Ένωσης και το ΔΝΤ. Κανείς δεν μας δανείζει, εάν δεν υπάρξει μνημόνιο. Και εσείς με την εύθραυστη κοινοβουλευτική πλειοψηφία εξακολουθείτε τη συγκρουσιακή τακτική με τους </w:t>
      </w:r>
      <w:r>
        <w:rPr>
          <w:rFonts w:eastAsia="Times New Roman" w:cs="Times New Roman"/>
          <w:szCs w:val="24"/>
        </w:rPr>
        <w:t>θ</w:t>
      </w:r>
      <w:r>
        <w:rPr>
          <w:rFonts w:eastAsia="Times New Roman" w:cs="Times New Roman"/>
          <w:szCs w:val="24"/>
        </w:rPr>
        <w:t>εσμούς, με τους τελευταίους δηλαδή πιστωτές που μας έχουν απομείν</w:t>
      </w:r>
      <w:r>
        <w:rPr>
          <w:rFonts w:eastAsia="Times New Roman" w:cs="Times New Roman"/>
          <w:szCs w:val="24"/>
        </w:rPr>
        <w:t>ει. Πώς, λοιπόν, μπορούμε να μιλάμε για αξιοπιστία στο δημόσιο;</w:t>
      </w:r>
    </w:p>
    <w:p w14:paraId="5CE0451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Αποδεδειγμένα, λοιπόν, οι δημόσιοι φορείς μας αλλά και σύσσωμη η ιδιωτική και δημόσια ασφάλιση, σε ενδεχόμενο νέας κρίσης στα τραπεζικά ιδρύματα, βρίσκονται πραγματικά στον αέρα.</w:t>
      </w:r>
    </w:p>
    <w:p w14:paraId="5CE0452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Εδώ θα βρείτε</w:t>
      </w:r>
      <w:r>
        <w:rPr>
          <w:rFonts w:eastAsia="Times New Roman" w:cs="Times New Roman"/>
          <w:szCs w:val="24"/>
        </w:rPr>
        <w:t xml:space="preserve"> αντίθετους όχι μόνο εμάς, αλλά και το μεγαλύτερο κομμάτι της κοινωνίας. Πρέπει να βρεθεί τρόπος να μην υπάρχει τόσο άμεση ταύτιση της πτώχευσης τραπεζών με την πτώχευση πολιτών. Αφού φτάσαμε σε αυτό το σημείο, να υπάρχει, δηλαδή, πάνω στο τραπέζι το </w:t>
      </w:r>
      <w:r>
        <w:rPr>
          <w:rFonts w:eastAsia="Times New Roman" w:cs="Times New Roman"/>
          <w:szCs w:val="24"/>
          <w:lang w:val="en-US"/>
        </w:rPr>
        <w:t>bail</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οφείλουμε να δούμε το πρόβλημα κατάματα. Δεν γίνεται να αισιοδοξούμε να μην φτάσουμε στο σημείο του </w:t>
      </w:r>
      <w:r>
        <w:rPr>
          <w:rFonts w:eastAsia="Times New Roman" w:cs="Times New Roman"/>
          <w:szCs w:val="24"/>
          <w:lang w:val="en-US"/>
        </w:rPr>
        <w:t>bail</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Οφείλετε να ενεργοποιηθείτε και να θωρακίσετε περαιτέρω την ελληνική οικονομία.</w:t>
      </w:r>
    </w:p>
    <w:p w14:paraId="5CE0452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Στο συγκεκριμένο σημείο θα ήθελα ειλικρινά να σας ρωτήσω πόσο π</w:t>
      </w:r>
      <w:r>
        <w:rPr>
          <w:rFonts w:eastAsia="Times New Roman" w:cs="Times New Roman"/>
          <w:szCs w:val="24"/>
        </w:rPr>
        <w:t xml:space="preserve">ιθανή είναι η περίπτωση του </w:t>
      </w:r>
      <w:r>
        <w:rPr>
          <w:rFonts w:eastAsia="Times New Roman" w:cs="Times New Roman"/>
          <w:szCs w:val="24"/>
          <w:lang w:val="en-US"/>
        </w:rPr>
        <w:t>bail</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εάν δεν έχουμε ολοκληρώσει ως χώρα τη διαδικασία της αξιολόγησης μέχρι το καλοκαίρι, δηλαδή, μέχρι -ας πούμε- τον Ιούνιο, Ιούλιο. Θα ήθελα πραγματικά μ</w:t>
      </w:r>
      <w:r>
        <w:rPr>
          <w:rFonts w:eastAsia="Times New Roman" w:cs="Times New Roman"/>
          <w:szCs w:val="24"/>
        </w:rPr>
        <w:t>ί</w:t>
      </w:r>
      <w:r>
        <w:rPr>
          <w:rFonts w:eastAsia="Times New Roman" w:cs="Times New Roman"/>
          <w:szCs w:val="24"/>
        </w:rPr>
        <w:t xml:space="preserve">α συγκεκριμένη απάντηση από κάποιο κυβερνητικό υπεύθυνο σε αυτό το </w:t>
      </w:r>
      <w:r>
        <w:rPr>
          <w:rFonts w:eastAsia="Times New Roman" w:cs="Times New Roman"/>
          <w:szCs w:val="24"/>
        </w:rPr>
        <w:t>ζήτημα.</w:t>
      </w:r>
    </w:p>
    <w:p w14:paraId="5CE04522"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Και μ</w:t>
      </w:r>
      <w:r>
        <w:rPr>
          <w:rFonts w:eastAsia="Times New Roman" w:cs="Times New Roman"/>
          <w:szCs w:val="24"/>
        </w:rPr>
        <w:t>ί</w:t>
      </w:r>
      <w:r>
        <w:rPr>
          <w:rFonts w:eastAsia="Times New Roman" w:cs="Times New Roman"/>
          <w:szCs w:val="24"/>
        </w:rPr>
        <w:t xml:space="preserve">α άλλη ερώτηση. Με βάση τη μέχρι τώρα εικόνα των τραπεζικών ιδρυμάτων και με βάση τους οικονομικούς σας υπολογισμούς για το τρέχον έτος, η συμμετοχή μετόχων και ομολογιούχων κατά τη διαδικασία ενός ενδεχόμενου </w:t>
      </w:r>
      <w:r>
        <w:rPr>
          <w:rFonts w:eastAsia="Times New Roman" w:cs="Times New Roman"/>
          <w:szCs w:val="24"/>
          <w:lang w:val="en-US"/>
        </w:rPr>
        <w:t>bail</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θα είναι αρκετή ή μήπως </w:t>
      </w:r>
      <w:r>
        <w:rPr>
          <w:rFonts w:eastAsia="Times New Roman" w:cs="Times New Roman"/>
          <w:szCs w:val="24"/>
        </w:rPr>
        <w:t xml:space="preserve">θα φτάσουμε και στο σημείο κουρέματος των καταθέσεων και ενεργοποίησης του μηχανισμού αποζημιώσεων; </w:t>
      </w:r>
    </w:p>
    <w:p w14:paraId="5CE0452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Ο Πρόεδρος του ΤΕΚΕ, επίσης, δήλωσε στην </w:t>
      </w:r>
      <w:r>
        <w:rPr>
          <w:rFonts w:eastAsia="Times New Roman" w:cs="Times New Roman"/>
          <w:szCs w:val="24"/>
        </w:rPr>
        <w:t>ε</w:t>
      </w:r>
      <w:r>
        <w:rPr>
          <w:rFonts w:eastAsia="Times New Roman" w:cs="Times New Roman"/>
          <w:szCs w:val="24"/>
        </w:rPr>
        <w:t xml:space="preserve">πιτροπή ότι οι διαδικασίες των </w:t>
      </w:r>
      <w:r>
        <w:rPr>
          <w:rFonts w:eastAsia="Times New Roman" w:cs="Times New Roman"/>
          <w:szCs w:val="24"/>
          <w:lang w:val="en-US"/>
        </w:rPr>
        <w:t>stress</w:t>
      </w:r>
      <w:r>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θα ξεκινήσουν το 2016 κοινά για όλες τις χώρες, οπότε δεν έχει ξεκινή</w:t>
      </w:r>
      <w:r>
        <w:rPr>
          <w:rFonts w:eastAsia="Times New Roman" w:cs="Times New Roman"/>
          <w:szCs w:val="24"/>
        </w:rPr>
        <w:t xml:space="preserve">σει ακόμα κάτι για εμάς. Επομένως, ο μηχανισμός αποζημιώσεων, ακόμα και αν ψηφιστεί σήμερα το νομοσχέδιο, δεν έχει δοκιμαστεί στο έπακρο. Αν, δηλαδή, πάμε άμεσα σε σύγκρουση με τους </w:t>
      </w:r>
      <w:r>
        <w:rPr>
          <w:rFonts w:eastAsia="Times New Roman" w:cs="Times New Roman"/>
          <w:szCs w:val="24"/>
        </w:rPr>
        <w:t>θ</w:t>
      </w:r>
      <w:r>
        <w:rPr>
          <w:rFonts w:eastAsia="Times New Roman" w:cs="Times New Roman"/>
          <w:szCs w:val="24"/>
        </w:rPr>
        <w:t>εσμούς και δεν έχει ολοκληρωθεί σύντομα η αξιολόγηση, θεωρητικά μπορεί να</w:t>
      </w:r>
      <w:r>
        <w:rPr>
          <w:rFonts w:eastAsia="Times New Roman" w:cs="Times New Roman"/>
          <w:szCs w:val="24"/>
        </w:rPr>
        <w:t xml:space="preserve"> υπάρξει πρόβλημα στο σύνολο των καταθέσεων.</w:t>
      </w:r>
    </w:p>
    <w:p w14:paraId="5CE0452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Ας δούμε, όμως, πιο συγκεκριμένα τα τραπεζικά ιδρύματα. Ήταν μεγάλη η έκπληξή μας κατά την επεξεργασία του νομοσχεδίου στην </w:t>
      </w:r>
      <w:r>
        <w:rPr>
          <w:rFonts w:eastAsia="Times New Roman" w:cs="Times New Roman"/>
          <w:szCs w:val="24"/>
        </w:rPr>
        <w:t>ε</w:t>
      </w:r>
      <w:r>
        <w:rPr>
          <w:rFonts w:eastAsia="Times New Roman" w:cs="Times New Roman"/>
          <w:szCs w:val="24"/>
        </w:rPr>
        <w:t>πιτροπή, όταν η κ. Κατσέλη, ως Πρόεδρος της Εθνικής Τράπεζας, ανέφερε ακριβώς τα ακόλο</w:t>
      </w:r>
      <w:r>
        <w:rPr>
          <w:rFonts w:eastAsia="Times New Roman" w:cs="Times New Roman"/>
          <w:szCs w:val="24"/>
        </w:rPr>
        <w:t xml:space="preserve">υθα: </w:t>
      </w:r>
    </w:p>
    <w:p w14:paraId="5CE0452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«Από την 1-1-2010 ως τις 31-12-2015 οι καταθέσεις στο ελληνικό τραπεζικό σύστημα μειώθηκαν κατά 114 δισεκατομμύρια ευρώ. Για να μπορέσουμε να έχουμε επάνοδο των καταθέσεων, θα πρέπει, πρώτα-πρώτα, να ολοκληρωθεί η αξιολόγηση, δεύτερον, να επανέλθουμε</w:t>
      </w:r>
      <w:r>
        <w:rPr>
          <w:rFonts w:eastAsia="Times New Roman" w:cs="Times New Roman"/>
          <w:szCs w:val="24"/>
        </w:rPr>
        <w:t xml:space="preserve"> σε ένα καθεστώς κανονικότητας, τρίτον, να αρθούν οι περιορισμοί στην κίνηση κεφαλαίου. Επομένως, από τη μεριά της Ελληνικής Ένωσης Τραπεζών προσβλέπουμε σε μια σταδιακή επάνοδο της κανονικότητας και επάνοδο των καταθέσεων μέσα στα επόμενα δ</w:t>
      </w:r>
      <w:r>
        <w:rPr>
          <w:rFonts w:eastAsia="Times New Roman" w:cs="Times New Roman"/>
          <w:szCs w:val="24"/>
        </w:rPr>
        <w:t>ύ</w:t>
      </w:r>
      <w:r>
        <w:rPr>
          <w:rFonts w:eastAsia="Times New Roman" w:cs="Times New Roman"/>
          <w:szCs w:val="24"/>
        </w:rPr>
        <w:t>ο-τρία χρόνια,</w:t>
      </w:r>
      <w:r>
        <w:rPr>
          <w:rFonts w:eastAsia="Times New Roman" w:cs="Times New Roman"/>
          <w:szCs w:val="24"/>
        </w:rPr>
        <w:t xml:space="preserve"> μαζί με ενεργητικές πολιτικές και κίνητρα από την πλευρά τη δική μας». </w:t>
      </w:r>
    </w:p>
    <w:p w14:paraId="5CE0452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Η διορισμένη, δηλαδή, από εσάς κ. Κατσέλη ομολογεί τρία πράγματα: Πρώτον, ομολογεί 114 δισεκατομμύρια ευρώ τραπεζικών εκροών τα τελευταία πέντε έτη. Δεύτερον, συνδέει άρρηκτα την </w:t>
      </w:r>
      <w:r>
        <w:rPr>
          <w:rFonts w:eastAsia="Times New Roman" w:cs="Times New Roman"/>
          <w:szCs w:val="24"/>
        </w:rPr>
        <w:t>ολοκλήρωση της αξιολόγησης με τις καταθέσεις μας. Τρίτο</w:t>
      </w:r>
      <w:r>
        <w:rPr>
          <w:rFonts w:eastAsia="Times New Roman" w:cs="Times New Roman"/>
          <w:szCs w:val="24"/>
        </w:rPr>
        <w:t>ν</w:t>
      </w:r>
      <w:r>
        <w:rPr>
          <w:rFonts w:eastAsia="Times New Roman" w:cs="Times New Roman"/>
          <w:szCs w:val="24"/>
        </w:rPr>
        <w:t xml:space="preserve"> και σημαντικότερο, προβλέπει επάνοδο στην κανονικότητα σε δύο ή τρία χρόνια. </w:t>
      </w:r>
    </w:p>
    <w:p w14:paraId="5CE0452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Από αυτά τα λόγια</w:t>
      </w:r>
      <w:r>
        <w:rPr>
          <w:rFonts w:eastAsia="Times New Roman" w:cs="Times New Roman"/>
          <w:szCs w:val="24"/>
        </w:rPr>
        <w:t>,</w:t>
      </w:r>
      <w:r>
        <w:rPr>
          <w:rFonts w:eastAsia="Times New Roman" w:cs="Times New Roman"/>
          <w:szCs w:val="24"/>
        </w:rPr>
        <w:t xml:space="preserve"> ενός φιλικού προς την Κυβέρνηση τραπεζικού στελέχους, καταλαβαίνουμε ότι έχουμε βάλει τη χώρα στον οικ</w:t>
      </w:r>
      <w:r>
        <w:rPr>
          <w:rFonts w:eastAsia="Times New Roman" w:cs="Times New Roman"/>
          <w:szCs w:val="24"/>
        </w:rPr>
        <w:t xml:space="preserve">ονομικό «γύψο» τουλάχιστον για μια δεκαετία. Θα πρέπει να εξηγήσουμε στα παιδιά μας πως μέσα στην Ευρωπαϊκή Ένωση, μέσα στον 21ο αιώνα, αποφασίσαμε με πράξεις και παραλείψεις μας να διανύσουμε έναν οικονομικό μεσαίωνα που θα διαρκέσει δεκαετίες. Πείτε μου </w:t>
      </w:r>
      <w:r>
        <w:rPr>
          <w:rFonts w:eastAsia="Times New Roman" w:cs="Times New Roman"/>
          <w:szCs w:val="24"/>
        </w:rPr>
        <w:t>πώς να εξηγήσουμε ότι υποθηκεύσαμε το μέλλον γονέων γενεών ολόκληρων.</w:t>
      </w:r>
    </w:p>
    <w:p w14:paraId="5CE0452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Αγαπητοί συνάδελφοι, εμείς ως Ένωση Κεντρώων, παρά την κατά περίσταση σκληρή κριτική που ασκούμε, προτείνουμε λύσεις. Δεν είμαστε ακραίοι αρνητές, αλλά υπέρμαχοι της σύγκλισης δυνάμεων τ</w:t>
      </w:r>
      <w:r>
        <w:rPr>
          <w:rFonts w:eastAsia="Times New Roman" w:cs="Times New Roman"/>
          <w:szCs w:val="24"/>
        </w:rPr>
        <w:t xml:space="preserve">ης συνεννόησης και της προόδου. Η προστασία των καταθετών μας είναι θεμελιώδες ζήτημα και δεν μπορεί να αποτελέσει αντικείμενο μικροκομματικής σκοπιμότητας από κανένα και για κανένα λόγο. </w:t>
      </w:r>
    </w:p>
    <w:p w14:paraId="5CE04529"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Σύμφωνα με όλους τους τραπεζικούς υπευθύνους, που εσείς μάλιστα διο</w:t>
      </w:r>
      <w:r>
        <w:rPr>
          <w:rFonts w:eastAsia="Times New Roman" w:cs="Times New Roman"/>
          <w:szCs w:val="24"/>
        </w:rPr>
        <w:t>ρίσατε, η επάνοδος των καταθέσεων στις τράπεζες δεν έχει ξεκινήσει. Η τραπεζική πίστη δεν έχει επανέλθει και το χειρότερο είναι ότι προβλέπεται να επανέλθει σε δύο ή τρία χρόνια στην καλύτερη περίσταση.</w:t>
      </w:r>
    </w:p>
    <w:p w14:paraId="5CE0452A"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Να σας κάνω και μια προσωπική εκτίμηση; Η οικονομία μ</w:t>
      </w:r>
      <w:r>
        <w:rPr>
          <w:rFonts w:eastAsia="Times New Roman" w:cs="Times New Roman"/>
          <w:szCs w:val="24"/>
        </w:rPr>
        <w:t>ας δεν θα φτιάξει με την επάνοδο της τραπεζικής πίστης. Η οικονομία μας θα φτιάξει αρκετά χρόνια μετά από αυτή</w:t>
      </w:r>
      <w:r>
        <w:rPr>
          <w:rFonts w:eastAsia="Times New Roman" w:cs="Times New Roman"/>
          <w:szCs w:val="24"/>
        </w:rPr>
        <w:t>ν</w:t>
      </w:r>
      <w:r>
        <w:rPr>
          <w:rFonts w:eastAsia="Times New Roman" w:cs="Times New Roman"/>
          <w:szCs w:val="24"/>
        </w:rPr>
        <w:t xml:space="preserve">, όταν θα σταματήσουμε να κάνουμε λόγο για </w:t>
      </w:r>
      <w:r>
        <w:rPr>
          <w:rFonts w:eastAsia="Times New Roman" w:cs="Times New Roman"/>
          <w:szCs w:val="24"/>
          <w:lang w:val="en-US"/>
        </w:rPr>
        <w:t>bail</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και κούρεμα, όταν θα ξεκινήσει πάλι να λειτουργεί σωστά ο ιδιωτικός τομέας. Τότε θα ξεκινήσει </w:t>
      </w:r>
      <w:r>
        <w:rPr>
          <w:rFonts w:eastAsia="Times New Roman" w:cs="Times New Roman"/>
          <w:szCs w:val="24"/>
        </w:rPr>
        <w:t xml:space="preserve">και πάλι να δουλεύει η ελληνική οικονομία. </w:t>
      </w:r>
    </w:p>
    <w:p w14:paraId="5CE0452B"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Και όλα αυτά δεν θα γίνουν με μαγικές λύσεις. Όλα αυτά θα γίνουν, αν εκπληρωθούν οι ακόλουθες τρεις επιγραμματικές προϋποθέσεις:</w:t>
      </w:r>
    </w:p>
    <w:p w14:paraId="5CE0452C"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Πρώτον, κυβερνητική σταθερότητα. Δεύτερον, τεχνοκράτες σε θέσεις ευθύνης. Τρίτον, μ</w:t>
      </w:r>
      <w:r>
        <w:rPr>
          <w:rFonts w:eastAsia="Times New Roman" w:cs="Times New Roman"/>
          <w:szCs w:val="24"/>
        </w:rPr>
        <w:t xml:space="preserve">είωση και σταθεροποίηση φορολογικών συντελεστών, παντελής εξάλειψη της οδυνηρής γραφειοκρατίας, με ταυτόχρονη ουσιαστική αξιολόγηση των στελεχών του κρατικού μηχανισμού. </w:t>
      </w:r>
    </w:p>
    <w:p w14:paraId="5CE0452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Μόνο μια λύση πληροί όλες τις παραπάνω προϋποθέσεις. Την έχουμε πει αρκετές φορές. Εί</w:t>
      </w:r>
      <w:r>
        <w:rPr>
          <w:rFonts w:eastAsia="Times New Roman" w:cs="Times New Roman"/>
          <w:szCs w:val="24"/>
        </w:rPr>
        <w:t xml:space="preserve">ναι η οικουμενική </w:t>
      </w:r>
      <w:r>
        <w:rPr>
          <w:rFonts w:eastAsia="Times New Roman" w:cs="Times New Roman"/>
          <w:szCs w:val="24"/>
        </w:rPr>
        <w:t>κ</w:t>
      </w:r>
      <w:r>
        <w:rPr>
          <w:rFonts w:eastAsia="Times New Roman" w:cs="Times New Roman"/>
          <w:szCs w:val="24"/>
        </w:rPr>
        <w:t xml:space="preserve">υβέρνηση με υπουργοποίηση τεχνοκρατών, η </w:t>
      </w:r>
      <w:r>
        <w:rPr>
          <w:rFonts w:eastAsia="Times New Roman" w:cs="Times New Roman"/>
          <w:szCs w:val="24"/>
        </w:rPr>
        <w:t>κ</w:t>
      </w:r>
      <w:r>
        <w:rPr>
          <w:rFonts w:eastAsia="Times New Roman" w:cs="Times New Roman"/>
          <w:szCs w:val="24"/>
        </w:rPr>
        <w:t xml:space="preserve">υβέρνηση ευρύτατης συνεργασίας με απόλυτο και αδιαμφισβήτητο ευρωπαϊκό πρόσημο. Αν δεν το πράξουμε αυτό, θα ρίξουμε την Ελλάδα σε περιπέτειες που ποτέ στη νεότερή της ιστορία δεν έχει ζήσει. </w:t>
      </w:r>
    </w:p>
    <w:p w14:paraId="5CE0452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Όπως έχουμε πει και στην </w:t>
      </w:r>
      <w:r>
        <w:rPr>
          <w:rFonts w:eastAsia="Times New Roman" w:cs="Times New Roman"/>
          <w:szCs w:val="24"/>
        </w:rPr>
        <w:t>ε</w:t>
      </w:r>
      <w:r>
        <w:rPr>
          <w:rFonts w:eastAsia="Times New Roman" w:cs="Times New Roman"/>
          <w:szCs w:val="24"/>
        </w:rPr>
        <w:t xml:space="preserve">πιτροπή, έχουμε τοποθετηθεί επί της αρχής για το εν λόγω νομοσχέδιο και θα τοποθετηθούμε επί των άρθρων την ώρα της ψηφοφορίας. </w:t>
      </w:r>
    </w:p>
    <w:p w14:paraId="5CE0452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CE04530" w14:textId="77777777" w:rsidR="00665C5F" w:rsidRDefault="00175495">
      <w:pPr>
        <w:spacing w:line="600" w:lineRule="auto"/>
        <w:ind w:firstLine="720"/>
        <w:jc w:val="center"/>
        <w:rPr>
          <w:rFonts w:eastAsia="Times New Roman"/>
          <w:bCs/>
        </w:rPr>
      </w:pPr>
      <w:r>
        <w:rPr>
          <w:rFonts w:eastAsia="Times New Roman"/>
          <w:bCs/>
        </w:rPr>
        <w:t>(Χειροκροτήματα από την πτέρυγα της Ένωσης Κεντρώων</w:t>
      </w:r>
    </w:p>
    <w:p w14:paraId="5CE04531" w14:textId="77777777" w:rsidR="00665C5F" w:rsidRDefault="00175495">
      <w:pPr>
        <w:spacing w:line="600" w:lineRule="auto"/>
        <w:ind w:firstLine="720"/>
        <w:jc w:val="both"/>
        <w:rPr>
          <w:rFonts w:eastAsia="Times New Roman" w:cs="Times New Roman"/>
          <w:szCs w:val="24"/>
        </w:rPr>
      </w:pPr>
      <w:r>
        <w:rPr>
          <w:rFonts w:eastAsia="Times New Roman"/>
          <w:b/>
          <w:bCs/>
        </w:rPr>
        <w:t>ΠΡΟΕΔΡΕΥΩΝ (Νικήτας Κακλαμάν</w:t>
      </w:r>
      <w:r>
        <w:rPr>
          <w:rFonts w:eastAsia="Times New Roman"/>
          <w:b/>
          <w:bCs/>
        </w:rPr>
        <w:t>ης):</w:t>
      </w:r>
      <w:r>
        <w:rPr>
          <w:rFonts w:eastAsia="Times New Roman" w:cs="Times New Roman"/>
          <w:szCs w:val="24"/>
        </w:rPr>
        <w:t xml:space="preserve"> Κι εμείς, κύριε Γεωργιάδη.</w:t>
      </w:r>
    </w:p>
    <w:p w14:paraId="5CE04532"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Μπαίνουμε στον κατάλογο των ομιλητών. Έχω ενημερωθεί από τον συνάδελφο κ. Κρεμαστινό ότι στον κατάλογο έχουν εγγραφεί οκτώ συνάδελφοι και ότι οι Κοινοβουλευτικοί Εκπρόσωποι έχουν συμφωνήσει να εξαντλήσουμε τον κατάλογο –μιας</w:t>
      </w:r>
      <w:r>
        <w:rPr>
          <w:rFonts w:eastAsia="Times New Roman" w:cs="Times New Roman"/>
          <w:szCs w:val="24"/>
        </w:rPr>
        <w:t xml:space="preserve"> ώρας, δηλαδή, είναι οι ομιλίες- και μετά να ακολουθήσουν.</w:t>
      </w:r>
    </w:p>
    <w:p w14:paraId="5CE0453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Τον λόγο έχει η </w:t>
      </w:r>
      <w:r>
        <w:rPr>
          <w:rFonts w:eastAsia="Times New Roman" w:cs="Times New Roman"/>
          <w:szCs w:val="24"/>
        </w:rPr>
        <w:t xml:space="preserve">κ. </w:t>
      </w:r>
      <w:r>
        <w:rPr>
          <w:rFonts w:eastAsia="Times New Roman" w:cs="Times New Roman"/>
          <w:szCs w:val="24"/>
        </w:rPr>
        <w:t>Αικατερίνη Παπακώστα.</w:t>
      </w:r>
    </w:p>
    <w:p w14:paraId="5CE04534"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Ευχαριστώ θερμά, κύριε Πρόεδρε.</w:t>
      </w:r>
    </w:p>
    <w:p w14:paraId="5CE0453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Συζητούμε σήμερα μια ενσωμάτωση </w:t>
      </w:r>
      <w:r>
        <w:rPr>
          <w:rFonts w:eastAsia="Times New Roman" w:cs="Times New Roman"/>
          <w:szCs w:val="24"/>
        </w:rPr>
        <w:t>ο</w:t>
      </w:r>
      <w:r>
        <w:rPr>
          <w:rFonts w:eastAsia="Times New Roman" w:cs="Times New Roman"/>
          <w:szCs w:val="24"/>
        </w:rPr>
        <w:t>δηγίας, αγαπητοί συνάδελφοι, η οποία έχει να κάνει με το</w:t>
      </w:r>
      <w:r>
        <w:rPr>
          <w:rFonts w:eastAsia="Times New Roman" w:cs="Times New Roman"/>
          <w:szCs w:val="24"/>
        </w:rPr>
        <w:t xml:space="preserve"> Ταμείο Εγγύησης Καταθέσεων και Επενδύσεων, αλλά συμπεριλαμβάνει και άλλες διατάξεις, τις οποίες θεωρώ ενδιαφέρουσες, ειδικότερα ως προς τον τρόπο σκέπτεσθαι της κυβερνητικής πλειοψηφίας της Κυβέρνησης που έχει τη νομοθετική πρωτοβουλία, και θα εξηγ</w:t>
      </w:r>
      <w:r>
        <w:rPr>
          <w:rFonts w:eastAsia="Times New Roman" w:cs="Times New Roman"/>
          <w:szCs w:val="24"/>
        </w:rPr>
        <w:t>ήσω</w:t>
      </w:r>
      <w:r>
        <w:rPr>
          <w:rFonts w:eastAsia="Times New Roman" w:cs="Times New Roman"/>
          <w:szCs w:val="24"/>
        </w:rPr>
        <w:t xml:space="preserve"> στη</w:t>
      </w:r>
      <w:r>
        <w:rPr>
          <w:rFonts w:eastAsia="Times New Roman" w:cs="Times New Roman"/>
          <w:szCs w:val="24"/>
        </w:rPr>
        <w:t xml:space="preserve"> συνέχεια τι εννοώ.</w:t>
      </w:r>
    </w:p>
    <w:p w14:paraId="5CE0453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Θέλω να πω το εξής, αγαπητοί συνάδελφοι. Η Ευρωπαϊκή Επιτροπή, με δελτίο Τύπου της αντιπροσωπείας της από 10/12/2015, είχε ζητήσει επίσημα από δέκα κράτη –ανάμεσά τους και η δική μας χώρα, η Ελλάδα- να εφαρμόσουν πλήρως –αυτή είναι η δι</w:t>
      </w:r>
      <w:r>
        <w:rPr>
          <w:rFonts w:eastAsia="Times New Roman" w:cs="Times New Roman"/>
          <w:szCs w:val="24"/>
        </w:rPr>
        <w:t xml:space="preserve">ατύπωση- την </w:t>
      </w:r>
      <w:r>
        <w:rPr>
          <w:rFonts w:eastAsia="Times New Roman" w:cs="Times New Roman"/>
          <w:szCs w:val="24"/>
        </w:rPr>
        <w:t>ο</w:t>
      </w:r>
      <w:r>
        <w:rPr>
          <w:rFonts w:eastAsia="Times New Roman" w:cs="Times New Roman"/>
          <w:szCs w:val="24"/>
        </w:rPr>
        <w:t xml:space="preserve">δηγία για τα συστήματα εγγύησης των καταθέσεων. </w:t>
      </w:r>
    </w:p>
    <w:p w14:paraId="5CE0453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Θα παρακαλούσα τον κύριο Υπουργό να το ακούσει αυτό και να μας εξηγήσει γιατί δεν συνέβη. Η προθεσμία για τη μεταφορά στο εθνικό δίκαιο πρέπει να σας πω, αγαπητοί συνάδελφοι, ότι ήταν η 3</w:t>
      </w:r>
      <w:r>
        <w:rPr>
          <w:rFonts w:eastAsia="Times New Roman" w:cs="Times New Roman"/>
          <w:szCs w:val="24"/>
          <w:vertAlign w:val="superscript"/>
        </w:rPr>
        <w:t>η</w:t>
      </w:r>
      <w:r>
        <w:rPr>
          <w:rFonts w:eastAsia="Times New Roman" w:cs="Times New Roman"/>
          <w:szCs w:val="24"/>
        </w:rPr>
        <w:t xml:space="preserve"> Ιουλ</w:t>
      </w:r>
      <w:r>
        <w:rPr>
          <w:rFonts w:eastAsia="Times New Roman" w:cs="Times New Roman"/>
          <w:szCs w:val="24"/>
        </w:rPr>
        <w:t>ίου 2015. Να σας θυμίσω ότι την Κυριακή στις 5 Ιουλίου 2015</w:t>
      </w:r>
      <w:r>
        <w:rPr>
          <w:rFonts w:eastAsia="Times New Roman" w:cs="Times New Roman"/>
          <w:szCs w:val="24"/>
        </w:rPr>
        <w:t>,</w:t>
      </w:r>
      <w:r>
        <w:rPr>
          <w:rFonts w:eastAsia="Times New Roman" w:cs="Times New Roman"/>
          <w:szCs w:val="24"/>
        </w:rPr>
        <w:t xml:space="preserve"> η Ελλάδα έκανε δημοψήφισμα με απόφαση του κυρίου Πρωθυπουργού. Και βέβαια, πρέπει να σας πω ότι εκείνες τις ημέρες οι καταθέσεις μας μόνο διασφαλισμένες δεν ήταν. Αναλογιστείτε, λοιπόν, το μέγεθος της ευθύνης.</w:t>
      </w:r>
    </w:p>
    <w:p w14:paraId="5CE0453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Τους προηγούμενους έξι μήνες του 2015 –γιατί </w:t>
      </w:r>
      <w:r>
        <w:rPr>
          <w:rFonts w:eastAsia="Times New Roman" w:cs="Times New Roman"/>
          <w:szCs w:val="24"/>
        </w:rPr>
        <w:t>εγώ θέλω να βλέπω την περιπέτεια και τη διαδρομή των νομοθετημάτων της Κυβέρνησης κάθε φορά και θέλω να καταλαβαίνουμε τι συζητούμε σε αυτή</w:t>
      </w:r>
      <w:r>
        <w:rPr>
          <w:rFonts w:eastAsia="Times New Roman" w:cs="Times New Roman"/>
          <w:szCs w:val="24"/>
        </w:rPr>
        <w:t>ν</w:t>
      </w:r>
      <w:r>
        <w:rPr>
          <w:rFonts w:eastAsia="Times New Roman" w:cs="Times New Roman"/>
          <w:szCs w:val="24"/>
        </w:rPr>
        <w:t xml:space="preserve"> την Αίθουσα- η Κυβέρνηση δεν είχε χρόνο να ασχοληθεί με αυτή</w:t>
      </w:r>
      <w:r>
        <w:rPr>
          <w:rFonts w:eastAsia="Times New Roman" w:cs="Times New Roman"/>
          <w:szCs w:val="24"/>
        </w:rPr>
        <w:t>ν</w:t>
      </w:r>
      <w:r>
        <w:rPr>
          <w:rFonts w:eastAsia="Times New Roman" w:cs="Times New Roman"/>
          <w:szCs w:val="24"/>
        </w:rPr>
        <w:t xml:space="preserve"> την </w:t>
      </w:r>
      <w:r>
        <w:rPr>
          <w:rFonts w:eastAsia="Times New Roman" w:cs="Times New Roman"/>
          <w:szCs w:val="24"/>
        </w:rPr>
        <w:t>ο</w:t>
      </w:r>
      <w:r>
        <w:rPr>
          <w:rFonts w:eastAsia="Times New Roman" w:cs="Times New Roman"/>
          <w:szCs w:val="24"/>
        </w:rPr>
        <w:t>δηγία, γιατί διαπραγματευόταν υπερηφάνως, όπως μ</w:t>
      </w:r>
      <w:r>
        <w:rPr>
          <w:rFonts w:eastAsia="Times New Roman" w:cs="Times New Roman"/>
          <w:szCs w:val="24"/>
        </w:rPr>
        <w:t xml:space="preserve">ας είπε. Όμως, εμείς με το δημοψήφισμα που κάναμε διακινδυνεύσαμε, αφ’ εαυτής η χώρα δια της Κυβερνήσεώς της, τις καταθέσεις τις οποίες αφήσαμε έωλες, ξεκρέμαστες και στην τύχη τους. </w:t>
      </w:r>
    </w:p>
    <w:p w14:paraId="5CE04539"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Θα πρέπει να σας πω, επίσης, το οξύμωρο του πράγματος. Αυτές είναι -να μ</w:t>
      </w:r>
      <w:r>
        <w:rPr>
          <w:rFonts w:eastAsia="Times New Roman" w:cs="Times New Roman"/>
          <w:szCs w:val="24"/>
        </w:rPr>
        <w:t xml:space="preserve">ου επιτρέψετε την έκφραση- ελληνικές κυβερνητικές πατέντες. Αξίζει, λοιπόν, να σημειωθεί ότι η Ελλάδα θα έπρεπε να την ενσωματώσει πιο γρήγορα από τις άλλες χώρες. Γιατί; Γιατί πολύ απλά η </w:t>
      </w:r>
      <w:r>
        <w:rPr>
          <w:rFonts w:eastAsia="Times New Roman" w:cs="Times New Roman"/>
          <w:szCs w:val="24"/>
        </w:rPr>
        <w:t>ο</w:t>
      </w:r>
      <w:r>
        <w:rPr>
          <w:rFonts w:eastAsia="Times New Roman" w:cs="Times New Roman"/>
          <w:szCs w:val="24"/>
        </w:rPr>
        <w:t>δηγία που έρχεται σήμερα εδώ προς κύρωση</w:t>
      </w:r>
      <w:r>
        <w:rPr>
          <w:rFonts w:eastAsia="Times New Roman" w:cs="Times New Roman"/>
          <w:szCs w:val="24"/>
        </w:rPr>
        <w:t>,</w:t>
      </w:r>
      <w:r>
        <w:rPr>
          <w:rFonts w:eastAsia="Times New Roman" w:cs="Times New Roman"/>
          <w:szCs w:val="24"/>
        </w:rPr>
        <w:t xml:space="preserve"> διαμορφώθηκε επί ελληνικ</w:t>
      </w:r>
      <w:r>
        <w:rPr>
          <w:rFonts w:eastAsia="Times New Roman" w:cs="Times New Roman"/>
          <w:szCs w:val="24"/>
        </w:rPr>
        <w:t>ής προεδρίας της Ευρωπαϊκής Ένωσης τον Απρίλη του 2014. Σας είπα ότι πρόκειται για πρωτότυπες πατέντες, ζημιογόνες για το αντικείμενο το οποίο υποτίθεται ότι θέλουμε να διασφαλίσουμε, δηλαδή την εγγύηση των καταθέσεων και των επενδύσεων. Άρα, με την ψυχή σ</w:t>
      </w:r>
      <w:r>
        <w:rPr>
          <w:rFonts w:eastAsia="Times New Roman" w:cs="Times New Roman"/>
          <w:szCs w:val="24"/>
        </w:rPr>
        <w:t>το στόμα, όπως λέει ο μέσος πολίτης -και αυτή είναι η σωστή έκφραση- για μια ακόμη φορά νομοθετούμε.</w:t>
      </w:r>
    </w:p>
    <w:p w14:paraId="5CE0453A"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Θέλω</w:t>
      </w:r>
      <w:r>
        <w:rPr>
          <w:rFonts w:eastAsia="Times New Roman" w:cs="Times New Roman"/>
          <w:szCs w:val="24"/>
        </w:rPr>
        <w:t>,</w:t>
      </w:r>
      <w:r>
        <w:rPr>
          <w:rFonts w:eastAsia="Times New Roman" w:cs="Times New Roman"/>
          <w:szCs w:val="24"/>
        </w:rPr>
        <w:t xml:space="preserve"> δε</w:t>
      </w:r>
      <w:r>
        <w:rPr>
          <w:rFonts w:eastAsia="Times New Roman" w:cs="Times New Roman"/>
          <w:szCs w:val="24"/>
        </w:rPr>
        <w:t>,</w:t>
      </w:r>
      <w:r>
        <w:rPr>
          <w:rFonts w:eastAsia="Times New Roman" w:cs="Times New Roman"/>
          <w:szCs w:val="24"/>
        </w:rPr>
        <w:t xml:space="preserve"> να σας πω το εξής: Το φαινόμενο της πρόχειρης ρύθμισης καθημερινά, δυστυχώς, κ</w:t>
      </w:r>
      <w:r>
        <w:rPr>
          <w:rFonts w:eastAsia="Times New Roman" w:cs="Times New Roman"/>
          <w:szCs w:val="24"/>
        </w:rPr>
        <w:t>υρίες</w:t>
      </w:r>
      <w:r>
        <w:rPr>
          <w:rFonts w:eastAsia="Times New Roman" w:cs="Times New Roman"/>
          <w:szCs w:val="24"/>
        </w:rPr>
        <w:t xml:space="preserve"> και κύριοι της Κυβέρνησης και της κυβερνητικής πλειοψηφίας, ε</w:t>
      </w:r>
      <w:r>
        <w:rPr>
          <w:rFonts w:eastAsia="Times New Roman" w:cs="Times New Roman"/>
          <w:szCs w:val="24"/>
        </w:rPr>
        <w:t>παναλαμβάνεται και λυπούμαι πάρα πολύ γι’ αυτό. Ξέρετε γιατί λυπούμαι; Δεν επιχαίρω, διότι είστε πρόχειροι και διότι γονατογραφείτε τα νομοθετήματα. Λυπούμαι, γιατί τις επιπτώσεις τις υφίσταται η κοινωνία, τις υφίστανται τα ελληνικά νοικοκυριά, τις υφίστατ</w:t>
      </w:r>
      <w:r>
        <w:rPr>
          <w:rFonts w:eastAsia="Times New Roman" w:cs="Times New Roman"/>
          <w:szCs w:val="24"/>
        </w:rPr>
        <w:t>αι η ελληνική οικονομία, τις υφίσταμαι κι εγώ</w:t>
      </w:r>
      <w:r>
        <w:rPr>
          <w:rFonts w:eastAsia="Times New Roman" w:cs="Times New Roman"/>
          <w:szCs w:val="24"/>
        </w:rPr>
        <w:t>,</w:t>
      </w:r>
      <w:r>
        <w:rPr>
          <w:rFonts w:eastAsia="Times New Roman" w:cs="Times New Roman"/>
          <w:szCs w:val="24"/>
        </w:rPr>
        <w:t xml:space="preserve"> και αντιλαμβάνεστε ότι δεν χαίρομαι καθόλου γι’ αυτό.</w:t>
      </w:r>
    </w:p>
    <w:p w14:paraId="5CE0453B"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Το φαινόμενο, λοιπόν, της πρόχειρης ρύθμισης εντοπίζεται σε αυτήν εδώ την κύρωση της </w:t>
      </w:r>
      <w:r>
        <w:rPr>
          <w:rFonts w:eastAsia="Times New Roman" w:cs="Times New Roman"/>
          <w:szCs w:val="24"/>
        </w:rPr>
        <w:t>ο</w:t>
      </w:r>
      <w:r>
        <w:rPr>
          <w:rFonts w:eastAsia="Times New Roman" w:cs="Times New Roman"/>
          <w:szCs w:val="24"/>
        </w:rPr>
        <w:t xml:space="preserve">δηγίας και στο γεγονός ότι σε ορισμένες διατάξεις, κύριε Υπουργέ, το </w:t>
      </w:r>
      <w:r>
        <w:rPr>
          <w:rFonts w:eastAsia="Times New Roman" w:cs="Times New Roman"/>
          <w:szCs w:val="24"/>
        </w:rPr>
        <w:t xml:space="preserve">Γενικό Λογιστήριο του Κράτους αδυνατεί να προσδιορίσει τις οικονομικές επιπτώσεις για το κράτος.  </w:t>
      </w:r>
    </w:p>
    <w:p w14:paraId="5CE0453C"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Αντιλαμβάνεστε, λοιπόν, αυτό τι σημαίνει Το ζήσαμε και στο παράλληλο πρόγραμμα. </w:t>
      </w:r>
      <w:r>
        <w:rPr>
          <w:rFonts w:eastAsia="Times New Roman" w:cs="Times New Roman"/>
          <w:szCs w:val="24"/>
          <w:lang w:val="en-US"/>
        </w:rPr>
        <w:t>T</w:t>
      </w:r>
      <w:r>
        <w:rPr>
          <w:rFonts w:eastAsia="Times New Roman" w:cs="Times New Roman"/>
          <w:szCs w:val="24"/>
        </w:rPr>
        <w:t>ο ζούμε και τώρα εδώ. Βέβαια θα πρέπει να σας πω ότι σχετικά με το νομοσχέδι</w:t>
      </w:r>
      <w:r>
        <w:rPr>
          <w:rFonts w:eastAsia="Times New Roman" w:cs="Times New Roman"/>
          <w:szCs w:val="24"/>
        </w:rPr>
        <w:t xml:space="preserve">ο, η </w:t>
      </w:r>
      <w:r>
        <w:rPr>
          <w:rFonts w:eastAsia="Times New Roman" w:cs="Times New Roman"/>
          <w:szCs w:val="24"/>
        </w:rPr>
        <w:t>κ</w:t>
      </w:r>
      <w:r>
        <w:rPr>
          <w:rFonts w:eastAsia="Times New Roman" w:cs="Times New Roman"/>
          <w:szCs w:val="24"/>
        </w:rPr>
        <w:t>υβέρνηση της Νέας Δημοκρατίας, με Πρωθυπουργό τότε τον Κώστα Καραμανλή, είχε έγκαιρα με τον ν.3714/2008 αυξήσει -πρέπει να ξέρετε- το ποσό στις 100.000 ευρώ. Να τα λέμε αυτά τα πράγματα!</w:t>
      </w:r>
    </w:p>
    <w:p w14:paraId="5CE0453D"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Πρέπει, επίσης, να σας πω ότι ορισμένες διατάξεις που φέρνετε ε</w:t>
      </w:r>
      <w:r>
        <w:rPr>
          <w:rFonts w:eastAsia="Times New Roman" w:cs="Times New Roman"/>
          <w:szCs w:val="24"/>
        </w:rPr>
        <w:t>ίναι αυτούσιες με τις διατάξεις του ν.3746/2009, κάτι που δείχνει ότι δεν γίνονται ριζικές αλλαγές, για να μην τρελαθούμε σε αυτήν εδώ την Εθνική Αντιπροσωπεία!</w:t>
      </w:r>
    </w:p>
    <w:p w14:paraId="5CE0453E"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σας πω, </w:t>
      </w:r>
      <w:r>
        <w:rPr>
          <w:rFonts w:eastAsia="Times New Roman" w:cs="Times New Roman"/>
          <w:szCs w:val="24"/>
        </w:rPr>
        <w:t>επίσης,</w:t>
      </w:r>
      <w:r>
        <w:rPr>
          <w:rFonts w:eastAsia="Times New Roman" w:cs="Times New Roman"/>
          <w:szCs w:val="24"/>
        </w:rPr>
        <w:t xml:space="preserve"> -το είπε και ο εισηγητής μας- ότι η εγγύηση καταθέσεων, σε ορισμένες </w:t>
      </w:r>
      <w:r>
        <w:rPr>
          <w:rFonts w:eastAsia="Times New Roman" w:cs="Times New Roman"/>
          <w:szCs w:val="24"/>
        </w:rPr>
        <w:t>περιπτώσεις σε ύψος που φτάνει τις 300.000 ευρώ, δεν καλύπτεται από τις εισφορές των πιστωτικών ιδρυμάτων στο Ταμείο Εγγύησης Καταθέσεων και Επενδύσεων. Αναφέρομαι στο ενδιάμεσο ποσό από τις 100.000 ευρώ στις 300.000 ευρώ. Άρα λοιπόν, δεν έχετε επιφέρει κα</w:t>
      </w:r>
      <w:r>
        <w:rPr>
          <w:rFonts w:eastAsia="Times New Roman" w:cs="Times New Roman"/>
          <w:szCs w:val="24"/>
        </w:rPr>
        <w:t>μ</w:t>
      </w:r>
      <w:r>
        <w:rPr>
          <w:rFonts w:eastAsia="Times New Roman" w:cs="Times New Roman"/>
          <w:szCs w:val="24"/>
        </w:rPr>
        <w:t>μία δραματική επικαιροποίηση. Καταλαβαίνω</w:t>
      </w:r>
      <w:r>
        <w:rPr>
          <w:rFonts w:eastAsia="Times New Roman" w:cs="Times New Roman"/>
          <w:szCs w:val="24"/>
        </w:rPr>
        <w:t>,</w:t>
      </w:r>
      <w:r>
        <w:rPr>
          <w:rFonts w:eastAsia="Times New Roman" w:cs="Times New Roman"/>
          <w:szCs w:val="24"/>
        </w:rPr>
        <w:t xml:space="preserve"> δε</w:t>
      </w:r>
      <w:r>
        <w:rPr>
          <w:rFonts w:eastAsia="Times New Roman" w:cs="Times New Roman"/>
          <w:szCs w:val="24"/>
        </w:rPr>
        <w:t>,</w:t>
      </w:r>
      <w:r>
        <w:rPr>
          <w:rFonts w:eastAsia="Times New Roman" w:cs="Times New Roman"/>
          <w:szCs w:val="24"/>
        </w:rPr>
        <w:t xml:space="preserve"> ότι κάνετε και το εξής τρομερό -και μου κάνει τρομερή εντύπωση- μέσα σε αυτή</w:t>
      </w:r>
      <w:r>
        <w:rPr>
          <w:rFonts w:eastAsia="Times New Roman" w:cs="Times New Roman"/>
          <w:szCs w:val="24"/>
        </w:rPr>
        <w:t>ν</w:t>
      </w:r>
      <w:r>
        <w:rPr>
          <w:rFonts w:eastAsia="Times New Roman" w:cs="Times New Roman"/>
          <w:szCs w:val="24"/>
        </w:rPr>
        <w:t xml:space="preserve"> την κύρωση. Στο άρθρο 63 έχετε χάσει την αίσθηση του μέτρου, του πού βρισκόμαστε. Γιατί το λέω αυτό;</w:t>
      </w:r>
    </w:p>
    <w:p w14:paraId="5CE0453F"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Αν θα δείτε γειτονικές χώρες,</w:t>
      </w:r>
      <w:r>
        <w:rPr>
          <w:rFonts w:eastAsia="Times New Roman" w:cs="Times New Roman"/>
          <w:szCs w:val="24"/>
        </w:rPr>
        <w:t xml:space="preserve"> παραδείγματος χάρ</w:t>
      </w:r>
      <w:r>
        <w:rPr>
          <w:rFonts w:eastAsia="Times New Roman" w:cs="Times New Roman"/>
          <w:szCs w:val="24"/>
        </w:rPr>
        <w:t xml:space="preserve">ιν </w:t>
      </w:r>
      <w:r>
        <w:rPr>
          <w:rFonts w:eastAsia="Times New Roman" w:cs="Times New Roman"/>
          <w:szCs w:val="24"/>
        </w:rPr>
        <w:t>την Τουρκία, στην οποία πολύ αναφερόμαστε με αφορμή το προσφυγικό, χάνουμε το στοίχημα και το πλεονέκτημα του θαλάσσιου τουρισμού, αγαπητοί συνάδελφοι. Γιατί; Διότι με το άρθρο 63 αποφασίσατε να καταργήσετε την απαλλαγή από τον φόρο πο</w:t>
      </w:r>
      <w:r>
        <w:rPr>
          <w:rFonts w:eastAsia="Times New Roman" w:cs="Times New Roman"/>
          <w:szCs w:val="24"/>
        </w:rPr>
        <w:t>λυτελείας για τα επαγγελματικά σκάφη…</w:t>
      </w:r>
    </w:p>
    <w:p w14:paraId="5CE04540"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Απαντήθηκε αυτό, κυρία Παπακώστα.</w:t>
      </w:r>
    </w:p>
    <w:p w14:paraId="5CE04541"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Ένα λεπτό. Πώς απαντήθηκε;</w:t>
      </w:r>
    </w:p>
    <w:p w14:paraId="5CE04542"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Αυτό, λοιπόν, είναι ένα ζήτημα να μη</w:t>
      </w:r>
      <w:r>
        <w:rPr>
          <w:rFonts w:eastAsia="Times New Roman" w:cs="Times New Roman"/>
          <w:szCs w:val="24"/>
        </w:rPr>
        <w:t>ν</w:t>
      </w:r>
      <w:r>
        <w:rPr>
          <w:rFonts w:eastAsia="Times New Roman" w:cs="Times New Roman"/>
          <w:szCs w:val="24"/>
        </w:rPr>
        <w:t xml:space="preserve"> χάνουμε τα πλεονεκτήματα. Μακάρι να έγινε αντιληπτό. </w:t>
      </w:r>
    </w:p>
    <w:p w14:paraId="5CE04543"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b/>
          <w:szCs w:val="24"/>
        </w:rPr>
        <w:t>:</w:t>
      </w:r>
      <w:r>
        <w:rPr>
          <w:rFonts w:eastAsia="Times New Roman" w:cs="Times New Roman"/>
          <w:szCs w:val="24"/>
        </w:rPr>
        <w:t xml:space="preserve"> Έγινε.</w:t>
      </w:r>
    </w:p>
    <w:p w14:paraId="5CE04544"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Χαίρομαι. Μακάρι να το δω και να συμβ</w:t>
      </w:r>
      <w:r>
        <w:rPr>
          <w:rFonts w:eastAsia="Times New Roman" w:cs="Times New Roman"/>
          <w:szCs w:val="24"/>
        </w:rPr>
        <w:t>αίνει</w:t>
      </w:r>
      <w:r>
        <w:rPr>
          <w:rFonts w:eastAsia="Times New Roman" w:cs="Times New Roman"/>
          <w:szCs w:val="24"/>
        </w:rPr>
        <w:t>.</w:t>
      </w:r>
    </w:p>
    <w:p w14:paraId="5CE04545"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κύριε Πρόεδρε, επιτρέψτε μου να πω το εξής. Ιδιαίτερο ενδιαφέρον -αρνητικά το λέω, δεν το λέω θετικά, δυστυχώς, κύριε Υπουργέ και αγαπητοί συνάδελφοι της κυβερνητικής </w:t>
      </w:r>
      <w:r>
        <w:rPr>
          <w:rFonts w:eastAsia="Times New Roman" w:cs="Times New Roman"/>
          <w:szCs w:val="24"/>
        </w:rPr>
        <w:t>π</w:t>
      </w:r>
      <w:r>
        <w:rPr>
          <w:rFonts w:eastAsia="Times New Roman" w:cs="Times New Roman"/>
          <w:szCs w:val="24"/>
        </w:rPr>
        <w:t>λειοψηφίας- έχει μ</w:t>
      </w:r>
      <w:r>
        <w:rPr>
          <w:rFonts w:eastAsia="Times New Roman" w:cs="Times New Roman"/>
          <w:szCs w:val="24"/>
        </w:rPr>
        <w:t>ί</w:t>
      </w:r>
      <w:r>
        <w:rPr>
          <w:rFonts w:eastAsia="Times New Roman" w:cs="Times New Roman"/>
          <w:szCs w:val="24"/>
        </w:rPr>
        <w:t>α προτεινόμενη ρύθμιση του Υπουργείου Πολιτισμού, το οποί</w:t>
      </w:r>
      <w:r>
        <w:rPr>
          <w:rFonts w:eastAsia="Times New Roman" w:cs="Times New Roman"/>
          <w:szCs w:val="24"/>
        </w:rPr>
        <w:t>ο επικαλείται νόμο</w:t>
      </w:r>
      <w:r>
        <w:rPr>
          <w:rFonts w:eastAsia="Times New Roman" w:cs="Times New Roman"/>
          <w:szCs w:val="24"/>
        </w:rPr>
        <w:t>,</w:t>
      </w:r>
      <w:r>
        <w:rPr>
          <w:rFonts w:eastAsia="Times New Roman" w:cs="Times New Roman"/>
          <w:szCs w:val="24"/>
        </w:rPr>
        <w:t xml:space="preserve"> ο οποίος έχει τροποποιηθεί</w:t>
      </w:r>
      <w:r>
        <w:rPr>
          <w:rFonts w:eastAsia="Times New Roman" w:cs="Times New Roman"/>
          <w:szCs w:val="24"/>
        </w:rPr>
        <w:t>,</w:t>
      </w:r>
      <w:r>
        <w:rPr>
          <w:rFonts w:eastAsia="Times New Roman" w:cs="Times New Roman"/>
          <w:szCs w:val="24"/>
        </w:rPr>
        <w:t xml:space="preserve"> και το Φεστιβάλ Αθηνών δεν βασίζεται πλέον στον νόμο που αναφέρεται στο νομοσχέδιο.</w:t>
      </w:r>
    </w:p>
    <w:p w14:paraId="5CE04546"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 xml:space="preserve">Θέλω, λοιπόν, να πω το εξής. Σας παρακαλώ πάρα πολύ -εμείς επιφυλασσόμεθα και εγώ προσωπικά- δεν μπορεί να ψηφιστεί. </w:t>
      </w:r>
    </w:p>
    <w:p w14:paraId="5CE04547"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Άρθρο 67.</w:t>
      </w:r>
    </w:p>
    <w:p w14:paraId="5CE04548"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ΠΑΠΑΚΩΣΤΑ-ΣΙΔΗΡΟΠΟΥΛΟΥ: </w:t>
      </w:r>
      <w:r>
        <w:rPr>
          <w:rFonts w:eastAsia="Times New Roman" w:cs="Times New Roman"/>
          <w:szCs w:val="24"/>
        </w:rPr>
        <w:t>Πρέπει να αποσυρθεί η διάταξη αυτή του Υπουργείου Πολιτισμού. Γιατί;</w:t>
      </w:r>
    </w:p>
    <w:p w14:paraId="5CE04549" w14:textId="77777777" w:rsidR="00665C5F" w:rsidRDefault="00175495">
      <w:pPr>
        <w:spacing w:line="600" w:lineRule="auto"/>
        <w:ind w:firstLine="720"/>
        <w:contextualSpacing/>
        <w:jc w:val="both"/>
        <w:rPr>
          <w:rFonts w:eastAsia="Times New Roman" w:cs="Times New Roman"/>
          <w:szCs w:val="24"/>
        </w:rPr>
      </w:pPr>
      <w:r w:rsidDel="00CE02EB">
        <w:rPr>
          <w:rFonts w:eastAsia="Times New Roman" w:cs="Times New Roman"/>
          <w:b/>
          <w:szCs w:val="24"/>
        </w:rPr>
        <w:t xml:space="preserve"> </w:t>
      </w:r>
    </w:p>
    <w:p w14:paraId="5CE0454A" w14:textId="77777777" w:rsidR="00665C5F" w:rsidRDefault="00175495">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5CE0454B"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5CE0454C"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Είναι πολύ σημα</w:t>
      </w:r>
      <w:r>
        <w:rPr>
          <w:rFonts w:eastAsia="Times New Roman" w:cs="Times New Roman"/>
          <w:szCs w:val="24"/>
        </w:rPr>
        <w:t>ντικό αυτό.</w:t>
      </w:r>
    </w:p>
    <w:p w14:paraId="5CE0454D"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Αναφέρεστε στην τροπολογία.</w:t>
      </w:r>
    </w:p>
    <w:p w14:paraId="5CE0454E"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Αναφέρομαι στην τροπολογία που αφορά στον καλλιτεχνικό διευθυντή του Ελληνικού Φεστιβάλ Αθηνών Α.Ε</w:t>
      </w:r>
      <w:r>
        <w:rPr>
          <w:rFonts w:eastAsia="Times New Roman" w:cs="Times New Roman"/>
          <w:szCs w:val="24"/>
        </w:rPr>
        <w:t>.</w:t>
      </w:r>
      <w:r>
        <w:rPr>
          <w:rFonts w:eastAsia="Times New Roman" w:cs="Times New Roman"/>
          <w:szCs w:val="24"/>
        </w:rPr>
        <w:t>.</w:t>
      </w:r>
    </w:p>
    <w:p w14:paraId="5CE0454F"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Επομένω</w:t>
      </w:r>
      <w:r>
        <w:rPr>
          <w:rFonts w:eastAsia="Times New Roman" w:cs="Times New Roman"/>
          <w:szCs w:val="24"/>
        </w:rPr>
        <w:t>ς, όχι σε άρθρο του νομοσχεδίου.</w:t>
      </w:r>
    </w:p>
    <w:p w14:paraId="5CE04550"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Όχι σε άρθρο. Έχει ενσωματωθεί, όμως, ως άρθρο.</w:t>
      </w:r>
    </w:p>
    <w:p w14:paraId="5CE04551"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Έχει γίνει άρθρο.</w:t>
      </w:r>
    </w:p>
    <w:p w14:paraId="5CE04552"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Κύριε Πρόεδρε, έχει γίνει άρθρο.</w:t>
      </w:r>
    </w:p>
    <w:p w14:paraId="5CE04553"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Ήταν τροπολογία και έχει</w:t>
      </w:r>
      <w:r>
        <w:rPr>
          <w:rFonts w:eastAsia="Times New Roman" w:cs="Times New Roman"/>
          <w:szCs w:val="24"/>
        </w:rPr>
        <w:t xml:space="preserve"> γίνει άρθρο.</w:t>
      </w:r>
    </w:p>
    <w:p w14:paraId="5CE04554"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w:t>
      </w:r>
    </w:p>
    <w:p w14:paraId="5CE04555"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Γι’ αυτό αναφέρθηκα ως άρθρο. Είναι το άρθρο 67.</w:t>
      </w:r>
    </w:p>
    <w:p w14:paraId="5CE0455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Ακούστε τώρα. Εδώ η διάταξη επικαλείται τον ν.2636/1998</w:t>
      </w:r>
      <w:r>
        <w:rPr>
          <w:rFonts w:eastAsia="Times New Roman" w:cs="Times New Roman"/>
          <w:szCs w:val="24"/>
        </w:rPr>
        <w:t>,</w:t>
      </w:r>
      <w:r>
        <w:rPr>
          <w:rFonts w:eastAsia="Times New Roman" w:cs="Times New Roman"/>
          <w:szCs w:val="24"/>
        </w:rPr>
        <w:t xml:space="preserve"> ο οποίος είναι ιδρυτικός νόμος του Φεστιβάλ Αθηνών Α.Ε</w:t>
      </w:r>
      <w:r>
        <w:rPr>
          <w:rFonts w:eastAsia="Times New Roman" w:cs="Times New Roman"/>
          <w:szCs w:val="24"/>
        </w:rPr>
        <w:t>.</w:t>
      </w:r>
      <w:r>
        <w:rPr>
          <w:rFonts w:eastAsia="Times New Roman" w:cs="Times New Roman"/>
          <w:szCs w:val="24"/>
        </w:rPr>
        <w:t>. Με</w:t>
      </w:r>
      <w:r>
        <w:rPr>
          <w:rFonts w:eastAsia="Times New Roman" w:cs="Times New Roman"/>
          <w:szCs w:val="24"/>
        </w:rPr>
        <w:t xml:space="preserve"> απόφαση Υπουργού, διορίζεται καλλιτεχνικός διευθυντής και η διάταξη περιγράφει και τις αρμοδιότητές του. Όμως, ο ν.3429/2005 ορίζει τον τρόπο οργάνωσης και της κρατικής εποπτείας των δημοσίων επιχειρήσεων και οργανισμών.</w:t>
      </w:r>
    </w:p>
    <w:p w14:paraId="5CE0455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Συνεπώς, βάσει του νόμου, ο διευθύ</w:t>
      </w:r>
      <w:r>
        <w:rPr>
          <w:rFonts w:eastAsia="Times New Roman" w:cs="Times New Roman"/>
          <w:szCs w:val="24"/>
        </w:rPr>
        <w:t>νων σύμβουλος επιλέγεται με δημόσια προκήρυξη και ελλείψει του εσωτερικού κανονισμού -δεν υπάρχει εσωτερικός κανονισμός- δεν έχουν οριστεί και οι αρμοδιότητες του διευθύνοντος συμβούλου. Πώς προχωρά, λοιπόν, ο καθ’ ύλην Υπουργός σε διορισμό καλλιτεχνικού δ</w:t>
      </w:r>
      <w:r>
        <w:rPr>
          <w:rFonts w:eastAsia="Times New Roman" w:cs="Times New Roman"/>
          <w:szCs w:val="24"/>
        </w:rPr>
        <w:t>ιευθυντή, πώς ορίζει τις αρμοδιότητές του, αφού ακριβώς δεν υπάρχει εσωτερικός κανονισμός, ποιες είναι οι προτεραιότητες του Υπουργείου; Δεν έχει καταθέσει ακόμη το νομοσχέδιο για το Εθνικό Θέατρο και το Θέατρο Βορείου Ελλάδος, που εκεί προβλέπεται, επίσης</w:t>
      </w:r>
      <w:r>
        <w:rPr>
          <w:rFonts w:eastAsia="Times New Roman" w:cs="Times New Roman"/>
          <w:szCs w:val="24"/>
        </w:rPr>
        <w:t>, η θέση του καλλιτεχνικού διευθυντή και των αναπληρωτών του, αν και έχει ολοκληρωθεί η διαβούλευσή του.</w:t>
      </w:r>
    </w:p>
    <w:p w14:paraId="5CE0455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Κλείνοντας, λέω γι’ αυτό το θέμα ότι διορίζει, λοιπόν, ο Υπουργός καλλιτεχνικό διευθυντή στο Φεστιβάλ Αθηνών Α.Ε</w:t>
      </w:r>
      <w:r>
        <w:rPr>
          <w:rFonts w:eastAsia="Times New Roman" w:cs="Times New Roman"/>
          <w:szCs w:val="24"/>
        </w:rPr>
        <w:t>.</w:t>
      </w:r>
      <w:r>
        <w:rPr>
          <w:rFonts w:eastAsia="Times New Roman" w:cs="Times New Roman"/>
          <w:szCs w:val="24"/>
        </w:rPr>
        <w:t>. Γιατί; Πλανάται το ερώτημα «γιατί;».</w:t>
      </w:r>
      <w:r>
        <w:rPr>
          <w:rFonts w:eastAsia="Times New Roman" w:cs="Times New Roman"/>
          <w:szCs w:val="24"/>
        </w:rPr>
        <w:t xml:space="preserve"> Για να νομιμοποιήσει συγκεκριμένες θέσεις πλαγίως, αγαπητοί συνάδελφοι; Μήπως θα πρέπει -και ευχαριστώ, κύριε Πρόεδρε- να νομοθετήσει ορθά, για την ορθή νομοθέτηση, για την επωφελή νομοθέτηση, αυτό να αποσυρθεί, έτσι ώστε όχι μόνο να δείχνει τιμία η νομοθ</w:t>
      </w:r>
      <w:r>
        <w:rPr>
          <w:rFonts w:eastAsia="Times New Roman" w:cs="Times New Roman"/>
          <w:szCs w:val="24"/>
        </w:rPr>
        <w:t>ετική πρωτοβουλία, αλλά και να είναι στην πραγματικότητα;</w:t>
      </w:r>
    </w:p>
    <w:p w14:paraId="5CE04559"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5CE0455A" w14:textId="77777777" w:rsidR="00665C5F" w:rsidRDefault="00175495">
      <w:pPr>
        <w:spacing w:line="600" w:lineRule="auto"/>
        <w:ind w:firstLine="709"/>
        <w:jc w:val="center"/>
        <w:rPr>
          <w:rFonts w:eastAsia="Times New Roman"/>
          <w:bCs/>
        </w:rPr>
      </w:pPr>
      <w:r>
        <w:rPr>
          <w:rFonts w:eastAsia="Times New Roman"/>
          <w:bCs/>
        </w:rPr>
        <w:t>(Χειροκροτήματα από την πτέρυγα της Νέας Δημοκρατίας)</w:t>
      </w:r>
    </w:p>
    <w:p w14:paraId="5CE0455B"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Κουτσούκο, έχετε τον λόγο.</w:t>
      </w:r>
    </w:p>
    <w:p w14:paraId="5CE0455C"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Θα μου επιτρέψετε, κύριε </w:t>
      </w:r>
      <w:r>
        <w:rPr>
          <w:rFonts w:eastAsia="Times New Roman" w:cs="Times New Roman"/>
          <w:szCs w:val="24"/>
        </w:rPr>
        <w:t>Πρόεδρε, μια που και εσείς είστε φίλαθλος, να απαντήσω στον κ. Τσακαλώτο, ο οποίος πολύ συχνά χρησιμοποιεί εδώ σε αυτή την Αίθουσα ποδοσφαιρικούς όρους, περίπου με την ίδια ορολογία.</w:t>
      </w:r>
    </w:p>
    <w:p w14:paraId="5CE0455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Στην εισαγωγική ομιλία που έκανε για να μας ενημερώσει -και τον ευχαριστο</w:t>
      </w:r>
      <w:r>
        <w:rPr>
          <w:rFonts w:eastAsia="Times New Roman" w:cs="Times New Roman"/>
          <w:szCs w:val="24"/>
        </w:rPr>
        <w:t xml:space="preserve">ύμε πολύ γι’ αυτό- μας μίλησε για τους παίκτες. Λέει: «Οι περισσότεροι παίκτες θέλουν να προχωρήσουμε. Είναι και κάποιοι που ανθίστανται ακόμα. Άρα, προς το παρόν </w:t>
      </w:r>
      <w:r>
        <w:rPr>
          <w:rFonts w:eastAsia="Times New Roman" w:cs="Times New Roman"/>
          <w:szCs w:val="24"/>
        </w:rPr>
        <w:t>κερδίζουν</w:t>
      </w:r>
      <w:r>
        <w:rPr>
          <w:rFonts w:eastAsia="Times New Roman" w:cs="Times New Roman"/>
          <w:szCs w:val="24"/>
        </w:rPr>
        <w:t>. Αλλά η διαιτησία το παίζει καθυστέρηση, και οι τρεις διαιτητές και ο παρατηρητής…»</w:t>
      </w:r>
      <w:r>
        <w:rPr>
          <w:rFonts w:eastAsia="Times New Roman" w:cs="Times New Roman"/>
          <w:szCs w:val="24"/>
        </w:rPr>
        <w:t xml:space="preserve"> -η τρόικα και ο τέταρτος, το κουαρτέτο- «…και έτσι το αποτέλεσμα είναι αβέβαιο. Δεν ξέρουμε τι θα συμβεί. Έχουμε δρόμο μπροστά μας.».</w:t>
      </w:r>
    </w:p>
    <w:p w14:paraId="5CE0455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Άρα ο κ. Τσακαλώτος αντιμετωπίζει τις εξελίξεις, όπως μας μετέφερε εδώ στην Αίθουσα, με αισιοδοξία, αλλά τα πράγματα δεν </w:t>
      </w:r>
      <w:r>
        <w:rPr>
          <w:rFonts w:eastAsia="Times New Roman" w:cs="Times New Roman"/>
          <w:szCs w:val="24"/>
        </w:rPr>
        <w:t xml:space="preserve">είναι καθόλου έτσι. Διότι τι μας είπε επί της ουσίας; Μας είπε ότι συμφωνούμε με τους εταίρους μας στη δομή, στη διάρθρωση και στο περιεχόμενο, ενδεχόμενα, των αλλαγών που έχουν να κάνουν με την αξιολόγηση -πρώτο θέμα το ασφαλιστικό και μετά τα φορολογικά </w:t>
      </w:r>
      <w:r>
        <w:rPr>
          <w:rFonts w:eastAsia="Times New Roman" w:cs="Times New Roman"/>
          <w:szCs w:val="24"/>
        </w:rPr>
        <w:t xml:space="preserve">για το δημοσιονομικό κενό-, αλλά ακόμα υπάρχει διαφωνία στην αποτίμηση της απόδοσης των μέτρων και στο δημοσιονομικό κενό μέχρι το 2018. </w:t>
      </w:r>
    </w:p>
    <w:p w14:paraId="5CE0455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Αυτό δεν είναι μία επουσιώδης διαφορά. Αυτό είναι η ουσία. Είναι η ουσία, διότι η Κυβέρνηση έχει προσχωρήσει στη δική </w:t>
      </w:r>
      <w:r>
        <w:rPr>
          <w:rFonts w:eastAsia="Times New Roman" w:cs="Times New Roman"/>
          <w:szCs w:val="24"/>
        </w:rPr>
        <w:t xml:space="preserve">μας στρατηγική, με βάση την οποία επιχειρούσαμε και εμείς να κλείσουμε το 2014 την αξιολόγηση -είναι μια σειρά πραγμάτων που βρίσκονται σε εξέλιξη- και τότε μας έλεγαν οι </w:t>
      </w:r>
      <w:r>
        <w:rPr>
          <w:rFonts w:eastAsia="Times New Roman" w:cs="Times New Roman"/>
          <w:szCs w:val="24"/>
        </w:rPr>
        <w:t>θ</w:t>
      </w:r>
      <w:r>
        <w:rPr>
          <w:rFonts w:eastAsia="Times New Roman" w:cs="Times New Roman"/>
          <w:szCs w:val="24"/>
        </w:rPr>
        <w:t>εσμοί ότι διαφωνούν. Και τους λέγαμε: «Αν δεν βγει το πρόγραμμα…» -έτσι λέει και ο κ</w:t>
      </w:r>
      <w:r>
        <w:rPr>
          <w:rFonts w:eastAsia="Times New Roman" w:cs="Times New Roman"/>
          <w:szCs w:val="24"/>
        </w:rPr>
        <w:t>. Τσακαλώτος τώρα, ότι θα βγει- «…θα πάρουμε μέτρα το καλοκαίρι του 2015.». Και λέγανε: «Όχι, να τα πάρετε προκαταβολικά, εξάλλου καλύτερα να λογαριαστούμε με τους επόμενους, που θα είναι το 2015, δεν θα είσαστε εσείς.».</w:t>
      </w:r>
    </w:p>
    <w:p w14:paraId="5CE0456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Αυτή, λοιπόν, τη στιγμή υπάρχει ένα τεράστιο αδιέξοδο. Αυτό το αδιέξοδο δεν έχει να κάνει μόνο με τα παιχνίδια που είναι στο εσωτερικό των </w:t>
      </w:r>
      <w:r>
        <w:rPr>
          <w:rFonts w:eastAsia="Times New Roman" w:cs="Times New Roman"/>
          <w:szCs w:val="24"/>
        </w:rPr>
        <w:t>θ</w:t>
      </w:r>
      <w:r>
        <w:rPr>
          <w:rFonts w:eastAsia="Times New Roman" w:cs="Times New Roman"/>
          <w:szCs w:val="24"/>
        </w:rPr>
        <w:t xml:space="preserve">εσμών, ποια, δηλαδή, είναι η στρατηγική του ΔΝΤ, το οποίο δεν πιέζει μόνο εμάς, λέγοντας ότι 9 δισεκατομμύρια είναι </w:t>
      </w:r>
      <w:r>
        <w:rPr>
          <w:rFonts w:eastAsia="Times New Roman" w:cs="Times New Roman"/>
          <w:szCs w:val="24"/>
        </w:rPr>
        <w:t>το δημοσιονομικό κενό και «πάρτε μέτρα», αλλά πιέζει και τους εταίρους μας, σε σχέση με την απομείωση του χρέους.</w:t>
      </w:r>
    </w:p>
    <w:p w14:paraId="5CE0456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Οι εταίροι μας έχουν μιλήσει. Έχει πει ο </w:t>
      </w:r>
      <w:r>
        <w:rPr>
          <w:rFonts w:eastAsia="Times New Roman" w:cs="Times New Roman"/>
          <w:szCs w:val="24"/>
        </w:rPr>
        <w:t xml:space="preserve">κ. </w:t>
      </w:r>
      <w:r>
        <w:rPr>
          <w:rFonts w:eastAsia="Times New Roman" w:cs="Times New Roman"/>
          <w:szCs w:val="24"/>
        </w:rPr>
        <w:t>Ρέγκλινγκ πώς θα απομειωθεί το χρέος. Η ουσία είναι ότι η εκτίμηση του αδιεξόδου είναι πάρα πολύ μ</w:t>
      </w:r>
      <w:r>
        <w:rPr>
          <w:rFonts w:eastAsia="Times New Roman" w:cs="Times New Roman"/>
          <w:szCs w:val="24"/>
        </w:rPr>
        <w:t>εγάλη. Και από την ώρα που έχει αλλάξει η βάση υπολογισμού, δηλαδή δεν μιλάμε για το ίδιο ΑΕΠ, δεν μιλάμε για τους ίδιους ρυθμούς ανάπτυξης</w:t>
      </w:r>
      <w:r>
        <w:rPr>
          <w:rFonts w:eastAsia="Times New Roman" w:cs="Times New Roman"/>
          <w:szCs w:val="24"/>
        </w:rPr>
        <w:t>, με τους οποίους</w:t>
      </w:r>
      <w:r>
        <w:rPr>
          <w:rFonts w:eastAsia="Times New Roman" w:cs="Times New Roman"/>
          <w:szCs w:val="24"/>
        </w:rPr>
        <w:t xml:space="preserve"> κάναμε παλιότερα τους υπολογισμούς, η διαδικασία της συμφωνίας θα είναι επώδυνη. </w:t>
      </w:r>
    </w:p>
    <w:p w14:paraId="5CE04562"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Έτσι προβλέπω, δι</w:t>
      </w:r>
      <w:r>
        <w:rPr>
          <w:rFonts w:eastAsia="Times New Roman" w:cs="Times New Roman"/>
          <w:szCs w:val="24"/>
        </w:rPr>
        <w:t>αβάζοντας την πραγματικότητα απέναντι σε αυτές τις ωραιοποιήσεις του κ. Τσακαλώτου. Μας είπε εδώ ότι διαψεύσαμε τις πιο κακές προβλέψεις για τον ρυθμό αύξησης του ΑΕΠ και ότι έχουμε καλύτερες. Παρά ταύτα, την ύφεση την πληρώσαμε. Είχαμε 9 δισεκατομμύρια με</w:t>
      </w:r>
      <w:r>
        <w:rPr>
          <w:rFonts w:eastAsia="Times New Roman" w:cs="Times New Roman"/>
          <w:szCs w:val="24"/>
        </w:rPr>
        <w:t xml:space="preserve">ίωση του ΑΕΠ μέσα στο 2015. </w:t>
      </w:r>
    </w:p>
    <w:p w14:paraId="5CE0456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Μας είπε ότι πάει και καλύτερα στα φορολογικά έσοδα. Καλά, την έκθεση της Γενικής Γραμματείας Δημοσίων Εσόδων ο κύριος Υπουργός δεν τη διαβάζει; Δεν λέει η Γενική Γραμματεία Δημοσίων Εσόδων ότι είχαμε 44.225.000.000 ευρώ το 201</w:t>
      </w:r>
      <w:r>
        <w:rPr>
          <w:rFonts w:eastAsia="Times New Roman" w:cs="Times New Roman"/>
          <w:szCs w:val="24"/>
        </w:rPr>
        <w:t xml:space="preserve">4 και 43.614.000.000 ευρώ το 2015, άρα, μείον 611.000.000 ευρώ; </w:t>
      </w:r>
    </w:p>
    <w:p w14:paraId="5CE0456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Και αυτά, αγαπητοί συνάδελφοι και κύριε Υπουργέ, τα λέει η Γενική Γραμματεία Δημοσίων Εσόδων στο δελτίο που εξέδωσε. Και θέλω να ενημερώσω το Σώμα -το έχει υπ’ όψιν της η Βουλή- ότι αυτό γίνε</w:t>
      </w:r>
      <w:r>
        <w:rPr>
          <w:rFonts w:eastAsia="Times New Roman" w:cs="Times New Roman"/>
          <w:szCs w:val="24"/>
        </w:rPr>
        <w:t>ται και μετά τη λήψη έκτακτων μέτρων 1 δισεκατομμυρίου, από τα οποία τα 4</w:t>
      </w:r>
      <w:r>
        <w:rPr>
          <w:rFonts w:eastAsia="Times New Roman" w:cs="Times New Roman"/>
          <w:szCs w:val="24"/>
        </w:rPr>
        <w:t>5</w:t>
      </w:r>
      <w:r>
        <w:rPr>
          <w:rFonts w:eastAsia="Times New Roman" w:cs="Times New Roman"/>
          <w:szCs w:val="24"/>
        </w:rPr>
        <w:t xml:space="preserve">0 </w:t>
      </w:r>
      <w:r>
        <w:rPr>
          <w:rFonts w:eastAsia="Times New Roman" w:cs="Times New Roman"/>
          <w:szCs w:val="24"/>
        </w:rPr>
        <w:t xml:space="preserve">εκατομμύρια </w:t>
      </w:r>
      <w:r>
        <w:rPr>
          <w:rFonts w:eastAsia="Times New Roman" w:cs="Times New Roman"/>
          <w:szCs w:val="24"/>
        </w:rPr>
        <w:t>και πλέον ήταν ο ΦΠΑ. Εν τη παλάμη και ούτω βοήσωμεν είναι αυτό! Δεν πήγαν καθόλου καλά τα πράγματα. Άρα, έχουμε μεγάλη απόσταση να διανύσουμε.</w:t>
      </w:r>
    </w:p>
    <w:p w14:paraId="5CE0456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Η Κυβέρνηση, παρ</w:t>
      </w:r>
      <w:r>
        <w:rPr>
          <w:rFonts w:eastAsia="Times New Roman" w:cs="Times New Roman"/>
          <w:szCs w:val="24"/>
        </w:rPr>
        <w:t xml:space="preserve">’ </w:t>
      </w:r>
      <w:r>
        <w:rPr>
          <w:rFonts w:eastAsia="Times New Roman" w:cs="Times New Roman"/>
          <w:szCs w:val="24"/>
        </w:rPr>
        <w:t>ότι λέ</w:t>
      </w:r>
      <w:r>
        <w:rPr>
          <w:rFonts w:eastAsia="Times New Roman" w:cs="Times New Roman"/>
          <w:szCs w:val="24"/>
        </w:rPr>
        <w:t xml:space="preserve">ει ότι τα μέτρα που πήρε </w:t>
      </w:r>
      <w:r>
        <w:rPr>
          <w:rFonts w:eastAsia="Times New Roman" w:cs="Times New Roman"/>
          <w:szCs w:val="24"/>
        </w:rPr>
        <w:t xml:space="preserve">δεν </w:t>
      </w:r>
      <w:r>
        <w:rPr>
          <w:rFonts w:eastAsia="Times New Roman" w:cs="Times New Roman"/>
          <w:szCs w:val="24"/>
        </w:rPr>
        <w:t>είναι προκυκλικά και δεν επιβαρύνουν την οικονομία και την ύφεση, καλό είναι να διαβάσει και λίγο την έκθεση της Τράπεζας της Ελλάδ</w:t>
      </w:r>
      <w:r>
        <w:rPr>
          <w:rFonts w:eastAsia="Times New Roman" w:cs="Times New Roman"/>
          <w:szCs w:val="24"/>
        </w:rPr>
        <w:t>ο</w:t>
      </w:r>
      <w:r>
        <w:rPr>
          <w:rFonts w:eastAsia="Times New Roman" w:cs="Times New Roman"/>
          <w:szCs w:val="24"/>
        </w:rPr>
        <w:t>ς, του κ. Στουρνάρα, που λέει τι επιπτώσεις έχουν οι αυξήσεις των φόρων, π</w:t>
      </w:r>
      <w:r>
        <w:rPr>
          <w:rFonts w:eastAsia="Times New Roman" w:cs="Times New Roman"/>
          <w:szCs w:val="24"/>
        </w:rPr>
        <w:t>ω</w:t>
      </w:r>
      <w:r>
        <w:rPr>
          <w:rFonts w:eastAsia="Times New Roman" w:cs="Times New Roman"/>
          <w:szCs w:val="24"/>
        </w:rPr>
        <w:t xml:space="preserve">ς δεν αποδίδουν και </w:t>
      </w:r>
      <w:r>
        <w:rPr>
          <w:rFonts w:eastAsia="Times New Roman" w:cs="Times New Roman"/>
          <w:szCs w:val="24"/>
        </w:rPr>
        <w:t>π</w:t>
      </w:r>
      <w:r>
        <w:rPr>
          <w:rFonts w:eastAsia="Times New Roman" w:cs="Times New Roman"/>
          <w:szCs w:val="24"/>
        </w:rPr>
        <w:t>ω</w:t>
      </w:r>
      <w:r>
        <w:rPr>
          <w:rFonts w:eastAsia="Times New Roman" w:cs="Times New Roman"/>
          <w:szCs w:val="24"/>
        </w:rPr>
        <w:t>ς δημιουργούν παραπέρα τάσεις φοροδιαφυγής, εισφοροδιαφυγής και «μαύρης» εργασίας</w:t>
      </w:r>
      <w:r>
        <w:rPr>
          <w:rFonts w:eastAsia="Times New Roman" w:cs="Times New Roman"/>
          <w:szCs w:val="24"/>
        </w:rPr>
        <w:t xml:space="preserve">, ενώ </w:t>
      </w:r>
      <w:r>
        <w:rPr>
          <w:rFonts w:eastAsia="Times New Roman" w:cs="Times New Roman"/>
          <w:szCs w:val="24"/>
        </w:rPr>
        <w:t>δεν έχει και ένα σχέδιο που να εμπνέει για προσέλκυση επενδύσεων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ούτε καν </w:t>
      </w:r>
      <w:r>
        <w:rPr>
          <w:rFonts w:eastAsia="Times New Roman" w:cs="Times New Roman"/>
          <w:szCs w:val="24"/>
        </w:rPr>
        <w:t>για την αξιοποίηση</w:t>
      </w:r>
      <w:r>
        <w:rPr>
          <w:rFonts w:eastAsia="Times New Roman" w:cs="Times New Roman"/>
          <w:szCs w:val="24"/>
        </w:rPr>
        <w:t xml:space="preserve"> </w:t>
      </w:r>
      <w:r>
        <w:rPr>
          <w:rFonts w:eastAsia="Times New Roman" w:cs="Times New Roman"/>
          <w:szCs w:val="24"/>
        </w:rPr>
        <w:t>της δημόσιας περιουσίας, δεν έχει παρουσιάσει ένα σταθερό φορολογικό πλαί</w:t>
      </w:r>
      <w:r>
        <w:rPr>
          <w:rFonts w:eastAsia="Times New Roman" w:cs="Times New Roman"/>
          <w:szCs w:val="24"/>
        </w:rPr>
        <w:t xml:space="preserve">σιο, αυτό που θα βοήθαγε τις επενδύσεις, όπως λέει, το εθνικό </w:t>
      </w:r>
      <w:r>
        <w:rPr>
          <w:rFonts w:eastAsia="Times New Roman" w:cs="Times New Roman"/>
          <w:szCs w:val="24"/>
        </w:rPr>
        <w:t xml:space="preserve">φορολογικό </w:t>
      </w:r>
      <w:r>
        <w:rPr>
          <w:rFonts w:eastAsia="Times New Roman" w:cs="Times New Roman"/>
          <w:szCs w:val="24"/>
        </w:rPr>
        <w:t xml:space="preserve">σχέδιο. </w:t>
      </w:r>
    </w:p>
    <w:p w14:paraId="5CE0456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Βρέθηκα με τον κ. Αλεξιάδη σε μία συζήτηση και του είπα ότι, αν μας καλέσουν, εμείς θα πάμε στη συζήτηση αυτή για ένα εθνικό </w:t>
      </w:r>
      <w:r>
        <w:rPr>
          <w:rFonts w:eastAsia="Times New Roman" w:cs="Times New Roman"/>
          <w:szCs w:val="24"/>
        </w:rPr>
        <w:t>φορολογικό</w:t>
      </w:r>
      <w:r>
        <w:rPr>
          <w:rFonts w:eastAsia="Times New Roman" w:cs="Times New Roman"/>
          <w:szCs w:val="24"/>
        </w:rPr>
        <w:t xml:space="preserve"> σχέδιο, να ρωτήσει και το ΣΥΡΙΖΑ αν θα</w:t>
      </w:r>
      <w:r>
        <w:rPr>
          <w:rFonts w:eastAsia="Times New Roman" w:cs="Times New Roman"/>
          <w:szCs w:val="24"/>
        </w:rPr>
        <w:t xml:space="preserve"> έρθει, γιατί, όταν το κάναμε εμείς, ο ΣΥΡΙΖΑ δεν είχε προσέλθει τότε στη συζήτηση. </w:t>
      </w:r>
      <w:r>
        <w:rPr>
          <w:rFonts w:eastAsia="Times New Roman" w:cs="Times New Roman"/>
          <w:szCs w:val="24"/>
        </w:rPr>
        <w:t>Α</w:t>
      </w:r>
      <w:r>
        <w:rPr>
          <w:rFonts w:eastAsia="Times New Roman" w:cs="Times New Roman"/>
          <w:szCs w:val="24"/>
        </w:rPr>
        <w:t>υτά, κυρίες και κύριοι συνάδελφοι, είναι τα μεγάλα αδιέξοδα.</w:t>
      </w:r>
    </w:p>
    <w:p w14:paraId="5CE0456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Βεβαίως, καλώς έρχεται εδώ -έτσι έπρεπε να γίνει- η κύρωση, η μεταφορά στην ελληνική έννομη τάξη μίας </w:t>
      </w:r>
      <w:r>
        <w:rPr>
          <w:rFonts w:eastAsia="Times New Roman" w:cs="Times New Roman"/>
          <w:szCs w:val="24"/>
        </w:rPr>
        <w:t>ο</w:t>
      </w:r>
      <w:r>
        <w:rPr>
          <w:rFonts w:eastAsia="Times New Roman" w:cs="Times New Roman"/>
          <w:szCs w:val="24"/>
        </w:rPr>
        <w:t xml:space="preserve">δηγίας της 2014/49, που ουσιαστικά αντικαθιστά την 1994/19. </w:t>
      </w:r>
      <w:r>
        <w:rPr>
          <w:rFonts w:eastAsia="Times New Roman" w:cs="Times New Roman"/>
          <w:szCs w:val="24"/>
        </w:rPr>
        <w:t>Έ</w:t>
      </w:r>
      <w:r>
        <w:rPr>
          <w:rFonts w:eastAsia="Times New Roman" w:cs="Times New Roman"/>
          <w:szCs w:val="24"/>
        </w:rPr>
        <w:t>χει στοιχεία που βελτιώνουν τις προηγούμενες ρυθμίσεις. Γιατί μην ξεχνάτε ότι και πρώτα είχαμε ζητήματα εγγύησης των καταθέσεων, αλλά δυστυχώς, κυρίες και κύριοι συνάδελφοι, παρά το γεγονός ότι ό</w:t>
      </w:r>
      <w:r>
        <w:rPr>
          <w:rFonts w:eastAsia="Times New Roman" w:cs="Times New Roman"/>
          <w:szCs w:val="24"/>
        </w:rPr>
        <w:t xml:space="preserve">λοι βγαίναμε στα μέσα μαζικής ενημέρωσης και λέγαμε ότι είναι εγγυημένες οι καταθέσεις, δεν άκουγε κανένας και γι’ αυτό το 2015 είχαμε 40 δισεκατομμύρια εκροή καταθέσεων. </w:t>
      </w:r>
      <w:r>
        <w:rPr>
          <w:rFonts w:eastAsia="Times New Roman" w:cs="Times New Roman"/>
          <w:szCs w:val="24"/>
        </w:rPr>
        <w:t>Ή</w:t>
      </w:r>
      <w:r>
        <w:rPr>
          <w:rFonts w:eastAsia="Times New Roman" w:cs="Times New Roman"/>
          <w:szCs w:val="24"/>
        </w:rPr>
        <w:t>ταν εγγυημένες με βάση το προηγούμενο σύστημα, που βελτιώνετε τώρα; Ναι, ήταν εγγυημ</w:t>
      </w:r>
      <w:r>
        <w:rPr>
          <w:rFonts w:eastAsia="Times New Roman" w:cs="Times New Roman"/>
          <w:szCs w:val="24"/>
        </w:rPr>
        <w:t>ένες μέχρι 100 χιλιάδες. Γιατί ο κόσμος έπαιρνε τα λεφτά του από τις τράπεζες και τα έβαζε στα σεντούκια, στα στρώματα και στα μαξιλάρια; Διότι δεν είχε εμπιστοσύνη στο τραπεζικό σύστημα, έτσι όπως είχαν δρομολογηθεί οι πολιτικές εξελίξεις και η αβεβαιότητ</w:t>
      </w:r>
      <w:r>
        <w:rPr>
          <w:rFonts w:eastAsia="Times New Roman" w:cs="Times New Roman"/>
          <w:szCs w:val="24"/>
        </w:rPr>
        <w:t>α.</w:t>
      </w:r>
    </w:p>
    <w:p w14:paraId="5CE0456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Άρα καλώς κάνουμε και ψηφίζουμε. Να δώσετε απαντήσεις, κύριε Υπουργέ, στα ερωτήματα που έθεσε ο εισηγητής μας, ο κ. Αρβανιτίδης, για ορισμένα κρίσιμα ζητήματα</w:t>
      </w:r>
      <w:r>
        <w:rPr>
          <w:rFonts w:eastAsia="Times New Roman" w:cs="Times New Roman"/>
          <w:szCs w:val="24"/>
        </w:rPr>
        <w:t>,</w:t>
      </w:r>
      <w:r>
        <w:rPr>
          <w:rFonts w:eastAsia="Times New Roman" w:cs="Times New Roman"/>
          <w:szCs w:val="24"/>
        </w:rPr>
        <w:t xml:space="preserve"> όπως είναι η κάλυψη των διαθεσίμων των επαγγελματικών ταμείων, τα οποία δεν είναι τα ταμεία τ</w:t>
      </w:r>
      <w:r>
        <w:rPr>
          <w:rFonts w:eastAsia="Times New Roman" w:cs="Times New Roman"/>
          <w:szCs w:val="24"/>
        </w:rPr>
        <w:t>ου συστήματος κοινωνικής ασφάλισης που πάνε υποχρεωτικά στην Τράπεζα της Ελλάδος, αλλά αυτά τα επαγγελματικά που είναι ιδιωτικές καταθέσεις, αν θέλετε να στηρίξετε την επαγγελματική ασφάλιση. Και άλλα θέματα που έθεσε με ερωτηματικά ο εισηγητής μας, πρέπει</w:t>
      </w:r>
      <w:r>
        <w:rPr>
          <w:rFonts w:eastAsia="Times New Roman" w:cs="Times New Roman"/>
          <w:szCs w:val="24"/>
        </w:rPr>
        <w:t xml:space="preserve"> να τα απαντήσετε, πρέπει να βελτιώσετε τις σχετικές ρυθμίσεις.</w:t>
      </w:r>
    </w:p>
    <w:p w14:paraId="5CE04569"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Και άρα για να κλείσω, κύριε Πρόεδρε, και να μην καταχρώμαι το</w:t>
      </w:r>
      <w:r>
        <w:rPr>
          <w:rFonts w:eastAsia="Times New Roman" w:cs="Times New Roman"/>
          <w:szCs w:val="24"/>
        </w:rPr>
        <w:t>ν</w:t>
      </w:r>
      <w:r>
        <w:rPr>
          <w:rFonts w:eastAsia="Times New Roman" w:cs="Times New Roman"/>
          <w:szCs w:val="24"/>
        </w:rPr>
        <w:t xml:space="preserve"> χρόνο, </w:t>
      </w:r>
      <w:r>
        <w:rPr>
          <w:rFonts w:eastAsia="Times New Roman" w:cs="Times New Roman"/>
          <w:szCs w:val="24"/>
        </w:rPr>
        <w:t xml:space="preserve">μια και </w:t>
      </w:r>
      <w:r>
        <w:rPr>
          <w:rFonts w:eastAsia="Times New Roman" w:cs="Times New Roman"/>
          <w:szCs w:val="24"/>
        </w:rPr>
        <w:t>σήμερα είναι και Τσικνοπέμπτη</w:t>
      </w:r>
      <w:r>
        <w:rPr>
          <w:rFonts w:eastAsia="Times New Roman" w:cs="Times New Roman"/>
          <w:szCs w:val="24"/>
        </w:rPr>
        <w:t>,</w:t>
      </w:r>
      <w:r>
        <w:rPr>
          <w:rFonts w:eastAsia="Times New Roman" w:cs="Times New Roman"/>
          <w:szCs w:val="24"/>
        </w:rPr>
        <w:t xml:space="preserve"> φαντάζομαι ότι δεν είναι αυτός ο λόγος που απουσιάζουν οι Βουλευτές του ΣΥΡΙΖΑ. </w:t>
      </w:r>
      <w:r>
        <w:rPr>
          <w:rFonts w:eastAsia="Times New Roman" w:cs="Times New Roman"/>
          <w:szCs w:val="24"/>
        </w:rPr>
        <w:t>Πο</w:t>
      </w:r>
      <w:r>
        <w:rPr>
          <w:rFonts w:eastAsia="Times New Roman" w:cs="Times New Roman"/>
          <w:szCs w:val="24"/>
        </w:rPr>
        <w:t>λιτικός είναι, ε</w:t>
      </w:r>
      <w:r>
        <w:rPr>
          <w:rFonts w:eastAsia="Times New Roman" w:cs="Times New Roman"/>
          <w:szCs w:val="24"/>
        </w:rPr>
        <w:t>άν ήταν κανένα παράλληλο πρόγραμμα, θα ήταν εδώ ομαδικά να το υποστηρίξουν.</w:t>
      </w:r>
    </w:p>
    <w:p w14:paraId="5CE0456A"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ΧΑΡΙΛΑΟΣ ΤΖΑΜΑΚΛΗΣ:</w:t>
      </w:r>
      <w:r>
        <w:rPr>
          <w:rFonts w:eastAsia="Times New Roman" w:cs="Times New Roman"/>
          <w:szCs w:val="24"/>
        </w:rPr>
        <w:t xml:space="preserve"> Έχει δ</w:t>
      </w:r>
      <w:r>
        <w:rPr>
          <w:rFonts w:eastAsia="Times New Roman" w:cs="Times New Roman"/>
          <w:szCs w:val="24"/>
        </w:rPr>
        <w:t>ύ</w:t>
      </w:r>
      <w:r>
        <w:rPr>
          <w:rFonts w:eastAsia="Times New Roman" w:cs="Times New Roman"/>
          <w:szCs w:val="24"/>
        </w:rPr>
        <w:t xml:space="preserve">ο </w:t>
      </w:r>
      <w:r>
        <w:rPr>
          <w:rFonts w:eastAsia="Times New Roman" w:cs="Times New Roman"/>
          <w:szCs w:val="24"/>
        </w:rPr>
        <w:t>ε</w:t>
      </w:r>
      <w:r>
        <w:rPr>
          <w:rFonts w:eastAsia="Times New Roman" w:cs="Times New Roman"/>
          <w:szCs w:val="24"/>
        </w:rPr>
        <w:t>πιτροπές, κύριε συνάδελφε.</w:t>
      </w:r>
    </w:p>
    <w:p w14:paraId="5CE0456B"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Καλά, εντάξει.</w:t>
      </w:r>
    </w:p>
    <w:p w14:paraId="5CE0456C"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Δεν το κακολόγησα, χαριτολόγησα ότι δεν είναι ο λόγος της Τσικνοπέμπτης.</w:t>
      </w:r>
    </w:p>
    <w:p w14:paraId="5CE0456D"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Ούτε ένας!</w:t>
      </w:r>
    </w:p>
    <w:p w14:paraId="5CE0456E"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Για να τελειώσω λοιπόν, κύριε Πρόεδρε, λέω το εξής: Η προϋπόθεση, για να σταθεί στο πόδι του το τραπεζικό σύστημα, είναι πολιτική προϋπόθεση, δηλαδή να υπάρχει κράτος που να λειτουργεί, να υπάρχει οικονομία</w:t>
      </w:r>
      <w:r>
        <w:rPr>
          <w:rFonts w:eastAsia="Times New Roman" w:cs="Times New Roman"/>
          <w:szCs w:val="24"/>
        </w:rPr>
        <w:t xml:space="preserve"> που να λειτουργεί, να υπάρχουν αποταμιεύσεις και εμπιστοσύνη. </w:t>
      </w:r>
    </w:p>
    <w:p w14:paraId="5CE0456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Αυτά σήμερα δεν υπάρχουν και δεν φαίνεται ότι κάνει κάτι η Κυβέρνηση, για να τα αντιμετωπίσει.</w:t>
      </w:r>
    </w:p>
    <w:p w14:paraId="5CE0457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 και για τη μικρή ανοχή.</w:t>
      </w:r>
    </w:p>
    <w:p w14:paraId="5CE04571" w14:textId="77777777" w:rsidR="00665C5F" w:rsidRDefault="0017549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w:t>
      </w:r>
      <w:r>
        <w:rPr>
          <w:rFonts w:eastAsia="Times New Roman" w:cs="Times New Roman"/>
          <w:szCs w:val="24"/>
        </w:rPr>
        <w:t>τικής Συμπαράταξης ΠΑΣΟΚ-ΔΗΜΑΡ)</w:t>
      </w:r>
    </w:p>
    <w:p w14:paraId="5CE04572"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ευχαριστούμε.</w:t>
      </w:r>
    </w:p>
    <w:p w14:paraId="5CE0457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η </w:t>
      </w:r>
      <w:r>
        <w:rPr>
          <w:rFonts w:eastAsia="Times New Roman" w:cs="Times New Roman"/>
          <w:szCs w:val="24"/>
        </w:rPr>
        <w:t xml:space="preserve">κ. </w:t>
      </w:r>
      <w:r>
        <w:rPr>
          <w:rFonts w:eastAsia="Times New Roman" w:cs="Times New Roman"/>
          <w:szCs w:val="24"/>
        </w:rPr>
        <w:t>Διαμάντω Μανωλάκου, Βουλευτής του Κομμουνιστικού Κόμματος Ελλάδ</w:t>
      </w:r>
      <w:r>
        <w:rPr>
          <w:rFonts w:eastAsia="Times New Roman" w:cs="Times New Roman"/>
          <w:szCs w:val="24"/>
        </w:rPr>
        <w:t>α</w:t>
      </w:r>
      <w:r>
        <w:rPr>
          <w:rFonts w:eastAsia="Times New Roman" w:cs="Times New Roman"/>
          <w:szCs w:val="24"/>
        </w:rPr>
        <w:t>ς.</w:t>
      </w:r>
    </w:p>
    <w:p w14:paraId="5CE04574"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Σας ευχαριστώ.</w:t>
      </w:r>
    </w:p>
    <w:p w14:paraId="5CE0457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Στόχος του νομοσχεδίου και της ενσωμάτωσης της </w:t>
      </w:r>
      <w:r>
        <w:rPr>
          <w:rFonts w:eastAsia="Times New Roman" w:cs="Times New Roman"/>
          <w:szCs w:val="24"/>
        </w:rPr>
        <w:t>ε</w:t>
      </w:r>
      <w:r>
        <w:rPr>
          <w:rFonts w:eastAsia="Times New Roman" w:cs="Times New Roman"/>
          <w:szCs w:val="24"/>
        </w:rPr>
        <w:t>υρωκ</w:t>
      </w:r>
      <w:r>
        <w:rPr>
          <w:rFonts w:eastAsia="Times New Roman" w:cs="Times New Roman"/>
          <w:szCs w:val="24"/>
        </w:rPr>
        <w:t xml:space="preserve">οινοτικής </w:t>
      </w:r>
      <w:r>
        <w:rPr>
          <w:rFonts w:eastAsia="Times New Roman" w:cs="Times New Roman"/>
          <w:szCs w:val="24"/>
        </w:rPr>
        <w:t>ο</w:t>
      </w:r>
      <w:r>
        <w:rPr>
          <w:rFonts w:eastAsia="Times New Roman" w:cs="Times New Roman"/>
          <w:szCs w:val="24"/>
        </w:rPr>
        <w:t>δηγίας είναι η στήριξη και προστασία του χρηματοπιστωτικού συστήματος που αποτελεί την καρδιά για την καπιταλιστική οικονομία στη σημερινή ιμπεριαλιστική φάση και μάλιστα, είναι πεδίο σφοδρότατου ανταγωνισμού. Γι’ αυτό προωθείται και στην Ελλάδα</w:t>
      </w:r>
      <w:r>
        <w:rPr>
          <w:rFonts w:eastAsia="Times New Roman" w:cs="Times New Roman"/>
          <w:szCs w:val="24"/>
        </w:rPr>
        <w:t xml:space="preserve"> από τη μία η ανακεφαλαιοποίηση μπουκώνοντας με δισεκατομμύρια ευρώ τις τράπεζες και από την άλλη, άμεσα και βίαια υλοποιείτε τις καπιταλιστικές αναδιαρθρώσεις, που χτυπάνε όσα δικαιώματα είχαν απομείνει σε μισθούς, συλλογικές συμβάσεις, μόνιμη και σταθερή</w:t>
      </w:r>
      <w:r>
        <w:rPr>
          <w:rFonts w:eastAsia="Times New Roman" w:cs="Times New Roman"/>
          <w:szCs w:val="24"/>
        </w:rPr>
        <w:t xml:space="preserve"> δουλειά, ιατροφαρμακευτική περίθαλψη, κοινωνική πρόνοια, τα ισοπεδώνετε. </w:t>
      </w:r>
    </w:p>
    <w:p w14:paraId="5CE0457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Εξάλλου, αυτό το σάπιο σύστημα βιώνει το</w:t>
      </w:r>
      <w:r>
        <w:rPr>
          <w:rFonts w:eastAsia="Times New Roman" w:cs="Times New Roman"/>
          <w:szCs w:val="24"/>
        </w:rPr>
        <w:t>ν</w:t>
      </w:r>
      <w:r>
        <w:rPr>
          <w:rFonts w:eastAsia="Times New Roman" w:cs="Times New Roman"/>
          <w:szCs w:val="24"/>
        </w:rPr>
        <w:t xml:space="preserve"> φόβο μίας νέας καπιταλιστικής, οικονομικής κρίσης, αφού οι προβλέψεις του Διεθνούς Νομισματικού Ταμείου και του ΟΟΣΑ για την παγκόσμια οικο</w:t>
      </w:r>
      <w:r>
        <w:rPr>
          <w:rFonts w:eastAsia="Times New Roman" w:cs="Times New Roman"/>
          <w:szCs w:val="24"/>
        </w:rPr>
        <w:t>νομία, περιγράφουν πτωτική τάση. Το ΔΝΤ επισημαίνει επιβράβευση με χρηματοπιστωτικές συνθήκες να γίνονται πιο σφιχτές για τις αναδυόμενες οικονομίες, όπου οι εξαγωγές πρώτων υλών έχουν πληγεί από την επιβράβευση της κινέζικης οικονομίας, αλλά και ο ΟΟΣΑ εκ</w:t>
      </w:r>
      <w:r>
        <w:rPr>
          <w:rFonts w:eastAsia="Times New Roman" w:cs="Times New Roman"/>
          <w:szCs w:val="24"/>
        </w:rPr>
        <w:t>τιμά ότι η πτωτική τάση εκδηλώνεται συντονισμένα -και αυτός είναι ο μεγάλος φόβος σε Ευρωζώνη, ΗΠΑ, Ιαπωνία- σε συνδυασμό με την επιβράβευση των αναδυόμενων καπιταλιστικών οικονομιών.</w:t>
      </w:r>
    </w:p>
    <w:p w14:paraId="5CE0457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Δηλαδή, η πορεία της καπιταλιστικής οικονομίας σε Ελλάδα, Ευρωζώνη και </w:t>
      </w:r>
      <w:r>
        <w:rPr>
          <w:rFonts w:eastAsia="Times New Roman" w:cs="Times New Roman"/>
          <w:szCs w:val="24"/>
        </w:rPr>
        <w:t>διεθνώς στέκονται πάνω σε ένα φλεγόμενο έδαφος, γι</w:t>
      </w:r>
      <w:r>
        <w:rPr>
          <w:rFonts w:eastAsia="Times New Roman" w:cs="Times New Roman"/>
          <w:szCs w:val="24"/>
        </w:rPr>
        <w:t xml:space="preserve">’ </w:t>
      </w:r>
      <w:r>
        <w:rPr>
          <w:rFonts w:eastAsia="Times New Roman" w:cs="Times New Roman"/>
          <w:szCs w:val="24"/>
        </w:rPr>
        <w:t xml:space="preserve">αυτό </w:t>
      </w:r>
      <w:r>
        <w:rPr>
          <w:rFonts w:eastAsia="Times New Roman" w:cs="Times New Roman"/>
          <w:szCs w:val="24"/>
        </w:rPr>
        <w:t xml:space="preserve">υπάρχει </w:t>
      </w:r>
      <w:r>
        <w:rPr>
          <w:rFonts w:eastAsia="Times New Roman" w:cs="Times New Roman"/>
          <w:szCs w:val="24"/>
        </w:rPr>
        <w:t xml:space="preserve">και η όξυνση των ενδοϊμπεριαλιστικών αντιθέσεων. </w:t>
      </w:r>
    </w:p>
    <w:p w14:paraId="5CE0457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Προσπαθούν, λοιπόν, να θωρακίσουν την κερδοφορία του χρηματοπιστωτικού κεφαλαίου, ξεζουμίζοντας εργατικά και λαϊκά στρώματα. Βέβαια, στη χώρα</w:t>
      </w:r>
      <w:r>
        <w:rPr>
          <w:rFonts w:eastAsia="Times New Roman" w:cs="Times New Roman"/>
          <w:szCs w:val="24"/>
        </w:rPr>
        <w:t xml:space="preserve"> μας πιέσεις ασκούν και οι εργατικοί λαϊκοί αγώνες, οι κινητοποιήσεις ενάντια στη σκληρή αντιλαϊκή πολιτική της Κυβέρνησης και αυτό είναι το ελπιδοφόρο. </w:t>
      </w:r>
    </w:p>
    <w:p w14:paraId="5CE04579"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Το ερώτημα είναι, μέσα από αυτό το νομοσχέδιο, προστατεύονται οι λαϊκές καταθέσεις; Όχι, απαντάμε, για</w:t>
      </w:r>
      <w:r>
        <w:rPr>
          <w:rFonts w:eastAsia="Times New Roman" w:cs="Times New Roman"/>
          <w:szCs w:val="24"/>
        </w:rPr>
        <w:t>τί όταν κάποιος καταθέτει χρήματα σε ένα χρηματοπιστωτικό ίδρυμα, γίνεται αυτόματα δανειστής της τράπεζας και επομένως, θεωρείται επενδυτής. Αναλαμβάνει κίνδυνο, αφού οι καταθέσεις αποτελούν επενδυτικά προϊόντα και αν μια τράπεζα έχει προβλήματα, μπορεί να</w:t>
      </w:r>
      <w:r>
        <w:rPr>
          <w:rFonts w:eastAsia="Times New Roman" w:cs="Times New Roman"/>
          <w:szCs w:val="24"/>
        </w:rPr>
        <w:t xml:space="preserve"> χρησιμοποιήσει τις καταθέσεις. Και για να σωθεί μια τράπεζα, μπορεί να κληθούν και οι καταθέτες και κάτω από τις 100.000 ευρώ.</w:t>
      </w:r>
    </w:p>
    <w:p w14:paraId="5CE0457A"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Σε τελευταία ανάλυση, για ποια εγγύηση καταθέσεων γίνεται λόγος; Ποιες καταθέσεις εγγυάται σήμερα, όταν υπάρχουν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συνεχίζουν να υπάρχουν και το επόμενο διάστημα; </w:t>
      </w:r>
    </w:p>
    <w:p w14:paraId="5CE0457B"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Ταυτόχρονα, με βάση τη συγκεκριμένη οδηγία της Ευρωπαϊκής Ένωσης, εξαιρούνται τα ταμεία κοινωνικής ασφάλισης από το σύστημα εγγύησης τραπεζικών καταθέσεων, δηλαδή μπορούν να κουρευτούν από το πρ</w:t>
      </w:r>
      <w:r>
        <w:rPr>
          <w:rFonts w:eastAsia="Times New Roman" w:cs="Times New Roman"/>
          <w:szCs w:val="24"/>
        </w:rPr>
        <w:t>ώτο ευρώ.</w:t>
      </w:r>
    </w:p>
    <w:p w14:paraId="5CE0457C"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Το Κομμουνιστικό Κόμμα Ελλάδας απαιτεί την προστασία των καταθέσεων των λαϊκών νοικοκυριών και των ασφαλιστικών ταμείων. Αρκετά τα λεηλατήσατε όλες οι κυβερνήσεις, για να κερδοφορεί το χρηματοπιστωτικό κεφάλαιο.</w:t>
      </w:r>
    </w:p>
    <w:p w14:paraId="5CE0457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Βέβαια, οι αντιθέσεις και οι ανταγ</w:t>
      </w:r>
      <w:r>
        <w:rPr>
          <w:rFonts w:eastAsia="Times New Roman" w:cs="Times New Roman"/>
          <w:szCs w:val="24"/>
        </w:rPr>
        <w:t>ωνισμοί είναι μεγάλοι μεταξύ των αστικών τάξεων των κρατών-μελών και εκδηλώνονται και στο προσφυγικό και με τον εγκλωβισμό χιλιάδων στο ελληνικό έδαφος και αυτή είναι η νέα σελίδα για την Ελλάδα, κύριε Τσακαλώτο.</w:t>
      </w:r>
    </w:p>
    <w:p w14:paraId="5CE0457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Οι χιλιάδες πρόσφυγες από τη Συρία και το Α</w:t>
      </w:r>
      <w:r>
        <w:rPr>
          <w:rFonts w:eastAsia="Times New Roman" w:cs="Times New Roman"/>
          <w:szCs w:val="24"/>
        </w:rPr>
        <w:t>φγανιστάν είναι τα μεγαλύτερα θύματα των ιμπεριαλιστικών επεμβάσεων και πολέμων που συνεχίζουν το ΝΑΤΟ, οι ΗΠΑ, οι χώρες της Ευρωπαϊκής Ένωσης και η Ρωσία, γιατί ανταγωνίζονται μεταξύ τους για το ποιος θα «βάλει χέρι» στον πλούτο μιας ολόκληρης περιοχής κα</w:t>
      </w:r>
      <w:r>
        <w:rPr>
          <w:rFonts w:eastAsia="Times New Roman" w:cs="Times New Roman"/>
          <w:szCs w:val="24"/>
        </w:rPr>
        <w:t>ι για το ποιου τα μονοπώλια θα κερδίσουν από τα παζάρι που είναι σε εξέλιξη. Και με αυτήν την έννοια, είναι βαριές οι ευθύνες της Κυβέρνησης με το να στοιχίζεται πίσω από την ιμπεριαλιστική πολιτική Ευρωπαϊκής Ένωσης και ΝΑΤΟ, υπονομεύοντας της ασφάλεια τη</w:t>
      </w:r>
      <w:r>
        <w:rPr>
          <w:rFonts w:eastAsia="Times New Roman" w:cs="Times New Roman"/>
          <w:szCs w:val="24"/>
        </w:rPr>
        <w:t>ς χώρας.</w:t>
      </w:r>
    </w:p>
    <w:p w14:paraId="5CE0457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Θα ήθελα να αναφερθώ στις τροπολογίες που κατέθεσε το ΚΚΕ. </w:t>
      </w:r>
    </w:p>
    <w:p w14:paraId="5CE0458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Η μία αφορά ουσιαστικά την αποποινικοποίηση της συνδικαλιστικής δράσης και των μορφών πάλης σε πολλούς κλάδους, με βιομηχανία δικών σε αγρότες που διεκδικούν την επιβίωσή τους -και αυτό θ</w:t>
      </w:r>
      <w:r>
        <w:rPr>
          <w:rFonts w:eastAsia="Times New Roman" w:cs="Times New Roman"/>
          <w:szCs w:val="24"/>
        </w:rPr>
        <w:t xml:space="preserve">εωρείται ότι είναι το έγκλημά τους- ή στο Συνδικάτο του ΙΓΜΕ, που κατηγορούνται για τον αγώνα τους να μην διαλυθεί το μοναδικό Ινστιτούτο Γεωλογικών Μεταλλευτικών Ερευνών στη χώρα και να μην απολυθούν, μέσω εφεδρειών από τους προηγούμενους, εκατόν πενήντα </w:t>
      </w:r>
      <w:r>
        <w:rPr>
          <w:rFonts w:eastAsia="Times New Roman" w:cs="Times New Roman"/>
          <w:szCs w:val="24"/>
        </w:rPr>
        <w:t>από τους τριακόσιους είκοσι εργαζόμενους. Αλλά και οι εργαζόμενοι στον κλάδο μετάλλου και ιδίως της ζώνης Περάματος και οι ναυτεργάτες και διάφοροι κλάδοι εργαζομένων και μέλη κατηγορούνται, γιατί υπερασπίστηκαν το δικαίωμα στη δουλειά και σε συλλογικές συ</w:t>
      </w:r>
      <w:r>
        <w:rPr>
          <w:rFonts w:eastAsia="Times New Roman" w:cs="Times New Roman"/>
          <w:szCs w:val="24"/>
        </w:rPr>
        <w:t>μβάσεις εργασίας, περιφρουρώντας τον αγώνα και τη μορφή πάλης τους.</w:t>
      </w:r>
    </w:p>
    <w:p w14:paraId="5CE0458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Ζητάμε, λοιπόν, να ψηφίσετε ενάντια στη βιομηχανία δικών και να σύρονται αγωνιστές στα δικαστήρια για το δικαίωμα υπεράσπισης του δικαίου. </w:t>
      </w:r>
    </w:p>
    <w:p w14:paraId="5CE04582" w14:textId="77777777" w:rsidR="00665C5F" w:rsidRDefault="00175495">
      <w:pPr>
        <w:spacing w:line="600" w:lineRule="auto"/>
        <w:ind w:firstLine="720"/>
        <w:jc w:val="both"/>
        <w:rPr>
          <w:rFonts w:eastAsia="Times New Roman"/>
          <w:szCs w:val="24"/>
        </w:rPr>
      </w:pPr>
      <w:r>
        <w:rPr>
          <w:rFonts w:eastAsia="Times New Roman"/>
          <w:szCs w:val="24"/>
        </w:rPr>
        <w:t>Η άλλη τροπολογία αφορά την κατάργηση του άδικου</w:t>
      </w:r>
      <w:r>
        <w:rPr>
          <w:rFonts w:eastAsia="Times New Roman"/>
          <w:szCs w:val="24"/>
        </w:rPr>
        <w:t xml:space="preserve"> ειδικού φόρου κατανάλωσης στο κρασί. Ήδη σε λιγότερο από δύο μήνες από την ημέρα που τέθηκε σε εφαρμογή ο ειδικός φόρος στο κρασί, έφερε καίριο πλήγμα, οδηγώντας σε απελπιστική κατάσταση το σύνολο σχεδόν των οινοποιητικών συνεταιρισμών σε όλες τις αμπελου</w:t>
      </w:r>
      <w:r>
        <w:rPr>
          <w:rFonts w:eastAsia="Times New Roman"/>
          <w:szCs w:val="24"/>
        </w:rPr>
        <w:t xml:space="preserve">ργικές περιοχές. Από το Αμύνταιο μέχρι την Κρήτη και από τη Ζάκυνθο μέχρι τη Λήμνο ο εφιάλτης είναι κοινός: Η κατάρρευση οινοποιείων, καταγράφοντας πτώση τζίρων πάνω από 60%. Ενώ ταυτόχρονα η ρευστότητά τους είναι ανύπαρκτη, δεν μπορούν να καταβάλουν ούτε </w:t>
      </w:r>
      <w:r>
        <w:rPr>
          <w:rFonts w:eastAsia="Times New Roman"/>
          <w:szCs w:val="24"/>
        </w:rPr>
        <w:t>τον ειδικό φόρο, σύμφωνα με τα στοιχεία που δίνει η ΚΕΟΣΟΕ. Δεν είναι εξάλλου τυχαίο ότι ένα από τα πέντε αιτήματα των εξήντα οκτώ μπλόκων των μικρομεσαίων αγροτών</w:t>
      </w:r>
      <w:r>
        <w:rPr>
          <w:rFonts w:eastAsia="Times New Roman"/>
          <w:szCs w:val="24"/>
        </w:rPr>
        <w:t>,</w:t>
      </w:r>
      <w:r>
        <w:rPr>
          <w:rFonts w:eastAsia="Times New Roman"/>
          <w:szCs w:val="24"/>
        </w:rPr>
        <w:t xml:space="preserve"> ήταν να καταργηθεί ο ειδικός φόρος στο κρασί.</w:t>
      </w:r>
    </w:p>
    <w:p w14:paraId="5CE04583" w14:textId="77777777" w:rsidR="00665C5F" w:rsidRDefault="00175495">
      <w:pPr>
        <w:spacing w:line="600" w:lineRule="auto"/>
        <w:ind w:firstLine="720"/>
        <w:jc w:val="both"/>
        <w:rPr>
          <w:rFonts w:eastAsia="Times New Roman"/>
          <w:szCs w:val="24"/>
        </w:rPr>
      </w:pPr>
      <w:r>
        <w:rPr>
          <w:rFonts w:eastAsia="Times New Roman"/>
          <w:szCs w:val="24"/>
        </w:rPr>
        <w:t xml:space="preserve">Όλα τα παραπάνω δείχνουν τις αντιφάσεις, τις </w:t>
      </w:r>
      <w:r>
        <w:rPr>
          <w:rFonts w:eastAsia="Times New Roman"/>
          <w:szCs w:val="24"/>
        </w:rPr>
        <w:t>αντιθέσεις και τα αδιέξοδα του εκμεταλλευτικού συστήματος. Όμως ο λαός, το εργατικό λαϊκό κίνημα να μην φοβηθ</w:t>
      </w:r>
      <w:r>
        <w:rPr>
          <w:rFonts w:eastAsia="Times New Roman"/>
          <w:szCs w:val="24"/>
        </w:rPr>
        <w:t>εί</w:t>
      </w:r>
      <w:r>
        <w:rPr>
          <w:rFonts w:eastAsia="Times New Roman"/>
          <w:szCs w:val="24"/>
        </w:rPr>
        <w:t xml:space="preserve"> τις δυσκολίες του αστικού πολιτικού συστήματος. Αντίθετα, να τις ενισχύσουν, να τις διευρύνουν με τον αγώνα τους, να αξιοποιούν κάθε ρωγμή και δ</w:t>
      </w:r>
      <w:r>
        <w:rPr>
          <w:rFonts w:eastAsia="Times New Roman"/>
          <w:szCs w:val="24"/>
        </w:rPr>
        <w:t>υνατότητα, να βάζουν εμπόδια για να συγκεντρώνουν τα πυρά τους απέναντι στον πραγματικό αντίπαλο, το κεφάλαιο, την εξουσία του και να συμπορευτούν με την πολιτική πρόταση του ΚΚΕ.</w:t>
      </w:r>
    </w:p>
    <w:p w14:paraId="5CE04584" w14:textId="77777777" w:rsidR="00665C5F" w:rsidRDefault="00175495">
      <w:pPr>
        <w:spacing w:line="600" w:lineRule="auto"/>
        <w:ind w:firstLine="720"/>
        <w:jc w:val="both"/>
        <w:rPr>
          <w:rFonts w:eastAsia="Times New Roman"/>
          <w:szCs w:val="24"/>
        </w:rPr>
      </w:pPr>
      <w:r>
        <w:rPr>
          <w:rFonts w:eastAsia="Times New Roman"/>
          <w:szCs w:val="24"/>
        </w:rPr>
        <w:t>Ευχαριστώ.</w:t>
      </w:r>
    </w:p>
    <w:p w14:paraId="5CE04585"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Παρακαλώ πολύ τον κ. Δημήτριο Κα</w:t>
      </w:r>
      <w:r>
        <w:rPr>
          <w:rFonts w:eastAsia="Times New Roman"/>
          <w:szCs w:val="24"/>
        </w:rPr>
        <w:t>βαδέλλα να έρθει στο Βήμα.</w:t>
      </w:r>
    </w:p>
    <w:p w14:paraId="5CE04586" w14:textId="77777777" w:rsidR="00665C5F" w:rsidRDefault="00175495">
      <w:pPr>
        <w:spacing w:line="600" w:lineRule="auto"/>
        <w:ind w:firstLine="720"/>
        <w:jc w:val="both"/>
        <w:rPr>
          <w:rFonts w:eastAsia="Times New Roman"/>
          <w:szCs w:val="24"/>
        </w:rPr>
      </w:pPr>
      <w:r>
        <w:rPr>
          <w:rFonts w:eastAsia="Times New Roman"/>
          <w:szCs w:val="24"/>
        </w:rPr>
        <w:t>Έχετε τον λόγο, κύριε συνάδελφε.</w:t>
      </w:r>
    </w:p>
    <w:p w14:paraId="5CE04587" w14:textId="77777777" w:rsidR="00665C5F" w:rsidRDefault="00175495">
      <w:pPr>
        <w:spacing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Ευχαριστώ, κύριε Πρόεδρε.</w:t>
      </w:r>
    </w:p>
    <w:p w14:paraId="5CE04588" w14:textId="77777777" w:rsidR="00665C5F" w:rsidRDefault="00175495">
      <w:pPr>
        <w:spacing w:line="600" w:lineRule="auto"/>
        <w:ind w:firstLine="720"/>
        <w:jc w:val="both"/>
        <w:rPr>
          <w:rFonts w:eastAsia="Times New Roman"/>
          <w:szCs w:val="24"/>
        </w:rPr>
      </w:pPr>
      <w:r>
        <w:rPr>
          <w:rFonts w:eastAsia="Times New Roman"/>
          <w:szCs w:val="24"/>
        </w:rPr>
        <w:t>Κύριοι συνάδελφοι, καλησπέρα σας.</w:t>
      </w:r>
    </w:p>
    <w:p w14:paraId="5CE04589" w14:textId="77777777" w:rsidR="00665C5F" w:rsidRDefault="00175495">
      <w:pPr>
        <w:spacing w:line="600" w:lineRule="auto"/>
        <w:ind w:firstLine="720"/>
        <w:jc w:val="both"/>
        <w:rPr>
          <w:rFonts w:eastAsia="Times New Roman"/>
          <w:szCs w:val="24"/>
        </w:rPr>
      </w:pPr>
      <w:r>
        <w:rPr>
          <w:rFonts w:eastAsia="Times New Roman"/>
          <w:szCs w:val="24"/>
        </w:rPr>
        <w:t xml:space="preserve">Με το νομοσχέδιο αυτό ενσωματώνεται στο ελληνικό δίκαιο η </w:t>
      </w:r>
      <w:r>
        <w:rPr>
          <w:rFonts w:eastAsia="Times New Roman"/>
          <w:szCs w:val="24"/>
        </w:rPr>
        <w:t>ο</w:t>
      </w:r>
      <w:r>
        <w:rPr>
          <w:rFonts w:eastAsia="Times New Roman"/>
          <w:szCs w:val="24"/>
        </w:rPr>
        <w:t>δηγία 2014/49/ΕΕ του Ευρωκοινοβουλίου. Αφορά τα συστήμα</w:t>
      </w:r>
      <w:r>
        <w:rPr>
          <w:rFonts w:eastAsia="Times New Roman"/>
          <w:szCs w:val="24"/>
        </w:rPr>
        <w:t xml:space="preserve">τα εγγύησης καταθέσεων και κωδικοποιούνται κάποιες διατάξεις που αφορούν το Ταμείο Εγγύησης Καταθέσεων και το ορίζει ως μοναδικό φορέα για την απονομή αυτής της εγγύησης. </w:t>
      </w:r>
    </w:p>
    <w:p w14:paraId="5CE0458A" w14:textId="77777777" w:rsidR="00665C5F" w:rsidRDefault="00175495">
      <w:pPr>
        <w:spacing w:line="600" w:lineRule="auto"/>
        <w:ind w:firstLine="720"/>
        <w:jc w:val="both"/>
        <w:rPr>
          <w:rFonts w:eastAsia="Times New Roman"/>
          <w:szCs w:val="24"/>
        </w:rPr>
      </w:pPr>
      <w:r>
        <w:rPr>
          <w:rFonts w:eastAsia="Times New Roman"/>
          <w:szCs w:val="24"/>
        </w:rPr>
        <w:t xml:space="preserve">Φέρνετε, λοιπόν, αυτήν την </w:t>
      </w:r>
      <w:r>
        <w:rPr>
          <w:rFonts w:eastAsia="Times New Roman"/>
          <w:szCs w:val="24"/>
        </w:rPr>
        <w:t>ο</w:t>
      </w:r>
      <w:r>
        <w:rPr>
          <w:rFonts w:eastAsia="Times New Roman"/>
          <w:szCs w:val="24"/>
        </w:rPr>
        <w:t>δηγία, την ώρα που οι Έλληνες καταθέτες έχουν χάσει πλήρ</w:t>
      </w:r>
      <w:r>
        <w:rPr>
          <w:rFonts w:eastAsia="Times New Roman"/>
          <w:szCs w:val="24"/>
        </w:rPr>
        <w:t>ως την εμπιστοσύνη τους στο τραπεζικό σύστημα. Πρόκειται για το παράλληλό σας πρόγραμμα, προφανώς, το οποίο έχετε πολυδιαφημίσει. Υπάρχει, βέβαια, τώρα φλέγον ζήτημα της αξιολόγησης που σας έχει δημιουργήσει άγχος κι έτσι, όταν το πρωτοδιαβάσει κάποιος, βλ</w:t>
      </w:r>
      <w:r>
        <w:rPr>
          <w:rFonts w:eastAsia="Times New Roman"/>
          <w:szCs w:val="24"/>
        </w:rPr>
        <w:t>έπει πολλές προχειρότητες. Πέρασαν τρεις συνεδριάσεις για να φτάσουμε στο σημείο να μας εξηγήσετε το κακοδιατυπωμένο άρθρο 63, που μας είχε δημιουργήσει άγχος και πρόβλημα, διότι έβαλλε κατά του ελληνικού τουρισμού.</w:t>
      </w:r>
    </w:p>
    <w:p w14:paraId="5CE0458B" w14:textId="77777777" w:rsidR="00665C5F" w:rsidRDefault="00175495">
      <w:pPr>
        <w:spacing w:line="600" w:lineRule="auto"/>
        <w:ind w:firstLine="720"/>
        <w:jc w:val="both"/>
        <w:rPr>
          <w:rFonts w:eastAsia="Times New Roman"/>
          <w:szCs w:val="24"/>
        </w:rPr>
      </w:pPr>
      <w:r>
        <w:rPr>
          <w:rFonts w:eastAsia="Times New Roman"/>
          <w:szCs w:val="24"/>
        </w:rPr>
        <w:t>Στο παράλληλό σας πρόγραμμα, μια που ανέ</w:t>
      </w:r>
      <w:r>
        <w:rPr>
          <w:rFonts w:eastAsia="Times New Roman"/>
          <w:szCs w:val="24"/>
        </w:rPr>
        <w:t>φερα προηγουμένως, δεν είδα κάτι το οποίο να μοιάζει με αναπτυξιακό. Χωρίς ανάπτυξη δεν μπορεί να περιμένει τίποτε η ελληνική οικονομία. Άκουσα προηγουμένως από τον αγορητή του ΚΚΕ κάτι για τα εργοστάσια, ότι μπορεί να δουλέψουν χωρίς αφεντικά. Πώς θα δουλ</w:t>
      </w:r>
      <w:r>
        <w:rPr>
          <w:rFonts w:eastAsia="Times New Roman"/>
          <w:szCs w:val="24"/>
        </w:rPr>
        <w:t>έψουν; Δεν θα έχουν διευθυντές; Ο διευθυντής δεν θα συμπεριφέρεται σαν αφεντικό; Τι θα είναι;</w:t>
      </w:r>
    </w:p>
    <w:p w14:paraId="5CE0458C" w14:textId="77777777" w:rsidR="00665C5F" w:rsidRDefault="00175495">
      <w:pPr>
        <w:spacing w:line="600" w:lineRule="auto"/>
        <w:ind w:firstLine="720"/>
        <w:jc w:val="both"/>
        <w:rPr>
          <w:rFonts w:eastAsia="Times New Roman"/>
          <w:szCs w:val="24"/>
        </w:rPr>
      </w:pPr>
      <w:r>
        <w:rPr>
          <w:rFonts w:eastAsia="Times New Roman"/>
          <w:szCs w:val="24"/>
        </w:rPr>
        <w:t>Εν πάση περιπτώσει, θα μπω στην ουσία του θέματος. Μετά από διάφορα που συνέβησαν το περασμένο καλοκαίρι με ανεύθυνες κινήσεις, οδήγησαν στην ομαδική φυγή κεφαλαί</w:t>
      </w:r>
      <w:r>
        <w:rPr>
          <w:rFonts w:eastAsia="Times New Roman"/>
          <w:szCs w:val="24"/>
        </w:rPr>
        <w:t xml:space="preserve">ων, επήλθαν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–τα ξέρουμε όλοι-, οι μετοχές των τραπεζών από την αρχή της «πρώτης φοράς Αριστερά» άρχισαν να καταρρέουν κι έφτασαν στο σημείο να χάσουν το 85% της αξίας τους. Ακολούθησε ο αφελληνισμός των τραπεζών με νόμο δικό σας, που όρ</w:t>
      </w:r>
      <w:r>
        <w:rPr>
          <w:rFonts w:eastAsia="Times New Roman"/>
          <w:szCs w:val="24"/>
        </w:rPr>
        <w:t xml:space="preserve">ιζε την υπερίσχυση των μελών του ΔΣ, των μελών που θα ανήκουν σε ξένα συμφέροντα. Παραδόθηκαν, λοιπόν, σε ξένα επενδυτικά </w:t>
      </w:r>
      <w:r>
        <w:rPr>
          <w:rFonts w:eastAsia="Times New Roman"/>
          <w:szCs w:val="24"/>
          <w:lang w:val="en-US"/>
        </w:rPr>
        <w:t>funds</w:t>
      </w:r>
      <w:r>
        <w:rPr>
          <w:rFonts w:eastAsia="Times New Roman"/>
          <w:szCs w:val="24"/>
        </w:rPr>
        <w:t xml:space="preserve"> τα «κόκκινα» δάνεια και σε λίγο θα γίνουμε άστεγοι κι εμείς και πρόσφυγες μέσα στην ίδια μας τη χώρα.</w:t>
      </w:r>
    </w:p>
    <w:p w14:paraId="5CE0458D" w14:textId="77777777" w:rsidR="00665C5F" w:rsidRDefault="00175495">
      <w:pPr>
        <w:spacing w:line="600" w:lineRule="auto"/>
        <w:ind w:firstLine="720"/>
        <w:jc w:val="both"/>
        <w:rPr>
          <w:rFonts w:eastAsia="Times New Roman"/>
          <w:szCs w:val="24"/>
        </w:rPr>
      </w:pPr>
      <w:r>
        <w:rPr>
          <w:rFonts w:eastAsia="Times New Roman"/>
          <w:szCs w:val="24"/>
        </w:rPr>
        <w:t xml:space="preserve">Και μια που μιλάμε για πρόσφυγες, έχετε λάβει υπ’ όψιν σας το οικονομικό βάρος που θα αναλάβουμε για τη φιλοξενία όλων αυτών των προσφύγων που θα εγκλωβιστούν στην Ελλάδα; Ουσιαστικά ο κ. Μουζάλας μας το παραδέχτηκε. </w:t>
      </w:r>
    </w:p>
    <w:p w14:paraId="5CE0458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Βρισκόμαστε πρακτικά εκτός Σένγκεν, δι</w:t>
      </w:r>
      <w:r>
        <w:rPr>
          <w:rFonts w:eastAsia="Times New Roman" w:cs="Times New Roman"/>
          <w:szCs w:val="24"/>
        </w:rPr>
        <w:t>ότι για τα επόμενα δύο-τρία χρόνια -κι εγώ νομίζω ότι θα μείνουν μονίμως εδώ- θα υποστούμε κι εμείς τις συνέπειες της διαγωγής σας αυτής. Είστε πολύ ανοιχτοχέρηδες προς τους άλλους -ακόμα και το ΦΠΑ από τα τρόφιμα τους αφαιρέσατε- ενώ εμείς οι Έλληνες είμα</w:t>
      </w:r>
      <w:r>
        <w:rPr>
          <w:rFonts w:eastAsia="Times New Roman" w:cs="Times New Roman"/>
          <w:szCs w:val="24"/>
        </w:rPr>
        <w:t xml:space="preserve">στε πολύ πιο πλούσιοι. Εν πάση περιπτώσει, με τη διαγωγή σας αυτήν, που λέγατε «ελάτε, εμείς έχουμε ανοιχτά σύνορα» ή έλεγε ο κ. Τσίπρας «το Αιγαίο δεν έχει σύνορα», χωρίς να έχετε ούτε χώρους οργάνωσης και περιορισμού, αυτοί μπαίνουν, βγαίνουν, μαλώνουν, </w:t>
      </w:r>
      <w:r>
        <w:rPr>
          <w:rFonts w:eastAsia="Times New Roman" w:cs="Times New Roman"/>
          <w:szCs w:val="24"/>
        </w:rPr>
        <w:t>ξαναγυρίζουν, πηγαίνουν στα σύνορα, έρχονται κάτω, πηγαίνουν στην πλατεία Βικτωρίας. Έχει δημιουργηθεί ένα μπάχαλο. Ακόμα και με την ευεργετική συμπεριφορά που δείξαμε προς τους πρόσφυγες, όλη αυτή η συμπεριφορά σας έχει δημιουργήσει στην Ευρώπη σε ένα ανθ</w:t>
      </w:r>
      <w:r>
        <w:rPr>
          <w:rFonts w:eastAsia="Times New Roman" w:cs="Times New Roman"/>
          <w:szCs w:val="24"/>
        </w:rPr>
        <w:t xml:space="preserve">ελληνικό κλίμα. </w:t>
      </w:r>
    </w:p>
    <w:p w14:paraId="5CE0458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Ειπώθηκε</w:t>
      </w:r>
      <w:r>
        <w:rPr>
          <w:rFonts w:eastAsia="Times New Roman" w:cs="Times New Roman"/>
          <w:szCs w:val="24"/>
        </w:rPr>
        <w:t>,</w:t>
      </w:r>
      <w:r>
        <w:rPr>
          <w:rFonts w:eastAsia="Times New Roman" w:cs="Times New Roman"/>
          <w:szCs w:val="24"/>
        </w:rPr>
        <w:t xml:space="preserve"> δε</w:t>
      </w:r>
      <w:r>
        <w:rPr>
          <w:rFonts w:eastAsia="Times New Roman" w:cs="Times New Roman"/>
          <w:szCs w:val="24"/>
        </w:rPr>
        <w:t>,</w:t>
      </w:r>
      <w:r>
        <w:rPr>
          <w:rFonts w:eastAsia="Times New Roman" w:cs="Times New Roman"/>
          <w:szCs w:val="24"/>
        </w:rPr>
        <w:t xml:space="preserve"> και το απίστευτο από κάποιον δικό σας «να πολλαπλασιαστούμε με τους πρόσφυγες» και να γίνουμε και εμείς ένα κράμα, να φοράμε στις γυναίκες μας -με την λογική ότι ο άντρας θα είναι αυτός που θα βοηθάει στην επαύξηση των Ελλήνω</w:t>
      </w:r>
      <w:r>
        <w:rPr>
          <w:rFonts w:eastAsia="Times New Roman" w:cs="Times New Roman"/>
          <w:szCs w:val="24"/>
        </w:rPr>
        <w:t>ν- μπούργκες και θα επιβάλλει και αυτά που έχει μάθει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Έχετε κάνει τόσα καλά που μου δημιουργείτε πρόβλημα και ξεφεύγω λιγάκι. </w:t>
      </w:r>
    </w:p>
    <w:p w14:paraId="5CE0459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Θα μπω στο θέμα. Προχτέ</w:t>
      </w:r>
      <w:r>
        <w:rPr>
          <w:rFonts w:eastAsia="Times New Roman" w:cs="Times New Roman"/>
          <w:szCs w:val="24"/>
        </w:rPr>
        <w:t>ς</w:t>
      </w:r>
      <w:r>
        <w:rPr>
          <w:rFonts w:eastAsia="Times New Roman" w:cs="Times New Roman"/>
          <w:szCs w:val="24"/>
        </w:rPr>
        <w:t>, είπε η κυρία Κατσέλη ότι θα χρειαστούν άλλα δυο-τρία χρόνια, ενώ μας είχατε διαβεβαιώσει πρι</w:t>
      </w:r>
      <w:r>
        <w:rPr>
          <w:rFonts w:eastAsia="Times New Roman" w:cs="Times New Roman"/>
          <w:szCs w:val="24"/>
        </w:rPr>
        <w:t xml:space="preserve">ν ότι μέχρι τον Μάρτη-Απρίλιο, κάπου εκεί,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θα σταματούσαν να ισχύουν. Τώρα, γιατί να σας πιστέψουμε ότι σε δυο-τρία χρόνια θα δούμε το φως; Εγώ δεν νομίζω ότι με την παρούσα Κυβέρνηση και τη λογική της θα βγούμε από αυτήν τη φοβερή κατά</w:t>
      </w:r>
      <w:r>
        <w:rPr>
          <w:rFonts w:eastAsia="Times New Roman" w:cs="Times New Roman"/>
          <w:szCs w:val="24"/>
        </w:rPr>
        <w:t xml:space="preserve">σταση, ούτε από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Δεν υπάρχει δηλαδή, κάτι το συγκλονιστικό στις προθέσεις </w:t>
      </w:r>
      <w:r>
        <w:rPr>
          <w:rFonts w:eastAsia="Times New Roman" w:cs="Times New Roman"/>
          <w:szCs w:val="24"/>
        </w:rPr>
        <w:t>σας,</w:t>
      </w:r>
      <w:r>
        <w:rPr>
          <w:rFonts w:eastAsia="Times New Roman" w:cs="Times New Roman"/>
          <w:szCs w:val="24"/>
        </w:rPr>
        <w:t xml:space="preserve"> το οποίο να βλέπω. Η μόνη λύση είναι να παραιτηθείτε και να δημιουργηθεί μια κυβέρνηση οικουμενικού χαρακτήρα, για να μπορεί να διαχειριστεί πιο δημιουργικά,</w:t>
      </w:r>
      <w:r>
        <w:rPr>
          <w:rFonts w:eastAsia="Times New Roman" w:cs="Times New Roman"/>
          <w:szCs w:val="24"/>
        </w:rPr>
        <w:t xml:space="preserve"> πιο έντιμα και πιο σωστά αυτό το κρίσιμο θέμα, ως προς τον ελληνικό λαό που άλλα τους λέγατε και άλλα τους δώσατε.</w:t>
      </w:r>
    </w:p>
    <w:p w14:paraId="5CE0459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Η παρούσα </w:t>
      </w:r>
      <w:r>
        <w:rPr>
          <w:rFonts w:eastAsia="Times New Roman" w:cs="Times New Roman"/>
          <w:szCs w:val="24"/>
        </w:rPr>
        <w:t>ο</w:t>
      </w:r>
      <w:r>
        <w:rPr>
          <w:rFonts w:eastAsia="Times New Roman" w:cs="Times New Roman"/>
          <w:szCs w:val="24"/>
        </w:rPr>
        <w:t>δηγία έρχεται με σκοπό την εναρμόνιση των τραπεζικών συστημάτων στα μέλη της Ευρωπαϊκής Ένωσης. Βεβαίως, αφορούν το σύστημα εγγυή</w:t>
      </w:r>
      <w:r>
        <w:rPr>
          <w:rFonts w:eastAsia="Times New Roman" w:cs="Times New Roman"/>
          <w:szCs w:val="24"/>
        </w:rPr>
        <w:t xml:space="preserve">σεων καταθέσεων. Εδώ, όμως, εισάγετε και διάφορους νεοτερισμούς, θα μπορούσα να πω. Στον σκληρό, λοιπόν, πυρήνα της Ευρωπαϊκής Ένωσης αποφασίστηκε εδώ και τώρα οι τράπεζες -ασχέτως ωριμότητας, ασχέτως κατάστασης- να εισέλθουν σε ένα ενιαίο σύστημα-πλαίσιο </w:t>
      </w:r>
      <w:r>
        <w:rPr>
          <w:rFonts w:eastAsia="Times New Roman" w:cs="Times New Roman"/>
          <w:szCs w:val="24"/>
        </w:rPr>
        <w:t xml:space="preserve">εγγυήσεων καταθέσεων. Προβλέπεται, λοιπόν, καταβολή εισφορών με γνώμονα το προφίλ της κάθε τράπεζας, με γνώμονα την επισφάλεια της κάθε τράπεζας. Αυτό θα φθάσει στο 0,8% και έχει όριο το 2025. Οπότε ποιος θα πληρώσει το περισσότερο επ’ αυτού; Θα πληρώσουν </w:t>
      </w:r>
      <w:r>
        <w:rPr>
          <w:rFonts w:eastAsia="Times New Roman" w:cs="Times New Roman"/>
          <w:szCs w:val="24"/>
        </w:rPr>
        <w:t xml:space="preserve">οι ελληνικές τράπεζες, δηλαδή θα είναι ακόμα πιο προβληματικές. </w:t>
      </w:r>
    </w:p>
    <w:p w14:paraId="5CE04592"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δεν έχετε λάβει υπόψη σας τα </w:t>
      </w:r>
      <w:r>
        <w:rPr>
          <w:rFonts w:eastAsia="Times New Roman" w:cs="Times New Roman"/>
          <w:szCs w:val="24"/>
          <w:lang w:val="en-US"/>
        </w:rPr>
        <w:t>stress</w:t>
      </w:r>
      <w:r>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διότι ακόμα δεν έχουν εφαρμοστεί. Φέρνετε ένα πρόχειρο νομοσχέδιο, χωρίς να υπάρχει μια πρόβλεψη για τα </w:t>
      </w:r>
      <w:r>
        <w:rPr>
          <w:rFonts w:eastAsia="Times New Roman" w:cs="Times New Roman"/>
          <w:szCs w:val="24"/>
          <w:lang w:val="en-US"/>
        </w:rPr>
        <w:t>stress</w:t>
      </w:r>
      <w:r>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Το κεφάλαι</w:t>
      </w:r>
      <w:r>
        <w:rPr>
          <w:rFonts w:eastAsia="Times New Roman" w:cs="Times New Roman"/>
          <w:szCs w:val="24"/>
        </w:rPr>
        <w:t>ο που θα βγει από το τραπεζικό σύστημα, δεν θα μπορεί να αξιοποιηθεί. Θα πάει σε έναν φορέα, ο οποίος φορέας θα χρειάζεται να το έχει άμεσα καταβαλλόμενο. Αν κάποια τράπεζα πτωχεύσει, οι καταθέτες θα προσφεύγουν σε αυτό το ταμείο και θα πρέπει να έχει άμεσ</w:t>
      </w:r>
      <w:r>
        <w:rPr>
          <w:rFonts w:eastAsia="Times New Roman" w:cs="Times New Roman"/>
          <w:szCs w:val="24"/>
        </w:rPr>
        <w:t xml:space="preserve">α τα χρήματα αυτά προς απόδοση. </w:t>
      </w:r>
    </w:p>
    <w:p w14:paraId="5CE0459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Εκείνο που μας ενοχλεί είναι η αποβολή των ταμείων κοινωνικής ασφάλισης διάφορων κρατικών οργανισμών από αυτό το σύστημα της εγγύησης. Αυτό μοιάζει λίγο ύποπτο. Φοβάμαι πως μια δεδομένη στιγμή, εφόσον τα εξαιρείτε, θα πάρετ</w:t>
      </w:r>
      <w:r>
        <w:rPr>
          <w:rFonts w:eastAsia="Times New Roman" w:cs="Times New Roman"/>
          <w:szCs w:val="24"/>
        </w:rPr>
        <w:t>ε από εκεί κάποια χρήματα, θα τα βάλετε αλλού, θα τα κάνετε τράμπες και θα μας έχετε πάντα σε αγωνία για το πού πηγαίνουν τα χρήματα ημών, που προσπαθούμε οι ασφαλιζόμενοι να έχουμε μια αξιοπρεπή πορεία στα γηρατειά της ζωής μας.</w:t>
      </w:r>
    </w:p>
    <w:p w14:paraId="5CE0459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CE04595"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 (Νικήτας Κακλαμάνης):</w:t>
      </w:r>
      <w:r>
        <w:rPr>
          <w:rFonts w:eastAsia="Times New Roman" w:cs="Times New Roman"/>
          <w:szCs w:val="24"/>
        </w:rPr>
        <w:t xml:space="preserve"> Κύριε Πρόεδρε, κύριε Βενιζέλο, θα θέλατε να κρατήσω τη σειρά και να μιλήσει για επτά λεπτά ο κ. Σταϊκούρας;</w:t>
      </w:r>
    </w:p>
    <w:p w14:paraId="5CE04596"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Θα κάνουμε κλειστή συνεδρίαση της Επιτροπής Θεσμών. Αν μπορώ, να προηγηθώ, κύριε Πρόεδρε. </w:t>
      </w:r>
    </w:p>
    <w:p w14:paraId="5CE04597"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ελάτε, έχετε τον λόγο.</w:t>
      </w:r>
    </w:p>
    <w:p w14:paraId="5CE04598" w14:textId="77777777" w:rsidR="00665C5F" w:rsidRDefault="00175495">
      <w:pPr>
        <w:spacing w:line="600" w:lineRule="auto"/>
        <w:ind w:firstLine="720"/>
        <w:jc w:val="both"/>
        <w:rPr>
          <w:rFonts w:eastAsia="Times New Roman"/>
          <w:szCs w:val="24"/>
        </w:rPr>
      </w:pPr>
      <w:r>
        <w:rPr>
          <w:rFonts w:eastAsia="Times New Roman"/>
          <w:b/>
          <w:szCs w:val="24"/>
        </w:rPr>
        <w:t>ΕΥΑΓΓΕΛΟΣ ΒΕΝΙΖΕΛΟΣ:</w:t>
      </w:r>
      <w:r>
        <w:rPr>
          <w:rFonts w:eastAsia="Times New Roman"/>
          <w:szCs w:val="24"/>
        </w:rPr>
        <w:t xml:space="preserve"> Ευχαριστώ πολύ, κύριε Πρόεδρε.</w:t>
      </w:r>
    </w:p>
    <w:p w14:paraId="5CE04599" w14:textId="77777777" w:rsidR="00665C5F" w:rsidRDefault="00175495">
      <w:pPr>
        <w:spacing w:line="600" w:lineRule="auto"/>
        <w:ind w:firstLine="720"/>
        <w:jc w:val="both"/>
        <w:rPr>
          <w:rFonts w:eastAsia="Times New Roman"/>
          <w:szCs w:val="24"/>
        </w:rPr>
      </w:pPr>
      <w:r>
        <w:rPr>
          <w:rFonts w:eastAsia="Times New Roman"/>
          <w:szCs w:val="24"/>
        </w:rPr>
        <w:t>Κυρίες και κύριοι Βουλευτές, χαίρομαι πραγματικά γιατί η Βουλή συζητά και με συναινετικό τρόπο θα υπερψηφίσει την μεταφορά της οδηγίας για τη</w:t>
      </w:r>
      <w:r>
        <w:rPr>
          <w:rFonts w:eastAsia="Times New Roman"/>
          <w:szCs w:val="24"/>
        </w:rPr>
        <w:t xml:space="preserve">ν προστασία καταθέσεων και επενδύσεων. </w:t>
      </w:r>
    </w:p>
    <w:p w14:paraId="5CE0459A" w14:textId="77777777" w:rsidR="00665C5F" w:rsidRDefault="00175495">
      <w:pPr>
        <w:spacing w:line="600" w:lineRule="auto"/>
        <w:ind w:firstLine="720"/>
        <w:jc w:val="both"/>
        <w:rPr>
          <w:rFonts w:eastAsia="Times New Roman"/>
          <w:szCs w:val="24"/>
        </w:rPr>
      </w:pPr>
      <w:r>
        <w:rPr>
          <w:rFonts w:eastAsia="Times New Roman"/>
          <w:szCs w:val="24"/>
        </w:rPr>
        <w:t>Όπως ξέρουμε, συγκροτείται σταδιακά η ενιαία τραπεζική αγορά. Η αλήθεια είναι ότι εμάς ως χώρα σε κρίση και σε μνημόνιο, μας ενδιέφερε πάρα πολύ το ζήτημα αυτό. Μας ενδιέφερε για την ευστάθεια των τραπεζών μας και γι</w:t>
      </w:r>
      <w:r>
        <w:rPr>
          <w:rFonts w:eastAsia="Times New Roman"/>
          <w:szCs w:val="24"/>
        </w:rPr>
        <w:t>α την επιστροφή καταθέσεων, για την διακοπή της διαρροής καταθέσεων και επί ελληνικής προεδρίας το 2014 συμβάλαμε στην επιτάχυνση των ενωσιακών διαδικασιών και στην υιοθέτηση του ενιαίου συστήματος εποπτείας και του ενιαίου συστήματος εκκαθάρισης των συστη</w:t>
      </w:r>
      <w:r>
        <w:rPr>
          <w:rFonts w:eastAsia="Times New Roman"/>
          <w:szCs w:val="24"/>
        </w:rPr>
        <w:t xml:space="preserve">μικών τραπεζών. </w:t>
      </w:r>
    </w:p>
    <w:p w14:paraId="5CE0459B" w14:textId="77777777" w:rsidR="00665C5F" w:rsidRDefault="00175495">
      <w:pPr>
        <w:spacing w:line="600" w:lineRule="auto"/>
        <w:ind w:firstLine="720"/>
        <w:jc w:val="both"/>
        <w:rPr>
          <w:rFonts w:eastAsia="Times New Roman"/>
          <w:szCs w:val="24"/>
        </w:rPr>
      </w:pPr>
      <w:r>
        <w:rPr>
          <w:rFonts w:eastAsia="Times New Roman"/>
          <w:szCs w:val="24"/>
        </w:rPr>
        <w:t xml:space="preserve">Όμως, όπως αντιλαμβανόμαστε όλοι, υπάρχει σθεναρή αντίδραση των ισχυρών κρατών και ιδίως της Γερμανίας σε σχέση με τον τρίτο πυλώνα που είναι το ενιαίο σύστημα εγγύησης καταθέσεων. Στην Ευρωπαϊκή Ένωση δεν έχουμε ενιαίο </w:t>
      </w:r>
      <w:r>
        <w:rPr>
          <w:rFonts w:eastAsia="Times New Roman"/>
          <w:szCs w:val="24"/>
        </w:rPr>
        <w:t>σύστημα εγγύησης καταθέσεων με κοινοτικούς πόρους, με ίσους όρους για όλες τις τράπεζες όλων των κρατών-μελών. Μεταφέροντας την οδηγία στην εσωτερική έννομη τάξη, εναρμονίζουμε το ελληνικό σύστημα προστασίας με τα συστήματα των άλλων κρατών-μελών. Έχουμε ε</w:t>
      </w:r>
      <w:r>
        <w:rPr>
          <w:rFonts w:eastAsia="Times New Roman"/>
          <w:szCs w:val="24"/>
        </w:rPr>
        <w:t xml:space="preserve">ναρμονισμένο επίπεδο προστασίας, αλλά όχι ενιαίο. Η προστασία βασίζεται σε εθνικούς πόρους. </w:t>
      </w:r>
    </w:p>
    <w:p w14:paraId="5CE0459C" w14:textId="77777777" w:rsidR="00665C5F" w:rsidRDefault="00175495">
      <w:pPr>
        <w:spacing w:line="600" w:lineRule="auto"/>
        <w:ind w:firstLine="720"/>
        <w:jc w:val="both"/>
        <w:rPr>
          <w:rFonts w:eastAsia="Times New Roman"/>
          <w:szCs w:val="24"/>
        </w:rPr>
      </w:pPr>
      <w:r>
        <w:rPr>
          <w:rFonts w:eastAsia="Times New Roman"/>
          <w:szCs w:val="24"/>
        </w:rPr>
        <w:t>Δική μας επιδίωξη είναι να ανυψωθεί το επίπεδο προστασίας και να έχουμε ένα ενιαίο σύστημα εγγύησης καταθέσεων και επενδύσεων ως τρίτο πυλώνα της ενιαίας αγοράς. Α</w:t>
      </w:r>
      <w:r>
        <w:rPr>
          <w:rFonts w:eastAsia="Times New Roman"/>
          <w:szCs w:val="24"/>
        </w:rPr>
        <w:t xml:space="preserve">υτό έχει τεράστια σημασία για μας, γιατί διαφορετικά θα αναπαράγονται διαρκώς ανισότητες μεταξύ των κρατών-μελών και των συστημικών τραπεζών των κρατών-μελών. </w:t>
      </w:r>
    </w:p>
    <w:p w14:paraId="5CE0459D" w14:textId="77777777" w:rsidR="00665C5F" w:rsidRDefault="00175495">
      <w:pPr>
        <w:spacing w:line="600" w:lineRule="auto"/>
        <w:ind w:firstLine="720"/>
        <w:jc w:val="both"/>
        <w:rPr>
          <w:rFonts w:eastAsia="Times New Roman"/>
          <w:szCs w:val="24"/>
        </w:rPr>
      </w:pPr>
      <w:r>
        <w:rPr>
          <w:rFonts w:eastAsia="Times New Roman"/>
          <w:szCs w:val="24"/>
        </w:rPr>
        <w:t>Εμείς στις δικές μας τράπεζες δίνουμε</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πιο δελεαστικά επιτόκια καταθέσεων, όμως έχουμε </w:t>
      </w:r>
      <w:r>
        <w:rPr>
          <w:rFonts w:eastAsia="Times New Roman"/>
          <w:szCs w:val="24"/>
        </w:rPr>
        <w:t>και πιο υψηλά επιτόκια χορηγήσεων. Μία ελληνική μεσαία και μικρή επιχείρηση δανείζεται με πολύ πιο δύσκολους όρους απ’ ό,τι μία γερμανική –ας το πούμε έτσι- επιχείρηση. Είναι μία από τις θεμελιώδεις ανισότητες. Ακόμη, όμως, και το αυξημένο επιτόκιο καταθέσ</w:t>
      </w:r>
      <w:r>
        <w:rPr>
          <w:rFonts w:eastAsia="Times New Roman"/>
          <w:szCs w:val="24"/>
        </w:rPr>
        <w:t>εων δεν λειτουργεί ως κίνητρο, γιατί ο καταθέτης δεν ενδιαφέρεται τόσο για το επιτόκιο, όσο για την ασφάλεια. Είναι έτοιμος να δεχθεί ακόμα και αρνητικό επιτόκιο, να πληρώνει δηλαδή την τράπεζα ή να πληρώνει το κράτος που έχει εκδώσει ένα ισχυρό ομόλογο, π</w:t>
      </w:r>
      <w:r>
        <w:rPr>
          <w:rFonts w:eastAsia="Times New Roman"/>
          <w:szCs w:val="24"/>
        </w:rPr>
        <w:t xml:space="preserve">ροκειμένου να κάνει μία ασφαλή κατάθεση ή μία ασφαλή τοποθέτηση του κεφαλαίου του. Άρα, εάν δεν λύσουμε το πρόβλημα του ενιαίου συστήματος εγγύησης καταθέσεων και επενδύσεων, θα είμαστε πάντα σε μειονεκτική θέση. </w:t>
      </w:r>
    </w:p>
    <w:p w14:paraId="5CE0459E" w14:textId="77777777" w:rsidR="00665C5F" w:rsidRDefault="00175495">
      <w:pPr>
        <w:spacing w:line="600" w:lineRule="auto"/>
        <w:ind w:firstLine="720"/>
        <w:jc w:val="both"/>
        <w:rPr>
          <w:rFonts w:eastAsia="Times New Roman"/>
          <w:szCs w:val="24"/>
        </w:rPr>
      </w:pPr>
      <w:r>
        <w:rPr>
          <w:rFonts w:eastAsia="Times New Roman"/>
          <w:szCs w:val="24"/>
        </w:rPr>
        <w:t>Τώρα, τι είναι αυτό που προστατεύει τις κα</w:t>
      </w:r>
      <w:r>
        <w:rPr>
          <w:rFonts w:eastAsia="Times New Roman"/>
          <w:szCs w:val="24"/>
        </w:rPr>
        <w:t xml:space="preserve">ταθέσεις, για να είμαστε ειλικρινείς;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Δυστυχώς, αφ’ ης στιγμής οπισθοχωρήσαμε, αφ’ ης στιγμής δεν συνεχίσαμε με την κατάσταση που βρήκαμε τον Δεκέμβριο του 2014 ως χώρα, αλλά κάναμε την επιλογή να </w:t>
      </w:r>
      <w:r>
        <w:rPr>
          <w:rFonts w:eastAsia="Times New Roman"/>
          <w:szCs w:val="24"/>
        </w:rPr>
        <w:t xml:space="preserve">ξαναδιαπραγματευθούμε </w:t>
      </w:r>
      <w:r>
        <w:rPr>
          <w:rFonts w:eastAsia="Times New Roman"/>
          <w:szCs w:val="24"/>
        </w:rPr>
        <w:t>πηγαίνοντας προς</w:t>
      </w:r>
      <w:r>
        <w:rPr>
          <w:rFonts w:eastAsia="Times New Roman"/>
          <w:szCs w:val="24"/>
        </w:rPr>
        <w:t xml:space="preserve"> το καλύτερο και πήγαμε τελικά προς το πολύ χειρότερο, αφ’ ης στιγμής το καλοκαίρι του 2015 επιβλήθηκαν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είναι αυτά τα οποία κρατάνε τις υπολειπόμενες καταθέσεις μέσα στο ελληνικό τραπεζικό σύστημα. Η </w:t>
      </w:r>
      <w:r>
        <w:rPr>
          <w:rFonts w:eastAsia="Times New Roman"/>
          <w:szCs w:val="24"/>
        </w:rPr>
        <w:t>πολιτική</w:t>
      </w:r>
      <w:r>
        <w:rPr>
          <w:rFonts w:eastAsia="Times New Roman"/>
          <w:szCs w:val="24"/>
        </w:rPr>
        <w:t xml:space="preserve"> αβεβαι</w:t>
      </w:r>
      <w:r>
        <w:rPr>
          <w:rFonts w:eastAsia="Times New Roman"/>
          <w:szCs w:val="24"/>
        </w:rPr>
        <w:t>ότητα είναι αυτή που δεν επιτρέπει να γυρίσουν οι καταθέσεις και δεν προσφέρουμε υπηρεσία στο ελληνικό τραπεζικό σύστημα και στην ελληνική οικονομία εάν δεν γυρίσουν οι καταθέσεις. Αλλά πώς να γυρίσουν οι καταθέσεις, όταν η χώρα στερείται πολιτικής διεύθυν</w:t>
      </w:r>
      <w:r>
        <w:rPr>
          <w:rFonts w:eastAsia="Times New Roman"/>
          <w:szCs w:val="24"/>
        </w:rPr>
        <w:t>σης, όταν δεν έχουμε κυβερνητική στρατηγική, όταν έχουμε αυτήν την αμφιθυμία, όταν επί δεκατέσσερεις μήνες η Κυβέρνηση κυνηγάει την ουρά της, διαπραγματεύεται, ξαναδιαπραγματεύεται, ανοίγουμε, κλείνουμε και ξανανοίγουμε τα ίδια θέματα, όταν κινδυνεύουμε να</w:t>
      </w:r>
      <w:r>
        <w:rPr>
          <w:rFonts w:eastAsia="Times New Roman"/>
          <w:szCs w:val="24"/>
        </w:rPr>
        <w:t xml:space="preserve"> ξαναζήσουμε τις μέρες του 2015; </w:t>
      </w:r>
    </w:p>
    <w:p w14:paraId="5CE0459F" w14:textId="77777777" w:rsidR="00665C5F" w:rsidRDefault="00175495">
      <w:pPr>
        <w:spacing w:line="600" w:lineRule="auto"/>
        <w:ind w:firstLine="720"/>
        <w:jc w:val="both"/>
        <w:rPr>
          <w:rFonts w:eastAsia="Times New Roman"/>
          <w:szCs w:val="24"/>
        </w:rPr>
      </w:pPr>
      <w:r>
        <w:rPr>
          <w:rFonts w:eastAsia="Times New Roman"/>
          <w:szCs w:val="24"/>
        </w:rPr>
        <w:t>Άλλωστε, δυστυχώς</w:t>
      </w:r>
      <w:r>
        <w:rPr>
          <w:rFonts w:eastAsia="Times New Roman"/>
          <w:szCs w:val="24"/>
        </w:rPr>
        <w:t>,</w:t>
      </w:r>
      <w:r>
        <w:rPr>
          <w:rFonts w:eastAsia="Times New Roman"/>
          <w:szCs w:val="24"/>
        </w:rPr>
        <w:t xml:space="preserve"> τα μακροοικονομικά στοιχεία δείχνουν ότι το 2016 προοιωνίζεται χειρότερο από το 2015. Δεν αναφέρομαι σε δημοσιονομικά στοιχεία</w:t>
      </w:r>
      <w:r>
        <w:rPr>
          <w:rFonts w:eastAsia="Times New Roman"/>
          <w:szCs w:val="24"/>
        </w:rPr>
        <w:t>,</w:t>
      </w:r>
      <w:r>
        <w:rPr>
          <w:rFonts w:eastAsia="Times New Roman"/>
          <w:szCs w:val="24"/>
        </w:rPr>
        <w:t xml:space="preserve"> τα οποία εξωραΐζονται όταν αυξάνονται οι ληξιπρόθεσμες οφειλές του δημοσίου</w:t>
      </w:r>
      <w:r>
        <w:rPr>
          <w:rFonts w:eastAsia="Times New Roman"/>
          <w:szCs w:val="24"/>
        </w:rPr>
        <w:t xml:space="preserve"> προς την αγορά. Αναφέρομαι στα στοιχεία της πραγματικής οικονομίας, στον κύκλο εργασιών, στον τζίρο, στο κλίμα αισιοδοξίας και απαισιοδοξίας. </w:t>
      </w:r>
    </w:p>
    <w:p w14:paraId="5CE045A0"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Έχει κα</w:t>
      </w:r>
      <w:r>
        <w:rPr>
          <w:rFonts w:eastAsia="Times New Roman" w:cs="Times New Roman"/>
          <w:szCs w:val="24"/>
        </w:rPr>
        <w:t>μ</w:t>
      </w:r>
      <w:r>
        <w:rPr>
          <w:rFonts w:eastAsia="Times New Roman" w:cs="Times New Roman"/>
          <w:szCs w:val="24"/>
        </w:rPr>
        <w:t>μιά σχέση ο Μάρτιος του 2016</w:t>
      </w:r>
      <w:r>
        <w:rPr>
          <w:rFonts w:eastAsia="Times New Roman" w:cs="Times New Roman"/>
          <w:szCs w:val="24"/>
        </w:rPr>
        <w:t>,</w:t>
      </w:r>
      <w:r>
        <w:rPr>
          <w:rFonts w:eastAsia="Times New Roman" w:cs="Times New Roman"/>
          <w:szCs w:val="24"/>
        </w:rPr>
        <w:t xml:space="preserve"> με το κλίμα που υπήρχε τον Νοέμβριο, τον Δεκέμβριο του 2014, παρ</w:t>
      </w:r>
      <w:r>
        <w:rPr>
          <w:rFonts w:eastAsia="Times New Roman" w:cs="Times New Roman"/>
          <w:szCs w:val="24"/>
        </w:rPr>
        <w:t xml:space="preserve">’ </w:t>
      </w:r>
      <w:r>
        <w:rPr>
          <w:rFonts w:eastAsia="Times New Roman" w:cs="Times New Roman"/>
          <w:szCs w:val="24"/>
        </w:rPr>
        <w:t>ότι εκκρ</w:t>
      </w:r>
      <w:r>
        <w:rPr>
          <w:rFonts w:eastAsia="Times New Roman" w:cs="Times New Roman"/>
          <w:szCs w:val="24"/>
        </w:rPr>
        <w:t>εμούσε η προεδρική εκλογή και όλοι έβλεπαν ότι είναι πολύ πιθανόν να πάμε σε εκλογές και να έχουμε άλλον συσχετισμό δυνάμεων στη Βουλή; Είναι τώρα ένας στόχος που μπορούμε να τον προσεγγίσουμε ξανά το 2018. Και μακάρι να τον προσεγγίσουμε, να φτάσουμε στην</w:t>
      </w:r>
      <w:r>
        <w:rPr>
          <w:rFonts w:eastAsia="Times New Roman" w:cs="Times New Roman"/>
          <w:szCs w:val="24"/>
        </w:rPr>
        <w:t xml:space="preserve"> κατάσταση εκείνη, γιατί δεν κλείνει κανένα θέμα. Είναι ένα γεφύρι της Άρτας η αξιολόγηση. Αξιολόγηση! Τι θα γίνει με το Διεθνές Νομισματικό Ταμείο; Αξιολόγηση επί ποιου προγράμματος; Εδώ δεν έχει καν συμφωνηθεί το πρόγραμμα, με την παλιά του μορφή, ως πρό</w:t>
      </w:r>
      <w:r>
        <w:rPr>
          <w:rFonts w:eastAsia="Times New Roman" w:cs="Times New Roman"/>
          <w:szCs w:val="24"/>
        </w:rPr>
        <w:t>γραμμα ευρωπαϊκό και πρόγραμμα του Διεθνούς Νομισματικού Ταμείου. Εδώ εκκρεμεί αξιολόγηση επί του ευρωπαϊκού σκέλους του προγράμματος. Και καλά, να μην μπει το Διεθνές Νομισματικό Ταμείο. Έλα, όμως, που το Διεθνές Νομισματικό Ταμείο είναι ούτως ή άλλως μέσ</w:t>
      </w:r>
      <w:r>
        <w:rPr>
          <w:rFonts w:eastAsia="Times New Roman" w:cs="Times New Roman"/>
          <w:szCs w:val="24"/>
        </w:rPr>
        <w:t xml:space="preserve">α ως εμπειρογνώμων και λέει τη βαρύνουσα άποψή του, γιατί αυτό το προβλέπει ο ίδιος ο κανονισμός του Ευρωπαϊκού Μηχανισμού Σταθερότητας, του </w:t>
      </w:r>
      <w:r>
        <w:rPr>
          <w:rFonts w:eastAsia="Times New Roman" w:cs="Times New Roman"/>
          <w:szCs w:val="24"/>
          <w:lang w:val="en-US"/>
        </w:rPr>
        <w:t>ESM</w:t>
      </w:r>
      <w:r>
        <w:rPr>
          <w:rFonts w:eastAsia="Times New Roman" w:cs="Times New Roman"/>
          <w:szCs w:val="24"/>
        </w:rPr>
        <w:t xml:space="preserve">. </w:t>
      </w:r>
    </w:p>
    <w:p w14:paraId="5CE045A1"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Εν πάση περιπτώσει, πώς είναι δυνατόν να μιλάμε για αξιολόγηση όταν έχουμε τεράστιες εκκρεμότητες όπως είναι </w:t>
      </w:r>
      <w:r>
        <w:rPr>
          <w:rFonts w:eastAsia="Times New Roman" w:cs="Times New Roman"/>
          <w:szCs w:val="24"/>
        </w:rPr>
        <w:t>το ασφαλιστικό, εκκρεμότητες όπως είναι το δημοσιονομικό κενό και όπως είναι η αμφιθυμία στις μεταρρυθμίσεις; Ποιες μεταρρυθμίσεις; Τις μεταρρυθμίσεις του ΤΑΙΠΕΔ ή τις μεταρρυθμίσεις των επιμέρους Υπουργών</w:t>
      </w:r>
      <w:r>
        <w:rPr>
          <w:rFonts w:eastAsia="Times New Roman" w:cs="Times New Roman"/>
          <w:szCs w:val="24"/>
        </w:rPr>
        <w:t>,</w:t>
      </w:r>
      <w:r>
        <w:rPr>
          <w:rFonts w:eastAsia="Times New Roman" w:cs="Times New Roman"/>
          <w:szCs w:val="24"/>
        </w:rPr>
        <w:t xml:space="preserve"> οι οποίοι εξορκίζουν κάθε πρωτοβουλία ιδιωτικοποι</w:t>
      </w:r>
      <w:r>
        <w:rPr>
          <w:rFonts w:eastAsia="Times New Roman" w:cs="Times New Roman"/>
          <w:szCs w:val="24"/>
        </w:rPr>
        <w:t>ήσεων; Ποιες επενδύσεις; Τις επενδύσεις που θα γίνουν στο λιμάνι του Πειραιά, το οποίο, εν πάση περιπτώσει, θα ιδιωτικοποιηθεί, αλλά που δεν θα γίνουν στο Ελληνικό, γιατί εκεί δεν υπάρχει απόφαση; Τις επενδύσεις που κάνουν οι Καναδοί στο τραπεζικό σύστημα,</w:t>
      </w:r>
      <w:r>
        <w:rPr>
          <w:rFonts w:eastAsia="Times New Roman" w:cs="Times New Roman"/>
          <w:szCs w:val="24"/>
        </w:rPr>
        <w:t xml:space="preserve"> που τις έχουν κάνει στο διεθνές αεροδρόμιο, αλλά που δεν μπορούν να τις κάνουν στην «</w:t>
      </w:r>
      <w:r>
        <w:rPr>
          <w:rFonts w:eastAsia="Times New Roman" w:cs="Times New Roman"/>
          <w:szCs w:val="24"/>
        </w:rPr>
        <w:t>ΕΛΛΗΝΙΚΟΣ ΧΡΥΣΟΣ</w:t>
      </w:r>
      <w:r>
        <w:rPr>
          <w:rFonts w:eastAsia="Times New Roman" w:cs="Times New Roman"/>
          <w:szCs w:val="24"/>
        </w:rPr>
        <w:t>» στη Χαλκιδική;</w:t>
      </w:r>
    </w:p>
    <w:p w14:paraId="5CE045A2"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Και έχουμε φτάσει στο χειρότερο από όλα τα ζητήματα, στο ζήτημα της ανταλλαγής που είναι πια η απόγνωση της Κυβέρνησης, η οποία θα μετατρ</w:t>
      </w:r>
      <w:r>
        <w:rPr>
          <w:rFonts w:eastAsia="Times New Roman" w:cs="Times New Roman"/>
          <w:szCs w:val="24"/>
        </w:rPr>
        <w:t xml:space="preserve">απεί σε απόγνωση της χώρας! Εμείς δεν είχαμε επιτρέψει ποτέ επί τόσα χρόνια κρίσης και σκληρής διαπραγμάτευσης να συνδεθεί η οικονομική διαπραγμάτευση με την εξωτερική πολιτική, με τα εθνικά θέματα. Ποτέ! </w:t>
      </w:r>
    </w:p>
    <w:p w14:paraId="5CE045A3"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Τώρα έχουμε μία σύνδεση -που γίνεται με πρωτοβουλί</w:t>
      </w:r>
      <w:r>
        <w:rPr>
          <w:rFonts w:eastAsia="Times New Roman" w:cs="Times New Roman"/>
          <w:szCs w:val="24"/>
        </w:rPr>
        <w:t xml:space="preserve">α της Κυβέρνησης- του προσφυγικού με την αξιολόγηση, του προσφυγικού με το ασφαλιστικό, του προσφυγικού με το χρέος! Μα, είναι ποτέ δυνατόν; </w:t>
      </w:r>
    </w:p>
    <w:p w14:paraId="5CE045A4"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Το χρέος είναι συμφωνημένο από το 2012. Κάποιοι άλλοι είχαν ψευδαισθήσεις ότι κάτι μπορεί να συμβεί. Θα κάνουν αυτ</w:t>
      </w:r>
      <w:r>
        <w:rPr>
          <w:rFonts w:eastAsia="Times New Roman" w:cs="Times New Roman"/>
          <w:szCs w:val="24"/>
        </w:rPr>
        <w:t>ό που πρέπει να κάνουν και θα ζητήσουν και συγγνώμη. Και έτσι πρέπει να γίνει, έτσι προστατεύεται το εθνικό συμφέρον. Είναι δεδομένο το τι θα γίνει σε σχέση με το χρέος. Έχει ειπωθεί στη συμφωνία της 12</w:t>
      </w:r>
      <w:r>
        <w:rPr>
          <w:rFonts w:eastAsia="Times New Roman" w:cs="Times New Roman"/>
          <w:szCs w:val="24"/>
          <w:vertAlign w:val="superscript"/>
        </w:rPr>
        <w:t>ης</w:t>
      </w:r>
      <w:r>
        <w:rPr>
          <w:rFonts w:eastAsia="Times New Roman" w:cs="Times New Roman"/>
          <w:szCs w:val="24"/>
        </w:rPr>
        <w:t xml:space="preserve"> Ιουλίου του 2015.</w:t>
      </w:r>
    </w:p>
    <w:p w14:paraId="5CE045A5"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Είναι δυνατόν η Ελλάδα, η οποία δ</w:t>
      </w:r>
      <w:r>
        <w:rPr>
          <w:rFonts w:eastAsia="Times New Roman" w:cs="Times New Roman"/>
          <w:szCs w:val="24"/>
        </w:rPr>
        <w:t xml:space="preserve">ικαιούται να πάρει –και θα πάρει ούτως ή άλλως- την πρόσθετη διευκόλυνση στο χρέος, να αποδεχθεί μόνη της ότι θα φύγουμε από την αναλογία της κατανομής προσφύγων και παράτυπων μεταναστών για να πάρουμε αυτό που δικαιούμαστε; Μήπως θα βάλουμε στο μνημόνιο, </w:t>
      </w:r>
      <w:r>
        <w:rPr>
          <w:rFonts w:eastAsia="Times New Roman" w:cs="Times New Roman"/>
          <w:szCs w:val="24"/>
        </w:rPr>
        <w:t>που υπέγραψε ο κ. Τσίπρας με τον κ. Καμμένο, και πρόσθετους όρους σε σχέση με τη λειτουργία της Σένγκεν ή του Δουβλίνου</w:t>
      </w:r>
      <w:r>
        <w:rPr>
          <w:rFonts w:eastAsia="Times New Roman" w:cs="Times New Roman"/>
          <w:szCs w:val="24"/>
        </w:rPr>
        <w:t>,</w:t>
      </w:r>
      <w:r>
        <w:rPr>
          <w:rFonts w:eastAsia="Times New Roman" w:cs="Times New Roman"/>
          <w:szCs w:val="24"/>
        </w:rPr>
        <w:t xml:space="preserve"> σε σχέση με το προσφυγικό και κυρίως σε σχέση με τους παράτυπους μετανάστες</w:t>
      </w:r>
      <w:r>
        <w:rPr>
          <w:rFonts w:eastAsia="Times New Roman" w:cs="Times New Roman"/>
          <w:szCs w:val="24"/>
        </w:rPr>
        <w:t>,</w:t>
      </w:r>
      <w:r>
        <w:rPr>
          <w:rFonts w:eastAsia="Times New Roman" w:cs="Times New Roman"/>
          <w:szCs w:val="24"/>
        </w:rPr>
        <w:t xml:space="preserve"> οι οποίοι δεν έχουν πρόβλημα ασφάλειας στη χώρα προέλευσής</w:t>
      </w:r>
      <w:r>
        <w:rPr>
          <w:rFonts w:eastAsia="Times New Roman" w:cs="Times New Roman"/>
          <w:szCs w:val="24"/>
        </w:rPr>
        <w:t xml:space="preserve"> τους;  </w:t>
      </w:r>
    </w:p>
    <w:p w14:paraId="5CE045A6"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Και είναι δυνατόν να συνδέουμε την οικονομική αξιολόγηση και τη σχέση μας με τη Γερμανία, με μια πρόχειρη απόφαση να έρθει το ΝΑΤΟ στο Αιγαίο –ούτε καν στην Ανατολική Μεσόγειο- χωρίς να έχουμε διακανονίσει τις επιχειρησιακές λεπτομέρειες; Και έχου</w:t>
      </w:r>
      <w:r>
        <w:rPr>
          <w:rFonts w:eastAsia="Times New Roman" w:cs="Times New Roman"/>
          <w:szCs w:val="24"/>
        </w:rPr>
        <w:t>με δώσει στην Τουρκία τη δυνατότητα να επαναφέρει όλες τις κατά παράβαση διεκδικήσεις του διεθνούς δικαίου και να θέτει ξανά ζήτημα απ</w:t>
      </w:r>
      <w:r>
        <w:rPr>
          <w:rFonts w:eastAsia="Times New Roman" w:cs="Times New Roman"/>
          <w:szCs w:val="24"/>
        </w:rPr>
        <w:t>ο</w:t>
      </w:r>
      <w:r>
        <w:rPr>
          <w:rFonts w:eastAsia="Times New Roman" w:cs="Times New Roman"/>
          <w:szCs w:val="24"/>
        </w:rPr>
        <w:t>στρατικοποίησης των νησιών, ζήτημα γκρίζων ζωνών, ενώ εμείς θεωρούμε ότι έτσι θα χαλαρώσει η Γερμανία σε σχέση με την αξι</w:t>
      </w:r>
      <w:r>
        <w:rPr>
          <w:rFonts w:eastAsia="Times New Roman" w:cs="Times New Roman"/>
          <w:szCs w:val="24"/>
        </w:rPr>
        <w:t xml:space="preserve">ολόγηση ή σε σχέση με το Διεθνές Νομισματικό Ταμείο; </w:t>
      </w:r>
    </w:p>
    <w:p w14:paraId="5CE045A7"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Μα, ποιος έφερε το Διεθνές Νομισματικό Ταμείο στην Ευρώπη; Η γερμανική </w:t>
      </w:r>
      <w:r>
        <w:rPr>
          <w:rFonts w:eastAsia="Times New Roman" w:cs="Times New Roman"/>
          <w:szCs w:val="24"/>
        </w:rPr>
        <w:t xml:space="preserve">κυβέρνηση </w:t>
      </w:r>
      <w:r>
        <w:rPr>
          <w:rFonts w:eastAsia="Times New Roman" w:cs="Times New Roman"/>
          <w:szCs w:val="24"/>
        </w:rPr>
        <w:t>και άλλες ισχυρές κυβερνήσεις λόγω δυσπιστίας προς την Ευρωπαϊκή Επιτροπή. Δεν έχει αλλάξει τίποτα από την άποψη αυτή. Αντιθέτως, μέσα από τους κανονισμούς που διέπουν τον Ευρωπαϊκό Μηχανισμό Σταθερότητας και μέσα από τον κανονισμό που προβλέπει όλους τους</w:t>
      </w:r>
      <w:r>
        <w:rPr>
          <w:rFonts w:eastAsia="Times New Roman" w:cs="Times New Roman"/>
          <w:szCs w:val="24"/>
        </w:rPr>
        <w:t xml:space="preserve"> μηχανισμούς στήριξης και χρηματοδότησης, προβλέπεται η παρουσία του Διεθνούς Νομισματικού Ταμείου. </w:t>
      </w:r>
    </w:p>
    <w:p w14:paraId="5CE045A8" w14:textId="77777777" w:rsidR="00665C5F" w:rsidRDefault="00175495">
      <w:pPr>
        <w:tabs>
          <w:tab w:val="left" w:pos="3189"/>
          <w:tab w:val="left" w:pos="3545"/>
          <w:tab w:val="center" w:pos="4513"/>
        </w:tabs>
        <w:spacing w:line="600" w:lineRule="auto"/>
        <w:ind w:firstLine="720"/>
        <w:jc w:val="both"/>
        <w:rPr>
          <w:rFonts w:eastAsia="Times New Roman"/>
          <w:szCs w:val="24"/>
        </w:rPr>
      </w:pPr>
      <w:r>
        <w:rPr>
          <w:rFonts w:eastAsia="Times New Roman" w:cs="Times New Roman"/>
          <w:szCs w:val="24"/>
        </w:rPr>
        <w:t xml:space="preserve">Και, επίσης, να είμαστε σοβαροί και μνήμονες σε σχέση με το Ταμείο Εγγύησης Καταθέσεων και Εγγυήσεων. </w:t>
      </w:r>
      <w:r>
        <w:rPr>
          <w:rFonts w:eastAsia="Times New Roman"/>
          <w:szCs w:val="24"/>
        </w:rPr>
        <w:t>Το Ταμείο, όταν έχεις 120 δισεκατομμύρια καταθέσεων κ</w:t>
      </w:r>
      <w:r>
        <w:rPr>
          <w:rFonts w:eastAsia="Times New Roman"/>
          <w:szCs w:val="24"/>
        </w:rPr>
        <w:t xml:space="preserve">αι όταν έχεις αυτήν την κατάσταση στην οικονομία, δεν αρκεί φυσικά. Δεν αρκούν οι εθνικοί πόροι. Γι’ αυτό έχει τεράστια σημασία το ενιαίο σύστημα εγγυήσεων. </w:t>
      </w:r>
    </w:p>
    <w:p w14:paraId="5CE045A9" w14:textId="77777777" w:rsidR="00665C5F" w:rsidRDefault="00175495">
      <w:pPr>
        <w:tabs>
          <w:tab w:val="left" w:pos="3189"/>
          <w:tab w:val="left" w:pos="3545"/>
          <w:tab w:val="center" w:pos="4513"/>
        </w:tabs>
        <w:spacing w:line="600" w:lineRule="auto"/>
        <w:ind w:firstLine="720"/>
        <w:jc w:val="both"/>
        <w:rPr>
          <w:rFonts w:eastAsia="Times New Roman"/>
          <w:szCs w:val="24"/>
        </w:rPr>
      </w:pPr>
      <w:r>
        <w:rPr>
          <w:rFonts w:eastAsia="Times New Roman"/>
          <w:szCs w:val="24"/>
        </w:rPr>
        <w:t>Όμως, την κρίσιμη περίοδο του 2011, όταν ήμασταν στη διαπραγμάτευση για το «κούρεμα» του χρέους, ό</w:t>
      </w:r>
      <w:r>
        <w:rPr>
          <w:rFonts w:eastAsia="Times New Roman"/>
          <w:szCs w:val="24"/>
        </w:rPr>
        <w:t>ταν ήμασταν στη διαπραγμάτευση για την ανακεφαλαιοποίηση των τραπεζών, το Ταμείο Εγγύησης Καταθέσεων είναι αυτό που μας διευκόλυνε να κρατήσουμε την τραπεζική πίστη σε υψηλό επίπεδο, να εμπνέουμε εμπιστοσύνη σε σχέση με τις καταθέσεις, να μην έχουμε διαρρο</w:t>
      </w:r>
      <w:r>
        <w:rPr>
          <w:rFonts w:eastAsia="Times New Roman"/>
          <w:szCs w:val="24"/>
        </w:rPr>
        <w:t>ή καταθέσεων, να μην έχουμε «</w:t>
      </w:r>
      <w:r>
        <w:rPr>
          <w:rFonts w:eastAsia="Times New Roman"/>
          <w:szCs w:val="24"/>
          <w:lang w:val="en-US"/>
        </w:rPr>
        <w:t>bank</w:t>
      </w:r>
      <w:r>
        <w:rPr>
          <w:rFonts w:eastAsia="Times New Roman"/>
          <w:szCs w:val="24"/>
        </w:rPr>
        <w:t xml:space="preserve"> </w:t>
      </w:r>
      <w:r>
        <w:rPr>
          <w:rFonts w:eastAsia="Times New Roman"/>
          <w:szCs w:val="24"/>
          <w:lang w:val="en-US"/>
        </w:rPr>
        <w:t>run</w:t>
      </w:r>
      <w:r>
        <w:rPr>
          <w:rFonts w:eastAsia="Times New Roman"/>
          <w:szCs w:val="24"/>
        </w:rPr>
        <w:t xml:space="preserve">» -διότι είναι άλλο πράγμα η διολίσθηση και άλλο πράγμα ο πανικός- και, βεβαίως, να πάμε συντεταγμένα στη διαπραγμάτευση και την ανακεφαλαιοποίηση. </w:t>
      </w:r>
    </w:p>
    <w:p w14:paraId="5CE045AA" w14:textId="77777777" w:rsidR="00665C5F" w:rsidRDefault="00175495">
      <w:pPr>
        <w:widowControl w:val="0"/>
        <w:autoSpaceDE w:val="0"/>
        <w:autoSpaceDN w:val="0"/>
        <w:adjustRightInd w:val="0"/>
        <w:spacing w:line="600" w:lineRule="auto"/>
        <w:ind w:firstLine="720"/>
        <w:jc w:val="both"/>
        <w:rPr>
          <w:rFonts w:eastAsia="Times New Roman"/>
          <w:szCs w:val="24"/>
        </w:rPr>
      </w:pPr>
      <w:r>
        <w:rPr>
          <w:rFonts w:eastAsia="Times New Roman"/>
          <w:szCs w:val="24"/>
        </w:rPr>
        <w:t>Και θέλω πραγματικά να ευχαριστήσω και να συγχαρώ</w:t>
      </w:r>
      <w:r>
        <w:rPr>
          <w:rFonts w:eastAsia="Times New Roman"/>
          <w:szCs w:val="24"/>
        </w:rPr>
        <w:t>,</w:t>
      </w:r>
      <w:r>
        <w:rPr>
          <w:rFonts w:eastAsia="Times New Roman"/>
          <w:szCs w:val="24"/>
        </w:rPr>
        <w:t xml:space="preserve"> από το Βήμα αυτό</w:t>
      </w:r>
      <w:r>
        <w:rPr>
          <w:rFonts w:eastAsia="Times New Roman"/>
          <w:szCs w:val="24"/>
        </w:rPr>
        <w:t>,</w:t>
      </w:r>
      <w:r>
        <w:rPr>
          <w:rFonts w:eastAsia="Times New Roman"/>
          <w:szCs w:val="24"/>
        </w:rPr>
        <w:t xml:space="preserve"> τ</w:t>
      </w:r>
      <w:r>
        <w:rPr>
          <w:rFonts w:eastAsia="Times New Roman"/>
          <w:szCs w:val="24"/>
        </w:rPr>
        <w:t>ην τότε διοίκηση της Τράπεζας της Ελλάδος, το Διοικητή, τον κ. Προβόπουλο και τους υποδιοικητές, τα μέλη του Συμβουλίου Στρατηγικής και Συστηματικής Ευστάθειας της εποχής εκείνης και το Διοικητικό Συμβούλιο του ΤΕΚΕ, διότι με κινήσεις, οι οποίες ήταν συμφω</w:t>
      </w:r>
      <w:r>
        <w:rPr>
          <w:rFonts w:eastAsia="Times New Roman"/>
          <w:szCs w:val="24"/>
        </w:rPr>
        <w:t>νημένες με όλες τις συστημικές τράπεζες και με όλους τους θεσμούς και κυρίως με την Ευρωπαϊκή Κεντρική Τράπεζα και την Τράπεζα της Ελλάδος, διατηρήσαμε την πλήρη ασφάλεια του συστήματος και εγγυηθήκαμε όλες τις καταθέσεις των Ελληνίδων και των Ελλήνων. Μπο</w:t>
      </w:r>
      <w:r>
        <w:rPr>
          <w:rFonts w:eastAsia="Times New Roman"/>
          <w:szCs w:val="24"/>
        </w:rPr>
        <w:t>ρεί να έχασαν αξία τα ακίνητα, μπορεί να υπήρξε πρόβλημα με τα εισοδήματα, αλλά οι καταθέσεις είναι αυτό το οποίο έμεινε εγγυημένο. Γιατί; Διότι οι καταθέσεις είναι αυτές που στηρίζουν την πραγματική οικονομία. Αυτές μπορούν να μετατραπούν σε δάνεια, αυτές</w:t>
      </w:r>
      <w:r>
        <w:rPr>
          <w:rFonts w:eastAsia="Times New Roman"/>
          <w:szCs w:val="24"/>
        </w:rPr>
        <w:t xml:space="preserve"> μπορεί να μετατραπούν, μέσω του μηχανισμού του λογιστικού χρήματος, σε «αίμα» για την ανάπτυξη. Άρα, έχει τεράστια σημασία να έχουμε ένα ολοκληρωμένο σύστημα εθνικής, κυρίως, όμως, ευρωπαϊκής προστασίας, στα ζητήματα αυτά. </w:t>
      </w:r>
    </w:p>
    <w:p w14:paraId="5CE045AB" w14:textId="77777777" w:rsidR="00665C5F" w:rsidRDefault="00175495">
      <w:pPr>
        <w:widowControl w:val="0"/>
        <w:autoSpaceDE w:val="0"/>
        <w:autoSpaceDN w:val="0"/>
        <w:adjustRightInd w:val="0"/>
        <w:spacing w:line="600" w:lineRule="auto"/>
        <w:ind w:firstLine="720"/>
        <w:jc w:val="both"/>
        <w:rPr>
          <w:rFonts w:eastAsia="Times New Roman"/>
          <w:szCs w:val="24"/>
        </w:rPr>
      </w:pPr>
      <w:r>
        <w:rPr>
          <w:rFonts w:eastAsia="Times New Roman"/>
          <w:szCs w:val="24"/>
        </w:rPr>
        <w:t>Και προσοχή, αυτό είναι όχι δια</w:t>
      </w:r>
      <w:r>
        <w:rPr>
          <w:rFonts w:eastAsia="Times New Roman"/>
          <w:szCs w:val="24"/>
        </w:rPr>
        <w:t>μαρτυρία, όχι καταγγελία, αλλά έκκληση προς την Κυβέρνηση, γιατί η Κυβέρνηση ενεργεί στο όνομα όλων μας, όλου του Έθνους και όλου του λαού. Μην γίνουν τεράστια ιστορικά λάθη στη διαπραγμάτευση και μην πάμε να κάνουμε δήθεν ανταλλαγή, όπου εμείς θα νομίζουμ</w:t>
      </w:r>
      <w:r>
        <w:rPr>
          <w:rFonts w:eastAsia="Times New Roman"/>
          <w:szCs w:val="24"/>
        </w:rPr>
        <w:t xml:space="preserve">ε ότι κάτι παίρνουμε σε σχέση με την αξιολόγηση, το ασφαλιστικό και το χρέος και θα δίνουμε, ενώ δίνουμε ήδη πάρα πολλά σε άλλους τομείς. </w:t>
      </w:r>
    </w:p>
    <w:p w14:paraId="5CE045AC" w14:textId="77777777" w:rsidR="00665C5F" w:rsidRDefault="00175495">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Αυτό που πρέπει να κάνουμε είναι εφαρμογή του διεθνούς δικαίου, σεβασμός στη Συνθήκη της Γενεύης, ανθρωπισμός κι </w:t>
      </w:r>
      <w:r>
        <w:rPr>
          <w:rFonts w:eastAsia="Times New Roman"/>
          <w:szCs w:val="24"/>
        </w:rPr>
        <w:t>επιτέλους οργάνωση και λειτουργία των αναγκαίων υποδομών με πρώτο θέμα τα απροστάτευτα και ασυνόδευτα παιδιά που είναι τα μεγάλα θύματα του προσφυγικού και του μεταναστευτικού!</w:t>
      </w:r>
    </w:p>
    <w:p w14:paraId="5CE045AD" w14:textId="77777777" w:rsidR="00665C5F" w:rsidRDefault="00175495">
      <w:pPr>
        <w:widowControl w:val="0"/>
        <w:autoSpaceDE w:val="0"/>
        <w:autoSpaceDN w:val="0"/>
        <w:adjustRightInd w:val="0"/>
        <w:spacing w:line="600" w:lineRule="auto"/>
        <w:ind w:firstLine="720"/>
        <w:rPr>
          <w:rFonts w:eastAsia="Times New Roman"/>
          <w:szCs w:val="24"/>
        </w:rPr>
      </w:pPr>
      <w:r>
        <w:rPr>
          <w:rFonts w:eastAsia="Times New Roman"/>
          <w:szCs w:val="24"/>
        </w:rPr>
        <w:t>(Χειροκροτήματα από την πτέρυγα της Δημοκρατική Συμπαράταξη ΠΑΣΟΚ-ΔΗΜΑΡ)</w:t>
      </w:r>
    </w:p>
    <w:p w14:paraId="5CE045AE" w14:textId="77777777" w:rsidR="00665C5F" w:rsidRDefault="00175495">
      <w:pPr>
        <w:spacing w:line="600" w:lineRule="auto"/>
        <w:ind w:firstLine="709"/>
        <w:jc w:val="both"/>
        <w:rPr>
          <w:rFonts w:eastAsia="Times New Roman" w:cs="Times New Roman"/>
        </w:rPr>
      </w:pPr>
      <w:r>
        <w:rPr>
          <w:rFonts w:eastAsia="Times New Roman"/>
          <w:b/>
          <w:szCs w:val="24"/>
        </w:rPr>
        <w:t>ΠΡΟΕΔΡ</w:t>
      </w:r>
      <w:r>
        <w:rPr>
          <w:rFonts w:eastAsia="Times New Roman"/>
          <w:b/>
          <w:szCs w:val="24"/>
        </w:rPr>
        <w:t xml:space="preserve">ΕΥΩΝ (Νικήτας Κακλαμάνης):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ΒΕΝΙΖΕΛΟΣ» και ενημερώ</w:t>
      </w:r>
      <w:r>
        <w:rPr>
          <w:rFonts w:eastAsia="Times New Roman" w:cs="Times New Roman"/>
        </w:rPr>
        <w:t>θηκαν για την ιστορία του κτηρίου και τον τρόπο οργάνωσης και λειτουργίας της Βουλής, σαράντα τέσσερις μαθητές και μαθήτριες και δύο εκπαιδευτικοί συνοδοί από το 4</w:t>
      </w:r>
      <w:r>
        <w:rPr>
          <w:rFonts w:eastAsia="Times New Roman" w:cs="Times New Roman"/>
          <w:vertAlign w:val="superscript"/>
        </w:rPr>
        <w:t>ο</w:t>
      </w:r>
      <w:r>
        <w:rPr>
          <w:rFonts w:eastAsia="Times New Roman" w:cs="Times New Roman"/>
        </w:rPr>
        <w:t xml:space="preserve"> Γυμνάσιο Σταυρούπολης Θεσσαλονίκης. </w:t>
      </w:r>
    </w:p>
    <w:p w14:paraId="5CE045AF" w14:textId="77777777" w:rsidR="00665C5F" w:rsidRDefault="00175495">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5CE045B0" w14:textId="77777777" w:rsidR="00665C5F" w:rsidRDefault="00175495">
      <w:pPr>
        <w:spacing w:line="600" w:lineRule="auto"/>
        <w:ind w:left="360"/>
        <w:jc w:val="center"/>
        <w:rPr>
          <w:rFonts w:eastAsia="Times New Roman" w:cs="Times New Roman"/>
        </w:rPr>
      </w:pPr>
      <w:r>
        <w:rPr>
          <w:rFonts w:eastAsia="Times New Roman" w:cs="Times New Roman"/>
        </w:rPr>
        <w:t>(Χειροκροτήματα απ’ όλες τι</w:t>
      </w:r>
      <w:r>
        <w:rPr>
          <w:rFonts w:eastAsia="Times New Roman" w:cs="Times New Roman"/>
        </w:rPr>
        <w:t>ς πτέρυγες της Βουλής)</w:t>
      </w:r>
    </w:p>
    <w:p w14:paraId="5CE045B1" w14:textId="77777777" w:rsidR="00665C5F" w:rsidRDefault="00175495">
      <w:pPr>
        <w:widowControl w:val="0"/>
        <w:autoSpaceDE w:val="0"/>
        <w:autoSpaceDN w:val="0"/>
        <w:adjustRightInd w:val="0"/>
        <w:spacing w:line="600" w:lineRule="auto"/>
        <w:ind w:firstLine="720"/>
        <w:jc w:val="both"/>
        <w:rPr>
          <w:rFonts w:eastAsia="Times New Roman"/>
          <w:szCs w:val="24"/>
        </w:rPr>
      </w:pPr>
      <w:r>
        <w:rPr>
          <w:rFonts w:eastAsia="Times New Roman"/>
          <w:szCs w:val="24"/>
        </w:rPr>
        <w:t>Τον λόγο έχει τώρα ο κ. Χρήστος Σταϊκούρας.</w:t>
      </w:r>
    </w:p>
    <w:p w14:paraId="5CE045B2" w14:textId="77777777" w:rsidR="00665C5F" w:rsidRDefault="00175495">
      <w:pPr>
        <w:spacing w:line="600" w:lineRule="auto"/>
        <w:ind w:firstLine="720"/>
        <w:jc w:val="both"/>
        <w:rPr>
          <w:rFonts w:eastAsia="Times New Roman" w:cs="Times New Roman"/>
          <w:szCs w:val="24"/>
        </w:rPr>
      </w:pPr>
      <w:r>
        <w:rPr>
          <w:rFonts w:eastAsia="Times New Roman"/>
          <w:b/>
          <w:szCs w:val="24"/>
        </w:rPr>
        <w:t>ΧΡΗΣΤΟΣ ΣΤΑΪΚΟΥΡΑΣ:</w:t>
      </w:r>
      <w:r>
        <w:rPr>
          <w:rFonts w:eastAsia="Times New Roman"/>
          <w:szCs w:val="24"/>
        </w:rPr>
        <w:t xml:space="preserve"> </w:t>
      </w:r>
      <w:r>
        <w:rPr>
          <w:rFonts w:eastAsia="Times New Roman" w:cs="Times New Roman"/>
          <w:szCs w:val="24"/>
        </w:rPr>
        <w:t>Κυρίες και κύριοι συνάδελφοι, συζητούμε σήμερα το σχέδιο νόμου του Υπουργείου Οικονομικών για τα συστήματα εγγυήσεων των καταθέσεων με το οποίο ενσωματώνεται στην εθνική</w:t>
      </w:r>
      <w:r>
        <w:rPr>
          <w:rFonts w:eastAsia="Times New Roman" w:cs="Times New Roman"/>
          <w:szCs w:val="24"/>
        </w:rPr>
        <w:t xml:space="preserve"> έννομη τάξη</w:t>
      </w:r>
      <w:r>
        <w:rPr>
          <w:rFonts w:eastAsia="Times New Roman" w:cs="Times New Roman"/>
          <w:szCs w:val="24"/>
        </w:rPr>
        <w:t>,</w:t>
      </w:r>
      <w:r>
        <w:rPr>
          <w:rFonts w:eastAsia="Times New Roman" w:cs="Times New Roman"/>
          <w:szCs w:val="24"/>
        </w:rPr>
        <w:t xml:space="preserve"> σχετική ευρωπαϊκή </w:t>
      </w:r>
      <w:r>
        <w:rPr>
          <w:rFonts w:eastAsia="Times New Roman" w:cs="Times New Roman"/>
          <w:szCs w:val="24"/>
        </w:rPr>
        <w:t>οδηγία</w:t>
      </w:r>
      <w:r>
        <w:rPr>
          <w:rFonts w:eastAsia="Times New Roman" w:cs="Times New Roman"/>
          <w:szCs w:val="24"/>
        </w:rPr>
        <w:t xml:space="preserve">. </w:t>
      </w:r>
    </w:p>
    <w:p w14:paraId="5CE045B3" w14:textId="77777777" w:rsidR="00665C5F" w:rsidRDefault="00175495">
      <w:pPr>
        <w:spacing w:line="600" w:lineRule="auto"/>
        <w:ind w:firstLine="720"/>
        <w:jc w:val="both"/>
        <w:rPr>
          <w:rFonts w:eastAsia="Times New Roman"/>
          <w:szCs w:val="24"/>
        </w:rPr>
      </w:pPr>
      <w:r>
        <w:rPr>
          <w:rFonts w:eastAsia="Times New Roman" w:cs="Times New Roman"/>
          <w:szCs w:val="24"/>
        </w:rPr>
        <w:t>Ωστόσο, όπως είπα και στην Επιτροπή, υπάρχει ένα οξύμωρο σχήμα στη σημερινή συζήτηση. Η Κυβέρνηση που οδήγησε την οικονομία να παλινδρομεί βυθιζόμενη, η Κυβέρνηση που επέβαλλε την τραπεζική αργία και τους τραπεζικού</w:t>
      </w:r>
      <w:r>
        <w:rPr>
          <w:rFonts w:eastAsia="Times New Roman" w:cs="Times New Roman"/>
          <w:szCs w:val="24"/>
        </w:rPr>
        <w:t>ς περιορισμούς, η Κυβέρνηση που προκάλεσε με τις πράξεις και τις παραλείψεις της την μεγαλύτερη ετήσια εκροή καταθέσεων από την αρχή της κρίσης -η μεγαλύτερη το 2015- η Κυβέρνηση που κατέστησε αναγκαία την πρόσφατη ανακεφαλαιοποίηση των πιστωτικών ιδρυμάτω</w:t>
      </w:r>
      <w:r>
        <w:rPr>
          <w:rFonts w:eastAsia="Times New Roman" w:cs="Times New Roman"/>
          <w:szCs w:val="24"/>
        </w:rPr>
        <w:t>ν, η Κυβέρνηση που μετά την περιπλάνηση στον χώρο των ψευδαισθήσεων στέκεται με αμηχανία μπροστά στα προβλήματα, η Κυβέρνηση που αδυνατεί και με δική της ευθύνη να κλείσει την πρώτη αξιολόγηση -αξιολόγηση που θα έπρεπε να έχει κλείσει πριν από τέσσερις πέν</w:t>
      </w:r>
      <w:r>
        <w:rPr>
          <w:rFonts w:eastAsia="Times New Roman" w:cs="Times New Roman"/>
          <w:szCs w:val="24"/>
        </w:rPr>
        <w:t>τε μήνες- είναι σήμερα υποχρεωμένη να νομοθετήσει για την εγγύηση των καταθέσεων. Πραγματικά, ορισμένες φορές η μοίρα παίζει περίεργα παιχνίδια. Και πού να άκουγε η μοίρα τι έλεγαν οι Βουλευτές και ο κύριος Υπουργός πριν από ορισμένα χρόνια για το συγκεκρι</w:t>
      </w:r>
      <w:r>
        <w:rPr>
          <w:rFonts w:eastAsia="Times New Roman" w:cs="Times New Roman"/>
          <w:szCs w:val="24"/>
        </w:rPr>
        <w:t xml:space="preserve">μένο θέμα που συζητάμε σήμερα! </w:t>
      </w:r>
    </w:p>
    <w:p w14:paraId="5CE045B4" w14:textId="77777777" w:rsidR="00665C5F" w:rsidRDefault="00175495">
      <w:pPr>
        <w:spacing w:line="600" w:lineRule="auto"/>
        <w:ind w:firstLine="720"/>
        <w:jc w:val="both"/>
        <w:rPr>
          <w:rFonts w:eastAsia="Times New Roman"/>
          <w:szCs w:val="24"/>
        </w:rPr>
      </w:pPr>
      <w:r>
        <w:rPr>
          <w:rFonts w:eastAsia="Times New Roman"/>
          <w:szCs w:val="24"/>
        </w:rPr>
        <w:t>Κυρίες και κύριοι συνάδελφοι, είναι γνωστό ότι οι ευρωπαϊκές οικονομίες από τα μέσα του 2008 βρέθηκαν στη δίνη μια μεγάλης παγκόσμιας οικονομικής και χρηματοοικονομικής κρίσης, την οποία στη χώρα μας οι ηγεσίες των τότε κομμ</w:t>
      </w:r>
      <w:r>
        <w:rPr>
          <w:rFonts w:eastAsia="Times New Roman"/>
          <w:szCs w:val="24"/>
        </w:rPr>
        <w:t>άτων της Αντιπολίτευσης καμώνονταν ότι δεν την έβλεπαν.</w:t>
      </w:r>
    </w:p>
    <w:p w14:paraId="5CE045B5" w14:textId="77777777" w:rsidR="00665C5F" w:rsidRDefault="00175495">
      <w:pPr>
        <w:spacing w:line="600" w:lineRule="auto"/>
        <w:ind w:firstLine="720"/>
        <w:jc w:val="both"/>
        <w:rPr>
          <w:rFonts w:eastAsia="Times New Roman"/>
          <w:szCs w:val="24"/>
        </w:rPr>
      </w:pPr>
      <w:r>
        <w:rPr>
          <w:rFonts w:eastAsia="Times New Roman"/>
          <w:szCs w:val="24"/>
        </w:rPr>
        <w:t>Στην Ελλάδα τα πιστωτικά ιδρύματα λόγω αυτής της συστημικής κρίσης, των δημοσιονομικών ενδογενών προβλημάτων της χώρας, αλλά και δικών τους κακών επιλογών -των πιστωτικών ιδρυμάτων δηλαδή- βρέθηκαν αν</w:t>
      </w:r>
      <w:r>
        <w:rPr>
          <w:rFonts w:eastAsia="Times New Roman"/>
          <w:szCs w:val="24"/>
        </w:rPr>
        <w:t xml:space="preserve">τιμέτωπα με μεγάλες προκλήσεις, προκλήσεις με δυσμενείς συνέπειες στη φερεγγυότητα και στη ρευστότητα του τραπεζικού συστήματος. Έτσι, κατέστη αναγκαία η διαμόρφωση πλαισίου για την ενίσχυση της σταθερότητας και της εμπιστοσύνης στο τραπεζικό σύστημα. </w:t>
      </w:r>
    </w:p>
    <w:p w14:paraId="5CE045B6" w14:textId="77777777" w:rsidR="00665C5F" w:rsidRDefault="00175495">
      <w:pPr>
        <w:spacing w:line="600" w:lineRule="auto"/>
        <w:ind w:firstLine="720"/>
        <w:jc w:val="both"/>
        <w:rPr>
          <w:rFonts w:eastAsia="Times New Roman"/>
          <w:szCs w:val="24"/>
        </w:rPr>
      </w:pPr>
      <w:r>
        <w:rPr>
          <w:rFonts w:eastAsia="Times New Roman"/>
          <w:szCs w:val="24"/>
        </w:rPr>
        <w:t>Από</w:t>
      </w:r>
      <w:r>
        <w:rPr>
          <w:rFonts w:eastAsia="Times New Roman"/>
          <w:szCs w:val="24"/>
        </w:rPr>
        <w:t xml:space="preserve"> το 2008 -o κ. Βενιζέλος θα έπρεπε στην τοποθέτησή του να πάει κάποια χρόνια πιο πριν- από την τότε κυβέρνηση της Νέας Δημοκρατίας, ξεκίνησε με μεθοδικό και διορατικό τρόπο η διαμόρφωση αυτού του πλαισίου. Εξηγούμαι:</w:t>
      </w:r>
    </w:p>
    <w:p w14:paraId="5CE045B7" w14:textId="77777777" w:rsidR="00665C5F" w:rsidRDefault="00175495">
      <w:pPr>
        <w:spacing w:line="600" w:lineRule="auto"/>
        <w:ind w:firstLine="720"/>
        <w:jc w:val="both"/>
        <w:rPr>
          <w:rFonts w:eastAsia="Times New Roman"/>
          <w:szCs w:val="24"/>
        </w:rPr>
      </w:pPr>
      <w:r>
        <w:rPr>
          <w:rFonts w:eastAsia="Times New Roman"/>
          <w:szCs w:val="24"/>
        </w:rPr>
        <w:t>Βασικό συστατικό αυτού του πλαισίου απο</w:t>
      </w:r>
      <w:r>
        <w:rPr>
          <w:rFonts w:eastAsia="Times New Roman"/>
          <w:szCs w:val="24"/>
        </w:rPr>
        <w:t xml:space="preserve">τέλεσε η ανάγκη ενίσχυσης της εγγύησης των καταθέσεων. Αυτό έγινε με τον ν.3714/2008, σύμφωνα με τον οποίο το ανώτατο όριο εγγύησης καταθέσεων αυξήθηκε από τις 20.000 στις 100.000. Και τότε δεν υπήρχε κανένας ευρωπαϊκός μηχανισμός. Σημειώνω, ότι τότε μόνο </w:t>
      </w:r>
      <w:r>
        <w:rPr>
          <w:rFonts w:eastAsia="Times New Roman"/>
          <w:szCs w:val="24"/>
        </w:rPr>
        <w:t xml:space="preserve">η Ελλάδα και η Ιρλανδία ήταν οι πρώτες ευρωπαϊκές χώρες που προχώρησαν σε αυτήν την πρωτοβουλία χωρίς να υπάρχει </w:t>
      </w:r>
      <w:r>
        <w:rPr>
          <w:rFonts w:eastAsia="Times New Roman"/>
          <w:szCs w:val="24"/>
        </w:rPr>
        <w:t xml:space="preserve">δίχτυ </w:t>
      </w:r>
      <w:r>
        <w:rPr>
          <w:rFonts w:eastAsia="Times New Roman"/>
          <w:szCs w:val="24"/>
        </w:rPr>
        <w:t xml:space="preserve">ασφάλειας και προστασίας από την Ευρώπη. </w:t>
      </w:r>
    </w:p>
    <w:p w14:paraId="5CE045B8" w14:textId="77777777" w:rsidR="00665C5F" w:rsidRDefault="00175495">
      <w:pPr>
        <w:spacing w:line="600" w:lineRule="auto"/>
        <w:ind w:firstLine="720"/>
        <w:jc w:val="both"/>
        <w:rPr>
          <w:rFonts w:eastAsia="Times New Roman"/>
          <w:szCs w:val="24"/>
        </w:rPr>
      </w:pPr>
      <w:r>
        <w:rPr>
          <w:rFonts w:eastAsia="Times New Roman"/>
          <w:szCs w:val="24"/>
        </w:rPr>
        <w:t xml:space="preserve">Στη συνέχεια, στις αρχές του 2009, ιδρύθηκε με τον ν.3746/2009 το ΤΕΚΕ, το Ταμείο Εγγύησης </w:t>
      </w:r>
      <w:r>
        <w:rPr>
          <w:rFonts w:eastAsia="Times New Roman"/>
          <w:szCs w:val="24"/>
        </w:rPr>
        <w:t xml:space="preserve">Καταθέσεων και Επενδύσεων, εκσυγχρονίζοντας το νομικό πλαίσιο καταβολής αποζημιώσεων σε καταθέτες, αλλά και σε επενδυτές πιστωτικών ιδρυμάτων. </w:t>
      </w:r>
    </w:p>
    <w:p w14:paraId="5CE045B9" w14:textId="77777777" w:rsidR="00665C5F" w:rsidRDefault="00175495">
      <w:pPr>
        <w:spacing w:line="600" w:lineRule="auto"/>
        <w:ind w:firstLine="720"/>
        <w:jc w:val="both"/>
        <w:rPr>
          <w:rFonts w:eastAsia="Times New Roman"/>
          <w:szCs w:val="24"/>
        </w:rPr>
      </w:pPr>
      <w:r>
        <w:rPr>
          <w:rFonts w:eastAsia="Times New Roman"/>
          <w:szCs w:val="24"/>
        </w:rPr>
        <w:t>Αυτό το θεσμικό πλαίσιο που δημιουργήθηκε έγκαιρα στη χώρα μας και στη συνέχεια επικαιροποιήθηκε και εκσυγχρονίσ</w:t>
      </w:r>
      <w:r>
        <w:rPr>
          <w:rFonts w:eastAsia="Times New Roman"/>
          <w:szCs w:val="24"/>
        </w:rPr>
        <w:t>τηκε το 2011 και το 2012, ενισχύθηκε από τις πρωτοβουλίες σε ευρωπαϊκό επίπεδο για την τραπεζική ένωση -τραπεζική ένωση που, κύριοι της Συγκυβέρνησης, κατηγορούσατε το 2014!- πρωτοβουλίες που πήραν νομοθετική μορφή κυρίως επί ελληνικής προεδρίας του Συμβου</w:t>
      </w:r>
      <w:r>
        <w:rPr>
          <w:rFonts w:eastAsia="Times New Roman"/>
          <w:szCs w:val="24"/>
        </w:rPr>
        <w:t>λίου της Ευρωπαϊκής Ένωσης το πρώτο εξάμηνο του 2014, όταν και ολοκληρώθηκε ένας σημαντικός αριθμός φακέλων στον τομέα της αγοράς χρηματοπιστωτικών υπηρεσιών, οι οποίοι αποσκοπούσαν στην ενίσχυση της ασφάλειας και διαφάνειας του χρηματοπιστωτικού συστήματο</w:t>
      </w:r>
      <w:r>
        <w:rPr>
          <w:rFonts w:eastAsia="Times New Roman"/>
          <w:szCs w:val="24"/>
        </w:rPr>
        <w:t xml:space="preserve">ς, στη θωράκιση της σταθερότητας των χρηματοπιστωτικών αγορών και στην προστασία των δικαιωμάτων ιδιωτών επενδυτών και καταναλωτών. </w:t>
      </w:r>
    </w:p>
    <w:p w14:paraId="5CE045BA" w14:textId="77777777" w:rsidR="00665C5F" w:rsidRDefault="00175495">
      <w:pPr>
        <w:spacing w:line="600" w:lineRule="auto"/>
        <w:ind w:firstLine="720"/>
        <w:jc w:val="both"/>
        <w:rPr>
          <w:rFonts w:eastAsia="Times New Roman"/>
          <w:szCs w:val="24"/>
        </w:rPr>
      </w:pPr>
      <w:r>
        <w:rPr>
          <w:rFonts w:eastAsia="Times New Roman"/>
          <w:szCs w:val="24"/>
        </w:rPr>
        <w:t xml:space="preserve">Μεταξύ αυτών των φακέλων που έκλεισαν τότε, το πρώτο εξάμηνο του 2014, ήταν και η </w:t>
      </w:r>
      <w:r>
        <w:rPr>
          <w:rFonts w:eastAsia="Times New Roman"/>
          <w:szCs w:val="24"/>
        </w:rPr>
        <w:t xml:space="preserve">οδηγία </w:t>
      </w:r>
      <w:r>
        <w:rPr>
          <w:rFonts w:eastAsia="Times New Roman"/>
          <w:szCs w:val="24"/>
        </w:rPr>
        <w:t xml:space="preserve">για τα </w:t>
      </w:r>
      <w:r>
        <w:rPr>
          <w:rFonts w:eastAsia="Times New Roman"/>
          <w:szCs w:val="24"/>
        </w:rPr>
        <w:t>συστήματα εγγύησης καταθέσε</w:t>
      </w:r>
      <w:r>
        <w:rPr>
          <w:rFonts w:eastAsia="Times New Roman"/>
          <w:szCs w:val="24"/>
        </w:rPr>
        <w:t xml:space="preserve">ων </w:t>
      </w:r>
      <w:r>
        <w:rPr>
          <w:rFonts w:eastAsia="Times New Roman"/>
          <w:szCs w:val="24"/>
        </w:rPr>
        <w:t xml:space="preserve">που ενσωματώνεται σήμερα στο σχέδιο νόμου που συζητάμε -τότε απεφασίσθη, τότε ψηφίστηκε αυτή η </w:t>
      </w:r>
      <w:r>
        <w:rPr>
          <w:rFonts w:eastAsia="Times New Roman"/>
          <w:szCs w:val="24"/>
        </w:rPr>
        <w:t>οδηγία</w:t>
      </w:r>
      <w:r>
        <w:rPr>
          <w:rFonts w:eastAsia="Times New Roman"/>
          <w:szCs w:val="24"/>
        </w:rPr>
        <w:t>- σχέδιο νόμου που προβλέπει βελτιωμένη, ευρύτερη και σαφέστερη πρόσβαση στην κάλυψη των καταθέσεων, συντομότερες προθεσμίες καταβολής αποζημίωσης, καλύ</w:t>
      </w:r>
      <w:r>
        <w:rPr>
          <w:rFonts w:eastAsia="Times New Roman"/>
          <w:szCs w:val="24"/>
        </w:rPr>
        <w:t>τερη και ταυτόσημη για όλους τους καταθέτες ενημέρωση από τα πιστωτικά ιδρύματα, αυστηρές απαιτήσεις χρηματοδότησης και ρητή αναγνώριση της δυνατότητας των καταθετών να ασκούν αγωγή κατά του ΤΕΚΕ για την εξασφάλιση των δικαιωμάτων τους.</w:t>
      </w:r>
    </w:p>
    <w:p w14:paraId="5CE045BB" w14:textId="77777777" w:rsidR="00665C5F" w:rsidRDefault="00175495">
      <w:pPr>
        <w:spacing w:line="600" w:lineRule="auto"/>
        <w:ind w:firstLine="720"/>
        <w:jc w:val="both"/>
        <w:rPr>
          <w:rFonts w:eastAsia="Times New Roman"/>
          <w:szCs w:val="24"/>
        </w:rPr>
      </w:pPr>
      <w:r>
        <w:rPr>
          <w:rFonts w:eastAsia="Times New Roman"/>
          <w:szCs w:val="24"/>
        </w:rPr>
        <w:t>Όλες αυτές τις πρωτ</w:t>
      </w:r>
      <w:r>
        <w:rPr>
          <w:rFonts w:eastAsia="Times New Roman"/>
          <w:szCs w:val="24"/>
        </w:rPr>
        <w:t>οβουλίες του 2008, του 2009, του 2011 και του 2014 η Αριστερά, από τα έδρανα της Αντιπολίτευσης, τις είχε στηλιτεύσει και απορρίψει. Σήμερα, ευτυχώς</w:t>
      </w:r>
      <w:r>
        <w:rPr>
          <w:rFonts w:eastAsia="Times New Roman"/>
          <w:szCs w:val="24"/>
        </w:rPr>
        <w:t>,</w:t>
      </w:r>
      <w:r>
        <w:rPr>
          <w:rFonts w:eastAsia="Times New Roman"/>
          <w:szCs w:val="24"/>
        </w:rPr>
        <w:t xml:space="preserve"> όλα αυτά πάνε περίπατο και τα κόμματα της κυβερνητικής </w:t>
      </w:r>
      <w:r>
        <w:rPr>
          <w:rFonts w:eastAsia="Times New Roman"/>
          <w:szCs w:val="24"/>
        </w:rPr>
        <w:t xml:space="preserve">πλειοψηφίας </w:t>
      </w:r>
      <w:r>
        <w:rPr>
          <w:rFonts w:eastAsia="Times New Roman"/>
          <w:szCs w:val="24"/>
        </w:rPr>
        <w:t>αποδέχονται δια της ψήφισης του νομοσχε</w:t>
      </w:r>
      <w:r>
        <w:rPr>
          <w:rFonts w:eastAsia="Times New Roman"/>
          <w:szCs w:val="24"/>
        </w:rPr>
        <w:t>δίου το εσφαλμένο της κριτικής τους κατά το απώτερο παρελθόν και το οξύμωρο των πεπραγμένων τους κατά τον τελευταίο χρόνο.</w:t>
      </w:r>
    </w:p>
    <w:p w14:paraId="5CE045BC" w14:textId="77777777" w:rsidR="00665C5F" w:rsidRDefault="00175495">
      <w:pPr>
        <w:spacing w:line="600" w:lineRule="auto"/>
        <w:ind w:firstLine="720"/>
        <w:jc w:val="both"/>
        <w:rPr>
          <w:rFonts w:eastAsia="Times New Roman"/>
          <w:szCs w:val="24"/>
        </w:rPr>
      </w:pPr>
      <w:r>
        <w:rPr>
          <w:rFonts w:eastAsia="Times New Roman"/>
          <w:szCs w:val="24"/>
        </w:rPr>
        <w:t>Κυρίες και κύριοι συνάδελφοι, θα κλείσω με δύο επισημάνσεις.</w:t>
      </w:r>
    </w:p>
    <w:p w14:paraId="5CE045BD" w14:textId="77777777" w:rsidR="00665C5F" w:rsidRDefault="00175495">
      <w:pPr>
        <w:spacing w:line="600" w:lineRule="auto"/>
        <w:ind w:firstLine="720"/>
        <w:jc w:val="both"/>
        <w:rPr>
          <w:rFonts w:eastAsia="Times New Roman" w:cs="Times New Roman"/>
          <w:szCs w:val="24"/>
        </w:rPr>
      </w:pPr>
      <w:r>
        <w:rPr>
          <w:rFonts w:eastAsia="Times New Roman"/>
          <w:szCs w:val="24"/>
        </w:rPr>
        <w:t>Πρώτη επισήμανση: Παρά τα σημαντικά βήματα που πραγματοποιήθηκαν μέχρι σ</w:t>
      </w:r>
      <w:r>
        <w:rPr>
          <w:rFonts w:eastAsia="Times New Roman"/>
          <w:szCs w:val="24"/>
        </w:rPr>
        <w:t>ήμερα για την ολοκλήρωση των βασικών πυλώνων της Τραπεζικής Ένωσης -ειδικότερα του πρώτου και του δεύτερου πυλώνα- δηλαδή της εποπτείας και εξυγίανσης των πιστωτικών ιδρυμάτων, είναι σημαντικό το εγχείρημα να ολοκληρωθεί σύντομα, με τη θέσπιση, σε συνέχεια</w:t>
      </w:r>
      <w:r>
        <w:rPr>
          <w:rFonts w:eastAsia="Times New Roman"/>
          <w:szCs w:val="24"/>
        </w:rPr>
        <w:t xml:space="preserve"> της εναρμόνισης των σχετικών καθεστώτων, ενός ευρωπαϊκού, ενός κοινοτικού φορέα για την εγγύηση των καταθέσεων αρχικά συμπληρωματικά με τα εθνικά συστήματα και σε τελική μορφή με έναν υγιώς αμοιβαιοποιημένο μηχανισμό.</w:t>
      </w:r>
    </w:p>
    <w:p w14:paraId="5CE045B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Δεύτερη επισήμανση, επειδή ζήτησε τη </w:t>
      </w:r>
      <w:r>
        <w:rPr>
          <w:rFonts w:eastAsia="Times New Roman" w:cs="Times New Roman"/>
          <w:szCs w:val="24"/>
        </w:rPr>
        <w:t>γνώμη μας ο Υπουργός Οικονομικών: Οι πρωτοβουλίες, που πρέπει να αναλαμβάνονται, θα πρέπει να αποσκοπούν τόσο στη μείωση του κινδύνου όσο και στο διαμοιρασμό του κινδύνου. Άλλωστε, αυτές αποτελούν και βασικές έννοιες της χρηματοοικονομικής. Αλληλένδετες εί</w:t>
      </w:r>
      <w:r>
        <w:rPr>
          <w:rFonts w:eastAsia="Times New Roman" w:cs="Times New Roman"/>
          <w:szCs w:val="24"/>
        </w:rPr>
        <w:t xml:space="preserve">ναι. </w:t>
      </w:r>
    </w:p>
    <w:p w14:paraId="5CE045B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Οι δύο πρώτοι πυλώνες της τραπεζικής ένωσης αποσκοπούν στη μείωση του κινδύνου. Ήδη έχουν γίνει σημαντικά βήματα προς αυτήν την κατεύθυνση. Έχουν αναγνωριστεί και περιοριστεί οι εθνικές, διακριτικές ευχέρειες στην εφαρμογή του εποπτικού πλαισίου. Έχει περά</w:t>
      </w:r>
      <w:r>
        <w:rPr>
          <w:rFonts w:eastAsia="Times New Roman" w:cs="Times New Roman"/>
          <w:szCs w:val="24"/>
        </w:rPr>
        <w:t xml:space="preserve">σει η εποπτεία σε υπερεθνικό επίπεδο. Έχει διεξαχθεί για πολλές τράπεζες -και θα ακολουθήσει φέτος και για τις υπόλοιπες- αξιολόγηση της ποιότητας του χαρτοφυλακίου. Έχει επιβληθεί η υποχρέωση διατήρησης σε υψηλό επίπεδο του δείκτη κεφαλαιακής επάρκειας. </w:t>
      </w:r>
    </w:p>
    <w:p w14:paraId="5CE045C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Άρα, έχουν γίνει βήματα για τη μείωση του κινδύνου μέσα από τους δύο πρώτους πυλώνες της τραπεζικής ένωσης που φτιάξαμε το πρώτο εξάμηνο του 2014 επί ελληνικής Προεδρίας, όταν καταψήφιζε η Αριστερά αυτό το πλαίσιο. </w:t>
      </w:r>
    </w:p>
    <w:p w14:paraId="5CE045C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Προφανώς, η περαιτέρω μείωση του κινδύνο</w:t>
      </w:r>
      <w:r>
        <w:rPr>
          <w:rFonts w:eastAsia="Times New Roman" w:cs="Times New Roman"/>
          <w:szCs w:val="24"/>
        </w:rPr>
        <w:t>υ που αντιμετωπίζουν τα πιστωτικά ιδρύματα, είναι θεμιτή στο πλαίσιο της διασφάλισης της χρηματοπιστωτικής σταθερότητας. Ωστόσο, είναι κάτι που δεν μπορεί να εξαλειφθεί, γιατί η ίδια η φύση των τραπεζικών εργασιών σχετίζεται με την ανάληψη κινδύνων. Διαφορ</w:t>
      </w:r>
      <w:r>
        <w:rPr>
          <w:rFonts w:eastAsia="Times New Roman" w:cs="Times New Roman"/>
          <w:szCs w:val="24"/>
        </w:rPr>
        <w:t xml:space="preserve">ετικά, δεν θα υπήρχε κερδοφορία. Σε κάθε περίπτωση, όμως, η μείωση του κινδύνου θα πρέπει να συμβαδίζει με πρωτοβουλίες για το διαμοιρασμό του κινδύνου. Αντιλαμβάνομαι τη θέση κάποιων ευρωπαϊκών χωρών με αντίθετη άποψη. Όμως, η Ευρώπη δεν αντέχει </w:t>
      </w:r>
      <w:r>
        <w:rPr>
          <w:rFonts w:eastAsia="Times New Roman" w:cs="Times New Roman"/>
          <w:szCs w:val="24"/>
        </w:rPr>
        <w:t>τραπεζική</w:t>
      </w:r>
      <w:r>
        <w:rPr>
          <w:rFonts w:eastAsia="Times New Roman" w:cs="Times New Roman"/>
          <w:szCs w:val="24"/>
        </w:rPr>
        <w:t xml:space="preserve"> ένωση </w:t>
      </w:r>
      <w:r>
        <w:rPr>
          <w:rFonts w:eastAsia="Times New Roman" w:cs="Times New Roman"/>
          <w:szCs w:val="24"/>
        </w:rPr>
        <w:t xml:space="preserve">αλά καρτ. </w:t>
      </w:r>
    </w:p>
    <w:p w14:paraId="5CE045C2"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CE045C3" w14:textId="77777777" w:rsidR="00665C5F" w:rsidRDefault="0017549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E045C4"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Έχουν μείνει δύο αγορητές. Ο κ. Κωνσταντόπουλος και ο κ. Σαρίδης. Θα επιτρέψουν να κάνει μία παρέμβαση ο Αναπληρωτής Υπουργός Οικο</w:t>
      </w:r>
      <w:r>
        <w:rPr>
          <w:rFonts w:eastAsia="Times New Roman" w:cs="Times New Roman"/>
          <w:szCs w:val="24"/>
        </w:rPr>
        <w:t xml:space="preserve">νομικών, κ. Γεώργιος Χουλιαράκης και να καταθέσει κάποιες νομοτεχνικές βελτιώσεις. </w:t>
      </w:r>
    </w:p>
    <w:p w14:paraId="5CE045C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πέντε λεπτά. </w:t>
      </w:r>
    </w:p>
    <w:p w14:paraId="5CE045C6"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Ευχαριστώ πολύ, κύριε Πρόεδρε. </w:t>
      </w:r>
    </w:p>
    <w:p w14:paraId="5CE045C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Καταθέτω μία νομοτεχνική βελτίωση σ</w:t>
      </w:r>
      <w:r>
        <w:rPr>
          <w:rFonts w:eastAsia="Times New Roman" w:cs="Times New Roman"/>
          <w:szCs w:val="24"/>
        </w:rPr>
        <w:t>το σχέδιο νόμου, στο άρθρο 8 και στο άρθρο 12. Και οι δύο βελτιώσεις διορθώνουν αναφορά στο</w:t>
      </w:r>
      <w:r>
        <w:rPr>
          <w:rFonts w:eastAsia="Times New Roman" w:cs="Times New Roman"/>
          <w:szCs w:val="24"/>
        </w:rPr>
        <w:t>ν</w:t>
      </w:r>
      <w:r>
        <w:rPr>
          <w:rFonts w:eastAsia="Times New Roman" w:cs="Times New Roman"/>
          <w:szCs w:val="24"/>
        </w:rPr>
        <w:t xml:space="preserve"> προηγούμενο</w:t>
      </w:r>
      <w:r>
        <w:rPr>
          <w:rFonts w:eastAsia="Times New Roman" w:cs="Times New Roman"/>
          <w:szCs w:val="24"/>
        </w:rPr>
        <w:t xml:space="preserve"> νόμο. </w:t>
      </w:r>
    </w:p>
    <w:p w14:paraId="5CE045C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(Στο σημείο αυτό ο Αναπληρωτής Υπουργός Οικονομικών κ. Γεώργιος Χουλιαράκης καταθέτει για τα Πρακτικά τις προαναφερθείσες νομοτεχνικές βελτιώσει</w:t>
      </w:r>
      <w:r>
        <w:rPr>
          <w:rFonts w:eastAsia="Times New Roman" w:cs="Times New Roman"/>
          <w:szCs w:val="24"/>
        </w:rPr>
        <w:t>ς</w:t>
      </w:r>
      <w:r>
        <w:rPr>
          <w:rFonts w:eastAsia="Times New Roman" w:cs="Times New Roman"/>
          <w:szCs w:val="24"/>
        </w:rPr>
        <w:t>,</w:t>
      </w:r>
      <w:r>
        <w:rPr>
          <w:rFonts w:eastAsia="Times New Roman" w:cs="Times New Roman"/>
          <w:szCs w:val="24"/>
        </w:rPr>
        <w:t xml:space="preserve"> οι οποίες έχουν ως εξής:</w:t>
      </w:r>
    </w:p>
    <w:p w14:paraId="5CE045C9" w14:textId="77777777" w:rsidR="00665C5F" w:rsidRDefault="00175495">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14:paraId="5CE045CA" w14:textId="77777777" w:rsidR="00665C5F" w:rsidRDefault="00175495">
      <w:pPr>
        <w:spacing w:line="600" w:lineRule="auto"/>
        <w:ind w:firstLine="720"/>
        <w:jc w:val="center"/>
        <w:rPr>
          <w:rFonts w:eastAsia="Times New Roman" w:cs="Times New Roman"/>
          <w:szCs w:val="24"/>
        </w:rPr>
      </w:pPr>
      <w:r>
        <w:rPr>
          <w:rFonts w:eastAsia="Times New Roman" w:cs="Times New Roman"/>
          <w:szCs w:val="24"/>
        </w:rPr>
        <w:t>(Να καταχωρισθεί η σελ. 212)</w:t>
      </w:r>
    </w:p>
    <w:p w14:paraId="5CE045CB" w14:textId="77777777" w:rsidR="00665C5F" w:rsidRDefault="00175495">
      <w:pPr>
        <w:spacing w:line="600" w:lineRule="auto"/>
        <w:ind w:firstLine="720"/>
        <w:jc w:val="center"/>
        <w:rPr>
          <w:rFonts w:eastAsia="Times New Roman" w:cs="Times New Roman"/>
          <w:szCs w:val="24"/>
        </w:rPr>
      </w:pPr>
      <w:r>
        <w:rPr>
          <w:rFonts w:eastAsia="Times New Roman" w:cs="Times New Roman"/>
          <w:color w:val="FF0000"/>
          <w:szCs w:val="24"/>
        </w:rPr>
        <w:t>(ΑΛΛΑΓΗ ΣΕΛΙΔΑΣ)</w:t>
      </w:r>
    </w:p>
    <w:p w14:paraId="5CE045CC"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Οικονομικών): </w:t>
      </w:r>
      <w:r>
        <w:rPr>
          <w:rFonts w:eastAsia="Times New Roman" w:cs="Times New Roman"/>
          <w:szCs w:val="24"/>
        </w:rPr>
        <w:t>Επιτρέψτε μου, με αφορμή τις τοποθετήσεις του κ. Κουτσούκου και του κ. Βενιζέλου, να κάνω μια σύντομη αναφορ</w:t>
      </w:r>
      <w:r>
        <w:rPr>
          <w:rFonts w:eastAsia="Times New Roman" w:cs="Times New Roman"/>
          <w:szCs w:val="24"/>
        </w:rPr>
        <w:t xml:space="preserve">ά, μια διευκρίνιση πάνω στην εξέλιξη της διαπραγμάτευσης. </w:t>
      </w:r>
    </w:p>
    <w:p w14:paraId="5CE045C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Πρώτα απ’ όλα θα ήθελα να πω ότι η διαπραγμάτευση είναι μια καθημερινή διαδικασία. Δεν έχει διακοπεί. Συνεχίζεται κανονικά και καθημερινά σε επίπεδο τεχνικό. Τεχνικά κλιμάκια και των τεσσάρων θεσμών είναι στην Αθήνα. Συζητάμε μαζί τους. Η ροή πληροφοριών ε</w:t>
      </w:r>
      <w:r>
        <w:rPr>
          <w:rFonts w:eastAsia="Times New Roman" w:cs="Times New Roman"/>
          <w:szCs w:val="24"/>
        </w:rPr>
        <w:t xml:space="preserve">ίναι απολύτως φυσιολογική, η συνεργασία είναι κανονική. Άρα, δεν πρόκειται για διακοπή της διαπραγμάτευσης. </w:t>
      </w:r>
    </w:p>
    <w:p w14:paraId="5CE045C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Δεύτερον, η εκτίμηση της ελληνικής Κυβέρνησης, αλλά και των τριών ευρωπαϊκών θεσμών -και νομίζω ότι αυτό είναι ένα </w:t>
      </w:r>
      <w:r>
        <w:rPr>
          <w:rFonts w:eastAsia="Times New Roman" w:cs="Times New Roman"/>
          <w:szCs w:val="24"/>
        </w:rPr>
        <w:t xml:space="preserve">σημαντικό </w:t>
      </w:r>
      <w:r>
        <w:rPr>
          <w:rFonts w:eastAsia="Times New Roman" w:cs="Times New Roman"/>
          <w:szCs w:val="24"/>
        </w:rPr>
        <w:t>σημείο- για το κρίσιμο</w:t>
      </w:r>
      <w:r>
        <w:rPr>
          <w:rFonts w:eastAsia="Times New Roman" w:cs="Times New Roman"/>
          <w:szCs w:val="24"/>
        </w:rPr>
        <w:t xml:space="preserve"> θέμα του δημοσιονομικού κενού του 2018, κινείται στο πλαίσιο της </w:t>
      </w:r>
      <w:r>
        <w:rPr>
          <w:rFonts w:eastAsia="Times New Roman" w:cs="Times New Roman"/>
          <w:szCs w:val="24"/>
        </w:rPr>
        <w:t xml:space="preserve">συμφωνίας </w:t>
      </w:r>
      <w:r>
        <w:rPr>
          <w:rFonts w:eastAsia="Times New Roman" w:cs="Times New Roman"/>
          <w:szCs w:val="24"/>
        </w:rPr>
        <w:t>του Αυγούστου του 2015. Η ελληνική πλευρά και οι τρεις ευρωπαϊκοί θεσμοί έχουν κοινή εκτίμηση για το δημοσιονομικό κενό του 2018. Θα έλεγα, μάλιστα, ότι αν η ολοκλήρωση της αξιολόγ</w:t>
      </w:r>
      <w:r>
        <w:rPr>
          <w:rFonts w:eastAsia="Times New Roman" w:cs="Times New Roman"/>
          <w:szCs w:val="24"/>
        </w:rPr>
        <w:t xml:space="preserve">ησης στηριζόταν στη συμφωνία της ελληνικής πλευράς με τους ευρωπαϊκούς θεσμούς, η αξιολόγηση θα είχε ήδη ολοκληρωθεί. </w:t>
      </w:r>
    </w:p>
    <w:p w14:paraId="5CE045C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Το μεγάλο πρόβλημα που συναντάμε τώρα στο θέμα της αξιολόγησης είναι η θέση του Ταμείου. Το Ταμείο, όπως ξέρετε από τη δημόσια τοποθέτηση</w:t>
      </w:r>
      <w:r>
        <w:rPr>
          <w:rFonts w:eastAsia="Times New Roman" w:cs="Times New Roman"/>
          <w:szCs w:val="24"/>
        </w:rPr>
        <w:t xml:space="preserve"> του επικεφαλής του ευρωπαϊκού του τμήματος, Πολ Τόμσεν, θεωρεί ότι το δημοσιονομικό κενό του 2018 είναι τέσσερις με πέντε φορές υψηλότερο απ’ αυτό που αποτυπώνεται ρητά στα πλαίσια της </w:t>
      </w:r>
      <w:r>
        <w:rPr>
          <w:rFonts w:eastAsia="Times New Roman" w:cs="Times New Roman"/>
          <w:szCs w:val="24"/>
        </w:rPr>
        <w:t xml:space="preserve">συμφωνίας </w:t>
      </w:r>
      <w:r>
        <w:rPr>
          <w:rFonts w:eastAsia="Times New Roman" w:cs="Times New Roman"/>
          <w:szCs w:val="24"/>
        </w:rPr>
        <w:t xml:space="preserve">του Αυγούστου. </w:t>
      </w:r>
    </w:p>
    <w:p w14:paraId="5CE045D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Η δική μας θέση, αλλά και η θέση των ευρωπαϊ</w:t>
      </w:r>
      <w:r>
        <w:rPr>
          <w:rFonts w:eastAsia="Times New Roman" w:cs="Times New Roman"/>
          <w:szCs w:val="24"/>
        </w:rPr>
        <w:t xml:space="preserve">κών θεσμών -και αυτό ακριβώς τονίσαμε στο τελευταίο </w:t>
      </w:r>
      <w:r>
        <w:rPr>
          <w:rFonts w:eastAsia="Times New Roman" w:cs="Times New Roman"/>
          <w:szCs w:val="24"/>
          <w:lang w:val="en-US"/>
        </w:rPr>
        <w:t>Euro</w:t>
      </w:r>
      <w:r>
        <w:rPr>
          <w:rFonts w:eastAsia="Times New Roman" w:cs="Times New Roman"/>
          <w:szCs w:val="24"/>
        </w:rPr>
        <w:t xml:space="preserve"> </w:t>
      </w:r>
      <w:r>
        <w:rPr>
          <w:rFonts w:eastAsia="Times New Roman" w:cs="Times New Roman"/>
          <w:szCs w:val="24"/>
          <w:lang w:val="en-US"/>
        </w:rPr>
        <w:t>Working</w:t>
      </w:r>
      <w:r>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 αυτό συνεχίζουμε να τονίζουμε σε κάθε ευκαιρία- είναι ότι από τον Αύγουστο του 2015 έως τον Μάρτιο του 2016 τα μακροοικονομικά δεδομένα -προσέξτε, σε σχέση με τις προβλέψεις που στήριζ</w:t>
      </w:r>
      <w:r>
        <w:rPr>
          <w:rFonts w:eastAsia="Times New Roman" w:cs="Times New Roman"/>
          <w:szCs w:val="24"/>
        </w:rPr>
        <w:t xml:space="preserve">αν τη </w:t>
      </w:r>
      <w:r>
        <w:rPr>
          <w:rFonts w:eastAsia="Times New Roman" w:cs="Times New Roman"/>
          <w:szCs w:val="24"/>
        </w:rPr>
        <w:t xml:space="preserve">συμφωνία </w:t>
      </w:r>
      <w:r>
        <w:rPr>
          <w:rFonts w:eastAsia="Times New Roman" w:cs="Times New Roman"/>
          <w:szCs w:val="24"/>
        </w:rPr>
        <w:t>του Αυγούστου- έχουν βελτιωθεί. Ο ρυθμός μεγέθυνσης του 2015 -και αναφέρομαι στα τελευταία στοιχεία της ΕΛΣΤΑΤ- μιλά για πολύ μικρή, ήπια ύφεση της τάξης του -0,3% σε ετήσιους ρυθμούς για το 2015, όταν το πρόγραμμα του Αυγούστου αναφερόταν σ</w:t>
      </w:r>
      <w:r>
        <w:rPr>
          <w:rFonts w:eastAsia="Times New Roman" w:cs="Times New Roman"/>
          <w:szCs w:val="24"/>
        </w:rPr>
        <w:t>ε βάθος ύφεσης κοντά στο 2%.</w:t>
      </w:r>
    </w:p>
    <w:p w14:paraId="5CE045D1" w14:textId="77777777" w:rsidR="00665C5F" w:rsidRDefault="00175495">
      <w:pPr>
        <w:spacing w:line="600" w:lineRule="auto"/>
        <w:ind w:firstLine="720"/>
        <w:jc w:val="both"/>
        <w:rPr>
          <w:rFonts w:eastAsia="Times New Roman"/>
          <w:szCs w:val="24"/>
        </w:rPr>
      </w:pPr>
      <w:r>
        <w:rPr>
          <w:rFonts w:eastAsia="Times New Roman"/>
          <w:szCs w:val="24"/>
        </w:rPr>
        <w:t>Το πρωτογενές αποτέλεσμα του 2015 εκτιμάται ότι θα κλείσει πλεονασματικά κατά 0,2%, ενώ το πρόγραμμα του Αυγούστου προέβλεπε πρωτογενές έλλειμμα της τάξης του -0,25%. Τα μακροοικονομικά δεδομένα, λοιπόν, τόσο σε επίπεδο μεγέθυν</w:t>
      </w:r>
      <w:r>
        <w:rPr>
          <w:rFonts w:eastAsia="Times New Roman"/>
          <w:szCs w:val="24"/>
        </w:rPr>
        <w:t xml:space="preserve">σης πραγματικής οικονομίας όσο και σε επίπεδο δημοσιονομικό, είναι σαφώς βελτιωμένα. </w:t>
      </w:r>
    </w:p>
    <w:p w14:paraId="5CE045D2" w14:textId="77777777" w:rsidR="00665C5F" w:rsidRDefault="00175495">
      <w:pPr>
        <w:spacing w:line="600" w:lineRule="auto"/>
        <w:ind w:firstLine="720"/>
        <w:jc w:val="both"/>
        <w:rPr>
          <w:rFonts w:eastAsia="Times New Roman"/>
          <w:szCs w:val="24"/>
        </w:rPr>
      </w:pPr>
      <w:r>
        <w:rPr>
          <w:rFonts w:eastAsia="Times New Roman"/>
          <w:szCs w:val="24"/>
        </w:rPr>
        <w:t>Το Ταμείο, λοιπόν, πρέπει να εξηγήσει τι ακριβώς συνέβη ανάμεσα στον Αύγουστο του 2015 και τον Μάρτιο του 2016, ώστε να εκτιμά ότι το δημοσιονομικό κενό είναι πέντε φορές</w:t>
      </w:r>
      <w:r>
        <w:rPr>
          <w:rFonts w:eastAsia="Times New Roman"/>
          <w:szCs w:val="24"/>
        </w:rPr>
        <w:t xml:space="preserve"> υψηλότερο. </w:t>
      </w:r>
    </w:p>
    <w:p w14:paraId="5CE045D3" w14:textId="77777777" w:rsidR="00665C5F" w:rsidRDefault="00175495">
      <w:pPr>
        <w:spacing w:line="600" w:lineRule="auto"/>
        <w:ind w:firstLine="720"/>
        <w:jc w:val="both"/>
        <w:rPr>
          <w:rFonts w:eastAsia="Times New Roman"/>
          <w:szCs w:val="24"/>
        </w:rPr>
      </w:pPr>
      <w:r>
        <w:rPr>
          <w:rFonts w:eastAsia="Times New Roman"/>
          <w:szCs w:val="24"/>
        </w:rPr>
        <w:t xml:space="preserve">Επιτρέψτε μου να κάνω μία εκτίμηση. Το Ταμείο βρίσκεται σε ιδιαίτερα δύσκολη θέση -και σε επίπεδο Ευρωζώνης και σε επίπεδο Ευρωπαϊκής </w:t>
      </w:r>
      <w:r>
        <w:rPr>
          <w:rFonts w:eastAsia="Times New Roman"/>
          <w:szCs w:val="24"/>
        </w:rPr>
        <w:t>Ένωσης</w:t>
      </w:r>
      <w:r>
        <w:rPr>
          <w:rFonts w:eastAsia="Times New Roman"/>
          <w:szCs w:val="24"/>
        </w:rPr>
        <w:t>- στο να εξηγήσει πώς πάει το ίδιο σε ένα τόσο μεγάλο δημοσιονομικό κενό. Αυτό είναι μία κρίσιμη επιτυχ</w:t>
      </w:r>
      <w:r>
        <w:rPr>
          <w:rFonts w:eastAsia="Times New Roman"/>
          <w:szCs w:val="24"/>
        </w:rPr>
        <w:t>ία της Κυβέρνησης, που όλα τα κόμματα θα πρέπει να στηρίξουν. Όλα τα κόμματα θα πρέπει να στηρίξουν την προσπάθεια της Κυβέρνησης να απομονώσει, να αποδομήσει, αν θέλετε, τις εκτιμήσεις του Ταμείου.</w:t>
      </w:r>
    </w:p>
    <w:p w14:paraId="5CE045D4" w14:textId="77777777" w:rsidR="00665C5F" w:rsidRDefault="00175495">
      <w:pPr>
        <w:spacing w:line="600" w:lineRule="auto"/>
        <w:ind w:firstLine="720"/>
        <w:jc w:val="both"/>
        <w:rPr>
          <w:rFonts w:eastAsia="Times New Roman"/>
          <w:szCs w:val="24"/>
        </w:rPr>
      </w:pPr>
      <w:r>
        <w:rPr>
          <w:rFonts w:eastAsia="Times New Roman"/>
          <w:szCs w:val="24"/>
        </w:rPr>
        <w:t>Ευχαριστώ, κύριε Πρόεδρε.</w:t>
      </w:r>
    </w:p>
    <w:p w14:paraId="5CE045D5" w14:textId="77777777" w:rsidR="00665C5F" w:rsidRDefault="00175495">
      <w:pPr>
        <w:spacing w:line="600" w:lineRule="auto"/>
        <w:ind w:firstLine="720"/>
        <w:jc w:val="both"/>
        <w:rPr>
          <w:rFonts w:eastAsia="Times New Roman"/>
          <w:szCs w:val="24"/>
        </w:rPr>
      </w:pPr>
      <w:r>
        <w:rPr>
          <w:rFonts w:eastAsia="Times New Roman"/>
          <w:b/>
          <w:szCs w:val="24"/>
        </w:rPr>
        <w:t xml:space="preserve">ΕΥΚΛΕΙΔΗΣ ΤΣΑΚΑΛΩΤΟΣ (Υπουργός </w:t>
      </w:r>
      <w:r>
        <w:rPr>
          <w:rFonts w:eastAsia="Times New Roman"/>
          <w:b/>
          <w:szCs w:val="24"/>
        </w:rPr>
        <w:t xml:space="preserve">Οικονομικών): </w:t>
      </w:r>
      <w:r>
        <w:rPr>
          <w:rFonts w:eastAsia="Times New Roman"/>
          <w:szCs w:val="24"/>
        </w:rPr>
        <w:t xml:space="preserve">Κύριε Πρόεδρε, μπορώ να έχω τον λόγο; </w:t>
      </w:r>
    </w:p>
    <w:p w14:paraId="5CE045D6"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Τι θα θέλετε, κύριε Υπουργέ;</w:t>
      </w:r>
    </w:p>
    <w:p w14:paraId="5CE045D7" w14:textId="77777777" w:rsidR="00665C5F" w:rsidRDefault="00175495">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Θα ήθελα τριάντα δευτερόλεπτα για να μιλήσω για τις τροπολογίες που θα δεχθεί η Κυβέρνηση.  </w:t>
      </w:r>
    </w:p>
    <w:p w14:paraId="5CE045D8" w14:textId="77777777" w:rsidR="00665C5F" w:rsidRDefault="00175495">
      <w:pPr>
        <w:spacing w:line="600" w:lineRule="auto"/>
        <w:ind w:firstLine="720"/>
        <w:jc w:val="both"/>
        <w:rPr>
          <w:rFonts w:eastAsia="Times New Roman"/>
          <w:szCs w:val="24"/>
        </w:rPr>
      </w:pPr>
      <w:r>
        <w:rPr>
          <w:rFonts w:eastAsia="Times New Roman"/>
          <w:b/>
          <w:szCs w:val="24"/>
        </w:rPr>
        <w:t>ΠΡΟ</w:t>
      </w:r>
      <w:r>
        <w:rPr>
          <w:rFonts w:eastAsia="Times New Roman"/>
          <w:b/>
          <w:szCs w:val="24"/>
        </w:rPr>
        <w:t xml:space="preserve">ΕΔΡΕΥΩΝ (Νικήτας Κακλαμάνης): </w:t>
      </w:r>
      <w:r>
        <w:rPr>
          <w:rFonts w:eastAsia="Times New Roman"/>
          <w:szCs w:val="24"/>
        </w:rPr>
        <w:t xml:space="preserve">Έχετε τον λόγο, κύριε Υπουργέ. </w:t>
      </w:r>
    </w:p>
    <w:p w14:paraId="5CE045D9" w14:textId="77777777" w:rsidR="00665C5F" w:rsidRDefault="00175495">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Είναι προφανές ότι δεχόμαστε τις υπουργικές τροπολογίες. Δεχόμαστε και ενσωματώνουμε και την τροπολογία που έχει κάνει η κ. Θελερίτη και κάποιοι άλλοι, με τις νομοτεχνικές βελτιώσεις που θα έρθουν. </w:t>
      </w:r>
    </w:p>
    <w:p w14:paraId="5CE045DA" w14:textId="77777777" w:rsidR="00665C5F" w:rsidRDefault="00175495">
      <w:pPr>
        <w:spacing w:line="600" w:lineRule="auto"/>
        <w:ind w:firstLine="720"/>
        <w:jc w:val="both"/>
        <w:rPr>
          <w:rFonts w:eastAsia="Times New Roman"/>
          <w:szCs w:val="24"/>
        </w:rPr>
      </w:pPr>
      <w:r>
        <w:rPr>
          <w:rFonts w:eastAsia="Times New Roman"/>
          <w:szCs w:val="24"/>
        </w:rPr>
        <w:t>Αυτό ήθελα μόνο να πω.</w:t>
      </w:r>
    </w:p>
    <w:p w14:paraId="5CE045DB" w14:textId="77777777" w:rsidR="00665C5F" w:rsidRDefault="00175495">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Όλες γίνονται δε</w:t>
      </w:r>
      <w:r>
        <w:rPr>
          <w:rFonts w:eastAsia="Times New Roman"/>
          <w:szCs w:val="24"/>
        </w:rPr>
        <w:t xml:space="preserve">κτές; </w:t>
      </w:r>
    </w:p>
    <w:p w14:paraId="5CE045DC"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Τσακαλώτο, αν κατάλαβα καλά όλες τις υπουργικές τις κάνετε δεκτές. Είπατε για μία ότι θα υπάρξει νομοτεχνική βελτίωση; </w:t>
      </w:r>
    </w:p>
    <w:p w14:paraId="5CE045DD" w14:textId="77777777" w:rsidR="00665C5F" w:rsidRDefault="00175495">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Αυτή που είναι βουλευτική, της κ. Θελερίτη… </w:t>
      </w:r>
    </w:p>
    <w:p w14:paraId="5CE045DE" w14:textId="77777777" w:rsidR="00665C5F" w:rsidRDefault="00175495">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Ποια είναι; </w:t>
      </w:r>
    </w:p>
    <w:p w14:paraId="5CE045DF" w14:textId="77777777" w:rsidR="00665C5F" w:rsidRDefault="00175495">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 xml:space="preserve">Θα το βρούμε εμείς και θα αναφέρουμε το νούμερο. </w:t>
      </w:r>
      <w:r>
        <w:rPr>
          <w:rFonts w:eastAsia="Times New Roman"/>
          <w:b/>
          <w:szCs w:val="24"/>
        </w:rPr>
        <w:t xml:space="preserve"> </w:t>
      </w:r>
    </w:p>
    <w:p w14:paraId="5CE045E0" w14:textId="77777777" w:rsidR="00665C5F" w:rsidRDefault="00175495">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Είναι η τροπολογία με γενικό αριθμό 277. </w:t>
      </w:r>
    </w:p>
    <w:p w14:paraId="5CE045E1" w14:textId="77777777" w:rsidR="00665C5F" w:rsidRDefault="00175495">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Τι αντικείμενο έχει; </w:t>
      </w:r>
    </w:p>
    <w:p w14:paraId="5CE045E2" w14:textId="77777777" w:rsidR="00665C5F" w:rsidRDefault="00175495">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Το αντικείμενο είναι </w:t>
      </w:r>
      <w:r>
        <w:rPr>
          <w:rFonts w:eastAsia="Times New Roman"/>
          <w:szCs w:val="24"/>
        </w:rPr>
        <w:t>συστήματα εγγύησης καταθέσεων</w:t>
      </w:r>
      <w:r>
        <w:rPr>
          <w:rFonts w:eastAsia="Times New Roman"/>
          <w:szCs w:val="24"/>
        </w:rPr>
        <w:t xml:space="preserve">. Θα σας διανεμηθεί. </w:t>
      </w:r>
    </w:p>
    <w:p w14:paraId="5CE045E3" w14:textId="77777777" w:rsidR="00665C5F" w:rsidRDefault="00175495">
      <w:pPr>
        <w:spacing w:line="600" w:lineRule="auto"/>
        <w:ind w:firstLine="720"/>
        <w:jc w:val="both"/>
        <w:rPr>
          <w:rFonts w:eastAsia="Times New Roman"/>
          <w:szCs w:val="24"/>
        </w:rPr>
      </w:pPr>
      <w:r>
        <w:rPr>
          <w:rFonts w:eastAsia="Times New Roman"/>
          <w:szCs w:val="24"/>
        </w:rPr>
        <w:t xml:space="preserve">(Στο σημείο αυτό ο Υπουργός Οικονομίας, κ. Ευκλείδης Τσακαλώτος καταθέτει για τα Πρακτικά την προαναφερθείσα νομοτεχνική βελτίωση, η οποία </w:t>
      </w:r>
      <w:r>
        <w:rPr>
          <w:rFonts w:eastAsia="Times New Roman"/>
          <w:szCs w:val="24"/>
        </w:rPr>
        <w:t>έχει ως εξής:</w:t>
      </w:r>
    </w:p>
    <w:p w14:paraId="5CE045E4" w14:textId="77777777" w:rsidR="00665C5F" w:rsidRDefault="00175495">
      <w:pPr>
        <w:spacing w:line="600" w:lineRule="auto"/>
        <w:ind w:firstLine="720"/>
        <w:jc w:val="center"/>
        <w:rPr>
          <w:rFonts w:eastAsia="Times New Roman"/>
          <w:color w:val="FF0000"/>
          <w:szCs w:val="24"/>
        </w:rPr>
      </w:pPr>
      <w:r>
        <w:rPr>
          <w:rFonts w:eastAsia="Times New Roman"/>
          <w:color w:val="FF0000"/>
          <w:szCs w:val="24"/>
        </w:rPr>
        <w:t>(ΑΛΛΑΓΗ ΣΕΛΙΔΑΣ)</w:t>
      </w:r>
    </w:p>
    <w:p w14:paraId="5CE045E5" w14:textId="77777777" w:rsidR="00665C5F" w:rsidRDefault="00175495">
      <w:pPr>
        <w:spacing w:line="600" w:lineRule="auto"/>
        <w:ind w:firstLine="720"/>
        <w:jc w:val="center"/>
        <w:rPr>
          <w:rFonts w:eastAsia="Times New Roman"/>
          <w:color w:val="FF0000"/>
          <w:szCs w:val="24"/>
        </w:rPr>
      </w:pPr>
      <w:r>
        <w:rPr>
          <w:rFonts w:eastAsia="Times New Roman"/>
          <w:szCs w:val="24"/>
        </w:rPr>
        <w:t>(Να καταχωριστεί η σελ. 218)</w:t>
      </w:r>
    </w:p>
    <w:p w14:paraId="5CE045E6" w14:textId="77777777" w:rsidR="00665C5F" w:rsidRDefault="00175495">
      <w:pPr>
        <w:spacing w:line="600" w:lineRule="auto"/>
        <w:ind w:firstLine="720"/>
        <w:jc w:val="center"/>
        <w:rPr>
          <w:rFonts w:eastAsia="Times New Roman"/>
          <w:color w:val="FF0000"/>
          <w:szCs w:val="24"/>
        </w:rPr>
      </w:pPr>
      <w:r>
        <w:rPr>
          <w:rFonts w:eastAsia="Times New Roman"/>
          <w:color w:val="FF0000"/>
          <w:szCs w:val="24"/>
        </w:rPr>
        <w:t>(ΑΛΛΑΓΗ ΣΕΛΙΔΑΣ)</w:t>
      </w:r>
    </w:p>
    <w:p w14:paraId="5CE045E7"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Θα τη βρούμε εμείς, κύριε Υπουργέ, και θα το βεβαιώσουμε. Μην ανησυχείτε. </w:t>
      </w:r>
    </w:p>
    <w:p w14:paraId="5CE045E8" w14:textId="77777777" w:rsidR="00665C5F" w:rsidRDefault="00175495">
      <w:pPr>
        <w:spacing w:line="600" w:lineRule="auto"/>
        <w:ind w:firstLine="720"/>
        <w:jc w:val="both"/>
        <w:rPr>
          <w:rFonts w:eastAsia="Times New Roman"/>
          <w:szCs w:val="24"/>
        </w:rPr>
      </w:pPr>
      <w:r>
        <w:rPr>
          <w:rFonts w:eastAsia="Times New Roman"/>
          <w:szCs w:val="24"/>
        </w:rPr>
        <w:t xml:space="preserve">Τον λόγο έχει ο συνάδελφος κ. Δημήτριος Κωνσταντόπουλος. </w:t>
      </w:r>
    </w:p>
    <w:p w14:paraId="5CE045E9" w14:textId="77777777" w:rsidR="00665C5F" w:rsidRDefault="00175495">
      <w:pPr>
        <w:spacing w:line="600" w:lineRule="auto"/>
        <w:ind w:firstLine="720"/>
        <w:jc w:val="both"/>
        <w:rPr>
          <w:rFonts w:eastAsia="Times New Roman"/>
          <w:szCs w:val="24"/>
        </w:rPr>
      </w:pPr>
      <w:r>
        <w:rPr>
          <w:rFonts w:eastAsia="Times New Roman"/>
          <w:b/>
          <w:szCs w:val="24"/>
        </w:rPr>
        <w:t>ΔΗΜΗΤΡΙΟΣ ΚΩΝ</w:t>
      </w:r>
      <w:r>
        <w:rPr>
          <w:rFonts w:eastAsia="Times New Roman"/>
          <w:b/>
          <w:szCs w:val="24"/>
        </w:rPr>
        <w:t xml:space="preserve">ΣΤΑΝΤΟΠΟΥΛΟΣ: </w:t>
      </w:r>
      <w:r>
        <w:rPr>
          <w:rFonts w:eastAsia="Times New Roman"/>
          <w:szCs w:val="24"/>
        </w:rPr>
        <w:t>Ευχαριστώ, κύριε Πρόεδρε.</w:t>
      </w:r>
    </w:p>
    <w:p w14:paraId="5CE045EA" w14:textId="77777777" w:rsidR="00665C5F" w:rsidRDefault="00175495">
      <w:pPr>
        <w:spacing w:line="600" w:lineRule="auto"/>
        <w:ind w:firstLine="720"/>
        <w:jc w:val="both"/>
        <w:rPr>
          <w:rFonts w:eastAsia="Times New Roman"/>
          <w:szCs w:val="24"/>
        </w:rPr>
      </w:pPr>
      <w:r>
        <w:rPr>
          <w:rFonts w:eastAsia="Times New Roman"/>
          <w:szCs w:val="24"/>
        </w:rPr>
        <w:t xml:space="preserve">Κυρίες και κύριοι συνάδελφοι, με το νομοσχέδιο του Υπουργείου Οικονομικών ενσωματώνεται η </w:t>
      </w:r>
      <w:r>
        <w:rPr>
          <w:rFonts w:eastAsia="Times New Roman"/>
          <w:szCs w:val="24"/>
        </w:rPr>
        <w:t xml:space="preserve">οδηγία </w:t>
      </w:r>
      <w:r>
        <w:rPr>
          <w:rFonts w:eastAsia="Times New Roman"/>
          <w:szCs w:val="24"/>
        </w:rPr>
        <w:t xml:space="preserve">2014/49/ΕΕ περί </w:t>
      </w:r>
      <w:r>
        <w:rPr>
          <w:rFonts w:eastAsia="Times New Roman"/>
          <w:szCs w:val="24"/>
        </w:rPr>
        <w:t>σ</w:t>
      </w:r>
      <w:r>
        <w:rPr>
          <w:rFonts w:eastAsia="Times New Roman"/>
          <w:szCs w:val="24"/>
        </w:rPr>
        <w:t xml:space="preserve">υστημάτων </w:t>
      </w:r>
      <w:r>
        <w:rPr>
          <w:rFonts w:eastAsia="Times New Roman"/>
          <w:szCs w:val="24"/>
        </w:rPr>
        <w:t xml:space="preserve">εγγύησης καταθέσεων </w:t>
      </w:r>
      <w:r>
        <w:rPr>
          <w:rFonts w:eastAsia="Times New Roman"/>
          <w:szCs w:val="24"/>
        </w:rPr>
        <w:t>και καταθετών. Επίσης, γίνονται κάποιες προσθήκες στο υφιστάμενο πλαίσιο</w:t>
      </w:r>
      <w:r>
        <w:rPr>
          <w:rFonts w:eastAsia="Times New Roman"/>
          <w:szCs w:val="24"/>
        </w:rPr>
        <w:t xml:space="preserve"> προστασίας καταθέσεων και επενδύσεων, αναφορικά με το Ταμείο Εγγύησης Καταθέσεων και Επενδύσεων (ΤΕΚΕ). </w:t>
      </w:r>
    </w:p>
    <w:p w14:paraId="5CE045EB" w14:textId="77777777" w:rsidR="00665C5F" w:rsidRDefault="00175495">
      <w:pPr>
        <w:spacing w:line="600" w:lineRule="auto"/>
        <w:ind w:firstLine="720"/>
        <w:jc w:val="both"/>
        <w:rPr>
          <w:rFonts w:eastAsia="Times New Roman"/>
          <w:szCs w:val="24"/>
        </w:rPr>
      </w:pPr>
      <w:r>
        <w:rPr>
          <w:rFonts w:eastAsia="Times New Roman"/>
          <w:szCs w:val="24"/>
        </w:rPr>
        <w:t>Αυτή η εναρμόνιση της ελληνικής νομοθεσίας με την ευρωπαϊκή γίνεται σε μια στιγμή που η τραπεζική πίστη έχει χαθεί. Οι ερασιτεχνισμοί και οι ιδεοληψίε</w:t>
      </w:r>
      <w:r>
        <w:rPr>
          <w:rFonts w:eastAsia="Times New Roman"/>
          <w:szCs w:val="24"/>
        </w:rPr>
        <w:t>ς της Κυβέρνησης οδήγησαν σε πρωτοφανή αποσταθεροποίηση το τραπεζικό σύστημα. Η χώρα έχει επιστρέψει στην ύφεση, όταν άλλες χώρες, με τα ίδια προβλήματα, κατάφεραν, με σύμπνοια και ομοψυχία, να βγουν από την κρίση. Εμείς, τώρα ξεκινάμε και πάλι από την αρχ</w:t>
      </w:r>
      <w:r>
        <w:rPr>
          <w:rFonts w:eastAsia="Times New Roman"/>
          <w:szCs w:val="24"/>
        </w:rPr>
        <w:t xml:space="preserve">ή. </w:t>
      </w:r>
    </w:p>
    <w:p w14:paraId="5CE045EC" w14:textId="77777777" w:rsidR="00665C5F" w:rsidRDefault="00175495">
      <w:pPr>
        <w:spacing w:line="600" w:lineRule="auto"/>
        <w:ind w:firstLine="720"/>
        <w:jc w:val="both"/>
        <w:rPr>
          <w:rFonts w:eastAsia="Times New Roman"/>
          <w:szCs w:val="24"/>
        </w:rPr>
      </w:pPr>
      <w:r>
        <w:rPr>
          <w:rFonts w:eastAsia="Times New Roman"/>
          <w:szCs w:val="24"/>
        </w:rPr>
        <w:t>Η ανακεφαλαιοποίηση των τραπεζών που έκανε η Κυβέρνηση πριν μερικούς μήνες, έγινε με όρους εθνικής μειοδοσίας. Αποτιμήθηκαν χρηματιστηριακά στα 4 δισεκατομμύρια συστημικά πιστωτικά ιδρύματα με σταθμισμένο ενεργητικό αξίας 210 δισεκατομμυρίων στην εξευτ</w:t>
      </w:r>
      <w:r>
        <w:rPr>
          <w:rFonts w:eastAsia="Times New Roman"/>
          <w:szCs w:val="24"/>
        </w:rPr>
        <w:t xml:space="preserve">ελιστική αξία μικρότερη από τα 770 εκατομμύρια ευρώ. </w:t>
      </w:r>
    </w:p>
    <w:p w14:paraId="5CE045ED" w14:textId="77777777" w:rsidR="00665C5F" w:rsidRDefault="00175495">
      <w:pPr>
        <w:spacing w:line="600" w:lineRule="auto"/>
        <w:ind w:firstLine="720"/>
        <w:jc w:val="both"/>
        <w:rPr>
          <w:rFonts w:eastAsia="Times New Roman"/>
          <w:szCs w:val="24"/>
        </w:rPr>
      </w:pPr>
      <w:r>
        <w:rPr>
          <w:rFonts w:eastAsia="Times New Roman"/>
          <w:szCs w:val="24"/>
        </w:rPr>
        <w:t>Ανοίξατε, λοιπόν, εσείς οι ίδιοι, κύριοι της Κυβέρνησης, τον δρόμο στους διεθνείς κερδοσκόπους.</w:t>
      </w:r>
    </w:p>
    <w:p w14:paraId="5CE045EE" w14:textId="77777777" w:rsidR="00665C5F" w:rsidRDefault="00175495">
      <w:pPr>
        <w:spacing w:line="600" w:lineRule="auto"/>
        <w:ind w:firstLine="720"/>
        <w:jc w:val="both"/>
        <w:rPr>
          <w:rFonts w:eastAsia="Times New Roman"/>
          <w:szCs w:val="24"/>
        </w:rPr>
      </w:pPr>
      <w:r>
        <w:rPr>
          <w:rFonts w:eastAsia="Times New Roman"/>
          <w:szCs w:val="24"/>
        </w:rPr>
        <w:t>Είχατε τη δυνατότητα να διαπραγματευτείτε μέσα σε ένα καλύτερο δημοσιονομικό περιβάλλον με πλεόνασμα και θ</w:t>
      </w:r>
      <w:r>
        <w:rPr>
          <w:rFonts w:eastAsia="Times New Roman"/>
          <w:szCs w:val="24"/>
        </w:rPr>
        <w:t>ετικό ρυθμό ανάπτυξης. Και ενώ διαφημίσατε πολύ τις δεκαεφτά ώρες που διαπραγματευτήκατε, στην πραγματικότητα ουσία κα</w:t>
      </w:r>
      <w:r>
        <w:rPr>
          <w:rFonts w:eastAsia="Times New Roman"/>
          <w:szCs w:val="24"/>
        </w:rPr>
        <w:t>μ</w:t>
      </w:r>
      <w:r>
        <w:rPr>
          <w:rFonts w:eastAsia="Times New Roman"/>
          <w:szCs w:val="24"/>
        </w:rPr>
        <w:t xml:space="preserve">μία. Επιβάλατε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και κλείσατε τις τράπεζες. Και πριν λίγους μήνες ανοίξατε το δρόμο για τους πλειστηριασμούς για την πρώτη</w:t>
      </w:r>
      <w:r>
        <w:rPr>
          <w:rFonts w:eastAsia="Times New Roman"/>
          <w:szCs w:val="24"/>
        </w:rPr>
        <w:t xml:space="preserve"> κατοικία χωρίς κανένα ίχνος κοινωνικού άλγους. </w:t>
      </w:r>
    </w:p>
    <w:p w14:paraId="5CE045EF" w14:textId="77777777" w:rsidR="00665C5F" w:rsidRDefault="00175495">
      <w:pPr>
        <w:spacing w:line="600" w:lineRule="auto"/>
        <w:ind w:firstLine="720"/>
        <w:jc w:val="both"/>
        <w:rPr>
          <w:rFonts w:eastAsia="Times New Roman"/>
          <w:szCs w:val="24"/>
        </w:rPr>
      </w:pPr>
      <w:r>
        <w:rPr>
          <w:rFonts w:eastAsia="Times New Roman"/>
          <w:szCs w:val="24"/>
        </w:rPr>
        <w:t xml:space="preserve">Ποιος μπορεί να ξεχάσει ότι πριν ένα χρόνο η Ελλάδα ήρθε αντιμέτωπη με το </w:t>
      </w:r>
      <w:r>
        <w:rPr>
          <w:rFonts w:eastAsia="Times New Roman"/>
          <w:szCs w:val="24"/>
          <w:lang w:val="en-US"/>
        </w:rPr>
        <w:t>Grexit</w:t>
      </w:r>
      <w:r>
        <w:rPr>
          <w:rFonts w:eastAsia="Times New Roman"/>
          <w:szCs w:val="24"/>
        </w:rPr>
        <w:t>; Οι ευθύνες ωστόσο βαραίνουν εσάς, αλλά βαραίνουν και την Ευρώπη, τους ευρωπαίους εταίρους, τα ευρωπαϊκά όργανα, τους ευρωπαϊκ</w:t>
      </w:r>
      <w:r>
        <w:rPr>
          <w:rFonts w:eastAsia="Times New Roman"/>
          <w:szCs w:val="24"/>
        </w:rPr>
        <w:t>ούς οργανισμούς και φορείς. Έχουν και αυτοί τις δικές τους ευθύνες. Γιατί ήταν αυτοί οι οποίοι συναίνεσαν σιωπηρά σε μια Ευρώπη των δύο ταχυτήτων, σε μια Ευρώπη που πασχίζει χρόνια τώρα να αναζωπυρώσει το ευρωπαϊκό όραμα. Είναι ευθύνη όλων των ευρωπαϊκών κ</w:t>
      </w:r>
      <w:r>
        <w:rPr>
          <w:rFonts w:eastAsia="Times New Roman"/>
          <w:szCs w:val="24"/>
        </w:rPr>
        <w:t>ρατών-μελών αυτό που συμβαίνει σήμερα με τους πρόσφυγες και τους μετανάστες. Βέβαια, όλα αυτά δεν απαλλάσσουν από τις ευθύνες της την Κυβέρνηση.</w:t>
      </w:r>
    </w:p>
    <w:p w14:paraId="5CE045F0" w14:textId="77777777" w:rsidR="00665C5F" w:rsidRDefault="00175495">
      <w:pPr>
        <w:spacing w:line="600" w:lineRule="auto"/>
        <w:ind w:firstLine="720"/>
        <w:jc w:val="both"/>
        <w:rPr>
          <w:rFonts w:eastAsia="Times New Roman"/>
          <w:szCs w:val="24"/>
        </w:rPr>
      </w:pPr>
      <w:r>
        <w:rPr>
          <w:rFonts w:eastAsia="Times New Roman"/>
          <w:szCs w:val="24"/>
        </w:rPr>
        <w:t>Συντονιστείτε, λοιπόν, κύριοι της Κυβέρνησης. Έχετε την ευθύνη να κυβερνήσετε τη χώρα. Έχετε την ευθύνη της δια</w:t>
      </w:r>
      <w:r>
        <w:rPr>
          <w:rFonts w:eastAsia="Times New Roman"/>
          <w:szCs w:val="24"/>
        </w:rPr>
        <w:t>κυβέρνησης της χώρας. Οργανώστε επιτέλους ένα σχέδιο αποτελεσματικής αντιμετώπισης της ανθρωπιστικής κρίσης. Οδεύουμε στα βράχια χωρίς σχέδιο, χωρίς εθνική στρατηγική.</w:t>
      </w:r>
    </w:p>
    <w:p w14:paraId="5CE045F1" w14:textId="77777777" w:rsidR="00665C5F" w:rsidRDefault="00175495">
      <w:pPr>
        <w:spacing w:line="600" w:lineRule="auto"/>
        <w:ind w:firstLine="720"/>
        <w:jc w:val="both"/>
        <w:rPr>
          <w:rFonts w:eastAsia="Times New Roman"/>
          <w:szCs w:val="24"/>
        </w:rPr>
      </w:pPr>
      <w:r>
        <w:rPr>
          <w:rFonts w:eastAsia="Times New Roman"/>
          <w:szCs w:val="24"/>
        </w:rPr>
        <w:t>Και για να έρθω στη συζήτηση του νομοσχεδίου, είναι εξαιρετικά σημαντική η προστασία των</w:t>
      </w:r>
      <w:r>
        <w:rPr>
          <w:rFonts w:eastAsia="Times New Roman"/>
          <w:szCs w:val="24"/>
        </w:rPr>
        <w:t xml:space="preserve"> καταθέσεων. Ποια είναι, όμως, η μέριμνα για την προστασία των καταθέσεων του </w:t>
      </w:r>
      <w:r>
        <w:rPr>
          <w:rFonts w:eastAsia="Times New Roman"/>
          <w:szCs w:val="24"/>
        </w:rPr>
        <w:t>δημοσίου</w:t>
      </w:r>
      <w:r>
        <w:rPr>
          <w:rFonts w:eastAsia="Times New Roman"/>
          <w:szCs w:val="24"/>
        </w:rPr>
        <w:t xml:space="preserve">; Αναγκάσατε δεκάδες φορείς όλης της χώρας να μεταφέρουν τα αποθεματικά τους στην Τράπεζα της Ελλάδος. </w:t>
      </w:r>
    </w:p>
    <w:p w14:paraId="5CE045F2" w14:textId="77777777" w:rsidR="00665C5F" w:rsidRDefault="00175495">
      <w:pPr>
        <w:spacing w:line="600" w:lineRule="auto"/>
        <w:ind w:firstLine="720"/>
        <w:jc w:val="both"/>
        <w:rPr>
          <w:rFonts w:eastAsia="Times New Roman"/>
          <w:szCs w:val="24"/>
        </w:rPr>
      </w:pPr>
      <w:r>
        <w:rPr>
          <w:rFonts w:eastAsia="Times New Roman"/>
          <w:szCs w:val="24"/>
        </w:rPr>
        <w:t>Και εδώ είναι το ερώτημα. Πώς διασφαλίζετε την προστασία αυτών των</w:t>
      </w:r>
      <w:r>
        <w:rPr>
          <w:rFonts w:eastAsia="Times New Roman"/>
          <w:szCs w:val="24"/>
        </w:rPr>
        <w:t xml:space="preserve"> κεφαλαίων; Το κόστος της χρηματοδότησης του ΤΕΚΕ θα βαρύνει την τράπεζα ή τον καταθέτη; Δεν το έχετε διευκρινίσει. Και πολύ φοβάμαι ότι θα δυσκολέψουν ακόμα περισσότερο τα πράγματα για τους καταθέτες.</w:t>
      </w:r>
    </w:p>
    <w:p w14:paraId="5CE045F3" w14:textId="77777777" w:rsidR="00665C5F" w:rsidRDefault="00175495">
      <w:pPr>
        <w:spacing w:line="600" w:lineRule="auto"/>
        <w:ind w:firstLine="720"/>
        <w:jc w:val="both"/>
        <w:rPr>
          <w:rFonts w:eastAsia="Times New Roman"/>
          <w:szCs w:val="24"/>
        </w:rPr>
      </w:pPr>
      <w:r>
        <w:rPr>
          <w:rFonts w:eastAsia="Times New Roman"/>
          <w:szCs w:val="24"/>
        </w:rPr>
        <w:t xml:space="preserve">Επίσης, έχει παραλειφθεί στην ενσωμάτωση της </w:t>
      </w:r>
      <w:r>
        <w:rPr>
          <w:rFonts w:eastAsia="Times New Roman"/>
          <w:szCs w:val="24"/>
        </w:rPr>
        <w:t xml:space="preserve">οδηγίας </w:t>
      </w:r>
      <w:r>
        <w:rPr>
          <w:rFonts w:eastAsia="Times New Roman"/>
          <w:szCs w:val="24"/>
        </w:rPr>
        <w:t xml:space="preserve">μια σημαντική πρόβλεψη αυτής. Δεν έχετε συμπεριλάβει στον νόμο την πρόβλεψη ότι, ανεξάρτητα από τις εξαιρέσεις, οι καταθέσεις ατομικών και συνταξιοδοτικών προγραμμάτων και επαγγελματικών συνταξιοδοτικών προγραμμάτων μικρομεσαίων επιχειρήσεων και </w:t>
      </w:r>
      <w:r>
        <w:rPr>
          <w:rFonts w:eastAsia="Times New Roman"/>
          <w:szCs w:val="24"/>
        </w:rPr>
        <w:t>τοπικών αρ</w:t>
      </w:r>
      <w:r>
        <w:rPr>
          <w:rFonts w:eastAsia="Times New Roman"/>
          <w:szCs w:val="24"/>
        </w:rPr>
        <w:t>χών</w:t>
      </w:r>
      <w:r>
        <w:rPr>
          <w:rFonts w:eastAsia="Times New Roman"/>
          <w:szCs w:val="24"/>
        </w:rPr>
        <w:t xml:space="preserve"> με ετήσιο προϋπολογισμό κάτω των 500.000 ευρώ</w:t>
      </w:r>
      <w:r>
        <w:rPr>
          <w:rFonts w:eastAsia="Times New Roman"/>
          <w:szCs w:val="24"/>
        </w:rPr>
        <w:t>,</w:t>
      </w:r>
      <w:r>
        <w:rPr>
          <w:rFonts w:eastAsia="Times New Roman"/>
          <w:szCs w:val="24"/>
        </w:rPr>
        <w:t xml:space="preserve"> δύνανται να τύχουν της προστασίας. Άρα, ποιους σκοπούς εξυπηρετεί αυτή η παράλειψη; </w:t>
      </w:r>
    </w:p>
    <w:p w14:paraId="5CE045F4" w14:textId="77777777" w:rsidR="00665C5F" w:rsidRDefault="00175495">
      <w:pPr>
        <w:spacing w:line="600" w:lineRule="auto"/>
        <w:ind w:firstLine="720"/>
        <w:jc w:val="both"/>
        <w:rPr>
          <w:rFonts w:eastAsia="Times New Roman"/>
          <w:szCs w:val="24"/>
        </w:rPr>
      </w:pPr>
      <w:r>
        <w:rPr>
          <w:rFonts w:eastAsia="Times New Roman"/>
          <w:szCs w:val="24"/>
        </w:rPr>
        <w:t xml:space="preserve">Διευκρινίστε μας, λοιπόν, τι γίνεται με την προστασία των επενδύσεων της </w:t>
      </w:r>
      <w:r>
        <w:rPr>
          <w:rFonts w:eastAsia="Times New Roman"/>
          <w:szCs w:val="24"/>
        </w:rPr>
        <w:t xml:space="preserve">κεντρικής διοίκησης </w:t>
      </w:r>
      <w:r>
        <w:rPr>
          <w:rFonts w:eastAsia="Times New Roman"/>
          <w:szCs w:val="24"/>
        </w:rPr>
        <w:t xml:space="preserve">και των ΟΤΑ. Έχει δημιουργηθεί σύγχυση, καθώς εξαιρείται των παραπάνω και το </w:t>
      </w:r>
      <w:r>
        <w:rPr>
          <w:rFonts w:eastAsia="Times New Roman"/>
          <w:szCs w:val="24"/>
        </w:rPr>
        <w:t>δημόσιο</w:t>
      </w:r>
      <w:r>
        <w:rPr>
          <w:rFonts w:eastAsia="Times New Roman"/>
          <w:szCs w:val="24"/>
        </w:rPr>
        <w:t>.</w:t>
      </w:r>
    </w:p>
    <w:p w14:paraId="5CE045F5" w14:textId="77777777" w:rsidR="00665C5F" w:rsidRDefault="00175495">
      <w:pPr>
        <w:spacing w:line="600" w:lineRule="auto"/>
        <w:ind w:firstLine="720"/>
        <w:jc w:val="both"/>
        <w:rPr>
          <w:rFonts w:eastAsia="Times New Roman"/>
          <w:szCs w:val="24"/>
        </w:rPr>
      </w:pPr>
      <w:r>
        <w:rPr>
          <w:rFonts w:eastAsia="Times New Roman"/>
          <w:szCs w:val="24"/>
        </w:rPr>
        <w:t xml:space="preserve">Κύριοι της Κυβέρνησης, η κατάσταση στη χώρα είναι κρίσιμη. Όλη η χώρα έχει γίνει ένα απέραντο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 xml:space="preserve">. Όλοι αυτοί οι άνθρωποι προσέρχονται στην Ελλάδα ελπίζοντας σε ένα </w:t>
      </w:r>
      <w:r>
        <w:rPr>
          <w:rFonts w:eastAsia="Times New Roman"/>
          <w:szCs w:val="24"/>
        </w:rPr>
        <w:t xml:space="preserve">καλύτερο μέλλον. Βρίσκουν μόνο την αυθόρμητη φροντίδα –θα έλεγα- και την αλληλεγγύη των Ελλήνων. Δεν υπάρχει κανένα σχέδιο από την Κυβέρνηση γι’ αυτούς. </w:t>
      </w:r>
    </w:p>
    <w:p w14:paraId="5CE045F6" w14:textId="77777777" w:rsidR="00665C5F" w:rsidRDefault="00175495">
      <w:pPr>
        <w:spacing w:line="600" w:lineRule="auto"/>
        <w:ind w:firstLine="720"/>
        <w:jc w:val="both"/>
        <w:rPr>
          <w:rFonts w:eastAsia="Times New Roman"/>
          <w:szCs w:val="24"/>
        </w:rPr>
      </w:pPr>
      <w:r>
        <w:rPr>
          <w:rFonts w:eastAsia="Times New Roman"/>
          <w:szCs w:val="24"/>
        </w:rPr>
        <w:t>Ακόμη δεν έχετε καταφέρει να κάνετε συνείδηση στην Ευρώπη και στη Διεθνή Κοινότητα ότι η προσφυγική κρ</w:t>
      </w:r>
      <w:r>
        <w:rPr>
          <w:rFonts w:eastAsia="Times New Roman"/>
          <w:szCs w:val="24"/>
        </w:rPr>
        <w:t>ίση μας αφορά όλους, ότι η προσφυγική κρίση αφορά την Ευρώπη στο σύνολό της. Είναι ανθρωπιστικό ζήτημα και χρειάζεται την ενεργοποίηση όλων και της Ευρώπης και της Διεθνούς Κοινότητας. Χρειάζεται μεγάλη προσοχή για να μην γίνει η Ελλάδα αποθήκη ψυχών.</w:t>
      </w:r>
    </w:p>
    <w:p w14:paraId="5CE045F7" w14:textId="77777777" w:rsidR="00665C5F" w:rsidRDefault="00175495">
      <w:pPr>
        <w:spacing w:line="600" w:lineRule="auto"/>
        <w:ind w:firstLine="720"/>
        <w:jc w:val="both"/>
        <w:rPr>
          <w:rFonts w:eastAsia="Times New Roman"/>
          <w:szCs w:val="24"/>
        </w:rPr>
      </w:pPr>
      <w:r>
        <w:rPr>
          <w:rFonts w:eastAsia="Times New Roman"/>
          <w:szCs w:val="24"/>
        </w:rPr>
        <w:t>Κύρι</w:t>
      </w:r>
      <w:r>
        <w:rPr>
          <w:rFonts w:eastAsia="Times New Roman"/>
          <w:szCs w:val="24"/>
        </w:rPr>
        <w:t>οι Υπουργοί, -για να μην μακρηγορώ- είναι σημαντικότατο αυτό το νομοσχέδιο. Και η στάση της Δημοκρατικής Συμπαράταξης δείχνει ότι δεν ακολουθούμε το παράδειγμά σας, το «όχι σε όλα». Είναι κοινή, όμως, η αίσθηση όλων ότι η χώρα έχει αφεθεί στην τύχη της. Το</w:t>
      </w:r>
      <w:r>
        <w:rPr>
          <w:rFonts w:eastAsia="Times New Roman"/>
          <w:szCs w:val="24"/>
        </w:rPr>
        <w:t xml:space="preserve"> αίτημα όλων είναι ένα, κυβερνήστε. Κυβερνήστε λοιπόν. Αυτό περιμένουμε. Κάντε πράξη και υλοποιήστε το πρόγραμμά σας</w:t>
      </w:r>
      <w:r w:rsidRPr="00DF0D14">
        <w:rPr>
          <w:rFonts w:eastAsia="Times New Roman"/>
          <w:szCs w:val="24"/>
        </w:rPr>
        <w:t>,</w:t>
      </w:r>
      <w:r>
        <w:rPr>
          <w:rFonts w:eastAsia="Times New Roman"/>
          <w:szCs w:val="24"/>
        </w:rPr>
        <w:t xml:space="preserve"> για το οποίο σας ψήφισε ο ελληνικός λαός. </w:t>
      </w:r>
    </w:p>
    <w:p w14:paraId="5CE045F8" w14:textId="77777777" w:rsidR="00665C5F" w:rsidRDefault="00175495">
      <w:pPr>
        <w:spacing w:line="600" w:lineRule="auto"/>
        <w:ind w:firstLine="720"/>
        <w:jc w:val="both"/>
        <w:rPr>
          <w:rFonts w:eastAsia="Times New Roman"/>
          <w:szCs w:val="24"/>
        </w:rPr>
      </w:pPr>
      <w:r>
        <w:rPr>
          <w:rFonts w:eastAsia="Times New Roman"/>
          <w:szCs w:val="24"/>
        </w:rPr>
        <w:t>Σας ευχαριστώ.</w:t>
      </w:r>
    </w:p>
    <w:p w14:paraId="5CE045F9" w14:textId="77777777" w:rsidR="00665C5F" w:rsidRDefault="00175495">
      <w:pPr>
        <w:spacing w:line="600" w:lineRule="auto"/>
        <w:ind w:firstLine="720"/>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 Δημοκρατικής Συμπαράταξης Π</w:t>
      </w:r>
      <w:r>
        <w:rPr>
          <w:rFonts w:eastAsia="Times New Roman" w:cs="Times New Roman"/>
          <w:szCs w:val="24"/>
        </w:rPr>
        <w:t>ΑΣΟΚ</w:t>
      </w:r>
      <w:r>
        <w:rPr>
          <w:rFonts w:eastAsia="Times New Roman" w:cs="Times New Roman"/>
          <w:szCs w:val="24"/>
        </w:rPr>
        <w:t>-ΔΗΜΑΡ</w:t>
      </w:r>
      <w:r>
        <w:rPr>
          <w:rFonts w:eastAsia="Times New Roman" w:cs="Times New Roman"/>
          <w:szCs w:val="24"/>
        </w:rPr>
        <w:t>)</w:t>
      </w:r>
    </w:p>
    <w:p w14:paraId="5CE045FA" w14:textId="77777777" w:rsidR="00665C5F" w:rsidRDefault="00175495">
      <w:pPr>
        <w:spacing w:line="600" w:lineRule="auto"/>
        <w:ind w:firstLine="720"/>
        <w:jc w:val="both"/>
        <w:rPr>
          <w:rFonts w:eastAsia="Times New Roman"/>
          <w:bCs/>
          <w:szCs w:val="24"/>
        </w:rPr>
      </w:pPr>
      <w:r>
        <w:rPr>
          <w:rFonts w:eastAsia="Times New Roman"/>
          <w:b/>
          <w:bCs/>
          <w:szCs w:val="24"/>
        </w:rPr>
        <w:t>ΠΡΟΕΔ</w:t>
      </w:r>
      <w:r>
        <w:rPr>
          <w:rFonts w:eastAsia="Times New Roman"/>
          <w:b/>
          <w:bCs/>
          <w:szCs w:val="24"/>
        </w:rPr>
        <w:t xml:space="preserve">ΡΕΥΩΝ (Νικήτας Κακλαμάνης): </w:t>
      </w:r>
      <w:r>
        <w:rPr>
          <w:rFonts w:eastAsia="Times New Roman"/>
          <w:bCs/>
          <w:szCs w:val="24"/>
        </w:rPr>
        <w:t>Κι εγώ, κύριε Κωνσταντόπουλε.</w:t>
      </w:r>
    </w:p>
    <w:p w14:paraId="5CE045FB" w14:textId="77777777" w:rsidR="00665C5F" w:rsidRDefault="00175495">
      <w:pPr>
        <w:spacing w:line="600" w:lineRule="auto"/>
        <w:ind w:firstLine="720"/>
        <w:jc w:val="both"/>
        <w:rPr>
          <w:rFonts w:eastAsia="Times New Roman"/>
          <w:bCs/>
          <w:szCs w:val="24"/>
        </w:rPr>
      </w:pPr>
      <w:r>
        <w:rPr>
          <w:rFonts w:eastAsia="Times New Roman"/>
          <w:bCs/>
          <w:szCs w:val="24"/>
        </w:rPr>
        <w:t>Το</w:t>
      </w:r>
      <w:r>
        <w:rPr>
          <w:rFonts w:eastAsia="Times New Roman"/>
          <w:bCs/>
          <w:szCs w:val="24"/>
        </w:rPr>
        <w:t>ν</w:t>
      </w:r>
      <w:r>
        <w:rPr>
          <w:rFonts w:eastAsia="Times New Roman"/>
          <w:bCs/>
          <w:szCs w:val="24"/>
        </w:rPr>
        <w:t xml:space="preserve"> λόγο έχει ο κ. Σαρίδης και κλείνουμε τους ομιλητές. Τελειώσαμε. Θα δώσω μετά το</w:t>
      </w:r>
      <w:r>
        <w:rPr>
          <w:rFonts w:eastAsia="Times New Roman"/>
          <w:bCs/>
          <w:szCs w:val="24"/>
        </w:rPr>
        <w:t>ν</w:t>
      </w:r>
      <w:r>
        <w:rPr>
          <w:rFonts w:eastAsia="Times New Roman"/>
          <w:bCs/>
          <w:szCs w:val="24"/>
        </w:rPr>
        <w:t xml:space="preserve"> λόγο στον κ. Μπαλτά</w:t>
      </w:r>
      <w:r>
        <w:rPr>
          <w:rFonts w:eastAsia="Times New Roman"/>
          <w:bCs/>
          <w:szCs w:val="24"/>
        </w:rPr>
        <w:t>,</w:t>
      </w:r>
      <w:r>
        <w:rPr>
          <w:rFonts w:eastAsia="Times New Roman"/>
          <w:bCs/>
          <w:szCs w:val="24"/>
        </w:rPr>
        <w:t xml:space="preserve"> που μου ζήτησε τρία λεπτά</w:t>
      </w:r>
      <w:r>
        <w:rPr>
          <w:rFonts w:eastAsia="Times New Roman"/>
          <w:bCs/>
          <w:szCs w:val="24"/>
        </w:rPr>
        <w:t>,</w:t>
      </w:r>
      <w:r>
        <w:rPr>
          <w:rFonts w:eastAsia="Times New Roman"/>
          <w:bCs/>
          <w:szCs w:val="24"/>
        </w:rPr>
        <w:t xml:space="preserve"> για να υποστηρίξει τις δύο τροπολογίες. </w:t>
      </w:r>
    </w:p>
    <w:p w14:paraId="5CE045FC" w14:textId="77777777" w:rsidR="00665C5F" w:rsidRDefault="00175495">
      <w:pPr>
        <w:spacing w:line="600" w:lineRule="auto"/>
        <w:ind w:firstLine="720"/>
        <w:jc w:val="both"/>
        <w:rPr>
          <w:rFonts w:eastAsia="Times New Roman"/>
          <w:bCs/>
          <w:szCs w:val="24"/>
        </w:rPr>
      </w:pPr>
      <w:r>
        <w:rPr>
          <w:rFonts w:eastAsia="Times New Roman"/>
          <w:bCs/>
          <w:szCs w:val="24"/>
        </w:rPr>
        <w:t>Κύριε Λοβέρδο, –είναι αυ</w:t>
      </w:r>
      <w:r>
        <w:rPr>
          <w:rFonts w:eastAsia="Times New Roman"/>
          <w:bCs/>
          <w:szCs w:val="24"/>
        </w:rPr>
        <w:t>τονόητο που μου κάνατε νόημα- έχει υποβάλει παράκληση ο κ. Παππάς να προηγηθεί, επειδή είναι μόνος του στην Επιτροπή Θεσμών, και μετά -όπως είπατε- να πάμε με τη σειρά.</w:t>
      </w:r>
    </w:p>
    <w:p w14:paraId="5CE045FD" w14:textId="77777777" w:rsidR="00665C5F" w:rsidRDefault="00175495">
      <w:pPr>
        <w:spacing w:line="600" w:lineRule="auto"/>
        <w:ind w:firstLine="720"/>
        <w:jc w:val="both"/>
        <w:rPr>
          <w:rFonts w:eastAsia="Times New Roman"/>
          <w:bCs/>
          <w:szCs w:val="24"/>
        </w:rPr>
      </w:pPr>
      <w:r>
        <w:rPr>
          <w:rFonts w:eastAsia="Times New Roman"/>
          <w:bCs/>
          <w:szCs w:val="24"/>
        </w:rPr>
        <w:t>Ορίστε, κύριε Σαρίδη, έχετε το</w:t>
      </w:r>
      <w:r>
        <w:rPr>
          <w:rFonts w:eastAsia="Times New Roman"/>
          <w:bCs/>
          <w:szCs w:val="24"/>
        </w:rPr>
        <w:t>ν</w:t>
      </w:r>
      <w:r>
        <w:rPr>
          <w:rFonts w:eastAsia="Times New Roman"/>
          <w:bCs/>
          <w:szCs w:val="24"/>
        </w:rPr>
        <w:t xml:space="preserve"> λόγο.</w:t>
      </w:r>
    </w:p>
    <w:p w14:paraId="5CE045FE" w14:textId="77777777" w:rsidR="00665C5F" w:rsidRDefault="00175495">
      <w:pPr>
        <w:spacing w:line="600" w:lineRule="auto"/>
        <w:ind w:firstLine="720"/>
        <w:jc w:val="both"/>
        <w:rPr>
          <w:rFonts w:eastAsia="Times New Roman"/>
          <w:bCs/>
          <w:szCs w:val="24"/>
        </w:rPr>
      </w:pPr>
      <w:r>
        <w:rPr>
          <w:rFonts w:eastAsia="Times New Roman"/>
          <w:b/>
          <w:bCs/>
          <w:szCs w:val="24"/>
        </w:rPr>
        <w:t>ΙΩΑΝΝΗΣ ΣΑΡΙΔΗΣ:</w:t>
      </w:r>
      <w:r>
        <w:rPr>
          <w:rFonts w:eastAsia="Times New Roman"/>
          <w:bCs/>
          <w:szCs w:val="24"/>
        </w:rPr>
        <w:t xml:space="preserve"> Κύριε Πρόεδρε, κυρίες και κύριοι</w:t>
      </w:r>
      <w:r>
        <w:rPr>
          <w:rFonts w:eastAsia="Times New Roman"/>
          <w:bCs/>
          <w:szCs w:val="24"/>
        </w:rPr>
        <w:t xml:space="preserve"> συνάδελφοι, κύριοι Υπουργοί, θέλησα να πάρω το</w:t>
      </w:r>
      <w:r>
        <w:rPr>
          <w:rFonts w:eastAsia="Times New Roman"/>
          <w:bCs/>
          <w:szCs w:val="24"/>
        </w:rPr>
        <w:t>ν</w:t>
      </w:r>
      <w:r>
        <w:rPr>
          <w:rFonts w:eastAsia="Times New Roman"/>
          <w:bCs/>
          <w:szCs w:val="24"/>
        </w:rPr>
        <w:t xml:space="preserve"> λόγο για να τοποθετηθώ επί του παρόντος νομοσχεδίου, καθώς είναι αλήθεια πως πρόκειται για ένα νομοσχέδιο που μπορεί να βοηθήσει στην αποκατάσταση της εμπιστοσύνης των πολιτών στο ελληνικό τραπεζικό σύστημα.</w:t>
      </w:r>
      <w:r>
        <w:rPr>
          <w:rFonts w:eastAsia="Times New Roman"/>
          <w:bCs/>
          <w:szCs w:val="24"/>
        </w:rPr>
        <w:t xml:space="preserve"> </w:t>
      </w:r>
    </w:p>
    <w:p w14:paraId="5CE045F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Είναι δύσκολο να κερδίσετε την εμπιστοσύνη των Ελλήνων πολιτών. Οι σπασμωδικές ενέργειές σας και οι ασθενικές διαβεβαιώσεις σας οδήγησαν την επιφυλακτικότητα των Ελλήνων σε επίπεδα άνευ προηγουμένου. </w:t>
      </w:r>
    </w:p>
    <w:p w14:paraId="5CE0460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Προσπαθείτε, λέτε, να αποκαταστήσετε την ομαλότητα κα</w:t>
      </w:r>
      <w:r>
        <w:rPr>
          <w:rFonts w:eastAsia="Times New Roman" w:cs="Times New Roman"/>
          <w:szCs w:val="24"/>
        </w:rPr>
        <w:t>ι την κανονικότητα στην αγορά. Πράγματι, η προσαρμογή της ελληνικής νομοθεσίας και η εναρμόνισή της με το Ευρωπαϊκό Δίκαιο είναι απαραίτητη και γι’ αυτό το λόγο η Ένωση Κεντρώων ψηφίζει το παρόν νομοσχέδιο. Δεν μπορούμε όμως να εφησυχάσουμε, δεν επαρκεί το</w:t>
      </w:r>
      <w:r>
        <w:rPr>
          <w:rFonts w:eastAsia="Times New Roman" w:cs="Times New Roman"/>
          <w:szCs w:val="24"/>
        </w:rPr>
        <w:t xml:space="preserve"> παρόν νομοσχέδιο. </w:t>
      </w:r>
    </w:p>
    <w:p w14:paraId="5CE0460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Η σταθερότητα του τραπεζικού συστήματος εξαρτάται απόλυτα από τη σταθερότητα του πολιτικού συστήματος. Όπως ξέρετε, στην Ελλάδα τις τράπεζες τις πτώχευσε το κράτος, η Κυβέρνηση με τις πράξεις και τις παραλείψεις της, εν αντιθέσει με την</w:t>
      </w:r>
      <w:r>
        <w:rPr>
          <w:rFonts w:eastAsia="Times New Roman" w:cs="Times New Roman"/>
          <w:szCs w:val="24"/>
        </w:rPr>
        <w:t xml:space="preserve"> Κύπρο, όπου εκεί οι τράπεζες έθεσαν σε κίνδυνο το ίδιο το κράτος. Πώς είναι δυνατόν να μην σας έχει προβληματίσει αυτή η διαπίστωση; </w:t>
      </w:r>
    </w:p>
    <w:p w14:paraId="5CE04602"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Έχουμε ανακεφαλαιοποιήσει τις τράπεζες τρεις φορές με πολλά δισεκατομμύρια από την τσέπη του Έλληνα φορολογούμενου, χωρίς</w:t>
      </w:r>
      <w:r>
        <w:rPr>
          <w:rFonts w:eastAsia="Times New Roman" w:cs="Times New Roman"/>
          <w:szCs w:val="24"/>
        </w:rPr>
        <w:t xml:space="preserve"> μάλιστα να μειώνουμε τις οφειλές του. Ο Έλληνας φορολογούμενος έχει το δικαίωμα να λέει πως ενώ έχει πληρώσει τρεις φορές, συνεχίζει να χρωστά τα ίδια και περισσότερα. Πρόκειται για έναν παραλογισμό, τον οποίο ζούμε καθημερινά εμείς και οι συμπολίτες μας.</w:t>
      </w:r>
      <w:r>
        <w:rPr>
          <w:rFonts w:eastAsia="Times New Roman" w:cs="Times New Roman"/>
          <w:szCs w:val="24"/>
        </w:rPr>
        <w:t xml:space="preserve"> Αυτή η διαπίστωση, καθώς και η αδυναμία του πολιτικού συστήματος να εμπνεύσει εμπιστοσύνη είναι και η αιτία που οι Έλληνες φορολογούμενοι δεν μπορούν να ανασάνουν με ανακούφιση σήμερα. </w:t>
      </w:r>
    </w:p>
    <w:p w14:paraId="5CE0460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Πώς να σας πιστέψουν; Τι τους λέγατε για την προσφυγική κρίση το </w:t>
      </w:r>
      <w:r>
        <w:rPr>
          <w:rFonts w:eastAsia="Times New Roman" w:cs="Times New Roman"/>
          <w:szCs w:val="24"/>
        </w:rPr>
        <w:t>καλοκαίρι; Τι τους λέτε τώρα; Τι λέγατε στους πολίτες για τον ΦΠΑ στα νησιά; Τι μπορείτε να τους πείτε τώρα; Τι να σκέφτονται όσοι ξέρουν πώς την απαλλαγή των νησιών μας από τον ΦΠΑ την κέρδισε για όλους τους Έλληνες ο Κωνσταντίνος Καραμανλής; Κάποτε διαπρ</w:t>
      </w:r>
      <w:r>
        <w:rPr>
          <w:rFonts w:eastAsia="Times New Roman" w:cs="Times New Roman"/>
          <w:szCs w:val="24"/>
        </w:rPr>
        <w:t>αγματευόμασταν με επιχειρήματα και κερδίζαμε. Τώρα η φτώχεια στα επιχειρήματα και η ανυπαρξία συντονισμού μας κάνουν να φοβόμαστε και για άλλα κεκτημένα στο Αιγαίο.</w:t>
      </w:r>
    </w:p>
    <w:p w14:paraId="5CE0460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Τι λέγατε, όταν κλείνατε την Αμυγδαλέζα; Τι λέτε τώρα στο ένα εκατομμύριο πολίτες που περνά</w:t>
      </w:r>
      <w:r>
        <w:rPr>
          <w:rFonts w:eastAsia="Times New Roman" w:cs="Times New Roman"/>
          <w:szCs w:val="24"/>
        </w:rPr>
        <w:t xml:space="preserve"> κάθε Σαββατοκύριακο από το </w:t>
      </w:r>
      <w:r>
        <w:rPr>
          <w:rFonts w:eastAsia="Times New Roman" w:cs="Times New Roman"/>
          <w:szCs w:val="24"/>
        </w:rPr>
        <w:t>«</w:t>
      </w:r>
      <w:r>
        <w:rPr>
          <w:rFonts w:eastAsia="Times New Roman" w:cs="Times New Roman"/>
          <w:szCs w:val="24"/>
        </w:rPr>
        <w:t xml:space="preserve">Πάρκο Περιβαλλοντικής Ευαισθητοποίησης Αντώνης Τρίτσης»; Ο Υπουργός σας, πάντως, ο αρμόδιος για να απαντήσει στην ερώτηση με ποιο νομικό καθεστώς λειτουργεί το </w:t>
      </w:r>
      <w:r>
        <w:rPr>
          <w:rFonts w:eastAsia="Times New Roman" w:cs="Times New Roman"/>
          <w:szCs w:val="24"/>
        </w:rPr>
        <w:t>πάρκο «</w:t>
      </w:r>
      <w:r>
        <w:rPr>
          <w:rFonts w:eastAsia="Times New Roman" w:cs="Times New Roman"/>
          <w:szCs w:val="24"/>
        </w:rPr>
        <w:t>Τρίτση</w:t>
      </w:r>
      <w:r>
        <w:rPr>
          <w:rFonts w:eastAsia="Times New Roman" w:cs="Times New Roman"/>
          <w:szCs w:val="24"/>
        </w:rPr>
        <w:t>»</w:t>
      </w:r>
      <w:r>
        <w:rPr>
          <w:rFonts w:eastAsia="Times New Roman" w:cs="Times New Roman"/>
          <w:szCs w:val="24"/>
        </w:rPr>
        <w:t>, αρνείται εδώ και δύο μήνες να μας απαντήσει και απα</w:t>
      </w:r>
      <w:r>
        <w:rPr>
          <w:rFonts w:eastAsia="Times New Roman" w:cs="Times New Roman"/>
          <w:szCs w:val="24"/>
        </w:rPr>
        <w:t xml:space="preserve">ξιώνει και αυτός με τη σειρά του τις κοινοβουλευτικές διαδικασίες. </w:t>
      </w:r>
    </w:p>
    <w:p w14:paraId="5CE0460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Τι λέγατε και τι λέτε; Κουράστηκαν οι πολίτες και δεν σας παρακολουθούν πια. Έτσι και αυτό το νομοσχέδιο, για το οποίο σας δίνουμε εμείς σήμερα, η Ένωση Κεντρώων και η Αντιπολίτευση σχεδόν</w:t>
      </w:r>
      <w:r>
        <w:rPr>
          <w:rFonts w:eastAsia="Times New Roman" w:cs="Times New Roman"/>
          <w:szCs w:val="24"/>
        </w:rPr>
        <w:t xml:space="preserve"> ολόκληρη, έμπρακτα τη συναίνεση μας ψηφίζοντάς το, δεν θα το λάβουν σοβαρά υπ’ όψιν οι πολίτες. Δεν τους αρκούν τα λόγια σας, δεν τους πείθουν οι νόμοι σας. Αυτό έχει καταφέρει η Κυβέρνηση. </w:t>
      </w:r>
    </w:p>
    <w:p w14:paraId="5CE0460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Για ποιους νόμους μιλάμε; Για ποια δικαιοσύνη; Σε λίγες μέρες θα</w:t>
      </w:r>
      <w:r>
        <w:rPr>
          <w:rFonts w:eastAsia="Times New Roman" w:cs="Times New Roman"/>
          <w:szCs w:val="24"/>
        </w:rPr>
        <w:t xml:space="preserve"> αφήσετε έναν καθ’ ομολογία δολοφόνο να πάει σπίτι του. Πώς ζητάτε να έχει εμπιστοσύνη ο πολίτης στους νόμους και στη δικαιοσύνη; </w:t>
      </w:r>
    </w:p>
    <w:p w14:paraId="5CE0460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Η ανησυχία στην Ένωση Κεντρώων είναι πως με την ασάφειά σας και με την πρακτική σας να μετονομάζετε ιδέες και να τις καταθέτε</w:t>
      </w:r>
      <w:r>
        <w:rPr>
          <w:rFonts w:eastAsia="Times New Roman" w:cs="Times New Roman"/>
          <w:szCs w:val="24"/>
        </w:rPr>
        <w:t>τε ως δικές σας, σαν καινοτομίες, κατορθώσατε να μοιάζει ως σωστή η επιλογή της αδιαφορίας.</w:t>
      </w:r>
    </w:p>
    <w:p w14:paraId="5CE0460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Το σημερινό νομοσχέδιο έχει πράγματι την πρόθεση να επαναφέρει την εμπιστοσύνη στο τραπεζικό σύστημα.</w:t>
      </w:r>
    </w:p>
    <w:p w14:paraId="5CE04609"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εάν αξίζει σήμερα να επιμείνουμε</w:t>
      </w:r>
      <w:r>
        <w:rPr>
          <w:rFonts w:eastAsia="Times New Roman" w:cs="Times New Roman"/>
          <w:szCs w:val="24"/>
        </w:rPr>
        <w:t xml:space="preserve"> σε κάτι, ώστε να σιγουρευτούμε πως έφθασε σωστά η πληροφορία στους πολίτες, αυτό είναι πως υπάρχει ελπίδα, όχι μόνο επειδή το παρόν νομοσχέδιο είναι στη σωστή κατεύθυνση, αλλά γιατί η Αντιπολίτευση σήμερα στέκεται στο ύψος των περιστάσεων και αποδεικνύει </w:t>
      </w:r>
      <w:r>
        <w:rPr>
          <w:rFonts w:eastAsia="Times New Roman" w:cs="Times New Roman"/>
          <w:szCs w:val="24"/>
        </w:rPr>
        <w:t>πως υπάρχει περιθώριο συναίνεσης.</w:t>
      </w:r>
    </w:p>
    <w:p w14:paraId="5CE0460A"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Εμείς στην Ένωση Κεντρώων επιμένουμε</w:t>
      </w:r>
      <w:r>
        <w:rPr>
          <w:rFonts w:eastAsia="Times New Roman" w:cs="Times New Roman"/>
          <w:szCs w:val="24"/>
        </w:rPr>
        <w:t>,</w:t>
      </w:r>
      <w:r>
        <w:rPr>
          <w:rFonts w:eastAsia="Times New Roman" w:cs="Times New Roman"/>
          <w:szCs w:val="24"/>
        </w:rPr>
        <w:t xml:space="preserve"> από την πρώτη μέρα</w:t>
      </w:r>
      <w:r>
        <w:rPr>
          <w:rFonts w:eastAsia="Times New Roman" w:cs="Times New Roman"/>
          <w:szCs w:val="24"/>
        </w:rPr>
        <w:t xml:space="preserve">, </w:t>
      </w:r>
      <w:r>
        <w:rPr>
          <w:rFonts w:eastAsia="Times New Roman" w:cs="Times New Roman"/>
          <w:szCs w:val="24"/>
        </w:rPr>
        <w:t>πως για να επανέλθει η σταθερότητα σε όλα τα επίπεδα, αλλά και για να αποκατασταθεί η αξιοπιστία της χώρας στο εξωτερικό, πρέπει να προχωρήσουμε στη δημιουργία οικο</w:t>
      </w:r>
      <w:r>
        <w:rPr>
          <w:rFonts w:eastAsia="Times New Roman" w:cs="Times New Roman"/>
          <w:szCs w:val="24"/>
        </w:rPr>
        <w:t>υμενικής κυβέρνησης, ακριβώς γιατί το μήνυμα που μπορούν να στείλουν στην ελληνική κοινωνία διακόσιοι σαράντα ή και περισσότεροι Βουλευτές θα ακουστεί πολύ πιο δυνατά. Εάν ελπίζουμε σήμερα πως υπάρχει μια μικρή πιθανότητα να νιώσουν μια κάποια, έστω και μι</w:t>
      </w:r>
      <w:r>
        <w:rPr>
          <w:rFonts w:eastAsia="Times New Roman" w:cs="Times New Roman"/>
          <w:szCs w:val="24"/>
        </w:rPr>
        <w:t>κρή, δικαιολογημένη αίσθηση ασφάλειας οι πολίτες και να πιστέψουν πως αυτοί οι τριακόσιοι που έχουν στείλει εδώ, σ’ αυτό το κτήριο, ασχολούνται πράγματι με τα δίκαιά του και την υπεράσπιση αυτών, να ξέρετε πως αυτή την ελπίδα τη διατηρούμε, επειδή</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σήμερα μπορούμε να συναινέσουμε σε κάτι. Και αυτό, φυσικά, δεν είναι άλλο από την προστασία των Ελλήνων φορολογουμένων. </w:t>
      </w:r>
    </w:p>
    <w:p w14:paraId="5CE0460B"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Η δύναμη ακόμη και αυτής της παρούσας Βουλής είναι ικανή να ανταπεξέλθει στις προκλήσεις των καιρών. Αυτό αποδεικνύουμε σήμερα εδώ όλ</w:t>
      </w:r>
      <w:r>
        <w:rPr>
          <w:rFonts w:eastAsia="Times New Roman" w:cs="Times New Roman"/>
          <w:szCs w:val="24"/>
        </w:rPr>
        <w:t xml:space="preserve">οι όσοι στηρίζουμε το παρόν νομοσχέδιο. </w:t>
      </w:r>
    </w:p>
    <w:p w14:paraId="5CE0460C"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Εάν ο σκοπός μας, λοιπόν, είναι να βάλουμε τη χώρα σε τροχιά, να αφήσουμε πίσω μας την έλλειψη συνεννόησης και την ανυπαρξία διαλόγου, αν πράγματι θέλουμε να βάλουμε μπροστά την ελληνική οικονομία, τότε, όπως φαντάζ</w:t>
      </w:r>
      <w:r>
        <w:rPr>
          <w:rFonts w:eastAsia="Times New Roman" w:cs="Times New Roman"/>
          <w:szCs w:val="24"/>
        </w:rPr>
        <w:t>ομαι και ελπίζω και εσείς να ξέρετε, πρέπει να πείσουμε πρώτα τους Έλληνες πολίτες πως είναι ικανό το πολιτικό σύστημα να σταθεί στο ύψος των περιστάσεων και να μην καταλήξει ο ελληνικός λαός να ζει σε ένα προτεκτοράτο με ηγεσία μαριονέτες ξένων συμφερόντω</w:t>
      </w:r>
      <w:r>
        <w:rPr>
          <w:rFonts w:eastAsia="Times New Roman" w:cs="Times New Roman"/>
          <w:szCs w:val="24"/>
        </w:rPr>
        <w:t xml:space="preserve">ν, </w:t>
      </w:r>
      <w:r>
        <w:rPr>
          <w:rFonts w:eastAsia="Times New Roman" w:cs="Times New Roman"/>
          <w:szCs w:val="24"/>
        </w:rPr>
        <w:t>όπως,</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συνέβη σε πολλούς λαούς των Βαλκανίων που δεν κατάφεραν να μεταβούν από τον κομμουνισμό στη σύγχρονη εποχή, χωρίς να διατηρήσουν αυτή τη μικρότητα και την κουτοπονηριά του αγράμματου, παρά την απλόχερη βοήθεια που τους προσέφερε η χώρα μ</w:t>
      </w:r>
      <w:r>
        <w:rPr>
          <w:rFonts w:eastAsia="Times New Roman" w:cs="Times New Roman"/>
          <w:szCs w:val="24"/>
        </w:rPr>
        <w:t>ας.</w:t>
      </w:r>
    </w:p>
    <w:p w14:paraId="5CE0460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Λυπάμαι το λαό της Σλοβακίας, αλλά και άλλους λαούς που τους εκπροσωπούν ανθέλληνες και ακροδεξιοί. Από τη λύπη μου αυτή είναι μεγαλύτερη η ανησυχία για τη δική μας ηγεσία. Για να κρατήσουμε την ανεξαρτησία μας, τη στιγμή που έχουμε χάσει το δικαίωμα τ</w:t>
      </w:r>
      <w:r>
        <w:rPr>
          <w:rFonts w:eastAsia="Times New Roman" w:cs="Times New Roman"/>
          <w:szCs w:val="24"/>
        </w:rPr>
        <w:t>ου νομοθετείν, όπως αποδείχθηκε με την ψήφιση του παράλληλου προγράμματός σας, πρέπει να ενωθούμε. Σας καλώ να προχωρήσουμε όλοι μαζί στη συγκρότηση οικουμενικής κυβέρνησης.</w:t>
      </w:r>
    </w:p>
    <w:p w14:paraId="5CE0460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Ευχαριστώ πολύ.</w:t>
      </w:r>
    </w:p>
    <w:p w14:paraId="5CE0460F" w14:textId="77777777" w:rsidR="00665C5F" w:rsidRDefault="0017549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5CE04610"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(Νικήτας Κακλαμάνης):</w:t>
      </w:r>
      <w:r>
        <w:rPr>
          <w:rFonts w:eastAsia="Times New Roman" w:cs="Times New Roman"/>
          <w:szCs w:val="24"/>
        </w:rPr>
        <w:t xml:space="preserve"> Θα δώσω το</w:t>
      </w:r>
      <w:r>
        <w:rPr>
          <w:rFonts w:eastAsia="Times New Roman" w:cs="Times New Roman"/>
          <w:szCs w:val="24"/>
        </w:rPr>
        <w:t>ν</w:t>
      </w:r>
      <w:r>
        <w:rPr>
          <w:rFonts w:eastAsia="Times New Roman" w:cs="Times New Roman"/>
          <w:szCs w:val="24"/>
        </w:rPr>
        <w:t xml:space="preserve"> λόγο για πέντε λεπτά</w:t>
      </w:r>
      <w:r>
        <w:rPr>
          <w:rFonts w:eastAsia="Times New Roman" w:cs="Times New Roman"/>
          <w:szCs w:val="24"/>
        </w:rPr>
        <w:t>,</w:t>
      </w:r>
      <w:r>
        <w:rPr>
          <w:rFonts w:eastAsia="Times New Roman" w:cs="Times New Roman"/>
          <w:szCs w:val="24"/>
        </w:rPr>
        <w:t xml:space="preserve"> στον Υπουργό κ. Μπαλτά που θέλει να υποστηρίξει την ήδη ενσωματωθείσα τροπολογία ως άρθρο 67 και υποθέτω και τη δεύτερη τροπολογία του.</w:t>
      </w:r>
    </w:p>
    <w:p w14:paraId="5CE0461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Κύριε Υπουργέ, θα ήθελα επίσης, πέραν των αιτιάσεων που ακούστηκ</w:t>
      </w:r>
      <w:r>
        <w:rPr>
          <w:rFonts w:eastAsia="Times New Roman" w:cs="Times New Roman"/>
          <w:szCs w:val="24"/>
        </w:rPr>
        <w:t xml:space="preserve">αν από συναδέλφους, να μας λέγατε πώς θα γίνει και η επιλογή της απόφασής σας. Θα προκηρυχθεί διαγωνισμός και από το σύνολο των υποψηφίων θα διαλέξετε εσείς τον έναν; Και αν είναι αυτή η διαδικασία, ποια θα είναι τα προσόντα; </w:t>
      </w:r>
      <w:r>
        <w:rPr>
          <w:rFonts w:eastAsia="Times New Roman" w:cs="Times New Roman"/>
          <w:szCs w:val="24"/>
        </w:rPr>
        <w:t xml:space="preserve">Πρέπει </w:t>
      </w:r>
      <w:r>
        <w:rPr>
          <w:rFonts w:eastAsia="Times New Roman" w:cs="Times New Roman"/>
          <w:szCs w:val="24"/>
        </w:rPr>
        <w:t xml:space="preserve">να </w:t>
      </w:r>
      <w:r>
        <w:rPr>
          <w:rFonts w:eastAsia="Times New Roman" w:cs="Times New Roman"/>
          <w:szCs w:val="24"/>
        </w:rPr>
        <w:t xml:space="preserve">γράφεται </w:t>
      </w:r>
      <w:r>
        <w:rPr>
          <w:rFonts w:eastAsia="Times New Roman" w:cs="Times New Roman"/>
          <w:szCs w:val="24"/>
        </w:rPr>
        <w:t>μέσα στο άρ</w:t>
      </w:r>
      <w:r>
        <w:rPr>
          <w:rFonts w:eastAsia="Times New Roman" w:cs="Times New Roman"/>
          <w:szCs w:val="24"/>
        </w:rPr>
        <w:t>θρο. Ή αν βάλετε ένα ακροτελεύτιο, ότι με υπουργική απόφαση θα καθοριστεί η διαδικασία και τα προσόντα των υποψηφίων για καλλιτεχνικό διευθυντή. Να μη δούμε, δηλαδή, κανένα</w:t>
      </w:r>
      <w:r>
        <w:rPr>
          <w:rFonts w:eastAsia="Times New Roman" w:cs="Times New Roman"/>
          <w:szCs w:val="24"/>
        </w:rPr>
        <w:t>ν</w:t>
      </w:r>
      <w:r>
        <w:rPr>
          <w:rFonts w:eastAsia="Times New Roman" w:cs="Times New Roman"/>
          <w:szCs w:val="24"/>
        </w:rPr>
        <w:t xml:space="preserve"> Γάλλο και τριτώσει το κακό και μετά το Φεστιβάλ και το Μουσείο Μπενάκη, πάμε και σ</w:t>
      </w:r>
      <w:r>
        <w:rPr>
          <w:rFonts w:eastAsia="Times New Roman" w:cs="Times New Roman"/>
          <w:szCs w:val="24"/>
        </w:rPr>
        <w:t>ε άλλο</w:t>
      </w:r>
      <w:r>
        <w:rPr>
          <w:rFonts w:eastAsia="Times New Roman" w:cs="Times New Roman"/>
          <w:szCs w:val="24"/>
        </w:rPr>
        <w:t>ν</w:t>
      </w:r>
      <w:r>
        <w:rPr>
          <w:rFonts w:eastAsia="Times New Roman" w:cs="Times New Roman"/>
          <w:szCs w:val="24"/>
        </w:rPr>
        <w:t xml:space="preserve"> Γάλλο.</w:t>
      </w:r>
    </w:p>
    <w:p w14:paraId="5CE04612"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Ορίστε, έχετε το</w:t>
      </w:r>
      <w:r>
        <w:rPr>
          <w:rFonts w:eastAsia="Times New Roman" w:cs="Times New Roman"/>
          <w:szCs w:val="24"/>
        </w:rPr>
        <w:t>ν</w:t>
      </w:r>
      <w:r>
        <w:rPr>
          <w:rFonts w:eastAsia="Times New Roman" w:cs="Times New Roman"/>
          <w:szCs w:val="24"/>
        </w:rPr>
        <w:t xml:space="preserve"> λόγο.</w:t>
      </w:r>
    </w:p>
    <w:p w14:paraId="5CE04613"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ΑΡΙΣΤΕΙΔΗΣ ΜΠΑΛΤΑΣ (Υπουργός Πολιτισμού και Αθλητισμού): </w:t>
      </w:r>
      <w:r>
        <w:rPr>
          <w:rFonts w:eastAsia="Times New Roman" w:cs="Times New Roman"/>
          <w:szCs w:val="24"/>
        </w:rPr>
        <w:t>Ευχαριστώ, κύριε Πρόεδρε και ευχαριστώ και για την ερώτηση.</w:t>
      </w:r>
    </w:p>
    <w:p w14:paraId="5CE0461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Λίγο διαφορετικό το κλίμα από την προηγούμενη συζήτηση. Λίγες διευκρινίσεις για τα άρθρα 66 και 67 α</w:t>
      </w:r>
      <w:r>
        <w:rPr>
          <w:rFonts w:eastAsia="Times New Roman" w:cs="Times New Roman"/>
          <w:szCs w:val="24"/>
        </w:rPr>
        <w:t>υτή</w:t>
      </w:r>
      <w:r>
        <w:rPr>
          <w:rFonts w:eastAsia="Times New Roman" w:cs="Times New Roman"/>
          <w:szCs w:val="24"/>
        </w:rPr>
        <w:t>ν</w:t>
      </w:r>
      <w:r>
        <w:rPr>
          <w:rFonts w:eastAsia="Times New Roman" w:cs="Times New Roman"/>
          <w:szCs w:val="24"/>
        </w:rPr>
        <w:t xml:space="preserve"> τη στιγμή. Το ένα αφορά το Μουσείο Σύγχρονης Τέχνης του Φιξ, το άλλο αφορά το Φεστιβάλ Αθηνών. Και οι δύο τροπολογίες -τώρα άρθρα- προκύπτουν από κάποια διαδικασία κρίσης και στον ένα θεσμό και στον άλλον, η οποία κρίση μας οδηγεί να προχωρήσουμε ένα </w:t>
      </w:r>
      <w:r>
        <w:rPr>
          <w:rFonts w:eastAsia="Times New Roman" w:cs="Times New Roman"/>
          <w:szCs w:val="24"/>
        </w:rPr>
        <w:t>βήμα προς την καλυτέρευση συνολικά, κατά τη γνώμη μας τουλάχιστον, και των δύο θεσμών.</w:t>
      </w:r>
    </w:p>
    <w:p w14:paraId="5CE0461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Σε ό,τι αφορά το Εθνικό Μουσείο Σύγχρονης Τέχνης, υπήρξε λήξη θητείας της μιας διευθύντριας, ενώ ο ορισμός της ως διευθύντριας είχε γίνει μετά από μια παρέμβαση, που δεν</w:t>
      </w:r>
      <w:r>
        <w:rPr>
          <w:rFonts w:eastAsia="Times New Roman" w:cs="Times New Roman"/>
          <w:szCs w:val="24"/>
        </w:rPr>
        <w:t xml:space="preserve"> θέλω να τη χαρακτηρίσω, της προ ΣΥΡΙΖΑ κυβέρνησης. Η θητεία του διοικητικού συμβουλίου λήγει σε ενάμισι περίπου χρόνο από τώρα. Δεν θέλαμε να παρέμβουμε βίαια να αλλάξει το διοικητικό συμβούλιο και να επιλέξουμε έτσι αυθαιρέτως κάποιον καινούργιο διευθυντ</w:t>
      </w:r>
      <w:r>
        <w:rPr>
          <w:rFonts w:eastAsia="Times New Roman" w:cs="Times New Roman"/>
          <w:szCs w:val="24"/>
        </w:rPr>
        <w:t>ή. Θέλουμε με αφορμή την κρίση αυτή να ξεκινήσουμε κάποια διαδικασία διεθνούς διαγωνισμού για την πρόσληψη νέου διευθυντή, νέας διευθύντριας στο Εθνικό Μουσείο Σύγχρονης Τέχνης.</w:t>
      </w:r>
    </w:p>
    <w:p w14:paraId="5CE0461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Εν τω μεταξύ, όπως ξέρετε, το Μουσείο δεν έχει ανοίξει, υπάρχουν εκκρεμότητες </w:t>
      </w:r>
      <w:r>
        <w:rPr>
          <w:rFonts w:eastAsia="Times New Roman" w:cs="Times New Roman"/>
          <w:szCs w:val="24"/>
        </w:rPr>
        <w:t xml:space="preserve">που φταίνε διαχρονικά κάποιες κυβερνήσεις, ενδεχομένως και η δική μας, όσον αφορά την εξασφάλιση των προϋποθέσεων για να ανοίξει το </w:t>
      </w:r>
      <w:r>
        <w:rPr>
          <w:rFonts w:eastAsia="Times New Roman" w:cs="Times New Roman"/>
          <w:szCs w:val="24"/>
        </w:rPr>
        <w:t>μουσείο</w:t>
      </w:r>
      <w:r>
        <w:rPr>
          <w:rFonts w:eastAsia="Times New Roman" w:cs="Times New Roman"/>
          <w:szCs w:val="24"/>
        </w:rPr>
        <w:t>. Άρα, πρέπει να προχωρούν παράλληλα δύο πράγματα. Το πρώτο πράγμα είναι να εξασφαλίζονται αυτές οι προϋποθέσεις, ώστ</w:t>
      </w:r>
      <w:r>
        <w:rPr>
          <w:rFonts w:eastAsia="Times New Roman" w:cs="Times New Roman"/>
          <w:szCs w:val="24"/>
        </w:rPr>
        <w:t xml:space="preserve">ε να ανοίξει το </w:t>
      </w:r>
      <w:r>
        <w:rPr>
          <w:rFonts w:eastAsia="Times New Roman" w:cs="Times New Roman"/>
          <w:szCs w:val="24"/>
        </w:rPr>
        <w:t xml:space="preserve">μουσείο </w:t>
      </w:r>
      <w:r>
        <w:rPr>
          <w:rFonts w:eastAsia="Times New Roman" w:cs="Times New Roman"/>
          <w:szCs w:val="24"/>
        </w:rPr>
        <w:t>το συντομότερο δυνατόν και το δεύτερο πράγμα είναι σε συνθήκες αντικειμενικότητας –και θα έρθω στην ερώτησή σας- να προκύψει ένας καλλιτεχνικός διευθυντής ο οποίος θα πληροί όλα τα δυνατά και αδύνατα εχέγγυα και στην οποία θέση σε σ</w:t>
      </w:r>
      <w:r>
        <w:rPr>
          <w:rFonts w:eastAsia="Times New Roman" w:cs="Times New Roman"/>
          <w:szCs w:val="24"/>
        </w:rPr>
        <w:t xml:space="preserve">χέση με αυτή την προκήρυξη προφανώς μπορεί να μετέχουν οι νυν, οι τέως διευθυντές ή διευθύντριες του </w:t>
      </w:r>
      <w:r>
        <w:rPr>
          <w:rFonts w:eastAsia="Times New Roman" w:cs="Times New Roman"/>
          <w:szCs w:val="24"/>
        </w:rPr>
        <w:t>μουσείου</w:t>
      </w:r>
      <w:r>
        <w:rPr>
          <w:rFonts w:eastAsia="Times New Roman" w:cs="Times New Roman"/>
          <w:szCs w:val="24"/>
        </w:rPr>
        <w:t>.</w:t>
      </w:r>
    </w:p>
    <w:p w14:paraId="5CE0461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Όσον αφορά το πώς θα κριθεί το αποτέλεσμα του διαγωνισμού, θέλω να βεβαιώσω και τον κύριο Πρόεδρο και τη Βουλή ότι δεν θα είναι κατόπιν εντολής </w:t>
      </w:r>
      <w:r>
        <w:rPr>
          <w:rFonts w:eastAsia="Times New Roman" w:cs="Times New Roman"/>
          <w:szCs w:val="24"/>
        </w:rPr>
        <w:t>Υπουργού.</w:t>
      </w:r>
    </w:p>
    <w:p w14:paraId="5CE04618"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Σκοπεύουμε να ιδρύσουμε έναν θεσμό, ο οποίος παράλληλα με τη διαδικασία προκήρυξης του διαγωνισμού να συγκροτείται από το απαραίτητο σύνολο εμπειρογνωμόνων στο αντικείμενο του θεσμού, τη σύγχρονη τέχνη, εκ των οποίων να προκύψει η κριτική επιτροπ</w:t>
      </w:r>
      <w:r>
        <w:rPr>
          <w:rFonts w:eastAsia="Times New Roman" w:cs="Times New Roman"/>
          <w:szCs w:val="24"/>
        </w:rPr>
        <w:t xml:space="preserve">ή που θα προτείνει τον ή την επικρατέστερο υποψήφιο -μπορεί να είναι δύο, παραδείγματος </w:t>
      </w:r>
      <w:r>
        <w:rPr>
          <w:rFonts w:eastAsia="Times New Roman" w:cs="Times New Roman"/>
          <w:szCs w:val="24"/>
        </w:rPr>
        <w:t>χάριν</w:t>
      </w:r>
      <w:r>
        <w:rPr>
          <w:rFonts w:eastAsia="Times New Roman" w:cs="Times New Roman"/>
          <w:szCs w:val="24"/>
        </w:rPr>
        <w:t>- για να υπάρχει ευθύνη πολιτική και του Υπουργού σε όλη αυτή</w:t>
      </w:r>
      <w:r>
        <w:rPr>
          <w:rFonts w:eastAsia="Times New Roman" w:cs="Times New Roman"/>
          <w:szCs w:val="24"/>
        </w:rPr>
        <w:t>ν</w:t>
      </w:r>
      <w:r>
        <w:rPr>
          <w:rFonts w:eastAsia="Times New Roman" w:cs="Times New Roman"/>
          <w:szCs w:val="24"/>
        </w:rPr>
        <w:t xml:space="preserve"> τη διαδικασία, να είναι υποχρεωμένος ο Υπουργός να διαλέξει τον έναν ή τη μία εκ των δύο προτεινομέν</w:t>
      </w:r>
      <w:r>
        <w:rPr>
          <w:rFonts w:eastAsia="Times New Roman" w:cs="Times New Roman"/>
          <w:szCs w:val="24"/>
        </w:rPr>
        <w:t xml:space="preserve">ων. Αυτή είναι η γενική αρχή. </w:t>
      </w:r>
    </w:p>
    <w:p w14:paraId="5CE04619"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Το γεγονός ότι υπήρξε κρίση μας βάζει στην ανάγκη θετικά να αρχίσουμε να βλέπουμε διαδικασίες πλήρωσης θέσεων καλλιτεχνικών διευθυντών με κριτήρια παγκοσμίως αποδεκτά, ανοικτά εκτός συνόρων, όχι επειδή οι Έλληνες είναι χειρότ</w:t>
      </w:r>
      <w:r>
        <w:rPr>
          <w:rFonts w:eastAsia="Times New Roman" w:cs="Times New Roman"/>
          <w:szCs w:val="24"/>
        </w:rPr>
        <w:t>εροι, αλλά για να μπορούν και οι μη Έλληνες να μετέχουν σε αυτούς τους διαγωνισμούς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Αυτά όσον αφορά το άρθρο 66, που παρατείνει –το συνοψίζω- τη θητεία της νυν διευθύντριας, ώστε να συμπέσει με τη λήξη της θητείας του διοικητικού συμβουλίου, με την </w:t>
      </w:r>
      <w:r>
        <w:rPr>
          <w:rFonts w:eastAsia="Times New Roman" w:cs="Times New Roman"/>
          <w:szCs w:val="24"/>
        </w:rPr>
        <w:t xml:space="preserve">περίπου πολύ ισχυρή πιθανότητα να έχει ανοίξει το </w:t>
      </w:r>
      <w:r>
        <w:rPr>
          <w:rFonts w:eastAsia="Times New Roman" w:cs="Times New Roman"/>
          <w:szCs w:val="24"/>
        </w:rPr>
        <w:t xml:space="preserve">μουσείο </w:t>
      </w:r>
      <w:r>
        <w:rPr>
          <w:rFonts w:eastAsia="Times New Roman" w:cs="Times New Roman"/>
          <w:szCs w:val="24"/>
        </w:rPr>
        <w:t>πριν τη λήξη αυτής της θητείας. Παράλληλα, θα τρέχει –επαναλαμβάνω- ο διαγωνισμός, ώστε με τη λήξη της θητείας του διοικητικού συμβουλίου και της διευθύντριας να υπάρχει ο νέος διευθυντής σε ένα ανο</w:t>
      </w:r>
      <w:r>
        <w:rPr>
          <w:rFonts w:eastAsia="Times New Roman" w:cs="Times New Roman"/>
          <w:szCs w:val="24"/>
        </w:rPr>
        <w:t>ικτό μουσείο.</w:t>
      </w:r>
    </w:p>
    <w:p w14:paraId="5CE0461A"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Το επόμενο άρθρο αφορά το Φεστιβάλ Αθηνών. Ξέρετε ότι εκεί υπήρξε πολύ μεγάλη κρίση. Καθυστερήσαμε διότι η διαδικασία επιλογής διευθυντή, προέδρου όπως λεγόταν, στο Φεστιβάλ Αθηνών δεν είναι απλή υπόθεση, όπως δεν ήταν απλή υπόθεση η διαδικασ</w:t>
      </w:r>
      <w:r>
        <w:rPr>
          <w:rFonts w:eastAsia="Times New Roman" w:cs="Times New Roman"/>
          <w:szCs w:val="24"/>
        </w:rPr>
        <w:t xml:space="preserve">ία που αναγκαστήκαμε να κάνουμε, να σταματήσουμε τη θητεία του κ. Λούκου. </w:t>
      </w:r>
    </w:p>
    <w:p w14:paraId="5CE0461B"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Και εδώ, λοιπόν, προχωρούμε σε μια ρύθμιση, η οποία διευκολύνει και το Φεστιβάλ και εν δυνάμει -όταν προχωρήσουμε σε μια συνολικότερη ρύθμιση- και τους άλλους συναφείς θεσμούς, διακ</w:t>
      </w:r>
      <w:r>
        <w:rPr>
          <w:rFonts w:eastAsia="Times New Roman" w:cs="Times New Roman"/>
          <w:szCs w:val="24"/>
        </w:rPr>
        <w:t>ρίνοντας τον καλλιτεχνικό διευθυντή από τον οικονομικό διευθυντή, τον διοικητικό διευθυντή και το διοικητικό συμβούλιο. Όπως ίσως ξέρετε -ή αν δεν ξέρετε, σας το λέω- όπως ήταν ο νόμος αυτού του Φεστιβάλ, ο πρόεδρος του Φεστιβάλ είχε όλες αυτές τις αρμοδιό</w:t>
      </w:r>
      <w:r>
        <w:rPr>
          <w:rFonts w:eastAsia="Times New Roman" w:cs="Times New Roman"/>
          <w:szCs w:val="24"/>
        </w:rPr>
        <w:t>τητες συγκεντρώσει ο ίδιος, δηλαδή ήταν πρόεδρος του διοικητικού συμβουλίου, καλλιτεχνικός διευθυντής κ.ο.κ. και άρα τα οικονομικά προβλήματα και τα νομικά που τέθηκαν στη διαδικασία του Φεστιβάλ ήταν συναρτημένα διά νόμου -θα έλεγα- με σύγχυση όχι αρμοδιο</w:t>
      </w:r>
      <w:r>
        <w:rPr>
          <w:rFonts w:eastAsia="Times New Roman" w:cs="Times New Roman"/>
          <w:szCs w:val="24"/>
        </w:rPr>
        <w:t>τήτων τόσο –και αρμοδιοτήτων- αλλά κυρίως ικανοτήτων, διότι ένας πολύ σημαντικός καλλιτεχνικός διευθυντής δεν υποχρεούται να είναι ειδικός επί τα νομικά, τα οικονομικά και τα διοικητικά, ώστε ένα σύνθετο πράγμα, όπως είναι το Φεστιβάλ Αθηνών, να διοικείται</w:t>
      </w:r>
      <w:r>
        <w:rPr>
          <w:rFonts w:eastAsia="Times New Roman" w:cs="Times New Roman"/>
          <w:szCs w:val="24"/>
        </w:rPr>
        <w:t xml:space="preserve"> ικανοποιητικά.</w:t>
      </w:r>
    </w:p>
    <w:p w14:paraId="5CE0461C"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Με αυτό</w:t>
      </w:r>
      <w:r>
        <w:rPr>
          <w:rFonts w:eastAsia="Times New Roman" w:cs="Times New Roman"/>
          <w:szCs w:val="24"/>
        </w:rPr>
        <w:t>ν</w:t>
      </w:r>
      <w:r>
        <w:rPr>
          <w:rFonts w:eastAsia="Times New Roman" w:cs="Times New Roman"/>
          <w:szCs w:val="24"/>
        </w:rPr>
        <w:t xml:space="preserve"> το νόμο διακρίνουμε τον καλλιτεχνικό διευθυντή. Ορίζουμε επακριβώς τις αρμοδιότητές του με τρόπο ώστε να μη συγχέονται με αρμοδιότητες οικονομικού ή διοικητικού διευθυντή και θεωρούμε ότι και αυτή η διάταξη μαζί με την προηγούμενη </w:t>
      </w:r>
      <w:r>
        <w:rPr>
          <w:rFonts w:eastAsia="Times New Roman" w:cs="Times New Roman"/>
          <w:szCs w:val="24"/>
        </w:rPr>
        <w:t>αρχίζουν να φτιάχνουν ένα καινούργιο τοπίο για το πώς θα μπορούν από εδώ και στο εξής να διοικούνται οι καλλιτεχνικοί οργανισμοί υπό την εποπτεία του Υπουργείου Πολιτισμού και Αθλητισμού, χωρίς να συγχέονται οι αρμοδιότητες και σωστά να γίνεται η διοικητικ</w:t>
      </w:r>
      <w:r>
        <w:rPr>
          <w:rFonts w:eastAsia="Times New Roman" w:cs="Times New Roman"/>
          <w:szCs w:val="24"/>
        </w:rPr>
        <w:t>ή και οικονομική λειτουργία τους και το καλλιτεχνικό έργο να έχει τη σχετική αυτονομία να φανεί σαν τέτοιο από μόνο του.</w:t>
      </w:r>
    </w:p>
    <w:p w14:paraId="5CE0461D"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CE0461E"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Η επιλογή και του καλλιτεχνικού διευθυντή του Φεστιβάλ Αθηνών θα γίνει με την ίδια δια</w:t>
      </w:r>
      <w:r>
        <w:rPr>
          <w:rFonts w:eastAsia="Times New Roman" w:cs="Times New Roman"/>
          <w:szCs w:val="24"/>
        </w:rPr>
        <w:t xml:space="preserve">δικασία; Θα κάνετε διαγωνισμό; </w:t>
      </w:r>
    </w:p>
    <w:p w14:paraId="5CE0461F"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ΑΡΙΣΤΕΙΔΗΣ ΜΠΑΛΤΑΣ (Υπουργός Πολιτισμού και Αθλητισμού):</w:t>
      </w:r>
      <w:r>
        <w:rPr>
          <w:rFonts w:eastAsia="Times New Roman" w:cs="Times New Roman"/>
          <w:szCs w:val="24"/>
        </w:rPr>
        <w:t xml:space="preserve"> Όχι.</w:t>
      </w:r>
    </w:p>
    <w:p w14:paraId="5CE04620"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Πρέπει να μας πείτε πώς θα γίνει.</w:t>
      </w:r>
    </w:p>
    <w:p w14:paraId="5CE04621"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ΑΡΙΣΤΕΙΔΗΣ ΜΠΑΛΤΑΣ (Υπουργός Πολιτισμού και Αθλητισμού):</w:t>
      </w:r>
      <w:r>
        <w:rPr>
          <w:rFonts w:eastAsia="Times New Roman" w:cs="Times New Roman"/>
          <w:szCs w:val="24"/>
        </w:rPr>
        <w:t xml:space="preserve"> Αυτό έχει ήδη φανεί στις εφημερίδες. Έ</w:t>
      </w:r>
      <w:r>
        <w:rPr>
          <w:rFonts w:eastAsia="Times New Roman" w:cs="Times New Roman"/>
          <w:szCs w:val="24"/>
        </w:rPr>
        <w:t>χει ήδη ανακοινωθεί επισήμως από το Υπουργείο Πολιτισμού ότι έχουμε συμφωνήσει με τον κ.</w:t>
      </w:r>
      <w:r>
        <w:rPr>
          <w:rFonts w:eastAsia="Times New Roman" w:cs="Times New Roman"/>
          <w:b/>
          <w:szCs w:val="24"/>
        </w:rPr>
        <w:t xml:space="preserve"> </w:t>
      </w:r>
      <w:r>
        <w:rPr>
          <w:rFonts w:eastAsia="Times New Roman" w:cs="Times New Roman"/>
          <w:szCs w:val="24"/>
        </w:rPr>
        <w:t xml:space="preserve">Γιάν Φαρμπ να είναι ο καλλιτεχνικός διευθυντής του </w:t>
      </w:r>
      <w:r>
        <w:rPr>
          <w:rFonts w:eastAsia="Times New Roman" w:cs="Times New Roman"/>
          <w:szCs w:val="24"/>
        </w:rPr>
        <w:t>φ</w:t>
      </w:r>
      <w:r>
        <w:rPr>
          <w:rFonts w:eastAsia="Times New Roman" w:cs="Times New Roman"/>
          <w:szCs w:val="24"/>
        </w:rPr>
        <w:t>εστιβάλ. Προς τιμή του ο κ. Φαρμπ δεν ήθελε να μπλέξει με διοικητικές ή άλλου τύπου αρμοδιότητες του ελληνικού κράτ</w:t>
      </w:r>
      <w:r>
        <w:rPr>
          <w:rFonts w:eastAsia="Times New Roman" w:cs="Times New Roman"/>
          <w:szCs w:val="24"/>
        </w:rPr>
        <w:t xml:space="preserve">ους, που ούτως ή άλλως δεν γνωρίζει. Το </w:t>
      </w:r>
      <w:r>
        <w:rPr>
          <w:rFonts w:eastAsia="Times New Roman" w:cs="Times New Roman"/>
          <w:szCs w:val="24"/>
        </w:rPr>
        <w:t>φ</w:t>
      </w:r>
      <w:r>
        <w:rPr>
          <w:rFonts w:eastAsia="Times New Roman" w:cs="Times New Roman"/>
          <w:szCs w:val="24"/>
        </w:rPr>
        <w:t>εστιβάλ έχει τη δυνατότητα να εξασφαλίσει ως οργανισμός αυτού του τύπου οι αρμοδιότητες να ασκούνται από το διοικητικό συμβούλιο κατ’ αρχήν. Άρα, δεν προλάβαμε –αν θέλετε- εδώ να κάνουμε διεθνή διαγωνισμό κυρίως για</w:t>
      </w:r>
      <w:r>
        <w:rPr>
          <w:rFonts w:eastAsia="Times New Roman" w:cs="Times New Roman"/>
          <w:szCs w:val="24"/>
        </w:rPr>
        <w:t xml:space="preserve">τί –και εδώ υπάρχει ένα πάρα πολύ σημαντικό πρόβλημα χρόνου- το </w:t>
      </w:r>
      <w:r>
        <w:rPr>
          <w:rFonts w:eastAsia="Times New Roman" w:cs="Times New Roman"/>
          <w:szCs w:val="24"/>
        </w:rPr>
        <w:t>φ</w:t>
      </w:r>
      <w:r>
        <w:rPr>
          <w:rFonts w:eastAsia="Times New Roman" w:cs="Times New Roman"/>
          <w:szCs w:val="24"/>
        </w:rPr>
        <w:t>εστιβάλ αρχίζει τέλος Ιουνίου. Η διαδικασία προετοιμασίας του είναι πολύ πυκνή και δύσκολη και άρα δεν προφταίναμε εδώ να προχωρήσουμε σε διεθνή διαγωνισμό, σε αντίθεση με ό,τι μπορεί να συμβ</w:t>
      </w:r>
      <w:r>
        <w:rPr>
          <w:rFonts w:eastAsia="Times New Roman" w:cs="Times New Roman"/>
          <w:szCs w:val="24"/>
        </w:rPr>
        <w:t>εί στο Μουσείο Σύγχρονης Τέχνης.</w:t>
      </w:r>
    </w:p>
    <w:p w14:paraId="5CE04622"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Σέβομαι το ρόλο μου και δεν προχωρώ παρακάτω. Θα σας κάνω επίκαιρη ερώτηση.</w:t>
      </w:r>
    </w:p>
    <w:p w14:paraId="5CE04623"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μπορώ να έχω το</w:t>
      </w:r>
      <w:r>
        <w:rPr>
          <w:rFonts w:eastAsia="Times New Roman" w:cs="Times New Roman"/>
          <w:szCs w:val="24"/>
        </w:rPr>
        <w:t>ν</w:t>
      </w:r>
      <w:r>
        <w:rPr>
          <w:rFonts w:eastAsia="Times New Roman" w:cs="Times New Roman"/>
          <w:szCs w:val="24"/>
        </w:rPr>
        <w:t xml:space="preserve"> λόγο;</w:t>
      </w:r>
    </w:p>
    <w:p w14:paraId="5CE04624"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Δένδια, </w:t>
      </w:r>
      <w:r>
        <w:rPr>
          <w:rFonts w:eastAsia="Times New Roman" w:cs="Times New Roman"/>
          <w:szCs w:val="24"/>
        </w:rPr>
        <w:t>τελειώνουμε.</w:t>
      </w:r>
    </w:p>
    <w:p w14:paraId="5CE04625"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Απλώς θέλω να ρωτήσω κάτι τον Υπουργό.</w:t>
      </w:r>
    </w:p>
    <w:p w14:paraId="5CE04626"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θα φύγει ο κ. Μπαλτάς, γιατί δεν καλύφθηκα από τις απαντήσεις: Φεστιβάλ Αθηνών, Γάλλος καλλιτεχνικός διευθυντής, εντάξει!</w:t>
      </w:r>
    </w:p>
    <w:p w14:paraId="5CE0462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Ελάτε, κύριε Παππά. </w:t>
      </w:r>
    </w:p>
    <w:p w14:paraId="5CE0462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Αμέσως μετά, κύριε Δένδια, θα πάρετε το</w:t>
      </w:r>
      <w:r>
        <w:rPr>
          <w:rFonts w:eastAsia="Times New Roman" w:cs="Times New Roman"/>
          <w:szCs w:val="24"/>
        </w:rPr>
        <w:t>ν</w:t>
      </w:r>
      <w:r>
        <w:rPr>
          <w:rFonts w:eastAsia="Times New Roman" w:cs="Times New Roman"/>
          <w:szCs w:val="24"/>
        </w:rPr>
        <w:t xml:space="preserve"> λόγο. </w:t>
      </w:r>
    </w:p>
    <w:p w14:paraId="5CE04629"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Κύριε Πρόεδρε…</w:t>
      </w:r>
    </w:p>
    <w:p w14:paraId="5CE0462A"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Καρρά, θα πάω με τη σειρά. Μην ανησυχείτε. Παράκληση υπέβαλε ο κ. Παππάς και του δίνουμε κατά προτεραιότητα το</w:t>
      </w:r>
      <w:r>
        <w:rPr>
          <w:rFonts w:eastAsia="Times New Roman" w:cs="Times New Roman"/>
          <w:szCs w:val="24"/>
        </w:rPr>
        <w:t>ν</w:t>
      </w:r>
      <w:r>
        <w:rPr>
          <w:rFonts w:eastAsia="Times New Roman" w:cs="Times New Roman"/>
          <w:szCs w:val="24"/>
        </w:rPr>
        <w:t xml:space="preserve"> λόγο. </w:t>
      </w:r>
    </w:p>
    <w:p w14:paraId="5CE0462B"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Εδώ, κύριε Πρόεδρε, έχουμε </w:t>
      </w:r>
      <w:r>
        <w:rPr>
          <w:rFonts w:eastAsia="Times New Roman" w:cs="Times New Roman"/>
          <w:szCs w:val="24"/>
        </w:rPr>
        <w:t>Γ</w:t>
      </w:r>
      <w:r>
        <w:rPr>
          <w:rFonts w:eastAsia="Times New Roman" w:cs="Times New Roman"/>
          <w:szCs w:val="24"/>
        </w:rPr>
        <w:t xml:space="preserve">ερμανό </w:t>
      </w:r>
      <w:r>
        <w:rPr>
          <w:rFonts w:eastAsia="Times New Roman" w:cs="Times New Roman"/>
          <w:szCs w:val="24"/>
        </w:rPr>
        <w:t>Δ</w:t>
      </w:r>
      <w:r>
        <w:rPr>
          <w:rFonts w:eastAsia="Times New Roman" w:cs="Times New Roman"/>
          <w:szCs w:val="24"/>
        </w:rPr>
        <w:t>ιοικητή ΝΑΤΟ στο Αιγαίο…</w:t>
      </w:r>
    </w:p>
    <w:p w14:paraId="5CE0462C"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Προχωράμε, κύριε Παππά, διότι κατά παράκληση…</w:t>
      </w:r>
    </w:p>
    <w:p w14:paraId="5CE0462D"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Παρακαλώ, δεν είναι κατά παράκληση. Δεν έχω μιλήσει από τις 10.00</w:t>
      </w:r>
      <w:r>
        <w:rPr>
          <w:rFonts w:eastAsia="Times New Roman" w:cs="Times New Roman"/>
          <w:szCs w:val="24"/>
        </w:rPr>
        <w:t>΄</w:t>
      </w:r>
      <w:r>
        <w:rPr>
          <w:rFonts w:eastAsia="Times New Roman" w:cs="Times New Roman"/>
          <w:szCs w:val="24"/>
        </w:rPr>
        <w:t xml:space="preserve">. </w:t>
      </w:r>
    </w:p>
    <w:p w14:paraId="5CE0462E"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(Νικ</w:t>
      </w:r>
      <w:r>
        <w:rPr>
          <w:rFonts w:eastAsia="Times New Roman" w:cs="Times New Roman"/>
          <w:b/>
          <w:szCs w:val="24"/>
        </w:rPr>
        <w:t>ήτας Κακλαμάνης):</w:t>
      </w:r>
      <w:r>
        <w:rPr>
          <w:rFonts w:eastAsia="Times New Roman" w:cs="Times New Roman"/>
          <w:szCs w:val="24"/>
        </w:rPr>
        <w:t xml:space="preserve"> Ναι, αλλά όταν δεν έχει μιλήσει κανένας, ακολουθείται η κοινοβουλευτική τάξη. Αυτό εννοώ. </w:t>
      </w:r>
    </w:p>
    <w:p w14:paraId="5CE0462F"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Πρώτη φορά το ακούω αυτό. Στη νέα κοινοβουλευτική περίοδο δεν το έχετε εφαρμόσει. Αν θέλετε να το εφαρμόσετε τώρα, να κατέβω για να</w:t>
      </w:r>
      <w:r>
        <w:rPr>
          <w:rFonts w:eastAsia="Times New Roman" w:cs="Times New Roman"/>
          <w:szCs w:val="24"/>
        </w:rPr>
        <w:t xml:space="preserve"> εφαρμόσετε την κοινοβουλευτική τάξη. </w:t>
      </w:r>
    </w:p>
    <w:p w14:paraId="5CE0463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Έχω πολλά να πω. Θα πω και για θέματα επικαιρότητος, διότι αναφέρθησαν κάποιοι κύριοι Βουλευτές</w:t>
      </w:r>
      <w:r>
        <w:rPr>
          <w:rFonts w:eastAsia="Times New Roman" w:cs="Times New Roman"/>
          <w:szCs w:val="24"/>
        </w:rPr>
        <w:t>,</w:t>
      </w:r>
      <w:r>
        <w:rPr>
          <w:rFonts w:eastAsia="Times New Roman" w:cs="Times New Roman"/>
          <w:szCs w:val="24"/>
        </w:rPr>
        <w:t xml:space="preserve"> προλαλήσαντες</w:t>
      </w:r>
      <w:r>
        <w:rPr>
          <w:rFonts w:eastAsia="Times New Roman" w:cs="Times New Roman"/>
          <w:szCs w:val="24"/>
        </w:rPr>
        <w:t>,</w:t>
      </w:r>
      <w:r>
        <w:rPr>
          <w:rFonts w:eastAsia="Times New Roman" w:cs="Times New Roman"/>
          <w:szCs w:val="24"/>
        </w:rPr>
        <w:t xml:space="preserve"> σε θέματα επικαιρότητος. Είπαν ότι θα πρέπει να γίνει κυβέρνηση οικουμενική. Μάλιστα, είπε ο προλαλήσας ο</w:t>
      </w:r>
      <w:r>
        <w:rPr>
          <w:rFonts w:eastAsia="Times New Roman" w:cs="Times New Roman"/>
          <w:szCs w:val="24"/>
        </w:rPr>
        <w:t xml:space="preserve">μιλητής ότι οδεύει η χώρα στα βράχια χωρίς πρόγραμμα. Θα διαφωνήσω μαζί του. </w:t>
      </w:r>
    </w:p>
    <w:p w14:paraId="5CE0463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Η χώρα και το έθνος πραγματικά οδεύει σε μια μεγάλη εθνική καταστροφή και πραγματικά οδεύει στα βράχια, αλλά με πρόγραμμα το οποίο θα συμφωνήσει αύριο η σύναξη των συνενόχων. Πάν</w:t>
      </w:r>
      <w:r>
        <w:rPr>
          <w:rFonts w:eastAsia="Times New Roman" w:cs="Times New Roman"/>
          <w:szCs w:val="24"/>
        </w:rPr>
        <w:t>τως, ό,τι και να γίνει αύριο που θα συνεδριάσει το Συμβούλιο των Πολιτικών Αρχηγών υπό τον Πρόεδρο της Δημοκρατίας πλην της Χρυσής Αυγής, θα είναι μια απόφαση που θα έρθει προς επίρρωσιν της σκέψης μου που είναι η εξής, κύριε Πρόεδρε.</w:t>
      </w:r>
    </w:p>
    <w:p w14:paraId="5CE04632"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 Προσέξτε με. Αρκούσα</w:t>
      </w:r>
      <w:r>
        <w:rPr>
          <w:rFonts w:eastAsia="Times New Roman" w:cs="Times New Roman"/>
          <w:szCs w:val="24"/>
        </w:rPr>
        <w:t>ν, κύριε Πρόεδρε, διακόσια χρόνια –γιατί σε πέντε χρόνια θα έχουμε την επέτειο των διακοσίων χρόνων από την ελληνική, εθνική επανάσταση, τη μοναδική εθνικιστική επανάσταση στην ιστορία της ανθρωπότητας- μοναρχίας, διακόσια χρόνια δικτατορίας, κοινοβουλευτι</w:t>
      </w:r>
      <w:r>
        <w:rPr>
          <w:rFonts w:eastAsia="Times New Roman" w:cs="Times New Roman"/>
          <w:szCs w:val="24"/>
        </w:rPr>
        <w:t xml:space="preserve">σμού για να καταστρέψετε και να καταστρέψουν όλοι μαζί ένα έθνος με ιστορία χιλιάδων ετών. </w:t>
      </w:r>
    </w:p>
    <w:p w14:paraId="5CE0463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Το σημερινό νομοσχέδιο, κύριε Πρόεδρε, είναι περί του Ταμείου Εγγυήσεως Καταθέσεων και Επενδύσεων. Όλοι συμφωνούν και είπαν «ναι». Η Χρυσή Αυγή είπε «όχι», όχι μόνο</w:t>
      </w:r>
      <w:r>
        <w:rPr>
          <w:rFonts w:eastAsia="Times New Roman" w:cs="Times New Roman"/>
          <w:szCs w:val="24"/>
        </w:rPr>
        <w:t xml:space="preserve"> λόγω της ουσίας του νομοσχεδίου, όπως πολύ σωστά ανέλυσε ο εισηγητής μας, ο Βουλευτής Βοιωτίας κ. Καρακώστας, αλλά διότι υπάρχουν μέσα στο νομοσχέδιο αυτό φωτογραφικές διατάξεις που πρέπει να τις αναδείξουμε και οι οποίες είναι στα όρια της φοροδιαφυγής. </w:t>
      </w:r>
      <w:r>
        <w:rPr>
          <w:rFonts w:eastAsia="Times New Roman" w:cs="Times New Roman"/>
          <w:szCs w:val="24"/>
        </w:rPr>
        <w:t xml:space="preserve">Θα έχει πολύ μεγάλο ενδιαφέρον να δω πώς θα σταθούν όλα τα κόμματα τα συστημικά, τα λεγόμενα του «συνταγματικού τόξου», και αν θα ψηφίσουν το περιβόητο άρθρο 58. </w:t>
      </w:r>
    </w:p>
    <w:p w14:paraId="5CE0463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Τι λέει λοιπόν το άρθρο αυτό περί της εισαγωγής των μετοχών της εταιρείας  σε οργανωμένη αγορ</w:t>
      </w:r>
      <w:r>
        <w:rPr>
          <w:rFonts w:eastAsia="Times New Roman" w:cs="Times New Roman"/>
          <w:szCs w:val="24"/>
        </w:rPr>
        <w:t>ά, της εταιρείας επενδύσεων σε ακίνητα δηλαδή; Αναφέρει ότι η Επιτροπή Κεφαλαιαγοράς μπορεί ύστερα από αίτηση της εταιρείας να παρατείνει την προθεσμία καταβολής σε είκοσι τέσσερις μήνες από την ημερομηνία λήξης αυτής σε περίπτωση ανωτέρας βίας. Αυτό γίνετ</w:t>
      </w:r>
      <w:r>
        <w:rPr>
          <w:rFonts w:eastAsia="Times New Roman" w:cs="Times New Roman"/>
          <w:szCs w:val="24"/>
        </w:rPr>
        <w:t>αι σε τριάντα έξι μήνες. Αυτά είναι δαιδαλώδη πράγματα, τα οποία γίνονται φωτογραφικά κατ’ ουσίαν για να βολέψουν τους δικούς σας. Αυτό το κάνετε εσείς, οι δήθεν Αριστεροί, που δήθεν στέκεστε στο πλευρό του λαού. Θυμάμαι σε αυτό εδώ το σημείο που ήταν ο κ.</w:t>
      </w:r>
      <w:r>
        <w:rPr>
          <w:rFonts w:eastAsia="Times New Roman" w:cs="Times New Roman"/>
          <w:szCs w:val="24"/>
        </w:rPr>
        <w:t xml:space="preserve"> Δραγασάκης, Αντιπρόεδρος της Κυβερνήσεώς σας, ο οποίος έλεγε ότι θα φέρει όλα τα ονόματα στην </w:t>
      </w:r>
      <w:r>
        <w:rPr>
          <w:rFonts w:eastAsia="Times New Roman" w:cs="Times New Roman"/>
          <w:szCs w:val="24"/>
        </w:rPr>
        <w:t>ε</w:t>
      </w:r>
      <w:r>
        <w:rPr>
          <w:rFonts w:eastAsia="Times New Roman" w:cs="Times New Roman"/>
          <w:szCs w:val="24"/>
        </w:rPr>
        <w:t>λληνική Βουλή η Κυβέρνηση του ΣΥΡΙΖΑ. Και τι βλέπουμε αντ’ αυτού; Βλέπουμε την Κυβέρνηση του ΣΥΡΙΖΑ με το «δεκανίκι» Ανεξάρτητοι Έλληνες να φέρνει νομοσχέδια με</w:t>
      </w:r>
      <w:r>
        <w:rPr>
          <w:rFonts w:eastAsia="Times New Roman" w:cs="Times New Roman"/>
          <w:szCs w:val="24"/>
        </w:rPr>
        <w:t xml:space="preserve"> άρθρα τα οποία είναι φωτογραφικά για να βολεύουμε τους δικούς μας. </w:t>
      </w:r>
    </w:p>
    <w:p w14:paraId="5CE0463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Να πω κάτι για να το καταλάβει και ο κόσμος που μας ακούει: Τι γίνεται με αυτό; Λέει ότι αν η εταιρεία δεν έχει επιτύχει </w:t>
      </w:r>
      <w:r>
        <w:rPr>
          <w:rFonts w:eastAsia="Times New Roman" w:cs="Times New Roman"/>
          <w:szCs w:val="24"/>
        </w:rPr>
        <w:t xml:space="preserve">την </w:t>
      </w:r>
      <w:r>
        <w:rPr>
          <w:rFonts w:eastAsia="Times New Roman" w:cs="Times New Roman"/>
          <w:szCs w:val="24"/>
        </w:rPr>
        <w:t>εισαγωγή των μετοχών της σε οργανωμένη αγορά εντός των προθεσμ</w:t>
      </w:r>
      <w:r>
        <w:rPr>
          <w:rFonts w:eastAsia="Times New Roman" w:cs="Times New Roman"/>
          <w:szCs w:val="24"/>
        </w:rPr>
        <w:t>ιών της παραγράφου 1, 2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η Επιτροπή Κεφαλαιαγοράς ανακαλεί την άδεια λειτουργίας και η εταιρεία τίθεται υπό εκκαθάριση. Αυτό θέλουν να αποφύγουν οι εταιρείες. Αυτό γίνεται με το άρθρο 58, πράγμα που σημαίνει ότι αυτές οι εταιρείες θα έχουν μεγάλα φορ</w:t>
      </w:r>
      <w:r>
        <w:rPr>
          <w:rFonts w:eastAsia="Times New Roman" w:cs="Times New Roman"/>
          <w:szCs w:val="24"/>
        </w:rPr>
        <w:t xml:space="preserve">ολογικά οφέλη, τη στιγμή που με τα μνημόνια κάθε μέρα που περνάει ο ελληνικός λαός σκέφτεται τη φοροκαταιγίδα που έχει στο κεφάλι του. </w:t>
      </w:r>
    </w:p>
    <w:p w14:paraId="5CE04636" w14:textId="77777777" w:rsidR="00665C5F" w:rsidRDefault="00175495">
      <w:pPr>
        <w:tabs>
          <w:tab w:val="left" w:pos="2820"/>
        </w:tabs>
        <w:spacing w:line="600" w:lineRule="auto"/>
        <w:jc w:val="both"/>
        <w:rPr>
          <w:rFonts w:eastAsia="Times New Roman"/>
          <w:szCs w:val="24"/>
        </w:rPr>
      </w:pPr>
      <w:r>
        <w:rPr>
          <w:rFonts w:eastAsia="Times New Roman"/>
          <w:szCs w:val="24"/>
        </w:rPr>
        <w:t>Ξυπνάει το πρωί ο Έλληνας και σκέφτεται τι θα ταΐσει τα παιδιά του κι εσείς φέρνετε αυτά τα κατάπτυστα νομοσχέδια, τα οπ</w:t>
      </w:r>
      <w:r>
        <w:rPr>
          <w:rFonts w:eastAsia="Times New Roman"/>
          <w:szCs w:val="24"/>
        </w:rPr>
        <w:t xml:space="preserve">οία έχουν κι άλλα πράγματα. </w:t>
      </w:r>
    </w:p>
    <w:p w14:paraId="5CE04637" w14:textId="77777777" w:rsidR="00665C5F" w:rsidRDefault="00175495">
      <w:pPr>
        <w:tabs>
          <w:tab w:val="left" w:pos="2820"/>
        </w:tabs>
        <w:spacing w:line="600" w:lineRule="auto"/>
        <w:ind w:firstLine="720"/>
        <w:jc w:val="both"/>
        <w:rPr>
          <w:rFonts w:eastAsia="Times New Roman"/>
          <w:szCs w:val="24"/>
        </w:rPr>
      </w:pPr>
      <w:r>
        <w:rPr>
          <w:rFonts w:eastAsia="Times New Roman"/>
          <w:szCs w:val="24"/>
        </w:rPr>
        <w:t>Προσπαθείτε</w:t>
      </w:r>
      <w:r>
        <w:rPr>
          <w:rFonts w:eastAsia="Times New Roman"/>
          <w:szCs w:val="24"/>
        </w:rPr>
        <w:t>,</w:t>
      </w:r>
      <w:r>
        <w:rPr>
          <w:rFonts w:eastAsia="Times New Roman"/>
          <w:szCs w:val="24"/>
        </w:rPr>
        <w:t xml:space="preserve"> μέσω αυτού του άρθρου</w:t>
      </w:r>
      <w:r>
        <w:rPr>
          <w:rFonts w:eastAsia="Times New Roman"/>
          <w:szCs w:val="24"/>
        </w:rPr>
        <w:t>,</w:t>
      </w:r>
      <w:r>
        <w:rPr>
          <w:rFonts w:eastAsia="Times New Roman"/>
          <w:szCs w:val="24"/>
        </w:rPr>
        <w:t xml:space="preserve"> να απαλλαγούν αυτές οι εταιρείες επενδύσεων σε ακίνητα από τον ΕΝΦΙΑ. Εσείς οι ίδιοι λέγατε ότι</w:t>
      </w:r>
      <w:r>
        <w:rPr>
          <w:rFonts w:eastAsia="Times New Roman"/>
          <w:szCs w:val="24"/>
        </w:rPr>
        <w:t>:</w:t>
      </w:r>
      <w:r>
        <w:rPr>
          <w:rFonts w:eastAsia="Times New Roman"/>
          <w:szCs w:val="24"/>
        </w:rPr>
        <w:t xml:space="preserve"> «Θα καταργήσουμε τον ΕΝΦΙΑ όταν θα βγούμε </w:t>
      </w:r>
      <w:r>
        <w:rPr>
          <w:rFonts w:eastAsia="Times New Roman"/>
          <w:szCs w:val="24"/>
        </w:rPr>
        <w:t>κ</w:t>
      </w:r>
      <w:r>
        <w:rPr>
          <w:rFonts w:eastAsia="Times New Roman"/>
          <w:szCs w:val="24"/>
        </w:rPr>
        <w:t>υβέρνηση». Και όχι μόνο δεν τον καταργήσατε αλλά έρ</w:t>
      </w:r>
      <w:r>
        <w:rPr>
          <w:rFonts w:eastAsia="Times New Roman"/>
          <w:szCs w:val="24"/>
        </w:rPr>
        <w:t>χεστε με νομοθεσία πλέον να προσφέρετε στις εταιρείες δωρεάν κατοχή των ακινήτων. Δηλαδή θα πληρώνει η εταιρεία –προσέξτε με λίγο, δεν θέλω να σας μπερδέψω με νούμερα, το κατέχετε το αντικείμενο- 0,01% ΕΝΦΙΑ. Για τρομερές αξίες, λοιπόν, θα πληρώνει ελάχιστ</w:t>
      </w:r>
      <w:r>
        <w:rPr>
          <w:rFonts w:eastAsia="Times New Roman"/>
          <w:szCs w:val="24"/>
        </w:rPr>
        <w:t xml:space="preserve">ο ΕΝΦΙΑ, όταν ο Έλληνας πληρώνει με το αίμα του. </w:t>
      </w:r>
    </w:p>
    <w:p w14:paraId="5CE04638" w14:textId="77777777" w:rsidR="00665C5F" w:rsidRDefault="00175495">
      <w:pPr>
        <w:tabs>
          <w:tab w:val="left" w:pos="2820"/>
        </w:tabs>
        <w:spacing w:line="600" w:lineRule="auto"/>
        <w:ind w:firstLine="720"/>
        <w:jc w:val="both"/>
        <w:rPr>
          <w:rFonts w:eastAsia="Times New Roman"/>
          <w:szCs w:val="24"/>
        </w:rPr>
      </w:pPr>
      <w:r>
        <w:rPr>
          <w:rFonts w:eastAsia="Times New Roman"/>
          <w:szCs w:val="24"/>
        </w:rPr>
        <w:t xml:space="preserve">Κύριε Πρόεδρε, φεύγοντας, λοιπόν, από το σχέδιο νόμου, επειδή εδώ ακούστηκαν πάρα πολλά πράγματα για την επικαιρότητα, θέλω να πω ότι σήμερα είχαμε τις δηλώσεις του κυρίου Πρωθυπουργού στη συνάντησή του με </w:t>
      </w:r>
      <w:r>
        <w:rPr>
          <w:rFonts w:eastAsia="Times New Roman"/>
          <w:szCs w:val="24"/>
        </w:rPr>
        <w:t>τον Τουσκ. Είπε, λοιπόν, ο κ. Τσίπρας ότι η Ελλάδα δεν θα αναλάβει ούτε λιγότερους ούτε περισσότερους πρόσφυγες από όσους αντιστοιχούν στον πληθυσμό της. Και ρωτάμε: Έχετε κοινή γραμμή; Ξέρετε τι λέτε και τι θέση παίρνετε για το -όπως το λέτε εσείς που δεν</w:t>
      </w:r>
      <w:r>
        <w:rPr>
          <w:rFonts w:eastAsia="Times New Roman"/>
          <w:szCs w:val="24"/>
        </w:rPr>
        <w:t xml:space="preserve"> είναι- «προσφυγικό»; Θέλω να ρωτήσω πόσοι, δηλαδή, αντιστοιχούν στον πληθυσμό μας; Ένας προς έναν; </w:t>
      </w:r>
    </w:p>
    <w:p w14:paraId="5CE04639" w14:textId="77777777" w:rsidR="00665C5F" w:rsidRDefault="00175495">
      <w:pPr>
        <w:tabs>
          <w:tab w:val="left" w:pos="2820"/>
        </w:tabs>
        <w:spacing w:line="600" w:lineRule="auto"/>
        <w:ind w:firstLine="720"/>
        <w:jc w:val="both"/>
        <w:rPr>
          <w:rFonts w:eastAsia="Times New Roman"/>
          <w:szCs w:val="24"/>
        </w:rPr>
      </w:pPr>
      <w:r>
        <w:rPr>
          <w:rFonts w:eastAsia="Times New Roman"/>
          <w:szCs w:val="24"/>
        </w:rPr>
        <w:t>Επίσης, ο Τουσκ πρώτα ευχαρίστησε για τα τυπικά τον Πρωθυπουργό στα ελληνικά. Εμείς φτιαχνόμαστε με αυτά. Έτσι μας έφτιαχνε και ο Τσώρτσιλ, «Οι ήρωες πολεμ</w:t>
      </w:r>
      <w:r>
        <w:rPr>
          <w:rFonts w:eastAsia="Times New Roman"/>
          <w:szCs w:val="24"/>
        </w:rPr>
        <w:t>ούν σαν Έλληνες» για να μας οδηγήσουν μετά σε έναν αδελφοκτόνο πόλεμο και να μην πάρουμε τίποτα ως νικητές του Β</w:t>
      </w:r>
      <w:r>
        <w:rPr>
          <w:rFonts w:eastAsia="Times New Roman"/>
          <w:szCs w:val="24"/>
        </w:rPr>
        <w:t>΄</w:t>
      </w:r>
      <w:r>
        <w:rPr>
          <w:rFonts w:eastAsia="Times New Roman"/>
          <w:szCs w:val="24"/>
        </w:rPr>
        <w:t xml:space="preserve"> Παγκοσμίου Πολέμου. Εν πάση περιπτώσει αυτά είναι ιστορικά. Θέλω να πω, λοιπόν, ότι ο Τουσκ μίλησε ελληνικά, καλημέρισε κ</w:t>
      </w:r>
      <w:r>
        <w:rPr>
          <w:rFonts w:eastAsia="Times New Roman"/>
          <w:szCs w:val="24"/>
        </w:rPr>
        <w:t>.</w:t>
      </w:r>
      <w:r>
        <w:rPr>
          <w:rFonts w:eastAsia="Times New Roman"/>
          <w:szCs w:val="24"/>
        </w:rPr>
        <w:t>λπ. και είπε ότι η Ε</w:t>
      </w:r>
      <w:r>
        <w:rPr>
          <w:rFonts w:eastAsia="Times New Roman"/>
          <w:szCs w:val="24"/>
        </w:rPr>
        <w:t xml:space="preserve">υρώπη δεν θα αφήσει μόνη της την Ελλάδα και έστειλε ένα μήνυμα στους πρόσφυγες και μετανάστες. Είπε: «Μη ρισκάρετε τις ζωές σας, μη σπαταλάτε τα χρήματά σας. Η Ελλάδα δεν θα είναι πια χώρα </w:t>
      </w:r>
      <w:r>
        <w:rPr>
          <w:rFonts w:eastAsia="Times New Roman"/>
          <w:szCs w:val="24"/>
          <w:lang w:val="en-US"/>
        </w:rPr>
        <w:t>transit</w:t>
      </w:r>
      <w:r>
        <w:rPr>
          <w:rFonts w:eastAsia="Times New Roman"/>
          <w:szCs w:val="24"/>
        </w:rPr>
        <w:t xml:space="preserve">». Τους ζήτησε επίσης, να μην πιστεύουν στους διακινητές. </w:t>
      </w:r>
      <w:r>
        <w:rPr>
          <w:rFonts w:eastAsia="Times New Roman"/>
          <w:szCs w:val="24"/>
        </w:rPr>
        <w:t>Ό,τι ακριβώς</w:t>
      </w:r>
      <w:r>
        <w:rPr>
          <w:rFonts w:eastAsia="Times New Roman"/>
          <w:szCs w:val="24"/>
        </w:rPr>
        <w:t>,</w:t>
      </w:r>
      <w:r>
        <w:rPr>
          <w:rFonts w:eastAsia="Times New Roman"/>
          <w:szCs w:val="24"/>
        </w:rPr>
        <w:t xml:space="preserve"> λοιπόν, είπε και ο κ. Μουζάλας</w:t>
      </w:r>
      <w:r>
        <w:rPr>
          <w:rFonts w:eastAsia="Times New Roman"/>
          <w:szCs w:val="24"/>
        </w:rPr>
        <w:t>,</w:t>
      </w:r>
      <w:r>
        <w:rPr>
          <w:rFonts w:eastAsia="Times New Roman"/>
          <w:szCs w:val="24"/>
        </w:rPr>
        <w:t xml:space="preserve"> που είπε ότι θα έχουμε κρίση για τα επόμενα δύο-τρία χρόνια και ότι η Ελλάδα παύει να είναι χώρα </w:t>
      </w:r>
      <w:r>
        <w:rPr>
          <w:rFonts w:eastAsia="Times New Roman"/>
          <w:szCs w:val="24"/>
          <w:lang w:val="en-US"/>
        </w:rPr>
        <w:t>transit</w:t>
      </w:r>
      <w:r>
        <w:rPr>
          <w:rFonts w:eastAsia="Times New Roman"/>
          <w:szCs w:val="24"/>
        </w:rPr>
        <w:t xml:space="preserve">, αλλά πλέον είναι χώρα προορισμού. </w:t>
      </w:r>
    </w:p>
    <w:p w14:paraId="5CE0463A" w14:textId="77777777" w:rsidR="00665C5F" w:rsidRDefault="00175495">
      <w:pPr>
        <w:tabs>
          <w:tab w:val="left" w:pos="2820"/>
        </w:tabs>
        <w:spacing w:line="600" w:lineRule="auto"/>
        <w:ind w:firstLine="720"/>
        <w:jc w:val="both"/>
        <w:rPr>
          <w:rFonts w:eastAsia="Times New Roman"/>
          <w:szCs w:val="24"/>
        </w:rPr>
      </w:pPr>
      <w:r>
        <w:rPr>
          <w:rFonts w:eastAsia="Times New Roman"/>
          <w:szCs w:val="24"/>
        </w:rPr>
        <w:t>Τι ακριβώς σχέδιο έχετε; Να σας πω εγώ. Δεν έχετε κανένα μα κανένα σχ</w:t>
      </w:r>
      <w:r>
        <w:rPr>
          <w:rFonts w:eastAsia="Times New Roman"/>
          <w:szCs w:val="24"/>
        </w:rPr>
        <w:t xml:space="preserve">έδιο. Τα έχετε εντελώς χαμένα. Ο ένας μιλάει για ανοιχτά σύνορα, ο άλλος λέει ότι δεν είμαστε χώρα </w:t>
      </w:r>
      <w:r>
        <w:rPr>
          <w:rFonts w:eastAsia="Times New Roman"/>
          <w:szCs w:val="24"/>
          <w:lang w:val="en-US"/>
        </w:rPr>
        <w:t>transit</w:t>
      </w:r>
      <w:r>
        <w:rPr>
          <w:rFonts w:eastAsia="Times New Roman"/>
          <w:szCs w:val="24"/>
        </w:rPr>
        <w:t>, ο άλλος, ο περίφημος Υπουργός σας κ. Φίλης, βγάζει ανακοίνωση και προτρέπει ένα σωρό οργανισμούς, σχολεία, σωματεία: «Ανοίχτε την αγκαλιά σας για το</w:t>
      </w:r>
      <w:r>
        <w:rPr>
          <w:rFonts w:eastAsia="Times New Roman"/>
          <w:szCs w:val="24"/>
        </w:rPr>
        <w:t xml:space="preserve">υς πρόσφυγες». </w:t>
      </w:r>
    </w:p>
    <w:p w14:paraId="5CE0463B" w14:textId="77777777" w:rsidR="00665C5F" w:rsidRDefault="00175495">
      <w:pPr>
        <w:tabs>
          <w:tab w:val="left" w:pos="2820"/>
        </w:tabs>
        <w:spacing w:line="600" w:lineRule="auto"/>
        <w:ind w:firstLine="720"/>
        <w:jc w:val="both"/>
        <w:rPr>
          <w:rFonts w:eastAsia="Times New Roman"/>
          <w:szCs w:val="24"/>
        </w:rPr>
      </w:pPr>
      <w:r>
        <w:rPr>
          <w:rFonts w:eastAsia="Times New Roman"/>
          <w:szCs w:val="24"/>
        </w:rPr>
        <w:t>Β</w:t>
      </w:r>
      <w:r>
        <w:rPr>
          <w:rFonts w:eastAsia="Times New Roman"/>
          <w:szCs w:val="24"/>
        </w:rPr>
        <w:t>λέπουμε τα δακρύβρεχτα δελτία ειδήσεων σε μία οργανωμένη και μία διατεταγμένη επιχείρηση ψυχολογικού πολέμου να δημιουργούν εικόνες και καταστάσεις που θυμίζουν το</w:t>
      </w:r>
      <w:r>
        <w:rPr>
          <w:rFonts w:eastAsia="Times New Roman"/>
          <w:szCs w:val="24"/>
        </w:rPr>
        <w:t>ν</w:t>
      </w:r>
      <w:r>
        <w:rPr>
          <w:rFonts w:eastAsia="Times New Roman"/>
          <w:szCs w:val="24"/>
        </w:rPr>
        <w:t xml:space="preserve"> </w:t>
      </w:r>
      <w:r>
        <w:rPr>
          <w:rFonts w:eastAsia="Times New Roman"/>
          <w:szCs w:val="24"/>
        </w:rPr>
        <w:t>κ</w:t>
      </w:r>
      <w:r>
        <w:rPr>
          <w:rFonts w:eastAsia="Times New Roman"/>
          <w:szCs w:val="24"/>
        </w:rPr>
        <w:t>ορμοράνο του Περσικού Κόλπου για παιδάκια. Τα σκηνοθετούν τα πιο πολλά απ</w:t>
      </w:r>
      <w:r>
        <w:rPr>
          <w:rFonts w:eastAsia="Times New Roman"/>
          <w:szCs w:val="24"/>
        </w:rPr>
        <w:t xml:space="preserve">ό αυτά. Ξέρουμε πώς λειτουργούν τα κανάλια για να τσιγκλήσουν –συγνώμη για την έκφραση, «για να κεντρίσουν» είναι το σωστό- τα αντανακλαστικά των Ελλήνων που πάντοτε είναι και πονόψυχοι και θέλουν να προσφέρουν. </w:t>
      </w:r>
    </w:p>
    <w:p w14:paraId="5CE0463C" w14:textId="77777777" w:rsidR="00665C5F" w:rsidRDefault="00175495">
      <w:pPr>
        <w:tabs>
          <w:tab w:val="left" w:pos="2820"/>
        </w:tabs>
        <w:spacing w:line="600" w:lineRule="auto"/>
        <w:ind w:firstLine="720"/>
        <w:jc w:val="both"/>
        <w:rPr>
          <w:rFonts w:eastAsia="Times New Roman"/>
          <w:szCs w:val="24"/>
        </w:rPr>
      </w:pPr>
      <w:r>
        <w:rPr>
          <w:rFonts w:eastAsia="Times New Roman"/>
          <w:szCs w:val="24"/>
        </w:rPr>
        <w:t>Αλλά προσφέρατε εσείς στους Έλληνες</w:t>
      </w:r>
      <w:r>
        <w:rPr>
          <w:rFonts w:eastAsia="Times New Roman"/>
          <w:szCs w:val="24"/>
        </w:rPr>
        <w:t>,</w:t>
      </w:r>
      <w:r>
        <w:rPr>
          <w:rFonts w:eastAsia="Times New Roman"/>
          <w:szCs w:val="24"/>
        </w:rPr>
        <w:t xml:space="preserve"> που αυ</w:t>
      </w:r>
      <w:r>
        <w:rPr>
          <w:rFonts w:eastAsia="Times New Roman"/>
          <w:szCs w:val="24"/>
        </w:rPr>
        <w:t>τοκτόνησαν χάριν των παρατάξεών σας, Δεξιάς και Αριστεράς, κατά χιλιάδες λόγω του μνημονίου; Αφιέρωσαν τα ίδια κανάλια χρόνο για αυτούς που αυτοκτόνησαν λόγω της οικονομικής δυσχέρειας; Ούτε μια λέξη! Και αφιερώνουν κάθε μέρα στα δελτία των 20.00΄ ένα ημίω</w:t>
      </w:r>
      <w:r>
        <w:rPr>
          <w:rFonts w:eastAsia="Times New Roman"/>
          <w:szCs w:val="24"/>
        </w:rPr>
        <w:t xml:space="preserve">ρο για τα προσφυγάκια. </w:t>
      </w:r>
    </w:p>
    <w:p w14:paraId="5CE0463D" w14:textId="77777777" w:rsidR="00665C5F" w:rsidRDefault="00175495">
      <w:pPr>
        <w:tabs>
          <w:tab w:val="left" w:pos="2820"/>
        </w:tabs>
        <w:spacing w:line="600" w:lineRule="auto"/>
        <w:ind w:firstLine="720"/>
        <w:jc w:val="both"/>
        <w:rPr>
          <w:rFonts w:eastAsia="Times New Roman"/>
          <w:szCs w:val="24"/>
        </w:rPr>
      </w:pPr>
      <w:r>
        <w:rPr>
          <w:rFonts w:eastAsia="Times New Roman"/>
          <w:szCs w:val="24"/>
        </w:rPr>
        <w:t xml:space="preserve">Και ξέρετε και κάτι άλλο; Είστε και υποκριτές, διότι ασυνόδευτα παιδιά που θα πρέπει να πάτε και στον ΟΗΕ και στην ΑΔΑΕ, τα αφήσατε να περάσουν τα σύνορα των Σκοπίων. Ασυνόδευτα παιδιά! </w:t>
      </w:r>
    </w:p>
    <w:p w14:paraId="5CE0463E" w14:textId="77777777" w:rsidR="00665C5F" w:rsidRDefault="00175495">
      <w:pPr>
        <w:tabs>
          <w:tab w:val="left" w:pos="2820"/>
        </w:tabs>
        <w:spacing w:line="600" w:lineRule="auto"/>
        <w:ind w:firstLine="720"/>
        <w:jc w:val="both"/>
        <w:rPr>
          <w:rFonts w:eastAsia="Times New Roman"/>
          <w:szCs w:val="24"/>
        </w:rPr>
      </w:pPr>
      <w:r>
        <w:rPr>
          <w:rFonts w:eastAsia="Times New Roman"/>
          <w:szCs w:val="24"/>
        </w:rPr>
        <w:t>Και υπάρχουν λύσεις σας τις είπε και ο Γενικό</w:t>
      </w:r>
      <w:r>
        <w:rPr>
          <w:rFonts w:eastAsia="Times New Roman"/>
          <w:szCs w:val="24"/>
        </w:rPr>
        <w:t>ς Γραμματέας μας, ο Νίκος ο Μιχαλολιάκος. Πρώτη λύση είναι να ρωτήσετε τον ελληνικό λαό: Θέλει να αλλάξει τη φυσιογνωμία του ελληνικού κράτους, του ελληνικού έθνους; Θέλει να ανοίξει την αγκαλιά του και να δεχτεί τους κάθε λογής κατατρεγμένους του κόσμου;</w:t>
      </w:r>
    </w:p>
    <w:p w14:paraId="5CE0463F" w14:textId="77777777" w:rsidR="00665C5F" w:rsidRDefault="00175495">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Δεν αντέχει άλλο η Ελλάδα, κύριοι! Δεν αντέχει άλλους πρόσφυγες, μετανάστες, λαθρομετανάστες –πείτε τους όπως θέλετε- δεν τους αντέχει! Δεν είναι δυνατόν εμείς να γίνουμε η χωματερή ψυχών και δυστυχισμένων της Ευρώπης. </w:t>
      </w:r>
    </w:p>
    <w:p w14:paraId="5CE04640"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 xml:space="preserve">Επίσης, μιλάτε για την περίφημη κατάσταση της Ειδομένης και τα σύνορα με τη </w:t>
      </w:r>
      <w:r>
        <w:rPr>
          <w:rFonts w:eastAsia="Times New Roman" w:cs="Times New Roman"/>
          <w:szCs w:val="24"/>
          <w:lang w:val="en-US"/>
        </w:rPr>
        <w:t>FYROM</w:t>
      </w:r>
      <w:r>
        <w:rPr>
          <w:rFonts w:eastAsia="Times New Roman" w:cs="Times New Roman"/>
          <w:szCs w:val="24"/>
        </w:rPr>
        <w:t>, με τα Σκόπια. Υπάρχει λύση: Οι επιχειρηματίες, που δεν έχουν πατρίδα –γιατί το κεφάλαιο δεν έχει πατρίδα- να αναλάβουν τις ευθύνες τους. Να πιέσει η ελληνική Κυβέρνηση. Τα Σ</w:t>
      </w:r>
      <w:r>
        <w:rPr>
          <w:rFonts w:eastAsia="Times New Roman" w:cs="Times New Roman"/>
          <w:szCs w:val="24"/>
        </w:rPr>
        <w:t xml:space="preserve">κόπια στηρίζονται ουσιαστικά από την Ελλάδα. Η οικονομία των Σκοπίων έχει στήριξη από την Ελλάδα. Να τους κόψουμε αυτή τη στήριξη με ένα αντάλλαγμα. </w:t>
      </w:r>
    </w:p>
    <w:p w14:paraId="5CE04641"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Να κάνουμε και εμείς επιτέλους έναν εκβιασμό. Δεν θα είμαστε πάντα εμείς τα θύματα των εκβιασμών των ξένων</w:t>
      </w:r>
      <w:r>
        <w:rPr>
          <w:rFonts w:eastAsia="Times New Roman" w:cs="Times New Roman"/>
          <w:szCs w:val="24"/>
        </w:rPr>
        <w:t>, της Ευρωπαϊκής Ένωσης, μέχρι και του μορφώματος των Σκοπίων. Να πούμε: «Ανοίξτε τα σύνορα, να φύγουν αυτοί οι άνθρωποι, ειδάλλως θα έχετε αυτές τις συνέπειες».</w:t>
      </w:r>
    </w:p>
    <w:p w14:paraId="5CE04642"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Επίσης, αυτή τη στιγμή υπάρχει ένα σκάνδαλο, που το ομολογείτε και εσείς οι ίδιοι: Η Ελλάδα έχ</w:t>
      </w:r>
      <w:r>
        <w:rPr>
          <w:rFonts w:eastAsia="Times New Roman" w:cs="Times New Roman"/>
          <w:szCs w:val="24"/>
        </w:rPr>
        <w:t xml:space="preserve">ει μετατραπεί σε ένα τεράστιο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Θέλετε να διασπείρετε –και έχει βγει σχετική εγκύκλιος- σε όλους τους δήμους της χώρας τους μετανάστες. </w:t>
      </w:r>
    </w:p>
    <w:p w14:paraId="5CE04643"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Δεν καταλαβαίνετε ότι αυτοί οι άνθρωποι, πέραν του ότι είναι άλλης φυλής, άλλου πολιτισμού και κουλτούρας, άλλη</w:t>
      </w:r>
      <w:r>
        <w:rPr>
          <w:rFonts w:eastAsia="Times New Roman" w:cs="Times New Roman"/>
          <w:szCs w:val="24"/>
        </w:rPr>
        <w:t xml:space="preserve">ς θρησκείας, δεν μπορούν να ενσωματωθούν στην ελληνική κοινωνία; Οι άνθρωποι αυτοί κόβουν κεφάλια και τα δείχνουν και φωτογραφίζονται στα </w:t>
      </w:r>
      <w:r>
        <w:rPr>
          <w:rFonts w:eastAsia="Times New Roman" w:cs="Times New Roman"/>
          <w:szCs w:val="24"/>
          <w:lang w:val="en-US"/>
        </w:rPr>
        <w:t>social</w:t>
      </w:r>
      <w:r>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w:t>
      </w:r>
    </w:p>
    <w:p w14:paraId="5CE04644" w14:textId="77777777" w:rsidR="00665C5F" w:rsidRDefault="00175495">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5CE04645"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Θα ήθελα την ανοχή σ</w:t>
      </w:r>
      <w:r>
        <w:rPr>
          <w:rFonts w:eastAsia="Times New Roman" w:cs="Times New Roman"/>
          <w:szCs w:val="24"/>
        </w:rPr>
        <w:t xml:space="preserve">ας για ένα λεπτό, κύριε Πρόεδρε. </w:t>
      </w:r>
    </w:p>
    <w:p w14:paraId="5CE04646"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Πάω στην παρωνυχίδα, που όμως αφορά ένα πολύ επίκαιρο θέμα. Κύριε Πρόεδρε, τα μικρά πολλές φορές κρίνουν και τα μεγάλα. Πριν από λίγο συνέβη αυτό, μια τουρκική πρόκληση στο στενό του Ισθμού. Εξευτέλισαν την ελληνική σημαία</w:t>
      </w:r>
      <w:r>
        <w:rPr>
          <w:rFonts w:eastAsia="Times New Roman" w:cs="Times New Roman"/>
          <w:szCs w:val="24"/>
        </w:rPr>
        <w:t xml:space="preserve"> επί ελληνικού εδάφους. Πέρασε τουρκικό πλοίο χωρίς να αναρτήσει στον ιστό του την ελληνική σημαία, όπως είχε υποχρέωση. </w:t>
      </w:r>
    </w:p>
    <w:p w14:paraId="5CE04647"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 xml:space="preserve">Πού είναι οι λιμενικοί, πού είναι οι υπεύθυνοι της </w:t>
      </w:r>
      <w:r>
        <w:rPr>
          <w:rFonts w:eastAsia="Times New Roman" w:cs="Times New Roman"/>
          <w:szCs w:val="24"/>
        </w:rPr>
        <w:t>δ</w:t>
      </w:r>
      <w:r>
        <w:rPr>
          <w:rFonts w:eastAsia="Times New Roman" w:cs="Times New Roman"/>
          <w:szCs w:val="24"/>
        </w:rPr>
        <w:t>ιώρυγας, πού είναι το Υπουργείο Εξωτερικών, πού είναι το Υπουργείο Εθνικής Άμυνας;</w:t>
      </w:r>
      <w:r>
        <w:rPr>
          <w:rFonts w:eastAsia="Times New Roman" w:cs="Times New Roman"/>
          <w:szCs w:val="24"/>
        </w:rPr>
        <w:t xml:space="preserve"> </w:t>
      </w:r>
    </w:p>
    <w:p w14:paraId="5CE04648"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 xml:space="preserve">Καταθέτω στα Πρακτικά το σχετικό δημοσίευμα, αν και δεν έχει τόση αξία. Γίνονται τόσο σοβαρά πράγματα στην Ελλάδα, που αυτό θα ήταν το τελευταίο. </w:t>
      </w:r>
    </w:p>
    <w:p w14:paraId="5CE04649" w14:textId="77777777" w:rsidR="00665C5F" w:rsidRDefault="00175495">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Χρήστος Παππάς καταθέτει για τα Πρακτικά το προαναφερθέν έγγραφο, το οποίο </w:t>
      </w:r>
      <w:r>
        <w:rPr>
          <w:rFonts w:eastAsia="Times New Roman" w:cs="Times New Roman"/>
        </w:rPr>
        <w:t>βρίσκεται στο αρχείο του Τμήματος Γραμματείας της Διεύθυνσης Στενογραφίας και  Πρακτικών της Βουλής)</w:t>
      </w:r>
    </w:p>
    <w:p w14:paraId="5CE0464A"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Τα ακούσατε, κύριοι της Κυβέρνησης και σας τα λένε ακόμα και συστημικοί δημοσιογράφοι, «Ηρακλείς» του μνημονίου –βεβαίως- όπως είναι ο Πορτοσάλτε ή η κυρία</w:t>
      </w:r>
      <w:r>
        <w:rPr>
          <w:rFonts w:eastAsia="Times New Roman" w:cs="Times New Roman"/>
          <w:szCs w:val="24"/>
        </w:rPr>
        <w:t xml:space="preserve"> Κοσιώνη, εξ αγχιστείας συγγενής του νυν Προέδρου της Νέας Δημοκρατίας, που είπαν εν ολίγοις την περασμένη εβδομάδα στο δελτίο ειδήσεων και διαμορφώνουν γνώμη αυτοί οι άνθρωποι: «Να κατέβουν τα τανκς στους δρόμους! Να επέμβει ο στρατός!» Έτσι είπαν. «Πού ε</w:t>
      </w:r>
      <w:r>
        <w:rPr>
          <w:rFonts w:eastAsia="Times New Roman" w:cs="Times New Roman"/>
          <w:szCs w:val="24"/>
        </w:rPr>
        <w:t>ίναι ο στρατός;»</w:t>
      </w:r>
    </w:p>
    <w:p w14:paraId="5CE0464B"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 xml:space="preserve">Και σας βολεύει όλους </w:t>
      </w:r>
      <w:r>
        <w:rPr>
          <w:rFonts w:eastAsia="Times New Roman" w:cs="Times New Roman"/>
          <w:szCs w:val="24"/>
        </w:rPr>
        <w:t>σας,</w:t>
      </w:r>
      <w:r>
        <w:rPr>
          <w:rFonts w:eastAsia="Times New Roman" w:cs="Times New Roman"/>
          <w:szCs w:val="24"/>
        </w:rPr>
        <w:t xml:space="preserve"> κάτι τέτοιο, για να βγείτε πάλι πεντακάθαροι, όπως βγήκατε τον Ιούλιο του 1974, να τα επωμιστεί μια μνημονιακή χούντα όλα, να αποφύγετε και να αποσείσετε από πάνω σας τις ευθύνες και να δυστυχήσει ο ελληνικός λαός με μια επέμβαση του στρατού.</w:t>
      </w:r>
    </w:p>
    <w:p w14:paraId="5CE0464C"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Κύριε Πρόεδρ</w:t>
      </w:r>
      <w:r>
        <w:rPr>
          <w:rFonts w:eastAsia="Times New Roman" w:cs="Times New Roman"/>
          <w:szCs w:val="24"/>
        </w:rPr>
        <w:t>ε, στην τελευταία μου ομιλία πριν από τη σκευωρία της Νέας Δημοκρατίας και του Αντώνη Σαμαρά εναντίον της Χρυσής Αυγής την Παρασκευή 27 Σεπτεμβρίου –ήταν τα τελευταία λόγια που είχα πει από αυτό το Βήμα- είχα πει: «Κάτω τα χέρια από τον ελληνικό στρατό». Ο</w:t>
      </w:r>
      <w:r>
        <w:rPr>
          <w:rFonts w:eastAsia="Times New Roman" w:cs="Times New Roman"/>
          <w:szCs w:val="24"/>
        </w:rPr>
        <w:t xml:space="preserve"> ελληνικός στρατός ανήκει στο έθνος, δεν έχει πολιτικές παρατάξεις, ανήκει στον ελληνικό λαό. </w:t>
      </w:r>
    </w:p>
    <w:p w14:paraId="5CE0464D"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καταθέσω ένα εξαιρετικά ενδιαφέρον έγγραφο. Θέλω να το δείτε με μεγάλη προσοχή. Είναι το έγγραφο του Ευρωπαϊκού Λαϊκού Κόμματος, ένα κόμμα στο </w:t>
      </w:r>
      <w:r>
        <w:rPr>
          <w:rFonts w:eastAsia="Times New Roman" w:cs="Times New Roman"/>
          <w:szCs w:val="24"/>
        </w:rPr>
        <w:t>οποίο ανήκει και η Νέα Δημοκρατία, το οποίο σε συνεργασία με την οργάνωση στην Ευρώπη των Τούρκων της Δυτικής Θράκης αλλά και την οργάνωση των διαφόρων μη εγγεγραμμένων εθνοτήτων και εθνικοτήτων, με συνεργασία διαφόρων Ελλήνων προδοτών στις ΜΚΟ, ανθελλήνων</w:t>
      </w:r>
      <w:r>
        <w:rPr>
          <w:rFonts w:eastAsia="Times New Roman" w:cs="Times New Roman"/>
          <w:szCs w:val="24"/>
        </w:rPr>
        <w:t>, λαϊκών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διοργάνωσε εκδήλωση χθες στο Ευρωπαϊκό Κοινοβούλιο. Αυτή την εκδήλωση κατήγγειλαν οι Βουλευτές με πρωτοστατούντα τον Βουλευτή μας, που είχε την ατυχία να χάσει και το παιδί του στο πεδίο της τιμής, τον Λάμπρο Φουντούλη. Πρωτοστάτησαν, λοιπό</w:t>
      </w:r>
      <w:r>
        <w:rPr>
          <w:rFonts w:eastAsia="Times New Roman" w:cs="Times New Roman"/>
          <w:szCs w:val="24"/>
        </w:rPr>
        <w:t>ν, οι στρατηγοί μαζί με τον Φουντούλη στο να μην γίνει αυτή η εκδήλωση και την κατήγγειλαν. Δεν την κατήγγειλε κανείς από τους δικούς σας Ευρωβουλευτές. Εσείς είστε οι πραγματικοί πατριδοκάπηλοι.</w:t>
      </w:r>
    </w:p>
    <w:p w14:paraId="5CE0464E"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κύριε Παππά.</w:t>
      </w:r>
    </w:p>
    <w:p w14:paraId="5CE0464F"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Χ</w:t>
      </w:r>
      <w:r>
        <w:rPr>
          <w:rFonts w:eastAsia="Times New Roman" w:cs="Times New Roman"/>
          <w:b/>
          <w:szCs w:val="24"/>
        </w:rPr>
        <w:t xml:space="preserve">ΡΗΣΤΟΣ ΠΑΠΠΑΣ: </w:t>
      </w:r>
      <w:r>
        <w:rPr>
          <w:rFonts w:eastAsia="Times New Roman" w:cs="Times New Roman"/>
          <w:szCs w:val="24"/>
        </w:rPr>
        <w:t>Ολοκληρώνω.</w:t>
      </w:r>
    </w:p>
    <w:p w14:paraId="5CE0465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Θα ήθελα, λοιπόν, να καταθέσω αυτό το έγγραφο, γιατί είναι χαρακτηριστικό για το ποια παιχνίδια γίνονται και ποια θέση παίρνει η δήθεν αντιπολίτευση, η λεγόμενη «Νέα Δημοκρατία». Είστε παρελθόν και το ξέρετε.</w:t>
      </w:r>
    </w:p>
    <w:p w14:paraId="5CE0465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(Στο σημείο αυτό ο Β</w:t>
      </w:r>
      <w:r>
        <w:rPr>
          <w:rFonts w:eastAsia="Times New Roman" w:cs="Times New Roman"/>
          <w:szCs w:val="24"/>
        </w:rPr>
        <w:t xml:space="preserve">ουλευτής κ. Χρήστος Παππάς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CE04652"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Ευχαριστώ.</w:t>
      </w:r>
    </w:p>
    <w:p w14:paraId="5CE04653" w14:textId="77777777" w:rsidR="00665C5F" w:rsidRDefault="00175495">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CE04654" w14:textId="77777777" w:rsidR="00665C5F" w:rsidRDefault="00175495">
      <w:pPr>
        <w:spacing w:line="600" w:lineRule="auto"/>
        <w:ind w:firstLine="720"/>
        <w:jc w:val="both"/>
        <w:rPr>
          <w:rFonts w:eastAsia="Times New Roman" w:cs="Times New Roman"/>
        </w:rPr>
      </w:pPr>
      <w:r>
        <w:rPr>
          <w:rFonts w:eastAsia="Times New Roman" w:cs="Times New Roman"/>
          <w:b/>
          <w:szCs w:val="24"/>
        </w:rPr>
        <w:t>ΠΡΟΕΔΡΕΥ</w:t>
      </w:r>
      <w:r>
        <w:rPr>
          <w:rFonts w:eastAsia="Times New Roman" w:cs="Times New Roman"/>
          <w:b/>
          <w:szCs w:val="24"/>
        </w:rPr>
        <w:t>ΩΝ (Νικήτας Κακλαμάνης):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ΒΕΝΙΖΕΛΟΣ» και ενημερώθη</w:t>
      </w:r>
      <w:r>
        <w:rPr>
          <w:rFonts w:eastAsia="Times New Roman" w:cs="Times New Roman"/>
        </w:rPr>
        <w:t>καν για την ιστορία του κτηρίου και τον τρόπο οργάνωσης και λειτουργίας της Βουλής, σαράντα ένας μαθητές και μαθήτριες και τρεις εκπαιδευτικοί συνοδοί τους από το 4ο Γυμν</w:t>
      </w:r>
      <w:r>
        <w:rPr>
          <w:rFonts w:eastAsia="Times New Roman" w:cs="Times New Roman"/>
        </w:rPr>
        <w:t>ά</w:t>
      </w:r>
      <w:r>
        <w:rPr>
          <w:rFonts w:eastAsia="Times New Roman" w:cs="Times New Roman"/>
        </w:rPr>
        <w:t>σ</w:t>
      </w:r>
      <w:r>
        <w:rPr>
          <w:rFonts w:eastAsia="Times New Roman" w:cs="Times New Roman"/>
        </w:rPr>
        <w:t>ι</w:t>
      </w:r>
      <w:r>
        <w:rPr>
          <w:rFonts w:eastAsia="Times New Roman" w:cs="Times New Roman"/>
        </w:rPr>
        <w:t xml:space="preserve">ο (Β΄ </w:t>
      </w:r>
      <w:r>
        <w:rPr>
          <w:rFonts w:eastAsia="Times New Roman" w:cs="Times New Roman"/>
        </w:rPr>
        <w:t>τ</w:t>
      </w:r>
      <w:r>
        <w:rPr>
          <w:rFonts w:eastAsia="Times New Roman" w:cs="Times New Roman"/>
        </w:rPr>
        <w:t xml:space="preserve">μήμα) Σταυρούπολης Θεσσαλονίκης. </w:t>
      </w:r>
    </w:p>
    <w:p w14:paraId="5CE04655" w14:textId="77777777" w:rsidR="00665C5F" w:rsidRDefault="00175495">
      <w:pPr>
        <w:spacing w:line="600" w:lineRule="auto"/>
        <w:ind w:firstLine="720"/>
        <w:jc w:val="both"/>
        <w:rPr>
          <w:rFonts w:eastAsia="Times New Roman" w:cs="Times New Roman"/>
          <w:szCs w:val="24"/>
        </w:rPr>
      </w:pPr>
      <w:r>
        <w:rPr>
          <w:rFonts w:eastAsia="Times New Roman" w:cs="Times New Roman"/>
        </w:rPr>
        <w:t>Η Σταυρούπολη έχει την τιμητική της σήμερα</w:t>
      </w:r>
      <w:r>
        <w:rPr>
          <w:rFonts w:eastAsia="Times New Roman" w:cs="Times New Roman"/>
        </w:rPr>
        <w:t>!</w:t>
      </w:r>
    </w:p>
    <w:p w14:paraId="5CE04656" w14:textId="77777777" w:rsidR="00665C5F" w:rsidRDefault="00175495">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5CE04657" w14:textId="77777777" w:rsidR="00665C5F" w:rsidRDefault="00175495">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5CE0465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Έχει ζητήσει τον λόγο ο κ. Κουρουμπλής. Πέντε λεπτά είναι αρκετά, κύριε Κουρουμπλή;</w:t>
      </w:r>
    </w:p>
    <w:p w14:paraId="5CE04659"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Πολλά είναι.</w:t>
      </w:r>
    </w:p>
    <w:p w14:paraId="5CE0465A"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Έχετε πέντε λεπτά, κύριε Υπουργέ, για να υποστηρίξετε  τις δύο τροπολογίες σας, με την παράκληση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ότι θα παραμείνετε για λίγο στη Βουλή, γιατί μπορεί επ’ αυτών οι Κοινοβουλευτικοί Εκπρόσωποι να θελήσουν να συμπληρώσου</w:t>
      </w:r>
      <w:r>
        <w:rPr>
          <w:rFonts w:eastAsia="Times New Roman" w:cs="Times New Roman"/>
          <w:szCs w:val="24"/>
        </w:rPr>
        <w:t>ν ή να έχουν αντίλογο.</w:t>
      </w:r>
    </w:p>
    <w:p w14:paraId="5CE0465B"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CE0465C"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Κύριε Πρόεδρε, νομίζω ότι πρόκειται για δύο τροπολογίες οι οποίες θα τύχουν</w:t>
      </w:r>
      <w:r>
        <w:rPr>
          <w:rFonts w:eastAsia="Times New Roman" w:cs="Times New Roman"/>
          <w:szCs w:val="24"/>
        </w:rPr>
        <w:t>,</w:t>
      </w:r>
      <w:r>
        <w:rPr>
          <w:rFonts w:eastAsia="Times New Roman" w:cs="Times New Roman"/>
          <w:szCs w:val="24"/>
        </w:rPr>
        <w:t xml:space="preserve"> πιστεύω ότι θα τύχουν</w:t>
      </w:r>
      <w:r>
        <w:rPr>
          <w:rFonts w:eastAsia="Times New Roman" w:cs="Times New Roman"/>
          <w:szCs w:val="24"/>
        </w:rPr>
        <w:t>,</w:t>
      </w:r>
      <w:r>
        <w:rPr>
          <w:rFonts w:eastAsia="Times New Roman" w:cs="Times New Roman"/>
          <w:szCs w:val="24"/>
        </w:rPr>
        <w:t xml:space="preserve"> της θετικής τοποθέτησης των κομμάτων. </w:t>
      </w:r>
    </w:p>
    <w:p w14:paraId="5CE0465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Η τροπολογία 279 αφορά ρύθμιση βάσει της οποίας μπορούμε από το Πρόγραμμα Δημοσίων Επενδύσεων να συμπληρωθούν τα χρήματα προς την ΕΕΤΑ</w:t>
      </w:r>
      <w:r>
        <w:rPr>
          <w:rFonts w:eastAsia="Times New Roman" w:cs="Times New Roman"/>
          <w:szCs w:val="24"/>
        </w:rPr>
        <w:t>Α</w:t>
      </w:r>
      <w:r>
        <w:rPr>
          <w:rFonts w:eastAsia="Times New Roman" w:cs="Times New Roman"/>
          <w:szCs w:val="24"/>
        </w:rPr>
        <w:t xml:space="preserve"> για να εξασφαλιστούν οι δαπάνες για τη λειτουργία του προγράμματος των παιδικών </w:t>
      </w:r>
      <w:r>
        <w:rPr>
          <w:rFonts w:eastAsia="Times New Roman" w:cs="Times New Roman"/>
          <w:szCs w:val="24"/>
        </w:rPr>
        <w:t xml:space="preserve">σταθμών. </w:t>
      </w:r>
    </w:p>
    <w:p w14:paraId="5CE0465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Είναι ένα συμπληρωματικό πρόγραμμα, που έχει ξεκινήσει εδώ και μερικά χρόνια και που πρέπει να στηριχθεί, γιατί είναι απαραίτητο τα παιδιά αυτά να έχουν τη δυνατότητα να λαμβάνουν την αγωγή στους παιδικούς σταθμούς, διότι, κυρίες και κύριοι συνάδ</w:t>
      </w:r>
      <w:r>
        <w:rPr>
          <w:rFonts w:eastAsia="Times New Roman" w:cs="Times New Roman"/>
          <w:szCs w:val="24"/>
        </w:rPr>
        <w:t>ελφοι, από έρευνες που έχουν γίνει και εδώ και στο εξωτερικό και στις Ηνωμένες Πολιτείες, προκύπτει ότι η παρουσία ενός παιδιού στον παιδικό σταθμό, του δίνει τη δυνατότητα να έχει πέντε φορές καλύτερη επαγγελματική αποκατάσταση συγκριτικά με ένα παιδί που</w:t>
      </w:r>
      <w:r>
        <w:rPr>
          <w:rFonts w:eastAsia="Times New Roman" w:cs="Times New Roman"/>
          <w:szCs w:val="24"/>
        </w:rPr>
        <w:t xml:space="preserve"> δεν είχε αυτήν την τύχη και να συμμετέχει επτά φορές λιγότερο σε εγκληματική πράξη σε σχέση με ένα παιδί που δεν έχει πάει. Αυτό δείχνει τα ποιοτικά χαρακτηριστικά της προσφοράς του παιδικού σταθμού. Νομίζω, λοιπόν, ότι είμαστε σύμφωνοι στο να υπάρξει στή</w:t>
      </w:r>
      <w:r>
        <w:rPr>
          <w:rFonts w:eastAsia="Times New Roman" w:cs="Times New Roman"/>
          <w:szCs w:val="24"/>
        </w:rPr>
        <w:t>ριξη αυτού του προγράμματος.</w:t>
      </w:r>
    </w:p>
    <w:p w14:paraId="5CE0465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Η δεύτερη τροπολογία, κύριε Πρόεδρε, η με αριθμό 276 αφορά ρυθμίσεις εν</w:t>
      </w:r>
      <w:r>
        <w:rPr>
          <w:rFonts w:eastAsia="Times New Roman" w:cs="Times New Roman"/>
          <w:szCs w:val="24"/>
        </w:rPr>
        <w:t xml:space="preserve"> </w:t>
      </w:r>
      <w:r>
        <w:rPr>
          <w:rFonts w:eastAsia="Times New Roman" w:cs="Times New Roman"/>
          <w:szCs w:val="24"/>
        </w:rPr>
        <w:t>όψει της Συνθήκης του Σένγκεν, οι οποίες κρίνονται απαραίτητες για κτήρια και υποδομές που υπήρχαν στα σύνορα για χρόνια και των οποίων απαιτείται να νομιμ</w:t>
      </w:r>
      <w:r>
        <w:rPr>
          <w:rFonts w:eastAsia="Times New Roman" w:cs="Times New Roman"/>
          <w:szCs w:val="24"/>
        </w:rPr>
        <w:t>οποιηθεί η λειτουργία ως υποδομών. Παράλληλα, παρέχεται η δυνατότητα στην αποκεντρωμένη διοίκηση να προχωρήσει σε ρυθμίσεις που είναι απαραίτητες, προκειμένου ο επικείμενος έλεγχος των αρμοδίων της Συνθήκης του Σένγκεν στους συνοριακούς σταθμούς να μην παρ</w:t>
      </w:r>
      <w:r>
        <w:rPr>
          <w:rFonts w:eastAsia="Times New Roman" w:cs="Times New Roman"/>
          <w:szCs w:val="24"/>
        </w:rPr>
        <w:t xml:space="preserve">ουσιάσει κανένα πρόβλημα. </w:t>
      </w:r>
    </w:p>
    <w:p w14:paraId="5CE0466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προσθέσω και δύο λόγια για την τρέχουσα επικαιρότητα, που έχει να κάνει με το προσφυγικό. Το προσφυγικό είναι ένα πρόβλημα που βρήκε την Ελλάδα, ένα πρόβλημα παγκόσμιο πλέον, διότι οι δια</w:t>
      </w:r>
      <w:r>
        <w:rPr>
          <w:rFonts w:eastAsia="Times New Roman" w:cs="Times New Roman"/>
          <w:szCs w:val="24"/>
        </w:rPr>
        <w:t>στάσεις που έχει λάβει από τα συντελούμενα στη Μέση Ανατολή τού δίνουν ακριβώς αυτόν τον χαρακτηρισμό, διότι είναι η μεγαλύτερη μετακίνηση πληθυσμών μετά τον Β΄ Παγκόσμιο πόλεμο. Δυστυχώς, λόγω της γεωγραφικής θέσης της η χώρα</w:t>
      </w:r>
      <w:r>
        <w:rPr>
          <w:rFonts w:eastAsia="Times New Roman" w:cs="Times New Roman"/>
          <w:szCs w:val="24"/>
        </w:rPr>
        <w:t>,</w:t>
      </w:r>
      <w:r>
        <w:rPr>
          <w:rFonts w:eastAsia="Times New Roman" w:cs="Times New Roman"/>
          <w:szCs w:val="24"/>
        </w:rPr>
        <w:t xml:space="preserve"> στη συγκεκριμένη περίπτωση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καλείται να αντιμετωπίσει αυτήν τη δεινή πραγματικότητα. Ο ελληνικός λαός, όμως, έχει αποδείξει</w:t>
      </w:r>
      <w:r>
        <w:rPr>
          <w:rFonts w:eastAsia="Times New Roman" w:cs="Times New Roman"/>
          <w:szCs w:val="24"/>
        </w:rPr>
        <w:t>,</w:t>
      </w:r>
      <w:r>
        <w:rPr>
          <w:rFonts w:eastAsia="Times New Roman" w:cs="Times New Roman"/>
          <w:szCs w:val="24"/>
        </w:rPr>
        <w:t xml:space="preserve"> για άλλη μία φορά</w:t>
      </w:r>
      <w:r>
        <w:rPr>
          <w:rFonts w:eastAsia="Times New Roman" w:cs="Times New Roman"/>
          <w:szCs w:val="24"/>
        </w:rPr>
        <w:t>,</w:t>
      </w:r>
      <w:r>
        <w:rPr>
          <w:rFonts w:eastAsia="Times New Roman" w:cs="Times New Roman"/>
          <w:szCs w:val="24"/>
        </w:rPr>
        <w:t xml:space="preserve"> ότι κουβαλά μία μακρόχρονη ιστορία πολιτισμού και ανθρωπισμού</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αρά την οικονομική και κοινωνική κρίση απέδειξε</w:t>
      </w:r>
      <w:r>
        <w:rPr>
          <w:rFonts w:eastAsia="Times New Roman" w:cs="Times New Roman"/>
          <w:szCs w:val="24"/>
        </w:rPr>
        <w:t>,</w:t>
      </w:r>
      <w:r>
        <w:rPr>
          <w:rFonts w:eastAsia="Times New Roman" w:cs="Times New Roman"/>
          <w:szCs w:val="24"/>
        </w:rPr>
        <w:t xml:space="preserve"> για άλλη μια φορά</w:t>
      </w:r>
      <w:r>
        <w:rPr>
          <w:rFonts w:eastAsia="Times New Roman" w:cs="Times New Roman"/>
          <w:szCs w:val="24"/>
        </w:rPr>
        <w:t>,</w:t>
      </w:r>
      <w:r>
        <w:rPr>
          <w:rFonts w:eastAsia="Times New Roman" w:cs="Times New Roman"/>
          <w:szCs w:val="24"/>
        </w:rPr>
        <w:t xml:space="preserve"> ότι ο αν</w:t>
      </w:r>
      <w:r>
        <w:rPr>
          <w:rFonts w:eastAsia="Times New Roman" w:cs="Times New Roman"/>
          <w:szCs w:val="24"/>
        </w:rPr>
        <w:t>θρωπισμός είναι πάνω από οποιαδήποτε σκοπιμότητα.</w:t>
      </w:r>
    </w:p>
    <w:p w14:paraId="5CE04661"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Η ελληνική πολιτεία, η ελληνική κοινωνία εκδηλώνει με κάθε τρόπο τη συμπαράστασή της σε αυτούς τους κατατρεγμένους ανθρώπους, γιατί ζήσαμε και εμείς προσφυγιά. Είμαι βέβαιος ότι οι περισσότεροι από όσους βρ</w:t>
      </w:r>
      <w:r>
        <w:rPr>
          <w:rFonts w:eastAsia="Times New Roman" w:cs="Times New Roman"/>
          <w:szCs w:val="24"/>
        </w:rPr>
        <w:t xml:space="preserve">ισκόμαστε εδώ, είμαστε από προσφυγικές οικογένειες, άρα ξέρουμε τι σημαίνει προσφυγιά. </w:t>
      </w:r>
    </w:p>
    <w:p w14:paraId="5CE04662"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Η ελληνική πολιτεία, λοιπόν, έχει προχωρήσει στο 80% των υποχρεώσεων και των δεσμεύσεών της απέναντι σε μια πολιτική που ασκείται από την Ευρωπαϊκή Ένωση, η οποία είναι</w:t>
      </w:r>
      <w:r>
        <w:rPr>
          <w:rFonts w:eastAsia="Times New Roman" w:cs="Times New Roman"/>
          <w:szCs w:val="24"/>
        </w:rPr>
        <w:t xml:space="preserve"> πάρα πολύ ελλειμματική.</w:t>
      </w:r>
    </w:p>
    <w:p w14:paraId="5CE04663"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Εμείς πιστεύουμε ότι στη Σύνοδο Κορυφής θα τεθούν τα ζητήματα που πρέπει να τεθούν. Έπειτα και από τη σύσκεψη των πολιτικών Αρχηγών που θα γίνει αύριο υπό τον Πρόεδρο της Δημοκρατίας, πιστεύω ότι θα κατατεθεί μια εθνική πρόταση από</w:t>
      </w:r>
      <w:r>
        <w:rPr>
          <w:rFonts w:eastAsia="Times New Roman" w:cs="Times New Roman"/>
          <w:szCs w:val="24"/>
        </w:rPr>
        <w:t xml:space="preserve"> όλα τα πολιτικά κόμματα για να μπορέσουμε, έχοντας δημιουργήσει ένα ενιαίο μέτωπο σε ένα πολύ κρίσιμο ζήτημα, να το αντιμετωπίσουμε συνολικά όλοι οι Έλληνες.</w:t>
      </w:r>
    </w:p>
    <w:p w14:paraId="5CE04664"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σας πω ότι όλοι οι κοινωνικοί θεσμοί -και η </w:t>
      </w:r>
      <w:r>
        <w:rPr>
          <w:rFonts w:eastAsia="Times New Roman" w:cs="Times New Roman"/>
          <w:szCs w:val="24"/>
        </w:rPr>
        <w:t>α</w:t>
      </w:r>
      <w:r>
        <w:rPr>
          <w:rFonts w:eastAsia="Times New Roman" w:cs="Times New Roman"/>
          <w:szCs w:val="24"/>
        </w:rPr>
        <w:t>υτοδιοίκηση Α</w:t>
      </w:r>
      <w:r>
        <w:rPr>
          <w:rFonts w:eastAsia="Times New Roman" w:cs="Times New Roman"/>
          <w:szCs w:val="24"/>
        </w:rPr>
        <w:t>΄</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αθμού και η </w:t>
      </w:r>
      <w:r>
        <w:rPr>
          <w:rFonts w:eastAsia="Times New Roman" w:cs="Times New Roman"/>
          <w:szCs w:val="24"/>
        </w:rPr>
        <w:t>α</w:t>
      </w:r>
      <w:r>
        <w:rPr>
          <w:rFonts w:eastAsia="Times New Roman" w:cs="Times New Roman"/>
          <w:szCs w:val="24"/>
        </w:rPr>
        <w:t>υτοδιοίκηση Β</w:t>
      </w:r>
      <w:r>
        <w:rPr>
          <w:rFonts w:eastAsia="Times New Roman" w:cs="Times New Roman"/>
          <w:szCs w:val="24"/>
        </w:rPr>
        <w:t>΄</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αθμού και η </w:t>
      </w:r>
      <w:r>
        <w:rPr>
          <w:rFonts w:eastAsia="Times New Roman" w:cs="Times New Roman"/>
          <w:szCs w:val="24"/>
        </w:rPr>
        <w:t>ε</w:t>
      </w:r>
      <w:r>
        <w:rPr>
          <w:rFonts w:eastAsia="Times New Roman" w:cs="Times New Roman"/>
          <w:szCs w:val="24"/>
        </w:rPr>
        <w:t>κκλησία και οι εθελοντικές οργανώσεις- συντονιζόμαστε μέρα με τη μέρα καλύτερα, για να μπορέσουμε πραγματικά να περιορίσουμε τις επιπτώσεις και τις επιδράσεις αυτού του πολύ μεγάλου και σοβαρού κοινωνικού προβλήματος, που πλέον αποκτά διαστ</w:t>
      </w:r>
      <w:r>
        <w:rPr>
          <w:rFonts w:eastAsia="Times New Roman" w:cs="Times New Roman"/>
          <w:szCs w:val="24"/>
        </w:rPr>
        <w:t xml:space="preserve">άσεις εθνικές. </w:t>
      </w:r>
    </w:p>
    <w:p w14:paraId="5CE04665"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λοιπόν, να παρακαλέσω τουλάχιστον σε αυτό το ζήτημα να ενώσουμε τις δυνάμεις μας, γιατί η έννοια του πατριωτισμού έχει εδώ αξία. Γιατί ενώνοντας τις δυνάμεις του έθνους, του λαού μας σ’ ένα τόσο μεγάλο ζήτημα, είναι βέβαιο ότι οι </w:t>
      </w:r>
      <w:r>
        <w:rPr>
          <w:rFonts w:eastAsia="Times New Roman" w:cs="Times New Roman"/>
          <w:szCs w:val="24"/>
        </w:rPr>
        <w:t xml:space="preserve">επιπτώσεις του μπορεί να είναι λιγότερες. </w:t>
      </w:r>
    </w:p>
    <w:p w14:paraId="5CE04666"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η Γ</w:t>
      </w:r>
      <w:r>
        <w:rPr>
          <w:rFonts w:eastAsia="Times New Roman" w:cs="Times New Roman"/>
          <w:szCs w:val="24"/>
        </w:rPr>
        <w:t>΄</w:t>
      </w:r>
      <w:r>
        <w:rPr>
          <w:rFonts w:eastAsia="Times New Roman" w:cs="Times New Roman"/>
          <w:szCs w:val="24"/>
        </w:rPr>
        <w:t xml:space="preserve"> Αντιπρόεδρος της Βουλής κ. </w:t>
      </w:r>
      <w:r w:rsidRPr="008B04BB">
        <w:rPr>
          <w:rFonts w:eastAsia="Times New Roman" w:cs="Times New Roman"/>
          <w:b/>
          <w:szCs w:val="24"/>
        </w:rPr>
        <w:t>ΑΝΑΣΤΑΣΙΑ ΧΡΙΣΤΟΔΟΥΛΟΠΟΥΛΟΥ</w:t>
      </w:r>
      <w:r>
        <w:rPr>
          <w:rFonts w:eastAsia="Times New Roman" w:cs="Times New Roman"/>
          <w:szCs w:val="24"/>
        </w:rPr>
        <w:t>)</w:t>
      </w:r>
    </w:p>
    <w:p w14:paraId="5CE04667"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 xml:space="preserve">Άρα η επίκληση του πατριωτισμού έχει αξία μόνο όταν αυτή τη στιγμή σε τέτοιου είδους ζητήματα μπορούμε </w:t>
      </w:r>
      <w:r>
        <w:rPr>
          <w:rFonts w:eastAsia="Times New Roman" w:cs="Times New Roman"/>
          <w:szCs w:val="24"/>
        </w:rPr>
        <w:t>να κάνουμε την αυθυπέρβασή μας, βεβαίως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δημοκρατίας μας. Αυτή είναι η ομορφιά της δημοκρατίας, δηλαδή και το να έχουμε διαφωνίες, αντιθέσεις και διαφορετικές προσεγγίσεις. Έτσι αναδεικνύεται πολλές φορές και το πιο χρήσιμο μέσα από τον διάλογο. </w:t>
      </w:r>
    </w:p>
    <w:p w14:paraId="5CE04668"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Σε ό,τι αφορά, όμως, ένα τέτοιο ζήτημα εγώ θα</w:t>
      </w:r>
      <w:r>
        <w:rPr>
          <w:rFonts w:eastAsia="Times New Roman" w:cs="Times New Roman"/>
          <w:szCs w:val="24"/>
        </w:rPr>
        <w:t xml:space="preserve"> ήθελα να παρακαλέσω όλες τις πλευρές του Κοινοβουλίου να βρούμε έναν κοινό τόπο, γιατί μόνο έτσι θα έχουμε, πιστεύω, συμβάλει στον περιορισμό των όποιων επιπτώσεων έχει αυτό το πρόβλημα. </w:t>
      </w:r>
    </w:p>
    <w:p w14:paraId="5CE04669"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Σας ευχαριστώ, κυρία Πρόεδρε.</w:t>
      </w:r>
    </w:p>
    <w:p w14:paraId="5CE0466A"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w:t>
      </w:r>
      <w:r>
        <w:rPr>
          <w:rFonts w:eastAsia="Times New Roman" w:cs="Times New Roman"/>
          <w:b/>
          <w:szCs w:val="24"/>
        </w:rPr>
        <w:t>ύλου):</w:t>
      </w:r>
      <w:r>
        <w:rPr>
          <w:rFonts w:eastAsia="Times New Roman" w:cs="Times New Roman"/>
          <w:szCs w:val="24"/>
        </w:rPr>
        <w:t xml:space="preserve"> Τον λόγο έχει ο κ. Δένδιας.</w:t>
      </w:r>
    </w:p>
    <w:p w14:paraId="5CE0466B"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Κυρία Πρόεδρε, κύριοι Υπουργοί, κυρίες και κύριοι συνάδελφοι,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θα ξεκινήσω και εγώ από την τροπολογία που κατέθεσε ο Υπουργός, την τροπολογία με αριθμό 286. Μια και την επικαλεστήκατε, κύριε Υπ</w:t>
      </w:r>
      <w:r>
        <w:rPr>
          <w:rFonts w:eastAsia="Times New Roman" w:cs="Times New Roman"/>
          <w:szCs w:val="24"/>
        </w:rPr>
        <w:t>ουργέ, και αφορά τη Σένγκεν, πρέπει να σας πω ότι η απόφαση της Νέας Δημοκρατίας είναι να μην ψηφίσουμε την τροπολογία, διότι καίτοι ίσως υπάρχει επείγον, δεν υπάρχει απρόβλεπτο.</w:t>
      </w:r>
    </w:p>
    <w:p w14:paraId="5CE0466C"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σας παρακαλέσω -όχι απλώς για την κοινοβουλευτική τάξη, αλλά για </w:t>
      </w:r>
      <w:r>
        <w:rPr>
          <w:rFonts w:eastAsia="Times New Roman" w:cs="Times New Roman"/>
          <w:szCs w:val="24"/>
        </w:rPr>
        <w:t xml:space="preserve">την απλή νομιμότητα- και για το εξής. Όταν φέρνετε περιβαλλοντικές διατάξεις από τις οποίες ρητά ζητάτε την εξαίρεση, στοιχειώδες κοινοβουλευτικό καθήκον είναι να υπάρχει </w:t>
      </w:r>
      <w:r>
        <w:rPr>
          <w:rFonts w:eastAsia="Times New Roman" w:cs="Times New Roman"/>
          <w:szCs w:val="24"/>
        </w:rPr>
        <w:t>συν</w:t>
      </w:r>
      <w:r>
        <w:rPr>
          <w:rFonts w:eastAsia="Times New Roman" w:cs="Times New Roman"/>
          <w:szCs w:val="24"/>
        </w:rPr>
        <w:t>υπογραφή του Υπουργού Περιβάλλοντος. Εδώ δεν βλέπω υπογραφή του Υπουργού Περιβάλλο</w:t>
      </w:r>
      <w:r>
        <w:rPr>
          <w:rFonts w:eastAsia="Times New Roman" w:cs="Times New Roman"/>
          <w:szCs w:val="24"/>
        </w:rPr>
        <w:t xml:space="preserve">ντος. Βλέπω τη φαρδιά πλατιά και νομιμοποιούσα τα πάντα υπογραφή του κ. Ευκλείδη Τσακαλώτου. </w:t>
      </w:r>
    </w:p>
    <w:p w14:paraId="5CE0466D"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Για το μεταναστευτικό θα μιλήσω μετά. Έρχομαι τώρα στα θέματα του υπό κρίση νομοθετήματος, το οποίο η Νέα Δημοκρατία υπερψηφίζει. Για το νομοθέτημα νομίζω ότι τοπ</w:t>
      </w:r>
      <w:r>
        <w:rPr>
          <w:rFonts w:eastAsia="Times New Roman" w:cs="Times New Roman"/>
          <w:szCs w:val="24"/>
        </w:rPr>
        <w:t xml:space="preserve">οθετήθηκε με απόλυτη επάρκεια –και θα δευτερολογήσει κιόλας- ο επιμελής εισηγητής της Αξιωματικής Αντιπολίτευσης κ. Χρίστος Δήμας. Εγώ απλά θέλω να κάνω μια δύο παρατηρήσεις σε όσα είπε ο κ. Χουλιαράκης εδώ προηγουμένως. </w:t>
      </w:r>
    </w:p>
    <w:p w14:paraId="5CE0466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Κύριε Χουλιαράκη,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παρου</w:t>
      </w:r>
      <w:r>
        <w:rPr>
          <w:rFonts w:eastAsia="Times New Roman" w:cs="Times New Roman"/>
          <w:szCs w:val="24"/>
        </w:rPr>
        <w:t>σιάσατε μια πολύ καλή εικόνα για την πρόοδο της διαπραγμάτευσης. Μας είπατε μάλιστα, αν κατάλαβα καλά, ότι η ουσία είναι ότι απομένει μόνο το Διεθνές Νομισματικό Ταμείο, το οποίο βέβαια</w:t>
      </w:r>
      <w:r>
        <w:rPr>
          <w:rFonts w:eastAsia="Times New Roman" w:cs="Times New Roman"/>
          <w:szCs w:val="24"/>
        </w:rPr>
        <w:t>,</w:t>
      </w:r>
      <w:r>
        <w:rPr>
          <w:rFonts w:eastAsia="Times New Roman" w:cs="Times New Roman"/>
          <w:szCs w:val="24"/>
        </w:rPr>
        <w:t xml:space="preserve"> φαντάζομαι ότι κι εσείς συνομολογείτε ότι έχει πολύ μεγάλες αποκλίσει</w:t>
      </w:r>
      <w:r>
        <w:rPr>
          <w:rFonts w:eastAsia="Times New Roman" w:cs="Times New Roman"/>
          <w:szCs w:val="24"/>
        </w:rPr>
        <w:t>ς από αυτά τα οποία εσείς πιστεύετε. Άλλωστε έχει το θέμα καταλήξει.</w:t>
      </w:r>
    </w:p>
    <w:p w14:paraId="5CE0466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Πέραν των ευχών μου να καταλήξει γρήγορα όχι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επί τη βάσει της πρότασής σας για το ασφαλιστικό και το φορολογικό -γιατί για εμάς είναι απαράδεκτες οι προτάσεις σας για το ασφαλιστ</w:t>
      </w:r>
      <w:r>
        <w:rPr>
          <w:rFonts w:eastAsia="Times New Roman" w:cs="Times New Roman"/>
          <w:szCs w:val="24"/>
        </w:rPr>
        <w:t>ικό και το φορολογικό, αλλά εν πάση περιπτώσει- θέλω να σας πω ότι έκανε δηλώσεις σήμερα ο κ. Ντάισελμπλουμ και μπορείτε να τις βρείτε στο διαδίκτυο, με τις οποίες δεν συμμερίζεται την αισιοδοξία σας και διατυπώνει σαφώς ότι έχετε κάνει πάρα πολύ μικρή πρό</w:t>
      </w:r>
      <w:r>
        <w:rPr>
          <w:rFonts w:eastAsia="Times New Roman" w:cs="Times New Roman"/>
          <w:szCs w:val="24"/>
        </w:rPr>
        <w:t>οδο στο θέμα των μεταρρυθμίσεων.</w:t>
      </w:r>
    </w:p>
    <w:p w14:paraId="5CE0467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Στο δε ευρύτερο θέμα της ελληνικής οικονομίας θα ήθελα να σας πω δύο τινά: Πρώτον, ότι στον προϋπολογισμό, ο οποίος μάλιστα δεν ψηφίστηκε τον προηγούμενο χρόνο, η δική σας πρόβλεψη δεν εμπεριέχει στοιχεία ύφεσης. Αντιθέτως,</w:t>
      </w:r>
      <w:r>
        <w:rPr>
          <w:rFonts w:eastAsia="Times New Roman" w:cs="Times New Roman"/>
          <w:szCs w:val="24"/>
        </w:rPr>
        <w:t xml:space="preserve"> η ελληνική οικονομία κινήθηκε με ύφεση το 2015 -αυτό το ομολογείτε κι εσείς τώρα- και μάλιστα, πιθανότατα το ποσοστό το οποίο δίνετε εσείς, το 0,3%, είναι ανακριβές, έστω και αν δεν δεχτούμε την πολύ πιο επιθετική τοποθέτηση του Διεθνούς Νομισματικού Ταμε</w:t>
      </w:r>
      <w:r>
        <w:rPr>
          <w:rFonts w:eastAsia="Times New Roman" w:cs="Times New Roman"/>
          <w:szCs w:val="24"/>
        </w:rPr>
        <w:t>ίου περί ύφεσης 2%.</w:t>
      </w:r>
    </w:p>
    <w:p w14:paraId="5CE04671"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Είναι εκτίμηση της ΕΛΣΤΑΤ. Δεν είναι δική μας.</w:t>
      </w:r>
    </w:p>
    <w:p w14:paraId="5CE04672"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Αυτό δεν σημαίνει ότι θα γίνει δεκτή μέχρι τέλους ως έχει. Ξέρω τι θα μου πείτε. Φαντάζεστε ότι αυτό που μου λέτε </w:t>
      </w:r>
      <w:r>
        <w:rPr>
          <w:rFonts w:eastAsia="Times New Roman" w:cs="Times New Roman"/>
          <w:szCs w:val="24"/>
          <w:lang w:val="en-US"/>
        </w:rPr>
        <w:t>sotto</w:t>
      </w:r>
      <w:r>
        <w:rPr>
          <w:rFonts w:eastAsia="Times New Roman" w:cs="Times New Roman"/>
          <w:szCs w:val="24"/>
        </w:rPr>
        <w:t xml:space="preserve"> </w:t>
      </w:r>
      <w:r>
        <w:rPr>
          <w:rFonts w:eastAsia="Times New Roman" w:cs="Times New Roman"/>
          <w:szCs w:val="24"/>
          <w:lang w:val="en-US"/>
        </w:rPr>
        <w:t>voce</w:t>
      </w:r>
      <w:r>
        <w:rPr>
          <w:rFonts w:eastAsia="Times New Roman" w:cs="Times New Roman"/>
          <w:szCs w:val="24"/>
        </w:rPr>
        <w:t xml:space="preserve"> και με ευγένεια είναι προβλέψιμο. Σας λέω, όμως, ότι ούτως ή άλλως πετύχατε να επιστρέψετε την ελληνική οικονομία σε ύφεση. Και αυτό δεν έχει καμ</w:t>
      </w:r>
      <w:r>
        <w:rPr>
          <w:rFonts w:eastAsia="Times New Roman" w:cs="Times New Roman"/>
          <w:szCs w:val="24"/>
        </w:rPr>
        <w:t>μ</w:t>
      </w:r>
      <w:r>
        <w:rPr>
          <w:rFonts w:eastAsia="Times New Roman" w:cs="Times New Roman"/>
          <w:szCs w:val="24"/>
        </w:rPr>
        <w:t>ιά σημασία πώς προκύπτει μέσα από στατιστικά μεγέθη, παρ</w:t>
      </w:r>
      <w:r>
        <w:rPr>
          <w:rFonts w:eastAsia="Times New Roman" w:cs="Times New Roman"/>
          <w:szCs w:val="24"/>
        </w:rPr>
        <w:t xml:space="preserve">’ </w:t>
      </w:r>
      <w:r>
        <w:rPr>
          <w:rFonts w:eastAsia="Times New Roman" w:cs="Times New Roman"/>
          <w:szCs w:val="24"/>
        </w:rPr>
        <w:t>ότι το συνομολογούμε όλοι. Έχει πάρα πολύ</w:t>
      </w:r>
      <w:r>
        <w:rPr>
          <w:rFonts w:eastAsia="Times New Roman" w:cs="Times New Roman"/>
          <w:szCs w:val="24"/>
        </w:rPr>
        <w:t xml:space="preserve"> να κάνει με τον τρόπο που ο μέσος άνθρωπος αντιλαμβάνεται τη ζωή του.</w:t>
      </w:r>
    </w:p>
    <w:p w14:paraId="5CE0467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Έρχομαι τώρα σε κάτι που για εμένα έχει τεράστια σημασία. Θέλετε εξ επαγγέλματος, που είμαι νομικός; Νομίζω, όμως, ότι έχει τεράστια σημασία για τους περισσότερους συναδέλφους, για την </w:t>
      </w:r>
      <w:r>
        <w:rPr>
          <w:rFonts w:eastAsia="Times New Roman" w:cs="Times New Roman"/>
          <w:szCs w:val="24"/>
        </w:rPr>
        <w:t xml:space="preserve">ευπρέπεια του Κοινοβουλίου. Κυρίες και κύριοι της Κυβέρνησης θέλετε να μας πείτε, αν έχετε την καλοσύνη, πώς νομοθετείτε; Με ποια σοβαρότητα νομοθετείτε; </w:t>
      </w:r>
    </w:p>
    <w:p w14:paraId="5CE0467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Διότι όταν μας έρχεται τροπολογία στο σχέδιο νόμου που αφορά τον ν.</w:t>
      </w:r>
      <w:r>
        <w:rPr>
          <w:rFonts w:eastAsia="Times New Roman" w:cs="Times New Roman"/>
          <w:szCs w:val="24"/>
        </w:rPr>
        <w:t>4</w:t>
      </w:r>
      <w:r>
        <w:rPr>
          <w:rFonts w:eastAsia="Times New Roman" w:cs="Times New Roman"/>
          <w:szCs w:val="24"/>
        </w:rPr>
        <w:t xml:space="preserve">368/2016, ο οποίος ψηφίστηκε προ </w:t>
      </w:r>
      <w:r>
        <w:rPr>
          <w:rFonts w:eastAsia="Times New Roman" w:cs="Times New Roman"/>
          <w:szCs w:val="24"/>
        </w:rPr>
        <w:t>ολίγων ημερών, και έχει να κάνει με σωρεία αλλαγών μέσα στο νομοθέτημα και με διόρθωση σφαλμάτων, αυτό, στην καλύτερη περίπτωση, δηλώνει για εσάς πλήρη αδιαφορία για το νομοθετικό έργο και την ποιότητά του και σε άλλη δε περίπτωση, πλήρη περιφρόνηση προς τ</w:t>
      </w:r>
      <w:r>
        <w:rPr>
          <w:rFonts w:eastAsia="Times New Roman" w:cs="Times New Roman"/>
          <w:szCs w:val="24"/>
        </w:rPr>
        <w:t xml:space="preserve">ην Εθνική Αντιπροσωπεία. </w:t>
      </w:r>
    </w:p>
    <w:p w14:paraId="5CE0467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Για να το πω απλά, αυτά τα οποία γίνονται από την Κυβέρνηση, κυρίες και κύριοι συνάδελφοι, δεν είναι σοβαρά. Ψηφίζει νομοθετήματα με διαδικασίες επείγοντος, κατεπείγοντος, τα μεσάνυκτα και σε ημέρες που αλλάζουν, για να βολεύει το</w:t>
      </w:r>
      <w:r>
        <w:rPr>
          <w:rFonts w:eastAsia="Times New Roman" w:cs="Times New Roman"/>
          <w:szCs w:val="24"/>
        </w:rPr>
        <w:t xml:space="preserve"> πρόγραμμα του κυρίου Πρωθυπουργού για να έρθει να απευθυνθεί, με τον δικό του τρόπο και εκτός νομοθετήματος, στην Εθνική Αντιπροσωπεία, και τα κείμενα τα οποία φέρνει βρίθουν λαθών, παραλείψεων και νομοτεχνικών ατελειών. Και τρεις ημέρες μετά έρχεται η Κυ</w:t>
      </w:r>
      <w:r>
        <w:rPr>
          <w:rFonts w:eastAsia="Times New Roman" w:cs="Times New Roman"/>
          <w:szCs w:val="24"/>
        </w:rPr>
        <w:t xml:space="preserve">βέρνηση με σωρεία αλλαγών και μεταβάλλει τους νόμους που η ίδια προ ολίγου είχε εισηγηθεί. </w:t>
      </w:r>
    </w:p>
    <w:p w14:paraId="5CE0467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Και αυτό πρέπει να το τοποθετήσουμε μαζί με ένα γεγονός το οποίο είναι πρωτοφανές. Η παρούσα Κυβέρνηση έχει ψηφίσει τις περισσότερες τροπολογίες μέχρι σήμερα από όσ</w:t>
      </w:r>
      <w:r>
        <w:rPr>
          <w:rFonts w:eastAsia="Times New Roman" w:cs="Times New Roman"/>
          <w:szCs w:val="24"/>
        </w:rPr>
        <w:t xml:space="preserve">ες έχει ψηφίσει στον ίδιο χρόνο οποιαδήποτε </w:t>
      </w:r>
      <w:r>
        <w:rPr>
          <w:rFonts w:eastAsia="Times New Roman" w:cs="Times New Roman"/>
          <w:szCs w:val="24"/>
        </w:rPr>
        <w:t>κ</w:t>
      </w:r>
      <w:r>
        <w:rPr>
          <w:rFonts w:eastAsia="Times New Roman" w:cs="Times New Roman"/>
          <w:szCs w:val="24"/>
        </w:rPr>
        <w:t xml:space="preserve">υβέρνηση πιθανότατα μεταπολιτευτικά. Αλλά πρέπει να σας πω ότι η δική μας έρευνα έχει σταματήσει γύρω στο 1985. Θα το ψάξουμε, όμως, μέχρι το 1974 για να είστε σίγουροι. </w:t>
      </w:r>
    </w:p>
    <w:p w14:paraId="5CE0467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Δεν είναι τρόπος αυτός που νομοθετείτε. Περιφρονείτε την Εθνική Αντιπροσωπεία και περιφρονώντας την Εθνική Αντιπροσωπεία, στην πραγματικότητα περιφρονείτε την εθνική και λαϊκή κυριαρχία, διότι αυτή εκφράζεται σε αυτή την Αίθουσα. </w:t>
      </w:r>
    </w:p>
    <w:p w14:paraId="5CE0467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Και εκτός των άλλων, κυρί</w:t>
      </w:r>
      <w:r>
        <w:rPr>
          <w:rFonts w:eastAsia="Times New Roman" w:cs="Times New Roman"/>
          <w:szCs w:val="24"/>
        </w:rPr>
        <w:t>ες και κύριοι συνάδελφοι, η Κυβέρνηση προκαλεί και τον ελληνικό λαό. Έχουμε στην Ελλάδα ανεργία της τάξης του 24,6% κατά τον επίσημο δείκτη. Εχθές η Νέα Δημοκρατία εξέδωσε μια ανακοίνωση. Δεν θέλω να αναφερθώ σε συγκεκριμένο πρόσωπο, γιατί ποτέ δεν το κάνω</w:t>
      </w:r>
      <w:r>
        <w:rPr>
          <w:rFonts w:eastAsia="Times New Roman" w:cs="Times New Roman"/>
          <w:szCs w:val="24"/>
        </w:rPr>
        <w:t xml:space="preserve"> στο πλαίσιο των καθηκόντων μου και στην Εθνική Αντιπροσωπεία. Δεν είναι προσωπικό το θέμα. Καταθέτω, όμως, την Εφημερίδα της Κυβερνήσεως για τον νεοπροσληφθέντα ειδικό σύμβουλο στην υπηρεσία του Πρωθυπουργού της Ελλάδας. </w:t>
      </w:r>
    </w:p>
    <w:p w14:paraId="5CE04679" w14:textId="77777777" w:rsidR="00665C5F" w:rsidRDefault="00175495">
      <w:pPr>
        <w:spacing w:line="600" w:lineRule="auto"/>
        <w:ind w:firstLine="720"/>
        <w:jc w:val="both"/>
        <w:rPr>
          <w:rFonts w:eastAsia="Times New Roman" w:cs="Times New Roman"/>
        </w:rPr>
      </w:pPr>
      <w:r>
        <w:rPr>
          <w:rFonts w:eastAsia="Times New Roman" w:cs="Times New Roman"/>
        </w:rPr>
        <w:t>(Στο σημείο αυτό ο Βουλευτής κ. Ν</w:t>
      </w:r>
      <w:r>
        <w:rPr>
          <w:rFonts w:eastAsia="Times New Roman" w:cs="Times New Roman"/>
        </w:rPr>
        <w:t>ικόλαος Δένδιας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CE0467A" w14:textId="77777777" w:rsidR="00665C5F" w:rsidRDefault="00175495">
      <w:pPr>
        <w:spacing w:line="600" w:lineRule="auto"/>
        <w:ind w:firstLine="720"/>
        <w:jc w:val="both"/>
        <w:rPr>
          <w:rFonts w:eastAsia="Times New Roman" w:cs="Times New Roman"/>
        </w:rPr>
      </w:pPr>
      <w:r>
        <w:rPr>
          <w:rFonts w:eastAsia="Times New Roman" w:cs="Times New Roman"/>
        </w:rPr>
        <w:t>Και σας ερωτώ: Η αντίληψη ενός ανθρώπου για τη ζωή είναι απολύτως ελεύθερη, α</w:t>
      </w:r>
      <w:r>
        <w:rPr>
          <w:rFonts w:eastAsia="Times New Roman" w:cs="Times New Roman"/>
        </w:rPr>
        <w:t>λλά είναι σοβαρός κάποιος που έχει γράψει για την 11</w:t>
      </w:r>
      <w:r>
        <w:rPr>
          <w:rFonts w:eastAsia="Times New Roman" w:cs="Times New Roman"/>
          <w:vertAlign w:val="superscript"/>
        </w:rPr>
        <w:t>η</w:t>
      </w:r>
      <w:r>
        <w:rPr>
          <w:rFonts w:eastAsia="Times New Roman" w:cs="Times New Roman"/>
        </w:rPr>
        <w:t xml:space="preserve"> Σεπτεμβρίου ότι είναι ένα έργο τέχνης που, αν δεν είχε ανθρώπινα θύματα, θα ήταν ένα αριστούργημα; Και ακόμη να έχει γράψει ότι τα σημεία-σύμβολα που επέλεξαν οι δράστες, όποιοι κι αν είναι, δίνουν πολι</w:t>
      </w:r>
      <w:r>
        <w:rPr>
          <w:rFonts w:eastAsia="Times New Roman" w:cs="Times New Roman"/>
        </w:rPr>
        <w:t>τικό συμβολισμό στο χτύπημα της 11</w:t>
      </w:r>
      <w:r>
        <w:rPr>
          <w:rFonts w:eastAsia="Times New Roman" w:cs="Times New Roman"/>
          <w:vertAlign w:val="superscript"/>
        </w:rPr>
        <w:t>ης</w:t>
      </w:r>
      <w:r>
        <w:rPr>
          <w:rFonts w:eastAsia="Times New Roman" w:cs="Times New Roman"/>
        </w:rPr>
        <w:t xml:space="preserve"> Σεπτεμβρίου και ας μην άφησαν προκήρυξη, ότι οι δίδυμοι πύργοι είναι παγκόσμιο κέντρο εμπορίου χρηματιστηριακού κεφαλαίου, ότι το Πεντάγωνο είναι εργαστήρι του μιλιταρισμού, ότι το Υπουργείο Εξωτερικών είναι στρατηγείο </w:t>
      </w:r>
      <w:r>
        <w:rPr>
          <w:rFonts w:eastAsia="Times New Roman" w:cs="Times New Roman"/>
        </w:rPr>
        <w:t>της ιμπεριαλιστικής πολιτικής και ο Λευκός Οίκος ως πρόθεση;</w:t>
      </w:r>
    </w:p>
    <w:p w14:paraId="5CE0467B" w14:textId="77777777" w:rsidR="00665C5F" w:rsidRDefault="00175495">
      <w:pPr>
        <w:spacing w:line="600" w:lineRule="auto"/>
        <w:ind w:firstLine="720"/>
        <w:jc w:val="both"/>
        <w:rPr>
          <w:rFonts w:eastAsia="Times New Roman" w:cs="Times New Roman"/>
          <w:szCs w:val="24"/>
        </w:rPr>
      </w:pPr>
      <w:r>
        <w:rPr>
          <w:rFonts w:eastAsia="Times New Roman" w:cs="Times New Roman"/>
        </w:rPr>
        <w:t xml:space="preserve"> Κυρίες και κύριοι συνάδελφοι, η Κυβέρνηση της Ελληνικής Δημοκρατίας είναι μια σοβαρή Κυβέρνηση, για να ξέρω δηλαδή; Είναι δυνατόν οποιοσδήποτε άνθρωπος εξέφρασε –και δικαίωμά του να εκφράζει ό,τ</w:t>
      </w:r>
      <w:r>
        <w:rPr>
          <w:rFonts w:eastAsia="Times New Roman" w:cs="Times New Roman"/>
        </w:rPr>
        <w:t>ι θέλει εν πάση περιπτώσει- αυτές τις απόψεις, να διορίζεται με Φύλλο Εφημερίδ</w:t>
      </w:r>
      <w:r>
        <w:rPr>
          <w:rFonts w:eastAsia="Times New Roman" w:cs="Times New Roman"/>
        </w:rPr>
        <w:t>α</w:t>
      </w:r>
      <w:r>
        <w:rPr>
          <w:rFonts w:eastAsia="Times New Roman" w:cs="Times New Roman"/>
        </w:rPr>
        <w:t xml:space="preserve">ς της Κυβερνήσεως στην υπηρεσία του Πρωθυπουργού της Ελλάδος και να θεωρεί ο κύριος Πρωθυπουργός της Ελλάδος ότι θα τον πάρει οποιαδήποτε ξένη </w:t>
      </w:r>
      <w:r>
        <w:rPr>
          <w:rFonts w:eastAsia="Times New Roman" w:cs="Times New Roman"/>
        </w:rPr>
        <w:t>κ</w:t>
      </w:r>
      <w:r>
        <w:rPr>
          <w:rFonts w:eastAsia="Times New Roman" w:cs="Times New Roman"/>
        </w:rPr>
        <w:t>υβέρνηση στα σοβαρά μετά από αυτά</w:t>
      </w:r>
      <w:r>
        <w:rPr>
          <w:rFonts w:eastAsia="Times New Roman" w:cs="Times New Roman"/>
        </w:rPr>
        <w:t xml:space="preserve">; </w:t>
      </w:r>
    </w:p>
    <w:p w14:paraId="5CE0467C"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Είναι σοβαρά αυτά τα πράγματα τις στιγμές που σήμερα ζούμε; Έτσι θεωρείτε ότι θα αντιμετωπίσουμε την κρίση; Αυτό το νόημα δίνετε στις στρατιές των ανέργων έξω από αυτή την Αίθουσα, ότι απαραίτητα στοιχεία πρόσληψης και επιτυχίας στη ζωή -γιατί φαντάζομα</w:t>
      </w:r>
      <w:r>
        <w:rPr>
          <w:rFonts w:eastAsia="Times New Roman" w:cs="Times New Roman"/>
          <w:szCs w:val="24"/>
        </w:rPr>
        <w:t>ι το να υπηρετήσεις τον ύπατο πολιτικό, όχι πολιτειακό, θεσμό της χώρας κρίνεται ως επιτυχία στη ζωή, ως τουλάχιστον εμείς σ’ αυτή την Αίθουσα την προσλαμβάνουμε- είναι η κατάθεση αυτών των απόψεων στο διαδίκτυο και στη ζωή;</w:t>
      </w:r>
    </w:p>
    <w:p w14:paraId="5CE0467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Αυτά δεν είναι σοβαρά, κυρίες κ</w:t>
      </w:r>
      <w:r>
        <w:rPr>
          <w:rFonts w:eastAsia="Times New Roman" w:cs="Times New Roman"/>
          <w:szCs w:val="24"/>
        </w:rPr>
        <w:t>αι κύριοι συνάδελφοι. Αυτά δεν είναι σοβαρά πράγματα και σας το λέω με κάθε επιείκεια.</w:t>
      </w:r>
    </w:p>
    <w:p w14:paraId="5CE0467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Έρχομαι στην τοποθέτηση του κ. Μπαλτά προηγουμένως. Δεν καταλαβαίνω εγώ τι κάνει το Υπουργείο Πολιτισμού και ο κύριος Υπουργός Πολιτισμού. Καταθέτω εδώ μια ερώτηση του κ</w:t>
      </w:r>
      <w:r>
        <w:rPr>
          <w:rFonts w:eastAsia="Times New Roman" w:cs="Times New Roman"/>
          <w:szCs w:val="24"/>
        </w:rPr>
        <w:t>. Βενιζέλου και την απάντηση την οποία έδωσε</w:t>
      </w:r>
      <w:r>
        <w:rPr>
          <w:rFonts w:eastAsia="Times New Roman" w:cs="Times New Roman"/>
          <w:szCs w:val="24"/>
        </w:rPr>
        <w:t>,</w:t>
      </w:r>
      <w:r>
        <w:rPr>
          <w:rFonts w:eastAsia="Times New Roman" w:cs="Times New Roman"/>
          <w:szCs w:val="24"/>
        </w:rPr>
        <w:t xml:space="preserve"> τότε</w:t>
      </w:r>
      <w:r>
        <w:rPr>
          <w:rFonts w:eastAsia="Times New Roman" w:cs="Times New Roman"/>
          <w:szCs w:val="24"/>
        </w:rPr>
        <w:t>,</w:t>
      </w:r>
      <w:r>
        <w:rPr>
          <w:rFonts w:eastAsia="Times New Roman" w:cs="Times New Roman"/>
          <w:szCs w:val="24"/>
        </w:rPr>
        <w:t xml:space="preserve"> ο Υπουργός Πολιτισμού. Αναφερόταν</w:t>
      </w:r>
      <w:r>
        <w:rPr>
          <w:rFonts w:eastAsia="Times New Roman" w:cs="Times New Roman"/>
          <w:szCs w:val="24"/>
        </w:rPr>
        <w:t>,</w:t>
      </w:r>
      <w:r>
        <w:rPr>
          <w:rFonts w:eastAsia="Times New Roman" w:cs="Times New Roman"/>
          <w:szCs w:val="24"/>
        </w:rPr>
        <w:t xml:space="preserve"> τότε</w:t>
      </w:r>
      <w:r>
        <w:rPr>
          <w:rFonts w:eastAsia="Times New Roman" w:cs="Times New Roman"/>
          <w:szCs w:val="24"/>
        </w:rPr>
        <w:t>,</w:t>
      </w:r>
      <w:r>
        <w:rPr>
          <w:rFonts w:eastAsia="Times New Roman" w:cs="Times New Roman"/>
          <w:szCs w:val="24"/>
        </w:rPr>
        <w:t xml:space="preserve"> η ερώτηση και η απάντηση στον κ. Λούκο. Στο κείμενο της απάντησης διαβεβαιώνει τότε το Υπουργείο Πολιτισμού ότι όσον αφορά στα κριτήρια επιλογής των προσώπων το πα</w:t>
      </w:r>
      <w:r>
        <w:rPr>
          <w:rFonts w:eastAsia="Times New Roman" w:cs="Times New Roman"/>
          <w:szCs w:val="24"/>
        </w:rPr>
        <w:t>ρελθόν ήταν προβληματικό, διότι ο Υπουργός δεν μπορεί να καθορί</w:t>
      </w:r>
      <w:r>
        <w:rPr>
          <w:rFonts w:eastAsia="Times New Roman" w:cs="Times New Roman"/>
          <w:szCs w:val="24"/>
        </w:rPr>
        <w:t>ζ</w:t>
      </w:r>
      <w:r>
        <w:rPr>
          <w:rFonts w:eastAsia="Times New Roman" w:cs="Times New Roman"/>
          <w:szCs w:val="24"/>
        </w:rPr>
        <w:t xml:space="preserve">ει </w:t>
      </w:r>
      <w:r>
        <w:rPr>
          <w:rFonts w:eastAsia="Times New Roman" w:cs="Times New Roman"/>
          <w:szCs w:val="24"/>
        </w:rPr>
        <w:t xml:space="preserve">την </w:t>
      </w:r>
      <w:r>
        <w:rPr>
          <w:rFonts w:eastAsia="Times New Roman" w:cs="Times New Roman"/>
          <w:szCs w:val="24"/>
        </w:rPr>
        <w:t xml:space="preserve">καλλιτεχνική πορεία </w:t>
      </w:r>
      <w:r>
        <w:rPr>
          <w:rFonts w:eastAsia="Times New Roman" w:cs="Times New Roman"/>
          <w:szCs w:val="24"/>
        </w:rPr>
        <w:t>ενός,</w:t>
      </w:r>
      <w:r>
        <w:rPr>
          <w:rFonts w:eastAsia="Times New Roman" w:cs="Times New Roman"/>
          <w:szCs w:val="24"/>
        </w:rPr>
        <w:t xml:space="preserve"> </w:t>
      </w:r>
      <w:r>
        <w:rPr>
          <w:rFonts w:eastAsia="Times New Roman" w:cs="Times New Roman"/>
          <w:szCs w:val="24"/>
        </w:rPr>
        <w:t xml:space="preserve">παραδείγματος χάριν, </w:t>
      </w:r>
      <w:r>
        <w:rPr>
          <w:rFonts w:eastAsia="Times New Roman" w:cs="Times New Roman"/>
          <w:szCs w:val="24"/>
        </w:rPr>
        <w:t xml:space="preserve">κρατικού </w:t>
      </w:r>
      <w:r>
        <w:rPr>
          <w:rFonts w:eastAsia="Times New Roman" w:cs="Times New Roman"/>
          <w:szCs w:val="24"/>
        </w:rPr>
        <w:t>θεάτρ</w:t>
      </w:r>
      <w:r>
        <w:rPr>
          <w:rFonts w:eastAsia="Times New Roman" w:cs="Times New Roman"/>
          <w:szCs w:val="24"/>
        </w:rPr>
        <w:t xml:space="preserve">ου, πριμοδοτώντας την επιλογή </w:t>
      </w:r>
      <w:r>
        <w:rPr>
          <w:rFonts w:eastAsia="Times New Roman" w:cs="Times New Roman"/>
          <w:szCs w:val="24"/>
        </w:rPr>
        <w:t>του ενός ή του άλλου</w:t>
      </w:r>
      <w:r>
        <w:rPr>
          <w:rFonts w:eastAsia="Times New Roman" w:cs="Times New Roman"/>
          <w:szCs w:val="24"/>
        </w:rPr>
        <w:t xml:space="preserve"> και ότι η πολιτική ηγεσία μελετά αντικειμενικούς τρόπους ορισμού των επικ</w:t>
      </w:r>
      <w:r>
        <w:rPr>
          <w:rFonts w:eastAsia="Times New Roman" w:cs="Times New Roman"/>
          <w:szCs w:val="24"/>
        </w:rPr>
        <w:t>εφαλής δημοσίων πολιτιστικών οργανισμών.</w:t>
      </w:r>
    </w:p>
    <w:p w14:paraId="5CE0467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Αυτό έκανε σήμερα εδώ</w:t>
      </w:r>
      <w:r>
        <w:rPr>
          <w:rFonts w:eastAsia="Times New Roman" w:cs="Times New Roman"/>
          <w:szCs w:val="24"/>
        </w:rPr>
        <w:t>,</w:t>
      </w:r>
      <w:r>
        <w:rPr>
          <w:rFonts w:eastAsia="Times New Roman" w:cs="Times New Roman"/>
          <w:szCs w:val="24"/>
        </w:rPr>
        <w:t xml:space="preserve"> και εγώ δεν το κατάλαβα</w:t>
      </w:r>
      <w:r>
        <w:rPr>
          <w:rFonts w:eastAsia="Times New Roman" w:cs="Times New Roman"/>
          <w:szCs w:val="24"/>
        </w:rPr>
        <w:t>,</w:t>
      </w:r>
      <w:r>
        <w:rPr>
          <w:rFonts w:eastAsia="Times New Roman" w:cs="Times New Roman"/>
          <w:szCs w:val="24"/>
        </w:rPr>
        <w:t xml:space="preserve"> επ</w:t>
      </w:r>
      <w:r>
        <w:rPr>
          <w:rFonts w:eastAsia="Times New Roman" w:cs="Times New Roman"/>
          <w:szCs w:val="24"/>
        </w:rPr>
        <w:t>έ</w:t>
      </w:r>
      <w:r>
        <w:rPr>
          <w:rFonts w:eastAsia="Times New Roman" w:cs="Times New Roman"/>
          <w:szCs w:val="24"/>
        </w:rPr>
        <w:t>λ</w:t>
      </w:r>
      <w:r>
        <w:rPr>
          <w:rFonts w:eastAsia="Times New Roman" w:cs="Times New Roman"/>
          <w:szCs w:val="24"/>
        </w:rPr>
        <w:t>εξε</w:t>
      </w:r>
      <w:r>
        <w:rPr>
          <w:rFonts w:eastAsia="Times New Roman" w:cs="Times New Roman"/>
          <w:szCs w:val="24"/>
        </w:rPr>
        <w:t xml:space="preserve"> και εισηγήθηκε στην Εθνική Αντιπροσωπεία κάποιον τρόπο αντικειμενικής επιλογής καλλιτεχνικών διευθυντών ή επέλεξε η Κυβέρνηση με όποια δικά της κριτήρια και μα</w:t>
      </w:r>
      <w:r>
        <w:rPr>
          <w:rFonts w:eastAsia="Times New Roman" w:cs="Times New Roman"/>
          <w:szCs w:val="24"/>
        </w:rPr>
        <w:t>ς φόρτωσε μία επιπλέον θέση και μία επιπλέον μισθοδοσία, για να ικανοποιήσει τη δική της αντίληψη; Αυτό, για να καταλάβω τι γίνεται επιτέλους σ’ αυτή την Αίθουσα. Ποιο μήνυμα εκπέμπει αυτή η Κυβέρνηση; Καταθέτω την ερώτηση και την απάντηση.</w:t>
      </w:r>
    </w:p>
    <w:p w14:paraId="5CE04680" w14:textId="77777777" w:rsidR="00665C5F" w:rsidRDefault="00175495">
      <w:pPr>
        <w:spacing w:line="600" w:lineRule="auto"/>
        <w:ind w:firstLine="720"/>
        <w:jc w:val="both"/>
        <w:rPr>
          <w:rFonts w:eastAsia="Times New Roman" w:cs="Times New Roman"/>
        </w:rPr>
      </w:pPr>
      <w:r>
        <w:rPr>
          <w:rFonts w:eastAsia="Times New Roman" w:cs="Times New Roman"/>
        </w:rPr>
        <w:t>(Στο σημείο αυτ</w:t>
      </w:r>
      <w:r>
        <w:rPr>
          <w:rFonts w:eastAsia="Times New Roman" w:cs="Times New Roman"/>
        </w:rPr>
        <w:t>ό ο Βουλευτής κ. Νικόλαος Δένδιας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CE0468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Καταλήγω στο μεταναστευτικό-προσφυγικό. Κυρίες και κύριοι σ</w:t>
      </w:r>
      <w:r>
        <w:rPr>
          <w:rFonts w:eastAsia="Times New Roman" w:cs="Times New Roman"/>
          <w:szCs w:val="24"/>
        </w:rPr>
        <w:t>υνάδελφοι, έχω ακούσει πάρα πολλά σαν αυτά που είπε ο τωρινός, παρευρισκόμενος στην Αίθουσα Υπουργός, ο κ. Κουρουμπλής. Εγώ αυτό που έχω να σας πω είναι</w:t>
      </w:r>
      <w:r>
        <w:rPr>
          <w:rFonts w:eastAsia="Times New Roman" w:cs="Times New Roman"/>
          <w:szCs w:val="24"/>
        </w:rPr>
        <w:t>,</w:t>
      </w:r>
      <w:r>
        <w:rPr>
          <w:rFonts w:eastAsia="Times New Roman" w:cs="Times New Roman"/>
          <w:szCs w:val="24"/>
        </w:rPr>
        <w:t xml:space="preserve"> ότι η άποψή μου είναι πως η κατάσταση στη χώρα είναι παντελώς απαράδεκτη και δεν τιμά την Ελληνική </w:t>
      </w:r>
      <w:r>
        <w:rPr>
          <w:rFonts w:eastAsia="Times New Roman" w:cs="Times New Roman"/>
          <w:szCs w:val="24"/>
        </w:rPr>
        <w:t>Δημοκρατία και δεν τιμά ούτε την Κυβέρνηση.</w:t>
      </w:r>
    </w:p>
    <w:p w14:paraId="5CE04682"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Εγώ αυτό το οποίο βλέπω είναι άνθρωποι χωρίς καμμία βοήθεια να περιφέρονται μέσα στη χώρα, μικρά παιδιά να περιφέρονται στις πλατείες της Αθήνας και να μην υπάρχει συγκροτημένος κρατικός φορέας ο οποίος να αντιμε</w:t>
      </w:r>
      <w:r>
        <w:rPr>
          <w:rFonts w:eastAsia="Times New Roman" w:cs="Times New Roman"/>
          <w:szCs w:val="24"/>
        </w:rPr>
        <w:t>τωπίζει αυτή την κατάσταση.</w:t>
      </w:r>
    </w:p>
    <w:p w14:paraId="5CE0468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σας είχαμε προειδοποιήσει -και εγώ προσωπικά- για τα τεράστια σφάλματα που κάνετε </w:t>
      </w:r>
      <w:r>
        <w:rPr>
          <w:rFonts w:eastAsia="Times New Roman" w:cs="Times New Roman"/>
          <w:szCs w:val="24"/>
        </w:rPr>
        <w:t>με</w:t>
      </w:r>
      <w:r>
        <w:rPr>
          <w:rFonts w:eastAsia="Times New Roman" w:cs="Times New Roman"/>
          <w:szCs w:val="24"/>
        </w:rPr>
        <w:t xml:space="preserve"> τη μη φύλαξη των συνόρων. Αυτό, όμως, είναι ένα θέμα. Θα το συζητήσουμε, θα συζητηθεί αύριο στη Σύσκεψη των Πολιτ</w:t>
      </w:r>
      <w:r>
        <w:rPr>
          <w:rFonts w:eastAsia="Times New Roman" w:cs="Times New Roman"/>
          <w:szCs w:val="24"/>
        </w:rPr>
        <w:t>ικών Αρχηγών. Έχουμε συγκεκριμένη πρόταση, σας την έχουμε καταθέσει, θα σας την επανακαταθέσουμε, να σας πούμε πώς γίνεται.</w:t>
      </w:r>
    </w:p>
    <w:p w14:paraId="5CE0468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Όμως, εδώ υφίσταται μιας άλλης τάξεως ζήτημα. Οιοσδήποτε βρίσκεται μέσα στο πλαίσιο της Ελληνικής Δημοκρατίας, έστω και ο παρανόμως </w:t>
      </w:r>
      <w:r>
        <w:rPr>
          <w:rFonts w:eastAsia="Times New Roman" w:cs="Times New Roman"/>
          <w:szCs w:val="24"/>
        </w:rPr>
        <w:t>εισελθείς, έχει δικαιώματα, κυρίες και κύριοι συνάδελφοι, τα όποια δικαιώματα τού αναγνωρίζονται από το Σύνταγμα και τους νόμους της πατρίδας. Αυτή τη στιγμή αυτοί οι άνθρωποι δεν απολαμβάνουν οιουδήποτε δικαιώματος. Τροφοδοτούνται και επιζούν είτε χάρη στ</w:t>
      </w:r>
      <w:r>
        <w:rPr>
          <w:rFonts w:eastAsia="Times New Roman" w:cs="Times New Roman"/>
          <w:szCs w:val="24"/>
        </w:rPr>
        <w:t>η φιλανθρωπία των όποιων μη κυβερνητικών οργανώσεων είτε υποστηριζόμενοι από οποιαδήποτε δομή και με οιονδήποτε τρόπο.</w:t>
      </w:r>
    </w:p>
    <w:p w14:paraId="5CE04685"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Τι είπατε; Λυπάμαι. Είναι δυνατόν να λέτε αυτά τα πράγματα;</w:t>
      </w:r>
    </w:p>
    <w:p w14:paraId="5CE04686"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Αυτά που λέω, κύριε Υπουργέ, είναι πιθανότατα αυτά που ακούτε, εκτός αν δεν εμπιστεύεστε την ακοή σας, αλλά τότε θα σας τα ξαναπώ.</w:t>
      </w:r>
    </w:p>
    <w:p w14:paraId="5CE0468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Έχουμε υποχρέωση</w:t>
      </w:r>
      <w:r>
        <w:rPr>
          <w:rFonts w:eastAsia="Times New Roman" w:cs="Times New Roman"/>
          <w:szCs w:val="24"/>
        </w:rPr>
        <w:t>,</w:t>
      </w:r>
      <w:r>
        <w:rPr>
          <w:rFonts w:eastAsia="Times New Roman" w:cs="Times New Roman"/>
          <w:szCs w:val="24"/>
        </w:rPr>
        <w:t xml:space="preserve"> ως κράτος</w:t>
      </w:r>
      <w:r>
        <w:rPr>
          <w:rFonts w:eastAsia="Times New Roman" w:cs="Times New Roman"/>
          <w:szCs w:val="24"/>
        </w:rPr>
        <w:t>,</w:t>
      </w:r>
      <w:r>
        <w:rPr>
          <w:rFonts w:eastAsia="Times New Roman" w:cs="Times New Roman"/>
          <w:szCs w:val="24"/>
        </w:rPr>
        <w:t xml:space="preserve"> να έχουμε ένα σοβαρό σύστημα αντιμετώπισης αυτών των ανθρώπων, που σημαίνει τρ</w:t>
      </w:r>
      <w:r>
        <w:rPr>
          <w:rFonts w:eastAsia="Times New Roman" w:cs="Times New Roman"/>
          <w:szCs w:val="24"/>
        </w:rPr>
        <w:t>οφή, περίθαλψη και εξασφάλιση αυτών των παιδιών. Δεν μπορούν να γυρνούν χιλιάδες παιδιά στην Ελλάδα, δεξιά και αριστερά,…</w:t>
      </w:r>
    </w:p>
    <w:p w14:paraId="5CE04688"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Χιλιάδες;</w:t>
      </w:r>
    </w:p>
    <w:p w14:paraId="5CE04689"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…χωρίς κανείς να τα περιθάλπει</w:t>
      </w:r>
      <w:r>
        <w:rPr>
          <w:rFonts w:eastAsia="Times New Roman" w:cs="Times New Roman"/>
          <w:szCs w:val="24"/>
        </w:rPr>
        <w:t>, άλλα άρρωστα, άλλα χωρίς γάλα, άλλα χωρίς φαγητό και να υπερηφανευόμεθα για τον φιλανθρωπισμό των Ελλήνων. Το ελληνικό κράτος πού είναι; Πού βρίσκεται το ελληνικό κράτος;</w:t>
      </w:r>
    </w:p>
    <w:p w14:paraId="5CE0468A"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Εμένα μου προκύπτει σαφώς από τη θητεία μου στο Υπουργείο Εθνικής Άμυνας…</w:t>
      </w:r>
    </w:p>
    <w:p w14:paraId="5CE0468B"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ΠΑΝΑΓΙΩΤΗ</w:t>
      </w:r>
      <w:r>
        <w:rPr>
          <w:rFonts w:eastAsia="Times New Roman" w:cs="Times New Roman"/>
          <w:b/>
          <w:szCs w:val="24"/>
        </w:rPr>
        <w:t>Σ ΚΟΥΡΟΥΜΠΛΗΣ (Υπουργός Εσωτερικών και Διοικητικής Ανασυγκρότησης):</w:t>
      </w:r>
      <w:r>
        <w:rPr>
          <w:rFonts w:eastAsia="Times New Roman" w:cs="Times New Roman"/>
          <w:szCs w:val="24"/>
        </w:rPr>
        <w:t xml:space="preserve"> Τι λέτε;</w:t>
      </w:r>
    </w:p>
    <w:p w14:paraId="5CE0468C"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Θα σας πρότεινα, κύριε Υπουργέ, να σταματήσετε να με ρωτάτε τι λέω, γιατί ακούτε, αλλιώς δεν θα ρωτούσατε τι λέω.</w:t>
      </w:r>
    </w:p>
    <w:p w14:paraId="5CE0468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Από τη θητεία μου, λοιπόν, στο Υπουργείο </w:t>
      </w:r>
      <w:r>
        <w:rPr>
          <w:rFonts w:eastAsia="Times New Roman" w:cs="Times New Roman"/>
          <w:szCs w:val="24"/>
        </w:rPr>
        <w:t>Εθνικής Άμυνας, γνωρίζω ότι ο Ελληνικός Στρατός, αν θυμάμαι καλά τον αριθμό, έχει περίπου εκατόν εβδομήντα δύο ή εκατόν εβδομήντα τρία μαγειρεία εκστρατείας. Υπάρχει κάποιο από αυτά στην Ειδομένη και δεν το γνωρίζω;</w:t>
      </w:r>
    </w:p>
    <w:p w14:paraId="5CE0468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Η εικόνα στην </w:t>
      </w:r>
      <w:r>
        <w:rPr>
          <w:rFonts w:eastAsia="Times New Roman" w:cs="Times New Roman"/>
          <w:szCs w:val="24"/>
        </w:rPr>
        <w:t>π</w:t>
      </w:r>
      <w:r>
        <w:rPr>
          <w:rFonts w:eastAsia="Times New Roman" w:cs="Times New Roman"/>
          <w:szCs w:val="24"/>
        </w:rPr>
        <w:t xml:space="preserve">λατεία Βικτωρίας, όπου ο </w:t>
      </w:r>
      <w:r>
        <w:rPr>
          <w:rFonts w:eastAsia="Times New Roman" w:cs="Times New Roman"/>
          <w:szCs w:val="24"/>
        </w:rPr>
        <w:t>Ερυθρός Σταυρός ή διάφορες μη κυβερνητικές οργανώσεις -άλλες εξ αγαθού, άλλες εκ πονηρού, αυτό είναι άλλο θέμα- είναι, υποτίθεται, η μέριμνα του κράτους, τιμά την πατρίδα μας; Για να καταλάβω, δηλαδή, πώς αντιλαμβανόμαστε αυτή τη στιγμή την υποχρέωσή μας ω</w:t>
      </w:r>
      <w:r>
        <w:rPr>
          <w:rFonts w:eastAsia="Times New Roman" w:cs="Times New Roman"/>
          <w:szCs w:val="24"/>
        </w:rPr>
        <w:t>ς συγκροτημένη και συνταγματικά κατοχυρωμένη πολιτεία;</w:t>
      </w:r>
    </w:p>
    <w:p w14:paraId="5CE0468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Πρέπει να συζητήσουμε σοβαρά. Πρέπει η Κυβέρνηση να αφήσει τους εύκολους ανθρωπισμούς και να κάνει το συνταγματικό της καθήκον, να φροντίσει γι’ αυτούς τους ανθρώπους με τον τρόπο που μια σοβαρή και ορ</w:t>
      </w:r>
      <w:r>
        <w:rPr>
          <w:rFonts w:eastAsia="Times New Roman" w:cs="Times New Roman"/>
          <w:szCs w:val="24"/>
        </w:rPr>
        <w:t xml:space="preserve">γανωμένη πολιτεία θα φρόντιζε. </w:t>
      </w:r>
    </w:p>
    <w:p w14:paraId="5CE0469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Και επειδή φαίνεται η Κυβέρνηση να μην γνωρίζει, σας λέω ότι στο Υπουργείο Δημόσιας Τάξης υπήρχε ένας ολόκληρος σχεδιασμός</w:t>
      </w:r>
      <w:r>
        <w:rPr>
          <w:rFonts w:eastAsia="Times New Roman" w:cs="Times New Roman"/>
          <w:szCs w:val="24"/>
        </w:rPr>
        <w:t>,</w:t>
      </w:r>
      <w:r>
        <w:rPr>
          <w:rFonts w:eastAsia="Times New Roman" w:cs="Times New Roman"/>
          <w:szCs w:val="24"/>
        </w:rPr>
        <w:t xml:space="preserve"> κάτω από το όνομα «Ιώνη»</w:t>
      </w:r>
      <w:r>
        <w:rPr>
          <w:rFonts w:eastAsia="Times New Roman" w:cs="Times New Roman"/>
          <w:szCs w:val="24"/>
        </w:rPr>
        <w:t>,</w:t>
      </w:r>
      <w:r>
        <w:rPr>
          <w:rFonts w:eastAsia="Times New Roman" w:cs="Times New Roman"/>
          <w:szCs w:val="24"/>
        </w:rPr>
        <w:t xml:space="preserve"> για αριθμούς μέχρι εκατό χιλιάδες, με </w:t>
      </w:r>
      <w:r>
        <w:rPr>
          <w:rFonts w:eastAsia="Times New Roman" w:cs="Times New Roman"/>
          <w:szCs w:val="24"/>
          <w:lang w:val="en-US"/>
        </w:rPr>
        <w:t>templates</w:t>
      </w:r>
      <w:r>
        <w:rPr>
          <w:rFonts w:eastAsia="Times New Roman" w:cs="Times New Roman"/>
          <w:szCs w:val="24"/>
        </w:rPr>
        <w:t xml:space="preserve"> για το πώς θα ζητηθεί και </w:t>
      </w:r>
      <w:r>
        <w:rPr>
          <w:rFonts w:eastAsia="Times New Roman" w:cs="Times New Roman"/>
          <w:szCs w:val="24"/>
        </w:rPr>
        <w:t>από πού βοήθεια, από άλλα κράτη, από την Ευρωπαϊκή Επιτροπή, από τ</w:t>
      </w:r>
      <w:r>
        <w:rPr>
          <w:rFonts w:eastAsia="Times New Roman" w:cs="Times New Roman"/>
          <w:szCs w:val="24"/>
        </w:rPr>
        <w:t>ο</w:t>
      </w:r>
      <w:r>
        <w:rPr>
          <w:rFonts w:eastAsia="Times New Roman" w:cs="Times New Roman"/>
          <w:szCs w:val="24"/>
        </w:rPr>
        <w:t>ν Επίτροπο Πολιτικής Προστασίας.</w:t>
      </w:r>
    </w:p>
    <w:p w14:paraId="5CE0469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CE04692"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Αν έχετε την καλοσύνη, κυρία Πρόεδρε, να μου δώσετε ένα λεπτό.</w:t>
      </w:r>
    </w:p>
    <w:p w14:paraId="5CE0469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Η παρουσί</w:t>
      </w:r>
      <w:r>
        <w:rPr>
          <w:rFonts w:eastAsia="Times New Roman" w:cs="Times New Roman"/>
          <w:szCs w:val="24"/>
        </w:rPr>
        <w:t xml:space="preserve">αση αυτή είχε γίνει δημοσίως. Τότε είχαν γίνει και επαφές με την Κρυσταλλίνα Γκεοργκίεβα, την τότε αρμόδια </w:t>
      </w:r>
      <w:r>
        <w:rPr>
          <w:rFonts w:eastAsia="Times New Roman" w:cs="Times New Roman"/>
          <w:szCs w:val="24"/>
        </w:rPr>
        <w:t>ε</w:t>
      </w:r>
      <w:r>
        <w:rPr>
          <w:rFonts w:eastAsia="Times New Roman" w:cs="Times New Roman"/>
          <w:szCs w:val="24"/>
        </w:rPr>
        <w:t>πίτροπο για την Πολιτική Προστασία, για να έχουμε και έναν αρχικό συντονισμό από την Ευρωπαϊκή Ένωση.</w:t>
      </w:r>
    </w:p>
    <w:p w14:paraId="5CE0469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Πέρα από τα θέματα φύλαξης των συνόρων -που εί</w:t>
      </w:r>
      <w:r>
        <w:rPr>
          <w:rFonts w:eastAsia="Times New Roman" w:cs="Times New Roman"/>
          <w:szCs w:val="24"/>
        </w:rPr>
        <w:t xml:space="preserve">ναι απολύτως απαραίτητα και μπορώ να επανέλθω-, πέρα από τα θέματα που αφορούν το άσυλο και την ενίσχυση της </w:t>
      </w:r>
      <w:r>
        <w:rPr>
          <w:rFonts w:eastAsia="Times New Roman" w:cs="Times New Roman"/>
          <w:szCs w:val="24"/>
        </w:rPr>
        <w:t>Υ</w:t>
      </w:r>
      <w:r>
        <w:rPr>
          <w:rFonts w:eastAsia="Times New Roman" w:cs="Times New Roman"/>
          <w:szCs w:val="24"/>
        </w:rPr>
        <w:t xml:space="preserve">πηρεσίας, τα οποία ο ΣΥΡΙΖΑ αγνοεί, ενώ κήδεσθε των ανθρωπίνων δικαιωμάτων, πέρα από την </w:t>
      </w:r>
      <w:r>
        <w:rPr>
          <w:rFonts w:eastAsia="Times New Roman" w:cs="Times New Roman"/>
          <w:szCs w:val="24"/>
        </w:rPr>
        <w:t>Υ</w:t>
      </w:r>
      <w:r>
        <w:rPr>
          <w:rFonts w:eastAsia="Times New Roman" w:cs="Times New Roman"/>
          <w:szCs w:val="24"/>
        </w:rPr>
        <w:t xml:space="preserve">πηρεσία </w:t>
      </w:r>
      <w:r>
        <w:rPr>
          <w:rFonts w:eastAsia="Times New Roman" w:cs="Times New Roman"/>
          <w:szCs w:val="24"/>
        </w:rPr>
        <w:t>Π</w:t>
      </w:r>
      <w:r>
        <w:rPr>
          <w:rFonts w:eastAsia="Times New Roman" w:cs="Times New Roman"/>
          <w:szCs w:val="24"/>
        </w:rPr>
        <w:t xml:space="preserve">ρώτης </w:t>
      </w:r>
      <w:r>
        <w:rPr>
          <w:rFonts w:eastAsia="Times New Roman" w:cs="Times New Roman"/>
          <w:szCs w:val="24"/>
        </w:rPr>
        <w:t>Υ</w:t>
      </w:r>
      <w:r>
        <w:rPr>
          <w:rFonts w:eastAsia="Times New Roman" w:cs="Times New Roman"/>
          <w:szCs w:val="24"/>
        </w:rPr>
        <w:t xml:space="preserve">ποδοχής την οποία αγνοείτε, ενώ </w:t>
      </w:r>
      <w:r>
        <w:rPr>
          <w:rFonts w:eastAsia="Times New Roman" w:cs="Times New Roman"/>
          <w:szCs w:val="24"/>
        </w:rPr>
        <w:t>εμφανίζεστε ότι κήδεσθε των ανθρωπίνων δικαιωμάτων, σας λέω να σοβαρευτείτε και να νοιαστείτε για τους ανθρώπους που βρίσκονται μέσα στα σύνορα αυτής της χώρας. Αυτά που κάνετε δεν είναι καθόλου σοβαρά και δεν τιμούν την πατρίδα μας, καταστρέφουν τον ελλην</w:t>
      </w:r>
      <w:r>
        <w:rPr>
          <w:rFonts w:eastAsia="Times New Roman" w:cs="Times New Roman"/>
          <w:szCs w:val="24"/>
        </w:rPr>
        <w:t>ικό τουρισμό, θέτουν σε κίνδυνο τη ζωή και την υγεία αυτών των ανθρώπων. Αυτά δεν τιμούν την πατρίδα μας.</w:t>
      </w:r>
    </w:p>
    <w:p w14:paraId="5CE0469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Και πράγματι, εάν σοβαρευτείτε και εφόσον θέλετε τη βοήθειά μας, είμαστε εδώ πάντοτε να βοηθήσουμε είτε με τη συμβουλή μας είτε και πιο έμπρακτα, αν τ</w:t>
      </w:r>
      <w:r>
        <w:rPr>
          <w:rFonts w:eastAsia="Times New Roman" w:cs="Times New Roman"/>
          <w:szCs w:val="24"/>
        </w:rPr>
        <w:t xml:space="preserve">ο θέλετε. </w:t>
      </w:r>
    </w:p>
    <w:p w14:paraId="5CE0469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Όμως, κυρίως, κυρίες και κύριοι συνάδελφοι της Συμπολίτευσης και ιδίως της Κυβέρνησης, παρακαλώ σοβαρευτείτε.</w:t>
      </w:r>
    </w:p>
    <w:p w14:paraId="5CE04697" w14:textId="77777777" w:rsidR="00665C5F" w:rsidRDefault="00175495">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5CE0469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Κυρ</w:t>
      </w:r>
      <w:r>
        <w:rPr>
          <w:rFonts w:eastAsia="Times New Roman" w:cs="Times New Roman"/>
          <w:szCs w:val="24"/>
        </w:rPr>
        <w:t>ία Πρόεδρε, παρακαλώ θα ήθελα τον λόγο για δύο λεπτά.</w:t>
      </w:r>
    </w:p>
    <w:p w14:paraId="5CE04699"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Τι θέλετε, κύριε Κουρουμπλή; </w:t>
      </w:r>
    </w:p>
    <w:p w14:paraId="5CE0469A"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Μπορώ να έχω τον λόγο για δύο λεπτά;</w:t>
      </w:r>
    </w:p>
    <w:p w14:paraId="5CE0469B"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ΠΡΟΕΔΡΕΥΟΥΣΑ (</w:t>
      </w:r>
      <w:r>
        <w:rPr>
          <w:rFonts w:eastAsia="Times New Roman" w:cs="Times New Roman"/>
          <w:b/>
          <w:szCs w:val="24"/>
        </w:rPr>
        <w:t>Αναστασία Χριστοδουλοπούλου):</w:t>
      </w:r>
      <w:r>
        <w:rPr>
          <w:rFonts w:eastAsia="Times New Roman" w:cs="Times New Roman"/>
          <w:szCs w:val="24"/>
        </w:rPr>
        <w:t xml:space="preserve"> Γιατί; Θέλετε να πείτε κάτι για τις τροπολογίες;</w:t>
      </w:r>
    </w:p>
    <w:p w14:paraId="5CE0469C" w14:textId="77777777" w:rsidR="00665C5F" w:rsidRDefault="00175495">
      <w:pPr>
        <w:spacing w:line="600" w:lineRule="auto"/>
        <w:ind w:firstLine="720"/>
        <w:jc w:val="both"/>
        <w:rPr>
          <w:rFonts w:eastAsia="Times New Roman" w:cs="Times New Roman"/>
          <w:bCs/>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 xml:space="preserve">Ναι, θα πω και για τις </w:t>
      </w:r>
      <w:r>
        <w:rPr>
          <w:rFonts w:eastAsia="Times New Roman" w:cs="Times New Roman"/>
          <w:bCs/>
          <w:szCs w:val="24"/>
        </w:rPr>
        <w:t>τροπολογίες.</w:t>
      </w:r>
    </w:p>
    <w:p w14:paraId="5CE0469D" w14:textId="77777777" w:rsidR="00665C5F" w:rsidRDefault="00175495">
      <w:pPr>
        <w:spacing w:line="600" w:lineRule="auto"/>
        <w:ind w:firstLine="720"/>
        <w:jc w:val="both"/>
        <w:rPr>
          <w:rFonts w:eastAsia="Times New Roman" w:cs="Times New Roman"/>
          <w:bCs/>
          <w:szCs w:val="24"/>
        </w:rPr>
      </w:pPr>
      <w:r>
        <w:rPr>
          <w:rFonts w:eastAsia="Times New Roman" w:cs="Times New Roman"/>
          <w:b/>
          <w:bCs/>
          <w:szCs w:val="24"/>
        </w:rPr>
        <w:t>ΠΡΟΕΔΡΕΥΟΥΣΑ (Αναστασία Χριστοδουλοπούλου):</w:t>
      </w:r>
      <w:r>
        <w:rPr>
          <w:rFonts w:eastAsia="Times New Roman" w:cs="Times New Roman"/>
          <w:bCs/>
          <w:szCs w:val="24"/>
        </w:rPr>
        <w:t xml:space="preserve"> Αν είναι για τις τρο</w:t>
      </w:r>
      <w:r>
        <w:rPr>
          <w:rFonts w:eastAsia="Times New Roman" w:cs="Times New Roman"/>
          <w:bCs/>
          <w:szCs w:val="24"/>
        </w:rPr>
        <w:t>πολογίες θα σας δώσω δύο λεπτά, αν και βλέπω ότι έχετε μιλήσει.</w:t>
      </w:r>
    </w:p>
    <w:p w14:paraId="5CE0469E"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Ευχαριστώ.</w:t>
      </w:r>
    </w:p>
    <w:p w14:paraId="5CE0469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Κύριε Δένδια, ειλικρινά με αιφνιδιάσατε με την έλλειψη μνήμης. Σας ερωτώ: Τα κτήρια αυτά, για τα οποία δ</w:t>
      </w:r>
      <w:r>
        <w:rPr>
          <w:rFonts w:eastAsia="Times New Roman" w:cs="Times New Roman"/>
          <w:szCs w:val="24"/>
        </w:rPr>
        <w:t xml:space="preserve">εν ψηφίζετε την </w:t>
      </w:r>
      <w:r>
        <w:rPr>
          <w:rFonts w:eastAsia="Times New Roman" w:cs="Times New Roman"/>
          <w:bCs/>
          <w:szCs w:val="24"/>
        </w:rPr>
        <w:t>τροπολογία,</w:t>
      </w:r>
      <w:r>
        <w:rPr>
          <w:rFonts w:eastAsia="Times New Roman" w:cs="Times New Roman"/>
          <w:szCs w:val="24"/>
        </w:rPr>
        <w:t xml:space="preserve"> τα έχτισε η σημερινή Κυβέρνηση; Σας ερωτώ. Δηλαδή προκαλείτε και τη νοημοσύνη μας! </w:t>
      </w:r>
    </w:p>
    <w:p w14:paraId="5CE046A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Τα κτήρια αυτά στα σύνορα, τα οποία εμείς τώρα νομιμοποιούμε, είναι κτισμένα με άδειες περιβαλλοντολογικές από τις προηγούμενες κυβερνήσεις, που</w:t>
      </w:r>
      <w:r>
        <w:rPr>
          <w:rFonts w:eastAsia="Times New Roman" w:cs="Times New Roman"/>
          <w:szCs w:val="24"/>
        </w:rPr>
        <w:t xml:space="preserve"> ήσασταν και Υπουργός και </w:t>
      </w:r>
      <w:r>
        <w:rPr>
          <w:rFonts w:eastAsia="Times New Roman" w:cs="Times New Roman"/>
          <w:szCs w:val="24"/>
        </w:rPr>
        <w:t>Υ</w:t>
      </w:r>
      <w:r>
        <w:rPr>
          <w:rFonts w:eastAsia="Times New Roman" w:cs="Times New Roman"/>
          <w:szCs w:val="24"/>
        </w:rPr>
        <w:t xml:space="preserve">περυπουργός; Και έρχεστε τώρα και λέτε «δεν ψηφίζουμε αυτή την </w:t>
      </w:r>
      <w:r>
        <w:rPr>
          <w:rFonts w:eastAsia="Times New Roman" w:cs="Times New Roman"/>
          <w:bCs/>
          <w:szCs w:val="24"/>
        </w:rPr>
        <w:t>τροπολογία»;;</w:t>
      </w:r>
      <w:r>
        <w:rPr>
          <w:rFonts w:eastAsia="Times New Roman" w:cs="Times New Roman"/>
          <w:szCs w:val="24"/>
        </w:rPr>
        <w:t xml:space="preserve"> Τα κτήρια αυτά είναι χτισμένα εδώ και πέντε, δέκα, δεκαπέντε, είκοσι, τριάντα χρόνια. Δεν τα κτίσαμε εμείς τώρα. </w:t>
      </w:r>
    </w:p>
    <w:p w14:paraId="5CE046A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Προσπαθούμε να αντιμετωπίσουμε ένα πρό</w:t>
      </w:r>
      <w:r>
        <w:rPr>
          <w:rFonts w:eastAsia="Times New Roman" w:cs="Times New Roman"/>
          <w:szCs w:val="24"/>
        </w:rPr>
        <w:t xml:space="preserve">βλημα, το οποίο γνωρίζετε καλά, και έρχεστε και λέτε «Δεν ψηφίζουμε για περιβαλλοντολογικούς λόγους αυτή την </w:t>
      </w:r>
      <w:r>
        <w:rPr>
          <w:rFonts w:eastAsia="Times New Roman" w:cs="Times New Roman"/>
          <w:bCs/>
          <w:szCs w:val="24"/>
        </w:rPr>
        <w:t>τροπολογία</w:t>
      </w:r>
      <w:r>
        <w:rPr>
          <w:rFonts w:eastAsia="Times New Roman" w:cs="Times New Roman"/>
          <w:szCs w:val="24"/>
        </w:rPr>
        <w:t>». Είναι εντυπωσιακό!</w:t>
      </w:r>
    </w:p>
    <w:p w14:paraId="5CE046A2"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Τώρα, σε ό,τι αφορά το προσφυγικό, συνδέετε συνεχώς το προσφυγικό με τον τουρισμό. Και αυτό είναι προσφορά στην πατ</w:t>
      </w:r>
      <w:r>
        <w:rPr>
          <w:rFonts w:eastAsia="Times New Roman" w:cs="Times New Roman"/>
          <w:szCs w:val="24"/>
        </w:rPr>
        <w:t xml:space="preserve">ρίδα, ο τρόπος με τον οποίο το συνδέετε; Δηλαδή οι χίλιοι άνθρωποι που είναι στην </w:t>
      </w:r>
      <w:r>
        <w:rPr>
          <w:rFonts w:eastAsia="Times New Roman" w:cs="Times New Roman"/>
          <w:szCs w:val="24"/>
        </w:rPr>
        <w:t>π</w:t>
      </w:r>
      <w:r>
        <w:rPr>
          <w:rFonts w:eastAsia="Times New Roman" w:cs="Times New Roman"/>
          <w:szCs w:val="24"/>
        </w:rPr>
        <w:t>λατεία Βικτωρίας και οι άλλες δύο χιλιάδες στο Λιμάνι, αυτοί είναι οι άνθρωποι που φροντίζει το ελληνικό κράτος σε τόσα σημεία σε όλη την Ελλάδα;</w:t>
      </w:r>
    </w:p>
    <w:p w14:paraId="5CE046A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Νομίζω, λοιπόν, ότι καλό θα</w:t>
      </w:r>
      <w:r>
        <w:rPr>
          <w:rFonts w:eastAsia="Times New Roman" w:cs="Times New Roman"/>
          <w:szCs w:val="24"/>
        </w:rPr>
        <w:t xml:space="preserve"> είναι να αποφεύγουμε τις υπερβολές, διότι δεν κάνουμε καλό ούτε στο </w:t>
      </w:r>
      <w:r>
        <w:rPr>
          <w:rFonts w:eastAsia="Times New Roman" w:cs="Times New Roman"/>
          <w:szCs w:val="24"/>
        </w:rPr>
        <w:t>κ</w:t>
      </w:r>
      <w:r>
        <w:rPr>
          <w:rFonts w:eastAsia="Times New Roman" w:cs="Times New Roman"/>
          <w:szCs w:val="24"/>
        </w:rPr>
        <w:t>όμμα μας ούτε στην πατρίδα ούτε στην Ελλάδα. Διότι το ότι συνέδεσαν αυτοί που συνέδεσαν τον τουρισμό με το προσφυγικό στην Κω, ξέρετε πάρα πολύ καλά τι συνέπειες είχε για τον τόπο τους.</w:t>
      </w:r>
    </w:p>
    <w:p w14:paraId="5CE046A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Σας πληροφορώ, λοιπόν, κύριε Δένδια, ότι όταν ήρθε ο Δήμαρχος Μυτιλήνης σε μια σύσκεψη και ειπώθηκε μία τέτοια τοποθέτηση που συνέδεε τον τουρισμό με το προσφυγικό ήταν πάρα πολύ αρνητικός. </w:t>
      </w:r>
    </w:p>
    <w:p w14:paraId="5CE046A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Καλό θα είναι, λοιπόν, και χρήσιμο για όλους μας να έχουμε ένα μέ</w:t>
      </w:r>
      <w:r>
        <w:rPr>
          <w:rFonts w:eastAsia="Times New Roman" w:cs="Times New Roman"/>
          <w:szCs w:val="24"/>
        </w:rPr>
        <w:t>τρο. Εντάξει, Αντιπολίτευση είστε, έχετε ελεύθερο δικαίωμα να λέτε τις απόψεις σας και τις θέσεις σας, αλλά το να υπάρχει ένα μέτρο κάνει καλό.</w:t>
      </w:r>
    </w:p>
    <w:p w14:paraId="5CE046A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Ευχαριστώ.</w:t>
      </w:r>
    </w:p>
    <w:p w14:paraId="5CE046A7"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Κυρία Πρόεδρε, θέλω τον λόγο επί της τοποθέτησης για την </w:t>
      </w:r>
      <w:r>
        <w:rPr>
          <w:rFonts w:eastAsia="Times New Roman" w:cs="Times New Roman"/>
          <w:bCs/>
          <w:szCs w:val="24"/>
        </w:rPr>
        <w:t>τροπολογία</w:t>
      </w:r>
      <w:r>
        <w:rPr>
          <w:rFonts w:eastAsia="Times New Roman" w:cs="Times New Roman"/>
          <w:szCs w:val="24"/>
        </w:rPr>
        <w:t xml:space="preserve">. Για το άλλο δεν πρόκειται να πω τίποτα. </w:t>
      </w:r>
    </w:p>
    <w:p w14:paraId="5CE046A8"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Θα πείτε κάτι για την </w:t>
      </w:r>
      <w:r>
        <w:rPr>
          <w:rFonts w:eastAsia="Times New Roman" w:cs="Times New Roman"/>
          <w:bCs/>
          <w:szCs w:val="24"/>
        </w:rPr>
        <w:t>τροπολογία</w:t>
      </w:r>
      <w:r>
        <w:rPr>
          <w:rFonts w:eastAsia="Times New Roman" w:cs="Times New Roman"/>
          <w:szCs w:val="24"/>
        </w:rPr>
        <w:t>;</w:t>
      </w:r>
    </w:p>
    <w:p w14:paraId="5CE046A9"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Απλώς να εξηγήσω στον Υπουργό.</w:t>
      </w:r>
    </w:p>
    <w:p w14:paraId="5CE046AA"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Έχετε τον λόγο.</w:t>
      </w:r>
    </w:p>
    <w:p w14:paraId="5CE046AB"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Υπ</w:t>
      </w:r>
      <w:r>
        <w:rPr>
          <w:rFonts w:eastAsia="Times New Roman" w:cs="Times New Roman"/>
          <w:szCs w:val="24"/>
        </w:rPr>
        <w:t xml:space="preserve">ουργέ, με συγχωρείτε. Επανέρχομαι, για να μην παρεξηγούμεθα. Θα πω μόνο επί της </w:t>
      </w:r>
      <w:r>
        <w:rPr>
          <w:rFonts w:eastAsia="Times New Roman" w:cs="Times New Roman"/>
          <w:bCs/>
          <w:szCs w:val="24"/>
        </w:rPr>
        <w:t>τροπολογία</w:t>
      </w:r>
      <w:r>
        <w:rPr>
          <w:rFonts w:eastAsia="Times New Roman" w:cs="Times New Roman"/>
          <w:szCs w:val="24"/>
        </w:rPr>
        <w:t xml:space="preserve">ς. Οι παρατηρήσεις για το μεταναστευτικό δεν θεωρώ ότι χρήζουν απαντήσεως. </w:t>
      </w:r>
    </w:p>
    <w:p w14:paraId="5CE046AC"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Αναφέρομαι στην </w:t>
      </w:r>
      <w:r>
        <w:rPr>
          <w:rFonts w:eastAsia="Times New Roman" w:cs="Times New Roman"/>
          <w:bCs/>
          <w:szCs w:val="24"/>
        </w:rPr>
        <w:t>τροπολογία σας</w:t>
      </w:r>
      <w:r>
        <w:rPr>
          <w:rFonts w:eastAsia="Times New Roman" w:cs="Times New Roman"/>
          <w:szCs w:val="24"/>
        </w:rPr>
        <w:t>. Με συγχωρείτε, για να καταλάβω, έτσι λιανά δηλαδή, γιατί ε</w:t>
      </w:r>
      <w:r>
        <w:rPr>
          <w:rFonts w:eastAsia="Times New Roman" w:cs="Times New Roman"/>
          <w:szCs w:val="24"/>
        </w:rPr>
        <w:t xml:space="preserve">γώ είμαι δικηγόρος. Νομιμοποιείτε κτήρια χωρίς υπογραφή του Υπουργού Περιβάλλοντος; Να μου εξηγήσετε εσείς εάν αυτό μπορείτε να το κάνετε. Εάν ισχυρίζεστε ότι αυτό μπορείτε να το κάνετε και εγώ σφάλλω που ζητώ τη </w:t>
      </w:r>
      <w:r>
        <w:rPr>
          <w:rFonts w:eastAsia="Times New Roman" w:cs="Times New Roman"/>
          <w:szCs w:val="24"/>
        </w:rPr>
        <w:t>συν</w:t>
      </w:r>
      <w:r>
        <w:rPr>
          <w:rFonts w:eastAsia="Times New Roman" w:cs="Times New Roman"/>
          <w:szCs w:val="24"/>
        </w:rPr>
        <w:t xml:space="preserve">υπογραφή του Υπουργού Περιβάλλοντος και </w:t>
      </w:r>
      <w:r>
        <w:rPr>
          <w:rFonts w:eastAsia="Times New Roman" w:cs="Times New Roman"/>
          <w:szCs w:val="24"/>
        </w:rPr>
        <w:t>μετά να εξετάσω το ζήτημα, ελάτε να μου πείτε!</w:t>
      </w:r>
    </w:p>
    <w:p w14:paraId="5CE046AD"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Κύριε Δένδια, ξέρετε όλα τα κτήρια του </w:t>
      </w:r>
      <w:r>
        <w:rPr>
          <w:rFonts w:eastAsia="Times New Roman" w:cs="Times New Roman"/>
          <w:szCs w:val="24"/>
        </w:rPr>
        <w:t>δ</w:t>
      </w:r>
      <w:r>
        <w:rPr>
          <w:rFonts w:eastAsia="Times New Roman" w:cs="Times New Roman"/>
          <w:szCs w:val="24"/>
        </w:rPr>
        <w:t xml:space="preserve">ημοσίου πώς κτιζόντουσαν όλα αυτά τα χρόνια. </w:t>
      </w:r>
    </w:p>
    <w:p w14:paraId="5CE046AE"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Αυτό δεν είναι απάντηση.</w:t>
      </w:r>
    </w:p>
    <w:p w14:paraId="5CE046AF"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ΠΑΝ</w:t>
      </w:r>
      <w:r>
        <w:rPr>
          <w:rFonts w:eastAsia="Times New Roman" w:cs="Times New Roman"/>
          <w:b/>
          <w:szCs w:val="24"/>
        </w:rPr>
        <w:t>ΑΓΙΩΤΗΣ ΚΟΥΡΟΥΜΠΛΗΣ (Υπουργός Εσωτερικών και Διοικητικής Ανασυγκρότησης):</w:t>
      </w:r>
      <w:r>
        <w:rPr>
          <w:rFonts w:eastAsia="Times New Roman" w:cs="Times New Roman"/>
          <w:szCs w:val="24"/>
        </w:rPr>
        <w:t xml:space="preserve"> Δεν το ξέρετε; Το ξέρετε!</w:t>
      </w:r>
    </w:p>
    <w:p w14:paraId="5CE046B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αφού το ξέρετε, δεν λέω τίποτε άλλο. </w:t>
      </w:r>
    </w:p>
    <w:p w14:paraId="5CE046B1"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Αλληλεγγύ</w:t>
      </w:r>
      <w:r>
        <w:rPr>
          <w:rFonts w:eastAsia="Times New Roman" w:cs="Times New Roman"/>
          <w:b/>
          <w:szCs w:val="24"/>
        </w:rPr>
        <w:t xml:space="preserve">ης): </w:t>
      </w:r>
      <w:r>
        <w:rPr>
          <w:rFonts w:eastAsia="Times New Roman" w:cs="Times New Roman"/>
          <w:szCs w:val="24"/>
        </w:rPr>
        <w:t>Κυρία Πρόεδρε, θα ήθελα τον λόγο.</w:t>
      </w:r>
    </w:p>
    <w:p w14:paraId="5CE046B2"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η κ. Αντωνοπούλου για δύο τροπολογίες.</w:t>
      </w:r>
    </w:p>
    <w:p w14:paraId="5CE046B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Κυρία Αντωνοπούλου, τρία -τέσσερα λεπτά είναι αρκετός χρόνος;</w:t>
      </w:r>
    </w:p>
    <w:p w14:paraId="5CE046B4"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Πού πάτε, κύριε Κουρουμπλή; Πού πάτε; Κα</w:t>
      </w:r>
      <w:r>
        <w:rPr>
          <w:rFonts w:eastAsia="Times New Roman" w:cs="Times New Roman"/>
          <w:szCs w:val="24"/>
        </w:rPr>
        <w:t>θίστε να στηρίξετε τις νομοτεχνικές σας που φέρνετε στους Βουλευτές.</w:t>
      </w:r>
    </w:p>
    <w:p w14:paraId="5CE046B5"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κυρία Αντωνοπούλου, έχετε τον λόγο.</w:t>
      </w:r>
    </w:p>
    <w:p w14:paraId="5CE046B6"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Αλληλεγγύ</w:t>
      </w:r>
      <w:r>
        <w:rPr>
          <w:rFonts w:eastAsia="Times New Roman" w:cs="Times New Roman"/>
          <w:b/>
          <w:szCs w:val="24"/>
        </w:rPr>
        <w:t xml:space="preserve">ης): </w:t>
      </w:r>
      <w:r>
        <w:rPr>
          <w:rFonts w:eastAsia="Times New Roman" w:cs="Times New Roman"/>
          <w:szCs w:val="24"/>
        </w:rPr>
        <w:t>Κυρία Πρόεδρε, κυρίες και κύριοι Βουλευτές, θα ήθελα να αναφερθώ στην τροπολογία που κατέθεσα με γενικό αριθμό 278 και ειδικό αριθμό 61. Με την τροπολογία αυτή προβλέπεται η παράταση του χρόνου των προγραμμάτων κοινωφελούς εργασίας</w:t>
      </w:r>
      <w:r>
        <w:rPr>
          <w:rFonts w:eastAsia="Times New Roman" w:cs="Times New Roman"/>
          <w:szCs w:val="24"/>
        </w:rPr>
        <w:t>,</w:t>
      </w:r>
      <w:r>
        <w:rPr>
          <w:rFonts w:eastAsia="Times New Roman" w:cs="Times New Roman"/>
          <w:szCs w:val="24"/>
        </w:rPr>
        <w:t xml:space="preserve"> που θα υλοποιηθούν</w:t>
      </w:r>
      <w:r>
        <w:rPr>
          <w:rFonts w:eastAsia="Times New Roman" w:cs="Times New Roman"/>
          <w:szCs w:val="24"/>
        </w:rPr>
        <w:t xml:space="preserve"> προκειμένου να καλυφθεί μέρος των αναγκών στα σημεία υποδοχής προσφύγων. </w:t>
      </w:r>
    </w:p>
    <w:p w14:paraId="5CE046B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Δεν χρειάζεται, νομίζω, να χρησιμοποιήσω ιδιαίτερα επιχειρήματα για να υποστηρίξω την ανάγκη στελέχωσης των σημείων υποδοχής των προσφύγων. Η χώρα μας έχει αναλάβει το βάρος της αντ</w:t>
      </w:r>
      <w:r>
        <w:rPr>
          <w:rFonts w:eastAsia="Times New Roman" w:cs="Times New Roman"/>
          <w:szCs w:val="24"/>
        </w:rPr>
        <w:t>ιμετώπισης μίας τεράστιας ανθρωπιστικής κρίσης και έχει ανταποκριθεί. Η Ελλάδα ανταποκρίνεται και ανταποκρίνεται με γνώμονα την ηθική υποχρέωση που έχει στις παρούσες συνθήκες. Είναι βέβαιο όμως ότι δεν μπορεί να ανταποκριθεί μόνη της, χρειάζεται τη στήριξ</w:t>
      </w:r>
      <w:r>
        <w:rPr>
          <w:rFonts w:eastAsia="Times New Roman" w:cs="Times New Roman"/>
          <w:szCs w:val="24"/>
        </w:rPr>
        <w:t>η των συμμάχων και εταίρων. Αυτή τη στήριξη την έχει ζητήσει, θα έλεγα ότι την έχει απαιτήσει και η Δευτέρα και η Τρίτη που έρχονται την επόμενη εβδομάδα είναι πολύ σημαντικές ημέρες, διότι περιμένουμε τις εξελίξεις.</w:t>
      </w:r>
    </w:p>
    <w:p w14:paraId="5CE046B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Μέχρι ωστόσο να παρασχεθεί αυτή η υποστ</w:t>
      </w:r>
      <w:r>
        <w:rPr>
          <w:rFonts w:eastAsia="Times New Roman" w:cs="Times New Roman"/>
          <w:szCs w:val="24"/>
        </w:rPr>
        <w:t>ήριξη οφείλουμε να εξαντλήσουμε όλα τα μέσα που έχουμε, όλους τους πόρους που μπορούμε να ενεργοποιήσουμε, για την αντιμετώπιση του προσφυγικού. Κι αυτό διότι χρειάζεται η τοπική κοινωνία, όσο χρειάζεται φυσικά και η αντιμετώπιση του προσφυγικού, να μπορέσ</w:t>
      </w:r>
      <w:r>
        <w:rPr>
          <w:rFonts w:eastAsia="Times New Roman" w:cs="Times New Roman"/>
          <w:szCs w:val="24"/>
        </w:rPr>
        <w:t>ουμε να αντιμετωπίσουμε τα προβλήματα που προκύπτουν.</w:t>
      </w:r>
    </w:p>
    <w:p w14:paraId="5CE046B9"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Η τροπολογία, λοιπόν, αυτή εντάσσεται στον γενικότερο στρατηγικό σχεδιασμό της Κυβέρνησης. Μέσα σε αυτόν τον σχεδιασμό, όλοι, με όλες μας τις δυνάμεις στα Υπουργεία, πρέπει να συμβάλ</w:t>
      </w:r>
      <w:r>
        <w:rPr>
          <w:rFonts w:eastAsia="Times New Roman" w:cs="Times New Roman"/>
          <w:szCs w:val="24"/>
        </w:rPr>
        <w:t>λ</w:t>
      </w:r>
      <w:r>
        <w:rPr>
          <w:rFonts w:eastAsia="Times New Roman" w:cs="Times New Roman"/>
          <w:szCs w:val="24"/>
        </w:rPr>
        <w:t>ουμε. Έτσι, λοιπόν,</w:t>
      </w:r>
      <w:r>
        <w:rPr>
          <w:rFonts w:eastAsia="Times New Roman" w:cs="Times New Roman"/>
          <w:szCs w:val="24"/>
        </w:rPr>
        <w:t xml:space="preserve"> το Υπουργείο Εργασίας έχει αναλάβει την εκπόνηση αυτού του σχεδίου και την υλοποίησή του.</w:t>
      </w:r>
    </w:p>
    <w:p w14:paraId="5CE046BA"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Η λογική της παροχής εγγυημένης απασχόλησης στα προγράμματα αντιμετώπισης της ανεργίας εν γένει –μου δίνεται η ευκαιρία να το πω τώρα- αποτυπώνεται στη νέα γενιά προ</w:t>
      </w:r>
      <w:r>
        <w:rPr>
          <w:rFonts w:eastAsia="Times New Roman" w:cs="Times New Roman"/>
          <w:szCs w:val="24"/>
        </w:rPr>
        <w:t>γραμμάτων κοινωφελούς εργασίας που θα εφαρμοσθεί πιλοτικά σε δεκαεπτά δήμους της χώρας, που είναι οι θύλακες  της υψηλότερης και μακροχρόνιας ανεργίας και σε δεύτερη φάση σε άλλους τριάντα δύο δήμους και στη συνέχεια θα επεκταθεί σε όλη τη χώρα. Αυτά τα πρ</w:t>
      </w:r>
      <w:r>
        <w:rPr>
          <w:rFonts w:eastAsia="Times New Roman" w:cs="Times New Roman"/>
          <w:szCs w:val="24"/>
        </w:rPr>
        <w:t xml:space="preserve">ογράμματα θα έχουν διάρκεια οκτώ μηνών και όχι πέντε όπως ίσχυε μέχρι σήμερα. Έτσι, λοιπόν, θέλουμε αυτό το πρόγραμμα το οποίο τώρα θα ενταχθεί προς υποστήριξη του προσφυγικού να έχει την ίδια διάρκεια. </w:t>
      </w:r>
    </w:p>
    <w:p w14:paraId="5CE046BB"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Σας ευχαριστώ.</w:t>
      </w:r>
    </w:p>
    <w:p w14:paraId="5CE046BC"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w:t>
      </w:r>
      <w:r>
        <w:rPr>
          <w:rFonts w:eastAsia="Times New Roman" w:cs="Times New Roman"/>
          <w:b/>
          <w:szCs w:val="24"/>
        </w:rPr>
        <w:t>Χριστοδουλοπούλου):</w:t>
      </w:r>
      <w:r>
        <w:rPr>
          <w:rFonts w:eastAsia="Times New Roman" w:cs="Times New Roman"/>
          <w:szCs w:val="24"/>
        </w:rPr>
        <w:t xml:space="preserve"> Σας ευχαριστούμε, κυρία Αντωνοπούλου.</w:t>
      </w:r>
    </w:p>
    <w:p w14:paraId="5CE046BD"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Κυρία Πρόεδρε, παρακαλώ, θα ήθελα να λάβω τον λόγο επί των τροπολογιών.</w:t>
      </w:r>
    </w:p>
    <w:p w14:paraId="5CE046BE"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Θα μιλήσετε μετά.</w:t>
      </w:r>
    </w:p>
    <w:p w14:paraId="5CE046BF"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Θέλω να μι</w:t>
      </w:r>
      <w:r>
        <w:rPr>
          <w:rFonts w:eastAsia="Times New Roman" w:cs="Times New Roman"/>
          <w:szCs w:val="24"/>
        </w:rPr>
        <w:t>λήσω επί των τροπολογιών.</w:t>
      </w:r>
    </w:p>
    <w:p w14:paraId="5CE046C0"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Όχι, θα μιλήσετε μετά σαν Κοινοβουλευτικός Εκπρόσωπος. Δεν προβλέπεται αυτό. </w:t>
      </w:r>
    </w:p>
    <w:p w14:paraId="5CE046C1"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Όχι, τώρα θέλω να μιλήσω γιατί μετά θα φύγουν οι Υπουργοί. </w:t>
      </w:r>
    </w:p>
    <w:p w14:paraId="5CE046C2"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Και οι υπόλοιποι Κοινοβουλευτικοί θέλουν να μιλήσουν.</w:t>
      </w:r>
    </w:p>
    <w:p w14:paraId="5CE046C3"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Να τηρήσουμε τον Κανονισμό.</w:t>
      </w:r>
    </w:p>
    <w:p w14:paraId="5CE046C4"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Ποιος Κανονισμός;</w:t>
      </w:r>
    </w:p>
    <w:p w14:paraId="5CE046C5"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Να τηρήσουμε τον Κανονισμό, διό</w:t>
      </w:r>
      <w:r>
        <w:rPr>
          <w:rFonts w:eastAsia="Times New Roman" w:cs="Times New Roman"/>
          <w:szCs w:val="24"/>
        </w:rPr>
        <w:t>τι μας έχουν γελοιοποιήσει οι Υπουργοί. Δεν μπορεί να φέρνουν τροπολογίες την τελευταία στιγμή στη Βουλή.</w:t>
      </w:r>
    </w:p>
    <w:p w14:paraId="5CE046C6"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Όχι, δεν υπάρχει αυτό στον Κανονισμό. Καθίστε, κύριε Καρρά. </w:t>
      </w:r>
    </w:p>
    <w:p w14:paraId="5CE046C7"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Δεν μπορεί να έρχο</w:t>
      </w:r>
      <w:r>
        <w:rPr>
          <w:rFonts w:eastAsia="Times New Roman" w:cs="Times New Roman"/>
          <w:szCs w:val="24"/>
        </w:rPr>
        <w:t>νται τροπολογίες την τελευταία στιγμή.</w:t>
      </w:r>
    </w:p>
    <w:p w14:paraId="5CE046C8"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τις έφερε τώρα, τις έχει δώσει.</w:t>
      </w:r>
    </w:p>
    <w:p w14:paraId="5CE046C9"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Με το παράλληλο πρόγραμμα, μας μπέρδεψε η Κυβέρνηση και ψηφίσαμε διατάξεις -που δεν είχαμε κα</w:t>
      </w:r>
      <w:r>
        <w:rPr>
          <w:rFonts w:eastAsia="Times New Roman" w:cs="Times New Roman"/>
          <w:szCs w:val="24"/>
        </w:rPr>
        <w:t>μ</w:t>
      </w:r>
      <w:r>
        <w:rPr>
          <w:rFonts w:eastAsia="Times New Roman" w:cs="Times New Roman"/>
          <w:szCs w:val="24"/>
        </w:rPr>
        <w:t>μία πρόθεση- για</w:t>
      </w:r>
      <w:r>
        <w:rPr>
          <w:rFonts w:eastAsia="Times New Roman" w:cs="Times New Roman"/>
          <w:szCs w:val="24"/>
        </w:rPr>
        <w:t xml:space="preserve"> ανθρωπιστικούς λόγους και σήμερα μάς λέει ότι δεν τις ήξεραν;  Ε, αυτό είναι ανικανότητα. Είναι δυνατόν; Αυτό είναι ανικανότητα! </w:t>
      </w:r>
    </w:p>
    <w:p w14:paraId="5CE046CA"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Λοβέρδο, έχετε τον λόγο. Η δική σας σειρά δεν είναι; Θα έρθετε;</w:t>
      </w:r>
    </w:p>
    <w:p w14:paraId="5CE046CB"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ΑΝΔ</w:t>
      </w:r>
      <w:r>
        <w:rPr>
          <w:rFonts w:eastAsia="Times New Roman" w:cs="Times New Roman"/>
          <w:b/>
          <w:szCs w:val="24"/>
        </w:rPr>
        <w:t xml:space="preserve">ΡΕΑΣ ΛΟΒΕΡΔΟΣ: </w:t>
      </w:r>
      <w:r>
        <w:rPr>
          <w:rFonts w:eastAsia="Times New Roman" w:cs="Times New Roman"/>
          <w:szCs w:val="24"/>
        </w:rPr>
        <w:t>Μάλιστα.</w:t>
      </w:r>
    </w:p>
    <w:p w14:paraId="5CE046CC"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Λοβέρδο, έχετε τον λόγο.</w:t>
      </w:r>
    </w:p>
    <w:p w14:paraId="5CE046CD"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Ο κύριος Υπουργός Εσωτερικών είπε να αποφεύγονται οι υπερβολές. Παραίνεση. </w:t>
      </w:r>
    </w:p>
    <w:p w14:paraId="5CE046C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Αναρωτιέμαι: Αυτό, κυρίες και κύριοι Βουλευτές, που είπ</w:t>
      </w:r>
      <w:r>
        <w:rPr>
          <w:rFonts w:eastAsia="Times New Roman" w:cs="Times New Roman"/>
          <w:szCs w:val="24"/>
        </w:rPr>
        <w:t>ε ο ίδιος σε συνέντευξή του, λέγοντας ότι δεν πειράζει οι ελεύθεροι επαγγελματίες να κάνουν κα</w:t>
      </w:r>
      <w:r>
        <w:rPr>
          <w:rFonts w:eastAsia="Times New Roman" w:cs="Times New Roman"/>
          <w:szCs w:val="24"/>
        </w:rPr>
        <w:t>μ</w:t>
      </w:r>
      <w:r>
        <w:rPr>
          <w:rFonts w:eastAsia="Times New Roman" w:cs="Times New Roman"/>
          <w:szCs w:val="24"/>
        </w:rPr>
        <w:t>μιά διαδήλωση, χάνουν και κανένα κιλό, -αστειάκια!- ανήκει στον χώρο της υπερβολής, της κομψότητας, της πολιτικής ρητορείας; Σε ποιον χώρο ανήκει;</w:t>
      </w:r>
    </w:p>
    <w:p w14:paraId="5CE046C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Επιτέλους, έχε</w:t>
      </w:r>
      <w:r>
        <w:rPr>
          <w:rFonts w:eastAsia="Times New Roman" w:cs="Times New Roman"/>
          <w:szCs w:val="24"/>
        </w:rPr>
        <w:t>ι καταλάβει ο Υπουργός των Εσωτερικών ότι για τη χώρα δημιουργείται ένα τεράστιο πρόβλημα -δεν θέλω να κάνω τώρα αναδρομή ούτε έχω τον χρόνο- με το ζήτημα το μεταναστευτικό-προσφυγικό και ότι αν δεν υπογραμμίσουμε τα προβλήματα, τις καθυστερήσεις και τα λά</w:t>
      </w:r>
      <w:r>
        <w:rPr>
          <w:rFonts w:eastAsia="Times New Roman" w:cs="Times New Roman"/>
          <w:szCs w:val="24"/>
        </w:rPr>
        <w:t>θη, η χώρα κινδυνεύει; Μας κάνει και κριτική; Τι είναι, Αντιπολίτευση; Είναι Υπουργός. Αντί να αστειεύεται με τους διαδηλωτές, πρέπει να δει τις υποχρεώσεις του.</w:t>
      </w:r>
    </w:p>
    <w:p w14:paraId="5CE046D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Και πρώτα από όλα και για να τελειώνω, αυτό που έθεσε ο κ. Δένδιας είναι σοβαρό. Να πάρει πίσω</w:t>
      </w:r>
      <w:r>
        <w:rPr>
          <w:rFonts w:eastAsia="Times New Roman" w:cs="Times New Roman"/>
          <w:szCs w:val="24"/>
        </w:rPr>
        <w:t xml:space="preserve"> την τροπολογία, η οποία νομιμοποιεί κατασκευές σε παραμεθόριες περιοχές, χωρίς να έχει υπογράψει ο Υπουργός Περιβάλλοντος. Να την πάρει πίσω τώρα και να τη φέρει σε επόμενο σχέδιο νόμου, με όλες τις υπογραφές. Και αν ο Υπουργός Περιβάλλοντος αποφεύγει να </w:t>
      </w:r>
      <w:r>
        <w:rPr>
          <w:rFonts w:eastAsia="Times New Roman" w:cs="Times New Roman"/>
          <w:szCs w:val="24"/>
        </w:rPr>
        <w:t xml:space="preserve">υπογράψει, να υπογράψει με πόνο, όπως έχετε μάθει να λέτε καλύπτοντας ανακολουθίες και τον εαυτό σας τον ίδιο που ψευδόταν επί πολλά χρόνια. </w:t>
      </w:r>
    </w:p>
    <w:p w14:paraId="5CE046D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Κύριε Υπουργέ, έχετε συνειδητοποιήσει τι είναι αυτά που λένε οι συνάδελφοί σας στην Κυβέρνηση για εκατόν πενήντα χ</w:t>
      </w:r>
      <w:r>
        <w:rPr>
          <w:rFonts w:eastAsia="Times New Roman" w:cs="Times New Roman"/>
          <w:szCs w:val="24"/>
        </w:rPr>
        <w:t xml:space="preserve">ιλιάδες πρόσφυγες-μετανάστες και τα τοιαύτα; Έχετε υπ’ όψιν σας τη διεθνή εμπειρία, που ως ρεπόρτερ ο κ. Μουζάλας αναφέρει για την Ελλάδα, που την παρομοιάζει με άλλες χώρες που έχουν δεχθεί προσφυγικές ροές; Ξέρετε τι σημαίνει Λίβανος; Έχετε υπ’ όψιν σας </w:t>
      </w:r>
      <w:r>
        <w:rPr>
          <w:rFonts w:eastAsia="Times New Roman" w:cs="Times New Roman"/>
          <w:szCs w:val="24"/>
        </w:rPr>
        <w:t>την ιστορία; Ξέρετε τι σημαίνει Ιορδανία; Στο Ζατάρι, ένα κέντρο υποδοχής προσφύγων που κατασκευάστηκε για δέκα χιλιάδες ανθρώπους το 2013, μέσα σε τρία χρόνια είχαμε πέντε χιλιάδες γεννήσεις και σήμερα, αυτήν τη στιγμή μαζί με τους επιπρόσθετους, αριθμούν</w:t>
      </w:r>
      <w:r>
        <w:rPr>
          <w:rFonts w:eastAsia="Times New Roman" w:cs="Times New Roman"/>
          <w:szCs w:val="24"/>
        </w:rPr>
        <w:t>ται ογδόντα χιλιάδες. Έχετε καταλάβει με τι θέμα παίζετε, με τι θέμα ασχολείστε, τι θέμα είναι στην αρμοδιότητά σας; Αντί να κάνετε παραινέσεις, να κάνετε πολιτικές και να αποφεύγετε και τις λαθροχειρίες.</w:t>
      </w:r>
    </w:p>
    <w:p w14:paraId="5CE046D2"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Κυρία Πρόεδρε, στο παρά ένα δευτερόλεπτο της ψηφοφο</w:t>
      </w:r>
      <w:r>
        <w:rPr>
          <w:rFonts w:eastAsia="Times New Roman" w:cs="Times New Roman"/>
          <w:szCs w:val="24"/>
        </w:rPr>
        <w:t>ρίας για σχέδιο νόμου -το σχέδιο νόμου του Υπουργείου του κ. Κουρουμπλή, που δεν ήταν εδώ να το υποστηρίζει, το υποστήριζε ο κ. Βερναρδάκης- ήρθε τροπολογία «από τον αέρα» -ουδείς το κατάλαβε στην Αίθουσα αυτήν, ουδείς Υπουργός την εξήγησε- και αντικατέστη</w:t>
      </w:r>
      <w:r>
        <w:rPr>
          <w:rFonts w:eastAsia="Times New Roman" w:cs="Times New Roman"/>
          <w:szCs w:val="24"/>
        </w:rPr>
        <w:t>σε άρθρο όπου προστέθηκαν, κυρίες και κύριοι Βουλευτές, τριάντα τρεις διοικητικοί γραμματείς στα Υπουργεία! Και κάναμε καταγγελία. Έκανε καταγγελία διά του κ. Κεγκέρογλου όλη η Κοινοβουλευτική μας Ομάδα. Ο κ. Βούτσης δέχτηκε να εξετάσει το θέμα.</w:t>
      </w:r>
    </w:p>
    <w:p w14:paraId="5CE046D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Βάζετε σήμ</w:t>
      </w:r>
      <w:r>
        <w:rPr>
          <w:rFonts w:eastAsia="Times New Roman" w:cs="Times New Roman"/>
          <w:szCs w:val="24"/>
        </w:rPr>
        <w:t>ερα εσείς -και δεν λέτε μια λέξη για αυτό- τον κ. Βερναρδάκη να αποδεχθεί «τροπολογία Βουλευτών» που αλλάζει τον τίτλο της διάταξης στην οποία μπήκε εμβόλιμα, παράτυπα, παρά το κοινοβουλευτικό δίκαιο -είναι λαθροχειρία, κυρίες και κύριοι Βουλευτές!- και το</w:t>
      </w:r>
      <w:r>
        <w:rPr>
          <w:rFonts w:eastAsia="Times New Roman" w:cs="Times New Roman"/>
          <w:szCs w:val="24"/>
        </w:rPr>
        <w:t>ν προσαρμόζει στο νέο περιεχόμενο. Προκηρύσσει τις θέσεις, χωρίς έκθεση του Γενικού Λογιστηρίου του Κράτους. Πάτε καλά; Είστε Υπουργοί εσείς; Είναι Κυβέρνηση αυτή; Έχουν άδικο όσοι λένε ότι μεγαλύτερο πρόβλημα για τη χώρα, ακόμα και από το προσφυγικό, είστ</w:t>
      </w:r>
      <w:r>
        <w:rPr>
          <w:rFonts w:eastAsia="Times New Roman" w:cs="Times New Roman"/>
          <w:szCs w:val="24"/>
        </w:rPr>
        <w:t xml:space="preserve">ε εσείς; Τι </w:t>
      </w:r>
      <w:r w:rsidRPr="00BA3C7F">
        <w:rPr>
          <w:rFonts w:eastAsia="Times New Roman" w:cs="Times New Roman"/>
          <w:szCs w:val="24"/>
        </w:rPr>
        <w:t>πράγματα είναι αυτά</w:t>
      </w:r>
      <w:r>
        <w:rPr>
          <w:rFonts w:eastAsia="Times New Roman" w:cs="Times New Roman"/>
          <w:szCs w:val="24"/>
        </w:rPr>
        <w:t>; Πρέπει να πάρετε θέση εδώ. Κοροϊδέψατε τη Βουλή! Καμμία Κυβέρνηση δεν το έχει κάνει αυτό. Κοροϊδέψατε τη Βουλή!</w:t>
      </w:r>
    </w:p>
    <w:p w14:paraId="5CE046D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Και έρχεστε σήμερα να ισορροπήσετε τα πράγματα με δήθεν βουλευτική τροπολογία, την οποία αποδέχεστε. Είστε ο αρ</w:t>
      </w:r>
      <w:r>
        <w:rPr>
          <w:rFonts w:eastAsia="Times New Roman" w:cs="Times New Roman"/>
          <w:szCs w:val="24"/>
        </w:rPr>
        <w:t>μόδιος Υπουργός και του κ. Βερναρδάκη και του αντικειμένου. Αντί να παραινείτε το Σώμα, να αναλάβετε τις υποχρεώσεις σας.</w:t>
      </w:r>
    </w:p>
    <w:p w14:paraId="5CE046D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Και δεν είναι τσαπατσουλιά, κυρίες και κύριοι Βουλευτές. Είναι ασχετοσύνη και ηθελημένη λαθροχειρία, γιατί οι τριάντα τρεις διοικητικο</w:t>
      </w:r>
      <w:r>
        <w:rPr>
          <w:rFonts w:eastAsia="Times New Roman" w:cs="Times New Roman"/>
          <w:szCs w:val="24"/>
        </w:rPr>
        <w:t>ί γραμματείς είναι το κομματικό κράτος, που ήρθε να ισορροπήσει τις δήθεν μεταρρυθμίσεις που έκαναν σε αντίθετη κατεύθυνση. Να πάρει τον λόγο να μας τα πει αυτά, αντί να πάει να φύγει ο κύριος Υπουργός.</w:t>
      </w:r>
    </w:p>
    <w:p w14:paraId="5CE046D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Αναφέρομαι τώρα στα σημερινά του κυρίως θέματος. Ακού</w:t>
      </w:r>
      <w:r>
        <w:rPr>
          <w:rFonts w:eastAsia="Times New Roman" w:cs="Times New Roman"/>
          <w:szCs w:val="24"/>
        </w:rPr>
        <w:t>σαμε με πολύ ενδιαφέρον τον κ. Τσακαλώτο στην αρχή της συνεδρίασης. Μας έδωσε και ο κ. Χουλιαράκης στη συνέχεια μ</w:t>
      </w:r>
      <w:r>
        <w:rPr>
          <w:rFonts w:eastAsia="Times New Roman" w:cs="Times New Roman"/>
          <w:szCs w:val="24"/>
        </w:rPr>
        <w:t>ί</w:t>
      </w:r>
      <w:r>
        <w:rPr>
          <w:rFonts w:eastAsia="Times New Roman" w:cs="Times New Roman"/>
          <w:szCs w:val="24"/>
        </w:rPr>
        <w:t xml:space="preserve">α εικόνα της πορείας της χώρας προς την αξιολόγηση. Με παρέμβαση του κ. Κρεμαστινού, που προήδρευε εκείνη τη στιγμή και του ζήτησε </w:t>
      </w:r>
      <w:r>
        <w:rPr>
          <w:rFonts w:eastAsia="Times New Roman" w:cs="Times New Roman"/>
          <w:szCs w:val="24"/>
        </w:rPr>
        <w:t>χρονοδιάγραμμα, είπε ότι δεν μπορεί να δεσμευτεί χρονικά.</w:t>
      </w:r>
    </w:p>
    <w:p w14:paraId="5CE046D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Πριν από δύο ημέρες σε τηλεοπτική του συνέντευξη ο Πρωθυπουργός δεσμεύτηκε. Έδωσε χρονοδιαγράμματα. Τι από τα δύο ισχύει; Με ποιους μιλάτε;</w:t>
      </w:r>
    </w:p>
    <w:p w14:paraId="5CE046D8" w14:textId="77777777" w:rsidR="00665C5F" w:rsidRDefault="00175495">
      <w:pPr>
        <w:spacing w:line="600" w:lineRule="auto"/>
        <w:ind w:firstLine="720"/>
        <w:jc w:val="both"/>
        <w:rPr>
          <w:rFonts w:eastAsia="Times New Roman"/>
          <w:szCs w:val="24"/>
        </w:rPr>
      </w:pPr>
      <w:r>
        <w:rPr>
          <w:rFonts w:eastAsia="Times New Roman"/>
          <w:szCs w:val="24"/>
        </w:rPr>
        <w:t xml:space="preserve">Εδώ είναι Εθνική Αντιπροσωπεία. </w:t>
      </w:r>
    </w:p>
    <w:p w14:paraId="5CE046D9" w14:textId="77777777" w:rsidR="00665C5F" w:rsidRDefault="00175495">
      <w:pPr>
        <w:spacing w:line="600" w:lineRule="auto"/>
        <w:ind w:firstLine="720"/>
        <w:jc w:val="both"/>
        <w:rPr>
          <w:rFonts w:eastAsia="Times New Roman"/>
          <w:szCs w:val="24"/>
        </w:rPr>
      </w:pPr>
      <w:r>
        <w:rPr>
          <w:rFonts w:eastAsia="Times New Roman"/>
          <w:szCs w:val="24"/>
        </w:rPr>
        <w:t>Κι αν παρακολουθήσουμε τι</w:t>
      </w:r>
      <w:r>
        <w:rPr>
          <w:rFonts w:eastAsia="Times New Roman"/>
          <w:szCs w:val="24"/>
        </w:rPr>
        <w:t>ς τοποθετήσεις του κ. Χουλιαράκη στη συνέχεια, κυρίες και κύριοι συνάδελφοι, τα θέματα έχουν κλείσει, λέει, και μένει μ</w:t>
      </w:r>
      <w:r>
        <w:rPr>
          <w:rFonts w:eastAsia="Times New Roman"/>
          <w:szCs w:val="24"/>
        </w:rPr>
        <w:t>ί</w:t>
      </w:r>
      <w:r>
        <w:rPr>
          <w:rFonts w:eastAsia="Times New Roman"/>
          <w:szCs w:val="24"/>
        </w:rPr>
        <w:t xml:space="preserve">α εκκρεμότητα στο </w:t>
      </w:r>
      <w:r>
        <w:rPr>
          <w:rFonts w:eastAsia="Times New Roman"/>
          <w:szCs w:val="24"/>
        </w:rPr>
        <w:t>μ</w:t>
      </w:r>
      <w:r>
        <w:rPr>
          <w:rFonts w:eastAsia="Times New Roman"/>
          <w:szCs w:val="24"/>
        </w:rPr>
        <w:t>εσοπρόθεσμο για το 2018. Με ποιο ασφαλιστικό; Τι ξέρει η Βουλή των Ελλήνων και η ελληνική κοινωνία; Με ποιο φορολογικ</w:t>
      </w:r>
      <w:r>
        <w:rPr>
          <w:rFonts w:eastAsia="Times New Roman"/>
          <w:szCs w:val="24"/>
        </w:rPr>
        <w:t>ό; Με ποια μέτρα που διορθώνουν και καλύπτουν τα ελλείμματα του ’15 και του ’16; Με ποιες πολιτικές έκλεισαν τη συζήτηση που έχουν έξω, αν είναι αυτά αληθή; Εγώ τίποτα δεν εμπιστεύομαι από αυτά, αν δεν δω. Με ποιες πολιτικές; Στο πλαίσιο μιας πορείας, κυρί</w:t>
      </w:r>
      <w:r>
        <w:rPr>
          <w:rFonts w:eastAsia="Times New Roman"/>
          <w:szCs w:val="24"/>
        </w:rPr>
        <w:t>ες και κύριοι Βουλευτές, που επαναλαμβάνει τα πρώτα στάδια της Βαρουφακειάδας Νο1, εκκρεμότητα για τη χώρα, για την οικονομία της, δηλαδή για το ψωμί των ανθρώπων.</w:t>
      </w:r>
    </w:p>
    <w:p w14:paraId="5CE046DA" w14:textId="77777777" w:rsidR="00665C5F" w:rsidRDefault="00175495">
      <w:pPr>
        <w:spacing w:line="600" w:lineRule="auto"/>
        <w:ind w:firstLine="720"/>
        <w:jc w:val="both"/>
        <w:rPr>
          <w:rFonts w:eastAsia="Times New Roman"/>
          <w:szCs w:val="24"/>
        </w:rPr>
      </w:pPr>
      <w:r>
        <w:rPr>
          <w:rFonts w:eastAsia="Times New Roman"/>
          <w:szCs w:val="24"/>
        </w:rPr>
        <w:t>Αμφισβητούμε τα πάντα σε ό,τι αφορά μ</w:t>
      </w:r>
      <w:r>
        <w:rPr>
          <w:rFonts w:eastAsia="Times New Roman"/>
          <w:szCs w:val="24"/>
        </w:rPr>
        <w:t>ί</w:t>
      </w:r>
      <w:r>
        <w:rPr>
          <w:rFonts w:eastAsia="Times New Roman"/>
          <w:szCs w:val="24"/>
        </w:rPr>
        <w:t>α κυβέρνηση που αντιφάσκει καθημερινά, σε ό,τι αφορά μ</w:t>
      </w:r>
      <w:r>
        <w:rPr>
          <w:rFonts w:eastAsia="Times New Roman"/>
          <w:szCs w:val="24"/>
        </w:rPr>
        <w:t>ί</w:t>
      </w:r>
      <w:r>
        <w:rPr>
          <w:rFonts w:eastAsia="Times New Roman"/>
          <w:szCs w:val="24"/>
        </w:rPr>
        <w:t xml:space="preserve">α κυβέρνηση που λέει διά του αρμοδίου Υπουργού «κλείνουμε την αξιολόγηση» και η Εθνική Αντιπροσωπεία δεν ξέρει ούτε με ποιο ασφαλιστικό ούτε με ποιο φορολογικό ούτε με ποιο μεσοπρόθεσμο και τις βασικές του γραμμές. Πλήρης αδιαφάνεια! </w:t>
      </w:r>
    </w:p>
    <w:p w14:paraId="5CE046DB" w14:textId="77777777" w:rsidR="00665C5F" w:rsidRDefault="00175495">
      <w:pPr>
        <w:spacing w:line="600" w:lineRule="auto"/>
        <w:ind w:firstLine="720"/>
        <w:jc w:val="both"/>
        <w:rPr>
          <w:rFonts w:eastAsia="Times New Roman"/>
          <w:szCs w:val="24"/>
        </w:rPr>
      </w:pPr>
      <w:r>
        <w:rPr>
          <w:rFonts w:eastAsia="Times New Roman"/>
          <w:szCs w:val="24"/>
        </w:rPr>
        <w:t>Επαναλαμβάνω, κυρίες</w:t>
      </w:r>
      <w:r>
        <w:rPr>
          <w:rFonts w:eastAsia="Times New Roman"/>
          <w:szCs w:val="24"/>
        </w:rPr>
        <w:t xml:space="preserve"> και κύριοι Βουλευτές, να συνειδητοποιηθεί: πρόκειται περί πολιτικής εξαπάτησης και πρόκειται για το μεγαλύτερο πρόβλημα της χώρας που συγκροτεί η Κυβέρνηση αυτή. Ψέματα, καθυστερήσεις, υποκρισία αντί για πολιτικές, αστειάκια του Υπουργού Κουρουμπλή, διορι</w:t>
      </w:r>
      <w:r>
        <w:rPr>
          <w:rFonts w:eastAsia="Times New Roman"/>
          <w:szCs w:val="24"/>
        </w:rPr>
        <w:t>σμοί ανθρώπων στο Μαξίμου –έτσι;- με ό,τι αυτό συμβολίζει, που βρήκαν έργο τέχνης την 9</w:t>
      </w:r>
      <w:r>
        <w:rPr>
          <w:rFonts w:eastAsia="Times New Roman"/>
          <w:szCs w:val="24"/>
          <w:vertAlign w:val="superscript"/>
        </w:rPr>
        <w:t xml:space="preserve">η </w:t>
      </w:r>
      <w:r>
        <w:rPr>
          <w:rFonts w:eastAsia="Times New Roman"/>
          <w:szCs w:val="24"/>
        </w:rPr>
        <w:t>Σεπτεμβρίου και την εκεί τρομοκρατική ενέργεια κ.ο.κ.</w:t>
      </w:r>
      <w:r>
        <w:rPr>
          <w:rFonts w:eastAsia="Times New Roman"/>
          <w:szCs w:val="24"/>
        </w:rPr>
        <w:t>.</w:t>
      </w:r>
      <w:r>
        <w:rPr>
          <w:rFonts w:eastAsia="Times New Roman"/>
          <w:szCs w:val="24"/>
        </w:rPr>
        <w:t xml:space="preserve"> </w:t>
      </w:r>
    </w:p>
    <w:p w14:paraId="5CE046DC" w14:textId="77777777" w:rsidR="00665C5F" w:rsidRDefault="00175495">
      <w:pPr>
        <w:spacing w:line="600" w:lineRule="auto"/>
        <w:ind w:firstLine="720"/>
        <w:jc w:val="both"/>
        <w:rPr>
          <w:rFonts w:eastAsia="Times New Roman"/>
          <w:szCs w:val="24"/>
        </w:rPr>
      </w:pPr>
      <w:r>
        <w:rPr>
          <w:rFonts w:eastAsia="Times New Roman"/>
          <w:szCs w:val="24"/>
        </w:rPr>
        <w:t>Θεωρώ, κυρίες και κύριοι Βουλευτές, επειδή έχω πρόσφατη μνήμη –και πρέπει να έχουμε όλοι- μνημείο υποκρισίας τη</w:t>
      </w:r>
      <w:r>
        <w:rPr>
          <w:rFonts w:eastAsia="Times New Roman"/>
          <w:szCs w:val="24"/>
        </w:rPr>
        <w:t xml:space="preserve">ν υπογραφή μιας συμφωνίας με ταμπούρλα που έπαιζαν στο Μαξίμου, με τη </w:t>
      </w:r>
      <w:r>
        <w:rPr>
          <w:rFonts w:eastAsia="Times New Roman"/>
          <w:szCs w:val="24"/>
        </w:rPr>
        <w:t>«</w:t>
      </w:r>
      <w:r>
        <w:rPr>
          <w:rFonts w:eastAsia="Times New Roman"/>
          <w:szCs w:val="24"/>
          <w:lang w:val="en-US"/>
        </w:rPr>
        <w:t>P</w:t>
      </w:r>
      <w:r>
        <w:rPr>
          <w:rFonts w:eastAsia="Times New Roman"/>
          <w:szCs w:val="24"/>
          <w:lang w:val="en-US"/>
        </w:rPr>
        <w:t>HILLIP</w:t>
      </w:r>
      <w:r>
        <w:rPr>
          <w:rFonts w:eastAsia="Times New Roman"/>
          <w:szCs w:val="24"/>
        </w:rPr>
        <w:t xml:space="preserve"> </w:t>
      </w:r>
      <w:r>
        <w:rPr>
          <w:rFonts w:eastAsia="Times New Roman"/>
          <w:szCs w:val="24"/>
          <w:lang w:val="en-US"/>
        </w:rPr>
        <w:t>M</w:t>
      </w:r>
      <w:r>
        <w:rPr>
          <w:rFonts w:eastAsia="Times New Roman"/>
          <w:szCs w:val="24"/>
          <w:lang w:val="en-US"/>
        </w:rPr>
        <w:t>ORRIS</w:t>
      </w:r>
      <w:r>
        <w:rPr>
          <w:rFonts w:eastAsia="Times New Roman"/>
          <w:szCs w:val="24"/>
        </w:rPr>
        <w:t>»</w:t>
      </w:r>
      <w:r>
        <w:rPr>
          <w:rFonts w:eastAsia="Times New Roman"/>
          <w:szCs w:val="24"/>
        </w:rPr>
        <w:t xml:space="preserve"> για την απορρόφηση τριάντα χιλιάδων τόνων καπνού. Όταν είχε αυτό ξεκινήσει να πραγματοποιείται πριν από τρία χρόνια, ο τότε αρμόδιος για θέματα αγροτικής ανάπτυξης και ν</w:t>
      </w:r>
      <w:r>
        <w:rPr>
          <w:rFonts w:eastAsia="Times New Roman"/>
          <w:szCs w:val="24"/>
        </w:rPr>
        <w:t>υν Υπουργός, ο κ. Αποστόλου, είχε καταθέσει ερώτηση που κατήγγειλε την τότε Κυβέρνηση και τον τότε Υπουργό κ. Τσαυτάρη γι</w:t>
      </w:r>
      <w:r>
        <w:rPr>
          <w:rFonts w:eastAsia="Times New Roman"/>
          <w:szCs w:val="24"/>
        </w:rPr>
        <w:t>’</w:t>
      </w:r>
      <w:r>
        <w:rPr>
          <w:rFonts w:eastAsia="Times New Roman"/>
          <w:szCs w:val="24"/>
        </w:rPr>
        <w:t xml:space="preserve"> αυτήν τη συμβολαιακή γεωργική επένδυση. Τον είχε καταγγείλει. Ήταν μ</w:t>
      </w:r>
      <w:r>
        <w:rPr>
          <w:rFonts w:eastAsia="Times New Roman"/>
          <w:szCs w:val="24"/>
        </w:rPr>
        <w:t>ί</w:t>
      </w:r>
      <w:r>
        <w:rPr>
          <w:rFonts w:eastAsia="Times New Roman"/>
          <w:szCs w:val="24"/>
        </w:rPr>
        <w:t>α μακροσκελής ερώτηση γεμάτη αιχμές και μομφές. Και ο ίδιος τώρα</w:t>
      </w:r>
      <w:r>
        <w:rPr>
          <w:rFonts w:eastAsia="Times New Roman"/>
          <w:szCs w:val="24"/>
        </w:rPr>
        <w:t xml:space="preserve"> που κάνει τα ίδια, τα οφειλόμενα δηλαδή, τα κάνει με πανηγύρια στο Μαξίμου! </w:t>
      </w:r>
    </w:p>
    <w:p w14:paraId="5CE046DD" w14:textId="77777777" w:rsidR="00665C5F" w:rsidRDefault="00175495">
      <w:pPr>
        <w:spacing w:line="600" w:lineRule="auto"/>
        <w:ind w:firstLine="720"/>
        <w:jc w:val="both"/>
        <w:rPr>
          <w:rFonts w:eastAsia="Times New Roman"/>
          <w:szCs w:val="24"/>
        </w:rPr>
      </w:pPr>
      <w:r>
        <w:rPr>
          <w:rFonts w:eastAsia="Times New Roman"/>
          <w:szCs w:val="24"/>
        </w:rPr>
        <w:t>Είναι αυτοί Υπουργοί και δεν έχουν τουλάχιστον, εσωτερικά, ένα θέμα ντροπής που να τους οδηγήσει τουλάχιστον αυτά τα ψέματα και τις αντιφάσεις τους να τα κάνουν με έναν τρόπο που</w:t>
      </w:r>
      <w:r>
        <w:rPr>
          <w:rFonts w:eastAsia="Times New Roman"/>
          <w:szCs w:val="24"/>
        </w:rPr>
        <w:t xml:space="preserve"> να μην φαίνονται σε αυτούς που θυμούνται, σε αυτούς που έζησαν τη Βουλή πριν από τρία χρόνια και θυμούνται καλά; Θέλω να καταθέσω και την ερώτησή του και τους πανηγυρισμούς, για να δει ο κάθε Βουλευτής που ενδιαφέρεται για τα όσα συμβαίνουν εδώ με αυτούς </w:t>
      </w:r>
      <w:r>
        <w:rPr>
          <w:rFonts w:eastAsia="Times New Roman"/>
          <w:szCs w:val="24"/>
        </w:rPr>
        <w:t>τους ανθρώπους. Τα καταθέτω για τα Πρακτικά της Βουλής, για να τα έχει ο κάθε Βουλευτής υπ’ όψιν του.</w:t>
      </w:r>
    </w:p>
    <w:p w14:paraId="5CE046DE" w14:textId="77777777" w:rsidR="00665C5F" w:rsidRDefault="00175495">
      <w:pPr>
        <w:spacing w:line="600" w:lineRule="auto"/>
        <w:ind w:firstLine="720"/>
        <w:jc w:val="both"/>
        <w:rPr>
          <w:rFonts w:eastAsia="Times New Roman"/>
          <w:szCs w:val="24"/>
        </w:rPr>
      </w:pPr>
      <w:r>
        <w:rPr>
          <w:rFonts w:eastAsia="Times New Roman"/>
          <w:szCs w:val="24"/>
        </w:rPr>
        <w:t xml:space="preserve">(Στο σημείο αυτό ο Βουλευτής κ. Ανδρέας Λοβέρδος καταθέτει για τα Πρακτικά τα προαναφερθέντα έγγραφα, τα οποία βρίσκονται στο αρχείο του Τμήματος </w:t>
      </w:r>
      <w:r>
        <w:rPr>
          <w:rFonts w:eastAsia="Times New Roman"/>
          <w:szCs w:val="24"/>
        </w:rPr>
        <w:t>Γραμματείας της Διεύθυνσης Στενογραφίας και Πρακτικών της Βουλής)</w:t>
      </w:r>
    </w:p>
    <w:p w14:paraId="5CE046DF" w14:textId="77777777" w:rsidR="00665C5F" w:rsidRDefault="00175495">
      <w:pPr>
        <w:spacing w:line="600" w:lineRule="auto"/>
        <w:ind w:firstLine="720"/>
        <w:jc w:val="both"/>
        <w:rPr>
          <w:rFonts w:eastAsia="Times New Roman"/>
          <w:szCs w:val="24"/>
        </w:rPr>
      </w:pPr>
      <w:r>
        <w:rPr>
          <w:rFonts w:eastAsia="Times New Roman"/>
          <w:szCs w:val="24"/>
        </w:rPr>
        <w:t>Κυρίες και κύριοι, Βουλευτές, κάτι πολύ σοβαρό, ακόμη πιο σοβαρό. Είχαμε πριν από κάποιους μήνες στην Επιτροπή Θεσμών και Διαφάνειας, είχαν οι συνάδελφοι δηλαδή, μέλη της τον Ιούνιο του 2015</w:t>
      </w:r>
      <w:r>
        <w:rPr>
          <w:rFonts w:eastAsia="Times New Roman"/>
          <w:szCs w:val="24"/>
        </w:rPr>
        <w:t>, ένα θέμα που αφορούσε τον διορισμό μελών στη ΡΑΕ, στη Ρυθμιστική Αρχή Ενέργειας. Απευθύνομαι διά της παρούσης παρέμβασής μου στον Πρόεδρο της Βουλής αυτήν τη στιγμή, στον κ. Βούτση. Η Ειδική Μόνιμη Επιτροπή Θεσμών και Διαφάνειας με την Έκθεσή της, όπως β</w:t>
      </w:r>
      <w:r>
        <w:rPr>
          <w:rFonts w:eastAsia="Times New Roman"/>
          <w:szCs w:val="24"/>
        </w:rPr>
        <w:t xml:space="preserve">εβαιώνει η τότε Πρόεδρος κ. Ζωή Κωνσταντοπούλου, εκφράστηκε θετικά για ένα μέλος της διοίκησης της ΡΑΕ και δεν συγκεντρώθηκε η απαραίτητη πλειοψηφία, κύριοι συνάδελφοι, για τον Πρόεδρο και τον Αντιπρόεδρο αυτής της </w:t>
      </w:r>
      <w:r>
        <w:rPr>
          <w:rFonts w:eastAsia="Times New Roman"/>
          <w:szCs w:val="24"/>
        </w:rPr>
        <w:t>α</w:t>
      </w:r>
      <w:r>
        <w:rPr>
          <w:rFonts w:eastAsia="Times New Roman"/>
          <w:szCs w:val="24"/>
        </w:rPr>
        <w:t>ρχής. Και με σχετικό έγγραφο προς το αρμ</w:t>
      </w:r>
      <w:r>
        <w:rPr>
          <w:rFonts w:eastAsia="Times New Roman"/>
          <w:szCs w:val="24"/>
        </w:rPr>
        <w:t xml:space="preserve">όδιο Υπουργείο, Υπουργός όντας τότε ο κ. Λαφαζάνης, η κ. Κωνσταντοπούλου βεβαίωσε τα δεδομένα των ψηφοφοριών με πάρα πολύ χαρακτηριστικό και συγκεκριμένο τρόπο, όπως άλλωστε όλοι οι Πρόεδροι της Βουλής κάνουν όταν αποστέλλουν τέτοιου είδους έγγραφα. </w:t>
      </w:r>
    </w:p>
    <w:p w14:paraId="5CE046E0" w14:textId="77777777" w:rsidR="00665C5F" w:rsidRDefault="00175495">
      <w:pPr>
        <w:spacing w:line="600" w:lineRule="auto"/>
        <w:ind w:firstLine="720"/>
        <w:jc w:val="both"/>
        <w:rPr>
          <w:rFonts w:eastAsia="Times New Roman"/>
          <w:szCs w:val="24"/>
        </w:rPr>
      </w:pPr>
      <w:r>
        <w:rPr>
          <w:rFonts w:eastAsia="Times New Roman"/>
          <w:szCs w:val="24"/>
        </w:rPr>
        <w:t xml:space="preserve">Πάρα </w:t>
      </w:r>
      <w:r>
        <w:rPr>
          <w:rFonts w:eastAsia="Times New Roman"/>
          <w:szCs w:val="24"/>
        </w:rPr>
        <w:t>ταύτα, κυρίες και κύριοι Βουλευτές, το Υπουργείο προέβη στον διορισμό των συγκεκριμένων δύο προσώπων, Προέδρου και Αντιπροέδρου της ΡΑΕ, παρανόμως, καταφανώς παρανόμως!</w:t>
      </w:r>
    </w:p>
    <w:p w14:paraId="5CE046E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Αδυνατώ να καταλάβω -και ούτε θέλω να συζητήσω- τα επιμέρους ζητήματα που σχετίζονται μ</w:t>
      </w:r>
      <w:r>
        <w:rPr>
          <w:rFonts w:eastAsia="Times New Roman" w:cs="Times New Roman"/>
          <w:szCs w:val="24"/>
        </w:rPr>
        <w:t>ε την ερμηνεία του νομοθετικού πλαισίου της ΡΑΕ, που οδήγησαν σε αυτήν τη δικολαβική εκδοχή ότι στέκει ο διορισμός. Διότι εμείς εδώ είμαστε Βουλή, λειτουργούμε βάσει του Κανονισμού μας και το άρθρο 39 του Κανονισμού της Βουλής καθορίζει ακριβώς πώς λαμβάνο</w:t>
      </w:r>
      <w:r>
        <w:rPr>
          <w:rFonts w:eastAsia="Times New Roman" w:cs="Times New Roman"/>
          <w:szCs w:val="24"/>
        </w:rPr>
        <w:t>νται οι αποφάσεις στις Επιτροπές της Βουλής. Το άρθρο αυτό εφαρμόστηκε όπως εφαρμοζόταν πάντα. Η τότε Πρόεδρος της Βουλής, ως είχε υποχρέωση, απέστειλε τη σχετική έκθεση της Επιτροπής Θεσμών και Διαφάνειας και το Υπουργείο έκανε άλλα απ’ αυτά που ο νόμος ο</w:t>
      </w:r>
      <w:r>
        <w:rPr>
          <w:rFonts w:eastAsia="Times New Roman" w:cs="Times New Roman"/>
          <w:szCs w:val="24"/>
        </w:rPr>
        <w:t>ρίζει.</w:t>
      </w:r>
    </w:p>
    <w:p w14:paraId="5CE046E2"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Κάθε πράξη της ΡΑΕ από τότε είναι ακυρωτέα. Επαναλαμβάνω, κάθε πράξη αυτής της ρυθμιστικής αρχής για τόσο σοβαρό τομέα είναι ακυρωτέα. Καλώ τον κύριο Πρόεδρο της Βουλής, τον κ. Βούτση, που δεν είχε ανάμειξη τότε σε όλα αυτά, να στείλει εκ νέου στη ν</w:t>
      </w:r>
      <w:r>
        <w:rPr>
          <w:rFonts w:eastAsia="Times New Roman" w:cs="Times New Roman"/>
          <w:szCs w:val="24"/>
        </w:rPr>
        <w:t xml:space="preserve">έα ηγεσία -«νέα», εν πάση περιπτώσει- στην μετέπειτα ηγεσία του Υπουργείου Ενέργειας, την απόφαση της Επιτροπής Θεσμών και Διαφάνειας, για να διορθωθεί αυτή η ανακολουθία και η πολιτική βαρβαρότητα. </w:t>
      </w:r>
    </w:p>
    <w:p w14:paraId="5CE046E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Προειδοποιώ ότι ούτως ή άλλως εμείς θα θέσουμε το θέμα σ</w:t>
      </w:r>
      <w:r>
        <w:rPr>
          <w:rFonts w:eastAsia="Times New Roman" w:cs="Times New Roman"/>
          <w:szCs w:val="24"/>
        </w:rPr>
        <w:t>την Επιτροπή Θεσμών και Διαφάνειας, γιατί είναι τόσο καταφανής η έλλειψη σεβασμού σε ό,τι αφορά τις ανεξάρτητες αρχές που δεν πάει παραπέρα. Εθνική Επιτροπή Τηλεπικοινωνιών και Ταχυδρομείων, Συμβούλιο Ραδιοτηλεόρασης και ΡΑΕ. Δεν τις θέλετε τις ανεξάρτητες</w:t>
      </w:r>
      <w:r>
        <w:rPr>
          <w:rFonts w:eastAsia="Times New Roman" w:cs="Times New Roman"/>
          <w:szCs w:val="24"/>
        </w:rPr>
        <w:t xml:space="preserve"> αρχές. Είναι προφανές. Τις θέλετε κομματικά μαγαζιά. Δεν μπορείτε, όμως, να παραβιάζετε τον νόμο! </w:t>
      </w:r>
    </w:p>
    <w:p w14:paraId="5CE046E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CE046E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Και κλείνοντας, γιατί δεν έχω χρόνο να καλύψω όλα τα θέματα που έχω υπόψ</w:t>
      </w:r>
      <w:r>
        <w:rPr>
          <w:rFonts w:eastAsia="Times New Roman" w:cs="Times New Roman"/>
          <w:szCs w:val="24"/>
        </w:rPr>
        <w:t>η μου, θέλω να κάνω μια αναφορά, ζητώντας, κυρίες και κύριοι Βουλευτές, να ανακαλέσετε στην πρόσφατη μνήμη σας ορισμένα θέματα που αφορούν το λεγόμενο -ο Θεός να το κάνει, βέβαια- «παράλληλο πρόγραμμα». Θυμίζω στους Κοινοβουλευτικούς Εκπροσώπους των κομμάτ</w:t>
      </w:r>
      <w:r>
        <w:rPr>
          <w:rFonts w:eastAsia="Times New Roman" w:cs="Times New Roman"/>
          <w:szCs w:val="24"/>
        </w:rPr>
        <w:t xml:space="preserve">ων πόση προσπάθεια κάναμε να πείσουμε τα Υπουργεία να διορθώσουν ορισμένες ατέλειες, που αφορούσαν τη ρύθμιση για την ιατροφαρμακευτική περίθαλψη των ανασφαλίστων. Δεν μπαίνω τώρα πάλι στο ίδιο θέμα. Την κριτική μας στο ζήτημα αυτό ασκήσαμε τότε. </w:t>
      </w:r>
    </w:p>
    <w:p w14:paraId="5CE046E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Η άρνηση</w:t>
      </w:r>
      <w:r>
        <w:rPr>
          <w:rFonts w:eastAsia="Times New Roman" w:cs="Times New Roman"/>
          <w:szCs w:val="24"/>
        </w:rPr>
        <w:t xml:space="preserve"> να δεχθούν τις παρεμβάσεις μας, που ήταν βελτιωτικές και με επίγνωση και εμπειρία, ήταν καθολική. Δεν δεχόταν καμμία τροποποίηση ούτε το Υπουργείο Εργασίας ούτε το Υπουργείο Υγείας που είχε και την ευθύνη του νομοσχεδίου. Θυμάμαι τον κ. Κεγκέρογλου να φων</w:t>
      </w:r>
      <w:r>
        <w:rPr>
          <w:rFonts w:eastAsia="Times New Roman" w:cs="Times New Roman"/>
          <w:szCs w:val="24"/>
        </w:rPr>
        <w:t>άζει. Δεν εισακουστήκαμε. Λίγες μέρες μετά, με ευκαιρία άλλο σχέδιο νόμου, έφεραν τροπολογία για να διορθώσουν το ημαρτημένο, το οποίο τους το τονίζαμε. Και δεν φτάνει αυτό, κυρίες και κύριοι Βουλευτές, αλλά σήμερα φέρνουν και άλλη εκπρόθεσμη υπουργική τρο</w:t>
      </w:r>
      <w:r>
        <w:rPr>
          <w:rFonts w:eastAsia="Times New Roman" w:cs="Times New Roman"/>
          <w:szCs w:val="24"/>
        </w:rPr>
        <w:t>πολογία, με σειρά ρυθμίσεων και βελτιώσεων στον νόμο που ψήφισαν πριν από λίγες μέρες. Πρόκειται για μ</w:t>
      </w:r>
      <w:r>
        <w:rPr>
          <w:rFonts w:eastAsia="Times New Roman" w:cs="Times New Roman"/>
          <w:szCs w:val="24"/>
        </w:rPr>
        <w:t>ί</w:t>
      </w:r>
      <w:r>
        <w:rPr>
          <w:rFonts w:eastAsia="Times New Roman" w:cs="Times New Roman"/>
          <w:szCs w:val="24"/>
        </w:rPr>
        <w:t xml:space="preserve">α φάρσα. </w:t>
      </w:r>
    </w:p>
    <w:p w14:paraId="5CE046E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ούτε παρένθεση είναι ούτε ό,τι έχει πει ο καθένας μέχρι τώρα χαρακτηρίζει την Κυβέρνηση αυτή. Είναι μ</w:t>
      </w:r>
      <w:r>
        <w:rPr>
          <w:rFonts w:eastAsia="Times New Roman" w:cs="Times New Roman"/>
          <w:szCs w:val="24"/>
        </w:rPr>
        <w:t>ί</w:t>
      </w:r>
      <w:r>
        <w:rPr>
          <w:rFonts w:eastAsia="Times New Roman" w:cs="Times New Roman"/>
          <w:szCs w:val="24"/>
        </w:rPr>
        <w:t xml:space="preserve">α φάρσα που, αν δεν είχε τόσο τραγικές επιπτώσεις στη χώρα μας, στην πατρίδα μας, στους Έλληνες και στις Ελληνίδες, θα μπορούσε κανείς να γελάει με αυτά. </w:t>
      </w:r>
    </w:p>
    <w:p w14:paraId="5CE046E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Δυστυχώς, όμως, η κατάσταση είναι τόσο τραγική που δεν έχει κανένας δικαίωμα ούτε να αστειεύεται ούτε</w:t>
      </w:r>
      <w:r>
        <w:rPr>
          <w:rFonts w:eastAsia="Times New Roman" w:cs="Times New Roman"/>
          <w:szCs w:val="24"/>
        </w:rPr>
        <w:t xml:space="preserve"> να γελά, αλλά να προσπαθήσει να συμμαζέψει ό,τι συμμαζεύεται. Ο κόσμος μάς ζητά να κάνουμε κάτι. Εδώ, όμως, η Ελλάδα έχει δημοκρατία. Δεν μπορούμε να κάνουμε τίποτα περισσότερο από το να λέμε τα κακώς κείμενα και να υπογραμμίζουμε τα προβλήματα. Εν πάση π</w:t>
      </w:r>
      <w:r>
        <w:rPr>
          <w:rFonts w:eastAsia="Times New Roman" w:cs="Times New Roman"/>
          <w:szCs w:val="24"/>
        </w:rPr>
        <w:t>εριπτώσει, πρόκειται, κυρίες και κύριοι Βουλευτές, για Κυβέρνηση που εξελέγη πριν από τέσσερις μήνες. Ας σοβαρευτούν και ας κυβερνήσουν αυτόν τον τόπο!</w:t>
      </w:r>
    </w:p>
    <w:p w14:paraId="5CE046E9"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Ευχαριστώ.</w:t>
      </w:r>
    </w:p>
    <w:p w14:paraId="5CE046EA"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5CE046EB"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ΟΥΡΑΝΙΑ ΑΝΤΩΝΟΠΟΥΛ</w:t>
      </w:r>
      <w:r>
        <w:rPr>
          <w:rFonts w:eastAsia="Times New Roman" w:cs="Times New Roman"/>
          <w:b/>
          <w:szCs w:val="24"/>
        </w:rPr>
        <w:t xml:space="preserve">ΟΥ (Αναπληρώτρια Υπουργός Εργασίας, Κοινωνικής Ασφάλισης και Κοινωνικής Αλληλεγγύης): </w:t>
      </w:r>
      <w:r>
        <w:rPr>
          <w:rFonts w:eastAsia="Times New Roman" w:cs="Times New Roman"/>
          <w:szCs w:val="24"/>
        </w:rPr>
        <w:t>Κυρία Πρόεδρε, μπορώ να έχω τον λόγο;</w:t>
      </w:r>
    </w:p>
    <w:p w14:paraId="5CE046EC"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κυρία Αντωνοπούλου.</w:t>
      </w:r>
    </w:p>
    <w:p w14:paraId="5CE046ED"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w:t>
      </w:r>
      <w:r>
        <w:rPr>
          <w:rFonts w:eastAsia="Times New Roman" w:cs="Times New Roman"/>
          <w:b/>
          <w:szCs w:val="24"/>
        </w:rPr>
        <w:t xml:space="preserve">ικής Ασφάλισης και Κοινωνικής Αλληλεγγύης): </w:t>
      </w:r>
      <w:r>
        <w:rPr>
          <w:rFonts w:eastAsia="Times New Roman" w:cs="Times New Roman"/>
          <w:szCs w:val="24"/>
        </w:rPr>
        <w:t>Ευχαριστώ.</w:t>
      </w:r>
    </w:p>
    <w:p w14:paraId="5CE046E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Να απαντήσω στον κ. Καρρά, γιατί νομίζω ότι με αυτό το έντονο ύφος, μάλλον αναφέρθηκε σε αυτό που είχα μόλις πει.</w:t>
      </w:r>
    </w:p>
    <w:p w14:paraId="5CE046EF"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Προφανώς.</w:t>
      </w:r>
    </w:p>
    <w:p w14:paraId="5CE046F0"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w:t>
      </w:r>
      <w:r>
        <w:rPr>
          <w:rFonts w:eastAsia="Times New Roman" w:cs="Times New Roman"/>
          <w:b/>
          <w:szCs w:val="24"/>
        </w:rPr>
        <w:t xml:space="preserve">ας, Κοινωνικής Ασφάλισης και Κοινωνικής Αλληλεγγύης): </w:t>
      </w:r>
      <w:r>
        <w:rPr>
          <w:rFonts w:eastAsia="Times New Roman" w:cs="Times New Roman"/>
          <w:szCs w:val="24"/>
        </w:rPr>
        <w:t xml:space="preserve">Να σας εξηγήσω, λοιπόν, κύριε Καρρά. Με ψυχραιμία και χωρίς να φωνάζουμε μπορούμε να συνεννοούμαστε. Ξέρετε ότι προσπαθώ να κρατώ κάποιους χαμηλούς τόνους. Να σας εξηγήσω τι έγινε. </w:t>
      </w:r>
    </w:p>
    <w:p w14:paraId="5CE046F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Όσον αφορά την κοινω</w:t>
      </w:r>
      <w:r>
        <w:rPr>
          <w:rFonts w:eastAsia="Times New Roman" w:cs="Times New Roman"/>
          <w:szCs w:val="24"/>
        </w:rPr>
        <w:t>φελή εργασία για το προσφυγικό, αυτό ήταν προγραμματισμένο. Αυτό που κάνουμε με την τροπολογία είναι να την παρατείνουμε για τρεις μήνες. Η Κυβέρνησή μας είχε υποσχεθεί ότι τα πεντάμηνα τέλειωσαν με το που θα βγούμε.</w:t>
      </w:r>
    </w:p>
    <w:p w14:paraId="5CE046F2" w14:textId="77777777" w:rsidR="00665C5F" w:rsidRDefault="00175495">
      <w:pPr>
        <w:spacing w:line="600" w:lineRule="auto"/>
        <w:ind w:firstLine="720"/>
        <w:jc w:val="both"/>
        <w:rPr>
          <w:rFonts w:eastAsia="Times New Roman"/>
          <w:szCs w:val="24"/>
        </w:rPr>
      </w:pPr>
      <w:r>
        <w:rPr>
          <w:rFonts w:eastAsia="Times New Roman"/>
          <w:szCs w:val="24"/>
        </w:rPr>
        <w:t>Μού πήρε οκτώ-εννιά μήνες να το διαπραγ</w:t>
      </w:r>
      <w:r>
        <w:rPr>
          <w:rFonts w:eastAsia="Times New Roman"/>
          <w:szCs w:val="24"/>
        </w:rPr>
        <w:t xml:space="preserve">ματευτώ με την Ευρωπαϊκή Ένωση, με την αρμόδια </w:t>
      </w:r>
      <w:r>
        <w:rPr>
          <w:rFonts w:eastAsia="Times New Roman"/>
          <w:szCs w:val="24"/>
        </w:rPr>
        <w:t>ε</w:t>
      </w:r>
      <w:r>
        <w:rPr>
          <w:rFonts w:eastAsia="Times New Roman"/>
          <w:szCs w:val="24"/>
        </w:rPr>
        <w:t>πιτροπή και μου έδωσαν την έγκριση πρόσφατα. Τα καινούργια προγράμματα που βγαίνουν από εδώ και πέρα είναι οκτάμηνα. Έρχομαι, λοιπόν, να ικανοποιήσω το αίτημα όσων ανέργων μέχρι τώρα έχουν περάσει από το γραφ</w:t>
      </w:r>
      <w:r>
        <w:rPr>
          <w:rFonts w:eastAsia="Times New Roman"/>
          <w:szCs w:val="24"/>
        </w:rPr>
        <w:t xml:space="preserve">είο μου και είπαν: «Μα, εσείς μάς λέγατε πεντάμηνο. Πότε θα παραταθούν;» Το πετύχαμε. </w:t>
      </w:r>
    </w:p>
    <w:p w14:paraId="5CE046F3" w14:textId="77777777" w:rsidR="00665C5F" w:rsidRDefault="00175495">
      <w:pPr>
        <w:spacing w:line="600" w:lineRule="auto"/>
        <w:ind w:firstLine="720"/>
        <w:jc w:val="both"/>
        <w:rPr>
          <w:rFonts w:eastAsia="Times New Roman"/>
          <w:szCs w:val="24"/>
        </w:rPr>
      </w:pPr>
      <w:r>
        <w:rPr>
          <w:rFonts w:eastAsia="Times New Roman"/>
          <w:szCs w:val="24"/>
        </w:rPr>
        <w:t>Ερχόμαστε, λοιπόν, συμπληρωματικά σε ένα πρόγραμμα το οποίο στήνεται με τα υπόλοιπα που υπήρχαν από το προηγούμενο επιχειρησιακό του 2007-2013, να «θεραπεύσουμε» ένα μικ</w:t>
      </w:r>
      <w:r>
        <w:rPr>
          <w:rFonts w:eastAsia="Times New Roman"/>
          <w:szCs w:val="24"/>
        </w:rPr>
        <w:t xml:space="preserve">ρό κομμάτι με την παράταση τριών μηνών. Φαντάζομαι ότι δεν θα είστε εναντίον των ανέργων, αλλά και στο προσφυγικό θα μπορέσουμε να συμβάλουμε μ’ όλες μας τις δυνάμεις και τους πενιχρούς πόρους που έχει η χώρα. </w:t>
      </w:r>
    </w:p>
    <w:p w14:paraId="5CE046F4" w14:textId="77777777" w:rsidR="00665C5F" w:rsidRDefault="00175495">
      <w:pPr>
        <w:spacing w:line="600" w:lineRule="auto"/>
        <w:ind w:firstLine="720"/>
        <w:jc w:val="both"/>
        <w:rPr>
          <w:rFonts w:eastAsia="Times New Roman"/>
          <w:szCs w:val="24"/>
        </w:rPr>
      </w:pPr>
      <w:r>
        <w:rPr>
          <w:rFonts w:eastAsia="Times New Roman"/>
          <w:szCs w:val="24"/>
        </w:rPr>
        <w:t xml:space="preserve">Άρα έρχεται αυτήν τη στιγμή η τροπολογία για </w:t>
      </w:r>
      <w:r>
        <w:rPr>
          <w:rFonts w:eastAsia="Times New Roman"/>
          <w:szCs w:val="24"/>
        </w:rPr>
        <w:t>να εξυπηρετήσει αυτόν τον σκοπό. Δεν είναι ότι δεν το ξέραμε, ούτε ότι δεν το θέλαμε και γι’ αυτό δεν το εντάξαμε. Έχει να κάνει με το πότε πήραμε την έγκριση για παράταση του προγράμματος.</w:t>
      </w:r>
    </w:p>
    <w:p w14:paraId="5CE046F5" w14:textId="77777777" w:rsidR="00665C5F" w:rsidRDefault="00175495">
      <w:pPr>
        <w:spacing w:line="600" w:lineRule="auto"/>
        <w:ind w:firstLine="720"/>
        <w:jc w:val="both"/>
        <w:rPr>
          <w:rFonts w:eastAsia="Times New Roman"/>
          <w:szCs w:val="24"/>
        </w:rPr>
      </w:pPr>
      <w:r>
        <w:rPr>
          <w:rFonts w:eastAsia="Times New Roman"/>
          <w:szCs w:val="24"/>
        </w:rPr>
        <w:t>Σας ευχαριστώ.</w:t>
      </w:r>
    </w:p>
    <w:p w14:paraId="5CE046F6" w14:textId="77777777" w:rsidR="00665C5F" w:rsidRDefault="00175495">
      <w:pPr>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w:t>
      </w:r>
      <w:r>
        <w:rPr>
          <w:rFonts w:eastAsia="Times New Roman"/>
          <w:b/>
          <w:szCs w:val="24"/>
        </w:rPr>
        <w:t>ικητικής</w:t>
      </w:r>
      <w:r>
        <w:rPr>
          <w:rFonts w:eastAsia="Times New Roman"/>
          <w:szCs w:val="24"/>
        </w:rPr>
        <w:t xml:space="preserve"> </w:t>
      </w:r>
      <w:r>
        <w:rPr>
          <w:rFonts w:eastAsia="Times New Roman"/>
          <w:b/>
          <w:szCs w:val="24"/>
        </w:rPr>
        <w:t>Ανασυγκρότησης):</w:t>
      </w:r>
      <w:r>
        <w:rPr>
          <w:rFonts w:eastAsia="Times New Roman"/>
          <w:szCs w:val="24"/>
        </w:rPr>
        <w:t xml:space="preserve"> Κυρία Πρόεδρε, θα ήθελα τον λόγο.</w:t>
      </w:r>
    </w:p>
    <w:p w14:paraId="5CE046F7" w14:textId="77777777" w:rsidR="00665C5F" w:rsidRDefault="00175495">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Τι θέλετε, κύριε Κουρουμπλή;</w:t>
      </w:r>
    </w:p>
    <w:p w14:paraId="5CE046F8" w14:textId="77777777" w:rsidR="00665C5F" w:rsidRDefault="00175495">
      <w:pPr>
        <w:spacing w:line="600" w:lineRule="auto"/>
        <w:ind w:firstLine="720"/>
        <w:jc w:val="both"/>
        <w:rPr>
          <w:rFonts w:eastAsia="Times New Roman"/>
          <w:szCs w:val="24"/>
        </w:rPr>
      </w:pPr>
      <w:r>
        <w:rPr>
          <w:rFonts w:eastAsia="Times New Roman"/>
          <w:szCs w:val="24"/>
        </w:rPr>
        <w:t>Τον λόγο έχει ο Κοινοβουλευτικός Εκπρόσωπος του Κομμουνιστικού Κόμματος Ελλάδας κ. Καραθανασόπουλος.</w:t>
      </w:r>
    </w:p>
    <w:p w14:paraId="5CE046F9" w14:textId="77777777" w:rsidR="00665C5F" w:rsidRDefault="00175495">
      <w:pPr>
        <w:spacing w:line="600" w:lineRule="auto"/>
        <w:ind w:firstLine="720"/>
        <w:jc w:val="both"/>
        <w:rPr>
          <w:rFonts w:eastAsia="Times New Roman"/>
          <w:szCs w:val="24"/>
        </w:rPr>
      </w:pPr>
      <w:r>
        <w:rPr>
          <w:rFonts w:eastAsia="Times New Roman"/>
          <w:b/>
          <w:szCs w:val="24"/>
        </w:rPr>
        <w:t>ΠΑΝΑΓΙΩΤΗΣ ΚΟΥΡΟΥΜΠΛΗΣ</w:t>
      </w:r>
      <w:r>
        <w:rPr>
          <w:rFonts w:eastAsia="Times New Roman"/>
          <w:b/>
          <w:szCs w:val="24"/>
        </w:rPr>
        <w:t xml:space="preserve"> (Υπουργός Εσωτερικών και Διοικητικής</w:t>
      </w:r>
      <w:r>
        <w:rPr>
          <w:rFonts w:eastAsia="Times New Roman"/>
          <w:szCs w:val="24"/>
        </w:rPr>
        <w:t xml:space="preserve"> </w:t>
      </w:r>
      <w:r>
        <w:rPr>
          <w:rFonts w:eastAsia="Times New Roman"/>
          <w:b/>
          <w:szCs w:val="24"/>
        </w:rPr>
        <w:t>Ανασυγκρότησης):</w:t>
      </w:r>
      <w:r>
        <w:rPr>
          <w:rFonts w:eastAsia="Times New Roman"/>
          <w:szCs w:val="24"/>
        </w:rPr>
        <w:t xml:space="preserve"> Καλώς, εντάξει.</w:t>
      </w:r>
    </w:p>
    <w:p w14:paraId="5CE046FA" w14:textId="77777777" w:rsidR="00665C5F" w:rsidRDefault="00175495">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Ορίστε, κύριε Καραθανασόπουλε, έχετε τον λόγο.</w:t>
      </w:r>
    </w:p>
    <w:p w14:paraId="5CE046FB" w14:textId="77777777" w:rsidR="00665C5F" w:rsidRDefault="00175495">
      <w:pPr>
        <w:spacing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Ευχαριστώ, κυρία Πρόεδρε.</w:t>
      </w:r>
    </w:p>
    <w:p w14:paraId="5CE046FC" w14:textId="77777777" w:rsidR="00665C5F" w:rsidRDefault="00175495">
      <w:pPr>
        <w:spacing w:line="600" w:lineRule="auto"/>
        <w:jc w:val="both"/>
        <w:rPr>
          <w:rFonts w:eastAsia="Times New Roman"/>
          <w:szCs w:val="24"/>
        </w:rPr>
      </w:pPr>
      <w:r>
        <w:rPr>
          <w:rFonts w:eastAsia="Times New Roman"/>
          <w:szCs w:val="24"/>
        </w:rPr>
        <w:t>Τα κόμματα της Αντιπολίτευσης και του ευρωμονόδρομου σηκώνουν «κουρνιαχτό» αυτήν τη στιγμή, γιατί αφ’ ενός μεν η Κυβέρνηση ΣΥΡΙΖΑ-ΑΝΕΛ όχι μόνο αντιγράφει την ουσία, το περιεχόμενο και τον προσανατολισμό της πολιτικής που τα ίδια εφάρμοσαν το προηγούμενο δ</w:t>
      </w:r>
      <w:r>
        <w:rPr>
          <w:rFonts w:eastAsia="Times New Roman"/>
          <w:szCs w:val="24"/>
        </w:rPr>
        <w:t xml:space="preserve">ιάστημα από τη θέση της διακυβέρνησης της χώρας η Νέα Δημοκρατία, το ΠΑΣΟΚ αλλά και οι «παραφυάδες» τους, το Ποτάμι και η Ένωση Κεντρώων, αλλά τους αντιγράφει και στη μορφή με την οποία ασκείται αυτή η πολιτική. Παράδειγμα είναι οι δεκάδες τροπολογίες για </w:t>
      </w:r>
      <w:r>
        <w:rPr>
          <w:rFonts w:eastAsia="Times New Roman"/>
          <w:szCs w:val="24"/>
        </w:rPr>
        <w:t>άσχετα ζητήματα οι οποίες με μορφή χιονοστιβάδας έρχονται στα νομοσχέδια, αλλά και ο τρόπος διαχείρισης αυτής της πολιτικής μέσα από την μετατροπή των κρατικών δομών και των υπηρεσιών από τη στελέχωσή τους με ένα νέο κομματικό κράτος από τη μεριά του ΣΥΡΙΖ</w:t>
      </w:r>
      <w:r>
        <w:rPr>
          <w:rFonts w:eastAsia="Times New Roman"/>
          <w:szCs w:val="24"/>
        </w:rPr>
        <w:t>Α στη θέση αυτού που είχαν διαμορφώσει η Νέα Δημοκρατία και το ΠΑΣΟΚ στα πλαίσια του αστικού κράτους.</w:t>
      </w:r>
    </w:p>
    <w:p w14:paraId="5CE046FD" w14:textId="77777777" w:rsidR="00665C5F" w:rsidRDefault="00175495">
      <w:pPr>
        <w:spacing w:line="600" w:lineRule="auto"/>
        <w:ind w:firstLine="720"/>
        <w:jc w:val="both"/>
        <w:rPr>
          <w:rFonts w:eastAsia="Times New Roman"/>
          <w:szCs w:val="24"/>
        </w:rPr>
      </w:pPr>
      <w:r>
        <w:rPr>
          <w:rFonts w:eastAsia="Times New Roman"/>
          <w:szCs w:val="24"/>
        </w:rPr>
        <w:t xml:space="preserve">Από την άλλη μεριά, περίσσεψαν οι φωνές τόσο από μεριάς της Κυβέρνησης διά των Υπουργών της όσο και των υπολοίπων κομμάτων, σε σχέση με τη διαχείριση της </w:t>
      </w:r>
      <w:r>
        <w:rPr>
          <w:rFonts w:eastAsia="Times New Roman"/>
          <w:szCs w:val="24"/>
        </w:rPr>
        <w:t xml:space="preserve">λεγόμενης ανθρωπιστικής κρίσης ή για την ανθρωπιστική στάση που επιδεικνύει η Ελλάδα για το μεγάλο θέμα του προσφυγικού και του μεταναστευτικού ζητήματος. </w:t>
      </w:r>
    </w:p>
    <w:p w14:paraId="5CE046FE" w14:textId="77777777" w:rsidR="00665C5F" w:rsidRDefault="00175495">
      <w:pPr>
        <w:spacing w:line="600" w:lineRule="auto"/>
        <w:ind w:firstLine="720"/>
        <w:jc w:val="both"/>
        <w:rPr>
          <w:rFonts w:eastAsia="Times New Roman"/>
          <w:szCs w:val="24"/>
        </w:rPr>
      </w:pPr>
      <w:r>
        <w:rPr>
          <w:rFonts w:eastAsia="Times New Roman"/>
          <w:szCs w:val="24"/>
        </w:rPr>
        <w:t>Η μόνη φράση που θα σας χαρακτήριζε είναι η εξής: Ουαί υμίν, υποκριταί και Φαρισαίοι! Ναι, γιατί και</w:t>
      </w:r>
      <w:r>
        <w:rPr>
          <w:rFonts w:eastAsia="Times New Roman"/>
          <w:szCs w:val="24"/>
        </w:rPr>
        <w:t xml:space="preserve"> η Κυβέρνηση και τα κόμματα της Αντιπολίτευσης είναι υποκριτές και Φαρισαίοι, όταν μιλάνε για την ανάγκη λήψης μέτρων για την προστασία των μεταναστών, για την προστασία των προσφύγων, γιατί ακριβώς είστε με την πλευρά των θυτών. </w:t>
      </w:r>
    </w:p>
    <w:p w14:paraId="5CE046FF" w14:textId="77777777" w:rsidR="00665C5F" w:rsidRDefault="00175495">
      <w:pPr>
        <w:spacing w:line="600" w:lineRule="auto"/>
        <w:ind w:firstLine="720"/>
        <w:jc w:val="both"/>
        <w:rPr>
          <w:rFonts w:eastAsia="Times New Roman"/>
          <w:szCs w:val="24"/>
        </w:rPr>
      </w:pPr>
      <w:r>
        <w:rPr>
          <w:rFonts w:eastAsia="Times New Roman"/>
          <w:szCs w:val="24"/>
        </w:rPr>
        <w:t>Είστε ή όχι θύτες αυτών τ</w:t>
      </w:r>
      <w:r>
        <w:rPr>
          <w:rFonts w:eastAsia="Times New Roman"/>
          <w:szCs w:val="24"/>
        </w:rPr>
        <w:t>ων λαών, αυτών των ανθρώπων που αναγκάζονται να πάρουν τον δρόμο της προσφυγιάς και της μετανάστευσης; Είστε θύτες, από τη στιγμή που συμμετέχει η Ελλάδα στους ιμπεριαλιστικούς οργανισμούς, στο ΝΑΤΟ και στην Ευρωπαϊκή Ένωση. Έτσι είναι, γιατί αυτοί οι ιμπε</w:t>
      </w:r>
      <w:r>
        <w:rPr>
          <w:rFonts w:eastAsia="Times New Roman"/>
          <w:szCs w:val="24"/>
        </w:rPr>
        <w:t xml:space="preserve">ριαλιστικοί οργανισμοί βομβαρδίζουν, κάνουν ιμπεριαλιστικές επιδρομές και επεμβάσεις, διαμορφώνοντας τις προϋποθέσεις για να έχουμε αυτό το κύμα των μεταναστών και των προσφύγων. Αυτό το προσπερνάτε σαν να μη γίνεται τίποτα. </w:t>
      </w:r>
    </w:p>
    <w:p w14:paraId="5CE04700" w14:textId="77777777" w:rsidR="00665C5F" w:rsidRDefault="00175495">
      <w:pPr>
        <w:spacing w:line="600" w:lineRule="auto"/>
        <w:ind w:firstLine="720"/>
        <w:jc w:val="both"/>
        <w:rPr>
          <w:rFonts w:eastAsia="Times New Roman"/>
          <w:szCs w:val="24"/>
        </w:rPr>
      </w:pPr>
      <w:r>
        <w:rPr>
          <w:rFonts w:eastAsia="Times New Roman"/>
          <w:szCs w:val="24"/>
        </w:rPr>
        <w:t>Ηνωμένες Πολιτείες, ΝΑΤΟ, Ευρω</w:t>
      </w:r>
      <w:r>
        <w:rPr>
          <w:rFonts w:eastAsia="Times New Roman"/>
          <w:szCs w:val="24"/>
        </w:rPr>
        <w:t>παϊκή Ένωση εκδηλώνουν σφοδρό ανταγωνισμό με τη Ρωσία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Συρίας για το ποιος θα ελέγξει την περιοχή και τις πλουτοπαραγωγικές της πηγές. Αυτός ο ανταγωνισμός, αυτές οι ιμπεριαλιστικές επεμβάσεις έχουν οδηγήσει στα συγκεκριμένα ρεύματα των προσ</w:t>
      </w:r>
      <w:r>
        <w:rPr>
          <w:rFonts w:eastAsia="Times New Roman"/>
          <w:szCs w:val="24"/>
        </w:rPr>
        <w:t xml:space="preserve">φύγων και των μεταναστών. Και το παίζετε αδιάφοροι για όλα αυτά τα εγκλήματα που γίνονται απέναντι σ’ αυτούς τους λαούς, τη στιγμή που συμμετέχετε σε αυτούς τους οργανισμούς; </w:t>
      </w:r>
    </w:p>
    <w:p w14:paraId="5CE04701" w14:textId="77777777" w:rsidR="00665C5F" w:rsidRDefault="00175495">
      <w:pPr>
        <w:spacing w:line="600" w:lineRule="auto"/>
        <w:ind w:firstLine="720"/>
        <w:jc w:val="both"/>
        <w:rPr>
          <w:rFonts w:eastAsia="Times New Roman"/>
          <w:szCs w:val="24"/>
        </w:rPr>
      </w:pPr>
      <w:r>
        <w:rPr>
          <w:rFonts w:eastAsia="Times New Roman"/>
          <w:szCs w:val="24"/>
        </w:rPr>
        <w:t xml:space="preserve">Συμμετέχει ή όχι η Ελλάδα στους σχεδιασμούς και στις αποφάσεις της Ευρωπαϊκής </w:t>
      </w:r>
      <w:r>
        <w:rPr>
          <w:rFonts w:eastAsia="Times New Roman"/>
          <w:szCs w:val="24"/>
        </w:rPr>
        <w:t>Ένωσης, τις βαθύτατα απάνθρωπες και αντιμεταναστευτικές;</w:t>
      </w:r>
    </w:p>
    <w:p w14:paraId="5CE04702" w14:textId="77777777" w:rsidR="00665C5F" w:rsidRDefault="00175495">
      <w:pPr>
        <w:tabs>
          <w:tab w:val="left" w:pos="3189"/>
          <w:tab w:val="center" w:pos="4513"/>
        </w:tabs>
        <w:spacing w:line="600" w:lineRule="auto"/>
        <w:ind w:firstLine="964"/>
        <w:jc w:val="both"/>
        <w:rPr>
          <w:rFonts w:eastAsia="Times New Roman" w:cs="Times New Roman"/>
          <w:szCs w:val="24"/>
        </w:rPr>
      </w:pPr>
      <w:r>
        <w:rPr>
          <w:rFonts w:eastAsia="Times New Roman" w:cs="Times New Roman"/>
          <w:szCs w:val="24"/>
        </w:rPr>
        <w:t xml:space="preserve">Το Δουβλίνο </w:t>
      </w:r>
      <w:r>
        <w:rPr>
          <w:rFonts w:eastAsia="Times New Roman" w:cs="Times New Roman"/>
          <w:szCs w:val="24"/>
          <w:lang w:val="en-US"/>
        </w:rPr>
        <w:t>II</w:t>
      </w:r>
      <w:r>
        <w:rPr>
          <w:rFonts w:eastAsia="Times New Roman" w:cs="Times New Roman"/>
          <w:szCs w:val="24"/>
        </w:rPr>
        <w:t xml:space="preserve"> είναι απόφαση της Ευρωπαϊκής Ένωσης με τη σύμφωνη γνώμη και της τότε ελληνικής κυβέρνησης. Η συνθήκη Σένγκεν είναι απόφαση της Ευρωπαϊκής Ένωσης με την τότε συμμετοχή και τη σημερινή α</w:t>
      </w:r>
      <w:r>
        <w:rPr>
          <w:rFonts w:eastAsia="Times New Roman" w:cs="Times New Roman"/>
          <w:szCs w:val="24"/>
        </w:rPr>
        <w:t xml:space="preserve">ποδοχή και των σημερινών κυβερνήσεων. </w:t>
      </w:r>
    </w:p>
    <w:p w14:paraId="5CE04703"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Αλλά και στη σημερινή διαχείριση του προβλήματος με τις αποφάσεις τις γνωστές του Οκτωβρίου έβαλε βαριά πλατιά την υπογραφή του και ο κ. Τσίπρας, που μέσα σε αυτ</w:t>
      </w:r>
      <w:r>
        <w:rPr>
          <w:rFonts w:eastAsia="Times New Roman" w:cs="Times New Roman"/>
          <w:szCs w:val="24"/>
        </w:rPr>
        <w:t>ό</w:t>
      </w:r>
      <w:r>
        <w:rPr>
          <w:rFonts w:eastAsia="Times New Roman" w:cs="Times New Roman"/>
          <w:szCs w:val="24"/>
        </w:rPr>
        <w:t xml:space="preserve"> τ</w:t>
      </w:r>
      <w:r>
        <w:rPr>
          <w:rFonts w:eastAsia="Times New Roman" w:cs="Times New Roman"/>
          <w:szCs w:val="24"/>
        </w:rPr>
        <w:t>ο</w:t>
      </w:r>
      <w:r>
        <w:rPr>
          <w:rFonts w:eastAsia="Times New Roman" w:cs="Times New Roman"/>
          <w:szCs w:val="24"/>
        </w:rPr>
        <w:t xml:space="preserve"> πλαίσια παραβιάζει κατάφωρα η Ευρωπαϊκή Ένωση τη Συ</w:t>
      </w:r>
      <w:r>
        <w:rPr>
          <w:rFonts w:eastAsia="Times New Roman" w:cs="Times New Roman"/>
          <w:szCs w:val="24"/>
        </w:rPr>
        <w:t xml:space="preserve">νθήκη της Γενεύης, επειδή δεν αναγνωρίζει στους Αφγανούς το καθεστώς του πρόσφυγα, για παράδειγμα. </w:t>
      </w:r>
    </w:p>
    <w:p w14:paraId="5CE04704"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Με βάση αυτές τις αποφάσεις, δεν μετατράπηκε η Ελλάδα σε αποθήκη ψυχών όπου θα περιμένουν για μεγάλο χρονικό διάστημα εγκλωβισμένοι δεκάδες χιλιάδες και πρό</w:t>
      </w:r>
      <w:r>
        <w:rPr>
          <w:rFonts w:eastAsia="Times New Roman" w:cs="Times New Roman"/>
          <w:szCs w:val="24"/>
        </w:rPr>
        <w:t>σφυγες και μετανάστες, μέσα από τη διαλογή αυτών των ελάχιστων που θα ταξιδεύουν σε άλλες χώρες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w:t>
      </w:r>
    </w:p>
    <w:p w14:paraId="5CE04705"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Δεν αποδέχθηκε η ελληνική Κυβέρνηση με τα πανηγύρια και των υπόλοιπων κομμάτων τη συμμετοχή του ΝΑΤΟ στη διαχείριση –υποτίθεται- των </w:t>
      </w:r>
      <w:r>
        <w:rPr>
          <w:rFonts w:eastAsia="Times New Roman" w:cs="Times New Roman"/>
          <w:szCs w:val="24"/>
        </w:rPr>
        <w:t xml:space="preserve">μεταναστευτικών ροών; Επί της ουσίας βάζουν τον λύκο να φυλάξει τα πρόβατα. Αυτός ο οποίος συμμετέχει στους βομβαρδισμούς και στις επιδρομές, αυτός που δημιουργεί το κύμα των μεταναστών και των προσφύγων, ταυτόχρονα να περιορίσει και τη ροή. </w:t>
      </w:r>
    </w:p>
    <w:p w14:paraId="5CE04706"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Πού τα λέτε α</w:t>
      </w:r>
      <w:r>
        <w:rPr>
          <w:rFonts w:eastAsia="Times New Roman" w:cs="Times New Roman"/>
          <w:szCs w:val="24"/>
        </w:rPr>
        <w:t>υτά; Άλλα είναι τα βασικά ζητούμενα όσον αφορά τη συμμετοχή του ΝΑΤΟ, αφ’ ενός μεν για να μπορεί να υπάρχει μ</w:t>
      </w:r>
      <w:r>
        <w:rPr>
          <w:rFonts w:eastAsia="Times New Roman" w:cs="Times New Roman"/>
          <w:szCs w:val="24"/>
        </w:rPr>
        <w:t>ί</w:t>
      </w:r>
      <w:r>
        <w:rPr>
          <w:rFonts w:eastAsia="Times New Roman" w:cs="Times New Roman"/>
          <w:szCs w:val="24"/>
        </w:rPr>
        <w:t>α πολύ πιο ισχυρή παρουσία του ΝΑΤΟ ως αντίβαρο στη ρωσική στάση στη Συρία και αφ’ ετέρου για να δρομολογηθεί πολύ πιο γρήγορα η συνδιαχείριση του</w:t>
      </w:r>
      <w:r>
        <w:rPr>
          <w:rFonts w:eastAsia="Times New Roman" w:cs="Times New Roman"/>
          <w:szCs w:val="24"/>
        </w:rPr>
        <w:t xml:space="preserve"> Αιγαίου κάτω από την ομπρέλα της αμερικανονατοϊκής κυριαρχίας. Γι’ αυτόν ακριβώς τον λόγο και αυτή η απόφαση του ρόλου του ΝΑΤΟ οδηγεί σε ευθεία αμφισβήτηση των συνόρων αλλά και της εδαφικής ακεραιότητας στη χώρα. </w:t>
      </w:r>
    </w:p>
    <w:p w14:paraId="5CE04707"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Σήμερα, ήταν αποκαλυπτικός ο κύριος Πρωθ</w:t>
      </w:r>
      <w:r>
        <w:rPr>
          <w:rFonts w:eastAsia="Times New Roman" w:cs="Times New Roman"/>
          <w:szCs w:val="24"/>
        </w:rPr>
        <w:t xml:space="preserve">υπουργός στη συνάντηση που είχε με τον κ. Τουσκ. Αφ’ ενός μεν ο κ. Τουσκ είπε ότι η Ελλάδα δεν είναι χώρα </w:t>
      </w:r>
      <w:r>
        <w:rPr>
          <w:rFonts w:eastAsia="Times New Roman" w:cs="Times New Roman"/>
          <w:szCs w:val="24"/>
          <w:lang w:val="en-US"/>
        </w:rPr>
        <w:t>transit</w:t>
      </w:r>
      <w:r>
        <w:rPr>
          <w:rFonts w:eastAsia="Times New Roman" w:cs="Times New Roman"/>
          <w:szCs w:val="24"/>
        </w:rPr>
        <w:t>, άρα είναι χώρα παραμονής των μεταναστών και των προσφύγων, και αφ’ ετέρου ο κ. Τσίπρας, αποδεχόμενος αυτόν τον ρόλο της Ελλάδας, μίλησε για τ</w:t>
      </w:r>
      <w:r>
        <w:rPr>
          <w:rFonts w:eastAsia="Times New Roman" w:cs="Times New Roman"/>
          <w:szCs w:val="24"/>
        </w:rPr>
        <w:t>ην ανάγκη η Ευρωπαϊκή Ένωση να χρηματοδοτήσει με πρόσθετα κονδύλια την Ελλάδα. Μόνο, βέβαια, που αυτές οι χρηματοδοτήσεις θα πάνε μέσα από τις λεγόμενες «μη κυβερνητικές οργανώσεις», που ξέρουμε πολύ καλά τον ρόλο τους και στο μεταναστευτικό ζήτημα, ιδιαίτ</w:t>
      </w:r>
      <w:r>
        <w:rPr>
          <w:rFonts w:eastAsia="Times New Roman" w:cs="Times New Roman"/>
          <w:szCs w:val="24"/>
        </w:rPr>
        <w:t xml:space="preserve">ερα αρκετών από αυτών. </w:t>
      </w:r>
    </w:p>
    <w:p w14:paraId="5CE04708"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Έτσι, λοιπόν, το ΚΚΕ σε αυτήν την πολιτική δεν μπορεί να συναινέσει και δεν πρόκειται να συναινέσει. Η θέση μας για τα ζητήματα αυτά είναι τελείως διαφορετική από τις αποφάσεις της Ευρωπαϊκής Ένωσης:</w:t>
      </w:r>
    </w:p>
    <w:p w14:paraId="5CE04709"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Από τη μ</w:t>
      </w:r>
      <w:r>
        <w:rPr>
          <w:rFonts w:eastAsia="Times New Roman" w:cs="Times New Roman"/>
          <w:szCs w:val="24"/>
        </w:rPr>
        <w:t>ί</w:t>
      </w:r>
      <w:r>
        <w:rPr>
          <w:rFonts w:eastAsia="Times New Roman" w:cs="Times New Roman"/>
          <w:szCs w:val="24"/>
        </w:rPr>
        <w:t>α μεριά μεν, εμείς λέμε</w:t>
      </w:r>
      <w:r>
        <w:rPr>
          <w:rFonts w:eastAsia="Times New Roman" w:cs="Times New Roman"/>
          <w:szCs w:val="24"/>
        </w:rPr>
        <w:t xml:space="preserve"> ότι η Ελλάδα πρέπει να αποδεσμευτεί από αυτούς τους ιμπεριαλιστικούς οργανισμούς, το ΝΑΤΟ και την Ευρωπαϊκή Ένωση. Να καταγγείλει τις ιμπεριαλιστικές επιδρομές στην ευρύτερη περιοχή, να μην εμπλέκεται όλο και περισσότερο στο κουβάρι των ανταγωνισμών και τ</w:t>
      </w:r>
      <w:r>
        <w:rPr>
          <w:rFonts w:eastAsia="Times New Roman" w:cs="Times New Roman"/>
          <w:szCs w:val="24"/>
        </w:rPr>
        <w:t xml:space="preserve">ων αντιθέσεων, φέρνοντας στη γειτονιά της τον κίνδυνο μιας γενικότερης πολεμικής ανάφλεξης. </w:t>
      </w:r>
    </w:p>
    <w:p w14:paraId="5CE0470A"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Από την άλλη μεριά, όσον αφορά τη διαχείριση του μεταναστευτικού, εμείς λέμε για την απευθείας μεταφορά με ευθύνη και εγγύηση του ΟΗΕ των μεταναστών και των προσφύ</w:t>
      </w:r>
      <w:r>
        <w:rPr>
          <w:rFonts w:eastAsia="Times New Roman" w:cs="Times New Roman"/>
          <w:szCs w:val="24"/>
        </w:rPr>
        <w:t xml:space="preserve">γων από τις πρώτες χώρες σταθμούς. Δεν είναι η Ελλάδα η πρώτη χώρα σταθμός. Είναι η Τουρκία, η Ιορδανία, ο Λίβανος. Και όσοι παραμένουν στην Ελλάδα, με ευθύνη και της ελληνικής </w:t>
      </w:r>
      <w:r>
        <w:rPr>
          <w:rFonts w:eastAsia="Times New Roman" w:cs="Times New Roman"/>
          <w:szCs w:val="24"/>
        </w:rPr>
        <w:t>Κ</w:t>
      </w:r>
      <w:r>
        <w:rPr>
          <w:rFonts w:eastAsia="Times New Roman" w:cs="Times New Roman"/>
          <w:szCs w:val="24"/>
        </w:rPr>
        <w:t>υβέρνησης και του ΟΗΕ, να μεταφέρονται απευθείας στις χώρες τελικού προορισμού</w:t>
      </w:r>
      <w:r>
        <w:rPr>
          <w:rFonts w:eastAsia="Times New Roman" w:cs="Times New Roman"/>
          <w:szCs w:val="24"/>
        </w:rPr>
        <w:t xml:space="preserve"> μέσα από την παροχή και των αντίστοιχων ταξιδιωτικών εγγράφων, παραβιάζοντας τη συνθήκη του Σένγκεν. Ταυτόχρονα λέμε για τη δημιουργία ανοικτών χώρων για την προσωρινή, αυτήν την ελάχιστη αναγκαία διαμονή που θα πρέπει να έχουν, όπου θα τους εξασφαλίζεται</w:t>
      </w:r>
      <w:r>
        <w:rPr>
          <w:rFonts w:eastAsia="Times New Roman" w:cs="Times New Roman"/>
          <w:szCs w:val="24"/>
        </w:rPr>
        <w:t xml:space="preserve"> στέγη, διατροφή, υγειονομική περίθαλψη και ό,τι άλλο είναι αναγκαίο και απαραίτητο για μια ανθρώπινη διαβίωση και διαμονή. </w:t>
      </w:r>
    </w:p>
    <w:p w14:paraId="5CE0470B" w14:textId="77777777" w:rsidR="00665C5F" w:rsidRDefault="0017549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Αυτά, λοιπόν, είναι τα ζητήματα και αυτή είναι η θέση του ΚΚΕ που με αυτόν τον τρόπο, αφ’ ενός εκφράζει τον διεθνισμό απέναντι στου</w:t>
      </w:r>
      <w:r>
        <w:rPr>
          <w:rFonts w:eastAsia="Times New Roman" w:cs="Times New Roman"/>
          <w:szCs w:val="24"/>
        </w:rPr>
        <w:t>ς κατατρεγμένους των ιμπεριαλιστικών επεμβάσεων και αφ’ ετέρου αναδεικνύει το ζήτημα του κοινού αντίπαλου ανάμεσα στους Έλληνες εργαζόμενους και στους μετανάστες και στους πρόσφυγες,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απάντησης στην ακροδεξιά ρητορεία, στη φασιστική και ναζι</w:t>
      </w:r>
      <w:r>
        <w:rPr>
          <w:rFonts w:eastAsia="Times New Roman" w:cs="Times New Roman"/>
          <w:szCs w:val="24"/>
        </w:rPr>
        <w:t xml:space="preserve">στική ρητορεία. </w:t>
      </w:r>
    </w:p>
    <w:p w14:paraId="5CE0470C" w14:textId="77777777" w:rsidR="00665C5F" w:rsidRDefault="00175495">
      <w:pPr>
        <w:spacing w:line="600" w:lineRule="auto"/>
        <w:ind w:firstLine="720"/>
        <w:jc w:val="both"/>
        <w:rPr>
          <w:rFonts w:eastAsia="Times New Roman"/>
          <w:szCs w:val="24"/>
        </w:rPr>
      </w:pPr>
      <w:r>
        <w:rPr>
          <w:rFonts w:eastAsia="Times New Roman"/>
          <w:szCs w:val="24"/>
        </w:rPr>
        <w:t xml:space="preserve">Βεβαίως, η Κυβέρνηση, και διά του στόματος του κ. Τσακαλώτου στην αρχή της συνεδρίασης, όλα αυτά τα εντάσσει στο πλαίσιο και προσπαθεί να τα αξιοποιήσει, για να επιταχύνει τη διαδικασία επιτυχούς αξιολόγησης από το κουαρτέτο των αποδόσεων </w:t>
      </w:r>
      <w:r>
        <w:rPr>
          <w:rFonts w:eastAsia="Times New Roman"/>
          <w:szCs w:val="24"/>
        </w:rPr>
        <w:t>της Κυβέρνησης,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των υποχρεώσεων που έχει αναλάβει για την υλοποίηση του τρίτου μνημονίου. Μ</w:t>
      </w:r>
      <w:r>
        <w:rPr>
          <w:rFonts w:eastAsia="Times New Roman"/>
          <w:szCs w:val="24"/>
        </w:rPr>
        <w:t>ί</w:t>
      </w:r>
      <w:r>
        <w:rPr>
          <w:rFonts w:eastAsia="Times New Roman"/>
          <w:szCs w:val="24"/>
        </w:rPr>
        <w:t>α αξιολόγηση η οποία θα οδηγήσει στην επιτάχυνση αλλά και στην κλιμάκωση της αντιλαϊκής επίθεσης, τόσο όσον αφορά στην κατεδάφιση του κοινωνικού χαρακτή</w:t>
      </w:r>
      <w:r>
        <w:rPr>
          <w:rFonts w:eastAsia="Times New Roman"/>
          <w:szCs w:val="24"/>
        </w:rPr>
        <w:t>ρα της ασφάλισης, στη φοροεπιδρομή και σε μ</w:t>
      </w:r>
      <w:r>
        <w:rPr>
          <w:rFonts w:eastAsia="Times New Roman"/>
          <w:szCs w:val="24"/>
        </w:rPr>
        <w:t>ί</w:t>
      </w:r>
      <w:r>
        <w:rPr>
          <w:rFonts w:eastAsia="Times New Roman"/>
          <w:szCs w:val="24"/>
        </w:rPr>
        <w:t>α σειρά προώθησης αντιδραστικών και αντιλαϊκών μεταρρυθμίσεων στο όνομα της θωράκισης της ανταγωνιστικότητας των μονοπωλιακών ομίλων και της καπιταλιστικής κερδοφορίας. Δηλαδή, θα κάνει το καθετί. Δίνει υποσχέσει</w:t>
      </w:r>
      <w:r>
        <w:rPr>
          <w:rFonts w:eastAsia="Times New Roman"/>
          <w:szCs w:val="24"/>
        </w:rPr>
        <w:t xml:space="preserve">ς η Κυβέρνηση στους λεγόμενους «Θεσμούς», αλλά και στο μεγάλο κεφάλαιο, ότι θα συνεχίσει με κάθε τρόπο να στηρίζει με την πολιτική της τις ανάγκες και τα συμφέροντα των μονοπωλιακών ομίλων. </w:t>
      </w:r>
    </w:p>
    <w:p w14:paraId="5CE0470D" w14:textId="77777777" w:rsidR="00665C5F" w:rsidRDefault="00175495">
      <w:pPr>
        <w:spacing w:line="600" w:lineRule="auto"/>
        <w:ind w:firstLine="720"/>
        <w:jc w:val="both"/>
        <w:rPr>
          <w:rFonts w:eastAsia="Times New Roman" w:cs="Times New Roman"/>
          <w:szCs w:val="24"/>
        </w:rPr>
      </w:pPr>
      <w:r>
        <w:rPr>
          <w:rFonts w:eastAsia="Times New Roman"/>
          <w:szCs w:val="24"/>
        </w:rPr>
        <w:t>Και δεν είναι εξαίρεση ούτε το σημερινό νομοσχέδιο για την ενσωμά</w:t>
      </w:r>
      <w:r>
        <w:rPr>
          <w:rFonts w:eastAsia="Times New Roman"/>
          <w:szCs w:val="24"/>
        </w:rPr>
        <w:t xml:space="preserve">τωση της </w:t>
      </w:r>
      <w:r>
        <w:rPr>
          <w:rFonts w:eastAsia="Times New Roman"/>
          <w:szCs w:val="24"/>
        </w:rPr>
        <w:t>ε</w:t>
      </w:r>
      <w:r>
        <w:rPr>
          <w:rFonts w:eastAsia="Times New Roman"/>
          <w:szCs w:val="24"/>
        </w:rPr>
        <w:t xml:space="preserve">υρωπαϊκής </w:t>
      </w:r>
      <w:r>
        <w:rPr>
          <w:rFonts w:eastAsia="Times New Roman"/>
          <w:szCs w:val="24"/>
        </w:rPr>
        <w:t>ο</w:t>
      </w:r>
      <w:r>
        <w:rPr>
          <w:rFonts w:eastAsia="Times New Roman"/>
          <w:szCs w:val="24"/>
        </w:rPr>
        <w:t>δηγίας που αφορά το ΤΕΚΕ. Ποια είναι η αγωνία της; Μετά την ανακεφαλαιοποίηση να πάρει και νέα μέτρα που θα θωρακίσουν το χρηματοπιστωτικό σύστημα στη χώρα, πολύ δε περισσότερο λαμβάνοντας υπ’ όψιν τους κινδύνους και τις ανησυχίες οι ο</w:t>
      </w:r>
      <w:r>
        <w:rPr>
          <w:rFonts w:eastAsia="Times New Roman"/>
          <w:szCs w:val="24"/>
        </w:rPr>
        <w:t>ποίες υπάρχουν, όσον αφορά την πορεία του Διεθνούς Χρηματοπιστωτικού Συστήματος, αλλά και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των οξύτατων ανταγωνισμών που εκφέρονται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w:t>
      </w:r>
      <w:r>
        <w:rPr>
          <w:rFonts w:eastAsia="Times New Roman" w:cs="Times New Roman"/>
          <w:szCs w:val="24"/>
        </w:rPr>
        <w:t xml:space="preserve">Ευρωπαϊκής Ένωσης στο όνομα της προώθησης της ευρωενωσιακής τραπεζικής ενοποίησης, με πρόσχημα τη διασφάλιση των καταθέσεων. </w:t>
      </w:r>
    </w:p>
    <w:p w14:paraId="5CE0470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Σας έπιασε ο πόνος να διασφαλίσετε τις καταθέσεις; Ποιες καταθέσεις; Αυτές που κάνανε φτερά στο εξωτερικό, νόμιμα ή μη νόμιμα; Ποι</w:t>
      </w:r>
      <w:r>
        <w:rPr>
          <w:rFonts w:eastAsia="Times New Roman" w:cs="Times New Roman"/>
          <w:szCs w:val="24"/>
        </w:rPr>
        <w:t xml:space="preserve">ες καταθέσεις; Αυτών που σήμερα δεν υπάρχουν, των λαϊκών αποταμιεύσεων; Όχι. Θέλετε να θωρακίσετε το χρηματοπιστωτικό σύστημα, γι’ αυτό μετατρέπετε τους όποιους λαϊκούς αποταμιευτές έχουν απομείνει, την όποια λαϊκή αποταμίευση, ουσιαστικά σε επενδυτές και </w:t>
      </w:r>
      <w:r>
        <w:rPr>
          <w:rFonts w:eastAsia="Times New Roman" w:cs="Times New Roman"/>
          <w:szCs w:val="24"/>
        </w:rPr>
        <w:t xml:space="preserve">συμμέτοχους των τραπεζικών δρώμενων. Άρα σε περίπτωση εξυγίανσης του χρηματοπιστωτικού συστήματος θα συμμετέχουν και αυτοί, ως μικροκαταθέτες ή μεγαλοκαταθέτες, ανεξάρτητα, στην πορεία εξυγίανσης του χρηματοπιστωτικού συστήματος μέσω του </w:t>
      </w:r>
      <w:r>
        <w:rPr>
          <w:rFonts w:eastAsia="Times New Roman" w:cs="Times New Roman"/>
          <w:szCs w:val="24"/>
          <w:lang w:val="en-US"/>
        </w:rPr>
        <w:t>bail</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w:t>
      </w:r>
    </w:p>
    <w:p w14:paraId="5CE0470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Με ποια </w:t>
      </w:r>
      <w:r>
        <w:rPr>
          <w:rFonts w:eastAsia="Times New Roman" w:cs="Times New Roman"/>
          <w:szCs w:val="24"/>
        </w:rPr>
        <w:t>κεφάλαια διασφαλίζετε αυτές τις καταθέσεις; Με τα 3,5 δισ</w:t>
      </w:r>
      <w:r>
        <w:rPr>
          <w:rFonts w:eastAsia="Times New Roman" w:cs="Times New Roman"/>
          <w:szCs w:val="24"/>
        </w:rPr>
        <w:t>εκατομμύρια</w:t>
      </w:r>
      <w:r>
        <w:rPr>
          <w:rFonts w:eastAsia="Times New Roman" w:cs="Times New Roman"/>
          <w:szCs w:val="24"/>
        </w:rPr>
        <w:t xml:space="preserve"> που είναι το αποθεματικό του ΤΕΚΕ, όταν υπάρξει χρεοκοπία μεγάλης τράπεζας; Μπορεί; Αφού δεν τα έχει τα απαραίτητα κεφάλαια. Τι λέτε ότι διασφαλίζετε; Και στο κάτω κάτω της γραφής, γιατί </w:t>
      </w:r>
      <w:r>
        <w:rPr>
          <w:rFonts w:eastAsia="Times New Roman" w:cs="Times New Roman"/>
          <w:szCs w:val="24"/>
        </w:rPr>
        <w:t xml:space="preserve">εξαιρείτε από την προστασία τις καταθέσεις των φορέων της κοινωνικής ασφάλισης; Νέο κούρεμα, λοιπόν, θα υποστούν από το πρώτο ευρώ οι καταθέσεις των φορέων της κοινωνικής ασφάλισης, για παράδειγμα. </w:t>
      </w:r>
    </w:p>
    <w:p w14:paraId="5CE0471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Εμείς αυτό βάζουμε, ότι θα πρέπει να εξαιρεθούν οι καταθέ</w:t>
      </w:r>
      <w:r>
        <w:rPr>
          <w:rFonts w:eastAsia="Times New Roman" w:cs="Times New Roman"/>
          <w:szCs w:val="24"/>
        </w:rPr>
        <w:t xml:space="preserve">σεις των φορέων της κοινωνικής ασφάλισης και να προστατευτούν στο σύνολό τους και ανεξαρτήτως ποσού, όχι μόνο μέχρι 100.000. Διότι είναι χρήματα των ασφαλισμένων που τα έχουν βάλει στα ασφαλιστικά ταμεία. </w:t>
      </w:r>
    </w:p>
    <w:p w14:paraId="5CE0471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Και από την άλλη μεριά, το αντιλαϊκό πρόσημο της Κυβέρνησης επιβεβαιώνεται από το εξής γεγονός: Δεν έχετε τοποθετηθεί ακόμη στις τροπολογίες που κατέθεσε το ΚΚΕ. Υπάρχει γνωστή τροπολογία από το 2012 για τους εργαζόμενους στις ασφαλιστικές τράπεζες που έχε</w:t>
      </w:r>
      <w:r>
        <w:rPr>
          <w:rFonts w:eastAsia="Times New Roman" w:cs="Times New Roman"/>
          <w:szCs w:val="24"/>
        </w:rPr>
        <w:t>ι ανακληθεί η άδειά τους. Τότε, το 2012, ο Αναπληρωτής Υπουργός, ο κ. Οικονόμου, την είχε κάνει αποδεκτή και μετά από μισή ώρα, με άμεση παρέμβαση του κ. Παπαδήμου, αυτή η αποδοχή οδήγησε στην απόρριψη της τροπολογίας του ΚΚΕ. Και τον Δεκέμβρη ο κ. Τσακαλώ</w:t>
      </w:r>
      <w:r>
        <w:rPr>
          <w:rFonts w:eastAsia="Times New Roman" w:cs="Times New Roman"/>
          <w:szCs w:val="24"/>
        </w:rPr>
        <w:t>τος -που την είχαμε επανακαταθέσει, για νιοστή φορά, τη συγκεκριμένη τροπολογία- είπε ότι το βλέπει το ζήτημα και ότι θα το αντιμετωπίσει αμέσως μετά την ανακεφαλαιοποίηση. Και σήμερα ακούμε ψιθύρους ότι όλα αυτά δεν μπορούν να γίνουν με νομοθετική πρωτοβο</w:t>
      </w:r>
      <w:r>
        <w:rPr>
          <w:rFonts w:eastAsia="Times New Roman" w:cs="Times New Roman"/>
          <w:szCs w:val="24"/>
        </w:rPr>
        <w:t xml:space="preserve">υλία, αλλά ότι το αφήνουμε στην ευχέρεια των τραπεζών, της Τράπεζας της Ελλάδας, της Ένωσης Τραπεζών, αν θα απορροφήσει όλους αυτούς τους εργαζόμενους. </w:t>
      </w:r>
    </w:p>
    <w:p w14:paraId="5CE04712" w14:textId="77777777" w:rsidR="00665C5F" w:rsidRDefault="00175495">
      <w:pPr>
        <w:spacing w:line="600" w:lineRule="auto"/>
        <w:ind w:firstLine="720"/>
        <w:jc w:val="both"/>
        <w:rPr>
          <w:rFonts w:eastAsia="Times New Roman"/>
          <w:szCs w:val="24"/>
        </w:rPr>
      </w:pPr>
      <w:r>
        <w:rPr>
          <w:rFonts w:eastAsia="Times New Roman" w:cs="Times New Roman"/>
          <w:szCs w:val="24"/>
        </w:rPr>
        <w:t>Κάποιοι είναι παιδιά κατώτερου θεού; Γιατί οι εργαζόμενοι της Συνεταιριστικής Πελοποννήσου, που ανακλήθ</w:t>
      </w:r>
      <w:r>
        <w:rPr>
          <w:rFonts w:eastAsia="Times New Roman" w:cs="Times New Roman"/>
          <w:szCs w:val="24"/>
        </w:rPr>
        <w:t>ηκε η άδειά της πρόσφατα, επειδή δεν πέτυχε στην ανακεφαλαιοποίηση, απορροφήθηκαν από τις τράπεζες που απορρόφησαν τα θετικά ενεργητικά στοιχεία της Συνεταιριστικής Τράπεζας, ενώ τους συγκεκριμένους της Αχαϊκής Συνεταιριστικής και της Συνεταιριστικής της Λ</w:t>
      </w:r>
      <w:r>
        <w:rPr>
          <w:rFonts w:eastAsia="Times New Roman" w:cs="Times New Roman"/>
          <w:szCs w:val="24"/>
        </w:rPr>
        <w:t xml:space="preserve">αμίας τους αφήνετε απ’ έξω απ’ όλη αυτήν τη διαδικασία; </w:t>
      </w:r>
    </w:p>
    <w:p w14:paraId="5CE04713" w14:textId="77777777" w:rsidR="00665C5F" w:rsidRDefault="00175495">
      <w:pPr>
        <w:spacing w:line="600" w:lineRule="auto"/>
        <w:ind w:firstLine="720"/>
        <w:jc w:val="both"/>
        <w:rPr>
          <w:rFonts w:eastAsia="Times New Roman"/>
          <w:szCs w:val="24"/>
        </w:rPr>
      </w:pPr>
      <w:r>
        <w:rPr>
          <w:rFonts w:eastAsia="Times New Roman"/>
          <w:szCs w:val="24"/>
        </w:rPr>
        <w:t>Διότι θέλετε να διασφαλίσετε, επειδή θα συνεχιστεί αυτή η διαδικασία συγχώνευσης στο χρηματοπιστωτικό σύστημα, να μπορούν πολύ πιο εύκολα οι τράπεζες να μην απορροφούν αυτούς τους εργαζόμενους και να</w:t>
      </w:r>
      <w:r>
        <w:rPr>
          <w:rFonts w:eastAsia="Times New Roman"/>
          <w:szCs w:val="24"/>
        </w:rPr>
        <w:t xml:space="preserve"> τους απολύουν. Γι’ αυτό ακριβώς δεν το κάνετε και γι’ αυτό κρατάτε αυτή</w:t>
      </w:r>
      <w:r>
        <w:rPr>
          <w:rFonts w:eastAsia="Times New Roman"/>
          <w:szCs w:val="24"/>
        </w:rPr>
        <w:t>ν</w:t>
      </w:r>
      <w:r>
        <w:rPr>
          <w:rFonts w:eastAsia="Times New Roman"/>
          <w:szCs w:val="24"/>
        </w:rPr>
        <w:t xml:space="preserve"> τη στάση.</w:t>
      </w:r>
    </w:p>
    <w:p w14:paraId="5CE04714" w14:textId="77777777" w:rsidR="00665C5F" w:rsidRDefault="00175495">
      <w:pPr>
        <w:spacing w:line="600" w:lineRule="auto"/>
        <w:ind w:firstLine="720"/>
        <w:jc w:val="both"/>
        <w:rPr>
          <w:rFonts w:eastAsia="Times New Roman"/>
          <w:szCs w:val="24"/>
        </w:rPr>
      </w:pPr>
      <w:r>
        <w:rPr>
          <w:rFonts w:eastAsia="Times New Roman"/>
          <w:szCs w:val="24"/>
        </w:rPr>
        <w:t>Από την άλλη μεριά είστε υποκριτές. Από την μ</w:t>
      </w:r>
      <w:r>
        <w:rPr>
          <w:rFonts w:eastAsia="Times New Roman"/>
          <w:szCs w:val="24"/>
        </w:rPr>
        <w:t>ί</w:t>
      </w:r>
      <w:r>
        <w:rPr>
          <w:rFonts w:eastAsia="Times New Roman"/>
          <w:szCs w:val="24"/>
        </w:rPr>
        <w:t>α βγαίνει ο κύριος Πρωθυπουργός και λέει «εμείς δεν θα εφαρμόσουμε τις ποινικές διώξεις ενάντια στους αγωνιζόμενους αγρότες, ε</w:t>
      </w:r>
      <w:r>
        <w:rPr>
          <w:rFonts w:eastAsia="Times New Roman"/>
          <w:szCs w:val="24"/>
        </w:rPr>
        <w:t>ργάτες ή αυτοαπασχολούμενους» και από την άλλη μεριά όταν καταθέτει το ΚΚΕ τροπολογία που ακυρώνει το νομικό πλαίσιο που επιβάλει το κυνηγητό, την ποινικοποίηση των αγώνων των εργατών, της φτωχομεσαίας αγροτιάς και των αυτοαπασχολούμενων, ποιείτε την νήσσα</w:t>
      </w:r>
      <w:r>
        <w:rPr>
          <w:rFonts w:eastAsia="Times New Roman"/>
          <w:szCs w:val="24"/>
        </w:rPr>
        <w:t xml:space="preserve">ν, δεν ξέρετε τίποτα, διατηρείτε, δηλαδή, άθικτο ένα νομοθετικό πλαίσιο το οποίο επιτρέπει την ποινικοποίηση των αγώνων και λέτε ότι εσείς δεν έχετε ευθύνη για το αίμα που τρέχει ή για την κατάργηση του ειδικού φόρου στο κρασί. </w:t>
      </w:r>
    </w:p>
    <w:p w14:paraId="5CE04715" w14:textId="77777777" w:rsidR="00665C5F" w:rsidRDefault="00175495">
      <w:pPr>
        <w:spacing w:line="600" w:lineRule="auto"/>
        <w:ind w:firstLine="720"/>
        <w:jc w:val="both"/>
        <w:rPr>
          <w:rFonts w:eastAsia="Times New Roman"/>
          <w:szCs w:val="24"/>
        </w:rPr>
      </w:pPr>
      <w:r>
        <w:rPr>
          <w:rFonts w:eastAsia="Times New Roman"/>
          <w:szCs w:val="24"/>
        </w:rPr>
        <w:t>Αυτά και μόνο φτάνουν για ν</w:t>
      </w:r>
      <w:r>
        <w:rPr>
          <w:rFonts w:eastAsia="Times New Roman"/>
          <w:szCs w:val="24"/>
        </w:rPr>
        <w:t>α αναδείξουν τον ταξικό χαρακτήρα της κυβερνητικής πολιτικής, τον βαθύτατο αντιλαϊκό χαρακτήρα. Τα υπόλοιπα είναι απλά και μόνο για την κατανάλωση, προσπαθώντας να εγκλωβίσετε τη λαϊκή δυσαρέσκεια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του συστήματος και ταυτόχρονα να χειραγωγήσετε </w:t>
      </w:r>
      <w:r>
        <w:rPr>
          <w:rFonts w:eastAsia="Times New Roman"/>
          <w:szCs w:val="24"/>
        </w:rPr>
        <w:t>το εργατικό λαϊκό κίνημα στην ανάγκη να οργανώσει ακόμη με πιο αποτελεσματικό τρόπο, με πιο δυναμικές μορφές το αντιπάλεμα της κυβερνητικής πολιτικής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συνολικότερης πολιτικοποίησης του αγώνα για ειδικές ρήξεις και ανατροπές που έχει ανάγκη σ</w:t>
      </w:r>
      <w:r>
        <w:rPr>
          <w:rFonts w:eastAsia="Times New Roman"/>
          <w:szCs w:val="24"/>
        </w:rPr>
        <w:t>ήμερα η ελληνική κοινωνία και ο ελληνικός λαός.</w:t>
      </w:r>
    </w:p>
    <w:p w14:paraId="5CE04716" w14:textId="77777777" w:rsidR="00665C5F" w:rsidRDefault="00175495">
      <w:pPr>
        <w:spacing w:line="600" w:lineRule="auto"/>
        <w:ind w:firstLine="720"/>
        <w:jc w:val="both"/>
        <w:rPr>
          <w:rFonts w:eastAsia="Times New Roman"/>
          <w:szCs w:val="24"/>
        </w:rPr>
      </w:pPr>
      <w:r>
        <w:rPr>
          <w:rFonts w:eastAsia="Times New Roman"/>
          <w:szCs w:val="24"/>
        </w:rPr>
        <w:t>Ευχαριστώ πολύ.</w:t>
      </w:r>
    </w:p>
    <w:p w14:paraId="5CE04717" w14:textId="77777777" w:rsidR="00665C5F" w:rsidRDefault="00175495">
      <w:pPr>
        <w:spacing w:line="600" w:lineRule="auto"/>
        <w:ind w:firstLine="720"/>
        <w:jc w:val="both"/>
        <w:rPr>
          <w:rFonts w:eastAsia="Times New Roman"/>
          <w:b/>
          <w:szCs w:val="24"/>
        </w:rPr>
      </w:pPr>
      <w:r>
        <w:rPr>
          <w:rFonts w:eastAsia="Times New Roman"/>
          <w:b/>
          <w:szCs w:val="24"/>
        </w:rPr>
        <w:t xml:space="preserve">ΑΝΔΡΕΑΣ ΛΟΒΕΡΔΟΣ: </w:t>
      </w:r>
      <w:r>
        <w:rPr>
          <w:rFonts w:eastAsia="Times New Roman"/>
          <w:szCs w:val="24"/>
        </w:rPr>
        <w:t>Κυρία Πρόεδρε, θα ήθελα τον λόγο για κάτι διαδικαστικό.</w:t>
      </w:r>
    </w:p>
    <w:p w14:paraId="5CE04718" w14:textId="77777777" w:rsidR="00665C5F" w:rsidRDefault="00175495">
      <w:pPr>
        <w:spacing w:line="600" w:lineRule="auto"/>
        <w:ind w:firstLine="720"/>
        <w:jc w:val="both"/>
        <w:rPr>
          <w:rFonts w:eastAsia="Times New Roman" w:cs="Times New Roman"/>
          <w:b/>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Ορίστε, κύριε Λοβέρδο.</w:t>
      </w:r>
    </w:p>
    <w:p w14:paraId="5CE04719" w14:textId="77777777" w:rsidR="00665C5F" w:rsidRDefault="00175495">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Ο κ. Κουρουμπλής πριν ζήτησε τον </w:t>
      </w:r>
      <w:r>
        <w:rPr>
          <w:rFonts w:eastAsia="Times New Roman"/>
          <w:szCs w:val="24"/>
        </w:rPr>
        <w:t>λόγο, δεν το είδατε και έφυγε.</w:t>
      </w:r>
    </w:p>
    <w:p w14:paraId="5CE0471A" w14:textId="77777777" w:rsidR="00665C5F" w:rsidRDefault="00175495">
      <w:pPr>
        <w:spacing w:line="600" w:lineRule="auto"/>
        <w:ind w:firstLine="720"/>
        <w:jc w:val="both"/>
        <w:rPr>
          <w:rFonts w:eastAsia="Times New Roman"/>
          <w:szCs w:val="24"/>
        </w:rPr>
      </w:pPr>
      <w:r>
        <w:rPr>
          <w:rFonts w:eastAsia="Times New Roman"/>
          <w:szCs w:val="24"/>
        </w:rPr>
        <w:t>Εμείς, εάν δεν ληφθεί σοβαρά υπ’ όψιν το πρόβλημα του τυπικού ελαττώματος να μην έχει υπογράψει ο κ. Τσιρώνης και δεν μας πει δύο λέξεις τουλάχιστον για το ζήτημα της έλλειψης έκθεσης του Γενικού Λογιστηρίου για προκήρυξη τρι</w:t>
      </w:r>
      <w:r>
        <w:rPr>
          <w:rFonts w:eastAsia="Times New Roman"/>
          <w:szCs w:val="24"/>
        </w:rPr>
        <w:t>άντα τριών θέσεων, σκεφτόμαστε να κάνουμε ονομαστική.</w:t>
      </w:r>
    </w:p>
    <w:p w14:paraId="5CE0471B" w14:textId="77777777" w:rsidR="00665C5F" w:rsidRDefault="00175495">
      <w:pPr>
        <w:spacing w:line="600" w:lineRule="auto"/>
        <w:ind w:firstLine="720"/>
        <w:jc w:val="both"/>
        <w:rPr>
          <w:rFonts w:eastAsia="Times New Roman"/>
          <w:szCs w:val="24"/>
        </w:rPr>
      </w:pPr>
      <w:r>
        <w:rPr>
          <w:rFonts w:eastAsia="Times New Roman"/>
          <w:szCs w:val="24"/>
        </w:rPr>
        <w:t>Λοιπόν, επειδή δεν είναι ώρα τώρα να αναστατώνουμε το Σώμα, σας παρακαλώ πάρα πολύ η Κυβέρνηση να μας δώσει μ</w:t>
      </w:r>
      <w:r>
        <w:rPr>
          <w:rFonts w:eastAsia="Times New Roman"/>
          <w:szCs w:val="24"/>
        </w:rPr>
        <w:t>ί</w:t>
      </w:r>
      <w:r>
        <w:rPr>
          <w:rFonts w:eastAsia="Times New Roman"/>
          <w:szCs w:val="24"/>
        </w:rPr>
        <w:t>α απάντηση.</w:t>
      </w:r>
    </w:p>
    <w:p w14:paraId="5CE0471C" w14:textId="77777777" w:rsidR="00665C5F" w:rsidRDefault="00175495">
      <w:pPr>
        <w:spacing w:line="600" w:lineRule="auto"/>
        <w:ind w:firstLine="720"/>
        <w:jc w:val="both"/>
        <w:rPr>
          <w:rFonts w:eastAsia="Times New Roman" w:cs="Times New Roman"/>
          <w:b/>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Καλώς.</w:t>
      </w:r>
    </w:p>
    <w:p w14:paraId="5CE0471D" w14:textId="77777777" w:rsidR="00665C5F" w:rsidRDefault="00175495">
      <w:pPr>
        <w:spacing w:line="600" w:lineRule="auto"/>
        <w:ind w:firstLine="720"/>
        <w:jc w:val="both"/>
        <w:rPr>
          <w:rFonts w:eastAsia="Times New Roman"/>
          <w:b/>
          <w:szCs w:val="24"/>
        </w:rPr>
      </w:pPr>
      <w:r>
        <w:rPr>
          <w:rFonts w:eastAsia="Times New Roman" w:cs="Times New Roman"/>
        </w:rPr>
        <w:t>Κυρίες και κύριοι συνάδελφοι,</w:t>
      </w:r>
      <w:r>
        <w:rPr>
          <w:rFonts w:eastAsia="Times New Roman" w:cs="Times New Roman"/>
        </w:rPr>
        <w:t xml:space="preserve">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εννέα μαθητές και μαθήτριες και τρεις εκπαιδευτικοί συνοδοί τους από τα</w:t>
      </w:r>
      <w:r>
        <w:rPr>
          <w:rFonts w:eastAsia="Times New Roman" w:cs="Times New Roman"/>
        </w:rPr>
        <w:t xml:space="preserve"> Γυμνάσια Μεγαλοχωρίου και Καλυβίων Τρικάλων. </w:t>
      </w:r>
    </w:p>
    <w:p w14:paraId="5CE0471E" w14:textId="77777777" w:rsidR="00665C5F" w:rsidRDefault="00175495">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5CE0471F" w14:textId="77777777" w:rsidR="00665C5F" w:rsidRDefault="00175495">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5CE04720" w14:textId="77777777" w:rsidR="00665C5F" w:rsidRDefault="00175495">
      <w:pPr>
        <w:spacing w:line="600" w:lineRule="auto"/>
        <w:ind w:left="360" w:firstLine="360"/>
        <w:jc w:val="both"/>
        <w:rPr>
          <w:rFonts w:eastAsia="Times New Roman" w:cs="Times New Roman"/>
        </w:rPr>
      </w:pPr>
      <w:r>
        <w:rPr>
          <w:rFonts w:eastAsia="Times New Roman" w:cs="Times New Roman"/>
        </w:rPr>
        <w:t>Τον λόγο έχει ο κ. Δανέλλης.</w:t>
      </w:r>
    </w:p>
    <w:p w14:paraId="5CE04721" w14:textId="77777777" w:rsidR="00665C5F" w:rsidRDefault="00175495">
      <w:pPr>
        <w:spacing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Ευχαριστώ, κυρία Πρόεδρε.</w:t>
      </w:r>
    </w:p>
    <w:p w14:paraId="5CE04722" w14:textId="77777777" w:rsidR="00665C5F" w:rsidRDefault="00175495">
      <w:pPr>
        <w:spacing w:line="600" w:lineRule="auto"/>
        <w:ind w:firstLine="720"/>
        <w:jc w:val="both"/>
        <w:rPr>
          <w:rFonts w:eastAsia="Times New Roman"/>
          <w:szCs w:val="24"/>
        </w:rPr>
      </w:pPr>
      <w:r>
        <w:rPr>
          <w:rFonts w:eastAsia="Times New Roman"/>
          <w:szCs w:val="24"/>
        </w:rPr>
        <w:t>Κυρίες και κύριοι συνάδελφοι, σήμερα συζητάμε την ενσωμάτω</w:t>
      </w:r>
      <w:r>
        <w:rPr>
          <w:rFonts w:eastAsia="Times New Roman"/>
          <w:szCs w:val="24"/>
        </w:rPr>
        <w:t xml:space="preserve">ση μιας εξαιρετικά σημαντικής </w:t>
      </w:r>
      <w:r>
        <w:rPr>
          <w:rFonts w:eastAsia="Times New Roman"/>
          <w:szCs w:val="24"/>
        </w:rPr>
        <w:t>ο</w:t>
      </w:r>
      <w:r>
        <w:rPr>
          <w:rFonts w:eastAsia="Times New Roman"/>
          <w:szCs w:val="24"/>
        </w:rPr>
        <w:t xml:space="preserve">δηγίας, της </w:t>
      </w:r>
      <w:r>
        <w:rPr>
          <w:rFonts w:eastAsia="Times New Roman"/>
          <w:szCs w:val="24"/>
        </w:rPr>
        <w:t>ο</w:t>
      </w:r>
      <w:r>
        <w:rPr>
          <w:rFonts w:eastAsia="Times New Roman"/>
          <w:szCs w:val="24"/>
        </w:rPr>
        <w:t>δηγίας 2014/49/ΕΕ, με την οποία εξασφαλίζεται η εναρμόνιση των συστημάτων εγγύησης καταθέσεων των Ελλήνων πολιτών. Είναι σημαντική, γιατί θα έχει θετικό αποτέλεσμα στην αποκατάσταση της εμπιστοσύνης των πολιτών π</w:t>
      </w:r>
      <w:r>
        <w:rPr>
          <w:rFonts w:eastAsia="Times New Roman"/>
          <w:szCs w:val="24"/>
        </w:rPr>
        <w:t>ρος το ελληνικό χρηματοπιστωτικό σύστημα, εμπιστοσύνη που έχει καίρια τραυματιστεί κατά τη διακυβέρνηση της πρώτης φοράς Αριστεράς, όπως σηματοδοτείται από την αθρόα εκροή καταθέσεων προς το εξωτερικό ή τα στρώματα, εκείνης της κυβέρνησης δηλαδή της οποίας</w:t>
      </w:r>
      <w:r>
        <w:rPr>
          <w:rFonts w:eastAsia="Times New Roman"/>
          <w:szCs w:val="24"/>
        </w:rPr>
        <w:t xml:space="preserve"> καταστρεπτικοί πειραματισμοί σταμάτησαν με την εξίσου καταστρεπτική επιβολή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w:t>
      </w:r>
    </w:p>
    <w:p w14:paraId="5CE04723" w14:textId="77777777" w:rsidR="00665C5F" w:rsidRDefault="00175495">
      <w:pPr>
        <w:spacing w:line="600" w:lineRule="auto"/>
        <w:ind w:firstLine="720"/>
        <w:jc w:val="both"/>
        <w:rPr>
          <w:rFonts w:eastAsia="Times New Roman"/>
          <w:szCs w:val="24"/>
        </w:rPr>
      </w:pPr>
      <w:r>
        <w:rPr>
          <w:rFonts w:eastAsia="Times New Roman"/>
          <w:szCs w:val="24"/>
        </w:rPr>
        <w:t xml:space="preserve">Η κατάσταση, βεβαίως, ήταν ήδη ιδιαίτερα δύσκολη. Μόνο κατά την τελευταία οκταετία, οπότε και ξεκίνησε η ελληνική κρίση, είχαμε σωρευτική πτώση του ΑΕΠ της </w:t>
      </w:r>
      <w:r>
        <w:rPr>
          <w:rFonts w:eastAsia="Times New Roman"/>
          <w:szCs w:val="24"/>
        </w:rPr>
        <w:t>τάξης του 26%, που μαζί με τον αποπληθωρισμό έφτασε στο 30% του ΑΕΠ της χώρας. Πρόκειται για δυσθεώρητες οικονομικές απώλειες που μπορούν να συγκριθούν εν καιρώ ειρήνης μόνο με τη μεγάλη ύφεση στις ΗΠΑ το ’29, αλλά και με την εποχή της Βαϊμάρης στη Γερμανί</w:t>
      </w:r>
      <w:r>
        <w:rPr>
          <w:rFonts w:eastAsia="Times New Roman"/>
          <w:szCs w:val="24"/>
        </w:rPr>
        <w:t xml:space="preserve">α μετά τον Α΄ Παγκόσμιο Πόλεμο. </w:t>
      </w:r>
    </w:p>
    <w:p w14:paraId="5CE04724" w14:textId="77777777" w:rsidR="00665C5F" w:rsidRDefault="00175495">
      <w:pPr>
        <w:spacing w:line="600" w:lineRule="auto"/>
        <w:ind w:firstLine="720"/>
        <w:jc w:val="both"/>
        <w:rPr>
          <w:rFonts w:eastAsia="Times New Roman" w:cs="Times New Roman"/>
          <w:szCs w:val="24"/>
        </w:rPr>
      </w:pPr>
      <w:r>
        <w:rPr>
          <w:rFonts w:eastAsia="Times New Roman"/>
          <w:szCs w:val="24"/>
        </w:rPr>
        <w:t>Ωστόσο, οι έγκυροι επενδυτικοί οίκοι του εξωτερικού συμφωνούν πως μόνο του το λεγόμενο «</w:t>
      </w:r>
      <w:r>
        <w:rPr>
          <w:rFonts w:eastAsia="Times New Roman"/>
          <w:szCs w:val="24"/>
          <w:lang w:val="en-US"/>
        </w:rPr>
        <w:t>Varoufakis</w:t>
      </w:r>
      <w:r>
        <w:rPr>
          <w:rFonts w:eastAsia="Times New Roman"/>
          <w:szCs w:val="24"/>
        </w:rPr>
        <w:t xml:space="preserve"> </w:t>
      </w:r>
      <w:r>
        <w:rPr>
          <w:rFonts w:eastAsia="Times New Roman"/>
          <w:szCs w:val="24"/>
          <w:lang w:val="en-US"/>
        </w:rPr>
        <w:t>effect</w:t>
      </w:r>
      <w:r>
        <w:rPr>
          <w:rFonts w:eastAsia="Times New Roman"/>
          <w:szCs w:val="24"/>
        </w:rPr>
        <w:t>» είχε αρνητικές επιπτώσεις που υπολογίζονται στο 7% του ΑΕΠ ως το τέλος τους 2016. Η δε επίπτωση στο χρέος υπολογίζετ</w:t>
      </w:r>
      <w:r>
        <w:rPr>
          <w:rFonts w:eastAsia="Times New Roman"/>
          <w:szCs w:val="24"/>
        </w:rPr>
        <w:t>αι σε ένα επιπλέον 25% του ΑΕΠ, αν φυσικά προσθέσουμε και το μακροπρόθεσμο κόστος της νέας διάσωσης των τραπεζών, που είναι αποκλειστικό αποτέλεσμα των ανερμάτιστων χειρισμών του πρώην Υπουργού, αυτού που μόλις προχθές ο κύριος Πρωθυπουργός, επιτέλους, χαρ</w:t>
      </w:r>
      <w:r>
        <w:rPr>
          <w:rFonts w:eastAsia="Times New Roman"/>
          <w:szCs w:val="24"/>
        </w:rPr>
        <w:t>ακτήρισε τα λεγόμενά του ως ανοησίες.</w:t>
      </w:r>
    </w:p>
    <w:p w14:paraId="5CE0472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Χαιρόμαστε που έφτασε τόσο κοντά στα δικά μας συμπεράσματα ο κύριος Πρωθυπουργός, έστω και με τέτοια καθυστέρηση που κόστισε τόσο πολύ. </w:t>
      </w:r>
    </w:p>
    <w:p w14:paraId="5CE0472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Με την Ελλάδα βάσει του ΑΕΠ της να έχει γυρίσει πίσω στα επίπεδα του 1997, επιβάλ</w:t>
      </w:r>
      <w:r>
        <w:rPr>
          <w:rFonts w:eastAsia="Times New Roman" w:cs="Times New Roman"/>
          <w:szCs w:val="24"/>
        </w:rPr>
        <w:t>λεται να κατανοήσετε, κυρίες και κύριοι της Κυβέρνησης, πως δεν υπάρχει άλλος χρόνος για πειραματισμούς. Η προσφυγική μεταναστευτική κρίση που έρχεται να επιβαρύνει την ήδη ιδιαίτερα κρίσιμη κατάσταση στην οποία βρίσκεται η χώρα, μοιάζει να βρίσκεται ήδη ε</w:t>
      </w:r>
      <w:r>
        <w:rPr>
          <w:rFonts w:eastAsia="Times New Roman" w:cs="Times New Roman"/>
          <w:szCs w:val="24"/>
        </w:rPr>
        <w:t>κτός ελέγχου. Είναι απαραίτητο να βρούμε ένα κοινό δρόμο για να αντιμετωπίσουμε αυτό το κρίσιμο εθνικό θέμα. Η καχυποψία που συναντά η Κυβέρνηση σε κάθε της πρωτοβουλία, είτε στο εσωτερικό είτε στο εξωτερικό, δεν είναι αδικαιολόγητη. Οι αντιφάσεις, τα ψέμα</w:t>
      </w:r>
      <w:r>
        <w:rPr>
          <w:rFonts w:eastAsia="Times New Roman" w:cs="Times New Roman"/>
          <w:szCs w:val="24"/>
        </w:rPr>
        <w:t xml:space="preserve">τα και η προσπάθεια μικροπολιτικής εκμετάλλευσης κρίσιμων καταστάσεων, δημιουργούν ένα κλίμα που με μαθηματική ακρίβεια οδηγεί τη χώρα σε αδιέξοδο και όχι στη λύση. </w:t>
      </w:r>
    </w:p>
    <w:p w14:paraId="5CE0472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Επιβάλλεται να επιταχύνετε. Θα έπρεπε να σας απασχολεί, για παράδειγμα, το γεγονός ότι το </w:t>
      </w:r>
      <w:r>
        <w:rPr>
          <w:rFonts w:eastAsia="Times New Roman" w:cs="Times New Roman"/>
          <w:szCs w:val="24"/>
        </w:rPr>
        <w:t>Κολέγιο των Επιτρόπων χθες αφενός ενέκρινε βοήθεια της τάξης των 700 εκατομμυρίων ευρώ για την αντιμετώπιση της πραγματικής ανθρωπιστικής κρίσης αυτή</w:t>
      </w:r>
      <w:r>
        <w:rPr>
          <w:rFonts w:eastAsia="Times New Roman" w:cs="Times New Roman"/>
          <w:szCs w:val="24"/>
        </w:rPr>
        <w:t>ν</w:t>
      </w:r>
      <w:r>
        <w:rPr>
          <w:rFonts w:eastAsia="Times New Roman" w:cs="Times New Roman"/>
          <w:szCs w:val="24"/>
        </w:rPr>
        <w:t xml:space="preserve"> τη φόρα, το μεγαλύτερο μέρος του οποίου θα αξιοποιηθεί εντός ελληνικών συνόρων αφετέρου όμως επιχειρείται</w:t>
      </w:r>
      <w:r>
        <w:rPr>
          <w:rFonts w:eastAsia="Times New Roman" w:cs="Times New Roman"/>
          <w:szCs w:val="24"/>
        </w:rPr>
        <w:t xml:space="preserve"> η διάθεση των χρημάτων απευθείας σε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υβερνητικές </w:t>
      </w:r>
      <w:r>
        <w:rPr>
          <w:rFonts w:eastAsia="Times New Roman" w:cs="Times New Roman"/>
          <w:szCs w:val="24"/>
        </w:rPr>
        <w:t>ο</w:t>
      </w:r>
      <w:r>
        <w:rPr>
          <w:rFonts w:eastAsia="Times New Roman" w:cs="Times New Roman"/>
          <w:szCs w:val="24"/>
        </w:rPr>
        <w:t xml:space="preserve">ργανώσεις και όχι στην </w:t>
      </w:r>
      <w:r>
        <w:rPr>
          <w:rFonts w:eastAsia="Times New Roman" w:cs="Times New Roman"/>
          <w:szCs w:val="24"/>
        </w:rPr>
        <w:t>ε</w:t>
      </w:r>
      <w:r>
        <w:rPr>
          <w:rFonts w:eastAsia="Times New Roman" w:cs="Times New Roman"/>
          <w:szCs w:val="24"/>
        </w:rPr>
        <w:t xml:space="preserve">λληνική Κυβέρνηση κι εσείς δεν αντιδράσατε σ’ αυτό. Το αποδέχεστε. Δεν σας εμπιστεύονται, γιατί θεωρούν πως η </w:t>
      </w:r>
      <w:r>
        <w:rPr>
          <w:rFonts w:eastAsia="Times New Roman" w:cs="Times New Roman"/>
          <w:szCs w:val="24"/>
        </w:rPr>
        <w:t>ε</w:t>
      </w:r>
      <w:r>
        <w:rPr>
          <w:rFonts w:eastAsia="Times New Roman" w:cs="Times New Roman"/>
          <w:szCs w:val="24"/>
        </w:rPr>
        <w:t>λληνική Κυβέρνηση δεν διαθέτει τη διοικητική επάρκεια για το εγχείρ</w:t>
      </w:r>
      <w:r>
        <w:rPr>
          <w:rFonts w:eastAsia="Times New Roman" w:cs="Times New Roman"/>
          <w:szCs w:val="24"/>
        </w:rPr>
        <w:t xml:space="preserve">ημα της διαχείρισης των χρημάτων. Είναι άδικο; </w:t>
      </w:r>
    </w:p>
    <w:p w14:paraId="5CE0472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Τι αξιοπιστία, όμως, χτίζετε όταν για παράδειγμα σχεδιάζετε κέντρο φιλοξενίας στο Πάρκο Τρίτση, αρχίζετε εκτεταμένες εργασίες διαμόρφωσης και μετά από είκοσι τέσσερις ώρες αλλάζετε ιδέα; Χωρίς ίχνος σχεδιασμο</w:t>
      </w:r>
      <w:r>
        <w:rPr>
          <w:rFonts w:eastAsia="Times New Roman" w:cs="Times New Roman"/>
          <w:szCs w:val="24"/>
        </w:rPr>
        <w:t>ύ ποιος και πώς να σας εμπιστευθεί; Μήπως με τους παραλογισμούς του κ. Μουζάλα που από τη μ</w:t>
      </w:r>
      <w:r>
        <w:rPr>
          <w:rFonts w:eastAsia="Times New Roman" w:cs="Times New Roman"/>
          <w:szCs w:val="24"/>
        </w:rPr>
        <w:t>ί</w:t>
      </w:r>
      <w:r>
        <w:rPr>
          <w:rFonts w:eastAsia="Times New Roman" w:cs="Times New Roman"/>
          <w:szCs w:val="24"/>
        </w:rPr>
        <w:t>α δηλώνει πως δεν είναι κακό να κηρυχθεί η χώρα σε κατάσταση έκτακτης ανάγκης, γιατί αυτό μπορεί να μας λύσει τα χέρια σε προσλήψεις -όπως είπε- και μόλις χθες να α</w:t>
      </w:r>
      <w:r>
        <w:rPr>
          <w:rFonts w:eastAsia="Times New Roman" w:cs="Times New Roman"/>
          <w:szCs w:val="24"/>
        </w:rPr>
        <w:t xml:space="preserve">νακοινώνει πως τα σύνορα με τα Σκόπια δεν θα ξανανοίξουν και πως η κρίση θα κρατήσει τρία χρόνια; Νομίζετε πως έτσι δημιουργείτε εικόνα σοβαρότητας; </w:t>
      </w:r>
    </w:p>
    <w:p w14:paraId="5CE04729"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Και αλήθεια, ο Υπουργός -ως αρμόδιος Υπουργός- απλώς διαπιστώνει και μας ανακοινώνει πως η χώρα είναι κατα</w:t>
      </w:r>
      <w:r>
        <w:rPr>
          <w:rFonts w:eastAsia="Times New Roman" w:cs="Times New Roman"/>
          <w:szCs w:val="24"/>
        </w:rPr>
        <w:t xml:space="preserve">δικασμένη να γίνει ένα χρεοκοπημένο προσφυγικό γκέτο; Αδυνατώντας να κατασκευάσετε και να σχεδιάσετε εγκαίρως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lang w:val="en-US"/>
        </w:rPr>
        <w:t>s</w:t>
      </w:r>
      <w:r>
        <w:rPr>
          <w:rFonts w:eastAsia="Times New Roman" w:cs="Times New Roman"/>
          <w:szCs w:val="24"/>
        </w:rPr>
        <w:t xml:space="preserve"> και τα κέντρα φιλοξενίας, τελικά μετατρέπετε τη χώρα σε ένα ανοργάνωτο και χαώδες κέντρο φιλοξενίας, γιατί αυτό πρόκειται να γίνει. </w:t>
      </w:r>
    </w:p>
    <w:p w14:paraId="5CE0472A"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Στον ιδιαίτερα ευαίσθητο χώρο της δικαιοσύνης, η Πρόεδρος του Αρείου Πάγου, κ. Θάνου ξαναχτυπά λίγες μέρες μετά. Μετά την αδιανόητη για μ</w:t>
      </w:r>
      <w:r>
        <w:rPr>
          <w:rFonts w:eastAsia="Times New Roman" w:cs="Times New Roman"/>
          <w:szCs w:val="24"/>
        </w:rPr>
        <w:t>ί</w:t>
      </w:r>
      <w:r>
        <w:rPr>
          <w:rFonts w:eastAsia="Times New Roman" w:cs="Times New Roman"/>
          <w:szCs w:val="24"/>
        </w:rPr>
        <w:t xml:space="preserve">α ευνομούμενη δυτική δημοκρατία δίωξη κατά του Συνταγματολόγου κ. Τσακυράκη λίγες μέρες </w:t>
      </w:r>
      <w:r>
        <w:rPr>
          <w:rFonts w:eastAsia="Times New Roman" w:cs="Times New Roman"/>
          <w:szCs w:val="24"/>
        </w:rPr>
        <w:t>πριν, σπεύδει να αξιοποιήσει το δικαίωμα που της εκχωρήσατε προσφάτως για τον πειθαρχικό έλεγχο των συναδέλφων της. Έτσι δεν διστάζει να διατάξει και να διενεργήσει η ίδια αυτοπροσώπως πειθαρχική έρευνα σε βάρος της Εισαγγελέα Εφετών, κ. Τσατάνη. Φοβάμαι ό</w:t>
      </w:r>
      <w:r>
        <w:rPr>
          <w:rFonts w:eastAsia="Times New Roman" w:cs="Times New Roman"/>
          <w:szCs w:val="24"/>
        </w:rPr>
        <w:t xml:space="preserve">τι δεν έχει αντιληφθεί, κυρίες και κύριοι συνάδελφοι, σε πόσο επικίνδυνες ατραπούς έχετε σπρώξει τη δικαιοσύνη. </w:t>
      </w:r>
    </w:p>
    <w:p w14:paraId="5CE0472B"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σταματήστε να πειραματίζεστε νομοθετικά. Είναι απαράδεκτο σε μ</w:t>
      </w:r>
      <w:r>
        <w:rPr>
          <w:rFonts w:eastAsia="Times New Roman" w:cs="Times New Roman"/>
          <w:szCs w:val="24"/>
        </w:rPr>
        <w:t>ί</w:t>
      </w:r>
      <w:r>
        <w:rPr>
          <w:rFonts w:eastAsia="Times New Roman" w:cs="Times New Roman"/>
          <w:szCs w:val="24"/>
        </w:rPr>
        <w:t xml:space="preserve">α ενσωμάτωση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ο</w:t>
      </w:r>
      <w:r>
        <w:rPr>
          <w:rFonts w:eastAsia="Times New Roman" w:cs="Times New Roman"/>
          <w:szCs w:val="24"/>
        </w:rPr>
        <w:t xml:space="preserve">δηγίας που όλοι πλην </w:t>
      </w:r>
      <w:r>
        <w:rPr>
          <w:rFonts w:eastAsia="Times New Roman" w:cs="Times New Roman"/>
          <w:szCs w:val="24"/>
        </w:rPr>
        <w:t>του ΚΚΕ στηρίζουμε να προσθέσετε διάφορα κεφάλαια με εντελώς άσχετες διατάξεις που αφορούν από την παράτ</w:t>
      </w:r>
      <w:r>
        <w:rPr>
          <w:rFonts w:eastAsia="Times New Roman" w:cs="Times New Roman"/>
          <w:szCs w:val="24"/>
        </w:rPr>
        <w:t>α</w:t>
      </w:r>
      <w:r>
        <w:rPr>
          <w:rFonts w:eastAsia="Times New Roman" w:cs="Times New Roman"/>
          <w:szCs w:val="24"/>
        </w:rPr>
        <w:t>ση της θητείας της Διευθύντριας του Εθνικού Μουσείου Σύγχρονης Τέχνης ή το διορισμό του Καλλιτεχνικού Διευθυντή του Φεστιβάλ Αθηνών μέχρι αλλαγές για τ</w:t>
      </w:r>
      <w:r>
        <w:rPr>
          <w:rFonts w:eastAsia="Times New Roman" w:cs="Times New Roman"/>
          <w:szCs w:val="24"/>
        </w:rPr>
        <w:t xml:space="preserve">ον τελωνειακό κώδικα. </w:t>
      </w:r>
    </w:p>
    <w:p w14:paraId="5CE0472C"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Επιπλέον –και αυτή είναι νέα μεθοδολογία που πρέπει να προσέξουμε, κύριοι συνάδελφοι- διά της «βουλευτικής» τροπολογίας αριθμός 5 που αποδέχθηκε ο Υπουργός, προκηρύσσετε τις τριάντα τρεις θέσεις νέων διοικητικών γραμματέων που παρατύ</w:t>
      </w:r>
      <w:r>
        <w:rPr>
          <w:rFonts w:eastAsia="Times New Roman" w:cs="Times New Roman"/>
          <w:szCs w:val="24"/>
        </w:rPr>
        <w:t>πως είχε φέρει ο κ. Βερναρδάκης προχθές. Μάλιστα για να περάσει το σκόπελο της μη ύπαρξης έκθεσης του Γενικού Λογιστηρίου του Κράτους, για το κόστος που θα επιβαρύνει τον κρατικό προϋπολογισμό με αυτήν την πράξη, είχε προσπαθήσει να τη φέρει ως νομοτεχνική</w:t>
      </w:r>
      <w:r>
        <w:rPr>
          <w:rFonts w:eastAsia="Times New Roman" w:cs="Times New Roman"/>
          <w:szCs w:val="24"/>
        </w:rPr>
        <w:t xml:space="preserve"> βελτίωση. </w:t>
      </w:r>
    </w:p>
    <w:p w14:paraId="5CE0472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Κάνω έκκληση στους συναδέλφους Βουλευτές του ΣΥΡΙΖΑ να μην κάψουν ένα νομοθετικό εργαλείο που έχουν στη διάθεσή τους οι Βουλευτές, υιοθετώντας και διευκολύνοντας την Κυβέρνηση σε τέτοιες επιλογές. </w:t>
      </w:r>
    </w:p>
    <w:p w14:paraId="5CE0472E" w14:textId="77777777" w:rsidR="00665C5F" w:rsidRDefault="00175495">
      <w:pPr>
        <w:spacing w:line="600" w:lineRule="auto"/>
        <w:ind w:firstLine="720"/>
        <w:jc w:val="both"/>
        <w:rPr>
          <w:rFonts w:eastAsia="Times New Roman"/>
          <w:szCs w:val="24"/>
        </w:rPr>
      </w:pPr>
      <w:r>
        <w:rPr>
          <w:rFonts w:eastAsia="Times New Roman"/>
          <w:szCs w:val="24"/>
        </w:rPr>
        <w:t>Κάνω έκκληση να προστατεύσουμε την ανεξαρτησία</w:t>
      </w:r>
      <w:r>
        <w:rPr>
          <w:rFonts w:eastAsia="Times New Roman"/>
          <w:szCs w:val="24"/>
        </w:rPr>
        <w:t xml:space="preserve"> της νομοθετικής εξουσίας από την εκτελεστική εξουσία και τον έλεγχό της. </w:t>
      </w:r>
    </w:p>
    <w:p w14:paraId="5CE0472F" w14:textId="77777777" w:rsidR="00665C5F" w:rsidRDefault="00175495">
      <w:pPr>
        <w:spacing w:line="600" w:lineRule="auto"/>
        <w:ind w:firstLine="720"/>
        <w:jc w:val="both"/>
        <w:rPr>
          <w:rFonts w:eastAsia="Times New Roman"/>
          <w:szCs w:val="24"/>
        </w:rPr>
      </w:pPr>
      <w:r>
        <w:rPr>
          <w:rFonts w:eastAsia="Times New Roman"/>
          <w:szCs w:val="24"/>
        </w:rPr>
        <w:t>Στο άρθρο 61 απαλλάσσεται από τον ειδικό φόρο κατανάλωσης ο οίνος που προορίζεται για την παρασκευή ξυδιού. Διορθώστε το, είναι ευκαιρία! Απαλλάξτε το ελληνικό κρασί από το απαράδεκ</w:t>
      </w:r>
      <w:r>
        <w:rPr>
          <w:rFonts w:eastAsia="Times New Roman"/>
          <w:szCs w:val="24"/>
        </w:rPr>
        <w:t xml:space="preserve">το και πρωτοφανή για τα ευρωπαϊκά δεδομένα ειδικό φόρο, που συνιστά, όπως επανειλημμένα έχω δηλώσει από αυτό εδώ το Βήμα, καταστροφή για την ελληνική οινοπαραγωγή. </w:t>
      </w:r>
    </w:p>
    <w:p w14:paraId="5CE04730" w14:textId="77777777" w:rsidR="00665C5F" w:rsidRDefault="00175495">
      <w:pPr>
        <w:spacing w:line="600" w:lineRule="auto"/>
        <w:ind w:firstLine="720"/>
        <w:jc w:val="both"/>
        <w:rPr>
          <w:rFonts w:eastAsia="Times New Roman"/>
          <w:szCs w:val="24"/>
        </w:rPr>
      </w:pPr>
      <w:r>
        <w:rPr>
          <w:rFonts w:eastAsia="Times New Roman"/>
          <w:szCs w:val="24"/>
        </w:rPr>
        <w:t xml:space="preserve">Εξάλλου, όλος ο προγραμματισμός σας αποδεικνύεται πως τινάζεται στον αέρα. Υπολογίζατε ότι </w:t>
      </w:r>
      <w:r>
        <w:rPr>
          <w:rFonts w:eastAsia="Times New Roman"/>
          <w:szCs w:val="24"/>
        </w:rPr>
        <w:t>με την επιβολή αυτού του ειδικού φόρου κατανάλωσης θα είχατε αύξηση εσόδων κατά 55 εκατομμύρια ευρώ. Τελικά, καταφέρατε να οδηγήσετε τον κλάδο σε μαρασμό, καταστρέφοντας έναν από τους πιο δυναμικούς και υποσχόμενους, εξωστρεφείς κλάδους της ελληνικής οικον</w:t>
      </w:r>
      <w:r>
        <w:rPr>
          <w:rFonts w:eastAsia="Times New Roman"/>
          <w:szCs w:val="24"/>
        </w:rPr>
        <w:t>ομίας. Τα στοιχεία της Κεντρικής Συνεταιριστικής Ένωσης Αμπελοοινικών Προϊόντων, της ΚΕΟΣΟΕ, ήδη καταγράφουν απώλεια τζίρου κατά 60%, κύριε Αλεξιάδη. Μόλις χθες κατέθεσα και μία σχετική ερώτηση.</w:t>
      </w:r>
    </w:p>
    <w:p w14:paraId="5CE04731" w14:textId="77777777" w:rsidR="00665C5F" w:rsidRDefault="00175495">
      <w:pPr>
        <w:spacing w:line="600" w:lineRule="auto"/>
        <w:ind w:firstLine="720"/>
        <w:jc w:val="both"/>
        <w:rPr>
          <w:rFonts w:eastAsia="Times New Roman"/>
          <w:szCs w:val="24"/>
        </w:rPr>
      </w:pPr>
      <w:r>
        <w:rPr>
          <w:rFonts w:eastAsia="Times New Roman"/>
          <w:szCs w:val="24"/>
        </w:rPr>
        <w:t>Μάλιστα, οι γνωρίζοντες τα του κλάδου υποστηρίξαμε εξαρχής πω</w:t>
      </w:r>
      <w:r>
        <w:rPr>
          <w:rFonts w:eastAsia="Times New Roman"/>
          <w:szCs w:val="24"/>
        </w:rPr>
        <w:t>ς ο συγκεκριμένος φόρος θα οδηγούσε σε απώλεια εσόδων, αλλά και στην φοροαποφυγή. Γιατί, αυτό που τελικά συνέβη, ήταν η μεταφορά όλων εκείνων των παθογενειών της εγχώριας παραγωγής αποσταγμάτων -δηλαδή τσίπουρου, ρακής, τσικουδιάς- και στην οινοπαραγωγή. Έ</w:t>
      </w:r>
      <w:r>
        <w:rPr>
          <w:rFonts w:eastAsia="Times New Roman"/>
          <w:szCs w:val="24"/>
        </w:rPr>
        <w:t>χουμε μ</w:t>
      </w:r>
      <w:r>
        <w:rPr>
          <w:rFonts w:eastAsia="Times New Roman"/>
          <w:szCs w:val="24"/>
        </w:rPr>
        <w:t>ί</w:t>
      </w:r>
      <w:r>
        <w:rPr>
          <w:rFonts w:eastAsia="Times New Roman"/>
          <w:szCs w:val="24"/>
        </w:rPr>
        <w:t xml:space="preserve">α νέα, δηλαδή, παραγωγή παθογενειών. Ωθήσατε σοβαρούς παραγωγούς και επιχειρηματίες στις χύμα, ανεξέλεγκτες πωλήσεις και οδηγείτε σε υποβάθμιση, όπως είπα και πριν, ένα από τα πιο ποιοτικά προϊόντα της ελληνικής υπαίθρου, ενισχύσατε την ένταση του </w:t>
      </w:r>
      <w:r>
        <w:rPr>
          <w:rFonts w:eastAsia="Times New Roman"/>
          <w:szCs w:val="24"/>
        </w:rPr>
        <w:t xml:space="preserve">αθέμιτου ανταγωνισμού και οδηγείτε έναν ολόκληρο κλάδο στην αποδιάρθρωση. </w:t>
      </w:r>
    </w:p>
    <w:p w14:paraId="5CE04732" w14:textId="77777777" w:rsidR="00665C5F" w:rsidRDefault="00175495">
      <w:pPr>
        <w:spacing w:line="600" w:lineRule="auto"/>
        <w:ind w:firstLine="720"/>
        <w:jc w:val="both"/>
        <w:rPr>
          <w:rFonts w:eastAsia="Times New Roman"/>
          <w:szCs w:val="24"/>
        </w:rPr>
      </w:pPr>
      <w:r>
        <w:rPr>
          <w:rFonts w:eastAsia="Times New Roman"/>
          <w:szCs w:val="24"/>
        </w:rPr>
        <w:t xml:space="preserve">Ξανασκεφτείτε το. Ξανασκεφτείτε το, γιατί δεν αξίζει τον κόπο η αποδιάρθρωση και αποδιοργάνωση ενός παραγωγικού, εξωστρεφούς, δημιουργικού κλάδου. </w:t>
      </w:r>
    </w:p>
    <w:p w14:paraId="5CE04733" w14:textId="77777777" w:rsidR="00665C5F" w:rsidRDefault="00175495">
      <w:pPr>
        <w:spacing w:line="600" w:lineRule="auto"/>
        <w:ind w:firstLine="720"/>
        <w:jc w:val="both"/>
        <w:rPr>
          <w:rFonts w:eastAsia="Times New Roman"/>
          <w:szCs w:val="24"/>
        </w:rPr>
      </w:pPr>
      <w:r>
        <w:rPr>
          <w:rFonts w:eastAsia="Times New Roman"/>
          <w:szCs w:val="24"/>
        </w:rPr>
        <w:t>Τέλος, με το σεβασμό στις διαδικα</w:t>
      </w:r>
      <w:r>
        <w:rPr>
          <w:rFonts w:eastAsia="Times New Roman"/>
          <w:szCs w:val="24"/>
        </w:rPr>
        <w:t>σίες και την αποτελεσματικότητα που διακρίνουν τις παρεμβάσεις του κ. Σπίρτζη, τίθεται σε επισφάλεια, εν μέσω μάλιστα μιας τέτοιας συγκυρίας, όπως αυτή που περνάμε, η αεροπορική σύνδεση της μισής Ελλάδας με την υπόλοιπη μισή. Με πλήρη ανευθυνότητα, θέτει ε</w:t>
      </w:r>
      <w:r>
        <w:rPr>
          <w:rFonts w:eastAsia="Times New Roman"/>
          <w:szCs w:val="24"/>
        </w:rPr>
        <w:t>ν αμφιβόλω την διασφάλιση των είκοσι έξι άγονων αεροπορικών γραμμών, μετά το τέλος αυτού του μήνα που ολοκληρώνεται η υφιστάμενη σύμβαση με το ελληνικό δημόσιο.</w:t>
      </w:r>
    </w:p>
    <w:p w14:paraId="5CE04734" w14:textId="77777777" w:rsidR="00665C5F" w:rsidRDefault="00175495">
      <w:pPr>
        <w:spacing w:line="600" w:lineRule="auto"/>
        <w:ind w:firstLine="720"/>
        <w:jc w:val="both"/>
        <w:rPr>
          <w:rFonts w:eastAsia="Times New Roman"/>
          <w:szCs w:val="24"/>
        </w:rPr>
      </w:pPr>
      <w:r>
        <w:rPr>
          <w:rFonts w:eastAsia="Times New Roman"/>
          <w:szCs w:val="24"/>
        </w:rPr>
        <w:t xml:space="preserve">Κλείνω με την επαναφορά της έκκλησης να αποσυρθεί η βουλευτική τροπολογία με γενικό αριθμό 5. </w:t>
      </w:r>
    </w:p>
    <w:p w14:paraId="5CE04735" w14:textId="77777777" w:rsidR="00665C5F" w:rsidRDefault="00175495">
      <w:pPr>
        <w:spacing w:line="600" w:lineRule="auto"/>
        <w:ind w:firstLine="720"/>
        <w:jc w:val="both"/>
        <w:rPr>
          <w:rFonts w:eastAsia="Times New Roman"/>
          <w:szCs w:val="24"/>
        </w:rPr>
      </w:pPr>
      <w:r>
        <w:rPr>
          <w:rFonts w:eastAsia="Times New Roman"/>
          <w:szCs w:val="24"/>
        </w:rPr>
        <w:t>Επίσης, κάνω έκκληση, κύριε Υπουργέ, να αποσυρθεί η τροπολογία του Υπουργείου Εσωτερικών, διότι δεν είναι δυνατόν να προχωρούμε στη ψήφιση  νομιμοποίησης αυθαιρέτων κατασκευών, χωρίς τη συνυπογραφή του καθ’ ύλη αρμόδιου Υπουργού, του Υπουργού Περιβάλλοντος</w:t>
      </w:r>
      <w:r>
        <w:rPr>
          <w:rFonts w:eastAsia="Times New Roman"/>
          <w:szCs w:val="24"/>
        </w:rPr>
        <w:t xml:space="preserve">. </w:t>
      </w:r>
    </w:p>
    <w:p w14:paraId="5CE04736" w14:textId="77777777" w:rsidR="00665C5F" w:rsidRDefault="00175495">
      <w:pPr>
        <w:spacing w:line="600" w:lineRule="auto"/>
        <w:ind w:firstLine="720"/>
        <w:jc w:val="both"/>
        <w:rPr>
          <w:rFonts w:eastAsia="Times New Roman"/>
          <w:szCs w:val="24"/>
        </w:rPr>
      </w:pPr>
      <w:r>
        <w:rPr>
          <w:rFonts w:eastAsia="Times New Roman"/>
          <w:szCs w:val="24"/>
        </w:rPr>
        <w:t xml:space="preserve">Ο σεβασμός στη νομοθετική λειτουργία δεν είναι ούτε τυπική διαδικασία ούτε πράξη η οποία μας περισσεύει.  </w:t>
      </w:r>
    </w:p>
    <w:p w14:paraId="5CE04737" w14:textId="77777777" w:rsidR="00665C5F" w:rsidRDefault="00175495">
      <w:pPr>
        <w:spacing w:line="600" w:lineRule="auto"/>
        <w:ind w:firstLine="720"/>
        <w:jc w:val="both"/>
        <w:rPr>
          <w:rFonts w:eastAsia="Times New Roman"/>
          <w:szCs w:val="24"/>
        </w:rPr>
      </w:pPr>
      <w:r>
        <w:rPr>
          <w:rFonts w:eastAsia="Times New Roman"/>
          <w:szCs w:val="24"/>
        </w:rPr>
        <w:t xml:space="preserve">Σας ευχαριστώ. </w:t>
      </w:r>
    </w:p>
    <w:p w14:paraId="5CE04738"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Κι εμείς ευχαριστούμε, κύριε Δανέλη, και για την τήρηση του χρόνου. </w:t>
      </w:r>
    </w:p>
    <w:p w14:paraId="5CE04739" w14:textId="77777777" w:rsidR="00665C5F" w:rsidRDefault="00175495">
      <w:pPr>
        <w:spacing w:line="600" w:lineRule="auto"/>
        <w:ind w:firstLine="720"/>
        <w:jc w:val="both"/>
        <w:rPr>
          <w:rFonts w:eastAsia="Times New Roman"/>
          <w:szCs w:val="24"/>
        </w:rPr>
      </w:pPr>
      <w:r>
        <w:rPr>
          <w:rFonts w:eastAsia="Times New Roman"/>
          <w:szCs w:val="24"/>
        </w:rPr>
        <w:t>Τον λόγο έχει ο κ</w:t>
      </w:r>
      <w:r>
        <w:rPr>
          <w:rFonts w:eastAsia="Times New Roman"/>
          <w:szCs w:val="24"/>
        </w:rPr>
        <w:t xml:space="preserve">. Παπαχριστόπουλος. </w:t>
      </w:r>
    </w:p>
    <w:p w14:paraId="5CE0473A" w14:textId="77777777" w:rsidR="00665C5F" w:rsidRDefault="00175495">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Ευχαριστώ, κυρία Πρόεδρε. </w:t>
      </w:r>
    </w:p>
    <w:p w14:paraId="5CE0473B" w14:textId="77777777" w:rsidR="00665C5F" w:rsidRDefault="00175495">
      <w:pPr>
        <w:spacing w:line="600" w:lineRule="auto"/>
        <w:ind w:firstLine="720"/>
        <w:jc w:val="both"/>
        <w:rPr>
          <w:rFonts w:eastAsia="Times New Roman"/>
          <w:szCs w:val="24"/>
        </w:rPr>
      </w:pPr>
      <w:r>
        <w:rPr>
          <w:rFonts w:eastAsia="Times New Roman"/>
          <w:szCs w:val="24"/>
        </w:rPr>
        <w:t xml:space="preserve">Θα κάνω μερικές υπενθυμίσεις, τις οποίες -θέλω να πιστεύω καλοπροαίρετα- κάποιοι ξεχνάνε, όπως εφημερίδες, κανάλια. Το γιατί δεν το ξέρω, αλλά είναι γεγονότα. </w:t>
      </w:r>
    </w:p>
    <w:p w14:paraId="5CE0473C" w14:textId="77777777" w:rsidR="00665C5F" w:rsidRDefault="00175495">
      <w:pPr>
        <w:spacing w:line="600" w:lineRule="auto"/>
        <w:ind w:firstLine="720"/>
        <w:jc w:val="both"/>
        <w:rPr>
          <w:rFonts w:eastAsia="Times New Roman"/>
          <w:szCs w:val="24"/>
        </w:rPr>
      </w:pPr>
      <w:r>
        <w:rPr>
          <w:rFonts w:eastAsia="Times New Roman"/>
          <w:szCs w:val="24"/>
        </w:rPr>
        <w:t>Θέλω να θυμίσω, λοιπ</w:t>
      </w:r>
      <w:r>
        <w:rPr>
          <w:rFonts w:eastAsia="Times New Roman"/>
          <w:szCs w:val="24"/>
        </w:rPr>
        <w:t>όν, ότι χθες κιόλας η Ευρωπαϊκή Τράπεζα Ανασυγκρότησης και Ανάπτυξης υπέγραψε συμφωνία 2 δισεκατομμυρίων μέχρι το 2020. Τρέχουν επτά αναπτυξιακά προγράμματα. Ήδη έχει υπογράψει η Εθνική Τράπεζα και θα υπογράψουν και οι άλλες τρεις.</w:t>
      </w:r>
    </w:p>
    <w:p w14:paraId="5CE0473D" w14:textId="77777777" w:rsidR="00665C5F" w:rsidRDefault="00175495">
      <w:pPr>
        <w:spacing w:line="600" w:lineRule="auto"/>
        <w:ind w:firstLine="720"/>
        <w:jc w:val="both"/>
        <w:rPr>
          <w:rFonts w:eastAsia="Times New Roman"/>
          <w:szCs w:val="24"/>
        </w:rPr>
      </w:pPr>
      <w:r>
        <w:rPr>
          <w:rFonts w:eastAsia="Times New Roman"/>
          <w:szCs w:val="24"/>
        </w:rPr>
        <w:t>Θέλω ακόμα να θυμίσω ότι</w:t>
      </w:r>
      <w:r>
        <w:rPr>
          <w:rFonts w:eastAsia="Times New Roman"/>
          <w:szCs w:val="24"/>
        </w:rPr>
        <w:t xml:space="preserve"> ο Κλάους Ρέγκλινγκ, χθες κιόλας, σχεδόν με βεβαιότητα είπε ότι το θέμα της διαπραγμάτευσης τελειώνει και τελειώνει θετικά για τη χώρα. </w:t>
      </w:r>
    </w:p>
    <w:p w14:paraId="5CE0473E" w14:textId="77777777" w:rsidR="00665C5F" w:rsidRDefault="00175495">
      <w:pPr>
        <w:spacing w:line="600" w:lineRule="auto"/>
        <w:ind w:firstLine="720"/>
        <w:jc w:val="both"/>
        <w:rPr>
          <w:rFonts w:eastAsia="Times New Roman"/>
          <w:szCs w:val="24"/>
        </w:rPr>
      </w:pPr>
      <w:r>
        <w:rPr>
          <w:rFonts w:eastAsia="Times New Roman"/>
          <w:szCs w:val="24"/>
        </w:rPr>
        <w:t xml:space="preserve">Θέλω ακόμα να θυμίσω ότι η </w:t>
      </w:r>
      <w:r>
        <w:rPr>
          <w:rFonts w:eastAsia="Times New Roman"/>
          <w:szCs w:val="24"/>
          <w:lang w:val="en-US"/>
        </w:rPr>
        <w:t>HSBC</w:t>
      </w:r>
      <w:r>
        <w:rPr>
          <w:rFonts w:eastAsia="Times New Roman"/>
          <w:szCs w:val="24"/>
        </w:rPr>
        <w:t xml:space="preserve"> -μ</w:t>
      </w:r>
      <w:r>
        <w:rPr>
          <w:rFonts w:eastAsia="Times New Roman"/>
          <w:szCs w:val="24"/>
        </w:rPr>
        <w:t>ί</w:t>
      </w:r>
      <w:r>
        <w:rPr>
          <w:rFonts w:eastAsia="Times New Roman"/>
          <w:szCs w:val="24"/>
        </w:rPr>
        <w:t xml:space="preserve">α μεγάλη τράπεζα και όχι μόνο- και πάρα πολλοί επενδυτές προεξοφλούν ότι η συμφωνία </w:t>
      </w:r>
      <w:r>
        <w:rPr>
          <w:rFonts w:eastAsia="Times New Roman"/>
          <w:szCs w:val="24"/>
        </w:rPr>
        <w:t xml:space="preserve">είναι επί θύραις. Θέλω ακόμα να θυμίσω ότι η </w:t>
      </w:r>
      <w:r>
        <w:rPr>
          <w:rFonts w:eastAsia="Times New Roman"/>
          <w:szCs w:val="24"/>
          <w:lang w:val="en-US"/>
        </w:rPr>
        <w:t>BLOOMBERG</w:t>
      </w:r>
      <w:r>
        <w:rPr>
          <w:rFonts w:eastAsia="Times New Roman"/>
          <w:szCs w:val="24"/>
        </w:rPr>
        <w:t xml:space="preserve"> πριν δύο, τρεις μέρες για πρώτη φορά -όπως ακόμα και, έκπληξη, ο Βόλφγκανγκ Σόιμπλε που δεν είναι συμπαθής εδώ στη χώρα μας και δεν είναι υπέρ μας- ήταν σαφής ότι δεν μπορεί να πάμε σε άλλες μειώσεις σ</w:t>
      </w:r>
      <w:r>
        <w:rPr>
          <w:rFonts w:eastAsia="Times New Roman"/>
          <w:szCs w:val="24"/>
        </w:rPr>
        <w:t>υντάξεων και ότι το ελληνικό πρόγραμμα θα πρέπει να περάσει.</w:t>
      </w:r>
    </w:p>
    <w:p w14:paraId="5CE0473F" w14:textId="77777777" w:rsidR="00665C5F" w:rsidRDefault="00175495">
      <w:pPr>
        <w:spacing w:line="600" w:lineRule="auto"/>
        <w:ind w:firstLine="720"/>
        <w:jc w:val="both"/>
        <w:rPr>
          <w:rFonts w:eastAsia="Times New Roman"/>
          <w:szCs w:val="24"/>
        </w:rPr>
      </w:pPr>
      <w:r>
        <w:rPr>
          <w:rFonts w:eastAsia="Times New Roman"/>
          <w:szCs w:val="24"/>
        </w:rPr>
        <w:t xml:space="preserve">Τα λέω αυτά γιατί, παρ’ ότι δεν προσφέρεται –πιστεύω- το σημερινό νομοσχέδιο, ανέβηκαν πάλι οι τόνοι. Άκουσα από τον σεβαστό σε εμένα κ. Δένδια να έχει επιλεκτική μνήμη και να ανακαλεί στο μυαλό </w:t>
      </w:r>
      <w:r>
        <w:rPr>
          <w:rFonts w:eastAsia="Times New Roman"/>
          <w:szCs w:val="24"/>
        </w:rPr>
        <w:t xml:space="preserve">του το τι έλεγε ένας νεαρός πριν από δεκαέξι χρόνια. Εγώ θα συμφωνήσω μαζί του. Έλεγε ανοησίες πριν από δεκαέξι χρόνια ένας νεαρός. </w:t>
      </w:r>
    </w:p>
    <w:p w14:paraId="5CE04740" w14:textId="77777777" w:rsidR="00665C5F" w:rsidRDefault="00175495">
      <w:pPr>
        <w:spacing w:line="600" w:lineRule="auto"/>
        <w:ind w:firstLine="720"/>
        <w:jc w:val="both"/>
        <w:rPr>
          <w:rFonts w:eastAsia="Times New Roman"/>
          <w:szCs w:val="24"/>
        </w:rPr>
      </w:pPr>
      <w:r>
        <w:rPr>
          <w:rFonts w:eastAsia="Times New Roman"/>
          <w:szCs w:val="24"/>
        </w:rPr>
        <w:t xml:space="preserve">Δεν θυμάται, όμως, τίποτα να μας πει ο κ. Δένδιας, όπως για παράδειγμα πώς προσελήφθη ο Μαυρίκος στο ψυχιατρικό νοσοκομείο </w:t>
      </w:r>
      <w:r>
        <w:rPr>
          <w:rFonts w:eastAsia="Times New Roman"/>
          <w:szCs w:val="24"/>
        </w:rPr>
        <w:t xml:space="preserve">ως αντιπρόεδρος το 2008 επί κυβέρνησης Νέας Δημοκρατίας. Δεν θυμάται πώς ο κ. Μουσσάς ήταν γραφείο Τύπου στην Αγροτική Τράπεζα, δεξί χέρι του Μηλιάκου, πώς ήταν αργότερα στο Υπουργείο Εξωτερικών, πώς μετά ήταν δίπλα στην κ. Σαββαΐδου. Επιλεκτική μνήμη, τη </w:t>
      </w:r>
      <w:r>
        <w:rPr>
          <w:rFonts w:eastAsia="Times New Roman"/>
          <w:szCs w:val="24"/>
        </w:rPr>
        <w:t xml:space="preserve">στιγμή που δύο εφημερίδες και τα </w:t>
      </w:r>
      <w:r>
        <w:rPr>
          <w:rFonts w:eastAsia="Times New Roman"/>
          <w:szCs w:val="24"/>
        </w:rPr>
        <w:t>«</w:t>
      </w:r>
      <w:r>
        <w:rPr>
          <w:rFonts w:eastAsia="Times New Roman"/>
          <w:szCs w:val="24"/>
        </w:rPr>
        <w:t>ΠΑΡΑΠΟΛΙΤΙΚΑ</w:t>
      </w:r>
      <w:r>
        <w:rPr>
          <w:rFonts w:eastAsia="Times New Roman"/>
          <w:szCs w:val="24"/>
        </w:rPr>
        <w:t>»</w:t>
      </w:r>
      <w:r>
        <w:rPr>
          <w:rFonts w:eastAsia="Times New Roman"/>
          <w:szCs w:val="24"/>
        </w:rPr>
        <w:t xml:space="preserve"> και το </w:t>
      </w:r>
      <w:r>
        <w:rPr>
          <w:rFonts w:eastAsia="Times New Roman"/>
          <w:szCs w:val="24"/>
        </w:rPr>
        <w:t>«</w:t>
      </w:r>
      <w:r>
        <w:rPr>
          <w:rFonts w:eastAsia="Times New Roman"/>
          <w:szCs w:val="24"/>
        </w:rPr>
        <w:t>ΈΘΝΟΣ</w:t>
      </w:r>
      <w:r>
        <w:rPr>
          <w:rFonts w:eastAsia="Times New Roman"/>
          <w:szCs w:val="24"/>
        </w:rPr>
        <w:t>»</w:t>
      </w:r>
      <w:r>
        <w:rPr>
          <w:rFonts w:eastAsia="Times New Roman"/>
          <w:szCs w:val="24"/>
        </w:rPr>
        <w:t xml:space="preserve"> γράφουν για </w:t>
      </w:r>
      <w:r>
        <w:rPr>
          <w:rFonts w:eastAsia="Times New Roman"/>
          <w:szCs w:val="24"/>
          <w:lang w:val="en-US"/>
        </w:rPr>
        <w:t>pay</w:t>
      </w:r>
      <w:r>
        <w:rPr>
          <w:rFonts w:eastAsia="Times New Roman"/>
          <w:szCs w:val="24"/>
        </w:rPr>
        <w:t xml:space="preserve"> </w:t>
      </w:r>
      <w:r>
        <w:rPr>
          <w:rFonts w:eastAsia="Times New Roman"/>
          <w:szCs w:val="24"/>
          <w:lang w:val="en-US"/>
        </w:rPr>
        <w:t>role</w:t>
      </w:r>
      <w:r>
        <w:rPr>
          <w:rFonts w:eastAsia="Times New Roman"/>
          <w:szCs w:val="24"/>
        </w:rPr>
        <w:t>, για 18.500 κ.λπ. Δεν ξέρω εάν ισχύουν ή όχι.</w:t>
      </w:r>
    </w:p>
    <w:p w14:paraId="5CE04741" w14:textId="77777777" w:rsidR="00665C5F" w:rsidRDefault="00175495">
      <w:pPr>
        <w:spacing w:line="600" w:lineRule="auto"/>
        <w:ind w:firstLine="720"/>
        <w:jc w:val="both"/>
        <w:rPr>
          <w:rFonts w:eastAsia="Times New Roman"/>
          <w:szCs w:val="24"/>
        </w:rPr>
      </w:pPr>
      <w:r>
        <w:rPr>
          <w:rFonts w:eastAsia="Times New Roman"/>
          <w:szCs w:val="24"/>
        </w:rPr>
        <w:t>Λέω για την επιλεκτική μνήμη να ξεχνάς τα πρόσφατα γεγονότα και να θυμάσαι τι έλεγε ένας νεαρός πριν από δεκαεφτά χρόνια. Μαζί</w:t>
      </w:r>
      <w:r>
        <w:rPr>
          <w:rFonts w:eastAsia="Times New Roman"/>
          <w:szCs w:val="24"/>
        </w:rPr>
        <w:t xml:space="preserve"> του και εγώ, έλεγε ανοησίες.</w:t>
      </w:r>
    </w:p>
    <w:p w14:paraId="5CE04742" w14:textId="77777777" w:rsidR="00665C5F" w:rsidRDefault="00175495">
      <w:pPr>
        <w:spacing w:line="600" w:lineRule="auto"/>
        <w:ind w:firstLine="720"/>
        <w:jc w:val="both"/>
        <w:rPr>
          <w:rFonts w:eastAsia="Times New Roman"/>
          <w:szCs w:val="24"/>
        </w:rPr>
      </w:pPr>
      <w:r>
        <w:rPr>
          <w:rFonts w:eastAsia="Times New Roman"/>
          <w:szCs w:val="24"/>
        </w:rPr>
        <w:t>Και το πιο σπουδαίο. Πριν από δύο μέρες ήρθε στη φόρα ότι δύο μήνες πριν πέσει η Κυβέρνηση του κ. Σαμαρά, ο Νότης Μηταράκης υπέγραψε προκαταβολή 28,5 εκατομμύρια στην ΤΕΡΝΑ. Εγώ εύχομαι και αυτό να μην έχει κα</w:t>
      </w:r>
      <w:r>
        <w:rPr>
          <w:rFonts w:eastAsia="Times New Roman"/>
          <w:szCs w:val="24"/>
        </w:rPr>
        <w:t>μ</w:t>
      </w:r>
      <w:r>
        <w:rPr>
          <w:rFonts w:eastAsia="Times New Roman"/>
          <w:szCs w:val="24"/>
        </w:rPr>
        <w:t>μία συνέπεια. Ξέ</w:t>
      </w:r>
      <w:r>
        <w:rPr>
          <w:rFonts w:eastAsia="Times New Roman"/>
          <w:szCs w:val="24"/>
        </w:rPr>
        <w:t>ρετε, όμως, με ενοχλεί αυτή η επιλεκτική μνήμη, να μην θυμάσαι πρόσφατα γεγονότα και να ενισχύεις την πολιτική σου φαρέτρα με το τι έλεγε ένας νεαρός. Το αφήνω.</w:t>
      </w:r>
    </w:p>
    <w:p w14:paraId="5CE04743" w14:textId="77777777" w:rsidR="00665C5F" w:rsidRDefault="00175495">
      <w:pPr>
        <w:spacing w:line="600" w:lineRule="auto"/>
        <w:ind w:firstLine="720"/>
        <w:jc w:val="both"/>
        <w:rPr>
          <w:rFonts w:eastAsia="Times New Roman"/>
          <w:szCs w:val="24"/>
        </w:rPr>
      </w:pPr>
      <w:r>
        <w:rPr>
          <w:rFonts w:eastAsia="Times New Roman"/>
          <w:szCs w:val="24"/>
        </w:rPr>
        <w:t>Θέλω, επίσης, να θυμίσω τα εξής, γιατί αυτό το νομοσχέδιο κατά τη γνώμη μου είναι πάρα πολύ σοβ</w:t>
      </w:r>
      <w:r>
        <w:rPr>
          <w:rFonts w:eastAsia="Times New Roman"/>
          <w:szCs w:val="24"/>
        </w:rPr>
        <w:t xml:space="preserve">αρό. Υπάρχει μεγάλο θέμα εμπιστοσύνης των ελληνικών τραπεζών και γενικά όλων των πιστωτικών ιδρυμάτων στο εξωτερικό. Μήπως θυμόμαστε ότι οι δύο τραπεζίτες της </w:t>
      </w:r>
      <w:r>
        <w:rPr>
          <w:rFonts w:eastAsia="Times New Roman"/>
          <w:szCs w:val="24"/>
          <w:lang w:val="en-US"/>
        </w:rPr>
        <w:t>HSBC</w:t>
      </w:r>
      <w:r>
        <w:rPr>
          <w:rFonts w:eastAsia="Times New Roman"/>
          <w:szCs w:val="24"/>
        </w:rPr>
        <w:t xml:space="preserve"> είναι υπόδικοι; Μήπως θυμόμαστε ότι ο διοικητής του Ταχυδρομικού Ταμιευτηρίου είναι υπόδικος</w:t>
      </w:r>
      <w:r>
        <w:rPr>
          <w:rFonts w:eastAsia="Times New Roman"/>
          <w:szCs w:val="24"/>
        </w:rPr>
        <w:t xml:space="preserve">; Μήπως θυμόμαστε ότι ο διοικητής της </w:t>
      </w:r>
      <w:r>
        <w:rPr>
          <w:rFonts w:eastAsia="Times New Roman"/>
          <w:szCs w:val="24"/>
        </w:rPr>
        <w:t>«</w:t>
      </w:r>
      <w:r>
        <w:rPr>
          <w:rFonts w:eastAsia="Times New Roman"/>
          <w:szCs w:val="24"/>
        </w:rPr>
        <w:t>ΑΣΠΙΣ ΠΡΟΝΟΙΑ</w:t>
      </w:r>
      <w:r>
        <w:rPr>
          <w:rFonts w:eastAsia="Times New Roman"/>
          <w:szCs w:val="24"/>
        </w:rPr>
        <w:t>»</w:t>
      </w:r>
      <w:r>
        <w:rPr>
          <w:rFonts w:eastAsia="Times New Roman"/>
          <w:szCs w:val="24"/>
        </w:rPr>
        <w:t xml:space="preserve"> είναι και προφυλακισμένος και υπόδικος; Μήπως θυμόσαστε, μήπως θυμόμαστε όλοι μαζί ότι ο ιδιοκτήτης της </w:t>
      </w:r>
      <w:r>
        <w:rPr>
          <w:rFonts w:eastAsia="Times New Roman"/>
          <w:szCs w:val="24"/>
          <w:lang w:val="en-US"/>
        </w:rPr>
        <w:t>Proton</w:t>
      </w:r>
      <w:r>
        <w:rPr>
          <w:rFonts w:eastAsia="Times New Roman"/>
          <w:szCs w:val="24"/>
        </w:rPr>
        <w:t xml:space="preserve"> </w:t>
      </w:r>
      <w:r>
        <w:rPr>
          <w:rFonts w:eastAsia="Times New Roman"/>
          <w:szCs w:val="24"/>
          <w:lang w:val="en-US"/>
        </w:rPr>
        <w:t>Bank</w:t>
      </w:r>
      <w:r>
        <w:rPr>
          <w:rFonts w:eastAsia="Times New Roman"/>
          <w:szCs w:val="24"/>
        </w:rPr>
        <w:t xml:space="preserve"> -που με σκανδαλώδη τρόπο δόθηκε τότε από τον κ. Προβόπουλο- είναι και αυτός υπόδικος κ</w:t>
      </w:r>
      <w:r>
        <w:rPr>
          <w:rFonts w:eastAsia="Times New Roman"/>
          <w:szCs w:val="24"/>
        </w:rPr>
        <w:t>αι σαράντα δύο είναι προφυλακισμένοι; Επιλεκτική μνήμη!</w:t>
      </w:r>
    </w:p>
    <w:p w14:paraId="5CE04744" w14:textId="77777777" w:rsidR="00665C5F" w:rsidRDefault="00175495">
      <w:pPr>
        <w:spacing w:line="600" w:lineRule="auto"/>
        <w:ind w:firstLine="720"/>
        <w:jc w:val="both"/>
        <w:rPr>
          <w:rFonts w:eastAsia="Times New Roman"/>
          <w:szCs w:val="24"/>
        </w:rPr>
      </w:pPr>
      <w:r>
        <w:rPr>
          <w:rFonts w:eastAsia="Times New Roman"/>
          <w:szCs w:val="24"/>
        </w:rPr>
        <w:t>Δεν κάνει τίποτα περισσότερο αυτό το νομοσχέδιο από το να διορθώσει πράγματα που θα επανακτήσουν την εμπιστοσύνη σε όλους όσοι είναι στο εξωτερικό. Δεν θέλω να πω λεπτομέρειες, ποιος πολιτικός έβαλε 1</w:t>
      </w:r>
      <w:r>
        <w:rPr>
          <w:rFonts w:eastAsia="Times New Roman"/>
          <w:szCs w:val="24"/>
        </w:rPr>
        <w:t xml:space="preserve">00.000.000 ενώ το σκάνδαλο της </w:t>
      </w:r>
      <w:r>
        <w:rPr>
          <w:rFonts w:eastAsia="Times New Roman"/>
          <w:szCs w:val="24"/>
          <w:lang w:val="en-US"/>
        </w:rPr>
        <w:t>Proton</w:t>
      </w:r>
      <w:r>
        <w:rPr>
          <w:rFonts w:eastAsia="Times New Roman"/>
          <w:szCs w:val="24"/>
        </w:rPr>
        <w:t xml:space="preserve"> </w:t>
      </w:r>
      <w:r>
        <w:rPr>
          <w:rFonts w:eastAsia="Times New Roman"/>
          <w:szCs w:val="24"/>
          <w:lang w:val="en-US"/>
        </w:rPr>
        <w:t>Bank</w:t>
      </w:r>
      <w:r>
        <w:rPr>
          <w:rFonts w:eastAsia="Times New Roman"/>
          <w:szCs w:val="24"/>
        </w:rPr>
        <w:t xml:space="preserve"> ήταν επί θύραις και πέρασε μέσα σε ένα μήνα μάλιστα ειδική τροπολογία για να τον απαλλάξει με τη δικαιολογία ότι είναι για τη σταθερότητα του τραπεζικού συστήματος. Βούιζε ο τόπος. Να γνωριζόμαστε σε αυτή</w:t>
      </w:r>
      <w:r>
        <w:rPr>
          <w:rFonts w:eastAsia="Times New Roman"/>
          <w:szCs w:val="24"/>
        </w:rPr>
        <w:t>ν</w:t>
      </w:r>
      <w:r>
        <w:rPr>
          <w:rFonts w:eastAsia="Times New Roman"/>
          <w:szCs w:val="24"/>
        </w:rPr>
        <w:t xml:space="preserve"> την Αίθ</w:t>
      </w:r>
      <w:r>
        <w:rPr>
          <w:rFonts w:eastAsia="Times New Roman"/>
          <w:szCs w:val="24"/>
        </w:rPr>
        <w:t xml:space="preserve">ουσα. </w:t>
      </w:r>
    </w:p>
    <w:p w14:paraId="5CE04745" w14:textId="77777777" w:rsidR="00665C5F" w:rsidRDefault="00175495">
      <w:pPr>
        <w:spacing w:line="600" w:lineRule="auto"/>
        <w:ind w:firstLine="720"/>
        <w:jc w:val="both"/>
        <w:rPr>
          <w:rFonts w:eastAsia="Times New Roman"/>
          <w:szCs w:val="24"/>
        </w:rPr>
      </w:pPr>
      <w:r>
        <w:rPr>
          <w:rFonts w:eastAsia="Times New Roman"/>
          <w:szCs w:val="24"/>
        </w:rPr>
        <w:t>Και ακούω για πολλοστή φορά το τι είπε ένας νεαρός. Το να το λένε τα κανάλια, τα πρωινάδικα,  το καταλαβαίνω. Το καταλαβαίνω, γιατί η αδειοδότηση των καναλιών είναι επί θύραις. Το να είναι, όμως, σοβαρό επιχείρημα σε αυτή</w:t>
      </w:r>
      <w:r>
        <w:rPr>
          <w:rFonts w:eastAsia="Times New Roman"/>
          <w:szCs w:val="24"/>
        </w:rPr>
        <w:t>ν</w:t>
      </w:r>
      <w:r>
        <w:rPr>
          <w:rFonts w:eastAsia="Times New Roman"/>
          <w:szCs w:val="24"/>
        </w:rPr>
        <w:t xml:space="preserve"> την Αίθουσα, όχι δεν το κα</w:t>
      </w:r>
      <w:r>
        <w:rPr>
          <w:rFonts w:eastAsia="Times New Roman"/>
          <w:szCs w:val="24"/>
        </w:rPr>
        <w:t>ταλαβαίνω. Και θα μπορούσα να πω και άλλα πάρα πολλά.</w:t>
      </w:r>
    </w:p>
    <w:p w14:paraId="5CE04746" w14:textId="77777777" w:rsidR="00665C5F" w:rsidRDefault="00175495">
      <w:pPr>
        <w:spacing w:line="600" w:lineRule="auto"/>
        <w:ind w:firstLine="720"/>
        <w:jc w:val="both"/>
        <w:rPr>
          <w:rFonts w:eastAsia="Times New Roman"/>
          <w:szCs w:val="24"/>
        </w:rPr>
      </w:pPr>
      <w:r>
        <w:rPr>
          <w:rFonts w:eastAsia="Times New Roman"/>
          <w:szCs w:val="24"/>
        </w:rPr>
        <w:t>Θέλω τελειώνοντας –νομίζω έχω κάμποσο χρόνο, κυρία Πρόεδρε- απλά να θυμίσω το εξής. Η χώρα μας περνάει δύσκολες ώρες -κανείς δεν το έχει αμφισβητήσει- ίσως τις δυσκολότερες μετά τον Β</w:t>
      </w:r>
      <w:r>
        <w:rPr>
          <w:rFonts w:eastAsia="Times New Roman"/>
          <w:szCs w:val="24"/>
        </w:rPr>
        <w:t>΄</w:t>
      </w:r>
      <w:r>
        <w:rPr>
          <w:rFonts w:eastAsia="Times New Roman"/>
          <w:szCs w:val="24"/>
        </w:rPr>
        <w:t xml:space="preserve"> Παγκόσμιο Πόλεμο. Θα περίμενε κανείς αυτές τις ώρες να επικρατεί νηφαλιότητα, ψυχραιμία και αλληλοκατανόηση.</w:t>
      </w:r>
    </w:p>
    <w:p w14:paraId="5CE04747" w14:textId="77777777" w:rsidR="00665C5F" w:rsidRDefault="00175495">
      <w:pPr>
        <w:spacing w:line="600" w:lineRule="auto"/>
        <w:ind w:firstLine="720"/>
        <w:jc w:val="both"/>
        <w:rPr>
          <w:rFonts w:eastAsia="Times New Roman"/>
          <w:szCs w:val="24"/>
        </w:rPr>
      </w:pPr>
      <w:r>
        <w:rPr>
          <w:rFonts w:eastAsia="Times New Roman"/>
          <w:szCs w:val="24"/>
        </w:rPr>
        <w:t>Κατ’ αρχ</w:t>
      </w:r>
      <w:r>
        <w:rPr>
          <w:rFonts w:eastAsia="Times New Roman"/>
          <w:szCs w:val="24"/>
        </w:rPr>
        <w:t>άς</w:t>
      </w:r>
      <w:r>
        <w:rPr>
          <w:rFonts w:eastAsia="Times New Roman"/>
          <w:szCs w:val="24"/>
        </w:rPr>
        <w:t xml:space="preserve"> να ξεκαθαρίσουμε ένα θέμα. Άλλο συναίνεση σε σοβαρά θέματα και άλλο συγκυβέρνηση. Μην τα μπερδεύετε.</w:t>
      </w:r>
    </w:p>
    <w:p w14:paraId="5CE0474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Κανείς δεν ζήτησε από κανέναν να σ</w:t>
      </w:r>
      <w:r>
        <w:rPr>
          <w:rFonts w:eastAsia="Times New Roman" w:cs="Times New Roman"/>
          <w:szCs w:val="24"/>
        </w:rPr>
        <w:t xml:space="preserve">υγκυβερνήσουν. Κανείς! Αυτά για οικουμενικές και τέτοια είναι δημιουργήματα κάποιων που θέλουν να αποφύγουν -γιατί πιστεύω ειλικρινά ότι ούτε η Νέα Δημοκρατία, ούτε το Ποτάμι, ούτε το ΠΑΣΟΚ θέλουν εκλογές- να απολογηθούν στη </w:t>
      </w:r>
      <w:r>
        <w:rPr>
          <w:rFonts w:eastAsia="Times New Roman" w:cs="Times New Roman"/>
          <w:szCs w:val="24"/>
        </w:rPr>
        <w:t>δ</w:t>
      </w:r>
      <w:r>
        <w:rPr>
          <w:rFonts w:eastAsia="Times New Roman" w:cs="Times New Roman"/>
          <w:szCs w:val="24"/>
        </w:rPr>
        <w:t>ικαιοσύνη. Δεν αφορούν το πολι</w:t>
      </w:r>
      <w:r>
        <w:rPr>
          <w:rFonts w:eastAsia="Times New Roman" w:cs="Times New Roman"/>
          <w:szCs w:val="24"/>
        </w:rPr>
        <w:t xml:space="preserve">τικό σύστημα, το λέω και το εννοώ. </w:t>
      </w:r>
    </w:p>
    <w:p w14:paraId="5CE04749"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Παρ’ όλα αυτά, ζούμε αυτές τις ημέρες πραγματικά μια ιδιόμορφη κατάσταση και ακούω με πόση ευκολία ο κ. Δένδιας συσχετίζει τον τουρισμό με το προσφυγικό και το μεταναστευτικό. </w:t>
      </w:r>
    </w:p>
    <w:p w14:paraId="5CE0474A"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Θέλω να θυμίσω, λοιπόν, τον κ. Δένδια και σ</w:t>
      </w:r>
      <w:r>
        <w:rPr>
          <w:rFonts w:eastAsia="Times New Roman" w:cs="Times New Roman"/>
          <w:szCs w:val="24"/>
        </w:rPr>
        <w:t>ε κάθε άλλο πρόθυμο ότι στη δεκαετία του 1990 –όποιος έχει μνήμη θυμάται- μπήκαν στη χώρα μας πεντακόσιες πενήντα χιλιάδες ξένοι άνθρωποι αλβανικής καταγωγής. Κακό, κάκιστο, αλλά δεν κατέρρευσε η χώρα. Σήμερα μιλάμε για είκοσι τέσσερις με είκοσι πέντε χιλι</w:t>
      </w:r>
      <w:r>
        <w:rPr>
          <w:rFonts w:eastAsia="Times New Roman" w:cs="Times New Roman"/>
          <w:szCs w:val="24"/>
        </w:rPr>
        <w:t xml:space="preserve">άδες. </w:t>
      </w:r>
    </w:p>
    <w:p w14:paraId="5CE0474B"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Ήδη βλέπω –αυτό είναι προσωπική μου άποψη- μ</w:t>
      </w:r>
      <w:r>
        <w:rPr>
          <w:rFonts w:eastAsia="Times New Roman" w:cs="Times New Roman"/>
          <w:szCs w:val="24"/>
        </w:rPr>
        <w:t>ί</w:t>
      </w:r>
      <w:r>
        <w:rPr>
          <w:rFonts w:eastAsia="Times New Roman" w:cs="Times New Roman"/>
          <w:szCs w:val="24"/>
        </w:rPr>
        <w:t xml:space="preserve">α στροφή της Τουρκίας. Για να ομαλοποιηθεί η κατάσταση, δέχθηκε διακόσιους εξήντα επτά από τους Κήπους, από τη Μαγκρέμπ. Διέψευσε ότι η Γερμανίδα Υπουργός ταλαιπωρήθηκε. Εγώ τα θεωρώ θετικά αυτά. </w:t>
      </w:r>
    </w:p>
    <w:p w14:paraId="5CE0474C"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Η προσφ</w:t>
      </w:r>
      <w:r>
        <w:rPr>
          <w:rFonts w:eastAsia="Times New Roman" w:cs="Times New Roman"/>
          <w:szCs w:val="24"/>
        </w:rPr>
        <w:t>υγική κρίση είναι για εμάς όντως μ</w:t>
      </w:r>
      <w:r>
        <w:rPr>
          <w:rFonts w:eastAsia="Times New Roman" w:cs="Times New Roman"/>
          <w:szCs w:val="24"/>
        </w:rPr>
        <w:t>ί</w:t>
      </w:r>
      <w:r>
        <w:rPr>
          <w:rFonts w:eastAsia="Times New Roman" w:cs="Times New Roman"/>
          <w:szCs w:val="24"/>
        </w:rPr>
        <w:t>α δύσκολη στιγμή, πάνω και έξω από τη χώρα, αλλά θέλω να θυμίσω –γιατί ακούω επιπόλαιες αναλύσεις- ότι δεκαοκτώ φορές παραπάνω απ’ ό,τι στο παρελθόν έρχονται άνθρωποι από τα παράλια. Θέλω να θυμίσω ότι ο Ερντογάν επισκέφθ</w:t>
      </w:r>
      <w:r>
        <w:rPr>
          <w:rFonts w:eastAsia="Times New Roman" w:cs="Times New Roman"/>
          <w:szCs w:val="24"/>
        </w:rPr>
        <w:t>ηκε σχεδόν τις μισές από τις χώρες της αφρικανικής ζώνης. Με 20 ευρώ και χωρίς βίζα απ’ όποια χώρα της Αφρικής θέλεις έρχεσαι και πηγαίνεις στα παράλια, για να μπεις στην Ελλάδα. Θέλω ακόμα να μην ξεχνάμε το τρομοκρατικό χτύπημα που έγινε στο Παρίσι, που α</w:t>
      </w:r>
      <w:r>
        <w:rPr>
          <w:rFonts w:eastAsia="Times New Roman" w:cs="Times New Roman"/>
          <w:szCs w:val="24"/>
        </w:rPr>
        <w:t>νέτρεψε ισορροπίες, την κατάρριψη του ρωσικού αεροπλάνου στο Σινά και πάνω απ’ όλα τρομοκρατικές ενέργειες μέσα στη Δαμασκό, που στη Δαμασκό δεν τα είχαμε δει αυτά, οι οποίες στοίχισαν τη ζωή σε πάνω από εβδομήντα οκτώ ανθρώπους πρόσφατα, πριν από πέντε-έξ</w:t>
      </w:r>
      <w:r>
        <w:rPr>
          <w:rFonts w:eastAsia="Times New Roman" w:cs="Times New Roman"/>
          <w:szCs w:val="24"/>
        </w:rPr>
        <w:t xml:space="preserve">ι μέρες. </w:t>
      </w:r>
    </w:p>
    <w:p w14:paraId="5CE0474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Δεν είμαστε μόνοι μας. Δεν είναι μόνο η Γερμανία που μας στηρίζει. Πιστεύω ότι η λογική θα επικρατήσει. Ναι, δείξαμε ένα πρόσωπο αλληλεγγύης, για το οποίο νιώθουμε τιμή. Εμείς, η μικρή, η φτωχή χώρα με την κρίση, νιώθουμε τιμή που δεν βιάσαμε τις</w:t>
      </w:r>
      <w:r>
        <w:rPr>
          <w:rFonts w:eastAsia="Times New Roman" w:cs="Times New Roman"/>
          <w:szCs w:val="24"/>
        </w:rPr>
        <w:t xml:space="preserve"> Σύριες, που δεν πήραμε τις αποσκευές απ’ αυτούς τους ανθρώπους και δεν θα το κάνουμε ποτέ. Είναι τιμή για εμάς, για τη φτωχή χώρα, τη χώρα με την κρίση. Τι θέλω να πω; Σε αυτό το μαραθώνιο, που σήμερα είναι σε δύσκολη καμπή, εμείς θα τερματίσουμε. Θα τερμ</w:t>
      </w:r>
      <w:r>
        <w:rPr>
          <w:rFonts w:eastAsia="Times New Roman" w:cs="Times New Roman"/>
          <w:szCs w:val="24"/>
        </w:rPr>
        <w:t xml:space="preserve">ατίσουμε! Η προσφυγική κρίση είναι προσωρινή. </w:t>
      </w:r>
    </w:p>
    <w:p w14:paraId="5CE0474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Αγαπώ πολύ τον Γιάννη Μουζάλα και τον ξέρω από τα χρόνια που ήμασταν μαζί στους «Γιατρούς του Κόσμου». Είναι ένα εξαίρετο παιδί. Έχω άλλη άποψη, όμως, για το θέμα. Πιστεύω ότι πολύ πιο σύντομα αυτή η κρίση θα </w:t>
      </w:r>
      <w:r>
        <w:rPr>
          <w:rFonts w:eastAsia="Times New Roman" w:cs="Times New Roman"/>
          <w:szCs w:val="24"/>
        </w:rPr>
        <w:t xml:space="preserve">διευθετηθεί και θυμηθείτε το. </w:t>
      </w:r>
    </w:p>
    <w:p w14:paraId="5CE0474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Η συμφωνία μας ήταν για τριάντα χιλιάδες και για είκοσι χιλιάδες. Θέλετε να βάλουμε άλλες είκοσι χιλιάδες και να γίνουν εβδομήντα χιλιάδες; Είναι διαχειρίσιμο ποσό. Την ίδια στιγμή, όμως, και η Ιταλία και η Γαλλία και η Γερμα</w:t>
      </w:r>
      <w:r>
        <w:rPr>
          <w:rFonts w:eastAsia="Times New Roman" w:cs="Times New Roman"/>
          <w:szCs w:val="24"/>
        </w:rPr>
        <w:t>νία και άλλες χώρες θα πάρουν το ποσοστό τους, ακόμη και αν αρνηθούν οι τέσσερις-πέντε χώρες. Ήδη, τα Σκόπια δείχνουν μ</w:t>
      </w:r>
      <w:r>
        <w:rPr>
          <w:rFonts w:eastAsia="Times New Roman" w:cs="Times New Roman"/>
          <w:szCs w:val="24"/>
        </w:rPr>
        <w:t>ί</w:t>
      </w:r>
      <w:r>
        <w:rPr>
          <w:rFonts w:eastAsia="Times New Roman" w:cs="Times New Roman"/>
          <w:szCs w:val="24"/>
        </w:rPr>
        <w:t xml:space="preserve">α διαλλακτικότητα. Είναι εξαρτημένοι από εμάς. Η οικονομία τους εξαρτάται από εμάς. Θέλουν ακόμα να μπουν στο ΝΑΤΟ. </w:t>
      </w:r>
    </w:p>
    <w:p w14:paraId="5CE0475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Θέλω να πω το εξής:</w:t>
      </w:r>
      <w:r>
        <w:rPr>
          <w:rFonts w:eastAsia="Times New Roman" w:cs="Times New Roman"/>
          <w:szCs w:val="24"/>
        </w:rPr>
        <w:t xml:space="preserve"> Είναι για χαλκέντερους πολιτικούς αυτές οι περιστάσεις, δεν είναι για δειλούς. Όποιος νομίζει ότι μπορεί να παίξει με την πιο μεγάλη κρίση ψηφοθηρικά κάνει λάθος. </w:t>
      </w:r>
    </w:p>
    <w:p w14:paraId="5CE0475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Ευχαριστώ πολύ.</w:t>
      </w:r>
    </w:p>
    <w:p w14:paraId="5CE04752" w14:textId="77777777" w:rsidR="00665C5F" w:rsidRDefault="00175495">
      <w:pPr>
        <w:spacing w:line="600" w:lineRule="auto"/>
        <w:ind w:firstLine="720"/>
        <w:jc w:val="center"/>
        <w:rPr>
          <w:rFonts w:eastAsia="Times New Roman"/>
          <w:bCs/>
        </w:rPr>
      </w:pPr>
      <w:r>
        <w:rPr>
          <w:rFonts w:eastAsia="Times New Roman"/>
          <w:bCs/>
        </w:rPr>
        <w:t>(Χειροκροτήματα από την πτέρυγα του ΣΥΡΙΖΑ)</w:t>
      </w:r>
    </w:p>
    <w:p w14:paraId="5CE0475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ΠΡΟΕΔΡΕΥΟΥΣΑ (Αναστασία </w:t>
      </w:r>
      <w:r>
        <w:rPr>
          <w:rFonts w:eastAsia="Times New Roman" w:cs="Times New Roman"/>
          <w:b/>
          <w:szCs w:val="24"/>
        </w:rPr>
        <w:t>Χριστοδουλοπούλου):</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έχει ο κ. Καρράς για δώδεκα λεπτά. </w:t>
      </w:r>
    </w:p>
    <w:p w14:paraId="5CE04754"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Ευχαριστώ, κυρία Πρόεδρε.</w:t>
      </w:r>
    </w:p>
    <w:p w14:paraId="5CE04755"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ί</w:t>
      </w:r>
      <w:r>
        <w:rPr>
          <w:rFonts w:eastAsia="Times New Roman" w:cs="Times New Roman"/>
          <w:szCs w:val="24"/>
        </w:rPr>
        <w:t>α ακόμη φορά, η συζήτηση πάνω σε ένα νομοσχέδιο για το οποίο διαφαίνεται ότι υπάρχει συναίνεση της Βουλής για την ψήφισή του, μεταβάλλετ</w:t>
      </w:r>
      <w:r>
        <w:rPr>
          <w:rFonts w:eastAsia="Times New Roman" w:cs="Times New Roman"/>
          <w:szCs w:val="24"/>
        </w:rPr>
        <w:t>αι σε αρένα, όχι από πλευράς αντιπολιτευτικής, αλλά από τον τρόπο χειρισμού του νομοθετικού έργου της Κυβέρνησης. Τι είδαμε πάλι σήμερα; Είδαμε την τελευταία στιγμή να έρχονται διάφορες τροπολογίες, διάφορες νομοτεχνικές βελτιώσεις. Θέλετε να σας πω ότι κα</w:t>
      </w:r>
      <w:r>
        <w:rPr>
          <w:rFonts w:eastAsia="Times New Roman" w:cs="Times New Roman"/>
          <w:szCs w:val="24"/>
        </w:rPr>
        <w:t>τά την άποψή μου οι περισσότερες νομοτεχνικές βελτιώσεις αποτελούν αυτοτελείς διατάξεις που επιδιώκουν την υφαρπαγή της ψήφου των Βουλευτών, να μην αντιλαμβανόμεθα ούτε τι αφορούν αλλά ούτε και τι ψηφίζουμε.</w:t>
      </w:r>
    </w:p>
    <w:p w14:paraId="5CE04756"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Φέρνω, λοιπόν, το παράδειγμα. Τροπολογία του Υπο</w:t>
      </w:r>
      <w:r>
        <w:rPr>
          <w:rFonts w:eastAsia="Times New Roman" w:cs="Times New Roman"/>
          <w:szCs w:val="24"/>
        </w:rPr>
        <w:t>υργείου Εσωτερικών που αφορά λεγόμενη νομιμοποίηση αυθαιρέτων συνοριακών σταθμών. Θέλω να ρωτήσω κάτι. Ξεφύλλισα, όσο μπόρεσα, ποιες διατάξεις τροποποιούνται και τι μας λέει η αιτιολογική έκθεση. Τώρα μάθαμε ότι είναι αυθαίρετα και υπάρχει το υπερεπείγον ν</w:t>
      </w:r>
      <w:r>
        <w:rPr>
          <w:rFonts w:eastAsia="Times New Roman" w:cs="Times New Roman"/>
          <w:szCs w:val="24"/>
        </w:rPr>
        <w:t>α τακτοποιηθούν υπό την επίφαση της προσφυγικής μεταναστευτικής κρίσης; Μα και ο Υπουργός είπε ότι είναι χρόνια αυθαίρετα. Λειτουργούν, όμως. Αν ήταν αυθαίρετα, γιατί δεν τα σφραγίζετε να τα κλείσετε; Σφραγίστε τα, κλείστε τα και φέρτε νομοθεσία να τα νομι</w:t>
      </w:r>
      <w:r>
        <w:rPr>
          <w:rFonts w:eastAsia="Times New Roman" w:cs="Times New Roman"/>
          <w:szCs w:val="24"/>
        </w:rPr>
        <w:t xml:space="preserve">μοποιήσουμε. </w:t>
      </w:r>
    </w:p>
    <w:p w14:paraId="5CE04757"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 xml:space="preserve">Τι λες τώρα; </w:t>
      </w:r>
    </w:p>
    <w:p w14:paraId="5CE04758"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 xml:space="preserve">Κάτσε Παναγιώτη, σε παρακαλώ. </w:t>
      </w:r>
    </w:p>
    <w:p w14:paraId="5CE04759"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 xml:space="preserve">Λέγονται αυτά </w:t>
      </w:r>
      <w:r>
        <w:rPr>
          <w:rFonts w:eastAsia="Times New Roman" w:cs="Times New Roman"/>
          <w:szCs w:val="24"/>
        </w:rPr>
        <w:t xml:space="preserve">τα πράγματα στη Βουλή; Να κλείσουμε τα σύνορα; </w:t>
      </w:r>
    </w:p>
    <w:p w14:paraId="5CE0475A"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 xml:space="preserve">Σε παρακαλώ, μη με διακόπτεις. </w:t>
      </w:r>
    </w:p>
    <w:p w14:paraId="5CE0475B"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 xml:space="preserve">Για όνομα του </w:t>
      </w:r>
      <w:r>
        <w:rPr>
          <w:rFonts w:eastAsia="Times New Roman" w:cs="Times New Roman"/>
          <w:szCs w:val="24"/>
        </w:rPr>
        <w:t>θ</w:t>
      </w:r>
      <w:r>
        <w:rPr>
          <w:rFonts w:eastAsia="Times New Roman" w:cs="Times New Roman"/>
          <w:szCs w:val="24"/>
        </w:rPr>
        <w:t>εού!</w:t>
      </w:r>
    </w:p>
    <w:p w14:paraId="5CE0475C"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 xml:space="preserve">Μη με διακόπτεις. </w:t>
      </w:r>
    </w:p>
    <w:p w14:paraId="5CE0475D"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ΠΑ</w:t>
      </w:r>
      <w:r>
        <w:rPr>
          <w:rFonts w:eastAsia="Times New Roman" w:cs="Times New Roman"/>
          <w:b/>
          <w:szCs w:val="24"/>
        </w:rPr>
        <w:t xml:space="preserve">ΝΑΓΙΩΤΗΣ ΚΟΥΡΟΥΜΠΛΗΣ (Υπουργός Εσωτερικών και Διοικητικής Ανασυγκρότησης): </w:t>
      </w:r>
      <w:r>
        <w:rPr>
          <w:rFonts w:eastAsia="Times New Roman" w:cs="Times New Roman"/>
          <w:szCs w:val="24"/>
        </w:rPr>
        <w:t xml:space="preserve">Να κλείσουμε τα σύνορα της χώρας; </w:t>
      </w:r>
    </w:p>
    <w:p w14:paraId="5CE0475E"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Ποια σύνορα της χώρας; Ξέρεις τι σου λέω; Φέρτε νομοθεσία σωστή.</w:t>
      </w:r>
    </w:p>
    <w:p w14:paraId="5CE0475F"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 xml:space="preserve">Ο καθένας λέει ό,τι θέλει. </w:t>
      </w:r>
    </w:p>
    <w:p w14:paraId="5CE04760"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 xml:space="preserve">Εντάξει, εγώ είμαι ο καθένας και λέω ό,τι θέλω, αλλά συνεχίζω. </w:t>
      </w:r>
    </w:p>
    <w:p w14:paraId="5CE04761" w14:textId="77777777" w:rsidR="00665C5F" w:rsidRDefault="00175495">
      <w:pPr>
        <w:spacing w:line="600" w:lineRule="auto"/>
        <w:ind w:firstLine="720"/>
        <w:contextualSpacing/>
        <w:jc w:val="both"/>
        <w:rPr>
          <w:rFonts w:eastAsia="Times New Roman" w:cs="Times New Roman"/>
          <w:b/>
          <w:szCs w:val="24"/>
        </w:rPr>
      </w:pPr>
      <w:r>
        <w:rPr>
          <w:rFonts w:eastAsia="Times New Roman" w:cs="Times New Roman"/>
          <w:b/>
          <w:szCs w:val="24"/>
        </w:rPr>
        <w:t>ΠΑΝΑΓΙΩΤΗΣ ΚΟΥΡΟΥΜΠΛΗΣ (Υπουργός Εσωτερικών και Διοικητική</w:t>
      </w:r>
      <w:r>
        <w:rPr>
          <w:rFonts w:eastAsia="Times New Roman" w:cs="Times New Roman"/>
          <w:b/>
          <w:szCs w:val="24"/>
        </w:rPr>
        <w:t xml:space="preserve">ς Ανασυγκρότησης): </w:t>
      </w:r>
      <w:r>
        <w:rPr>
          <w:rFonts w:eastAsia="Times New Roman" w:cs="Times New Roman"/>
          <w:szCs w:val="24"/>
        </w:rPr>
        <w:t>Μα όταν λες να τα κλείσουμε;</w:t>
      </w:r>
    </w:p>
    <w:p w14:paraId="5CE04762"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Σε παρακαλώ.</w:t>
      </w:r>
    </w:p>
    <w:p w14:paraId="5CE04763"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Λειτουργούν ή δεν λειτουργούν, Υπουργέ;</w:t>
      </w:r>
    </w:p>
    <w:p w14:paraId="5CE04764"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Λειτουργούν.</w:t>
      </w:r>
    </w:p>
    <w:p w14:paraId="5CE04765"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 xml:space="preserve">Ωραία. </w:t>
      </w:r>
      <w:r>
        <w:rPr>
          <w:rFonts w:eastAsia="Times New Roman" w:cs="Times New Roman"/>
          <w:szCs w:val="24"/>
        </w:rPr>
        <w:t>Αφού, λοιπόν, λειτουργούν γιατί ανοίγετε πληγές με υποτιθέμενες τέτοιες νομιμοποιήσεις;</w:t>
      </w:r>
    </w:p>
    <w:p w14:paraId="5CE04766"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Πάμε παρακάτω. Υπογραφή ΥΠΕΧΩΔΕ δεν είδαμε. Ορθώς ετέθησαν από τα άλλα κόμματα ότι αυτό δημιουργεί ένα μείζον περιβαλλοντικό ζήτημα.</w:t>
      </w:r>
    </w:p>
    <w:p w14:paraId="5CE04767"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Προχωρώ σε επόμενη τροπολογία. Προχ</w:t>
      </w:r>
      <w:r>
        <w:rPr>
          <w:rFonts w:eastAsia="Times New Roman" w:cs="Times New Roman"/>
          <w:szCs w:val="24"/>
        </w:rPr>
        <w:t xml:space="preserve">θές –και το είπα προηγουμένως και αντέδρασε η κ. Αντωνοπούλου- ψηφίσαμε το περίφημο </w:t>
      </w:r>
      <w:r>
        <w:rPr>
          <w:rFonts w:eastAsia="Times New Roman" w:cs="Times New Roman"/>
          <w:szCs w:val="24"/>
        </w:rPr>
        <w:t>π</w:t>
      </w:r>
      <w:r>
        <w:rPr>
          <w:rFonts w:eastAsia="Times New Roman" w:cs="Times New Roman"/>
          <w:szCs w:val="24"/>
        </w:rPr>
        <w:t xml:space="preserve">αράλληλο </w:t>
      </w:r>
      <w:r>
        <w:rPr>
          <w:rFonts w:eastAsia="Times New Roman" w:cs="Times New Roman"/>
          <w:szCs w:val="24"/>
        </w:rPr>
        <w:t>π</w:t>
      </w:r>
      <w:r>
        <w:rPr>
          <w:rFonts w:eastAsia="Times New Roman" w:cs="Times New Roman"/>
          <w:szCs w:val="24"/>
        </w:rPr>
        <w:t>ρόγραμμα, την Επιτάχυνση Κυβερνητικού Έργου. Ψηφίσαμε πολλά πράγματα και μεταξύ αυτών και η πλευρά η δική μας, η παράταξη της Ένωσης Κεντρώων ψήφισε και εκείνη τ</w:t>
      </w:r>
      <w:r>
        <w:rPr>
          <w:rFonts w:eastAsia="Times New Roman" w:cs="Times New Roman"/>
          <w:szCs w:val="24"/>
        </w:rPr>
        <w:t>η διάταξη, η οποία κάλυπτε τους ανασφάλιστους Έλληνες, αλλά και τους αλλοδαπούς, που για οποιοδήποτε λόγο νόμιμο ή παράνομο βρίσκονται στην Ελλάδα. Το κατανοούμε ότι υπάρχει ανάγκη να ρυθμίζονται αυτά τα πράγματα.</w:t>
      </w:r>
    </w:p>
    <w:p w14:paraId="5CE04768"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Σήμερα, λοιπόν, βλέπουμε ότι στον ίδιο νόμ</w:t>
      </w:r>
      <w:r>
        <w:rPr>
          <w:rFonts w:eastAsia="Times New Roman" w:cs="Times New Roman"/>
          <w:szCs w:val="24"/>
        </w:rPr>
        <w:t>ο με τη δικαιολογία της ανάγκης έρχονται και τροπολογίες, οι οποίες θα μπορούσαν να έχουν περάσει την περασμένη εβδομάδα, θα μπορούσαν να έχουν τεθεί υπό τη νομοτεχνική βάσανο, θα μπορούσαν να έχουν συζητηθεί, να είχαν αναλυθεί, να είχαν βελτιωθεί. Βλέπουμ</w:t>
      </w:r>
      <w:r>
        <w:rPr>
          <w:rFonts w:eastAsia="Times New Roman" w:cs="Times New Roman"/>
          <w:szCs w:val="24"/>
        </w:rPr>
        <w:t>ε, λοιπόν, ότι υπάρχει μ</w:t>
      </w:r>
      <w:r>
        <w:rPr>
          <w:rFonts w:eastAsia="Times New Roman" w:cs="Times New Roman"/>
          <w:szCs w:val="24"/>
        </w:rPr>
        <w:t>ί</w:t>
      </w:r>
      <w:r>
        <w:rPr>
          <w:rFonts w:eastAsia="Times New Roman" w:cs="Times New Roman"/>
          <w:szCs w:val="24"/>
        </w:rPr>
        <w:t xml:space="preserve">α πλήρης έλλειψη συντονισμού του κυβερνητικού </w:t>
      </w:r>
      <w:r w:rsidRPr="00F51BC3">
        <w:rPr>
          <w:rFonts w:eastAsia="Times New Roman" w:cs="Times New Roman"/>
          <w:szCs w:val="24"/>
        </w:rPr>
        <w:t>έργου</w:t>
      </w:r>
      <w:r w:rsidRPr="00AA0B13">
        <w:rPr>
          <w:rFonts w:eastAsia="Times New Roman" w:cs="Times New Roman"/>
          <w:color w:val="FF0000"/>
          <w:szCs w:val="24"/>
        </w:rPr>
        <w:t>.</w:t>
      </w:r>
    </w:p>
    <w:p w14:paraId="5CE04769"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Επόμενο παράδειγμα. Διατυμπανίστηκε η περίφημη μεταρρύθμιση της δημόσιας διοίκησης. Είχα σχολιάσει εγώ ο ίδιος και είχα πει ότι έχουμε γενικούς γραμματείς των Υπουργείων, αλλά τι τους χρειαζόμαστε, αφού έχουμε Υπουργούς, Αναπληρωτές Υπουργούς και Υφυπουργο</w:t>
      </w:r>
      <w:r>
        <w:rPr>
          <w:rFonts w:eastAsia="Times New Roman" w:cs="Times New Roman"/>
          <w:szCs w:val="24"/>
        </w:rPr>
        <w:t xml:space="preserve">ύς; Είχα μάλιστα αστειευτεί, αν μου επιτρέπετε, και είχα πει ότι σε λίγο θα διορίζουμε και Αναπληρωτές Υπουργούς των Αναπληρωτών. </w:t>
      </w:r>
    </w:p>
    <w:p w14:paraId="5CE0476A"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 xml:space="preserve">Ε, λοιπόν, πρέπει να σας πω, κύριοι συνάδελφοι, ότι υπήρξα προφητικός σε αυτό το σημείο, διότι την ίδια μέρα, τελειώνοντας η </w:t>
      </w:r>
      <w:r>
        <w:rPr>
          <w:rFonts w:eastAsia="Times New Roman" w:cs="Times New Roman"/>
          <w:szCs w:val="24"/>
        </w:rPr>
        <w:t xml:space="preserve">συζήτηση του νομοσχεδίου, ήρθαν οι λεγόμενοι διοικητικοί γραμματείς, οι οποίοι είναι κάτι μεταξύ γενικών γραμματέων και πολιτικών προσώπων. Εν  πάση περιπτώσει, είναι της κατηγορίας των ειδικών θέσεων πρώτου βαθμού. Δημιουργήθηκαν επιπλέον θέσεις. </w:t>
      </w:r>
    </w:p>
    <w:p w14:paraId="5CE0476B"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Έχω σχο</w:t>
      </w:r>
      <w:r>
        <w:rPr>
          <w:rFonts w:eastAsia="Times New Roman" w:cs="Times New Roman"/>
          <w:szCs w:val="24"/>
        </w:rPr>
        <w:t>λιάσει και έχω πει ότι επιχειρείται η άλωση από το κόμμα του κρατικού μηχανισμού με αυτόν τον τρόπο και σήμερα βλέπουμε μια τροπολογία συμπαθέστατων καθ’ όλα συναδέλφων, η οποία ενεργοποιεί τη διάταξη των διοικητικών γραμματέων και θέτει προθεσμίες εντός τ</w:t>
      </w:r>
      <w:r>
        <w:rPr>
          <w:rFonts w:eastAsia="Times New Roman" w:cs="Times New Roman"/>
          <w:szCs w:val="24"/>
        </w:rPr>
        <w:t>ων οποίων θα πρέπει να γίνει η επιλογή χωρίς, όμως, να τηρούνται οι λοιπές προϋποθέσεις που επιτάσσει ο νόμος. Γιατί δεν έγινε αυτό προχθές; Ποια είναι η ανάγκη να βοηθήσουν οι κυβερνητικοί βεβαίως Βουλευτές –συμπαθείς καθ’ όλα- στην παρούσα φάση; Μήπως κρ</w:t>
      </w:r>
      <w:r>
        <w:rPr>
          <w:rFonts w:eastAsia="Times New Roman" w:cs="Times New Roman"/>
          <w:szCs w:val="24"/>
        </w:rPr>
        <w:t>ύβει και κάτι άλλο; Δεν το καταλαβαίνω απόλυτα. Είναι μια διάταξη των συναδέλφων, η οποία έχει επτά μεταξύ τους ασύνδετες, αν θέλετε, παραγράφους και στο τέλος τακτοποιεί και θέσεις στον πρώην Οργανισμό Σχολικών Κτιρίων. Καλό το έργο!</w:t>
      </w:r>
    </w:p>
    <w:p w14:paraId="5CE0476C" w14:textId="77777777" w:rsidR="00665C5F" w:rsidRDefault="00175495">
      <w:pPr>
        <w:spacing w:line="600" w:lineRule="auto"/>
        <w:ind w:firstLine="720"/>
        <w:contextualSpacing/>
        <w:jc w:val="both"/>
        <w:rPr>
          <w:rFonts w:eastAsia="Times New Roman" w:cs="Times New Roman"/>
          <w:szCs w:val="24"/>
        </w:rPr>
      </w:pPr>
      <w:r>
        <w:rPr>
          <w:rFonts w:eastAsia="Times New Roman" w:cs="Times New Roman"/>
          <w:szCs w:val="24"/>
        </w:rPr>
        <w:t xml:space="preserve"> Θέλω να πω και κάτι </w:t>
      </w:r>
      <w:r>
        <w:rPr>
          <w:rFonts w:eastAsia="Times New Roman" w:cs="Times New Roman"/>
          <w:szCs w:val="24"/>
        </w:rPr>
        <w:t xml:space="preserve">άλλο εδώ. Επανέρχομαι στο παράλληλο πρόγραμμα. </w:t>
      </w:r>
    </w:p>
    <w:p w14:paraId="5CE0476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Λέει, λοιπόν, ο κ. Πολάκης ότι</w:t>
      </w:r>
      <w:r>
        <w:rPr>
          <w:rFonts w:eastAsia="Times New Roman" w:cs="Times New Roman"/>
          <w:szCs w:val="24"/>
        </w:rPr>
        <w:t xml:space="preserve"> </w:t>
      </w:r>
      <w:r>
        <w:rPr>
          <w:rFonts w:eastAsia="Times New Roman" w:cs="Times New Roman"/>
          <w:szCs w:val="24"/>
        </w:rPr>
        <w:t>στο παράλληλο πρόγραμμα κάναμε πολλά λάθη και έχουμε ανάγκη προτεινόμενης ρύθμισης, η οποία είναι μια, δύο, τρεις σελίδες νομοθετικού κειμένου και διορθώνει λέξεις, διορθώνει χρ</w:t>
      </w:r>
      <w:r>
        <w:rPr>
          <w:rFonts w:eastAsia="Times New Roman" w:cs="Times New Roman"/>
          <w:szCs w:val="24"/>
        </w:rPr>
        <w:t>ονολογίες, διορθώνει προθεσμίες.</w:t>
      </w:r>
    </w:p>
    <w:p w14:paraId="5CE0476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Θέλω, λοιπόν, να πω το εξής και ας αντιδράσει ο κ. Κουρουμπλής: Υπάρχει συντονιστής του κυβερνητικού έργου ή δεν υπάρχει; Ξέρω ότι υπάρχουν Υπουργοί που εμφανίζονται με τον τίτλο του συντονιστού. Ξέρω ότι ο κ. Κουρουμπλής ε</w:t>
      </w:r>
      <w:r>
        <w:rPr>
          <w:rFonts w:eastAsia="Times New Roman" w:cs="Times New Roman"/>
          <w:szCs w:val="24"/>
        </w:rPr>
        <w:t>ίναι ο πρώτος τη τάξει Υπουργός και διαμαρτύρεται όταν θέτουμε τέτοια ζητήματα για τα οποία έχει την ίδια ευθύνη. Τουλάχιστον πρέπει να τιμήσει τη Βουλή και να την σεβαστεί, όπως εμείς την τιμούμε και την σεβόμεθα.</w:t>
      </w:r>
    </w:p>
    <w:p w14:paraId="5CE0476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Συνεχίζω με το εξής: Σχετικά με τις τροπο</w:t>
      </w:r>
      <w:r>
        <w:rPr>
          <w:rFonts w:eastAsia="Times New Roman" w:cs="Times New Roman"/>
          <w:szCs w:val="24"/>
        </w:rPr>
        <w:t>λογίες, δεν μπορώ να παρακολουθήσω πλέον την κατάσταση. Φτάσαμε και στα καλλιτεχνικά. Δεν περιμέναμε ότι στον νόμο περί εγγύησης των τραπεζικών καταθέσεων θα είχαμε και πνευματικές-καλλιτεχνικές ανατάσεις.</w:t>
      </w:r>
    </w:p>
    <w:p w14:paraId="5CE0477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Έρχεται μια τροπολογία που λέει ότι υπάρχει ανάγκη</w:t>
      </w:r>
      <w:r>
        <w:rPr>
          <w:rFonts w:eastAsia="Times New Roman" w:cs="Times New Roman"/>
          <w:szCs w:val="24"/>
        </w:rPr>
        <w:t xml:space="preserve"> της συνέχισης λειτουργίας του Εθνικού Κέντρου Σύγχρονης Τέχνης. Άξιος ο μισθός! Μας λέει, λοιπόν, πολύ σωστά ότι παρατείνεται η θητεία της διευθύντριας του Μουσείου έως το πέρας της θητείας του υφιστάμενου διοικητικού συμβουλίου. Είναι σωστό, για να μην έ</w:t>
      </w:r>
      <w:r>
        <w:rPr>
          <w:rFonts w:eastAsia="Times New Roman" w:cs="Times New Roman"/>
          <w:szCs w:val="24"/>
        </w:rPr>
        <w:t>χουμε αναντιστοιχία. Καπάκι –και μου επιτρέπετε την έκφραση- έρχεται μια επόμενη τροπολογία και τι μας λέει; Οι εξηγήσεις του κ. Μπαλτά ήταν ανεπαρκείς, οφείλω να πω, τις παρακολούθησα. Μας λέει, λοιπόν, μια τροπολογία του κ. Μπαλτά ότι ως Υπουργός Πολιτισ</w:t>
      </w:r>
      <w:r>
        <w:rPr>
          <w:rFonts w:eastAsia="Times New Roman" w:cs="Times New Roman"/>
          <w:szCs w:val="24"/>
        </w:rPr>
        <w:t xml:space="preserve">μού μπορεί να διορίζει τον καλλιτεχνικό διευθυντή στο Ελληνικό Φεστιβάλ. Σωστά, δεν έχουμε καλλιτεχνικό διευθυντή, δεν προλαβαίνουμε για το φετινό καλοκαίρι, που αρχίζει το Φεστιβάλ Αθηνών τέλη Ιουνίου-αρχές Ιουλίου, θα πάμε και στην Επίδαυρο, θα πάμε και </w:t>
      </w:r>
      <w:r>
        <w:rPr>
          <w:rFonts w:eastAsia="Times New Roman" w:cs="Times New Roman"/>
          <w:szCs w:val="24"/>
        </w:rPr>
        <w:t>στο Ηρώδειο, θα πάμε σε πολλά μέρη φέτος να παρακολουθήσουμε αυτές τις σημαντικές παραστάσεις.</w:t>
      </w:r>
    </w:p>
    <w:p w14:paraId="5CE0477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Όμως, μας λέει και κάτι άλλο εδώ πέρα από κάτω η ίδια τροπολογία: Ότι ο καλλιτεχνικός διευθυντής του Ελληνικού Φεστιβάλ θα είναι με τριετή θητεία, η οποία θα μπο</w:t>
      </w:r>
      <w:r>
        <w:rPr>
          <w:rFonts w:eastAsia="Times New Roman" w:cs="Times New Roman"/>
          <w:szCs w:val="24"/>
        </w:rPr>
        <w:t xml:space="preserve">ρεί να ανανεώνεται. Αφού, λοιπόν, θέλουμε να επιλέξουμε και να αναβαθμίσουμε το </w:t>
      </w:r>
      <w:r>
        <w:rPr>
          <w:rFonts w:eastAsia="Times New Roman" w:cs="Times New Roman"/>
          <w:szCs w:val="24"/>
        </w:rPr>
        <w:t>φ</w:t>
      </w:r>
      <w:r>
        <w:rPr>
          <w:rFonts w:eastAsia="Times New Roman" w:cs="Times New Roman"/>
          <w:szCs w:val="24"/>
        </w:rPr>
        <w:t xml:space="preserve">εστιβάλ για έξι χρόνια, τρία συν τρία, ποια είναι η ανάγκη του επείγοντος, δηλαδή να τον διορίσουμε σήμερα με τροπολογία που έρχεται μια ώρα πριν προχωρήσουμε στην ψήφιση του </w:t>
      </w:r>
      <w:r>
        <w:rPr>
          <w:rFonts w:eastAsia="Times New Roman" w:cs="Times New Roman"/>
          <w:szCs w:val="24"/>
        </w:rPr>
        <w:t>νομοσχεδίου;</w:t>
      </w:r>
    </w:p>
    <w:p w14:paraId="5CE04772"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Ας φέρουν, λοιπόν, έναν καλλιτεχνικό διευθυντή για τρεις μήνες, ας τον μετακαλέσουν ακόμα -είναι γνωστό ότι μπορεί να επιχειρηθεί και μετάκληση από το εξωτερικό- να μας κάνει ένα ωραίο φεστιβάλ, να πάμε, όπως είπα, στο Ηρώδειο, να πάμε στην Επ</w:t>
      </w:r>
      <w:r>
        <w:rPr>
          <w:rFonts w:eastAsia="Times New Roman" w:cs="Times New Roman"/>
          <w:szCs w:val="24"/>
        </w:rPr>
        <w:t>ίδαυρο, να πάμε και στη Δωδώνη –ας το βελτιώσουμε, ας πάμε και σε άλλα σημεία της Ελλάδ</w:t>
      </w:r>
      <w:r>
        <w:rPr>
          <w:rFonts w:eastAsia="Times New Roman" w:cs="Times New Roman"/>
          <w:szCs w:val="24"/>
        </w:rPr>
        <w:t>α</w:t>
      </w:r>
      <w:r>
        <w:rPr>
          <w:rFonts w:eastAsia="Times New Roman" w:cs="Times New Roman"/>
          <w:szCs w:val="24"/>
        </w:rPr>
        <w:t>ς, κύριε Μαντά-, να του δώσουμε, λοιπόν, μια θητεία τριών μηνών.</w:t>
      </w:r>
    </w:p>
    <w:p w14:paraId="5CE0477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Θα φέρω ένα παράδειγμα που ίσως δεν είναι της παρούσης. Προχθές συζητείτο η τροπολογία, που μετέφερε το</w:t>
      </w:r>
      <w:r>
        <w:rPr>
          <w:rFonts w:eastAsia="Times New Roman" w:cs="Times New Roman"/>
          <w:szCs w:val="24"/>
        </w:rPr>
        <w:t xml:space="preserve"> Μέγαρο Μουσικής στην ιδιοκτησία του ελληνικού κράτους. Ξέρετε πώς λειτουργεί το Μέγαρο Μουσικής; Με μετακλήσεις μαέστρων, διευθυντών ορχήστρας, οι οποίοι έρχονται οι άνθρωποι δέκα μέρες, κάνουν ό,τι πρέπει να κάνουν και φεύγουν.</w:t>
      </w:r>
    </w:p>
    <w:p w14:paraId="5CE0477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Ποια είναι η ανάγκη να διο</w:t>
      </w:r>
      <w:r>
        <w:rPr>
          <w:rFonts w:eastAsia="Times New Roman" w:cs="Times New Roman"/>
          <w:szCs w:val="24"/>
        </w:rPr>
        <w:t>ρίσουμε χωρίς την τήρηση –επαναλαμβάνω- των ν</w:t>
      </w:r>
      <w:r>
        <w:rPr>
          <w:rFonts w:eastAsia="Times New Roman" w:cs="Times New Roman"/>
          <w:szCs w:val="24"/>
        </w:rPr>
        <w:t>όμι</w:t>
      </w:r>
      <w:r>
        <w:rPr>
          <w:rFonts w:eastAsia="Times New Roman" w:cs="Times New Roman"/>
          <w:szCs w:val="24"/>
        </w:rPr>
        <w:t>μων προϋποθέσεων για έξι χρόνια καλλιτεχνικό διευθυντή του Φεστιβάλ Αθηνών ή του Ελληνικού Φεστιβάλ;</w:t>
      </w:r>
    </w:p>
    <w:p w14:paraId="5CE0477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Ας περάσω, λοιπόν, και ας μείνω λίγο στην αντίδραση μου, την οποία είχα για τις τροπολογίες της κ. Αντωνοπο</w:t>
      </w:r>
      <w:r>
        <w:rPr>
          <w:rFonts w:eastAsia="Times New Roman" w:cs="Times New Roman"/>
          <w:szCs w:val="24"/>
        </w:rPr>
        <w:t xml:space="preserve">ύλου, για τις οποίες πραγματικά οφείλω να πω ότι αγανάκτησα από εσωτερική ορμή. Ίσως αυτή η λέξη να μην είναι αρεστή. Αγανάκτησα από εσωτερική ορμή, διότι ζητήματα τα οποία μπορούσαν να έχουν αντιμετωπιστεί με αξιοπρέπεια, με ευπρέπεια, με λογική, έρχεται </w:t>
      </w:r>
      <w:r>
        <w:rPr>
          <w:rFonts w:eastAsia="Times New Roman" w:cs="Times New Roman"/>
          <w:szCs w:val="24"/>
        </w:rPr>
        <w:t>και μας λέει η κ. Αντωνοπούλου, όταν πλέον αντέδρασα και είπα ότι προσβάλλεται το Κοινοβούλιο, μας εξευτελίζουν κατά κάποιο τρόπο με τον τρόπο νομοθέτησης, ότι «ξέρετε, περίμενα την έγκριση από την Ευρώπη, επειδή είναι τα κονδύλια». Μα, αφού την περίμενε κ</w:t>
      </w:r>
      <w:r>
        <w:rPr>
          <w:rFonts w:eastAsia="Times New Roman" w:cs="Times New Roman"/>
          <w:szCs w:val="24"/>
        </w:rPr>
        <w:t>αι είναι κοινοτικοί πόροι, ήρθε χθες, ήρθε προχθές, την περασμένη εβδομάδα είχε νομοσχέδιο που μπορούσαμε να το συζητήσουμε. Άλλη μορφή προχειρότητος!</w:t>
      </w:r>
    </w:p>
    <w:p w14:paraId="5CE0477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Περνάω τώρα –και τελειώνω- στο περίφημο νομοσχέδιο. Ήρθαμε με καλές προθέσεις να το ψηφίσουμε. Δηλώσαμε κ</w:t>
      </w:r>
      <w:r>
        <w:rPr>
          <w:rFonts w:eastAsia="Times New Roman" w:cs="Times New Roman"/>
          <w:szCs w:val="24"/>
        </w:rPr>
        <w:t xml:space="preserve">αι στην </w:t>
      </w:r>
      <w:r>
        <w:rPr>
          <w:rFonts w:eastAsia="Times New Roman" w:cs="Times New Roman"/>
          <w:szCs w:val="24"/>
        </w:rPr>
        <w:t>ε</w:t>
      </w:r>
      <w:r>
        <w:rPr>
          <w:rFonts w:eastAsia="Times New Roman" w:cs="Times New Roman"/>
          <w:szCs w:val="24"/>
        </w:rPr>
        <w:t xml:space="preserve">πιτροπή ότι είναι μια χρήσιμη ρύθμιση. Δεν θεωρούμε ότι λύνει, επιλύει τα προβλήματα της τραπεζικής κρίσεως. Δεν θεωρούμε ότι συνεισφέρει στην ελληνική οικονομία αλλά δίνει μια ελπίδα ότι εγγυώνται τις καταθέσεις και τις επενδύσεις τουλάχιστον οι </w:t>
      </w:r>
      <w:r>
        <w:rPr>
          <w:rFonts w:eastAsia="Times New Roman" w:cs="Times New Roman"/>
          <w:szCs w:val="24"/>
        </w:rPr>
        <w:t>τράπεζες μέσω του ΤΕΚΕ, μέσω αυτού του συστήματος, το οποίο μπορεί να δημιουργήσει ένα υποτυπώδες κεφάλαιο, ούτως ώστε να εγγυηθούν τις καταθέσεις μέχρι των 100.000 ευρώ.</w:t>
      </w:r>
    </w:p>
    <w:p w14:paraId="5CE0477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Βέβαια, καταθέσεις 100.000 ευρώ δεν υπάρχουν πλέον στην Ελλάδα, έχουν εξανεμιστεί, εί</w:t>
      </w:r>
      <w:r>
        <w:rPr>
          <w:rFonts w:eastAsia="Times New Roman" w:cs="Times New Roman"/>
          <w:szCs w:val="24"/>
        </w:rPr>
        <w:t xml:space="preserve">τε με τη μορφή της αφαιμάξεως είτε με τη μορφή της μετακινήσεως στο εξωτερικό είτε ακόμα και με την απαξίωση των περιουσιών ή την ανεργία. Όποιος είχε μια μικρή κατάθεση την απέσυρε σιγά-σιγά. </w:t>
      </w:r>
    </w:p>
    <w:p w14:paraId="5CE0477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Προχθές, είπε η κ. Κατσέλη ότι αναμένουν επιστροφή των καταθέσ</w:t>
      </w:r>
      <w:r>
        <w:rPr>
          <w:rFonts w:eastAsia="Times New Roman" w:cs="Times New Roman"/>
          <w:szCs w:val="24"/>
        </w:rPr>
        <w:t>εων μετά από δύο, τρία χρόνια. Τι σημαίνει αυτό; Αυτό σημαίνει ότι ομολογεί η κατ’ εξοχήν αρμόδια για τις τράπεζες ότι δύο, τρία χρόνια δεν πρέπει να περιμένουμε ανάπτυξη. Γιατί το έθεσε αυτό; Πρέπει να ομαλοποιηθεί και να γίνει κανονική η κατάσταση. Καλώς</w:t>
      </w:r>
      <w:r>
        <w:rPr>
          <w:rFonts w:eastAsia="Times New Roman" w:cs="Times New Roman"/>
          <w:szCs w:val="24"/>
        </w:rPr>
        <w:t xml:space="preserve">. Το ακούω και αυτό καλά. </w:t>
      </w:r>
    </w:p>
    <w:p w14:paraId="5CE04779"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Μα, προέκυψε και κάτι άλλο: Προεβλήθη κυβερνητικό επιχείρημα: «Ξέρετε</w:t>
      </w:r>
      <w:r>
        <w:rPr>
          <w:rFonts w:eastAsia="Times New Roman" w:cs="Times New Roman"/>
          <w:szCs w:val="24"/>
        </w:rPr>
        <w:t>,</w:t>
      </w:r>
      <w:r>
        <w:rPr>
          <w:rFonts w:eastAsia="Times New Roman" w:cs="Times New Roman"/>
          <w:szCs w:val="24"/>
        </w:rPr>
        <w:t xml:space="preserve"> και η κ. Κατσέλη το είπε, ότι μέσα στον τελευταίο χρόνο έχουμε αύξηση των καταθέσεων στην Ελλάδα. Έπεσαν από τα διακόσια είκοσι δισεκατομμύρια στα εκατόν είκοσι και έχουμε αύξηση κατά ένα δισεκατομμύριο και τα κάναμε εκατόν είκοσι ένα»</w:t>
      </w:r>
      <w:r>
        <w:rPr>
          <w:rFonts w:eastAsia="Times New Roman" w:cs="Times New Roman"/>
          <w:szCs w:val="24"/>
        </w:rPr>
        <w:t>!</w:t>
      </w:r>
      <w:r>
        <w:rPr>
          <w:rFonts w:eastAsia="Times New Roman" w:cs="Times New Roman"/>
          <w:szCs w:val="24"/>
        </w:rPr>
        <w:t xml:space="preserve"> Αυτό δόθηκε ως από</w:t>
      </w:r>
      <w:r>
        <w:rPr>
          <w:rFonts w:eastAsia="Times New Roman" w:cs="Times New Roman"/>
          <w:szCs w:val="24"/>
        </w:rPr>
        <w:t>δειξη ικανότητος οικονομικής</w:t>
      </w:r>
      <w:r>
        <w:rPr>
          <w:rFonts w:eastAsia="Times New Roman" w:cs="Times New Roman"/>
          <w:szCs w:val="24"/>
        </w:rPr>
        <w:t>!</w:t>
      </w:r>
      <w:r>
        <w:rPr>
          <w:rFonts w:eastAsia="Times New Roman" w:cs="Times New Roman"/>
          <w:szCs w:val="24"/>
        </w:rPr>
        <w:t xml:space="preserve"> </w:t>
      </w:r>
    </w:p>
    <w:p w14:paraId="5CE0477A"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Να πω κάτι; Όταν είναι κλειστές οι τράπεζες και δεν μπορούμε να πάρουμε τα λεφτά μας, και λογιστικώς θα βάλει έναν τόκο 0,0% η τράπεζα και λογιστικώς τα εκατόν είκοσι θα γίνουν εκατόν είκοσι ένα μόνο από τους τόκους που δεν μ</w:t>
      </w:r>
      <w:r>
        <w:rPr>
          <w:rFonts w:eastAsia="Times New Roman" w:cs="Times New Roman"/>
          <w:szCs w:val="24"/>
        </w:rPr>
        <w:t xml:space="preserve">πορούμε να σηκώσουμε από τις τράπεζες. </w:t>
      </w:r>
    </w:p>
    <w:p w14:paraId="5CE0477B"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5CE0477C"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Θέλω να πω τούτο και τελειώνω, κυρία Πρόεδρε: Έχει το νομοσχέδιο αυτό κάποιες τελικές διατάξεις, οι οποίες -δεν μου επιτρέπει ο χρό</w:t>
      </w:r>
      <w:r>
        <w:rPr>
          <w:rFonts w:eastAsia="Times New Roman" w:cs="Times New Roman"/>
          <w:szCs w:val="24"/>
        </w:rPr>
        <w:t xml:space="preserve">νος και θα είναι πολύ σύντομη η αναφορά- αφορούν το Νομικό Συμβούλιο του Κράτους. Έχω πει και άλλη φορά μέσα στην Αίθουσα ότι λόγω της πορείας μου ως συλλειτουργός της δικαιοσύνης έχω ευαισθησία σε κάποια θέματα. </w:t>
      </w:r>
    </w:p>
    <w:p w14:paraId="5CE0477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Απευθύνομαι στον Υπουργό Οικονομικών. Βλέπ</w:t>
      </w:r>
      <w:r>
        <w:rPr>
          <w:rFonts w:eastAsia="Times New Roman" w:cs="Times New Roman"/>
          <w:szCs w:val="24"/>
        </w:rPr>
        <w:t>ω ότι είναι ο κ. Αλεξιάδης εδώ και μπορεί να παρακολουθήσει. Βλέπω λοιπόν ότι αυτά τα θέματα του Νομικού Συμβουλίου θα δυσχεράνουν με τον τρόπο που θα λειτουργούν οι τριμελείς επιτροπές. Θα αποδέχονται, δεν θα αποδέχονται τις υπέρ των ιδιωτών αποφάσεις, το</w:t>
      </w:r>
      <w:r>
        <w:rPr>
          <w:rFonts w:eastAsia="Times New Roman" w:cs="Times New Roman"/>
          <w:szCs w:val="24"/>
        </w:rPr>
        <w:t xml:space="preserve">υς συμβιβασμούς και στο τέλος θα μετατρέψουμε το Νομικό Συμβούλιο του Κράτους. Έχει γραφειοκρατική ιστορία. Δεν θέλω να την πω. Οι εξ ημών νομικοί γνωρίζουμε πως λειτουργεί. Θα χειροτερέψουν ίσως τα πράγματα. </w:t>
      </w:r>
    </w:p>
    <w:p w14:paraId="5CE0477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Μονολεκτικά λέω τούτο: Ο ειδικός φόρος κατανάλ</w:t>
      </w:r>
      <w:r>
        <w:rPr>
          <w:rFonts w:eastAsia="Times New Roman" w:cs="Times New Roman"/>
          <w:szCs w:val="24"/>
        </w:rPr>
        <w:t>ωσης στον οίνο παραμένει και πλήττεται ο κλάδος αυτός. Αυτός ο κλάδος είναι ο μοναδικός ο οποίος έχει μείνει στην ελληνική οικονομία και αναπτύσσεται όχι από κρατική αρωγή, ούτε από κρατική συμπαράσταση, αλλά από το μεράκι των αμπελουργών και των οινοποιών</w:t>
      </w:r>
      <w:r>
        <w:rPr>
          <w:rFonts w:eastAsia="Times New Roman" w:cs="Times New Roman"/>
          <w:szCs w:val="24"/>
        </w:rPr>
        <w:t xml:space="preserve"> και βελτιώνεται. Παρ’ όλα αυτά, ερχόμαστε τώρα και επαναφέρουμε τον Τελωνειακό Κώδικα και λέμε ότι κι εκείνο που κάνουμε από ξύδι το απαλλάσσουμε του φόρου, αν δεν κάνω λάθος. «Τι ήταν ο κάβουρας; Τι ήταν το ζουμί του;», αν αυτό θεωρηθεί απαλλαγή. </w:t>
      </w:r>
    </w:p>
    <w:p w14:paraId="5CE0477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Τελειώνοντας θα πω τούτο μόνο, το οποίο θα είναι η τελευταία μου απάντηση, κυρία Πρόεδρε, επί του νομοσχεδίου: Μίλησε ο κ. Τσακαλώτος το πρωί για το Διεθνές Νομισματικό Ταμείο και άφησε μια εικόνα ότι μπορεί τα πράγματα έστω ελάχιστα να βελτιωθούν.</w:t>
      </w:r>
    </w:p>
    <w:p w14:paraId="5CE0478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Έχω μια</w:t>
      </w:r>
      <w:r>
        <w:rPr>
          <w:rFonts w:eastAsia="Times New Roman" w:cs="Times New Roman"/>
          <w:szCs w:val="24"/>
        </w:rPr>
        <w:t xml:space="preserve"> εμπειρία και λέω: Είχαμε επαφή με συναδέλφους της Ολλανδίας</w:t>
      </w:r>
      <w:r>
        <w:rPr>
          <w:rFonts w:eastAsia="Times New Roman" w:cs="Times New Roman"/>
          <w:szCs w:val="24"/>
        </w:rPr>
        <w:t xml:space="preserve"> -η</w:t>
      </w:r>
      <w:r>
        <w:rPr>
          <w:rFonts w:eastAsia="Times New Roman" w:cs="Times New Roman"/>
          <w:szCs w:val="24"/>
        </w:rPr>
        <w:t xml:space="preserve"> Ολλανδία προεδρεύει στην Ευρώπη</w:t>
      </w:r>
      <w:r>
        <w:rPr>
          <w:rFonts w:eastAsia="Times New Roman" w:cs="Times New Roman"/>
          <w:szCs w:val="24"/>
        </w:rPr>
        <w:t>- οι οποίοι,</w:t>
      </w:r>
      <w:r>
        <w:rPr>
          <w:rFonts w:eastAsia="Times New Roman" w:cs="Times New Roman"/>
          <w:szCs w:val="24"/>
        </w:rPr>
        <w:t xml:space="preserve"> </w:t>
      </w:r>
      <w:r>
        <w:rPr>
          <w:rFonts w:eastAsia="Times New Roman" w:cs="Times New Roman"/>
          <w:szCs w:val="24"/>
        </w:rPr>
        <w:t>α</w:t>
      </w:r>
      <w:r>
        <w:rPr>
          <w:rFonts w:eastAsia="Times New Roman" w:cs="Times New Roman"/>
          <w:szCs w:val="24"/>
        </w:rPr>
        <w:t>υστηρότατοι, ζητούν τη σύνδεση της αξιολόγησης</w:t>
      </w:r>
      <w:r>
        <w:rPr>
          <w:rFonts w:eastAsia="Times New Roman" w:cs="Times New Roman"/>
          <w:szCs w:val="24"/>
        </w:rPr>
        <w:t>,</w:t>
      </w:r>
      <w:r>
        <w:rPr>
          <w:rFonts w:eastAsia="Times New Roman" w:cs="Times New Roman"/>
          <w:szCs w:val="24"/>
        </w:rPr>
        <w:t xml:space="preserve"> της λίστας Λαγκάρντ, των κόκκινων δανείων</w:t>
      </w:r>
      <w:r>
        <w:rPr>
          <w:rFonts w:eastAsia="Times New Roman" w:cs="Times New Roman"/>
          <w:szCs w:val="24"/>
        </w:rPr>
        <w:t>,</w:t>
      </w:r>
      <w:r>
        <w:rPr>
          <w:rFonts w:eastAsia="Times New Roman" w:cs="Times New Roman"/>
          <w:szCs w:val="24"/>
        </w:rPr>
        <w:t xml:space="preserve"> για να βοηθήσουν στο προσφυγικό. Είδατε χθες πο</w:t>
      </w:r>
      <w:r>
        <w:rPr>
          <w:rFonts w:eastAsia="Times New Roman" w:cs="Times New Roman"/>
          <w:szCs w:val="24"/>
        </w:rPr>
        <w:t>ύ</w:t>
      </w:r>
      <w:r>
        <w:rPr>
          <w:rFonts w:eastAsia="Times New Roman" w:cs="Times New Roman"/>
          <w:szCs w:val="24"/>
        </w:rPr>
        <w:t xml:space="preserve"> πήγαν τ</w:t>
      </w:r>
      <w:r>
        <w:rPr>
          <w:rFonts w:eastAsia="Times New Roman" w:cs="Times New Roman"/>
          <w:szCs w:val="24"/>
        </w:rPr>
        <w:t>α 700.000.000 ευρώ</w:t>
      </w:r>
      <w:r>
        <w:rPr>
          <w:rFonts w:eastAsia="Times New Roman" w:cs="Times New Roman"/>
          <w:szCs w:val="24"/>
        </w:rPr>
        <w:t xml:space="preserve">, τα οποία </w:t>
      </w:r>
      <w:r>
        <w:rPr>
          <w:rFonts w:eastAsia="Times New Roman" w:cs="Times New Roman"/>
          <w:szCs w:val="24"/>
        </w:rPr>
        <w:t xml:space="preserve">θα διαθέσει η Ευρωπαϊκή Ένωση </w:t>
      </w:r>
      <w:r>
        <w:rPr>
          <w:rFonts w:eastAsia="Times New Roman" w:cs="Times New Roman"/>
          <w:szCs w:val="24"/>
        </w:rPr>
        <w:t>μ</w:t>
      </w:r>
      <w:r>
        <w:rPr>
          <w:rFonts w:eastAsia="Times New Roman" w:cs="Times New Roman"/>
          <w:szCs w:val="24"/>
        </w:rPr>
        <w:t>έσω των οργανώσεων της Ύπατης Αρμοστείας, όλων αυτών, ούτως ώστε να αποφύγει την ανάμειξη το ελληνικό κράτος</w:t>
      </w:r>
      <w:r>
        <w:rPr>
          <w:rFonts w:eastAsia="Times New Roman" w:cs="Times New Roman"/>
          <w:szCs w:val="24"/>
        </w:rPr>
        <w:t>;</w:t>
      </w:r>
      <w:r>
        <w:rPr>
          <w:rFonts w:eastAsia="Times New Roman" w:cs="Times New Roman"/>
          <w:szCs w:val="24"/>
        </w:rPr>
        <w:t xml:space="preserve"> </w:t>
      </w:r>
    </w:p>
    <w:p w14:paraId="5CE0478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Κυρία Πρόεδρε, ευχαριστώ για την ανοχή σας. </w:t>
      </w:r>
    </w:p>
    <w:p w14:paraId="5CE04782" w14:textId="77777777" w:rsidR="00665C5F" w:rsidRDefault="0017549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w:t>
      </w:r>
      <w:r>
        <w:rPr>
          <w:rFonts w:eastAsia="Times New Roman" w:cs="Times New Roman"/>
          <w:szCs w:val="24"/>
        </w:rPr>
        <w:t>ης Κεντρώων)</w:t>
      </w:r>
    </w:p>
    <w:p w14:paraId="5CE04783"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Υπάρχει άλλος ένας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για να κλείσουμε τον κύκλο των </w:t>
      </w:r>
      <w:r>
        <w:rPr>
          <w:rFonts w:eastAsia="Times New Roman" w:cs="Times New Roman"/>
          <w:szCs w:val="24"/>
        </w:rPr>
        <w:t>Κ</w:t>
      </w:r>
      <w:r>
        <w:rPr>
          <w:rFonts w:eastAsia="Times New Roman" w:cs="Times New Roman"/>
          <w:szCs w:val="24"/>
        </w:rPr>
        <w:t xml:space="preserve">οινοβουλευτικών </w:t>
      </w:r>
      <w:r>
        <w:rPr>
          <w:rFonts w:eastAsia="Times New Roman" w:cs="Times New Roman"/>
          <w:szCs w:val="24"/>
        </w:rPr>
        <w:t>Ε</w:t>
      </w:r>
      <w:r>
        <w:rPr>
          <w:rFonts w:eastAsia="Times New Roman" w:cs="Times New Roman"/>
          <w:szCs w:val="24"/>
        </w:rPr>
        <w:t xml:space="preserve">κπροσώπων. Είναι ο κ. Μαντάς. </w:t>
      </w:r>
    </w:p>
    <w:p w14:paraId="5CE0478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Κύριε Κουρουμπλή, θέλετε το</w:t>
      </w:r>
      <w:r>
        <w:rPr>
          <w:rFonts w:eastAsia="Times New Roman" w:cs="Times New Roman"/>
          <w:szCs w:val="24"/>
        </w:rPr>
        <w:t>ν</w:t>
      </w:r>
      <w:r>
        <w:rPr>
          <w:rFonts w:eastAsia="Times New Roman" w:cs="Times New Roman"/>
          <w:szCs w:val="24"/>
        </w:rPr>
        <w:t xml:space="preserve"> λόγο; </w:t>
      </w:r>
    </w:p>
    <w:p w14:paraId="5CE04785"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w:t>
      </w:r>
      <w:r>
        <w:rPr>
          <w:rFonts w:eastAsia="Times New Roman" w:cs="Times New Roman"/>
          <w:b/>
          <w:szCs w:val="24"/>
        </w:rPr>
        <w:t xml:space="preserve">τερικών και Διοικητικής Ανασυγκρότησης): </w:t>
      </w:r>
      <w:r>
        <w:rPr>
          <w:rFonts w:eastAsia="Times New Roman" w:cs="Times New Roman"/>
          <w:szCs w:val="24"/>
        </w:rPr>
        <w:t xml:space="preserve">Ναι. </w:t>
      </w:r>
    </w:p>
    <w:p w14:paraId="5CE04786"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Τώρα θέλετε να μιλήσετε; </w:t>
      </w:r>
    </w:p>
    <w:p w14:paraId="5CE04787"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 xml:space="preserve">Τώρα. </w:t>
      </w:r>
    </w:p>
    <w:p w14:paraId="5CE04788"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w:t>
      </w:r>
      <w:r>
        <w:rPr>
          <w:rFonts w:eastAsia="Times New Roman" w:cs="Times New Roman"/>
          <w:szCs w:val="24"/>
        </w:rPr>
        <w:t>ιε Υπουργέ, έχετε τ</w:t>
      </w:r>
      <w:r>
        <w:rPr>
          <w:rFonts w:eastAsia="Times New Roman" w:cs="Times New Roman"/>
          <w:szCs w:val="24"/>
        </w:rPr>
        <w:t>ον</w:t>
      </w:r>
      <w:r>
        <w:rPr>
          <w:rFonts w:eastAsia="Times New Roman" w:cs="Times New Roman"/>
          <w:szCs w:val="24"/>
        </w:rPr>
        <w:t xml:space="preserve"> λόγο για τρία λεπτά. </w:t>
      </w:r>
    </w:p>
    <w:p w14:paraId="5CE04789"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 xml:space="preserve">Κυρία Πρόεδρε, σε ό,τι αφορά το θέμα των </w:t>
      </w:r>
      <w:r>
        <w:rPr>
          <w:rFonts w:eastAsia="Times New Roman" w:cs="Times New Roman"/>
          <w:szCs w:val="24"/>
        </w:rPr>
        <w:t>γ</w:t>
      </w:r>
      <w:r>
        <w:rPr>
          <w:rFonts w:eastAsia="Times New Roman" w:cs="Times New Roman"/>
          <w:szCs w:val="24"/>
        </w:rPr>
        <w:t xml:space="preserve">ενικών </w:t>
      </w:r>
      <w:r>
        <w:rPr>
          <w:rFonts w:eastAsia="Times New Roman" w:cs="Times New Roman"/>
          <w:szCs w:val="24"/>
        </w:rPr>
        <w:t>γ</w:t>
      </w:r>
      <w:r>
        <w:rPr>
          <w:rFonts w:eastAsia="Times New Roman" w:cs="Times New Roman"/>
          <w:szCs w:val="24"/>
        </w:rPr>
        <w:t>ραμματέων, φοβούμαι ότι όσοι αναφέρθηκαν –δεν θα κάνω προσωπική αναφορά- στο θέμα αυτ</w:t>
      </w:r>
      <w:r>
        <w:rPr>
          <w:rFonts w:eastAsia="Times New Roman" w:cs="Times New Roman"/>
          <w:szCs w:val="24"/>
        </w:rPr>
        <w:t xml:space="preserve">ό ήρθαν τουλάχιστον απροετοίμαστοι και έκαναν αναφορά σε αυτό το θέμα. Ήρθαν εντελών απροετοίμαστοι. </w:t>
      </w:r>
    </w:p>
    <w:p w14:paraId="5CE0478A" w14:textId="77777777" w:rsidR="00665C5F" w:rsidRDefault="00175495">
      <w:pPr>
        <w:tabs>
          <w:tab w:val="left" w:pos="2820"/>
        </w:tabs>
        <w:spacing w:line="600" w:lineRule="auto"/>
        <w:ind w:firstLine="720"/>
        <w:jc w:val="both"/>
        <w:rPr>
          <w:rFonts w:eastAsia="Times New Roman"/>
          <w:szCs w:val="24"/>
        </w:rPr>
      </w:pPr>
      <w:r>
        <w:rPr>
          <w:rFonts w:eastAsia="Times New Roman"/>
          <w:szCs w:val="24"/>
        </w:rPr>
        <w:t xml:space="preserve">Είναι δυνατόν να έρχεται κάποιος στο Βήμα, Βουλευτής εκλεγμένος, και να λέει πράγματα που δεν απέχουν από τη ρήση «άρρητα ρήματα»; Με ποιον τρόπο, κυρίες </w:t>
      </w:r>
      <w:r>
        <w:rPr>
          <w:rFonts w:eastAsia="Times New Roman"/>
          <w:szCs w:val="24"/>
        </w:rPr>
        <w:t>και κύριοι συνάδελφοι, θα επιλεγούν οι άνθρωποι αυτοί και μιλήσατε για κομματοκρατία; Με ποιον τρόπο θα επιλεγούν; Αμφιβάλλετε και αμφισβητείτε; Τοποθετηθείτε επί αυτού του θέματος.</w:t>
      </w:r>
    </w:p>
    <w:p w14:paraId="5CE0478B"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Το φέρατε τελευταία στιγμή.</w:t>
      </w:r>
    </w:p>
    <w:p w14:paraId="5CE0478C"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 xml:space="preserve">ΠΑΝΑΓΙΩΤΗΣ ΚΟΥΡΟΥΜΠΛΗΣ </w:t>
      </w:r>
      <w:r>
        <w:rPr>
          <w:rFonts w:eastAsia="Times New Roman"/>
          <w:b/>
          <w:szCs w:val="24"/>
        </w:rPr>
        <w:t>(Υπουργός Εσωτερικών και Διοικητικής Ανασυγκρότησης):</w:t>
      </w:r>
      <w:r>
        <w:rPr>
          <w:rFonts w:eastAsia="Times New Roman"/>
          <w:szCs w:val="24"/>
        </w:rPr>
        <w:t xml:space="preserve"> Αφήστε, κύριε Λοβέρδο! Δεν προλαβαίνουμε να μιλήσουμε. Θα μιλήσετε. Μιλάτε συνεχώς. «Όλα τα σφάζετε και τα μαχαιρώνετε». Κάντε λίγη υπομονή. </w:t>
      </w:r>
    </w:p>
    <w:p w14:paraId="5CE0478D"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Κι εσείς μιλάτε συνεχώς.</w:t>
      </w:r>
    </w:p>
    <w:p w14:paraId="5CE0478E"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ΠΑΝΑΓΙΩΤΗΣ ΚΟΥΡΟΥ</w:t>
      </w:r>
      <w:r>
        <w:rPr>
          <w:rFonts w:eastAsia="Times New Roman"/>
          <w:b/>
          <w:szCs w:val="24"/>
        </w:rPr>
        <w:t>ΜΠΛΗΣ (Υπουργός Εσωτερικών και Διοικητικής Ανασυγκρότησης):</w:t>
      </w:r>
      <w:r>
        <w:rPr>
          <w:rFonts w:eastAsia="Times New Roman"/>
          <w:szCs w:val="24"/>
        </w:rPr>
        <w:t xml:space="preserve"> Με ποιον τρόπο λοιπόν, θα επιλεγούν; Είναι επιλογή που γίνεται μέχρι σήμερα με τους </w:t>
      </w:r>
      <w:r>
        <w:rPr>
          <w:rFonts w:eastAsia="Times New Roman"/>
          <w:szCs w:val="24"/>
        </w:rPr>
        <w:t>γ</w:t>
      </w:r>
      <w:r>
        <w:rPr>
          <w:rFonts w:eastAsia="Times New Roman"/>
          <w:szCs w:val="24"/>
        </w:rPr>
        <w:t xml:space="preserve">ενικούς </w:t>
      </w:r>
      <w:r>
        <w:rPr>
          <w:rFonts w:eastAsia="Times New Roman"/>
          <w:szCs w:val="24"/>
        </w:rPr>
        <w:t>γ</w:t>
      </w:r>
      <w:r>
        <w:rPr>
          <w:rFonts w:eastAsia="Times New Roman"/>
          <w:szCs w:val="24"/>
        </w:rPr>
        <w:t>ραμματείς, που είναι πολιτικές θέσεις και που επιλέγονται…</w:t>
      </w:r>
    </w:p>
    <w:p w14:paraId="5CE0478F"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Έκθεση του Γενικού Λ</w:t>
      </w:r>
      <w:r>
        <w:rPr>
          <w:rFonts w:eastAsia="Times New Roman"/>
          <w:szCs w:val="24"/>
        </w:rPr>
        <w:t>ογιστηρίου υπάρχει; Ναι ή όχι;</w:t>
      </w:r>
    </w:p>
    <w:p w14:paraId="5CE04790"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Εντάξει, κύριε Κεγκέρογλου, σε άκουσα.</w:t>
      </w:r>
    </w:p>
    <w:p w14:paraId="5CE04791"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Μα, δεν υπάρχει!</w:t>
      </w:r>
    </w:p>
    <w:p w14:paraId="5CE04792"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 xml:space="preserve">ΠΑΝΑΓΙΩΤΗΣ ΚΟΥΡΟΥΜΠΛΗΣ (Υπουργός Εσωτερικών και Διοικητικής </w:t>
      </w:r>
      <w:r>
        <w:rPr>
          <w:rFonts w:eastAsia="Times New Roman"/>
          <w:b/>
          <w:szCs w:val="24"/>
        </w:rPr>
        <w:t>Ανασυγκρότησης):</w:t>
      </w:r>
      <w:r>
        <w:rPr>
          <w:rFonts w:eastAsia="Times New Roman"/>
          <w:szCs w:val="24"/>
        </w:rPr>
        <w:t xml:space="preserve"> Μη φωνάζεις, θα ανεβεί η πίεσή σου! Μη φωνάζεις τόσο πολύ!</w:t>
      </w:r>
    </w:p>
    <w:p w14:paraId="5CE04793"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Δεν φωνάζω. Έτσι φώναζα και στο παράθυρο…</w:t>
      </w:r>
    </w:p>
    <w:p w14:paraId="5CE04794"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Πάρε το</w:t>
      </w:r>
      <w:r>
        <w:rPr>
          <w:rFonts w:eastAsia="Times New Roman"/>
          <w:szCs w:val="24"/>
        </w:rPr>
        <w:t>ν</w:t>
      </w:r>
      <w:r>
        <w:rPr>
          <w:rFonts w:eastAsia="Times New Roman"/>
          <w:szCs w:val="24"/>
        </w:rPr>
        <w:t xml:space="preserve"> λόγο, όμως, μετά και πες ό,τι</w:t>
      </w:r>
      <w:r>
        <w:rPr>
          <w:rFonts w:eastAsia="Times New Roman"/>
          <w:szCs w:val="24"/>
        </w:rPr>
        <w:t xml:space="preserve"> θέλεις. </w:t>
      </w:r>
    </w:p>
    <w:p w14:paraId="5CE04795" w14:textId="77777777" w:rsidR="00665C5F" w:rsidRDefault="00175495">
      <w:pPr>
        <w:tabs>
          <w:tab w:val="left" w:pos="2820"/>
        </w:tabs>
        <w:spacing w:line="600" w:lineRule="auto"/>
        <w:ind w:firstLine="720"/>
        <w:jc w:val="both"/>
        <w:rPr>
          <w:rFonts w:eastAsia="Times New Roman"/>
          <w:szCs w:val="24"/>
        </w:rPr>
      </w:pPr>
      <w:r>
        <w:rPr>
          <w:rFonts w:eastAsia="Times New Roman"/>
          <w:szCs w:val="24"/>
        </w:rPr>
        <w:t xml:space="preserve">Είναι πολιτικές θέσεις; Επιλέγονται, δηλαδή, με απόφαση της κάθε </w:t>
      </w:r>
      <w:r>
        <w:rPr>
          <w:rFonts w:eastAsia="Times New Roman"/>
          <w:szCs w:val="24"/>
        </w:rPr>
        <w:t>κ</w:t>
      </w:r>
      <w:r>
        <w:rPr>
          <w:rFonts w:eastAsia="Times New Roman"/>
          <w:szCs w:val="24"/>
        </w:rPr>
        <w:t xml:space="preserve">υβέρνησης; Αν είναι έτσι πράγματι, και γιατί υπάρχει κομματοκρατία; Αυτούς που είχατε </w:t>
      </w:r>
      <w:r>
        <w:rPr>
          <w:rFonts w:eastAsia="Times New Roman"/>
          <w:szCs w:val="24"/>
        </w:rPr>
        <w:t>γ</w:t>
      </w:r>
      <w:r>
        <w:rPr>
          <w:rFonts w:eastAsia="Times New Roman"/>
          <w:szCs w:val="24"/>
        </w:rPr>
        <w:t xml:space="preserve">ενικούς </w:t>
      </w:r>
      <w:r>
        <w:rPr>
          <w:rFonts w:eastAsia="Times New Roman"/>
          <w:szCs w:val="24"/>
        </w:rPr>
        <w:t>γ</w:t>
      </w:r>
      <w:r>
        <w:rPr>
          <w:rFonts w:eastAsia="Times New Roman"/>
          <w:szCs w:val="24"/>
        </w:rPr>
        <w:t>ραμματείς τόσα χρόνια ποιος τους έβαζε; Το ΑΣΕΠ; Μα, είναι δυνατόν να έρχεστε εδώ κα</w:t>
      </w:r>
      <w:r>
        <w:rPr>
          <w:rFonts w:eastAsia="Times New Roman"/>
          <w:szCs w:val="24"/>
        </w:rPr>
        <w:t>ι να λέτε τέτοια πράγματα;</w:t>
      </w:r>
    </w:p>
    <w:p w14:paraId="5CE04796"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Άλλο λες! Άλλα σου είπαμε!</w:t>
      </w:r>
    </w:p>
    <w:p w14:paraId="5CE04797"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w:t>
      </w:r>
      <w:r>
        <w:rPr>
          <w:rFonts w:eastAsia="Times New Roman"/>
          <w:szCs w:val="24"/>
        </w:rPr>
        <w:t>δ</w:t>
      </w:r>
      <w:r>
        <w:rPr>
          <w:rFonts w:eastAsia="Times New Roman"/>
          <w:szCs w:val="24"/>
        </w:rPr>
        <w:t>εν ακούστηκε)</w:t>
      </w:r>
    </w:p>
    <w:p w14:paraId="5CE04798"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Εντάξει! Να έρχεστε εδώ και να λέτε πράγματα…</w:t>
      </w:r>
    </w:p>
    <w:p w14:paraId="5CE04799"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ΒΑΣΙΛΕΙΟΣ ΚΕΓΚΕΡΟΓΛΟΥ</w:t>
      </w:r>
      <w:r>
        <w:rPr>
          <w:rFonts w:eastAsia="Times New Roman"/>
          <w:b/>
          <w:szCs w:val="24"/>
        </w:rPr>
        <w:t xml:space="preserve">: </w:t>
      </w:r>
      <w:r>
        <w:rPr>
          <w:rFonts w:eastAsia="Times New Roman"/>
          <w:szCs w:val="24"/>
        </w:rPr>
        <w:t>Η κομματοκρατία…</w:t>
      </w:r>
    </w:p>
    <w:p w14:paraId="5CE0479A"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Καλά, εντάξει, εσύ μην απευθύνεσαι σ’ εμένα γι’ αυτό το θέμα.</w:t>
      </w:r>
    </w:p>
    <w:p w14:paraId="5CE0479B"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Ωραία, κλείσε τη συζήτηση και πες για την έκθεση του Γενικού Λογιστηρίου το</w:t>
      </w:r>
      <w:r>
        <w:rPr>
          <w:rFonts w:eastAsia="Times New Roman"/>
          <w:szCs w:val="24"/>
        </w:rPr>
        <w:t>υ Κράτους!</w:t>
      </w:r>
    </w:p>
    <w:p w14:paraId="5CE0479C"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Κεγκέρογλου, με έχετε καταργήσει έτσι κι αλλιώς, αλλά λίγο πιο χαμηλά!</w:t>
      </w:r>
    </w:p>
    <w:p w14:paraId="5CE0479D"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Μπορείς να ζητήσεις το</w:t>
      </w:r>
      <w:r>
        <w:rPr>
          <w:rFonts w:eastAsia="Times New Roman"/>
          <w:szCs w:val="24"/>
        </w:rPr>
        <w:t>ν</w:t>
      </w:r>
      <w:r>
        <w:rPr>
          <w:rFonts w:eastAsia="Times New Roman"/>
          <w:szCs w:val="24"/>
        </w:rPr>
        <w:t xml:space="preserve"> λόγο και να απαντήσεις,</w:t>
      </w:r>
      <w:r>
        <w:rPr>
          <w:rFonts w:eastAsia="Times New Roman"/>
          <w:szCs w:val="24"/>
        </w:rPr>
        <w:t xml:space="preserve"> να τοποθετηθείς. Με κραυγές δεν γίνεται δουλειά.</w:t>
      </w:r>
    </w:p>
    <w:p w14:paraId="5CE0479E" w14:textId="77777777" w:rsidR="00665C5F" w:rsidRDefault="00175495">
      <w:pPr>
        <w:tabs>
          <w:tab w:val="left" w:pos="2820"/>
        </w:tabs>
        <w:spacing w:line="600" w:lineRule="auto"/>
        <w:ind w:firstLine="720"/>
        <w:jc w:val="both"/>
        <w:rPr>
          <w:rFonts w:eastAsia="Times New Roman"/>
          <w:szCs w:val="24"/>
        </w:rPr>
      </w:pPr>
      <w:r>
        <w:rPr>
          <w:rFonts w:eastAsia="Times New Roman"/>
          <w:szCs w:val="24"/>
        </w:rPr>
        <w:t xml:space="preserve">Λοιπόν, εάν εννοείτε ότι αυτή είναι η κομματοκρατία, να μας το πείτε. Το ότι ψηφίσαμε νόμο και οι </w:t>
      </w:r>
      <w:r>
        <w:rPr>
          <w:rFonts w:eastAsia="Times New Roman"/>
          <w:szCs w:val="24"/>
        </w:rPr>
        <w:t>γ</w:t>
      </w:r>
      <w:r>
        <w:rPr>
          <w:rFonts w:eastAsia="Times New Roman"/>
          <w:szCs w:val="24"/>
        </w:rPr>
        <w:t xml:space="preserve">ενικοί </w:t>
      </w:r>
      <w:r>
        <w:rPr>
          <w:rFonts w:eastAsia="Times New Roman"/>
          <w:szCs w:val="24"/>
        </w:rPr>
        <w:t>γ</w:t>
      </w:r>
      <w:r>
        <w:rPr>
          <w:rFonts w:eastAsia="Times New Roman"/>
          <w:szCs w:val="24"/>
        </w:rPr>
        <w:t xml:space="preserve">ραμματείς των </w:t>
      </w:r>
      <w:r>
        <w:rPr>
          <w:rFonts w:eastAsia="Times New Roman"/>
          <w:szCs w:val="24"/>
        </w:rPr>
        <w:t>α</w:t>
      </w:r>
      <w:r>
        <w:rPr>
          <w:rFonts w:eastAsia="Times New Roman"/>
          <w:szCs w:val="24"/>
        </w:rPr>
        <w:t>ποκεντρωμένων θα τοποθετούνται με διαδικασίες που δεν αμφισβητείται η αντικειμενικότ</w:t>
      </w:r>
      <w:r>
        <w:rPr>
          <w:rFonts w:eastAsia="Times New Roman"/>
          <w:szCs w:val="24"/>
        </w:rPr>
        <w:t xml:space="preserve">ητά τους και η αξιοκρατική τους διαδικασία, το ότι έχουμε τοποθετήσει αντί πολιτικά πρόσωπα στις θέσεις των </w:t>
      </w:r>
      <w:r>
        <w:rPr>
          <w:rFonts w:eastAsia="Times New Roman"/>
          <w:szCs w:val="24"/>
        </w:rPr>
        <w:t>α</w:t>
      </w:r>
      <w:r>
        <w:rPr>
          <w:rFonts w:eastAsia="Times New Roman"/>
          <w:szCs w:val="24"/>
        </w:rPr>
        <w:t xml:space="preserve">ποκεντρωμένων </w:t>
      </w:r>
      <w:r>
        <w:rPr>
          <w:rFonts w:eastAsia="Times New Roman"/>
          <w:szCs w:val="24"/>
        </w:rPr>
        <w:t>γ</w:t>
      </w:r>
      <w:r>
        <w:rPr>
          <w:rFonts w:eastAsia="Times New Roman"/>
          <w:szCs w:val="24"/>
        </w:rPr>
        <w:t xml:space="preserve">ραμματέων διοικητικά στελέχη υψηλόβαθμα με βάση την ιεραρχία, όλο αυτό είναι κομματοκρατία. Σας πιστεύει νομίζετε ο ελληνικός λαός; </w:t>
      </w:r>
      <w:r>
        <w:rPr>
          <w:rFonts w:eastAsia="Times New Roman"/>
          <w:szCs w:val="24"/>
        </w:rPr>
        <w:t xml:space="preserve">Έχετε νυχτώσει πάρα πολύ μακριά! </w:t>
      </w:r>
    </w:p>
    <w:p w14:paraId="5CE0479F" w14:textId="77777777" w:rsidR="00665C5F" w:rsidRDefault="00175495">
      <w:pPr>
        <w:tabs>
          <w:tab w:val="left" w:pos="2820"/>
        </w:tabs>
        <w:spacing w:line="600" w:lineRule="auto"/>
        <w:ind w:firstLine="720"/>
        <w:jc w:val="both"/>
        <w:rPr>
          <w:rFonts w:eastAsia="Times New Roman"/>
          <w:szCs w:val="24"/>
        </w:rPr>
      </w:pPr>
      <w:r>
        <w:rPr>
          <w:rFonts w:eastAsia="Times New Roman"/>
          <w:szCs w:val="24"/>
        </w:rPr>
        <w:t>Σε ό,τι αφορά τώρα την τροπολογία, κυρία Πρόεδρε, πραγματικά με εντυπωσιάζει το ύφος και η λογική που διακατέχει τους συναδέλφους. Ο ν. 2647 είναι νόμος του 1998 και το ερώτημα είναι: Εγκαλείτε σήμερα την Κυβέρνηση, δικαίωμά σας, αλλά πόσα χρόνια πέρασαν α</w:t>
      </w:r>
      <w:r>
        <w:rPr>
          <w:rFonts w:eastAsia="Times New Roman"/>
          <w:szCs w:val="24"/>
        </w:rPr>
        <w:t xml:space="preserve">πό το 1998 και δεν προχωρήσατε στη νομιμοποίηση αυτή; </w:t>
      </w:r>
    </w:p>
    <w:p w14:paraId="5CE047A0"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Αυτό σου είπαμε; Ο Τσιρώνης, σου είπαμε.</w:t>
      </w:r>
    </w:p>
    <w:p w14:paraId="5CE047A1"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Και έρχεστε τώρα με θράσος και εγκαλείτε τη χώρα μπροστά σε μια δ</w:t>
      </w:r>
      <w:r>
        <w:rPr>
          <w:rFonts w:eastAsia="Times New Roman"/>
          <w:szCs w:val="24"/>
        </w:rPr>
        <w:t>ύσκολη στιγμή. Είναι ντροπή! Είναι ντροπή σας! Δεν θα πω μεγαλύτερη κουβέντα! Να τολμάτε σήμερα που τη χώρα την απειλούν οι εχθροί της στο εξωτερικό και να ταυτίζεστε με αυτή τη λογική και να μας λέτε: «Ξέρετε, δεν ακολουθήσατε τη νόμιμη διαδικασία».</w:t>
      </w:r>
    </w:p>
    <w:p w14:paraId="5CE047A2"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ΒΑΣΙΛ</w:t>
      </w:r>
      <w:r>
        <w:rPr>
          <w:rFonts w:eastAsia="Times New Roman"/>
          <w:b/>
          <w:szCs w:val="24"/>
        </w:rPr>
        <w:t xml:space="preserve">ΕΙΟΣ ΚΕΓΚΕΡΟΓΛΟΥ: </w:t>
      </w:r>
      <w:r>
        <w:rPr>
          <w:rFonts w:eastAsia="Times New Roman"/>
          <w:szCs w:val="24"/>
        </w:rPr>
        <w:t xml:space="preserve">Τι λες, μωρέ; </w:t>
      </w:r>
    </w:p>
    <w:p w14:paraId="5CE047A3"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Σας ερωτώ: Είκοσι χρόνια τι κάνατε;</w:t>
      </w:r>
    </w:p>
    <w:p w14:paraId="5CE047A4"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Τι λες, βρε Μερκελιστή!</w:t>
      </w:r>
    </w:p>
    <w:p w14:paraId="5CE047A5"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w:t>
      </w:r>
      <w:r>
        <w:rPr>
          <w:rFonts w:eastAsia="Times New Roman"/>
          <w:b/>
          <w:szCs w:val="24"/>
        </w:rPr>
        <w:t>συγκρότησης):</w:t>
      </w:r>
      <w:r>
        <w:rPr>
          <w:rFonts w:eastAsia="Times New Roman"/>
          <w:szCs w:val="24"/>
        </w:rPr>
        <w:t xml:space="preserve"> Από το 1998 είναι ο νόμος ψηφισμένος. Υπάρχει κενό! Πρέπει να ντρέπεστε! </w:t>
      </w:r>
    </w:p>
    <w:p w14:paraId="5CE047A6"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Ανθρώπους σας εσένα είχαμε για </w:t>
      </w:r>
      <w:r>
        <w:rPr>
          <w:rFonts w:eastAsia="Times New Roman"/>
          <w:szCs w:val="24"/>
        </w:rPr>
        <w:t>γ</w:t>
      </w:r>
      <w:r>
        <w:rPr>
          <w:rFonts w:eastAsia="Times New Roman"/>
          <w:szCs w:val="24"/>
        </w:rPr>
        <w:t xml:space="preserve">ενικούς </w:t>
      </w:r>
      <w:r>
        <w:rPr>
          <w:rFonts w:eastAsia="Times New Roman"/>
          <w:szCs w:val="24"/>
        </w:rPr>
        <w:t>γ</w:t>
      </w:r>
      <w:r>
        <w:rPr>
          <w:rFonts w:eastAsia="Times New Roman"/>
          <w:szCs w:val="24"/>
        </w:rPr>
        <w:t>ραμματείς!</w:t>
      </w:r>
    </w:p>
    <w:p w14:paraId="5CE047A7"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Αφήστε τα αυτά, </w:t>
      </w:r>
      <w:r>
        <w:rPr>
          <w:rFonts w:eastAsia="Times New Roman"/>
          <w:szCs w:val="24"/>
        </w:rPr>
        <w:t>κύριε Κεγκέρογλου. Όταν μιλάτε μαζί μου, θα είστε προσεκτικοί! Θα είστε προσεκτικοί, όταν μιλάτε μαζί μου!</w:t>
      </w:r>
    </w:p>
    <w:p w14:paraId="5CE047A8"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Σαν εσένα είχαμε!</w:t>
      </w:r>
    </w:p>
    <w:p w14:paraId="5CE047A9"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Αυτό που σας λέω εγώ! </w:t>
      </w:r>
    </w:p>
    <w:p w14:paraId="5CE047AA" w14:textId="77777777" w:rsidR="00665C5F" w:rsidRDefault="00175495">
      <w:pPr>
        <w:tabs>
          <w:tab w:val="left" w:pos="2820"/>
        </w:tabs>
        <w:spacing w:line="600" w:lineRule="auto"/>
        <w:ind w:firstLine="720"/>
        <w:jc w:val="both"/>
        <w:rPr>
          <w:rFonts w:eastAsia="Times New Roman"/>
          <w:szCs w:val="24"/>
        </w:rPr>
      </w:pPr>
      <w:r>
        <w:rPr>
          <w:rFonts w:eastAsia="Times New Roman"/>
          <w:b/>
          <w:szCs w:val="24"/>
        </w:rPr>
        <w:t>ΠΡΟΕΔΡΕΥ</w:t>
      </w:r>
      <w:r>
        <w:rPr>
          <w:rFonts w:eastAsia="Times New Roman"/>
          <w:b/>
          <w:szCs w:val="24"/>
        </w:rPr>
        <w:t xml:space="preserve">ΟΥΣΑ (Αναστασία Χριστοδουλοπούλου): </w:t>
      </w:r>
      <w:r>
        <w:rPr>
          <w:rFonts w:eastAsia="Times New Roman"/>
          <w:szCs w:val="24"/>
        </w:rPr>
        <w:t>Σας παρακαλώ, ρίξτε τους τόνους άπαντες. Ρίξτε λίγο τους τόνους. Σας παρακαλώ!</w:t>
      </w:r>
    </w:p>
    <w:p w14:paraId="5CE047AB" w14:textId="77777777" w:rsidR="00665C5F" w:rsidRDefault="00175495">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Κυρία Πρόεδρε, η νομοθεσία από το 1998 έχει κενό και υπάρχει έλλ</w:t>
      </w:r>
      <w:r>
        <w:rPr>
          <w:rFonts w:eastAsia="Times New Roman" w:cs="Times New Roman"/>
          <w:szCs w:val="24"/>
        </w:rPr>
        <w:t xml:space="preserve">ειμμα νομιμοποίησης και έλλειμμα αδειοδότησης. </w:t>
      </w:r>
    </w:p>
    <w:p w14:paraId="5CE047AC"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 xml:space="preserve">Εάν νομίζουν οι κύριοι συνάδελφοι ότι δεν πρέπει να το ψηφίσουν, είναι δημοκρατικό δικαίωμά τους να μην το ψηφίσουν. </w:t>
      </w:r>
    </w:p>
    <w:p w14:paraId="5CE047AD" w14:textId="77777777" w:rsidR="00665C5F" w:rsidRDefault="00175495">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Είσαι Υπουργός Περιβάλλοντος;</w:t>
      </w:r>
    </w:p>
    <w:p w14:paraId="5CE047AE" w14:textId="77777777" w:rsidR="00665C5F" w:rsidRDefault="00175495">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Ο καθένας θα αναλαμβάνει και τις ευθύνες του. Έλεος!</w:t>
      </w:r>
    </w:p>
    <w:p w14:paraId="5CE047AF" w14:textId="77777777" w:rsidR="00665C5F" w:rsidRDefault="00175495">
      <w:pPr>
        <w:spacing w:after="0" w:line="600" w:lineRule="auto"/>
        <w:ind w:firstLine="720"/>
        <w:jc w:val="both"/>
        <w:rPr>
          <w:rFonts w:eastAsia="Times New Roman" w:cs="Times New Roman"/>
          <w:b/>
          <w:szCs w:val="24"/>
        </w:rPr>
      </w:pPr>
      <w:r>
        <w:rPr>
          <w:rFonts w:eastAsia="Times New Roman" w:cs="Times New Roman"/>
          <w:b/>
          <w:szCs w:val="24"/>
        </w:rPr>
        <w:t>ΒΑΣΙΛΕΙΟΣ ΚΕΓΚΕΡΟΓΛΟΥ:</w:t>
      </w:r>
      <w:r>
        <w:rPr>
          <w:rFonts w:eastAsia="Times New Roman" w:cs="Times New Roman"/>
          <w:szCs w:val="24"/>
        </w:rPr>
        <w:t xml:space="preserve"> Δεν μας απαντάει!</w:t>
      </w:r>
    </w:p>
    <w:p w14:paraId="5CE047B0" w14:textId="77777777" w:rsidR="00665C5F" w:rsidRDefault="00175495">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Αυτή η σ</w:t>
      </w:r>
      <w:r>
        <w:rPr>
          <w:rFonts w:eastAsia="Times New Roman" w:cs="Times New Roman"/>
          <w:szCs w:val="24"/>
        </w:rPr>
        <w:t xml:space="preserve">τενοκομματική λογική και οι προσωπικές επιθέσεις έχουν ένα όριο. Να είμαστε συνεννοημένοι. Μέχρι εδώ, δεν λέω τίποτα άλλο. </w:t>
      </w:r>
    </w:p>
    <w:p w14:paraId="5CE047B1"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CE047B2" w14:textId="77777777" w:rsidR="00665C5F" w:rsidRDefault="00175495">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Μαντά, έχετε τον λόγο για δώδεκα λεπτά. </w:t>
      </w:r>
    </w:p>
    <w:p w14:paraId="5CE047B3" w14:textId="77777777" w:rsidR="00665C5F" w:rsidRDefault="00175495">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Κυρία Πρόεδ</w:t>
      </w:r>
      <w:r>
        <w:rPr>
          <w:rFonts w:eastAsia="Times New Roman" w:cs="Times New Roman"/>
          <w:szCs w:val="24"/>
        </w:rPr>
        <w:t xml:space="preserve">ρε, θα ήθελα τον λόγο. </w:t>
      </w:r>
    </w:p>
    <w:p w14:paraId="5CE047B4" w14:textId="77777777" w:rsidR="00665C5F" w:rsidRDefault="00175495">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Τι θέλετε, κύριε Λοβέρδο;</w:t>
      </w:r>
    </w:p>
    <w:p w14:paraId="5CE047B5" w14:textId="77777777" w:rsidR="00665C5F" w:rsidRDefault="00175495">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θα σας κουράσω. </w:t>
      </w:r>
    </w:p>
    <w:p w14:paraId="5CE047B6"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Κύριε Υπουργέ, ως Κοινοβουλευτικός Εκπρόσωπος της Δημοκρατικής Συμπαράταξης, σας παρακάλεσα να μείνετε για δύο θέματα, πέρα</w:t>
      </w:r>
      <w:r>
        <w:rPr>
          <w:rFonts w:eastAsia="Times New Roman" w:cs="Times New Roman"/>
          <w:szCs w:val="24"/>
        </w:rPr>
        <w:t xml:space="preserve">ν της κριτικής. </w:t>
      </w:r>
    </w:p>
    <w:p w14:paraId="5CE047B7" w14:textId="77777777" w:rsidR="00665C5F" w:rsidRDefault="00175495">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Έμεινα!</w:t>
      </w:r>
    </w:p>
    <w:p w14:paraId="5CE047B8" w14:textId="77777777" w:rsidR="00665C5F" w:rsidRDefault="00175495">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Για δύο θέματα, που είναι τελείως τυπικά και πρακτικά. </w:t>
      </w:r>
    </w:p>
    <w:p w14:paraId="5CE047B9" w14:textId="77777777" w:rsidR="00665C5F" w:rsidRDefault="00175495">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Δεν</w:t>
      </w:r>
      <w:r>
        <w:rPr>
          <w:rFonts w:eastAsia="Times New Roman" w:cs="Times New Roman"/>
          <w:szCs w:val="24"/>
        </w:rPr>
        <w:t xml:space="preserve"> προκύπτει, Αντρέα, αυτό που λες!</w:t>
      </w:r>
    </w:p>
    <w:p w14:paraId="5CE047BA" w14:textId="77777777" w:rsidR="00665C5F" w:rsidRDefault="00175495">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Είδες τώρα που διακόπτεις εσύ;</w:t>
      </w:r>
    </w:p>
    <w:p w14:paraId="5CE047BB"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Αντί να πονηρεύεστε και να έρχεστε εδώ, κύριε Υπουργέ και να κάνετε διανοητικές τρίπλες και τεχνάσματα, πολιτικοποιείτε κάτι το οποίο είναι τυπικό, που εάν όμως δεν πληρωθεί</w:t>
      </w:r>
      <w:r>
        <w:rPr>
          <w:rFonts w:eastAsia="Times New Roman" w:cs="Times New Roman"/>
          <w:szCs w:val="24"/>
        </w:rPr>
        <w:t xml:space="preserve"> ως τυπική προϋπόθεση, μετατρέπεται σε νομοθετική λαθροχειρία.</w:t>
      </w:r>
    </w:p>
    <w:p w14:paraId="5CE047BC"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Κληθήκατε να δώσετε δύο απαντήσεις. Στη μία τροπολογία, της ευθύνης σας, γιατί δεν υπογράφει ο αρμόδιος Υπουργός Περιβάλλοντος; Γιατί δεν συνυπογράφει; Και μιλάω νομικά!</w:t>
      </w:r>
    </w:p>
    <w:p w14:paraId="5CE047BD" w14:textId="77777777" w:rsidR="00665C5F" w:rsidRDefault="00175495">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b/>
          <w:szCs w:val="24"/>
        </w:rPr>
        <w:t xml:space="preserve">(Υπουργός Εσωτερικών και Διοικητικής Ανασυγκρότησης): </w:t>
      </w:r>
      <w:r>
        <w:rPr>
          <w:rFonts w:eastAsia="Times New Roman" w:cs="Times New Roman"/>
          <w:szCs w:val="24"/>
        </w:rPr>
        <w:t>Μου επιτρέπεις να απαντήσω μισό λεπτό;</w:t>
      </w:r>
    </w:p>
    <w:p w14:paraId="5CE047BE" w14:textId="77777777" w:rsidR="00665C5F" w:rsidRDefault="00175495">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Άσε να τελειώσω. </w:t>
      </w:r>
    </w:p>
    <w:p w14:paraId="5CE047BF"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Ρώτησα γιατί δεν υπογράφει αυτός. Αντί να απαντήσετε γι’ αυτό, αρχίσατε τις κομματικές διαδρομές, υψώσατε τη φωνή και παίξατε ε</w:t>
      </w:r>
      <w:r>
        <w:rPr>
          <w:rFonts w:eastAsia="Times New Roman" w:cs="Times New Roman"/>
          <w:szCs w:val="24"/>
        </w:rPr>
        <w:t>δώ ένα θεατράκι, που όμως δεν έχει θεατές.</w:t>
      </w:r>
    </w:p>
    <w:p w14:paraId="5CE047C0" w14:textId="77777777" w:rsidR="00665C5F" w:rsidRDefault="00175495">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Το βλέπεις αυτό; Είναι γνωμοδότηση του Νομικού Συμβουλίου του Κράτους! Έπρεπε να έρθεις διαβασμένος. Ήρθες αδιάβαστος με μόνη τη διάθεση</w:t>
      </w:r>
      <w:r>
        <w:rPr>
          <w:rFonts w:eastAsia="Times New Roman" w:cs="Times New Roman"/>
          <w:szCs w:val="24"/>
        </w:rPr>
        <w:t xml:space="preserve"> της αντιπαλότητας!</w:t>
      </w:r>
    </w:p>
    <w:p w14:paraId="5CE047C1" w14:textId="77777777" w:rsidR="00665C5F" w:rsidRDefault="00175495">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Παρακαλώ.</w:t>
      </w:r>
    </w:p>
    <w:p w14:paraId="5CE047C2" w14:textId="77777777" w:rsidR="00665C5F" w:rsidRDefault="00175495">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Είναι γνωμοδότηση του Νομικού Συμβουλίου του Κράτους που δεν προκύπτει τέτοιο ζήτημα.</w:t>
      </w:r>
    </w:p>
    <w:p w14:paraId="5CE047C3" w14:textId="77777777" w:rsidR="00665C5F" w:rsidRDefault="00175495">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w:t>
      </w:r>
      <w:r>
        <w:rPr>
          <w:rFonts w:eastAsia="Times New Roman" w:cs="Times New Roman"/>
          <w:szCs w:val="24"/>
        </w:rPr>
        <w:t xml:space="preserve">ύριε Κουρουμπλή, καθίστε. Ολοκληρώστε, κύριε Λοβέρδο. </w:t>
      </w:r>
    </w:p>
    <w:p w14:paraId="5CE047C4" w14:textId="77777777" w:rsidR="00665C5F" w:rsidRDefault="00175495">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Όταν μιλάτε για μένα, να προσέχετε πάρα πολύ τα λόγια σας.</w:t>
      </w:r>
    </w:p>
    <w:p w14:paraId="5CE047C5" w14:textId="77777777" w:rsidR="00665C5F" w:rsidRDefault="00175495">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Εγώ να προσέχω τα λόγια μου; Να προσέχεις εσύ τ</w:t>
      </w:r>
      <w:r>
        <w:rPr>
          <w:rFonts w:eastAsia="Times New Roman" w:cs="Times New Roman"/>
          <w:szCs w:val="24"/>
        </w:rPr>
        <w:t>α λόγια σου!</w:t>
      </w:r>
    </w:p>
    <w:p w14:paraId="5CE047C6" w14:textId="77777777" w:rsidR="00665C5F" w:rsidRDefault="00175495">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Ξέρετε πάρα πολύ καλά ότι και ανάγνωση γνωρίζω και οι ομιλίες μου στη Βουλή είναι τεκμηριωμένες και επιμελημένες. </w:t>
      </w:r>
    </w:p>
    <w:p w14:paraId="5CE047C7" w14:textId="77777777" w:rsidR="00665C5F" w:rsidRDefault="00175495">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Ορίστε, εδώ. Πάρτε τη γνωμοδότηση</w:t>
      </w:r>
      <w:r>
        <w:rPr>
          <w:rFonts w:eastAsia="Times New Roman" w:cs="Times New Roman"/>
          <w:szCs w:val="24"/>
        </w:rPr>
        <w:t xml:space="preserve"> του Νομικού Συμβουλίου του Κράτους! Θα την διαβάσεις και θα μου ζητήσεις και συγγνώμη. </w:t>
      </w:r>
    </w:p>
    <w:p w14:paraId="5CE047C8" w14:textId="77777777" w:rsidR="00665C5F" w:rsidRDefault="00175495">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Εάν έχετε πρόβλημα πολιτικής ισορροπίας, δεν φταίμε εμείς. </w:t>
      </w:r>
    </w:p>
    <w:p w14:paraId="5CE047C9"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Σας είπαμε, λοιπόν, επί του θέματος αυτού, αντί να υπογράφετε μόνο εσείς και ο Υπουργός Οικονομικών, οπωσδήποτε πρέπει να συνυπογράφει ο αρμόδιος Υπουργός Περιβάλλοντος. Ζητάμε, λοιπόν, να στείλετε την τροπολογία σας μέχρι τα γραφεία του να συνυπογράψει, γ</w:t>
      </w:r>
      <w:r>
        <w:rPr>
          <w:rFonts w:eastAsia="Times New Roman" w:cs="Times New Roman"/>
          <w:szCs w:val="24"/>
        </w:rPr>
        <w:t xml:space="preserve">ια να είναι τυπικά νομίμως κατατεθειμένη. </w:t>
      </w:r>
    </w:p>
    <w:p w14:paraId="5CE047CA"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 xml:space="preserve">Το δεύτερο που σας είπαμε δεν σχετιζόταν με τον διάλογο περί κομματικοκρατίας που έγινε κάποιες μέρες πριν στη Βουλή. Σας είπαμε ότι κοροϊδέψατε το Σώμα, φέρνοντας μια ρύθμιση τελευταία στιγμή και μη εισηγούμενος </w:t>
      </w:r>
      <w:r>
        <w:rPr>
          <w:rFonts w:eastAsia="Times New Roman" w:cs="Times New Roman"/>
          <w:szCs w:val="24"/>
        </w:rPr>
        <w:t xml:space="preserve">τη ρύθμιση αυτή, ούτε εσείς ούτε ο κ. Βερναρδάκης, τα κάνατε «μαντάρα» και με συγχωρείτε για την έκφραση, κυρία Πρόεδρε. Για να το διορθώσετε, ξεχάσατε τότε να αλλάξετε τον τίτλο και φέρατε αλλαγή του τίτλου σήμερα με μορφή βουλευτικής τροπολογίας. </w:t>
      </w:r>
    </w:p>
    <w:p w14:paraId="5CE047CB"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δεν συνοδεύεται η προκήρυξη των σχετικών θέσεων με έκθεση του Γενικού Λογιστηρίου του Κράτους. </w:t>
      </w:r>
    </w:p>
    <w:p w14:paraId="5CE047CC"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Εμείς αυτά σας είπαμε και αντί να απαντήσετε σε αυτά, εδώ κάνετε πολιτικές ομιλίες, δήθεν για να επηρεάσετε κάποιους. Κανέναν δεν επηρεάζετε!</w:t>
      </w:r>
    </w:p>
    <w:p w14:paraId="5CE047CD"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Δώστε, σας παρακ</w:t>
      </w:r>
      <w:r>
        <w:rPr>
          <w:rFonts w:eastAsia="Times New Roman" w:cs="Times New Roman"/>
          <w:szCs w:val="24"/>
        </w:rPr>
        <w:t xml:space="preserve">αλώ πάρα πολύ, απαντήσεις για τα δύο αυτά πρακτικά θέματα και εάν δεν δώσετε στο Σώμα πειστικές απαντήσεις, πάρτε πίσω τις τροπολογίες και να τις φέρετε την επόμενη εβδομάδα. </w:t>
      </w:r>
    </w:p>
    <w:p w14:paraId="5CE047CE"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Εάν αντ’ αυτού του τρόπου του κοινοβουλευτικώς ομιλείν αρχίσετε πάλι τα ίδια, τό</w:t>
      </w:r>
      <w:r>
        <w:rPr>
          <w:rFonts w:eastAsia="Times New Roman" w:cs="Times New Roman"/>
          <w:szCs w:val="24"/>
        </w:rPr>
        <w:t xml:space="preserve">τε, κυρία Πρόεδρε, ο κύριος Υπουργός έχει ευθύνη για την παρεκτροπή των συνεδριάσεων. </w:t>
      </w:r>
    </w:p>
    <w:p w14:paraId="5CE047CF" w14:textId="77777777" w:rsidR="00665C5F" w:rsidRDefault="00175495">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 xml:space="preserve">Κυρία Πρόεδρε, να τοποθετηθώ για μισό λεπτό. </w:t>
      </w:r>
    </w:p>
    <w:p w14:paraId="5CE047D0"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Καταθέτω στη Βουλή γνωμοδότηση του Νομικού Συμ</w:t>
      </w:r>
      <w:r>
        <w:rPr>
          <w:rFonts w:eastAsia="Times New Roman" w:cs="Times New Roman"/>
          <w:szCs w:val="24"/>
        </w:rPr>
        <w:t xml:space="preserve">βουλίου του Κράτους του 2009, για να δει ο κ. Λοβέρδος ποιος είναι αρμόδιος. </w:t>
      </w:r>
    </w:p>
    <w:p w14:paraId="5CE047D1" w14:textId="77777777" w:rsidR="00665C5F" w:rsidRDefault="00175495">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είπα ότι δεν είσαι αρμόδιος. Είπα ότι πρέπει να συνυπογράφει!</w:t>
      </w:r>
    </w:p>
    <w:p w14:paraId="5CE047D2" w14:textId="77777777" w:rsidR="00665C5F" w:rsidRDefault="00175495">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 xml:space="preserve">Διαβάστε λοιπόν, </w:t>
      </w:r>
      <w:r>
        <w:rPr>
          <w:rFonts w:eastAsia="Times New Roman" w:cs="Times New Roman"/>
          <w:szCs w:val="24"/>
        </w:rPr>
        <w:t xml:space="preserve">κύριε Λοβέρδο, τον ν. 2647/1998 που λέει ότι το μόνο αρμόδιο Υπουργείο γι’ αυτή την υπόθεση είναι το Υπουργείο Εσωτερικών. </w:t>
      </w:r>
    </w:p>
    <w:p w14:paraId="5CE047D3"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Σας καταθέτω, λοιπόν, τη γνωμοδότηση του Νομικού Συμβουλίου του Κράτους του 2009, για να καταλάβετε ότι ήρθατε απροετοίμαστος, τουλά</w:t>
      </w:r>
      <w:r>
        <w:rPr>
          <w:rFonts w:eastAsia="Times New Roman" w:cs="Times New Roman"/>
          <w:szCs w:val="24"/>
        </w:rPr>
        <w:t>χιστον!</w:t>
      </w:r>
    </w:p>
    <w:p w14:paraId="5CE047D4" w14:textId="77777777" w:rsidR="00665C5F" w:rsidRDefault="00175495">
      <w:pPr>
        <w:spacing w:after="0" w:line="600" w:lineRule="auto"/>
        <w:ind w:firstLine="720"/>
        <w:jc w:val="both"/>
        <w:rPr>
          <w:rFonts w:eastAsia="Times New Roman" w:cs="Times New Roman"/>
          <w:szCs w:val="24"/>
        </w:rPr>
      </w:pPr>
      <w:r>
        <w:rPr>
          <w:rFonts w:eastAsia="Times New Roman" w:cs="Times New Roman"/>
          <w:szCs w:val="24"/>
        </w:rPr>
        <w:t>Ευχαριστώ.</w:t>
      </w:r>
    </w:p>
    <w:p w14:paraId="5CE047D5" w14:textId="77777777" w:rsidR="00665C5F" w:rsidRDefault="00175495">
      <w:pPr>
        <w:spacing w:after="0" w:line="600" w:lineRule="auto"/>
        <w:ind w:firstLine="720"/>
        <w:jc w:val="both"/>
        <w:rPr>
          <w:rFonts w:eastAsia="Times New Roman" w:cs="Times New Roman"/>
          <w:szCs w:val="24"/>
        </w:rPr>
      </w:pPr>
      <w:r>
        <w:rPr>
          <w:rFonts w:eastAsia="Times New Roman" w:cs="Times New Roman"/>
        </w:rPr>
        <w:t>(Στο σημείο αυτό ο Υπουργός Εσωτερικών και Διοικητικής Ανασυγκρότησης κ. Παναγιώτης Κουρουμπλής καταθέτει για τα Πρακτικά την προαναφερθείσα γνωμοδότηση, η οποία βρίσκεται στο αρχείο του Τμήματος Γραμματείας της Διεύθυνσης Στενογραφίας κ</w:t>
      </w:r>
      <w:r>
        <w:rPr>
          <w:rFonts w:eastAsia="Times New Roman" w:cs="Times New Roman"/>
        </w:rPr>
        <w:t>αι  Πρακτικών της Βουλής)</w:t>
      </w:r>
    </w:p>
    <w:p w14:paraId="5CE047D6"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Κυρία Πρόεδρε…</w:t>
      </w:r>
    </w:p>
    <w:p w14:paraId="5CE047D7"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Λοβέρδο, αυτό τώρα είναι μια αντιδικία, η οποία δεν έχει κανένα πρακτικό νόημα.</w:t>
      </w:r>
    </w:p>
    <w:p w14:paraId="5CE047D8"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Εμείς λέμε για συνυπογραφή. Δεν λέμε ποιος είναι </w:t>
      </w:r>
      <w:r>
        <w:rPr>
          <w:rFonts w:eastAsia="Times New Roman" w:cs="Times New Roman"/>
          <w:szCs w:val="24"/>
        </w:rPr>
        <w:t>ο αρμόδιος Υπουργός.</w:t>
      </w:r>
    </w:p>
    <w:p w14:paraId="5CE047D9"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Μάλιστα. Το καταλάβαμε. Ο Υπουργός λέει ότι το υπερκαλύπτει.</w:t>
      </w:r>
    </w:p>
    <w:p w14:paraId="5CE047DA"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Λέμε για συνυπογραφή.</w:t>
      </w:r>
    </w:p>
    <w:p w14:paraId="5CE047DB"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 xml:space="preserve">Σας εξήγησα. </w:t>
      </w:r>
    </w:p>
    <w:p w14:paraId="5CE047DC"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Παραβιάζεις τον νόμο, γιατί δεν υπογράφει ο κ. Τσιρώνης.</w:t>
      </w:r>
    </w:p>
    <w:p w14:paraId="5CE047DD"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Δεν προκύπτει συναρμοδιότητα.</w:t>
      </w:r>
    </w:p>
    <w:p w14:paraId="5CE047DE"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Δεν υπογράφει ο κ. Τσιρώνης. Γι’ αυτό παραβιάζεις τον ν</w:t>
      </w:r>
      <w:r>
        <w:rPr>
          <w:rFonts w:eastAsia="Times New Roman" w:cs="Times New Roman"/>
          <w:szCs w:val="24"/>
        </w:rPr>
        <w:t xml:space="preserve">όμο. </w:t>
      </w:r>
    </w:p>
    <w:p w14:paraId="5CE047DF"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Μην κάνετε πολύ τον έξυπνο. Έρχεσαι αδιάβαστος.</w:t>
      </w:r>
    </w:p>
    <w:p w14:paraId="5CE047E0"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Παραβιάζεις τον νόμο και πρέπει να ντρέπεσαι!</w:t>
      </w:r>
    </w:p>
    <w:p w14:paraId="5CE047E1"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w:t>
      </w:r>
      <w:r>
        <w:rPr>
          <w:rFonts w:eastAsia="Times New Roman" w:cs="Times New Roman"/>
          <w:szCs w:val="24"/>
        </w:rPr>
        <w:t>. Μαντάς. Είναι ο τελευταίος ομιλητής για να ολοκληρώσουμε το θέμα της συνεδρίασης. Εν τω μεταξύ, μοιράζονται και οι τροπολογίες που έχουν ενταχθεί στο κείμενο.</w:t>
      </w:r>
    </w:p>
    <w:p w14:paraId="5CE047E2"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Νομίζω ότι φτάνουμε στο τέλος της συζήτησης για το σχέδιο νόμου που εναρμονίζει το εθνικό δίκαιο της χώρας μας με την </w:t>
      </w:r>
      <w:r>
        <w:rPr>
          <w:rFonts w:eastAsia="Times New Roman" w:cs="Times New Roman"/>
          <w:szCs w:val="24"/>
        </w:rPr>
        <w:t>ο</w:t>
      </w:r>
      <w:r>
        <w:rPr>
          <w:rFonts w:eastAsia="Times New Roman" w:cs="Times New Roman"/>
          <w:szCs w:val="24"/>
        </w:rPr>
        <w:t>δηγία 214/99 της Ευρωπαϊκής Ένωσης και νομίζω ότι δεν υπήρξε διαφορετική γνώμη -εκτός από την άποψη του ΚΚΕ- ότι είναι μια εναρμόνιση πο</w:t>
      </w:r>
      <w:r>
        <w:rPr>
          <w:rFonts w:eastAsia="Times New Roman" w:cs="Times New Roman"/>
          <w:szCs w:val="24"/>
        </w:rPr>
        <w:t>υ σε κάθε περίπτωση δημιουργεί πρόσθετες εγγυήσεις όσον αφορά το ζήτημα των καταθέσεων. Αυτό νομίζω ότι έγινε αποδεκτό από όλες τις πλευρές, πλην του ΚΚΕ, που έχει μια διαφορετική αντίληψη γι’ αυτό το ζήτημα, την οποία εξέθεσαν οι συνάδελφοι στις ομιλίες τ</w:t>
      </w:r>
      <w:r>
        <w:rPr>
          <w:rFonts w:eastAsia="Times New Roman" w:cs="Times New Roman"/>
          <w:szCs w:val="24"/>
        </w:rPr>
        <w:t>ους.</w:t>
      </w:r>
    </w:p>
    <w:p w14:paraId="5CE047E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Στο σημείο αυτό θα ήθελα να πω ότι πραγματικά με αυτά τα βήματα που γίνονται υπάρχει μια μεγαλύτερη δυνατότητα να αντιμετωπίζουμε κρίσεις επερχόμενες ή πιθανές με μια μεγαλύτερη ασφάλεια για τις εγγυήσεις. Και νομίζω ότι πρέπει να δοθεί το μήνυμα απ’ </w:t>
      </w:r>
      <w:r>
        <w:rPr>
          <w:rFonts w:eastAsia="Times New Roman" w:cs="Times New Roman"/>
          <w:szCs w:val="24"/>
        </w:rPr>
        <w:t>όλες τις πλευρές του Κοινοβουλίου προς τους Έλληνες πολίτες –και νομίζω ότι αυτό είναι προς το συμφέρον της χώρας- ότι σήμερα, έστω και σε αυτήν την πολύ δύσκολη και σύνθετη κατάσταση που ζούμε, είναι πράγματι προς το συμφέρον της χώρας οι καταθέσεις να αρ</w:t>
      </w:r>
      <w:r>
        <w:rPr>
          <w:rFonts w:eastAsia="Times New Roman" w:cs="Times New Roman"/>
          <w:szCs w:val="24"/>
        </w:rPr>
        <w:t>χίσουν να επιστρέφουν με πολύ μεγαλύτερους ρυθμούς, διότι αυτό είναι μια ουσιαστική συμβολή στη σταθεροποίηση της χώρας, που είναι απολύτως απαραίτητη και αναγκαία.</w:t>
      </w:r>
    </w:p>
    <w:p w14:paraId="5CE047E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 Βεβαίως νομίζω ότι υπάρχει ταυτόχρονα συμφωνία από πολλές πλευρές του Κοινοβουλίου ότι πρέ</w:t>
      </w:r>
      <w:r>
        <w:rPr>
          <w:rFonts w:eastAsia="Times New Roman" w:cs="Times New Roman"/>
          <w:szCs w:val="24"/>
        </w:rPr>
        <w:t xml:space="preserve">πει να προχωρήσουμε σε ένα ευρωπαϊκό σύστημα εγγυήσεων τέτοιο που να κατοχυρώνει με μεγαλύτερη επάρκεια τις καταθέσεις όχι μόνο των Ελλήνων, αλλά όλων των Ευρωπαίων πολιτών. Νομίζω ότι είναι αναγκαία βήματα αυτά, τα οποία πρέπει να γίνουν και με αυτήν την </w:t>
      </w:r>
      <w:r>
        <w:rPr>
          <w:rFonts w:eastAsia="Times New Roman" w:cs="Times New Roman"/>
          <w:szCs w:val="24"/>
        </w:rPr>
        <w:t xml:space="preserve">έννοια είναι μια θετική και αναγκαία νομοθετική διαδικασία που πρέπει να ολοκληρωθεί. </w:t>
      </w:r>
    </w:p>
    <w:p w14:paraId="5CE047E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Βεβαίως σε πολλές ομιλίες -πέρα από τους εισηγητές που μίλησαν πολύ περισσότερο για το ίδιο το νομοσχέδιο- η συζήτηση επικεντρώθηκε σε ζητήματα που αφορούν την επικαιρότ</w:t>
      </w:r>
      <w:r>
        <w:rPr>
          <w:rFonts w:eastAsia="Times New Roman" w:cs="Times New Roman"/>
          <w:szCs w:val="24"/>
        </w:rPr>
        <w:t xml:space="preserve">ητα και σε θέματα, προβλήματα και προβληματισμούς που αφορούσαν τροπολογίες και άλλες διατάξεις που συνόδευαν το νομοσχέδιο. Νομίζω ότι από την πλευρά των Υπουργών απαντήθηκαν διάφορα ζητήματα που τέθηκαν σε σχέση με τις τροπολογίες. Επιτρέψτε μου να κάνω </w:t>
      </w:r>
      <w:r>
        <w:rPr>
          <w:rFonts w:eastAsia="Times New Roman" w:cs="Times New Roman"/>
          <w:szCs w:val="24"/>
        </w:rPr>
        <w:t>ορισμένα σχόλια που αφορούν την επικαιρότητα, τη σύνθετη αυτή πραγματικότητα που ζούμε και στα θέματα του προσφυγικού-μεταναστευτικού και βεβαίως και στα θέματα της αξιολόγησης.</w:t>
      </w:r>
    </w:p>
    <w:p w14:paraId="5CE047E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Πρώτα απ’ όλα θέλω να καταδικάσω από αυτήν εδώ τη θέση τις τοποθετήσεις της Χρ</w:t>
      </w:r>
      <w:r>
        <w:rPr>
          <w:rFonts w:eastAsia="Times New Roman" w:cs="Times New Roman"/>
          <w:szCs w:val="24"/>
        </w:rPr>
        <w:t xml:space="preserve">υσής Αυγής που αποπνέουν ρατσισμό, μισαλλοδοξία και μάλιστα με έναν τρόπο νοσταλγία για το χουντικό παρελθόν της χώρας μας. </w:t>
      </w:r>
    </w:p>
    <w:p w14:paraId="5CE047E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Νομίζω ότι πρέπει να είμαστε εξαιρετικά προσεκτικοί, όλες και όλοι μέσα στο ελληνικό Κοινοβούλιο που βρισκόμαστε στην απέναντι όχθη</w:t>
      </w:r>
      <w:r>
        <w:rPr>
          <w:rFonts w:eastAsia="Times New Roman" w:cs="Times New Roman"/>
          <w:szCs w:val="24"/>
        </w:rPr>
        <w:t xml:space="preserve">, σε αυτά τα ρατσιστικά, μισαλλόδοξα μηνύματα και τις πράξεις -γιατί δεν μένουν μόνο στα λόγια, αυτό είναι και το χαρακτηριστικό του νεοναζιστικού μορφώματος- οι οποίες εξελίχθηκαν ή μπορεί να εξελιχθούν στο μέλλον. </w:t>
      </w:r>
    </w:p>
    <w:p w14:paraId="5CE047E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Πρέπει να υπάρξει ένα μέτωπο απέναντι σ</w:t>
      </w:r>
      <w:r>
        <w:rPr>
          <w:rFonts w:eastAsia="Times New Roman" w:cs="Times New Roman"/>
          <w:szCs w:val="24"/>
        </w:rPr>
        <w:t>ε αυτή τη ρητορική και σε αυτή την πρακτική. Δεν πρέπει να αφήνουμε με κανένα τρόπο την παραμικρή χαραμάδα, το παραμικρό παράθυρο ή να υπονοούμε προβλήματα και ζητήματα που να λαμβάνουν όμως μια ρατσιστική, μισαλλόδοξη και ουσιαστικά αντιδημοκρατική και αν</w:t>
      </w:r>
      <w:r>
        <w:rPr>
          <w:rFonts w:eastAsia="Times New Roman" w:cs="Times New Roman"/>
          <w:szCs w:val="24"/>
        </w:rPr>
        <w:t xml:space="preserve">τιευρωπαϊκή στη βάση της μορφή, με την έννοια των αξιών της Ευρώπης. </w:t>
      </w:r>
    </w:p>
    <w:p w14:paraId="5CE047E9"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Θα έλεγα ότι διαπιστώνω –και δεν χρησιμοποιώ ποτέ έντονους τόνους στην ομιλία μου- πως υπήρξαν δυστυχώς πλευρές ομιλιών άλλων συναδέλφων που τουλάχιστον με προβλημάτισαν, χωρίς να παραβλ</w:t>
      </w:r>
      <w:r>
        <w:rPr>
          <w:rFonts w:eastAsia="Times New Roman" w:cs="Times New Roman"/>
          <w:szCs w:val="24"/>
        </w:rPr>
        <w:t>έπω ότι ένα τέτοιο φαινόμενο είναι ένα φαινόμενο που εξελίσσεται, με μια δυναμική που υπερβαίνει τα όρια της χώρας μας. Είναι ένα ευρωπαϊκό και παγκόσμιο θέμα που βεβαίως προέρχεται πρώτα απ’ όλα από τις επιθέσεις που γίνονται σε εκείνη την περιοχή, από το</w:t>
      </w:r>
      <w:r>
        <w:rPr>
          <w:rFonts w:eastAsia="Times New Roman" w:cs="Times New Roman"/>
          <w:szCs w:val="24"/>
        </w:rPr>
        <w:t xml:space="preserve">υς πολέμους, από την αθλιότητα και την πείνα που επιβάλλεται σε ολόκληρους λαούς και κράτη. </w:t>
      </w:r>
    </w:p>
    <w:p w14:paraId="5CE047EA"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Δεν πρέπει σε καμμία περίπτωση –και το λέω αυτό με όσο πιο έντονο τρόπο μπορώ- να αφήνουμε καμμία χαραμάδα απέναντι σε αυτό το πρόβλημα. Πρέπει με όρους αλληλεγγύη</w:t>
      </w:r>
      <w:r>
        <w:rPr>
          <w:rFonts w:eastAsia="Times New Roman" w:cs="Times New Roman"/>
          <w:szCs w:val="24"/>
        </w:rPr>
        <w:t>ς και ανθρωπισμού, με τις αξίες μας να αντιμετωπίσουμε αυτό το φαινόμενο.</w:t>
      </w:r>
    </w:p>
    <w:p w14:paraId="5CE047EB"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Θέλω από αυτό το Βήμα να συγχαρώ όλες και όλους τους πολίτες της χώρας μας, που με όλους τους τρόπους συμβάλλουν σε αυτή την εξέλιξη. Δεν έχουμε μέχρι αυτή τη στιγμή ευτυχώς για την </w:t>
      </w:r>
      <w:r>
        <w:rPr>
          <w:rFonts w:eastAsia="Times New Roman" w:cs="Times New Roman"/>
          <w:szCs w:val="24"/>
        </w:rPr>
        <w:t>πατρίδα μας φαινόμενα που παρατηρούμε σε άλλες περιοχές της ευρωπαϊκής ηπείρου, που μας προβληματίζουν πραγματικά πολύ έντονα, αναφορικά με το ενδεχόμενο να ξαναγυρίσουμε στα φαινόμενα εξαιτίας των οποίων ονομάστηκε «σκοτεινή» ήπειρος, δηλαδή στις παλιές ε</w:t>
      </w:r>
      <w:r>
        <w:rPr>
          <w:rFonts w:eastAsia="Times New Roman" w:cs="Times New Roman"/>
          <w:szCs w:val="24"/>
        </w:rPr>
        <w:t xml:space="preserve">ποχές και στα δύσκολα προβλήματα που αντιμετώπισε η Ευρώπη και όλος ο κόσμος στο παρελθόν. </w:t>
      </w:r>
    </w:p>
    <w:p w14:paraId="5CE047EC"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Β’ Αντιπρόεδρος της Βουλής κ</w:t>
      </w:r>
      <w:r w:rsidRPr="009206B8">
        <w:rPr>
          <w:rFonts w:eastAsia="Times New Roman" w:cs="Times New Roman"/>
          <w:b/>
          <w:szCs w:val="24"/>
        </w:rPr>
        <w:t>. ΓΕΩΡΓΙΟΣ ΒΑΡΕΜΕΝΟΣ</w:t>
      </w:r>
      <w:r>
        <w:rPr>
          <w:rFonts w:eastAsia="Times New Roman" w:cs="Times New Roman"/>
          <w:szCs w:val="24"/>
        </w:rPr>
        <w:t>)</w:t>
      </w:r>
    </w:p>
    <w:p w14:paraId="5CE047E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όλα αυτά βρισκόμαστε σε μια εξαιρετικά δύσκολη συνθήκη. Δε</w:t>
      </w:r>
      <w:r>
        <w:rPr>
          <w:rFonts w:eastAsia="Times New Roman" w:cs="Times New Roman"/>
          <w:szCs w:val="24"/>
        </w:rPr>
        <w:t xml:space="preserve">ν πρέπει καθόλου να υποτιμάμε τους κινδύνους και νομίζω ότι με σοβαρότητα και ταυτόχρονα με ψυχραιμία πρέπει να αντιμετωπίσουμε σε ευρωπαϊκό εν τέλει επίπεδο αυτό το φαινόμενο. </w:t>
      </w:r>
    </w:p>
    <w:p w14:paraId="5CE047E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Ελπίζω σε αυτό το σημείο να υπάρξει αύριο και συνεννόηση στο Συμβούλιο των Πολ</w:t>
      </w:r>
      <w:r>
        <w:rPr>
          <w:rFonts w:eastAsia="Times New Roman" w:cs="Times New Roman"/>
          <w:szCs w:val="24"/>
        </w:rPr>
        <w:t>ιτικών Αρχηγών, ώστε να προχωρήσουμε στην αντιμετώπιση αυτού του προβλήματος με τα μάτια μας, την ψυχή μας και το νου μας στραμμένα στις αξίες της αλληλεγγύης και του ανθρωπισμού, τις οποίες θα έλεγα ότι ο λαός μας έχει επιδείξει με πολύ έντονο τρόπο όλο α</w:t>
      </w:r>
      <w:r>
        <w:rPr>
          <w:rFonts w:eastAsia="Times New Roman" w:cs="Times New Roman"/>
          <w:szCs w:val="24"/>
        </w:rPr>
        <w:t>υτό τον καιρό.</w:t>
      </w:r>
    </w:p>
    <w:p w14:paraId="5CE047E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Κι εδώ έρχεται να προστεθεί –και θέλω να το πω από το Βήμα της Ελληνικής Βουλής- και η φωνή και άλλων πολιτών της Ευρώπης, όπως των </w:t>
      </w:r>
      <w:r>
        <w:rPr>
          <w:rFonts w:eastAsia="Times New Roman" w:cs="Times New Roman"/>
          <w:szCs w:val="24"/>
        </w:rPr>
        <w:t>Α</w:t>
      </w:r>
      <w:r>
        <w:rPr>
          <w:rFonts w:eastAsia="Times New Roman" w:cs="Times New Roman"/>
          <w:szCs w:val="24"/>
        </w:rPr>
        <w:t>υστριακών συγγραφέων που με μια εντονότατη διακήρυξη διαμαρτυρίας υψώνουν ένα κατηγορώ ενάντια στην απαράδεκ</w:t>
      </w:r>
      <w:r>
        <w:rPr>
          <w:rFonts w:eastAsia="Times New Roman" w:cs="Times New Roman"/>
          <w:szCs w:val="24"/>
        </w:rPr>
        <w:t xml:space="preserve">τη ενοχοποίηση της χώρας μας. </w:t>
      </w:r>
    </w:p>
    <w:p w14:paraId="5CE047F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Και νομίζω ότι πολλοί, χιλιάδες, εκατομμύρια προοδευτικοί πολίτες σε όλη την Ευρώπη βλέπουν αυτούς τους κινδύνους και διαισθάνονται αυτή τη σύνθετη πραγματικότητα. Και πρέπει να ενωθούμε ακριβώς με αυτούς τους πολίτες και με </w:t>
      </w:r>
      <w:r>
        <w:rPr>
          <w:rFonts w:eastAsia="Times New Roman" w:cs="Times New Roman"/>
          <w:szCs w:val="24"/>
        </w:rPr>
        <w:t>αυτές τις χώρες που προσβλέπουν σε μια ευρωπαϊκή λύση, σε μια λύση αλληλεγγύης και ανθρωπισμού, με ταυτόχρονη ενεργοποίηση όλων των μηχανισμών και των δυνατοτήτων, έτσι ώστε να σταματήσει και η πηγή και η αιτία αυτού του προβλήματος που είναι οι πόλεμοι κα</w:t>
      </w:r>
      <w:r>
        <w:rPr>
          <w:rFonts w:eastAsia="Times New Roman" w:cs="Times New Roman"/>
          <w:szCs w:val="24"/>
        </w:rPr>
        <w:t>ι η φτώχεια και στην περιοχή της Συρίας, αλλά και σε ολόκληρο τον κόσμο.</w:t>
      </w:r>
    </w:p>
    <w:p w14:paraId="5CE047F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Και θα ήθελα να πω ότι δεν πρέπει πράγματι να έχουμε επιλεκτική μνήμη σε αυτά. Δεν πρέπει να ξεχνάμε, για παράδειγμα –όπως ξεχνά ο κ. Δένδιας- τους εξακόσιους Σύριους πρόσφυγες που έκ</w:t>
      </w:r>
      <w:r>
        <w:rPr>
          <w:rFonts w:eastAsia="Times New Roman" w:cs="Times New Roman"/>
          <w:szCs w:val="24"/>
        </w:rPr>
        <w:t>αναν απεργία πείνας για έναν μήνα εδώ απέναντι και την απουσία οποιασδήποτε προσπάθειας προσέγγισης του προβλήματός τους. Και οφείλουμε, νομίζω, πολύ προσεκτικά να προσεγγίσουμε αυτό το θέμα και να ενισχύσουμε όλα αυτά τα θετικά στοιχεία, παίρνοντας βεβαίω</w:t>
      </w:r>
      <w:r>
        <w:rPr>
          <w:rFonts w:eastAsia="Times New Roman" w:cs="Times New Roman"/>
          <w:szCs w:val="24"/>
        </w:rPr>
        <w:t>ς και όλα τα μέτρα που χρειάζονται, έτσι ώστε αυτό το πρόβλημα να αντιμετωπιστεί ως ένα πρόβλημα σε αυτή τη βάση.</w:t>
      </w:r>
    </w:p>
    <w:p w14:paraId="5CE047F2" w14:textId="77777777" w:rsidR="00665C5F" w:rsidRDefault="00175495">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5CE047F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Δεν έχω πολύ χρόνο. Θέλω, όμως, να πω ακόμη μια κουβέντα </w:t>
      </w:r>
      <w:r>
        <w:rPr>
          <w:rFonts w:eastAsia="Times New Roman" w:cs="Times New Roman"/>
          <w:szCs w:val="24"/>
        </w:rPr>
        <w:t>για το θέμα της αξιολόγησης.</w:t>
      </w:r>
    </w:p>
    <w:p w14:paraId="5CE047F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Εκτός από όλα αυτά τα οποία αναφέρθηκαν από τους Υπουργούς, υπάρχει και η σημερινή ανακοίνωση από την πλευρά της Ευρωπαϊκής Επιτροπής ότι συνεχίζεται η πρόοδος στην προετοιμασία της επιστροφής των επικεφαλής των θεσμών στην Αθή</w:t>
      </w:r>
      <w:r>
        <w:rPr>
          <w:rFonts w:eastAsia="Times New Roman" w:cs="Times New Roman"/>
          <w:szCs w:val="24"/>
        </w:rPr>
        <w:t>να. Είναι ένα επίσης πολύ κρίσιμο ζήτημα.</w:t>
      </w:r>
    </w:p>
    <w:p w14:paraId="5CE047F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 Νομίζω ότι δόθηκαν όλες οι δυνατές εξηγήσεις που μπορούν να δοθούν σε αυτή την Αίθουσα για το πού βρίσκεται το πρόβλημα. Και νομίζω ότι είναι προς το συμφέρον της χώρας μας να ολοκληρωθεί αυτή τη διαδικασία όσο νω</w:t>
      </w:r>
      <w:r>
        <w:rPr>
          <w:rFonts w:eastAsia="Times New Roman" w:cs="Times New Roman"/>
          <w:szCs w:val="24"/>
        </w:rPr>
        <w:t xml:space="preserve">ρίτερα γίνεται, γιατί ο χρόνος –το γνωρίζουμε  όλοι σε αυτή την Αίθουσα- είναι πολύ κρίσιμος παράγοντας για την εξέλιξη της κατάστασης. </w:t>
      </w:r>
    </w:p>
    <w:p w14:paraId="5CE047F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Και θέλω να κάνω δυο ακόμα υπενθυμίσεις για να μην ξεχνιόμαστε, καθώς κάποιος συνάδελφος αναφέρθηκε στις Ανεξάρτητες Αρ</w:t>
      </w:r>
      <w:r>
        <w:rPr>
          <w:rFonts w:eastAsia="Times New Roman" w:cs="Times New Roman"/>
          <w:szCs w:val="24"/>
        </w:rPr>
        <w:t>χές. Απλώς να θυμίσω ότι εχθές εγκρίναμε, με μεγάλη πλειοψηφία, μια Ανεξάρτητη Αρχή στη Διάσκεψη των Προέδρων. Κι επίσης, να αναρωτηθώ και από αυτό το Βήμα - γιατί ακούω κάποια πράγματα μερικές φορές που τουλάχιστον εμένα με βάζουν σε ένα δημόσιο, αν θέλετ</w:t>
      </w:r>
      <w:r>
        <w:rPr>
          <w:rFonts w:eastAsia="Times New Roman" w:cs="Times New Roman"/>
          <w:szCs w:val="24"/>
        </w:rPr>
        <w:t>ε, προβληματισμό και θέλω να τον πω, επειδή ειπώθηκε πάλι από κάποιον συνάδελφο- πώς ήρθε το ΔΝΤ σε αυτή τη χώρα και πώς ήρθε το ΔΝΤ στην Ευρώπη. Ας το σκεφτούμε και ας προβληματιστούμε. Εγώ δεν λέω τίποτε άλλο. Σταματάω εδώ.</w:t>
      </w:r>
    </w:p>
    <w:p w14:paraId="5CE047F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CE047F8" w14:textId="77777777" w:rsidR="00665C5F" w:rsidRDefault="00175495">
      <w:pPr>
        <w:spacing w:line="600" w:lineRule="auto"/>
        <w:ind w:firstLine="720"/>
        <w:jc w:val="center"/>
        <w:rPr>
          <w:rFonts w:eastAsia="Times New Roman"/>
          <w:bCs/>
        </w:rPr>
      </w:pPr>
      <w:r>
        <w:rPr>
          <w:rFonts w:eastAsia="Times New Roman"/>
          <w:bCs/>
        </w:rPr>
        <w:t>(Χειροκροτ</w:t>
      </w:r>
      <w:r>
        <w:rPr>
          <w:rFonts w:eastAsia="Times New Roman"/>
          <w:bCs/>
        </w:rPr>
        <w:t>ήματα από τις πτέρυγες του ΣΥΡΙΖΑ και των ΑΝΕΛ)</w:t>
      </w:r>
    </w:p>
    <w:p w14:paraId="5CE047F9" w14:textId="77777777" w:rsidR="00665C5F" w:rsidRDefault="00175495">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Κι εμείς ευχαριστούμε. </w:t>
      </w:r>
    </w:p>
    <w:p w14:paraId="5CE047FA"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Τον λόγο έχει ζητήσει ο κ. Παππάς.</w:t>
      </w:r>
    </w:p>
    <w:p w14:paraId="5CE047FB"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Κύριε Πρόεδρε, θα έλεγα ότι αυτό που θέλω να πω είναι και επί προσωπικού. </w:t>
      </w:r>
    </w:p>
    <w:p w14:paraId="5CE047FC"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Δεν ήσασταν εσείς Προεδρεύων πριν από λίγο, αλλά ήταν Προεδρεύουσα η κ. Χριστοδουλοπούλου. Ο συμπαθής κατά τα άλλα Κοινοβουλευτικός Εκπρόσωπος της Συμπολιτεύσεως και γνωστός μου από τη ζωή μου στα Ιωάννινα κ. Χρήστος Μαντάς είπε κάτι στην αρχή του λόγου το</w:t>
      </w:r>
      <w:r>
        <w:rPr>
          <w:rFonts w:eastAsia="Times New Roman" w:cs="Times New Roman"/>
          <w:szCs w:val="24"/>
        </w:rPr>
        <w:t xml:space="preserve">υ, το οποίο είναι πολύ σοβαρό και θα έλεγα ότι είναι πολύ σοβαρότερο από τους διαπληκτισμούς του κ. Λοβέρδου με τον κ. Κουρουμπλή.  </w:t>
      </w:r>
      <w:r>
        <w:rPr>
          <w:rFonts w:eastAsia="Times New Roman" w:cs="Times New Roman"/>
          <w:color w:val="000000"/>
          <w:szCs w:val="24"/>
        </w:rPr>
        <w:t>Είπε, λοιπόν ότι καταδικάζει τις απόψεις της Χρυσής Αυγής.</w:t>
      </w:r>
    </w:p>
    <w:p w14:paraId="5CE047FD" w14:textId="77777777" w:rsidR="00665C5F" w:rsidRDefault="00175495">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Έχετε καταλάβει, κύριε Πρόεδρε –είναι ρητορικό το ερώτημα, δεν απ</w:t>
      </w:r>
      <w:r>
        <w:rPr>
          <w:rFonts w:eastAsia="Times New Roman" w:cs="Times New Roman"/>
          <w:color w:val="000000"/>
          <w:szCs w:val="24"/>
        </w:rPr>
        <w:t xml:space="preserve">ευθύνεται κυριολεκτικά σε εσάς, εσείς πρέπει να το ξέρετε ως Προεδρεύων-  ότι εδώ είμαστε η Ολομέλεια, η Βουλή των Ελλήνων και ότι δεν είμαστε για να καταδικάζουμε απόψεις, αλλά είμαστε εδώ για να ακούμε απόψεις και να διαμορφώνουμε τις δικές μας απόψεις, </w:t>
      </w:r>
      <w:r>
        <w:rPr>
          <w:rFonts w:eastAsia="Times New Roman" w:cs="Times New Roman"/>
          <w:color w:val="000000"/>
          <w:szCs w:val="24"/>
        </w:rPr>
        <w:t xml:space="preserve">εφόσον ακούμε και τα υπόλοιπα κόμματα; </w:t>
      </w:r>
    </w:p>
    <w:p w14:paraId="5CE047FE" w14:textId="77777777" w:rsidR="00665C5F" w:rsidRDefault="00175495">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Και, κύριε Μαντά, στην ουσία του όρου «φασισμός», την πολιτική χρήση του όρου, ποιος είναι ο φασίστας αυτή τη στιγμή και ποιος είναι ο δημοκράτης; </w:t>
      </w:r>
    </w:p>
    <w:p w14:paraId="5CE047FF" w14:textId="77777777" w:rsidR="00665C5F" w:rsidRDefault="00175495">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Και γι’ αυτό που είπατε επίσης για το χουντικό παρελθόν -γιατί δεν ή</w:t>
      </w:r>
      <w:r>
        <w:rPr>
          <w:rFonts w:eastAsia="Times New Roman" w:cs="Times New Roman"/>
          <w:color w:val="000000"/>
          <w:szCs w:val="24"/>
        </w:rPr>
        <w:t>σασταν μέσα θυμάμαι- θέλω να προσέχετε τι λέμε οι Κοινοβουλευτικοί Εκπρόσωποι των υπόλοιπων κομμάτων. Εγώ, δεν είπα για χουντικό παρελθόν, είπα για τα μεγάλα συστημικά μέσα ενημέρωσης, που δυστυχώς αρχίζουν και προλειαίνουν ένα έδαφος και μιλάνε αυτή τη στ</w:t>
      </w:r>
      <w:r>
        <w:rPr>
          <w:rFonts w:eastAsia="Times New Roman" w:cs="Times New Roman"/>
          <w:color w:val="000000"/>
          <w:szCs w:val="24"/>
        </w:rPr>
        <w:t>ιγμή για τανκς στους δρόμους. Ήταν ο κ. Πορτοσάλτε, είπα, και η εξ αγχιστείας συγγενής του κυρίου Προέδρου της Νέας Δημοκρατίας, η κ. Κοσιώνη. Το παρακολουθήσ</w:t>
      </w:r>
      <w:r>
        <w:rPr>
          <w:rFonts w:eastAsia="Times New Roman" w:cs="Times New Roman"/>
          <w:color w:val="000000"/>
          <w:szCs w:val="24"/>
        </w:rPr>
        <w:t>α</w:t>
      </w:r>
      <w:r>
        <w:rPr>
          <w:rFonts w:eastAsia="Times New Roman" w:cs="Times New Roman"/>
          <w:color w:val="000000"/>
          <w:szCs w:val="24"/>
        </w:rPr>
        <w:t>τε; Και είπα: «Α</w:t>
      </w:r>
      <w:r>
        <w:rPr>
          <w:rFonts w:eastAsia="Times New Roman" w:cs="Times New Roman"/>
          <w:color w:val="000000"/>
          <w:szCs w:val="24"/>
        </w:rPr>
        <w:t>λ</w:t>
      </w:r>
      <w:r>
        <w:rPr>
          <w:rFonts w:eastAsia="Times New Roman" w:cs="Times New Roman"/>
          <w:color w:val="000000"/>
          <w:szCs w:val="24"/>
        </w:rPr>
        <w:t>λίμονο μας αν λέγονται αυτά τα πράγματα από τηλεοράσεως και σε κανάλι πανελλήνια</w:t>
      </w:r>
      <w:r>
        <w:rPr>
          <w:rFonts w:eastAsia="Times New Roman" w:cs="Times New Roman"/>
          <w:color w:val="000000"/>
          <w:szCs w:val="24"/>
        </w:rPr>
        <w:t xml:space="preserve">ς εμβέλειας». Αυτά ήθελα να πω. </w:t>
      </w:r>
    </w:p>
    <w:p w14:paraId="5CE04800" w14:textId="77777777" w:rsidR="00665C5F" w:rsidRDefault="00175495">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Και θέλω, κύριε Πρόεδρε, όταν θα βρεθείτε ως Προεδρείο με τον Πρόεδρο της Βουλής όλοι οι Αντιπρόεδροι, γιατί εμείς έχουμε στερηθεί το δικαίωμα να έχουμε Αντιπρόεδρο, να το θέσετε αυτό το θέμα. Να θέσετε, λοιπόν, αυτό το θέμ</w:t>
      </w:r>
      <w:r>
        <w:rPr>
          <w:rFonts w:eastAsia="Times New Roman" w:cs="Times New Roman"/>
          <w:color w:val="000000"/>
          <w:szCs w:val="24"/>
        </w:rPr>
        <w:t xml:space="preserve">α, την έκφραση «καταδικάζω τις απόψεις». Είναι ανεπίτρεπτη. </w:t>
      </w:r>
    </w:p>
    <w:p w14:paraId="5CE04801" w14:textId="77777777" w:rsidR="00665C5F" w:rsidRDefault="00175495">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ΒΑΣΙΛΕΙΟΣ ΚΕΓΚΕΡΟΓΛΟΥ:</w:t>
      </w:r>
      <w:r>
        <w:rPr>
          <w:rFonts w:eastAsia="Times New Roman" w:cs="Times New Roman"/>
          <w:color w:val="000000"/>
          <w:szCs w:val="24"/>
        </w:rPr>
        <w:t xml:space="preserve"> Κύριε Πρόεδρε, θα παρακαλέσω να λάβω τον λόγο.</w:t>
      </w:r>
    </w:p>
    <w:p w14:paraId="5CE04802" w14:textId="77777777" w:rsidR="00665C5F" w:rsidRDefault="00175495">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ΧΡΗΣΤΟΣ ΜΑΝΤΑΣ:</w:t>
      </w:r>
      <w:r>
        <w:rPr>
          <w:rFonts w:eastAsia="Times New Roman" w:cs="Times New Roman"/>
          <w:color w:val="000000"/>
          <w:szCs w:val="24"/>
        </w:rPr>
        <w:t xml:space="preserve"> Κύριε Πρόεδρε, θα ήθελα και εγώ τον λόγο για ένα λεπτό.</w:t>
      </w:r>
    </w:p>
    <w:p w14:paraId="5CE04803" w14:textId="77777777" w:rsidR="00665C5F" w:rsidRDefault="00175495">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ΒΑΣΙΛΕΙΟΣ ΚΕΓΚΕΡΟΓΛΟΥ:</w:t>
      </w:r>
      <w:r>
        <w:rPr>
          <w:rFonts w:eastAsia="Times New Roman" w:cs="Times New Roman"/>
          <w:color w:val="000000"/>
          <w:szCs w:val="24"/>
        </w:rPr>
        <w:t xml:space="preserve"> Κύριε Πρόεδρε, θέλω το</w:t>
      </w:r>
      <w:r>
        <w:rPr>
          <w:rFonts w:eastAsia="Times New Roman" w:cs="Times New Roman"/>
          <w:color w:val="000000"/>
          <w:szCs w:val="24"/>
        </w:rPr>
        <w:t>ν</w:t>
      </w:r>
      <w:r>
        <w:rPr>
          <w:rFonts w:eastAsia="Times New Roman" w:cs="Times New Roman"/>
          <w:color w:val="000000"/>
          <w:szCs w:val="24"/>
        </w:rPr>
        <w:t xml:space="preserve"> λόγο γ</w:t>
      </w:r>
      <w:r>
        <w:rPr>
          <w:rFonts w:eastAsia="Times New Roman" w:cs="Times New Roman"/>
          <w:color w:val="000000"/>
          <w:szCs w:val="24"/>
        </w:rPr>
        <w:t xml:space="preserve">ια ένα λεπτό για να αναφερθώ σε τρεις τροπολογίες. Επειδή δεν ήμουν ομιλητής και έγινε  συζήτηση και επί των άρθρων και επί των τροπολογιών στο σύνολο, θέλω τον λόγο για ένα λεπτό για να αναφερθώ σε τρεις τροπολογίες. </w:t>
      </w:r>
    </w:p>
    <w:p w14:paraId="5CE04804" w14:textId="77777777" w:rsidR="00665C5F" w:rsidRDefault="00175495">
      <w:pPr>
        <w:spacing w:line="600" w:lineRule="auto"/>
        <w:ind w:firstLine="720"/>
        <w:contextualSpacing/>
        <w:jc w:val="both"/>
        <w:rPr>
          <w:rFonts w:eastAsia="Times New Roman" w:cs="Times New Roman"/>
          <w:color w:val="000000"/>
          <w:szCs w:val="24"/>
        </w:rPr>
      </w:pPr>
      <w:r>
        <w:rPr>
          <w:rFonts w:eastAsia="Times New Roman" w:cs="Times New Roman"/>
          <w:b/>
          <w:szCs w:val="24"/>
        </w:rPr>
        <w:t>ΠΡΟΕΔΡΕΥΩΝ (Γεώργιος Βαρεμένος):</w:t>
      </w:r>
      <w:r>
        <w:rPr>
          <w:rFonts w:eastAsia="Times New Roman" w:cs="Times New Roman"/>
          <w:szCs w:val="24"/>
        </w:rPr>
        <w:t xml:space="preserve"> Ορίσ</w:t>
      </w:r>
      <w:r>
        <w:rPr>
          <w:rFonts w:eastAsia="Times New Roman" w:cs="Times New Roman"/>
          <w:szCs w:val="24"/>
        </w:rPr>
        <w:t>τε, κ</w:t>
      </w:r>
      <w:r>
        <w:rPr>
          <w:rFonts w:eastAsia="Times New Roman" w:cs="Times New Roman"/>
          <w:color w:val="000000"/>
          <w:szCs w:val="24"/>
        </w:rPr>
        <w:t>ύριε Κεγκέρογλου, έχετε τον λόγο.</w:t>
      </w:r>
    </w:p>
    <w:p w14:paraId="5CE04805" w14:textId="77777777" w:rsidR="00665C5F" w:rsidRDefault="00175495">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ΒΑΣΙΛΕΙΟΣ ΚΕΓΚΕΡΟΓΛΟΥ:</w:t>
      </w:r>
      <w:r>
        <w:rPr>
          <w:rFonts w:eastAsia="Times New Roman" w:cs="Times New Roman"/>
          <w:color w:val="000000"/>
          <w:szCs w:val="24"/>
        </w:rPr>
        <w:t xml:space="preserve"> Σας ευχαριστώ, κύριε Πρόεδρε. </w:t>
      </w:r>
    </w:p>
    <w:p w14:paraId="5CE04806" w14:textId="77777777" w:rsidR="00665C5F" w:rsidRDefault="00175495">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Να επισημάνω και εγώ με τη σειρά μου αυτό που απ’ όλες τις πλευρές ακούστηκε, ότι δυστυχώς η Κυβέρνηση όταν συζητούμε ένα θέμα, καταθέτουμε προτάσεις, επισημαίνουμ</w:t>
      </w:r>
      <w:r>
        <w:rPr>
          <w:rFonts w:eastAsia="Times New Roman" w:cs="Times New Roman"/>
          <w:color w:val="000000"/>
          <w:szCs w:val="24"/>
        </w:rPr>
        <w:t xml:space="preserve">ε κενά σε άρθρα, δεν μας ακούει, επιμένει στο δικό της μοτίβο και έρχεται μετά να κάνει με τροπολογίες διόρθωση των λαθών. </w:t>
      </w:r>
    </w:p>
    <w:p w14:paraId="5CE04807" w14:textId="77777777" w:rsidR="00665C5F" w:rsidRDefault="00175495">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Και αναφέρομαι στην ιατροφαρμακευτική περίθαλψη, γιατί ήμουν ένας απ’ αυτούς που διαμαρτυρήθηκα εντόνως. Ήρθε μια τροπολογία την προ</w:t>
      </w:r>
      <w:r>
        <w:rPr>
          <w:rFonts w:eastAsia="Times New Roman" w:cs="Times New Roman"/>
          <w:color w:val="000000"/>
          <w:szCs w:val="24"/>
        </w:rPr>
        <w:t xml:space="preserve">ηγούμενη Τρίτη και διόρθωσε εν μέρει και ήρθε και σήμερα άλλη μία. Είναι ένα θέμα για το οποίο πραγματικά εμείς είμαστε θετικοί, αλλά είμαστε υποχρεωμένοι να επισημάνουμε αυτήν την κακή πρακτική, την οποία έχει η Κυβέρνηση. </w:t>
      </w:r>
    </w:p>
    <w:p w14:paraId="5CE04808" w14:textId="77777777" w:rsidR="00665C5F" w:rsidRDefault="00175495">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Για τις δύο άλλες τροπολογίες ό</w:t>
      </w:r>
      <w:r>
        <w:rPr>
          <w:rFonts w:eastAsia="Times New Roman" w:cs="Times New Roman"/>
          <w:color w:val="000000"/>
          <w:szCs w:val="24"/>
        </w:rPr>
        <w:t>μως, που θέλω να τοποθετηθώ, θα είμαστε εντελώς αντίθετοι. Η μία τροπολογία αφορά την νομιμοποίηση των αυθαιρέτων χωρίς την υπογραφή του Υπουργού Περιβάλλοντος. Δεν αναφέρεται κανείς στην αρμοδιότητα του Υπουργού Εσωτερικών. Αναφερόμαστε στην συναρμοδιότητ</w:t>
      </w:r>
      <w:r>
        <w:rPr>
          <w:rFonts w:eastAsia="Times New Roman" w:cs="Times New Roman"/>
          <w:color w:val="000000"/>
          <w:szCs w:val="24"/>
        </w:rPr>
        <w:t xml:space="preserve">α του Υπουργού Περιβάλλοντος, η οποία πρέπει να εκφραστεί και με την υπογραφή του ή τουλάχιστον με την παρουσία του και μια δήλωση του εδώ. Ούτε το ένα έγινε ούτε το άλλο. Δυστυχώς, η Κυβέρνηση θέλει προφανώς να προχωρεί διά ροπάλου σε κάποιες ρυθμίσεις,  </w:t>
      </w:r>
      <w:r>
        <w:rPr>
          <w:rFonts w:eastAsia="Times New Roman" w:cs="Times New Roman"/>
          <w:color w:val="000000"/>
          <w:szCs w:val="24"/>
        </w:rPr>
        <w:t xml:space="preserve">χωρίς να τηρεί τον Κανονισμό. </w:t>
      </w:r>
    </w:p>
    <w:p w14:paraId="5CE04809" w14:textId="77777777" w:rsidR="00665C5F" w:rsidRDefault="00175495">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Η άλλη τροπολογία αφορά το θέμα των </w:t>
      </w:r>
      <w:r>
        <w:rPr>
          <w:rFonts w:eastAsia="Times New Roman" w:cs="Times New Roman"/>
          <w:color w:val="000000"/>
          <w:szCs w:val="24"/>
        </w:rPr>
        <w:t>γ</w:t>
      </w:r>
      <w:r>
        <w:rPr>
          <w:rFonts w:eastAsia="Times New Roman" w:cs="Times New Roman"/>
          <w:color w:val="000000"/>
          <w:szCs w:val="24"/>
        </w:rPr>
        <w:t xml:space="preserve">ενικών </w:t>
      </w:r>
      <w:r>
        <w:rPr>
          <w:rFonts w:eastAsia="Times New Roman" w:cs="Times New Roman"/>
          <w:color w:val="000000"/>
          <w:szCs w:val="24"/>
        </w:rPr>
        <w:t>γ</w:t>
      </w:r>
      <w:r>
        <w:rPr>
          <w:rFonts w:eastAsia="Times New Roman" w:cs="Times New Roman"/>
          <w:color w:val="000000"/>
          <w:szCs w:val="24"/>
        </w:rPr>
        <w:t xml:space="preserve">ραμματέων, των επιπρόσθετων τριάντα τριών </w:t>
      </w:r>
      <w:r>
        <w:rPr>
          <w:rFonts w:eastAsia="Times New Roman" w:cs="Times New Roman"/>
          <w:color w:val="000000"/>
          <w:szCs w:val="24"/>
        </w:rPr>
        <w:t>γ</w:t>
      </w:r>
      <w:r>
        <w:rPr>
          <w:rFonts w:eastAsia="Times New Roman" w:cs="Times New Roman"/>
          <w:color w:val="000000"/>
          <w:szCs w:val="24"/>
        </w:rPr>
        <w:t xml:space="preserve">ενικών </w:t>
      </w:r>
      <w:r>
        <w:rPr>
          <w:rFonts w:eastAsia="Times New Roman" w:cs="Times New Roman"/>
          <w:color w:val="000000"/>
          <w:szCs w:val="24"/>
        </w:rPr>
        <w:t>γ</w:t>
      </w:r>
      <w:r>
        <w:rPr>
          <w:rFonts w:eastAsia="Times New Roman" w:cs="Times New Roman"/>
          <w:color w:val="000000"/>
          <w:szCs w:val="24"/>
        </w:rPr>
        <w:t>ραμματέων. Έχουμε εξήντα τρεις και θα γίνουν ενενήντα έξι. Ε, ούτε σε αυτό, Έκθεση του Γενικού Λογιστηρίου του Κράτους και μάλιστα, όταν έχουμε νομοσχέδιο του Υπουργείου Οικονομικών; Αυτή είναι η ειρωνεία: Ο Υπουργός Οικονομικών προΐσταται  του Γενικού Λογ</w:t>
      </w:r>
      <w:r>
        <w:rPr>
          <w:rFonts w:eastAsia="Times New Roman" w:cs="Times New Roman"/>
          <w:color w:val="000000"/>
          <w:szCs w:val="24"/>
        </w:rPr>
        <w:t xml:space="preserve">ιστηρίου του Κράτους και σύμφωνα με το Σύνταγμα, όχι μόνο με τον Κανονισμό της Βουλής, θα πρέπει η </w:t>
      </w:r>
      <w:r>
        <w:rPr>
          <w:rFonts w:eastAsia="Times New Roman" w:cs="Times New Roman"/>
          <w:color w:val="000000"/>
          <w:szCs w:val="24"/>
        </w:rPr>
        <w:t>ε</w:t>
      </w:r>
      <w:r>
        <w:rPr>
          <w:rFonts w:eastAsia="Times New Roman" w:cs="Times New Roman"/>
          <w:color w:val="000000"/>
          <w:szCs w:val="24"/>
        </w:rPr>
        <w:t>κθεση αυτή να συνοδεύει κάθε τροπολογία και κάθε διάταξη που έχει κόστος για το δημόσιο. Μην μου πείτε ότι οι τριάντα τρεις θα είναι άμισθοι. Αν γίνει μία τ</w:t>
      </w:r>
      <w:r>
        <w:rPr>
          <w:rFonts w:eastAsia="Times New Roman" w:cs="Times New Roman"/>
          <w:color w:val="000000"/>
          <w:szCs w:val="24"/>
        </w:rPr>
        <w:t xml:space="preserve">έτοια δήλωση, βεβαίως δεν χρειάζεται. Εάν είναι άμισθοι οι πρόσθετοι τριάντα τρεις </w:t>
      </w:r>
      <w:r>
        <w:rPr>
          <w:rFonts w:eastAsia="Times New Roman" w:cs="Times New Roman"/>
          <w:color w:val="000000"/>
          <w:szCs w:val="24"/>
        </w:rPr>
        <w:t>γ</w:t>
      </w:r>
      <w:r>
        <w:rPr>
          <w:rFonts w:eastAsia="Times New Roman" w:cs="Times New Roman"/>
          <w:color w:val="000000"/>
          <w:szCs w:val="24"/>
        </w:rPr>
        <w:t xml:space="preserve">ενικοί </w:t>
      </w:r>
      <w:r>
        <w:rPr>
          <w:rFonts w:eastAsia="Times New Roman" w:cs="Times New Roman"/>
          <w:color w:val="000000"/>
          <w:szCs w:val="24"/>
        </w:rPr>
        <w:t>γ</w:t>
      </w:r>
      <w:r>
        <w:rPr>
          <w:rFonts w:eastAsia="Times New Roman" w:cs="Times New Roman"/>
          <w:color w:val="000000"/>
          <w:szCs w:val="24"/>
        </w:rPr>
        <w:t>ραμματείς δεν χρειάζεται η Έκθεση του Γενικού Λογιστηρίου του Κράτους, αλλά πρέπει να γίνει δήλωση από τον κύριο Υπουργό Οικονομικών εάν είναι άμισθοι. Εάν έχουν μι</w:t>
      </w:r>
      <w:r>
        <w:rPr>
          <w:rFonts w:eastAsia="Times New Roman" w:cs="Times New Roman"/>
          <w:color w:val="000000"/>
          <w:szCs w:val="24"/>
        </w:rPr>
        <w:t xml:space="preserve">σθό, χρειάζεται </w:t>
      </w:r>
      <w:r>
        <w:rPr>
          <w:rFonts w:eastAsia="Times New Roman" w:cs="Times New Roman"/>
          <w:color w:val="000000"/>
          <w:szCs w:val="24"/>
        </w:rPr>
        <w:t>ε</w:t>
      </w:r>
      <w:r>
        <w:rPr>
          <w:rFonts w:eastAsia="Times New Roman" w:cs="Times New Roman"/>
          <w:color w:val="000000"/>
          <w:szCs w:val="24"/>
        </w:rPr>
        <w:t xml:space="preserve">κθεση και θα πρέπει να αποσυρθεί. Μην κάνουμε πράγματα, τα οποία θα βρίσκουμε αργότερα μπροστά μας. </w:t>
      </w:r>
    </w:p>
    <w:p w14:paraId="5CE0480A" w14:textId="77777777" w:rsidR="00665C5F" w:rsidRDefault="00175495">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Εχθές στη Διάσκεψη, κύριε Πρόεδρε, πολύ καλά είδατε ότι όταν αναφέρθηκα στις πολλές παραβιάσεις του Κανονισμού, ανέτρεξε ο κύριος Πρόεδρος</w:t>
      </w:r>
      <w:r>
        <w:rPr>
          <w:rFonts w:eastAsia="Times New Roman" w:cs="Times New Roman"/>
          <w:color w:val="000000"/>
          <w:szCs w:val="24"/>
        </w:rPr>
        <w:t xml:space="preserve"> και βρήκε μια παραβίαση του 1998 και μια το 2007, νομίζω. Βεβαίως! Αλλά άλλο στα σαράντα χρόνια να μου βρείτε δύο και άλλο στους σαράντα μήνες να έχουμε πολλαπλές. </w:t>
      </w:r>
    </w:p>
    <w:p w14:paraId="5CE0480B"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Σε σαράντα εβδομάδες.</w:t>
      </w:r>
    </w:p>
    <w:p w14:paraId="5CE0480C"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Σε σαράντα εβδομάδ</w:t>
      </w:r>
      <w:r>
        <w:rPr>
          <w:rFonts w:eastAsia="Times New Roman" w:cs="Times New Roman"/>
          <w:szCs w:val="24"/>
        </w:rPr>
        <w:t>ες, όσες θέλει ας είναι.</w:t>
      </w:r>
    </w:p>
    <w:p w14:paraId="5CE0480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Το θέμα είναι ότι οι παραβιάσεις αυτές διά της πλειοψηφίας, δυστυχώς γυρίζουν ενάντια στον θεσμό του Κοινοβουλίου, ενάντια στη Δημοκρατία και σας κάνουμε έκκληση να μην επιμείνετε σε αυτές τις δύο τροπολογίες, αν δεν πληρωθούν οι τ</w:t>
      </w:r>
      <w:r>
        <w:rPr>
          <w:rFonts w:eastAsia="Times New Roman" w:cs="Times New Roman"/>
          <w:szCs w:val="24"/>
        </w:rPr>
        <w:t>υπικές, πλην ουσιαστικές, προϋποθέσεις, οι οποίες καθιστούν αυτές πέρα και έξω από τον Κανονισμό και το Σύνταγμα.</w:t>
      </w:r>
    </w:p>
    <w:p w14:paraId="5CE0480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Κλείνω λέγοντας ότι εάν επιμείνετε και σήμερα να ψηφιστεί στο σύνολο αυτό το νομοσχέδιο, παρά την πρόβλεψη του άρθρου 104 παράγραφος 2 του Καν</w:t>
      </w:r>
      <w:r>
        <w:rPr>
          <w:rFonts w:eastAsia="Times New Roman" w:cs="Times New Roman"/>
          <w:szCs w:val="24"/>
        </w:rPr>
        <w:t>ονισμού, που λέει ρητά ότι όταν υπάρχουν νομοτεχνικές βελτιώσεις, τροπολογίες κ.λπ., η ψήφιση γίνεται στην επόμενη συνεδρίαση επί του συνόλου, δεν θα συμμετάσχουμε στην ψηφοφορία αυτή, γιατί δεν θέλουμε να είμαστε συνένοχοι στην ωμή παραβίαση του Κανονισμο</w:t>
      </w:r>
      <w:r>
        <w:rPr>
          <w:rFonts w:eastAsia="Times New Roman" w:cs="Times New Roman"/>
          <w:szCs w:val="24"/>
        </w:rPr>
        <w:t>ύ. Αν θέλει η Αξιωματική Αντιπολίτευση και τα άλλα κόμματα ας το σκεφτούν αυτό, γιατί είναι ένα τεράστιο θέμα για εμάς.</w:t>
      </w:r>
    </w:p>
    <w:p w14:paraId="5CE0480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Ευχαριστώ.</w:t>
      </w:r>
    </w:p>
    <w:p w14:paraId="5CE04810"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5CE0481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Τον λόγο έχει ο κ. Μαντάς.</w:t>
      </w:r>
    </w:p>
    <w:p w14:paraId="5CE04812"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Ευχαριστώ, κύριε Πρόεδρε.</w:t>
      </w:r>
    </w:p>
    <w:p w14:paraId="5CE0481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Θέλω τον λόγο επί προσωπικού, επειδή αναφέρθηκε ο Κοινοβουλευτικός Εκπρόσωπος της Χρυσής Αυγής σε μένα.</w:t>
      </w:r>
    </w:p>
    <w:p w14:paraId="5CE0481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Στην τοποθέτησή μου ως Κοινοβουλευτικός Εκπρόσωπος εξέφρασα την άποψη του ΣΥΡΙΖΑ ενάντια στο ξενοφοβικό, ρατσιστικό και μισαλλόδοξο λόγο και ρητορική π</w:t>
      </w:r>
      <w:r>
        <w:rPr>
          <w:rFonts w:eastAsia="Times New Roman" w:cs="Times New Roman"/>
          <w:szCs w:val="24"/>
        </w:rPr>
        <w:t xml:space="preserve">ου εμείς εκτιμούμε ότι έχει η Χρυσή Αυγή στο συγκεκριμένο θέμα. </w:t>
      </w:r>
    </w:p>
    <w:p w14:paraId="5CE0481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Όσον αφορά το δεύτερο σκέλος, δεν αναφέρθηκα σε εσάς, κύριε Παππά. Αναφερόμουν και σε αυτά, τα οποία είπε –δείτε λίγο την ομιλία- ο εισηγητής σας.</w:t>
      </w:r>
    </w:p>
    <w:p w14:paraId="5CE04816"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5CE0481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Θέλω να πω στον κ. Κεγκέρογλου…</w:t>
      </w:r>
    </w:p>
    <w:p w14:paraId="5CE04818"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w:t>
      </w:r>
    </w:p>
    <w:p w14:paraId="5CE04819"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Θέλετε κάτι άλλο, κύριε Λοβέρδο;</w:t>
      </w:r>
    </w:p>
    <w:p w14:paraId="5CE0481A"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Εάν κάτι λέτε εσείς, περιμένω να σας ακούσω.</w:t>
      </w:r>
    </w:p>
    <w:p w14:paraId="5CE0481B"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Πείτε, παρακαλ</w:t>
      </w:r>
      <w:r>
        <w:rPr>
          <w:rFonts w:eastAsia="Times New Roman" w:cs="Times New Roman"/>
          <w:szCs w:val="24"/>
        </w:rPr>
        <w:t>ώ.</w:t>
      </w:r>
    </w:p>
    <w:p w14:paraId="5CE0481C"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Η τελευταία παρατήρηση που έκανε ο κ. Κεγκέρογλου επί του Κανονισμού…</w:t>
      </w:r>
    </w:p>
    <w:p w14:paraId="5CE0481D"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Την άκουσα.</w:t>
      </w:r>
    </w:p>
    <w:p w14:paraId="5CE0481E"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Έχετε να πείτε κάτι επ’ αυτού; Είναι σοβαρό.</w:t>
      </w:r>
    </w:p>
    <w:p w14:paraId="5CE0481F"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Έχω, ναι.</w:t>
      </w:r>
    </w:p>
    <w:p w14:paraId="5CE04820"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ΑΝΔΡΕΑΣ </w:t>
      </w:r>
      <w:r>
        <w:rPr>
          <w:rFonts w:eastAsia="Times New Roman" w:cs="Times New Roman"/>
          <w:b/>
          <w:szCs w:val="24"/>
        </w:rPr>
        <w:t>ΛΟΒΕΡΔΟΣ:</w:t>
      </w:r>
      <w:r>
        <w:rPr>
          <w:rFonts w:eastAsia="Times New Roman" w:cs="Times New Roman"/>
          <w:szCs w:val="24"/>
        </w:rPr>
        <w:t xml:space="preserve"> Γιατί είδα ότι διανεμήθηκε το κείμενο, για να γίνει και ψηφοφορία και στο σύνολο.</w:t>
      </w:r>
    </w:p>
    <w:p w14:paraId="5CE04821"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Λοβέρδο, έχω την διαβεβαίωση ότι έχουν ενσωματωθεί στο κείμενο, στο σπλάχνο, όλα όσα έχουν γίνει, είτε αφορούν τροπολογίες εί</w:t>
      </w:r>
      <w:r>
        <w:rPr>
          <w:rFonts w:eastAsia="Times New Roman" w:cs="Times New Roman"/>
          <w:szCs w:val="24"/>
        </w:rPr>
        <w:t>τε οποιαδήποτε άρθρα. Έχουν ενσωματωθεί και με αυτήν την έννοια θα γίνει ψηφοφορία.</w:t>
      </w:r>
    </w:p>
    <w:p w14:paraId="5CE04822"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Κύριοι συνάδελφοι όλων των κομμάτων, αναφέρομαι σε όλα τα κόμματα της Εθνικής Αντιπροσωπείας, υπάρχει ο Κανονισμός της Βουλής που για το θέμα το οποίο έθε</w:t>
      </w:r>
      <w:r>
        <w:rPr>
          <w:rFonts w:eastAsia="Times New Roman" w:cs="Times New Roman"/>
          <w:szCs w:val="24"/>
        </w:rPr>
        <w:t>σε ο κ. Κεγκέρογλου και συζητάμε, δηλαδή το άρθρο 104 παράγραφος 2, κάνει ρητή αναφορά, κύριε Πρόεδρε, ότι όταν έχουμε τροπολογίες ή νομοτεχνικές βελτιώσεις γίνονται οι ψηφοφορίες επί της αρχής και κατ’ άρθρον, όχι όμως στο σύνολο για να έρθει όλο το κείμε</w:t>
      </w:r>
      <w:r>
        <w:rPr>
          <w:rFonts w:eastAsia="Times New Roman" w:cs="Times New Roman"/>
          <w:szCs w:val="24"/>
        </w:rPr>
        <w:t xml:space="preserve">νο εδώ και να το ψηφίσουμε, με τη διαβεβαίωση όλων ότι δεν έχει γίνει κάποια αλλαγή, λαθροχειρία -όπως αυτή του κ. Κουρουμπλή-, με την περίπτωση των </w:t>
      </w:r>
      <w:r>
        <w:rPr>
          <w:rFonts w:eastAsia="Times New Roman" w:cs="Times New Roman"/>
          <w:szCs w:val="24"/>
        </w:rPr>
        <w:t>γ</w:t>
      </w:r>
      <w:r>
        <w:rPr>
          <w:rFonts w:eastAsia="Times New Roman" w:cs="Times New Roman"/>
          <w:szCs w:val="24"/>
        </w:rPr>
        <w:t xml:space="preserve">ενικών </w:t>
      </w:r>
      <w:r>
        <w:rPr>
          <w:rFonts w:eastAsia="Times New Roman" w:cs="Times New Roman"/>
          <w:szCs w:val="24"/>
        </w:rPr>
        <w:t>γ</w:t>
      </w:r>
      <w:r>
        <w:rPr>
          <w:rFonts w:eastAsia="Times New Roman" w:cs="Times New Roman"/>
          <w:szCs w:val="24"/>
        </w:rPr>
        <w:t>ραμματέων.</w:t>
      </w:r>
    </w:p>
    <w:p w14:paraId="5CE0482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Αυτό, με συμφωνία όλων των κομμάτων, είχε ξεπεραστεί αρκετές φορές και σε αυτήν την Περ</w:t>
      </w:r>
      <w:r>
        <w:rPr>
          <w:rFonts w:eastAsia="Times New Roman" w:cs="Times New Roman"/>
          <w:szCs w:val="24"/>
        </w:rPr>
        <w:t xml:space="preserve">ίοδο της Βουλής, όταν επρόκειτο για ψηφοφορίες που αφορούσαν κείμενα, τα οποία ήταν καθοριστικής σημασίας και δεν αρκούσε, για τα όσα η χώρα συζητάει και τελικά συναποφασίζει με τους δανειστές της, η Βουλή να έχει ψηφίσει. Έπρεπε να έχουμε το ΦΕΚ. </w:t>
      </w:r>
    </w:p>
    <w:p w14:paraId="5CE0482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θυμάμαι όταν ήμουν Υπουργός Υγείας, δικό μου τελευταίο σχέδιο νόμου έκλεισε την περίοδο που ολοκληρώθηκε τον Απρίλιο του 2012. Τότε έγινε και η ψηφοφορία στο σύνολο γι</w:t>
      </w:r>
      <w:r>
        <w:rPr>
          <w:rFonts w:eastAsia="Times New Roman" w:cs="Times New Roman"/>
          <w:szCs w:val="24"/>
        </w:rPr>
        <w:t>’</w:t>
      </w:r>
      <w:r>
        <w:rPr>
          <w:rFonts w:eastAsia="Times New Roman" w:cs="Times New Roman"/>
          <w:szCs w:val="24"/>
        </w:rPr>
        <w:t xml:space="preserve"> αυτόν τον λόγο, γιατί η Βουλή διαλυόταν. Κατ’ εξαίρεση και με τη συμφωνία όλων, ξεπερν</w:t>
      </w:r>
      <w:r>
        <w:rPr>
          <w:rFonts w:eastAsia="Times New Roman" w:cs="Times New Roman"/>
          <w:szCs w:val="24"/>
        </w:rPr>
        <w:t xml:space="preserve">ιέται το άρθρο 104 παράγραφος 2. Εδώ, όμως, αυτήν την εξαίρεση, που προϋποθέτει τη συμφωνία των κομμάτων, την κάνατε κανόνα. </w:t>
      </w:r>
    </w:p>
    <w:p w14:paraId="5CE0482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Κύριε Πρόεδρε, σας παρακαλώ, επειδή εμείς διαφωνούμε και από ό,τι έχω ακούσει και άλλα κόμματα διαφωνούν, τηρήστε το άρθρο 104 παρ</w:t>
      </w:r>
      <w:r>
        <w:rPr>
          <w:rFonts w:eastAsia="Times New Roman" w:cs="Times New Roman"/>
          <w:szCs w:val="24"/>
        </w:rPr>
        <w:t>άγραφος 2. Δεν θα πάθουμε τίποτα. Τηρήστε το άρθρο αυτό και ας γίνει η ψηφοφορία στο σύνολο, όπως γινόταν επί χρόνια, στην επόμενη συνεδρίαση της Ολομέλειας.</w:t>
      </w:r>
    </w:p>
    <w:p w14:paraId="5CE04826"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Λοβέρδο, λέει το άρθρο συγκεκριμένα «για να ενταχθούν στο α</w:t>
      </w:r>
      <w:r>
        <w:rPr>
          <w:rFonts w:eastAsia="Times New Roman" w:cs="Times New Roman"/>
          <w:szCs w:val="24"/>
        </w:rPr>
        <w:t>ρχικό κείμενο του νομοσχεδίου ή της πρότασης νόμου…» κ.λπ. Έχετε τη διαβεβαίωση ότι έχουν ενταχθεί.</w:t>
      </w:r>
    </w:p>
    <w:p w14:paraId="5CE0482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 xml:space="preserve">Επομένως… </w:t>
      </w:r>
    </w:p>
    <w:p w14:paraId="5CE04828" w14:textId="77777777" w:rsidR="00665C5F" w:rsidRDefault="00175495">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Πρέπει να κάνουμε έλεγχο.</w:t>
      </w:r>
    </w:p>
    <w:p w14:paraId="5CE04829"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Είναι η άποψή σας. Τι να κάνω;</w:t>
      </w:r>
    </w:p>
    <w:p w14:paraId="5CE0482A" w14:textId="77777777" w:rsidR="00665C5F" w:rsidRDefault="00175495">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ήσασταν εδώ.</w:t>
      </w:r>
    </w:p>
    <w:p w14:paraId="5CE0482B" w14:textId="77777777" w:rsidR="00665C5F" w:rsidRDefault="00175495">
      <w:pPr>
        <w:spacing w:line="600" w:lineRule="auto"/>
        <w:ind w:firstLine="720"/>
        <w:jc w:val="both"/>
        <w:rPr>
          <w:rFonts w:eastAsia="Times New Roman"/>
          <w:szCs w:val="24"/>
        </w:rPr>
      </w:pPr>
      <w:r>
        <w:rPr>
          <w:rFonts w:eastAsia="Times New Roman"/>
          <w:b/>
          <w:szCs w:val="24"/>
        </w:rPr>
        <w:t>ΠΡ</w:t>
      </w:r>
      <w:r>
        <w:rPr>
          <w:rFonts w:eastAsia="Times New Roman"/>
          <w:b/>
          <w:szCs w:val="24"/>
        </w:rPr>
        <w:t xml:space="preserve">ΟΕΔΡΕΥΩΝ (Γεώργιος Βαρεμένος): </w:t>
      </w:r>
      <w:r>
        <w:rPr>
          <w:rFonts w:eastAsia="Times New Roman"/>
          <w:szCs w:val="24"/>
        </w:rPr>
        <w:t>Πώς;</w:t>
      </w:r>
    </w:p>
    <w:p w14:paraId="5CE0482C" w14:textId="77777777" w:rsidR="00665C5F" w:rsidRDefault="00175495">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ήσασταν εδώ πριν από μία ώρα, γιατί προέδρευε άλλος συνάδελφός σας.</w:t>
      </w:r>
    </w:p>
    <w:p w14:paraId="5CE0482D"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 δεν ήμουν. Τι να κάνουμε;</w:t>
      </w:r>
    </w:p>
    <w:p w14:paraId="5CE0482E" w14:textId="77777777" w:rsidR="00665C5F" w:rsidRDefault="00175495">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κάνω κριτική. Διαπιστώνω ένα γεγονός.</w:t>
      </w:r>
    </w:p>
    <w:p w14:paraId="5CE0482F" w14:textId="77777777" w:rsidR="00665C5F" w:rsidRDefault="00175495">
      <w:pPr>
        <w:spacing w:line="600" w:lineRule="auto"/>
        <w:ind w:firstLine="720"/>
        <w:jc w:val="both"/>
        <w:rPr>
          <w:rFonts w:eastAsia="Times New Roman"/>
          <w:szCs w:val="24"/>
        </w:rPr>
      </w:pPr>
      <w:r>
        <w:rPr>
          <w:rFonts w:eastAsia="Times New Roman"/>
          <w:szCs w:val="24"/>
        </w:rPr>
        <w:t>Ακούστε,</w:t>
      </w:r>
      <w:r>
        <w:rPr>
          <w:rFonts w:eastAsia="Times New Roman"/>
          <w:szCs w:val="24"/>
        </w:rPr>
        <w:t xml:space="preserve"> στην ψήφιση του σχεδίου νόμου του Υπουργείου Εσωτερικών για τη διοικητική μεταρρύθμιση κ.λπ., χωρίς να έχει γίνει η σχετική διαδικασία, παρεισέφρησε στο κείμενο του τελικού σχεδίου άλλη διάταξη αντί άλλης. Μοιράστηκε το σύνολο του σχεδίου νόμου, αλλά δεν </w:t>
      </w:r>
      <w:r>
        <w:rPr>
          <w:rFonts w:eastAsia="Times New Roman"/>
          <w:szCs w:val="24"/>
        </w:rPr>
        <w:t xml:space="preserve">είχαμε τη δυνατότητα να δούμε τελικά τι έχει και τι δεν έχει ενσωματωθεί. </w:t>
      </w:r>
    </w:p>
    <w:p w14:paraId="5CE04830" w14:textId="77777777" w:rsidR="00665C5F" w:rsidRDefault="00175495">
      <w:pPr>
        <w:spacing w:line="600" w:lineRule="auto"/>
        <w:ind w:firstLine="720"/>
        <w:jc w:val="both"/>
        <w:rPr>
          <w:rFonts w:eastAsia="Times New Roman"/>
          <w:szCs w:val="24"/>
        </w:rPr>
      </w:pPr>
      <w:r>
        <w:rPr>
          <w:rFonts w:eastAsia="Times New Roman"/>
          <w:szCs w:val="24"/>
        </w:rPr>
        <w:t>Αυτή η αξιολόγηση, που ορθά κάνουν οι υπηρεσίες, πρέπει να γίνει και από τα κόμματα. Αυτό το νόημα έχει η επόμενη ψηφοφορία, να έχουμε τον χρόνο δηλαδή να δούμε γραμμή-γραμμή αν αυτ</w:t>
      </w:r>
      <w:r>
        <w:rPr>
          <w:rFonts w:eastAsia="Times New Roman"/>
          <w:szCs w:val="24"/>
        </w:rPr>
        <w:t xml:space="preserve">ά που ψηφίσαμε που εισηγήθηκαν οι Υπουργοί, που τροποποίησαν οι Υπουργοί οι οποίοι αποδέχθηκαν τροπολογίες Βουλευτών κ.ο.κ. είναι πράγματι ακριβώς έτσι ενσωματωμένα στο σχέδιο νόμου. Σας ζητάω να τηρήσετε τον Κανονισμό. </w:t>
      </w:r>
    </w:p>
    <w:p w14:paraId="5CE04831"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w:t>
      </w:r>
      <w:r>
        <w:rPr>
          <w:rFonts w:eastAsia="Times New Roman"/>
          <w:szCs w:val="24"/>
        </w:rPr>
        <w:t xml:space="preserve">ριε Λοβέρδο, το να υπάρχει δυσπιστία μεταξύ των κομμάτων, το καταλαβαίνω. </w:t>
      </w:r>
    </w:p>
    <w:p w14:paraId="5CE04832" w14:textId="77777777" w:rsidR="00665C5F" w:rsidRDefault="00175495">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Μα, έγινε.</w:t>
      </w:r>
    </w:p>
    <w:p w14:paraId="5CE04833"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Μεταξύ των κομμάτων λέω.</w:t>
      </w:r>
    </w:p>
    <w:p w14:paraId="5CE04834" w14:textId="77777777" w:rsidR="00665C5F" w:rsidRDefault="00175495">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Υπήρξε πρόβλημα.</w:t>
      </w:r>
    </w:p>
    <w:p w14:paraId="5CE04835"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Εάν είναι υπερβάλλουσα </w:t>
      </w:r>
      <w:r>
        <w:rPr>
          <w:rFonts w:eastAsia="Times New Roman"/>
          <w:szCs w:val="24"/>
        </w:rPr>
        <w:t>καχυποψία, κατά τη γνώμη μου, ως προς τις υπηρεσίες της Βουλής….</w:t>
      </w:r>
    </w:p>
    <w:p w14:paraId="5CE04836" w14:textId="77777777" w:rsidR="00665C5F" w:rsidRDefault="00175495">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Όχι, καμμία!</w:t>
      </w:r>
    </w:p>
    <w:p w14:paraId="5CE04837"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Είναι υπερβάλλουσα.</w:t>
      </w:r>
    </w:p>
    <w:p w14:paraId="5CE04838" w14:textId="77777777" w:rsidR="00665C5F" w:rsidRDefault="00175495">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w:t>
      </w:r>
      <w:r>
        <w:rPr>
          <w:rFonts w:eastAsia="Times New Roman"/>
          <w:szCs w:val="24"/>
        </w:rPr>
        <w:t>τα άνω δυτικά θεωρεία της Βουλής,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τριάντα τέσσερις μαθήτριες και μαθητές και τέσσ</w:t>
      </w:r>
      <w:r>
        <w:rPr>
          <w:rFonts w:eastAsia="Times New Roman"/>
          <w:szCs w:val="24"/>
        </w:rPr>
        <w:t>ερις εκπαιδευτικοί συνοδοί τους από το 4</w:t>
      </w:r>
      <w:r>
        <w:rPr>
          <w:rFonts w:eastAsia="Times New Roman"/>
          <w:szCs w:val="24"/>
          <w:vertAlign w:val="superscript"/>
        </w:rPr>
        <w:t>ο</w:t>
      </w:r>
      <w:r>
        <w:rPr>
          <w:rFonts w:eastAsia="Times New Roman"/>
          <w:szCs w:val="24"/>
        </w:rPr>
        <w:t xml:space="preserve"> Δημοτικό Σχολείο Ωραιοκάστρου Θεσσαλονίκης.</w:t>
      </w:r>
    </w:p>
    <w:p w14:paraId="5CE04839" w14:textId="77777777" w:rsidR="00665C5F" w:rsidRDefault="00175495">
      <w:pPr>
        <w:spacing w:line="600" w:lineRule="auto"/>
        <w:ind w:firstLine="720"/>
        <w:jc w:val="both"/>
        <w:rPr>
          <w:rFonts w:eastAsia="Times New Roman"/>
          <w:szCs w:val="24"/>
        </w:rPr>
      </w:pPr>
      <w:r>
        <w:rPr>
          <w:rFonts w:eastAsia="Times New Roman"/>
          <w:szCs w:val="24"/>
        </w:rPr>
        <w:t xml:space="preserve">Η Βουλή τούς καλωσορίζει. </w:t>
      </w:r>
    </w:p>
    <w:p w14:paraId="5CE0483A" w14:textId="77777777" w:rsidR="00665C5F" w:rsidRDefault="00175495">
      <w:pPr>
        <w:spacing w:line="600" w:lineRule="auto"/>
        <w:ind w:firstLine="539"/>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5CE0483B" w14:textId="77777777" w:rsidR="00665C5F" w:rsidRDefault="00175495">
      <w:pPr>
        <w:spacing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Κύριε Πρόεδρε, για ένα λεπτό θέλω τον λόγο.</w:t>
      </w:r>
    </w:p>
    <w:p w14:paraId="5CE0483C" w14:textId="77777777" w:rsidR="00665C5F" w:rsidRDefault="00175495">
      <w:pPr>
        <w:spacing w:line="600" w:lineRule="auto"/>
        <w:ind w:firstLine="720"/>
        <w:jc w:val="both"/>
        <w:rPr>
          <w:rFonts w:eastAsia="Times New Roman"/>
          <w:szCs w:val="24"/>
        </w:rPr>
      </w:pPr>
      <w:r>
        <w:rPr>
          <w:rFonts w:eastAsia="Times New Roman"/>
          <w:b/>
          <w:szCs w:val="24"/>
        </w:rPr>
        <w:t>ΠΡΟΕΔΡΕΥΩΝ (Γεώργιος Βαρεμένο</w:t>
      </w:r>
      <w:r>
        <w:rPr>
          <w:rFonts w:eastAsia="Times New Roman"/>
          <w:b/>
          <w:szCs w:val="24"/>
        </w:rPr>
        <w:t xml:space="preserve">ς): </w:t>
      </w:r>
      <w:r>
        <w:rPr>
          <w:rFonts w:eastAsia="Times New Roman"/>
          <w:szCs w:val="24"/>
        </w:rPr>
        <w:t>Παρακαλώ.</w:t>
      </w:r>
    </w:p>
    <w:p w14:paraId="5CE0483D" w14:textId="77777777" w:rsidR="00665C5F" w:rsidRDefault="00175495">
      <w:pPr>
        <w:spacing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Έχω και δικαίωμα δευτερολογίας. Με αυτήν την έννοια ζητάω τον λόγο.</w:t>
      </w:r>
    </w:p>
    <w:p w14:paraId="5CE0483E" w14:textId="77777777" w:rsidR="00665C5F" w:rsidRDefault="00175495">
      <w:pPr>
        <w:spacing w:line="600" w:lineRule="auto"/>
        <w:ind w:firstLine="720"/>
        <w:jc w:val="both"/>
        <w:rPr>
          <w:rFonts w:eastAsia="Times New Roman"/>
          <w:szCs w:val="24"/>
        </w:rPr>
      </w:pPr>
      <w:r>
        <w:rPr>
          <w:rFonts w:eastAsia="Times New Roman"/>
          <w:szCs w:val="24"/>
        </w:rPr>
        <w:t>Θέλαμε να κάνουμε μια συγκεκριμένη πρόταση στην τροπολογία που έχει κατατεθεί από τους Βουλευτές του ΣΥΡΙΖΑ και έχει ενσωματωθεί στο σχέδιο νόμου με το άρ</w:t>
      </w:r>
      <w:r>
        <w:rPr>
          <w:rFonts w:eastAsia="Times New Roman"/>
          <w:szCs w:val="24"/>
        </w:rPr>
        <w:t xml:space="preserve">θρο 72, αν δεν κάνω λάθος. Δεν θα σταθώ γενικά. Εμείς στα πέντε πρώτα σημεία αυτής της τροπολογίες διαφωνούμε πλήρως, διότι έχουμε καταψηφίσει και τα αντίστοιχα άρθρα που αναφέρονται στον συγκεκριμένο νόμο που πάει να τροποποιήσει. </w:t>
      </w:r>
    </w:p>
    <w:p w14:paraId="5CE0483F" w14:textId="77777777" w:rsidR="00665C5F" w:rsidRDefault="00175495">
      <w:pPr>
        <w:spacing w:line="600" w:lineRule="auto"/>
        <w:ind w:firstLine="720"/>
        <w:jc w:val="both"/>
        <w:rPr>
          <w:rFonts w:eastAsia="Times New Roman"/>
          <w:szCs w:val="24"/>
        </w:rPr>
      </w:pPr>
      <w:r>
        <w:rPr>
          <w:rFonts w:eastAsia="Times New Roman"/>
          <w:szCs w:val="24"/>
        </w:rPr>
        <w:t>Ήθελα, όμως, να σταθώ σ</w:t>
      </w:r>
      <w:r>
        <w:rPr>
          <w:rFonts w:eastAsia="Times New Roman"/>
          <w:szCs w:val="24"/>
        </w:rPr>
        <w:t>το σημείο 7, στο οποίο εγώ καταλαβαίνω ότι γίνεται μια προσπάθεια να βελτιώσετε, τουλάχιστον να αντιμετωπίσετε καλύτερα ένα ζήτημα. Όμως, με τη συγκεκριμένη διατύπωση όχι μόνο δεν λύνετε ζήτημα αλλά το κάνετε χειρότερο. Μπορείτε να το δείτε καλύτερα και να</w:t>
      </w:r>
      <w:r>
        <w:rPr>
          <w:rFonts w:eastAsia="Times New Roman"/>
          <w:szCs w:val="24"/>
        </w:rPr>
        <w:t xml:space="preserve"> έρθει σε επόμενο νομοσχέδιο, αφού κουβεντιαστεί και με τους ίδιους τους εργαζόμενους.</w:t>
      </w:r>
    </w:p>
    <w:p w14:paraId="5CE04840" w14:textId="77777777" w:rsidR="00665C5F" w:rsidRDefault="00175495">
      <w:pPr>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Να αποσυρθεί, δηλαδή, η παράγραφος.</w:t>
      </w:r>
    </w:p>
    <w:p w14:paraId="5CE04841" w14:textId="77777777" w:rsidR="00665C5F" w:rsidRDefault="00175495">
      <w:pPr>
        <w:spacing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Να αποσυρθεί τώρα και να συζητηθεί σε επόμενο σχέδιο νόμου. </w:t>
      </w:r>
    </w:p>
    <w:p w14:paraId="5CE04842" w14:textId="77777777" w:rsidR="00665C5F" w:rsidRDefault="00175495">
      <w:pPr>
        <w:spacing w:line="600" w:lineRule="auto"/>
        <w:ind w:firstLine="720"/>
        <w:jc w:val="both"/>
        <w:rPr>
          <w:rFonts w:eastAsia="Times New Roman"/>
          <w:szCs w:val="24"/>
        </w:rPr>
      </w:pPr>
      <w:r>
        <w:rPr>
          <w:rFonts w:eastAsia="Times New Roman"/>
          <w:szCs w:val="24"/>
        </w:rPr>
        <w:t>Ευχαριστώ.</w:t>
      </w:r>
    </w:p>
    <w:p w14:paraId="5CE04843" w14:textId="77777777" w:rsidR="00665C5F" w:rsidRDefault="00175495">
      <w:pPr>
        <w:spacing w:line="600" w:lineRule="auto"/>
        <w:ind w:firstLine="720"/>
        <w:jc w:val="both"/>
        <w:rPr>
          <w:rFonts w:eastAsia="Times New Roman"/>
          <w:szCs w:val="24"/>
        </w:rPr>
      </w:pPr>
      <w:r>
        <w:rPr>
          <w:rFonts w:eastAsia="Times New Roman"/>
          <w:b/>
          <w:szCs w:val="24"/>
        </w:rPr>
        <w:t>ΧΡΙΣΤΟΣ ΔΗΜΑΣ:</w:t>
      </w:r>
      <w:r>
        <w:rPr>
          <w:rFonts w:eastAsia="Times New Roman"/>
          <w:szCs w:val="24"/>
        </w:rPr>
        <w:t xml:space="preserve"> Κύριε Πρόεδρε, θα ήθελα τον λόγο.</w:t>
      </w:r>
    </w:p>
    <w:p w14:paraId="5CE04844"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Ορίστε, κύριε Δήμα.</w:t>
      </w:r>
    </w:p>
    <w:p w14:paraId="5CE04845" w14:textId="77777777" w:rsidR="00665C5F" w:rsidRDefault="00175495">
      <w:pPr>
        <w:spacing w:line="600" w:lineRule="auto"/>
        <w:ind w:firstLine="720"/>
        <w:jc w:val="both"/>
        <w:rPr>
          <w:rFonts w:eastAsia="Times New Roman"/>
          <w:szCs w:val="24"/>
        </w:rPr>
      </w:pPr>
      <w:r>
        <w:rPr>
          <w:rFonts w:eastAsia="Times New Roman"/>
          <w:b/>
          <w:szCs w:val="24"/>
        </w:rPr>
        <w:t>ΧΡΙΣΤΟΣ ΔΗΜΑΣ:</w:t>
      </w:r>
      <w:r>
        <w:rPr>
          <w:rFonts w:eastAsia="Times New Roman"/>
          <w:szCs w:val="24"/>
        </w:rPr>
        <w:t xml:space="preserve"> Κι εμείς συμφωνούμε. Η στοιχειώδης στήριξη του Κανονισμού είναι κάτι το οποίο προφανώς υποθέτουμε ότι το θέλει και η ίδια η Κυβέρνηση και το Προεδρείο τη</w:t>
      </w:r>
      <w:r>
        <w:rPr>
          <w:rFonts w:eastAsia="Times New Roman"/>
          <w:szCs w:val="24"/>
        </w:rPr>
        <w:t xml:space="preserve">ς Βουλής. Εμείς δεν θα αποχωρήσουμε, όμως, από την Αίθουσα. Θεωρούμε ότι δεν είναι σωστή η κίνηση αποχώρησης σε ενδεχόμενη ψηφοφορία, αλλά οπωσδήποτε πιστεύουμε ότι και η ίδια η Κυβέρνηση θα θελήσει να διατηρήσει ένα στοιχειώδες επίπεδο του Κανονισμού της </w:t>
      </w:r>
      <w:r>
        <w:rPr>
          <w:rFonts w:eastAsia="Times New Roman"/>
          <w:szCs w:val="24"/>
        </w:rPr>
        <w:t xml:space="preserve">Βουλής και θα πάρει τις τροπολογίες πίσω. </w:t>
      </w:r>
    </w:p>
    <w:p w14:paraId="5CE04846" w14:textId="77777777" w:rsidR="00665C5F" w:rsidRDefault="00175495">
      <w:pPr>
        <w:spacing w:line="600" w:lineRule="auto"/>
        <w:ind w:firstLine="720"/>
        <w:jc w:val="both"/>
        <w:rPr>
          <w:rFonts w:eastAsia="Times New Roman"/>
          <w:szCs w:val="24"/>
        </w:rPr>
      </w:pPr>
      <w:r>
        <w:rPr>
          <w:rFonts w:eastAsia="Times New Roman"/>
          <w:szCs w:val="24"/>
        </w:rPr>
        <w:t>Ευχαριστώ πολύ.</w:t>
      </w:r>
    </w:p>
    <w:p w14:paraId="5CE04847" w14:textId="77777777" w:rsidR="00665C5F" w:rsidRDefault="00175495">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w:t>
      </w:r>
    </w:p>
    <w:p w14:paraId="5CE04848"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Παρακαλώ, κύριε Λοβέρδο, για την οικονομία της συζήτησης.</w:t>
      </w:r>
    </w:p>
    <w:p w14:paraId="5CE04849" w14:textId="77777777" w:rsidR="00665C5F" w:rsidRDefault="00175495">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Έχουμε τελειώσει.</w:t>
      </w:r>
    </w:p>
    <w:p w14:paraId="5CE0484A" w14:textId="77777777" w:rsidR="00665C5F" w:rsidRDefault="00175495">
      <w:pPr>
        <w:spacing w:line="600" w:lineRule="auto"/>
        <w:ind w:firstLine="720"/>
        <w:jc w:val="both"/>
        <w:rPr>
          <w:rFonts w:eastAsia="Times New Roman"/>
          <w:szCs w:val="24"/>
        </w:rPr>
      </w:pPr>
      <w:r>
        <w:rPr>
          <w:rFonts w:eastAsia="Times New Roman"/>
          <w:szCs w:val="24"/>
        </w:rPr>
        <w:t>Κύριε συνάδελφε της Νέας Δημοκρατίας,</w:t>
      </w:r>
      <w:r>
        <w:rPr>
          <w:rFonts w:eastAsia="Times New Roman"/>
          <w:szCs w:val="24"/>
        </w:rPr>
        <w:t xml:space="preserve"> πρώτον εμείς δεν είπαμε ότι θα αποχωρήσουμε από την Αίθουσα. Είπαμε ότι δεν θα συμμετάσχουμε στην ψηφοφορία και εννοούμε την ψηφοφορία επί του συνόλου. Θα συμμετάσχουμε κανονικά στην ψηφοφορία. Έχουμε τοποθετηθεί.</w:t>
      </w:r>
    </w:p>
    <w:p w14:paraId="5CE0484B"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Εντάξει,</w:t>
      </w:r>
      <w:r>
        <w:rPr>
          <w:rFonts w:eastAsia="Times New Roman"/>
          <w:szCs w:val="24"/>
        </w:rPr>
        <w:t xml:space="preserve"> είναι σαφές αυτό.</w:t>
      </w:r>
    </w:p>
    <w:p w14:paraId="5CE0484C" w14:textId="77777777" w:rsidR="00665C5F" w:rsidRDefault="00175495">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Σας ζητώ, σας το λέει και η Αξιωματική Αντιπολίτευση, να λάβετε υπ’ όψιν σας, κύριε Πρόεδρε, ότι απαιτείται συνεννόηση όλων των κομμάτων.</w:t>
      </w:r>
    </w:p>
    <w:p w14:paraId="5CE0484D"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Είναι σαφείς οι θέσεις, κύριε Λοβέρδο, και θα </w:t>
      </w:r>
      <w:r>
        <w:rPr>
          <w:rFonts w:eastAsia="Times New Roman"/>
          <w:szCs w:val="24"/>
        </w:rPr>
        <w:t>εκφραστούν στην ψηφοφορία.</w:t>
      </w:r>
    </w:p>
    <w:p w14:paraId="5CE0484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αρχής, επί των άρθρων, των τροπολογιών και του συνόλου του νομοσχεδίου του Υπουργείου Οικονομικών</w:t>
      </w:r>
      <w:r>
        <w:rPr>
          <w:rFonts w:eastAsia="Times New Roman" w:cs="Times New Roman"/>
          <w:szCs w:val="24"/>
        </w:rPr>
        <w:t>:</w:t>
      </w:r>
      <w:r>
        <w:rPr>
          <w:rFonts w:eastAsia="Times New Roman" w:cs="Times New Roman"/>
          <w:szCs w:val="24"/>
        </w:rPr>
        <w:t xml:space="preserve"> «Συστήματα Εγγύησης Καταθέσεων (ενσωμάτωση Οδηγίας 2014/49/</w:t>
      </w:r>
      <w:r>
        <w:rPr>
          <w:rFonts w:eastAsia="Times New Roman" w:cs="Times New Roman"/>
          <w:szCs w:val="24"/>
        </w:rPr>
        <w:t>ΕΕ), Ταμείο Εγγύησης Καταθέσεων και Επενδύσεων και άλλες διατάξεις».</w:t>
      </w:r>
    </w:p>
    <w:p w14:paraId="5CE0484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5CE04850" w14:textId="77777777" w:rsidR="00665C5F" w:rsidRDefault="00175495">
      <w:pPr>
        <w:spacing w:line="600" w:lineRule="auto"/>
        <w:ind w:firstLine="720"/>
        <w:jc w:val="both"/>
        <w:rPr>
          <w:rFonts w:eastAsia="Times New Roman" w:cs="Times New Roman"/>
          <w:b/>
          <w:szCs w:val="24"/>
        </w:rPr>
      </w:pPr>
      <w:r>
        <w:rPr>
          <w:rFonts w:eastAsia="Times New Roman" w:cs="Times New Roman"/>
          <w:szCs w:val="24"/>
        </w:rPr>
        <w:t>Η Δημοκρατική Συμπαράταξη δεν συμμετέχει στην ψηφοφορία, σωστά;</w:t>
      </w:r>
    </w:p>
    <w:p w14:paraId="5CE04851"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Τα μπερδεύετε επίτηδες νομίζω, κύριε Πρόεδρε.</w:t>
      </w:r>
    </w:p>
    <w:p w14:paraId="5CE04852"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Είπαμε ότι επί της αρχής ψηφίζουμε «ναι». Για το σύνολο πιστεύουμε ότι πρέπει να αναβληθεί η ψηφοφορία.</w:t>
      </w:r>
    </w:p>
    <w:p w14:paraId="5CE04853"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μπέρδεψα τίποτα, τουλάχιστον εσκεμμένα.</w:t>
      </w:r>
    </w:p>
    <w:p w14:paraId="5CE04854"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ΒΑΣΙΛΕΙΟΣ </w:t>
      </w:r>
      <w:r>
        <w:rPr>
          <w:rFonts w:eastAsia="Times New Roman" w:cs="Times New Roman"/>
          <w:b/>
          <w:szCs w:val="24"/>
        </w:rPr>
        <w:t>ΚΕΓΚΕΡΟΓΛΟΥ:</w:t>
      </w:r>
      <w:r>
        <w:rPr>
          <w:rFonts w:eastAsia="Times New Roman" w:cs="Times New Roman"/>
          <w:szCs w:val="24"/>
        </w:rPr>
        <w:t xml:space="preserve"> Γίνεται παραβίαση του Κανονισμού.</w:t>
      </w:r>
    </w:p>
    <w:p w14:paraId="5CE04855"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Κεγκέρογλου, αν μπέρδεψα κάτι, δεν το μπέρδεψα εσκεμμένα. Σας διαβεβαιώνω.</w:t>
      </w:r>
    </w:p>
    <w:p w14:paraId="5CE0485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Προχωράμε.</w:t>
      </w:r>
    </w:p>
    <w:p w14:paraId="5CE0485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5CE04858"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w:t>
      </w:r>
      <w:r>
        <w:rPr>
          <w:rFonts w:eastAsia="Times New Roman" w:cs="Times New Roman"/>
          <w:szCs w:val="24"/>
        </w:rPr>
        <w:t>, δεκτό.</w:t>
      </w:r>
    </w:p>
    <w:p w14:paraId="5CE04859"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85A"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5CE0485B"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νομοσχέδιο του Υπουργείου Οικονομικών</w:t>
      </w:r>
      <w:r>
        <w:rPr>
          <w:rFonts w:eastAsia="Times New Roman" w:cs="Times New Roman"/>
          <w:szCs w:val="24"/>
        </w:rPr>
        <w:t>:</w:t>
      </w:r>
      <w:r>
        <w:rPr>
          <w:rFonts w:eastAsia="Times New Roman" w:cs="Times New Roman"/>
          <w:szCs w:val="24"/>
        </w:rPr>
        <w:t xml:space="preserve"> «Συστήματα Εγγύησης Καταθέσεων (ενσωμάτωση Οδηγίας 2014/49/ΕΕ), Ταμείο Εγγύησης Καταθέσε</w:t>
      </w:r>
      <w:r>
        <w:rPr>
          <w:rFonts w:eastAsia="Times New Roman" w:cs="Times New Roman"/>
          <w:szCs w:val="24"/>
        </w:rPr>
        <w:t>ων και Επενδύσεων και άλλες διατάξεις» έγινε δεκτό επί της αρχής κατά πλειοψηφία.</w:t>
      </w:r>
    </w:p>
    <w:p w14:paraId="5CE0485C"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w:t>
      </w:r>
    </w:p>
    <w:p w14:paraId="5CE0485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ως έχει;</w:t>
      </w:r>
    </w:p>
    <w:p w14:paraId="5CE0485E"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85F"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860"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w:t>
      </w:r>
      <w:r>
        <w:rPr>
          <w:rFonts w:eastAsia="Times New Roman" w:cs="Times New Roman"/>
          <w:b/>
          <w:szCs w:val="24"/>
        </w:rPr>
        <w:t>ΑΛΗΣ:</w:t>
      </w:r>
      <w:r>
        <w:rPr>
          <w:rFonts w:eastAsia="Times New Roman" w:cs="Times New Roman"/>
          <w:szCs w:val="24"/>
        </w:rPr>
        <w:t xml:space="preserve"> Κατά πλειοψηφία.</w:t>
      </w:r>
    </w:p>
    <w:p w14:paraId="5CE04861"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 έγινε δεκτό ως έχει κατά πλειοψηφία.</w:t>
      </w:r>
    </w:p>
    <w:p w14:paraId="5CE04862"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5CE04863"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864"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865"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w:t>
      </w:r>
      <w:r>
        <w:rPr>
          <w:rFonts w:eastAsia="Times New Roman" w:cs="Times New Roman"/>
          <w:szCs w:val="24"/>
        </w:rPr>
        <w:t>ατά πλειοψηφία.</w:t>
      </w:r>
    </w:p>
    <w:p w14:paraId="5CE04866"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2 έγινε δεκτό ως έχει κατά πλειοψηφία.</w:t>
      </w:r>
    </w:p>
    <w:p w14:paraId="5CE0486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5CE04868"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869"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86A"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5CE0486B"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3 έγινε δεκτό ως έχει κατά πλειοψηφία.</w:t>
      </w:r>
    </w:p>
    <w:p w14:paraId="5CE0486C"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ως έχει;</w:t>
      </w:r>
    </w:p>
    <w:p w14:paraId="5CE0486D"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86E"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86F"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5CE04870"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4 έγινε δεκτό ως έχει κατά πλειοψηφία.</w:t>
      </w:r>
    </w:p>
    <w:p w14:paraId="5CE04871"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 ως έχει;</w:t>
      </w:r>
    </w:p>
    <w:p w14:paraId="5CE04872"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873"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874"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w:t>
      </w:r>
      <w:r>
        <w:rPr>
          <w:rFonts w:eastAsia="Times New Roman" w:cs="Times New Roman"/>
          <w:szCs w:val="24"/>
        </w:rPr>
        <w:t>λειοψηφία.</w:t>
      </w:r>
    </w:p>
    <w:p w14:paraId="5CE04875"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5 έγινε δεκτό ως έχει κατά πλειοψηφία.</w:t>
      </w:r>
    </w:p>
    <w:p w14:paraId="5CE0487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ως έχει;</w:t>
      </w:r>
    </w:p>
    <w:p w14:paraId="5CE04877"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878"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879"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w:t>
      </w:r>
      <w:r>
        <w:rPr>
          <w:rFonts w:eastAsia="Times New Roman" w:cs="Times New Roman"/>
          <w:szCs w:val="24"/>
        </w:rPr>
        <w:t>ία.</w:t>
      </w:r>
    </w:p>
    <w:p w14:paraId="5CE0487A"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6 έγινε δεκτό ως έχει κατά πλειοψηφία.</w:t>
      </w:r>
    </w:p>
    <w:p w14:paraId="5CE0487B"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 ως έχει;</w:t>
      </w:r>
    </w:p>
    <w:p w14:paraId="5CE0487C"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87D"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87E"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5CE0487F"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ΕΔΡΕΥΩΝ (Γεώργιος Βαρεμένος):</w:t>
      </w:r>
      <w:r>
        <w:rPr>
          <w:rFonts w:eastAsia="Times New Roman" w:cs="Times New Roman"/>
          <w:szCs w:val="24"/>
        </w:rPr>
        <w:t xml:space="preserve"> Συνεπώς το άρθρο 7 έγινε δεκτό ως έχει κατά πλειοψηφία.</w:t>
      </w:r>
    </w:p>
    <w:p w14:paraId="5CE0488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5CE04881"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882"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883"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w:t>
      </w:r>
      <w:r>
        <w:rPr>
          <w:rFonts w:eastAsia="Times New Roman" w:cs="Times New Roman"/>
          <w:b/>
          <w:szCs w:val="24"/>
        </w:rPr>
        <w:t>ΔΑΛΗΣ:</w:t>
      </w:r>
      <w:r>
        <w:rPr>
          <w:rFonts w:eastAsia="Times New Roman" w:cs="Times New Roman"/>
          <w:szCs w:val="24"/>
        </w:rPr>
        <w:t xml:space="preserve"> Κατά πλειοψηφία.</w:t>
      </w:r>
    </w:p>
    <w:p w14:paraId="5CE04884"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8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5CE0488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 ως έχει;</w:t>
      </w:r>
    </w:p>
    <w:p w14:paraId="5CE04886"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887"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888"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5CE04889"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9 έγινε δεκτό ως έχει κατά πλειοψηφία.</w:t>
      </w:r>
    </w:p>
    <w:p w14:paraId="5CE0488A"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 ως έχει;</w:t>
      </w:r>
    </w:p>
    <w:p w14:paraId="5CE0488B"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88C"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88D"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5CE0488E"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10 έγινε δεκτό ως έχει κατά πλειοψηφία.</w:t>
      </w:r>
    </w:p>
    <w:p w14:paraId="5CE0488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 ως έχει;</w:t>
      </w:r>
    </w:p>
    <w:p w14:paraId="5CE04890"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891"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w:t>
      </w:r>
      <w:r>
        <w:rPr>
          <w:rFonts w:eastAsia="Times New Roman" w:cs="Times New Roman"/>
          <w:szCs w:val="24"/>
        </w:rPr>
        <w:t xml:space="preserve"> πλειοψηφία.</w:t>
      </w:r>
    </w:p>
    <w:p w14:paraId="5CE04892"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5CE04893"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11 έγινε δεκτό ως έχει κατά πλειοψηφία.</w:t>
      </w:r>
    </w:p>
    <w:p w14:paraId="5CE0489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5CE04895"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w:t>
      </w:r>
      <w:r>
        <w:rPr>
          <w:rFonts w:eastAsia="Times New Roman" w:cs="Times New Roman"/>
          <w:szCs w:val="24"/>
        </w:rPr>
        <w:t>ό.</w:t>
      </w:r>
    </w:p>
    <w:p w14:paraId="5CE04896"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897"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5CE04898"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12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5CE04899"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13 ως έχει;</w:t>
      </w:r>
    </w:p>
    <w:p w14:paraId="5CE0489A"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89B"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89C"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5CE0489D"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13 έγινε δεκτό ως έχει κατά πλειοψηφία.</w:t>
      </w:r>
    </w:p>
    <w:p w14:paraId="5CE0489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14 ως έχει;</w:t>
      </w:r>
    </w:p>
    <w:p w14:paraId="5CE0489F"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w:t>
      </w:r>
      <w:r>
        <w:rPr>
          <w:rFonts w:eastAsia="Times New Roman" w:cs="Times New Roman"/>
          <w:b/>
          <w:szCs w:val="24"/>
        </w:rPr>
        <w:t>ΟΙ ΒΟΥΛΕΥΤΕΣ:</w:t>
      </w:r>
      <w:r>
        <w:rPr>
          <w:rFonts w:eastAsia="Times New Roman" w:cs="Times New Roman"/>
          <w:szCs w:val="24"/>
        </w:rPr>
        <w:t xml:space="preserve"> Δεκτό, δεκτό.</w:t>
      </w:r>
    </w:p>
    <w:p w14:paraId="5CE048A0"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8A1"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5CE048A2"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14 έγινε δεκτό ως έχει κατά πλειοψηφία.</w:t>
      </w:r>
    </w:p>
    <w:p w14:paraId="5CE048A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15 ως έχει;</w:t>
      </w:r>
    </w:p>
    <w:p w14:paraId="5CE048A4"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ΠΟΛΛΟΙ </w:t>
      </w:r>
      <w:r>
        <w:rPr>
          <w:rFonts w:eastAsia="Times New Roman" w:cs="Times New Roman"/>
          <w:b/>
          <w:szCs w:val="24"/>
        </w:rPr>
        <w:t>ΒΟΥΛΕΥΤΕΣ:</w:t>
      </w:r>
      <w:r>
        <w:rPr>
          <w:rFonts w:eastAsia="Times New Roman" w:cs="Times New Roman"/>
          <w:szCs w:val="24"/>
        </w:rPr>
        <w:t xml:space="preserve"> Δεκτό, δεκτό.</w:t>
      </w:r>
    </w:p>
    <w:p w14:paraId="5CE048A5"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8A6"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5CE048A7"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15 έγινε δεκτό ως έχει κατά πλειοψηφία.</w:t>
      </w:r>
    </w:p>
    <w:p w14:paraId="5CE048A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16 ως έχει;</w:t>
      </w:r>
    </w:p>
    <w:p w14:paraId="5CE048A9"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ΠΟΛΛΟΙ </w:t>
      </w:r>
      <w:r>
        <w:rPr>
          <w:rFonts w:eastAsia="Times New Roman" w:cs="Times New Roman"/>
          <w:b/>
          <w:szCs w:val="24"/>
        </w:rPr>
        <w:t>ΒΟΥΛΕΥΤΕΣ:</w:t>
      </w:r>
      <w:r>
        <w:rPr>
          <w:rFonts w:eastAsia="Times New Roman" w:cs="Times New Roman"/>
          <w:szCs w:val="24"/>
        </w:rPr>
        <w:t xml:space="preserve"> Δεκτό, δεκτό.</w:t>
      </w:r>
    </w:p>
    <w:p w14:paraId="5CE048AA"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8AB"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5CE048AC"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16 έγινε δεκτό ως έχει κατά πλειοψηφία.</w:t>
      </w:r>
    </w:p>
    <w:p w14:paraId="5CE048A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17 ως έχει;</w:t>
      </w:r>
    </w:p>
    <w:p w14:paraId="5CE048AE"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w:t>
      </w:r>
      <w:r>
        <w:rPr>
          <w:rFonts w:eastAsia="Times New Roman" w:cs="Times New Roman"/>
          <w:b/>
          <w:szCs w:val="24"/>
        </w:rPr>
        <w:t>ΥΤΕΣ:</w:t>
      </w:r>
      <w:r>
        <w:rPr>
          <w:rFonts w:eastAsia="Times New Roman" w:cs="Times New Roman"/>
          <w:szCs w:val="24"/>
        </w:rPr>
        <w:t xml:space="preserve"> Δεκτό, δεκτό.</w:t>
      </w:r>
    </w:p>
    <w:p w14:paraId="5CE048AF"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8B0"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5CE048B1"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17 έγινε δεκτό ως έχει κατά πλειοψηφία.</w:t>
      </w:r>
    </w:p>
    <w:p w14:paraId="5CE048B2"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18 ως έχει;</w:t>
      </w:r>
    </w:p>
    <w:p w14:paraId="5CE048B3"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8B4"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8B5"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5CE048B6"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18 έγινε δεκτό ως έχει κατά πλειοψηφία.</w:t>
      </w:r>
    </w:p>
    <w:p w14:paraId="5CE048B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19 ως έχει;</w:t>
      </w:r>
    </w:p>
    <w:p w14:paraId="5CE048B8"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w:t>
      </w:r>
      <w:r>
        <w:rPr>
          <w:rFonts w:eastAsia="Times New Roman" w:cs="Times New Roman"/>
          <w:szCs w:val="24"/>
        </w:rPr>
        <w:t>ό, δεκτό.</w:t>
      </w:r>
    </w:p>
    <w:p w14:paraId="5CE048B9"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8BA"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5CE048BB"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19 έγινε δεκτό ως έχει κατά πλειοψηφία.</w:t>
      </w:r>
    </w:p>
    <w:p w14:paraId="5CE048BC"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20 ως έχει;</w:t>
      </w:r>
    </w:p>
    <w:p w14:paraId="5CE048BD"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8BE"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8BF"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5CE048C0"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20 έγινε δεκτό ως έχει κατά πλειοψηφία.</w:t>
      </w:r>
    </w:p>
    <w:p w14:paraId="5CE048C1" w14:textId="77777777" w:rsidR="00665C5F" w:rsidRDefault="00175495">
      <w:pPr>
        <w:spacing w:line="600" w:lineRule="auto"/>
        <w:ind w:firstLine="720"/>
        <w:jc w:val="both"/>
        <w:rPr>
          <w:rFonts w:eastAsia="Times New Roman"/>
          <w:szCs w:val="24"/>
        </w:rPr>
      </w:pPr>
      <w:r>
        <w:rPr>
          <w:rFonts w:eastAsia="Times New Roman"/>
          <w:szCs w:val="24"/>
        </w:rPr>
        <w:t>Ερωτάται το Σώμα: Γίνεται δεκτό το άρθρο 21 ως έχει;</w:t>
      </w:r>
    </w:p>
    <w:p w14:paraId="5CE048C2" w14:textId="77777777" w:rsidR="00665C5F" w:rsidRDefault="00175495">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w:t>
      </w:r>
      <w:r>
        <w:rPr>
          <w:rFonts w:eastAsia="Times New Roman"/>
          <w:szCs w:val="24"/>
        </w:rPr>
        <w:t>ό, δεκτό.</w:t>
      </w:r>
    </w:p>
    <w:p w14:paraId="5CE048C3" w14:textId="77777777" w:rsidR="00665C5F" w:rsidRDefault="00175495">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5CE048C4" w14:textId="77777777" w:rsidR="00665C5F" w:rsidRDefault="00175495">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5CE048C5"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άρθρο 21 έγινε δεκτό ως έχει κατά πλειοψηφία.</w:t>
      </w:r>
    </w:p>
    <w:p w14:paraId="5CE048C6" w14:textId="77777777" w:rsidR="00665C5F" w:rsidRDefault="00175495">
      <w:pPr>
        <w:spacing w:line="600" w:lineRule="auto"/>
        <w:ind w:firstLine="720"/>
        <w:jc w:val="both"/>
        <w:rPr>
          <w:rFonts w:eastAsia="Times New Roman"/>
          <w:szCs w:val="24"/>
        </w:rPr>
      </w:pPr>
      <w:r>
        <w:rPr>
          <w:rFonts w:eastAsia="Times New Roman"/>
          <w:szCs w:val="24"/>
        </w:rPr>
        <w:t>Ερωτάται το Σώμα: Γίνεται δεκτό το άρθρο 22 ως έχει;</w:t>
      </w:r>
    </w:p>
    <w:p w14:paraId="5CE048C7" w14:textId="77777777" w:rsidR="00665C5F" w:rsidRDefault="00175495">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Δεκτό, δεκτό.</w:t>
      </w:r>
    </w:p>
    <w:p w14:paraId="5CE048C8" w14:textId="77777777" w:rsidR="00665C5F" w:rsidRDefault="00175495">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5CE048C9" w14:textId="77777777" w:rsidR="00665C5F" w:rsidRDefault="00175495">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5CE048CA"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άρθρο 22 έγινε δεκτό ως έχει κατά πλειοψηφία.</w:t>
      </w:r>
    </w:p>
    <w:p w14:paraId="5CE048CB" w14:textId="77777777" w:rsidR="00665C5F" w:rsidRDefault="00175495">
      <w:pPr>
        <w:spacing w:line="600" w:lineRule="auto"/>
        <w:ind w:firstLine="720"/>
        <w:jc w:val="both"/>
        <w:rPr>
          <w:rFonts w:eastAsia="Times New Roman"/>
          <w:szCs w:val="24"/>
        </w:rPr>
      </w:pPr>
      <w:r>
        <w:rPr>
          <w:rFonts w:eastAsia="Times New Roman"/>
          <w:szCs w:val="24"/>
        </w:rPr>
        <w:t>Ερωτάται το Σώμα: Γίνεται δεκτό το άρθρο 23 ως έχει;</w:t>
      </w:r>
    </w:p>
    <w:p w14:paraId="5CE048CC" w14:textId="77777777" w:rsidR="00665C5F" w:rsidRDefault="00175495">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w:t>
      </w:r>
      <w:r>
        <w:rPr>
          <w:rFonts w:eastAsia="Times New Roman"/>
          <w:szCs w:val="24"/>
        </w:rPr>
        <w:t>ό, δεκτό.</w:t>
      </w:r>
    </w:p>
    <w:p w14:paraId="5CE048CD" w14:textId="77777777" w:rsidR="00665C5F" w:rsidRDefault="00175495">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5CE048CE" w14:textId="77777777" w:rsidR="00665C5F" w:rsidRDefault="00175495">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5CE048CF"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άρθρο 23 έγινε δεκτό ως έχει κατά πλειοψηφία.</w:t>
      </w:r>
    </w:p>
    <w:p w14:paraId="5CE048D0" w14:textId="77777777" w:rsidR="00665C5F" w:rsidRDefault="00175495">
      <w:pPr>
        <w:spacing w:line="600" w:lineRule="auto"/>
        <w:ind w:firstLine="720"/>
        <w:jc w:val="both"/>
        <w:rPr>
          <w:rFonts w:eastAsia="Times New Roman"/>
          <w:szCs w:val="24"/>
        </w:rPr>
      </w:pPr>
      <w:r>
        <w:rPr>
          <w:rFonts w:eastAsia="Times New Roman"/>
          <w:szCs w:val="24"/>
        </w:rPr>
        <w:t>Ερωτάται το Σώμα: Γίνεται δεκτό το άρθρο 24 ως έχει;</w:t>
      </w:r>
    </w:p>
    <w:p w14:paraId="5CE048D1" w14:textId="77777777" w:rsidR="00665C5F" w:rsidRDefault="00175495">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Δεκτό, δε</w:t>
      </w:r>
      <w:r>
        <w:rPr>
          <w:rFonts w:eastAsia="Times New Roman"/>
          <w:szCs w:val="24"/>
        </w:rPr>
        <w:t>κτό.</w:t>
      </w:r>
    </w:p>
    <w:p w14:paraId="5CE048D2" w14:textId="77777777" w:rsidR="00665C5F" w:rsidRDefault="00175495">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5CE048D3" w14:textId="77777777" w:rsidR="00665C5F" w:rsidRDefault="00175495">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5CE048D4"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άρθρο 24 έγινε δεκτό ως έχει κατά πλειοψηφία.</w:t>
      </w:r>
    </w:p>
    <w:p w14:paraId="5CE048D5" w14:textId="77777777" w:rsidR="00665C5F" w:rsidRDefault="00175495">
      <w:pPr>
        <w:spacing w:line="600" w:lineRule="auto"/>
        <w:ind w:firstLine="720"/>
        <w:jc w:val="both"/>
        <w:rPr>
          <w:rFonts w:eastAsia="Times New Roman"/>
          <w:szCs w:val="24"/>
        </w:rPr>
      </w:pPr>
      <w:r>
        <w:rPr>
          <w:rFonts w:eastAsia="Times New Roman"/>
          <w:szCs w:val="24"/>
        </w:rPr>
        <w:t>Ερωτάται το Σώμα: Γίνεται δεκτό το άρθρο 25 ως έχει;</w:t>
      </w:r>
    </w:p>
    <w:p w14:paraId="5CE048D6" w14:textId="77777777" w:rsidR="00665C5F" w:rsidRDefault="00175495">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Δεκτό, δεκτό.</w:t>
      </w:r>
    </w:p>
    <w:p w14:paraId="5CE048D7" w14:textId="77777777" w:rsidR="00665C5F" w:rsidRDefault="00175495">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5CE048D8" w14:textId="77777777" w:rsidR="00665C5F" w:rsidRDefault="00175495">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5CE048D9"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άρθρο 25 έγινε δεκτό ως έχει κατά πλειοψηφία.</w:t>
      </w:r>
    </w:p>
    <w:p w14:paraId="5CE048DA" w14:textId="77777777" w:rsidR="00665C5F" w:rsidRDefault="00175495">
      <w:pPr>
        <w:spacing w:line="600" w:lineRule="auto"/>
        <w:ind w:firstLine="720"/>
        <w:jc w:val="both"/>
        <w:rPr>
          <w:rFonts w:eastAsia="Times New Roman"/>
          <w:szCs w:val="24"/>
        </w:rPr>
      </w:pPr>
      <w:r>
        <w:rPr>
          <w:rFonts w:eastAsia="Times New Roman"/>
          <w:szCs w:val="24"/>
        </w:rPr>
        <w:t>Ερωτάται το Σώμα: Γίνεται δεκτό το άρθρο 26 ως έχει;</w:t>
      </w:r>
    </w:p>
    <w:p w14:paraId="5CE048DB" w14:textId="77777777" w:rsidR="00665C5F" w:rsidRDefault="00175495">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Δεκτό, δεκτό.</w:t>
      </w:r>
    </w:p>
    <w:p w14:paraId="5CE048DC" w14:textId="77777777" w:rsidR="00665C5F" w:rsidRDefault="00175495">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5CE048DD" w14:textId="77777777" w:rsidR="00665C5F" w:rsidRDefault="00175495">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5CE048DE"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άρθρο 26 έγινε δεκτό ως έχει κατά πλειοψηφία.</w:t>
      </w:r>
    </w:p>
    <w:p w14:paraId="5CE048DF" w14:textId="77777777" w:rsidR="00665C5F" w:rsidRDefault="00175495">
      <w:pPr>
        <w:spacing w:line="600" w:lineRule="auto"/>
        <w:ind w:firstLine="720"/>
        <w:jc w:val="both"/>
        <w:rPr>
          <w:rFonts w:eastAsia="Times New Roman"/>
          <w:szCs w:val="24"/>
        </w:rPr>
      </w:pPr>
      <w:r>
        <w:rPr>
          <w:rFonts w:eastAsia="Times New Roman"/>
          <w:szCs w:val="24"/>
        </w:rPr>
        <w:t>Ερωτάται το Σώμα: Γίνεται δεκτό το άρθρο 27 ως έχει;</w:t>
      </w:r>
    </w:p>
    <w:p w14:paraId="5CE048E0" w14:textId="77777777" w:rsidR="00665C5F" w:rsidRDefault="00175495">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Δεκτό, δεκτό.</w:t>
      </w:r>
    </w:p>
    <w:p w14:paraId="5CE048E1" w14:textId="77777777" w:rsidR="00665C5F" w:rsidRDefault="00175495">
      <w:pPr>
        <w:spacing w:line="600" w:lineRule="auto"/>
        <w:ind w:firstLine="720"/>
        <w:jc w:val="both"/>
        <w:rPr>
          <w:rFonts w:eastAsia="Times New Roman"/>
          <w:szCs w:val="24"/>
        </w:rPr>
      </w:pPr>
      <w:r>
        <w:rPr>
          <w:rFonts w:eastAsia="Times New Roman"/>
          <w:b/>
          <w:szCs w:val="24"/>
        </w:rPr>
        <w:t>ΕΥΑΓΓ</w:t>
      </w:r>
      <w:r>
        <w:rPr>
          <w:rFonts w:eastAsia="Times New Roman"/>
          <w:b/>
          <w:szCs w:val="24"/>
        </w:rPr>
        <w:t xml:space="preserve">ΕΛΟΣ ΚΑΡΑΚΩΣΤΑΣ: </w:t>
      </w:r>
      <w:r>
        <w:rPr>
          <w:rFonts w:eastAsia="Times New Roman"/>
          <w:szCs w:val="24"/>
        </w:rPr>
        <w:t>Κατά πλειοψηφία.</w:t>
      </w:r>
    </w:p>
    <w:p w14:paraId="5CE048E2" w14:textId="77777777" w:rsidR="00665C5F" w:rsidRDefault="00175495">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5CE048E3"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άρθρο 27 έγινε δεκτό ως έχει κατά πλειοψηφία.</w:t>
      </w:r>
    </w:p>
    <w:p w14:paraId="5CE048E4" w14:textId="77777777" w:rsidR="00665C5F" w:rsidRDefault="00175495">
      <w:pPr>
        <w:spacing w:line="600" w:lineRule="auto"/>
        <w:ind w:firstLine="720"/>
        <w:jc w:val="both"/>
        <w:rPr>
          <w:rFonts w:eastAsia="Times New Roman"/>
          <w:szCs w:val="24"/>
        </w:rPr>
      </w:pPr>
      <w:r>
        <w:rPr>
          <w:rFonts w:eastAsia="Times New Roman"/>
          <w:szCs w:val="24"/>
        </w:rPr>
        <w:t>Ερωτάται το Σώμα: Γίνεται δεκτό το άρθρο 28 ως έχει;</w:t>
      </w:r>
    </w:p>
    <w:p w14:paraId="5CE048E5" w14:textId="77777777" w:rsidR="00665C5F" w:rsidRDefault="00175495">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Δεκτό, δεκτό.</w:t>
      </w:r>
    </w:p>
    <w:p w14:paraId="5CE048E6" w14:textId="77777777" w:rsidR="00665C5F" w:rsidRDefault="00175495">
      <w:pPr>
        <w:spacing w:line="600" w:lineRule="auto"/>
        <w:ind w:firstLine="720"/>
        <w:jc w:val="both"/>
        <w:rPr>
          <w:rFonts w:eastAsia="Times New Roman"/>
          <w:szCs w:val="24"/>
        </w:rPr>
      </w:pPr>
      <w:r>
        <w:rPr>
          <w:rFonts w:eastAsia="Times New Roman"/>
          <w:b/>
          <w:szCs w:val="24"/>
        </w:rPr>
        <w:t xml:space="preserve">ΕΥΑΓΓΕΛΟΣ </w:t>
      </w:r>
      <w:r>
        <w:rPr>
          <w:rFonts w:eastAsia="Times New Roman"/>
          <w:b/>
          <w:szCs w:val="24"/>
        </w:rPr>
        <w:t xml:space="preserve">ΚΑΡΑΚΩΣΤΑΣ: </w:t>
      </w:r>
      <w:r>
        <w:rPr>
          <w:rFonts w:eastAsia="Times New Roman"/>
          <w:szCs w:val="24"/>
        </w:rPr>
        <w:t>Κατά πλειοψηφία.</w:t>
      </w:r>
    </w:p>
    <w:p w14:paraId="5CE048E7" w14:textId="77777777" w:rsidR="00665C5F" w:rsidRDefault="00175495">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5CE048E8"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άρθρο 28 έγινε δεκτό ως έχει κατά πλειοψηφία.</w:t>
      </w:r>
    </w:p>
    <w:p w14:paraId="5CE048E9" w14:textId="77777777" w:rsidR="00665C5F" w:rsidRDefault="00175495">
      <w:pPr>
        <w:spacing w:line="600" w:lineRule="auto"/>
        <w:ind w:firstLine="720"/>
        <w:jc w:val="both"/>
        <w:rPr>
          <w:rFonts w:eastAsia="Times New Roman"/>
          <w:szCs w:val="24"/>
        </w:rPr>
      </w:pPr>
      <w:r>
        <w:rPr>
          <w:rFonts w:eastAsia="Times New Roman"/>
          <w:szCs w:val="24"/>
        </w:rPr>
        <w:t>Ερωτάται το Σώμα: Γίνεται δεκτό το άρθρο 29 ως έχει;</w:t>
      </w:r>
    </w:p>
    <w:p w14:paraId="5CE048EA" w14:textId="77777777" w:rsidR="00665C5F" w:rsidRDefault="00175495">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Δεκτό, δεκτό.</w:t>
      </w:r>
    </w:p>
    <w:p w14:paraId="5CE048EB" w14:textId="77777777" w:rsidR="00665C5F" w:rsidRDefault="00175495">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5CE048EC" w14:textId="77777777" w:rsidR="00665C5F" w:rsidRDefault="00175495">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5CE048ED"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άρθρο 29 έγινε δεκτό ως έχει κατά πλειοψηφία.</w:t>
      </w:r>
    </w:p>
    <w:p w14:paraId="5CE048EE" w14:textId="77777777" w:rsidR="00665C5F" w:rsidRDefault="00175495">
      <w:pPr>
        <w:spacing w:line="600" w:lineRule="auto"/>
        <w:ind w:firstLine="720"/>
        <w:jc w:val="both"/>
        <w:rPr>
          <w:rFonts w:eastAsia="Times New Roman"/>
          <w:szCs w:val="24"/>
        </w:rPr>
      </w:pPr>
      <w:r>
        <w:rPr>
          <w:rFonts w:eastAsia="Times New Roman"/>
          <w:szCs w:val="24"/>
        </w:rPr>
        <w:t>Ερωτάται το Σώμα: Γίνεται δεκτό το άρθρο 30 ως έχει;</w:t>
      </w:r>
    </w:p>
    <w:p w14:paraId="5CE048EF" w14:textId="77777777" w:rsidR="00665C5F" w:rsidRDefault="00175495">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Δεκτό, δεκτό.</w:t>
      </w:r>
    </w:p>
    <w:p w14:paraId="5CE048F0" w14:textId="77777777" w:rsidR="00665C5F" w:rsidRDefault="00175495">
      <w:pPr>
        <w:spacing w:line="600" w:lineRule="auto"/>
        <w:ind w:firstLine="720"/>
        <w:jc w:val="both"/>
        <w:rPr>
          <w:rFonts w:eastAsia="Times New Roman"/>
          <w:szCs w:val="24"/>
        </w:rPr>
      </w:pPr>
      <w:r>
        <w:rPr>
          <w:rFonts w:eastAsia="Times New Roman"/>
          <w:b/>
          <w:szCs w:val="24"/>
        </w:rPr>
        <w:t>ΕΥΑΓΓ</w:t>
      </w:r>
      <w:r>
        <w:rPr>
          <w:rFonts w:eastAsia="Times New Roman"/>
          <w:b/>
          <w:szCs w:val="24"/>
        </w:rPr>
        <w:t xml:space="preserve">ΕΛΟΣ ΚΑΡΑΚΩΣΤΑΣ: </w:t>
      </w:r>
      <w:r>
        <w:rPr>
          <w:rFonts w:eastAsia="Times New Roman"/>
          <w:szCs w:val="24"/>
        </w:rPr>
        <w:t>Κατά πλειοψηφία.</w:t>
      </w:r>
    </w:p>
    <w:p w14:paraId="5CE048F1" w14:textId="77777777" w:rsidR="00665C5F" w:rsidRDefault="00175495">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5CE048F2"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άρθρο 30 έγινε δεκτό ως έχει κατά πλειοψηφία.</w:t>
      </w:r>
    </w:p>
    <w:p w14:paraId="5CE048F3" w14:textId="77777777" w:rsidR="00665C5F" w:rsidRDefault="00175495">
      <w:pPr>
        <w:spacing w:line="600" w:lineRule="auto"/>
        <w:ind w:firstLine="720"/>
        <w:jc w:val="both"/>
        <w:rPr>
          <w:rFonts w:eastAsia="Times New Roman"/>
          <w:szCs w:val="24"/>
        </w:rPr>
      </w:pPr>
      <w:r>
        <w:rPr>
          <w:rFonts w:eastAsia="Times New Roman"/>
          <w:szCs w:val="24"/>
        </w:rPr>
        <w:t>Ερωτάται το Σώμα: Γίνεται δεκτό το άρθρο 31 ως έχει;</w:t>
      </w:r>
    </w:p>
    <w:p w14:paraId="5CE048F4" w14:textId="77777777" w:rsidR="00665C5F" w:rsidRDefault="00175495">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Δεκτό, δεκτό.</w:t>
      </w:r>
    </w:p>
    <w:p w14:paraId="5CE048F5" w14:textId="77777777" w:rsidR="00665C5F" w:rsidRDefault="00175495">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5CE048F6" w14:textId="77777777" w:rsidR="00665C5F" w:rsidRDefault="00175495">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5CE048F7"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άρθρο 31 έγινε δεκτό ως έχει κατά πλειοψηφία.</w:t>
      </w:r>
    </w:p>
    <w:p w14:paraId="5CE048F8" w14:textId="77777777" w:rsidR="00665C5F" w:rsidRDefault="00175495">
      <w:pPr>
        <w:spacing w:line="600" w:lineRule="auto"/>
        <w:ind w:firstLine="720"/>
        <w:jc w:val="both"/>
        <w:rPr>
          <w:rFonts w:eastAsia="Times New Roman"/>
          <w:szCs w:val="24"/>
        </w:rPr>
      </w:pPr>
      <w:r>
        <w:rPr>
          <w:rFonts w:eastAsia="Times New Roman"/>
          <w:szCs w:val="24"/>
        </w:rPr>
        <w:t>Ερωτάται το Σώμα: Γίνεται δεκτό το άρθρο 32 ως έχει;</w:t>
      </w:r>
    </w:p>
    <w:p w14:paraId="5CE048F9" w14:textId="77777777" w:rsidR="00665C5F" w:rsidRDefault="00175495">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Δεκτό, δεκτό.</w:t>
      </w:r>
    </w:p>
    <w:p w14:paraId="5CE048FA" w14:textId="77777777" w:rsidR="00665C5F" w:rsidRDefault="00175495">
      <w:pPr>
        <w:spacing w:line="600" w:lineRule="auto"/>
        <w:ind w:firstLine="720"/>
        <w:jc w:val="both"/>
        <w:rPr>
          <w:rFonts w:eastAsia="Times New Roman"/>
          <w:szCs w:val="24"/>
        </w:rPr>
      </w:pPr>
      <w:r>
        <w:rPr>
          <w:rFonts w:eastAsia="Times New Roman"/>
          <w:b/>
          <w:szCs w:val="24"/>
        </w:rPr>
        <w:t>ΕΥΑΓΓ</w:t>
      </w:r>
      <w:r>
        <w:rPr>
          <w:rFonts w:eastAsia="Times New Roman"/>
          <w:b/>
          <w:szCs w:val="24"/>
        </w:rPr>
        <w:t xml:space="preserve">ΕΛΟΣ ΚΑΡΑΚΩΣΤΑΣ: </w:t>
      </w:r>
      <w:r>
        <w:rPr>
          <w:rFonts w:eastAsia="Times New Roman"/>
          <w:szCs w:val="24"/>
        </w:rPr>
        <w:t>Κατά πλειοψηφία.</w:t>
      </w:r>
    </w:p>
    <w:p w14:paraId="5CE048FB" w14:textId="77777777" w:rsidR="00665C5F" w:rsidRDefault="00175495">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5CE048FC"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άρθρο 32 έγινε δεκτό ως έχει κατά πλειοψηφία.</w:t>
      </w:r>
    </w:p>
    <w:p w14:paraId="5CE048FD" w14:textId="77777777" w:rsidR="00665C5F" w:rsidRDefault="00175495">
      <w:pPr>
        <w:spacing w:line="600" w:lineRule="auto"/>
        <w:ind w:firstLine="720"/>
        <w:jc w:val="both"/>
        <w:rPr>
          <w:rFonts w:eastAsia="Times New Roman"/>
          <w:szCs w:val="24"/>
        </w:rPr>
      </w:pPr>
      <w:r>
        <w:rPr>
          <w:rFonts w:eastAsia="Times New Roman"/>
          <w:szCs w:val="24"/>
        </w:rPr>
        <w:t>Ερωτάται το Σώμα: Γίνεται δεκτό το άρθρο 33 ως έχει;</w:t>
      </w:r>
    </w:p>
    <w:p w14:paraId="5CE048FE" w14:textId="77777777" w:rsidR="00665C5F" w:rsidRDefault="00175495">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Δεκτό, δεκτό.</w:t>
      </w:r>
    </w:p>
    <w:p w14:paraId="5CE048FF" w14:textId="77777777" w:rsidR="00665C5F" w:rsidRDefault="00175495">
      <w:pPr>
        <w:spacing w:line="600" w:lineRule="auto"/>
        <w:ind w:firstLine="720"/>
        <w:jc w:val="both"/>
        <w:rPr>
          <w:rFonts w:eastAsia="Times New Roman"/>
          <w:szCs w:val="24"/>
        </w:rPr>
      </w:pPr>
      <w:r>
        <w:rPr>
          <w:rFonts w:eastAsia="Times New Roman"/>
          <w:b/>
          <w:szCs w:val="24"/>
        </w:rPr>
        <w:t xml:space="preserve">ΕΥΑΓΓΕΛΟΣ </w:t>
      </w:r>
      <w:r>
        <w:rPr>
          <w:rFonts w:eastAsia="Times New Roman"/>
          <w:b/>
          <w:szCs w:val="24"/>
        </w:rPr>
        <w:t xml:space="preserve">ΚΑΡΑΚΩΣΤΑΣ: </w:t>
      </w:r>
      <w:r>
        <w:rPr>
          <w:rFonts w:eastAsia="Times New Roman"/>
          <w:szCs w:val="24"/>
        </w:rPr>
        <w:t>Κατά πλειοψηφία.</w:t>
      </w:r>
    </w:p>
    <w:p w14:paraId="5CE04900" w14:textId="77777777" w:rsidR="00665C5F" w:rsidRDefault="00175495">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5CE04901"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άρθρο 33 έγινε δεκτό ως έχει κατά πλειοψηφία.</w:t>
      </w:r>
    </w:p>
    <w:p w14:paraId="5CE04902" w14:textId="77777777" w:rsidR="00665C5F" w:rsidRDefault="00175495">
      <w:pPr>
        <w:spacing w:line="600" w:lineRule="auto"/>
        <w:ind w:firstLine="720"/>
        <w:jc w:val="both"/>
        <w:rPr>
          <w:rFonts w:eastAsia="Times New Roman"/>
          <w:szCs w:val="24"/>
        </w:rPr>
      </w:pPr>
      <w:r>
        <w:rPr>
          <w:rFonts w:eastAsia="Times New Roman"/>
          <w:szCs w:val="24"/>
        </w:rPr>
        <w:t>Ερωτάται το Σώμα: Γίνεται δεκτό το άρθρο 34 ως έχει;</w:t>
      </w:r>
    </w:p>
    <w:p w14:paraId="5CE04903" w14:textId="77777777" w:rsidR="00665C5F" w:rsidRDefault="00175495">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Δεκτό, δεκτό.</w:t>
      </w:r>
    </w:p>
    <w:p w14:paraId="5CE04904" w14:textId="77777777" w:rsidR="00665C5F" w:rsidRDefault="00175495">
      <w:pPr>
        <w:spacing w:line="600" w:lineRule="auto"/>
        <w:ind w:firstLine="720"/>
        <w:jc w:val="both"/>
        <w:rPr>
          <w:rFonts w:eastAsia="Times New Roman"/>
          <w:szCs w:val="24"/>
        </w:rPr>
      </w:pPr>
      <w:r>
        <w:rPr>
          <w:rFonts w:eastAsia="Times New Roman"/>
          <w:b/>
          <w:szCs w:val="24"/>
        </w:rPr>
        <w:t>ΕΥΑΓΓΕΛΟΣ ΚΑΡΑΚ</w:t>
      </w:r>
      <w:r>
        <w:rPr>
          <w:rFonts w:eastAsia="Times New Roman"/>
          <w:b/>
          <w:szCs w:val="24"/>
        </w:rPr>
        <w:t xml:space="preserve">ΩΣΤΑΣ: </w:t>
      </w:r>
      <w:r>
        <w:rPr>
          <w:rFonts w:eastAsia="Times New Roman"/>
          <w:szCs w:val="24"/>
        </w:rPr>
        <w:t>Κατά πλειοψηφία.</w:t>
      </w:r>
    </w:p>
    <w:p w14:paraId="5CE04905" w14:textId="77777777" w:rsidR="00665C5F" w:rsidRDefault="00175495">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5CE04906"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άρθρο 34 έγινε δεκτό ως έχει κατά πλειοψηφία.</w:t>
      </w:r>
    </w:p>
    <w:p w14:paraId="5CE04907" w14:textId="77777777" w:rsidR="00665C5F" w:rsidRDefault="00175495">
      <w:pPr>
        <w:spacing w:line="600" w:lineRule="auto"/>
        <w:ind w:firstLine="720"/>
        <w:jc w:val="both"/>
        <w:rPr>
          <w:rFonts w:eastAsia="Times New Roman"/>
          <w:szCs w:val="24"/>
        </w:rPr>
      </w:pPr>
      <w:r>
        <w:rPr>
          <w:rFonts w:eastAsia="Times New Roman"/>
          <w:szCs w:val="24"/>
        </w:rPr>
        <w:t>Ερωτάται το Σώμα: Γίνεται δεκτό το άρθρο 35 ως έχει;</w:t>
      </w:r>
    </w:p>
    <w:p w14:paraId="5CE04908" w14:textId="77777777" w:rsidR="00665C5F" w:rsidRDefault="00175495">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Δεκτό, δεκτό.</w:t>
      </w:r>
    </w:p>
    <w:p w14:paraId="5CE04909" w14:textId="77777777" w:rsidR="00665C5F" w:rsidRDefault="00175495">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5CE0490A" w14:textId="77777777" w:rsidR="00665C5F" w:rsidRDefault="00175495">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5CE0490B"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άρθρο 35 έγινε δεκτό ως έχει κατά πλειοψηφία.</w:t>
      </w:r>
    </w:p>
    <w:p w14:paraId="5CE0490C" w14:textId="77777777" w:rsidR="00665C5F" w:rsidRDefault="00175495">
      <w:pPr>
        <w:spacing w:line="600" w:lineRule="auto"/>
        <w:ind w:firstLine="720"/>
        <w:jc w:val="both"/>
        <w:rPr>
          <w:rFonts w:eastAsia="Times New Roman"/>
          <w:szCs w:val="24"/>
        </w:rPr>
      </w:pPr>
      <w:r>
        <w:rPr>
          <w:rFonts w:eastAsia="Times New Roman"/>
          <w:szCs w:val="24"/>
        </w:rPr>
        <w:t>Ερωτάται το Σώμα: Γίνεται δεκτό το άρθρο 36 ως έχει;</w:t>
      </w:r>
    </w:p>
    <w:p w14:paraId="5CE0490D" w14:textId="77777777" w:rsidR="00665C5F" w:rsidRDefault="00175495">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Δεκτό, δεκτό.</w:t>
      </w:r>
    </w:p>
    <w:p w14:paraId="5CE0490E" w14:textId="77777777" w:rsidR="00665C5F" w:rsidRDefault="00175495">
      <w:pPr>
        <w:spacing w:line="600" w:lineRule="auto"/>
        <w:ind w:firstLine="720"/>
        <w:jc w:val="both"/>
        <w:rPr>
          <w:rFonts w:eastAsia="Times New Roman"/>
          <w:szCs w:val="24"/>
        </w:rPr>
      </w:pPr>
      <w:r>
        <w:rPr>
          <w:rFonts w:eastAsia="Times New Roman"/>
          <w:b/>
          <w:szCs w:val="24"/>
        </w:rPr>
        <w:t>ΕΥΑΓΓ</w:t>
      </w:r>
      <w:r>
        <w:rPr>
          <w:rFonts w:eastAsia="Times New Roman"/>
          <w:b/>
          <w:szCs w:val="24"/>
        </w:rPr>
        <w:t xml:space="preserve">ΕΛΟΣ ΚΑΡΑΚΩΣΤΑΣ: </w:t>
      </w:r>
      <w:r>
        <w:rPr>
          <w:rFonts w:eastAsia="Times New Roman"/>
          <w:szCs w:val="24"/>
        </w:rPr>
        <w:t>Κατά πλειοψηφία.</w:t>
      </w:r>
    </w:p>
    <w:p w14:paraId="5CE0490F" w14:textId="77777777" w:rsidR="00665C5F" w:rsidRDefault="00175495">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5CE04910"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άρθρο 36 έγινε δεκτό ως έχει κατά πλειοψηφία.</w:t>
      </w:r>
    </w:p>
    <w:p w14:paraId="5CE04911" w14:textId="77777777" w:rsidR="00665C5F" w:rsidRDefault="00175495">
      <w:pPr>
        <w:spacing w:line="600" w:lineRule="auto"/>
        <w:ind w:firstLine="720"/>
        <w:jc w:val="both"/>
        <w:rPr>
          <w:rFonts w:eastAsia="Times New Roman"/>
          <w:szCs w:val="24"/>
        </w:rPr>
      </w:pPr>
      <w:r>
        <w:rPr>
          <w:rFonts w:eastAsia="Times New Roman"/>
          <w:szCs w:val="24"/>
        </w:rPr>
        <w:t>Ερωτάται το Σώμα: Γίνεται δεκτό το άρθρο 37 ως έχει;</w:t>
      </w:r>
    </w:p>
    <w:p w14:paraId="5CE04912" w14:textId="77777777" w:rsidR="00665C5F" w:rsidRDefault="00175495">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Δεκτό, δεκτό.</w:t>
      </w:r>
    </w:p>
    <w:p w14:paraId="5CE04913" w14:textId="77777777" w:rsidR="00665C5F" w:rsidRDefault="00175495">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5CE04914" w14:textId="77777777" w:rsidR="00665C5F" w:rsidRDefault="00175495">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5CE04915"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άρθρο 37 έγινε δεκτό ως έχει κατά πλειοψηφία.</w:t>
      </w:r>
    </w:p>
    <w:p w14:paraId="5CE04916" w14:textId="77777777" w:rsidR="00665C5F" w:rsidRDefault="00175495">
      <w:pPr>
        <w:spacing w:line="600" w:lineRule="auto"/>
        <w:ind w:firstLine="720"/>
        <w:jc w:val="both"/>
        <w:rPr>
          <w:rFonts w:eastAsia="Times New Roman"/>
          <w:szCs w:val="24"/>
        </w:rPr>
      </w:pPr>
      <w:r>
        <w:rPr>
          <w:rFonts w:eastAsia="Times New Roman"/>
          <w:szCs w:val="24"/>
        </w:rPr>
        <w:t>Ερωτάται το Σώμα: Γίνεται δεκτό το άρθρο 38 ως έχει;</w:t>
      </w:r>
    </w:p>
    <w:p w14:paraId="5CE04917" w14:textId="77777777" w:rsidR="00665C5F" w:rsidRDefault="00175495">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Δεκτό, δεκτό.</w:t>
      </w:r>
    </w:p>
    <w:p w14:paraId="5CE04918" w14:textId="77777777" w:rsidR="00665C5F" w:rsidRDefault="00175495">
      <w:pPr>
        <w:spacing w:line="600" w:lineRule="auto"/>
        <w:ind w:firstLine="720"/>
        <w:jc w:val="both"/>
        <w:rPr>
          <w:rFonts w:eastAsia="Times New Roman"/>
          <w:szCs w:val="24"/>
        </w:rPr>
      </w:pPr>
      <w:r>
        <w:rPr>
          <w:rFonts w:eastAsia="Times New Roman"/>
          <w:b/>
          <w:szCs w:val="24"/>
        </w:rPr>
        <w:t>ΕΥΑΓΓ</w:t>
      </w:r>
      <w:r>
        <w:rPr>
          <w:rFonts w:eastAsia="Times New Roman"/>
          <w:b/>
          <w:szCs w:val="24"/>
        </w:rPr>
        <w:t xml:space="preserve">ΕΛΟΣ ΚΑΡΑΚΩΣΤΑΣ: </w:t>
      </w:r>
      <w:r>
        <w:rPr>
          <w:rFonts w:eastAsia="Times New Roman"/>
          <w:szCs w:val="24"/>
        </w:rPr>
        <w:t>Κατά πλειοψηφία.</w:t>
      </w:r>
    </w:p>
    <w:p w14:paraId="5CE04919" w14:textId="77777777" w:rsidR="00665C5F" w:rsidRDefault="00175495">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5CE0491A"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άρθρο 38 έγινε δεκτό ως έχει κατά πλειοψηφία.</w:t>
      </w:r>
    </w:p>
    <w:p w14:paraId="5CE0491B" w14:textId="77777777" w:rsidR="00665C5F" w:rsidRDefault="00175495">
      <w:pPr>
        <w:spacing w:line="600" w:lineRule="auto"/>
        <w:ind w:firstLine="720"/>
        <w:jc w:val="both"/>
        <w:rPr>
          <w:rFonts w:eastAsia="Times New Roman"/>
          <w:szCs w:val="24"/>
        </w:rPr>
      </w:pPr>
      <w:r>
        <w:rPr>
          <w:rFonts w:eastAsia="Times New Roman"/>
          <w:szCs w:val="24"/>
        </w:rPr>
        <w:t>Ερωτάται το Σώμα: Γίνεται δεκτό το άρθρο 39 ως έχει;</w:t>
      </w:r>
    </w:p>
    <w:p w14:paraId="5CE0491C" w14:textId="77777777" w:rsidR="00665C5F" w:rsidRDefault="00175495">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Δεκτό, δεκτό.</w:t>
      </w:r>
    </w:p>
    <w:p w14:paraId="5CE0491D" w14:textId="77777777" w:rsidR="00665C5F" w:rsidRDefault="00175495">
      <w:pPr>
        <w:spacing w:line="600" w:lineRule="auto"/>
        <w:ind w:firstLine="720"/>
        <w:jc w:val="both"/>
        <w:rPr>
          <w:rFonts w:eastAsia="Times New Roman"/>
          <w:szCs w:val="24"/>
        </w:rPr>
      </w:pPr>
      <w:r>
        <w:rPr>
          <w:rFonts w:eastAsia="Times New Roman"/>
          <w:b/>
          <w:szCs w:val="24"/>
        </w:rPr>
        <w:t xml:space="preserve">ΕΥΑΓΓΕΛΟΣ </w:t>
      </w:r>
      <w:r>
        <w:rPr>
          <w:rFonts w:eastAsia="Times New Roman"/>
          <w:b/>
          <w:szCs w:val="24"/>
        </w:rPr>
        <w:t xml:space="preserve">ΚΑΡΑΚΩΣΤΑΣ: </w:t>
      </w:r>
      <w:r>
        <w:rPr>
          <w:rFonts w:eastAsia="Times New Roman"/>
          <w:szCs w:val="24"/>
        </w:rPr>
        <w:t>Κατά πλειοψηφία.</w:t>
      </w:r>
    </w:p>
    <w:p w14:paraId="5CE0491E" w14:textId="77777777" w:rsidR="00665C5F" w:rsidRDefault="00175495">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5CE0491F"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άρθρο 39 έγινε δεκτό ως έχει κατά πλειοψηφία.</w:t>
      </w:r>
    </w:p>
    <w:p w14:paraId="5CE04920" w14:textId="77777777" w:rsidR="00665C5F" w:rsidRDefault="00175495">
      <w:pPr>
        <w:spacing w:line="600" w:lineRule="auto"/>
        <w:ind w:firstLine="720"/>
        <w:jc w:val="both"/>
        <w:rPr>
          <w:rFonts w:eastAsia="Times New Roman"/>
          <w:szCs w:val="24"/>
        </w:rPr>
      </w:pPr>
      <w:r>
        <w:rPr>
          <w:rFonts w:eastAsia="Times New Roman"/>
          <w:szCs w:val="24"/>
        </w:rPr>
        <w:t>Ερωτάται το Σώμα: Γίνεται δεκτό το άρθρο 40 ως έχει;</w:t>
      </w:r>
    </w:p>
    <w:p w14:paraId="5CE04921" w14:textId="77777777" w:rsidR="00665C5F" w:rsidRDefault="00175495">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Δεκτό, δεκτό.</w:t>
      </w:r>
    </w:p>
    <w:p w14:paraId="5CE04922" w14:textId="77777777" w:rsidR="00665C5F" w:rsidRDefault="00175495">
      <w:pPr>
        <w:spacing w:line="600" w:lineRule="auto"/>
        <w:ind w:firstLine="720"/>
        <w:jc w:val="both"/>
        <w:rPr>
          <w:rFonts w:eastAsia="Times New Roman"/>
          <w:szCs w:val="24"/>
        </w:rPr>
      </w:pPr>
      <w:r>
        <w:rPr>
          <w:rFonts w:eastAsia="Times New Roman"/>
          <w:b/>
          <w:szCs w:val="24"/>
        </w:rPr>
        <w:t>ΕΥΑΓΓΕΛΟΣ ΚΑΡΑΚ</w:t>
      </w:r>
      <w:r>
        <w:rPr>
          <w:rFonts w:eastAsia="Times New Roman"/>
          <w:b/>
          <w:szCs w:val="24"/>
        </w:rPr>
        <w:t xml:space="preserve">ΩΣΤΑΣ: </w:t>
      </w:r>
      <w:r>
        <w:rPr>
          <w:rFonts w:eastAsia="Times New Roman"/>
          <w:szCs w:val="24"/>
        </w:rPr>
        <w:t>Κατά πλειοψηφία.</w:t>
      </w:r>
    </w:p>
    <w:p w14:paraId="5CE04923" w14:textId="77777777" w:rsidR="00665C5F" w:rsidRDefault="00175495">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5CE04924"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άρθρο 40 έγινε δεκτό ως έχει κατά πλειοψηφία.</w:t>
      </w:r>
    </w:p>
    <w:p w14:paraId="5CE0492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41 ως έχει;</w:t>
      </w:r>
    </w:p>
    <w:p w14:paraId="5CE04926"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927"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ΕΥΑΓΓΕΛΟΣ </w:t>
      </w:r>
      <w:r>
        <w:rPr>
          <w:rFonts w:eastAsia="Times New Roman" w:cs="Times New Roman"/>
          <w:b/>
          <w:szCs w:val="24"/>
        </w:rPr>
        <w:t>ΚΑΡΑΚΩΣΤΑΣ:</w:t>
      </w:r>
      <w:r>
        <w:rPr>
          <w:rFonts w:eastAsia="Times New Roman" w:cs="Times New Roman"/>
          <w:szCs w:val="24"/>
        </w:rPr>
        <w:t xml:space="preserve"> Κατά πλειοψηφία.</w:t>
      </w:r>
    </w:p>
    <w:p w14:paraId="5CE04928"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5CE04929"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41 έγινε δεκτό ως έχει κατά πλειοψηφία.</w:t>
      </w:r>
    </w:p>
    <w:p w14:paraId="5CE0492A"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42 ως έχει;</w:t>
      </w:r>
    </w:p>
    <w:p w14:paraId="5CE0492B"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92C"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ΕΥΑΓΓΕΛΟΣ </w:t>
      </w:r>
      <w:r>
        <w:rPr>
          <w:rFonts w:eastAsia="Times New Roman" w:cs="Times New Roman"/>
          <w:b/>
          <w:szCs w:val="24"/>
        </w:rPr>
        <w:t>ΚΑΡΑΚΩΣΤΑΣ:</w:t>
      </w:r>
      <w:r>
        <w:rPr>
          <w:rFonts w:eastAsia="Times New Roman" w:cs="Times New Roman"/>
          <w:szCs w:val="24"/>
        </w:rPr>
        <w:t xml:space="preserve"> Κατά πλειοψηφία.</w:t>
      </w:r>
    </w:p>
    <w:p w14:paraId="5CE0492D"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5CE0492E"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42 έγινε δεκτό ως έχει κατά πλειοψηφία.</w:t>
      </w:r>
    </w:p>
    <w:p w14:paraId="5CE0492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43 ως έχει;</w:t>
      </w:r>
    </w:p>
    <w:p w14:paraId="5CE04930"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931"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w:t>
      </w:r>
      <w:r>
        <w:rPr>
          <w:rFonts w:eastAsia="Times New Roman" w:cs="Times New Roman"/>
          <w:b/>
          <w:szCs w:val="24"/>
        </w:rPr>
        <w:t>ΩΣΤΑΣ:</w:t>
      </w:r>
      <w:r>
        <w:rPr>
          <w:rFonts w:eastAsia="Times New Roman" w:cs="Times New Roman"/>
          <w:szCs w:val="24"/>
        </w:rPr>
        <w:t xml:space="preserve"> Κατά πλειοψηφία.</w:t>
      </w:r>
    </w:p>
    <w:p w14:paraId="5CE04932"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5CE04933"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43 έγινε δεκτό ως έχει κατά πλειοψηφία.</w:t>
      </w:r>
    </w:p>
    <w:p w14:paraId="5CE0493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44 ως έχει;</w:t>
      </w:r>
    </w:p>
    <w:p w14:paraId="5CE04935"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936"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b/>
          <w:szCs w:val="24"/>
        </w:rPr>
        <w:t>:</w:t>
      </w:r>
      <w:r>
        <w:rPr>
          <w:rFonts w:eastAsia="Times New Roman" w:cs="Times New Roman"/>
          <w:szCs w:val="24"/>
        </w:rPr>
        <w:t xml:space="preserve"> Κατά πλειοψηφία.</w:t>
      </w:r>
    </w:p>
    <w:p w14:paraId="5CE04937"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5CE04938"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44 έγινε δεκτό ως έχει κατά πλειοψηφία.</w:t>
      </w:r>
    </w:p>
    <w:p w14:paraId="5CE04939"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45 ως έχει;</w:t>
      </w:r>
    </w:p>
    <w:p w14:paraId="5CE0493A"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93B"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w:t>
      </w:r>
      <w:r>
        <w:rPr>
          <w:rFonts w:eastAsia="Times New Roman" w:cs="Times New Roman"/>
          <w:szCs w:val="24"/>
        </w:rPr>
        <w:t>ά πλειοψηφία.</w:t>
      </w:r>
    </w:p>
    <w:p w14:paraId="5CE0493C"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5CE0493D"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45 έγινε δεκτό ως έχει κατά πλειοψηφία.</w:t>
      </w:r>
    </w:p>
    <w:p w14:paraId="5CE0493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46 ως έχει;</w:t>
      </w:r>
    </w:p>
    <w:p w14:paraId="5CE0493F"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940"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w:t>
      </w:r>
      <w:r>
        <w:rPr>
          <w:rFonts w:eastAsia="Times New Roman" w:cs="Times New Roman"/>
          <w:szCs w:val="24"/>
        </w:rPr>
        <w:t>ιοψηφία.</w:t>
      </w:r>
    </w:p>
    <w:p w14:paraId="5CE04941"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5CE04942"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46 έγινε δεκτό ως έχει κατά πλειοψηφία.</w:t>
      </w:r>
    </w:p>
    <w:p w14:paraId="5CE0494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47 ως έχει;</w:t>
      </w:r>
    </w:p>
    <w:p w14:paraId="5CE04944"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945"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w:t>
      </w:r>
      <w:r>
        <w:rPr>
          <w:rFonts w:eastAsia="Times New Roman" w:cs="Times New Roman"/>
          <w:szCs w:val="24"/>
        </w:rPr>
        <w:t>ία.</w:t>
      </w:r>
    </w:p>
    <w:p w14:paraId="5CE04946"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5CE04947"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47 έγινε δεκτό ως έχει κατά πλειοψηφία.</w:t>
      </w:r>
    </w:p>
    <w:p w14:paraId="5CE0494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48 ως έχει;</w:t>
      </w:r>
    </w:p>
    <w:p w14:paraId="5CE04949"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94A"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94B"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5CE0494C"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48 έγινε δεκτό ως έχει κατά πλειοψηφία.</w:t>
      </w:r>
    </w:p>
    <w:p w14:paraId="5CE0494D"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49 ως έχει;</w:t>
      </w:r>
    </w:p>
    <w:p w14:paraId="5CE0494E"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94F"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950"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w:t>
      </w:r>
      <w:r>
        <w:rPr>
          <w:rFonts w:eastAsia="Times New Roman" w:cs="Times New Roman"/>
          <w:b/>
          <w:szCs w:val="24"/>
        </w:rPr>
        <w:t>ΣΙΟΣ ΒΑΡΔΑΛΗΣ:</w:t>
      </w:r>
      <w:r>
        <w:rPr>
          <w:rFonts w:eastAsia="Times New Roman" w:cs="Times New Roman"/>
          <w:szCs w:val="24"/>
        </w:rPr>
        <w:t xml:space="preserve"> Κατά πλειοψηφία.</w:t>
      </w:r>
    </w:p>
    <w:p w14:paraId="5CE04951"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49 έγινε δεκτό ως έχει κατά πλειοψηφία.</w:t>
      </w:r>
    </w:p>
    <w:p w14:paraId="5CE04952"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50 ως έχει;</w:t>
      </w:r>
    </w:p>
    <w:p w14:paraId="5CE04953"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954"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955"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ΒΑΡΔΑΛΗΣ:</w:t>
      </w:r>
      <w:r>
        <w:rPr>
          <w:rFonts w:eastAsia="Times New Roman" w:cs="Times New Roman"/>
          <w:szCs w:val="24"/>
        </w:rPr>
        <w:t xml:space="preserve"> Κατά πλειοψηφία.</w:t>
      </w:r>
    </w:p>
    <w:p w14:paraId="5CE04956"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50 έγινε δεκτό ως έχει κατά πλειοψηφία.</w:t>
      </w:r>
    </w:p>
    <w:p w14:paraId="5CE04957"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51 ως έχει;</w:t>
      </w:r>
    </w:p>
    <w:p w14:paraId="5CE04958"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959"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95A"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w:t>
      </w:r>
      <w:r>
        <w:rPr>
          <w:rFonts w:eastAsia="Times New Roman" w:cs="Times New Roman"/>
          <w:b/>
          <w:szCs w:val="24"/>
        </w:rPr>
        <w:t>ΛΗΣ:</w:t>
      </w:r>
      <w:r>
        <w:rPr>
          <w:rFonts w:eastAsia="Times New Roman" w:cs="Times New Roman"/>
          <w:szCs w:val="24"/>
        </w:rPr>
        <w:t xml:space="preserve"> Κατά πλειοψηφία.</w:t>
      </w:r>
    </w:p>
    <w:p w14:paraId="5CE0495B"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51 έγινε δεκτό ως έχει κατά πλειοψηφία.</w:t>
      </w:r>
    </w:p>
    <w:p w14:paraId="5CE0495C"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52 ως έχει;</w:t>
      </w:r>
    </w:p>
    <w:p w14:paraId="5CE0495D"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95E"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5CE0495F"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w:t>
      </w:r>
      <w:r>
        <w:rPr>
          <w:rFonts w:eastAsia="Times New Roman" w:cs="Times New Roman"/>
          <w:b/>
          <w:szCs w:val="24"/>
        </w:rPr>
        <w:t>αρεμένος):</w:t>
      </w:r>
      <w:r>
        <w:rPr>
          <w:rFonts w:eastAsia="Times New Roman" w:cs="Times New Roman"/>
          <w:szCs w:val="24"/>
        </w:rPr>
        <w:t xml:space="preserve"> Συνεπώς το άρθρο 52 έγινε δεκτό ως έχει κατά πλειοψηφία.</w:t>
      </w:r>
    </w:p>
    <w:p w14:paraId="5CE04960"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53 ως έχει;</w:t>
      </w:r>
    </w:p>
    <w:p w14:paraId="5CE04961"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962"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963"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5CE04964"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Συνεπώς το άρθρο 53 έγινε δεκτό ως έχει κατά πλειοψηφία.</w:t>
      </w:r>
    </w:p>
    <w:p w14:paraId="5CE0496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54 ως έχει;</w:t>
      </w:r>
    </w:p>
    <w:p w14:paraId="5CE04966"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967"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968" w14:textId="77777777" w:rsidR="00665C5F" w:rsidRDefault="00175495">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s="Times New Roman"/>
          <w:szCs w:val="24"/>
        </w:rPr>
        <w:t>Παρών.</w:t>
      </w:r>
    </w:p>
    <w:p w14:paraId="5CE04969"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5CE0496A"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54 έγινε δεκτό ως έχει κατά πλειοψηφία.</w:t>
      </w:r>
    </w:p>
    <w:p w14:paraId="5CE0496B"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55 ως έχει;</w:t>
      </w:r>
    </w:p>
    <w:p w14:paraId="5CE0496C"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96D"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96E"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w:t>
      </w:r>
      <w:r>
        <w:rPr>
          <w:rFonts w:eastAsia="Times New Roman" w:cs="Times New Roman"/>
          <w:b/>
          <w:szCs w:val="24"/>
        </w:rPr>
        <w:t>εμένος):</w:t>
      </w:r>
      <w:r>
        <w:rPr>
          <w:rFonts w:eastAsia="Times New Roman" w:cs="Times New Roman"/>
          <w:szCs w:val="24"/>
        </w:rPr>
        <w:t xml:space="preserve"> Συνεπώς το άρθρο 55 έγινε δεκτό ως έχει κατά πλειοψηφία.</w:t>
      </w:r>
    </w:p>
    <w:p w14:paraId="5CE0496F"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56 ως έχει;</w:t>
      </w:r>
    </w:p>
    <w:p w14:paraId="5CE04970"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971"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972" w14:textId="77777777" w:rsidR="00665C5F" w:rsidRDefault="00175495">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s="Times New Roman"/>
          <w:szCs w:val="24"/>
        </w:rPr>
        <w:t>Παρών.</w:t>
      </w:r>
    </w:p>
    <w:p w14:paraId="5CE04973"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w:t>
      </w:r>
      <w:r>
        <w:rPr>
          <w:rFonts w:eastAsia="Times New Roman" w:cs="Times New Roman"/>
          <w:szCs w:val="24"/>
        </w:rPr>
        <w:t>πώς το άρθρο 56 έγινε δεκτό ως έχει κατά πλειοψηφία.</w:t>
      </w:r>
    </w:p>
    <w:p w14:paraId="5CE04974"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57 ως έχει;</w:t>
      </w:r>
    </w:p>
    <w:p w14:paraId="5CE04975"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976"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977"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5CE04978"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w:t>
      </w:r>
      <w:r>
        <w:rPr>
          <w:rFonts w:eastAsia="Times New Roman" w:cs="Times New Roman"/>
          <w:szCs w:val="24"/>
        </w:rPr>
        <w:t>ο άρθρο 57 έγινε δεκτό ως έχει κατά πλειοψηφία.</w:t>
      </w:r>
    </w:p>
    <w:p w14:paraId="5CE04979"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58 ως έχει;</w:t>
      </w:r>
    </w:p>
    <w:p w14:paraId="5CE0497A"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97B"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97C"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Παρών.</w:t>
      </w:r>
    </w:p>
    <w:p w14:paraId="5CE0497D"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58 έγιν</w:t>
      </w:r>
      <w:r>
        <w:rPr>
          <w:rFonts w:eastAsia="Times New Roman" w:cs="Times New Roman"/>
          <w:szCs w:val="24"/>
        </w:rPr>
        <w:t>ε δεκτό ως έχει κατά πλειοψηφία.</w:t>
      </w:r>
    </w:p>
    <w:p w14:paraId="5CE0497E"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59 ως έχει;</w:t>
      </w:r>
    </w:p>
    <w:p w14:paraId="5CE0497F"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980"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981"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5CE04982"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59 έγινε δεκτό ως έχει κατά πλειοψηφία.</w:t>
      </w:r>
    </w:p>
    <w:p w14:paraId="5CE0498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60 ως έχει;</w:t>
      </w:r>
    </w:p>
    <w:p w14:paraId="5CE04984"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CE04985"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Παρών.</w:t>
      </w:r>
    </w:p>
    <w:p w14:paraId="5CE04986"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5CE04987"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Παρών.</w:t>
      </w:r>
    </w:p>
    <w:p w14:paraId="5CE04988"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Συνεπώς το άρθρο 60 έγινε δεκτό ως έχει κατά πλειοψηφία.</w:t>
      </w:r>
    </w:p>
    <w:p w14:paraId="5CE04989" w14:textId="77777777" w:rsidR="00665C5F" w:rsidRDefault="00175495">
      <w:pPr>
        <w:spacing w:line="600" w:lineRule="auto"/>
        <w:ind w:firstLine="720"/>
        <w:jc w:val="both"/>
        <w:rPr>
          <w:rFonts w:eastAsia="Times New Roman"/>
          <w:szCs w:val="24"/>
        </w:rPr>
      </w:pPr>
      <w:r>
        <w:rPr>
          <w:rFonts w:eastAsia="Times New Roman"/>
          <w:szCs w:val="24"/>
        </w:rPr>
        <w:t>Ερωτάται το Σώμα: Γίνεται δεκτό το άρθρο 61 ως έχει;</w:t>
      </w:r>
    </w:p>
    <w:p w14:paraId="5CE0498A"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5CE0498B" w14:textId="77777777" w:rsidR="00665C5F" w:rsidRDefault="00175495">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5CE0498C" w14:textId="77777777" w:rsidR="00665C5F" w:rsidRDefault="00175495">
      <w:pPr>
        <w:spacing w:line="600" w:lineRule="auto"/>
        <w:ind w:firstLine="720"/>
        <w:jc w:val="both"/>
        <w:rPr>
          <w:rFonts w:eastAsia="Times New Roman" w:cs="Times New Roman"/>
          <w:szCs w:val="24"/>
        </w:rPr>
      </w:pPr>
      <w:r>
        <w:rPr>
          <w:rFonts w:eastAsia="Times New Roman"/>
          <w:b/>
          <w:szCs w:val="24"/>
        </w:rPr>
        <w:t xml:space="preserve">ΙΩΑΝΝΗΣ ΣΑΡΙΔΗΣ: </w:t>
      </w:r>
      <w:r>
        <w:rPr>
          <w:rFonts w:eastAsia="Times New Roman"/>
          <w:szCs w:val="24"/>
        </w:rPr>
        <w:t>Παρών.</w:t>
      </w:r>
    </w:p>
    <w:p w14:paraId="5CE0498D" w14:textId="77777777" w:rsidR="00665C5F" w:rsidRDefault="00175495">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cs="Times New Roman"/>
          <w:szCs w:val="24"/>
        </w:rPr>
        <w:t xml:space="preserve"> Συνε</w:t>
      </w:r>
      <w:r>
        <w:rPr>
          <w:rFonts w:eastAsia="Times New Roman" w:cs="Times New Roman"/>
          <w:szCs w:val="24"/>
        </w:rPr>
        <w:t>πώς το άρθρο 61 έγινε δεκτό ως έχει κατά πλειοψηφία.</w:t>
      </w:r>
    </w:p>
    <w:p w14:paraId="5CE0498E" w14:textId="77777777" w:rsidR="00665C5F" w:rsidRDefault="00175495">
      <w:pPr>
        <w:spacing w:line="600" w:lineRule="auto"/>
        <w:ind w:firstLine="720"/>
        <w:jc w:val="both"/>
        <w:rPr>
          <w:rFonts w:eastAsia="Times New Roman" w:cs="Times New Roman"/>
          <w:szCs w:val="24"/>
        </w:rPr>
      </w:pPr>
      <w:r>
        <w:rPr>
          <w:rFonts w:eastAsia="Times New Roman"/>
          <w:szCs w:val="24"/>
        </w:rPr>
        <w:t>Ερωτάται το Σώμα: Γίνεται δεκτό το άρθρο 62 ως έχει;</w:t>
      </w:r>
    </w:p>
    <w:p w14:paraId="5CE0498F"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5CE04990" w14:textId="77777777" w:rsidR="00665C5F" w:rsidRDefault="00175495">
      <w:pPr>
        <w:spacing w:line="600" w:lineRule="auto"/>
        <w:ind w:firstLine="720"/>
        <w:jc w:val="both"/>
        <w:rPr>
          <w:rFonts w:eastAsia="Times New Roman"/>
          <w:b/>
          <w:szCs w:val="24"/>
        </w:rPr>
      </w:pPr>
      <w:r>
        <w:rPr>
          <w:rFonts w:eastAsia="Times New Roman"/>
          <w:b/>
          <w:szCs w:val="24"/>
        </w:rPr>
        <w:t xml:space="preserve">ΕΥΑΓΓΕΛΟΣ ΚΑΡΑΚΩΣΤΑΣ: </w:t>
      </w:r>
      <w:r>
        <w:rPr>
          <w:rFonts w:eastAsia="Times New Roman"/>
          <w:szCs w:val="24"/>
        </w:rPr>
        <w:t>Κατά πλειοψηφία.</w:t>
      </w:r>
    </w:p>
    <w:p w14:paraId="5CE04991" w14:textId="77777777" w:rsidR="00665C5F" w:rsidRDefault="00175495">
      <w:pPr>
        <w:spacing w:line="600" w:lineRule="auto"/>
        <w:ind w:firstLine="720"/>
        <w:jc w:val="both"/>
        <w:rPr>
          <w:rFonts w:eastAsia="Times New Roman"/>
          <w:b/>
          <w:szCs w:val="24"/>
        </w:rPr>
      </w:pPr>
      <w:r>
        <w:rPr>
          <w:rFonts w:eastAsia="Times New Roman"/>
          <w:b/>
          <w:szCs w:val="24"/>
        </w:rPr>
        <w:t xml:space="preserve">ΑΘΑΝΑΣΙΟΣ ΒΑΡΔΑΛΗΣ: </w:t>
      </w:r>
      <w:r>
        <w:rPr>
          <w:rFonts w:eastAsia="Times New Roman"/>
          <w:szCs w:val="24"/>
        </w:rPr>
        <w:t>Κατά πλειοψηφία.</w:t>
      </w:r>
    </w:p>
    <w:p w14:paraId="5CE04992" w14:textId="77777777" w:rsidR="00665C5F" w:rsidRDefault="00175495">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cs="Times New Roman"/>
          <w:szCs w:val="24"/>
        </w:rPr>
        <w:t xml:space="preserve"> Συνεπώς</w:t>
      </w:r>
      <w:r>
        <w:rPr>
          <w:rFonts w:eastAsia="Times New Roman" w:cs="Times New Roman"/>
          <w:szCs w:val="24"/>
        </w:rPr>
        <w:t xml:space="preserve"> το άρθρο 62 έγινε δεκτό ως έχει κατά πλειοψηφία.</w:t>
      </w:r>
    </w:p>
    <w:p w14:paraId="5CE04993" w14:textId="77777777" w:rsidR="00665C5F" w:rsidRDefault="00175495">
      <w:pPr>
        <w:spacing w:line="600" w:lineRule="auto"/>
        <w:ind w:firstLine="720"/>
        <w:jc w:val="both"/>
        <w:rPr>
          <w:rFonts w:eastAsia="Times New Roman" w:cs="Times New Roman"/>
          <w:szCs w:val="24"/>
        </w:rPr>
      </w:pPr>
      <w:r>
        <w:rPr>
          <w:rFonts w:eastAsia="Times New Roman"/>
          <w:szCs w:val="24"/>
        </w:rPr>
        <w:t>Ερωτάται το Σώμα: Γίνεται δεκτό το άρθρο 63 ως έχει;</w:t>
      </w:r>
    </w:p>
    <w:p w14:paraId="5CE04994"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5CE04995" w14:textId="77777777" w:rsidR="00665C5F" w:rsidRDefault="00175495">
      <w:pPr>
        <w:spacing w:line="600" w:lineRule="auto"/>
        <w:ind w:firstLine="720"/>
        <w:jc w:val="both"/>
        <w:rPr>
          <w:rFonts w:eastAsia="Times New Roman"/>
          <w:b/>
          <w:szCs w:val="24"/>
        </w:rPr>
      </w:pPr>
      <w:r>
        <w:rPr>
          <w:rFonts w:eastAsia="Times New Roman"/>
          <w:b/>
          <w:szCs w:val="24"/>
        </w:rPr>
        <w:t xml:space="preserve">ΕΥΑΓΓΕΛΟΣ ΚΑΡΑΚΩΣΤΑΣ: </w:t>
      </w:r>
      <w:r>
        <w:rPr>
          <w:rFonts w:eastAsia="Times New Roman"/>
          <w:szCs w:val="24"/>
        </w:rPr>
        <w:t>Κατά πλειοψηφία.</w:t>
      </w:r>
    </w:p>
    <w:p w14:paraId="5CE04996" w14:textId="77777777" w:rsidR="00665C5F" w:rsidRDefault="00175495">
      <w:pPr>
        <w:spacing w:line="600" w:lineRule="auto"/>
        <w:ind w:firstLine="720"/>
        <w:jc w:val="both"/>
        <w:rPr>
          <w:rFonts w:eastAsia="Times New Roman"/>
          <w:b/>
          <w:szCs w:val="24"/>
        </w:rPr>
      </w:pPr>
      <w:r>
        <w:rPr>
          <w:rFonts w:eastAsia="Times New Roman"/>
          <w:b/>
          <w:szCs w:val="24"/>
        </w:rPr>
        <w:t xml:space="preserve">ΑΘΑΝΑΣΙΟΣ ΒΑΡΔΑΛΗΣ: </w:t>
      </w:r>
      <w:r>
        <w:rPr>
          <w:rFonts w:eastAsia="Times New Roman"/>
          <w:szCs w:val="24"/>
        </w:rPr>
        <w:t>Κατά πλειοψηφία.</w:t>
      </w:r>
    </w:p>
    <w:p w14:paraId="5CE04997" w14:textId="77777777" w:rsidR="00665C5F" w:rsidRDefault="00175495">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cs="Times New Roman"/>
          <w:szCs w:val="24"/>
        </w:rPr>
        <w:t xml:space="preserve"> Συνεπώς το</w:t>
      </w:r>
      <w:r>
        <w:rPr>
          <w:rFonts w:eastAsia="Times New Roman" w:cs="Times New Roman"/>
          <w:szCs w:val="24"/>
        </w:rPr>
        <w:t xml:space="preserve"> άρθρο 63 έγινε δεκτό ως έχει κατά πλειοψηφία.</w:t>
      </w:r>
    </w:p>
    <w:p w14:paraId="5CE04998" w14:textId="77777777" w:rsidR="00665C5F" w:rsidRDefault="00175495">
      <w:pPr>
        <w:spacing w:line="600" w:lineRule="auto"/>
        <w:ind w:firstLine="720"/>
        <w:jc w:val="both"/>
        <w:rPr>
          <w:rFonts w:eastAsia="Times New Roman" w:cs="Times New Roman"/>
          <w:szCs w:val="24"/>
        </w:rPr>
      </w:pPr>
      <w:r>
        <w:rPr>
          <w:rFonts w:eastAsia="Times New Roman"/>
          <w:szCs w:val="24"/>
        </w:rPr>
        <w:t>Ερωτάται το Σώμα: Γίνεται δεκτό το άρθρο 64 ως έχει;</w:t>
      </w:r>
    </w:p>
    <w:p w14:paraId="5CE04999"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5CE0499A" w14:textId="77777777" w:rsidR="00665C5F" w:rsidRDefault="00175495">
      <w:pPr>
        <w:spacing w:line="600" w:lineRule="auto"/>
        <w:ind w:firstLine="720"/>
        <w:jc w:val="both"/>
        <w:rPr>
          <w:rFonts w:eastAsia="Times New Roman"/>
          <w:b/>
          <w:szCs w:val="24"/>
        </w:rPr>
      </w:pPr>
      <w:r>
        <w:rPr>
          <w:rFonts w:eastAsia="Times New Roman"/>
          <w:b/>
          <w:szCs w:val="24"/>
        </w:rPr>
        <w:t xml:space="preserve">ΕΥΑΓΓΕΛΟΣ ΚΑΡΑΚΩΣΤΑΣ: </w:t>
      </w:r>
      <w:r>
        <w:rPr>
          <w:rFonts w:eastAsia="Times New Roman"/>
          <w:szCs w:val="24"/>
        </w:rPr>
        <w:t>Κατά πλειοψηφία.</w:t>
      </w:r>
    </w:p>
    <w:p w14:paraId="5CE0499B" w14:textId="77777777" w:rsidR="00665C5F" w:rsidRDefault="00175495">
      <w:pPr>
        <w:spacing w:line="600" w:lineRule="auto"/>
        <w:ind w:firstLine="720"/>
        <w:jc w:val="both"/>
        <w:rPr>
          <w:rFonts w:eastAsia="Times New Roman" w:cs="Times New Roman"/>
          <w:szCs w:val="24"/>
        </w:rPr>
      </w:pPr>
      <w:r>
        <w:rPr>
          <w:rFonts w:eastAsia="Times New Roman"/>
          <w:b/>
          <w:szCs w:val="24"/>
        </w:rPr>
        <w:t xml:space="preserve">ΓΕΩΡΓΙΟΣ ΑΡΒΑΝΙΤΙΔΗΣ: </w:t>
      </w:r>
      <w:r>
        <w:rPr>
          <w:rFonts w:eastAsia="Times New Roman"/>
          <w:szCs w:val="24"/>
        </w:rPr>
        <w:t>Παρών.</w:t>
      </w:r>
    </w:p>
    <w:p w14:paraId="5CE0499C" w14:textId="77777777" w:rsidR="00665C5F" w:rsidRDefault="00175495">
      <w:pPr>
        <w:spacing w:line="600" w:lineRule="auto"/>
        <w:ind w:firstLine="720"/>
        <w:jc w:val="both"/>
        <w:rPr>
          <w:rFonts w:eastAsia="Times New Roman" w:cs="Times New Roman"/>
          <w:szCs w:val="24"/>
        </w:rPr>
      </w:pPr>
      <w:r>
        <w:rPr>
          <w:rFonts w:eastAsia="Times New Roman"/>
          <w:b/>
          <w:szCs w:val="24"/>
        </w:rPr>
        <w:t xml:space="preserve">ΑΘΑΝΑΣΙΟΣ ΒΑΡΔΑΛΗΣ: </w:t>
      </w:r>
      <w:r>
        <w:rPr>
          <w:rFonts w:eastAsia="Times New Roman"/>
          <w:szCs w:val="24"/>
        </w:rPr>
        <w:t>Παρών.</w:t>
      </w:r>
    </w:p>
    <w:p w14:paraId="5CE0499D" w14:textId="77777777" w:rsidR="00665C5F" w:rsidRDefault="00175495">
      <w:pPr>
        <w:spacing w:line="600" w:lineRule="auto"/>
        <w:ind w:firstLine="720"/>
        <w:jc w:val="both"/>
        <w:rPr>
          <w:rFonts w:eastAsia="Times New Roman" w:cs="Times New Roman"/>
          <w:szCs w:val="24"/>
        </w:rPr>
      </w:pPr>
      <w:r>
        <w:rPr>
          <w:rFonts w:eastAsia="Times New Roman"/>
          <w:b/>
          <w:szCs w:val="24"/>
        </w:rPr>
        <w:t xml:space="preserve">ΙΩΑΝΝΗΣ ΣΑΡΙΔΗΣ: </w:t>
      </w:r>
      <w:r>
        <w:rPr>
          <w:rFonts w:eastAsia="Times New Roman"/>
          <w:szCs w:val="24"/>
        </w:rPr>
        <w:t>Παρών.</w:t>
      </w:r>
    </w:p>
    <w:p w14:paraId="5CE0499E" w14:textId="77777777" w:rsidR="00665C5F" w:rsidRDefault="00175495">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cs="Times New Roman"/>
          <w:szCs w:val="24"/>
        </w:rPr>
        <w:t xml:space="preserve"> Συνεπώς το άρθρο 64 έγινε δεκτό ως έχει κατά πλειοψηφία.</w:t>
      </w:r>
    </w:p>
    <w:p w14:paraId="5CE0499F" w14:textId="77777777" w:rsidR="00665C5F" w:rsidRDefault="00175495">
      <w:pPr>
        <w:spacing w:line="600" w:lineRule="auto"/>
        <w:ind w:firstLine="720"/>
        <w:jc w:val="both"/>
        <w:rPr>
          <w:rFonts w:eastAsia="Times New Roman" w:cs="Times New Roman"/>
          <w:szCs w:val="24"/>
        </w:rPr>
      </w:pPr>
      <w:r>
        <w:rPr>
          <w:rFonts w:eastAsia="Times New Roman"/>
          <w:szCs w:val="24"/>
        </w:rPr>
        <w:t>Ερωτάται το Σώμα: Γίνεται δεκτό το άρθρο 65 ως έχει;</w:t>
      </w:r>
    </w:p>
    <w:p w14:paraId="5CE049A0"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5CE049A1" w14:textId="77777777" w:rsidR="00665C5F" w:rsidRDefault="00175495">
      <w:pPr>
        <w:spacing w:line="600" w:lineRule="auto"/>
        <w:ind w:firstLine="720"/>
        <w:jc w:val="both"/>
        <w:rPr>
          <w:rFonts w:eastAsia="Times New Roman" w:cs="Times New Roman"/>
          <w:szCs w:val="24"/>
        </w:rPr>
      </w:pPr>
      <w:r>
        <w:rPr>
          <w:rFonts w:eastAsia="Times New Roman"/>
          <w:b/>
          <w:szCs w:val="24"/>
        </w:rPr>
        <w:t xml:space="preserve">ΕΥΑΓΓΕΛΟΣ ΚΑΡΑΚΩΣΤΑΣ: </w:t>
      </w:r>
      <w:r>
        <w:rPr>
          <w:rFonts w:eastAsia="Times New Roman"/>
          <w:szCs w:val="24"/>
        </w:rPr>
        <w:t>Παρών.</w:t>
      </w:r>
    </w:p>
    <w:p w14:paraId="5CE049A2" w14:textId="77777777" w:rsidR="00665C5F" w:rsidRDefault="00175495">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cs="Times New Roman"/>
          <w:szCs w:val="24"/>
        </w:rPr>
        <w:t xml:space="preserve"> Συνεπώς το άρθρο 65 έγινε δεκτό ως έχει κατά πλειοψηφία.</w:t>
      </w:r>
    </w:p>
    <w:p w14:paraId="5CE049A3" w14:textId="77777777" w:rsidR="00665C5F" w:rsidRDefault="00175495">
      <w:pPr>
        <w:spacing w:line="600" w:lineRule="auto"/>
        <w:ind w:firstLine="720"/>
        <w:jc w:val="both"/>
        <w:rPr>
          <w:rFonts w:eastAsia="Times New Roman" w:cs="Times New Roman"/>
          <w:szCs w:val="24"/>
        </w:rPr>
      </w:pPr>
      <w:r>
        <w:rPr>
          <w:rFonts w:eastAsia="Times New Roman"/>
          <w:szCs w:val="24"/>
        </w:rPr>
        <w:t>Ερωτάται το Σώμα: Γίνεται δεκτό το άρθρο 66 ως έχει;</w:t>
      </w:r>
    </w:p>
    <w:p w14:paraId="5CE049A4"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5CE049A5" w14:textId="77777777" w:rsidR="00665C5F" w:rsidRDefault="00175495">
      <w:pPr>
        <w:spacing w:line="600" w:lineRule="auto"/>
        <w:ind w:firstLine="720"/>
        <w:jc w:val="both"/>
        <w:rPr>
          <w:rFonts w:eastAsia="Times New Roman"/>
          <w:b/>
          <w:szCs w:val="24"/>
        </w:rPr>
      </w:pPr>
      <w:r>
        <w:rPr>
          <w:rFonts w:eastAsia="Times New Roman"/>
          <w:b/>
          <w:szCs w:val="24"/>
        </w:rPr>
        <w:t xml:space="preserve">ΕΥΑΓΓΕΛΟΣ ΚΑΡΑΚΩΣΤΑΣ: </w:t>
      </w:r>
      <w:r>
        <w:rPr>
          <w:rFonts w:eastAsia="Times New Roman"/>
          <w:szCs w:val="24"/>
        </w:rPr>
        <w:t>Κατά πλειοψηφία.</w:t>
      </w:r>
    </w:p>
    <w:p w14:paraId="5CE049A6" w14:textId="77777777" w:rsidR="00665C5F" w:rsidRDefault="00175495">
      <w:pPr>
        <w:spacing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Κατά πλειοψηφία.</w:t>
      </w:r>
    </w:p>
    <w:p w14:paraId="5CE049A7" w14:textId="77777777" w:rsidR="00665C5F" w:rsidRDefault="00175495">
      <w:pPr>
        <w:spacing w:line="600" w:lineRule="auto"/>
        <w:ind w:firstLine="720"/>
        <w:jc w:val="both"/>
        <w:rPr>
          <w:rFonts w:eastAsia="Times New Roman" w:cs="Times New Roman"/>
          <w:szCs w:val="24"/>
        </w:rPr>
      </w:pPr>
      <w:r>
        <w:rPr>
          <w:rFonts w:eastAsia="Times New Roman"/>
          <w:b/>
          <w:szCs w:val="24"/>
        </w:rPr>
        <w:t xml:space="preserve">ΙΩΑΝΝΗΣ ΣΑΡΙΔΗΣ: </w:t>
      </w:r>
      <w:r>
        <w:rPr>
          <w:rFonts w:eastAsia="Times New Roman"/>
          <w:szCs w:val="24"/>
        </w:rPr>
        <w:t>Παρών.</w:t>
      </w:r>
    </w:p>
    <w:p w14:paraId="5CE049A8" w14:textId="77777777" w:rsidR="00665C5F" w:rsidRDefault="00175495">
      <w:pPr>
        <w:spacing w:line="600" w:lineRule="auto"/>
        <w:ind w:firstLine="720"/>
        <w:jc w:val="both"/>
        <w:rPr>
          <w:rFonts w:eastAsia="Times New Roman" w:cs="Times New Roman"/>
          <w:szCs w:val="24"/>
        </w:rPr>
      </w:pPr>
      <w:r>
        <w:rPr>
          <w:rFonts w:eastAsia="Times New Roman"/>
          <w:b/>
          <w:szCs w:val="24"/>
        </w:rPr>
        <w:t>ΠΡΟΕΔΡΕΥΩ</w:t>
      </w:r>
      <w:r>
        <w:rPr>
          <w:rFonts w:eastAsia="Times New Roman"/>
          <w:b/>
          <w:szCs w:val="24"/>
        </w:rPr>
        <w:t>Ν (Γεώργιος Βαρεμένος):</w:t>
      </w:r>
      <w:r>
        <w:rPr>
          <w:rFonts w:eastAsia="Times New Roman" w:cs="Times New Roman"/>
          <w:szCs w:val="24"/>
        </w:rPr>
        <w:t xml:space="preserve"> Συνεπώς το άρθρο 66 έγινε δεκτό ως έχει κατά πλειοψηφία.</w:t>
      </w:r>
    </w:p>
    <w:p w14:paraId="5CE049A9" w14:textId="77777777" w:rsidR="00665C5F" w:rsidRDefault="00175495">
      <w:pPr>
        <w:spacing w:line="600" w:lineRule="auto"/>
        <w:ind w:firstLine="720"/>
        <w:jc w:val="both"/>
        <w:rPr>
          <w:rFonts w:eastAsia="Times New Roman" w:cs="Times New Roman"/>
          <w:szCs w:val="24"/>
        </w:rPr>
      </w:pPr>
      <w:r>
        <w:rPr>
          <w:rFonts w:eastAsia="Times New Roman"/>
          <w:szCs w:val="24"/>
        </w:rPr>
        <w:t>Ερωτάται το Σώμα: Γίνεται δεκτό το άρθρο 67 ως έχει;</w:t>
      </w:r>
    </w:p>
    <w:p w14:paraId="5CE049AA"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5CE049AB" w14:textId="77777777" w:rsidR="00665C5F" w:rsidRDefault="00175495">
      <w:pPr>
        <w:spacing w:line="600" w:lineRule="auto"/>
        <w:ind w:firstLine="720"/>
        <w:jc w:val="both"/>
        <w:rPr>
          <w:rFonts w:eastAsia="Times New Roman"/>
          <w:b/>
          <w:szCs w:val="24"/>
        </w:rPr>
      </w:pPr>
      <w:r>
        <w:rPr>
          <w:rFonts w:eastAsia="Times New Roman"/>
          <w:b/>
          <w:szCs w:val="24"/>
        </w:rPr>
        <w:t xml:space="preserve">ΧΡΙΣΤΟΣ ΔΗΜΑΣ: </w:t>
      </w:r>
      <w:r>
        <w:rPr>
          <w:rFonts w:eastAsia="Times New Roman"/>
          <w:szCs w:val="24"/>
        </w:rPr>
        <w:t>Κατά πλειοψηφία.</w:t>
      </w:r>
    </w:p>
    <w:p w14:paraId="5CE049AC" w14:textId="77777777" w:rsidR="00665C5F" w:rsidRDefault="00175495">
      <w:pPr>
        <w:spacing w:line="600" w:lineRule="auto"/>
        <w:ind w:firstLine="720"/>
        <w:jc w:val="both"/>
        <w:rPr>
          <w:rFonts w:eastAsia="Times New Roman"/>
          <w:b/>
          <w:szCs w:val="24"/>
        </w:rPr>
      </w:pPr>
      <w:r>
        <w:rPr>
          <w:rFonts w:eastAsia="Times New Roman"/>
          <w:b/>
          <w:szCs w:val="24"/>
        </w:rPr>
        <w:t xml:space="preserve">ΕΥΑΓΓΕΛΟΣ ΚΑΡΑΚΩΣΤΑΣ: </w:t>
      </w:r>
      <w:r>
        <w:rPr>
          <w:rFonts w:eastAsia="Times New Roman"/>
          <w:szCs w:val="24"/>
        </w:rPr>
        <w:t>Κατά πλειοψηφία.</w:t>
      </w:r>
    </w:p>
    <w:p w14:paraId="5CE049AD" w14:textId="77777777" w:rsidR="00665C5F" w:rsidRDefault="00175495">
      <w:pPr>
        <w:spacing w:line="600" w:lineRule="auto"/>
        <w:ind w:firstLine="720"/>
        <w:jc w:val="both"/>
        <w:rPr>
          <w:rFonts w:eastAsia="Times New Roman"/>
          <w:b/>
          <w:szCs w:val="24"/>
        </w:rPr>
      </w:pPr>
      <w:r>
        <w:rPr>
          <w:rFonts w:eastAsia="Times New Roman"/>
          <w:b/>
          <w:szCs w:val="24"/>
        </w:rPr>
        <w:t>ΓΕΩΡΓΙΟΣ ΑΡΒΑΝΙΤΙ</w:t>
      </w:r>
      <w:r>
        <w:rPr>
          <w:rFonts w:eastAsia="Times New Roman"/>
          <w:b/>
          <w:szCs w:val="24"/>
        </w:rPr>
        <w:t xml:space="preserve">ΔΗΣ: </w:t>
      </w:r>
      <w:r>
        <w:rPr>
          <w:rFonts w:eastAsia="Times New Roman"/>
          <w:szCs w:val="24"/>
        </w:rPr>
        <w:t>Κατά πλειοψηφία.</w:t>
      </w:r>
    </w:p>
    <w:p w14:paraId="5CE049AE" w14:textId="77777777" w:rsidR="00665C5F" w:rsidRDefault="00175495">
      <w:pPr>
        <w:spacing w:line="600" w:lineRule="auto"/>
        <w:ind w:firstLine="720"/>
        <w:jc w:val="both"/>
        <w:rPr>
          <w:rFonts w:eastAsia="Times New Roman" w:cs="Times New Roman"/>
          <w:szCs w:val="24"/>
        </w:rPr>
      </w:pPr>
      <w:r>
        <w:rPr>
          <w:rFonts w:eastAsia="Times New Roman"/>
          <w:b/>
          <w:szCs w:val="24"/>
        </w:rPr>
        <w:t xml:space="preserve">ΑΘΑΝΑΣΙΟΣ ΒΑΡΔΑΛΗΣ: </w:t>
      </w:r>
      <w:r>
        <w:rPr>
          <w:rFonts w:eastAsia="Times New Roman"/>
          <w:szCs w:val="24"/>
        </w:rPr>
        <w:t>Παρών.</w:t>
      </w:r>
    </w:p>
    <w:p w14:paraId="5CE049AF" w14:textId="77777777" w:rsidR="00665C5F" w:rsidRDefault="00175495">
      <w:pPr>
        <w:spacing w:line="600" w:lineRule="auto"/>
        <w:ind w:firstLine="720"/>
        <w:jc w:val="both"/>
        <w:rPr>
          <w:rFonts w:eastAsia="Times New Roman" w:cs="Times New Roman"/>
          <w:szCs w:val="24"/>
        </w:rPr>
      </w:pPr>
      <w:r>
        <w:rPr>
          <w:rFonts w:eastAsia="Times New Roman"/>
          <w:b/>
          <w:szCs w:val="24"/>
        </w:rPr>
        <w:t xml:space="preserve">ΙΩΑΝΝΗΣ ΣΑΡΙΔΗΣ: </w:t>
      </w:r>
      <w:r>
        <w:rPr>
          <w:rFonts w:eastAsia="Times New Roman"/>
          <w:szCs w:val="24"/>
        </w:rPr>
        <w:t>Παρών.</w:t>
      </w:r>
    </w:p>
    <w:p w14:paraId="5CE049B0" w14:textId="77777777" w:rsidR="00665C5F" w:rsidRDefault="00175495">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cs="Times New Roman"/>
          <w:szCs w:val="24"/>
        </w:rPr>
        <w:t xml:space="preserve"> Συνεπώς το άρθρο 67 έγινε δεκτό ως έχει κατά πλειοψηφία.</w:t>
      </w:r>
    </w:p>
    <w:p w14:paraId="5CE049B1" w14:textId="77777777" w:rsidR="00665C5F" w:rsidRDefault="00175495">
      <w:pPr>
        <w:spacing w:line="600" w:lineRule="auto"/>
        <w:ind w:firstLine="720"/>
        <w:jc w:val="both"/>
        <w:rPr>
          <w:rFonts w:eastAsia="Times New Roman" w:cs="Times New Roman"/>
          <w:szCs w:val="24"/>
        </w:rPr>
      </w:pPr>
      <w:r>
        <w:rPr>
          <w:rFonts w:eastAsia="Times New Roman"/>
          <w:szCs w:val="24"/>
        </w:rPr>
        <w:t>Ερωτάται το Σώμα: Γίνεται δεκτή η τροπολογία με γενικό αριθμό 275 και ειδικό 58 ως έχει;</w:t>
      </w:r>
    </w:p>
    <w:p w14:paraId="5CE049B2"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w:t>
      </w:r>
      <w:r>
        <w:rPr>
          <w:rFonts w:eastAsia="Times New Roman" w:cs="Times New Roman"/>
          <w:b/>
          <w:szCs w:val="24"/>
        </w:rPr>
        <w:t xml:space="preserve">ΟΙ ΒΟΥΛΕΥΤΕΣ: </w:t>
      </w:r>
      <w:r>
        <w:rPr>
          <w:rFonts w:eastAsia="Times New Roman" w:cs="Times New Roman"/>
          <w:szCs w:val="24"/>
        </w:rPr>
        <w:t xml:space="preserve"> Δεκτή, δεκτή. </w:t>
      </w:r>
    </w:p>
    <w:p w14:paraId="5CE049B3" w14:textId="77777777" w:rsidR="00665C5F" w:rsidRDefault="00175495">
      <w:pPr>
        <w:spacing w:line="600" w:lineRule="auto"/>
        <w:ind w:firstLine="720"/>
        <w:jc w:val="both"/>
        <w:rPr>
          <w:rFonts w:eastAsia="Times New Roman" w:cs="Times New Roman"/>
          <w:szCs w:val="24"/>
        </w:rPr>
      </w:pPr>
      <w:r>
        <w:rPr>
          <w:rFonts w:eastAsia="Times New Roman"/>
          <w:b/>
          <w:szCs w:val="24"/>
        </w:rPr>
        <w:t xml:space="preserve">ΕΥΑΓΓΕΛΟΣ ΚΑΡΑΚΩΣΤΑΣ: </w:t>
      </w:r>
      <w:r>
        <w:rPr>
          <w:rFonts w:eastAsia="Times New Roman"/>
          <w:szCs w:val="24"/>
        </w:rPr>
        <w:t>Παρών.</w:t>
      </w:r>
    </w:p>
    <w:p w14:paraId="5CE049B4" w14:textId="77777777" w:rsidR="00665C5F" w:rsidRDefault="00175495">
      <w:pPr>
        <w:spacing w:line="600" w:lineRule="auto"/>
        <w:ind w:firstLine="720"/>
        <w:jc w:val="both"/>
        <w:rPr>
          <w:rFonts w:eastAsia="Times New Roman" w:cs="Times New Roman"/>
          <w:szCs w:val="24"/>
        </w:rPr>
      </w:pPr>
      <w:r>
        <w:rPr>
          <w:rFonts w:eastAsia="Times New Roman"/>
          <w:b/>
          <w:szCs w:val="24"/>
        </w:rPr>
        <w:t xml:space="preserve">ΑΘΑΝΑΣΙΟΣ ΒΑΡΔΑΛΗΣ: </w:t>
      </w:r>
      <w:r>
        <w:rPr>
          <w:rFonts w:eastAsia="Times New Roman"/>
          <w:szCs w:val="24"/>
        </w:rPr>
        <w:t>Παρών.</w:t>
      </w:r>
    </w:p>
    <w:p w14:paraId="5CE049B5" w14:textId="77777777" w:rsidR="00665C5F" w:rsidRDefault="00175495">
      <w:pPr>
        <w:spacing w:line="600" w:lineRule="auto"/>
        <w:ind w:firstLine="720"/>
        <w:jc w:val="both"/>
        <w:rPr>
          <w:rFonts w:eastAsia="Times New Roman" w:cs="Times New Roman"/>
          <w:szCs w:val="24"/>
        </w:rPr>
      </w:pPr>
      <w:r>
        <w:rPr>
          <w:rFonts w:eastAsia="Times New Roman"/>
          <w:b/>
          <w:szCs w:val="24"/>
        </w:rPr>
        <w:t xml:space="preserve">ΘΕΟΧΑΡΗΣ (ΧΑΡΗΣ) ΘΕΟΧΑΡΗΣ: </w:t>
      </w:r>
      <w:r>
        <w:rPr>
          <w:rFonts w:eastAsia="Times New Roman"/>
          <w:szCs w:val="24"/>
        </w:rPr>
        <w:t>Παρών.</w:t>
      </w:r>
    </w:p>
    <w:p w14:paraId="5CE049B6" w14:textId="77777777" w:rsidR="00665C5F" w:rsidRDefault="00175495">
      <w:pPr>
        <w:spacing w:line="600" w:lineRule="auto"/>
        <w:ind w:firstLine="720"/>
        <w:jc w:val="both"/>
        <w:rPr>
          <w:rFonts w:eastAsia="Times New Roman" w:cs="Times New Roman"/>
          <w:szCs w:val="24"/>
        </w:rPr>
      </w:pPr>
      <w:r>
        <w:rPr>
          <w:rFonts w:eastAsia="Times New Roman"/>
          <w:b/>
          <w:szCs w:val="24"/>
        </w:rPr>
        <w:t xml:space="preserve">ΙΩΑΝΝΗΣ ΣΑΡΙΔΗΣ: </w:t>
      </w:r>
      <w:r>
        <w:rPr>
          <w:rFonts w:eastAsia="Times New Roman"/>
          <w:szCs w:val="24"/>
        </w:rPr>
        <w:t>Παρών.</w:t>
      </w:r>
    </w:p>
    <w:p w14:paraId="5CE049B7" w14:textId="77777777" w:rsidR="00665C5F" w:rsidRDefault="00175495">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cs="Times New Roman"/>
          <w:szCs w:val="24"/>
        </w:rPr>
        <w:t xml:space="preserve"> Συνεπώς </w:t>
      </w:r>
      <w:r>
        <w:rPr>
          <w:rFonts w:eastAsia="Times New Roman"/>
          <w:szCs w:val="24"/>
        </w:rPr>
        <w:t>η τροπολογία με γενικό αριθμό 275 και ειδικό 58 έγινε δεκτή ως έχει κατ</w:t>
      </w:r>
      <w:r>
        <w:rPr>
          <w:rFonts w:eastAsia="Times New Roman"/>
          <w:szCs w:val="24"/>
        </w:rPr>
        <w:t>ά πλειοψηφία κι εντάσσεται στο νομοσχέδιο ως ίδιο άρθρο.</w:t>
      </w:r>
    </w:p>
    <w:p w14:paraId="5CE049B8" w14:textId="77777777" w:rsidR="00665C5F" w:rsidRDefault="00175495">
      <w:pPr>
        <w:spacing w:line="600" w:lineRule="auto"/>
        <w:ind w:firstLine="720"/>
        <w:jc w:val="both"/>
        <w:rPr>
          <w:rFonts w:eastAsia="Times New Roman" w:cs="Times New Roman"/>
          <w:szCs w:val="24"/>
        </w:rPr>
      </w:pPr>
      <w:r>
        <w:rPr>
          <w:rFonts w:eastAsia="Times New Roman"/>
          <w:szCs w:val="24"/>
        </w:rPr>
        <w:t>Ερωτάται το Σώμα: Γίνεται δεκτή η τροπολογία με γενικό αριθμό 276 και ειδικό 59 ως έχει;</w:t>
      </w:r>
    </w:p>
    <w:p w14:paraId="5CE049B9"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Δεκτή, δεκτή. </w:t>
      </w:r>
    </w:p>
    <w:p w14:paraId="5CE049BA" w14:textId="77777777" w:rsidR="00665C5F" w:rsidRDefault="00175495">
      <w:pPr>
        <w:spacing w:line="600" w:lineRule="auto"/>
        <w:ind w:firstLine="720"/>
        <w:jc w:val="both"/>
        <w:rPr>
          <w:rFonts w:eastAsia="Times New Roman"/>
          <w:b/>
          <w:szCs w:val="24"/>
        </w:rPr>
      </w:pPr>
      <w:r>
        <w:rPr>
          <w:rFonts w:eastAsia="Times New Roman"/>
          <w:b/>
          <w:szCs w:val="24"/>
        </w:rPr>
        <w:t xml:space="preserve">ΧΡΙΣΤΟΣ ΔΗΜΑΣ: </w:t>
      </w:r>
      <w:r>
        <w:rPr>
          <w:rFonts w:eastAsia="Times New Roman"/>
          <w:szCs w:val="24"/>
        </w:rPr>
        <w:t>Κατά πλειοψηφία.</w:t>
      </w:r>
    </w:p>
    <w:p w14:paraId="5CE049BB" w14:textId="77777777" w:rsidR="00665C5F" w:rsidRDefault="00175495">
      <w:pPr>
        <w:spacing w:line="600" w:lineRule="auto"/>
        <w:ind w:firstLine="720"/>
        <w:jc w:val="both"/>
        <w:rPr>
          <w:rFonts w:eastAsia="Times New Roman"/>
          <w:b/>
          <w:szCs w:val="24"/>
        </w:rPr>
      </w:pPr>
      <w:r>
        <w:rPr>
          <w:rFonts w:eastAsia="Times New Roman"/>
          <w:b/>
          <w:szCs w:val="24"/>
        </w:rPr>
        <w:t xml:space="preserve">ΕΥΑΓΓΕΛΟΣ ΚΑΡΑΚΩΣΤΑΣ: </w:t>
      </w:r>
      <w:r>
        <w:rPr>
          <w:rFonts w:eastAsia="Times New Roman"/>
          <w:szCs w:val="24"/>
        </w:rPr>
        <w:t>Κατά πλειοψηφία.</w:t>
      </w:r>
    </w:p>
    <w:p w14:paraId="5CE049BC" w14:textId="77777777" w:rsidR="00665C5F" w:rsidRDefault="00175495">
      <w:pPr>
        <w:spacing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Κατά πλειοψηφία.</w:t>
      </w:r>
    </w:p>
    <w:p w14:paraId="5CE049BD" w14:textId="77777777" w:rsidR="00665C5F" w:rsidRDefault="00175495">
      <w:pPr>
        <w:spacing w:line="600" w:lineRule="auto"/>
        <w:ind w:firstLine="720"/>
        <w:jc w:val="both"/>
        <w:rPr>
          <w:rFonts w:eastAsia="Times New Roman" w:cs="Times New Roman"/>
          <w:szCs w:val="24"/>
        </w:rPr>
      </w:pPr>
      <w:r>
        <w:rPr>
          <w:rFonts w:eastAsia="Times New Roman"/>
          <w:b/>
          <w:szCs w:val="24"/>
        </w:rPr>
        <w:t xml:space="preserve">ΑΘΑΝΑΣΙΟΣ ΒΑΡΔΑΛΗΣ: </w:t>
      </w:r>
      <w:r>
        <w:rPr>
          <w:rFonts w:eastAsia="Times New Roman"/>
          <w:szCs w:val="24"/>
        </w:rPr>
        <w:t>Παρών.</w:t>
      </w:r>
    </w:p>
    <w:p w14:paraId="5CE049BE" w14:textId="77777777" w:rsidR="00665C5F" w:rsidRDefault="00175495">
      <w:pPr>
        <w:spacing w:line="600" w:lineRule="auto"/>
        <w:ind w:firstLine="720"/>
        <w:jc w:val="both"/>
        <w:rPr>
          <w:rFonts w:eastAsia="Times New Roman"/>
          <w:b/>
          <w:szCs w:val="24"/>
        </w:rPr>
      </w:pPr>
      <w:r>
        <w:rPr>
          <w:rFonts w:eastAsia="Times New Roman"/>
          <w:b/>
          <w:szCs w:val="24"/>
        </w:rPr>
        <w:t xml:space="preserve">ΘΕΟΧΑΡΗΣ (ΧΑΡΗΣ) ΘΕΟΧΑΡΗΣ: </w:t>
      </w:r>
      <w:r>
        <w:rPr>
          <w:rFonts w:eastAsia="Times New Roman"/>
          <w:szCs w:val="24"/>
        </w:rPr>
        <w:t>Κατά πλειοψηφία.</w:t>
      </w:r>
    </w:p>
    <w:p w14:paraId="5CE049BF" w14:textId="77777777" w:rsidR="00665C5F" w:rsidRDefault="00175495">
      <w:pPr>
        <w:spacing w:line="600" w:lineRule="auto"/>
        <w:ind w:firstLine="720"/>
        <w:jc w:val="both"/>
        <w:rPr>
          <w:rFonts w:eastAsia="Times New Roman" w:cs="Times New Roman"/>
          <w:szCs w:val="24"/>
        </w:rPr>
      </w:pPr>
      <w:r>
        <w:rPr>
          <w:rFonts w:eastAsia="Times New Roman"/>
          <w:b/>
          <w:szCs w:val="24"/>
        </w:rPr>
        <w:t xml:space="preserve">ΙΩΑΝΝΗΣ ΣΑΡΙΔΗΣ: </w:t>
      </w:r>
      <w:r>
        <w:rPr>
          <w:rFonts w:eastAsia="Times New Roman"/>
          <w:szCs w:val="24"/>
        </w:rPr>
        <w:t>Κατά πλειοψηφία.</w:t>
      </w:r>
    </w:p>
    <w:p w14:paraId="5CE049C0" w14:textId="77777777" w:rsidR="00665C5F" w:rsidRDefault="00175495">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cs="Times New Roman"/>
          <w:szCs w:val="24"/>
        </w:rPr>
        <w:t xml:space="preserve"> Συνεπώς </w:t>
      </w:r>
      <w:r>
        <w:rPr>
          <w:rFonts w:eastAsia="Times New Roman"/>
          <w:szCs w:val="24"/>
        </w:rPr>
        <w:t xml:space="preserve"> η τροπολογία με γενικό αριθμό 276 και ειδικό 59 έγινε δεκτή ως έχει κατά πλειοψηφία κι εντάσσεται στο νομοσχέδιο ως ίδιο άρθρο.</w:t>
      </w:r>
    </w:p>
    <w:p w14:paraId="5CE049C1" w14:textId="77777777" w:rsidR="00665C5F" w:rsidRDefault="00175495">
      <w:pPr>
        <w:spacing w:line="600" w:lineRule="auto"/>
        <w:ind w:firstLine="720"/>
        <w:jc w:val="both"/>
        <w:rPr>
          <w:rFonts w:eastAsia="Times New Roman" w:cs="Times New Roman"/>
          <w:szCs w:val="24"/>
        </w:rPr>
      </w:pPr>
      <w:r>
        <w:rPr>
          <w:rFonts w:eastAsia="Times New Roman"/>
          <w:szCs w:val="24"/>
        </w:rPr>
        <w:t>Ερωτάται το Σώμα: Γίνεται δεκτή η τροπολογία με γενικό αριθμό 278 και ειδικό 61 ως έχει;</w:t>
      </w:r>
    </w:p>
    <w:p w14:paraId="5CE049C2"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Δεκτή, δεκτή. </w:t>
      </w:r>
    </w:p>
    <w:p w14:paraId="5CE049C3" w14:textId="77777777" w:rsidR="00665C5F" w:rsidRDefault="00175495">
      <w:pPr>
        <w:spacing w:line="600" w:lineRule="auto"/>
        <w:ind w:firstLine="720"/>
        <w:jc w:val="both"/>
        <w:rPr>
          <w:rFonts w:eastAsia="Times New Roman" w:cs="Times New Roman"/>
          <w:szCs w:val="24"/>
        </w:rPr>
      </w:pPr>
      <w:r>
        <w:rPr>
          <w:rFonts w:eastAsia="Times New Roman"/>
          <w:b/>
          <w:szCs w:val="24"/>
        </w:rPr>
        <w:t>ΧΡΙΣ</w:t>
      </w:r>
      <w:r>
        <w:rPr>
          <w:rFonts w:eastAsia="Times New Roman"/>
          <w:b/>
          <w:szCs w:val="24"/>
        </w:rPr>
        <w:t xml:space="preserve">ΤΟΣ ΔΗΜΑΣ: </w:t>
      </w:r>
      <w:r>
        <w:rPr>
          <w:rFonts w:eastAsia="Times New Roman"/>
          <w:szCs w:val="24"/>
        </w:rPr>
        <w:t>Παρών.</w:t>
      </w:r>
    </w:p>
    <w:p w14:paraId="5CE049C4" w14:textId="77777777" w:rsidR="00665C5F" w:rsidRDefault="00175495">
      <w:pPr>
        <w:spacing w:line="600" w:lineRule="auto"/>
        <w:ind w:firstLine="720"/>
        <w:jc w:val="both"/>
        <w:rPr>
          <w:rFonts w:eastAsia="Times New Roman"/>
          <w:b/>
          <w:szCs w:val="24"/>
        </w:rPr>
      </w:pPr>
      <w:r>
        <w:rPr>
          <w:rFonts w:eastAsia="Times New Roman"/>
          <w:b/>
          <w:szCs w:val="24"/>
        </w:rPr>
        <w:t xml:space="preserve">ΕΥΑΓΓΕΛΟΣ ΚΑΡΑΚΩΣΤΑΣ: </w:t>
      </w:r>
      <w:r>
        <w:rPr>
          <w:rFonts w:eastAsia="Times New Roman"/>
          <w:szCs w:val="24"/>
        </w:rPr>
        <w:t>Κατά πλειοψηφία.</w:t>
      </w:r>
    </w:p>
    <w:p w14:paraId="5CE049C5" w14:textId="77777777" w:rsidR="00665C5F" w:rsidRDefault="00175495">
      <w:pPr>
        <w:spacing w:line="600" w:lineRule="auto"/>
        <w:ind w:firstLine="720"/>
        <w:jc w:val="both"/>
        <w:rPr>
          <w:rFonts w:eastAsia="Times New Roman" w:cs="Times New Roman"/>
          <w:szCs w:val="24"/>
        </w:rPr>
      </w:pPr>
      <w:r>
        <w:rPr>
          <w:rFonts w:eastAsia="Times New Roman"/>
          <w:b/>
          <w:szCs w:val="24"/>
        </w:rPr>
        <w:t xml:space="preserve">ΑΘΑΝΑΣΙΟΣ ΒΑΡΔΑΛΗΣ: </w:t>
      </w:r>
      <w:r>
        <w:rPr>
          <w:rFonts w:eastAsia="Times New Roman"/>
          <w:szCs w:val="24"/>
        </w:rPr>
        <w:t>Παρών.</w:t>
      </w:r>
    </w:p>
    <w:p w14:paraId="5CE049C6" w14:textId="77777777" w:rsidR="00665C5F" w:rsidRDefault="00175495">
      <w:pPr>
        <w:spacing w:line="600" w:lineRule="auto"/>
        <w:ind w:firstLine="720"/>
        <w:jc w:val="both"/>
        <w:rPr>
          <w:rFonts w:eastAsia="Times New Roman"/>
          <w:b/>
          <w:szCs w:val="24"/>
        </w:rPr>
      </w:pPr>
      <w:r>
        <w:rPr>
          <w:rFonts w:eastAsia="Times New Roman"/>
          <w:b/>
          <w:szCs w:val="24"/>
        </w:rPr>
        <w:t xml:space="preserve">ΘΕΟΧΑΡΗΣ (ΧΑΡΗΣ) ΘΕΟΧΑΡΗΣ: </w:t>
      </w:r>
      <w:r>
        <w:rPr>
          <w:rFonts w:eastAsia="Times New Roman"/>
          <w:szCs w:val="24"/>
        </w:rPr>
        <w:t>Κατά πλειοψηφία.</w:t>
      </w:r>
    </w:p>
    <w:p w14:paraId="5CE049C7" w14:textId="77777777" w:rsidR="00665C5F" w:rsidRDefault="00175495">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Κατά πλειοψηφία.</w:t>
      </w:r>
    </w:p>
    <w:p w14:paraId="5CE049C8" w14:textId="77777777" w:rsidR="00665C5F" w:rsidRDefault="00175495">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cs="Times New Roman"/>
          <w:szCs w:val="24"/>
        </w:rPr>
        <w:t xml:space="preserve"> Συνεπώς </w:t>
      </w:r>
      <w:r>
        <w:rPr>
          <w:rFonts w:eastAsia="Times New Roman"/>
          <w:szCs w:val="24"/>
        </w:rPr>
        <w:t>η τροπολογία με γενικό αριθμό 278 και ειδικό 61 έγινε</w:t>
      </w:r>
      <w:r>
        <w:rPr>
          <w:rFonts w:eastAsia="Times New Roman"/>
          <w:szCs w:val="24"/>
        </w:rPr>
        <w:t xml:space="preserve"> δεκτή ως έχει κατά πλειοψηφία κι εντάσσεται στο νομοσχέδιο ως ίδιο άρθρο.</w:t>
      </w:r>
    </w:p>
    <w:p w14:paraId="5CE049C9" w14:textId="77777777" w:rsidR="00665C5F" w:rsidRDefault="00175495">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279 και ειδικό 62 ως έχει;</w:t>
      </w:r>
    </w:p>
    <w:p w14:paraId="5CE049CA"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Δεκτή, δεκτή. </w:t>
      </w:r>
    </w:p>
    <w:p w14:paraId="5CE049CB" w14:textId="77777777" w:rsidR="00665C5F" w:rsidRDefault="00175495">
      <w:pPr>
        <w:spacing w:line="600" w:lineRule="auto"/>
        <w:ind w:firstLine="720"/>
        <w:jc w:val="both"/>
        <w:rPr>
          <w:rFonts w:eastAsia="Times New Roman"/>
          <w:b/>
          <w:szCs w:val="24"/>
        </w:rPr>
      </w:pPr>
      <w:r>
        <w:rPr>
          <w:rFonts w:eastAsia="Times New Roman"/>
          <w:b/>
          <w:szCs w:val="24"/>
        </w:rPr>
        <w:t xml:space="preserve">ΧΡΙΣΤΟΣ ΔΗΜΑΣ: </w:t>
      </w:r>
      <w:r>
        <w:rPr>
          <w:rFonts w:eastAsia="Times New Roman"/>
          <w:szCs w:val="24"/>
        </w:rPr>
        <w:t>Κατά πλειοψηφία.</w:t>
      </w:r>
    </w:p>
    <w:p w14:paraId="5CE049CC" w14:textId="77777777" w:rsidR="00665C5F" w:rsidRDefault="00175495">
      <w:pPr>
        <w:spacing w:line="600" w:lineRule="auto"/>
        <w:ind w:firstLine="720"/>
        <w:jc w:val="both"/>
        <w:rPr>
          <w:rFonts w:eastAsia="Times New Roman"/>
          <w:b/>
          <w:szCs w:val="24"/>
        </w:rPr>
      </w:pPr>
      <w:r>
        <w:rPr>
          <w:rFonts w:eastAsia="Times New Roman"/>
          <w:b/>
          <w:szCs w:val="24"/>
        </w:rPr>
        <w:t xml:space="preserve">ΕΥΑΓΓΕΛΟΣ ΚΑΡΑΚΩΣΤΑΣ: </w:t>
      </w:r>
      <w:r>
        <w:rPr>
          <w:rFonts w:eastAsia="Times New Roman"/>
          <w:szCs w:val="24"/>
        </w:rPr>
        <w:t>Κατά</w:t>
      </w:r>
      <w:r>
        <w:rPr>
          <w:rFonts w:eastAsia="Times New Roman"/>
          <w:szCs w:val="24"/>
        </w:rPr>
        <w:t xml:space="preserve"> πλειοψηφία.</w:t>
      </w:r>
    </w:p>
    <w:p w14:paraId="5CE049CD" w14:textId="77777777" w:rsidR="00665C5F" w:rsidRDefault="00175495">
      <w:pPr>
        <w:spacing w:line="600" w:lineRule="auto"/>
        <w:ind w:firstLine="720"/>
        <w:jc w:val="both"/>
        <w:rPr>
          <w:rFonts w:eastAsia="Times New Roman" w:cs="Times New Roman"/>
          <w:szCs w:val="24"/>
        </w:rPr>
      </w:pPr>
      <w:r>
        <w:rPr>
          <w:rFonts w:eastAsia="Times New Roman"/>
          <w:b/>
          <w:szCs w:val="24"/>
        </w:rPr>
        <w:t xml:space="preserve">ΑΘΑΝΑΣΙΟΣ ΒΑΡΔΑΛΗΣ: </w:t>
      </w:r>
      <w:r>
        <w:rPr>
          <w:rFonts w:eastAsia="Times New Roman"/>
          <w:szCs w:val="24"/>
        </w:rPr>
        <w:t>Παρών.</w:t>
      </w:r>
    </w:p>
    <w:p w14:paraId="5CE049CE" w14:textId="77777777" w:rsidR="00665C5F" w:rsidRDefault="00175495">
      <w:pPr>
        <w:spacing w:line="600" w:lineRule="auto"/>
        <w:ind w:firstLine="720"/>
        <w:jc w:val="both"/>
        <w:rPr>
          <w:rFonts w:eastAsia="Times New Roman"/>
          <w:b/>
          <w:szCs w:val="24"/>
        </w:rPr>
      </w:pPr>
      <w:r>
        <w:rPr>
          <w:rFonts w:eastAsia="Times New Roman"/>
          <w:b/>
          <w:szCs w:val="24"/>
        </w:rPr>
        <w:t xml:space="preserve">ΘΕΟΧΑΡΗΣ (ΧΑΡΗΣ) ΘΕΟΧΑΡΗΣ: </w:t>
      </w:r>
      <w:r>
        <w:rPr>
          <w:rFonts w:eastAsia="Times New Roman"/>
          <w:szCs w:val="24"/>
        </w:rPr>
        <w:t>Κατά πλειοψηφία.</w:t>
      </w:r>
    </w:p>
    <w:p w14:paraId="5CE049CF" w14:textId="77777777" w:rsidR="00665C5F" w:rsidRDefault="00175495">
      <w:pPr>
        <w:spacing w:line="600" w:lineRule="auto"/>
        <w:ind w:firstLine="720"/>
        <w:jc w:val="both"/>
        <w:rPr>
          <w:rFonts w:eastAsia="Times New Roman" w:cs="Times New Roman"/>
          <w:szCs w:val="24"/>
        </w:rPr>
      </w:pPr>
      <w:r>
        <w:rPr>
          <w:rFonts w:eastAsia="Times New Roman"/>
          <w:b/>
          <w:szCs w:val="24"/>
        </w:rPr>
        <w:t xml:space="preserve">ΙΩΑΝΝΗΣ ΣΑΡΙΔΗΣ: </w:t>
      </w:r>
      <w:r>
        <w:rPr>
          <w:rFonts w:eastAsia="Times New Roman"/>
          <w:szCs w:val="24"/>
        </w:rPr>
        <w:t>Κατά πλειοψηφία.</w:t>
      </w:r>
    </w:p>
    <w:p w14:paraId="5CE049D0" w14:textId="77777777" w:rsidR="00665C5F" w:rsidRDefault="00175495">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cs="Times New Roman"/>
          <w:szCs w:val="24"/>
        </w:rPr>
        <w:t xml:space="preserve"> Συνεπώς </w:t>
      </w:r>
      <w:r>
        <w:rPr>
          <w:rFonts w:eastAsia="Times New Roman"/>
          <w:szCs w:val="24"/>
        </w:rPr>
        <w:t>η τροπολογία με γενικό αριθμό 279 και ειδικό 62 έγινε δεκτή ως έχει κατά πλειοψηφία και εντάσσετα</w:t>
      </w:r>
      <w:r>
        <w:rPr>
          <w:rFonts w:eastAsia="Times New Roman"/>
          <w:szCs w:val="24"/>
        </w:rPr>
        <w:t>ι στο νομοσχέδιο ως ίδιο άρθρο.</w:t>
      </w:r>
    </w:p>
    <w:p w14:paraId="5CE049D1" w14:textId="77777777" w:rsidR="00665C5F" w:rsidRDefault="00175495">
      <w:pPr>
        <w:spacing w:line="600" w:lineRule="auto"/>
        <w:ind w:firstLine="720"/>
        <w:jc w:val="both"/>
        <w:rPr>
          <w:rFonts w:eastAsia="Times New Roman" w:cs="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Κύριε Πρόεδρε, μπορώ να έχω τον λόγο;</w:t>
      </w:r>
    </w:p>
    <w:p w14:paraId="5CE049D2" w14:textId="77777777" w:rsidR="00665C5F" w:rsidRDefault="00175495">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Θέλετε να μιλήσετε για την τροπολογία με γενικό αριθμό 277 και ειδικό αριθμό 60 που έχει τροποποιηθεί από εσάς.</w:t>
      </w:r>
    </w:p>
    <w:p w14:paraId="5CE049D3" w14:textId="77777777" w:rsidR="00665C5F" w:rsidRDefault="00175495">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Παρακαλώ, κύριε Υπουργέ, έχετε τον λόγο.</w:t>
      </w:r>
    </w:p>
    <w:p w14:paraId="5CE049D4" w14:textId="77777777" w:rsidR="00665C5F" w:rsidRDefault="00175495">
      <w:pPr>
        <w:widowControl w:val="0"/>
        <w:autoSpaceDE w:val="0"/>
        <w:autoSpaceDN w:val="0"/>
        <w:adjustRightInd w:val="0"/>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w:t>
      </w:r>
      <w:r>
        <w:rPr>
          <w:rFonts w:eastAsia="Times New Roman"/>
          <w:szCs w:val="24"/>
        </w:rPr>
        <w:t>Σ</w:t>
      </w:r>
      <w:r>
        <w:rPr>
          <w:rFonts w:eastAsia="Times New Roman"/>
          <w:szCs w:val="24"/>
        </w:rPr>
        <w:t>χετικά με την παράγραφο 7 της τροπολογίας που αφ</w:t>
      </w:r>
      <w:r>
        <w:rPr>
          <w:rFonts w:eastAsia="Times New Roman"/>
          <w:szCs w:val="24"/>
        </w:rPr>
        <w:t>ορούσε τους εργαζόμενους στον πρώην Οργανισμό Σχολικών Κτηρίων. Θέλουμε να αποσύρουμε τη συγκεκριμένη παράγραφο και θα την επαναφέρουμε σε επόμενο νομοσχέδιο με καλύτερη διατύπωση.</w:t>
      </w:r>
    </w:p>
    <w:p w14:paraId="5CE049D5" w14:textId="77777777" w:rsidR="00665C5F" w:rsidRDefault="00175495">
      <w:pPr>
        <w:widowControl w:val="0"/>
        <w:autoSpaceDE w:val="0"/>
        <w:autoSpaceDN w:val="0"/>
        <w:adjustRightInd w:val="0"/>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Τώρα, την ώρα της ψηφοφορίας, κύριε Υπουργέ;</w:t>
      </w:r>
    </w:p>
    <w:p w14:paraId="5CE049D6" w14:textId="77777777" w:rsidR="00665C5F" w:rsidRDefault="00175495">
      <w:pPr>
        <w:widowControl w:val="0"/>
        <w:autoSpaceDE w:val="0"/>
        <w:autoSpaceDN w:val="0"/>
        <w:adjustRightInd w:val="0"/>
        <w:spacing w:line="600" w:lineRule="auto"/>
        <w:ind w:firstLine="720"/>
        <w:jc w:val="both"/>
        <w:rPr>
          <w:rFonts w:eastAsia="Times New Roman"/>
          <w:szCs w:val="24"/>
        </w:rPr>
      </w:pPr>
      <w:r>
        <w:rPr>
          <w:rFonts w:eastAsia="Times New Roman"/>
          <w:szCs w:val="24"/>
        </w:rPr>
        <w:t>Βλέπετε γιατ</w:t>
      </w:r>
      <w:r>
        <w:rPr>
          <w:rFonts w:eastAsia="Times New Roman"/>
          <w:szCs w:val="24"/>
        </w:rPr>
        <w:t>ί σας λέω για το σύνολο, κύριε Πρόεδρε, ότι πρέπει να αναβληθεί η ψηφοφορία επί του συνόλου του νομοσχεδίου;</w:t>
      </w:r>
    </w:p>
    <w:p w14:paraId="5CE049D7" w14:textId="77777777" w:rsidR="00665C5F" w:rsidRDefault="00175495">
      <w:pPr>
        <w:widowControl w:val="0"/>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Αν είναι έτσι, να καλέσω τον Υπουργό να μην την αφαιρέσει.</w:t>
      </w:r>
    </w:p>
    <w:p w14:paraId="5CE049D8" w14:textId="77777777" w:rsidR="00665C5F" w:rsidRDefault="00175495">
      <w:pPr>
        <w:widowControl w:val="0"/>
        <w:autoSpaceDE w:val="0"/>
        <w:autoSpaceDN w:val="0"/>
        <w:adjustRightInd w:val="0"/>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Καλά κάνει, αλλά βλέπετε τις ανακολουθίες.</w:t>
      </w:r>
    </w:p>
    <w:p w14:paraId="5CE049D9" w14:textId="77777777" w:rsidR="00665C5F" w:rsidRDefault="00175495">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Δεν μπορούσα να το προβλέψω.</w:t>
      </w:r>
    </w:p>
    <w:p w14:paraId="5CE049DA" w14:textId="77777777" w:rsidR="00665C5F" w:rsidRDefault="00175495">
      <w:pPr>
        <w:widowControl w:val="0"/>
        <w:autoSpaceDE w:val="0"/>
        <w:autoSpaceDN w:val="0"/>
        <w:adjustRightInd w:val="0"/>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Τα προβλέπει ο Κανονισμός.</w:t>
      </w:r>
    </w:p>
    <w:p w14:paraId="5CE049DB" w14:textId="77777777" w:rsidR="00665C5F" w:rsidRDefault="00175495">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Λοιπόν, συνεχίζουμε την ψηφοφορία.</w:t>
      </w:r>
    </w:p>
    <w:p w14:paraId="5CE049DC" w14:textId="77777777" w:rsidR="00665C5F" w:rsidRDefault="00175495">
      <w:pPr>
        <w:spacing w:line="600" w:lineRule="auto"/>
        <w:ind w:firstLine="720"/>
        <w:jc w:val="both"/>
        <w:rPr>
          <w:rFonts w:eastAsia="Times New Roman"/>
          <w:szCs w:val="24"/>
        </w:rPr>
      </w:pPr>
      <w:r>
        <w:rPr>
          <w:rFonts w:eastAsia="Times New Roman"/>
          <w:szCs w:val="24"/>
        </w:rPr>
        <w:t>Ερωτάται το Σώμα: Γίνεται δεκτή η τρο</w:t>
      </w:r>
      <w:r>
        <w:rPr>
          <w:rFonts w:eastAsia="Times New Roman"/>
          <w:szCs w:val="24"/>
        </w:rPr>
        <w:t>πολογία με γενικό αριθμό 277 και ειδικό 60, όπως τροποποιήθηκε από τον κύριο Υπουργό;</w:t>
      </w:r>
    </w:p>
    <w:p w14:paraId="5CE049DD"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Δεκτή, δεκτή. </w:t>
      </w:r>
    </w:p>
    <w:p w14:paraId="5CE049DE" w14:textId="77777777" w:rsidR="00665C5F" w:rsidRDefault="00175495">
      <w:pPr>
        <w:spacing w:line="600" w:lineRule="auto"/>
        <w:ind w:firstLine="720"/>
        <w:jc w:val="both"/>
        <w:rPr>
          <w:rFonts w:eastAsia="Times New Roman"/>
          <w:b/>
          <w:szCs w:val="24"/>
        </w:rPr>
      </w:pPr>
      <w:r>
        <w:rPr>
          <w:rFonts w:eastAsia="Times New Roman"/>
          <w:b/>
          <w:szCs w:val="24"/>
        </w:rPr>
        <w:t xml:space="preserve">ΧΡΙΣΤΟΣ ΔΗΜΑΣ: </w:t>
      </w:r>
      <w:r>
        <w:rPr>
          <w:rFonts w:eastAsia="Times New Roman"/>
          <w:szCs w:val="24"/>
        </w:rPr>
        <w:t>Κατά πλειοψηφία.</w:t>
      </w:r>
    </w:p>
    <w:p w14:paraId="5CE049DF" w14:textId="77777777" w:rsidR="00665C5F" w:rsidRDefault="00175495">
      <w:pPr>
        <w:spacing w:line="600" w:lineRule="auto"/>
        <w:ind w:firstLine="720"/>
        <w:jc w:val="both"/>
        <w:rPr>
          <w:rFonts w:eastAsia="Times New Roman"/>
          <w:b/>
          <w:szCs w:val="24"/>
        </w:rPr>
      </w:pPr>
      <w:r>
        <w:rPr>
          <w:rFonts w:eastAsia="Times New Roman"/>
          <w:b/>
          <w:szCs w:val="24"/>
        </w:rPr>
        <w:t xml:space="preserve">ΕΥΑΓΓΕΛΟΣ ΚΑΡΑΚΩΣΤΑΣ: </w:t>
      </w:r>
      <w:r>
        <w:rPr>
          <w:rFonts w:eastAsia="Times New Roman"/>
          <w:szCs w:val="24"/>
        </w:rPr>
        <w:t>Κατά πλειοψηφία.</w:t>
      </w:r>
    </w:p>
    <w:p w14:paraId="5CE049E0" w14:textId="77777777" w:rsidR="00665C5F" w:rsidRDefault="00175495">
      <w:pPr>
        <w:spacing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Κατά πλειοψηφία.</w:t>
      </w:r>
    </w:p>
    <w:p w14:paraId="5CE049E1" w14:textId="77777777" w:rsidR="00665C5F" w:rsidRDefault="00175495">
      <w:pPr>
        <w:spacing w:line="600" w:lineRule="auto"/>
        <w:ind w:firstLine="720"/>
        <w:jc w:val="both"/>
        <w:rPr>
          <w:rFonts w:eastAsia="Times New Roman" w:cs="Times New Roman"/>
          <w:szCs w:val="24"/>
        </w:rPr>
      </w:pPr>
      <w:r>
        <w:rPr>
          <w:rFonts w:eastAsia="Times New Roman"/>
          <w:b/>
          <w:szCs w:val="24"/>
        </w:rPr>
        <w:t xml:space="preserve">ΑΘΑΝΑΣΙΟΣ ΒΑΡΔΑΛΗΣ: </w:t>
      </w:r>
      <w:r>
        <w:rPr>
          <w:rFonts w:eastAsia="Times New Roman"/>
          <w:szCs w:val="24"/>
        </w:rPr>
        <w:t>Παρών.</w:t>
      </w:r>
    </w:p>
    <w:p w14:paraId="5CE049E2" w14:textId="77777777" w:rsidR="00665C5F" w:rsidRDefault="00175495">
      <w:pPr>
        <w:spacing w:line="600" w:lineRule="auto"/>
        <w:ind w:firstLine="720"/>
        <w:jc w:val="both"/>
        <w:rPr>
          <w:rFonts w:eastAsia="Times New Roman"/>
          <w:b/>
          <w:szCs w:val="24"/>
        </w:rPr>
      </w:pPr>
      <w:r>
        <w:rPr>
          <w:rFonts w:eastAsia="Times New Roman"/>
          <w:b/>
          <w:szCs w:val="24"/>
        </w:rPr>
        <w:t xml:space="preserve">ΘΕΟΧΑΡΗΣ (ΧΑΡΗΣ) ΘΕΟΧΑΡΗΣ: </w:t>
      </w:r>
      <w:r>
        <w:rPr>
          <w:rFonts w:eastAsia="Times New Roman"/>
          <w:szCs w:val="24"/>
        </w:rPr>
        <w:t>Κατά πλειοψηφία.</w:t>
      </w:r>
    </w:p>
    <w:p w14:paraId="5CE049E3" w14:textId="77777777" w:rsidR="00665C5F" w:rsidRDefault="00175495">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Κατά πλειοψηφία.</w:t>
      </w:r>
    </w:p>
    <w:p w14:paraId="5CE049E4" w14:textId="77777777" w:rsidR="00665C5F" w:rsidRDefault="00175495">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cs="Times New Roman"/>
          <w:szCs w:val="24"/>
        </w:rPr>
        <w:t xml:space="preserve"> Συνεπώς </w:t>
      </w:r>
      <w:r>
        <w:rPr>
          <w:rFonts w:eastAsia="Times New Roman"/>
          <w:szCs w:val="24"/>
        </w:rPr>
        <w:t>η τροπολογία με γενικό αριθμό 277 και ειδικό 60 έγινε δεκτή, όπως τροποποιήθηκε από τον κύριο Υπουργό, κατά πλειοψηφία κι εντάσσεται στο</w:t>
      </w:r>
      <w:r>
        <w:rPr>
          <w:rFonts w:eastAsia="Times New Roman"/>
          <w:szCs w:val="24"/>
        </w:rPr>
        <w:t xml:space="preserve"> νομοσχέδιο ως ίδιο άρθρο.</w:t>
      </w:r>
    </w:p>
    <w:p w14:paraId="5CE049E5"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5CE049E6"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5CE049E7"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5CE049E8" w14:textId="77777777" w:rsidR="00665C5F" w:rsidRDefault="00175495">
      <w:pPr>
        <w:spacing w:line="600" w:lineRule="auto"/>
        <w:ind w:firstLine="720"/>
        <w:jc w:val="both"/>
        <w:rPr>
          <w:rFonts w:eastAsia="Times New Roman"/>
          <w:b/>
          <w:szCs w:val="24"/>
        </w:rPr>
      </w:pPr>
      <w:r>
        <w:rPr>
          <w:rFonts w:eastAsia="Times New Roman"/>
          <w:b/>
          <w:szCs w:val="24"/>
        </w:rPr>
        <w:t xml:space="preserve">ΕΥΑΓΓΕΛΟΣ ΚΑΡΑΚΩΣΤΑΣ: </w:t>
      </w:r>
      <w:r>
        <w:rPr>
          <w:rFonts w:eastAsia="Times New Roman"/>
          <w:szCs w:val="24"/>
        </w:rPr>
        <w:t>Κατά πλειοψηφία.</w:t>
      </w:r>
    </w:p>
    <w:p w14:paraId="5CE049E9" w14:textId="77777777" w:rsidR="00665C5F" w:rsidRDefault="00175495">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p>
    <w:p w14:paraId="5CE049EA" w14:textId="77777777" w:rsidR="00665C5F" w:rsidRDefault="00175495">
      <w:pPr>
        <w:spacing w:line="600" w:lineRule="auto"/>
        <w:ind w:firstLine="720"/>
        <w:jc w:val="both"/>
        <w:rPr>
          <w:rFonts w:eastAsia="Times New Roman" w:cs="Times New Roman"/>
          <w:szCs w:val="24"/>
        </w:rPr>
      </w:pPr>
      <w:r>
        <w:rPr>
          <w:rFonts w:eastAsia="Times New Roman"/>
          <w:b/>
          <w:szCs w:val="24"/>
        </w:rPr>
        <w:t>ΠΡΟΕΔΡΕΥΩΝ (Γ</w:t>
      </w:r>
      <w:r>
        <w:rPr>
          <w:rFonts w:eastAsia="Times New Roman"/>
          <w:b/>
          <w:szCs w:val="24"/>
        </w:rPr>
        <w:t xml:space="preserve">εώργιος Βαρεμένος): </w:t>
      </w:r>
      <w:r>
        <w:rPr>
          <w:rFonts w:eastAsia="Times New Roman"/>
          <w:szCs w:val="24"/>
        </w:rPr>
        <w:t>Τ</w:t>
      </w:r>
      <w:r>
        <w:rPr>
          <w:rFonts w:eastAsia="Times New Roman" w:cs="Times New Roman"/>
          <w:szCs w:val="24"/>
        </w:rPr>
        <w:t>ο ακροτελεύτιο άρθρο έγινε δεκτό κατά πλειοψηφία.</w:t>
      </w:r>
    </w:p>
    <w:p w14:paraId="5CE049EB"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Οικονομικών</w:t>
      </w:r>
      <w:r>
        <w:rPr>
          <w:rFonts w:eastAsia="Times New Roman" w:cs="Times New Roman"/>
          <w:szCs w:val="24"/>
        </w:rPr>
        <w:t>:</w:t>
      </w:r>
      <w:r>
        <w:rPr>
          <w:rFonts w:eastAsia="Times New Roman" w:cs="Times New Roman"/>
          <w:szCs w:val="24"/>
        </w:rPr>
        <w:t xml:space="preserve"> </w:t>
      </w:r>
      <w:r>
        <w:rPr>
          <w:rFonts w:eastAsia="Times New Roman"/>
          <w:szCs w:val="24"/>
        </w:rPr>
        <w:t>«Συστήματα Εγγύησης Καταθέσεων (ενσωμάτωση Οδηγίας 2014/49/ΕΕ), Ταμείο Εγγύησης Καταθέσεων και Επενδύσεων και άλλες διατάξεις</w:t>
      </w:r>
      <w:r>
        <w:rPr>
          <w:rFonts w:eastAsia="Times New Roman" w:cs="Times New Roman"/>
          <w:szCs w:val="24"/>
        </w:rPr>
        <w:t>» έγινε δε</w:t>
      </w:r>
      <w:r>
        <w:rPr>
          <w:rFonts w:eastAsia="Times New Roman" w:cs="Times New Roman"/>
          <w:szCs w:val="24"/>
        </w:rPr>
        <w:t>κτό επί της αρχής και επί των άρθρων.</w:t>
      </w:r>
    </w:p>
    <w:p w14:paraId="5CE049EC"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Δέχεστε στο σημείο αυτό να ψηφίσουμε το νομοσχέδιο και στο σύνολό του;</w:t>
      </w:r>
    </w:p>
    <w:p w14:paraId="5CE049ED"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 </w:t>
      </w:r>
    </w:p>
    <w:p w14:paraId="5CE049EE" w14:textId="77777777" w:rsidR="00665C5F" w:rsidRDefault="00175495">
      <w:pPr>
        <w:spacing w:line="600" w:lineRule="auto"/>
        <w:ind w:firstLine="720"/>
        <w:jc w:val="both"/>
        <w:rPr>
          <w:rFonts w:eastAsia="Times New Roman"/>
          <w:szCs w:val="24"/>
        </w:rPr>
      </w:pPr>
      <w:r>
        <w:rPr>
          <w:rFonts w:eastAsia="Times New Roman" w:cs="Times New Roman"/>
          <w:b/>
          <w:szCs w:val="24"/>
        </w:rPr>
        <w:t>ΑΝΔΡΕΑΣ ΛΟΒΕΡΔΟΣ:</w:t>
      </w:r>
      <w:r>
        <w:rPr>
          <w:rFonts w:eastAsia="Times New Roman" w:cs="Times New Roman"/>
          <w:szCs w:val="24"/>
        </w:rPr>
        <w:t xml:space="preserve"> </w:t>
      </w:r>
      <w:r>
        <w:rPr>
          <w:rFonts w:eastAsia="Times New Roman"/>
          <w:szCs w:val="24"/>
        </w:rPr>
        <w:t>Κύριε Πρόεδρε, κάναμε μία πρόταση.</w:t>
      </w:r>
    </w:p>
    <w:p w14:paraId="5CE049EF"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Έχει ληφθεί υπ’ όψιν.</w:t>
      </w:r>
    </w:p>
    <w:p w14:paraId="5CE049F0" w14:textId="77777777" w:rsidR="00665C5F" w:rsidRDefault="00175495">
      <w:pPr>
        <w:spacing w:line="600" w:lineRule="auto"/>
        <w:ind w:firstLine="720"/>
        <w:jc w:val="both"/>
        <w:rPr>
          <w:rFonts w:eastAsia="Times New Roman"/>
          <w:szCs w:val="24"/>
        </w:rPr>
      </w:pPr>
      <w:r>
        <w:rPr>
          <w:rFonts w:eastAsia="Times New Roman"/>
          <w:szCs w:val="24"/>
        </w:rPr>
        <w:t xml:space="preserve">Κύριε Λοβέρδο, τι να κάνουμε τώρα; </w:t>
      </w:r>
    </w:p>
    <w:p w14:paraId="5CE049F1" w14:textId="77777777" w:rsidR="00665C5F" w:rsidRDefault="00175495">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Πώς θα γίνει; Κάναμε μια πρόταση. Εκφράστηκαν και τα άλλα κόμματα της Αντιπολίτευσης με τον ίδιο τρόπο.</w:t>
      </w:r>
    </w:p>
    <w:p w14:paraId="5CE049F2" w14:textId="77777777" w:rsidR="00665C5F" w:rsidRDefault="00175495">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Ωραία. Θα ψηφίσετε ανάλογα. </w:t>
      </w:r>
    </w:p>
    <w:p w14:paraId="5CE049F3" w14:textId="77777777" w:rsidR="00665C5F" w:rsidRDefault="00175495">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Η Συμπολίτευση δεν</w:t>
      </w:r>
      <w:r>
        <w:rPr>
          <w:rFonts w:eastAsia="Times New Roman"/>
          <w:szCs w:val="24"/>
        </w:rPr>
        <w:t xml:space="preserve"> εκφράστηκε. Γιατί το κάνετε αυτό, κύριε Πρόεδρε;;</w:t>
      </w:r>
    </w:p>
    <w:p w14:paraId="5CE049F4" w14:textId="77777777" w:rsidR="00665C5F" w:rsidRDefault="00175495">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Τι να κάνω; Σας είπα…</w:t>
      </w:r>
    </w:p>
    <w:p w14:paraId="5CE049F5" w14:textId="77777777" w:rsidR="00665C5F" w:rsidRDefault="00175495">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Παραβιάζετε τον Κανονισμό εσείς τώρα.</w:t>
      </w:r>
    </w:p>
    <w:p w14:paraId="5CE049F6"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Δεν τον παραβιάζω! </w:t>
      </w:r>
    </w:p>
    <w:p w14:paraId="5CE049F7" w14:textId="77777777" w:rsidR="00665C5F" w:rsidRDefault="00175495">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Τον παραβιάζετε!</w:t>
      </w:r>
    </w:p>
    <w:p w14:paraId="5CE049F8" w14:textId="77777777" w:rsidR="00665C5F" w:rsidRDefault="00175495">
      <w:pPr>
        <w:spacing w:line="600" w:lineRule="auto"/>
        <w:ind w:firstLine="720"/>
        <w:jc w:val="both"/>
        <w:rPr>
          <w:rFonts w:eastAsia="Times New Roman"/>
          <w:szCs w:val="24"/>
        </w:rPr>
      </w:pPr>
      <w:r>
        <w:rPr>
          <w:rFonts w:eastAsia="Times New Roman"/>
          <w:b/>
          <w:szCs w:val="24"/>
        </w:rPr>
        <w:t>ΠΡΟΕΔΡ</w:t>
      </w:r>
      <w:r>
        <w:rPr>
          <w:rFonts w:eastAsia="Times New Roman"/>
          <w:b/>
          <w:szCs w:val="24"/>
        </w:rPr>
        <w:t>ΕΥΩΝ (Γεώργιος Βαρεμένος):</w:t>
      </w:r>
      <w:r>
        <w:rPr>
          <w:rFonts w:eastAsia="Times New Roman"/>
          <w:szCs w:val="24"/>
        </w:rPr>
        <w:t xml:space="preserve"> Γιατί τον παραβιάζω;</w:t>
      </w:r>
    </w:p>
    <w:p w14:paraId="5CE049F9" w14:textId="77777777" w:rsidR="00665C5F" w:rsidRDefault="00175495">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Δώστε μου τον λόγο, σας παρακαλώ. </w:t>
      </w:r>
    </w:p>
    <w:p w14:paraId="5CE049FA" w14:textId="77777777" w:rsidR="00665C5F" w:rsidRDefault="00175495">
      <w:pPr>
        <w:spacing w:line="600" w:lineRule="auto"/>
        <w:ind w:firstLine="720"/>
        <w:jc w:val="both"/>
        <w:rPr>
          <w:rFonts w:eastAsia="Times New Roman"/>
          <w:szCs w:val="24"/>
        </w:rPr>
      </w:pPr>
      <w:r>
        <w:rPr>
          <w:rFonts w:eastAsia="Times New Roman"/>
          <w:szCs w:val="24"/>
        </w:rPr>
        <w:t xml:space="preserve">Το θέμα είναι τυπικό και απλό, αλλά ο τύπος, κύριε Πρόεδρε, επιτρέψτε μου να σας πω είναι επαναλαμβανόμενη ουσία, αν με αντιλαμβάνεστε, και ο σκοπός αυτής </w:t>
      </w:r>
      <w:r>
        <w:rPr>
          <w:rFonts w:eastAsia="Times New Roman"/>
          <w:szCs w:val="24"/>
        </w:rPr>
        <w:t>της επαναλαμβανόμενης ουσίας, που κατέστη άρθρο του Κανονισμού, είναι να αποτρέπει λάθη, αβλεψίες, λαθροχειρίες…</w:t>
      </w:r>
    </w:p>
    <w:p w14:paraId="5CE049FB" w14:textId="77777777" w:rsidR="00665C5F" w:rsidRDefault="00175495">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Λαθροχειρίες; </w:t>
      </w:r>
    </w:p>
    <w:p w14:paraId="5CE049FC" w14:textId="77777777" w:rsidR="00665C5F" w:rsidRDefault="00175495">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Όχι των υπηρεσιών.</w:t>
      </w:r>
    </w:p>
    <w:p w14:paraId="5CE049FD"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Τίνος;</w:t>
      </w:r>
    </w:p>
    <w:p w14:paraId="5CE049FE" w14:textId="77777777" w:rsidR="00665C5F" w:rsidRDefault="00175495">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Των πολιτικών, κύριε Πρόεδρε.</w:t>
      </w:r>
    </w:p>
    <w:p w14:paraId="5CE049FF" w14:textId="77777777" w:rsidR="00665C5F" w:rsidRDefault="00175495">
      <w:pPr>
        <w:spacing w:line="600" w:lineRule="auto"/>
        <w:ind w:firstLine="720"/>
        <w:jc w:val="both"/>
        <w:rPr>
          <w:rFonts w:eastAsia="Times New Roman"/>
          <w:szCs w:val="24"/>
        </w:rPr>
      </w:pPr>
      <w:r>
        <w:rPr>
          <w:rFonts w:eastAsia="Times New Roman"/>
          <w:szCs w:val="24"/>
        </w:rPr>
        <w:t>Εντοπίσαμε διάταξη που ουδείς είχε αντιληφθεί ότι είχε περάσει στο προηγούμενο σχέδιο νόμου. Αγορεύαμε ώρες επ’ αυτού.</w:t>
      </w:r>
    </w:p>
    <w:p w14:paraId="5CE04A00" w14:textId="77777777" w:rsidR="00665C5F" w:rsidRDefault="00175495">
      <w:pPr>
        <w:spacing w:line="600" w:lineRule="auto"/>
        <w:ind w:firstLine="720"/>
        <w:jc w:val="both"/>
        <w:rPr>
          <w:rFonts w:eastAsia="Times New Roman"/>
          <w:szCs w:val="24"/>
        </w:rPr>
      </w:pPr>
      <w:r>
        <w:rPr>
          <w:rFonts w:eastAsia="Times New Roman"/>
          <w:szCs w:val="24"/>
        </w:rPr>
        <w:t>Το θέσαμε στη Διάσκεψη των Προέδρων, είπαμε στον κύριο Βούτση να ενεργοποιηθεί επ’ αυτού και για να αποφεύγ</w:t>
      </w:r>
      <w:r>
        <w:rPr>
          <w:rFonts w:eastAsia="Times New Roman"/>
          <w:szCs w:val="24"/>
        </w:rPr>
        <w:t>ονται όλα αυτά, διατελούντες όλοι καλή τη πίστει, λέμε να πάει κατά τον Κανονισμό σε επόμενη συνεδρίαση η ψήφιση επί του συνόλου του νομοσχεδίου.</w:t>
      </w:r>
    </w:p>
    <w:p w14:paraId="5CE04A01" w14:textId="77777777" w:rsidR="00665C5F" w:rsidRDefault="00175495">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Είναι η τρίτη φορά…</w:t>
      </w:r>
    </w:p>
    <w:p w14:paraId="5CE04A02" w14:textId="77777777" w:rsidR="00665C5F" w:rsidRDefault="00175495">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Ποιος το απέρριψε αυτό; </w:t>
      </w:r>
    </w:p>
    <w:p w14:paraId="5CE04A03" w14:textId="77777777" w:rsidR="00665C5F" w:rsidRDefault="00175495">
      <w:pPr>
        <w:spacing w:line="600" w:lineRule="auto"/>
        <w:ind w:firstLine="720"/>
        <w:jc w:val="both"/>
        <w:rPr>
          <w:rFonts w:eastAsia="Times New Roman"/>
          <w:szCs w:val="24"/>
        </w:rPr>
      </w:pPr>
      <w:r>
        <w:rPr>
          <w:rFonts w:eastAsia="Times New Roman"/>
          <w:b/>
          <w:szCs w:val="24"/>
        </w:rPr>
        <w:t>ΠΡΟΕΔΡΕΥΩΝ (Γε</w:t>
      </w:r>
      <w:r>
        <w:rPr>
          <w:rFonts w:eastAsia="Times New Roman"/>
          <w:b/>
          <w:szCs w:val="24"/>
        </w:rPr>
        <w:t>ώργιος Βαρεμένος):</w:t>
      </w:r>
      <w:r>
        <w:rPr>
          <w:rFonts w:eastAsia="Times New Roman"/>
          <w:szCs w:val="24"/>
        </w:rPr>
        <w:t xml:space="preserve"> Κύριε Λοβέρδο, είναι η τρίτη φορά που επαναλαμβάνετε την άποψή σας. Είναι σαφής.</w:t>
      </w:r>
    </w:p>
    <w:p w14:paraId="5CE04A04" w14:textId="77777777" w:rsidR="00665C5F" w:rsidRDefault="00175495">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Μας είπατε ότι απερρίφθη;  </w:t>
      </w:r>
    </w:p>
    <w:p w14:paraId="5CE04A05"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Σας είπα πριν.</w:t>
      </w:r>
    </w:p>
    <w:p w14:paraId="5CE04A06" w14:textId="77777777" w:rsidR="00665C5F" w:rsidRDefault="00175495">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Πώς; Δεν μου το είπατε. Όχι.</w:t>
      </w:r>
    </w:p>
    <w:p w14:paraId="5CE04A07" w14:textId="77777777" w:rsidR="00665C5F" w:rsidRDefault="00175495">
      <w:pPr>
        <w:spacing w:line="600" w:lineRule="auto"/>
        <w:ind w:firstLine="720"/>
        <w:jc w:val="both"/>
        <w:rPr>
          <w:rFonts w:eastAsia="Times New Roman"/>
          <w:szCs w:val="24"/>
        </w:rPr>
      </w:pPr>
      <w:r>
        <w:rPr>
          <w:rFonts w:eastAsia="Times New Roman"/>
          <w:b/>
          <w:szCs w:val="24"/>
        </w:rPr>
        <w:t>ΠΡΟΕΔΡΕΥΩΝ (Γεώ</w:t>
      </w:r>
      <w:r>
        <w:rPr>
          <w:rFonts w:eastAsia="Times New Roman"/>
          <w:b/>
          <w:szCs w:val="24"/>
        </w:rPr>
        <w:t xml:space="preserve">ργιος Βαρεμένος): </w:t>
      </w:r>
      <w:r>
        <w:rPr>
          <w:rFonts w:eastAsia="Times New Roman"/>
          <w:szCs w:val="24"/>
        </w:rPr>
        <w:t>Σας το είπα τώρα.</w:t>
      </w:r>
    </w:p>
    <w:p w14:paraId="5CE04A08" w14:textId="77777777" w:rsidR="00665C5F" w:rsidRDefault="00175495">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Δεν μου το είπατε. Είπατε ότι ελήφθη υπ’ όψιν η παρατήρησή μου. </w:t>
      </w:r>
    </w:p>
    <w:p w14:paraId="5CE04A09" w14:textId="77777777" w:rsidR="00665C5F" w:rsidRDefault="00175495">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Υπάρχει μια πιθανότητα να μην θέλετε να το ακούσετε. </w:t>
      </w:r>
    </w:p>
    <w:p w14:paraId="5CE04A0A" w14:textId="77777777" w:rsidR="00665C5F" w:rsidRDefault="00175495">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Τι λέει ο Κοινοβουλευτικός Εκπρόσωπος της Πλειοψηφίας; </w:t>
      </w:r>
    </w:p>
    <w:p w14:paraId="5CE04A0B"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Αν θέλει να μιλήσει, να του δώσω τον λόγο. </w:t>
      </w:r>
    </w:p>
    <w:p w14:paraId="5CE04A0C" w14:textId="77777777" w:rsidR="00665C5F" w:rsidRDefault="00175495">
      <w:pPr>
        <w:spacing w:line="600" w:lineRule="auto"/>
        <w:ind w:firstLine="720"/>
        <w:jc w:val="both"/>
        <w:rPr>
          <w:rFonts w:eastAsia="Times New Roman"/>
          <w:szCs w:val="24"/>
        </w:rPr>
      </w:pPr>
      <w:r>
        <w:rPr>
          <w:rFonts w:eastAsia="Times New Roman"/>
          <w:szCs w:val="24"/>
        </w:rPr>
        <w:t xml:space="preserve">Εξελίσσεται η ψηφοφορία. Δεν έχετε τον λόγο, κύριε Μαντά. </w:t>
      </w:r>
    </w:p>
    <w:p w14:paraId="5CE04A0D" w14:textId="77777777" w:rsidR="00665C5F" w:rsidRDefault="00175495">
      <w:pPr>
        <w:spacing w:line="600" w:lineRule="auto"/>
        <w:ind w:firstLine="720"/>
        <w:jc w:val="both"/>
        <w:rPr>
          <w:rFonts w:eastAsia="Times New Roman"/>
          <w:szCs w:val="24"/>
        </w:rPr>
      </w:pPr>
      <w:r>
        <w:rPr>
          <w:rFonts w:eastAsia="Times New Roman"/>
          <w:szCs w:val="24"/>
        </w:rPr>
        <w:t>Ερωτάται λοιπόν το Σώμα: Γίνεται δεκτό το νομοσχέδιο και στο σύ</w:t>
      </w:r>
      <w:r>
        <w:rPr>
          <w:rFonts w:eastAsia="Times New Roman"/>
          <w:szCs w:val="24"/>
        </w:rPr>
        <w:t>νολό του;</w:t>
      </w:r>
    </w:p>
    <w:p w14:paraId="5CE04A0E" w14:textId="77777777" w:rsidR="00665C5F" w:rsidRDefault="00175495">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Τότε εμείς δεν θα συμμετάσχουμε στην ψηφοφορία, κύριε Πρόεδρε. </w:t>
      </w:r>
    </w:p>
    <w:p w14:paraId="5CE04A0F"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Τι είπατε;</w:t>
      </w:r>
    </w:p>
    <w:p w14:paraId="5CE04A10" w14:textId="77777777" w:rsidR="00665C5F" w:rsidRDefault="00175495">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Δεν συμμετέχουμε στην ψηφοφορία. Είναι απαράδεκτο αυτό που κάνετε και βαρύνεστε εσείς προσωπικά για πα</w:t>
      </w:r>
      <w:r>
        <w:rPr>
          <w:rFonts w:eastAsia="Times New Roman"/>
          <w:szCs w:val="24"/>
        </w:rPr>
        <w:t>ραβίαση του Κανονισμού χωρίς να έχετε κανέναν λόγο. Τι πρόβλημα έχετε;</w:t>
      </w:r>
    </w:p>
    <w:p w14:paraId="5CE04A11"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Κοιτάξτε, κύριε Λοβέρδο,….</w:t>
      </w:r>
    </w:p>
    <w:p w14:paraId="5CE04A12" w14:textId="77777777" w:rsidR="00665C5F" w:rsidRDefault="00175495">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Αυτή είναι η θέση μου.</w:t>
      </w:r>
    </w:p>
    <w:p w14:paraId="5CE04A13"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 καμ</w:t>
      </w:r>
      <w:r>
        <w:rPr>
          <w:rFonts w:eastAsia="Times New Roman"/>
          <w:szCs w:val="24"/>
        </w:rPr>
        <w:t>μ</w:t>
      </w:r>
      <w:r>
        <w:rPr>
          <w:rFonts w:eastAsia="Times New Roman"/>
          <w:szCs w:val="24"/>
        </w:rPr>
        <w:t>ιά φορά προτρέχει η γλώσσα της διανοίας…</w:t>
      </w:r>
    </w:p>
    <w:p w14:paraId="5CE04A14" w14:textId="77777777" w:rsidR="00665C5F" w:rsidRDefault="00175495">
      <w:pPr>
        <w:spacing w:line="600" w:lineRule="auto"/>
        <w:ind w:firstLine="720"/>
        <w:jc w:val="both"/>
        <w:rPr>
          <w:rFonts w:eastAsia="Times New Roman" w:cs="Times New Roman"/>
          <w:szCs w:val="24"/>
        </w:rPr>
      </w:pPr>
      <w:r>
        <w:rPr>
          <w:rFonts w:eastAsia="Times New Roman"/>
          <w:szCs w:val="24"/>
        </w:rPr>
        <w:t>Ε</w:t>
      </w:r>
      <w:r>
        <w:rPr>
          <w:rFonts w:eastAsia="Times New Roman" w:cs="Times New Roman"/>
          <w:szCs w:val="24"/>
        </w:rPr>
        <w:t>ρωτάται το Σώμα: Γίνεται δεκτό το νομοσχέδιο και στο σύνολο;</w:t>
      </w:r>
    </w:p>
    <w:p w14:paraId="5CE04A15"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5CE04A16"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Πρόεδρε, με συγχωρείτε, μπορώ να πάρω τον λόγο;</w:t>
      </w:r>
    </w:p>
    <w:p w14:paraId="5CE04A17"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Δένδια, βρίσκεται σε εξέλιξη η ψηφοφορία.</w:t>
      </w:r>
    </w:p>
    <w:p w14:paraId="5CE04A18"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ΔΕΝΔΙΑΣ: </w:t>
      </w:r>
      <w:r>
        <w:rPr>
          <w:rFonts w:eastAsia="Times New Roman" w:cs="Times New Roman"/>
          <w:szCs w:val="24"/>
        </w:rPr>
        <w:t>Με συγχωρείτε, αλλά δεν γίνεται έτσι.</w:t>
      </w:r>
    </w:p>
    <w:p w14:paraId="5CE04A19" w14:textId="77777777" w:rsidR="00665C5F" w:rsidRDefault="00175495">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szCs w:val="24"/>
        </w:rPr>
        <w:t>Δηλαδή εν ονόματι της τήρησης του Κανονισμού, τον παραβιάζουμε κατάφωρα;</w:t>
      </w:r>
    </w:p>
    <w:p w14:paraId="5CE04A1A"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Με συγχωρείτε, αλλά δεν έχουμε συλλογική ευθύνη για αυτό που κάνετε.</w:t>
      </w:r>
    </w:p>
    <w:p w14:paraId="5CE04A1B" w14:textId="77777777" w:rsidR="00665C5F" w:rsidRDefault="00175495">
      <w:pPr>
        <w:spacing w:line="600" w:lineRule="auto"/>
        <w:ind w:firstLine="720"/>
        <w:jc w:val="center"/>
        <w:rPr>
          <w:rFonts w:eastAsia="Times New Roman" w:cs="Times New Roman"/>
          <w:szCs w:val="24"/>
        </w:rPr>
      </w:pPr>
      <w:r>
        <w:rPr>
          <w:rFonts w:eastAsia="Times New Roman" w:cs="Times New Roman"/>
          <w:szCs w:val="24"/>
        </w:rPr>
        <w:t>(Θόρυβος στην Α</w:t>
      </w:r>
      <w:r>
        <w:rPr>
          <w:rFonts w:eastAsia="Times New Roman" w:cs="Times New Roman"/>
          <w:szCs w:val="24"/>
        </w:rPr>
        <w:t>ίθουσα)</w:t>
      </w:r>
    </w:p>
    <w:p w14:paraId="5CE04A1C" w14:textId="77777777" w:rsidR="00665C5F" w:rsidRDefault="00175495">
      <w:pPr>
        <w:spacing w:line="600" w:lineRule="auto"/>
        <w:ind w:firstLine="720"/>
        <w:jc w:val="both"/>
        <w:rPr>
          <w:rFonts w:eastAsia="Times New Roman"/>
          <w:szCs w:val="24"/>
        </w:rPr>
      </w:pPr>
      <w:r>
        <w:rPr>
          <w:rFonts w:eastAsia="Times New Roman"/>
          <w:b/>
          <w:szCs w:val="24"/>
        </w:rPr>
        <w:t>ΑΝΔΡΕΑΣ ΛΟΒΕΡΔΟΣ:</w:t>
      </w:r>
      <w:r>
        <w:rPr>
          <w:rFonts w:eastAsia="Times New Roman"/>
          <w:b/>
          <w:szCs w:val="24"/>
        </w:rPr>
        <w:t xml:space="preserve"> </w:t>
      </w:r>
      <w:r>
        <w:rPr>
          <w:rFonts w:eastAsia="Times New Roman"/>
          <w:szCs w:val="24"/>
        </w:rPr>
        <w:t>…(</w:t>
      </w:r>
      <w:r>
        <w:rPr>
          <w:rFonts w:eastAsia="Times New Roman"/>
          <w:szCs w:val="24"/>
        </w:rPr>
        <w:t>δ</w:t>
      </w:r>
      <w:r>
        <w:rPr>
          <w:rFonts w:eastAsia="Times New Roman"/>
          <w:szCs w:val="24"/>
        </w:rPr>
        <w:t>εν ακούστηκε)</w:t>
      </w:r>
    </w:p>
    <w:p w14:paraId="5CE04A1D" w14:textId="77777777" w:rsidR="00665C5F" w:rsidRDefault="00175495">
      <w:pPr>
        <w:spacing w:line="600" w:lineRule="auto"/>
        <w:ind w:firstLine="720"/>
        <w:jc w:val="both"/>
        <w:rPr>
          <w:rFonts w:eastAsia="Times New Roman" w:cs="Times New Roman"/>
          <w:b/>
          <w:szCs w:val="24"/>
        </w:rPr>
      </w:pPr>
      <w:r>
        <w:rPr>
          <w:rFonts w:eastAsia="Times New Roman"/>
          <w:b/>
          <w:szCs w:val="24"/>
        </w:rPr>
        <w:t xml:space="preserve">ΠΡΟΕΔΡΕΥΩΝ (Γεώργιος Βαρεμένος): </w:t>
      </w:r>
      <w:r>
        <w:rPr>
          <w:rFonts w:eastAsia="Times New Roman"/>
          <w:szCs w:val="24"/>
        </w:rPr>
        <w:t>Δεν θέλω να κάνω χαρακτηρισμούς εγώ, κύριε Λοβέρδο. Σας παρακαλώ.</w:t>
      </w:r>
    </w:p>
    <w:p w14:paraId="5CE04A1E" w14:textId="77777777" w:rsidR="00665C5F" w:rsidRDefault="00175495">
      <w:pPr>
        <w:spacing w:line="600" w:lineRule="auto"/>
        <w:ind w:firstLine="720"/>
        <w:jc w:val="both"/>
        <w:rPr>
          <w:rFonts w:eastAsia="Times New Roman" w:cs="Times New Roman"/>
          <w:szCs w:val="24"/>
        </w:rPr>
      </w:pPr>
      <w:r>
        <w:rPr>
          <w:rFonts w:eastAsia="Times New Roman"/>
          <w:b/>
          <w:szCs w:val="24"/>
        </w:rPr>
        <w:t xml:space="preserve">ΑΝΔΡΕΑΣ ΛΟΒΕΡΔΟΣ: </w:t>
      </w:r>
      <w:r>
        <w:rPr>
          <w:rFonts w:eastAsia="Times New Roman"/>
          <w:szCs w:val="24"/>
        </w:rPr>
        <w:t>Παραβιάζετε τον Κανονισμό…</w:t>
      </w:r>
    </w:p>
    <w:p w14:paraId="5CE04A1F"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Πρόεδρε, με συγχωρείτε, το άρθρο του Κανονισμ</w:t>
      </w:r>
      <w:r>
        <w:rPr>
          <w:rFonts w:eastAsia="Times New Roman" w:cs="Times New Roman"/>
          <w:szCs w:val="24"/>
        </w:rPr>
        <w:t xml:space="preserve">ού είναι σαφές. Δεν το συζητάμε. Τι κάνουμε τώρα εδώ; Τι κάνουμε; Για να καταλάβω. Τι ζητάτε από μας; </w:t>
      </w:r>
    </w:p>
    <w:p w14:paraId="5CE04A20"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Εγώ δεν καταλαβαίνω τι κάνετε εσείς όμως τώρα. Δεν το καταλαβαίνω! Ή θα το καταψηφίσετε…</w:t>
      </w:r>
    </w:p>
    <w:p w14:paraId="5CE04A21" w14:textId="77777777" w:rsidR="00665C5F" w:rsidRDefault="00175495">
      <w:pPr>
        <w:spacing w:line="600" w:lineRule="auto"/>
        <w:ind w:firstLine="720"/>
        <w:jc w:val="both"/>
        <w:rPr>
          <w:rFonts w:eastAsia="Times New Roman"/>
          <w:szCs w:val="24"/>
        </w:rPr>
      </w:pPr>
      <w:r>
        <w:rPr>
          <w:rFonts w:eastAsia="Times New Roman"/>
          <w:szCs w:val="24"/>
        </w:rPr>
        <w:t>Δεν ήσασταν εδώ, είπε τη θέση σ</w:t>
      </w:r>
      <w:r>
        <w:rPr>
          <w:rFonts w:eastAsia="Times New Roman"/>
          <w:szCs w:val="24"/>
        </w:rPr>
        <w:t>ας ο κ. Δήμας με σαφήνεια…</w:t>
      </w:r>
    </w:p>
    <w:p w14:paraId="5CE04A22"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Με συγχωρείτε, για να καταλάβω. Η παρατήρησή σας «δεν ήσασταν εδώ» τι σημαίνει ακριβώς; </w:t>
      </w:r>
    </w:p>
    <w:p w14:paraId="5CE04A23"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Κατ’ αρχάς, όπως ξέρετε στα γραφεία μας έχουμε τηλεόραση και βλέπουμε τι λέγεται.</w:t>
      </w:r>
    </w:p>
    <w:p w14:paraId="5CE04A24"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Δεν σας έκανε κανείς παρατήρηση. </w:t>
      </w:r>
    </w:p>
    <w:p w14:paraId="5CE04A25"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Δεύτερον, δεν με ψέγετε φαντάζομαι για το πότε είμαι εντός ή εκτός της Αιθούσης.</w:t>
      </w:r>
    </w:p>
    <w:p w14:paraId="5CE04A26"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Καθόλου. Λέω, κύριε Δένδια, ότι ο κ. Δήμας με σαφήνεια είπε τη θέση του κόμματός σας, ακού</w:t>
      </w:r>
      <w:r>
        <w:rPr>
          <w:rFonts w:eastAsia="Times New Roman"/>
          <w:szCs w:val="24"/>
        </w:rPr>
        <w:t xml:space="preserve">στηκε, και τώρα ψηφίζουμε. Τι θέλετε να κάνουμε δηλαδή; </w:t>
      </w:r>
    </w:p>
    <w:p w14:paraId="5CE04A27"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Θέλω να τηρήσετε τον Κανονισμό. </w:t>
      </w:r>
    </w:p>
    <w:p w14:paraId="5CE04A28"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Τον τηρούμε.</w:t>
      </w:r>
    </w:p>
    <w:p w14:paraId="5CE04A29" w14:textId="77777777" w:rsidR="00665C5F" w:rsidRDefault="00175495">
      <w:pPr>
        <w:spacing w:line="600" w:lineRule="auto"/>
        <w:ind w:firstLine="720"/>
        <w:jc w:val="both"/>
        <w:rPr>
          <w:rFonts w:eastAsia="Times New Roman" w:cs="Times New Roman"/>
          <w:szCs w:val="24"/>
        </w:rPr>
      </w:pPr>
      <w:r>
        <w:rPr>
          <w:rFonts w:eastAsia="Times New Roman"/>
          <w:szCs w:val="24"/>
        </w:rPr>
        <w:t>Ε</w:t>
      </w:r>
      <w:r>
        <w:rPr>
          <w:rFonts w:eastAsia="Times New Roman" w:cs="Times New Roman"/>
          <w:szCs w:val="24"/>
        </w:rPr>
        <w:t>ρωτάται, λοιπόν, το Σώμα: Γίνεται δεκτό το νομοσχέδιο και στο σύνολο;</w:t>
      </w:r>
    </w:p>
    <w:p w14:paraId="5CE04A2A"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5CE04A2B" w14:textId="77777777" w:rsidR="00665C5F" w:rsidRDefault="00175495">
      <w:pPr>
        <w:spacing w:line="600" w:lineRule="auto"/>
        <w:ind w:firstLine="720"/>
        <w:jc w:val="both"/>
        <w:rPr>
          <w:rFonts w:eastAsia="Times New Roman"/>
          <w:b/>
          <w:szCs w:val="24"/>
        </w:rPr>
      </w:pPr>
      <w:r>
        <w:rPr>
          <w:rFonts w:eastAsia="Times New Roman"/>
          <w:b/>
          <w:szCs w:val="24"/>
        </w:rPr>
        <w:t xml:space="preserve">ΕΥΑΓΓΕΛΟΣ ΚΑΡΑΚΩΣΤΑΣ: </w:t>
      </w:r>
      <w:r>
        <w:rPr>
          <w:rFonts w:eastAsia="Times New Roman"/>
          <w:szCs w:val="24"/>
        </w:rPr>
        <w:t>Κατά πλειοψηφία.</w:t>
      </w:r>
    </w:p>
    <w:p w14:paraId="5CE04A2C" w14:textId="77777777" w:rsidR="00665C5F" w:rsidRDefault="00175495">
      <w:pPr>
        <w:spacing w:line="600" w:lineRule="auto"/>
        <w:ind w:firstLine="720"/>
        <w:jc w:val="both"/>
        <w:rPr>
          <w:rFonts w:eastAsia="Times New Roman"/>
          <w:b/>
          <w:szCs w:val="24"/>
        </w:rPr>
      </w:pPr>
      <w:r>
        <w:rPr>
          <w:rFonts w:eastAsia="Times New Roman"/>
          <w:b/>
          <w:szCs w:val="24"/>
        </w:rPr>
        <w:t xml:space="preserve">ΓΕΩΡΓΙΟΣ ΑΡΒΑΝΙΤΙΔΗΣ: </w:t>
      </w:r>
      <w:r>
        <w:rPr>
          <w:rFonts w:eastAsia="Times New Roman"/>
          <w:szCs w:val="24"/>
        </w:rPr>
        <w:t>Δεν συμμετέχουμε στην ψηφοφορία επί του συνόλου του σχεδίου νόμου.</w:t>
      </w:r>
    </w:p>
    <w:p w14:paraId="5CE04A2D" w14:textId="77777777" w:rsidR="00665C5F" w:rsidRDefault="00175495">
      <w:pPr>
        <w:spacing w:line="600" w:lineRule="auto"/>
        <w:ind w:firstLine="720"/>
        <w:jc w:val="both"/>
        <w:rPr>
          <w:rFonts w:eastAsia="Times New Roman" w:cs="Times New Roman"/>
          <w:szCs w:val="24"/>
        </w:rPr>
      </w:pPr>
      <w:r>
        <w:rPr>
          <w:rFonts w:eastAsia="Times New Roman"/>
          <w:b/>
          <w:szCs w:val="24"/>
        </w:rPr>
        <w:t xml:space="preserve">ΑΘΑΝΑΣΙΟΣ ΒΑΡΔΑΛΗΣ: </w:t>
      </w:r>
      <w:r>
        <w:rPr>
          <w:rFonts w:eastAsia="Times New Roman"/>
          <w:szCs w:val="24"/>
        </w:rPr>
        <w:t>Κατά πλειοψηφία.</w:t>
      </w:r>
    </w:p>
    <w:p w14:paraId="5CE04A2E" w14:textId="77777777" w:rsidR="00665C5F" w:rsidRDefault="00175495">
      <w:pPr>
        <w:spacing w:line="600" w:lineRule="auto"/>
        <w:ind w:firstLine="720"/>
        <w:jc w:val="both"/>
        <w:rPr>
          <w:rFonts w:eastAsia="Times New Roman" w:cs="Times New Roman"/>
          <w:szCs w:val="24"/>
        </w:rPr>
      </w:pPr>
      <w:r>
        <w:rPr>
          <w:rFonts w:eastAsia="Times New Roman"/>
          <w:b/>
          <w:szCs w:val="24"/>
        </w:rPr>
        <w:t xml:space="preserve">ΙΩΑΝΝΗΣ ΣΑΡΙΔΗΣ: </w:t>
      </w:r>
      <w:r>
        <w:rPr>
          <w:rFonts w:eastAsia="Times New Roman"/>
          <w:szCs w:val="24"/>
        </w:rPr>
        <w:t>Δεν συμμετέχουμε στην ψηφοφορία.</w:t>
      </w:r>
    </w:p>
    <w:p w14:paraId="5CE04A2F" w14:textId="77777777" w:rsidR="00665C5F" w:rsidRDefault="00175495">
      <w:pPr>
        <w:spacing w:line="600" w:lineRule="auto"/>
        <w:ind w:firstLine="720"/>
        <w:jc w:val="both"/>
        <w:rPr>
          <w:rFonts w:eastAsia="Times New Roman"/>
          <w:szCs w:val="24"/>
        </w:rPr>
      </w:pPr>
      <w:r>
        <w:rPr>
          <w:rFonts w:eastAsia="Times New Roman"/>
          <w:b/>
          <w:szCs w:val="24"/>
        </w:rPr>
        <w:t>ΠΡΟΕΔΡΕΥΩΝ (Γεώργιος Βαρε</w:t>
      </w:r>
      <w:r>
        <w:rPr>
          <w:rFonts w:eastAsia="Times New Roman"/>
          <w:b/>
          <w:szCs w:val="24"/>
        </w:rPr>
        <w:t xml:space="preserve">μένος): </w:t>
      </w:r>
      <w:r>
        <w:rPr>
          <w:rFonts w:eastAsia="Times New Roman"/>
          <w:szCs w:val="24"/>
        </w:rPr>
        <w:t>Το νομοσχέδιο έγινε δεκτό και στο σύνολο κατά πλειοψηφία.</w:t>
      </w:r>
    </w:p>
    <w:p w14:paraId="5CE04A30" w14:textId="77777777" w:rsidR="00665C5F" w:rsidRDefault="00175495">
      <w:pPr>
        <w:spacing w:line="600" w:lineRule="auto"/>
        <w:ind w:firstLine="720"/>
        <w:jc w:val="both"/>
        <w:rPr>
          <w:rFonts w:eastAsia="Times New Roman" w:cs="Times New Roman"/>
          <w:szCs w:val="24"/>
        </w:rPr>
      </w:pPr>
      <w:r>
        <w:rPr>
          <w:rFonts w:eastAsia="Times New Roman"/>
          <w:szCs w:val="24"/>
        </w:rPr>
        <w:t>Συνεπώς τ</w:t>
      </w:r>
      <w:r>
        <w:rPr>
          <w:rFonts w:eastAsia="Times New Roman" w:cs="Times New Roman"/>
          <w:szCs w:val="24"/>
        </w:rPr>
        <w:t>ο νομοσχέδιο του Υπουργείου Οικονομικών</w:t>
      </w:r>
      <w:r>
        <w:rPr>
          <w:rFonts w:eastAsia="Times New Roman" w:cs="Times New Roman"/>
          <w:szCs w:val="24"/>
        </w:rPr>
        <w:t>:</w:t>
      </w:r>
      <w:r>
        <w:rPr>
          <w:rFonts w:eastAsia="Times New Roman" w:cs="Times New Roman"/>
          <w:szCs w:val="24"/>
        </w:rPr>
        <w:t xml:space="preserve"> «Συστήματα Εγγύησης Καταθέσεων (ενσωμάτωση Οδηγίας 2014/49/ΕΕ), Ταμείο Εγγύησης Καταθέσεων και Επενδύσεων και άλλες διατάξεις» έγινε δεκτό κ</w:t>
      </w:r>
      <w:r>
        <w:rPr>
          <w:rFonts w:eastAsia="Times New Roman" w:cs="Times New Roman"/>
          <w:szCs w:val="24"/>
        </w:rPr>
        <w:t>ατά πλειοψηφία σε μόνη συζήτηση επί της αρχής, των άρθρων και του συνόλου και έχει ως εξής:</w:t>
      </w:r>
    </w:p>
    <w:p w14:paraId="5CE04A31" w14:textId="77777777" w:rsidR="00665C5F" w:rsidRDefault="00175495">
      <w:pPr>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r w:rsidRPr="00597BA9">
        <w:rPr>
          <w:rFonts w:eastAsia="Times New Roman" w:cs="Times New Roman"/>
          <w:szCs w:val="24"/>
        </w:rPr>
        <w:t xml:space="preserve"> </w:t>
      </w:r>
      <w:r>
        <w:rPr>
          <w:rFonts w:eastAsia="Times New Roman" w:cs="Times New Roman"/>
          <w:szCs w:val="24"/>
        </w:rPr>
        <w:t>σελ. 393α</w:t>
      </w:r>
      <w:r>
        <w:rPr>
          <w:rFonts w:eastAsia="Times New Roman" w:cs="Times New Roman"/>
          <w:szCs w:val="24"/>
        </w:rPr>
        <w:t>)</w:t>
      </w:r>
    </w:p>
    <w:p w14:paraId="5CE04A32" w14:textId="77777777" w:rsidR="00665C5F" w:rsidRDefault="001754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Κυρίες και κύριοι συνάδελφοι, παρακαλώ το Σώμα να εξουσιοδοτήσει το Προεδρεί</w:t>
      </w:r>
      <w:r>
        <w:rPr>
          <w:rFonts w:eastAsia="Times New Roman"/>
          <w:szCs w:val="24"/>
        </w:rPr>
        <w:t>ο για την υπ’ ευθύνη του επικύρωση των Πρακτικών ως προς την ψήφιση στο σύνολο του παραπάνω νομοσχεδίου.</w:t>
      </w:r>
    </w:p>
    <w:p w14:paraId="5CE04A33" w14:textId="77777777" w:rsidR="00665C5F" w:rsidRDefault="00175495">
      <w:pPr>
        <w:spacing w:line="600" w:lineRule="auto"/>
        <w:ind w:firstLine="540"/>
        <w:jc w:val="both"/>
        <w:rPr>
          <w:rFonts w:eastAsia="Times New Roman"/>
          <w:szCs w:val="24"/>
        </w:rPr>
      </w:pPr>
      <w:r>
        <w:rPr>
          <w:rFonts w:eastAsia="Times New Roman"/>
          <w:b/>
          <w:bCs/>
          <w:szCs w:val="24"/>
        </w:rPr>
        <w:t>ΠΟΛΛΟΙ ΒΟΥΛΕΥΤΕΣ:</w:t>
      </w:r>
      <w:r>
        <w:rPr>
          <w:rFonts w:eastAsia="Times New Roman"/>
          <w:szCs w:val="24"/>
        </w:rPr>
        <w:t xml:space="preserve"> Μάλιστα, μάλιστα.</w:t>
      </w:r>
    </w:p>
    <w:p w14:paraId="5CE04A34" w14:textId="77777777" w:rsidR="00665C5F" w:rsidRDefault="00175495">
      <w:pPr>
        <w:spacing w:line="600" w:lineRule="auto"/>
        <w:ind w:firstLine="540"/>
        <w:jc w:val="both"/>
        <w:rPr>
          <w:rFonts w:eastAsia="Times New Roman"/>
          <w:bCs/>
          <w:szCs w:val="24"/>
        </w:rPr>
      </w:pPr>
      <w:r>
        <w:rPr>
          <w:rFonts w:eastAsia="Times New Roman"/>
          <w:b/>
          <w:szCs w:val="24"/>
        </w:rPr>
        <w:t xml:space="preserve">ΠΡΟΕΔΡΕΥΩΝ (Γεώργιος Βαρεμένος): </w:t>
      </w:r>
      <w:r>
        <w:rPr>
          <w:rFonts w:eastAsia="Times New Roman"/>
          <w:bCs/>
          <w:szCs w:val="24"/>
        </w:rPr>
        <w:t>Το Σώμα παρέσχε τη ζητηθείσα</w:t>
      </w:r>
      <w:r>
        <w:rPr>
          <w:rFonts w:eastAsia="Times New Roman"/>
          <w:b/>
          <w:bCs/>
          <w:szCs w:val="24"/>
        </w:rPr>
        <w:t xml:space="preserve"> </w:t>
      </w:r>
      <w:r>
        <w:rPr>
          <w:rFonts w:eastAsia="Times New Roman"/>
          <w:bCs/>
          <w:szCs w:val="24"/>
        </w:rPr>
        <w:t>εξουσιοδότηση.</w:t>
      </w:r>
    </w:p>
    <w:p w14:paraId="5CE04A35" w14:textId="77777777" w:rsidR="00665C5F" w:rsidRDefault="00175495">
      <w:pPr>
        <w:spacing w:line="600" w:lineRule="auto"/>
        <w:ind w:firstLine="540"/>
        <w:jc w:val="both"/>
        <w:rPr>
          <w:rFonts w:eastAsia="Times New Roman"/>
          <w:bCs/>
          <w:szCs w:val="24"/>
        </w:rPr>
      </w:pPr>
      <w:r>
        <w:rPr>
          <w:rFonts w:eastAsia="Times New Roman"/>
          <w:bCs/>
          <w:szCs w:val="24"/>
        </w:rPr>
        <w:t>Κύριοι συνάδελφοι, έχουν διανεμηθεί τα</w:t>
      </w:r>
      <w:r>
        <w:rPr>
          <w:rFonts w:eastAsia="Times New Roman"/>
          <w:bCs/>
          <w:szCs w:val="24"/>
        </w:rPr>
        <w:t xml:space="preserve"> Πρακτικά της Τετάρτης 16 Δεκεμβρίου 2015, της Τρίτης 22 Δεκεμβρίου 2015, της Παρασκευής 8 Ιανουαρίου 2016, της Δευτέρας 11 Ιανουαρίου 2016, της Τρίτης 12 Ιανουαρίου 2016, της Πέμπτης 14 Ιανουαρίου 2016, της Παρασκευής 15 Ιανουαρίου 2016 και της Δευτέρας 1</w:t>
      </w:r>
      <w:r>
        <w:rPr>
          <w:rFonts w:eastAsia="Times New Roman"/>
          <w:bCs/>
          <w:szCs w:val="24"/>
        </w:rPr>
        <w:t xml:space="preserve">8 Ιανουαρίου 2016 και ερωτάται το Σώμα αν τα επικυρώνει. </w:t>
      </w:r>
    </w:p>
    <w:p w14:paraId="5CE04A36" w14:textId="77777777" w:rsidR="00665C5F" w:rsidRDefault="00175495">
      <w:pPr>
        <w:spacing w:line="600" w:lineRule="auto"/>
        <w:ind w:firstLine="720"/>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14:paraId="5CE04A37" w14:textId="77777777" w:rsidR="00665C5F" w:rsidRDefault="00175495">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 xml:space="preserve">Συνεπώς τα Πρακτικά </w:t>
      </w:r>
      <w:r>
        <w:rPr>
          <w:rFonts w:eastAsia="Times New Roman"/>
          <w:bCs/>
          <w:szCs w:val="24"/>
        </w:rPr>
        <w:t>της Τετάρτης 16 Δεκεμβρίου 2015, της Τρίτης 22 Δεκεμβρίου 2015, της Παρασκευής 8 Ιανουαρίου 2016, της Δευτέρ</w:t>
      </w:r>
      <w:r>
        <w:rPr>
          <w:rFonts w:eastAsia="Times New Roman"/>
          <w:bCs/>
          <w:szCs w:val="24"/>
        </w:rPr>
        <w:t xml:space="preserve">ας 11 Ιανουαρίου 2016, της Τρίτης 12 Ιανουαρίου 2016, της Πέμπτης 14 Ιανουαρίου 2016, της Παρασκευής 15 Ιανουαρίου 2016 και της Δευτέρας 18 Ιανουαρίου 2016 </w:t>
      </w:r>
      <w:r>
        <w:rPr>
          <w:rFonts w:eastAsia="Times New Roman" w:cs="Times New Roman"/>
          <w:szCs w:val="24"/>
        </w:rPr>
        <w:t>επικυρώθηκαν.</w:t>
      </w:r>
    </w:p>
    <w:p w14:paraId="5CE04A38" w14:textId="77777777" w:rsidR="00665C5F" w:rsidRDefault="00175495">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5CE04A39" w14:textId="77777777" w:rsidR="00665C5F" w:rsidRDefault="00175495">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CE04A3A" w14:textId="77777777" w:rsidR="00665C5F" w:rsidRDefault="001754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Με τη συναίνεση του Σώματος και ώρα 18.46΄ λύεται η συνεδρίαση για αύριο, ημέρα Παρασκευή 4 Μαρτίου 2016 και ώρα 10.00΄,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w:t>
      </w:r>
      <w:r>
        <w:rPr>
          <w:rFonts w:eastAsia="Times New Roman" w:cs="Times New Roman"/>
          <w:szCs w:val="24"/>
        </w:rPr>
        <w:t>,</w:t>
      </w:r>
      <w:r>
        <w:rPr>
          <w:rFonts w:eastAsia="Times New Roman" w:cs="Times New Roman"/>
          <w:szCs w:val="24"/>
        </w:rPr>
        <w:t xml:space="preserve"> συζή</w:t>
      </w:r>
      <w:r>
        <w:rPr>
          <w:rFonts w:eastAsia="Times New Roman" w:cs="Times New Roman"/>
          <w:szCs w:val="24"/>
        </w:rPr>
        <w:t xml:space="preserve">τηση επικαίρων ερωτήσεων. </w:t>
      </w:r>
    </w:p>
    <w:p w14:paraId="5CE04A3B" w14:textId="77777777" w:rsidR="00665C5F" w:rsidRDefault="00665C5F">
      <w:pPr>
        <w:spacing w:line="600" w:lineRule="auto"/>
        <w:ind w:firstLine="720"/>
        <w:jc w:val="both"/>
        <w:rPr>
          <w:rFonts w:eastAsia="Times New Roman" w:cs="Times New Roman"/>
          <w:szCs w:val="24"/>
        </w:rPr>
      </w:pPr>
    </w:p>
    <w:p w14:paraId="5CE04A3C" w14:textId="77777777" w:rsidR="00665C5F" w:rsidRDefault="00175495">
      <w:pPr>
        <w:spacing w:line="600" w:lineRule="auto"/>
        <w:ind w:left="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p w14:paraId="5CE04A3D" w14:textId="77777777" w:rsidR="00665C5F" w:rsidRDefault="00665C5F">
      <w:pPr>
        <w:spacing w:line="600" w:lineRule="auto"/>
        <w:ind w:firstLine="540"/>
        <w:jc w:val="both"/>
        <w:rPr>
          <w:rFonts w:eastAsia="Times New Roman"/>
          <w:szCs w:val="24"/>
        </w:rPr>
      </w:pPr>
    </w:p>
    <w:sectPr w:rsidR="00665C5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0cT8kFdfzXGIfekI5rkULD6Wc94=" w:salt="W/ITVrIP7AJBgBGQdAPkr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C5F"/>
    <w:rsid w:val="00017AC0"/>
    <w:rsid w:val="00175495"/>
    <w:rsid w:val="00665C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04292"/>
  <w15:docId w15:val="{24433D7A-1ACA-45A2-A0C2-29B90F85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746F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746F2"/>
    <w:rPr>
      <w:rFonts w:ascii="Segoe UI" w:hAnsi="Segoe UI" w:cs="Segoe UI"/>
      <w:sz w:val="18"/>
      <w:szCs w:val="18"/>
    </w:rPr>
  </w:style>
  <w:style w:type="paragraph" w:styleId="a4">
    <w:name w:val="header"/>
    <w:basedOn w:val="a"/>
    <w:link w:val="Char0"/>
    <w:uiPriority w:val="99"/>
    <w:unhideWhenUsed/>
    <w:rsid w:val="005C48BE"/>
    <w:pPr>
      <w:tabs>
        <w:tab w:val="center" w:pos="4153"/>
        <w:tab w:val="right" w:pos="8306"/>
      </w:tabs>
      <w:spacing w:after="0" w:line="240" w:lineRule="auto"/>
    </w:pPr>
  </w:style>
  <w:style w:type="character" w:customStyle="1" w:styleId="Char0">
    <w:name w:val="Κεφαλίδα Char"/>
    <w:basedOn w:val="a0"/>
    <w:link w:val="a4"/>
    <w:uiPriority w:val="99"/>
    <w:rsid w:val="005C48BE"/>
  </w:style>
  <w:style w:type="paragraph" w:styleId="a5">
    <w:name w:val="footer"/>
    <w:basedOn w:val="a"/>
    <w:link w:val="Char1"/>
    <w:uiPriority w:val="99"/>
    <w:unhideWhenUsed/>
    <w:rsid w:val="005C48BE"/>
    <w:pPr>
      <w:tabs>
        <w:tab w:val="center" w:pos="4153"/>
        <w:tab w:val="right" w:pos="8306"/>
      </w:tabs>
      <w:spacing w:after="0" w:line="240" w:lineRule="auto"/>
    </w:pPr>
  </w:style>
  <w:style w:type="character" w:customStyle="1" w:styleId="Char1">
    <w:name w:val="Υποσέλιδο Char"/>
    <w:basedOn w:val="a0"/>
    <w:link w:val="a5"/>
    <w:uiPriority w:val="99"/>
    <w:rsid w:val="005C4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185</MetadataID>
    <Session xmlns="641f345b-441b-4b81-9152-adc2e73ba5e1">Α´</Session>
    <Date xmlns="641f345b-441b-4b81-9152-adc2e73ba5e1">2016-03-02T22:00:00+00:00</Date>
    <Status xmlns="641f345b-441b-4b81-9152-adc2e73ba5e1">
      <Url>http://srv-sp1/praktika/Lists/Incoming_Metadata/EditForm.aspx?ID=185&amp;Source=/praktika/Recordings_Library/Forms/AllItems.aspx</Url>
      <Description>Δημοσιεύτηκε</Description>
    </Status>
    <Meeting xmlns="641f345b-441b-4b81-9152-adc2e73ba5e1">ΠΔ´</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A2E58F-8B0C-4DD9-A332-81240A9DE617}">
  <ds:schemaRefs>
    <ds:schemaRef ds:uri="http://schemas.microsoft.com/office/2006/documentManagement/types"/>
    <ds:schemaRef ds:uri="http://purl.org/dc/terms/"/>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 ds:uri="http://schemas.openxmlformats.org/package/2006/metadata/core-properties"/>
    <ds:schemaRef ds:uri="641f345b-441b-4b81-9152-adc2e73ba5e1"/>
  </ds:schemaRefs>
</ds:datastoreItem>
</file>

<file path=customXml/itemProps2.xml><?xml version="1.0" encoding="utf-8"?>
<ds:datastoreItem xmlns:ds="http://schemas.openxmlformats.org/officeDocument/2006/customXml" ds:itemID="{17BBB807-712A-4243-94DB-B3631ED5A0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66454B-F01A-430C-A7BC-35C891BB1B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65945</Words>
  <Characters>356103</Characters>
  <Application>Microsoft Office Word</Application>
  <DocSecurity>0</DocSecurity>
  <Lines>2967</Lines>
  <Paragraphs>842</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421206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2016-03-09T10:39:00Z</dcterms:created>
  <dcterms:modified xsi:type="dcterms:W3CDTF">2016-03-09T10:39:00Z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