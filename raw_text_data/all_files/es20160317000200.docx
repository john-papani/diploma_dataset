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2DD11" w14:textId="77777777" w:rsidR="00367962" w:rsidRPr="00367962" w:rsidRDefault="00367962" w:rsidP="00367962">
      <w:pPr>
        <w:spacing w:after="0" w:line="360" w:lineRule="auto"/>
        <w:rPr>
          <w:ins w:id="0" w:author="Φλούδα Χριστίνα" w:date="2016-03-22T13:47:00Z"/>
          <w:rFonts w:eastAsia="Times New Roman"/>
          <w:szCs w:val="24"/>
          <w:lang w:eastAsia="en-US"/>
        </w:rPr>
      </w:pPr>
      <w:ins w:id="1" w:author="Φλούδα Χριστίνα" w:date="2016-03-22T13:47:00Z">
        <w:r w:rsidRPr="0036796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B67C3EC" w14:textId="77777777" w:rsidR="00367962" w:rsidRPr="00367962" w:rsidRDefault="00367962" w:rsidP="00367962">
      <w:pPr>
        <w:spacing w:after="0" w:line="360" w:lineRule="auto"/>
        <w:rPr>
          <w:ins w:id="2" w:author="Φλούδα Χριστίνα" w:date="2016-03-22T13:47:00Z"/>
          <w:rFonts w:eastAsia="Times New Roman"/>
          <w:szCs w:val="24"/>
          <w:lang w:eastAsia="en-US"/>
        </w:rPr>
      </w:pPr>
    </w:p>
    <w:p w14:paraId="16D3FA0C" w14:textId="77777777" w:rsidR="00367962" w:rsidRPr="00367962" w:rsidRDefault="00367962" w:rsidP="00367962">
      <w:pPr>
        <w:spacing w:after="0" w:line="360" w:lineRule="auto"/>
        <w:rPr>
          <w:ins w:id="3" w:author="Φλούδα Χριστίνα" w:date="2016-03-22T13:47:00Z"/>
          <w:rFonts w:eastAsia="Times New Roman"/>
          <w:szCs w:val="24"/>
          <w:lang w:eastAsia="en-US"/>
        </w:rPr>
      </w:pPr>
      <w:ins w:id="4" w:author="Φλούδα Χριστίνα" w:date="2016-03-22T13:47:00Z">
        <w:r w:rsidRPr="00367962">
          <w:rPr>
            <w:rFonts w:eastAsia="Times New Roman"/>
            <w:szCs w:val="24"/>
            <w:lang w:eastAsia="en-US"/>
          </w:rPr>
          <w:t>ΠΙΝΑΚΑΣ ΠΕΡΙΕΧΟΜΕΝΩΝ</w:t>
        </w:r>
      </w:ins>
    </w:p>
    <w:p w14:paraId="5D2C5282" w14:textId="77777777" w:rsidR="00367962" w:rsidRPr="00367962" w:rsidRDefault="00367962" w:rsidP="00367962">
      <w:pPr>
        <w:spacing w:after="0" w:line="360" w:lineRule="auto"/>
        <w:rPr>
          <w:ins w:id="5" w:author="Φλούδα Χριστίνα" w:date="2016-03-22T13:47:00Z"/>
          <w:rFonts w:eastAsia="Times New Roman"/>
          <w:szCs w:val="24"/>
          <w:lang w:eastAsia="en-US"/>
        </w:rPr>
      </w:pPr>
      <w:ins w:id="6" w:author="Φλούδα Χριστίνα" w:date="2016-03-22T13:47:00Z">
        <w:r w:rsidRPr="00367962">
          <w:rPr>
            <w:rFonts w:eastAsia="Times New Roman"/>
            <w:szCs w:val="24"/>
            <w:lang w:eastAsia="en-US"/>
          </w:rPr>
          <w:t xml:space="preserve">ΙΖ΄ ΠΕΡΙΟΔΟΣ </w:t>
        </w:r>
      </w:ins>
    </w:p>
    <w:p w14:paraId="08662F41" w14:textId="77777777" w:rsidR="00367962" w:rsidRPr="00367962" w:rsidRDefault="00367962" w:rsidP="00367962">
      <w:pPr>
        <w:spacing w:after="0" w:line="360" w:lineRule="auto"/>
        <w:rPr>
          <w:ins w:id="7" w:author="Φλούδα Χριστίνα" w:date="2016-03-22T13:47:00Z"/>
          <w:rFonts w:eastAsia="Times New Roman"/>
          <w:szCs w:val="24"/>
          <w:lang w:eastAsia="en-US"/>
        </w:rPr>
      </w:pPr>
      <w:ins w:id="8" w:author="Φλούδα Χριστίνα" w:date="2016-03-22T13:47:00Z">
        <w:r w:rsidRPr="00367962">
          <w:rPr>
            <w:rFonts w:eastAsia="Times New Roman"/>
            <w:szCs w:val="24"/>
            <w:lang w:eastAsia="en-US"/>
          </w:rPr>
          <w:t>ΠΡΟΕΔΡΕΥΟΜΕΝΗΣ ΚΟΙΝΟΒΟΥΛΕΥΤΙΚΗΣ ΔΗΜΟΚΡΑΤΙΑΣ</w:t>
        </w:r>
      </w:ins>
    </w:p>
    <w:p w14:paraId="532F84EA" w14:textId="77777777" w:rsidR="00367962" w:rsidRPr="00367962" w:rsidRDefault="00367962" w:rsidP="00367962">
      <w:pPr>
        <w:spacing w:after="0" w:line="360" w:lineRule="auto"/>
        <w:rPr>
          <w:ins w:id="9" w:author="Φλούδα Χριστίνα" w:date="2016-03-22T13:47:00Z"/>
          <w:rFonts w:eastAsia="Times New Roman"/>
          <w:szCs w:val="24"/>
          <w:lang w:eastAsia="en-US"/>
        </w:rPr>
      </w:pPr>
      <w:ins w:id="10" w:author="Φλούδα Χριστίνα" w:date="2016-03-22T13:47:00Z">
        <w:r w:rsidRPr="00367962">
          <w:rPr>
            <w:rFonts w:eastAsia="Times New Roman"/>
            <w:szCs w:val="24"/>
            <w:lang w:eastAsia="en-US"/>
          </w:rPr>
          <w:t>ΣΥΝΟΔΟΣ Α΄</w:t>
        </w:r>
      </w:ins>
    </w:p>
    <w:p w14:paraId="610AD69A" w14:textId="77777777" w:rsidR="00367962" w:rsidRPr="00367962" w:rsidRDefault="00367962" w:rsidP="00367962">
      <w:pPr>
        <w:spacing w:after="0" w:line="360" w:lineRule="auto"/>
        <w:rPr>
          <w:ins w:id="11" w:author="Φλούδα Χριστίνα" w:date="2016-03-22T13:47:00Z"/>
          <w:rFonts w:eastAsia="Times New Roman"/>
          <w:szCs w:val="24"/>
          <w:lang w:eastAsia="en-US"/>
        </w:rPr>
      </w:pPr>
    </w:p>
    <w:p w14:paraId="77D7CABA" w14:textId="77777777" w:rsidR="00367962" w:rsidRPr="00367962" w:rsidRDefault="00367962" w:rsidP="00367962">
      <w:pPr>
        <w:spacing w:after="0" w:line="360" w:lineRule="auto"/>
        <w:rPr>
          <w:ins w:id="12" w:author="Φλούδα Χριστίνα" w:date="2016-03-22T13:47:00Z"/>
          <w:rFonts w:eastAsia="Times New Roman"/>
          <w:szCs w:val="24"/>
          <w:lang w:eastAsia="en-US"/>
        </w:rPr>
      </w:pPr>
      <w:ins w:id="13" w:author="Φλούδα Χριστίνα" w:date="2016-03-22T13:47:00Z">
        <w:r w:rsidRPr="00367962">
          <w:rPr>
            <w:rFonts w:eastAsia="Times New Roman"/>
            <w:szCs w:val="24"/>
            <w:lang w:eastAsia="en-US"/>
          </w:rPr>
          <w:t xml:space="preserve">ΣΥΝΕΔΡΙΑΣΗ </w:t>
        </w:r>
        <w:r w:rsidRPr="00367962">
          <w:rPr>
            <w:rFonts w:ascii="Lucida Sans Unicode" w:eastAsia="Times New Roman" w:hAnsi="Lucida Sans Unicode" w:cs="Lucida Sans Unicode"/>
            <w:sz w:val="22"/>
            <w:szCs w:val="24"/>
            <w:lang w:eastAsia="en-US"/>
          </w:rPr>
          <w:t>Ϟ</w:t>
        </w:r>
        <w:r w:rsidRPr="00367962">
          <w:rPr>
            <w:rFonts w:eastAsia="Times New Roman"/>
            <w:szCs w:val="24"/>
            <w:lang w:eastAsia="en-US"/>
          </w:rPr>
          <w:t>Α΄</w:t>
        </w:r>
      </w:ins>
    </w:p>
    <w:p w14:paraId="2C893A48" w14:textId="77777777" w:rsidR="00367962" w:rsidRPr="00367962" w:rsidRDefault="00367962" w:rsidP="00367962">
      <w:pPr>
        <w:spacing w:after="0" w:line="360" w:lineRule="auto"/>
        <w:rPr>
          <w:ins w:id="14" w:author="Φλούδα Χριστίνα" w:date="2016-03-22T13:47:00Z"/>
          <w:rFonts w:eastAsia="Times New Roman"/>
          <w:szCs w:val="24"/>
          <w:lang w:eastAsia="en-US"/>
        </w:rPr>
      </w:pPr>
      <w:ins w:id="15" w:author="Φλούδα Χριστίνα" w:date="2016-03-22T13:47:00Z">
        <w:r w:rsidRPr="00367962">
          <w:rPr>
            <w:rFonts w:eastAsia="Times New Roman"/>
            <w:szCs w:val="24"/>
            <w:lang w:eastAsia="en-US"/>
          </w:rPr>
          <w:t>Πέμπτη  17 Μαρτίου 2016</w:t>
        </w:r>
      </w:ins>
    </w:p>
    <w:p w14:paraId="278DA79C" w14:textId="77777777" w:rsidR="00367962" w:rsidRPr="00367962" w:rsidRDefault="00367962" w:rsidP="00367962">
      <w:pPr>
        <w:spacing w:after="0" w:line="360" w:lineRule="auto"/>
        <w:rPr>
          <w:ins w:id="16" w:author="Φλούδα Χριστίνα" w:date="2016-03-22T13:47:00Z"/>
          <w:rFonts w:eastAsia="Times New Roman"/>
          <w:szCs w:val="24"/>
          <w:lang w:eastAsia="en-US"/>
        </w:rPr>
      </w:pPr>
    </w:p>
    <w:p w14:paraId="0063E225" w14:textId="77777777" w:rsidR="00367962" w:rsidRPr="00367962" w:rsidRDefault="00367962" w:rsidP="00367962">
      <w:pPr>
        <w:spacing w:after="0" w:line="360" w:lineRule="auto"/>
        <w:rPr>
          <w:ins w:id="17" w:author="Φλούδα Χριστίνα" w:date="2016-03-22T13:47:00Z"/>
          <w:rFonts w:eastAsia="Times New Roman"/>
          <w:szCs w:val="24"/>
          <w:lang w:eastAsia="en-US"/>
        </w:rPr>
      </w:pPr>
      <w:ins w:id="18" w:author="Φλούδα Χριστίνα" w:date="2016-03-22T13:47:00Z">
        <w:r w:rsidRPr="00367962">
          <w:rPr>
            <w:rFonts w:eastAsia="Times New Roman"/>
            <w:szCs w:val="24"/>
            <w:lang w:eastAsia="en-US"/>
          </w:rPr>
          <w:t>ΘΕΜΑΤΑ</w:t>
        </w:r>
      </w:ins>
    </w:p>
    <w:p w14:paraId="12E74A16" w14:textId="77777777" w:rsidR="00367962" w:rsidRPr="00367962" w:rsidRDefault="00367962" w:rsidP="00367962">
      <w:pPr>
        <w:spacing w:after="0" w:line="360" w:lineRule="auto"/>
        <w:rPr>
          <w:ins w:id="19" w:author="Φλούδα Χριστίνα" w:date="2016-03-22T13:47:00Z"/>
          <w:rFonts w:eastAsia="Times New Roman"/>
          <w:szCs w:val="24"/>
          <w:lang w:eastAsia="en-US"/>
        </w:rPr>
      </w:pPr>
      <w:ins w:id="20" w:author="Φλούδα Χριστίνα" w:date="2016-03-22T13:47:00Z">
        <w:r w:rsidRPr="00367962">
          <w:rPr>
            <w:rFonts w:eastAsia="Times New Roman"/>
            <w:szCs w:val="24"/>
            <w:lang w:eastAsia="en-US"/>
          </w:rPr>
          <w:t xml:space="preserve"> </w:t>
        </w:r>
        <w:r w:rsidRPr="00367962">
          <w:rPr>
            <w:rFonts w:eastAsia="Times New Roman"/>
            <w:szCs w:val="24"/>
            <w:lang w:eastAsia="en-US"/>
          </w:rPr>
          <w:br/>
          <w:t xml:space="preserve">Α. ΕΙΔΙΚΑ ΘΕΜΑΤΑ </w:t>
        </w:r>
        <w:r w:rsidRPr="00367962">
          <w:rPr>
            <w:rFonts w:eastAsia="Times New Roman"/>
            <w:szCs w:val="24"/>
            <w:lang w:eastAsia="en-US"/>
          </w:rPr>
          <w:br/>
          <w:t xml:space="preserve">1. Επικύρωση Πρακτικών, σελ. </w:t>
        </w:r>
        <w:r w:rsidRPr="00367962">
          <w:rPr>
            <w:rFonts w:eastAsia="Times New Roman"/>
            <w:szCs w:val="24"/>
            <w:lang w:eastAsia="en-US"/>
          </w:rPr>
          <w:br/>
          <w:t xml:space="preserve">2.  Άδεια απουσίας των Βουλευτών κ.κ. Γ. Κουμουτσάκου, Ν. </w:t>
        </w:r>
        <w:proofErr w:type="spellStart"/>
        <w:r w:rsidRPr="00367962">
          <w:rPr>
            <w:rFonts w:eastAsia="Times New Roman"/>
            <w:szCs w:val="24"/>
            <w:lang w:eastAsia="en-US"/>
          </w:rPr>
          <w:t>Δένδια</w:t>
        </w:r>
        <w:proofErr w:type="spellEnd"/>
        <w:r w:rsidRPr="00367962">
          <w:rPr>
            <w:rFonts w:eastAsia="Times New Roman"/>
            <w:szCs w:val="24"/>
            <w:lang w:eastAsia="en-US"/>
          </w:rPr>
          <w:t xml:space="preserve">, Ι. Μανιάτη, Π. </w:t>
        </w:r>
        <w:proofErr w:type="spellStart"/>
        <w:r w:rsidRPr="00367962">
          <w:rPr>
            <w:rFonts w:eastAsia="Times New Roman"/>
            <w:szCs w:val="24"/>
            <w:lang w:eastAsia="en-US"/>
          </w:rPr>
          <w:t>Σκουρλιάκου</w:t>
        </w:r>
        <w:proofErr w:type="spellEnd"/>
        <w:r w:rsidRPr="00367962">
          <w:rPr>
            <w:rFonts w:eastAsia="Times New Roman"/>
            <w:szCs w:val="24"/>
            <w:lang w:eastAsia="en-US"/>
          </w:rPr>
          <w:t xml:space="preserve"> και Κ. Κουκοδήμου, σελ. </w:t>
        </w:r>
        <w:r w:rsidRPr="00367962">
          <w:rPr>
            <w:rFonts w:eastAsia="Times New Roman"/>
            <w:szCs w:val="24"/>
            <w:lang w:eastAsia="en-US"/>
          </w:rPr>
          <w:br/>
          <w:t xml:space="preserve">3. Ανακοινώνεται ότι τη συνεδρίαση παρακολουθούν μαθητές από το Γυμνάσιο </w:t>
        </w:r>
        <w:proofErr w:type="spellStart"/>
        <w:r w:rsidRPr="00367962">
          <w:rPr>
            <w:rFonts w:eastAsia="Times New Roman"/>
            <w:szCs w:val="24"/>
            <w:lang w:eastAsia="en-US"/>
          </w:rPr>
          <w:t>Κουνουπιδιανών</w:t>
        </w:r>
        <w:proofErr w:type="spellEnd"/>
        <w:r w:rsidRPr="00367962">
          <w:rPr>
            <w:rFonts w:eastAsia="Times New Roman"/>
            <w:szCs w:val="24"/>
            <w:lang w:eastAsia="en-US"/>
          </w:rPr>
          <w:t xml:space="preserve"> Χανίων και το Δημοτικό Σχολείο </w:t>
        </w:r>
        <w:proofErr w:type="spellStart"/>
        <w:r w:rsidRPr="00367962">
          <w:rPr>
            <w:rFonts w:eastAsia="Times New Roman"/>
            <w:szCs w:val="24"/>
            <w:lang w:eastAsia="en-US"/>
          </w:rPr>
          <w:t>Αρμενοπαίδων</w:t>
        </w:r>
        <w:proofErr w:type="spellEnd"/>
        <w:r w:rsidRPr="00367962">
          <w:rPr>
            <w:rFonts w:eastAsia="Times New Roman"/>
            <w:szCs w:val="24"/>
            <w:lang w:eastAsia="en-US"/>
          </w:rPr>
          <w:t xml:space="preserve"> Νίκαιας, σελ. </w:t>
        </w:r>
        <w:r w:rsidRPr="00367962">
          <w:rPr>
            <w:rFonts w:eastAsia="Times New Roman"/>
            <w:szCs w:val="24"/>
            <w:lang w:eastAsia="en-US"/>
          </w:rPr>
          <w:br/>
          <w:t xml:space="preserve">4. Επί διαδικαστικού θέματος, σελ. </w:t>
        </w:r>
        <w:r w:rsidRPr="00367962">
          <w:rPr>
            <w:rFonts w:eastAsia="Times New Roman"/>
            <w:szCs w:val="24"/>
            <w:lang w:eastAsia="en-US"/>
          </w:rPr>
          <w:br/>
          <w:t xml:space="preserve">5. Ανακοινώνεται ότι την Τρίτη 22 Μαρτίου 2016 και ώρα 19:00΄ θα διεξαχθεί Προ Ημερησίας Διατάξεως Συζήτηση με πρωτοβουλία του Πρωθυπουργού κ. Αλέξη Τσίπρα, σε επίπεδο Αρχηγών Κομμάτων, σχετικά με τις εξελίξεις στο χώρο της δικαιοσύνης, σύμφωνα με το άρθρο 143 του Κανονισμού της Βουλής, σελ. </w:t>
        </w:r>
        <w:r w:rsidRPr="00367962">
          <w:rPr>
            <w:rFonts w:eastAsia="Times New Roman"/>
            <w:szCs w:val="24"/>
            <w:lang w:eastAsia="en-US"/>
          </w:rPr>
          <w:br/>
          <w:t xml:space="preserve"> </w:t>
        </w:r>
        <w:r w:rsidRPr="00367962">
          <w:rPr>
            <w:rFonts w:eastAsia="Times New Roman"/>
            <w:szCs w:val="24"/>
            <w:lang w:eastAsia="en-US"/>
          </w:rPr>
          <w:br/>
          <w:t xml:space="preserve">Β. ΚΟΙΝΟΒΟΥΛΕΥΤΙΚΟΣ ΕΛΕΓΧΟΣ </w:t>
        </w:r>
        <w:r w:rsidRPr="00367962">
          <w:rPr>
            <w:rFonts w:eastAsia="Times New Roman"/>
            <w:szCs w:val="24"/>
            <w:lang w:eastAsia="en-US"/>
          </w:rPr>
          <w:br/>
          <w:t xml:space="preserve">1. Ανακοίνωση του δελτίου επικαίρων ερωτήσεων και αναφορών - ερωτήσεων της Παρασκευής 18 Μαρτίου 2016, σελ. </w:t>
        </w:r>
        <w:r w:rsidRPr="00367962">
          <w:rPr>
            <w:rFonts w:eastAsia="Times New Roman"/>
            <w:szCs w:val="24"/>
            <w:lang w:eastAsia="en-US"/>
          </w:rPr>
          <w:br/>
          <w:t>2. Συζήτηση επικαίρων ερωτήσεων:</w:t>
        </w:r>
        <w:r w:rsidRPr="00367962">
          <w:rPr>
            <w:rFonts w:eastAsia="Times New Roman"/>
            <w:szCs w:val="24"/>
            <w:lang w:eastAsia="en-US"/>
          </w:rPr>
          <w:br/>
          <w:t xml:space="preserve">    α) Προς τον Υπουργό Περιβάλλοντος και Ενέργειας, σχετικά με την καθυστέρηση έγκρισης αιτημάτων για την ίδρυση Περιοχών Οργανωμένης Ανάπτυξης Υδατοκαλλιεργειών, σελ. </w:t>
        </w:r>
        <w:r w:rsidRPr="00367962">
          <w:rPr>
            <w:rFonts w:eastAsia="Times New Roman"/>
            <w:szCs w:val="24"/>
            <w:lang w:eastAsia="en-US"/>
          </w:rPr>
          <w:br/>
          <w:t xml:space="preserve">    β) Προς τον Υπουργό Πολιτισμού και Αθλητισμού:</w:t>
        </w:r>
        <w:r w:rsidRPr="00367962">
          <w:rPr>
            <w:rFonts w:eastAsia="Times New Roman"/>
            <w:szCs w:val="24"/>
            <w:lang w:eastAsia="en-US"/>
          </w:rPr>
          <w:br/>
          <w:t xml:space="preserve">        i. σχετικά με δημοσιεύματα για τη συστέγαση του Ιδρύματος «Μελίνα Μερκούρη» με υπηρεσία του Υπουργείου Πολιτισμού, σελ. </w:t>
        </w:r>
        <w:r w:rsidRPr="00367962">
          <w:rPr>
            <w:rFonts w:eastAsia="Times New Roman"/>
            <w:szCs w:val="24"/>
            <w:lang w:eastAsia="en-US"/>
          </w:rPr>
          <w:br/>
          <w:t xml:space="preserve">        </w:t>
        </w:r>
        <w:proofErr w:type="spellStart"/>
        <w:r w:rsidRPr="00367962">
          <w:rPr>
            <w:rFonts w:eastAsia="Times New Roman"/>
            <w:szCs w:val="24"/>
            <w:lang w:eastAsia="en-US"/>
          </w:rPr>
          <w:t>ii</w:t>
        </w:r>
        <w:proofErr w:type="spellEnd"/>
        <w:r w:rsidRPr="00367962">
          <w:rPr>
            <w:rFonts w:eastAsia="Times New Roman"/>
            <w:szCs w:val="24"/>
            <w:lang w:eastAsia="en-US"/>
          </w:rPr>
          <w:t xml:space="preserve">. σχετικά με την ανάδειξη της «Νίκης της Σαμοθράκης» ως πανευρωπαϊκού συμβόλου, σελ. </w:t>
        </w:r>
        <w:r w:rsidRPr="00367962">
          <w:rPr>
            <w:rFonts w:eastAsia="Times New Roman"/>
            <w:szCs w:val="24"/>
            <w:lang w:eastAsia="en-US"/>
          </w:rPr>
          <w:br/>
          <w:t xml:space="preserve">    γ) Προς τον Υπουργό Οικονομίας, Ανάπτυξης και Τουρισμού:</w:t>
        </w:r>
        <w:r w:rsidRPr="00367962">
          <w:rPr>
            <w:rFonts w:eastAsia="Times New Roman"/>
            <w:szCs w:val="24"/>
            <w:lang w:eastAsia="en-US"/>
          </w:rPr>
          <w:br/>
          <w:t xml:space="preserve">        i. σχετικά με το κόστος χρήσης των ηλεκτρονικών μέσων πληρωμής, σελ. </w:t>
        </w:r>
        <w:r w:rsidRPr="00367962">
          <w:rPr>
            <w:rFonts w:eastAsia="Times New Roman"/>
            <w:szCs w:val="24"/>
            <w:lang w:eastAsia="en-US"/>
          </w:rPr>
          <w:br/>
          <w:t xml:space="preserve">        </w:t>
        </w:r>
        <w:proofErr w:type="spellStart"/>
        <w:r w:rsidRPr="00367962">
          <w:rPr>
            <w:rFonts w:eastAsia="Times New Roman"/>
            <w:szCs w:val="24"/>
            <w:lang w:eastAsia="en-US"/>
          </w:rPr>
          <w:t>ii</w:t>
        </w:r>
        <w:proofErr w:type="spellEnd"/>
        <w:r w:rsidRPr="00367962">
          <w:rPr>
            <w:rFonts w:eastAsia="Times New Roman"/>
            <w:szCs w:val="24"/>
            <w:lang w:eastAsia="en-US"/>
          </w:rPr>
          <w:t xml:space="preserve">. σχετικά με την εξόφληση των </w:t>
        </w:r>
        <w:proofErr w:type="spellStart"/>
        <w:r w:rsidRPr="00367962">
          <w:rPr>
            <w:rFonts w:eastAsia="Times New Roman"/>
            <w:szCs w:val="24"/>
            <w:lang w:eastAsia="en-US"/>
          </w:rPr>
          <w:t>τευτλοπαραγωγών</w:t>
        </w:r>
        <w:proofErr w:type="spellEnd"/>
        <w:r w:rsidRPr="00367962">
          <w:rPr>
            <w:rFonts w:eastAsia="Times New Roman"/>
            <w:szCs w:val="24"/>
            <w:lang w:eastAsia="en-US"/>
          </w:rPr>
          <w:t xml:space="preserve"> και τη λήψη μέτρων επιβίωσης της Ελληνικής Βιομηχανίας Ζάχαρης, σελ. </w:t>
        </w:r>
        <w:r w:rsidRPr="00367962">
          <w:rPr>
            <w:rFonts w:eastAsia="Times New Roman"/>
            <w:szCs w:val="24"/>
            <w:lang w:eastAsia="en-US"/>
          </w:rPr>
          <w:br/>
          <w:t xml:space="preserve">    δ) Προς τον Υπουργό Παιδείας,  Έρευνας και Θρησκευμάτων, σχετικά με τη διαδικασία προσλήψεων στα Δημόσια ΙΕΚ, σελ. </w:t>
        </w:r>
        <w:r w:rsidRPr="00367962">
          <w:rPr>
            <w:rFonts w:eastAsia="Times New Roman"/>
            <w:szCs w:val="24"/>
            <w:lang w:eastAsia="en-US"/>
          </w:rPr>
          <w:br/>
          <w:t xml:space="preserve">    ε) Προς τον Υπουργό Ναυτιλίας και Νησιωτικής Πολιτικής, σχετικά με την πρόβλεψη και διασφάλιση των εργασιακών σχέσεων των εργαζομένων στον Οργανισμό Λιμένος Πειραιώς, μετά την πώληση του πλειοψηφικού πακέτου μετοχών του ΟΛΠ, σελ. </w:t>
        </w:r>
        <w:r w:rsidRPr="00367962">
          <w:rPr>
            <w:rFonts w:eastAsia="Times New Roman"/>
            <w:szCs w:val="24"/>
            <w:lang w:eastAsia="en-US"/>
          </w:rPr>
          <w:br/>
          <w:t xml:space="preserve"> </w:t>
        </w:r>
        <w:r w:rsidRPr="00367962">
          <w:rPr>
            <w:rFonts w:eastAsia="Times New Roman"/>
            <w:szCs w:val="24"/>
            <w:lang w:eastAsia="en-US"/>
          </w:rPr>
          <w:br/>
          <w:t xml:space="preserve">Γ. ΝΟΜΟΘΕΤΙΚΗ ΕΡΓΑΣΙΑ </w:t>
        </w:r>
        <w:r w:rsidRPr="00367962">
          <w:rPr>
            <w:rFonts w:eastAsia="Times New Roman"/>
            <w:szCs w:val="24"/>
            <w:lang w:eastAsia="en-US"/>
          </w:rPr>
          <w:br/>
          <w:t>Κατάθεση σχεδίων νόμων:</w:t>
        </w:r>
        <w:r w:rsidRPr="00367962">
          <w:rPr>
            <w:rFonts w:eastAsia="Times New Roman"/>
            <w:szCs w:val="24"/>
            <w:lang w:eastAsia="en-US"/>
          </w:rPr>
          <w:br/>
          <w:t xml:space="preserve">   α) Οι Υπουργοί Πολιτισμού και Αθλητισμού και Οικονομικών, οι Αναπληρωτές Υπουργοί Εσωτερικών και Διοικητικής Ανασυγκρότησης και Οικονομίας, Ανάπτυξης και Τουρισμού και ο Υφυπουργός Πολιτισμού και Αθλητισμού κατέθεσαν στις 15-3-2016 σχέδιο νόμου: «Αναγκαίες ρυθμίσεις για την εναρμόνιση της ελληνικής νομοθεσίας με το νέο Κώδικα Αντιντόπινγκ του Παγκόσμιου Οργανισμού Αντιντόπινγκ και άλλες διατάξεις», σελ. </w:t>
        </w:r>
        <w:r w:rsidRPr="00367962">
          <w:rPr>
            <w:rFonts w:eastAsia="Times New Roman"/>
            <w:szCs w:val="24"/>
            <w:lang w:eastAsia="en-US"/>
          </w:rPr>
          <w:br/>
          <w:t xml:space="preserve">   β) Οι Υπουργοί Οικονομικών Δικαιοσύνης, Διαφάνειας και Ανθρωπίνων Δικαιωμάτων και οι Αναπληρωτής Υπουργός Οικονομικών κατέθεσαν στις 15-3-2016 σχέδιο νόμου: «Προσαρμογή της ελληνικής νομοθεσίας τις διατάξεις: α) των Οδηγιών 2014/107/ΕΕ και (ΕΕ) 2015/2060, β) των Οδηγιών 2014/86/ΕΕ και 2015/121/ΕΕ, γ) της Οδηγίας 2013/61/ΕΕ και άλλες διατάξεις, σελ. </w:t>
        </w:r>
        <w:r w:rsidRPr="00367962">
          <w:rPr>
            <w:rFonts w:eastAsia="Times New Roman"/>
            <w:szCs w:val="24"/>
            <w:lang w:eastAsia="en-US"/>
          </w:rPr>
          <w:br/>
          <w:t xml:space="preserve">   γ) Οι Υπουργοί Εθνικής  Άμυνας, Οικονομικών, Εξωτερικών, Εσωτερικών και Διοικητικής Ανασυγκρότησης και ο Αναπληρωτής Υπουργός Εσωτερικών και Διοικητικής Ανασυγκρότησης κατέθεσαν στις 15-3-2016 σχέδιο νόμου: «Κύρωση του Μνημονίου Συνεργασίας μεταξύ του Υπουργείου της Εθνικής  Άμυνας της Ελληνικής Δημοκρατίας και του Υπουργείου  Άμυνας της Κυπριακής Δημοκρατίας στους τομείς Υποδομής και Περιβάλλοντος/ Ενέργειας», σελ. </w:t>
        </w:r>
        <w:r w:rsidRPr="00367962">
          <w:rPr>
            <w:rFonts w:eastAsia="Times New Roman"/>
            <w:szCs w:val="24"/>
            <w:lang w:eastAsia="en-US"/>
          </w:rPr>
          <w:br/>
          <w:t xml:space="preserve">   δ) Οι Υπουργοί Εθνικής  Άμυνας, Οικονομικών, Εξωτερικών και Δικαιοσύνης, Διαφάνειας και Ανθρωπίνων Δικαιωμάτων κατέθεσαν στις 15-3-2016 σχέδιο νόμου: «Κύρωση της Συμφωνίας μεταξύ της Κυβέρνησης της Ελληνικής Δημοκρατίας και της Κυβέρνησης της Δημοκρατίας της Κορέας για την αμοιβαία προστασία διαβαθμισμένων στρατιωτικών πληροφοριών», σελ. </w:t>
        </w:r>
        <w:r w:rsidRPr="00367962">
          <w:rPr>
            <w:rFonts w:eastAsia="Times New Roman"/>
            <w:szCs w:val="24"/>
            <w:lang w:eastAsia="en-US"/>
          </w:rPr>
          <w:br/>
        </w:r>
      </w:ins>
    </w:p>
    <w:p w14:paraId="4E11DAA6" w14:textId="77777777" w:rsidR="00367962" w:rsidRPr="00367962" w:rsidRDefault="00367962" w:rsidP="00367962">
      <w:pPr>
        <w:spacing w:after="0" w:line="360" w:lineRule="auto"/>
        <w:rPr>
          <w:ins w:id="21" w:author="Φλούδα Χριστίνα" w:date="2016-03-22T13:47:00Z"/>
          <w:rFonts w:eastAsia="Times New Roman"/>
          <w:szCs w:val="24"/>
          <w:lang w:eastAsia="en-US"/>
        </w:rPr>
      </w:pPr>
      <w:ins w:id="22" w:author="Φλούδα Χριστίνα" w:date="2016-03-22T13:47:00Z">
        <w:r w:rsidRPr="00367962">
          <w:rPr>
            <w:rFonts w:eastAsia="Times New Roman"/>
            <w:szCs w:val="24"/>
            <w:lang w:eastAsia="en-US"/>
          </w:rPr>
          <w:t>ΠΡΟΕΔΡΕΥΩΝ</w:t>
        </w:r>
      </w:ins>
    </w:p>
    <w:p w14:paraId="1DFE0467" w14:textId="77777777" w:rsidR="00367962" w:rsidRPr="00367962" w:rsidRDefault="00367962" w:rsidP="00367962">
      <w:pPr>
        <w:spacing w:after="0" w:line="360" w:lineRule="auto"/>
        <w:rPr>
          <w:ins w:id="23" w:author="Φλούδα Χριστίνα" w:date="2016-03-22T13:47:00Z"/>
          <w:rFonts w:eastAsia="Times New Roman"/>
          <w:szCs w:val="24"/>
          <w:lang w:eastAsia="en-US"/>
        </w:rPr>
      </w:pPr>
    </w:p>
    <w:p w14:paraId="34FBB744" w14:textId="77777777" w:rsidR="00367962" w:rsidRPr="00367962" w:rsidRDefault="00367962" w:rsidP="00367962">
      <w:pPr>
        <w:spacing w:after="0" w:line="360" w:lineRule="auto"/>
        <w:rPr>
          <w:ins w:id="24" w:author="Φλούδα Χριστίνα" w:date="2016-03-22T13:47:00Z"/>
          <w:rFonts w:eastAsia="Times New Roman"/>
          <w:szCs w:val="24"/>
          <w:lang w:eastAsia="en-US"/>
        </w:rPr>
      </w:pPr>
      <w:ins w:id="25" w:author="Φλούδα Χριστίνα" w:date="2016-03-22T13:47:00Z">
        <w:r w:rsidRPr="00367962">
          <w:rPr>
            <w:rFonts w:eastAsia="Times New Roman"/>
            <w:szCs w:val="24"/>
            <w:lang w:eastAsia="en-US"/>
          </w:rPr>
          <w:t>ΛΑΜΠΡΟΥΛΗΣ Γ. , σελ.</w:t>
        </w:r>
        <w:r w:rsidRPr="00367962">
          <w:rPr>
            <w:rFonts w:eastAsia="Times New Roman"/>
            <w:szCs w:val="24"/>
            <w:lang w:eastAsia="en-US"/>
          </w:rPr>
          <w:br/>
        </w:r>
      </w:ins>
    </w:p>
    <w:p w14:paraId="37B268FF" w14:textId="77777777" w:rsidR="00367962" w:rsidRPr="00367962" w:rsidRDefault="00367962" w:rsidP="00367962">
      <w:pPr>
        <w:spacing w:after="0" w:line="360" w:lineRule="auto"/>
        <w:rPr>
          <w:ins w:id="26" w:author="Φλούδα Χριστίνα" w:date="2016-03-22T13:47:00Z"/>
          <w:rFonts w:eastAsia="Times New Roman"/>
          <w:szCs w:val="24"/>
          <w:lang w:eastAsia="en-US"/>
        </w:rPr>
      </w:pPr>
    </w:p>
    <w:p w14:paraId="5272C871" w14:textId="77777777" w:rsidR="00367962" w:rsidRPr="00367962" w:rsidRDefault="00367962" w:rsidP="00367962">
      <w:pPr>
        <w:spacing w:after="0" w:line="360" w:lineRule="auto"/>
        <w:rPr>
          <w:ins w:id="27" w:author="Φλούδα Χριστίνα" w:date="2016-03-22T13:47:00Z"/>
          <w:rFonts w:eastAsia="Times New Roman"/>
          <w:szCs w:val="24"/>
          <w:lang w:eastAsia="en-US"/>
        </w:rPr>
      </w:pPr>
      <w:ins w:id="28" w:author="Φλούδα Χριστίνα" w:date="2016-03-22T13:47:00Z">
        <w:r w:rsidRPr="00367962">
          <w:rPr>
            <w:rFonts w:eastAsia="Times New Roman"/>
            <w:szCs w:val="24"/>
            <w:lang w:eastAsia="en-US"/>
          </w:rPr>
          <w:t>ΟΜΙΛΗΤΕΣ</w:t>
        </w:r>
      </w:ins>
    </w:p>
    <w:p w14:paraId="18806DAC" w14:textId="77777777" w:rsidR="00367962" w:rsidRPr="00367962" w:rsidRDefault="00367962" w:rsidP="00367962">
      <w:pPr>
        <w:spacing w:after="0" w:line="360" w:lineRule="auto"/>
        <w:rPr>
          <w:ins w:id="29" w:author="Φλούδα Χριστίνα" w:date="2016-03-22T13:47:00Z"/>
          <w:rFonts w:eastAsia="Times New Roman"/>
          <w:szCs w:val="24"/>
          <w:lang w:eastAsia="en-US"/>
        </w:rPr>
      </w:pPr>
      <w:ins w:id="30" w:author="Φλούδα Χριστίνα" w:date="2016-03-22T13:47:00Z">
        <w:r w:rsidRPr="00367962">
          <w:rPr>
            <w:rFonts w:eastAsia="Times New Roman"/>
            <w:szCs w:val="24"/>
            <w:lang w:eastAsia="en-US"/>
          </w:rPr>
          <w:br/>
          <w:t>Α. Επί διαδικαστικού θέματος:</w:t>
        </w:r>
        <w:r w:rsidRPr="00367962">
          <w:rPr>
            <w:rFonts w:eastAsia="Times New Roman"/>
            <w:szCs w:val="24"/>
            <w:lang w:eastAsia="en-US"/>
          </w:rPr>
          <w:br/>
          <w:t>ΛΑΜΠΡΟΥΛΗΣ Γ. , σελ.</w:t>
        </w:r>
        <w:r w:rsidRPr="00367962">
          <w:rPr>
            <w:rFonts w:eastAsia="Times New Roman"/>
            <w:szCs w:val="24"/>
            <w:lang w:eastAsia="en-US"/>
          </w:rPr>
          <w:br/>
        </w:r>
        <w:r w:rsidRPr="00367962">
          <w:rPr>
            <w:rFonts w:eastAsia="Times New Roman"/>
            <w:szCs w:val="24"/>
            <w:lang w:eastAsia="en-US"/>
          </w:rPr>
          <w:br/>
          <w:t>Β. Επί των επικαίρων ερωτήσεων:</w:t>
        </w:r>
        <w:r w:rsidRPr="00367962">
          <w:rPr>
            <w:rFonts w:eastAsia="Times New Roman"/>
            <w:szCs w:val="24"/>
            <w:lang w:eastAsia="en-US"/>
          </w:rPr>
          <w:br/>
          <w:t>ΑΝΑΓΝΩΣΤΟΠΟΥΛΟΥ Α. , σελ.</w:t>
        </w:r>
        <w:r w:rsidRPr="00367962">
          <w:rPr>
            <w:rFonts w:eastAsia="Times New Roman"/>
            <w:szCs w:val="24"/>
            <w:lang w:eastAsia="en-US"/>
          </w:rPr>
          <w:br/>
          <w:t>ΔΕΛΗΣ Ι. , σελ.</w:t>
        </w:r>
        <w:r w:rsidRPr="00367962">
          <w:rPr>
            <w:rFonts w:eastAsia="Times New Roman"/>
            <w:szCs w:val="24"/>
            <w:lang w:eastAsia="en-US"/>
          </w:rPr>
          <w:br/>
          <w:t>ΔΗΜΟΣΧΑΚΗΣ Α. , σελ.</w:t>
        </w:r>
        <w:r w:rsidRPr="00367962">
          <w:rPr>
            <w:rFonts w:eastAsia="Times New Roman"/>
            <w:szCs w:val="24"/>
            <w:lang w:eastAsia="en-US"/>
          </w:rPr>
          <w:br/>
          <w:t>ΔΡΙΤΣΑΣ Θ. , σελ.</w:t>
        </w:r>
        <w:r w:rsidRPr="00367962">
          <w:rPr>
            <w:rFonts w:eastAsia="Times New Roman"/>
            <w:szCs w:val="24"/>
            <w:lang w:eastAsia="en-US"/>
          </w:rPr>
          <w:br/>
          <w:t>ΚΑΣΑΠΙΔΗΣ Γ. , σελ.</w:t>
        </w:r>
        <w:r w:rsidRPr="00367962">
          <w:rPr>
            <w:rFonts w:eastAsia="Times New Roman"/>
            <w:szCs w:val="24"/>
            <w:lang w:eastAsia="en-US"/>
          </w:rPr>
          <w:br/>
          <w:t>ΚΕΦΑΛΙΔΟΥ Χ. , σελ.</w:t>
        </w:r>
        <w:r w:rsidRPr="00367962">
          <w:rPr>
            <w:rFonts w:eastAsia="Times New Roman"/>
            <w:szCs w:val="24"/>
            <w:lang w:eastAsia="en-US"/>
          </w:rPr>
          <w:br/>
          <w:t>ΚΟΥΖΗΛΟΣ Ν. , σελ.</w:t>
        </w:r>
        <w:r w:rsidRPr="00367962">
          <w:rPr>
            <w:rFonts w:eastAsia="Times New Roman"/>
            <w:szCs w:val="24"/>
            <w:lang w:eastAsia="en-US"/>
          </w:rPr>
          <w:br/>
          <w:t>ΜΕΓΑΛΟΟΙΚΟΝΟΜΟΥ Θ. , σελ.</w:t>
        </w:r>
        <w:r w:rsidRPr="00367962">
          <w:rPr>
            <w:rFonts w:eastAsia="Times New Roman"/>
            <w:szCs w:val="24"/>
            <w:lang w:eastAsia="en-US"/>
          </w:rPr>
          <w:br/>
          <w:t>ΜΠΑΛΑΟΥΡΑΣ Γ. , σελ.</w:t>
        </w:r>
        <w:r w:rsidRPr="00367962">
          <w:rPr>
            <w:rFonts w:eastAsia="Times New Roman"/>
            <w:szCs w:val="24"/>
            <w:lang w:eastAsia="en-US"/>
          </w:rPr>
          <w:br/>
          <w:t>ΜΠΑΛΤΑΣ Α. , σελ.</w:t>
        </w:r>
        <w:r w:rsidRPr="00367962">
          <w:rPr>
            <w:rFonts w:eastAsia="Times New Roman"/>
            <w:szCs w:val="24"/>
            <w:lang w:eastAsia="en-US"/>
          </w:rPr>
          <w:br/>
          <w:t>ΣΚΟΥΡΛΕΤΗΣ Π. , σελ.</w:t>
        </w:r>
        <w:r w:rsidRPr="00367962">
          <w:rPr>
            <w:rFonts w:eastAsia="Times New Roman"/>
            <w:szCs w:val="24"/>
            <w:lang w:eastAsia="en-US"/>
          </w:rPr>
          <w:br/>
          <w:t>ΣΤΑΘΑΚΗΣ Γ. , σελ.</w:t>
        </w:r>
      </w:ins>
    </w:p>
    <w:p w14:paraId="4E4552B6" w14:textId="77777777" w:rsidR="00367962" w:rsidRDefault="00367962" w:rsidP="00367962">
      <w:pPr>
        <w:spacing w:after="0" w:line="600" w:lineRule="auto"/>
        <w:ind w:firstLine="720"/>
        <w:contextualSpacing/>
        <w:jc w:val="both"/>
        <w:rPr>
          <w:ins w:id="31" w:author="Φλούδα Χριστίνα" w:date="2016-03-22T13:47:00Z"/>
          <w:rFonts w:eastAsia="Times New Roman" w:cs="Times New Roman"/>
          <w:szCs w:val="24"/>
        </w:rPr>
        <w:pPrChange w:id="32" w:author="Φλούδα Χριστίνα" w:date="2016-03-22T13:47:00Z">
          <w:pPr>
            <w:spacing w:after="0" w:line="600" w:lineRule="auto"/>
            <w:ind w:firstLine="720"/>
            <w:contextualSpacing/>
            <w:jc w:val="center"/>
          </w:pPr>
        </w:pPrChange>
      </w:pPr>
      <w:bookmarkStart w:id="33" w:name="_GoBack"/>
      <w:bookmarkEnd w:id="33"/>
    </w:p>
    <w:p w14:paraId="076E7BAB" w14:textId="77777777" w:rsidR="008A5475" w:rsidRDefault="00367962">
      <w:pPr>
        <w:spacing w:after="0" w:line="600" w:lineRule="auto"/>
        <w:ind w:firstLine="720"/>
        <w:contextualSpacing/>
        <w:jc w:val="center"/>
        <w:rPr>
          <w:rFonts w:eastAsia="Times New Roman" w:cs="Times New Roman"/>
          <w:szCs w:val="24"/>
        </w:rPr>
      </w:pPr>
      <w:r>
        <w:rPr>
          <w:rFonts w:eastAsia="Times New Roman" w:cs="Times New Roman"/>
          <w:szCs w:val="24"/>
        </w:rPr>
        <w:t>ΠΡΑΚΤΙΚΑ</w:t>
      </w:r>
      <w:r>
        <w:rPr>
          <w:rFonts w:eastAsia="Times New Roman" w:cs="Times New Roman"/>
          <w:szCs w:val="24"/>
        </w:rPr>
        <w:t xml:space="preserve"> </w:t>
      </w:r>
      <w:r>
        <w:rPr>
          <w:rFonts w:eastAsia="Times New Roman" w:cs="Times New Roman"/>
          <w:szCs w:val="24"/>
        </w:rPr>
        <w:t>ΒΟΥΛΗΣ</w:t>
      </w:r>
    </w:p>
    <w:p w14:paraId="076E7BAC" w14:textId="77777777" w:rsidR="008A5475" w:rsidRDefault="00367962">
      <w:pPr>
        <w:spacing w:after="0" w:line="600" w:lineRule="auto"/>
        <w:ind w:firstLine="720"/>
        <w:contextualSpacing/>
        <w:jc w:val="center"/>
        <w:rPr>
          <w:rFonts w:eastAsia="Times New Roman" w:cs="Times New Roman"/>
          <w:szCs w:val="24"/>
        </w:rPr>
      </w:pPr>
      <w:r>
        <w:rPr>
          <w:rFonts w:eastAsia="Times New Roman" w:cs="Times New Roman"/>
          <w:szCs w:val="24"/>
        </w:rPr>
        <w:t>ΙΖ΄</w:t>
      </w:r>
      <w:r>
        <w:rPr>
          <w:rFonts w:eastAsia="Times New Roman" w:cs="Times New Roman"/>
          <w:szCs w:val="24"/>
        </w:rPr>
        <w:t xml:space="preserve"> </w:t>
      </w:r>
      <w:r>
        <w:rPr>
          <w:rFonts w:eastAsia="Times New Roman" w:cs="Times New Roman"/>
          <w:szCs w:val="24"/>
        </w:rPr>
        <w:t>ΠΕΡΙΟΔΟΣ</w:t>
      </w:r>
      <w:r>
        <w:rPr>
          <w:rFonts w:eastAsia="Times New Roman" w:cs="Times New Roman"/>
          <w:szCs w:val="24"/>
        </w:rPr>
        <w:t xml:space="preserve"> </w:t>
      </w:r>
    </w:p>
    <w:p w14:paraId="076E7BAD" w14:textId="77777777" w:rsidR="008A5475" w:rsidRDefault="00367962">
      <w:pPr>
        <w:spacing w:after="0" w:line="600" w:lineRule="auto"/>
        <w:ind w:firstLine="720"/>
        <w:contextualSpacing/>
        <w:jc w:val="center"/>
        <w:rPr>
          <w:rFonts w:eastAsia="Times New Roman" w:cs="Times New Roman"/>
          <w:szCs w:val="24"/>
        </w:rPr>
      </w:pPr>
      <w:r>
        <w:rPr>
          <w:rFonts w:eastAsia="Times New Roman" w:cs="Times New Roman"/>
          <w:szCs w:val="24"/>
        </w:rPr>
        <w:t>ΠΡΟΕΔΡΕΥΟΜΕΝΗΣ</w:t>
      </w:r>
      <w:r>
        <w:rPr>
          <w:rFonts w:eastAsia="Times New Roman" w:cs="Times New Roman"/>
          <w:szCs w:val="24"/>
        </w:rPr>
        <w:t xml:space="preserve"> </w:t>
      </w:r>
      <w:r>
        <w:rPr>
          <w:rFonts w:eastAsia="Times New Roman" w:cs="Times New Roman"/>
          <w:szCs w:val="24"/>
        </w:rPr>
        <w:t>ΚΟΙΝΟΒΟΥΛΕΥΤΙΚΗΣ</w:t>
      </w:r>
      <w:r>
        <w:rPr>
          <w:rFonts w:eastAsia="Times New Roman" w:cs="Times New Roman"/>
          <w:szCs w:val="24"/>
        </w:rPr>
        <w:t xml:space="preserve"> </w:t>
      </w:r>
      <w:r>
        <w:rPr>
          <w:rFonts w:eastAsia="Times New Roman" w:cs="Times New Roman"/>
          <w:szCs w:val="24"/>
        </w:rPr>
        <w:t>ΔΗΜΟΚΡΑΤΙΑΣ</w:t>
      </w:r>
    </w:p>
    <w:p w14:paraId="076E7BAE" w14:textId="77777777" w:rsidR="008A5475" w:rsidRDefault="00367962">
      <w:pPr>
        <w:spacing w:after="0" w:line="600" w:lineRule="auto"/>
        <w:ind w:firstLine="720"/>
        <w:contextualSpacing/>
        <w:jc w:val="center"/>
        <w:rPr>
          <w:rFonts w:eastAsia="Times New Roman" w:cs="Times New Roman"/>
          <w:szCs w:val="24"/>
        </w:rPr>
      </w:pPr>
      <w:r>
        <w:rPr>
          <w:rFonts w:eastAsia="Times New Roman" w:cs="Times New Roman"/>
          <w:szCs w:val="24"/>
        </w:rPr>
        <w:t>ΣΥΝΟΔΟΣ</w:t>
      </w:r>
      <w:r>
        <w:rPr>
          <w:rFonts w:eastAsia="Times New Roman" w:cs="Times New Roman"/>
          <w:szCs w:val="24"/>
        </w:rPr>
        <w:t xml:space="preserve"> </w:t>
      </w:r>
      <w:r>
        <w:rPr>
          <w:rFonts w:eastAsia="Times New Roman" w:cs="Times New Roman"/>
          <w:szCs w:val="24"/>
        </w:rPr>
        <w:t>Α΄</w:t>
      </w:r>
    </w:p>
    <w:p w14:paraId="076E7BAF" w14:textId="77777777" w:rsidR="008A5475" w:rsidRDefault="00367962">
      <w:pPr>
        <w:spacing w:after="0" w:line="600" w:lineRule="auto"/>
        <w:ind w:firstLine="720"/>
        <w:contextualSpacing/>
        <w:jc w:val="center"/>
        <w:rPr>
          <w:rFonts w:ascii="Lucida Sans Unicode" w:eastAsia="Times New Roman" w:hAnsi="Lucida Sans Unicode" w:cs="Lucida Sans Unicode"/>
          <w:szCs w:val="24"/>
        </w:rPr>
      </w:pPr>
      <w:r>
        <w:rPr>
          <w:rFonts w:eastAsia="Times New Roman" w:cs="Times New Roman"/>
          <w:szCs w:val="24"/>
        </w:rPr>
        <w:t>ΣΥΝΕΔΡΙΑΣΗ</w:t>
      </w:r>
      <w:r>
        <w:rPr>
          <w:rFonts w:eastAsia="Times New Roman" w:cs="Times New Roman"/>
          <w:szCs w:val="24"/>
        </w:rPr>
        <w:t xml:space="preserve"> </w:t>
      </w:r>
      <w:r>
        <w:rPr>
          <w:rFonts w:ascii="Lucida Sans Unicode" w:eastAsia="Times New Roman" w:hAnsi="Lucida Sans Unicode" w:cs="Lucida Sans Unicode"/>
          <w:szCs w:val="24"/>
        </w:rPr>
        <w:t>Ϟ</w:t>
      </w:r>
      <w:r>
        <w:rPr>
          <w:rFonts w:eastAsia="Times New Roman"/>
          <w:szCs w:val="24"/>
        </w:rPr>
        <w:t>Α</w:t>
      </w:r>
      <w:r>
        <w:rPr>
          <w:rFonts w:eastAsia="Times New Roman"/>
          <w:szCs w:val="24"/>
        </w:rPr>
        <w:t>΄</w:t>
      </w:r>
    </w:p>
    <w:p w14:paraId="076E7BB0" w14:textId="77777777" w:rsidR="008A5475" w:rsidRDefault="00367962">
      <w:pPr>
        <w:spacing w:after="0" w:line="600" w:lineRule="auto"/>
        <w:ind w:firstLine="720"/>
        <w:contextualSpacing/>
        <w:jc w:val="center"/>
        <w:rPr>
          <w:rFonts w:eastAsia="Times New Roman" w:cs="Times New Roman"/>
          <w:szCs w:val="24"/>
        </w:rPr>
      </w:pPr>
      <w:r>
        <w:rPr>
          <w:rFonts w:eastAsia="Times New Roman" w:cs="Times New Roman"/>
          <w:szCs w:val="24"/>
        </w:rPr>
        <w:t>Πέμπτη</w:t>
      </w:r>
      <w:r>
        <w:rPr>
          <w:rFonts w:eastAsia="Times New Roman" w:cs="Times New Roman"/>
          <w:szCs w:val="24"/>
        </w:rPr>
        <w:t xml:space="preserve"> </w:t>
      </w:r>
      <w:r>
        <w:rPr>
          <w:rFonts w:eastAsia="Times New Roman" w:cs="Times New Roman"/>
          <w:szCs w:val="24"/>
        </w:rPr>
        <w:t>17</w:t>
      </w:r>
      <w:r>
        <w:rPr>
          <w:rFonts w:eastAsia="Times New Roman" w:cs="Times New Roman"/>
          <w:szCs w:val="24"/>
        </w:rPr>
        <w:t xml:space="preserve"> </w:t>
      </w:r>
      <w:r>
        <w:rPr>
          <w:rFonts w:eastAsia="Times New Roman" w:cs="Times New Roman"/>
          <w:szCs w:val="24"/>
        </w:rPr>
        <w:t>Μαρτίου</w:t>
      </w:r>
      <w:r>
        <w:rPr>
          <w:rFonts w:eastAsia="Times New Roman" w:cs="Times New Roman"/>
          <w:szCs w:val="24"/>
        </w:rPr>
        <w:t xml:space="preserve">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(πρωί)</w:t>
      </w:r>
    </w:p>
    <w:p w14:paraId="076E7BB1" w14:textId="77777777" w:rsidR="008A5475" w:rsidRDefault="008A5475">
      <w:pPr>
        <w:spacing w:line="600" w:lineRule="auto"/>
        <w:ind w:firstLine="720"/>
        <w:jc w:val="both"/>
        <w:rPr>
          <w:rFonts w:eastAsia="Times New Roman" w:cs="Times New Roman"/>
          <w:szCs w:val="24"/>
        </w:rPr>
      </w:pPr>
    </w:p>
    <w:p w14:paraId="076E7BB2"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Αθήνα,</w:t>
      </w:r>
      <w:r>
        <w:rPr>
          <w:rFonts w:eastAsia="Times New Roman" w:cs="Times New Roman"/>
          <w:szCs w:val="24"/>
        </w:rPr>
        <w:t xml:space="preserve"> </w:t>
      </w:r>
      <w:r>
        <w:rPr>
          <w:rFonts w:eastAsia="Times New Roman" w:cs="Times New Roman"/>
          <w:szCs w:val="24"/>
        </w:rPr>
        <w:t>σήμερα</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17</w:t>
      </w:r>
      <w:r>
        <w:rPr>
          <w:rFonts w:eastAsia="Times New Roman" w:cs="Times New Roman"/>
          <w:szCs w:val="24"/>
        </w:rPr>
        <w:t xml:space="preserve"> </w:t>
      </w:r>
      <w:r>
        <w:rPr>
          <w:rFonts w:eastAsia="Times New Roman" w:cs="Times New Roman"/>
          <w:szCs w:val="24"/>
        </w:rPr>
        <w:t>Μαρτίου</w:t>
      </w:r>
      <w:r>
        <w:rPr>
          <w:rFonts w:eastAsia="Times New Roman" w:cs="Times New Roman"/>
          <w:szCs w:val="24"/>
        </w:rPr>
        <w:t xml:space="preserve">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ημέρα</w:t>
      </w:r>
      <w:r>
        <w:rPr>
          <w:rFonts w:eastAsia="Times New Roman" w:cs="Times New Roman"/>
          <w:szCs w:val="24"/>
        </w:rPr>
        <w:t xml:space="preserve"> </w:t>
      </w:r>
      <w:r>
        <w:rPr>
          <w:rFonts w:eastAsia="Times New Roman" w:cs="Times New Roman"/>
          <w:szCs w:val="24"/>
        </w:rPr>
        <w:t>Πέμπτη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ώρα</w:t>
      </w:r>
      <w:r>
        <w:rPr>
          <w:rFonts w:eastAsia="Times New Roman" w:cs="Times New Roman"/>
          <w:szCs w:val="24"/>
        </w:rPr>
        <w:t xml:space="preserve"> </w:t>
      </w:r>
      <w:r>
        <w:rPr>
          <w:rFonts w:eastAsia="Times New Roman" w:cs="Times New Roman"/>
          <w:szCs w:val="24"/>
        </w:rPr>
        <w:t>9.38΄</w:t>
      </w:r>
      <w:r>
        <w:rPr>
          <w:rFonts w:eastAsia="Times New Roman" w:cs="Times New Roman"/>
          <w:szCs w:val="24"/>
        </w:rPr>
        <w:t xml:space="preserve"> </w:t>
      </w:r>
      <w:r>
        <w:rPr>
          <w:rFonts w:eastAsia="Times New Roman" w:cs="Times New Roman"/>
          <w:szCs w:val="24"/>
        </w:rPr>
        <w:t>συνήλθε</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Αίθουσα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συνεδριάσεων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Βουλευτηρίου</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Βουλή</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ολομέλεια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συνεδριάσει</w:t>
      </w:r>
      <w:r>
        <w:rPr>
          <w:rFonts w:eastAsia="Times New Roman" w:cs="Times New Roman"/>
          <w:szCs w:val="24"/>
        </w:rPr>
        <w:t xml:space="preserve"> </w:t>
      </w:r>
      <w:r>
        <w:rPr>
          <w:rFonts w:eastAsia="Times New Roman" w:cs="Times New Roman"/>
          <w:szCs w:val="24"/>
        </w:rPr>
        <w:t>υπό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lastRenderedPageBreak/>
        <w:t>προεδρία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Ζ΄</w:t>
      </w:r>
      <w:r>
        <w:rPr>
          <w:rFonts w:eastAsia="Times New Roman" w:cs="Times New Roman"/>
          <w:szCs w:val="24"/>
        </w:rPr>
        <w:t xml:space="preserve"> </w:t>
      </w:r>
      <w:r>
        <w:rPr>
          <w:rFonts w:eastAsia="Times New Roman" w:cs="Times New Roman"/>
          <w:szCs w:val="24"/>
        </w:rPr>
        <w:t>Αντιπροέδρου</w:t>
      </w:r>
      <w:r>
        <w:rPr>
          <w:rFonts w:eastAsia="Times New Roman" w:cs="Times New Roman"/>
          <w:szCs w:val="24"/>
        </w:rPr>
        <w:t xml:space="preserve"> </w:t>
      </w:r>
      <w:r>
        <w:rPr>
          <w:rFonts w:eastAsia="Times New Roman" w:cs="Times New Roman"/>
          <w:szCs w:val="24"/>
        </w:rPr>
        <w:t>αυτής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sidRPr="00397766">
        <w:rPr>
          <w:rFonts w:eastAsia="Times New Roman" w:cs="Times New Roman"/>
          <w:b/>
          <w:szCs w:val="24"/>
        </w:rPr>
        <w:t>ΓΕΩΡΓΙΟΥ</w:t>
      </w:r>
      <w:r>
        <w:rPr>
          <w:rFonts w:eastAsia="Times New Roman" w:cs="Times New Roman"/>
          <w:b/>
          <w:szCs w:val="24"/>
        </w:rPr>
        <w:t xml:space="preserve"> </w:t>
      </w:r>
      <w:r w:rsidRPr="00397766">
        <w:rPr>
          <w:rFonts w:eastAsia="Times New Roman" w:cs="Times New Roman"/>
          <w:b/>
          <w:szCs w:val="24"/>
        </w:rPr>
        <w:t>ΛΑΜΠΡΟΥΛΗ</w:t>
      </w:r>
      <w:r>
        <w:rPr>
          <w:rFonts w:eastAsia="Times New Roman" w:cs="Times New Roman"/>
          <w:szCs w:val="24"/>
        </w:rPr>
        <w:t>.</w:t>
      </w:r>
    </w:p>
    <w:p w14:paraId="076E7BB3"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Κυρίες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κύριοι</w:t>
      </w:r>
      <w:r>
        <w:rPr>
          <w:rFonts w:eastAsia="Times New Roman" w:cs="Times New Roman"/>
          <w:szCs w:val="24"/>
        </w:rPr>
        <w:t xml:space="preserve"> </w:t>
      </w:r>
      <w:r>
        <w:rPr>
          <w:rFonts w:eastAsia="Times New Roman" w:cs="Times New Roman"/>
          <w:szCs w:val="24"/>
        </w:rPr>
        <w:t>συνάδελφοι,</w:t>
      </w:r>
      <w:r>
        <w:rPr>
          <w:rFonts w:eastAsia="Times New Roman" w:cs="Times New Roman"/>
          <w:szCs w:val="24"/>
        </w:rPr>
        <w:t xml:space="preserve"> </w:t>
      </w:r>
      <w:r>
        <w:rPr>
          <w:rFonts w:eastAsia="Times New Roman" w:cs="Times New Roman"/>
          <w:szCs w:val="24"/>
        </w:rPr>
        <w:t>αρχίζει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συνεδρίαση.</w:t>
      </w:r>
    </w:p>
    <w:p w14:paraId="076E7BB4"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Έχω</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τιμή</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ανακοινώσω</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το</w:t>
      </w:r>
      <w:r>
        <w:rPr>
          <w:rFonts w:eastAsia="Times New Roman" w:cs="Times New Roman"/>
          <w:szCs w:val="24"/>
        </w:rPr>
        <w:t xml:space="preserve"> Σώμα το</w:t>
      </w:r>
      <w:r>
        <w:rPr>
          <w:rFonts w:eastAsia="Times New Roman" w:cs="Times New Roman"/>
          <w:szCs w:val="24"/>
        </w:rPr>
        <w:t xml:space="preserve"> </w:t>
      </w:r>
      <w:r>
        <w:rPr>
          <w:rFonts w:eastAsia="Times New Roman" w:cs="Times New Roman"/>
          <w:szCs w:val="24"/>
        </w:rPr>
        <w:t>δελτίο</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επικαίρων</w:t>
      </w:r>
      <w:r>
        <w:rPr>
          <w:rFonts w:eastAsia="Times New Roman" w:cs="Times New Roman"/>
          <w:szCs w:val="24"/>
        </w:rPr>
        <w:t xml:space="preserve"> </w:t>
      </w:r>
      <w:r>
        <w:rPr>
          <w:rFonts w:eastAsia="Times New Roman" w:cs="Times New Roman"/>
          <w:szCs w:val="24"/>
        </w:rPr>
        <w:t>ερωτήσεων</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Παρασκευής</w:t>
      </w:r>
      <w:r>
        <w:rPr>
          <w:rFonts w:eastAsia="Times New Roman" w:cs="Times New Roman"/>
          <w:szCs w:val="24"/>
        </w:rPr>
        <w:t xml:space="preserve"> </w:t>
      </w:r>
      <w:r>
        <w:rPr>
          <w:rFonts w:eastAsia="Times New Roman" w:cs="Times New Roman"/>
          <w:szCs w:val="24"/>
        </w:rPr>
        <w:t>18</w:t>
      </w:r>
      <w:r>
        <w:rPr>
          <w:rFonts w:eastAsia="Times New Roman" w:cs="Times New Roman"/>
          <w:szCs w:val="24"/>
        </w:rPr>
        <w:t xml:space="preserve"> </w:t>
      </w:r>
      <w:r>
        <w:rPr>
          <w:rFonts w:eastAsia="Times New Roman" w:cs="Times New Roman"/>
          <w:szCs w:val="24"/>
        </w:rPr>
        <w:t>Μαρτίου</w:t>
      </w:r>
      <w:r>
        <w:rPr>
          <w:rFonts w:eastAsia="Times New Roman" w:cs="Times New Roman"/>
          <w:szCs w:val="24"/>
        </w:rPr>
        <w:t xml:space="preserve">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εξής:</w:t>
      </w:r>
      <w:r>
        <w:rPr>
          <w:rFonts w:eastAsia="Times New Roman" w:cs="Times New Roman"/>
          <w:szCs w:val="24"/>
        </w:rPr>
        <w:t xml:space="preserve"> </w:t>
      </w:r>
    </w:p>
    <w:p w14:paraId="076E7BB5" w14:textId="77777777" w:rsidR="008A5475" w:rsidRDefault="00367962">
      <w:pPr>
        <w:spacing w:line="600" w:lineRule="auto"/>
        <w:ind w:firstLine="720"/>
        <w:jc w:val="both"/>
        <w:rPr>
          <w:rFonts w:eastAsia="Times New Roman"/>
          <w:bCs/>
          <w:szCs w:val="24"/>
        </w:rPr>
      </w:pPr>
      <w:r>
        <w:rPr>
          <w:rFonts w:eastAsia="Times New Roman"/>
          <w:bCs/>
          <w:szCs w:val="24"/>
        </w:rPr>
        <w:t>Α.</w:t>
      </w:r>
      <w:r>
        <w:rPr>
          <w:rFonts w:eastAsia="Times New Roman"/>
          <w:bCs/>
          <w:szCs w:val="24"/>
        </w:rPr>
        <w:t xml:space="preserve"> </w:t>
      </w:r>
      <w:r>
        <w:rPr>
          <w:rFonts w:eastAsia="Times New Roman"/>
          <w:bCs/>
          <w:szCs w:val="24"/>
        </w:rPr>
        <w:t>ΕΠΙΚΑΙΡΕΣ</w:t>
      </w:r>
      <w:r>
        <w:rPr>
          <w:rFonts w:eastAsia="Times New Roman"/>
          <w:bCs/>
          <w:szCs w:val="24"/>
        </w:rPr>
        <w:t xml:space="preserve"> </w:t>
      </w:r>
      <w:r>
        <w:rPr>
          <w:rFonts w:eastAsia="Times New Roman"/>
          <w:bCs/>
          <w:szCs w:val="24"/>
        </w:rPr>
        <w:t>ΕΡΩΤΗΣΕΙΣ</w:t>
      </w:r>
      <w:r>
        <w:rPr>
          <w:rFonts w:eastAsia="Times New Roman"/>
          <w:bCs/>
          <w:szCs w:val="24"/>
        </w:rPr>
        <w:t xml:space="preserve"> </w:t>
      </w:r>
      <w:r>
        <w:rPr>
          <w:rFonts w:eastAsia="Times New Roman"/>
          <w:bCs/>
          <w:szCs w:val="24"/>
        </w:rPr>
        <w:t>Π</w:t>
      </w:r>
      <w:r>
        <w:rPr>
          <w:rFonts w:eastAsia="Times New Roman"/>
          <w:bCs/>
          <w:szCs w:val="24"/>
        </w:rPr>
        <w:t>ρώτου</w:t>
      </w:r>
      <w:r>
        <w:rPr>
          <w:rFonts w:eastAsia="Times New Roman"/>
          <w:bCs/>
          <w:szCs w:val="24"/>
        </w:rPr>
        <w:t xml:space="preserve"> </w:t>
      </w:r>
      <w:r>
        <w:rPr>
          <w:rFonts w:eastAsia="Times New Roman"/>
          <w:bCs/>
          <w:szCs w:val="24"/>
        </w:rPr>
        <w:t>κ</w:t>
      </w:r>
      <w:r>
        <w:rPr>
          <w:rFonts w:eastAsia="Times New Roman"/>
          <w:bCs/>
          <w:szCs w:val="24"/>
        </w:rPr>
        <w:t>ύκλου</w:t>
      </w:r>
      <w:r>
        <w:rPr>
          <w:rFonts w:eastAsia="Times New Roman"/>
          <w:bCs/>
          <w:szCs w:val="24"/>
        </w:rPr>
        <w:t xml:space="preserve"> </w:t>
      </w:r>
      <w:r>
        <w:rPr>
          <w:rFonts w:eastAsia="Times New Roman"/>
          <w:bCs/>
          <w:szCs w:val="24"/>
        </w:rPr>
        <w:t>(Άρθρο</w:t>
      </w:r>
      <w:r>
        <w:rPr>
          <w:rFonts w:eastAsia="Times New Roman"/>
          <w:bCs/>
          <w:szCs w:val="24"/>
        </w:rPr>
        <w:t xml:space="preserve"> </w:t>
      </w:r>
      <w:r>
        <w:rPr>
          <w:rFonts w:eastAsia="Times New Roman"/>
          <w:bCs/>
          <w:szCs w:val="24"/>
        </w:rPr>
        <w:t>130</w:t>
      </w:r>
      <w:r>
        <w:rPr>
          <w:rFonts w:eastAsia="Times New Roman"/>
          <w:bCs/>
          <w:szCs w:val="24"/>
        </w:rPr>
        <w:t xml:space="preserve"> </w:t>
      </w:r>
      <w:r>
        <w:rPr>
          <w:rFonts w:eastAsia="Times New Roman"/>
          <w:bCs/>
          <w:szCs w:val="24"/>
        </w:rPr>
        <w:t>παρ</w:t>
      </w:r>
      <w:r>
        <w:rPr>
          <w:rFonts w:eastAsia="Times New Roman"/>
          <w:bCs/>
          <w:szCs w:val="24"/>
        </w:rPr>
        <w:t>άγραφοι</w:t>
      </w:r>
      <w:r>
        <w:rPr>
          <w:rFonts w:eastAsia="Times New Roman"/>
          <w:bCs/>
          <w:szCs w:val="24"/>
        </w:rPr>
        <w:t xml:space="preserve"> </w:t>
      </w:r>
      <w:r>
        <w:rPr>
          <w:rFonts w:eastAsia="Times New Roman"/>
          <w:bCs/>
          <w:szCs w:val="24"/>
        </w:rPr>
        <w:t>2</w:t>
      </w:r>
      <w:r>
        <w:rPr>
          <w:rFonts w:eastAsia="Times New Roman"/>
          <w:bCs/>
          <w:szCs w:val="24"/>
        </w:rPr>
        <w:t xml:space="preserve"> </w:t>
      </w:r>
      <w:r>
        <w:rPr>
          <w:rFonts w:eastAsia="Times New Roman"/>
          <w:bCs/>
          <w:szCs w:val="24"/>
        </w:rPr>
        <w:t>και</w:t>
      </w:r>
      <w:r>
        <w:rPr>
          <w:rFonts w:eastAsia="Times New Roman"/>
          <w:bCs/>
          <w:szCs w:val="24"/>
        </w:rPr>
        <w:t xml:space="preserve"> </w:t>
      </w:r>
      <w:r>
        <w:rPr>
          <w:rFonts w:eastAsia="Times New Roman"/>
          <w:bCs/>
          <w:szCs w:val="24"/>
        </w:rPr>
        <w:t>3</w:t>
      </w:r>
      <w:r>
        <w:rPr>
          <w:rFonts w:eastAsia="Times New Roman"/>
          <w:bCs/>
          <w:szCs w:val="24"/>
        </w:rPr>
        <w:t xml:space="preserve"> </w:t>
      </w:r>
      <w:r>
        <w:rPr>
          <w:rFonts w:eastAsia="Times New Roman"/>
          <w:bCs/>
          <w:szCs w:val="24"/>
        </w:rPr>
        <w:t>του</w:t>
      </w:r>
      <w:r>
        <w:rPr>
          <w:rFonts w:eastAsia="Times New Roman"/>
          <w:bCs/>
          <w:szCs w:val="24"/>
        </w:rPr>
        <w:t xml:space="preserve"> </w:t>
      </w:r>
      <w:r>
        <w:rPr>
          <w:rFonts w:eastAsia="Times New Roman"/>
          <w:bCs/>
          <w:szCs w:val="24"/>
        </w:rPr>
        <w:t>Κανονισμού</w:t>
      </w:r>
      <w:r>
        <w:rPr>
          <w:rFonts w:eastAsia="Times New Roman"/>
          <w:bCs/>
          <w:szCs w:val="24"/>
        </w:rPr>
        <w:t xml:space="preserve"> </w:t>
      </w:r>
      <w:r>
        <w:rPr>
          <w:rFonts w:eastAsia="Times New Roman"/>
          <w:bCs/>
          <w:szCs w:val="24"/>
        </w:rPr>
        <w:t>της</w:t>
      </w:r>
      <w:r>
        <w:rPr>
          <w:rFonts w:eastAsia="Times New Roman"/>
          <w:bCs/>
          <w:szCs w:val="24"/>
        </w:rPr>
        <w:t xml:space="preserve"> </w:t>
      </w:r>
      <w:r>
        <w:rPr>
          <w:rFonts w:eastAsia="Times New Roman"/>
          <w:bCs/>
          <w:szCs w:val="24"/>
        </w:rPr>
        <w:t>Βουλής)</w:t>
      </w:r>
    </w:p>
    <w:p w14:paraId="076E7BB6" w14:textId="77777777" w:rsidR="008A5475" w:rsidRDefault="00367962">
      <w:pPr>
        <w:spacing w:line="600" w:lineRule="auto"/>
        <w:ind w:firstLine="720"/>
        <w:jc w:val="both"/>
        <w:rPr>
          <w:rFonts w:eastAsia="Times New Roman"/>
          <w:szCs w:val="24"/>
        </w:rPr>
      </w:pPr>
      <w:r>
        <w:rPr>
          <w:rFonts w:eastAsia="Times New Roman"/>
          <w:szCs w:val="24"/>
        </w:rPr>
        <w:t>1.</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654/15-3-2016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Λακωνίας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Συνασπισμού</w:t>
      </w:r>
      <w:r>
        <w:rPr>
          <w:rFonts w:eastAsia="Times New Roman"/>
          <w:szCs w:val="24"/>
        </w:rPr>
        <w:t xml:space="preserve"> </w:t>
      </w:r>
      <w:r>
        <w:rPr>
          <w:rFonts w:eastAsia="Times New Roman"/>
          <w:szCs w:val="24"/>
        </w:rPr>
        <w:t>Ριζοσπαστικής</w:t>
      </w:r>
      <w:r>
        <w:rPr>
          <w:rFonts w:eastAsia="Times New Roman"/>
          <w:szCs w:val="24"/>
        </w:rPr>
        <w:t xml:space="preserve"> </w:t>
      </w:r>
      <w:r>
        <w:rPr>
          <w:rFonts w:eastAsia="Times New Roman"/>
          <w:szCs w:val="24"/>
        </w:rPr>
        <w:t>Αριστεράς</w:t>
      </w:r>
      <w:r>
        <w:rPr>
          <w:rFonts w:eastAsia="Times New Roman"/>
          <w:szCs w:val="24"/>
        </w:rPr>
        <w:t xml:space="preserve"> </w:t>
      </w:r>
      <w:r>
        <w:rPr>
          <w:rFonts w:eastAsia="Times New Roman"/>
          <w:szCs w:val="24"/>
        </w:rPr>
        <w:lastRenderedPageBreak/>
        <w:t>κ.</w:t>
      </w:r>
      <w:r>
        <w:rPr>
          <w:rFonts w:eastAsia="Times New Roman"/>
          <w:szCs w:val="24"/>
        </w:rPr>
        <w:t xml:space="preserve"> </w:t>
      </w:r>
      <w:r>
        <w:rPr>
          <w:rFonts w:eastAsia="Times New Roman"/>
          <w:bCs/>
          <w:szCs w:val="24"/>
        </w:rPr>
        <w:t>Σταύρου</w:t>
      </w:r>
      <w:r>
        <w:rPr>
          <w:rFonts w:eastAsia="Times New Roman"/>
          <w:bCs/>
          <w:szCs w:val="24"/>
        </w:rPr>
        <w:t xml:space="preserve"> </w:t>
      </w:r>
      <w:proofErr w:type="spellStart"/>
      <w:r>
        <w:rPr>
          <w:rFonts w:eastAsia="Times New Roman"/>
          <w:bCs/>
          <w:szCs w:val="24"/>
        </w:rPr>
        <w:t>Αραχωβίτη</w:t>
      </w:r>
      <w:proofErr w:type="spellEnd"/>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Αγροτικής</w:t>
      </w:r>
      <w:r>
        <w:rPr>
          <w:rFonts w:eastAsia="Times New Roman"/>
          <w:bCs/>
          <w:szCs w:val="24"/>
        </w:rPr>
        <w:t xml:space="preserve"> </w:t>
      </w:r>
      <w:r>
        <w:rPr>
          <w:rFonts w:eastAsia="Times New Roman"/>
          <w:bCs/>
          <w:szCs w:val="24"/>
        </w:rPr>
        <w:t>Ανάπτυξης</w:t>
      </w:r>
      <w:r>
        <w:rPr>
          <w:rFonts w:eastAsia="Times New Roman"/>
          <w:bCs/>
          <w:szCs w:val="24"/>
        </w:rPr>
        <w:t xml:space="preserve"> </w:t>
      </w:r>
      <w:r>
        <w:rPr>
          <w:rFonts w:eastAsia="Times New Roman"/>
          <w:bCs/>
          <w:szCs w:val="24"/>
        </w:rPr>
        <w:t>και</w:t>
      </w:r>
      <w:r>
        <w:rPr>
          <w:rFonts w:eastAsia="Times New Roman"/>
          <w:bCs/>
          <w:szCs w:val="24"/>
        </w:rPr>
        <w:t xml:space="preserve"> </w:t>
      </w:r>
      <w:r>
        <w:rPr>
          <w:rFonts w:eastAsia="Times New Roman"/>
          <w:bCs/>
          <w:szCs w:val="24"/>
        </w:rPr>
        <w:t>Τροφίμων,</w:t>
      </w:r>
      <w:r>
        <w:rPr>
          <w:rFonts w:eastAsia="Times New Roman"/>
          <w:b/>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ανάκτηση</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ελληνικό</w:t>
      </w:r>
      <w:r>
        <w:rPr>
          <w:rFonts w:eastAsia="Times New Roman"/>
          <w:szCs w:val="24"/>
        </w:rPr>
        <w:t xml:space="preserve"> </w:t>
      </w:r>
      <w:r>
        <w:rPr>
          <w:rFonts w:eastAsia="Times New Roman"/>
          <w:szCs w:val="24"/>
        </w:rPr>
        <w:t>δημόσιο</w:t>
      </w:r>
      <w:r>
        <w:rPr>
          <w:rFonts w:eastAsia="Times New Roman"/>
          <w:szCs w:val="24"/>
        </w:rPr>
        <w:t xml:space="preserve"> </w:t>
      </w:r>
      <w:r>
        <w:rPr>
          <w:rFonts w:eastAsia="Times New Roman"/>
          <w:szCs w:val="24"/>
        </w:rPr>
        <w:t>απευθείας</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Έλληνες</w:t>
      </w:r>
      <w:r>
        <w:rPr>
          <w:rFonts w:eastAsia="Times New Roman"/>
          <w:szCs w:val="24"/>
        </w:rPr>
        <w:t xml:space="preserve"> </w:t>
      </w:r>
      <w:r>
        <w:rPr>
          <w:rFonts w:eastAsia="Times New Roman"/>
          <w:szCs w:val="24"/>
        </w:rPr>
        <w:t>αγρότες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κ</w:t>
      </w:r>
      <w:r>
        <w:rPr>
          <w:rFonts w:eastAsia="Times New Roman"/>
          <w:szCs w:val="24"/>
        </w:rPr>
        <w:t>ρατικών</w:t>
      </w:r>
      <w:r>
        <w:rPr>
          <w:rFonts w:eastAsia="Times New Roman"/>
          <w:szCs w:val="24"/>
        </w:rPr>
        <w:t xml:space="preserve"> </w:t>
      </w:r>
      <w:r>
        <w:rPr>
          <w:rFonts w:eastAsia="Times New Roman"/>
          <w:szCs w:val="24"/>
        </w:rPr>
        <w:t>ε</w:t>
      </w:r>
      <w:r>
        <w:rPr>
          <w:rFonts w:eastAsia="Times New Roman"/>
          <w:szCs w:val="24"/>
        </w:rPr>
        <w:t>νισχύσεων</w:t>
      </w:r>
      <w:r>
        <w:rPr>
          <w:rFonts w:eastAsia="Times New Roman"/>
          <w:szCs w:val="24"/>
        </w:rPr>
        <w:t xml:space="preserve"> </w:t>
      </w:r>
      <w:r>
        <w:rPr>
          <w:rFonts w:eastAsia="Times New Roman"/>
          <w:szCs w:val="24"/>
        </w:rPr>
        <w:t>ύψους</w:t>
      </w:r>
      <w:r>
        <w:rPr>
          <w:rFonts w:eastAsia="Times New Roman"/>
          <w:szCs w:val="24"/>
        </w:rPr>
        <w:t xml:space="preserve"> </w:t>
      </w:r>
      <w:r>
        <w:rPr>
          <w:rFonts w:eastAsia="Times New Roman"/>
          <w:szCs w:val="24"/>
        </w:rPr>
        <w:t>421</w:t>
      </w:r>
      <w:r>
        <w:rPr>
          <w:rFonts w:eastAsia="Times New Roman"/>
          <w:szCs w:val="24"/>
        </w:rPr>
        <w:t xml:space="preserve"> </w:t>
      </w:r>
      <w:r>
        <w:rPr>
          <w:rFonts w:eastAsia="Times New Roman"/>
          <w:szCs w:val="24"/>
        </w:rPr>
        <w:t>εκατομμυρίων</w:t>
      </w:r>
      <w:r>
        <w:rPr>
          <w:rFonts w:eastAsia="Times New Roman"/>
          <w:szCs w:val="24"/>
        </w:rPr>
        <w:t xml:space="preserve"> </w:t>
      </w:r>
      <w:r>
        <w:rPr>
          <w:rFonts w:eastAsia="Times New Roman"/>
          <w:szCs w:val="24"/>
        </w:rPr>
        <w:t>ευρώ</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περιόδου</w:t>
      </w:r>
      <w:r>
        <w:rPr>
          <w:rFonts w:eastAsia="Times New Roman"/>
          <w:szCs w:val="24"/>
        </w:rPr>
        <w:t xml:space="preserve"> </w:t>
      </w:r>
      <w:r>
        <w:rPr>
          <w:rFonts w:eastAsia="Times New Roman"/>
          <w:szCs w:val="24"/>
        </w:rPr>
        <w:t>2008-2009</w:t>
      </w:r>
      <w:r>
        <w:rPr>
          <w:rFonts w:eastAsia="Times New Roman"/>
          <w:szCs w:val="24"/>
        </w:rPr>
        <w:t xml:space="preserve"> </w:t>
      </w:r>
      <w:r>
        <w:rPr>
          <w:rFonts w:eastAsia="Times New Roman"/>
          <w:szCs w:val="24"/>
        </w:rPr>
        <w:t>μετά</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απόφαση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Ευρωπαϊκού</w:t>
      </w:r>
      <w:r>
        <w:rPr>
          <w:rFonts w:eastAsia="Times New Roman"/>
          <w:szCs w:val="24"/>
        </w:rPr>
        <w:t xml:space="preserve"> </w:t>
      </w:r>
      <w:r>
        <w:rPr>
          <w:rFonts w:eastAsia="Times New Roman"/>
          <w:szCs w:val="24"/>
        </w:rPr>
        <w:t>Δικαστηρίου</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8</w:t>
      </w:r>
      <w:r>
        <w:rPr>
          <w:rFonts w:eastAsia="Times New Roman"/>
          <w:szCs w:val="24"/>
          <w:vertAlign w:val="superscript"/>
        </w:rPr>
        <w:t>ης</w:t>
      </w:r>
      <w:r>
        <w:rPr>
          <w:rFonts w:eastAsia="Times New Roman"/>
          <w:szCs w:val="24"/>
        </w:rPr>
        <w:t xml:space="preserve"> </w:t>
      </w:r>
      <w:r>
        <w:rPr>
          <w:rFonts w:eastAsia="Times New Roman"/>
          <w:szCs w:val="24"/>
        </w:rPr>
        <w:t>Μαρτίου</w:t>
      </w:r>
      <w:r>
        <w:rPr>
          <w:rFonts w:eastAsia="Times New Roman"/>
          <w:szCs w:val="24"/>
        </w:rPr>
        <w:t xml:space="preserve"> </w:t>
      </w:r>
      <w:r>
        <w:rPr>
          <w:rFonts w:eastAsia="Times New Roman"/>
          <w:szCs w:val="24"/>
        </w:rPr>
        <w:t>2016.</w:t>
      </w:r>
    </w:p>
    <w:p w14:paraId="076E7BB7" w14:textId="77777777" w:rsidR="008A5475" w:rsidRDefault="00367962">
      <w:pPr>
        <w:spacing w:line="600" w:lineRule="auto"/>
        <w:ind w:firstLine="720"/>
        <w:jc w:val="both"/>
        <w:rPr>
          <w:rFonts w:eastAsia="Times New Roman"/>
          <w:szCs w:val="24"/>
        </w:rPr>
      </w:pPr>
      <w:r>
        <w:rPr>
          <w:rFonts w:eastAsia="Times New Roman"/>
          <w:szCs w:val="24"/>
        </w:rPr>
        <w:t>2.</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652/11-3-2016</w:t>
      </w:r>
      <w:r>
        <w:rPr>
          <w:rFonts w:eastAsia="Times New Roman"/>
          <w:szCs w:val="24"/>
        </w:rPr>
        <w:t xml:space="preserve"> </w:t>
      </w:r>
      <w:r>
        <w:rPr>
          <w:rFonts w:eastAsia="Times New Roman"/>
          <w:szCs w:val="24"/>
        </w:rPr>
        <w:t>ε</w:t>
      </w:r>
      <w:r>
        <w:rPr>
          <w:rFonts w:eastAsia="Times New Roman"/>
          <w:szCs w:val="24"/>
        </w:rPr>
        <w:t>πίκαιρη</w:t>
      </w:r>
      <w:r>
        <w:rPr>
          <w:rFonts w:eastAsia="Times New Roman"/>
          <w:szCs w:val="24"/>
        </w:rPr>
        <w:t xml:space="preserve"> </w:t>
      </w:r>
      <w:r>
        <w:rPr>
          <w:rFonts w:eastAsia="Times New Roman"/>
          <w:szCs w:val="24"/>
        </w:rPr>
        <w:t>ε</w:t>
      </w:r>
      <w:r>
        <w:rPr>
          <w:rFonts w:eastAsia="Times New Roman"/>
          <w:szCs w:val="24"/>
        </w:rPr>
        <w:t>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Α΄</w:t>
      </w:r>
      <w:r>
        <w:rPr>
          <w:rFonts w:eastAsia="Times New Roman"/>
          <w:szCs w:val="24"/>
        </w:rPr>
        <w:t xml:space="preserve"> </w:t>
      </w:r>
      <w:r>
        <w:rPr>
          <w:rFonts w:eastAsia="Times New Roman"/>
          <w:szCs w:val="24"/>
        </w:rPr>
        <w:t>Πειραιώς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Νέας</w:t>
      </w:r>
      <w:r>
        <w:rPr>
          <w:rFonts w:eastAsia="Times New Roman"/>
          <w:szCs w:val="24"/>
        </w:rPr>
        <w:t xml:space="preserve"> </w:t>
      </w:r>
      <w:r>
        <w:rPr>
          <w:rFonts w:eastAsia="Times New Roman"/>
          <w:szCs w:val="24"/>
        </w:rPr>
        <w:t>Δημοκρατίας</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Κωνσταντίνου</w:t>
      </w:r>
      <w:r>
        <w:rPr>
          <w:rFonts w:eastAsia="Times New Roman"/>
          <w:bCs/>
          <w:szCs w:val="24"/>
        </w:rPr>
        <w:t xml:space="preserve"> </w:t>
      </w:r>
      <w:r>
        <w:rPr>
          <w:rFonts w:eastAsia="Times New Roman"/>
          <w:bCs/>
          <w:szCs w:val="24"/>
        </w:rPr>
        <w:t>Κατσαφάδου</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Εσωτερικών</w:t>
      </w:r>
      <w:r>
        <w:rPr>
          <w:rFonts w:eastAsia="Times New Roman"/>
          <w:bCs/>
          <w:szCs w:val="24"/>
        </w:rPr>
        <w:t xml:space="preserve"> </w:t>
      </w:r>
      <w:r>
        <w:rPr>
          <w:rFonts w:eastAsia="Times New Roman"/>
          <w:bCs/>
          <w:szCs w:val="24"/>
        </w:rPr>
        <w:t>και</w:t>
      </w:r>
      <w:r>
        <w:rPr>
          <w:rFonts w:eastAsia="Times New Roman"/>
          <w:bCs/>
          <w:szCs w:val="24"/>
        </w:rPr>
        <w:t xml:space="preserve"> </w:t>
      </w:r>
      <w:r>
        <w:rPr>
          <w:rFonts w:eastAsia="Times New Roman"/>
          <w:bCs/>
          <w:szCs w:val="24"/>
        </w:rPr>
        <w:t>Διοικητικής</w:t>
      </w:r>
      <w:r>
        <w:rPr>
          <w:rFonts w:eastAsia="Times New Roman"/>
          <w:bCs/>
          <w:szCs w:val="24"/>
        </w:rPr>
        <w:t xml:space="preserve"> </w:t>
      </w:r>
      <w:r>
        <w:rPr>
          <w:rFonts w:eastAsia="Times New Roman"/>
          <w:bCs/>
          <w:szCs w:val="24"/>
        </w:rPr>
        <w:t>Ανασυγκρότησης,</w:t>
      </w:r>
      <w:r>
        <w:rPr>
          <w:rFonts w:eastAsia="Times New Roman"/>
          <w:b/>
          <w:bCs/>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ν</w:t>
      </w:r>
      <w:r>
        <w:rPr>
          <w:rFonts w:eastAsia="Times New Roman"/>
          <w:szCs w:val="24"/>
        </w:rPr>
        <w:t xml:space="preserve"> </w:t>
      </w:r>
      <w:r>
        <w:rPr>
          <w:rFonts w:eastAsia="Times New Roman"/>
          <w:szCs w:val="24"/>
        </w:rPr>
        <w:t>ρόλο</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ΜΚΟ</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αντιμετώπιση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προσφυγικού</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μεταναστευτικού</w:t>
      </w:r>
      <w:r>
        <w:rPr>
          <w:rFonts w:eastAsia="Times New Roman"/>
          <w:szCs w:val="24"/>
        </w:rPr>
        <w:t xml:space="preserve"> </w:t>
      </w:r>
      <w:r>
        <w:rPr>
          <w:rFonts w:eastAsia="Times New Roman"/>
          <w:szCs w:val="24"/>
        </w:rPr>
        <w:t>προβλήματος.</w:t>
      </w:r>
    </w:p>
    <w:p w14:paraId="076E7BB8" w14:textId="77777777" w:rsidR="008A5475" w:rsidRDefault="00367962">
      <w:pPr>
        <w:spacing w:line="600" w:lineRule="auto"/>
        <w:ind w:firstLine="720"/>
        <w:jc w:val="both"/>
        <w:rPr>
          <w:rFonts w:eastAsia="Times New Roman"/>
          <w:szCs w:val="24"/>
        </w:rPr>
      </w:pPr>
      <w:r>
        <w:rPr>
          <w:rFonts w:eastAsia="Times New Roman"/>
          <w:szCs w:val="24"/>
        </w:rPr>
        <w:lastRenderedPageBreak/>
        <w:t>3.</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657/15-3-2016</w:t>
      </w:r>
      <w:r>
        <w:rPr>
          <w:rFonts w:eastAsia="Times New Roman"/>
          <w:szCs w:val="24"/>
        </w:rPr>
        <w:t xml:space="preserve"> </w:t>
      </w:r>
      <w:r>
        <w:rPr>
          <w:rFonts w:eastAsia="Times New Roman"/>
          <w:szCs w:val="24"/>
        </w:rPr>
        <w:t>ε</w:t>
      </w:r>
      <w:r>
        <w:rPr>
          <w:rFonts w:eastAsia="Times New Roman"/>
          <w:szCs w:val="24"/>
        </w:rPr>
        <w:t>πίκαιρη</w:t>
      </w:r>
      <w:r>
        <w:rPr>
          <w:rFonts w:eastAsia="Times New Roman"/>
          <w:szCs w:val="24"/>
        </w:rPr>
        <w:t xml:space="preserve"> </w:t>
      </w:r>
      <w:r>
        <w:rPr>
          <w:rFonts w:eastAsia="Times New Roman"/>
          <w:szCs w:val="24"/>
        </w:rPr>
        <w:t>ε</w:t>
      </w:r>
      <w:r>
        <w:rPr>
          <w:rFonts w:eastAsia="Times New Roman"/>
          <w:szCs w:val="24"/>
        </w:rPr>
        <w:t>ρώτηση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Βουλευτού</w:t>
      </w:r>
      <w:r>
        <w:rPr>
          <w:rFonts w:eastAsia="Times New Roman"/>
          <w:szCs w:val="24"/>
        </w:rPr>
        <w:t xml:space="preserve"> </w:t>
      </w:r>
      <w:r>
        <w:rPr>
          <w:rFonts w:eastAsia="Times New Roman"/>
          <w:szCs w:val="24"/>
        </w:rPr>
        <w:t>Αττικής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Δημοκρατικής</w:t>
      </w:r>
      <w:r>
        <w:rPr>
          <w:rFonts w:eastAsia="Times New Roman"/>
          <w:szCs w:val="24"/>
        </w:rPr>
        <w:t xml:space="preserve"> </w:t>
      </w:r>
      <w:r>
        <w:rPr>
          <w:rFonts w:eastAsia="Times New Roman"/>
          <w:szCs w:val="24"/>
        </w:rPr>
        <w:t>Συμπαράταξης</w:t>
      </w:r>
      <w:r>
        <w:rPr>
          <w:rFonts w:eastAsia="Times New Roman"/>
          <w:szCs w:val="24"/>
        </w:rPr>
        <w:t xml:space="preserve">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Pr>
          <w:rFonts w:eastAsia="Times New Roman"/>
          <w:szCs w:val="24"/>
        </w:rPr>
        <w:t xml:space="preserve"> </w:t>
      </w:r>
      <w:r>
        <w:rPr>
          <w:rFonts w:eastAsia="Times New Roman"/>
          <w:szCs w:val="24"/>
        </w:rPr>
        <w:t>κυρίας</w:t>
      </w:r>
      <w:r>
        <w:rPr>
          <w:rFonts w:eastAsia="Times New Roman"/>
          <w:szCs w:val="24"/>
        </w:rPr>
        <w:t xml:space="preserve"> </w:t>
      </w:r>
      <w:r>
        <w:rPr>
          <w:rFonts w:eastAsia="Times New Roman"/>
          <w:bCs/>
          <w:szCs w:val="24"/>
        </w:rPr>
        <w:t>Παρασκευής</w:t>
      </w:r>
      <w:r>
        <w:rPr>
          <w:rFonts w:eastAsia="Times New Roman"/>
          <w:bCs/>
          <w:szCs w:val="24"/>
        </w:rPr>
        <w:t xml:space="preserve"> </w:t>
      </w:r>
      <w:proofErr w:type="spellStart"/>
      <w:r>
        <w:rPr>
          <w:rFonts w:eastAsia="Times New Roman"/>
          <w:bCs/>
          <w:szCs w:val="24"/>
        </w:rPr>
        <w:t>Χριστοφιλοπούλου</w:t>
      </w:r>
      <w:proofErr w:type="spellEnd"/>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Υ</w:t>
      </w:r>
      <w:r>
        <w:rPr>
          <w:rFonts w:eastAsia="Times New Roman"/>
          <w:bCs/>
          <w:szCs w:val="24"/>
        </w:rPr>
        <w:t>γείας,</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σχέδιο</w:t>
      </w:r>
      <w:r>
        <w:rPr>
          <w:rFonts w:eastAsia="Times New Roman"/>
          <w:szCs w:val="24"/>
        </w:rPr>
        <w:t xml:space="preserve"> </w:t>
      </w:r>
      <w:r>
        <w:rPr>
          <w:rFonts w:eastAsia="Times New Roman"/>
          <w:szCs w:val="24"/>
        </w:rPr>
        <w:t>αντιμετώπισης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υγειονομικών</w:t>
      </w:r>
      <w:r>
        <w:rPr>
          <w:rFonts w:eastAsia="Times New Roman"/>
          <w:szCs w:val="24"/>
        </w:rPr>
        <w:t xml:space="preserve"> </w:t>
      </w:r>
      <w:r>
        <w:rPr>
          <w:rFonts w:eastAsia="Times New Roman"/>
          <w:szCs w:val="24"/>
        </w:rPr>
        <w:t>αναγκών</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προσφύγων</w:t>
      </w:r>
      <w:r>
        <w:rPr>
          <w:rFonts w:eastAsia="Times New Roman"/>
          <w:szCs w:val="24"/>
        </w:rPr>
        <w:t xml:space="preserve"> </w:t>
      </w:r>
      <w:r>
        <w:rPr>
          <w:rFonts w:eastAsia="Times New Roman"/>
          <w:szCs w:val="24"/>
        </w:rPr>
        <w:t>στην</w:t>
      </w:r>
      <w:r>
        <w:rPr>
          <w:rFonts w:eastAsia="Times New Roman"/>
          <w:szCs w:val="24"/>
        </w:rPr>
        <w:t xml:space="preserve"> </w:t>
      </w:r>
      <w:proofErr w:type="spellStart"/>
      <w:r>
        <w:rPr>
          <w:rFonts w:eastAsia="Times New Roman"/>
          <w:szCs w:val="24"/>
        </w:rPr>
        <w:t>Ειδομένη</w:t>
      </w:r>
      <w:proofErr w:type="spellEnd"/>
      <w:r>
        <w:rPr>
          <w:rFonts w:eastAsia="Times New Roman"/>
          <w:szCs w:val="24"/>
        </w:rPr>
        <w:t>.</w:t>
      </w:r>
    </w:p>
    <w:p w14:paraId="076E7BB9" w14:textId="77777777" w:rsidR="008A5475" w:rsidRDefault="00367962">
      <w:pPr>
        <w:spacing w:line="600" w:lineRule="auto"/>
        <w:ind w:firstLine="720"/>
        <w:jc w:val="both"/>
        <w:rPr>
          <w:rFonts w:eastAsia="Times New Roman"/>
          <w:szCs w:val="24"/>
        </w:rPr>
      </w:pPr>
      <w:r>
        <w:rPr>
          <w:rFonts w:eastAsia="Times New Roman"/>
          <w:szCs w:val="24"/>
        </w:rPr>
        <w:t>4.</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669/15-3-2016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Ηρακλείου</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Κομμουνιστικού</w:t>
      </w:r>
      <w:r>
        <w:rPr>
          <w:rFonts w:eastAsia="Times New Roman"/>
          <w:szCs w:val="24"/>
        </w:rPr>
        <w:t xml:space="preserve"> </w:t>
      </w:r>
      <w:r>
        <w:rPr>
          <w:rFonts w:eastAsia="Times New Roman"/>
          <w:szCs w:val="24"/>
        </w:rPr>
        <w:t>Κόμματος</w:t>
      </w:r>
      <w:r>
        <w:rPr>
          <w:rFonts w:eastAsia="Times New Roman"/>
          <w:szCs w:val="24"/>
        </w:rPr>
        <w:t xml:space="preserve"> </w:t>
      </w:r>
      <w:r>
        <w:rPr>
          <w:rFonts w:eastAsia="Times New Roman"/>
          <w:szCs w:val="24"/>
        </w:rPr>
        <w:t>Ελλάδας</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Εμμανουήλ</w:t>
      </w:r>
      <w:r>
        <w:rPr>
          <w:rFonts w:eastAsia="Times New Roman"/>
          <w:bCs/>
          <w:szCs w:val="24"/>
        </w:rPr>
        <w:t xml:space="preserve"> </w:t>
      </w:r>
      <w:r>
        <w:rPr>
          <w:rFonts w:eastAsia="Times New Roman"/>
          <w:bCs/>
          <w:szCs w:val="24"/>
        </w:rPr>
        <w:t>Συντυχάκη</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Περιβάλλοντος</w:t>
      </w:r>
      <w:r>
        <w:rPr>
          <w:rFonts w:eastAsia="Times New Roman"/>
          <w:bCs/>
          <w:szCs w:val="24"/>
        </w:rPr>
        <w:t xml:space="preserve"> </w:t>
      </w:r>
      <w:r>
        <w:rPr>
          <w:rFonts w:eastAsia="Times New Roman"/>
          <w:bCs/>
          <w:szCs w:val="24"/>
        </w:rPr>
        <w:t>και</w:t>
      </w:r>
      <w:r>
        <w:rPr>
          <w:rFonts w:eastAsia="Times New Roman"/>
          <w:bCs/>
          <w:szCs w:val="24"/>
        </w:rPr>
        <w:t xml:space="preserve"> </w:t>
      </w:r>
      <w:r>
        <w:rPr>
          <w:rFonts w:eastAsia="Times New Roman"/>
          <w:bCs/>
          <w:szCs w:val="24"/>
        </w:rPr>
        <w:t>Ενέργειας,</w:t>
      </w:r>
      <w:r>
        <w:rPr>
          <w:rFonts w:eastAsia="Times New Roman"/>
          <w:b/>
          <w:bCs/>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μονάδες</w:t>
      </w:r>
      <w:r>
        <w:rPr>
          <w:rFonts w:eastAsia="Times New Roman"/>
          <w:szCs w:val="24"/>
        </w:rPr>
        <w:t xml:space="preserve"> </w:t>
      </w:r>
      <w:r>
        <w:rPr>
          <w:rFonts w:eastAsia="Times New Roman"/>
          <w:szCs w:val="24"/>
        </w:rPr>
        <w:t>παραγωγής</w:t>
      </w:r>
      <w:r>
        <w:rPr>
          <w:rFonts w:eastAsia="Times New Roman"/>
          <w:szCs w:val="24"/>
        </w:rPr>
        <w:t xml:space="preserve"> </w:t>
      </w:r>
      <w:r>
        <w:rPr>
          <w:rFonts w:eastAsia="Times New Roman"/>
          <w:szCs w:val="24"/>
        </w:rPr>
        <w:t>ενέργειας</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βιομάζα</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Δήμο</w:t>
      </w:r>
      <w:r>
        <w:rPr>
          <w:rFonts w:eastAsia="Times New Roman"/>
          <w:szCs w:val="24"/>
        </w:rPr>
        <w:t xml:space="preserve"> </w:t>
      </w:r>
      <w:r>
        <w:rPr>
          <w:rFonts w:eastAsia="Times New Roman"/>
          <w:szCs w:val="24"/>
        </w:rPr>
        <w:t>Γόρτυνας</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Ηράκλειο</w:t>
      </w:r>
      <w:r>
        <w:rPr>
          <w:rFonts w:eastAsia="Times New Roman"/>
          <w:szCs w:val="24"/>
        </w:rPr>
        <w:t xml:space="preserve"> </w:t>
      </w:r>
      <w:r>
        <w:rPr>
          <w:rFonts w:eastAsia="Times New Roman"/>
          <w:szCs w:val="24"/>
        </w:rPr>
        <w:t>Κρήτης.</w:t>
      </w:r>
    </w:p>
    <w:p w14:paraId="076E7BBA" w14:textId="77777777" w:rsidR="008A5475" w:rsidRDefault="00367962">
      <w:pPr>
        <w:spacing w:line="600" w:lineRule="auto"/>
        <w:ind w:firstLine="720"/>
        <w:jc w:val="both"/>
        <w:rPr>
          <w:rFonts w:eastAsia="Times New Roman"/>
          <w:szCs w:val="24"/>
        </w:rPr>
      </w:pPr>
      <w:r>
        <w:rPr>
          <w:rFonts w:eastAsia="Times New Roman"/>
          <w:szCs w:val="24"/>
        </w:rPr>
        <w:lastRenderedPageBreak/>
        <w:t>5.</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666/15-3-2016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Λαρίσης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Ανεξαρτήτων</w:t>
      </w:r>
      <w:r>
        <w:rPr>
          <w:rFonts w:eastAsia="Times New Roman"/>
          <w:szCs w:val="24"/>
        </w:rPr>
        <w:t xml:space="preserve"> </w:t>
      </w:r>
      <w:r>
        <w:rPr>
          <w:rFonts w:eastAsia="Times New Roman"/>
          <w:szCs w:val="24"/>
        </w:rPr>
        <w:t>Ελλήνων</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Βασιλείου</w:t>
      </w:r>
      <w:r>
        <w:rPr>
          <w:rFonts w:eastAsia="Times New Roman"/>
          <w:bCs/>
          <w:szCs w:val="24"/>
        </w:rPr>
        <w:t xml:space="preserve"> </w:t>
      </w:r>
      <w:r>
        <w:rPr>
          <w:rFonts w:eastAsia="Times New Roman"/>
          <w:bCs/>
          <w:szCs w:val="24"/>
        </w:rPr>
        <w:t>Κόκκαλη</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b/>
          <w:bCs/>
          <w:szCs w:val="24"/>
        </w:rPr>
        <w:t xml:space="preserve"> </w:t>
      </w:r>
      <w:r>
        <w:rPr>
          <w:rFonts w:eastAsia="Times New Roman"/>
          <w:bCs/>
          <w:szCs w:val="24"/>
        </w:rPr>
        <w:t>Αγροτικής</w:t>
      </w:r>
      <w:r>
        <w:rPr>
          <w:rFonts w:eastAsia="Times New Roman"/>
          <w:bCs/>
          <w:szCs w:val="24"/>
        </w:rPr>
        <w:t xml:space="preserve"> </w:t>
      </w:r>
      <w:r>
        <w:rPr>
          <w:rFonts w:eastAsia="Times New Roman"/>
          <w:bCs/>
          <w:szCs w:val="24"/>
        </w:rPr>
        <w:t>Ανάπτυξης</w:t>
      </w:r>
      <w:r>
        <w:rPr>
          <w:rFonts w:eastAsia="Times New Roman"/>
          <w:bCs/>
          <w:szCs w:val="24"/>
        </w:rPr>
        <w:t xml:space="preserve"> </w:t>
      </w:r>
      <w:r>
        <w:rPr>
          <w:rFonts w:eastAsia="Times New Roman"/>
          <w:bCs/>
          <w:szCs w:val="24"/>
        </w:rPr>
        <w:t>και</w:t>
      </w:r>
      <w:r>
        <w:rPr>
          <w:rFonts w:eastAsia="Times New Roman"/>
          <w:bCs/>
          <w:szCs w:val="24"/>
        </w:rPr>
        <w:t xml:space="preserve"> </w:t>
      </w:r>
      <w:r>
        <w:rPr>
          <w:rFonts w:eastAsia="Times New Roman"/>
          <w:bCs/>
          <w:szCs w:val="24"/>
        </w:rPr>
        <w:t>Τροφίμων,</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καθυστέρηση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διαδικασίας</w:t>
      </w:r>
      <w:r>
        <w:rPr>
          <w:rFonts w:eastAsia="Times New Roman"/>
          <w:szCs w:val="24"/>
        </w:rPr>
        <w:t xml:space="preserve"> </w:t>
      </w:r>
      <w:r>
        <w:rPr>
          <w:rFonts w:eastAsia="Times New Roman"/>
          <w:szCs w:val="24"/>
        </w:rPr>
        <w:t>του</w:t>
      </w:r>
      <w:r>
        <w:rPr>
          <w:rFonts w:eastAsia="Times New Roman"/>
          <w:szCs w:val="24"/>
        </w:rPr>
        <w:t xml:space="preserve"> </w:t>
      </w:r>
      <w:proofErr w:type="spellStart"/>
      <w:r>
        <w:rPr>
          <w:rFonts w:eastAsia="Times New Roman"/>
          <w:szCs w:val="24"/>
        </w:rPr>
        <w:t>εργόσημου</w:t>
      </w:r>
      <w:proofErr w:type="spellEnd"/>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παράτυπα</w:t>
      </w:r>
      <w:r>
        <w:rPr>
          <w:rFonts w:eastAsia="Times New Roman"/>
          <w:szCs w:val="24"/>
        </w:rPr>
        <w:t xml:space="preserve"> </w:t>
      </w:r>
      <w:r>
        <w:rPr>
          <w:rFonts w:eastAsia="Times New Roman"/>
          <w:szCs w:val="24"/>
        </w:rPr>
        <w:t>διαμενόντων</w:t>
      </w:r>
      <w:r>
        <w:rPr>
          <w:rFonts w:eastAsia="Times New Roman"/>
          <w:szCs w:val="24"/>
        </w:rPr>
        <w:t xml:space="preserve"> </w:t>
      </w:r>
      <w:r>
        <w:rPr>
          <w:rFonts w:eastAsia="Times New Roman"/>
          <w:szCs w:val="24"/>
        </w:rPr>
        <w:t>πολιτών</w:t>
      </w:r>
      <w:r>
        <w:rPr>
          <w:rFonts w:eastAsia="Times New Roman"/>
          <w:szCs w:val="24"/>
        </w:rPr>
        <w:t xml:space="preserve"> </w:t>
      </w:r>
      <w:r>
        <w:rPr>
          <w:rFonts w:eastAsia="Times New Roman"/>
          <w:szCs w:val="24"/>
        </w:rPr>
        <w:t>τρίτων</w:t>
      </w:r>
      <w:r>
        <w:rPr>
          <w:rFonts w:eastAsia="Times New Roman"/>
          <w:szCs w:val="24"/>
        </w:rPr>
        <w:t xml:space="preserve"> </w:t>
      </w:r>
      <w:r>
        <w:rPr>
          <w:rFonts w:eastAsia="Times New Roman"/>
          <w:szCs w:val="24"/>
        </w:rPr>
        <w:t>χωρών</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αγροτική</w:t>
      </w:r>
      <w:r>
        <w:rPr>
          <w:rFonts w:eastAsia="Times New Roman"/>
          <w:szCs w:val="24"/>
        </w:rPr>
        <w:t xml:space="preserve"> </w:t>
      </w:r>
      <w:r>
        <w:rPr>
          <w:rFonts w:eastAsia="Times New Roman"/>
          <w:szCs w:val="24"/>
        </w:rPr>
        <w:t>οικονομία.</w:t>
      </w:r>
    </w:p>
    <w:p w14:paraId="076E7BBB" w14:textId="77777777" w:rsidR="008A5475" w:rsidRDefault="00367962">
      <w:pPr>
        <w:spacing w:line="600" w:lineRule="auto"/>
        <w:ind w:firstLine="720"/>
        <w:jc w:val="both"/>
        <w:rPr>
          <w:rFonts w:eastAsia="Times New Roman"/>
          <w:szCs w:val="24"/>
        </w:rPr>
      </w:pPr>
      <w:r>
        <w:rPr>
          <w:rFonts w:eastAsia="Times New Roman"/>
          <w:szCs w:val="24"/>
        </w:rPr>
        <w:t>6.</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662/15-3-2016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Λαρίσης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Ένωσης</w:t>
      </w:r>
      <w:r>
        <w:rPr>
          <w:rFonts w:eastAsia="Times New Roman"/>
          <w:szCs w:val="24"/>
        </w:rPr>
        <w:t xml:space="preserve"> </w:t>
      </w:r>
      <w:r>
        <w:rPr>
          <w:rFonts w:eastAsia="Times New Roman"/>
          <w:szCs w:val="24"/>
        </w:rPr>
        <w:t>Κεντρώων</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Γεωργίου</w:t>
      </w:r>
      <w:r>
        <w:rPr>
          <w:rFonts w:eastAsia="Times New Roman"/>
          <w:bCs/>
          <w:szCs w:val="24"/>
        </w:rPr>
        <w:t xml:space="preserve"> </w:t>
      </w:r>
      <w:proofErr w:type="spellStart"/>
      <w:r>
        <w:rPr>
          <w:rFonts w:eastAsia="Times New Roman"/>
          <w:bCs/>
          <w:szCs w:val="24"/>
        </w:rPr>
        <w:t>Κατσιαντώνη</w:t>
      </w:r>
      <w:proofErr w:type="spellEnd"/>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b/>
          <w:bCs/>
          <w:szCs w:val="24"/>
        </w:rPr>
        <w:t xml:space="preserve"> </w:t>
      </w:r>
      <w:r>
        <w:rPr>
          <w:rFonts w:eastAsia="Times New Roman"/>
          <w:bCs/>
          <w:szCs w:val="24"/>
        </w:rPr>
        <w:t>Οικονομίας,</w:t>
      </w:r>
      <w:r>
        <w:rPr>
          <w:rFonts w:eastAsia="Times New Roman"/>
          <w:bCs/>
          <w:szCs w:val="24"/>
        </w:rPr>
        <w:t xml:space="preserve"> </w:t>
      </w:r>
      <w:r>
        <w:rPr>
          <w:rFonts w:eastAsia="Times New Roman"/>
          <w:bCs/>
          <w:szCs w:val="24"/>
        </w:rPr>
        <w:t>Ανάπτυξης</w:t>
      </w:r>
      <w:r>
        <w:rPr>
          <w:rFonts w:eastAsia="Times New Roman"/>
          <w:bCs/>
          <w:szCs w:val="24"/>
        </w:rPr>
        <w:t xml:space="preserve"> </w:t>
      </w:r>
      <w:r>
        <w:rPr>
          <w:rFonts w:eastAsia="Times New Roman"/>
          <w:bCs/>
          <w:szCs w:val="24"/>
        </w:rPr>
        <w:t>και</w:t>
      </w:r>
      <w:r>
        <w:rPr>
          <w:rFonts w:eastAsia="Times New Roman"/>
          <w:bCs/>
          <w:szCs w:val="24"/>
        </w:rPr>
        <w:t xml:space="preserve"> </w:t>
      </w:r>
      <w:r>
        <w:rPr>
          <w:rFonts w:eastAsia="Times New Roman"/>
          <w:bCs/>
          <w:szCs w:val="24"/>
        </w:rPr>
        <w:t>Τουρισμού,</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στασιμότητα</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προοπτικές</w:t>
      </w:r>
      <w:r>
        <w:rPr>
          <w:rFonts w:eastAsia="Times New Roman"/>
          <w:szCs w:val="24"/>
        </w:rPr>
        <w:t xml:space="preserve"> </w:t>
      </w:r>
      <w:r>
        <w:rPr>
          <w:rFonts w:eastAsia="Times New Roman"/>
          <w:szCs w:val="24"/>
        </w:rPr>
        <w:t>ανάπτυξης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ιατρικού</w:t>
      </w:r>
      <w:r>
        <w:rPr>
          <w:rFonts w:eastAsia="Times New Roman"/>
          <w:szCs w:val="24"/>
        </w:rPr>
        <w:t xml:space="preserve"> </w:t>
      </w:r>
      <w:r>
        <w:rPr>
          <w:rFonts w:eastAsia="Times New Roman"/>
          <w:szCs w:val="24"/>
        </w:rPr>
        <w:t>τουρισμού</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Ελλάδα.</w:t>
      </w:r>
    </w:p>
    <w:p w14:paraId="076E7BBC" w14:textId="77777777" w:rsidR="008A5475" w:rsidRDefault="00367962">
      <w:pPr>
        <w:spacing w:line="600" w:lineRule="auto"/>
        <w:ind w:firstLine="720"/>
        <w:jc w:val="both"/>
        <w:rPr>
          <w:rFonts w:eastAsia="Times New Roman"/>
          <w:bCs/>
          <w:szCs w:val="24"/>
        </w:rPr>
      </w:pPr>
      <w:r>
        <w:rPr>
          <w:rFonts w:eastAsia="Times New Roman"/>
          <w:bCs/>
          <w:szCs w:val="24"/>
        </w:rPr>
        <w:lastRenderedPageBreak/>
        <w:t>Β.</w:t>
      </w:r>
      <w:r>
        <w:rPr>
          <w:rFonts w:eastAsia="Times New Roman"/>
          <w:bCs/>
          <w:szCs w:val="24"/>
        </w:rPr>
        <w:t xml:space="preserve"> </w:t>
      </w:r>
      <w:r>
        <w:rPr>
          <w:rFonts w:eastAsia="Times New Roman"/>
          <w:bCs/>
          <w:szCs w:val="24"/>
        </w:rPr>
        <w:t>ΕΠΙΚΑΙΡΕΣ</w:t>
      </w:r>
      <w:r>
        <w:rPr>
          <w:rFonts w:eastAsia="Times New Roman"/>
          <w:bCs/>
          <w:szCs w:val="24"/>
        </w:rPr>
        <w:t xml:space="preserve"> </w:t>
      </w:r>
      <w:r>
        <w:rPr>
          <w:rFonts w:eastAsia="Times New Roman"/>
          <w:bCs/>
          <w:szCs w:val="24"/>
        </w:rPr>
        <w:t>ΕΡΩΤΗΣΕΙΣ</w:t>
      </w:r>
      <w:r>
        <w:rPr>
          <w:rFonts w:eastAsia="Times New Roman"/>
          <w:bCs/>
          <w:szCs w:val="24"/>
        </w:rPr>
        <w:t xml:space="preserve"> </w:t>
      </w:r>
      <w:r>
        <w:rPr>
          <w:rFonts w:eastAsia="Times New Roman"/>
          <w:bCs/>
          <w:szCs w:val="24"/>
        </w:rPr>
        <w:t>Δεύτερου</w:t>
      </w:r>
      <w:r>
        <w:rPr>
          <w:rFonts w:eastAsia="Times New Roman"/>
          <w:bCs/>
          <w:szCs w:val="24"/>
        </w:rPr>
        <w:t xml:space="preserve"> </w:t>
      </w:r>
      <w:r>
        <w:rPr>
          <w:rFonts w:eastAsia="Times New Roman"/>
          <w:bCs/>
          <w:szCs w:val="24"/>
        </w:rPr>
        <w:t>Κύκλου</w:t>
      </w:r>
      <w:r>
        <w:rPr>
          <w:rFonts w:eastAsia="Times New Roman"/>
          <w:bCs/>
          <w:szCs w:val="24"/>
        </w:rPr>
        <w:t xml:space="preserve"> </w:t>
      </w:r>
      <w:r>
        <w:rPr>
          <w:rFonts w:eastAsia="Times New Roman"/>
          <w:bCs/>
          <w:szCs w:val="24"/>
        </w:rPr>
        <w:t>(Άρθρο</w:t>
      </w:r>
      <w:r>
        <w:rPr>
          <w:rFonts w:eastAsia="Times New Roman"/>
          <w:bCs/>
          <w:szCs w:val="24"/>
        </w:rPr>
        <w:t xml:space="preserve"> </w:t>
      </w:r>
      <w:r>
        <w:rPr>
          <w:rFonts w:eastAsia="Times New Roman"/>
          <w:bCs/>
          <w:szCs w:val="24"/>
        </w:rPr>
        <w:t>130</w:t>
      </w:r>
      <w:r>
        <w:rPr>
          <w:rFonts w:eastAsia="Times New Roman"/>
          <w:bCs/>
          <w:szCs w:val="24"/>
        </w:rPr>
        <w:t xml:space="preserve"> </w:t>
      </w:r>
      <w:r>
        <w:rPr>
          <w:rFonts w:eastAsia="Times New Roman"/>
          <w:bCs/>
          <w:szCs w:val="24"/>
        </w:rPr>
        <w:t>παρ</w:t>
      </w:r>
      <w:r>
        <w:rPr>
          <w:rFonts w:eastAsia="Times New Roman"/>
          <w:bCs/>
          <w:szCs w:val="24"/>
        </w:rPr>
        <w:t>άγραφοι</w:t>
      </w:r>
      <w:r>
        <w:rPr>
          <w:rFonts w:eastAsia="Times New Roman"/>
          <w:bCs/>
          <w:szCs w:val="24"/>
        </w:rPr>
        <w:t xml:space="preserve"> </w:t>
      </w:r>
      <w:r>
        <w:rPr>
          <w:rFonts w:eastAsia="Times New Roman"/>
          <w:bCs/>
          <w:szCs w:val="24"/>
        </w:rPr>
        <w:t>2</w:t>
      </w:r>
      <w:r>
        <w:rPr>
          <w:rFonts w:eastAsia="Times New Roman"/>
          <w:bCs/>
          <w:szCs w:val="24"/>
        </w:rPr>
        <w:t xml:space="preserve"> </w:t>
      </w:r>
      <w:r>
        <w:rPr>
          <w:rFonts w:eastAsia="Times New Roman"/>
          <w:bCs/>
          <w:szCs w:val="24"/>
        </w:rPr>
        <w:t>και</w:t>
      </w:r>
      <w:r>
        <w:rPr>
          <w:rFonts w:eastAsia="Times New Roman"/>
          <w:bCs/>
          <w:szCs w:val="24"/>
        </w:rPr>
        <w:t xml:space="preserve"> </w:t>
      </w:r>
      <w:r>
        <w:rPr>
          <w:rFonts w:eastAsia="Times New Roman"/>
          <w:bCs/>
          <w:szCs w:val="24"/>
        </w:rPr>
        <w:t>3</w:t>
      </w:r>
      <w:r>
        <w:rPr>
          <w:rFonts w:eastAsia="Times New Roman"/>
          <w:bCs/>
          <w:szCs w:val="24"/>
        </w:rPr>
        <w:t xml:space="preserve"> </w:t>
      </w:r>
      <w:r>
        <w:rPr>
          <w:rFonts w:eastAsia="Times New Roman"/>
          <w:bCs/>
          <w:szCs w:val="24"/>
        </w:rPr>
        <w:t>του</w:t>
      </w:r>
      <w:r>
        <w:rPr>
          <w:rFonts w:eastAsia="Times New Roman"/>
          <w:bCs/>
          <w:szCs w:val="24"/>
        </w:rPr>
        <w:t xml:space="preserve"> </w:t>
      </w:r>
      <w:r>
        <w:rPr>
          <w:rFonts w:eastAsia="Times New Roman"/>
          <w:bCs/>
          <w:szCs w:val="24"/>
        </w:rPr>
        <w:t>Κανονισμού</w:t>
      </w:r>
      <w:r>
        <w:rPr>
          <w:rFonts w:eastAsia="Times New Roman"/>
          <w:bCs/>
          <w:szCs w:val="24"/>
        </w:rPr>
        <w:t xml:space="preserve"> </w:t>
      </w:r>
      <w:r>
        <w:rPr>
          <w:rFonts w:eastAsia="Times New Roman"/>
          <w:bCs/>
          <w:szCs w:val="24"/>
        </w:rPr>
        <w:t>της</w:t>
      </w:r>
      <w:r>
        <w:rPr>
          <w:rFonts w:eastAsia="Times New Roman"/>
          <w:bCs/>
          <w:szCs w:val="24"/>
        </w:rPr>
        <w:t xml:space="preserve"> </w:t>
      </w:r>
      <w:r>
        <w:rPr>
          <w:rFonts w:eastAsia="Times New Roman"/>
          <w:bCs/>
          <w:szCs w:val="24"/>
        </w:rPr>
        <w:t>Βουλής)</w:t>
      </w:r>
    </w:p>
    <w:p w14:paraId="076E7BBD" w14:textId="77777777" w:rsidR="008A5475" w:rsidRDefault="00367962">
      <w:pPr>
        <w:spacing w:line="600" w:lineRule="auto"/>
        <w:ind w:firstLine="720"/>
        <w:jc w:val="both"/>
        <w:rPr>
          <w:rFonts w:eastAsia="Times New Roman"/>
          <w:szCs w:val="24"/>
        </w:rPr>
      </w:pPr>
      <w:r>
        <w:rPr>
          <w:rFonts w:eastAsia="Times New Roman"/>
          <w:szCs w:val="24"/>
        </w:rPr>
        <w:t>1.</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655/15-3-2016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Α΄</w:t>
      </w:r>
      <w:r>
        <w:rPr>
          <w:rFonts w:eastAsia="Times New Roman"/>
          <w:szCs w:val="24"/>
        </w:rPr>
        <w:t xml:space="preserve"> </w:t>
      </w:r>
      <w:r>
        <w:rPr>
          <w:rFonts w:eastAsia="Times New Roman"/>
          <w:szCs w:val="24"/>
        </w:rPr>
        <w:t>Θεσσαλονίκης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Συνασπισμού</w:t>
      </w:r>
      <w:r>
        <w:rPr>
          <w:rFonts w:eastAsia="Times New Roman"/>
          <w:szCs w:val="24"/>
        </w:rPr>
        <w:t xml:space="preserve"> </w:t>
      </w:r>
      <w:r>
        <w:rPr>
          <w:rFonts w:eastAsia="Times New Roman"/>
          <w:szCs w:val="24"/>
        </w:rPr>
        <w:t>Ριζοσπαστικής</w:t>
      </w:r>
      <w:r>
        <w:rPr>
          <w:rFonts w:eastAsia="Times New Roman"/>
          <w:szCs w:val="24"/>
        </w:rPr>
        <w:t xml:space="preserve"> </w:t>
      </w:r>
      <w:r>
        <w:rPr>
          <w:rFonts w:eastAsia="Times New Roman"/>
          <w:szCs w:val="24"/>
        </w:rPr>
        <w:t>Αριστεράς</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Αλέξανδρου</w:t>
      </w:r>
      <w:r>
        <w:rPr>
          <w:rFonts w:eastAsia="Times New Roman"/>
          <w:bCs/>
          <w:szCs w:val="24"/>
        </w:rPr>
        <w:t xml:space="preserve"> </w:t>
      </w:r>
      <w:r>
        <w:rPr>
          <w:rFonts w:eastAsia="Times New Roman"/>
          <w:bCs/>
          <w:szCs w:val="24"/>
        </w:rPr>
        <w:t>Τριανταφυλλίδη</w:t>
      </w:r>
      <w:r>
        <w:rPr>
          <w:rFonts w:eastAsia="Times New Roman"/>
          <w:b/>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Οικονομικών,</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αντιμετώπιση</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προβλημάτων</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διαδικασία</w:t>
      </w:r>
      <w:r>
        <w:rPr>
          <w:rFonts w:eastAsia="Times New Roman"/>
          <w:szCs w:val="24"/>
        </w:rPr>
        <w:t xml:space="preserve"> </w:t>
      </w:r>
      <w:proofErr w:type="spellStart"/>
      <w:r>
        <w:rPr>
          <w:rFonts w:eastAsia="Times New Roman"/>
          <w:szCs w:val="24"/>
        </w:rPr>
        <w:t>αδειοδότησης</w:t>
      </w:r>
      <w:proofErr w:type="spellEnd"/>
      <w:r>
        <w:rPr>
          <w:rFonts w:eastAsia="Times New Roman"/>
          <w:szCs w:val="24"/>
        </w:rPr>
        <w:t xml:space="preserve"> </w:t>
      </w:r>
      <w:r>
        <w:rPr>
          <w:rFonts w:eastAsia="Times New Roman"/>
          <w:szCs w:val="24"/>
        </w:rPr>
        <w:t>νέας</w:t>
      </w:r>
      <w:r>
        <w:rPr>
          <w:rFonts w:eastAsia="Times New Roman"/>
          <w:szCs w:val="24"/>
        </w:rPr>
        <w:t xml:space="preserve"> </w:t>
      </w:r>
      <w:r>
        <w:rPr>
          <w:rFonts w:eastAsia="Times New Roman"/>
          <w:szCs w:val="24"/>
        </w:rPr>
        <w:t>γενιάς</w:t>
      </w:r>
      <w:r>
        <w:rPr>
          <w:rFonts w:eastAsia="Times New Roman"/>
          <w:szCs w:val="24"/>
        </w:rPr>
        <w:t xml:space="preserve"> </w:t>
      </w:r>
      <w:r>
        <w:rPr>
          <w:rFonts w:eastAsia="Times New Roman"/>
          <w:szCs w:val="24"/>
        </w:rPr>
        <w:t>φορολογικών</w:t>
      </w:r>
      <w:r>
        <w:rPr>
          <w:rFonts w:eastAsia="Times New Roman"/>
          <w:szCs w:val="24"/>
        </w:rPr>
        <w:t xml:space="preserve"> </w:t>
      </w:r>
      <w:r>
        <w:rPr>
          <w:rFonts w:eastAsia="Times New Roman"/>
          <w:szCs w:val="24"/>
        </w:rPr>
        <w:t>μηχανισμών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μοναδικότητα</w:t>
      </w:r>
      <w:r>
        <w:rPr>
          <w:rFonts w:eastAsia="Times New Roman"/>
          <w:szCs w:val="24"/>
        </w:rPr>
        <w:t xml:space="preserve"> </w:t>
      </w:r>
      <w:r>
        <w:rPr>
          <w:rFonts w:eastAsia="Times New Roman"/>
          <w:szCs w:val="24"/>
        </w:rPr>
        <w:t>διασύνδεσης</w:t>
      </w:r>
      <w:r>
        <w:rPr>
          <w:rFonts w:eastAsia="Times New Roman"/>
          <w:szCs w:val="24"/>
        </w:rPr>
        <w:t xml:space="preserve"> </w:t>
      </w:r>
      <w:r>
        <w:rPr>
          <w:rFonts w:eastAsia="Times New Roman"/>
          <w:szCs w:val="24"/>
        </w:rPr>
        <w:t>ταξίμετρου</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συγκεκριμένο</w:t>
      </w:r>
      <w:r>
        <w:rPr>
          <w:rFonts w:eastAsia="Times New Roman"/>
          <w:szCs w:val="24"/>
        </w:rPr>
        <w:t xml:space="preserve"> φ</w:t>
      </w:r>
      <w:r>
        <w:rPr>
          <w:rFonts w:eastAsia="Times New Roman"/>
          <w:szCs w:val="24"/>
        </w:rPr>
        <w:t>ορολογικό</w:t>
      </w:r>
      <w:r>
        <w:rPr>
          <w:rFonts w:eastAsia="Times New Roman"/>
          <w:szCs w:val="24"/>
        </w:rPr>
        <w:t xml:space="preserve"> η</w:t>
      </w:r>
      <w:r>
        <w:rPr>
          <w:rFonts w:eastAsia="Times New Roman"/>
          <w:szCs w:val="24"/>
        </w:rPr>
        <w:t>λεκτρονικό</w:t>
      </w:r>
      <w:r>
        <w:rPr>
          <w:rFonts w:eastAsia="Times New Roman"/>
          <w:szCs w:val="24"/>
        </w:rPr>
        <w:t xml:space="preserve"> μ</w:t>
      </w:r>
      <w:r>
        <w:rPr>
          <w:rFonts w:eastAsia="Times New Roman"/>
          <w:szCs w:val="24"/>
        </w:rPr>
        <w:t>ηχανισμό.</w:t>
      </w:r>
    </w:p>
    <w:p w14:paraId="076E7BBE" w14:textId="77777777" w:rsidR="008A5475" w:rsidRDefault="00367962">
      <w:pPr>
        <w:spacing w:line="600" w:lineRule="auto"/>
        <w:ind w:firstLine="720"/>
        <w:jc w:val="both"/>
        <w:rPr>
          <w:rFonts w:eastAsia="Times New Roman"/>
          <w:szCs w:val="24"/>
        </w:rPr>
      </w:pPr>
      <w:r>
        <w:rPr>
          <w:rFonts w:eastAsia="Times New Roman"/>
          <w:szCs w:val="24"/>
        </w:rPr>
        <w:lastRenderedPageBreak/>
        <w:t>2.</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653/11-3-2016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Μαγνησίας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Νέας</w:t>
      </w:r>
      <w:r>
        <w:rPr>
          <w:rFonts w:eastAsia="Times New Roman"/>
          <w:szCs w:val="24"/>
        </w:rPr>
        <w:t xml:space="preserve"> </w:t>
      </w:r>
      <w:r>
        <w:rPr>
          <w:rFonts w:eastAsia="Times New Roman"/>
          <w:szCs w:val="24"/>
        </w:rPr>
        <w:t>Δημοκρατίας</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Χρήστου</w:t>
      </w:r>
      <w:r>
        <w:rPr>
          <w:rFonts w:eastAsia="Times New Roman"/>
          <w:bCs/>
          <w:szCs w:val="24"/>
        </w:rPr>
        <w:t xml:space="preserve"> </w:t>
      </w:r>
      <w:proofErr w:type="spellStart"/>
      <w:r>
        <w:rPr>
          <w:rFonts w:eastAsia="Times New Roman"/>
          <w:bCs/>
          <w:szCs w:val="24"/>
        </w:rPr>
        <w:t>Μπουκώρου</w:t>
      </w:r>
      <w:proofErr w:type="spellEnd"/>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Εθνικής</w:t>
      </w:r>
      <w:r>
        <w:rPr>
          <w:rFonts w:eastAsia="Times New Roman"/>
          <w:bCs/>
          <w:szCs w:val="24"/>
        </w:rPr>
        <w:t xml:space="preserve"> </w:t>
      </w:r>
      <w:r>
        <w:rPr>
          <w:rFonts w:eastAsia="Times New Roman"/>
          <w:bCs/>
          <w:szCs w:val="24"/>
        </w:rPr>
        <w:t>Άμυνας,</w:t>
      </w:r>
      <w:r>
        <w:rPr>
          <w:rFonts w:eastAsia="Times New Roman"/>
          <w:b/>
          <w:bCs/>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Μετοχικό</w:t>
      </w:r>
      <w:r>
        <w:rPr>
          <w:rFonts w:eastAsia="Times New Roman"/>
          <w:szCs w:val="24"/>
        </w:rPr>
        <w:t xml:space="preserve"> </w:t>
      </w:r>
      <w:r>
        <w:rPr>
          <w:rFonts w:eastAsia="Times New Roman"/>
          <w:szCs w:val="24"/>
        </w:rPr>
        <w:t>Ταμείο</w:t>
      </w:r>
      <w:r>
        <w:rPr>
          <w:rFonts w:eastAsia="Times New Roman"/>
          <w:szCs w:val="24"/>
        </w:rPr>
        <w:t xml:space="preserve"> </w:t>
      </w:r>
      <w:r>
        <w:rPr>
          <w:rFonts w:eastAsia="Times New Roman"/>
          <w:szCs w:val="24"/>
        </w:rPr>
        <w:t>Αεροπορίας.</w:t>
      </w:r>
    </w:p>
    <w:p w14:paraId="076E7BBF" w14:textId="77777777" w:rsidR="008A5475" w:rsidRDefault="00367962">
      <w:pPr>
        <w:spacing w:line="600" w:lineRule="auto"/>
        <w:ind w:firstLine="720"/>
        <w:jc w:val="both"/>
        <w:rPr>
          <w:rFonts w:eastAsia="Times New Roman"/>
          <w:szCs w:val="24"/>
        </w:rPr>
      </w:pPr>
      <w:r>
        <w:rPr>
          <w:rFonts w:eastAsia="Times New Roman"/>
          <w:szCs w:val="24"/>
        </w:rPr>
        <w:t>3.</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651/11-3-2016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Ηρακλείου</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Δημοκρατικής</w:t>
      </w:r>
      <w:r>
        <w:rPr>
          <w:rFonts w:eastAsia="Times New Roman"/>
          <w:szCs w:val="24"/>
        </w:rPr>
        <w:t xml:space="preserve"> </w:t>
      </w:r>
      <w:r>
        <w:rPr>
          <w:rFonts w:eastAsia="Times New Roman"/>
          <w:szCs w:val="24"/>
        </w:rPr>
        <w:t>Συμπαράταξης</w:t>
      </w:r>
      <w:r>
        <w:rPr>
          <w:rFonts w:eastAsia="Times New Roman"/>
          <w:szCs w:val="24"/>
        </w:rPr>
        <w:t xml:space="preserve">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Βασιλείου</w:t>
      </w:r>
      <w:r>
        <w:rPr>
          <w:rFonts w:eastAsia="Times New Roman"/>
          <w:bCs/>
          <w:szCs w:val="24"/>
        </w:rPr>
        <w:t xml:space="preserve"> </w:t>
      </w:r>
      <w:proofErr w:type="spellStart"/>
      <w:r>
        <w:rPr>
          <w:rFonts w:eastAsia="Times New Roman"/>
          <w:bCs/>
          <w:szCs w:val="24"/>
        </w:rPr>
        <w:t>Κεγκέρογλου</w:t>
      </w:r>
      <w:proofErr w:type="spellEnd"/>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Υποδομών,</w:t>
      </w:r>
      <w:r>
        <w:rPr>
          <w:rFonts w:eastAsia="Times New Roman"/>
          <w:bCs/>
          <w:szCs w:val="24"/>
        </w:rPr>
        <w:t xml:space="preserve"> </w:t>
      </w:r>
      <w:r>
        <w:rPr>
          <w:rFonts w:eastAsia="Times New Roman"/>
          <w:bCs/>
          <w:szCs w:val="24"/>
        </w:rPr>
        <w:t>Μεταφορών</w:t>
      </w:r>
      <w:r>
        <w:rPr>
          <w:rFonts w:eastAsia="Times New Roman"/>
          <w:bCs/>
          <w:szCs w:val="24"/>
        </w:rPr>
        <w:t xml:space="preserve"> </w:t>
      </w:r>
      <w:r>
        <w:rPr>
          <w:rFonts w:eastAsia="Times New Roman"/>
          <w:bCs/>
          <w:szCs w:val="24"/>
        </w:rPr>
        <w:t>και</w:t>
      </w:r>
      <w:r>
        <w:rPr>
          <w:rFonts w:eastAsia="Times New Roman"/>
          <w:bCs/>
          <w:szCs w:val="24"/>
        </w:rPr>
        <w:t xml:space="preserve"> </w:t>
      </w:r>
      <w:r>
        <w:rPr>
          <w:rFonts w:eastAsia="Times New Roman"/>
          <w:bCs/>
          <w:szCs w:val="24"/>
        </w:rPr>
        <w:t>Δικτύων,</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ολοκλήρωση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οδικού</w:t>
      </w:r>
      <w:r>
        <w:rPr>
          <w:rFonts w:eastAsia="Times New Roman"/>
          <w:szCs w:val="24"/>
        </w:rPr>
        <w:t xml:space="preserve"> </w:t>
      </w:r>
      <w:r>
        <w:rPr>
          <w:rFonts w:eastAsia="Times New Roman"/>
          <w:szCs w:val="24"/>
        </w:rPr>
        <w:t>έργου</w:t>
      </w:r>
      <w:r>
        <w:rPr>
          <w:rFonts w:eastAsia="Times New Roman"/>
          <w:szCs w:val="24"/>
        </w:rPr>
        <w:t xml:space="preserve"> </w:t>
      </w:r>
      <w:r>
        <w:rPr>
          <w:rFonts w:eastAsia="Times New Roman"/>
          <w:szCs w:val="24"/>
        </w:rPr>
        <w:t>«Ηράκλειο</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Μεσαρά</w:t>
      </w:r>
      <w:proofErr w:type="spellEnd"/>
      <w:r>
        <w:rPr>
          <w:rFonts w:eastAsia="Times New Roman"/>
          <w:szCs w:val="24"/>
        </w:rPr>
        <w:t>».</w:t>
      </w:r>
    </w:p>
    <w:p w14:paraId="076E7BC0" w14:textId="77777777" w:rsidR="008A5475" w:rsidRDefault="00367962">
      <w:pPr>
        <w:spacing w:line="600" w:lineRule="auto"/>
        <w:ind w:firstLine="720"/>
        <w:jc w:val="both"/>
        <w:rPr>
          <w:rFonts w:eastAsia="Times New Roman"/>
          <w:szCs w:val="24"/>
        </w:rPr>
      </w:pPr>
      <w:r>
        <w:rPr>
          <w:rFonts w:eastAsia="Times New Roman"/>
          <w:szCs w:val="24"/>
        </w:rPr>
        <w:t>4.</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667/15-3-2016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Β΄</w:t>
      </w:r>
      <w:r>
        <w:rPr>
          <w:rFonts w:eastAsia="Times New Roman"/>
          <w:szCs w:val="24"/>
        </w:rPr>
        <w:t xml:space="preserve"> </w:t>
      </w:r>
      <w:r>
        <w:rPr>
          <w:rFonts w:eastAsia="Times New Roman"/>
          <w:szCs w:val="24"/>
        </w:rPr>
        <w:t>Πειραιώς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Ανεξαρτήτων</w:t>
      </w:r>
      <w:r>
        <w:rPr>
          <w:rFonts w:eastAsia="Times New Roman"/>
          <w:szCs w:val="24"/>
        </w:rPr>
        <w:t xml:space="preserve"> </w:t>
      </w:r>
      <w:r>
        <w:rPr>
          <w:rFonts w:eastAsia="Times New Roman"/>
          <w:szCs w:val="24"/>
        </w:rPr>
        <w:t>Ελλήνων</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Δημητρίου</w:t>
      </w:r>
      <w:r>
        <w:rPr>
          <w:rFonts w:eastAsia="Times New Roman"/>
          <w:bCs/>
          <w:szCs w:val="24"/>
        </w:rPr>
        <w:t xml:space="preserve"> </w:t>
      </w:r>
      <w:r>
        <w:rPr>
          <w:rFonts w:eastAsia="Times New Roman"/>
          <w:bCs/>
          <w:szCs w:val="24"/>
        </w:rPr>
        <w:lastRenderedPageBreak/>
        <w:t>Καμμένου</w:t>
      </w:r>
      <w:r>
        <w:rPr>
          <w:rFonts w:eastAsia="Times New Roman"/>
          <w:bCs/>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Οικονομικών,</w:t>
      </w:r>
      <w:r>
        <w:rPr>
          <w:rFonts w:eastAsia="Times New Roman"/>
          <w:b/>
          <w:bCs/>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ΕΝΦΙΑ</w:t>
      </w:r>
      <w:r>
        <w:rPr>
          <w:rFonts w:eastAsia="Times New Roman"/>
          <w:szCs w:val="24"/>
        </w:rPr>
        <w:t xml:space="preserve"> </w:t>
      </w:r>
      <w:r>
        <w:rPr>
          <w:rFonts w:eastAsia="Times New Roman"/>
          <w:szCs w:val="24"/>
        </w:rPr>
        <w:t>οικοδομικών</w:t>
      </w:r>
      <w:r>
        <w:rPr>
          <w:rFonts w:eastAsia="Times New Roman"/>
          <w:szCs w:val="24"/>
        </w:rPr>
        <w:t xml:space="preserve"> </w:t>
      </w:r>
      <w:r>
        <w:rPr>
          <w:rFonts w:eastAsia="Times New Roman"/>
          <w:szCs w:val="24"/>
        </w:rPr>
        <w:t>συνεταιρισμών.</w:t>
      </w:r>
    </w:p>
    <w:p w14:paraId="076E7BC1" w14:textId="77777777" w:rsidR="008A5475" w:rsidRDefault="00367962">
      <w:pPr>
        <w:spacing w:line="600" w:lineRule="auto"/>
        <w:ind w:firstLine="720"/>
        <w:jc w:val="both"/>
        <w:rPr>
          <w:rFonts w:eastAsia="Times New Roman"/>
          <w:szCs w:val="24"/>
        </w:rPr>
      </w:pPr>
      <w:r>
        <w:rPr>
          <w:rFonts w:eastAsia="Times New Roman"/>
          <w:szCs w:val="24"/>
        </w:rPr>
        <w:t>5.</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663/15-3-2016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ανεξάρτητου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Αχαΐας</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Νικολάου</w:t>
      </w:r>
      <w:r>
        <w:rPr>
          <w:rFonts w:eastAsia="Times New Roman"/>
          <w:bCs/>
          <w:szCs w:val="24"/>
        </w:rPr>
        <w:t xml:space="preserve"> </w:t>
      </w:r>
      <w:r>
        <w:rPr>
          <w:rFonts w:eastAsia="Times New Roman"/>
          <w:bCs/>
          <w:szCs w:val="24"/>
        </w:rPr>
        <w:t>Νικολόπουλου</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Οικονομικών,</w:t>
      </w:r>
      <w:r>
        <w:rPr>
          <w:rFonts w:eastAsia="Times New Roman"/>
          <w:b/>
          <w:bCs/>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συμμετοχή</w:t>
      </w:r>
      <w:r>
        <w:rPr>
          <w:rFonts w:eastAsia="Times New Roman"/>
          <w:szCs w:val="24"/>
        </w:rPr>
        <w:t xml:space="preserve"> </w:t>
      </w:r>
      <w:r>
        <w:rPr>
          <w:rFonts w:eastAsia="Times New Roman"/>
          <w:szCs w:val="24"/>
        </w:rPr>
        <w:t>Έλληνα</w:t>
      </w:r>
      <w:r>
        <w:rPr>
          <w:rFonts w:eastAsia="Times New Roman"/>
          <w:szCs w:val="24"/>
        </w:rPr>
        <w:t xml:space="preserve"> </w:t>
      </w:r>
      <w:r>
        <w:rPr>
          <w:rFonts w:eastAsia="Times New Roman"/>
          <w:szCs w:val="24"/>
        </w:rPr>
        <w:t>επιχειρηματία</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αύξηση</w:t>
      </w:r>
      <w:r>
        <w:rPr>
          <w:rFonts w:eastAsia="Times New Roman"/>
          <w:szCs w:val="24"/>
        </w:rPr>
        <w:t xml:space="preserve"> </w:t>
      </w:r>
      <w:r>
        <w:rPr>
          <w:rFonts w:eastAsia="Times New Roman"/>
          <w:szCs w:val="24"/>
        </w:rPr>
        <w:t>μετοχικού</w:t>
      </w:r>
      <w:r>
        <w:rPr>
          <w:rFonts w:eastAsia="Times New Roman"/>
          <w:szCs w:val="24"/>
        </w:rPr>
        <w:t xml:space="preserve"> </w:t>
      </w:r>
      <w:r>
        <w:rPr>
          <w:rFonts w:eastAsia="Times New Roman"/>
          <w:szCs w:val="24"/>
        </w:rPr>
        <w:t>κεφαλαίου</w:t>
      </w:r>
      <w:r>
        <w:rPr>
          <w:rFonts w:eastAsia="Times New Roman"/>
          <w:szCs w:val="24"/>
        </w:rPr>
        <w:t xml:space="preserve"> </w:t>
      </w:r>
      <w:r>
        <w:rPr>
          <w:rFonts w:eastAsia="Times New Roman"/>
          <w:szCs w:val="24"/>
        </w:rPr>
        <w:t>ελληνικού</w:t>
      </w:r>
      <w:r>
        <w:rPr>
          <w:rFonts w:eastAsia="Times New Roman"/>
          <w:szCs w:val="24"/>
        </w:rPr>
        <w:t xml:space="preserve"> </w:t>
      </w:r>
      <w:r>
        <w:rPr>
          <w:rFonts w:eastAsia="Times New Roman"/>
          <w:szCs w:val="24"/>
        </w:rPr>
        <w:t>τηλεοπτικού</w:t>
      </w:r>
      <w:r>
        <w:rPr>
          <w:rFonts w:eastAsia="Times New Roman"/>
          <w:szCs w:val="24"/>
        </w:rPr>
        <w:t xml:space="preserve"> </w:t>
      </w:r>
      <w:r>
        <w:rPr>
          <w:rFonts w:eastAsia="Times New Roman"/>
          <w:szCs w:val="24"/>
        </w:rPr>
        <w:t>καναλιού</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καθυστέρηση</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δανείων</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χορηγηθεί</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εταιρεία</w:t>
      </w:r>
      <w:r>
        <w:rPr>
          <w:rFonts w:eastAsia="Times New Roman"/>
          <w:szCs w:val="24"/>
        </w:rPr>
        <w:t xml:space="preserve"> </w:t>
      </w:r>
      <w:r>
        <w:rPr>
          <w:rFonts w:eastAsia="Times New Roman"/>
          <w:szCs w:val="24"/>
        </w:rPr>
        <w:t>«ΠΗΓΑΣΟΣ Α.Ε.».</w:t>
      </w:r>
    </w:p>
    <w:p w14:paraId="076E7BC2" w14:textId="77777777" w:rsidR="008A5475" w:rsidRDefault="00367962">
      <w:pPr>
        <w:spacing w:line="600" w:lineRule="auto"/>
        <w:ind w:firstLine="720"/>
        <w:jc w:val="both"/>
        <w:rPr>
          <w:rFonts w:eastAsia="Times New Roman"/>
          <w:szCs w:val="24"/>
        </w:rPr>
      </w:pPr>
      <w:r>
        <w:rPr>
          <w:rFonts w:eastAsia="Times New Roman"/>
          <w:szCs w:val="24"/>
        </w:rPr>
        <w:t>6.</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593/29-2-2016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Ηρακλείου</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Δημοκρατικής</w:t>
      </w:r>
      <w:r>
        <w:rPr>
          <w:rFonts w:eastAsia="Times New Roman"/>
          <w:szCs w:val="24"/>
        </w:rPr>
        <w:t xml:space="preserve"> </w:t>
      </w:r>
      <w:r>
        <w:rPr>
          <w:rFonts w:eastAsia="Times New Roman"/>
          <w:szCs w:val="24"/>
        </w:rPr>
        <w:t>Συμπαράταξης</w:t>
      </w:r>
      <w:r>
        <w:rPr>
          <w:rFonts w:eastAsia="Times New Roman"/>
          <w:szCs w:val="24"/>
        </w:rPr>
        <w:t xml:space="preserve">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lastRenderedPageBreak/>
        <w:t>ΔΗΜΑΡ</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Βασιλείου</w:t>
      </w:r>
      <w:r>
        <w:rPr>
          <w:rFonts w:eastAsia="Times New Roman"/>
          <w:bCs/>
          <w:szCs w:val="24"/>
        </w:rPr>
        <w:t xml:space="preserve"> </w:t>
      </w:r>
      <w:proofErr w:type="spellStart"/>
      <w:r>
        <w:rPr>
          <w:rFonts w:eastAsia="Times New Roman"/>
          <w:bCs/>
          <w:szCs w:val="24"/>
        </w:rPr>
        <w:t>Κεγκέρογλου</w:t>
      </w:r>
      <w:proofErr w:type="spellEnd"/>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Αγροτικής</w:t>
      </w:r>
      <w:r>
        <w:rPr>
          <w:rFonts w:eastAsia="Times New Roman"/>
          <w:bCs/>
          <w:szCs w:val="24"/>
        </w:rPr>
        <w:t xml:space="preserve"> </w:t>
      </w:r>
      <w:r>
        <w:rPr>
          <w:rFonts w:eastAsia="Times New Roman"/>
          <w:bCs/>
          <w:szCs w:val="24"/>
        </w:rPr>
        <w:t>Ανάπτυξης</w:t>
      </w:r>
      <w:r>
        <w:rPr>
          <w:rFonts w:eastAsia="Times New Roman"/>
          <w:bCs/>
          <w:szCs w:val="24"/>
        </w:rPr>
        <w:t xml:space="preserve"> </w:t>
      </w:r>
      <w:r>
        <w:rPr>
          <w:rFonts w:eastAsia="Times New Roman"/>
          <w:bCs/>
          <w:szCs w:val="24"/>
        </w:rPr>
        <w:t>και</w:t>
      </w:r>
      <w:r>
        <w:rPr>
          <w:rFonts w:eastAsia="Times New Roman"/>
          <w:bCs/>
          <w:szCs w:val="24"/>
        </w:rPr>
        <w:t xml:space="preserve"> </w:t>
      </w:r>
      <w:r>
        <w:rPr>
          <w:rFonts w:eastAsia="Times New Roman"/>
          <w:bCs/>
          <w:szCs w:val="24"/>
        </w:rPr>
        <w:t>Τροφίμων,</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συμπληρωματικά</w:t>
      </w:r>
      <w:r>
        <w:rPr>
          <w:rFonts w:eastAsia="Times New Roman"/>
          <w:szCs w:val="24"/>
        </w:rPr>
        <w:t xml:space="preserve"> </w:t>
      </w:r>
      <w:r>
        <w:rPr>
          <w:rFonts w:eastAsia="Times New Roman"/>
          <w:szCs w:val="24"/>
        </w:rPr>
        <w:t>έργα</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φράγματος</w:t>
      </w:r>
      <w:r>
        <w:rPr>
          <w:rFonts w:eastAsia="Times New Roman"/>
          <w:szCs w:val="24"/>
        </w:rPr>
        <w:t xml:space="preserve"> </w:t>
      </w:r>
      <w:proofErr w:type="spellStart"/>
      <w:r>
        <w:rPr>
          <w:rFonts w:eastAsia="Times New Roman"/>
          <w:szCs w:val="24"/>
        </w:rPr>
        <w:t>Μπραμιανών</w:t>
      </w:r>
      <w:proofErr w:type="spellEnd"/>
      <w:r>
        <w:rPr>
          <w:rFonts w:eastAsia="Times New Roman"/>
          <w:szCs w:val="24"/>
        </w:rPr>
        <w:t xml:space="preserve"> </w:t>
      </w:r>
      <w:r>
        <w:rPr>
          <w:rFonts w:eastAsia="Times New Roman"/>
          <w:szCs w:val="24"/>
        </w:rPr>
        <w:t>Ιεράπετρας.</w:t>
      </w:r>
    </w:p>
    <w:p w14:paraId="076E7BC3" w14:textId="77777777" w:rsidR="008A5475" w:rsidRDefault="00367962">
      <w:pPr>
        <w:spacing w:line="600" w:lineRule="auto"/>
        <w:ind w:firstLine="720"/>
        <w:jc w:val="both"/>
        <w:rPr>
          <w:rFonts w:eastAsia="Times New Roman"/>
          <w:szCs w:val="24"/>
        </w:rPr>
      </w:pPr>
      <w:r>
        <w:rPr>
          <w:rFonts w:eastAsia="Times New Roman"/>
          <w:szCs w:val="24"/>
        </w:rPr>
        <w:t>7.</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613/3-3-2016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Ευβοίας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Λαϊκού</w:t>
      </w:r>
      <w:r>
        <w:rPr>
          <w:rFonts w:eastAsia="Times New Roman"/>
          <w:szCs w:val="24"/>
        </w:rPr>
        <w:t xml:space="preserve"> </w:t>
      </w:r>
      <w:r>
        <w:rPr>
          <w:rFonts w:eastAsia="Times New Roman"/>
          <w:szCs w:val="24"/>
        </w:rPr>
        <w:t>Συνδέσμου–Χρυσή</w:t>
      </w:r>
      <w:r>
        <w:rPr>
          <w:rFonts w:eastAsia="Times New Roman"/>
          <w:szCs w:val="24"/>
        </w:rPr>
        <w:t xml:space="preserve"> </w:t>
      </w:r>
      <w:r>
        <w:rPr>
          <w:rFonts w:eastAsia="Times New Roman"/>
          <w:szCs w:val="24"/>
        </w:rPr>
        <w:t>Αυγή</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Νικολάου</w:t>
      </w:r>
      <w:r>
        <w:rPr>
          <w:rFonts w:eastAsia="Times New Roman"/>
          <w:bCs/>
          <w:szCs w:val="24"/>
        </w:rPr>
        <w:t xml:space="preserve"> </w:t>
      </w:r>
      <w:r>
        <w:rPr>
          <w:rFonts w:eastAsia="Times New Roman"/>
          <w:bCs/>
          <w:szCs w:val="24"/>
        </w:rPr>
        <w:t>Μίχου</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Αγροτικής</w:t>
      </w:r>
      <w:r>
        <w:rPr>
          <w:rFonts w:eastAsia="Times New Roman"/>
          <w:bCs/>
          <w:szCs w:val="24"/>
        </w:rPr>
        <w:t xml:space="preserve"> </w:t>
      </w:r>
      <w:r>
        <w:rPr>
          <w:rFonts w:eastAsia="Times New Roman"/>
          <w:bCs/>
          <w:szCs w:val="24"/>
        </w:rPr>
        <w:t>Ανάπτυξης</w:t>
      </w:r>
      <w:r>
        <w:rPr>
          <w:rFonts w:eastAsia="Times New Roman"/>
          <w:bCs/>
          <w:szCs w:val="24"/>
        </w:rPr>
        <w:t xml:space="preserve"> </w:t>
      </w:r>
      <w:r>
        <w:rPr>
          <w:rFonts w:eastAsia="Times New Roman"/>
          <w:bCs/>
          <w:szCs w:val="24"/>
        </w:rPr>
        <w:t>και</w:t>
      </w:r>
      <w:r>
        <w:rPr>
          <w:rFonts w:eastAsia="Times New Roman"/>
          <w:bCs/>
          <w:szCs w:val="24"/>
        </w:rPr>
        <w:t xml:space="preserve"> </w:t>
      </w:r>
      <w:r>
        <w:rPr>
          <w:rFonts w:eastAsia="Times New Roman"/>
          <w:bCs/>
          <w:szCs w:val="24"/>
        </w:rPr>
        <w:t>Τροφίμων,</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καταστροφή</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αλιεύματος</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τις</w:t>
      </w:r>
      <w:r>
        <w:rPr>
          <w:rFonts w:eastAsia="Times New Roman"/>
          <w:szCs w:val="24"/>
        </w:rPr>
        <w:t xml:space="preserve"> </w:t>
      </w:r>
      <w:proofErr w:type="spellStart"/>
      <w:r>
        <w:rPr>
          <w:rFonts w:eastAsia="Times New Roman"/>
          <w:szCs w:val="24"/>
        </w:rPr>
        <w:t>βιντζότρατες</w:t>
      </w:r>
      <w:proofErr w:type="spellEnd"/>
      <w:r>
        <w:rPr>
          <w:rFonts w:eastAsia="Times New Roman"/>
          <w:szCs w:val="24"/>
        </w:rPr>
        <w:t>.</w:t>
      </w:r>
    </w:p>
    <w:p w14:paraId="076E7BC4" w14:textId="77777777" w:rsidR="008A5475" w:rsidRDefault="00367962">
      <w:pPr>
        <w:spacing w:line="600" w:lineRule="auto"/>
        <w:ind w:firstLine="720"/>
        <w:jc w:val="both"/>
        <w:rPr>
          <w:rFonts w:eastAsia="Times New Roman"/>
          <w:szCs w:val="24"/>
        </w:rPr>
      </w:pPr>
      <w:r>
        <w:rPr>
          <w:rFonts w:eastAsia="Times New Roman"/>
          <w:szCs w:val="24"/>
        </w:rPr>
        <w:t>8.</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628/7-3-2016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Αττικής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Νέας</w:t>
      </w:r>
      <w:r>
        <w:rPr>
          <w:rFonts w:eastAsia="Times New Roman"/>
          <w:szCs w:val="24"/>
        </w:rPr>
        <w:t xml:space="preserve"> </w:t>
      </w:r>
      <w:r>
        <w:rPr>
          <w:rFonts w:eastAsia="Times New Roman"/>
          <w:szCs w:val="24"/>
        </w:rPr>
        <w:t>Δημοκρατίας</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Μαυρουδή</w:t>
      </w:r>
      <w:r>
        <w:rPr>
          <w:rFonts w:eastAsia="Times New Roman"/>
          <w:bCs/>
          <w:szCs w:val="24"/>
        </w:rPr>
        <w:t xml:space="preserve"> </w:t>
      </w:r>
      <w:r>
        <w:rPr>
          <w:rFonts w:eastAsia="Times New Roman"/>
          <w:bCs/>
          <w:szCs w:val="24"/>
        </w:rPr>
        <w:t>Βορίδη</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Παιδείας,</w:t>
      </w:r>
      <w:r>
        <w:rPr>
          <w:rFonts w:eastAsia="Times New Roman"/>
          <w:bCs/>
          <w:szCs w:val="24"/>
        </w:rPr>
        <w:t xml:space="preserve"> </w:t>
      </w:r>
      <w:r>
        <w:rPr>
          <w:rFonts w:eastAsia="Times New Roman"/>
          <w:bCs/>
          <w:szCs w:val="24"/>
        </w:rPr>
        <w:t>Έρευνας</w:t>
      </w:r>
      <w:r>
        <w:rPr>
          <w:rFonts w:eastAsia="Times New Roman"/>
          <w:bCs/>
          <w:szCs w:val="24"/>
        </w:rPr>
        <w:t xml:space="preserve"> </w:t>
      </w:r>
      <w:r>
        <w:rPr>
          <w:rFonts w:eastAsia="Times New Roman"/>
          <w:bCs/>
          <w:szCs w:val="24"/>
        </w:rPr>
        <w:t>και</w:t>
      </w:r>
      <w:r>
        <w:rPr>
          <w:rFonts w:eastAsia="Times New Roman"/>
          <w:bCs/>
          <w:szCs w:val="24"/>
        </w:rPr>
        <w:t xml:space="preserve"> </w:t>
      </w:r>
      <w:r>
        <w:rPr>
          <w:rFonts w:eastAsia="Times New Roman"/>
          <w:bCs/>
          <w:szCs w:val="24"/>
        </w:rPr>
        <w:t>Θρησκευμάτων,</w:t>
      </w:r>
      <w:r>
        <w:rPr>
          <w:rFonts w:eastAsia="Times New Roman"/>
          <w:b/>
          <w:bCs/>
          <w:szCs w:val="24"/>
        </w:rPr>
        <w:t xml:space="preserve"> </w:t>
      </w:r>
      <w:r>
        <w:rPr>
          <w:rFonts w:eastAsia="Times New Roman"/>
          <w:szCs w:val="24"/>
        </w:rPr>
        <w:lastRenderedPageBreak/>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«απαγόρευση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ομιλίας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Μητροπολίτη</w:t>
      </w:r>
      <w:r>
        <w:rPr>
          <w:rFonts w:eastAsia="Times New Roman"/>
          <w:szCs w:val="24"/>
        </w:rPr>
        <w:t xml:space="preserve"> </w:t>
      </w:r>
      <w:r>
        <w:rPr>
          <w:rFonts w:eastAsia="Times New Roman"/>
          <w:szCs w:val="24"/>
        </w:rPr>
        <w:t>Λαυρεωτικής</w:t>
      </w:r>
      <w:r>
        <w:rPr>
          <w:rFonts w:eastAsia="Times New Roman"/>
          <w:szCs w:val="24"/>
        </w:rPr>
        <w:t xml:space="preserve"> </w:t>
      </w:r>
      <w:r>
        <w:rPr>
          <w:rFonts w:eastAsia="Times New Roman"/>
          <w:szCs w:val="24"/>
        </w:rPr>
        <w:t>και</w:t>
      </w:r>
      <w:r>
        <w:rPr>
          <w:rFonts w:eastAsia="Times New Roman"/>
          <w:szCs w:val="24"/>
        </w:rPr>
        <w:t xml:space="preserve"> </w:t>
      </w:r>
      <w:proofErr w:type="spellStart"/>
      <w:r>
        <w:rPr>
          <w:rFonts w:eastAsia="Times New Roman"/>
          <w:szCs w:val="24"/>
        </w:rPr>
        <w:t>Μεσογαίας</w:t>
      </w:r>
      <w:proofErr w:type="spellEnd"/>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Νικολάου</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15</w:t>
      </w:r>
      <w:r>
        <w:rPr>
          <w:rFonts w:eastAsia="Times New Roman"/>
          <w:szCs w:val="24"/>
          <w:vertAlign w:val="superscript"/>
        </w:rPr>
        <w:t>ο</w:t>
      </w:r>
      <w:r>
        <w:rPr>
          <w:rFonts w:eastAsia="Times New Roman"/>
          <w:szCs w:val="24"/>
        </w:rPr>
        <w:t xml:space="preserve"> </w:t>
      </w:r>
      <w:r>
        <w:rPr>
          <w:rFonts w:eastAsia="Times New Roman"/>
          <w:szCs w:val="24"/>
        </w:rPr>
        <w:t>Ενιαίο</w:t>
      </w:r>
      <w:r>
        <w:rPr>
          <w:rFonts w:eastAsia="Times New Roman"/>
          <w:szCs w:val="24"/>
        </w:rPr>
        <w:t xml:space="preserve"> </w:t>
      </w:r>
      <w:r>
        <w:rPr>
          <w:rFonts w:eastAsia="Times New Roman"/>
          <w:szCs w:val="24"/>
        </w:rPr>
        <w:t>Λύκειο</w:t>
      </w:r>
      <w:r>
        <w:rPr>
          <w:rFonts w:eastAsia="Times New Roman"/>
          <w:szCs w:val="24"/>
        </w:rPr>
        <w:t xml:space="preserve"> </w:t>
      </w:r>
      <w:r>
        <w:rPr>
          <w:rFonts w:eastAsia="Times New Roman"/>
          <w:szCs w:val="24"/>
        </w:rPr>
        <w:t>Θεσσαλονίκης».</w:t>
      </w:r>
    </w:p>
    <w:p w14:paraId="076E7BC5" w14:textId="77777777" w:rsidR="008A5475" w:rsidRDefault="00367962">
      <w:pPr>
        <w:spacing w:line="600" w:lineRule="auto"/>
        <w:ind w:firstLine="720"/>
        <w:jc w:val="both"/>
        <w:rPr>
          <w:rFonts w:eastAsia="Times New Roman"/>
          <w:szCs w:val="24"/>
        </w:rPr>
      </w:pPr>
      <w:r>
        <w:rPr>
          <w:rFonts w:eastAsia="Times New Roman"/>
          <w:szCs w:val="24"/>
        </w:rPr>
        <w:t>9.</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626/7-3-2016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Ηρακλείου</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Δημοκρατικής</w:t>
      </w:r>
      <w:r>
        <w:rPr>
          <w:rFonts w:eastAsia="Times New Roman"/>
          <w:szCs w:val="24"/>
        </w:rPr>
        <w:t xml:space="preserve"> </w:t>
      </w:r>
      <w:r>
        <w:rPr>
          <w:rFonts w:eastAsia="Times New Roman"/>
          <w:szCs w:val="24"/>
        </w:rPr>
        <w:t>Συμπαράταξης</w:t>
      </w:r>
      <w:r>
        <w:rPr>
          <w:rFonts w:eastAsia="Times New Roman"/>
          <w:szCs w:val="24"/>
        </w:rPr>
        <w:t xml:space="preserve">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Βασιλείου</w:t>
      </w:r>
      <w:r>
        <w:rPr>
          <w:rFonts w:eastAsia="Times New Roman"/>
          <w:bCs/>
          <w:szCs w:val="24"/>
        </w:rPr>
        <w:t xml:space="preserve"> </w:t>
      </w:r>
      <w:proofErr w:type="spellStart"/>
      <w:r>
        <w:rPr>
          <w:rFonts w:eastAsia="Times New Roman"/>
          <w:bCs/>
          <w:szCs w:val="24"/>
        </w:rPr>
        <w:t>Κεγκέρογλου</w:t>
      </w:r>
      <w:proofErr w:type="spellEnd"/>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Εσωτερικών</w:t>
      </w:r>
      <w:r>
        <w:rPr>
          <w:rFonts w:eastAsia="Times New Roman"/>
          <w:bCs/>
          <w:szCs w:val="24"/>
        </w:rPr>
        <w:t xml:space="preserve"> </w:t>
      </w:r>
      <w:r>
        <w:rPr>
          <w:rFonts w:eastAsia="Times New Roman"/>
          <w:bCs/>
          <w:szCs w:val="24"/>
        </w:rPr>
        <w:t>και</w:t>
      </w:r>
      <w:r>
        <w:rPr>
          <w:rFonts w:eastAsia="Times New Roman"/>
          <w:bCs/>
          <w:szCs w:val="24"/>
        </w:rPr>
        <w:t xml:space="preserve"> </w:t>
      </w:r>
      <w:r>
        <w:rPr>
          <w:rFonts w:eastAsia="Times New Roman"/>
          <w:bCs/>
          <w:szCs w:val="24"/>
        </w:rPr>
        <w:t>Διοικητικής</w:t>
      </w:r>
      <w:r>
        <w:rPr>
          <w:rFonts w:eastAsia="Times New Roman"/>
          <w:bCs/>
          <w:szCs w:val="24"/>
        </w:rPr>
        <w:t xml:space="preserve"> </w:t>
      </w:r>
      <w:r>
        <w:rPr>
          <w:rFonts w:eastAsia="Times New Roman"/>
          <w:bCs/>
          <w:szCs w:val="24"/>
        </w:rPr>
        <w:t>Ανασυγκρότησης,</w:t>
      </w:r>
      <w:r>
        <w:rPr>
          <w:rFonts w:eastAsia="Times New Roman"/>
          <w:b/>
          <w:bCs/>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προβλήματα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δημιουργηθεί</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λειτουργία</w:t>
      </w:r>
      <w:r>
        <w:rPr>
          <w:rFonts w:eastAsia="Times New Roman"/>
          <w:szCs w:val="24"/>
        </w:rPr>
        <w:t xml:space="preserve"> </w:t>
      </w:r>
      <w:r>
        <w:rPr>
          <w:rFonts w:eastAsia="Times New Roman"/>
          <w:szCs w:val="24"/>
        </w:rPr>
        <w:t>όλων</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κοινωνικών</w:t>
      </w:r>
      <w:r>
        <w:rPr>
          <w:rFonts w:eastAsia="Times New Roman"/>
          <w:szCs w:val="24"/>
        </w:rPr>
        <w:t xml:space="preserve"> </w:t>
      </w:r>
      <w:r>
        <w:rPr>
          <w:rFonts w:eastAsia="Times New Roman"/>
          <w:szCs w:val="24"/>
        </w:rPr>
        <w:t>δομών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άλλων</w:t>
      </w:r>
      <w:r>
        <w:rPr>
          <w:rFonts w:eastAsia="Times New Roman"/>
          <w:szCs w:val="24"/>
        </w:rPr>
        <w:t xml:space="preserve"> </w:t>
      </w:r>
      <w:r>
        <w:rPr>
          <w:rFonts w:eastAsia="Times New Roman"/>
          <w:szCs w:val="24"/>
        </w:rPr>
        <w:t>υπηρεσιών</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δήμων</w:t>
      </w:r>
      <w:r>
        <w:rPr>
          <w:rFonts w:eastAsia="Times New Roman"/>
          <w:szCs w:val="24"/>
        </w:rPr>
        <w:t xml:space="preserve"> </w:t>
      </w:r>
      <w:r>
        <w:rPr>
          <w:rFonts w:eastAsia="Times New Roman"/>
          <w:szCs w:val="24"/>
        </w:rPr>
        <w:t>όλης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χώρας.</w:t>
      </w:r>
    </w:p>
    <w:p w14:paraId="076E7BC6" w14:textId="77777777" w:rsidR="008A5475" w:rsidRDefault="00367962">
      <w:pPr>
        <w:spacing w:line="600" w:lineRule="auto"/>
        <w:ind w:firstLine="720"/>
        <w:jc w:val="both"/>
        <w:rPr>
          <w:rFonts w:eastAsia="Times New Roman"/>
          <w:szCs w:val="24"/>
        </w:rPr>
      </w:pPr>
      <w:r>
        <w:rPr>
          <w:rFonts w:eastAsia="Times New Roman"/>
          <w:szCs w:val="24"/>
        </w:rPr>
        <w:lastRenderedPageBreak/>
        <w:t>10.</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633/8-3-2016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Ηρακλείου</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Κομμουνιστικού</w:t>
      </w:r>
      <w:r>
        <w:rPr>
          <w:rFonts w:eastAsia="Times New Roman"/>
          <w:szCs w:val="24"/>
        </w:rPr>
        <w:t xml:space="preserve"> </w:t>
      </w:r>
      <w:r>
        <w:rPr>
          <w:rFonts w:eastAsia="Times New Roman"/>
          <w:szCs w:val="24"/>
        </w:rPr>
        <w:t>Κόμματος</w:t>
      </w:r>
      <w:r>
        <w:rPr>
          <w:rFonts w:eastAsia="Times New Roman"/>
          <w:szCs w:val="24"/>
        </w:rPr>
        <w:t xml:space="preserve"> </w:t>
      </w:r>
      <w:r>
        <w:rPr>
          <w:rFonts w:eastAsia="Times New Roman"/>
          <w:szCs w:val="24"/>
        </w:rPr>
        <w:t>Ελλάδας</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Εμμανουήλ</w:t>
      </w:r>
      <w:r>
        <w:rPr>
          <w:rFonts w:eastAsia="Times New Roman"/>
          <w:bCs/>
          <w:szCs w:val="24"/>
        </w:rPr>
        <w:t xml:space="preserve"> </w:t>
      </w:r>
      <w:r>
        <w:rPr>
          <w:rFonts w:eastAsia="Times New Roman"/>
          <w:bCs/>
          <w:szCs w:val="24"/>
        </w:rPr>
        <w:t>Συντυχάκη</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Οικονομικών,</w:t>
      </w:r>
      <w:r>
        <w:rPr>
          <w:rFonts w:eastAsia="Times New Roman"/>
          <w:b/>
          <w:bCs/>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χορήγηση</w:t>
      </w:r>
      <w:r>
        <w:rPr>
          <w:rFonts w:eastAsia="Times New Roman"/>
          <w:szCs w:val="24"/>
        </w:rPr>
        <w:t xml:space="preserve"> </w:t>
      </w:r>
      <w:r>
        <w:rPr>
          <w:rFonts w:eastAsia="Times New Roman"/>
          <w:szCs w:val="24"/>
        </w:rPr>
        <w:t>αποζημίωσης</w:t>
      </w:r>
      <w:r>
        <w:rPr>
          <w:rFonts w:eastAsia="Times New Roman"/>
          <w:szCs w:val="24"/>
        </w:rPr>
        <w:t xml:space="preserve"> </w:t>
      </w:r>
      <w:r>
        <w:rPr>
          <w:rFonts w:eastAsia="Times New Roman"/>
          <w:szCs w:val="24"/>
        </w:rPr>
        <w:t>στους</w:t>
      </w:r>
      <w:r>
        <w:rPr>
          <w:rFonts w:eastAsia="Times New Roman"/>
          <w:szCs w:val="24"/>
        </w:rPr>
        <w:t xml:space="preserve"> </w:t>
      </w:r>
      <w:r>
        <w:rPr>
          <w:rFonts w:eastAsia="Times New Roman"/>
          <w:szCs w:val="24"/>
        </w:rPr>
        <w:t>υπαλλήλους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μετέχουν</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οργάνωση,</w:t>
      </w:r>
      <w:r>
        <w:rPr>
          <w:rFonts w:eastAsia="Times New Roman"/>
          <w:szCs w:val="24"/>
        </w:rPr>
        <w:t xml:space="preserve"> </w:t>
      </w:r>
      <w:r>
        <w:rPr>
          <w:rFonts w:eastAsia="Times New Roman"/>
          <w:szCs w:val="24"/>
        </w:rPr>
        <w:t>υποστήριξη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διεξαγωγή</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δοκιμασιών</w:t>
      </w:r>
      <w:r>
        <w:rPr>
          <w:rFonts w:eastAsia="Times New Roman"/>
          <w:szCs w:val="24"/>
        </w:rPr>
        <w:t xml:space="preserve"> </w:t>
      </w:r>
      <w:r>
        <w:rPr>
          <w:rFonts w:eastAsia="Times New Roman"/>
          <w:szCs w:val="24"/>
        </w:rPr>
        <w:t>προσόντων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συμπεριφοράς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υποψηφίων</w:t>
      </w:r>
      <w:r>
        <w:rPr>
          <w:rFonts w:eastAsia="Times New Roman"/>
          <w:szCs w:val="24"/>
        </w:rPr>
        <w:t xml:space="preserve"> </w:t>
      </w:r>
      <w:r>
        <w:rPr>
          <w:rFonts w:eastAsia="Times New Roman"/>
          <w:szCs w:val="24"/>
        </w:rPr>
        <w:t>οδηγών.</w:t>
      </w:r>
    </w:p>
    <w:p w14:paraId="076E7BC7" w14:textId="77777777" w:rsidR="008A5475" w:rsidRDefault="00367962">
      <w:pPr>
        <w:spacing w:line="600" w:lineRule="auto"/>
        <w:ind w:firstLine="720"/>
        <w:jc w:val="both"/>
        <w:rPr>
          <w:rFonts w:eastAsia="Times New Roman"/>
          <w:szCs w:val="24"/>
        </w:rPr>
      </w:pPr>
      <w:r>
        <w:rPr>
          <w:rFonts w:eastAsia="Times New Roman"/>
          <w:szCs w:val="24"/>
        </w:rPr>
        <w:t>11.</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634/8-3-2016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Βουλευτού</w:t>
      </w:r>
      <w:r>
        <w:rPr>
          <w:rFonts w:eastAsia="Times New Roman"/>
          <w:szCs w:val="24"/>
        </w:rPr>
        <w:t xml:space="preserve"> </w:t>
      </w:r>
      <w:r>
        <w:rPr>
          <w:rFonts w:eastAsia="Times New Roman"/>
          <w:szCs w:val="24"/>
        </w:rPr>
        <w:t>Καρδίτσας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Συνασπισμού</w:t>
      </w:r>
      <w:r>
        <w:rPr>
          <w:rFonts w:eastAsia="Times New Roman"/>
          <w:szCs w:val="24"/>
        </w:rPr>
        <w:t xml:space="preserve"> </w:t>
      </w:r>
      <w:r>
        <w:rPr>
          <w:rFonts w:eastAsia="Times New Roman"/>
          <w:szCs w:val="24"/>
        </w:rPr>
        <w:t>Ριζοσπαστικής</w:t>
      </w:r>
      <w:r>
        <w:rPr>
          <w:rFonts w:eastAsia="Times New Roman"/>
          <w:szCs w:val="24"/>
        </w:rPr>
        <w:t xml:space="preserve"> </w:t>
      </w:r>
      <w:r>
        <w:rPr>
          <w:rFonts w:eastAsia="Times New Roman"/>
          <w:szCs w:val="24"/>
        </w:rPr>
        <w:t>Αριστεράς</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Χρυσούλας</w:t>
      </w:r>
      <w:r>
        <w:rPr>
          <w:rFonts w:eastAsia="Times New Roman"/>
          <w:bCs/>
          <w:szCs w:val="24"/>
        </w:rPr>
        <w:t xml:space="preserve"> </w:t>
      </w:r>
      <w:proofErr w:type="spellStart"/>
      <w:r>
        <w:rPr>
          <w:rFonts w:eastAsia="Times New Roman"/>
          <w:bCs/>
          <w:szCs w:val="24"/>
        </w:rPr>
        <w:t>Κατσαβριά</w:t>
      </w:r>
      <w:proofErr w:type="spellEnd"/>
      <w:r>
        <w:rPr>
          <w:rFonts w:eastAsia="Times New Roman"/>
          <w:bCs/>
          <w:szCs w:val="24"/>
        </w:rPr>
        <w:t>-</w:t>
      </w:r>
      <w:r>
        <w:rPr>
          <w:rFonts w:eastAsia="Times New Roman"/>
          <w:bCs/>
          <w:szCs w:val="24"/>
        </w:rPr>
        <w:t xml:space="preserve"> </w:t>
      </w:r>
      <w:proofErr w:type="spellStart"/>
      <w:r>
        <w:rPr>
          <w:rFonts w:eastAsia="Times New Roman"/>
          <w:bCs/>
          <w:szCs w:val="24"/>
        </w:rPr>
        <w:t>Σιωροπούλου</w:t>
      </w:r>
      <w:proofErr w:type="spellEnd"/>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Εσωτερικών</w:t>
      </w:r>
      <w:r>
        <w:rPr>
          <w:rFonts w:eastAsia="Times New Roman"/>
          <w:bCs/>
          <w:szCs w:val="24"/>
        </w:rPr>
        <w:t xml:space="preserve"> </w:t>
      </w:r>
      <w:r>
        <w:rPr>
          <w:rFonts w:eastAsia="Times New Roman"/>
          <w:bCs/>
          <w:szCs w:val="24"/>
        </w:rPr>
        <w:t>και</w:t>
      </w:r>
      <w:r>
        <w:rPr>
          <w:rFonts w:eastAsia="Times New Roman"/>
          <w:bCs/>
          <w:szCs w:val="24"/>
        </w:rPr>
        <w:t xml:space="preserve"> </w:t>
      </w:r>
      <w:r>
        <w:rPr>
          <w:rFonts w:eastAsia="Times New Roman"/>
          <w:bCs/>
          <w:szCs w:val="24"/>
        </w:rPr>
        <w:t>Διοικητικής</w:t>
      </w:r>
      <w:r>
        <w:rPr>
          <w:rFonts w:eastAsia="Times New Roman"/>
          <w:b/>
          <w:bCs/>
          <w:szCs w:val="24"/>
        </w:rPr>
        <w:t xml:space="preserve"> </w:t>
      </w:r>
      <w:r>
        <w:rPr>
          <w:rFonts w:eastAsia="Times New Roman"/>
          <w:bCs/>
          <w:szCs w:val="24"/>
        </w:rPr>
        <w:t>Ανασυγκρότησης,</w:t>
      </w:r>
      <w:r>
        <w:rPr>
          <w:rFonts w:eastAsia="Times New Roman"/>
          <w:b/>
          <w:bCs/>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επαναλειτουργία</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Σχολής</w:t>
      </w:r>
      <w:r>
        <w:rPr>
          <w:rFonts w:eastAsia="Times New Roman"/>
          <w:szCs w:val="24"/>
        </w:rPr>
        <w:t xml:space="preserve"> </w:t>
      </w:r>
      <w:r>
        <w:rPr>
          <w:rFonts w:eastAsia="Times New Roman"/>
          <w:szCs w:val="24"/>
        </w:rPr>
        <w:t>Αστυφυλάκων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μεταστέγαση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Διεύθυνσης</w:t>
      </w:r>
      <w:r>
        <w:rPr>
          <w:rFonts w:eastAsia="Times New Roman"/>
          <w:szCs w:val="24"/>
        </w:rPr>
        <w:t xml:space="preserve"> </w:t>
      </w:r>
      <w:r>
        <w:rPr>
          <w:rFonts w:eastAsia="Times New Roman"/>
          <w:szCs w:val="24"/>
        </w:rPr>
        <w:t>Αστυνομίας</w:t>
      </w:r>
      <w:r>
        <w:rPr>
          <w:rFonts w:eastAsia="Times New Roman"/>
          <w:szCs w:val="24"/>
        </w:rPr>
        <w:t xml:space="preserve"> </w:t>
      </w:r>
      <w:r>
        <w:rPr>
          <w:rFonts w:eastAsia="Times New Roman"/>
          <w:szCs w:val="24"/>
        </w:rPr>
        <w:t>Καρδίτσας.</w:t>
      </w:r>
    </w:p>
    <w:p w14:paraId="076E7BC8" w14:textId="77777777" w:rsidR="008A5475" w:rsidRDefault="00367962">
      <w:pPr>
        <w:spacing w:line="600" w:lineRule="auto"/>
        <w:ind w:firstLine="720"/>
        <w:jc w:val="both"/>
        <w:rPr>
          <w:rFonts w:eastAsia="Times New Roman"/>
          <w:szCs w:val="24"/>
        </w:rPr>
      </w:pPr>
      <w:r>
        <w:rPr>
          <w:rFonts w:eastAsia="Times New Roman"/>
          <w:szCs w:val="24"/>
        </w:rPr>
        <w:lastRenderedPageBreak/>
        <w:t>12.</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629/7-3-2016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Έβρου</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Νέας</w:t>
      </w:r>
      <w:r>
        <w:rPr>
          <w:rFonts w:eastAsia="Times New Roman"/>
          <w:szCs w:val="24"/>
        </w:rPr>
        <w:t xml:space="preserve"> </w:t>
      </w:r>
      <w:r>
        <w:rPr>
          <w:rFonts w:eastAsia="Times New Roman"/>
          <w:szCs w:val="24"/>
        </w:rPr>
        <w:t>Δημοκρατίας</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Αναστασίου</w:t>
      </w:r>
      <w:r>
        <w:rPr>
          <w:rFonts w:eastAsia="Times New Roman"/>
          <w:bCs/>
          <w:szCs w:val="24"/>
        </w:rPr>
        <w:t xml:space="preserve"> </w:t>
      </w:r>
      <w:proofErr w:type="spellStart"/>
      <w:r>
        <w:rPr>
          <w:rFonts w:eastAsia="Times New Roman"/>
          <w:bCs/>
          <w:szCs w:val="24"/>
        </w:rPr>
        <w:t>Δημοσχάκη</w:t>
      </w:r>
      <w:proofErr w:type="spellEnd"/>
      <w:r>
        <w:rPr>
          <w:rFonts w:eastAsia="Times New Roman"/>
          <w:bCs/>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Υποδομών,</w:t>
      </w:r>
      <w:r>
        <w:rPr>
          <w:rFonts w:eastAsia="Times New Roman"/>
          <w:bCs/>
          <w:szCs w:val="24"/>
        </w:rPr>
        <w:t xml:space="preserve"> </w:t>
      </w:r>
      <w:r>
        <w:rPr>
          <w:rFonts w:eastAsia="Times New Roman"/>
          <w:bCs/>
          <w:szCs w:val="24"/>
        </w:rPr>
        <w:t>Μεταφορών</w:t>
      </w:r>
      <w:r>
        <w:rPr>
          <w:rFonts w:eastAsia="Times New Roman"/>
          <w:bCs/>
          <w:szCs w:val="24"/>
        </w:rPr>
        <w:t xml:space="preserve"> </w:t>
      </w:r>
      <w:r>
        <w:rPr>
          <w:rFonts w:eastAsia="Times New Roman"/>
          <w:bCs/>
          <w:szCs w:val="24"/>
        </w:rPr>
        <w:t>και</w:t>
      </w:r>
      <w:r>
        <w:rPr>
          <w:rFonts w:eastAsia="Times New Roman"/>
          <w:bCs/>
          <w:szCs w:val="24"/>
        </w:rPr>
        <w:t xml:space="preserve"> </w:t>
      </w:r>
      <w:r>
        <w:rPr>
          <w:rFonts w:eastAsia="Times New Roman"/>
          <w:bCs/>
          <w:szCs w:val="24"/>
        </w:rPr>
        <w:t>Δικτύων,</w:t>
      </w:r>
      <w:r>
        <w:rPr>
          <w:rFonts w:eastAsia="Times New Roman"/>
          <w:b/>
          <w:bCs/>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αποπεράτωση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ελληνικού</w:t>
      </w:r>
      <w:r>
        <w:rPr>
          <w:rFonts w:eastAsia="Times New Roman"/>
          <w:szCs w:val="24"/>
        </w:rPr>
        <w:t xml:space="preserve"> </w:t>
      </w:r>
      <w:r>
        <w:rPr>
          <w:rFonts w:eastAsia="Times New Roman"/>
          <w:szCs w:val="24"/>
        </w:rPr>
        <w:t>σ</w:t>
      </w:r>
      <w:r>
        <w:rPr>
          <w:rFonts w:eastAsia="Times New Roman"/>
          <w:szCs w:val="24"/>
        </w:rPr>
        <w:t>χολείου</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Μονάχου.</w:t>
      </w:r>
    </w:p>
    <w:p w14:paraId="076E7BC9" w14:textId="77777777" w:rsidR="008A5475" w:rsidRDefault="00367962">
      <w:pPr>
        <w:spacing w:line="600" w:lineRule="auto"/>
        <w:ind w:firstLine="720"/>
        <w:jc w:val="both"/>
        <w:rPr>
          <w:rFonts w:eastAsia="Times New Roman"/>
          <w:szCs w:val="24"/>
        </w:rPr>
      </w:pPr>
      <w:r>
        <w:rPr>
          <w:rFonts w:eastAsia="Times New Roman"/>
          <w:szCs w:val="24"/>
        </w:rPr>
        <w:t>13.</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632/8-3-2016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Β΄</w:t>
      </w:r>
      <w:r>
        <w:rPr>
          <w:rFonts w:eastAsia="Times New Roman"/>
          <w:szCs w:val="24"/>
        </w:rPr>
        <w:t xml:space="preserve"> </w:t>
      </w:r>
      <w:r>
        <w:rPr>
          <w:rFonts w:eastAsia="Times New Roman"/>
          <w:szCs w:val="24"/>
        </w:rPr>
        <w:t>Αθηνών</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Ανεξαρτήτων</w:t>
      </w:r>
      <w:r>
        <w:rPr>
          <w:rFonts w:eastAsia="Times New Roman"/>
          <w:szCs w:val="24"/>
        </w:rPr>
        <w:t xml:space="preserve"> </w:t>
      </w:r>
      <w:r>
        <w:rPr>
          <w:rFonts w:eastAsia="Times New Roman"/>
          <w:szCs w:val="24"/>
        </w:rPr>
        <w:t>Ελλήνων</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Αθανασίου</w:t>
      </w:r>
      <w:r>
        <w:rPr>
          <w:rFonts w:eastAsia="Times New Roman"/>
          <w:bCs/>
          <w:szCs w:val="24"/>
        </w:rPr>
        <w:t xml:space="preserve"> </w:t>
      </w:r>
      <w:proofErr w:type="spellStart"/>
      <w:r>
        <w:rPr>
          <w:rFonts w:eastAsia="Times New Roman"/>
          <w:bCs/>
          <w:szCs w:val="24"/>
        </w:rPr>
        <w:t>Παπαχριστόπουλου</w:t>
      </w:r>
      <w:proofErr w:type="spellEnd"/>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Επικρατείας,</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λήψη</w:t>
      </w:r>
      <w:r>
        <w:rPr>
          <w:rFonts w:eastAsia="Times New Roman"/>
          <w:szCs w:val="24"/>
        </w:rPr>
        <w:t xml:space="preserve"> </w:t>
      </w:r>
      <w:r>
        <w:rPr>
          <w:rFonts w:eastAsia="Times New Roman"/>
          <w:szCs w:val="24"/>
        </w:rPr>
        <w:t>μέτρων</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αμερόληπτη</w:t>
      </w:r>
      <w:r>
        <w:rPr>
          <w:rFonts w:eastAsia="Times New Roman"/>
          <w:szCs w:val="24"/>
        </w:rPr>
        <w:t xml:space="preserve"> </w:t>
      </w:r>
      <w:r>
        <w:rPr>
          <w:rFonts w:eastAsia="Times New Roman"/>
          <w:szCs w:val="24"/>
        </w:rPr>
        <w:t>διεξαγωγή</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δημοσκοπήσεων.</w:t>
      </w:r>
    </w:p>
    <w:p w14:paraId="076E7BCA" w14:textId="77777777" w:rsidR="008A5475" w:rsidRDefault="00367962">
      <w:pPr>
        <w:spacing w:line="600" w:lineRule="auto"/>
        <w:ind w:firstLine="720"/>
        <w:jc w:val="both"/>
        <w:rPr>
          <w:rFonts w:eastAsia="Times New Roman"/>
          <w:szCs w:val="24"/>
        </w:rPr>
      </w:pPr>
      <w:r>
        <w:rPr>
          <w:rFonts w:eastAsia="Times New Roman"/>
          <w:szCs w:val="24"/>
        </w:rPr>
        <w:lastRenderedPageBreak/>
        <w:t>14.</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630/8-3-2016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α</w:t>
      </w:r>
      <w:r>
        <w:rPr>
          <w:rFonts w:eastAsia="Times New Roman"/>
          <w:szCs w:val="24"/>
        </w:rPr>
        <w:t>νεξάρτητου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Αχαΐας</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Νικολάου</w:t>
      </w:r>
      <w:r>
        <w:rPr>
          <w:rFonts w:eastAsia="Times New Roman"/>
          <w:bCs/>
          <w:szCs w:val="24"/>
        </w:rPr>
        <w:t xml:space="preserve"> </w:t>
      </w:r>
      <w:r>
        <w:rPr>
          <w:rFonts w:eastAsia="Times New Roman"/>
          <w:bCs/>
          <w:szCs w:val="24"/>
        </w:rPr>
        <w:t>Νικολόπουλου</w:t>
      </w:r>
      <w:r>
        <w:rPr>
          <w:rFonts w:eastAsia="Times New Roman"/>
          <w:b/>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Οικονομικών,</w:t>
      </w:r>
      <w:r>
        <w:rPr>
          <w:rFonts w:eastAsia="Times New Roman"/>
          <w:b/>
          <w:bCs/>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ύψος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καθυστερούμενων</w:t>
      </w:r>
      <w:r>
        <w:rPr>
          <w:rFonts w:eastAsia="Times New Roman"/>
          <w:szCs w:val="24"/>
        </w:rPr>
        <w:t xml:space="preserve"> </w:t>
      </w:r>
      <w:r>
        <w:rPr>
          <w:rFonts w:eastAsia="Times New Roman"/>
          <w:szCs w:val="24"/>
        </w:rPr>
        <w:t>δανείων</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χορηγηθεί</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εταιρεία</w:t>
      </w:r>
      <w:r>
        <w:rPr>
          <w:rFonts w:eastAsia="Times New Roman"/>
          <w:szCs w:val="24"/>
        </w:rPr>
        <w:t xml:space="preserve"> </w:t>
      </w:r>
      <w:r>
        <w:rPr>
          <w:rFonts w:eastAsia="Times New Roman"/>
          <w:szCs w:val="24"/>
        </w:rPr>
        <w:t>«</w:t>
      </w:r>
      <w:r>
        <w:rPr>
          <w:rFonts w:eastAsia="Times New Roman"/>
          <w:szCs w:val="24"/>
        </w:rPr>
        <w:t>ΠΗΓΑΣΟΣ</w:t>
      </w:r>
      <w:r>
        <w:rPr>
          <w:rFonts w:eastAsia="Times New Roman"/>
          <w:szCs w:val="24"/>
        </w:rPr>
        <w:t>».</w:t>
      </w:r>
    </w:p>
    <w:p w14:paraId="076E7BCB" w14:textId="77777777" w:rsidR="008A5475" w:rsidRDefault="00367962">
      <w:pPr>
        <w:spacing w:line="600" w:lineRule="auto"/>
        <w:ind w:firstLine="720"/>
        <w:jc w:val="both"/>
        <w:rPr>
          <w:rFonts w:eastAsia="Times New Roman"/>
          <w:szCs w:val="24"/>
        </w:rPr>
      </w:pPr>
      <w:r>
        <w:rPr>
          <w:rFonts w:eastAsia="Times New Roman"/>
          <w:szCs w:val="24"/>
        </w:rPr>
        <w:t>15.</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602/1-3-2016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ΣΤ΄</w:t>
      </w:r>
      <w:r>
        <w:rPr>
          <w:rFonts w:eastAsia="Times New Roman"/>
          <w:szCs w:val="24"/>
        </w:rPr>
        <w:t xml:space="preserve"> </w:t>
      </w:r>
      <w:r>
        <w:rPr>
          <w:rFonts w:eastAsia="Times New Roman"/>
          <w:szCs w:val="24"/>
        </w:rPr>
        <w:t>Αντιπροέδρου</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Βουλής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Δωδεκανήσου</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Δημοκρατικής</w:t>
      </w:r>
      <w:r>
        <w:rPr>
          <w:rFonts w:eastAsia="Times New Roman"/>
          <w:szCs w:val="24"/>
        </w:rPr>
        <w:t xml:space="preserve"> </w:t>
      </w:r>
      <w:r>
        <w:rPr>
          <w:rFonts w:eastAsia="Times New Roman"/>
          <w:szCs w:val="24"/>
        </w:rPr>
        <w:t>Συμπαράταξης</w:t>
      </w:r>
      <w:r>
        <w:rPr>
          <w:rFonts w:eastAsia="Times New Roman"/>
          <w:szCs w:val="24"/>
        </w:rPr>
        <w:t xml:space="preserve">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Δημητρίου</w:t>
      </w:r>
      <w:r>
        <w:rPr>
          <w:rFonts w:eastAsia="Times New Roman"/>
          <w:bCs/>
          <w:szCs w:val="24"/>
        </w:rPr>
        <w:t xml:space="preserve"> </w:t>
      </w:r>
      <w:proofErr w:type="spellStart"/>
      <w:r>
        <w:rPr>
          <w:rFonts w:eastAsia="Times New Roman"/>
          <w:bCs/>
          <w:szCs w:val="24"/>
        </w:rPr>
        <w:t>Κρεμαστινού</w:t>
      </w:r>
      <w:proofErr w:type="spellEnd"/>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Εθνικής</w:t>
      </w:r>
      <w:r>
        <w:rPr>
          <w:rFonts w:eastAsia="Times New Roman"/>
          <w:bCs/>
          <w:szCs w:val="24"/>
        </w:rPr>
        <w:t xml:space="preserve"> </w:t>
      </w:r>
      <w:r>
        <w:rPr>
          <w:rFonts w:eastAsia="Times New Roman"/>
          <w:bCs/>
          <w:szCs w:val="24"/>
        </w:rPr>
        <w:t>Άμυνας,</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αθρόα</w:t>
      </w:r>
      <w:r>
        <w:rPr>
          <w:rFonts w:eastAsia="Times New Roman"/>
          <w:szCs w:val="24"/>
        </w:rPr>
        <w:t xml:space="preserve"> </w:t>
      </w:r>
      <w:r>
        <w:rPr>
          <w:rFonts w:eastAsia="Times New Roman"/>
          <w:szCs w:val="24"/>
        </w:rPr>
        <w:t>αποβίβαση</w:t>
      </w:r>
      <w:r>
        <w:rPr>
          <w:rFonts w:eastAsia="Times New Roman"/>
          <w:szCs w:val="24"/>
        </w:rPr>
        <w:t xml:space="preserve"> </w:t>
      </w:r>
      <w:r>
        <w:rPr>
          <w:rFonts w:eastAsia="Times New Roman"/>
          <w:szCs w:val="24"/>
        </w:rPr>
        <w:t>προσφύγων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μη</w:t>
      </w:r>
      <w:r>
        <w:rPr>
          <w:rFonts w:eastAsia="Times New Roman"/>
          <w:szCs w:val="24"/>
        </w:rPr>
        <w:t xml:space="preserve"> </w:t>
      </w:r>
      <w:r>
        <w:rPr>
          <w:rFonts w:eastAsia="Times New Roman"/>
          <w:szCs w:val="24"/>
        </w:rPr>
        <w:t>νόμιμων</w:t>
      </w:r>
      <w:r>
        <w:rPr>
          <w:rFonts w:eastAsia="Times New Roman"/>
          <w:szCs w:val="24"/>
        </w:rPr>
        <w:t xml:space="preserve"> </w:t>
      </w:r>
      <w:r>
        <w:rPr>
          <w:rFonts w:eastAsia="Times New Roman"/>
          <w:szCs w:val="24"/>
        </w:rPr>
        <w:t>μεταναστών</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Καστελόριζο.</w:t>
      </w:r>
    </w:p>
    <w:p w14:paraId="076E7BCC" w14:textId="77777777" w:rsidR="008A5475" w:rsidRDefault="00367962">
      <w:pPr>
        <w:spacing w:line="600" w:lineRule="auto"/>
        <w:ind w:firstLine="720"/>
        <w:jc w:val="both"/>
        <w:rPr>
          <w:rFonts w:eastAsia="Times New Roman"/>
          <w:szCs w:val="24"/>
        </w:rPr>
      </w:pPr>
      <w:r>
        <w:rPr>
          <w:rFonts w:eastAsia="Times New Roman"/>
          <w:szCs w:val="24"/>
        </w:rPr>
        <w:lastRenderedPageBreak/>
        <w:t>16.</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594/29-2-2016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Βουλευτού</w:t>
      </w:r>
      <w:r>
        <w:rPr>
          <w:rFonts w:eastAsia="Times New Roman"/>
          <w:szCs w:val="24"/>
        </w:rPr>
        <w:t xml:space="preserve"> </w:t>
      </w:r>
      <w:r>
        <w:rPr>
          <w:rFonts w:eastAsia="Times New Roman"/>
          <w:szCs w:val="24"/>
        </w:rPr>
        <w:t>Σερρών</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Νέας</w:t>
      </w:r>
      <w:r>
        <w:rPr>
          <w:rFonts w:eastAsia="Times New Roman"/>
          <w:szCs w:val="24"/>
        </w:rPr>
        <w:t xml:space="preserve"> </w:t>
      </w:r>
      <w:r>
        <w:rPr>
          <w:rFonts w:eastAsia="Times New Roman"/>
          <w:szCs w:val="24"/>
        </w:rPr>
        <w:t>Δημοκρατίας</w:t>
      </w:r>
      <w:r>
        <w:rPr>
          <w:rFonts w:eastAsia="Times New Roman"/>
          <w:szCs w:val="24"/>
        </w:rPr>
        <w:t xml:space="preserve"> </w:t>
      </w:r>
      <w:r>
        <w:rPr>
          <w:rFonts w:eastAsia="Times New Roman"/>
          <w:szCs w:val="24"/>
        </w:rPr>
        <w:t>κ</w:t>
      </w:r>
      <w:r>
        <w:rPr>
          <w:rFonts w:eastAsia="Times New Roman"/>
          <w:szCs w:val="24"/>
        </w:rPr>
        <w:t>.</w:t>
      </w:r>
      <w:r>
        <w:rPr>
          <w:rFonts w:eastAsia="Times New Roman"/>
          <w:szCs w:val="24"/>
        </w:rPr>
        <w:t xml:space="preserve"> </w:t>
      </w:r>
      <w:r>
        <w:rPr>
          <w:rFonts w:eastAsia="Times New Roman"/>
          <w:bCs/>
          <w:szCs w:val="24"/>
        </w:rPr>
        <w:t>Φωτεινής</w:t>
      </w:r>
      <w:r>
        <w:rPr>
          <w:rFonts w:eastAsia="Times New Roman"/>
          <w:bCs/>
          <w:szCs w:val="24"/>
        </w:rPr>
        <w:t xml:space="preserve"> </w:t>
      </w:r>
      <w:r>
        <w:rPr>
          <w:rFonts w:eastAsia="Times New Roman"/>
          <w:bCs/>
          <w:szCs w:val="24"/>
        </w:rPr>
        <w:t>Αραμπατζή</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Υγείας,</w:t>
      </w:r>
      <w:r>
        <w:rPr>
          <w:rFonts w:eastAsia="Times New Roman"/>
          <w:b/>
          <w:bCs/>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σχέδιο</w:t>
      </w:r>
      <w:r>
        <w:rPr>
          <w:rFonts w:eastAsia="Times New Roman"/>
          <w:szCs w:val="24"/>
        </w:rPr>
        <w:t xml:space="preserve"> </w:t>
      </w:r>
      <w:r>
        <w:rPr>
          <w:rFonts w:eastAsia="Times New Roman"/>
          <w:szCs w:val="24"/>
        </w:rPr>
        <w:t>συγχώνευσης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κατάργησης</w:t>
      </w:r>
      <w:r>
        <w:rPr>
          <w:rFonts w:eastAsia="Times New Roman"/>
          <w:szCs w:val="24"/>
        </w:rPr>
        <w:t xml:space="preserve"> </w:t>
      </w:r>
      <w:r>
        <w:rPr>
          <w:rFonts w:eastAsia="Times New Roman"/>
          <w:szCs w:val="24"/>
        </w:rPr>
        <w:t>μονάδων</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Πρωτοβάθμιας</w:t>
      </w:r>
      <w:r>
        <w:rPr>
          <w:rFonts w:eastAsia="Times New Roman"/>
          <w:szCs w:val="24"/>
        </w:rPr>
        <w:t xml:space="preserve"> </w:t>
      </w:r>
      <w:r>
        <w:rPr>
          <w:rFonts w:eastAsia="Times New Roman"/>
          <w:szCs w:val="24"/>
        </w:rPr>
        <w:t>Φροντίδας</w:t>
      </w:r>
      <w:r>
        <w:rPr>
          <w:rFonts w:eastAsia="Times New Roman"/>
          <w:szCs w:val="24"/>
        </w:rPr>
        <w:t xml:space="preserve"> </w:t>
      </w:r>
      <w:r>
        <w:rPr>
          <w:rFonts w:eastAsia="Times New Roman"/>
          <w:szCs w:val="24"/>
        </w:rPr>
        <w:t>Υγείας.</w:t>
      </w:r>
    </w:p>
    <w:p w14:paraId="076E7BCD" w14:textId="77777777" w:rsidR="008A5475" w:rsidRDefault="00367962">
      <w:pPr>
        <w:spacing w:line="600" w:lineRule="auto"/>
        <w:ind w:firstLine="720"/>
        <w:jc w:val="both"/>
        <w:rPr>
          <w:rFonts w:eastAsia="Times New Roman"/>
          <w:szCs w:val="24"/>
        </w:rPr>
      </w:pPr>
      <w:r>
        <w:rPr>
          <w:rFonts w:eastAsia="Times New Roman"/>
          <w:szCs w:val="24"/>
        </w:rPr>
        <w:t>17.</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595/29-2-2016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Μαγνησίας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Νέας</w:t>
      </w:r>
      <w:r>
        <w:rPr>
          <w:rFonts w:eastAsia="Times New Roman"/>
          <w:szCs w:val="24"/>
        </w:rPr>
        <w:t xml:space="preserve"> </w:t>
      </w:r>
      <w:r>
        <w:rPr>
          <w:rFonts w:eastAsia="Times New Roman"/>
          <w:szCs w:val="24"/>
        </w:rPr>
        <w:t>Δημοκρατίας</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Χρήστου</w:t>
      </w:r>
      <w:r>
        <w:rPr>
          <w:rFonts w:eastAsia="Times New Roman"/>
          <w:bCs/>
          <w:szCs w:val="24"/>
        </w:rPr>
        <w:t xml:space="preserve"> </w:t>
      </w:r>
      <w:proofErr w:type="spellStart"/>
      <w:r>
        <w:rPr>
          <w:rFonts w:eastAsia="Times New Roman"/>
          <w:bCs/>
          <w:szCs w:val="24"/>
        </w:rPr>
        <w:t>Μπουκώρου</w:t>
      </w:r>
      <w:proofErr w:type="spellEnd"/>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Εσωτερικών</w:t>
      </w:r>
      <w:r>
        <w:rPr>
          <w:rFonts w:eastAsia="Times New Roman"/>
          <w:bCs/>
          <w:szCs w:val="24"/>
        </w:rPr>
        <w:t xml:space="preserve"> </w:t>
      </w:r>
      <w:r>
        <w:rPr>
          <w:rFonts w:eastAsia="Times New Roman"/>
          <w:bCs/>
          <w:szCs w:val="24"/>
        </w:rPr>
        <w:t>και</w:t>
      </w:r>
      <w:r>
        <w:rPr>
          <w:rFonts w:eastAsia="Times New Roman"/>
          <w:bCs/>
          <w:szCs w:val="24"/>
        </w:rPr>
        <w:t xml:space="preserve"> </w:t>
      </w:r>
      <w:r>
        <w:rPr>
          <w:rFonts w:eastAsia="Times New Roman"/>
          <w:bCs/>
          <w:szCs w:val="24"/>
        </w:rPr>
        <w:t>Διοικητικής</w:t>
      </w:r>
      <w:r>
        <w:rPr>
          <w:rFonts w:eastAsia="Times New Roman"/>
          <w:bCs/>
          <w:szCs w:val="24"/>
        </w:rPr>
        <w:t xml:space="preserve"> </w:t>
      </w:r>
      <w:r>
        <w:rPr>
          <w:rFonts w:eastAsia="Times New Roman"/>
          <w:bCs/>
          <w:szCs w:val="24"/>
        </w:rPr>
        <w:t>Ανασυγκρότησης,</w:t>
      </w:r>
      <w:r>
        <w:rPr>
          <w:rFonts w:eastAsia="Times New Roman"/>
          <w:bCs/>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μίσθωση</w:t>
      </w:r>
      <w:r>
        <w:rPr>
          <w:rFonts w:eastAsia="Times New Roman"/>
          <w:szCs w:val="24"/>
        </w:rPr>
        <w:t xml:space="preserve"> </w:t>
      </w:r>
      <w:r>
        <w:rPr>
          <w:rFonts w:eastAsia="Times New Roman"/>
          <w:szCs w:val="24"/>
        </w:rPr>
        <w:t>ελικοπτέρων</w:t>
      </w:r>
      <w:r>
        <w:rPr>
          <w:rFonts w:eastAsia="Times New Roman"/>
          <w:szCs w:val="24"/>
        </w:rPr>
        <w:t xml:space="preserve"> </w:t>
      </w:r>
      <w:r>
        <w:rPr>
          <w:rFonts w:eastAsia="Times New Roman"/>
          <w:szCs w:val="24"/>
        </w:rPr>
        <w:t>δασοπυρόσβεσης.</w:t>
      </w:r>
    </w:p>
    <w:p w14:paraId="076E7BCE"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18.</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573/23-2-2016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Λ</w:t>
      </w:r>
      <w:r>
        <w:rPr>
          <w:rFonts w:eastAsia="Times New Roman" w:cs="Times New Roman"/>
          <w:szCs w:val="24"/>
        </w:rPr>
        <w:t>αρίσης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Ανεξαρτήτων</w:t>
      </w:r>
      <w:r>
        <w:rPr>
          <w:rFonts w:eastAsia="Times New Roman" w:cs="Times New Roman"/>
          <w:szCs w:val="24"/>
        </w:rPr>
        <w:t xml:space="preserve"> </w:t>
      </w:r>
      <w:r>
        <w:rPr>
          <w:rFonts w:eastAsia="Times New Roman" w:cs="Times New Roman"/>
          <w:szCs w:val="24"/>
        </w:rPr>
        <w:t>Ελλήνων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Βασιλείου</w:t>
      </w:r>
      <w:r>
        <w:rPr>
          <w:rFonts w:eastAsia="Times New Roman" w:cs="Times New Roman"/>
          <w:szCs w:val="24"/>
        </w:rPr>
        <w:t xml:space="preserve"> </w:t>
      </w:r>
      <w:r>
        <w:rPr>
          <w:rFonts w:eastAsia="Times New Roman" w:cs="Times New Roman"/>
          <w:szCs w:val="24"/>
        </w:rPr>
        <w:t>Κόκκαλη</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szCs w:val="24"/>
        </w:rPr>
        <w:t>Περιβάλλοντος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Ενέργειας,</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ανάγκη</w:t>
      </w:r>
      <w:r>
        <w:rPr>
          <w:rFonts w:eastAsia="Times New Roman" w:cs="Times New Roman"/>
          <w:szCs w:val="24"/>
        </w:rPr>
        <w:t xml:space="preserve"> </w:t>
      </w:r>
      <w:r>
        <w:rPr>
          <w:rFonts w:eastAsia="Times New Roman" w:cs="Times New Roman"/>
          <w:szCs w:val="24"/>
        </w:rPr>
        <w:t>πληρέστερης</w:t>
      </w:r>
      <w:r>
        <w:rPr>
          <w:rFonts w:eastAsia="Times New Roman" w:cs="Times New Roman"/>
          <w:szCs w:val="24"/>
        </w:rPr>
        <w:t xml:space="preserve"> </w:t>
      </w:r>
      <w:r>
        <w:rPr>
          <w:rFonts w:eastAsia="Times New Roman" w:cs="Times New Roman"/>
          <w:szCs w:val="24"/>
        </w:rPr>
        <w:t>ενημέρωσης</w:t>
      </w:r>
      <w:r>
        <w:rPr>
          <w:rFonts w:eastAsia="Times New Roman" w:cs="Times New Roman"/>
          <w:szCs w:val="24"/>
        </w:rPr>
        <w:t xml:space="preserve"> </w:t>
      </w:r>
      <w:r>
        <w:rPr>
          <w:rFonts w:eastAsia="Times New Roman" w:cs="Times New Roman"/>
          <w:szCs w:val="24"/>
        </w:rPr>
        <w:t>στους</w:t>
      </w:r>
      <w:r>
        <w:rPr>
          <w:rFonts w:eastAsia="Times New Roman" w:cs="Times New Roman"/>
          <w:szCs w:val="24"/>
        </w:rPr>
        <w:t xml:space="preserve"> </w:t>
      </w:r>
      <w:r>
        <w:rPr>
          <w:rFonts w:eastAsia="Times New Roman" w:cs="Times New Roman"/>
          <w:szCs w:val="24"/>
        </w:rPr>
        <w:t>πελάτες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ΔΕΗ</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δυνατότητες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προστασία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παρέχεται</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ευαίσθητες</w:t>
      </w:r>
      <w:r>
        <w:rPr>
          <w:rFonts w:eastAsia="Times New Roman" w:cs="Times New Roman"/>
          <w:szCs w:val="24"/>
        </w:rPr>
        <w:t xml:space="preserve"> </w:t>
      </w:r>
      <w:r>
        <w:rPr>
          <w:rFonts w:eastAsia="Times New Roman" w:cs="Times New Roman"/>
          <w:szCs w:val="24"/>
        </w:rPr>
        <w:t>κοινωνικέ</w:t>
      </w:r>
      <w:r>
        <w:rPr>
          <w:rFonts w:eastAsia="Times New Roman" w:cs="Times New Roman"/>
          <w:szCs w:val="24"/>
        </w:rPr>
        <w:t>ς</w:t>
      </w:r>
      <w:r>
        <w:rPr>
          <w:rFonts w:eastAsia="Times New Roman" w:cs="Times New Roman"/>
          <w:szCs w:val="24"/>
        </w:rPr>
        <w:t xml:space="preserve"> </w:t>
      </w:r>
      <w:r>
        <w:rPr>
          <w:rFonts w:eastAsia="Times New Roman" w:cs="Times New Roman"/>
          <w:szCs w:val="24"/>
        </w:rPr>
        <w:t>ομάδες.</w:t>
      </w:r>
    </w:p>
    <w:p w14:paraId="076E7BCF"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 xml:space="preserve">ΑΝΑΦΟΡΕΣ -ΕΡΩΤΗΣΕΙΣ </w:t>
      </w:r>
      <w:r>
        <w:rPr>
          <w:rFonts w:eastAsia="Times New Roman" w:cs="Times New Roman"/>
          <w:szCs w:val="24"/>
        </w:rPr>
        <w:t>(Άρθρο</w:t>
      </w:r>
      <w:r>
        <w:rPr>
          <w:rFonts w:eastAsia="Times New Roman" w:cs="Times New Roman"/>
          <w:szCs w:val="24"/>
        </w:rPr>
        <w:t xml:space="preserve"> </w:t>
      </w:r>
      <w:r>
        <w:rPr>
          <w:rFonts w:eastAsia="Times New Roman" w:cs="Times New Roman"/>
          <w:szCs w:val="24"/>
        </w:rPr>
        <w:t>130</w:t>
      </w:r>
      <w:r>
        <w:rPr>
          <w:rFonts w:eastAsia="Times New Roman" w:cs="Times New Roman"/>
          <w:szCs w:val="24"/>
        </w:rPr>
        <w:t xml:space="preserve"> </w:t>
      </w:r>
      <w:r>
        <w:rPr>
          <w:rFonts w:eastAsia="Times New Roman" w:cs="Times New Roman"/>
          <w:szCs w:val="24"/>
        </w:rPr>
        <w:t>παρ</w:t>
      </w:r>
      <w:r>
        <w:rPr>
          <w:rFonts w:eastAsia="Times New Roman" w:cs="Times New Roman"/>
          <w:szCs w:val="24"/>
        </w:rPr>
        <w:t>άγραφος</w:t>
      </w:r>
      <w:r>
        <w:rPr>
          <w:rFonts w:eastAsia="Times New Roman" w:cs="Times New Roman"/>
          <w:szCs w:val="24"/>
        </w:rPr>
        <w:t xml:space="preserve"> </w:t>
      </w:r>
      <w:r>
        <w:rPr>
          <w:rFonts w:eastAsia="Times New Roman" w:cs="Times New Roman"/>
          <w:szCs w:val="24"/>
        </w:rPr>
        <w:t>5</w:t>
      </w:r>
      <w:r>
        <w:rPr>
          <w:rFonts w:eastAsia="Times New Roman" w:cs="Times New Roman"/>
          <w:szCs w:val="24"/>
        </w:rPr>
        <w:t xml:space="preserve"> </w:t>
      </w:r>
      <w:r>
        <w:rPr>
          <w:rFonts w:eastAsia="Times New Roman" w:cs="Times New Roman"/>
          <w:szCs w:val="24"/>
        </w:rPr>
        <w:t>του Κανονισμού της</w:t>
      </w:r>
      <w:r>
        <w:rPr>
          <w:rFonts w:eastAsia="Times New Roman" w:cs="Times New Roman"/>
          <w:szCs w:val="24"/>
        </w:rPr>
        <w:t xml:space="preserve"> </w:t>
      </w:r>
      <w:r>
        <w:rPr>
          <w:rFonts w:eastAsia="Times New Roman" w:cs="Times New Roman"/>
          <w:szCs w:val="24"/>
        </w:rPr>
        <w:t>Βουλής)</w:t>
      </w:r>
    </w:p>
    <w:p w14:paraId="076E7BD0"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1.</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2828/1-2-2016</w:t>
      </w:r>
      <w:r>
        <w:rPr>
          <w:rFonts w:eastAsia="Times New Roman" w:cs="Times New Roman"/>
          <w:szCs w:val="24"/>
        </w:rPr>
        <w:t xml:space="preserve"> </w:t>
      </w:r>
      <w:r>
        <w:rPr>
          <w:rFonts w:eastAsia="Times New Roman" w:cs="Times New Roman"/>
          <w:szCs w:val="24"/>
        </w:rPr>
        <w:t>ε</w:t>
      </w:r>
      <w:r>
        <w:rPr>
          <w:rFonts w:eastAsia="Times New Roman" w:cs="Times New Roman"/>
          <w:szCs w:val="24"/>
        </w:rPr>
        <w:t>ρώτηση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Βουλευτού</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 </w:t>
      </w:r>
      <w:r>
        <w:rPr>
          <w:rFonts w:eastAsia="Times New Roman" w:cs="Times New Roman"/>
          <w:szCs w:val="24"/>
        </w:rPr>
        <w:t>Αθηνών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Συνασπισμού</w:t>
      </w:r>
      <w:r>
        <w:rPr>
          <w:rFonts w:eastAsia="Times New Roman" w:cs="Times New Roman"/>
          <w:szCs w:val="24"/>
        </w:rPr>
        <w:t xml:space="preserve"> </w:t>
      </w:r>
      <w:r>
        <w:rPr>
          <w:rFonts w:eastAsia="Times New Roman" w:cs="Times New Roman"/>
          <w:szCs w:val="24"/>
        </w:rPr>
        <w:t>Ριζοσπαστικής</w:t>
      </w:r>
      <w:r>
        <w:rPr>
          <w:rFonts w:eastAsia="Times New Roman" w:cs="Times New Roman"/>
          <w:szCs w:val="24"/>
        </w:rPr>
        <w:t xml:space="preserve"> </w:t>
      </w:r>
      <w:r>
        <w:rPr>
          <w:rFonts w:eastAsia="Times New Roman" w:cs="Times New Roman"/>
          <w:szCs w:val="24"/>
        </w:rPr>
        <w:t>Αριστεράς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Pr>
          <w:rFonts w:eastAsia="Times New Roman" w:cs="Times New Roman"/>
          <w:szCs w:val="24"/>
        </w:rPr>
        <w:t>Χ</w:t>
      </w:r>
      <w:r>
        <w:rPr>
          <w:rFonts w:eastAsia="Times New Roman" w:cs="Times New Roman"/>
          <w:szCs w:val="24"/>
        </w:rPr>
        <w:t>αρ</w:t>
      </w:r>
      <w:r>
        <w:rPr>
          <w:rFonts w:eastAsia="Times New Roman" w:cs="Times New Roman"/>
          <w:szCs w:val="24"/>
        </w:rPr>
        <w:t>ού</w:t>
      </w:r>
      <w:r>
        <w:rPr>
          <w:rFonts w:eastAsia="Times New Roman" w:cs="Times New Roman"/>
          <w:szCs w:val="24"/>
        </w:rPr>
        <w:lastRenderedPageBreak/>
        <w:t>λας</w:t>
      </w:r>
      <w:r>
        <w:rPr>
          <w:rFonts w:eastAsia="Times New Roman" w:cs="Times New Roman"/>
          <w:szCs w:val="24"/>
        </w:rPr>
        <w:t xml:space="preserve"> </w:t>
      </w:r>
      <w:r>
        <w:rPr>
          <w:rFonts w:eastAsia="Times New Roman" w:cs="Times New Roman"/>
          <w:szCs w:val="24"/>
        </w:rPr>
        <w:t>Καφαντάρη</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szCs w:val="24"/>
        </w:rPr>
        <w:t>Περιβάλλοντος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Ενέργειας,</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θέσπιση</w:t>
      </w:r>
      <w:r>
        <w:rPr>
          <w:rFonts w:eastAsia="Times New Roman" w:cs="Times New Roman"/>
          <w:szCs w:val="24"/>
        </w:rPr>
        <w:t xml:space="preserve"> </w:t>
      </w:r>
      <w:r>
        <w:rPr>
          <w:rFonts w:eastAsia="Times New Roman" w:cs="Times New Roman"/>
          <w:szCs w:val="24"/>
        </w:rPr>
        <w:t>διακριτού</w:t>
      </w:r>
      <w:r>
        <w:rPr>
          <w:rFonts w:eastAsia="Times New Roman" w:cs="Times New Roman"/>
          <w:szCs w:val="24"/>
        </w:rPr>
        <w:t xml:space="preserve"> </w:t>
      </w:r>
      <w:r>
        <w:rPr>
          <w:rFonts w:eastAsia="Times New Roman" w:cs="Times New Roman"/>
          <w:szCs w:val="24"/>
        </w:rPr>
        <w:t>ορίου</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proofErr w:type="spellStart"/>
      <w:r>
        <w:rPr>
          <w:rFonts w:eastAsia="Times New Roman" w:cs="Times New Roman"/>
          <w:szCs w:val="24"/>
        </w:rPr>
        <w:t>εξασθενές</w:t>
      </w:r>
      <w:proofErr w:type="spellEnd"/>
      <w:r>
        <w:rPr>
          <w:rFonts w:eastAsia="Times New Roman" w:cs="Times New Roman"/>
          <w:szCs w:val="24"/>
        </w:rPr>
        <w:t xml:space="preserve"> </w:t>
      </w:r>
      <w:r>
        <w:rPr>
          <w:rFonts w:eastAsia="Times New Roman" w:cs="Times New Roman"/>
          <w:szCs w:val="24"/>
        </w:rPr>
        <w:t>χρώμιο</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πόσιμο</w:t>
      </w:r>
      <w:r>
        <w:rPr>
          <w:rFonts w:eastAsia="Times New Roman" w:cs="Times New Roman"/>
          <w:szCs w:val="24"/>
        </w:rPr>
        <w:t xml:space="preserve"> </w:t>
      </w:r>
      <w:r>
        <w:rPr>
          <w:rFonts w:eastAsia="Times New Roman" w:cs="Times New Roman"/>
          <w:szCs w:val="24"/>
        </w:rPr>
        <w:t>νερό.</w:t>
      </w:r>
    </w:p>
    <w:p w14:paraId="076E7BD1" w14:textId="77777777" w:rsidR="008A5475" w:rsidRDefault="00367962">
      <w:pPr>
        <w:spacing w:line="600" w:lineRule="auto"/>
        <w:ind w:firstLine="720"/>
        <w:jc w:val="both"/>
        <w:rPr>
          <w:rFonts w:eastAsia="Times New Roman"/>
          <w:szCs w:val="24"/>
        </w:rPr>
      </w:pPr>
      <w:r>
        <w:rPr>
          <w:rFonts w:eastAsia="Times New Roman"/>
          <w:szCs w:val="24"/>
        </w:rPr>
        <w:t>2.</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2808/193/1-2-2016</w:t>
      </w:r>
      <w:r>
        <w:rPr>
          <w:rFonts w:eastAsia="Times New Roman"/>
          <w:szCs w:val="24"/>
        </w:rPr>
        <w:t xml:space="preserve"> </w:t>
      </w:r>
      <w:r>
        <w:rPr>
          <w:rFonts w:eastAsia="Times New Roman"/>
          <w:szCs w:val="24"/>
        </w:rPr>
        <w:t>ε</w:t>
      </w:r>
      <w:r>
        <w:rPr>
          <w:rFonts w:eastAsia="Times New Roman"/>
          <w:szCs w:val="24"/>
        </w:rPr>
        <w:t>ρώτηση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w:t>
      </w:r>
      <w:r>
        <w:rPr>
          <w:rFonts w:eastAsia="Times New Roman"/>
          <w:szCs w:val="24"/>
        </w:rPr>
        <w:t>ίτηση</w:t>
      </w:r>
      <w:r>
        <w:rPr>
          <w:rFonts w:eastAsia="Times New Roman"/>
          <w:szCs w:val="24"/>
        </w:rPr>
        <w:t xml:space="preserve"> </w:t>
      </w:r>
      <w:r>
        <w:rPr>
          <w:rFonts w:eastAsia="Times New Roman"/>
          <w:szCs w:val="24"/>
        </w:rPr>
        <w:t>κ</w:t>
      </w:r>
      <w:r>
        <w:rPr>
          <w:rFonts w:eastAsia="Times New Roman"/>
          <w:szCs w:val="24"/>
        </w:rPr>
        <w:t>ατάθεσης</w:t>
      </w:r>
      <w:r>
        <w:rPr>
          <w:rFonts w:eastAsia="Times New Roman"/>
          <w:szCs w:val="24"/>
        </w:rPr>
        <w:t xml:space="preserve"> </w:t>
      </w:r>
      <w:r>
        <w:rPr>
          <w:rFonts w:eastAsia="Times New Roman"/>
          <w:szCs w:val="24"/>
        </w:rPr>
        <w:t>ε</w:t>
      </w:r>
      <w:r>
        <w:rPr>
          <w:rFonts w:eastAsia="Times New Roman"/>
          <w:szCs w:val="24"/>
        </w:rPr>
        <w:t>γγράφων</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Ηρακλείου</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Δημοκρατικής</w:t>
      </w:r>
      <w:r>
        <w:rPr>
          <w:rFonts w:eastAsia="Times New Roman"/>
          <w:szCs w:val="24"/>
        </w:rPr>
        <w:t xml:space="preserve"> </w:t>
      </w:r>
      <w:r>
        <w:rPr>
          <w:rFonts w:eastAsia="Times New Roman"/>
          <w:szCs w:val="24"/>
        </w:rPr>
        <w:t>Συμπαράταξης</w:t>
      </w:r>
      <w:r>
        <w:rPr>
          <w:rFonts w:eastAsia="Times New Roman"/>
          <w:szCs w:val="24"/>
        </w:rPr>
        <w:t xml:space="preserve"> </w:t>
      </w:r>
      <w:r>
        <w:rPr>
          <w:rFonts w:eastAsia="Times New Roman"/>
          <w:szCs w:val="24"/>
        </w:rPr>
        <w:t>ΠΑΣΟΚ–ΔΗΜΑΡ</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Βασιλείου</w:t>
      </w:r>
      <w:r>
        <w:rPr>
          <w:rFonts w:eastAsia="Times New Roman"/>
          <w:bCs/>
          <w:szCs w:val="24"/>
        </w:rPr>
        <w:t xml:space="preserve"> </w:t>
      </w:r>
      <w:proofErr w:type="spellStart"/>
      <w:r>
        <w:rPr>
          <w:rFonts w:eastAsia="Times New Roman"/>
          <w:bCs/>
          <w:szCs w:val="24"/>
        </w:rPr>
        <w:t>Κεγκέρογλου</w:t>
      </w:r>
      <w:proofErr w:type="spellEnd"/>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Υγείας,</w:t>
      </w:r>
      <w:r>
        <w:rPr>
          <w:rFonts w:eastAsia="Times New Roman"/>
          <w:b/>
          <w:bCs/>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υπόθεση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μικρής</w:t>
      </w:r>
      <w:r>
        <w:rPr>
          <w:rFonts w:eastAsia="Times New Roman"/>
          <w:szCs w:val="24"/>
        </w:rPr>
        <w:t xml:space="preserve"> </w:t>
      </w:r>
      <w:r>
        <w:rPr>
          <w:rFonts w:eastAsia="Times New Roman"/>
          <w:szCs w:val="24"/>
        </w:rPr>
        <w:t>Μελίνας</w:t>
      </w:r>
      <w:r>
        <w:rPr>
          <w:rFonts w:eastAsia="Times New Roman"/>
          <w:szCs w:val="24"/>
        </w:rPr>
        <w:t xml:space="preserve"> </w:t>
      </w:r>
      <w:r>
        <w:rPr>
          <w:rFonts w:eastAsia="Times New Roman"/>
          <w:szCs w:val="24"/>
        </w:rPr>
        <w:t>στο</w:t>
      </w:r>
      <w:r>
        <w:rPr>
          <w:rFonts w:eastAsia="Times New Roman"/>
          <w:szCs w:val="24"/>
        </w:rPr>
        <w:t xml:space="preserve"> </w:t>
      </w:r>
      <w:proofErr w:type="spellStart"/>
      <w:r>
        <w:rPr>
          <w:rFonts w:eastAsia="Times New Roman"/>
          <w:szCs w:val="24"/>
        </w:rPr>
        <w:t>Βενιζέλειο</w:t>
      </w:r>
      <w:proofErr w:type="spellEnd"/>
      <w:r>
        <w:rPr>
          <w:rFonts w:eastAsia="Times New Roman"/>
          <w:szCs w:val="24"/>
        </w:rPr>
        <w:t xml:space="preserve"> </w:t>
      </w:r>
      <w:r>
        <w:rPr>
          <w:rFonts w:eastAsia="Times New Roman"/>
          <w:szCs w:val="24"/>
        </w:rPr>
        <w:t>Νοσοκομείο</w:t>
      </w:r>
      <w:r>
        <w:rPr>
          <w:rFonts w:eastAsia="Times New Roman"/>
          <w:szCs w:val="24"/>
        </w:rPr>
        <w:t xml:space="preserve"> </w:t>
      </w:r>
      <w:r>
        <w:rPr>
          <w:rFonts w:eastAsia="Times New Roman"/>
          <w:szCs w:val="24"/>
        </w:rPr>
        <w:t>Ηρακλείου.</w:t>
      </w:r>
    </w:p>
    <w:p w14:paraId="076E7BD2" w14:textId="77777777" w:rsidR="008A5475" w:rsidRDefault="00367962">
      <w:pPr>
        <w:spacing w:line="600" w:lineRule="auto"/>
        <w:ind w:firstLine="720"/>
        <w:jc w:val="both"/>
        <w:rPr>
          <w:rFonts w:eastAsia="Times New Roman"/>
          <w:szCs w:val="24"/>
        </w:rPr>
      </w:pPr>
      <w:r>
        <w:rPr>
          <w:rFonts w:eastAsia="Times New Roman"/>
          <w:szCs w:val="24"/>
        </w:rPr>
        <w:t>3.</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305/15-10-2015</w:t>
      </w:r>
      <w:r>
        <w:rPr>
          <w:rFonts w:eastAsia="Times New Roman"/>
          <w:szCs w:val="24"/>
        </w:rPr>
        <w:t xml:space="preserve"> </w:t>
      </w:r>
      <w:r>
        <w:rPr>
          <w:rFonts w:eastAsia="Times New Roman"/>
          <w:szCs w:val="24"/>
        </w:rPr>
        <w:t>ε</w:t>
      </w:r>
      <w:r>
        <w:rPr>
          <w:rFonts w:eastAsia="Times New Roman"/>
          <w:szCs w:val="24"/>
        </w:rPr>
        <w:t>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α</w:t>
      </w:r>
      <w:r>
        <w:rPr>
          <w:rFonts w:eastAsia="Times New Roman"/>
          <w:szCs w:val="24"/>
        </w:rPr>
        <w:t>νεξάρτητου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Αχαΐας</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Νικολάου</w:t>
      </w:r>
      <w:r>
        <w:rPr>
          <w:rFonts w:eastAsia="Times New Roman"/>
          <w:bCs/>
          <w:szCs w:val="24"/>
        </w:rPr>
        <w:t xml:space="preserve"> </w:t>
      </w:r>
      <w:r>
        <w:rPr>
          <w:rFonts w:eastAsia="Times New Roman"/>
          <w:bCs/>
          <w:szCs w:val="24"/>
        </w:rPr>
        <w:t>Νικολόπουλου</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w:t>
      </w:r>
      <w:r>
        <w:rPr>
          <w:rFonts w:eastAsia="Times New Roman"/>
          <w:szCs w:val="24"/>
        </w:rPr>
        <w:lastRenderedPageBreak/>
        <w:t>πουργό</w:t>
      </w:r>
      <w:r>
        <w:rPr>
          <w:rFonts w:eastAsia="Times New Roman"/>
          <w:szCs w:val="24"/>
        </w:rPr>
        <w:t xml:space="preserve"> </w:t>
      </w:r>
      <w:r>
        <w:rPr>
          <w:rFonts w:eastAsia="Times New Roman"/>
          <w:bCs/>
          <w:szCs w:val="24"/>
        </w:rPr>
        <w:t>Εργασίας,</w:t>
      </w:r>
      <w:r>
        <w:rPr>
          <w:rFonts w:eastAsia="Times New Roman"/>
          <w:bCs/>
          <w:szCs w:val="24"/>
        </w:rPr>
        <w:t xml:space="preserve"> </w:t>
      </w:r>
      <w:r>
        <w:rPr>
          <w:rFonts w:eastAsia="Times New Roman"/>
          <w:bCs/>
          <w:szCs w:val="24"/>
        </w:rPr>
        <w:t>Κοινωνικής</w:t>
      </w:r>
      <w:r>
        <w:rPr>
          <w:rFonts w:eastAsia="Times New Roman"/>
          <w:bCs/>
          <w:szCs w:val="24"/>
        </w:rPr>
        <w:t xml:space="preserve"> </w:t>
      </w:r>
      <w:r>
        <w:rPr>
          <w:rFonts w:eastAsia="Times New Roman"/>
          <w:bCs/>
          <w:szCs w:val="24"/>
        </w:rPr>
        <w:t>Ασφάλισης</w:t>
      </w:r>
      <w:r>
        <w:rPr>
          <w:rFonts w:eastAsia="Times New Roman"/>
          <w:bCs/>
          <w:szCs w:val="24"/>
        </w:rPr>
        <w:t xml:space="preserve"> </w:t>
      </w:r>
      <w:r>
        <w:rPr>
          <w:rFonts w:eastAsia="Times New Roman"/>
          <w:bCs/>
          <w:szCs w:val="24"/>
        </w:rPr>
        <w:t>και</w:t>
      </w:r>
      <w:r>
        <w:rPr>
          <w:rFonts w:eastAsia="Times New Roman"/>
          <w:bCs/>
          <w:szCs w:val="24"/>
        </w:rPr>
        <w:t xml:space="preserve"> </w:t>
      </w:r>
      <w:r>
        <w:rPr>
          <w:rFonts w:eastAsia="Times New Roman"/>
          <w:bCs/>
          <w:szCs w:val="24"/>
        </w:rPr>
        <w:t>Κοινωνικής</w:t>
      </w:r>
      <w:r>
        <w:rPr>
          <w:rFonts w:eastAsia="Times New Roman"/>
          <w:bCs/>
          <w:szCs w:val="24"/>
        </w:rPr>
        <w:t xml:space="preserve"> </w:t>
      </w:r>
      <w:r>
        <w:rPr>
          <w:rFonts w:eastAsia="Times New Roman"/>
          <w:bCs/>
          <w:szCs w:val="24"/>
        </w:rPr>
        <w:t>Αλληλεγγύης</w:t>
      </w:r>
      <w:r>
        <w:rPr>
          <w:rFonts w:eastAsia="Times New Roman"/>
          <w:b/>
          <w:szCs w:val="24"/>
        </w:rPr>
        <w:t>,</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ανάγκη</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λήψη</w:t>
      </w:r>
      <w:r>
        <w:rPr>
          <w:rFonts w:eastAsia="Times New Roman"/>
          <w:szCs w:val="24"/>
        </w:rPr>
        <w:t xml:space="preserve"> </w:t>
      </w:r>
      <w:r>
        <w:rPr>
          <w:rFonts w:eastAsia="Times New Roman"/>
          <w:szCs w:val="24"/>
        </w:rPr>
        <w:t>νομοθετικής</w:t>
      </w:r>
      <w:r>
        <w:rPr>
          <w:rFonts w:eastAsia="Times New Roman"/>
          <w:szCs w:val="24"/>
        </w:rPr>
        <w:t xml:space="preserve"> </w:t>
      </w:r>
      <w:r>
        <w:rPr>
          <w:rFonts w:eastAsia="Times New Roman"/>
          <w:szCs w:val="24"/>
        </w:rPr>
        <w:t>πρωτοβουλίας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Κυβέρνησης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συνταξιοδοτικά</w:t>
      </w:r>
      <w:r>
        <w:rPr>
          <w:rFonts w:eastAsia="Times New Roman"/>
          <w:szCs w:val="24"/>
        </w:rPr>
        <w:t xml:space="preserve"> </w:t>
      </w:r>
      <w:r>
        <w:rPr>
          <w:rFonts w:eastAsia="Times New Roman"/>
          <w:szCs w:val="24"/>
        </w:rPr>
        <w:t>και</w:t>
      </w:r>
      <w:r>
        <w:rPr>
          <w:rFonts w:eastAsia="Times New Roman"/>
          <w:szCs w:val="24"/>
        </w:rPr>
        <w:t xml:space="preserve"> </w:t>
      </w:r>
      <w:proofErr w:type="spellStart"/>
      <w:r>
        <w:rPr>
          <w:rFonts w:eastAsia="Times New Roman"/>
          <w:szCs w:val="24"/>
        </w:rPr>
        <w:t>προνοιακά</w:t>
      </w:r>
      <w:proofErr w:type="spellEnd"/>
      <w:r>
        <w:rPr>
          <w:rFonts w:eastAsia="Times New Roman"/>
          <w:szCs w:val="24"/>
        </w:rPr>
        <w:t xml:space="preserve"> </w:t>
      </w:r>
      <w:r>
        <w:rPr>
          <w:rFonts w:eastAsia="Times New Roman"/>
          <w:szCs w:val="24"/>
        </w:rPr>
        <w:t>θέματα</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ΑΜΕΑ</w:t>
      </w:r>
      <w:r>
        <w:rPr>
          <w:rFonts w:eastAsia="Times New Roman"/>
          <w:szCs w:val="24"/>
        </w:rPr>
        <w:t>.</w:t>
      </w:r>
    </w:p>
    <w:p w14:paraId="076E7BD3"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Πριν</w:t>
      </w:r>
      <w:r>
        <w:rPr>
          <w:rFonts w:eastAsia="Times New Roman" w:cs="Times New Roman"/>
          <w:szCs w:val="24"/>
        </w:rPr>
        <w:t xml:space="preserve"> </w:t>
      </w:r>
      <w:r>
        <w:rPr>
          <w:rFonts w:eastAsia="Times New Roman" w:cs="Times New Roman"/>
          <w:szCs w:val="24"/>
        </w:rPr>
        <w:t>περάσουμε</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επικαίρων</w:t>
      </w:r>
      <w:r>
        <w:rPr>
          <w:rFonts w:eastAsia="Times New Roman" w:cs="Times New Roman"/>
          <w:szCs w:val="24"/>
        </w:rPr>
        <w:t xml:space="preserve"> </w:t>
      </w:r>
      <w:r>
        <w:rPr>
          <w:rFonts w:eastAsia="Times New Roman" w:cs="Times New Roman"/>
          <w:szCs w:val="24"/>
        </w:rPr>
        <w:t>ερωτήσεων,</w:t>
      </w:r>
      <w:r>
        <w:rPr>
          <w:rFonts w:eastAsia="Times New Roman" w:cs="Times New Roman"/>
          <w:szCs w:val="24"/>
        </w:rPr>
        <w:t xml:space="preserve"> </w:t>
      </w:r>
      <w:r>
        <w:rPr>
          <w:rFonts w:eastAsia="Times New Roman" w:cs="Times New Roman"/>
          <w:szCs w:val="24"/>
        </w:rPr>
        <w:t>επιτρέψτε</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κάνω</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ανακοινώσεις</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Σώμα.</w:t>
      </w:r>
      <w:r>
        <w:rPr>
          <w:rFonts w:eastAsia="Times New Roman" w:cs="Times New Roman"/>
          <w:szCs w:val="24"/>
        </w:rPr>
        <w:t xml:space="preserve"> </w:t>
      </w:r>
    </w:p>
    <w:p w14:paraId="076E7BD4"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Οι</w:t>
      </w:r>
      <w:r>
        <w:rPr>
          <w:rFonts w:eastAsia="Times New Roman" w:cs="Times New Roman"/>
          <w:szCs w:val="24"/>
        </w:rPr>
        <w:t xml:space="preserve"> </w:t>
      </w:r>
      <w:r>
        <w:rPr>
          <w:rFonts w:eastAsia="Times New Roman" w:cs="Times New Roman"/>
          <w:szCs w:val="24"/>
        </w:rPr>
        <w:t>Υπουργοί</w:t>
      </w:r>
      <w:r>
        <w:rPr>
          <w:rFonts w:eastAsia="Times New Roman" w:cs="Times New Roman"/>
          <w:szCs w:val="24"/>
        </w:rPr>
        <w:t xml:space="preserve"> </w:t>
      </w:r>
      <w:r>
        <w:rPr>
          <w:rFonts w:eastAsia="Times New Roman" w:cs="Times New Roman"/>
          <w:szCs w:val="24"/>
        </w:rPr>
        <w:t>Πολιτισμού</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Αθλητισμού</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Οικονομικών,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Αναπληρωτές</w:t>
      </w:r>
      <w:r>
        <w:rPr>
          <w:rFonts w:eastAsia="Times New Roman" w:cs="Times New Roman"/>
          <w:szCs w:val="24"/>
        </w:rPr>
        <w:t xml:space="preserve"> </w:t>
      </w:r>
      <w:r>
        <w:rPr>
          <w:rFonts w:eastAsia="Times New Roman" w:cs="Times New Roman"/>
          <w:szCs w:val="24"/>
        </w:rPr>
        <w:t>Υπουργοί</w:t>
      </w:r>
      <w:r>
        <w:rPr>
          <w:rFonts w:eastAsia="Times New Roman" w:cs="Times New Roman"/>
          <w:szCs w:val="24"/>
        </w:rPr>
        <w:t xml:space="preserve"> </w:t>
      </w:r>
      <w:r>
        <w:rPr>
          <w:rFonts w:eastAsia="Times New Roman" w:cs="Times New Roman"/>
          <w:szCs w:val="24"/>
        </w:rPr>
        <w:t>Εσωτερικών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Διοικητικής</w:t>
      </w:r>
      <w:r>
        <w:rPr>
          <w:rFonts w:eastAsia="Times New Roman" w:cs="Times New Roman"/>
          <w:szCs w:val="24"/>
        </w:rPr>
        <w:t xml:space="preserve"> </w:t>
      </w:r>
      <w:r>
        <w:rPr>
          <w:rFonts w:eastAsia="Times New Roman" w:cs="Times New Roman"/>
          <w:szCs w:val="24"/>
        </w:rPr>
        <w:t>Ανασυγκρότησης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Οικονομίας,</w:t>
      </w:r>
      <w:r>
        <w:rPr>
          <w:rFonts w:eastAsia="Times New Roman" w:cs="Times New Roman"/>
          <w:szCs w:val="24"/>
        </w:rPr>
        <w:t xml:space="preserve"> </w:t>
      </w:r>
      <w:r>
        <w:rPr>
          <w:rFonts w:eastAsia="Times New Roman" w:cs="Times New Roman"/>
          <w:szCs w:val="24"/>
        </w:rPr>
        <w:t>Ανάπτυξης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Τουρισμού</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Υφυπουργός</w:t>
      </w:r>
      <w:r>
        <w:rPr>
          <w:rFonts w:eastAsia="Times New Roman" w:cs="Times New Roman"/>
          <w:szCs w:val="24"/>
        </w:rPr>
        <w:t xml:space="preserve"> </w:t>
      </w:r>
      <w:r>
        <w:rPr>
          <w:rFonts w:eastAsia="Times New Roman" w:cs="Times New Roman"/>
          <w:szCs w:val="24"/>
        </w:rPr>
        <w:t>Πολιτισμού</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Αθλητισμού</w:t>
      </w:r>
      <w:r>
        <w:rPr>
          <w:rFonts w:eastAsia="Times New Roman" w:cs="Times New Roman"/>
          <w:szCs w:val="24"/>
        </w:rPr>
        <w:t xml:space="preserve"> </w:t>
      </w:r>
      <w:r>
        <w:rPr>
          <w:rFonts w:eastAsia="Times New Roman" w:cs="Times New Roman"/>
          <w:szCs w:val="24"/>
        </w:rPr>
        <w:t>κατέθεσαν</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15-3-</w:t>
      </w:r>
      <w:r>
        <w:rPr>
          <w:rFonts w:eastAsia="Times New Roman" w:cs="Times New Roman"/>
          <w:szCs w:val="24"/>
        </w:rPr>
        <w:lastRenderedPageBreak/>
        <w:t>2016</w:t>
      </w:r>
      <w:r>
        <w:rPr>
          <w:rFonts w:eastAsia="Times New Roman" w:cs="Times New Roman"/>
          <w:szCs w:val="24"/>
        </w:rPr>
        <w:t xml:space="preserve"> </w:t>
      </w:r>
      <w:r>
        <w:rPr>
          <w:rFonts w:eastAsia="Times New Roman" w:cs="Times New Roman"/>
          <w:szCs w:val="24"/>
        </w:rPr>
        <w:t>σχέδιο</w:t>
      </w:r>
      <w:r>
        <w:rPr>
          <w:rFonts w:eastAsia="Times New Roman" w:cs="Times New Roman"/>
          <w:szCs w:val="24"/>
        </w:rPr>
        <w:t xml:space="preserve"> </w:t>
      </w:r>
      <w:r>
        <w:rPr>
          <w:rFonts w:eastAsia="Times New Roman" w:cs="Times New Roman"/>
          <w:szCs w:val="24"/>
        </w:rPr>
        <w:t>νόμου:</w:t>
      </w:r>
      <w:r>
        <w:rPr>
          <w:rFonts w:eastAsia="Times New Roman" w:cs="Times New Roman"/>
          <w:szCs w:val="24"/>
        </w:rPr>
        <w:t xml:space="preserve"> </w:t>
      </w:r>
      <w:r>
        <w:rPr>
          <w:rFonts w:eastAsia="Times New Roman" w:cs="Times New Roman"/>
          <w:szCs w:val="24"/>
        </w:rPr>
        <w:t>«Αναγκαίες</w:t>
      </w:r>
      <w:r>
        <w:rPr>
          <w:rFonts w:eastAsia="Times New Roman" w:cs="Times New Roman"/>
          <w:szCs w:val="24"/>
        </w:rPr>
        <w:t xml:space="preserve"> </w:t>
      </w:r>
      <w:r>
        <w:rPr>
          <w:rFonts w:eastAsia="Times New Roman" w:cs="Times New Roman"/>
          <w:szCs w:val="24"/>
        </w:rPr>
        <w:t>ρυθμίσεις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εναρμόνιση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ελληνικής</w:t>
      </w:r>
      <w:r>
        <w:rPr>
          <w:rFonts w:eastAsia="Times New Roman" w:cs="Times New Roman"/>
          <w:szCs w:val="24"/>
        </w:rPr>
        <w:t xml:space="preserve"> </w:t>
      </w:r>
      <w:r>
        <w:rPr>
          <w:rFonts w:eastAsia="Times New Roman" w:cs="Times New Roman"/>
          <w:szCs w:val="24"/>
        </w:rPr>
        <w:t>νομοθεσίας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νέο</w:t>
      </w:r>
      <w:r>
        <w:rPr>
          <w:rFonts w:eastAsia="Times New Roman" w:cs="Times New Roman"/>
          <w:szCs w:val="24"/>
        </w:rPr>
        <w:t xml:space="preserve"> </w:t>
      </w:r>
      <w:r>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Αντιντόπινγκ</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Παγκόσμιου</w:t>
      </w:r>
      <w:r>
        <w:rPr>
          <w:rFonts w:eastAsia="Times New Roman" w:cs="Times New Roman"/>
          <w:szCs w:val="24"/>
        </w:rPr>
        <w:t xml:space="preserve"> </w:t>
      </w:r>
      <w:r>
        <w:rPr>
          <w:rFonts w:eastAsia="Times New Roman" w:cs="Times New Roman"/>
          <w:szCs w:val="24"/>
        </w:rPr>
        <w:t>Οργανισμού</w:t>
      </w:r>
      <w:r>
        <w:rPr>
          <w:rFonts w:eastAsia="Times New Roman" w:cs="Times New Roman"/>
          <w:szCs w:val="24"/>
        </w:rPr>
        <w:t xml:space="preserve"> </w:t>
      </w:r>
      <w:r>
        <w:rPr>
          <w:rFonts w:eastAsia="Times New Roman" w:cs="Times New Roman"/>
          <w:szCs w:val="24"/>
        </w:rPr>
        <w:t>Αντιντόπινγκ</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άλλες</w:t>
      </w:r>
      <w:r>
        <w:rPr>
          <w:rFonts w:eastAsia="Times New Roman" w:cs="Times New Roman"/>
          <w:szCs w:val="24"/>
        </w:rPr>
        <w:t xml:space="preserve"> </w:t>
      </w:r>
      <w:r>
        <w:rPr>
          <w:rFonts w:eastAsia="Times New Roman" w:cs="Times New Roman"/>
          <w:szCs w:val="24"/>
        </w:rPr>
        <w:t>διατάξεις».</w:t>
      </w:r>
      <w:r>
        <w:rPr>
          <w:rFonts w:eastAsia="Times New Roman" w:cs="Times New Roman"/>
          <w:szCs w:val="24"/>
        </w:rPr>
        <w:t xml:space="preserve"> </w:t>
      </w:r>
    </w:p>
    <w:p w14:paraId="076E7BD5"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άνω</w:t>
      </w:r>
      <w:r>
        <w:rPr>
          <w:rFonts w:eastAsia="Times New Roman" w:cs="Times New Roman"/>
          <w:szCs w:val="24"/>
        </w:rPr>
        <w:t xml:space="preserve"> </w:t>
      </w:r>
      <w:r>
        <w:rPr>
          <w:rFonts w:eastAsia="Times New Roman" w:cs="Times New Roman"/>
          <w:szCs w:val="24"/>
        </w:rPr>
        <w:t>σχέδιο</w:t>
      </w:r>
      <w:r>
        <w:rPr>
          <w:rFonts w:eastAsia="Times New Roman" w:cs="Times New Roman"/>
          <w:szCs w:val="24"/>
        </w:rPr>
        <w:t xml:space="preserve"> </w:t>
      </w:r>
      <w:r>
        <w:rPr>
          <w:rFonts w:eastAsia="Times New Roman" w:cs="Times New Roman"/>
          <w:szCs w:val="24"/>
        </w:rPr>
        <w:t>νόμου</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χαρακτηριστεί</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κατεπείγον.</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παραπεμφθεί</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αρμόδια</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ιαρκή</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w:t>
      </w:r>
    </w:p>
    <w:p w14:paraId="076E7BD6"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Οι</w:t>
      </w:r>
      <w:r>
        <w:rPr>
          <w:rFonts w:eastAsia="Times New Roman" w:cs="Times New Roman"/>
          <w:szCs w:val="24"/>
        </w:rPr>
        <w:t xml:space="preserve"> </w:t>
      </w:r>
      <w:r>
        <w:rPr>
          <w:rFonts w:eastAsia="Times New Roman" w:cs="Times New Roman"/>
          <w:szCs w:val="24"/>
        </w:rPr>
        <w:t>Υπουργοί</w:t>
      </w:r>
      <w:r>
        <w:rPr>
          <w:rFonts w:eastAsia="Times New Roman" w:cs="Times New Roman"/>
          <w:szCs w:val="24"/>
        </w:rPr>
        <w:t xml:space="preserve"> </w:t>
      </w:r>
      <w:r>
        <w:rPr>
          <w:rFonts w:eastAsia="Times New Roman" w:cs="Times New Roman"/>
          <w:szCs w:val="24"/>
        </w:rPr>
        <w:t>Εθνικής</w:t>
      </w:r>
      <w:r>
        <w:rPr>
          <w:rFonts w:eastAsia="Times New Roman" w:cs="Times New Roman"/>
          <w:szCs w:val="24"/>
        </w:rPr>
        <w:t xml:space="preserve"> </w:t>
      </w:r>
      <w:r>
        <w:rPr>
          <w:rFonts w:eastAsia="Times New Roman" w:cs="Times New Roman"/>
          <w:szCs w:val="24"/>
        </w:rPr>
        <w:t>Άμυνας,</w:t>
      </w:r>
      <w:r>
        <w:rPr>
          <w:rFonts w:eastAsia="Times New Roman" w:cs="Times New Roman"/>
          <w:szCs w:val="24"/>
        </w:rPr>
        <w:t xml:space="preserve"> </w:t>
      </w:r>
      <w:r>
        <w:rPr>
          <w:rFonts w:eastAsia="Times New Roman" w:cs="Times New Roman"/>
          <w:szCs w:val="24"/>
        </w:rPr>
        <w:t>Οικονομικών,</w:t>
      </w:r>
      <w:r>
        <w:rPr>
          <w:rFonts w:eastAsia="Times New Roman" w:cs="Times New Roman"/>
          <w:szCs w:val="24"/>
        </w:rPr>
        <w:t xml:space="preserve"> </w:t>
      </w:r>
      <w:r>
        <w:rPr>
          <w:rFonts w:eastAsia="Times New Roman" w:cs="Times New Roman"/>
          <w:szCs w:val="24"/>
        </w:rPr>
        <w:t>Εξωτερικών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Δικαιοσύνης,</w:t>
      </w:r>
      <w:r>
        <w:rPr>
          <w:rFonts w:eastAsia="Times New Roman" w:cs="Times New Roman"/>
          <w:szCs w:val="24"/>
        </w:rPr>
        <w:t xml:space="preserve"> </w:t>
      </w:r>
      <w:r>
        <w:rPr>
          <w:rFonts w:eastAsia="Times New Roman" w:cs="Times New Roman"/>
          <w:szCs w:val="24"/>
        </w:rPr>
        <w:t>Διαφάνειας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Ανθρωπίνων</w:t>
      </w:r>
      <w:r>
        <w:rPr>
          <w:rFonts w:eastAsia="Times New Roman" w:cs="Times New Roman"/>
          <w:szCs w:val="24"/>
        </w:rPr>
        <w:t xml:space="preserve"> </w:t>
      </w:r>
      <w:r>
        <w:rPr>
          <w:rFonts w:eastAsia="Times New Roman" w:cs="Times New Roman"/>
          <w:szCs w:val="24"/>
        </w:rPr>
        <w:t>Δικαιωμάτων</w:t>
      </w:r>
      <w:r>
        <w:rPr>
          <w:rFonts w:eastAsia="Times New Roman" w:cs="Times New Roman"/>
          <w:szCs w:val="24"/>
        </w:rPr>
        <w:t xml:space="preserve"> </w:t>
      </w:r>
      <w:r>
        <w:rPr>
          <w:rFonts w:eastAsia="Times New Roman" w:cs="Times New Roman"/>
          <w:szCs w:val="24"/>
        </w:rPr>
        <w:t>κατέθεσαν</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15-3-2016</w:t>
      </w:r>
      <w:r>
        <w:rPr>
          <w:rFonts w:eastAsia="Times New Roman" w:cs="Times New Roman"/>
          <w:szCs w:val="24"/>
        </w:rPr>
        <w:t xml:space="preserve"> </w:t>
      </w:r>
      <w:r>
        <w:rPr>
          <w:rFonts w:eastAsia="Times New Roman" w:cs="Times New Roman"/>
          <w:szCs w:val="24"/>
        </w:rPr>
        <w:t>σχέδιο</w:t>
      </w:r>
      <w:r>
        <w:rPr>
          <w:rFonts w:eastAsia="Times New Roman" w:cs="Times New Roman"/>
          <w:szCs w:val="24"/>
        </w:rPr>
        <w:t xml:space="preserve"> </w:t>
      </w:r>
      <w:r>
        <w:rPr>
          <w:rFonts w:eastAsia="Times New Roman" w:cs="Times New Roman"/>
          <w:szCs w:val="24"/>
        </w:rPr>
        <w:t>νόμου:</w:t>
      </w:r>
      <w:r>
        <w:rPr>
          <w:rFonts w:eastAsia="Times New Roman" w:cs="Times New Roman"/>
          <w:szCs w:val="24"/>
        </w:rPr>
        <w:t xml:space="preserve"> </w:t>
      </w:r>
      <w:r>
        <w:rPr>
          <w:rFonts w:eastAsia="Times New Roman" w:cs="Times New Roman"/>
          <w:szCs w:val="24"/>
        </w:rPr>
        <w:t>«Κύρωση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Συμφωνίας</w:t>
      </w:r>
      <w:r>
        <w:rPr>
          <w:rFonts w:eastAsia="Times New Roman" w:cs="Times New Roman"/>
          <w:szCs w:val="24"/>
        </w:rPr>
        <w:t xml:space="preserve"> </w:t>
      </w:r>
      <w:r>
        <w:rPr>
          <w:rFonts w:eastAsia="Times New Roman" w:cs="Times New Roman"/>
          <w:szCs w:val="24"/>
        </w:rPr>
        <w:t>μεταξύ</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Κυβέρνησης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Ελληνικής</w:t>
      </w:r>
      <w:r>
        <w:rPr>
          <w:rFonts w:eastAsia="Times New Roman" w:cs="Times New Roman"/>
          <w:szCs w:val="24"/>
        </w:rPr>
        <w:t xml:space="preserve"> </w:t>
      </w:r>
      <w:r>
        <w:rPr>
          <w:rFonts w:eastAsia="Times New Roman" w:cs="Times New Roman"/>
          <w:szCs w:val="24"/>
        </w:rPr>
        <w:t>Δημοκρατίας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lastRenderedPageBreak/>
        <w:t>της</w:t>
      </w:r>
      <w:r>
        <w:rPr>
          <w:rFonts w:eastAsia="Times New Roman" w:cs="Times New Roman"/>
          <w:szCs w:val="24"/>
        </w:rPr>
        <w:t xml:space="preserve"> </w:t>
      </w:r>
      <w:r>
        <w:rPr>
          <w:rFonts w:eastAsia="Times New Roman" w:cs="Times New Roman"/>
          <w:szCs w:val="24"/>
        </w:rPr>
        <w:t>Κυβέρνησης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Δημοκρατίας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ορέας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αμοιβαία</w:t>
      </w:r>
      <w:r>
        <w:rPr>
          <w:rFonts w:eastAsia="Times New Roman" w:cs="Times New Roman"/>
          <w:szCs w:val="24"/>
        </w:rPr>
        <w:t xml:space="preserve"> </w:t>
      </w:r>
      <w:r>
        <w:rPr>
          <w:rFonts w:eastAsia="Times New Roman" w:cs="Times New Roman"/>
          <w:szCs w:val="24"/>
        </w:rPr>
        <w:t>προστασία</w:t>
      </w:r>
      <w:r>
        <w:rPr>
          <w:rFonts w:eastAsia="Times New Roman" w:cs="Times New Roman"/>
          <w:szCs w:val="24"/>
        </w:rPr>
        <w:t xml:space="preserve"> </w:t>
      </w:r>
      <w:r>
        <w:rPr>
          <w:rFonts w:eastAsia="Times New Roman" w:cs="Times New Roman"/>
          <w:szCs w:val="24"/>
        </w:rPr>
        <w:t>διαβαθμισμένων</w:t>
      </w:r>
      <w:r>
        <w:rPr>
          <w:rFonts w:eastAsia="Times New Roman" w:cs="Times New Roman"/>
          <w:szCs w:val="24"/>
        </w:rPr>
        <w:t xml:space="preserve"> </w:t>
      </w:r>
      <w:r>
        <w:rPr>
          <w:rFonts w:eastAsia="Times New Roman" w:cs="Times New Roman"/>
          <w:szCs w:val="24"/>
        </w:rPr>
        <w:t>στρατιωτικών</w:t>
      </w:r>
      <w:r>
        <w:rPr>
          <w:rFonts w:eastAsia="Times New Roman" w:cs="Times New Roman"/>
          <w:szCs w:val="24"/>
        </w:rPr>
        <w:t xml:space="preserve"> </w:t>
      </w:r>
      <w:r>
        <w:rPr>
          <w:rFonts w:eastAsia="Times New Roman" w:cs="Times New Roman"/>
          <w:szCs w:val="24"/>
        </w:rPr>
        <w:t>πληροφοριών».</w:t>
      </w:r>
      <w:r>
        <w:rPr>
          <w:rFonts w:eastAsia="Times New Roman" w:cs="Times New Roman"/>
          <w:szCs w:val="24"/>
        </w:rPr>
        <w:t xml:space="preserve"> </w:t>
      </w:r>
    </w:p>
    <w:p w14:paraId="076E7BD7"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Οι</w:t>
      </w:r>
      <w:r>
        <w:rPr>
          <w:rFonts w:eastAsia="Times New Roman" w:cs="Times New Roman"/>
          <w:szCs w:val="24"/>
        </w:rPr>
        <w:t xml:space="preserve"> </w:t>
      </w:r>
      <w:r>
        <w:rPr>
          <w:rFonts w:eastAsia="Times New Roman" w:cs="Times New Roman"/>
          <w:szCs w:val="24"/>
        </w:rPr>
        <w:t>Υπουργοί</w:t>
      </w:r>
      <w:r>
        <w:rPr>
          <w:rFonts w:eastAsia="Times New Roman" w:cs="Times New Roman"/>
          <w:szCs w:val="24"/>
        </w:rPr>
        <w:t xml:space="preserve"> </w:t>
      </w:r>
      <w:r>
        <w:rPr>
          <w:rFonts w:eastAsia="Times New Roman" w:cs="Times New Roman"/>
          <w:szCs w:val="24"/>
        </w:rPr>
        <w:t>Εθνικής</w:t>
      </w:r>
      <w:r>
        <w:rPr>
          <w:rFonts w:eastAsia="Times New Roman" w:cs="Times New Roman"/>
          <w:szCs w:val="24"/>
        </w:rPr>
        <w:t xml:space="preserve"> </w:t>
      </w:r>
      <w:r>
        <w:rPr>
          <w:rFonts w:eastAsia="Times New Roman" w:cs="Times New Roman"/>
          <w:szCs w:val="24"/>
        </w:rPr>
        <w:t>Άμυνας,</w:t>
      </w:r>
      <w:r>
        <w:rPr>
          <w:rFonts w:eastAsia="Times New Roman" w:cs="Times New Roman"/>
          <w:szCs w:val="24"/>
        </w:rPr>
        <w:t xml:space="preserve"> </w:t>
      </w:r>
      <w:r>
        <w:rPr>
          <w:rFonts w:eastAsia="Times New Roman" w:cs="Times New Roman"/>
          <w:szCs w:val="24"/>
        </w:rPr>
        <w:t>Οικονομικών,</w:t>
      </w:r>
      <w:r>
        <w:rPr>
          <w:rFonts w:eastAsia="Times New Roman" w:cs="Times New Roman"/>
          <w:szCs w:val="24"/>
        </w:rPr>
        <w:t xml:space="preserve"> </w:t>
      </w:r>
      <w:r>
        <w:rPr>
          <w:rFonts w:eastAsia="Times New Roman" w:cs="Times New Roman"/>
          <w:szCs w:val="24"/>
        </w:rPr>
        <w:t>Εξωτερικών,</w:t>
      </w:r>
      <w:r>
        <w:rPr>
          <w:rFonts w:eastAsia="Times New Roman" w:cs="Times New Roman"/>
          <w:szCs w:val="24"/>
        </w:rPr>
        <w:t xml:space="preserve"> </w:t>
      </w:r>
      <w:r>
        <w:rPr>
          <w:rFonts w:eastAsia="Times New Roman" w:cs="Times New Roman"/>
          <w:szCs w:val="24"/>
        </w:rPr>
        <w:t>Εσωτερικών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Διοικητικής</w:t>
      </w:r>
      <w:r>
        <w:rPr>
          <w:rFonts w:eastAsia="Times New Roman" w:cs="Times New Roman"/>
          <w:szCs w:val="24"/>
        </w:rPr>
        <w:t xml:space="preserve"> </w:t>
      </w:r>
      <w:r>
        <w:rPr>
          <w:rFonts w:eastAsia="Times New Roman" w:cs="Times New Roman"/>
          <w:szCs w:val="24"/>
        </w:rPr>
        <w:t>Ανασυγκρότησης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Αναπληρωτής</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Εσωτερικών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Διοικητικής</w:t>
      </w:r>
      <w:r>
        <w:rPr>
          <w:rFonts w:eastAsia="Times New Roman" w:cs="Times New Roman"/>
          <w:szCs w:val="24"/>
        </w:rPr>
        <w:t xml:space="preserve"> </w:t>
      </w:r>
      <w:r>
        <w:rPr>
          <w:rFonts w:eastAsia="Times New Roman" w:cs="Times New Roman"/>
          <w:szCs w:val="24"/>
        </w:rPr>
        <w:t>Ανασυγκρότησης</w:t>
      </w:r>
      <w:r>
        <w:rPr>
          <w:rFonts w:eastAsia="Times New Roman" w:cs="Times New Roman"/>
          <w:szCs w:val="24"/>
        </w:rPr>
        <w:t xml:space="preserve"> </w:t>
      </w:r>
      <w:r>
        <w:rPr>
          <w:rFonts w:eastAsia="Times New Roman" w:cs="Times New Roman"/>
          <w:szCs w:val="24"/>
        </w:rPr>
        <w:t>κατέθεσαν</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15-3-2016</w:t>
      </w:r>
      <w:r>
        <w:rPr>
          <w:rFonts w:eastAsia="Times New Roman" w:cs="Times New Roman"/>
          <w:szCs w:val="24"/>
        </w:rPr>
        <w:t xml:space="preserve"> </w:t>
      </w:r>
      <w:r>
        <w:rPr>
          <w:rFonts w:eastAsia="Times New Roman" w:cs="Times New Roman"/>
          <w:szCs w:val="24"/>
        </w:rPr>
        <w:t>σχέδιο</w:t>
      </w:r>
      <w:r>
        <w:rPr>
          <w:rFonts w:eastAsia="Times New Roman" w:cs="Times New Roman"/>
          <w:szCs w:val="24"/>
        </w:rPr>
        <w:t xml:space="preserve"> </w:t>
      </w:r>
      <w:r>
        <w:rPr>
          <w:rFonts w:eastAsia="Times New Roman" w:cs="Times New Roman"/>
          <w:szCs w:val="24"/>
        </w:rPr>
        <w:t>νόμου:</w:t>
      </w:r>
      <w:r>
        <w:rPr>
          <w:rFonts w:eastAsia="Times New Roman" w:cs="Times New Roman"/>
          <w:szCs w:val="24"/>
        </w:rPr>
        <w:t xml:space="preserve"> </w:t>
      </w:r>
      <w:r>
        <w:rPr>
          <w:rFonts w:eastAsia="Times New Roman" w:cs="Times New Roman"/>
          <w:szCs w:val="24"/>
        </w:rPr>
        <w:t>«Κύρωση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Μνημονίου</w:t>
      </w:r>
      <w:r>
        <w:rPr>
          <w:rFonts w:eastAsia="Times New Roman" w:cs="Times New Roman"/>
          <w:szCs w:val="24"/>
        </w:rPr>
        <w:t xml:space="preserve"> </w:t>
      </w:r>
      <w:r>
        <w:rPr>
          <w:rFonts w:eastAsia="Times New Roman" w:cs="Times New Roman"/>
          <w:szCs w:val="24"/>
        </w:rPr>
        <w:t>Συνεργασίας</w:t>
      </w:r>
      <w:r>
        <w:rPr>
          <w:rFonts w:eastAsia="Times New Roman" w:cs="Times New Roman"/>
          <w:szCs w:val="24"/>
        </w:rPr>
        <w:t xml:space="preserve"> </w:t>
      </w:r>
      <w:r>
        <w:rPr>
          <w:rFonts w:eastAsia="Times New Roman" w:cs="Times New Roman"/>
          <w:szCs w:val="24"/>
        </w:rPr>
        <w:t>μεταξύ</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Υπουργείου</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Εθνικής</w:t>
      </w:r>
      <w:r>
        <w:rPr>
          <w:rFonts w:eastAsia="Times New Roman" w:cs="Times New Roman"/>
          <w:szCs w:val="24"/>
        </w:rPr>
        <w:t xml:space="preserve"> </w:t>
      </w:r>
      <w:r>
        <w:rPr>
          <w:rFonts w:eastAsia="Times New Roman" w:cs="Times New Roman"/>
          <w:szCs w:val="24"/>
        </w:rPr>
        <w:t>Άμυνας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Ελληνικής</w:t>
      </w:r>
      <w:r>
        <w:rPr>
          <w:rFonts w:eastAsia="Times New Roman" w:cs="Times New Roman"/>
          <w:szCs w:val="24"/>
        </w:rPr>
        <w:t xml:space="preserve"> </w:t>
      </w:r>
      <w:r>
        <w:rPr>
          <w:rFonts w:eastAsia="Times New Roman" w:cs="Times New Roman"/>
          <w:szCs w:val="24"/>
        </w:rPr>
        <w:t>Δημοκρατίας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Υπουργείου</w:t>
      </w:r>
      <w:r>
        <w:rPr>
          <w:rFonts w:eastAsia="Times New Roman" w:cs="Times New Roman"/>
          <w:szCs w:val="24"/>
        </w:rPr>
        <w:t xml:space="preserve"> </w:t>
      </w:r>
      <w:r>
        <w:rPr>
          <w:rFonts w:eastAsia="Times New Roman" w:cs="Times New Roman"/>
          <w:szCs w:val="24"/>
        </w:rPr>
        <w:t>Άμυνας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Κυπριακής</w:t>
      </w:r>
      <w:r>
        <w:rPr>
          <w:rFonts w:eastAsia="Times New Roman" w:cs="Times New Roman"/>
          <w:szCs w:val="24"/>
        </w:rPr>
        <w:t xml:space="preserve"> </w:t>
      </w:r>
      <w:r>
        <w:rPr>
          <w:rFonts w:eastAsia="Times New Roman" w:cs="Times New Roman"/>
          <w:szCs w:val="24"/>
        </w:rPr>
        <w:t>Δημοκρατίας</w:t>
      </w:r>
      <w:r>
        <w:rPr>
          <w:rFonts w:eastAsia="Times New Roman" w:cs="Times New Roman"/>
          <w:szCs w:val="24"/>
        </w:rPr>
        <w:t xml:space="preserve"> </w:t>
      </w:r>
      <w:r>
        <w:rPr>
          <w:rFonts w:eastAsia="Times New Roman" w:cs="Times New Roman"/>
          <w:szCs w:val="24"/>
        </w:rPr>
        <w:t>στους</w:t>
      </w:r>
      <w:r>
        <w:rPr>
          <w:rFonts w:eastAsia="Times New Roman" w:cs="Times New Roman"/>
          <w:szCs w:val="24"/>
        </w:rPr>
        <w:t xml:space="preserve"> </w:t>
      </w:r>
      <w:r>
        <w:rPr>
          <w:rFonts w:eastAsia="Times New Roman" w:cs="Times New Roman"/>
          <w:szCs w:val="24"/>
        </w:rPr>
        <w:t>τομείς</w:t>
      </w:r>
      <w:r>
        <w:rPr>
          <w:rFonts w:eastAsia="Times New Roman" w:cs="Times New Roman"/>
          <w:szCs w:val="24"/>
        </w:rPr>
        <w:t xml:space="preserve"> </w:t>
      </w:r>
      <w:r>
        <w:rPr>
          <w:rFonts w:eastAsia="Times New Roman" w:cs="Times New Roman"/>
          <w:szCs w:val="24"/>
        </w:rPr>
        <w:t>Υποδομής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Περιβάλλοντος/Ενέργειας».</w:t>
      </w:r>
      <w:r>
        <w:rPr>
          <w:rFonts w:eastAsia="Times New Roman" w:cs="Times New Roman"/>
          <w:szCs w:val="24"/>
        </w:rPr>
        <w:t xml:space="preserve"> </w:t>
      </w:r>
    </w:p>
    <w:p w14:paraId="076E7BD8"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Οι</w:t>
      </w:r>
      <w:r>
        <w:rPr>
          <w:rFonts w:eastAsia="Times New Roman" w:cs="Times New Roman"/>
          <w:szCs w:val="24"/>
        </w:rPr>
        <w:t xml:space="preserve"> </w:t>
      </w:r>
      <w:r>
        <w:rPr>
          <w:rFonts w:eastAsia="Times New Roman" w:cs="Times New Roman"/>
          <w:szCs w:val="24"/>
        </w:rPr>
        <w:t>Υπουργοί</w:t>
      </w:r>
      <w:r>
        <w:rPr>
          <w:rFonts w:eastAsia="Times New Roman" w:cs="Times New Roman"/>
          <w:szCs w:val="24"/>
        </w:rPr>
        <w:t xml:space="preserve"> </w:t>
      </w:r>
      <w:r>
        <w:rPr>
          <w:rFonts w:eastAsia="Times New Roman" w:cs="Times New Roman"/>
          <w:szCs w:val="24"/>
        </w:rPr>
        <w:t>Οικονομικών</w:t>
      </w:r>
      <w:r>
        <w:rPr>
          <w:rFonts w:eastAsia="Times New Roman" w:cs="Times New Roman"/>
          <w:szCs w:val="24"/>
        </w:rPr>
        <w:t xml:space="preserve"> </w:t>
      </w:r>
      <w:r>
        <w:rPr>
          <w:rFonts w:eastAsia="Times New Roman" w:cs="Times New Roman"/>
          <w:szCs w:val="24"/>
        </w:rPr>
        <w:t>Δικαιοσύνης,</w:t>
      </w:r>
      <w:r>
        <w:rPr>
          <w:rFonts w:eastAsia="Times New Roman" w:cs="Times New Roman"/>
          <w:szCs w:val="24"/>
        </w:rPr>
        <w:t xml:space="preserve"> </w:t>
      </w:r>
      <w:r>
        <w:rPr>
          <w:rFonts w:eastAsia="Times New Roman" w:cs="Times New Roman"/>
          <w:szCs w:val="24"/>
        </w:rPr>
        <w:t>Διαφάνειας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Ανθρωπίνων</w:t>
      </w:r>
      <w:r>
        <w:rPr>
          <w:rFonts w:eastAsia="Times New Roman" w:cs="Times New Roman"/>
          <w:szCs w:val="24"/>
        </w:rPr>
        <w:t xml:space="preserve"> </w:t>
      </w:r>
      <w:r>
        <w:rPr>
          <w:rFonts w:eastAsia="Times New Roman" w:cs="Times New Roman"/>
          <w:szCs w:val="24"/>
        </w:rPr>
        <w:t>Δικαιωμάτων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Αναπληρωτής</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Οικονομικών</w:t>
      </w:r>
      <w:r>
        <w:rPr>
          <w:rFonts w:eastAsia="Times New Roman" w:cs="Times New Roman"/>
          <w:szCs w:val="24"/>
        </w:rPr>
        <w:t xml:space="preserve"> </w:t>
      </w:r>
      <w:r>
        <w:rPr>
          <w:rFonts w:eastAsia="Times New Roman" w:cs="Times New Roman"/>
          <w:szCs w:val="24"/>
        </w:rPr>
        <w:t>κατέθεσαν</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15-3-2016</w:t>
      </w:r>
      <w:r>
        <w:rPr>
          <w:rFonts w:eastAsia="Times New Roman" w:cs="Times New Roman"/>
          <w:szCs w:val="24"/>
        </w:rPr>
        <w:t xml:space="preserve"> </w:t>
      </w:r>
      <w:r>
        <w:rPr>
          <w:rFonts w:eastAsia="Times New Roman" w:cs="Times New Roman"/>
          <w:szCs w:val="24"/>
        </w:rPr>
        <w:t>σχέδιο</w:t>
      </w:r>
      <w:r>
        <w:rPr>
          <w:rFonts w:eastAsia="Times New Roman" w:cs="Times New Roman"/>
          <w:szCs w:val="24"/>
        </w:rPr>
        <w:t xml:space="preserve"> </w:t>
      </w:r>
      <w:r>
        <w:rPr>
          <w:rFonts w:eastAsia="Times New Roman" w:cs="Times New Roman"/>
          <w:szCs w:val="24"/>
        </w:rPr>
        <w:t>νόμου:</w:t>
      </w:r>
      <w:r>
        <w:rPr>
          <w:rFonts w:eastAsia="Times New Roman" w:cs="Times New Roman"/>
          <w:szCs w:val="24"/>
        </w:rPr>
        <w:t xml:space="preserve"> </w:t>
      </w:r>
      <w:r>
        <w:rPr>
          <w:rFonts w:eastAsia="Times New Roman" w:cs="Times New Roman"/>
          <w:szCs w:val="24"/>
        </w:rPr>
        <w:t>«Προσαρμογή</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ελληνικής</w:t>
      </w:r>
      <w:r>
        <w:rPr>
          <w:rFonts w:eastAsia="Times New Roman" w:cs="Times New Roman"/>
          <w:szCs w:val="24"/>
        </w:rPr>
        <w:t xml:space="preserve"> </w:t>
      </w:r>
      <w:r>
        <w:rPr>
          <w:rFonts w:eastAsia="Times New Roman" w:cs="Times New Roman"/>
          <w:szCs w:val="24"/>
        </w:rPr>
        <w:t>νομοθεσίας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διατάξεις: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Οδηγιών</w:t>
      </w:r>
      <w:r>
        <w:rPr>
          <w:rFonts w:eastAsia="Times New Roman" w:cs="Times New Roman"/>
          <w:szCs w:val="24"/>
        </w:rPr>
        <w:t xml:space="preserve"> </w:t>
      </w:r>
      <w:r>
        <w:rPr>
          <w:rFonts w:eastAsia="Times New Roman" w:cs="Times New Roman"/>
          <w:szCs w:val="24"/>
        </w:rPr>
        <w:t>2014/107/ΕΕ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(ΕΕ)</w:t>
      </w:r>
      <w:r>
        <w:rPr>
          <w:rFonts w:eastAsia="Times New Roman" w:cs="Times New Roman"/>
          <w:szCs w:val="24"/>
        </w:rPr>
        <w:t xml:space="preserve"> </w:t>
      </w:r>
      <w:r>
        <w:rPr>
          <w:rFonts w:eastAsia="Times New Roman" w:cs="Times New Roman"/>
          <w:szCs w:val="24"/>
        </w:rPr>
        <w:t>2015/2060,</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Οδηγιών</w:t>
      </w:r>
      <w:r>
        <w:rPr>
          <w:rFonts w:eastAsia="Times New Roman" w:cs="Times New Roman"/>
          <w:szCs w:val="24"/>
        </w:rPr>
        <w:t xml:space="preserve"> </w:t>
      </w:r>
      <w:r>
        <w:rPr>
          <w:rFonts w:eastAsia="Times New Roman" w:cs="Times New Roman"/>
          <w:szCs w:val="24"/>
        </w:rPr>
        <w:t>2014/86/ΕΕ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2015/121/ΕΕ,</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Οδηγίας</w:t>
      </w:r>
      <w:r>
        <w:rPr>
          <w:rFonts w:eastAsia="Times New Roman" w:cs="Times New Roman"/>
          <w:szCs w:val="24"/>
        </w:rPr>
        <w:t xml:space="preserve"> </w:t>
      </w:r>
      <w:r>
        <w:rPr>
          <w:rFonts w:eastAsia="Times New Roman" w:cs="Times New Roman"/>
          <w:szCs w:val="24"/>
        </w:rPr>
        <w:t>2013/61/</w:t>
      </w:r>
      <w:r>
        <w:rPr>
          <w:rFonts w:eastAsia="Times New Roman" w:cs="Times New Roman"/>
        </w:rPr>
        <w:t>ΕΕ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άλλες</w:t>
      </w:r>
      <w:r>
        <w:rPr>
          <w:rFonts w:eastAsia="Times New Roman" w:cs="Times New Roman"/>
          <w:szCs w:val="24"/>
        </w:rPr>
        <w:t xml:space="preserve"> </w:t>
      </w:r>
      <w:r>
        <w:rPr>
          <w:rFonts w:eastAsia="Times New Roman" w:cs="Times New Roman"/>
          <w:szCs w:val="24"/>
        </w:rPr>
        <w:t>διατάξεις.</w:t>
      </w:r>
      <w:r>
        <w:rPr>
          <w:rFonts w:eastAsia="Times New Roman" w:cs="Times New Roman"/>
          <w:szCs w:val="24"/>
        </w:rPr>
        <w:t xml:space="preserve"> </w:t>
      </w:r>
    </w:p>
    <w:p w14:paraId="076E7BD9"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Όλα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παραπάνω</w:t>
      </w:r>
      <w:r>
        <w:rPr>
          <w:rFonts w:eastAsia="Times New Roman" w:cs="Times New Roman"/>
          <w:szCs w:val="24"/>
        </w:rPr>
        <w:t xml:space="preserve"> </w:t>
      </w:r>
      <w:r>
        <w:rPr>
          <w:rFonts w:eastAsia="Times New Roman" w:cs="Times New Roman"/>
          <w:szCs w:val="24"/>
        </w:rPr>
        <w:t>παραπέμπονται</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αρμόδιες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ιαρκείς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πιτροπές</w:t>
      </w:r>
      <w:r>
        <w:rPr>
          <w:rFonts w:eastAsia="Times New Roman" w:cs="Times New Roman"/>
          <w:szCs w:val="24"/>
        </w:rPr>
        <w:t>.</w:t>
      </w:r>
      <w:r>
        <w:rPr>
          <w:rFonts w:eastAsia="Times New Roman" w:cs="Times New Roman"/>
          <w:szCs w:val="24"/>
        </w:rPr>
        <w:t xml:space="preserve"> </w:t>
      </w:r>
    </w:p>
    <w:p w14:paraId="076E7BDA"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κύριοι</w:t>
      </w:r>
      <w:r>
        <w:rPr>
          <w:rFonts w:eastAsia="Times New Roman" w:cs="Times New Roman"/>
          <w:szCs w:val="24"/>
        </w:rPr>
        <w:t xml:space="preserve"> </w:t>
      </w:r>
      <w:r>
        <w:rPr>
          <w:rFonts w:eastAsia="Times New Roman" w:cs="Times New Roman"/>
          <w:szCs w:val="24"/>
        </w:rPr>
        <w:t>συνάδελφοι,</w:t>
      </w:r>
      <w:r>
        <w:rPr>
          <w:rFonts w:eastAsia="Times New Roman" w:cs="Times New Roman"/>
          <w:szCs w:val="24"/>
        </w:rPr>
        <w:t xml:space="preserve"> </w:t>
      </w:r>
      <w:r>
        <w:rPr>
          <w:rFonts w:eastAsia="Times New Roman" w:cs="Times New Roman"/>
          <w:szCs w:val="24"/>
        </w:rPr>
        <w:t>εισερχόμαστε</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ημερήσια</w:t>
      </w:r>
      <w:r>
        <w:rPr>
          <w:rFonts w:eastAsia="Times New Roman" w:cs="Times New Roman"/>
          <w:szCs w:val="24"/>
        </w:rPr>
        <w:t xml:space="preserve"> </w:t>
      </w:r>
      <w:r>
        <w:rPr>
          <w:rFonts w:eastAsia="Times New Roman" w:cs="Times New Roman"/>
          <w:szCs w:val="24"/>
        </w:rPr>
        <w:t>διάταξη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p>
    <w:p w14:paraId="076E7BDB" w14:textId="77777777" w:rsidR="008A5475" w:rsidRDefault="00367962">
      <w:pPr>
        <w:spacing w:line="600" w:lineRule="auto"/>
        <w:ind w:firstLine="720"/>
        <w:jc w:val="center"/>
        <w:rPr>
          <w:rFonts w:eastAsia="Times New Roman" w:cs="Times New Roman"/>
          <w:b/>
          <w:szCs w:val="24"/>
        </w:rPr>
      </w:pPr>
      <w:r>
        <w:rPr>
          <w:rFonts w:eastAsia="Times New Roman" w:cs="Times New Roman"/>
          <w:b/>
          <w:szCs w:val="24"/>
        </w:rPr>
        <w:lastRenderedPageBreak/>
        <w:t>ΕΠΙΚΑΙΡΩΝ</w:t>
      </w:r>
      <w:r>
        <w:rPr>
          <w:rFonts w:eastAsia="Times New Roman" w:cs="Times New Roman"/>
          <w:b/>
          <w:szCs w:val="24"/>
        </w:rPr>
        <w:t xml:space="preserve"> </w:t>
      </w:r>
      <w:r>
        <w:rPr>
          <w:rFonts w:eastAsia="Times New Roman" w:cs="Times New Roman"/>
          <w:b/>
          <w:szCs w:val="24"/>
        </w:rPr>
        <w:t>ΕΡΩΤΗΣΕΩΝ</w:t>
      </w:r>
    </w:p>
    <w:p w14:paraId="076E7BDC"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Θα συζητηθεί η δεύτερη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636/9-3-2016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Κοζάνης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Νέας</w:t>
      </w:r>
      <w:r>
        <w:rPr>
          <w:rFonts w:eastAsia="Times New Roman" w:cs="Times New Roman"/>
          <w:szCs w:val="24"/>
        </w:rPr>
        <w:t xml:space="preserve"> </w:t>
      </w:r>
      <w:r>
        <w:rPr>
          <w:rFonts w:eastAsia="Times New Roman" w:cs="Times New Roman"/>
          <w:szCs w:val="24"/>
        </w:rPr>
        <w:t>Δημοκρατίας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Γεωργίου</w:t>
      </w:r>
      <w:r>
        <w:rPr>
          <w:rFonts w:eastAsia="Times New Roman" w:cs="Times New Roman"/>
          <w:bCs/>
          <w:szCs w:val="24"/>
        </w:rPr>
        <w:t xml:space="preserve"> </w:t>
      </w:r>
      <w:r>
        <w:rPr>
          <w:rFonts w:eastAsia="Times New Roman" w:cs="Times New Roman"/>
          <w:bCs/>
          <w:szCs w:val="24"/>
        </w:rPr>
        <w:t>Κασαπίδη</w:t>
      </w:r>
      <w:r>
        <w:rPr>
          <w:rFonts w:eastAsia="Times New Roman" w:cs="Times New Roman"/>
          <w:bCs/>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bCs/>
          <w:szCs w:val="24"/>
        </w:rPr>
        <w:t>Περιβάλλοντος</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Ενέργειας,</w:t>
      </w:r>
      <w:r>
        <w:rPr>
          <w:rFonts w:eastAsia="Times New Roman" w:cs="Times New Roman"/>
          <w:bCs/>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καθυστέρηση</w:t>
      </w:r>
      <w:r>
        <w:rPr>
          <w:rFonts w:eastAsia="Times New Roman" w:cs="Times New Roman"/>
          <w:szCs w:val="24"/>
        </w:rPr>
        <w:t xml:space="preserve"> </w:t>
      </w:r>
      <w:r>
        <w:rPr>
          <w:rFonts w:eastAsia="Times New Roman" w:cs="Times New Roman"/>
          <w:szCs w:val="24"/>
        </w:rPr>
        <w:t>έγκρισης</w:t>
      </w:r>
      <w:r>
        <w:rPr>
          <w:rFonts w:eastAsia="Times New Roman" w:cs="Times New Roman"/>
          <w:szCs w:val="24"/>
        </w:rPr>
        <w:t xml:space="preserve"> </w:t>
      </w:r>
      <w:r>
        <w:rPr>
          <w:rFonts w:eastAsia="Times New Roman" w:cs="Times New Roman"/>
          <w:szCs w:val="24"/>
        </w:rPr>
        <w:t>αιτημάτων</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ίδρυση</w:t>
      </w:r>
      <w:r>
        <w:rPr>
          <w:rFonts w:eastAsia="Times New Roman" w:cs="Times New Roman"/>
          <w:szCs w:val="24"/>
        </w:rPr>
        <w:t xml:space="preserve"> </w:t>
      </w:r>
      <w:r>
        <w:rPr>
          <w:rFonts w:eastAsia="Times New Roman" w:cs="Times New Roman"/>
          <w:szCs w:val="24"/>
        </w:rPr>
        <w:t>Περιοχών</w:t>
      </w:r>
      <w:r>
        <w:rPr>
          <w:rFonts w:eastAsia="Times New Roman" w:cs="Times New Roman"/>
          <w:szCs w:val="24"/>
        </w:rPr>
        <w:t xml:space="preserve"> </w:t>
      </w:r>
      <w:r>
        <w:rPr>
          <w:rFonts w:eastAsia="Times New Roman" w:cs="Times New Roman"/>
          <w:szCs w:val="24"/>
        </w:rPr>
        <w:t>Οργανωμένης</w:t>
      </w:r>
      <w:r>
        <w:rPr>
          <w:rFonts w:eastAsia="Times New Roman" w:cs="Times New Roman"/>
          <w:szCs w:val="24"/>
        </w:rPr>
        <w:t xml:space="preserve"> </w:t>
      </w:r>
      <w:r>
        <w:rPr>
          <w:rFonts w:eastAsia="Times New Roman" w:cs="Times New Roman"/>
          <w:szCs w:val="24"/>
        </w:rPr>
        <w:t>Ανάπτυξης</w:t>
      </w:r>
      <w:r>
        <w:rPr>
          <w:rFonts w:eastAsia="Times New Roman" w:cs="Times New Roman"/>
          <w:szCs w:val="24"/>
        </w:rPr>
        <w:t xml:space="preserve"> </w:t>
      </w:r>
      <w:r>
        <w:rPr>
          <w:rFonts w:eastAsia="Times New Roman" w:cs="Times New Roman"/>
          <w:szCs w:val="24"/>
        </w:rPr>
        <w:t>Υδατοκαλλιεργειών.</w:t>
      </w:r>
    </w:p>
    <w:p w14:paraId="076E7BDD"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w:t>
      </w:r>
      <w:r>
        <w:rPr>
          <w:rFonts w:eastAsia="Times New Roman" w:cs="Times New Roman"/>
          <w:szCs w:val="24"/>
        </w:rPr>
        <w:t>απα</w:t>
      </w:r>
      <w:r>
        <w:rPr>
          <w:rFonts w:eastAsia="Times New Roman" w:cs="Times New Roman"/>
          <w:szCs w:val="24"/>
        </w:rPr>
        <w:t>ντήσει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Παναγιώτης</w:t>
      </w:r>
      <w:r>
        <w:rPr>
          <w:rFonts w:eastAsia="Times New Roman" w:cs="Times New Roman"/>
          <w:szCs w:val="24"/>
        </w:rPr>
        <w:t xml:space="preserve"> </w:t>
      </w:r>
      <w:r>
        <w:rPr>
          <w:rFonts w:eastAsia="Times New Roman" w:cs="Times New Roman"/>
          <w:szCs w:val="24"/>
        </w:rPr>
        <w:t>Σκουρλέτης.</w:t>
      </w:r>
      <w:r>
        <w:rPr>
          <w:rFonts w:eastAsia="Times New Roman" w:cs="Times New Roman"/>
          <w:szCs w:val="24"/>
        </w:rPr>
        <w:t xml:space="preserve"> </w:t>
      </w:r>
    </w:p>
    <w:p w14:paraId="076E7BDE"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Κασαπίδη,</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p>
    <w:p w14:paraId="076E7BDF"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ΚΑΣΑΠΙΔΗΣ:</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p>
    <w:p w14:paraId="076E7BE0"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θέτω</w:t>
      </w:r>
      <w:r>
        <w:rPr>
          <w:rFonts w:eastAsia="Times New Roman" w:cs="Times New Roman"/>
          <w:szCs w:val="24"/>
        </w:rPr>
        <w:t xml:space="preserve">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 xml:space="preserve">σε </w:t>
      </w:r>
      <w:r>
        <w:rPr>
          <w:rFonts w:eastAsia="Times New Roman" w:cs="Times New Roman"/>
          <w:szCs w:val="24"/>
        </w:rPr>
        <w:t>έναν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πιο</w:t>
      </w:r>
      <w:r>
        <w:rPr>
          <w:rFonts w:eastAsia="Times New Roman" w:cs="Times New Roman"/>
          <w:szCs w:val="24"/>
        </w:rPr>
        <w:t xml:space="preserve"> </w:t>
      </w:r>
      <w:r>
        <w:rPr>
          <w:rFonts w:eastAsia="Times New Roman" w:cs="Times New Roman"/>
          <w:szCs w:val="24"/>
        </w:rPr>
        <w:t>δυναμικούς</w:t>
      </w:r>
      <w:r>
        <w:rPr>
          <w:rFonts w:eastAsia="Times New Roman" w:cs="Times New Roman"/>
          <w:szCs w:val="24"/>
        </w:rPr>
        <w:t xml:space="preserve"> </w:t>
      </w:r>
      <w:r>
        <w:rPr>
          <w:rFonts w:eastAsia="Times New Roman" w:cs="Times New Roman"/>
          <w:szCs w:val="24"/>
        </w:rPr>
        <w:t>κλάδους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εθνικής</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οικονομίας,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δεύτερο</w:t>
      </w:r>
      <w:r>
        <w:rPr>
          <w:rFonts w:eastAsia="Times New Roman" w:cs="Times New Roman"/>
          <w:szCs w:val="24"/>
        </w:rPr>
        <w:t xml:space="preserve"> </w:t>
      </w:r>
      <w:r>
        <w:rPr>
          <w:rFonts w:eastAsia="Times New Roman" w:cs="Times New Roman"/>
          <w:szCs w:val="24"/>
        </w:rPr>
        <w:t>δυναμικότερο</w:t>
      </w:r>
      <w:r>
        <w:rPr>
          <w:rFonts w:eastAsia="Times New Roman" w:cs="Times New Roman"/>
          <w:szCs w:val="24"/>
        </w:rPr>
        <w:t xml:space="preserve"> </w:t>
      </w:r>
      <w:r>
        <w:rPr>
          <w:rFonts w:eastAsia="Times New Roman" w:cs="Times New Roman"/>
          <w:szCs w:val="24"/>
        </w:rPr>
        <w:t>κλάδο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αγροτικής</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οικονομίας</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εξωστρέφεια,</w:t>
      </w:r>
      <w:r>
        <w:rPr>
          <w:rFonts w:eastAsia="Times New Roman" w:cs="Times New Roman"/>
          <w:szCs w:val="24"/>
        </w:rPr>
        <w:t xml:space="preserve"> </w:t>
      </w:r>
      <w:r>
        <w:rPr>
          <w:rFonts w:eastAsia="Times New Roman" w:cs="Times New Roman"/>
          <w:szCs w:val="24"/>
        </w:rPr>
        <w:t>δεδομένου</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εξαγωγές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προϊόντων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παράγονται</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κλάδο</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ιχθυοκαλλιεργειών</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χρόνο</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πρώτη</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δεύτερη</w:t>
      </w:r>
      <w:r>
        <w:rPr>
          <w:rFonts w:eastAsia="Times New Roman" w:cs="Times New Roman"/>
          <w:szCs w:val="24"/>
        </w:rPr>
        <w:t xml:space="preserve"> </w:t>
      </w:r>
      <w:r>
        <w:rPr>
          <w:rFonts w:eastAsia="Times New Roman" w:cs="Times New Roman"/>
          <w:szCs w:val="24"/>
        </w:rPr>
        <w:t>θέση</w:t>
      </w:r>
      <w:r>
        <w:rPr>
          <w:rFonts w:eastAsia="Times New Roman" w:cs="Times New Roman"/>
          <w:szCs w:val="24"/>
        </w:rPr>
        <w:t xml:space="preserve"> </w:t>
      </w:r>
      <w:r>
        <w:rPr>
          <w:rFonts w:eastAsia="Times New Roman" w:cs="Times New Roman"/>
          <w:szCs w:val="24"/>
        </w:rPr>
        <w:t>μαζί</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προϊόντα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ελαιοκομικού</w:t>
      </w:r>
      <w:r>
        <w:rPr>
          <w:rFonts w:eastAsia="Times New Roman" w:cs="Times New Roman"/>
          <w:szCs w:val="24"/>
        </w:rPr>
        <w:t xml:space="preserve"> </w:t>
      </w:r>
      <w:r>
        <w:rPr>
          <w:rFonts w:eastAsia="Times New Roman" w:cs="Times New Roman"/>
          <w:szCs w:val="24"/>
        </w:rPr>
        <w:t>τομέα.</w:t>
      </w:r>
      <w:r>
        <w:rPr>
          <w:rFonts w:eastAsia="Times New Roman" w:cs="Times New Roman"/>
          <w:szCs w:val="24"/>
        </w:rPr>
        <w:t xml:space="preserve"> </w:t>
      </w:r>
    </w:p>
    <w:p w14:paraId="076E7BE1"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συνεπάγεται</w:t>
      </w:r>
      <w:r>
        <w:rPr>
          <w:rFonts w:eastAsia="Times New Roman" w:cs="Times New Roman"/>
          <w:szCs w:val="24"/>
        </w:rPr>
        <w:t xml:space="preserve"> </w:t>
      </w:r>
      <w:r>
        <w:rPr>
          <w:rFonts w:eastAsia="Times New Roman" w:cs="Times New Roman"/>
          <w:szCs w:val="24"/>
        </w:rPr>
        <w:t>αρκετές</w:t>
      </w:r>
      <w:r>
        <w:rPr>
          <w:rFonts w:eastAsia="Times New Roman" w:cs="Times New Roman"/>
          <w:szCs w:val="24"/>
        </w:rPr>
        <w:t xml:space="preserve"> </w:t>
      </w:r>
      <w:r>
        <w:rPr>
          <w:rFonts w:eastAsia="Times New Roman" w:cs="Times New Roman"/>
          <w:szCs w:val="24"/>
        </w:rPr>
        <w:t>χιλιάδες</w:t>
      </w:r>
      <w:r>
        <w:rPr>
          <w:rFonts w:eastAsia="Times New Roman" w:cs="Times New Roman"/>
          <w:szCs w:val="24"/>
        </w:rPr>
        <w:t xml:space="preserve"> </w:t>
      </w:r>
      <w:r>
        <w:rPr>
          <w:rFonts w:eastAsia="Times New Roman" w:cs="Times New Roman"/>
          <w:szCs w:val="24"/>
        </w:rPr>
        <w:t>θέσεις</w:t>
      </w:r>
      <w:r>
        <w:rPr>
          <w:rFonts w:eastAsia="Times New Roman" w:cs="Times New Roman"/>
          <w:szCs w:val="24"/>
        </w:rPr>
        <w:t xml:space="preserve"> </w:t>
      </w:r>
      <w:r>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Όλος</w:t>
      </w:r>
      <w:r>
        <w:rPr>
          <w:rFonts w:eastAsia="Times New Roman" w:cs="Times New Roman"/>
          <w:szCs w:val="24"/>
        </w:rPr>
        <w:t xml:space="preserve"> </w:t>
      </w:r>
      <w:r>
        <w:rPr>
          <w:rFonts w:eastAsia="Times New Roman" w:cs="Times New Roman"/>
          <w:szCs w:val="24"/>
        </w:rPr>
        <w:t>αυτός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παραγόμενος</w:t>
      </w:r>
      <w:r>
        <w:rPr>
          <w:rFonts w:eastAsia="Times New Roman" w:cs="Times New Roman"/>
          <w:szCs w:val="24"/>
        </w:rPr>
        <w:t xml:space="preserve"> </w:t>
      </w:r>
      <w:r>
        <w:rPr>
          <w:rFonts w:eastAsia="Times New Roman" w:cs="Times New Roman"/>
          <w:szCs w:val="24"/>
        </w:rPr>
        <w:t>πλούτος</w:t>
      </w:r>
      <w:r>
        <w:rPr>
          <w:rFonts w:eastAsia="Times New Roman" w:cs="Times New Roman"/>
          <w:szCs w:val="24"/>
        </w:rPr>
        <w:t xml:space="preserve"> </w:t>
      </w:r>
      <w:r>
        <w:rPr>
          <w:rFonts w:eastAsia="Times New Roman" w:cs="Times New Roman"/>
          <w:szCs w:val="24"/>
        </w:rPr>
        <w:t>μεταφράζεται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θέσεις</w:t>
      </w:r>
      <w:r>
        <w:rPr>
          <w:rFonts w:eastAsia="Times New Roman" w:cs="Times New Roman"/>
          <w:szCs w:val="24"/>
        </w:rPr>
        <w:t xml:space="preserve"> </w:t>
      </w:r>
      <w:r>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κυρίως</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νησιωτικές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παραθαλάσσιες</w:t>
      </w:r>
      <w:r>
        <w:rPr>
          <w:rFonts w:eastAsia="Times New Roman" w:cs="Times New Roman"/>
          <w:szCs w:val="24"/>
        </w:rPr>
        <w:t xml:space="preserve"> </w:t>
      </w:r>
      <w:r>
        <w:rPr>
          <w:rFonts w:eastAsia="Times New Roman" w:cs="Times New Roman"/>
          <w:szCs w:val="24"/>
        </w:rPr>
        <w:t>περιοχές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χώρας</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όπου</w:t>
      </w:r>
      <w:r>
        <w:rPr>
          <w:rFonts w:eastAsia="Times New Roman" w:cs="Times New Roman"/>
          <w:szCs w:val="24"/>
        </w:rPr>
        <w:t xml:space="preserve"> </w:t>
      </w:r>
      <w:r>
        <w:rPr>
          <w:rFonts w:eastAsia="Times New Roman" w:cs="Times New Roman"/>
          <w:szCs w:val="24"/>
        </w:rPr>
        <w:t>μαζί</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τουρισμό</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δραστηριότητα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ανακουφίζει</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τοπικό</w:t>
      </w:r>
      <w:r>
        <w:rPr>
          <w:rFonts w:eastAsia="Times New Roman" w:cs="Times New Roman"/>
          <w:szCs w:val="24"/>
        </w:rPr>
        <w:t xml:space="preserve"> </w:t>
      </w:r>
      <w:r>
        <w:rPr>
          <w:rFonts w:eastAsia="Times New Roman" w:cs="Times New Roman"/>
          <w:szCs w:val="24"/>
        </w:rPr>
        <w:t>πληθυσμό.</w:t>
      </w:r>
      <w:r>
        <w:rPr>
          <w:rFonts w:eastAsia="Times New Roman" w:cs="Times New Roman"/>
          <w:szCs w:val="24"/>
        </w:rPr>
        <w:t xml:space="preserve"> </w:t>
      </w:r>
    </w:p>
    <w:p w14:paraId="076E7BE2"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Ωστόσο,</w:t>
      </w:r>
      <w:r>
        <w:rPr>
          <w:rFonts w:eastAsia="Times New Roman" w:cs="Times New Roman"/>
          <w:szCs w:val="24"/>
        </w:rPr>
        <w:t xml:space="preserve">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όλο</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αναγνωριστεί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προσφορά</w:t>
      </w:r>
      <w:r>
        <w:rPr>
          <w:rFonts w:eastAsia="Times New Roman" w:cs="Times New Roman"/>
          <w:szCs w:val="24"/>
        </w:rPr>
        <w:t xml:space="preserve"> </w:t>
      </w:r>
      <w:r>
        <w:rPr>
          <w:rFonts w:eastAsia="Times New Roman" w:cs="Times New Roman"/>
          <w:szCs w:val="24"/>
        </w:rPr>
        <w:t>αυτού</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κλάδου,</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εσωτερικό</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χώρας</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διεθνώς</w:t>
      </w:r>
      <w:r>
        <w:rPr>
          <w:rFonts w:eastAsia="Times New Roman" w:cs="Times New Roman"/>
          <w:szCs w:val="24"/>
        </w:rPr>
        <w:t xml:space="preserve"> </w:t>
      </w:r>
      <w:r>
        <w:rPr>
          <w:rFonts w:eastAsia="Times New Roman" w:cs="Times New Roman"/>
          <w:szCs w:val="24"/>
        </w:rPr>
        <w:t>–πολλοί</w:t>
      </w:r>
      <w:r>
        <w:rPr>
          <w:rFonts w:eastAsia="Times New Roman" w:cs="Times New Roman"/>
          <w:szCs w:val="24"/>
        </w:rPr>
        <w:t xml:space="preserve"> </w:t>
      </w:r>
      <w:r>
        <w:rPr>
          <w:rFonts w:eastAsia="Times New Roman" w:cs="Times New Roman"/>
          <w:szCs w:val="24"/>
        </w:rPr>
        <w:t>οίκοι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εξωτερικού</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χρόνια</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αναγνωρίσει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δικές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μελέτες</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δυναμική</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κλάδου</w:t>
      </w:r>
      <w:r>
        <w:rPr>
          <w:rFonts w:eastAsia="Times New Roman" w:cs="Times New Roman"/>
          <w:szCs w:val="24"/>
        </w:rPr>
        <w:t xml:space="preserve"> </w:t>
      </w:r>
      <w:r>
        <w:rPr>
          <w:rFonts w:eastAsia="Times New Roman" w:cs="Times New Roman"/>
          <w:szCs w:val="24"/>
        </w:rPr>
        <w:t>αυτού-</w:t>
      </w:r>
      <w:r>
        <w:rPr>
          <w:rFonts w:eastAsia="Times New Roman" w:cs="Times New Roman"/>
          <w:szCs w:val="24"/>
        </w:rPr>
        <w:t xml:space="preserve"> </w:t>
      </w: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τελευταία</w:t>
      </w:r>
      <w:r>
        <w:rPr>
          <w:rFonts w:eastAsia="Times New Roman" w:cs="Times New Roman"/>
          <w:szCs w:val="24"/>
        </w:rPr>
        <w:t xml:space="preserve"> </w:t>
      </w:r>
      <w:r>
        <w:rPr>
          <w:rFonts w:eastAsia="Times New Roman" w:cs="Times New Roman"/>
          <w:szCs w:val="24"/>
        </w:rPr>
        <w:t>χρόνια</w:t>
      </w:r>
      <w:r>
        <w:rPr>
          <w:rFonts w:eastAsia="Times New Roman" w:cs="Times New Roman"/>
          <w:szCs w:val="24"/>
        </w:rPr>
        <w:t xml:space="preserve"> </w:t>
      </w:r>
      <w:r>
        <w:rPr>
          <w:rFonts w:eastAsia="Times New Roman" w:cs="Times New Roman"/>
          <w:szCs w:val="24"/>
        </w:rPr>
        <w:t>συνειδητοποιήσαμε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περιεχόμενο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κλάδου</w:t>
      </w:r>
      <w:r>
        <w:rPr>
          <w:rFonts w:eastAsia="Times New Roman" w:cs="Times New Roman"/>
          <w:szCs w:val="24"/>
        </w:rPr>
        <w:t xml:space="preserve"> </w:t>
      </w:r>
      <w:r>
        <w:rPr>
          <w:rFonts w:eastAsia="Times New Roman" w:cs="Times New Roman"/>
          <w:szCs w:val="24"/>
        </w:rPr>
        <w:t>αυτού.</w:t>
      </w:r>
      <w:r>
        <w:rPr>
          <w:rFonts w:eastAsia="Times New Roman" w:cs="Times New Roman"/>
          <w:szCs w:val="24"/>
        </w:rPr>
        <w:t xml:space="preserve"> </w:t>
      </w:r>
    </w:p>
    <w:p w14:paraId="076E7BE3"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πολιτεία</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προχωρήσει</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έκδοση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χωροταξικού</w:t>
      </w:r>
      <w:r>
        <w:rPr>
          <w:rFonts w:eastAsia="Times New Roman" w:cs="Times New Roman"/>
          <w:szCs w:val="24"/>
        </w:rPr>
        <w:t xml:space="preserve"> </w:t>
      </w:r>
      <w:r>
        <w:rPr>
          <w:rFonts w:eastAsia="Times New Roman" w:cs="Times New Roman"/>
          <w:szCs w:val="24"/>
        </w:rPr>
        <w:t>σχεδιασμού</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πάγιο</w:t>
      </w:r>
      <w:r>
        <w:rPr>
          <w:rFonts w:eastAsia="Times New Roman" w:cs="Times New Roman"/>
          <w:szCs w:val="24"/>
        </w:rPr>
        <w:t xml:space="preserve"> </w:t>
      </w:r>
      <w:r>
        <w:rPr>
          <w:rFonts w:eastAsia="Times New Roman" w:cs="Times New Roman"/>
          <w:szCs w:val="24"/>
        </w:rPr>
        <w:t>αίτημα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ανθρώπων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κλάδου.</w:t>
      </w:r>
      <w:r>
        <w:rPr>
          <w:rFonts w:eastAsia="Times New Roman" w:cs="Times New Roman"/>
          <w:szCs w:val="24"/>
        </w:rPr>
        <w:t xml:space="preserve"> </w:t>
      </w:r>
      <w:r>
        <w:rPr>
          <w:rFonts w:eastAsia="Times New Roman" w:cs="Times New Roman"/>
          <w:szCs w:val="24"/>
        </w:rPr>
        <w:t>Ωστόσο,</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έγκριση</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2011</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ειδικού</w:t>
      </w:r>
      <w:r>
        <w:rPr>
          <w:rFonts w:eastAsia="Times New Roman" w:cs="Times New Roman"/>
          <w:szCs w:val="24"/>
        </w:rPr>
        <w:t xml:space="preserve"> </w:t>
      </w:r>
      <w:r>
        <w:rPr>
          <w:rFonts w:eastAsia="Times New Roman" w:cs="Times New Roman"/>
          <w:szCs w:val="24"/>
        </w:rPr>
        <w:t>πλαισίου</w:t>
      </w:r>
      <w:r>
        <w:rPr>
          <w:rFonts w:eastAsia="Times New Roman" w:cs="Times New Roman"/>
          <w:szCs w:val="24"/>
        </w:rPr>
        <w:t xml:space="preserve"> </w:t>
      </w:r>
      <w:r>
        <w:rPr>
          <w:rFonts w:eastAsia="Times New Roman" w:cs="Times New Roman"/>
          <w:szCs w:val="24"/>
        </w:rPr>
        <w:t>χωροταξικού</w:t>
      </w:r>
      <w:r>
        <w:rPr>
          <w:rFonts w:eastAsia="Times New Roman" w:cs="Times New Roman"/>
          <w:szCs w:val="24"/>
        </w:rPr>
        <w:t xml:space="preserve"> </w:t>
      </w:r>
      <w:r>
        <w:rPr>
          <w:rFonts w:eastAsia="Times New Roman" w:cs="Times New Roman"/>
          <w:szCs w:val="24"/>
        </w:rPr>
        <w:t>σχεδιασμού</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αειφόρου</w:t>
      </w:r>
      <w:r>
        <w:rPr>
          <w:rFonts w:eastAsia="Times New Roman" w:cs="Times New Roman"/>
          <w:szCs w:val="24"/>
        </w:rPr>
        <w:t xml:space="preserve"> </w:t>
      </w:r>
      <w:r>
        <w:rPr>
          <w:rFonts w:eastAsia="Times New Roman" w:cs="Times New Roman"/>
          <w:szCs w:val="24"/>
        </w:rPr>
        <w:t>ανάπτυξης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υδατοκαλλιέργειες,</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ακριβώς</w:t>
      </w:r>
      <w:r>
        <w:rPr>
          <w:rFonts w:eastAsia="Times New Roman" w:cs="Times New Roman"/>
          <w:szCs w:val="24"/>
        </w:rPr>
        <w:t xml:space="preserve"> </w:t>
      </w:r>
      <w:r>
        <w:rPr>
          <w:rFonts w:eastAsia="Times New Roman" w:cs="Times New Roman"/>
          <w:szCs w:val="24"/>
        </w:rPr>
        <w:t>λέγεται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πλαί</w:t>
      </w:r>
      <w:r>
        <w:rPr>
          <w:rFonts w:eastAsia="Times New Roman" w:cs="Times New Roman"/>
          <w:szCs w:val="24"/>
        </w:rPr>
        <w:lastRenderedPageBreak/>
        <w:t>σιο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χωροταξικό</w:t>
      </w:r>
      <w:r>
        <w:rPr>
          <w:rFonts w:eastAsia="Times New Roman" w:cs="Times New Roman"/>
          <w:szCs w:val="24"/>
        </w:rPr>
        <w:t xml:space="preserve"> </w:t>
      </w:r>
      <w:r>
        <w:rPr>
          <w:rFonts w:eastAsia="Times New Roman" w:cs="Times New Roman"/>
          <w:szCs w:val="24"/>
        </w:rPr>
        <w:t>σχεδιασμό,</w:t>
      </w:r>
      <w:r>
        <w:rPr>
          <w:rFonts w:eastAsia="Times New Roman" w:cs="Times New Roman"/>
          <w:szCs w:val="24"/>
        </w:rPr>
        <w:t xml:space="preserve"> </w:t>
      </w:r>
      <w:r>
        <w:rPr>
          <w:rFonts w:eastAsia="Times New Roman" w:cs="Times New Roman"/>
          <w:szCs w:val="24"/>
        </w:rPr>
        <w:t>όπου</w:t>
      </w:r>
      <w:r>
        <w:rPr>
          <w:rFonts w:eastAsia="Times New Roman" w:cs="Times New Roman"/>
          <w:szCs w:val="24"/>
        </w:rPr>
        <w:t xml:space="preserve"> </w:t>
      </w:r>
      <w:r>
        <w:rPr>
          <w:rFonts w:eastAsia="Times New Roman" w:cs="Times New Roman"/>
          <w:szCs w:val="24"/>
        </w:rPr>
        <w:t>προσδιορίζεται</w:t>
      </w:r>
      <w:r>
        <w:rPr>
          <w:rFonts w:eastAsia="Times New Roman" w:cs="Times New Roman"/>
          <w:szCs w:val="24"/>
        </w:rPr>
        <w:t xml:space="preserve"> </w:t>
      </w:r>
      <w:r>
        <w:rPr>
          <w:rFonts w:eastAsia="Times New Roman" w:cs="Times New Roman"/>
          <w:szCs w:val="24"/>
        </w:rPr>
        <w:t>πο</w:t>
      </w:r>
      <w:r>
        <w:rPr>
          <w:rFonts w:eastAsia="Times New Roman" w:cs="Times New Roman"/>
          <w:szCs w:val="24"/>
        </w:rPr>
        <w:t>υ</w:t>
      </w:r>
      <w:r>
        <w:rPr>
          <w:rFonts w:eastAsia="Times New Roman" w:cs="Times New Roman"/>
          <w:szCs w:val="24"/>
        </w:rPr>
        <w:t xml:space="preserve"> </w:t>
      </w:r>
      <w:r>
        <w:rPr>
          <w:rFonts w:eastAsia="Times New Roman" w:cs="Times New Roman"/>
          <w:szCs w:val="24"/>
        </w:rPr>
        <w:t>ακριβώς</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γίνουν</w:t>
      </w:r>
      <w:r>
        <w:rPr>
          <w:rFonts w:eastAsia="Times New Roman" w:cs="Times New Roman"/>
          <w:szCs w:val="24"/>
        </w:rPr>
        <w:t xml:space="preserve"> </w:t>
      </w:r>
      <w:r>
        <w:rPr>
          <w:rFonts w:eastAsia="Times New Roman" w:cs="Times New Roman"/>
          <w:szCs w:val="24"/>
        </w:rPr>
        <w:t>οργανωμένες</w:t>
      </w:r>
      <w:r>
        <w:rPr>
          <w:rFonts w:eastAsia="Times New Roman" w:cs="Times New Roman"/>
          <w:szCs w:val="24"/>
        </w:rPr>
        <w:t xml:space="preserve"> </w:t>
      </w:r>
      <w:r>
        <w:rPr>
          <w:rFonts w:eastAsia="Times New Roman" w:cs="Times New Roman"/>
          <w:szCs w:val="24"/>
        </w:rPr>
        <w:t>περιοχές</w:t>
      </w:r>
      <w:r>
        <w:rPr>
          <w:rFonts w:eastAsia="Times New Roman" w:cs="Times New Roman"/>
          <w:szCs w:val="24"/>
        </w:rPr>
        <w:t xml:space="preserve"> </w:t>
      </w:r>
      <w:r>
        <w:rPr>
          <w:rFonts w:eastAsia="Times New Roman" w:cs="Times New Roman"/>
          <w:szCs w:val="24"/>
        </w:rPr>
        <w:t>ανάπτυξης</w:t>
      </w:r>
      <w:r>
        <w:rPr>
          <w:rFonts w:eastAsia="Times New Roman" w:cs="Times New Roman"/>
          <w:szCs w:val="24"/>
        </w:rPr>
        <w:t xml:space="preserve"> </w:t>
      </w:r>
      <w:r>
        <w:rPr>
          <w:rFonts w:eastAsia="Times New Roman" w:cs="Times New Roman"/>
          <w:szCs w:val="24"/>
        </w:rPr>
        <w:t>υδατοκαλλιεργειών,</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περαιτέρω</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έγκριση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αδειών</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ίδρυση</w:t>
      </w:r>
      <w:r>
        <w:rPr>
          <w:rFonts w:eastAsia="Times New Roman" w:cs="Times New Roman"/>
          <w:szCs w:val="24"/>
        </w:rPr>
        <w:t xml:space="preserve"> </w:t>
      </w:r>
      <w:r>
        <w:rPr>
          <w:rFonts w:eastAsia="Times New Roman" w:cs="Times New Roman"/>
          <w:szCs w:val="24"/>
        </w:rPr>
        <w:t>αυτών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περιοχών</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κολλήσει.</w:t>
      </w:r>
      <w:r>
        <w:rPr>
          <w:rFonts w:eastAsia="Times New Roman" w:cs="Times New Roman"/>
          <w:szCs w:val="24"/>
        </w:rPr>
        <w:t xml:space="preserve"> </w:t>
      </w:r>
    </w:p>
    <w:p w14:paraId="076E7BE4"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προηγούμενες</w:t>
      </w:r>
      <w:r>
        <w:rPr>
          <w:rFonts w:eastAsia="Times New Roman" w:cs="Times New Roman"/>
          <w:szCs w:val="24"/>
        </w:rPr>
        <w:t xml:space="preserve"> </w:t>
      </w:r>
      <w:r>
        <w:rPr>
          <w:rFonts w:eastAsia="Times New Roman" w:cs="Times New Roman"/>
          <w:szCs w:val="24"/>
        </w:rPr>
        <w:t>κυβερνήσεις,</w:t>
      </w:r>
      <w:r>
        <w:rPr>
          <w:rFonts w:eastAsia="Times New Roman" w:cs="Times New Roman"/>
          <w:szCs w:val="24"/>
        </w:rPr>
        <w:t xml:space="preserve"> </w:t>
      </w:r>
      <w:r>
        <w:rPr>
          <w:rFonts w:eastAsia="Times New Roman" w:cs="Times New Roman"/>
          <w:szCs w:val="24"/>
        </w:rPr>
        <w:t>έτσι</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σημερινή</w:t>
      </w:r>
      <w:r>
        <w:rPr>
          <w:rFonts w:eastAsia="Times New Roman" w:cs="Times New Roman"/>
          <w:szCs w:val="24"/>
        </w:rPr>
        <w:t>,</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έναν</w:t>
      </w:r>
      <w:r>
        <w:rPr>
          <w:rFonts w:eastAsia="Times New Roman" w:cs="Times New Roman"/>
          <w:szCs w:val="24"/>
        </w:rPr>
        <w:t xml:space="preserve"> </w:t>
      </w:r>
      <w:r>
        <w:rPr>
          <w:rFonts w:eastAsia="Times New Roman" w:cs="Times New Roman"/>
          <w:szCs w:val="24"/>
        </w:rPr>
        <w:t>χρόνο</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προχωρήσει</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έγκριση</w:t>
      </w:r>
      <w:r>
        <w:rPr>
          <w:rFonts w:eastAsia="Times New Roman" w:cs="Times New Roman"/>
          <w:szCs w:val="24"/>
        </w:rPr>
        <w:t xml:space="preserve"> </w:t>
      </w:r>
      <w:r>
        <w:rPr>
          <w:rFonts w:eastAsia="Times New Roman" w:cs="Times New Roman"/>
          <w:szCs w:val="24"/>
        </w:rPr>
        <w:t>αυτών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αδειών</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επιχειρήσεις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αυτές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περιοχές,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επεκτείνουν</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δραστηριότητες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οφέλη</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προανέφερα.</w:t>
      </w:r>
      <w:r>
        <w:rPr>
          <w:rFonts w:eastAsia="Times New Roman" w:cs="Times New Roman"/>
          <w:szCs w:val="24"/>
        </w:rPr>
        <w:t xml:space="preserve"> </w:t>
      </w:r>
    </w:p>
    <w:p w14:paraId="076E7BE5"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Ποιες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προθέσεις</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έκδοση</w:t>
      </w:r>
      <w:r>
        <w:rPr>
          <w:rFonts w:eastAsia="Times New Roman" w:cs="Times New Roman"/>
          <w:szCs w:val="24"/>
        </w:rPr>
        <w:t xml:space="preserve"> </w:t>
      </w:r>
      <w:r>
        <w:rPr>
          <w:rFonts w:eastAsia="Times New Roman" w:cs="Times New Roman"/>
          <w:szCs w:val="24"/>
        </w:rPr>
        <w:t>αυτών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αδειών,</w:t>
      </w:r>
      <w:r>
        <w:rPr>
          <w:rFonts w:eastAsia="Times New Roman" w:cs="Times New Roman"/>
          <w:szCs w:val="24"/>
        </w:rPr>
        <w:t xml:space="preserve"> </w:t>
      </w:r>
      <w:r>
        <w:rPr>
          <w:rFonts w:eastAsia="Times New Roman" w:cs="Times New Roman"/>
          <w:szCs w:val="24"/>
        </w:rPr>
        <w:t>αρχής</w:t>
      </w:r>
      <w:r>
        <w:rPr>
          <w:rFonts w:eastAsia="Times New Roman" w:cs="Times New Roman"/>
          <w:szCs w:val="24"/>
        </w:rPr>
        <w:t xml:space="preserve"> </w:t>
      </w:r>
      <w:r>
        <w:rPr>
          <w:rFonts w:eastAsia="Times New Roman" w:cs="Times New Roman"/>
          <w:szCs w:val="24"/>
        </w:rPr>
        <w:t>γενομένης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πιο</w:t>
      </w:r>
      <w:r>
        <w:rPr>
          <w:rFonts w:eastAsia="Times New Roman" w:cs="Times New Roman"/>
          <w:szCs w:val="24"/>
        </w:rPr>
        <w:t xml:space="preserve"> </w:t>
      </w:r>
      <w:r>
        <w:rPr>
          <w:rFonts w:eastAsia="Times New Roman" w:cs="Times New Roman"/>
          <w:szCs w:val="24"/>
        </w:rPr>
        <w:t>ώριμη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θέτω</w:t>
      </w:r>
      <w:r>
        <w:rPr>
          <w:rFonts w:eastAsia="Times New Roman" w:cs="Times New Roman"/>
          <w:szCs w:val="24"/>
        </w:rPr>
        <w:t xml:space="preserve">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ερώτημα,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περιοχής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βορείου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νοτίου</w:t>
      </w:r>
      <w:r>
        <w:rPr>
          <w:rFonts w:eastAsia="Times New Roman" w:cs="Times New Roman"/>
          <w:szCs w:val="24"/>
        </w:rPr>
        <w:t xml:space="preserve"> </w:t>
      </w:r>
      <w:r>
        <w:rPr>
          <w:rFonts w:eastAsia="Times New Roman" w:cs="Times New Roman"/>
          <w:szCs w:val="24"/>
        </w:rPr>
        <w:t>Ευβοϊκού</w:t>
      </w:r>
      <w:r>
        <w:rPr>
          <w:rFonts w:eastAsia="Times New Roman" w:cs="Times New Roman"/>
          <w:szCs w:val="24"/>
        </w:rPr>
        <w:t xml:space="preserve"> </w:t>
      </w:r>
      <w:r>
        <w:rPr>
          <w:rFonts w:eastAsia="Times New Roman" w:cs="Times New Roman"/>
          <w:szCs w:val="24"/>
        </w:rPr>
        <w:t>Κόλπου;</w:t>
      </w:r>
      <w:r>
        <w:rPr>
          <w:rFonts w:eastAsia="Times New Roman" w:cs="Times New Roman"/>
          <w:szCs w:val="24"/>
        </w:rPr>
        <w:t xml:space="preserve"> </w:t>
      </w:r>
    </w:p>
    <w:p w14:paraId="076E7BE6"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Ευχαριστώ.</w:t>
      </w:r>
    </w:p>
    <w:p w14:paraId="076E7BE7" w14:textId="77777777" w:rsidR="008A5475" w:rsidRDefault="00367962">
      <w:pPr>
        <w:spacing w:line="600" w:lineRule="auto"/>
        <w:ind w:firstLine="720"/>
        <w:jc w:val="both"/>
        <w:rPr>
          <w:rFonts w:eastAsia="Times New Roman" w:cs="Times New Roman"/>
          <w:szCs w:val="24"/>
        </w:rPr>
      </w:pPr>
      <w:r>
        <w:rPr>
          <w:rFonts w:eastAsia="Times New Roman"/>
          <w:b/>
          <w:bCs/>
        </w:rPr>
        <w:t>ΠΡΟΕΔΡΕΥΩΝ</w:t>
      </w:r>
      <w:r>
        <w:rPr>
          <w:rFonts w:eastAsia="Times New Roman"/>
          <w:b/>
          <w:bCs/>
        </w:rPr>
        <w:t xml:space="preserve"> </w:t>
      </w:r>
      <w:r>
        <w:rPr>
          <w:rFonts w:eastAsia="Times New Roman"/>
          <w:b/>
          <w:bCs/>
        </w:rPr>
        <w:t>(Γεώργιος</w:t>
      </w:r>
      <w:r>
        <w:rPr>
          <w:rFonts w:eastAsia="Times New Roman"/>
          <w:b/>
          <w:bCs/>
        </w:rPr>
        <w:t xml:space="preserve">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Σκουρλέτης.</w:t>
      </w:r>
    </w:p>
    <w:p w14:paraId="076E7BE8"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w:t>
      </w:r>
      <w:r>
        <w:rPr>
          <w:rFonts w:eastAsia="Times New Roman" w:cs="Times New Roman"/>
          <w:b/>
          <w:szCs w:val="24"/>
        </w:rPr>
        <w:t>(ΠΑΝΟΣ)</w:t>
      </w:r>
      <w:r>
        <w:rPr>
          <w:rFonts w:eastAsia="Times New Roman" w:cs="Times New Roman"/>
          <w:b/>
          <w:szCs w:val="24"/>
        </w:rPr>
        <w:t xml:space="preserve"> </w:t>
      </w:r>
      <w:r>
        <w:rPr>
          <w:rFonts w:eastAsia="Times New Roman" w:cs="Times New Roman"/>
          <w:b/>
          <w:szCs w:val="24"/>
        </w:rPr>
        <w:t>ΣΚΟΥΡΛΕΤΗΣ</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Περιβάλλοντος</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Ενέργειας):</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p>
    <w:p w14:paraId="076E7BE9"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Είναι</w:t>
      </w:r>
      <w:r>
        <w:rPr>
          <w:rFonts w:eastAsia="Times New Roman" w:cs="Times New Roman"/>
          <w:szCs w:val="24"/>
        </w:rPr>
        <w:t xml:space="preserve"> </w:t>
      </w:r>
      <w:r>
        <w:rPr>
          <w:rFonts w:eastAsia="Times New Roman" w:cs="Times New Roman"/>
          <w:szCs w:val="24"/>
        </w:rPr>
        <w:t>απολύτως</w:t>
      </w:r>
      <w:r>
        <w:rPr>
          <w:rFonts w:eastAsia="Times New Roman" w:cs="Times New Roman"/>
          <w:szCs w:val="24"/>
        </w:rPr>
        <w:t xml:space="preserve"> </w:t>
      </w:r>
      <w:r>
        <w:rPr>
          <w:rFonts w:eastAsia="Times New Roman" w:cs="Times New Roman"/>
          <w:szCs w:val="24"/>
        </w:rPr>
        <w:t>σωστή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επισήμα</w:t>
      </w:r>
      <w:r>
        <w:rPr>
          <w:rFonts w:eastAsia="Times New Roman" w:cs="Times New Roman"/>
          <w:szCs w:val="24"/>
        </w:rPr>
        <w:t>νσή</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Κασαπίδη,</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κλάδος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υδατοκαλλιεργειών</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w:t>
      </w:r>
      <w:r>
        <w:rPr>
          <w:rFonts w:eastAsia="Times New Roman" w:cs="Times New Roman"/>
          <w:szCs w:val="24"/>
        </w:rPr>
        <w:t>ιδιαίτερη</w:t>
      </w:r>
      <w:r>
        <w:rPr>
          <w:rFonts w:eastAsia="Times New Roman" w:cs="Times New Roman"/>
          <w:szCs w:val="24"/>
        </w:rPr>
        <w:t xml:space="preserve"> </w:t>
      </w:r>
      <w:r>
        <w:rPr>
          <w:rFonts w:eastAsia="Times New Roman" w:cs="Times New Roman"/>
          <w:szCs w:val="24"/>
        </w:rPr>
        <w:t>δυναμική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αποτελεσματικότητα</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ελληνική</w:t>
      </w:r>
      <w:r>
        <w:rPr>
          <w:rFonts w:eastAsia="Times New Roman" w:cs="Times New Roman"/>
          <w:szCs w:val="24"/>
        </w:rPr>
        <w:t xml:space="preserve"> </w:t>
      </w:r>
      <w:r>
        <w:rPr>
          <w:rFonts w:eastAsia="Times New Roman" w:cs="Times New Roman"/>
          <w:szCs w:val="24"/>
        </w:rPr>
        <w:t>οικονομία.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τελευταία</w:t>
      </w:r>
      <w:r>
        <w:rPr>
          <w:rFonts w:eastAsia="Times New Roman" w:cs="Times New Roman"/>
          <w:szCs w:val="24"/>
        </w:rPr>
        <w:t xml:space="preserve"> </w:t>
      </w:r>
      <w:r>
        <w:rPr>
          <w:rFonts w:eastAsia="Times New Roman" w:cs="Times New Roman"/>
          <w:szCs w:val="24"/>
        </w:rPr>
        <w:t>χρόνια</w:t>
      </w:r>
      <w:r>
        <w:rPr>
          <w:rFonts w:eastAsia="Times New Roman" w:cs="Times New Roman"/>
          <w:szCs w:val="24"/>
        </w:rPr>
        <w:t xml:space="preserve"> </w:t>
      </w:r>
      <w:r>
        <w:rPr>
          <w:rFonts w:eastAsia="Times New Roman" w:cs="Times New Roman"/>
          <w:szCs w:val="24"/>
        </w:rPr>
        <w:t>είμαστε</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πρώτη</w:t>
      </w:r>
      <w:r>
        <w:rPr>
          <w:rFonts w:eastAsia="Times New Roman" w:cs="Times New Roman"/>
          <w:szCs w:val="24"/>
        </w:rPr>
        <w:t xml:space="preserve"> </w:t>
      </w:r>
      <w:r>
        <w:rPr>
          <w:rFonts w:eastAsia="Times New Roman" w:cs="Times New Roman"/>
          <w:szCs w:val="24"/>
        </w:rPr>
        <w:t>θέση,</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υπόλοιπες</w:t>
      </w:r>
      <w:r>
        <w:rPr>
          <w:rFonts w:eastAsia="Times New Roman" w:cs="Times New Roman"/>
          <w:szCs w:val="24"/>
        </w:rPr>
        <w:t xml:space="preserve"> </w:t>
      </w:r>
      <w:r>
        <w:rPr>
          <w:rFonts w:eastAsia="Times New Roman" w:cs="Times New Roman"/>
          <w:szCs w:val="24"/>
        </w:rPr>
        <w:t>ευρωπαϊκές</w:t>
      </w:r>
      <w:r>
        <w:rPr>
          <w:rFonts w:eastAsia="Times New Roman" w:cs="Times New Roman"/>
          <w:szCs w:val="24"/>
        </w:rPr>
        <w:t xml:space="preserve"> </w:t>
      </w:r>
      <w:r>
        <w:rPr>
          <w:rFonts w:eastAsia="Times New Roman" w:cs="Times New Roman"/>
          <w:szCs w:val="24"/>
        </w:rPr>
        <w:t>χώρες,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οφείλεται,</w:t>
      </w:r>
      <w:r>
        <w:rPr>
          <w:rFonts w:eastAsia="Times New Roman" w:cs="Times New Roman"/>
          <w:szCs w:val="24"/>
        </w:rPr>
        <w:t xml:space="preserve"> </w:t>
      </w:r>
      <w:r>
        <w:rPr>
          <w:rFonts w:eastAsia="Times New Roman" w:cs="Times New Roman"/>
          <w:szCs w:val="24"/>
        </w:rPr>
        <w:t>βέβαια,</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αυτούς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οποίοι</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επενδύσει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κλάδο,</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κυρίως</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φυσική</w:t>
      </w:r>
      <w:r>
        <w:rPr>
          <w:rFonts w:eastAsia="Times New Roman" w:cs="Times New Roman"/>
          <w:szCs w:val="24"/>
        </w:rPr>
        <w:t xml:space="preserve"> </w:t>
      </w:r>
      <w:r>
        <w:rPr>
          <w:rFonts w:eastAsia="Times New Roman" w:cs="Times New Roman"/>
          <w:szCs w:val="24"/>
        </w:rPr>
        <w:t>προίκα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διαθέτει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καθαρά</w:t>
      </w:r>
      <w:r>
        <w:rPr>
          <w:rFonts w:eastAsia="Times New Roman" w:cs="Times New Roman"/>
          <w:szCs w:val="24"/>
        </w:rPr>
        <w:t xml:space="preserve"> </w:t>
      </w:r>
      <w:r>
        <w:rPr>
          <w:rFonts w:eastAsia="Times New Roman" w:cs="Times New Roman"/>
          <w:szCs w:val="24"/>
        </w:rPr>
        <w:t>νερά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κατάλληλες</w:t>
      </w:r>
      <w:r>
        <w:rPr>
          <w:rFonts w:eastAsia="Times New Roman" w:cs="Times New Roman"/>
          <w:szCs w:val="24"/>
        </w:rPr>
        <w:t xml:space="preserve"> </w:t>
      </w:r>
      <w:r>
        <w:rPr>
          <w:rFonts w:eastAsia="Times New Roman" w:cs="Times New Roman"/>
          <w:szCs w:val="24"/>
        </w:rPr>
        <w:t>θερμοκρασίες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ευνοούν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ανάπτυξη</w:t>
      </w:r>
      <w:r>
        <w:rPr>
          <w:rFonts w:eastAsia="Times New Roman" w:cs="Times New Roman"/>
          <w:szCs w:val="24"/>
        </w:rPr>
        <w:t xml:space="preserve"> </w:t>
      </w:r>
      <w:r>
        <w:rPr>
          <w:rFonts w:eastAsia="Times New Roman" w:cs="Times New Roman"/>
          <w:szCs w:val="24"/>
        </w:rPr>
        <w:t>αυτού</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κλάδου.</w:t>
      </w:r>
    </w:p>
    <w:p w14:paraId="076E7BEA"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Βεβαίως,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λέμε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πράγματα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όνομά</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τομέα</w:t>
      </w:r>
      <w:r>
        <w:rPr>
          <w:rFonts w:eastAsia="Times New Roman" w:cs="Times New Roman"/>
          <w:szCs w:val="24"/>
        </w:rPr>
        <w:t xml:space="preserve"> </w:t>
      </w:r>
      <w:r>
        <w:rPr>
          <w:rFonts w:eastAsia="Times New Roman" w:cs="Times New Roman"/>
          <w:szCs w:val="24"/>
        </w:rPr>
        <w:t>είμαστε</w:t>
      </w:r>
      <w:r>
        <w:rPr>
          <w:rFonts w:eastAsia="Times New Roman" w:cs="Times New Roman"/>
          <w:szCs w:val="24"/>
        </w:rPr>
        <w:t xml:space="preserve"> </w:t>
      </w:r>
      <w:r>
        <w:rPr>
          <w:rFonts w:eastAsia="Times New Roman" w:cs="Times New Roman"/>
          <w:szCs w:val="24"/>
        </w:rPr>
        <w:t>αντιμέτωποι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w:t>
      </w:r>
      <w:r>
        <w:rPr>
          <w:rFonts w:eastAsia="Times New Roman" w:cs="Times New Roman"/>
          <w:szCs w:val="24"/>
        </w:rPr>
        <w:t>διαχρονική</w:t>
      </w:r>
      <w:r>
        <w:rPr>
          <w:rFonts w:eastAsia="Times New Roman" w:cs="Times New Roman"/>
          <w:szCs w:val="24"/>
        </w:rPr>
        <w:t xml:space="preserve"> </w:t>
      </w:r>
      <w:r>
        <w:rPr>
          <w:rFonts w:eastAsia="Times New Roman" w:cs="Times New Roman"/>
          <w:szCs w:val="24"/>
        </w:rPr>
        <w:t>ιστορική</w:t>
      </w:r>
      <w:r>
        <w:rPr>
          <w:rFonts w:eastAsia="Times New Roman" w:cs="Times New Roman"/>
          <w:szCs w:val="24"/>
        </w:rPr>
        <w:t xml:space="preserve"> </w:t>
      </w:r>
      <w:r>
        <w:rPr>
          <w:rFonts w:eastAsia="Times New Roman" w:cs="Times New Roman"/>
          <w:szCs w:val="24"/>
        </w:rPr>
        <w:t>καθυστέρηση</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proofErr w:type="spellStart"/>
      <w:r>
        <w:rPr>
          <w:rFonts w:eastAsia="Times New Roman" w:cs="Times New Roman"/>
          <w:szCs w:val="24"/>
        </w:rPr>
        <w:t>οριοθετηθούν</w:t>
      </w:r>
      <w:proofErr w:type="spellEnd"/>
      <w:r>
        <w:rPr>
          <w:rFonts w:eastAsia="Times New Roman" w:cs="Times New Roman"/>
          <w:szCs w:val="24"/>
        </w:rPr>
        <w:t xml:space="preserve"> </w:t>
      </w:r>
      <w:r>
        <w:rPr>
          <w:rFonts w:eastAsia="Times New Roman" w:cs="Times New Roman"/>
          <w:szCs w:val="24"/>
        </w:rPr>
        <w:t>εκείνες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περιοχές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lastRenderedPageBreak/>
        <w:t>θα</w:t>
      </w:r>
      <w:r>
        <w:rPr>
          <w:rFonts w:eastAsia="Times New Roman" w:cs="Times New Roman"/>
          <w:szCs w:val="24"/>
        </w:rPr>
        <w:t xml:space="preserve"> </w:t>
      </w:r>
      <w:r>
        <w:rPr>
          <w:rFonts w:eastAsia="Times New Roman" w:cs="Times New Roman"/>
          <w:szCs w:val="24"/>
        </w:rPr>
        <w:t>προβλέπονται</w:t>
      </w:r>
      <w:r>
        <w:rPr>
          <w:rFonts w:eastAsia="Times New Roman" w:cs="Times New Roman"/>
          <w:szCs w:val="24"/>
        </w:rPr>
        <w:t xml:space="preserve"> </w:t>
      </w:r>
      <w:r>
        <w:rPr>
          <w:rFonts w:eastAsia="Times New Roman" w:cs="Times New Roman"/>
          <w:szCs w:val="24"/>
        </w:rPr>
        <w:t>αυτού</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είδους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επενδύσεις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χρήσεις.</w:t>
      </w:r>
    </w:p>
    <w:p w14:paraId="076E7BEB"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αντιμετωπίζουμε</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όλους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τομείς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επενδυτικών</w:t>
      </w:r>
      <w:r>
        <w:rPr>
          <w:rFonts w:eastAsia="Times New Roman" w:cs="Times New Roman"/>
          <w:szCs w:val="24"/>
        </w:rPr>
        <w:t xml:space="preserve"> </w:t>
      </w:r>
      <w:r>
        <w:rPr>
          <w:rFonts w:eastAsia="Times New Roman" w:cs="Times New Roman"/>
          <w:szCs w:val="24"/>
        </w:rPr>
        <w:t>δραστηριοτήτων</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έτσι</w:t>
      </w:r>
      <w:r>
        <w:rPr>
          <w:rFonts w:eastAsia="Times New Roman" w:cs="Times New Roman"/>
          <w:szCs w:val="24"/>
        </w:rPr>
        <w:t xml:space="preserve"> </w:t>
      </w:r>
      <w:r>
        <w:rPr>
          <w:rFonts w:eastAsia="Times New Roman" w:cs="Times New Roman"/>
          <w:szCs w:val="24"/>
        </w:rPr>
        <w:t>είμαστε</w:t>
      </w:r>
      <w:r>
        <w:rPr>
          <w:rFonts w:eastAsia="Times New Roman" w:cs="Times New Roman"/>
          <w:szCs w:val="24"/>
        </w:rPr>
        <w:t xml:space="preserve"> </w:t>
      </w:r>
      <w:r>
        <w:rPr>
          <w:rFonts w:eastAsia="Times New Roman" w:cs="Times New Roman"/>
          <w:szCs w:val="24"/>
        </w:rPr>
        <w:t>αναγκασμένοι</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φορά</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ξεκινάμε</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αρχή</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βρισκόμαστε</w:t>
      </w:r>
      <w:r>
        <w:rPr>
          <w:rFonts w:eastAsia="Times New Roman" w:cs="Times New Roman"/>
          <w:szCs w:val="24"/>
        </w:rPr>
        <w:t xml:space="preserve"> </w:t>
      </w:r>
      <w:r>
        <w:rPr>
          <w:rFonts w:eastAsia="Times New Roman" w:cs="Times New Roman"/>
          <w:szCs w:val="24"/>
        </w:rPr>
        <w:t>μπροστά</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κατάσταση</w:t>
      </w:r>
      <w:r>
        <w:rPr>
          <w:rFonts w:eastAsia="Times New Roman" w:cs="Times New Roman"/>
          <w:szCs w:val="24"/>
        </w:rPr>
        <w:t xml:space="preserve"> </w:t>
      </w:r>
      <w:r>
        <w:rPr>
          <w:rFonts w:eastAsia="Times New Roman" w:cs="Times New Roman"/>
          <w:szCs w:val="24"/>
        </w:rPr>
        <w:t>όπου</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πράγματα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πάρει</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δρόμο</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proofErr w:type="spellStart"/>
      <w:r>
        <w:rPr>
          <w:rFonts w:eastAsia="Times New Roman" w:cs="Times New Roman"/>
          <w:szCs w:val="24"/>
        </w:rPr>
        <w:t>χωροθετημένα</w:t>
      </w:r>
      <w:proofErr w:type="spellEnd"/>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διευθετημένα.</w:t>
      </w:r>
    </w:p>
    <w:p w14:paraId="076E7BEC"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Σε</w:t>
      </w:r>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συγκεκριμένη</w:t>
      </w:r>
      <w:r>
        <w:rPr>
          <w:rFonts w:eastAsia="Times New Roman" w:cs="Times New Roman"/>
          <w:szCs w:val="24"/>
        </w:rPr>
        <w:t xml:space="preserve"> </w:t>
      </w:r>
      <w:r>
        <w:rPr>
          <w:rFonts w:eastAsia="Times New Roman" w:cs="Times New Roman"/>
          <w:szCs w:val="24"/>
        </w:rPr>
        <w:t>περίπτωση</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αναφέρετε,</w:t>
      </w:r>
      <w:r>
        <w:rPr>
          <w:rFonts w:eastAsia="Times New Roman" w:cs="Times New Roman"/>
          <w:szCs w:val="24"/>
        </w:rPr>
        <w:t xml:space="preserve"> </w:t>
      </w:r>
      <w:r>
        <w:rPr>
          <w:rFonts w:eastAsia="Times New Roman" w:cs="Times New Roman"/>
          <w:szCs w:val="24"/>
        </w:rPr>
        <w:t>πράγματι</w:t>
      </w:r>
      <w:r>
        <w:rPr>
          <w:rFonts w:eastAsia="Times New Roman" w:cs="Times New Roman"/>
          <w:szCs w:val="24"/>
        </w:rPr>
        <w:t xml:space="preserve"> </w:t>
      </w:r>
      <w:r>
        <w:rPr>
          <w:rFonts w:eastAsia="Times New Roman" w:cs="Times New Roman"/>
          <w:szCs w:val="24"/>
        </w:rPr>
        <w:t>υπήρξε</w:t>
      </w:r>
      <w:r>
        <w:rPr>
          <w:rFonts w:eastAsia="Times New Roman" w:cs="Times New Roman"/>
          <w:szCs w:val="24"/>
        </w:rPr>
        <w:t xml:space="preserve">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w:t>
      </w:r>
      <w:r>
        <w:rPr>
          <w:rFonts w:eastAsia="Times New Roman" w:cs="Times New Roman"/>
          <w:szCs w:val="24"/>
        </w:rPr>
        <w:t>κατάθεση</w:t>
      </w:r>
      <w:r>
        <w:rPr>
          <w:rFonts w:eastAsia="Times New Roman" w:cs="Times New Roman"/>
          <w:szCs w:val="24"/>
        </w:rPr>
        <w:t xml:space="preserve"> </w:t>
      </w:r>
      <w:r>
        <w:rPr>
          <w:rFonts w:eastAsia="Times New Roman" w:cs="Times New Roman"/>
          <w:szCs w:val="24"/>
        </w:rPr>
        <w:t>αίτησης</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Διεύθυνση</w:t>
      </w:r>
      <w:r>
        <w:rPr>
          <w:rFonts w:eastAsia="Times New Roman" w:cs="Times New Roman"/>
          <w:szCs w:val="24"/>
        </w:rPr>
        <w:t xml:space="preserve"> </w:t>
      </w:r>
      <w:r>
        <w:rPr>
          <w:rFonts w:eastAsia="Times New Roman" w:cs="Times New Roman"/>
          <w:szCs w:val="24"/>
        </w:rPr>
        <w:t>Χωρικού</w:t>
      </w:r>
      <w:r>
        <w:rPr>
          <w:rFonts w:eastAsia="Times New Roman" w:cs="Times New Roman"/>
          <w:szCs w:val="24"/>
        </w:rPr>
        <w:t xml:space="preserve"> </w:t>
      </w:r>
      <w:r>
        <w:rPr>
          <w:rFonts w:eastAsia="Times New Roman" w:cs="Times New Roman"/>
          <w:szCs w:val="24"/>
        </w:rPr>
        <w:t>Σχεδιασμού</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Υπουργείου</w:t>
      </w:r>
      <w:r>
        <w:rPr>
          <w:rFonts w:eastAsia="Times New Roman" w:cs="Times New Roman"/>
          <w:szCs w:val="24"/>
        </w:rPr>
        <w:t xml:space="preserve"> </w:t>
      </w:r>
      <w:r>
        <w:rPr>
          <w:rFonts w:eastAsia="Times New Roman" w:cs="Times New Roman"/>
          <w:szCs w:val="24"/>
        </w:rPr>
        <w:t>Περιβάλλοντος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Ενέργειας</w:t>
      </w:r>
      <w:r>
        <w:rPr>
          <w:rFonts w:eastAsia="Times New Roman" w:cs="Times New Roman"/>
          <w:szCs w:val="24"/>
        </w:rPr>
        <w:t xml:space="preserve"> </w:t>
      </w:r>
      <w:r>
        <w:rPr>
          <w:rFonts w:eastAsia="Times New Roman" w:cs="Times New Roman"/>
          <w:szCs w:val="24"/>
        </w:rPr>
        <w:lastRenderedPageBreak/>
        <w:t>στις</w:t>
      </w:r>
      <w:r>
        <w:rPr>
          <w:rFonts w:eastAsia="Times New Roman" w:cs="Times New Roman"/>
          <w:szCs w:val="24"/>
        </w:rPr>
        <w:t xml:space="preserve"> </w:t>
      </w:r>
      <w:r>
        <w:rPr>
          <w:rFonts w:eastAsia="Times New Roman" w:cs="Times New Roman"/>
          <w:szCs w:val="24"/>
        </w:rPr>
        <w:t>30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2011.</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εκεί</w:t>
      </w:r>
      <w:r>
        <w:rPr>
          <w:rFonts w:eastAsia="Times New Roman" w:cs="Times New Roman"/>
          <w:szCs w:val="24"/>
        </w:rPr>
        <w:t xml:space="preserve"> </w:t>
      </w:r>
      <w:r>
        <w:rPr>
          <w:rFonts w:eastAsia="Times New Roman" w:cs="Times New Roman"/>
          <w:szCs w:val="24"/>
        </w:rPr>
        <w:t>αρχίζει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μεγάλο</w:t>
      </w:r>
      <w:r>
        <w:rPr>
          <w:rFonts w:eastAsia="Times New Roman" w:cs="Times New Roman"/>
          <w:szCs w:val="24"/>
        </w:rPr>
        <w:t xml:space="preserve"> </w:t>
      </w:r>
      <w:r>
        <w:rPr>
          <w:rFonts w:eastAsia="Times New Roman" w:cs="Times New Roman"/>
          <w:szCs w:val="24"/>
        </w:rPr>
        <w:t>ταξίδι</w:t>
      </w:r>
      <w:r>
        <w:rPr>
          <w:rFonts w:eastAsia="Times New Roman" w:cs="Times New Roman"/>
          <w:szCs w:val="24"/>
        </w:rPr>
        <w:t xml:space="preserve"> </w:t>
      </w:r>
      <w:r>
        <w:rPr>
          <w:rFonts w:eastAsia="Times New Roman" w:cs="Times New Roman"/>
          <w:szCs w:val="24"/>
        </w:rPr>
        <w:t>αυτής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υπόθεσης,</w:t>
      </w:r>
      <w:r>
        <w:rPr>
          <w:rFonts w:eastAsia="Times New Roman" w:cs="Times New Roman"/>
          <w:szCs w:val="24"/>
        </w:rPr>
        <w:t xml:space="preserve"> </w:t>
      </w:r>
      <w:r>
        <w:rPr>
          <w:rFonts w:eastAsia="Times New Roman" w:cs="Times New Roman"/>
          <w:szCs w:val="24"/>
        </w:rPr>
        <w:t>έτσι</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διευθετηθεί</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οριοθέτησης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χαρακτηρισμού</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συγκεκριμένη</w:t>
      </w:r>
      <w:r>
        <w:rPr>
          <w:rFonts w:eastAsia="Times New Roman" w:cs="Times New Roman"/>
          <w:szCs w:val="24"/>
        </w:rPr>
        <w:t xml:space="preserve"> </w:t>
      </w:r>
      <w:r>
        <w:rPr>
          <w:rFonts w:eastAsia="Times New Roman" w:cs="Times New Roman"/>
          <w:szCs w:val="24"/>
        </w:rPr>
        <w:t>περιοχή</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βορείου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νοτίου</w:t>
      </w:r>
      <w:r>
        <w:rPr>
          <w:rFonts w:eastAsia="Times New Roman" w:cs="Times New Roman"/>
          <w:szCs w:val="24"/>
        </w:rPr>
        <w:t xml:space="preserve"> </w:t>
      </w:r>
      <w:r>
        <w:rPr>
          <w:rFonts w:eastAsia="Times New Roman" w:cs="Times New Roman"/>
          <w:szCs w:val="24"/>
        </w:rPr>
        <w:t>Ευβοϊκού</w:t>
      </w:r>
      <w:r>
        <w:rPr>
          <w:rFonts w:eastAsia="Times New Roman" w:cs="Times New Roman"/>
          <w:szCs w:val="24"/>
        </w:rPr>
        <w:t xml:space="preserve"> </w:t>
      </w:r>
      <w:r>
        <w:rPr>
          <w:rFonts w:eastAsia="Times New Roman" w:cs="Times New Roman"/>
          <w:szCs w:val="24"/>
        </w:rPr>
        <w:t>Κόλπου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διαύλου</w:t>
      </w:r>
      <w:r>
        <w:rPr>
          <w:rFonts w:eastAsia="Times New Roman" w:cs="Times New Roman"/>
          <w:szCs w:val="24"/>
        </w:rPr>
        <w:t xml:space="preserve"> </w:t>
      </w:r>
      <w:proofErr w:type="spellStart"/>
      <w:r>
        <w:rPr>
          <w:rFonts w:eastAsia="Times New Roman" w:cs="Times New Roman"/>
          <w:szCs w:val="24"/>
        </w:rPr>
        <w:t>Ωρέων</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ακριβώς</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περιοχή</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ΠΟΑΥ,</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Περιοχής</w:t>
      </w:r>
      <w:r>
        <w:rPr>
          <w:rFonts w:eastAsia="Times New Roman" w:cs="Times New Roman"/>
          <w:szCs w:val="24"/>
        </w:rPr>
        <w:t xml:space="preserve"> </w:t>
      </w:r>
      <w:r>
        <w:rPr>
          <w:rFonts w:eastAsia="Times New Roman" w:cs="Times New Roman"/>
          <w:szCs w:val="24"/>
        </w:rPr>
        <w:t>Ολοκληρωμένης</w:t>
      </w:r>
      <w:r>
        <w:rPr>
          <w:rFonts w:eastAsia="Times New Roman" w:cs="Times New Roman"/>
          <w:szCs w:val="24"/>
        </w:rPr>
        <w:t xml:space="preserve"> </w:t>
      </w:r>
      <w:r>
        <w:rPr>
          <w:rFonts w:eastAsia="Times New Roman" w:cs="Times New Roman"/>
          <w:szCs w:val="24"/>
        </w:rPr>
        <w:t>Ανάπτυξης</w:t>
      </w:r>
      <w:r>
        <w:rPr>
          <w:rFonts w:eastAsia="Times New Roman" w:cs="Times New Roman"/>
          <w:szCs w:val="24"/>
        </w:rPr>
        <w:t xml:space="preserve"> </w:t>
      </w:r>
      <w:r>
        <w:rPr>
          <w:rFonts w:eastAsia="Times New Roman" w:cs="Times New Roman"/>
          <w:szCs w:val="24"/>
        </w:rPr>
        <w:t>Υδατοκαλλιεργειών.</w:t>
      </w:r>
      <w:r>
        <w:rPr>
          <w:rFonts w:eastAsia="Times New Roman" w:cs="Times New Roman"/>
          <w:szCs w:val="24"/>
        </w:rPr>
        <w:t xml:space="preserve"> </w:t>
      </w:r>
    </w:p>
    <w:p w14:paraId="076E7BED"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Ποια</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βήματα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ακολούθησαν</w:t>
      </w:r>
      <w:r>
        <w:rPr>
          <w:rFonts w:eastAsia="Times New Roman" w:cs="Times New Roman"/>
          <w:szCs w:val="24"/>
        </w:rPr>
        <w:t xml:space="preserve"> </w:t>
      </w:r>
      <w:r>
        <w:rPr>
          <w:rFonts w:eastAsia="Times New Roman" w:cs="Times New Roman"/>
          <w:szCs w:val="24"/>
        </w:rPr>
        <w:t>αμέσως</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Διεύθυνση</w:t>
      </w:r>
      <w:r>
        <w:rPr>
          <w:rFonts w:eastAsia="Times New Roman" w:cs="Times New Roman"/>
          <w:szCs w:val="24"/>
        </w:rPr>
        <w:t xml:space="preserve"> </w:t>
      </w:r>
      <w:r>
        <w:rPr>
          <w:rFonts w:eastAsia="Times New Roman" w:cs="Times New Roman"/>
          <w:szCs w:val="24"/>
        </w:rPr>
        <w:t>Χωρικού</w:t>
      </w:r>
      <w:r>
        <w:rPr>
          <w:rFonts w:eastAsia="Times New Roman" w:cs="Times New Roman"/>
          <w:szCs w:val="24"/>
        </w:rPr>
        <w:t xml:space="preserve"> </w:t>
      </w:r>
      <w:r>
        <w:rPr>
          <w:rFonts w:eastAsia="Times New Roman" w:cs="Times New Roman"/>
          <w:szCs w:val="24"/>
        </w:rPr>
        <w:t>Σχεδιασμού</w:t>
      </w:r>
      <w:r>
        <w:rPr>
          <w:rFonts w:eastAsia="Times New Roman" w:cs="Times New Roman"/>
          <w:szCs w:val="24"/>
        </w:rPr>
        <w:t xml:space="preserve"> </w:t>
      </w:r>
      <w:r>
        <w:rPr>
          <w:rFonts w:eastAsia="Times New Roman" w:cs="Times New Roman"/>
          <w:szCs w:val="24"/>
        </w:rPr>
        <w:t>διαβίβασε,</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προβλέπεται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σωστά,</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ΔΙΠΑ,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Διεύθυνση</w:t>
      </w:r>
      <w:r>
        <w:rPr>
          <w:rFonts w:eastAsia="Times New Roman" w:cs="Times New Roman"/>
          <w:szCs w:val="24"/>
        </w:rPr>
        <w:t xml:space="preserve"> </w:t>
      </w:r>
      <w:r>
        <w:rPr>
          <w:rFonts w:eastAsia="Times New Roman" w:cs="Times New Roman"/>
          <w:szCs w:val="24"/>
        </w:rPr>
        <w:t>Περιβαλλοντικής</w:t>
      </w:r>
      <w:r>
        <w:rPr>
          <w:rFonts w:eastAsia="Times New Roman" w:cs="Times New Roman"/>
          <w:szCs w:val="24"/>
        </w:rPr>
        <w:t xml:space="preserve"> </w:t>
      </w:r>
      <w:proofErr w:type="spellStart"/>
      <w:r>
        <w:rPr>
          <w:rFonts w:eastAsia="Times New Roman" w:cs="Times New Roman"/>
          <w:szCs w:val="24"/>
        </w:rPr>
        <w:t>Αδειοδότησης</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Αύγουστο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2012</w:t>
      </w:r>
      <w:r>
        <w:rPr>
          <w:rFonts w:eastAsia="Times New Roman" w:cs="Times New Roman"/>
          <w:szCs w:val="24"/>
        </w:rPr>
        <w:t xml:space="preserve"> </w:t>
      </w:r>
      <w:r>
        <w:rPr>
          <w:rFonts w:eastAsia="Times New Roman" w:cs="Times New Roman"/>
          <w:szCs w:val="24"/>
        </w:rPr>
        <w:t>ξεκίνησε</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απαραίτητη</w:t>
      </w:r>
      <w:r>
        <w:rPr>
          <w:rFonts w:eastAsia="Times New Roman" w:cs="Times New Roman"/>
          <w:szCs w:val="24"/>
        </w:rPr>
        <w:t xml:space="preserve"> </w:t>
      </w:r>
      <w:r>
        <w:rPr>
          <w:rFonts w:eastAsia="Times New Roman" w:cs="Times New Roman"/>
          <w:szCs w:val="24"/>
        </w:rPr>
        <w:t>διαβούλευση</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ΣΜΠΕ,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Στρατηγική</w:t>
      </w:r>
      <w:r>
        <w:rPr>
          <w:rFonts w:eastAsia="Times New Roman" w:cs="Times New Roman"/>
          <w:szCs w:val="24"/>
        </w:rPr>
        <w:t xml:space="preserve"> </w:t>
      </w:r>
      <w:r>
        <w:rPr>
          <w:rFonts w:eastAsia="Times New Roman" w:cs="Times New Roman"/>
          <w:szCs w:val="24"/>
        </w:rPr>
        <w:t>Μελέτη</w:t>
      </w:r>
      <w:r>
        <w:rPr>
          <w:rFonts w:eastAsia="Times New Roman" w:cs="Times New Roman"/>
          <w:szCs w:val="24"/>
        </w:rPr>
        <w:t xml:space="preserve"> </w:t>
      </w:r>
      <w:r>
        <w:rPr>
          <w:rFonts w:eastAsia="Times New Roman" w:cs="Times New Roman"/>
          <w:szCs w:val="24"/>
        </w:rPr>
        <w:t>Περιβαλλοντικών</w:t>
      </w:r>
      <w:r>
        <w:rPr>
          <w:rFonts w:eastAsia="Times New Roman" w:cs="Times New Roman"/>
          <w:szCs w:val="24"/>
        </w:rPr>
        <w:t xml:space="preserve"> </w:t>
      </w:r>
      <w:r>
        <w:rPr>
          <w:rFonts w:eastAsia="Times New Roman" w:cs="Times New Roman"/>
          <w:szCs w:val="24"/>
        </w:rPr>
        <w:t>Επιπτώσεων.</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έγινε</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εκεί</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έπειτα;</w:t>
      </w:r>
    </w:p>
    <w:p w14:paraId="076E7BEE"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Από</w:t>
      </w:r>
      <w:r>
        <w:rPr>
          <w:rFonts w:eastAsia="Times New Roman" w:cs="Times New Roman"/>
          <w:szCs w:val="24"/>
        </w:rPr>
        <w:t xml:space="preserve"> </w:t>
      </w:r>
      <w:r>
        <w:rPr>
          <w:rFonts w:eastAsia="Times New Roman" w:cs="Times New Roman"/>
          <w:szCs w:val="24"/>
        </w:rPr>
        <w:t>τότε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διάστημα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Σεπτέμβριο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2014</w:t>
      </w:r>
      <w:r>
        <w:rPr>
          <w:rFonts w:eastAsia="Times New Roman" w:cs="Times New Roman"/>
          <w:szCs w:val="24"/>
        </w:rPr>
        <w:t xml:space="preserve"> </w:t>
      </w:r>
      <w:r>
        <w:rPr>
          <w:rFonts w:eastAsia="Times New Roman" w:cs="Times New Roman"/>
          <w:szCs w:val="24"/>
        </w:rPr>
        <w:t>μέχρι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2015</w:t>
      </w:r>
      <w:r>
        <w:rPr>
          <w:rFonts w:eastAsia="Times New Roman" w:cs="Times New Roman"/>
          <w:szCs w:val="24"/>
        </w:rPr>
        <w:t xml:space="preserve"> </w:t>
      </w:r>
      <w:r>
        <w:rPr>
          <w:rFonts w:eastAsia="Times New Roman" w:cs="Times New Roman"/>
          <w:szCs w:val="24"/>
        </w:rPr>
        <w:t>διαβιβάστηκαν</w:t>
      </w:r>
      <w:r>
        <w:rPr>
          <w:rFonts w:eastAsia="Times New Roman" w:cs="Times New Roman"/>
          <w:szCs w:val="24"/>
        </w:rPr>
        <w:t xml:space="preserve"> </w:t>
      </w:r>
      <w:r>
        <w:rPr>
          <w:rFonts w:eastAsia="Times New Roman" w:cs="Times New Roman"/>
          <w:szCs w:val="24"/>
        </w:rPr>
        <w:t>εννέα</w:t>
      </w:r>
      <w:r>
        <w:rPr>
          <w:rFonts w:eastAsia="Times New Roman" w:cs="Times New Roman"/>
          <w:szCs w:val="24"/>
        </w:rPr>
        <w:t xml:space="preserve"> </w:t>
      </w:r>
      <w:r>
        <w:rPr>
          <w:rFonts w:eastAsia="Times New Roman" w:cs="Times New Roman"/>
          <w:szCs w:val="24"/>
        </w:rPr>
        <w:t>έγγραφα</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Διεύθυνση</w:t>
      </w:r>
      <w:r>
        <w:rPr>
          <w:rFonts w:eastAsia="Times New Roman" w:cs="Times New Roman"/>
          <w:szCs w:val="24"/>
        </w:rPr>
        <w:t xml:space="preserve"> </w:t>
      </w:r>
      <w:r>
        <w:rPr>
          <w:rFonts w:eastAsia="Times New Roman" w:cs="Times New Roman"/>
          <w:szCs w:val="24"/>
        </w:rPr>
        <w:t>Χωρικού</w:t>
      </w:r>
      <w:r>
        <w:rPr>
          <w:rFonts w:eastAsia="Times New Roman" w:cs="Times New Roman"/>
          <w:szCs w:val="24"/>
        </w:rPr>
        <w:t xml:space="preserve"> </w:t>
      </w:r>
      <w:r>
        <w:rPr>
          <w:rFonts w:eastAsia="Times New Roman" w:cs="Times New Roman"/>
          <w:szCs w:val="24"/>
        </w:rPr>
        <w:t>Σχεδιασμού</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διαβούλευση.</w:t>
      </w:r>
      <w:r>
        <w:rPr>
          <w:rFonts w:eastAsia="Times New Roman" w:cs="Times New Roman"/>
          <w:szCs w:val="24"/>
        </w:rPr>
        <w:t xml:space="preserve"> </w:t>
      </w:r>
      <w:r>
        <w:rPr>
          <w:rFonts w:eastAsia="Times New Roman" w:cs="Times New Roman"/>
          <w:szCs w:val="24"/>
        </w:rPr>
        <w:t>Παράλληλα,</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σωστά</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τρέχει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διαδικασία</w:t>
      </w:r>
      <w:r>
        <w:rPr>
          <w:rFonts w:eastAsia="Times New Roman" w:cs="Times New Roman"/>
          <w:szCs w:val="24"/>
        </w:rPr>
        <w:t xml:space="preserve"> </w:t>
      </w:r>
      <w:r>
        <w:rPr>
          <w:rFonts w:eastAsia="Times New Roman" w:cs="Times New Roman"/>
          <w:szCs w:val="24"/>
        </w:rPr>
        <w:t>αναθεώρησης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περιφερειακού</w:t>
      </w:r>
      <w:r>
        <w:rPr>
          <w:rFonts w:eastAsia="Times New Roman" w:cs="Times New Roman"/>
          <w:szCs w:val="24"/>
        </w:rPr>
        <w:t xml:space="preserve"> </w:t>
      </w:r>
      <w:r>
        <w:rPr>
          <w:rFonts w:eastAsia="Times New Roman" w:cs="Times New Roman"/>
          <w:szCs w:val="24"/>
        </w:rPr>
        <w:t>σχεδιασμού</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Στερεά</w:t>
      </w:r>
      <w:r>
        <w:rPr>
          <w:rFonts w:eastAsia="Times New Roman" w:cs="Times New Roman"/>
          <w:szCs w:val="24"/>
        </w:rPr>
        <w:t xml:space="preserve"> </w:t>
      </w:r>
      <w:r>
        <w:rPr>
          <w:rFonts w:eastAsia="Times New Roman" w:cs="Times New Roman"/>
          <w:szCs w:val="24"/>
        </w:rPr>
        <w:t>Ελλάδα,</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οποίος</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προφανώς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συμβατός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εθνικό</w:t>
      </w:r>
      <w:r>
        <w:rPr>
          <w:rFonts w:eastAsia="Times New Roman" w:cs="Times New Roman"/>
          <w:szCs w:val="24"/>
        </w:rPr>
        <w:t xml:space="preserve"> </w:t>
      </w:r>
      <w:r>
        <w:rPr>
          <w:rFonts w:eastAsia="Times New Roman" w:cs="Times New Roman"/>
          <w:szCs w:val="24"/>
        </w:rPr>
        <w:t>σχεδιασμό.</w:t>
      </w:r>
    </w:p>
    <w:p w14:paraId="076E7BEF"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Υπήρξαν,</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συζητήσεις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περιφερειακό</w:t>
      </w:r>
      <w:r>
        <w:rPr>
          <w:rFonts w:eastAsia="Times New Roman" w:cs="Times New Roman"/>
          <w:szCs w:val="24"/>
        </w:rPr>
        <w:t xml:space="preserve"> </w:t>
      </w:r>
      <w:r>
        <w:rPr>
          <w:rFonts w:eastAsia="Times New Roman" w:cs="Times New Roman"/>
          <w:szCs w:val="24"/>
        </w:rPr>
        <w:t>συμβούλιο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Στερεάς</w:t>
      </w:r>
      <w:r>
        <w:rPr>
          <w:rFonts w:eastAsia="Times New Roman" w:cs="Times New Roman"/>
          <w:szCs w:val="24"/>
        </w:rPr>
        <w:t xml:space="preserve"> </w:t>
      </w:r>
      <w:r>
        <w:rPr>
          <w:rFonts w:eastAsia="Times New Roman" w:cs="Times New Roman"/>
          <w:szCs w:val="24"/>
        </w:rPr>
        <w:t>Ελλάδας</w:t>
      </w:r>
      <w:r>
        <w:rPr>
          <w:rFonts w:eastAsia="Times New Roman" w:cs="Times New Roman"/>
          <w:szCs w:val="24"/>
        </w:rPr>
        <w:t xml:space="preserve"> </w:t>
      </w:r>
      <w:r>
        <w:rPr>
          <w:rFonts w:eastAsia="Times New Roman" w:cs="Times New Roman"/>
          <w:szCs w:val="24"/>
        </w:rPr>
        <w:t>όπου</w:t>
      </w:r>
      <w:r>
        <w:rPr>
          <w:rFonts w:eastAsia="Times New Roman" w:cs="Times New Roman"/>
          <w:szCs w:val="24"/>
        </w:rPr>
        <w:t xml:space="preserve"> </w:t>
      </w:r>
      <w:r>
        <w:rPr>
          <w:rFonts w:eastAsia="Times New Roman" w:cs="Times New Roman"/>
          <w:szCs w:val="24"/>
        </w:rPr>
        <w:t>εκεί,</w:t>
      </w:r>
      <w:r>
        <w:rPr>
          <w:rFonts w:eastAsia="Times New Roman" w:cs="Times New Roman"/>
          <w:szCs w:val="24"/>
        </w:rPr>
        <w:t xml:space="preserve"> </w:t>
      </w:r>
      <w:r>
        <w:rPr>
          <w:rFonts w:eastAsia="Times New Roman" w:cs="Times New Roman"/>
          <w:szCs w:val="24"/>
        </w:rPr>
        <w:t>κατά</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περιφερειακού</w:t>
      </w:r>
      <w:r>
        <w:rPr>
          <w:rFonts w:eastAsia="Times New Roman" w:cs="Times New Roman"/>
          <w:szCs w:val="24"/>
        </w:rPr>
        <w:t xml:space="preserve"> </w:t>
      </w:r>
      <w:r>
        <w:rPr>
          <w:rFonts w:eastAsia="Times New Roman" w:cs="Times New Roman"/>
          <w:szCs w:val="24"/>
        </w:rPr>
        <w:t>πλαισίου</w:t>
      </w:r>
      <w:r>
        <w:rPr>
          <w:rFonts w:eastAsia="Times New Roman" w:cs="Times New Roman"/>
          <w:szCs w:val="24"/>
        </w:rPr>
        <w:t xml:space="preserve"> </w:t>
      </w:r>
      <w:r>
        <w:rPr>
          <w:rFonts w:eastAsia="Times New Roman" w:cs="Times New Roman"/>
          <w:szCs w:val="24"/>
        </w:rPr>
        <w:t>χωρ</w:t>
      </w:r>
      <w:r>
        <w:rPr>
          <w:rFonts w:eastAsia="Times New Roman" w:cs="Times New Roman"/>
          <w:szCs w:val="24"/>
        </w:rPr>
        <w:t>οταξικού</w:t>
      </w:r>
      <w:r>
        <w:rPr>
          <w:rFonts w:eastAsia="Times New Roman" w:cs="Times New Roman"/>
          <w:szCs w:val="24"/>
        </w:rPr>
        <w:t xml:space="preserve"> </w:t>
      </w:r>
      <w:r>
        <w:rPr>
          <w:rFonts w:eastAsia="Times New Roman" w:cs="Times New Roman"/>
          <w:szCs w:val="24"/>
        </w:rPr>
        <w:t>σχεδιασμού,</w:t>
      </w:r>
      <w:r>
        <w:rPr>
          <w:rFonts w:eastAsia="Times New Roman" w:cs="Times New Roman"/>
          <w:szCs w:val="24"/>
        </w:rPr>
        <w:t xml:space="preserve"> </w:t>
      </w:r>
      <w:r>
        <w:rPr>
          <w:rFonts w:eastAsia="Times New Roman" w:cs="Times New Roman"/>
          <w:szCs w:val="24"/>
        </w:rPr>
        <w:t>υπήρξαν</w:t>
      </w:r>
      <w:r>
        <w:rPr>
          <w:rFonts w:eastAsia="Times New Roman" w:cs="Times New Roman"/>
          <w:szCs w:val="24"/>
        </w:rPr>
        <w:t xml:space="preserve"> </w:t>
      </w:r>
      <w:r>
        <w:rPr>
          <w:rFonts w:eastAsia="Times New Roman" w:cs="Times New Roman"/>
          <w:szCs w:val="24"/>
        </w:rPr>
        <w:t>αντιρρήσεις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εκπροσώπους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δήμων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δημάρχων</w:t>
      </w:r>
      <w:r>
        <w:rPr>
          <w:rFonts w:eastAsia="Times New Roman" w:cs="Times New Roman"/>
          <w:szCs w:val="24"/>
        </w:rPr>
        <w:t xml:space="preserve"> </w:t>
      </w:r>
      <w:r>
        <w:rPr>
          <w:rFonts w:eastAsia="Times New Roman" w:cs="Times New Roman"/>
          <w:szCs w:val="24"/>
        </w:rPr>
        <w:lastRenderedPageBreak/>
        <w:t>σε</w:t>
      </w:r>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συγκεκριμένη</w:t>
      </w:r>
      <w:r>
        <w:rPr>
          <w:rFonts w:eastAsia="Times New Roman" w:cs="Times New Roman"/>
          <w:szCs w:val="24"/>
        </w:rPr>
        <w:t xml:space="preserve"> </w:t>
      </w:r>
      <w:r>
        <w:rPr>
          <w:rFonts w:eastAsia="Times New Roman" w:cs="Times New Roman"/>
          <w:szCs w:val="24"/>
        </w:rPr>
        <w:t>περιοχή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proofErr w:type="spellStart"/>
      <w:r>
        <w:rPr>
          <w:rFonts w:eastAsia="Times New Roman" w:cs="Times New Roman"/>
          <w:szCs w:val="24"/>
        </w:rPr>
        <w:t>χωροθέτηση</w:t>
      </w:r>
      <w:proofErr w:type="spellEnd"/>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ΠΟΑΥ</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αναφέρεστε.</w:t>
      </w:r>
    </w:p>
    <w:p w14:paraId="076E7BF0"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Είχαν</w:t>
      </w:r>
      <w:r>
        <w:rPr>
          <w:rFonts w:eastAsia="Times New Roman" w:cs="Times New Roman"/>
          <w:szCs w:val="24"/>
        </w:rPr>
        <w:t xml:space="preserve"> </w:t>
      </w:r>
      <w:r>
        <w:rPr>
          <w:rFonts w:eastAsia="Times New Roman" w:cs="Times New Roman"/>
          <w:szCs w:val="24"/>
        </w:rPr>
        <w:t>ζητήσει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έγινε</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συνάντηση</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26</w:t>
      </w:r>
      <w:r>
        <w:rPr>
          <w:rFonts w:eastAsia="Times New Roman" w:cs="Times New Roman"/>
          <w:szCs w:val="24"/>
        </w:rPr>
        <w:t xml:space="preserve"> </w:t>
      </w:r>
      <w:r>
        <w:rPr>
          <w:rFonts w:eastAsia="Times New Roman" w:cs="Times New Roman"/>
          <w:szCs w:val="24"/>
        </w:rPr>
        <w:t>Οκτωβρίου</w:t>
      </w:r>
      <w:r>
        <w:rPr>
          <w:rFonts w:eastAsia="Times New Roman" w:cs="Times New Roman"/>
          <w:szCs w:val="24"/>
        </w:rPr>
        <w:t xml:space="preserve"> </w:t>
      </w:r>
      <w:r>
        <w:rPr>
          <w:rFonts w:eastAsia="Times New Roman" w:cs="Times New Roman"/>
          <w:szCs w:val="24"/>
        </w:rPr>
        <w:t>2015,</w:t>
      </w:r>
      <w:r>
        <w:rPr>
          <w:rFonts w:eastAsia="Times New Roman" w:cs="Times New Roman"/>
          <w:szCs w:val="24"/>
        </w:rPr>
        <w:t xml:space="preserve"> </w:t>
      </w:r>
      <w:r>
        <w:rPr>
          <w:rFonts w:eastAsia="Times New Roman" w:cs="Times New Roman"/>
          <w:szCs w:val="24"/>
        </w:rPr>
        <w:t>έτσι</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ενσωματωθούν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παρατηρήσεις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περιφερειακού</w:t>
      </w:r>
      <w:r>
        <w:rPr>
          <w:rFonts w:eastAsia="Times New Roman" w:cs="Times New Roman"/>
          <w:szCs w:val="24"/>
        </w:rPr>
        <w:t xml:space="preserve">  </w:t>
      </w:r>
      <w:r>
        <w:rPr>
          <w:rFonts w:eastAsia="Times New Roman" w:cs="Times New Roman"/>
          <w:szCs w:val="24"/>
        </w:rPr>
        <w:t>συμβουλίου</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Διεύθυνση</w:t>
      </w:r>
      <w:r>
        <w:rPr>
          <w:rFonts w:eastAsia="Times New Roman" w:cs="Times New Roman"/>
          <w:szCs w:val="24"/>
        </w:rPr>
        <w:t xml:space="preserve"> </w:t>
      </w:r>
      <w:r>
        <w:rPr>
          <w:rFonts w:eastAsia="Times New Roman" w:cs="Times New Roman"/>
          <w:szCs w:val="24"/>
        </w:rPr>
        <w:t>Χωρικού</w:t>
      </w:r>
      <w:r>
        <w:rPr>
          <w:rFonts w:eastAsia="Times New Roman" w:cs="Times New Roman"/>
          <w:szCs w:val="24"/>
        </w:rPr>
        <w:t xml:space="preserve"> </w:t>
      </w:r>
      <w:r>
        <w:rPr>
          <w:rFonts w:eastAsia="Times New Roman" w:cs="Times New Roman"/>
          <w:szCs w:val="24"/>
        </w:rPr>
        <w:t>Σχεδιασμού</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αυτές</w:t>
      </w:r>
      <w:r>
        <w:rPr>
          <w:rFonts w:eastAsia="Times New Roman" w:cs="Times New Roman"/>
          <w:szCs w:val="24"/>
        </w:rPr>
        <w:t xml:space="preserve"> </w:t>
      </w:r>
      <w:r>
        <w:rPr>
          <w:rFonts w:eastAsia="Times New Roman" w:cs="Times New Roman"/>
          <w:szCs w:val="24"/>
        </w:rPr>
        <w:t>όλες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παρατηρήσεις</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προωθηθεί</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αρμόδιο</w:t>
      </w:r>
      <w:r>
        <w:rPr>
          <w:rFonts w:eastAsia="Times New Roman" w:cs="Times New Roman"/>
          <w:szCs w:val="24"/>
        </w:rPr>
        <w:t xml:space="preserve"> </w:t>
      </w:r>
      <w:r>
        <w:rPr>
          <w:rFonts w:eastAsia="Times New Roman" w:cs="Times New Roman"/>
          <w:szCs w:val="24"/>
        </w:rPr>
        <w:t>φορέα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έκανε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αίτηση</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proofErr w:type="spellStart"/>
      <w:r>
        <w:rPr>
          <w:rFonts w:eastAsia="Times New Roman" w:cs="Times New Roman"/>
          <w:szCs w:val="24"/>
        </w:rPr>
        <w:t>χωροθέτηση</w:t>
      </w:r>
      <w:proofErr w:type="spellEnd"/>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ΠΟΑΥ.</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ναμένουμε</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στιγμή</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απαντήσεις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έτσι</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κλείσει,</w:t>
      </w:r>
      <w:r>
        <w:rPr>
          <w:rFonts w:eastAsia="Times New Roman" w:cs="Times New Roman"/>
          <w:szCs w:val="24"/>
        </w:rPr>
        <w:t xml:space="preserve">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πάση</w:t>
      </w:r>
      <w:r>
        <w:rPr>
          <w:rFonts w:eastAsia="Times New Roman" w:cs="Times New Roman"/>
          <w:szCs w:val="24"/>
        </w:rPr>
        <w:t xml:space="preserve">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καλύτερο</w:t>
      </w:r>
      <w:r>
        <w:rPr>
          <w:rFonts w:eastAsia="Times New Roman" w:cs="Times New Roman"/>
          <w:szCs w:val="24"/>
        </w:rPr>
        <w:t xml:space="preserve"> </w:t>
      </w:r>
      <w:r>
        <w:rPr>
          <w:rFonts w:eastAsia="Times New Roman" w:cs="Times New Roman"/>
          <w:szCs w:val="24"/>
        </w:rPr>
        <w:t>δυνατό</w:t>
      </w:r>
      <w:r>
        <w:rPr>
          <w:rFonts w:eastAsia="Times New Roman" w:cs="Times New Roman"/>
          <w:szCs w:val="24"/>
        </w:rPr>
        <w:t xml:space="preserve"> </w:t>
      </w:r>
      <w:r>
        <w:rPr>
          <w:rFonts w:eastAsia="Times New Roman" w:cs="Times New Roman"/>
          <w:szCs w:val="24"/>
        </w:rPr>
        <w:t>τρόπο</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υπόθεση.</w:t>
      </w:r>
    </w:p>
    <w:p w14:paraId="076E7BF1"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Επαναλαμβάνω,</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τελειώνω</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δυστυχώς</w:t>
      </w:r>
      <w:r>
        <w:rPr>
          <w:rFonts w:eastAsia="Times New Roman" w:cs="Times New Roman"/>
          <w:szCs w:val="24"/>
        </w:rPr>
        <w:t xml:space="preserve"> </w:t>
      </w:r>
      <w:r>
        <w:rPr>
          <w:rFonts w:eastAsia="Times New Roman" w:cs="Times New Roman"/>
          <w:szCs w:val="24"/>
        </w:rPr>
        <w:t>αυτές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διαχρονικές</w:t>
      </w:r>
      <w:r>
        <w:rPr>
          <w:rFonts w:eastAsia="Times New Roman" w:cs="Times New Roman"/>
          <w:szCs w:val="24"/>
        </w:rPr>
        <w:t xml:space="preserve"> </w:t>
      </w:r>
      <w:r>
        <w:rPr>
          <w:rFonts w:eastAsia="Times New Roman" w:cs="Times New Roman"/>
          <w:szCs w:val="24"/>
        </w:rPr>
        <w:t>καθυστερήσεις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βλέπουμε</w:t>
      </w:r>
      <w:r>
        <w:rPr>
          <w:rFonts w:eastAsia="Times New Roman" w:cs="Times New Roman"/>
          <w:szCs w:val="24"/>
        </w:rPr>
        <w:t xml:space="preserve"> </w:t>
      </w:r>
      <w:r>
        <w:rPr>
          <w:rFonts w:eastAsia="Times New Roman" w:cs="Times New Roman"/>
          <w:szCs w:val="24"/>
        </w:rPr>
        <w:t>διαρκώς.</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θέματα</w:t>
      </w:r>
      <w:r>
        <w:rPr>
          <w:rFonts w:eastAsia="Times New Roman" w:cs="Times New Roman"/>
          <w:szCs w:val="24"/>
        </w:rPr>
        <w:t xml:space="preserve"> </w:t>
      </w:r>
      <w:r>
        <w:rPr>
          <w:rFonts w:eastAsia="Times New Roman" w:cs="Times New Roman"/>
          <w:szCs w:val="24"/>
        </w:rPr>
        <w:t>πλέον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αντιμετωπίζονται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έναν</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πιο</w:t>
      </w:r>
      <w:r>
        <w:rPr>
          <w:rFonts w:eastAsia="Times New Roman" w:cs="Times New Roman"/>
          <w:szCs w:val="24"/>
        </w:rPr>
        <w:t xml:space="preserve"> </w:t>
      </w:r>
      <w:r>
        <w:rPr>
          <w:rFonts w:eastAsia="Times New Roman" w:cs="Times New Roman"/>
          <w:szCs w:val="24"/>
        </w:rPr>
        <w:t>αποτελεσματικό</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σύντομο</w:t>
      </w:r>
      <w:r>
        <w:rPr>
          <w:rFonts w:eastAsia="Times New Roman" w:cs="Times New Roman"/>
          <w:szCs w:val="24"/>
        </w:rPr>
        <w:t xml:space="preserve"> </w:t>
      </w:r>
      <w:r>
        <w:rPr>
          <w:rFonts w:eastAsia="Times New Roman" w:cs="Times New Roman"/>
          <w:szCs w:val="24"/>
        </w:rPr>
        <w:t>τρόπο,</w:t>
      </w:r>
      <w:r>
        <w:rPr>
          <w:rFonts w:eastAsia="Times New Roman" w:cs="Times New Roman"/>
          <w:szCs w:val="24"/>
        </w:rPr>
        <w:t xml:space="preserve"> </w:t>
      </w:r>
      <w:r>
        <w:rPr>
          <w:rFonts w:eastAsia="Times New Roman" w:cs="Times New Roman"/>
          <w:szCs w:val="24"/>
        </w:rPr>
        <w:t>όταν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ολοκληρωθούν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νομίζω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βρισκόμαστε</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τέλος</w:t>
      </w:r>
      <w:r>
        <w:rPr>
          <w:rFonts w:eastAsia="Times New Roman" w:cs="Times New Roman"/>
          <w:szCs w:val="24"/>
        </w:rPr>
        <w:t xml:space="preserve"> </w:t>
      </w:r>
      <w:r>
        <w:rPr>
          <w:rFonts w:eastAsia="Times New Roman" w:cs="Times New Roman"/>
          <w:szCs w:val="24"/>
        </w:rPr>
        <w:t>αυτής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περιόδου-</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ζητήματα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κάνουν</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χωρικό</w:t>
      </w:r>
      <w:r>
        <w:rPr>
          <w:rFonts w:eastAsia="Times New Roman" w:cs="Times New Roman"/>
          <w:szCs w:val="24"/>
        </w:rPr>
        <w:t xml:space="preserve"> </w:t>
      </w:r>
      <w:r>
        <w:rPr>
          <w:rFonts w:eastAsia="Times New Roman" w:cs="Times New Roman"/>
          <w:szCs w:val="24"/>
        </w:rPr>
        <w:t>σχεδιασμό.</w:t>
      </w:r>
    </w:p>
    <w:p w14:paraId="076E7BF2"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w:t>
      </w:r>
      <w:r>
        <w:rPr>
          <w:rFonts w:eastAsia="Times New Roman" w:cs="Times New Roman"/>
          <w:szCs w:val="24"/>
        </w:rPr>
        <w:t>ευχαριστώ.</w:t>
      </w:r>
    </w:p>
    <w:p w14:paraId="076E7BF3" w14:textId="77777777" w:rsidR="008A5475" w:rsidRDefault="00367962">
      <w:pPr>
        <w:spacing w:line="600" w:lineRule="auto"/>
        <w:ind w:firstLine="720"/>
        <w:jc w:val="both"/>
        <w:rPr>
          <w:rFonts w:eastAsia="Times New Roman" w:cs="Times New Roman"/>
          <w:szCs w:val="24"/>
        </w:rPr>
      </w:pPr>
      <w:r>
        <w:rPr>
          <w:rFonts w:eastAsia="Times New Roman"/>
          <w:b/>
          <w:bCs/>
        </w:rPr>
        <w:t>ΠΡΟΕΔΡΕΥΩΝ</w:t>
      </w:r>
      <w:r>
        <w:rPr>
          <w:rFonts w:eastAsia="Times New Roman"/>
          <w:b/>
          <w:bCs/>
        </w:rPr>
        <w:t xml:space="preserve"> </w:t>
      </w:r>
      <w:r>
        <w:rPr>
          <w:rFonts w:eastAsia="Times New Roman"/>
          <w:b/>
          <w:bCs/>
        </w:rPr>
        <w:t>(Γεώργιος</w:t>
      </w:r>
      <w:r>
        <w:rPr>
          <w:rFonts w:eastAsia="Times New Roman"/>
          <w:b/>
          <w:bCs/>
        </w:rPr>
        <w:t xml:space="preserve">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κύριο</w:t>
      </w:r>
      <w:r>
        <w:rPr>
          <w:rFonts w:eastAsia="Times New Roman" w:cs="Times New Roman"/>
          <w:szCs w:val="24"/>
        </w:rPr>
        <w:t xml:space="preserve"> </w:t>
      </w:r>
      <w:r>
        <w:rPr>
          <w:rFonts w:eastAsia="Times New Roman" w:cs="Times New Roman"/>
          <w:szCs w:val="24"/>
        </w:rPr>
        <w:t>Υπουργό.</w:t>
      </w:r>
    </w:p>
    <w:p w14:paraId="076E7BF4"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Κασαπίδη,</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δευτερολογία</w:t>
      </w:r>
      <w:r>
        <w:rPr>
          <w:rFonts w:eastAsia="Times New Roman" w:cs="Times New Roman"/>
          <w:szCs w:val="24"/>
        </w:rPr>
        <w:t xml:space="preserve"> </w:t>
      </w:r>
      <w:r>
        <w:rPr>
          <w:rFonts w:eastAsia="Times New Roman" w:cs="Times New Roman"/>
          <w:szCs w:val="24"/>
        </w:rPr>
        <w:t>σας.</w:t>
      </w:r>
    </w:p>
    <w:p w14:paraId="076E7BF5"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ΚΑΣΑΠΙΔΗΣ:</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p>
    <w:p w14:paraId="076E7BF6"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έτσι,</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λέτε,</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περιγραφή</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γεγονότων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ακολούθησαν</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2011.</w:t>
      </w:r>
      <w:r>
        <w:rPr>
          <w:rFonts w:eastAsia="Times New Roman" w:cs="Times New Roman"/>
          <w:szCs w:val="24"/>
        </w:rPr>
        <w:t xml:space="preserve"> </w:t>
      </w:r>
      <w:r>
        <w:rPr>
          <w:rFonts w:eastAsia="Times New Roman" w:cs="Times New Roman"/>
          <w:szCs w:val="24"/>
        </w:rPr>
        <w:t>Ωστόσο,</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ήθελα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επισημάνω</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εξής</w:t>
      </w:r>
      <w:r>
        <w:rPr>
          <w:rFonts w:eastAsia="Times New Roman" w:cs="Times New Roman"/>
          <w:szCs w:val="24"/>
        </w:rPr>
        <w:t>:</w:t>
      </w:r>
    </w:p>
    <w:p w14:paraId="076E7BF7"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w:t>
      </w:r>
      <w:r>
        <w:rPr>
          <w:rFonts w:eastAsia="Times New Roman" w:cs="Times New Roman"/>
          <w:szCs w:val="24"/>
        </w:rPr>
        <w:t>2014</w:t>
      </w:r>
      <w:r>
        <w:rPr>
          <w:rFonts w:eastAsia="Times New Roman" w:cs="Times New Roman"/>
          <w:szCs w:val="24"/>
        </w:rPr>
        <w:t xml:space="preserve"> </w:t>
      </w:r>
      <w:r>
        <w:rPr>
          <w:rFonts w:eastAsia="Times New Roman" w:cs="Times New Roman"/>
          <w:szCs w:val="24"/>
        </w:rPr>
        <w:t>κατατέθηκε</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Κομισιόν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πολυετές</w:t>
      </w:r>
      <w:r>
        <w:rPr>
          <w:rFonts w:eastAsia="Times New Roman" w:cs="Times New Roman"/>
          <w:szCs w:val="24"/>
        </w:rPr>
        <w:t xml:space="preserve"> </w:t>
      </w:r>
      <w:r>
        <w:rPr>
          <w:rFonts w:eastAsia="Times New Roman" w:cs="Times New Roman"/>
          <w:szCs w:val="24"/>
        </w:rPr>
        <w:t>Εθνικό</w:t>
      </w:r>
      <w:r>
        <w:rPr>
          <w:rFonts w:eastAsia="Times New Roman" w:cs="Times New Roman"/>
          <w:szCs w:val="24"/>
        </w:rPr>
        <w:t xml:space="preserve"> </w:t>
      </w:r>
      <w:r>
        <w:rPr>
          <w:rFonts w:eastAsia="Times New Roman" w:cs="Times New Roman"/>
          <w:szCs w:val="24"/>
        </w:rPr>
        <w:t>Στρατηγικό</w:t>
      </w:r>
      <w:r>
        <w:rPr>
          <w:rFonts w:eastAsia="Times New Roman" w:cs="Times New Roman"/>
          <w:szCs w:val="24"/>
        </w:rPr>
        <w:t xml:space="preserve"> </w:t>
      </w:r>
      <w:r>
        <w:rPr>
          <w:rFonts w:eastAsia="Times New Roman" w:cs="Times New Roman"/>
          <w:szCs w:val="24"/>
        </w:rPr>
        <w:t>Σχέδιο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ανάπτυξη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υδατοκαλλιεργειών</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Ελλάδα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2014</w:t>
      </w:r>
      <w:r>
        <w:rPr>
          <w:rFonts w:eastAsia="Times New Roman" w:cs="Times New Roman"/>
          <w:szCs w:val="24"/>
        </w:rPr>
        <w:t xml:space="preserve"> </w:t>
      </w:r>
      <w:r>
        <w:rPr>
          <w:rFonts w:eastAsia="Times New Roman" w:cs="Times New Roman"/>
          <w:szCs w:val="24"/>
        </w:rPr>
        <w:t>μέχρι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2020.</w:t>
      </w:r>
      <w:r>
        <w:rPr>
          <w:rFonts w:eastAsia="Times New Roman" w:cs="Times New Roman"/>
          <w:szCs w:val="24"/>
        </w:rPr>
        <w:t xml:space="preserve"> </w:t>
      </w:r>
      <w:r>
        <w:rPr>
          <w:rFonts w:eastAsia="Times New Roman" w:cs="Times New Roman"/>
          <w:szCs w:val="24"/>
        </w:rPr>
        <w:t>Σύμφωνα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σχέδιο</w:t>
      </w:r>
      <w:r>
        <w:rPr>
          <w:rFonts w:eastAsia="Times New Roman" w:cs="Times New Roman"/>
          <w:szCs w:val="24"/>
        </w:rPr>
        <w:t xml:space="preserve"> </w:t>
      </w:r>
      <w:r>
        <w:rPr>
          <w:rFonts w:eastAsia="Times New Roman" w:cs="Times New Roman"/>
          <w:szCs w:val="24"/>
        </w:rPr>
        <w:t>εγκρίθηκε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Επιχειρησιακό</w:t>
      </w:r>
      <w:r>
        <w:rPr>
          <w:rFonts w:eastAsia="Times New Roman" w:cs="Times New Roman"/>
          <w:szCs w:val="24"/>
        </w:rPr>
        <w:t xml:space="preserve"> </w:t>
      </w:r>
      <w:r>
        <w:rPr>
          <w:rFonts w:eastAsia="Times New Roman" w:cs="Times New Roman"/>
          <w:szCs w:val="24"/>
        </w:rPr>
        <w:t>Πρόγραμμα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Αλιείας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Ευρωπαϊκή</w:t>
      </w:r>
      <w:r>
        <w:rPr>
          <w:rFonts w:eastAsia="Times New Roman" w:cs="Times New Roman"/>
          <w:szCs w:val="24"/>
        </w:rPr>
        <w:t xml:space="preserve"> </w:t>
      </w:r>
      <w:r>
        <w:rPr>
          <w:rFonts w:eastAsia="Times New Roman" w:cs="Times New Roman"/>
          <w:szCs w:val="24"/>
        </w:rPr>
        <w:t>Ένωση</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περιέχει</w:t>
      </w:r>
      <w:r>
        <w:rPr>
          <w:rFonts w:eastAsia="Times New Roman" w:cs="Times New Roman"/>
          <w:szCs w:val="24"/>
        </w:rPr>
        <w:t xml:space="preserve"> </w:t>
      </w:r>
      <w:r>
        <w:rPr>
          <w:rFonts w:eastAsia="Times New Roman" w:cs="Times New Roman"/>
          <w:szCs w:val="24"/>
        </w:rPr>
        <w:t>περίπου</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ποσό</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τάξεως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500</w:t>
      </w:r>
      <w:r>
        <w:rPr>
          <w:rFonts w:eastAsia="Times New Roman" w:cs="Times New Roman"/>
          <w:szCs w:val="24"/>
        </w:rPr>
        <w:t xml:space="preserve"> </w:t>
      </w:r>
      <w:r>
        <w:rPr>
          <w:rFonts w:eastAsia="Times New Roman" w:cs="Times New Roman"/>
          <w:szCs w:val="24"/>
        </w:rPr>
        <w:t>εκατομμυρίων</w:t>
      </w:r>
      <w:r>
        <w:rPr>
          <w:rFonts w:eastAsia="Times New Roman" w:cs="Times New Roman"/>
          <w:szCs w:val="24"/>
        </w:rPr>
        <w:t xml:space="preserve"> </w:t>
      </w:r>
      <w:r>
        <w:rPr>
          <w:rFonts w:eastAsia="Times New Roman" w:cs="Times New Roman"/>
          <w:szCs w:val="24"/>
        </w:rPr>
        <w:t>ευρώ</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ανάλογες</w:t>
      </w:r>
      <w:r>
        <w:rPr>
          <w:rFonts w:eastAsia="Times New Roman" w:cs="Times New Roman"/>
          <w:szCs w:val="24"/>
        </w:rPr>
        <w:t xml:space="preserve"> </w:t>
      </w:r>
      <w:r>
        <w:rPr>
          <w:rFonts w:eastAsia="Times New Roman" w:cs="Times New Roman"/>
          <w:szCs w:val="24"/>
        </w:rPr>
        <w:t>επενδύσεις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επιλέξιμες</w:t>
      </w:r>
      <w:r>
        <w:rPr>
          <w:rFonts w:eastAsia="Times New Roman" w:cs="Times New Roman"/>
          <w:szCs w:val="24"/>
        </w:rPr>
        <w:t xml:space="preserve"> </w:t>
      </w:r>
      <w:r>
        <w:rPr>
          <w:rFonts w:eastAsia="Times New Roman" w:cs="Times New Roman"/>
          <w:szCs w:val="24"/>
        </w:rPr>
        <w:lastRenderedPageBreak/>
        <w:t>δράσεις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αφορούν</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κλάδο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αλιείας.</w:t>
      </w:r>
      <w:r>
        <w:rPr>
          <w:rFonts w:eastAsia="Times New Roman" w:cs="Times New Roman"/>
          <w:szCs w:val="24"/>
        </w:rPr>
        <w:t xml:space="preserve">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αυτές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δραστηριότητες</w:t>
      </w:r>
      <w:r>
        <w:rPr>
          <w:rFonts w:eastAsia="Times New Roman" w:cs="Times New Roman"/>
          <w:szCs w:val="24"/>
        </w:rPr>
        <w:t xml:space="preserve"> </w:t>
      </w:r>
      <w:r>
        <w:rPr>
          <w:rFonts w:eastAsia="Times New Roman" w:cs="Times New Roman"/>
          <w:szCs w:val="24"/>
        </w:rPr>
        <w:t>υπάγεται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δράση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επενδύσεις</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υδατοκαλλιέργειες,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ποσό</w:t>
      </w:r>
      <w:r>
        <w:rPr>
          <w:rFonts w:eastAsia="Times New Roman" w:cs="Times New Roman"/>
          <w:szCs w:val="24"/>
        </w:rPr>
        <w:t xml:space="preserve"> </w:t>
      </w:r>
      <w:r>
        <w:rPr>
          <w:rFonts w:eastAsia="Times New Roman" w:cs="Times New Roman"/>
          <w:szCs w:val="24"/>
        </w:rPr>
        <w:t>περίπου</w:t>
      </w:r>
      <w:r>
        <w:rPr>
          <w:rFonts w:eastAsia="Times New Roman" w:cs="Times New Roman"/>
          <w:szCs w:val="24"/>
        </w:rPr>
        <w:t xml:space="preserve"> </w:t>
      </w:r>
      <w:r>
        <w:rPr>
          <w:rFonts w:eastAsia="Times New Roman" w:cs="Times New Roman"/>
          <w:szCs w:val="24"/>
        </w:rPr>
        <w:t>90</w:t>
      </w:r>
      <w:r>
        <w:rPr>
          <w:rFonts w:eastAsia="Times New Roman" w:cs="Times New Roman"/>
          <w:szCs w:val="24"/>
        </w:rPr>
        <w:t xml:space="preserve"> </w:t>
      </w:r>
      <w:r>
        <w:rPr>
          <w:rFonts w:eastAsia="Times New Roman" w:cs="Times New Roman"/>
          <w:szCs w:val="24"/>
        </w:rPr>
        <w:t>εκατομμυρίων</w:t>
      </w:r>
      <w:r>
        <w:rPr>
          <w:rFonts w:eastAsia="Times New Roman" w:cs="Times New Roman"/>
          <w:szCs w:val="24"/>
        </w:rPr>
        <w:t xml:space="preserve"> </w:t>
      </w:r>
      <w:r>
        <w:rPr>
          <w:rFonts w:eastAsia="Times New Roman" w:cs="Times New Roman"/>
          <w:szCs w:val="24"/>
        </w:rPr>
        <w:t>ευρώ</w:t>
      </w:r>
      <w:r>
        <w:rPr>
          <w:rFonts w:eastAsia="Times New Roman" w:cs="Times New Roman"/>
          <w:szCs w:val="24"/>
        </w:rPr>
        <w:t xml:space="preserve"> </w:t>
      </w:r>
      <w:r>
        <w:rPr>
          <w:rFonts w:eastAsia="Times New Roman" w:cs="Times New Roman"/>
          <w:szCs w:val="24"/>
        </w:rPr>
        <w:t>εθνική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ευρωπαϊκή</w:t>
      </w:r>
      <w:r>
        <w:rPr>
          <w:rFonts w:eastAsia="Times New Roman" w:cs="Times New Roman"/>
          <w:szCs w:val="24"/>
        </w:rPr>
        <w:t xml:space="preserve"> </w:t>
      </w:r>
      <w:r>
        <w:rPr>
          <w:rFonts w:eastAsia="Times New Roman" w:cs="Times New Roman"/>
          <w:szCs w:val="24"/>
        </w:rPr>
        <w:t>συμμετοχή,</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σημαίνει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proofErr w:type="spellStart"/>
      <w:r>
        <w:rPr>
          <w:rFonts w:eastAsia="Times New Roman" w:cs="Times New Roman"/>
          <w:szCs w:val="24"/>
        </w:rPr>
        <w:t>μόχλευση</w:t>
      </w:r>
      <w:proofErr w:type="spellEnd"/>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προκύψουν</w:t>
      </w:r>
      <w:r>
        <w:rPr>
          <w:rFonts w:eastAsia="Times New Roman" w:cs="Times New Roman"/>
          <w:szCs w:val="24"/>
        </w:rPr>
        <w:t xml:space="preserve"> </w:t>
      </w:r>
      <w:r>
        <w:rPr>
          <w:rFonts w:eastAsia="Times New Roman" w:cs="Times New Roman"/>
          <w:szCs w:val="24"/>
        </w:rPr>
        <w:t>άλλα</w:t>
      </w:r>
      <w:r>
        <w:rPr>
          <w:rFonts w:eastAsia="Times New Roman" w:cs="Times New Roman"/>
          <w:szCs w:val="24"/>
        </w:rPr>
        <w:t xml:space="preserve"> </w:t>
      </w:r>
      <w:r>
        <w:rPr>
          <w:rFonts w:eastAsia="Times New Roman" w:cs="Times New Roman"/>
          <w:szCs w:val="24"/>
        </w:rPr>
        <w:t>τόσα</w:t>
      </w:r>
      <w:r>
        <w:rPr>
          <w:rFonts w:eastAsia="Times New Roman" w:cs="Times New Roman"/>
          <w:szCs w:val="24"/>
        </w:rPr>
        <w:t xml:space="preserve"> </w:t>
      </w:r>
      <w:r>
        <w:rPr>
          <w:rFonts w:eastAsia="Times New Roman" w:cs="Times New Roman"/>
          <w:szCs w:val="24"/>
        </w:rPr>
        <w:t>χρήματα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επενδύσεις</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κλάδο</w:t>
      </w:r>
      <w:r>
        <w:rPr>
          <w:rFonts w:eastAsia="Times New Roman" w:cs="Times New Roman"/>
          <w:szCs w:val="24"/>
        </w:rPr>
        <w:t xml:space="preserve"> </w:t>
      </w:r>
      <w:r>
        <w:rPr>
          <w:rFonts w:eastAsia="Times New Roman" w:cs="Times New Roman"/>
          <w:szCs w:val="24"/>
        </w:rPr>
        <w:t>περίπου</w:t>
      </w:r>
      <w:r>
        <w:rPr>
          <w:rFonts w:eastAsia="Times New Roman" w:cs="Times New Roman"/>
          <w:szCs w:val="24"/>
        </w:rPr>
        <w:t xml:space="preserve"> </w:t>
      </w:r>
      <w:r>
        <w:rPr>
          <w:rFonts w:eastAsia="Times New Roman" w:cs="Times New Roman"/>
          <w:szCs w:val="24"/>
        </w:rPr>
        <w:t>140-150</w:t>
      </w:r>
      <w:r>
        <w:rPr>
          <w:rFonts w:eastAsia="Times New Roman" w:cs="Times New Roman"/>
          <w:szCs w:val="24"/>
        </w:rPr>
        <w:t xml:space="preserve"> </w:t>
      </w:r>
      <w:r>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t>ευρώ.</w:t>
      </w:r>
    </w:p>
    <w:p w14:paraId="076E7BF8"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Αναγκαία</w:t>
      </w:r>
      <w:r>
        <w:rPr>
          <w:rFonts w:eastAsia="Times New Roman" w:cs="Times New Roman"/>
          <w:szCs w:val="24"/>
        </w:rPr>
        <w:t xml:space="preserve"> </w:t>
      </w:r>
      <w:r>
        <w:rPr>
          <w:rFonts w:eastAsia="Times New Roman" w:cs="Times New Roman"/>
          <w:szCs w:val="24"/>
        </w:rPr>
        <w:t>προϋπόθεση</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έγκριση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Επιχειρησιακού</w:t>
      </w:r>
      <w:r>
        <w:rPr>
          <w:rFonts w:eastAsia="Times New Roman" w:cs="Times New Roman"/>
          <w:szCs w:val="24"/>
        </w:rPr>
        <w:t xml:space="preserve"> </w:t>
      </w:r>
      <w:r>
        <w:rPr>
          <w:rFonts w:eastAsia="Times New Roman" w:cs="Times New Roman"/>
          <w:szCs w:val="24"/>
        </w:rPr>
        <w:t>Προγράμματος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Αλιείας</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έγκριση</w:t>
      </w:r>
      <w:r>
        <w:rPr>
          <w:rFonts w:eastAsia="Times New Roman" w:cs="Times New Roman"/>
          <w:szCs w:val="24"/>
        </w:rPr>
        <w:t xml:space="preserve"> </w:t>
      </w:r>
      <w:r>
        <w:rPr>
          <w:rFonts w:eastAsia="Times New Roman" w:cs="Times New Roman"/>
          <w:szCs w:val="24"/>
        </w:rPr>
        <w:t>αυτού</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σχεδίου,</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σχέδιο</w:t>
      </w:r>
      <w:r>
        <w:rPr>
          <w:rFonts w:eastAsia="Times New Roman" w:cs="Times New Roman"/>
          <w:szCs w:val="24"/>
        </w:rPr>
        <w:t xml:space="preserve"> </w:t>
      </w:r>
      <w:r>
        <w:rPr>
          <w:rFonts w:eastAsia="Times New Roman" w:cs="Times New Roman"/>
          <w:szCs w:val="24"/>
        </w:rPr>
        <w:t>προβλέπει</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προαναφέρατε,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έπρεπε</w:t>
      </w:r>
      <w:r>
        <w:rPr>
          <w:rFonts w:eastAsia="Times New Roman" w:cs="Times New Roman"/>
          <w:szCs w:val="24"/>
        </w:rPr>
        <w:t xml:space="preserve"> </w:t>
      </w:r>
      <w:r>
        <w:rPr>
          <w:rFonts w:eastAsia="Times New Roman" w:cs="Times New Roman"/>
          <w:szCs w:val="24"/>
        </w:rPr>
        <w:t>ήδη</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είχαν</w:t>
      </w:r>
      <w:r>
        <w:rPr>
          <w:rFonts w:eastAsia="Times New Roman" w:cs="Times New Roman"/>
          <w:szCs w:val="24"/>
        </w:rPr>
        <w:t xml:space="preserve"> </w:t>
      </w:r>
      <w:r>
        <w:rPr>
          <w:rFonts w:eastAsia="Times New Roman" w:cs="Times New Roman"/>
          <w:szCs w:val="24"/>
        </w:rPr>
        <w:t>λήξει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έγκριση.</w:t>
      </w:r>
      <w:r>
        <w:rPr>
          <w:rFonts w:eastAsia="Times New Roman" w:cs="Times New Roman"/>
          <w:szCs w:val="24"/>
        </w:rPr>
        <w:t xml:space="preserve"> </w:t>
      </w:r>
      <w:r>
        <w:rPr>
          <w:rFonts w:eastAsia="Times New Roman" w:cs="Times New Roman"/>
          <w:szCs w:val="24"/>
        </w:rPr>
        <w:t>Καταλαβαίνετε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είμαστε</w:t>
      </w:r>
      <w:r>
        <w:rPr>
          <w:rFonts w:eastAsia="Times New Roman" w:cs="Times New Roman"/>
          <w:szCs w:val="24"/>
        </w:rPr>
        <w:t xml:space="preserve"> </w:t>
      </w:r>
      <w:r>
        <w:rPr>
          <w:rFonts w:eastAsia="Times New Roman" w:cs="Times New Roman"/>
          <w:szCs w:val="24"/>
        </w:rPr>
        <w:t>εκπρόθεσμοι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εκτεθειμένοι.</w:t>
      </w:r>
    </w:p>
    <w:p w14:paraId="076E7BF9"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Εφόσον</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επιλυθούν</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προβλήματα</w:t>
      </w:r>
      <w:r>
        <w:rPr>
          <w:rFonts w:eastAsia="Times New Roman" w:cs="Times New Roman"/>
          <w:szCs w:val="24"/>
        </w:rPr>
        <w:t xml:space="preserve"> </w:t>
      </w:r>
      <w:r>
        <w:rPr>
          <w:rFonts w:eastAsia="Times New Roman" w:cs="Times New Roman"/>
          <w:szCs w:val="24"/>
        </w:rPr>
        <w:t>άμεσα,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πρόκειται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ξεκινήσει</w:t>
      </w:r>
      <w:r>
        <w:rPr>
          <w:rFonts w:eastAsia="Times New Roman" w:cs="Times New Roman"/>
          <w:szCs w:val="24"/>
        </w:rPr>
        <w:t xml:space="preserve"> </w:t>
      </w:r>
      <w:r>
        <w:rPr>
          <w:rFonts w:eastAsia="Times New Roman" w:cs="Times New Roman"/>
          <w:szCs w:val="24"/>
        </w:rPr>
        <w:t xml:space="preserve">«να τρέχει»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πιχειρησιακό</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λιείας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εκταμίευση</w:t>
      </w:r>
      <w:r>
        <w:rPr>
          <w:rFonts w:eastAsia="Times New Roman" w:cs="Times New Roman"/>
          <w:szCs w:val="24"/>
        </w:rPr>
        <w:t xml:space="preserve"> </w:t>
      </w:r>
      <w:r>
        <w:rPr>
          <w:rFonts w:eastAsia="Times New Roman" w:cs="Times New Roman"/>
          <w:szCs w:val="24"/>
        </w:rPr>
        <w:t>αυτών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κονδυλίων.</w:t>
      </w:r>
      <w:r>
        <w:rPr>
          <w:rFonts w:eastAsia="Times New Roman" w:cs="Times New Roman"/>
          <w:szCs w:val="24"/>
        </w:rPr>
        <w:t xml:space="preserve"> </w:t>
      </w:r>
      <w:r>
        <w:rPr>
          <w:rFonts w:eastAsia="Times New Roman" w:cs="Times New Roman"/>
          <w:szCs w:val="24"/>
        </w:rPr>
        <w:t>Καταλαβαίνετε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περίοδο</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ανάγκη</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δανεικά,</w:t>
      </w:r>
      <w:r>
        <w:rPr>
          <w:rFonts w:eastAsia="Times New Roman" w:cs="Times New Roman"/>
          <w:szCs w:val="24"/>
        </w:rPr>
        <w:t xml:space="preserve"> </w:t>
      </w:r>
      <w:r>
        <w:rPr>
          <w:rFonts w:eastAsia="Times New Roman" w:cs="Times New Roman"/>
          <w:szCs w:val="24"/>
        </w:rPr>
        <w:t>τέλος</w:t>
      </w:r>
      <w:r>
        <w:rPr>
          <w:rFonts w:eastAsia="Times New Roman" w:cs="Times New Roman"/>
          <w:szCs w:val="24"/>
        </w:rPr>
        <w:t xml:space="preserve"> </w:t>
      </w:r>
      <w:r>
        <w:rPr>
          <w:rFonts w:eastAsia="Times New Roman" w:cs="Times New Roman"/>
          <w:szCs w:val="24"/>
        </w:rPr>
        <w:t>πάντων,</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δίνουν</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επενδύσεις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δύσκολο</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βρούμε</w:t>
      </w:r>
      <w:r>
        <w:rPr>
          <w:rFonts w:eastAsia="Times New Roman" w:cs="Times New Roman"/>
          <w:szCs w:val="24"/>
        </w:rPr>
        <w:t xml:space="preserve"> </w:t>
      </w:r>
      <w:r>
        <w:rPr>
          <w:rFonts w:eastAsia="Times New Roman" w:cs="Times New Roman"/>
          <w:szCs w:val="24"/>
        </w:rPr>
        <w:t>άλλους</w:t>
      </w:r>
      <w:r>
        <w:rPr>
          <w:rFonts w:eastAsia="Times New Roman" w:cs="Times New Roman"/>
          <w:szCs w:val="24"/>
        </w:rPr>
        <w:t xml:space="preserve"> </w:t>
      </w:r>
      <w:r>
        <w:rPr>
          <w:rFonts w:eastAsia="Times New Roman" w:cs="Times New Roman"/>
          <w:szCs w:val="24"/>
        </w:rPr>
        <w:t>πόρους-</w:t>
      </w:r>
      <w:r>
        <w:rPr>
          <w:rFonts w:eastAsia="Times New Roman" w:cs="Times New Roman"/>
          <w:szCs w:val="24"/>
        </w:rPr>
        <w:t xml:space="preserve"> </w:t>
      </w: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χρονοτριβούμε.</w:t>
      </w:r>
    </w:p>
    <w:p w14:paraId="076E7BFA"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Πέραν</w:t>
      </w:r>
      <w:r>
        <w:rPr>
          <w:rFonts w:eastAsia="Times New Roman" w:cs="Times New Roman"/>
          <w:szCs w:val="24"/>
        </w:rPr>
        <w:t xml:space="preserve"> </w:t>
      </w:r>
      <w:r>
        <w:rPr>
          <w:rFonts w:eastAsia="Times New Roman" w:cs="Times New Roman"/>
          <w:szCs w:val="24"/>
        </w:rPr>
        <w:t>τούτου,</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πρόσθετη</w:t>
      </w:r>
      <w:r>
        <w:rPr>
          <w:rFonts w:eastAsia="Times New Roman" w:cs="Times New Roman"/>
          <w:szCs w:val="24"/>
        </w:rPr>
        <w:t xml:space="preserve"> </w:t>
      </w:r>
      <w:r>
        <w:rPr>
          <w:rFonts w:eastAsia="Times New Roman" w:cs="Times New Roman"/>
          <w:szCs w:val="24"/>
        </w:rPr>
        <w:t>καθυστέρηση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είπατε</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εμπλοκή</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περιφερειακό</w:t>
      </w:r>
      <w:r>
        <w:rPr>
          <w:rFonts w:eastAsia="Times New Roman" w:cs="Times New Roman"/>
          <w:szCs w:val="24"/>
        </w:rPr>
        <w:t xml:space="preserve"> </w:t>
      </w:r>
      <w:r>
        <w:rPr>
          <w:rFonts w:eastAsia="Times New Roman" w:cs="Times New Roman"/>
          <w:szCs w:val="24"/>
        </w:rPr>
        <w:t>σχεδιασμό,</w:t>
      </w:r>
      <w:r>
        <w:rPr>
          <w:rFonts w:eastAsia="Times New Roman" w:cs="Times New Roman"/>
          <w:szCs w:val="24"/>
        </w:rPr>
        <w:t xml:space="preserve"> </w:t>
      </w:r>
      <w:r>
        <w:rPr>
          <w:rFonts w:eastAsia="Times New Roman" w:cs="Times New Roman"/>
          <w:szCs w:val="24"/>
        </w:rPr>
        <w:t>όπου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εκεί</w:t>
      </w:r>
      <w:r>
        <w:rPr>
          <w:rFonts w:eastAsia="Times New Roman" w:cs="Times New Roman"/>
          <w:szCs w:val="24"/>
        </w:rPr>
        <w:t xml:space="preserve"> </w:t>
      </w:r>
      <w:r>
        <w:rPr>
          <w:rFonts w:eastAsia="Times New Roman" w:cs="Times New Roman"/>
          <w:szCs w:val="24"/>
        </w:rPr>
        <w:t>ωφελημένοι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βγουν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άνθρωποι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περιφέρειας</w:t>
      </w:r>
      <w:r>
        <w:rPr>
          <w:rFonts w:eastAsia="Times New Roman" w:cs="Times New Roman"/>
          <w:szCs w:val="24"/>
        </w:rPr>
        <w:t xml:space="preserve">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Επιχειρησιακό</w:t>
      </w:r>
      <w:r>
        <w:rPr>
          <w:rFonts w:eastAsia="Times New Roman" w:cs="Times New Roman"/>
          <w:szCs w:val="24"/>
        </w:rPr>
        <w:t xml:space="preserve"> </w:t>
      </w:r>
      <w:r>
        <w:rPr>
          <w:rFonts w:eastAsia="Times New Roman" w:cs="Times New Roman"/>
          <w:szCs w:val="24"/>
        </w:rPr>
        <w:t>Πρόγραμμα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Αλιείας.</w:t>
      </w:r>
    </w:p>
    <w:p w14:paraId="076E7BFB"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Εάν,</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 xml:space="preserve">ως Υπουργείο,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σπεύσετε</w:t>
      </w:r>
      <w:r>
        <w:rPr>
          <w:rFonts w:eastAsia="Times New Roman" w:cs="Times New Roman"/>
          <w:szCs w:val="24"/>
        </w:rPr>
        <w:t xml:space="preserve"> </w:t>
      </w:r>
      <w:r>
        <w:rPr>
          <w:rFonts w:eastAsia="Times New Roman" w:cs="Times New Roman"/>
          <w:szCs w:val="24"/>
        </w:rPr>
        <w:t>γρήγορα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λύσετε</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πρόβλημα,</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ξεκινήσει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εκταμίευση</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αποκατάσταση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ηρεμίας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δημιουργηθεί</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επενδυτικό</w:t>
      </w:r>
      <w:r>
        <w:rPr>
          <w:rFonts w:eastAsia="Times New Roman" w:cs="Times New Roman"/>
          <w:szCs w:val="24"/>
        </w:rPr>
        <w:t xml:space="preserve"> </w:t>
      </w:r>
      <w:r>
        <w:rPr>
          <w:rFonts w:eastAsia="Times New Roman" w:cs="Times New Roman"/>
          <w:szCs w:val="24"/>
        </w:rPr>
        <w:t>περιβάλλον</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προχωρήσουμε</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αυτές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επενδύσεις,</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εισρεύσουν</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χρήματα,</w:t>
      </w:r>
      <w:r>
        <w:rPr>
          <w:rFonts w:eastAsia="Times New Roman" w:cs="Times New Roman"/>
          <w:szCs w:val="24"/>
        </w:rPr>
        <w:t xml:space="preserve"> </w:t>
      </w:r>
      <w:r>
        <w:rPr>
          <w:rFonts w:eastAsia="Times New Roman" w:cs="Times New Roman"/>
          <w:szCs w:val="24"/>
        </w:rPr>
        <w:t>πρώτον.</w:t>
      </w:r>
    </w:p>
    <w:p w14:paraId="076E7BFC"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Δεύτερον,</w:t>
      </w:r>
      <w:r>
        <w:rPr>
          <w:rFonts w:eastAsia="Times New Roman" w:cs="Times New Roman"/>
          <w:szCs w:val="24"/>
        </w:rPr>
        <w:t xml:space="preserve"> </w:t>
      </w:r>
      <w:r>
        <w:rPr>
          <w:rFonts w:eastAsia="Times New Roman" w:cs="Times New Roman"/>
          <w:szCs w:val="24"/>
        </w:rPr>
        <w:t>αυτός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δυναμικός</w:t>
      </w:r>
      <w:r>
        <w:rPr>
          <w:rFonts w:eastAsia="Times New Roman" w:cs="Times New Roman"/>
          <w:szCs w:val="24"/>
        </w:rPr>
        <w:t xml:space="preserve"> </w:t>
      </w:r>
      <w:r>
        <w:rPr>
          <w:rFonts w:eastAsia="Times New Roman" w:cs="Times New Roman"/>
          <w:szCs w:val="24"/>
        </w:rPr>
        <w:t>κλάδος,</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είπατε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αξίζει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πούμε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πρώτη</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κόσμο</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παραγωγή</w:t>
      </w:r>
      <w:r>
        <w:rPr>
          <w:rFonts w:eastAsia="Times New Roman" w:cs="Times New Roman"/>
          <w:szCs w:val="24"/>
        </w:rPr>
        <w:t xml:space="preserve"> </w:t>
      </w:r>
      <w:r>
        <w:rPr>
          <w:rFonts w:eastAsia="Times New Roman" w:cs="Times New Roman"/>
          <w:szCs w:val="24"/>
        </w:rPr>
        <w:t>τσιπούρας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proofErr w:type="spellStart"/>
      <w:r>
        <w:rPr>
          <w:rFonts w:eastAsia="Times New Roman" w:cs="Times New Roman"/>
          <w:szCs w:val="24"/>
        </w:rPr>
        <w:t>λαβρακιού</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σχεδιασμό</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Σύνδεσμος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proofErr w:type="spellStart"/>
      <w:r>
        <w:rPr>
          <w:rFonts w:eastAsia="Times New Roman" w:cs="Times New Roman"/>
          <w:szCs w:val="24"/>
        </w:rPr>
        <w:t>Θαλασσοκαλλιεργητών</w:t>
      </w:r>
      <w:proofErr w:type="spellEnd"/>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διπλασιασμό</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όγκου</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παραγωγής</w:t>
      </w:r>
      <w:r>
        <w:rPr>
          <w:rFonts w:eastAsia="Times New Roman" w:cs="Times New Roman"/>
          <w:szCs w:val="24"/>
        </w:rPr>
        <w:t xml:space="preserve">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επόμενη</w:t>
      </w:r>
      <w:r>
        <w:rPr>
          <w:rFonts w:eastAsia="Times New Roman" w:cs="Times New Roman"/>
          <w:szCs w:val="24"/>
        </w:rPr>
        <w:t xml:space="preserve"> </w:t>
      </w:r>
      <w:r>
        <w:rPr>
          <w:rFonts w:eastAsia="Times New Roman" w:cs="Times New Roman"/>
          <w:szCs w:val="24"/>
        </w:rPr>
        <w:t>δεκαπενταετία</w:t>
      </w:r>
      <w:r>
        <w:rPr>
          <w:rFonts w:eastAsia="Times New Roman" w:cs="Times New Roman"/>
          <w:szCs w:val="24"/>
        </w:rPr>
        <w:t xml:space="preserve">, </w:t>
      </w:r>
      <w:r>
        <w:rPr>
          <w:rFonts w:eastAsia="Times New Roman" w:cs="Times New Roman"/>
          <w:szCs w:val="24"/>
        </w:rPr>
        <w:t>εάν</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ξεκινήσει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γοργούς</w:t>
      </w:r>
      <w:r>
        <w:rPr>
          <w:rFonts w:eastAsia="Times New Roman" w:cs="Times New Roman"/>
          <w:szCs w:val="24"/>
        </w:rPr>
        <w:t xml:space="preserve"> </w:t>
      </w:r>
      <w:r>
        <w:rPr>
          <w:rFonts w:eastAsia="Times New Roman" w:cs="Times New Roman"/>
          <w:szCs w:val="24"/>
        </w:rPr>
        <w:lastRenderedPageBreak/>
        <w:t>ρυθμούς,</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φοβάμαι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βγούμε</w:t>
      </w:r>
      <w:r>
        <w:rPr>
          <w:rFonts w:eastAsia="Times New Roman" w:cs="Times New Roman"/>
          <w:szCs w:val="24"/>
        </w:rPr>
        <w:t xml:space="preserve"> </w:t>
      </w:r>
      <w:r>
        <w:rPr>
          <w:rFonts w:eastAsia="Times New Roman" w:cs="Times New Roman"/>
          <w:szCs w:val="24"/>
        </w:rPr>
        <w:t>εκτεθειμένοι</w:t>
      </w:r>
      <w:r>
        <w:rPr>
          <w:rFonts w:eastAsia="Times New Roman" w:cs="Times New Roman"/>
          <w:szCs w:val="24"/>
        </w:rPr>
        <w:t xml:space="preserve"> </w:t>
      </w:r>
      <w:r>
        <w:rPr>
          <w:rFonts w:eastAsia="Times New Roman" w:cs="Times New Roman"/>
          <w:szCs w:val="24"/>
        </w:rPr>
        <w:t>-</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άνθρωποι</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εμπλέκονται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αυτόν</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κλάδο</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αποτέλεσμα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 xml:space="preserve">τον </w:t>
      </w:r>
      <w:r>
        <w:rPr>
          <w:rFonts w:eastAsia="Times New Roman" w:cs="Times New Roman"/>
          <w:szCs w:val="24"/>
        </w:rPr>
        <w:t>υπονομεύουμε</w:t>
      </w:r>
      <w:r>
        <w:rPr>
          <w:rFonts w:eastAsia="Times New Roman" w:cs="Times New Roman"/>
          <w:szCs w:val="24"/>
        </w:rPr>
        <w:t xml:space="preserve"> </w:t>
      </w:r>
      <w:r>
        <w:rPr>
          <w:rFonts w:eastAsia="Times New Roman" w:cs="Times New Roman"/>
          <w:szCs w:val="24"/>
        </w:rPr>
        <w:t>ουσιαστικά</w:t>
      </w:r>
      <w:r>
        <w:rPr>
          <w:rFonts w:eastAsia="Times New Roman" w:cs="Times New Roman"/>
          <w:szCs w:val="24"/>
        </w:rPr>
        <w:t xml:space="preserve"> </w:t>
      </w:r>
      <w:r>
        <w:rPr>
          <w:rFonts w:eastAsia="Times New Roman" w:cs="Times New Roman"/>
          <w:szCs w:val="24"/>
        </w:rPr>
        <w:t>χωρίς</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θέλησή</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καταλογίζω</w:t>
      </w:r>
      <w:r>
        <w:rPr>
          <w:rFonts w:eastAsia="Times New Roman" w:cs="Times New Roman"/>
          <w:szCs w:val="24"/>
        </w:rPr>
        <w:t xml:space="preserve"> </w:t>
      </w:r>
      <w:r>
        <w:rPr>
          <w:rFonts w:eastAsia="Times New Roman" w:cs="Times New Roman"/>
          <w:szCs w:val="24"/>
        </w:rPr>
        <w:t>ευθύνες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εσάς,</w:t>
      </w:r>
      <w:r>
        <w:rPr>
          <w:rFonts w:eastAsia="Times New Roman" w:cs="Times New Roman"/>
          <w:szCs w:val="24"/>
        </w:rPr>
        <w:t xml:space="preserve"> </w:t>
      </w:r>
      <w:r>
        <w:rPr>
          <w:rFonts w:eastAsia="Times New Roman" w:cs="Times New Roman"/>
          <w:szCs w:val="24"/>
        </w:rPr>
        <w:t>απλώς</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χρονοτριβή</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δημιουργήσει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πρόβλημα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δυστυχώς,</w:t>
      </w:r>
      <w:r>
        <w:rPr>
          <w:rFonts w:eastAsia="Times New Roman" w:cs="Times New Roman"/>
          <w:szCs w:val="24"/>
        </w:rPr>
        <w:t xml:space="preserve"> </w:t>
      </w:r>
      <w:r>
        <w:rPr>
          <w:rFonts w:eastAsia="Times New Roman" w:cs="Times New Roman"/>
          <w:szCs w:val="24"/>
        </w:rPr>
        <w:t>ενώ</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έναν</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δυναμικό</w:t>
      </w:r>
      <w:r>
        <w:rPr>
          <w:rFonts w:eastAsia="Times New Roman" w:cs="Times New Roman"/>
          <w:szCs w:val="24"/>
        </w:rPr>
        <w:t xml:space="preserve"> </w:t>
      </w:r>
      <w:r>
        <w:rPr>
          <w:rFonts w:eastAsia="Times New Roman" w:cs="Times New Roman"/>
          <w:szCs w:val="24"/>
        </w:rPr>
        <w:t>κλάδο,</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λέμε</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χρόνια</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είχαμε</w:t>
      </w:r>
      <w:r>
        <w:rPr>
          <w:rFonts w:eastAsia="Times New Roman" w:cs="Times New Roman"/>
          <w:szCs w:val="24"/>
        </w:rPr>
        <w:t xml:space="preserve"> </w:t>
      </w:r>
      <w:r>
        <w:rPr>
          <w:rFonts w:eastAsia="Times New Roman" w:cs="Times New Roman"/>
          <w:szCs w:val="24"/>
        </w:rPr>
        <w:t>τρέξει</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πιο</w:t>
      </w:r>
      <w:r>
        <w:rPr>
          <w:rFonts w:eastAsia="Times New Roman" w:cs="Times New Roman"/>
          <w:szCs w:val="24"/>
        </w:rPr>
        <w:t xml:space="preserve"> </w:t>
      </w:r>
      <w:r>
        <w:rPr>
          <w:rFonts w:eastAsia="Times New Roman" w:cs="Times New Roman"/>
          <w:szCs w:val="24"/>
        </w:rPr>
        <w:t>γρήγορ</w:t>
      </w:r>
      <w:r>
        <w:rPr>
          <w:rFonts w:eastAsia="Times New Roman" w:cs="Times New Roman"/>
          <w:szCs w:val="24"/>
        </w:rPr>
        <w:t xml:space="preserve">α τις </w:t>
      </w:r>
      <w:r>
        <w:rPr>
          <w:rFonts w:eastAsia="Times New Roman" w:cs="Times New Roman"/>
          <w:szCs w:val="24"/>
        </w:rPr>
        <w:t>διαδικασίες,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είχαμε</w:t>
      </w:r>
      <w:r>
        <w:rPr>
          <w:rFonts w:eastAsia="Times New Roman" w:cs="Times New Roman"/>
          <w:szCs w:val="24"/>
        </w:rPr>
        <w:t xml:space="preserve"> </w:t>
      </w:r>
      <w:r>
        <w:rPr>
          <w:rFonts w:eastAsia="Times New Roman" w:cs="Times New Roman"/>
          <w:szCs w:val="24"/>
        </w:rPr>
        <w:t>αποφύγει.</w:t>
      </w:r>
    </w:p>
    <w:p w14:paraId="076E7BFD"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τώρα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ώρα,</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δώσετε</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λύση.</w:t>
      </w:r>
      <w:r>
        <w:rPr>
          <w:rFonts w:eastAsia="Times New Roman" w:cs="Times New Roman"/>
          <w:szCs w:val="24"/>
        </w:rPr>
        <w:t xml:space="preserve"> </w:t>
      </w:r>
      <w:r>
        <w:rPr>
          <w:rFonts w:eastAsia="Times New Roman" w:cs="Times New Roman"/>
          <w:szCs w:val="24"/>
        </w:rPr>
        <w:t>Καταλαβαίνετε,</w:t>
      </w:r>
      <w:r>
        <w:rPr>
          <w:rFonts w:eastAsia="Times New Roman" w:cs="Times New Roman"/>
          <w:szCs w:val="24"/>
        </w:rPr>
        <w:t xml:space="preserve"> </w:t>
      </w:r>
      <w:r>
        <w:rPr>
          <w:rFonts w:eastAsia="Times New Roman" w:cs="Times New Roman"/>
          <w:szCs w:val="24"/>
        </w:rPr>
        <w:t>έτσι</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είπατε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νιώθω</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εγώ</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θέλετε-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βρείτε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τρόπο</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απομπλέξετε.</w:t>
      </w:r>
    </w:p>
    <w:p w14:paraId="076E7BFE"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Ευχαριστώ,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p>
    <w:p w14:paraId="076E7BFF" w14:textId="77777777" w:rsidR="008A5475" w:rsidRDefault="00367962">
      <w:pPr>
        <w:spacing w:line="600" w:lineRule="auto"/>
        <w:ind w:firstLine="720"/>
        <w:jc w:val="both"/>
        <w:rPr>
          <w:rFonts w:eastAsia="Times New Roman" w:cs="Times New Roman"/>
          <w:szCs w:val="24"/>
        </w:rPr>
      </w:pPr>
      <w:r>
        <w:rPr>
          <w:rFonts w:eastAsia="Times New Roman"/>
          <w:b/>
          <w:bCs/>
        </w:rPr>
        <w:t>ΠΡΟΕΔΡΕΥΩΝ</w:t>
      </w:r>
      <w:r>
        <w:rPr>
          <w:rFonts w:eastAsia="Times New Roman"/>
          <w:b/>
          <w:bCs/>
        </w:rPr>
        <w:t xml:space="preserve"> </w:t>
      </w:r>
      <w:r>
        <w:rPr>
          <w:rFonts w:eastAsia="Times New Roman"/>
          <w:b/>
          <w:bCs/>
        </w:rPr>
        <w:t>(Γεώργιος</w:t>
      </w:r>
      <w:r>
        <w:rPr>
          <w:rFonts w:eastAsia="Times New Roman"/>
          <w:b/>
          <w:bCs/>
        </w:rPr>
        <w:t xml:space="preserve">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Κασαπίδη.</w:t>
      </w:r>
    </w:p>
    <w:p w14:paraId="076E7C00"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λόγο.</w:t>
      </w:r>
    </w:p>
    <w:p w14:paraId="076E7C01" w14:textId="77777777" w:rsidR="008A5475" w:rsidRDefault="00367962">
      <w:pPr>
        <w:spacing w:line="600" w:lineRule="auto"/>
        <w:ind w:firstLine="720"/>
        <w:jc w:val="both"/>
        <w:rPr>
          <w:rFonts w:eastAsia="Times New Roman" w:cs="Times New Roman"/>
          <w:szCs w:val="24"/>
        </w:rPr>
      </w:pPr>
      <w:r>
        <w:rPr>
          <w:rFonts w:eastAsia="Times New Roman" w:cs="Times New Roman"/>
          <w:b/>
        </w:rPr>
        <w:t>ΠΑΝΑΓΙΩΤΗΣ</w:t>
      </w:r>
      <w:r>
        <w:rPr>
          <w:rFonts w:eastAsia="Times New Roman" w:cs="Times New Roman"/>
          <w:b/>
        </w:rPr>
        <w:t xml:space="preserve"> </w:t>
      </w:r>
      <w:r>
        <w:rPr>
          <w:rFonts w:eastAsia="Times New Roman" w:cs="Times New Roman"/>
          <w:b/>
        </w:rPr>
        <w:t>(ΠΑΝΟΣ)</w:t>
      </w:r>
      <w:r>
        <w:rPr>
          <w:rFonts w:eastAsia="Times New Roman" w:cs="Times New Roman"/>
          <w:b/>
        </w:rPr>
        <w:t xml:space="preserve"> </w:t>
      </w:r>
      <w:r>
        <w:rPr>
          <w:rFonts w:eastAsia="Times New Roman" w:cs="Times New Roman"/>
          <w:b/>
        </w:rPr>
        <w:t>ΣΚΟΥΡΛΕΤΗΣ</w:t>
      </w:r>
      <w:r>
        <w:rPr>
          <w:rFonts w:eastAsia="Times New Roman" w:cs="Times New Roman"/>
          <w:b/>
        </w:rPr>
        <w:t xml:space="preserve"> </w:t>
      </w:r>
      <w:r>
        <w:rPr>
          <w:rFonts w:eastAsia="Times New Roman" w:cs="Times New Roman"/>
          <w:b/>
        </w:rPr>
        <w:t>(Υπουργός</w:t>
      </w:r>
      <w:r>
        <w:rPr>
          <w:rFonts w:eastAsia="Times New Roman" w:cs="Times New Roman"/>
          <w:b/>
        </w:rPr>
        <w:t xml:space="preserve"> </w:t>
      </w:r>
      <w:r>
        <w:rPr>
          <w:rFonts w:eastAsia="Times New Roman" w:cs="Times New Roman"/>
          <w:b/>
        </w:rPr>
        <w:t>Περιβάλλοντος</w:t>
      </w:r>
      <w:r>
        <w:rPr>
          <w:rFonts w:eastAsia="Times New Roman" w:cs="Times New Roman"/>
          <w:b/>
        </w:rPr>
        <w:t xml:space="preserve"> </w:t>
      </w:r>
      <w:r>
        <w:rPr>
          <w:rFonts w:eastAsia="Times New Roman" w:cs="Times New Roman"/>
          <w:b/>
        </w:rPr>
        <w:t>και</w:t>
      </w:r>
      <w:r>
        <w:rPr>
          <w:rFonts w:eastAsia="Times New Roman" w:cs="Times New Roman"/>
          <w:b/>
        </w:rPr>
        <w:t xml:space="preserve"> </w:t>
      </w:r>
      <w:r>
        <w:rPr>
          <w:rFonts w:eastAsia="Times New Roman" w:cs="Times New Roman"/>
          <w:b/>
        </w:rPr>
        <w:t>Ενέργειας):</w:t>
      </w:r>
      <w:r>
        <w:rPr>
          <w:rFonts w:eastAsia="Times New Roman" w:cs="Times New Roman"/>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είμαι</w:t>
      </w:r>
      <w:r>
        <w:rPr>
          <w:rFonts w:eastAsia="Times New Roman" w:cs="Times New Roman"/>
          <w:szCs w:val="24"/>
        </w:rPr>
        <w:t xml:space="preserve"> </w:t>
      </w:r>
      <w:r>
        <w:rPr>
          <w:rFonts w:eastAsia="Times New Roman" w:cs="Times New Roman"/>
          <w:szCs w:val="24"/>
        </w:rPr>
        <w:t>αρκετά</w:t>
      </w:r>
      <w:r>
        <w:rPr>
          <w:rFonts w:eastAsia="Times New Roman" w:cs="Times New Roman"/>
          <w:szCs w:val="24"/>
        </w:rPr>
        <w:t xml:space="preserve"> </w:t>
      </w:r>
      <w:r>
        <w:rPr>
          <w:rFonts w:eastAsia="Times New Roman" w:cs="Times New Roman"/>
          <w:szCs w:val="24"/>
        </w:rPr>
        <w:t>σύντομος,</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κοινή</w:t>
      </w:r>
      <w:r>
        <w:rPr>
          <w:rFonts w:eastAsia="Times New Roman" w:cs="Times New Roman"/>
          <w:szCs w:val="24"/>
        </w:rPr>
        <w:t xml:space="preserve"> </w:t>
      </w:r>
      <w:r>
        <w:rPr>
          <w:rFonts w:eastAsia="Times New Roman" w:cs="Times New Roman"/>
          <w:szCs w:val="24"/>
        </w:rPr>
        <w:t>οπτική</w:t>
      </w:r>
      <w:r>
        <w:rPr>
          <w:rFonts w:eastAsia="Times New Roman" w:cs="Times New Roman"/>
          <w:szCs w:val="24"/>
        </w:rPr>
        <w:t xml:space="preserve"> </w:t>
      </w:r>
      <w:r>
        <w:rPr>
          <w:rFonts w:eastAsia="Times New Roman" w:cs="Times New Roman"/>
          <w:szCs w:val="24"/>
        </w:rPr>
        <w:t>απέναντι</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συγκεκριμένο</w:t>
      </w:r>
      <w:r>
        <w:rPr>
          <w:rFonts w:eastAsia="Times New Roman" w:cs="Times New Roman"/>
          <w:szCs w:val="24"/>
        </w:rPr>
        <w:t xml:space="preserve"> </w:t>
      </w:r>
      <w:r>
        <w:rPr>
          <w:rFonts w:eastAsia="Times New Roman" w:cs="Times New Roman"/>
          <w:szCs w:val="24"/>
        </w:rPr>
        <w:t>ζήτημα,</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θέλω</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κρατήσουμε</w:t>
      </w:r>
      <w:r>
        <w:rPr>
          <w:rFonts w:eastAsia="Times New Roman" w:cs="Times New Roman"/>
          <w:szCs w:val="24"/>
        </w:rPr>
        <w:t xml:space="preserve"> </w:t>
      </w:r>
      <w:r>
        <w:rPr>
          <w:rFonts w:eastAsia="Times New Roman" w:cs="Times New Roman"/>
          <w:szCs w:val="24"/>
        </w:rPr>
        <w:t>-πέρα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αναλυτική</w:t>
      </w:r>
      <w:r>
        <w:rPr>
          <w:rFonts w:eastAsia="Times New Roman" w:cs="Times New Roman"/>
          <w:szCs w:val="24"/>
        </w:rPr>
        <w:t xml:space="preserve"> </w:t>
      </w:r>
      <w:r>
        <w:rPr>
          <w:rFonts w:eastAsia="Times New Roman" w:cs="Times New Roman"/>
          <w:szCs w:val="24"/>
        </w:rPr>
        <w:t>αναφορά</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έγινε,</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w:t>
      </w:r>
      <w:r>
        <w:rPr>
          <w:rFonts w:eastAsia="Times New Roman" w:cs="Times New Roman"/>
          <w:szCs w:val="24"/>
        </w:rPr>
        <w:t>καλό</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γνωρίζουμε</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βελτιωνόμαστε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αποφεύγουμε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επα</w:t>
      </w:r>
      <w:r>
        <w:rPr>
          <w:rFonts w:eastAsia="Times New Roman" w:cs="Times New Roman"/>
          <w:szCs w:val="24"/>
        </w:rPr>
        <w:lastRenderedPageBreak/>
        <w:t>ναλαμβάνουμε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ίδια</w:t>
      </w:r>
      <w:r>
        <w:rPr>
          <w:rFonts w:eastAsia="Times New Roman" w:cs="Times New Roman"/>
          <w:szCs w:val="24"/>
        </w:rPr>
        <w:t xml:space="preserve"> </w:t>
      </w:r>
      <w:r>
        <w:rPr>
          <w:rFonts w:eastAsia="Times New Roman" w:cs="Times New Roman"/>
          <w:szCs w:val="24"/>
        </w:rPr>
        <w:t>λάθη-</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Οκτώβριο,</w:t>
      </w:r>
      <w:r>
        <w:rPr>
          <w:rFonts w:eastAsia="Times New Roman" w:cs="Times New Roman"/>
          <w:szCs w:val="24"/>
        </w:rPr>
        <w:t xml:space="preserve">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διάστημα</w:t>
      </w:r>
      <w:r>
        <w:rPr>
          <w:rFonts w:eastAsia="Times New Roman" w:cs="Times New Roman"/>
          <w:szCs w:val="24"/>
        </w:rPr>
        <w:t xml:space="preserve"> </w:t>
      </w:r>
      <w:r>
        <w:rPr>
          <w:rFonts w:eastAsia="Times New Roman" w:cs="Times New Roman"/>
          <w:szCs w:val="24"/>
        </w:rPr>
        <w:t>τεσσάρων</w:t>
      </w:r>
      <w:r>
        <w:rPr>
          <w:rFonts w:eastAsia="Times New Roman" w:cs="Times New Roman"/>
          <w:szCs w:val="24"/>
        </w:rPr>
        <w:t xml:space="preserve"> </w:t>
      </w:r>
      <w:r>
        <w:rPr>
          <w:rFonts w:eastAsia="Times New Roman" w:cs="Times New Roman"/>
          <w:szCs w:val="24"/>
        </w:rPr>
        <w:t>ημερών,</w:t>
      </w:r>
      <w:r>
        <w:rPr>
          <w:rFonts w:eastAsia="Times New Roman" w:cs="Times New Roman"/>
          <w:szCs w:val="24"/>
        </w:rPr>
        <w:t xml:space="preserve"> </w:t>
      </w:r>
      <w:r>
        <w:rPr>
          <w:rFonts w:eastAsia="Times New Roman" w:cs="Times New Roman"/>
          <w:szCs w:val="24"/>
        </w:rPr>
        <w:t>έγιναν</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κρίσιμα</w:t>
      </w:r>
      <w:r>
        <w:rPr>
          <w:rFonts w:eastAsia="Times New Roman" w:cs="Times New Roman"/>
          <w:szCs w:val="24"/>
        </w:rPr>
        <w:t xml:space="preserve"> </w:t>
      </w:r>
      <w:r>
        <w:rPr>
          <w:rFonts w:eastAsia="Times New Roman" w:cs="Times New Roman"/>
          <w:szCs w:val="24"/>
        </w:rPr>
        <w:t>πράγματα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πρώτο</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σύσκεψη</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ζητήθηκε</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Περιφερειακό</w:t>
      </w:r>
      <w:r>
        <w:rPr>
          <w:rFonts w:eastAsia="Times New Roman" w:cs="Times New Roman"/>
          <w:szCs w:val="24"/>
        </w:rPr>
        <w:t xml:space="preserve"> </w:t>
      </w:r>
      <w:r>
        <w:rPr>
          <w:rFonts w:eastAsia="Times New Roman" w:cs="Times New Roman"/>
          <w:szCs w:val="24"/>
        </w:rPr>
        <w:t>Συμβούλιο</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22-10-2015</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δεύτερο,</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σύσκεψη</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26</w:t>
      </w:r>
      <w:r>
        <w:rPr>
          <w:rFonts w:eastAsia="Times New Roman" w:cs="Times New Roman"/>
          <w:szCs w:val="24"/>
        </w:rPr>
        <w:t xml:space="preserve"> </w:t>
      </w:r>
      <w:r>
        <w:rPr>
          <w:rFonts w:eastAsia="Times New Roman" w:cs="Times New Roman"/>
          <w:szCs w:val="24"/>
        </w:rPr>
        <w:t>Οκτωβρίου</w:t>
      </w:r>
      <w:r>
        <w:rPr>
          <w:rFonts w:eastAsia="Times New Roman" w:cs="Times New Roman"/>
          <w:szCs w:val="24"/>
        </w:rPr>
        <w:t xml:space="preserve"> </w:t>
      </w:r>
      <w:r>
        <w:rPr>
          <w:rFonts w:eastAsia="Times New Roman" w:cs="Times New Roman"/>
          <w:szCs w:val="24"/>
        </w:rPr>
        <w:t>-ενώ</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22</w:t>
      </w:r>
      <w:r>
        <w:rPr>
          <w:rFonts w:eastAsia="Times New Roman" w:cs="Times New Roman"/>
          <w:szCs w:val="24"/>
        </w:rPr>
        <w:t xml:space="preserve"> </w:t>
      </w:r>
      <w:r>
        <w:rPr>
          <w:rFonts w:eastAsia="Times New Roman" w:cs="Times New Roman"/>
          <w:szCs w:val="24"/>
        </w:rPr>
        <w:t>Οκτωβρίου</w:t>
      </w:r>
      <w:r>
        <w:rPr>
          <w:rFonts w:eastAsia="Times New Roman" w:cs="Times New Roman"/>
          <w:szCs w:val="24"/>
        </w:rPr>
        <w:t xml:space="preserve"> </w:t>
      </w:r>
      <w:r>
        <w:rPr>
          <w:rFonts w:eastAsia="Times New Roman" w:cs="Times New Roman"/>
          <w:szCs w:val="24"/>
        </w:rPr>
        <w:t>είχε</w:t>
      </w:r>
      <w:r>
        <w:rPr>
          <w:rFonts w:eastAsia="Times New Roman" w:cs="Times New Roman"/>
          <w:szCs w:val="24"/>
        </w:rPr>
        <w:t xml:space="preserve"> </w:t>
      </w:r>
      <w:r>
        <w:rPr>
          <w:rFonts w:eastAsia="Times New Roman" w:cs="Times New Roman"/>
          <w:szCs w:val="24"/>
        </w:rPr>
        <w:t>γίνει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συνεδρίαση-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Περιφερειακού</w:t>
      </w:r>
      <w:r>
        <w:rPr>
          <w:rFonts w:eastAsia="Times New Roman" w:cs="Times New Roman"/>
          <w:szCs w:val="24"/>
        </w:rPr>
        <w:t xml:space="preserve"> </w:t>
      </w:r>
      <w:r>
        <w:rPr>
          <w:rFonts w:eastAsia="Times New Roman" w:cs="Times New Roman"/>
          <w:szCs w:val="24"/>
        </w:rPr>
        <w:t>Συμβουλίου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εκεί</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πέρα,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αποστολή</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Αρμόδιο</w:t>
      </w:r>
      <w:r>
        <w:rPr>
          <w:rFonts w:eastAsia="Times New Roman" w:cs="Times New Roman"/>
          <w:szCs w:val="24"/>
        </w:rPr>
        <w:t xml:space="preserve"> </w:t>
      </w:r>
      <w:r>
        <w:rPr>
          <w:rFonts w:eastAsia="Times New Roman" w:cs="Times New Roman"/>
          <w:szCs w:val="24"/>
        </w:rPr>
        <w:t>Φορέα</w:t>
      </w:r>
      <w:r>
        <w:rPr>
          <w:rFonts w:eastAsia="Times New Roman" w:cs="Times New Roman"/>
          <w:szCs w:val="24"/>
        </w:rPr>
        <w:t xml:space="preserve"> </w:t>
      </w:r>
      <w:r>
        <w:rPr>
          <w:rFonts w:eastAsia="Times New Roman" w:cs="Times New Roman"/>
          <w:szCs w:val="24"/>
        </w:rPr>
        <w:t>Διαχείρισης</w:t>
      </w:r>
      <w:r>
        <w:rPr>
          <w:rFonts w:eastAsia="Times New Roman" w:cs="Times New Roman"/>
          <w:szCs w:val="24"/>
        </w:rPr>
        <w:t xml:space="preserve"> </w:t>
      </w:r>
      <w:r>
        <w:rPr>
          <w:rFonts w:eastAsia="Times New Roman" w:cs="Times New Roman"/>
          <w:szCs w:val="24"/>
        </w:rPr>
        <w:t>Ευβοϊκού</w:t>
      </w:r>
      <w:r>
        <w:rPr>
          <w:rFonts w:eastAsia="Times New Roman" w:cs="Times New Roman"/>
          <w:szCs w:val="24"/>
        </w:rPr>
        <w:t xml:space="preserve"> </w:t>
      </w:r>
      <w:r>
        <w:rPr>
          <w:rFonts w:eastAsia="Times New Roman" w:cs="Times New Roman"/>
          <w:szCs w:val="24"/>
        </w:rPr>
        <w:t>Ανώνυμος</w:t>
      </w:r>
      <w:r>
        <w:rPr>
          <w:rFonts w:eastAsia="Times New Roman" w:cs="Times New Roman"/>
          <w:szCs w:val="24"/>
        </w:rPr>
        <w:t xml:space="preserve"> </w:t>
      </w:r>
      <w:r>
        <w:rPr>
          <w:rFonts w:eastAsia="Times New Roman" w:cs="Times New Roman"/>
          <w:szCs w:val="24"/>
        </w:rPr>
        <w:t>Εταιρεία</w:t>
      </w:r>
      <w:r>
        <w:rPr>
          <w:rFonts w:eastAsia="Times New Roman" w:cs="Times New Roman"/>
          <w:szCs w:val="24"/>
        </w:rPr>
        <w:t xml:space="preserve"> </w:t>
      </w:r>
      <w:r>
        <w:rPr>
          <w:rFonts w:eastAsia="Times New Roman" w:cs="Times New Roman"/>
          <w:szCs w:val="24"/>
        </w:rPr>
        <w:t>Ανάπτυξης</w:t>
      </w:r>
      <w:r>
        <w:rPr>
          <w:rFonts w:eastAsia="Times New Roman" w:cs="Times New Roman"/>
          <w:szCs w:val="24"/>
        </w:rPr>
        <w:t xml:space="preserve"> </w:t>
      </w:r>
      <w:r>
        <w:rPr>
          <w:rFonts w:eastAsia="Times New Roman" w:cs="Times New Roman"/>
          <w:szCs w:val="24"/>
        </w:rPr>
        <w:t>Υδατοκα</w:t>
      </w:r>
      <w:r>
        <w:rPr>
          <w:rFonts w:eastAsia="Times New Roman" w:cs="Times New Roman"/>
          <w:szCs w:val="24"/>
        </w:rPr>
        <w:t>λλιεργειών</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περιμένουμε</w:t>
      </w:r>
      <w:r>
        <w:rPr>
          <w:rFonts w:eastAsia="Times New Roman" w:cs="Times New Roman"/>
          <w:szCs w:val="24"/>
        </w:rPr>
        <w:t xml:space="preserve"> </w:t>
      </w:r>
      <w:r>
        <w:rPr>
          <w:rFonts w:eastAsia="Times New Roman" w:cs="Times New Roman"/>
          <w:szCs w:val="24"/>
        </w:rPr>
        <w:t>πλέον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αυτόν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φέρει</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τελικές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απόψεις.</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αναγκαία</w:t>
      </w:r>
      <w:r>
        <w:rPr>
          <w:rFonts w:eastAsia="Times New Roman" w:cs="Times New Roman"/>
          <w:szCs w:val="24"/>
        </w:rPr>
        <w:t xml:space="preserve"> </w:t>
      </w:r>
      <w:r>
        <w:rPr>
          <w:rFonts w:eastAsia="Times New Roman" w:cs="Times New Roman"/>
          <w:szCs w:val="24"/>
        </w:rPr>
        <w:t>βήματα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κάνουμε.</w:t>
      </w:r>
    </w:p>
    <w:p w14:paraId="076E7C02"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Να</w:t>
      </w:r>
      <w:r>
        <w:rPr>
          <w:rFonts w:eastAsia="Times New Roman" w:cs="Times New Roman"/>
          <w:szCs w:val="24"/>
        </w:rPr>
        <w:t xml:space="preserve"> </w:t>
      </w:r>
      <w:r>
        <w:rPr>
          <w:rFonts w:eastAsia="Times New Roman" w:cs="Times New Roman"/>
          <w:szCs w:val="24"/>
        </w:rPr>
        <w:t>γνωρίζεται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πάντως,</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αντιλαμβάνεσθε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αποτελεί</w:t>
      </w:r>
      <w:r>
        <w:rPr>
          <w:rFonts w:eastAsia="Times New Roman" w:cs="Times New Roman"/>
          <w:szCs w:val="24"/>
        </w:rPr>
        <w:t xml:space="preserve"> </w:t>
      </w:r>
      <w:r>
        <w:rPr>
          <w:rFonts w:eastAsia="Times New Roman" w:cs="Times New Roman"/>
          <w:szCs w:val="24"/>
        </w:rPr>
        <w:t>προτεραιότητα</w:t>
      </w:r>
      <w:r>
        <w:rPr>
          <w:rFonts w:eastAsia="Times New Roman" w:cs="Times New Roman"/>
          <w:szCs w:val="24"/>
        </w:rPr>
        <w:t xml:space="preserve"> </w:t>
      </w:r>
      <w:r>
        <w:rPr>
          <w:rFonts w:eastAsia="Times New Roman" w:cs="Times New Roman"/>
          <w:szCs w:val="24"/>
        </w:rPr>
        <w:t>υψίστης</w:t>
      </w:r>
      <w:r>
        <w:rPr>
          <w:rFonts w:eastAsia="Times New Roman" w:cs="Times New Roman"/>
          <w:szCs w:val="24"/>
        </w:rPr>
        <w:t xml:space="preserve"> </w:t>
      </w:r>
      <w:r>
        <w:rPr>
          <w:rFonts w:eastAsia="Times New Roman" w:cs="Times New Roman"/>
          <w:szCs w:val="24"/>
        </w:rPr>
        <w:t>σημασίας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προχωρήσουν</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αναγκαία</w:t>
      </w:r>
      <w:r>
        <w:rPr>
          <w:rFonts w:eastAsia="Times New Roman" w:cs="Times New Roman"/>
          <w:szCs w:val="24"/>
        </w:rPr>
        <w:t xml:space="preserve"> </w:t>
      </w:r>
      <w:r>
        <w:rPr>
          <w:rFonts w:eastAsia="Times New Roman" w:cs="Times New Roman"/>
          <w:szCs w:val="24"/>
        </w:rPr>
        <w:t>βήματα</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κατεύθυνση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κυρίως,</w:t>
      </w:r>
      <w:r>
        <w:rPr>
          <w:rFonts w:eastAsia="Times New Roman" w:cs="Times New Roman"/>
          <w:szCs w:val="24"/>
        </w:rPr>
        <w:t xml:space="preserve"> </w:t>
      </w:r>
      <w:r>
        <w:rPr>
          <w:rFonts w:eastAsia="Times New Roman" w:cs="Times New Roman"/>
          <w:szCs w:val="24"/>
        </w:rPr>
        <w:t>επαναλαμβάνω,</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μην</w:t>
      </w:r>
      <w:r>
        <w:rPr>
          <w:rFonts w:eastAsia="Times New Roman" w:cs="Times New Roman"/>
          <w:szCs w:val="24"/>
        </w:rPr>
        <w:t xml:space="preserve"> </w:t>
      </w:r>
      <w:r>
        <w:rPr>
          <w:rFonts w:eastAsia="Times New Roman" w:cs="Times New Roman"/>
          <w:szCs w:val="24"/>
        </w:rPr>
        <w:t>αντιμετωπίζουμε</w:t>
      </w:r>
      <w:r>
        <w:rPr>
          <w:rFonts w:eastAsia="Times New Roman" w:cs="Times New Roman"/>
          <w:szCs w:val="24"/>
        </w:rPr>
        <w:t xml:space="preserve"> </w:t>
      </w:r>
      <w:r>
        <w:rPr>
          <w:rFonts w:eastAsia="Times New Roman" w:cs="Times New Roman"/>
          <w:szCs w:val="24"/>
        </w:rPr>
        <w:t>κατά</w:t>
      </w:r>
      <w:r>
        <w:rPr>
          <w:rFonts w:eastAsia="Times New Roman" w:cs="Times New Roman"/>
          <w:szCs w:val="24"/>
        </w:rPr>
        <w:t xml:space="preserve"> </w:t>
      </w:r>
      <w:r>
        <w:rPr>
          <w:rFonts w:eastAsia="Times New Roman" w:cs="Times New Roman"/>
          <w:szCs w:val="24"/>
        </w:rPr>
        <w:t>περίπτωση</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διαμόρφωσης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θεσμικού</w:t>
      </w:r>
      <w:r>
        <w:rPr>
          <w:rFonts w:eastAsia="Times New Roman" w:cs="Times New Roman"/>
          <w:szCs w:val="24"/>
        </w:rPr>
        <w:t xml:space="preserve"> </w:t>
      </w:r>
      <w:r>
        <w:rPr>
          <w:rFonts w:eastAsia="Times New Roman" w:cs="Times New Roman"/>
          <w:szCs w:val="24"/>
        </w:rPr>
        <w:t>πλαισίου.</w:t>
      </w:r>
      <w:r>
        <w:rPr>
          <w:rFonts w:eastAsia="Times New Roman" w:cs="Times New Roman"/>
          <w:szCs w:val="24"/>
        </w:rPr>
        <w:t xml:space="preserve"> </w:t>
      </w:r>
      <w:r>
        <w:rPr>
          <w:rFonts w:eastAsia="Times New Roman" w:cs="Times New Roman"/>
          <w:szCs w:val="24"/>
        </w:rPr>
        <w:t>Όταν,</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κατορθώσουμε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σταθερό,</w:t>
      </w:r>
      <w:r>
        <w:rPr>
          <w:rFonts w:eastAsia="Times New Roman" w:cs="Times New Roman"/>
          <w:szCs w:val="24"/>
        </w:rPr>
        <w:t xml:space="preserve"> </w:t>
      </w:r>
      <w:r>
        <w:rPr>
          <w:rFonts w:eastAsia="Times New Roman" w:cs="Times New Roman"/>
          <w:szCs w:val="24"/>
        </w:rPr>
        <w:t>σαφές,</w:t>
      </w:r>
      <w:r>
        <w:rPr>
          <w:rFonts w:eastAsia="Times New Roman" w:cs="Times New Roman"/>
          <w:szCs w:val="24"/>
        </w:rPr>
        <w:t xml:space="preserve"> </w:t>
      </w:r>
      <w:r>
        <w:rPr>
          <w:rFonts w:eastAsia="Times New Roman" w:cs="Times New Roman"/>
          <w:szCs w:val="24"/>
        </w:rPr>
        <w:t>θεσμικό</w:t>
      </w:r>
      <w:r>
        <w:rPr>
          <w:rFonts w:eastAsia="Times New Roman" w:cs="Times New Roman"/>
          <w:szCs w:val="24"/>
        </w:rPr>
        <w:t xml:space="preserve"> </w:t>
      </w:r>
      <w:r>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τότε</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πράγματα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τρέχουν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μόνα</w:t>
      </w:r>
      <w:r>
        <w:rPr>
          <w:rFonts w:eastAsia="Times New Roman" w:cs="Times New Roman"/>
          <w:szCs w:val="24"/>
        </w:rPr>
        <w:t xml:space="preserve"> </w:t>
      </w:r>
      <w:r>
        <w:rPr>
          <w:rFonts w:eastAsia="Times New Roman" w:cs="Times New Roman"/>
          <w:szCs w:val="24"/>
        </w:rPr>
        <w:t>τους.</w:t>
      </w:r>
    </w:p>
    <w:p w14:paraId="076E7C03" w14:textId="77777777" w:rsidR="008A5475" w:rsidRDefault="00367962">
      <w:pPr>
        <w:spacing w:line="600" w:lineRule="auto"/>
        <w:ind w:firstLine="720"/>
        <w:jc w:val="both"/>
        <w:rPr>
          <w:rFonts w:eastAsia="Times New Roman"/>
          <w:szCs w:val="24"/>
        </w:rPr>
      </w:pPr>
      <w:r>
        <w:rPr>
          <w:rFonts w:eastAsia="Times New Roman"/>
          <w:szCs w:val="24"/>
        </w:rPr>
        <w:t>Δυστυχώς,</w:t>
      </w:r>
      <w:r>
        <w:rPr>
          <w:rFonts w:eastAsia="Times New Roman"/>
          <w:szCs w:val="24"/>
        </w:rPr>
        <w:t xml:space="preserve"> </w:t>
      </w:r>
      <w:r>
        <w:rPr>
          <w:rFonts w:eastAsia="Times New Roman"/>
          <w:szCs w:val="24"/>
        </w:rPr>
        <w:t>όλα</w:t>
      </w:r>
      <w:r>
        <w:rPr>
          <w:rFonts w:eastAsia="Times New Roman"/>
          <w:szCs w:val="24"/>
        </w:rPr>
        <w:t xml:space="preserve"> </w:t>
      </w:r>
      <w:r>
        <w:rPr>
          <w:rFonts w:eastAsia="Times New Roman"/>
          <w:szCs w:val="24"/>
        </w:rPr>
        <w:t>αυτά</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υπόλοιπες</w:t>
      </w:r>
      <w:r>
        <w:rPr>
          <w:rFonts w:eastAsia="Times New Roman"/>
          <w:szCs w:val="24"/>
        </w:rPr>
        <w:t xml:space="preserve"> </w:t>
      </w:r>
      <w:r>
        <w:rPr>
          <w:rFonts w:eastAsia="Times New Roman"/>
          <w:szCs w:val="24"/>
        </w:rPr>
        <w:t>ευρωπαϊκές</w:t>
      </w:r>
      <w:r>
        <w:rPr>
          <w:rFonts w:eastAsia="Times New Roman"/>
          <w:szCs w:val="24"/>
        </w:rPr>
        <w:t xml:space="preserve"> </w:t>
      </w:r>
      <w:r>
        <w:rPr>
          <w:rFonts w:eastAsia="Times New Roman"/>
          <w:szCs w:val="24"/>
        </w:rPr>
        <w:t>χώρες,</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οποίες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χώρες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αναφοράς</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λυμένα</w:t>
      </w:r>
      <w:r>
        <w:rPr>
          <w:rFonts w:eastAsia="Times New Roman"/>
          <w:szCs w:val="24"/>
        </w:rPr>
        <w:t xml:space="preserve"> </w:t>
      </w:r>
      <w:r>
        <w:rPr>
          <w:rFonts w:eastAsia="Times New Roman"/>
          <w:szCs w:val="24"/>
        </w:rPr>
        <w:t>εδώ</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δεκαετίες.</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Ελλάδα</w:t>
      </w:r>
      <w:r>
        <w:rPr>
          <w:rFonts w:eastAsia="Times New Roman"/>
          <w:szCs w:val="24"/>
        </w:rPr>
        <w:t xml:space="preserve"> </w:t>
      </w:r>
      <w:r>
        <w:rPr>
          <w:rFonts w:eastAsia="Times New Roman"/>
          <w:szCs w:val="24"/>
        </w:rPr>
        <w:t>αυτά</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λύνονται.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λύθηκαν</w:t>
      </w:r>
      <w:r>
        <w:rPr>
          <w:rFonts w:eastAsia="Times New Roman"/>
          <w:szCs w:val="24"/>
        </w:rPr>
        <w:t xml:space="preserve"> </w:t>
      </w:r>
      <w:r>
        <w:rPr>
          <w:rFonts w:eastAsia="Times New Roman"/>
          <w:szCs w:val="24"/>
        </w:rPr>
        <w:t>λόγω</w:t>
      </w:r>
      <w:r>
        <w:rPr>
          <w:rFonts w:eastAsia="Times New Roman"/>
          <w:szCs w:val="24"/>
        </w:rPr>
        <w:t xml:space="preserve"> </w:t>
      </w:r>
      <w:r>
        <w:rPr>
          <w:rFonts w:eastAsia="Times New Roman"/>
          <w:szCs w:val="24"/>
        </w:rPr>
        <w:t>πολιτικών</w:t>
      </w:r>
      <w:r>
        <w:rPr>
          <w:rFonts w:eastAsia="Times New Roman"/>
          <w:szCs w:val="24"/>
        </w:rPr>
        <w:t xml:space="preserve"> </w:t>
      </w:r>
      <w:r>
        <w:rPr>
          <w:rFonts w:eastAsia="Times New Roman"/>
          <w:szCs w:val="24"/>
        </w:rPr>
        <w:t>ευθυνών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λόγω</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τρόπου</w:t>
      </w:r>
      <w:r>
        <w:rPr>
          <w:rFonts w:eastAsia="Times New Roman"/>
          <w:szCs w:val="24"/>
        </w:rPr>
        <w:t xml:space="preserve"> </w:t>
      </w:r>
      <w:r>
        <w:rPr>
          <w:rFonts w:eastAsia="Times New Roman"/>
          <w:szCs w:val="24"/>
        </w:rPr>
        <w:t>ανάπτυξης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lastRenderedPageBreak/>
        <w:t>νεοελληνικού</w:t>
      </w:r>
      <w:r>
        <w:rPr>
          <w:rFonts w:eastAsia="Times New Roman"/>
          <w:szCs w:val="24"/>
        </w:rPr>
        <w:t xml:space="preserve"> </w:t>
      </w:r>
      <w:r>
        <w:rPr>
          <w:rFonts w:eastAsia="Times New Roman"/>
          <w:szCs w:val="24"/>
        </w:rPr>
        <w:t>κράτους.</w:t>
      </w:r>
      <w:r>
        <w:rPr>
          <w:rFonts w:eastAsia="Times New Roman"/>
          <w:szCs w:val="24"/>
        </w:rPr>
        <w:t xml:space="preserve"> </w:t>
      </w:r>
      <w:r>
        <w:rPr>
          <w:rFonts w:eastAsia="Times New Roman"/>
          <w:szCs w:val="24"/>
        </w:rPr>
        <w:t>Ακριβώς</w:t>
      </w:r>
      <w:r>
        <w:rPr>
          <w:rFonts w:eastAsia="Times New Roman"/>
          <w:szCs w:val="24"/>
        </w:rPr>
        <w:t xml:space="preserve"> </w:t>
      </w:r>
      <w:r>
        <w:rPr>
          <w:rFonts w:eastAsia="Times New Roman"/>
          <w:szCs w:val="24"/>
        </w:rPr>
        <w:t>αυτή</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ασάφεια</w:t>
      </w:r>
      <w:r>
        <w:rPr>
          <w:rFonts w:eastAsia="Times New Roman"/>
          <w:szCs w:val="24"/>
        </w:rPr>
        <w:t xml:space="preserve"> </w:t>
      </w:r>
      <w:r>
        <w:rPr>
          <w:rFonts w:eastAsia="Times New Roman"/>
          <w:szCs w:val="24"/>
        </w:rPr>
        <w:t>αποτέλεσε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αιτία</w:t>
      </w:r>
      <w:r>
        <w:rPr>
          <w:rFonts w:eastAsia="Times New Roman"/>
          <w:szCs w:val="24"/>
        </w:rPr>
        <w:t xml:space="preserve"> </w:t>
      </w:r>
      <w:r>
        <w:rPr>
          <w:rFonts w:eastAsia="Times New Roman"/>
          <w:szCs w:val="24"/>
        </w:rPr>
        <w:t>δημιουργίας</w:t>
      </w:r>
      <w:r>
        <w:rPr>
          <w:rFonts w:eastAsia="Times New Roman"/>
          <w:szCs w:val="24"/>
        </w:rPr>
        <w:t xml:space="preserve"> </w:t>
      </w:r>
      <w:r>
        <w:rPr>
          <w:rFonts w:eastAsia="Times New Roman"/>
          <w:szCs w:val="24"/>
        </w:rPr>
        <w:t>εστιών</w:t>
      </w:r>
      <w:r>
        <w:rPr>
          <w:rFonts w:eastAsia="Times New Roman"/>
          <w:szCs w:val="24"/>
        </w:rPr>
        <w:t xml:space="preserve"> </w:t>
      </w:r>
      <w:r>
        <w:rPr>
          <w:rFonts w:eastAsia="Times New Roman"/>
          <w:szCs w:val="24"/>
        </w:rPr>
        <w:t>διαφθοράς.</w:t>
      </w:r>
      <w:r>
        <w:rPr>
          <w:rFonts w:eastAsia="Times New Roman"/>
          <w:szCs w:val="24"/>
        </w:rPr>
        <w:t xml:space="preserve"> </w:t>
      </w:r>
      <w:r>
        <w:rPr>
          <w:rFonts w:eastAsia="Times New Roman"/>
          <w:szCs w:val="24"/>
        </w:rPr>
        <w:t>Δημιούργησε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αλισβερίσι</w:t>
      </w:r>
      <w:r>
        <w:rPr>
          <w:rFonts w:eastAsia="Times New Roman"/>
          <w:szCs w:val="24"/>
        </w:rPr>
        <w:t xml:space="preserve"> </w:t>
      </w:r>
      <w:r>
        <w:rPr>
          <w:rFonts w:eastAsia="Times New Roman"/>
          <w:szCs w:val="24"/>
        </w:rPr>
        <w:t>ανάμεσα</w:t>
      </w:r>
      <w:r>
        <w:rPr>
          <w:rFonts w:eastAsia="Times New Roman"/>
          <w:szCs w:val="24"/>
        </w:rPr>
        <w:t xml:space="preserve"> </w:t>
      </w:r>
      <w:r>
        <w:rPr>
          <w:rFonts w:eastAsia="Times New Roman"/>
          <w:szCs w:val="24"/>
        </w:rPr>
        <w:t>στους</w:t>
      </w:r>
      <w:r>
        <w:rPr>
          <w:rFonts w:eastAsia="Times New Roman"/>
          <w:szCs w:val="24"/>
        </w:rPr>
        <w:t xml:space="preserve"> </w:t>
      </w:r>
      <w:r>
        <w:rPr>
          <w:rFonts w:eastAsia="Times New Roman"/>
          <w:szCs w:val="24"/>
        </w:rPr>
        <w:t>ενδιαφερόμενους</w:t>
      </w:r>
      <w:r>
        <w:rPr>
          <w:rFonts w:eastAsia="Times New Roman"/>
          <w:szCs w:val="24"/>
        </w:rPr>
        <w:t xml:space="preserve"> </w:t>
      </w:r>
      <w:r>
        <w:rPr>
          <w:rFonts w:eastAsia="Times New Roman"/>
          <w:szCs w:val="24"/>
        </w:rPr>
        <w:t>επενδυτές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πολιτεία,</w:t>
      </w:r>
      <w:r>
        <w:rPr>
          <w:rFonts w:eastAsia="Times New Roman"/>
          <w:szCs w:val="24"/>
        </w:rPr>
        <w:t xml:space="preserve"> </w:t>
      </w:r>
      <w:r>
        <w:rPr>
          <w:rFonts w:eastAsia="Times New Roman"/>
          <w:szCs w:val="24"/>
        </w:rPr>
        <w:t>όπου</w:t>
      </w:r>
      <w:r>
        <w:rPr>
          <w:rFonts w:eastAsia="Times New Roman"/>
          <w:szCs w:val="24"/>
        </w:rPr>
        <w:t xml:space="preserve"> </w:t>
      </w:r>
      <w:r>
        <w:rPr>
          <w:rFonts w:eastAsia="Times New Roman"/>
          <w:szCs w:val="24"/>
        </w:rPr>
        <w:t>υπήρξαν</w:t>
      </w:r>
      <w:r>
        <w:rPr>
          <w:rFonts w:eastAsia="Times New Roman"/>
          <w:szCs w:val="24"/>
        </w:rPr>
        <w:t xml:space="preserve"> </w:t>
      </w:r>
      <w:r>
        <w:rPr>
          <w:rFonts w:eastAsia="Times New Roman"/>
          <w:szCs w:val="24"/>
        </w:rPr>
        <w:t>όλα</w:t>
      </w:r>
      <w:r>
        <w:rPr>
          <w:rFonts w:eastAsia="Times New Roman"/>
          <w:szCs w:val="24"/>
        </w:rPr>
        <w:t xml:space="preserve"> </w:t>
      </w:r>
      <w:r>
        <w:rPr>
          <w:rFonts w:eastAsia="Times New Roman"/>
          <w:szCs w:val="24"/>
        </w:rPr>
        <w:t>αυτά</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φαινόμενα</w:t>
      </w:r>
      <w:r>
        <w:rPr>
          <w:rFonts w:eastAsia="Times New Roman"/>
          <w:szCs w:val="24"/>
        </w:rPr>
        <w:t xml:space="preserve"> </w:t>
      </w:r>
      <w:r>
        <w:rPr>
          <w:rFonts w:eastAsia="Times New Roman"/>
          <w:szCs w:val="24"/>
        </w:rPr>
        <w:t>κατά</w:t>
      </w:r>
      <w:r>
        <w:rPr>
          <w:rFonts w:eastAsia="Times New Roman"/>
          <w:szCs w:val="24"/>
        </w:rPr>
        <w:t xml:space="preserve"> </w:t>
      </w:r>
      <w:r>
        <w:rPr>
          <w:rFonts w:eastAsia="Times New Roman"/>
          <w:szCs w:val="24"/>
        </w:rPr>
        <w:t>καιρούς,</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εμείς</w:t>
      </w:r>
      <w:r>
        <w:rPr>
          <w:rFonts w:eastAsia="Times New Roman"/>
          <w:szCs w:val="24"/>
        </w:rPr>
        <w:t xml:space="preserve"> </w:t>
      </w:r>
      <w:r>
        <w:rPr>
          <w:rFonts w:eastAsia="Times New Roman"/>
          <w:szCs w:val="24"/>
        </w:rPr>
        <w:t>θέλουμε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αντιμετωπίσουμε</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έναν</w:t>
      </w:r>
      <w:r>
        <w:rPr>
          <w:rFonts w:eastAsia="Times New Roman"/>
          <w:szCs w:val="24"/>
        </w:rPr>
        <w:t xml:space="preserve"> </w:t>
      </w:r>
      <w:r>
        <w:rPr>
          <w:rFonts w:eastAsia="Times New Roman"/>
          <w:szCs w:val="24"/>
        </w:rPr>
        <w:t>αποτελεσματικό</w:t>
      </w:r>
      <w:r>
        <w:rPr>
          <w:rFonts w:eastAsia="Times New Roman"/>
          <w:szCs w:val="24"/>
        </w:rPr>
        <w:t xml:space="preserve"> </w:t>
      </w:r>
      <w:r>
        <w:rPr>
          <w:rFonts w:eastAsia="Times New Roman"/>
          <w:szCs w:val="24"/>
        </w:rPr>
        <w:t>τρόπο.</w:t>
      </w:r>
    </w:p>
    <w:p w14:paraId="076E7C04" w14:textId="77777777" w:rsidR="008A5475" w:rsidRDefault="00367962">
      <w:pPr>
        <w:spacing w:line="600" w:lineRule="auto"/>
        <w:ind w:firstLine="720"/>
        <w:jc w:val="both"/>
        <w:rPr>
          <w:rFonts w:eastAsia="Times New Roman"/>
          <w:szCs w:val="24"/>
        </w:rPr>
      </w:pPr>
      <w:r>
        <w:rPr>
          <w:rFonts w:eastAsia="Times New Roman"/>
          <w:szCs w:val="24"/>
        </w:rPr>
        <w:t>Κρατώ,</w:t>
      </w:r>
      <w:r>
        <w:rPr>
          <w:rFonts w:eastAsia="Times New Roman"/>
          <w:szCs w:val="24"/>
        </w:rPr>
        <w:t xml:space="preserve"> </w:t>
      </w:r>
      <w:r>
        <w:rPr>
          <w:rFonts w:eastAsia="Times New Roman"/>
          <w:szCs w:val="24"/>
        </w:rPr>
        <w:t>λοιπόν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δική</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παραίνεση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προτροπή</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μπορέσουμε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είμαστε</w:t>
      </w:r>
      <w:r>
        <w:rPr>
          <w:rFonts w:eastAsia="Times New Roman"/>
          <w:szCs w:val="24"/>
        </w:rPr>
        <w:t xml:space="preserve"> </w:t>
      </w:r>
      <w:r>
        <w:rPr>
          <w:rFonts w:eastAsia="Times New Roman"/>
          <w:szCs w:val="24"/>
        </w:rPr>
        <w:t>αποτελεσματικοί</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σαφείς,</w:t>
      </w:r>
      <w:r>
        <w:rPr>
          <w:rFonts w:eastAsia="Times New Roman"/>
          <w:szCs w:val="24"/>
        </w:rPr>
        <w:t xml:space="preserve"> </w:t>
      </w:r>
      <w:r>
        <w:rPr>
          <w:rFonts w:eastAsia="Times New Roman"/>
          <w:szCs w:val="24"/>
        </w:rPr>
        <w:t>έτσι</w:t>
      </w:r>
      <w:r>
        <w:rPr>
          <w:rFonts w:eastAsia="Times New Roman"/>
          <w:szCs w:val="24"/>
        </w:rPr>
        <w:t xml:space="preserve"> </w:t>
      </w:r>
      <w:r>
        <w:rPr>
          <w:rFonts w:eastAsia="Times New Roman"/>
          <w:szCs w:val="24"/>
        </w:rPr>
        <w:t>ώστε</w:t>
      </w:r>
      <w:r>
        <w:rPr>
          <w:rFonts w:eastAsia="Times New Roman"/>
          <w:szCs w:val="24"/>
        </w:rPr>
        <w:t xml:space="preserve"> </w:t>
      </w:r>
      <w:r>
        <w:rPr>
          <w:rFonts w:eastAsia="Times New Roman"/>
          <w:szCs w:val="24"/>
        </w:rPr>
        <w:t>πράγματι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διαμορφώσουμε</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νέο</w:t>
      </w:r>
      <w:r>
        <w:rPr>
          <w:rFonts w:eastAsia="Times New Roman"/>
          <w:szCs w:val="24"/>
        </w:rPr>
        <w:t xml:space="preserve"> </w:t>
      </w:r>
      <w:r>
        <w:rPr>
          <w:rFonts w:eastAsia="Times New Roman"/>
          <w:szCs w:val="24"/>
        </w:rPr>
        <w:t>σταθερό</w:t>
      </w:r>
      <w:r>
        <w:rPr>
          <w:rFonts w:eastAsia="Times New Roman"/>
          <w:szCs w:val="24"/>
        </w:rPr>
        <w:t xml:space="preserve"> </w:t>
      </w:r>
      <w:r>
        <w:rPr>
          <w:rFonts w:eastAsia="Times New Roman"/>
          <w:szCs w:val="24"/>
        </w:rPr>
        <w:t>θεσμικό</w:t>
      </w:r>
      <w:r>
        <w:rPr>
          <w:rFonts w:eastAsia="Times New Roman"/>
          <w:szCs w:val="24"/>
        </w:rPr>
        <w:t xml:space="preserve"> </w:t>
      </w:r>
      <w:r>
        <w:rPr>
          <w:rFonts w:eastAsia="Times New Roman"/>
          <w:szCs w:val="24"/>
        </w:rPr>
        <w:t>πλαίσιο</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μπορέσει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δώσει</w:t>
      </w:r>
      <w:r>
        <w:rPr>
          <w:rFonts w:eastAsia="Times New Roman"/>
          <w:szCs w:val="24"/>
        </w:rPr>
        <w:t xml:space="preserve"> </w:t>
      </w:r>
      <w:r>
        <w:rPr>
          <w:rFonts w:eastAsia="Times New Roman"/>
          <w:szCs w:val="24"/>
        </w:rPr>
        <w:t>σχεδόν</w:t>
      </w:r>
      <w:r>
        <w:rPr>
          <w:rFonts w:eastAsia="Times New Roman"/>
          <w:szCs w:val="24"/>
        </w:rPr>
        <w:t xml:space="preserve"> </w:t>
      </w:r>
      <w:r>
        <w:rPr>
          <w:rFonts w:eastAsia="Times New Roman"/>
          <w:szCs w:val="24"/>
        </w:rPr>
        <w:t>ολοκληρωτική</w:t>
      </w:r>
      <w:r>
        <w:rPr>
          <w:rFonts w:eastAsia="Times New Roman"/>
          <w:szCs w:val="24"/>
        </w:rPr>
        <w:t xml:space="preserve"> </w:t>
      </w:r>
      <w:r>
        <w:rPr>
          <w:rFonts w:eastAsia="Times New Roman"/>
          <w:szCs w:val="24"/>
        </w:rPr>
        <w:t>απάντηση</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πάντοτε</w:t>
      </w:r>
      <w:r>
        <w:rPr>
          <w:rFonts w:eastAsia="Times New Roman"/>
          <w:szCs w:val="24"/>
        </w:rPr>
        <w:t xml:space="preserve"> </w:t>
      </w:r>
      <w:r>
        <w:rPr>
          <w:rFonts w:eastAsia="Times New Roman"/>
          <w:szCs w:val="24"/>
        </w:rPr>
        <w:t>προκύπτουν</w:t>
      </w:r>
      <w:r>
        <w:rPr>
          <w:rFonts w:eastAsia="Times New Roman"/>
          <w:szCs w:val="24"/>
        </w:rPr>
        <w:t xml:space="preserve"> </w:t>
      </w:r>
      <w:r>
        <w:rPr>
          <w:rFonts w:eastAsia="Times New Roman"/>
          <w:szCs w:val="24"/>
        </w:rPr>
        <w:t>ζητήματα</w:t>
      </w:r>
      <w:r>
        <w:rPr>
          <w:rFonts w:eastAsia="Times New Roman"/>
          <w:szCs w:val="24"/>
        </w:rPr>
        <w:t xml:space="preserve"> </w:t>
      </w:r>
      <w:r>
        <w:rPr>
          <w:rFonts w:eastAsia="Times New Roman"/>
          <w:szCs w:val="24"/>
        </w:rPr>
        <w:t>αναθεώρησης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θεσμικών</w:t>
      </w:r>
      <w:r>
        <w:rPr>
          <w:rFonts w:eastAsia="Times New Roman"/>
          <w:szCs w:val="24"/>
        </w:rPr>
        <w:t xml:space="preserve"> </w:t>
      </w:r>
      <w:r>
        <w:rPr>
          <w:rFonts w:eastAsia="Times New Roman"/>
          <w:szCs w:val="24"/>
        </w:rPr>
        <w:t>πλαισίων-</w:t>
      </w:r>
      <w:r>
        <w:rPr>
          <w:rFonts w:eastAsia="Times New Roman"/>
          <w:szCs w:val="24"/>
        </w:rPr>
        <w:t xml:space="preserve"> </w:t>
      </w:r>
      <w:r>
        <w:rPr>
          <w:rFonts w:eastAsia="Times New Roman"/>
          <w:szCs w:val="24"/>
        </w:rPr>
        <w:t>προκειμένου</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μπορέσουμε</w:t>
      </w:r>
      <w:r>
        <w:rPr>
          <w:rFonts w:eastAsia="Times New Roman"/>
          <w:szCs w:val="24"/>
        </w:rPr>
        <w:t xml:space="preserve"> </w:t>
      </w:r>
      <w:r>
        <w:rPr>
          <w:rFonts w:eastAsia="Times New Roman"/>
          <w:szCs w:val="24"/>
        </w:rPr>
        <w:lastRenderedPageBreak/>
        <w:t>να</w:t>
      </w:r>
      <w:r>
        <w:rPr>
          <w:rFonts w:eastAsia="Times New Roman"/>
          <w:szCs w:val="24"/>
        </w:rPr>
        <w:t xml:space="preserve"> </w:t>
      </w:r>
      <w:r>
        <w:rPr>
          <w:rFonts w:eastAsia="Times New Roman"/>
          <w:szCs w:val="24"/>
        </w:rPr>
        <w:t>λειτουργούμε,</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απαιτείται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βάση</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αναγκαιότητες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ελληνικής</w:t>
      </w:r>
      <w:r>
        <w:rPr>
          <w:rFonts w:eastAsia="Times New Roman"/>
          <w:szCs w:val="24"/>
        </w:rPr>
        <w:t xml:space="preserve"> </w:t>
      </w:r>
      <w:r>
        <w:rPr>
          <w:rFonts w:eastAsia="Times New Roman"/>
          <w:szCs w:val="24"/>
        </w:rPr>
        <w:t>οικονομίας</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συγκεκριμένο</w:t>
      </w:r>
      <w:r>
        <w:rPr>
          <w:rFonts w:eastAsia="Times New Roman"/>
          <w:szCs w:val="24"/>
        </w:rPr>
        <w:t xml:space="preserve"> </w:t>
      </w:r>
      <w:r>
        <w:rPr>
          <w:rFonts w:eastAsia="Times New Roman"/>
          <w:szCs w:val="24"/>
        </w:rPr>
        <w:t>κλάδο.</w:t>
      </w:r>
    </w:p>
    <w:p w14:paraId="076E7C05" w14:textId="77777777" w:rsidR="008A5475" w:rsidRDefault="00367962">
      <w:pPr>
        <w:spacing w:line="600" w:lineRule="auto"/>
        <w:ind w:firstLine="720"/>
        <w:jc w:val="both"/>
        <w:rPr>
          <w:rFonts w:eastAsia="Times New Roman"/>
          <w:szCs w:val="24"/>
        </w:rPr>
      </w:pPr>
      <w:r>
        <w:rPr>
          <w:rFonts w:eastAsia="Times New Roman"/>
          <w:szCs w:val="24"/>
        </w:rPr>
        <w:t>Σας</w:t>
      </w:r>
      <w:r>
        <w:rPr>
          <w:rFonts w:eastAsia="Times New Roman"/>
          <w:szCs w:val="24"/>
        </w:rPr>
        <w:t xml:space="preserve"> </w:t>
      </w:r>
      <w:r>
        <w:rPr>
          <w:rFonts w:eastAsia="Times New Roman"/>
          <w:szCs w:val="24"/>
        </w:rPr>
        <w:t>ευχαριστώ.</w:t>
      </w:r>
    </w:p>
    <w:p w14:paraId="076E7C06" w14:textId="77777777" w:rsidR="008A5475" w:rsidRDefault="00367962">
      <w:pPr>
        <w:spacing w:line="600" w:lineRule="auto"/>
        <w:ind w:firstLine="720"/>
        <w:jc w:val="both"/>
        <w:rPr>
          <w:rFonts w:eastAsia="Times New Roman"/>
          <w:szCs w:val="24"/>
        </w:rPr>
      </w:pPr>
      <w:r>
        <w:rPr>
          <w:rFonts w:eastAsia="Times New Roman"/>
          <w:b/>
          <w:szCs w:val="24"/>
        </w:rPr>
        <w:t>ΠΡ</w:t>
      </w:r>
      <w:r>
        <w:rPr>
          <w:rFonts w:eastAsia="Times New Roman"/>
          <w:b/>
          <w:szCs w:val="24"/>
        </w:rPr>
        <w:t>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b/>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κύριο</w:t>
      </w:r>
      <w:r>
        <w:rPr>
          <w:rFonts w:eastAsia="Times New Roman"/>
          <w:szCs w:val="24"/>
        </w:rPr>
        <w:t xml:space="preserve"> </w:t>
      </w:r>
      <w:r>
        <w:rPr>
          <w:rFonts w:eastAsia="Times New Roman"/>
          <w:szCs w:val="24"/>
        </w:rPr>
        <w:t>Υπουργό.</w:t>
      </w:r>
    </w:p>
    <w:p w14:paraId="076E7C07" w14:textId="77777777" w:rsidR="008A5475" w:rsidRDefault="00367962">
      <w:pPr>
        <w:spacing w:line="600" w:lineRule="auto"/>
        <w:ind w:firstLine="720"/>
        <w:jc w:val="both"/>
        <w:rPr>
          <w:rFonts w:eastAsia="Times New Roman"/>
          <w:szCs w:val="24"/>
        </w:rPr>
      </w:pPr>
      <w:r>
        <w:rPr>
          <w:rFonts w:eastAsia="Times New Roman"/>
          <w:szCs w:val="24"/>
        </w:rPr>
        <w:t>Κυρίες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κύριοι</w:t>
      </w:r>
      <w:r>
        <w:rPr>
          <w:rFonts w:eastAsia="Times New Roman"/>
          <w:szCs w:val="24"/>
        </w:rPr>
        <w:t xml:space="preserve"> </w:t>
      </w:r>
      <w:r>
        <w:rPr>
          <w:rFonts w:eastAsia="Times New Roman"/>
          <w:szCs w:val="24"/>
        </w:rPr>
        <w:t>συνάδελφοι,</w:t>
      </w:r>
      <w:r>
        <w:rPr>
          <w:rFonts w:eastAsia="Times New Roman"/>
          <w:szCs w:val="24"/>
        </w:rPr>
        <w:t xml:space="preserve"> </w:t>
      </w:r>
      <w:r>
        <w:rPr>
          <w:rFonts w:eastAsia="Times New Roman"/>
          <w:szCs w:val="24"/>
        </w:rPr>
        <w:t>πριν</w:t>
      </w:r>
      <w:r>
        <w:rPr>
          <w:rFonts w:eastAsia="Times New Roman"/>
          <w:szCs w:val="24"/>
        </w:rPr>
        <w:t xml:space="preserve"> </w:t>
      </w:r>
      <w:r>
        <w:rPr>
          <w:rFonts w:eastAsia="Times New Roman"/>
          <w:szCs w:val="24"/>
        </w:rPr>
        <w:t>προχωρήσουμε</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επόμενη</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ήθελα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πληροφορήσω</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Σώμα</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σημερινή</w:t>
      </w:r>
      <w:r>
        <w:rPr>
          <w:rFonts w:eastAsia="Times New Roman"/>
          <w:szCs w:val="24"/>
        </w:rPr>
        <w:t xml:space="preserve"> </w:t>
      </w:r>
      <w:r>
        <w:rPr>
          <w:rFonts w:eastAsia="Times New Roman"/>
          <w:szCs w:val="24"/>
        </w:rPr>
        <w:t>συνεδρίαση</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συζητηθούν</w:t>
      </w:r>
      <w:r>
        <w:rPr>
          <w:rFonts w:eastAsia="Times New Roman"/>
          <w:szCs w:val="24"/>
        </w:rPr>
        <w:t xml:space="preserve"> </w:t>
      </w:r>
      <w:r>
        <w:rPr>
          <w:rFonts w:eastAsia="Times New Roman"/>
          <w:szCs w:val="24"/>
        </w:rPr>
        <w:t>οκτώ</w:t>
      </w:r>
      <w:r>
        <w:rPr>
          <w:rFonts w:eastAsia="Times New Roman"/>
          <w:szCs w:val="24"/>
        </w:rPr>
        <w:t xml:space="preserve"> </w:t>
      </w:r>
      <w:r>
        <w:rPr>
          <w:rFonts w:eastAsia="Times New Roman"/>
          <w:szCs w:val="24"/>
        </w:rPr>
        <w:t>επίκαιρες</w:t>
      </w:r>
      <w:r>
        <w:rPr>
          <w:rFonts w:eastAsia="Times New Roman"/>
          <w:szCs w:val="24"/>
        </w:rPr>
        <w:t xml:space="preserve"> </w:t>
      </w:r>
      <w:r>
        <w:rPr>
          <w:rFonts w:eastAsia="Times New Roman"/>
          <w:szCs w:val="24"/>
        </w:rPr>
        <w:t>ερωτήσεις,</w:t>
      </w:r>
      <w:r>
        <w:rPr>
          <w:rFonts w:eastAsia="Times New Roman"/>
          <w:szCs w:val="24"/>
        </w:rPr>
        <w:t xml:space="preserve"> </w:t>
      </w:r>
      <w:r>
        <w:rPr>
          <w:rFonts w:eastAsia="Times New Roman"/>
          <w:szCs w:val="24"/>
        </w:rPr>
        <w:t>ενώ</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διαγραφεί</w:t>
      </w:r>
      <w:r>
        <w:rPr>
          <w:rFonts w:eastAsia="Times New Roman"/>
          <w:szCs w:val="24"/>
        </w:rPr>
        <w:t xml:space="preserve"> </w:t>
      </w:r>
      <w:r>
        <w:rPr>
          <w:rFonts w:eastAsia="Times New Roman"/>
          <w:szCs w:val="24"/>
        </w:rPr>
        <w:t>δεκαεπτά.</w:t>
      </w:r>
      <w:r>
        <w:rPr>
          <w:rFonts w:eastAsia="Times New Roman"/>
          <w:szCs w:val="24"/>
        </w:rPr>
        <w:t xml:space="preserve"> </w:t>
      </w:r>
      <w:r>
        <w:rPr>
          <w:rFonts w:eastAsia="Times New Roman"/>
          <w:szCs w:val="24"/>
        </w:rPr>
        <w:t>Συγκεκριμένα,</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δεκαεπτά,</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πέντε</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συζητηθούν</w:t>
      </w:r>
      <w:r>
        <w:rPr>
          <w:rFonts w:eastAsia="Times New Roman"/>
          <w:szCs w:val="24"/>
        </w:rPr>
        <w:t xml:space="preserve"> </w:t>
      </w:r>
      <w:r>
        <w:rPr>
          <w:rFonts w:eastAsia="Times New Roman"/>
          <w:szCs w:val="24"/>
        </w:rPr>
        <w:t>λόγω</w:t>
      </w:r>
      <w:r>
        <w:rPr>
          <w:rFonts w:eastAsia="Times New Roman"/>
          <w:szCs w:val="24"/>
        </w:rPr>
        <w:t xml:space="preserve"> </w:t>
      </w:r>
      <w:r>
        <w:rPr>
          <w:rFonts w:eastAsia="Times New Roman"/>
          <w:szCs w:val="24"/>
        </w:rPr>
        <w:t>αναρμοδιότητας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αντίστοιχου</w:t>
      </w:r>
      <w:r>
        <w:rPr>
          <w:rFonts w:eastAsia="Times New Roman"/>
          <w:szCs w:val="24"/>
        </w:rPr>
        <w:t xml:space="preserve"> </w:t>
      </w:r>
      <w:r>
        <w:rPr>
          <w:rFonts w:eastAsia="Times New Roman"/>
          <w:szCs w:val="24"/>
        </w:rPr>
        <w:t>Υπουργείου</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τέθηκε</w:t>
      </w:r>
      <w:r>
        <w:rPr>
          <w:rFonts w:eastAsia="Times New Roman"/>
          <w:szCs w:val="24"/>
        </w:rPr>
        <w:t xml:space="preserve"> </w:t>
      </w:r>
      <w:r>
        <w:rPr>
          <w:rFonts w:eastAsia="Times New Roman"/>
          <w:szCs w:val="24"/>
        </w:rPr>
        <w:lastRenderedPageBreak/>
        <w:t>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δύο</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συζητηθούν</w:t>
      </w:r>
      <w:r>
        <w:rPr>
          <w:rFonts w:eastAsia="Times New Roman"/>
          <w:szCs w:val="24"/>
        </w:rPr>
        <w:t xml:space="preserve"> </w:t>
      </w:r>
      <w:r>
        <w:rPr>
          <w:rFonts w:eastAsia="Times New Roman"/>
          <w:szCs w:val="24"/>
        </w:rPr>
        <w:t>λόγω</w:t>
      </w:r>
      <w:r>
        <w:rPr>
          <w:rFonts w:eastAsia="Times New Roman"/>
          <w:szCs w:val="24"/>
        </w:rPr>
        <w:t xml:space="preserve"> </w:t>
      </w:r>
      <w:r>
        <w:rPr>
          <w:rFonts w:eastAsia="Times New Roman"/>
          <w:szCs w:val="24"/>
        </w:rPr>
        <w:t>κωλύματος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επερωτώντος</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δύο</w:t>
      </w:r>
      <w:r>
        <w:rPr>
          <w:rFonts w:eastAsia="Times New Roman"/>
          <w:szCs w:val="24"/>
        </w:rPr>
        <w:t xml:space="preserve"> </w:t>
      </w:r>
      <w:r>
        <w:rPr>
          <w:rFonts w:eastAsia="Times New Roman"/>
          <w:szCs w:val="24"/>
        </w:rPr>
        <w:t>επίσης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συζητηθούν</w:t>
      </w:r>
      <w:r>
        <w:rPr>
          <w:rFonts w:eastAsia="Times New Roman"/>
          <w:szCs w:val="24"/>
        </w:rPr>
        <w:t xml:space="preserve"> </w:t>
      </w:r>
      <w:r>
        <w:rPr>
          <w:rFonts w:eastAsia="Times New Roman"/>
          <w:szCs w:val="24"/>
        </w:rPr>
        <w:t>λόγω</w:t>
      </w:r>
      <w:r>
        <w:rPr>
          <w:rFonts w:eastAsia="Times New Roman"/>
          <w:szCs w:val="24"/>
        </w:rPr>
        <w:t xml:space="preserve"> </w:t>
      </w:r>
      <w:r>
        <w:rPr>
          <w:rFonts w:eastAsia="Times New Roman"/>
          <w:szCs w:val="24"/>
        </w:rPr>
        <w:t>απουσίας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αρμόδιων</w:t>
      </w:r>
      <w:r>
        <w:rPr>
          <w:rFonts w:eastAsia="Times New Roman"/>
          <w:szCs w:val="24"/>
        </w:rPr>
        <w:t xml:space="preserve"> </w:t>
      </w:r>
      <w:r>
        <w:rPr>
          <w:rFonts w:eastAsia="Times New Roman"/>
          <w:szCs w:val="24"/>
        </w:rPr>
        <w:t>Υπουργών</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εξωτερικό.</w:t>
      </w:r>
    </w:p>
    <w:p w14:paraId="076E7C08" w14:textId="77777777" w:rsidR="008A5475" w:rsidRDefault="00367962">
      <w:pPr>
        <w:spacing w:line="600" w:lineRule="auto"/>
        <w:ind w:firstLine="720"/>
        <w:jc w:val="both"/>
        <w:rPr>
          <w:rFonts w:eastAsia="Times New Roman"/>
          <w:szCs w:val="24"/>
        </w:rPr>
      </w:pPr>
      <w:r>
        <w:rPr>
          <w:rFonts w:eastAsia="Times New Roman"/>
          <w:szCs w:val="24"/>
        </w:rPr>
        <w:t>Πιο</w:t>
      </w:r>
      <w:r>
        <w:rPr>
          <w:rFonts w:eastAsia="Times New Roman"/>
          <w:szCs w:val="24"/>
        </w:rPr>
        <w:t xml:space="preserve"> </w:t>
      </w:r>
      <w:r>
        <w:rPr>
          <w:rFonts w:eastAsia="Times New Roman"/>
          <w:szCs w:val="24"/>
        </w:rPr>
        <w:t>συγκεκριμένα,</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645/11-3-2016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 xml:space="preserve">πρώτου κύκλου </w:t>
      </w:r>
      <w:r>
        <w:rPr>
          <w:rFonts w:eastAsia="Times New Roman"/>
          <w:szCs w:val="24"/>
        </w:rPr>
        <w:t>της</w:t>
      </w:r>
      <w:r>
        <w:rPr>
          <w:rFonts w:eastAsia="Times New Roman"/>
          <w:szCs w:val="24"/>
        </w:rPr>
        <w:t xml:space="preserve"> </w:t>
      </w:r>
      <w:r>
        <w:rPr>
          <w:rFonts w:eastAsia="Times New Roman"/>
          <w:szCs w:val="24"/>
        </w:rPr>
        <w:t>Βουλευτού</w:t>
      </w:r>
      <w:r>
        <w:rPr>
          <w:rFonts w:eastAsia="Times New Roman"/>
          <w:szCs w:val="24"/>
        </w:rPr>
        <w:t xml:space="preserve"> </w:t>
      </w:r>
      <w:r>
        <w:rPr>
          <w:rFonts w:eastAsia="Times New Roman"/>
          <w:szCs w:val="24"/>
        </w:rPr>
        <w:t>Καρδίτσας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Συνασπισμού</w:t>
      </w:r>
      <w:r>
        <w:rPr>
          <w:rFonts w:eastAsia="Times New Roman"/>
          <w:szCs w:val="24"/>
        </w:rPr>
        <w:t xml:space="preserve"> </w:t>
      </w:r>
      <w:r>
        <w:rPr>
          <w:rFonts w:eastAsia="Times New Roman"/>
          <w:szCs w:val="24"/>
        </w:rPr>
        <w:t>Ριζοσπαστικής</w:t>
      </w:r>
      <w:r>
        <w:rPr>
          <w:rFonts w:eastAsia="Times New Roman"/>
          <w:szCs w:val="24"/>
        </w:rPr>
        <w:t xml:space="preserve"> </w:t>
      </w:r>
      <w:r>
        <w:rPr>
          <w:rFonts w:eastAsia="Times New Roman"/>
          <w:szCs w:val="24"/>
        </w:rPr>
        <w:t>Αριστεράς</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Χρυσούλας</w:t>
      </w:r>
      <w:r>
        <w:rPr>
          <w:rFonts w:eastAsia="Times New Roman"/>
          <w:bCs/>
          <w:szCs w:val="24"/>
        </w:rPr>
        <w:t xml:space="preserve"> </w:t>
      </w:r>
      <w:proofErr w:type="spellStart"/>
      <w:r>
        <w:rPr>
          <w:rFonts w:eastAsia="Times New Roman"/>
          <w:bCs/>
          <w:szCs w:val="24"/>
        </w:rPr>
        <w:t>Κατσαβριά</w:t>
      </w:r>
      <w:proofErr w:type="spellEnd"/>
      <w:r>
        <w:rPr>
          <w:rFonts w:eastAsia="Times New Roman"/>
          <w:bCs/>
          <w:szCs w:val="24"/>
        </w:rPr>
        <w:t xml:space="preserve"> </w:t>
      </w:r>
      <w:r>
        <w:rPr>
          <w:rFonts w:eastAsia="Times New Roman"/>
          <w:bCs/>
          <w:szCs w:val="24"/>
        </w:rPr>
        <w:t>-</w:t>
      </w:r>
      <w:r>
        <w:rPr>
          <w:rFonts w:eastAsia="Times New Roman"/>
          <w:bCs/>
          <w:szCs w:val="24"/>
        </w:rPr>
        <w:t xml:space="preserve"> </w:t>
      </w:r>
      <w:proofErr w:type="spellStart"/>
      <w:r>
        <w:rPr>
          <w:rFonts w:eastAsia="Times New Roman"/>
          <w:bCs/>
          <w:szCs w:val="24"/>
        </w:rPr>
        <w:t>Σιωροπούλου</w:t>
      </w:r>
      <w:proofErr w:type="spellEnd"/>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Οικονομίας,</w:t>
      </w:r>
      <w:r>
        <w:rPr>
          <w:rFonts w:eastAsia="Times New Roman"/>
          <w:bCs/>
          <w:szCs w:val="24"/>
        </w:rPr>
        <w:t xml:space="preserve"> </w:t>
      </w:r>
      <w:r>
        <w:rPr>
          <w:rFonts w:eastAsia="Times New Roman"/>
          <w:bCs/>
          <w:szCs w:val="24"/>
        </w:rPr>
        <w:t>Ανάπτυξης</w:t>
      </w:r>
      <w:r>
        <w:rPr>
          <w:rFonts w:eastAsia="Times New Roman"/>
          <w:bCs/>
          <w:szCs w:val="24"/>
        </w:rPr>
        <w:t xml:space="preserve"> </w:t>
      </w:r>
      <w:r>
        <w:rPr>
          <w:rFonts w:eastAsia="Times New Roman"/>
          <w:bCs/>
          <w:szCs w:val="24"/>
        </w:rPr>
        <w:t>και</w:t>
      </w:r>
      <w:r>
        <w:rPr>
          <w:rFonts w:eastAsia="Times New Roman"/>
          <w:szCs w:val="24"/>
        </w:rPr>
        <w:t xml:space="preserve"> </w:t>
      </w:r>
      <w:r>
        <w:rPr>
          <w:rFonts w:eastAsia="Times New Roman"/>
          <w:bCs/>
          <w:szCs w:val="24"/>
        </w:rPr>
        <w:t>Τουρισμού,</w:t>
      </w:r>
      <w:r>
        <w:rPr>
          <w:rFonts w:eastAsia="Times New Roman"/>
          <w:bCs/>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ένταξη</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νέο</w:t>
      </w:r>
      <w:r>
        <w:rPr>
          <w:rFonts w:eastAsia="Times New Roman"/>
          <w:szCs w:val="24"/>
        </w:rPr>
        <w:t xml:space="preserve"> </w:t>
      </w:r>
      <w:r>
        <w:rPr>
          <w:rFonts w:eastAsia="Times New Roman"/>
          <w:szCs w:val="24"/>
        </w:rPr>
        <w:t>ΕΣΠΑ</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έργου</w:t>
      </w:r>
      <w:r>
        <w:rPr>
          <w:rFonts w:eastAsia="Times New Roman"/>
          <w:szCs w:val="24"/>
        </w:rPr>
        <w:t xml:space="preserve"> </w:t>
      </w:r>
      <w:r>
        <w:rPr>
          <w:rFonts w:eastAsia="Times New Roman"/>
          <w:szCs w:val="24"/>
        </w:rPr>
        <w:t>αποκατάστασης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κτ</w:t>
      </w:r>
      <w:r>
        <w:rPr>
          <w:rFonts w:eastAsia="Times New Roman"/>
          <w:szCs w:val="24"/>
        </w:rPr>
        <w:t>η</w:t>
      </w:r>
      <w:r>
        <w:rPr>
          <w:rFonts w:eastAsia="Times New Roman"/>
          <w:szCs w:val="24"/>
        </w:rPr>
        <w:t>ρίου</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Παλαιάς</w:t>
      </w:r>
      <w:r>
        <w:rPr>
          <w:rFonts w:eastAsia="Times New Roman"/>
          <w:szCs w:val="24"/>
        </w:rPr>
        <w:t xml:space="preserve"> </w:t>
      </w:r>
      <w:r>
        <w:rPr>
          <w:rFonts w:eastAsia="Times New Roman"/>
          <w:szCs w:val="24"/>
        </w:rPr>
        <w:t>Ηλεκτρικής</w:t>
      </w:r>
      <w:r>
        <w:rPr>
          <w:rFonts w:eastAsia="Times New Roman"/>
          <w:szCs w:val="24"/>
        </w:rPr>
        <w:t xml:space="preserve"> </w:t>
      </w:r>
      <w:r>
        <w:rPr>
          <w:rFonts w:eastAsia="Times New Roman"/>
          <w:szCs w:val="24"/>
        </w:rPr>
        <w:t>Εταιρείας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Δήμου</w:t>
      </w:r>
      <w:r>
        <w:rPr>
          <w:rFonts w:eastAsia="Times New Roman"/>
          <w:szCs w:val="24"/>
        </w:rPr>
        <w:t xml:space="preserve"> </w:t>
      </w:r>
      <w:r>
        <w:rPr>
          <w:rFonts w:eastAsia="Times New Roman"/>
          <w:szCs w:val="24"/>
        </w:rPr>
        <w:t>Καρδίτσας,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συζητηθεί</w:t>
      </w:r>
      <w:r>
        <w:rPr>
          <w:rFonts w:eastAsia="Times New Roman"/>
          <w:szCs w:val="24"/>
        </w:rPr>
        <w:t xml:space="preserve"> </w:t>
      </w:r>
      <w:r>
        <w:rPr>
          <w:rFonts w:eastAsia="Times New Roman"/>
          <w:szCs w:val="24"/>
        </w:rPr>
        <w:t>λόγω</w:t>
      </w:r>
      <w:r>
        <w:rPr>
          <w:rFonts w:eastAsia="Times New Roman"/>
          <w:szCs w:val="24"/>
        </w:rPr>
        <w:t xml:space="preserve"> </w:t>
      </w:r>
      <w:r>
        <w:rPr>
          <w:rFonts w:eastAsia="Times New Roman"/>
          <w:szCs w:val="24"/>
        </w:rPr>
        <w:t>αναρμοδιότητας.</w:t>
      </w:r>
    </w:p>
    <w:p w14:paraId="076E7C09" w14:textId="77777777" w:rsidR="008A5475" w:rsidRDefault="00367962">
      <w:pPr>
        <w:spacing w:line="600" w:lineRule="auto"/>
        <w:ind w:firstLine="720"/>
        <w:jc w:val="both"/>
        <w:rPr>
          <w:rFonts w:eastAsia="Times New Roman"/>
          <w:szCs w:val="24"/>
        </w:rPr>
      </w:pPr>
      <w:r>
        <w:rPr>
          <w:rFonts w:eastAsia="Times New Roman"/>
          <w:szCs w:val="24"/>
        </w:rPr>
        <w:lastRenderedPageBreak/>
        <w:t>Επίσης,</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641/10-3-2016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 xml:space="preserve">πρώτου κύκλου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Ανεξαρτήτων</w:t>
      </w:r>
      <w:r>
        <w:rPr>
          <w:rFonts w:eastAsia="Times New Roman"/>
          <w:szCs w:val="24"/>
        </w:rPr>
        <w:t xml:space="preserve"> </w:t>
      </w:r>
      <w:r>
        <w:rPr>
          <w:rFonts w:eastAsia="Times New Roman"/>
          <w:szCs w:val="24"/>
        </w:rPr>
        <w:t>Ελλήνων</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Βασιλείου</w:t>
      </w:r>
      <w:r>
        <w:rPr>
          <w:rFonts w:eastAsia="Times New Roman"/>
          <w:bCs/>
          <w:szCs w:val="24"/>
        </w:rPr>
        <w:t xml:space="preserve"> </w:t>
      </w:r>
      <w:r>
        <w:rPr>
          <w:rFonts w:eastAsia="Times New Roman"/>
          <w:bCs/>
          <w:szCs w:val="24"/>
        </w:rPr>
        <w:t>Κόκκαλη</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Εργασίας,</w:t>
      </w:r>
      <w:r>
        <w:rPr>
          <w:rFonts w:eastAsia="Times New Roman"/>
          <w:bCs/>
          <w:szCs w:val="24"/>
        </w:rPr>
        <w:t xml:space="preserve"> </w:t>
      </w:r>
      <w:r>
        <w:rPr>
          <w:rFonts w:eastAsia="Times New Roman"/>
          <w:bCs/>
          <w:szCs w:val="24"/>
        </w:rPr>
        <w:t>Κοινωνικής</w:t>
      </w:r>
      <w:r>
        <w:rPr>
          <w:rFonts w:eastAsia="Times New Roman"/>
          <w:bCs/>
          <w:szCs w:val="24"/>
        </w:rPr>
        <w:t xml:space="preserve"> </w:t>
      </w:r>
      <w:r>
        <w:rPr>
          <w:rFonts w:eastAsia="Times New Roman"/>
          <w:bCs/>
          <w:szCs w:val="24"/>
        </w:rPr>
        <w:t>Ασφάλισης</w:t>
      </w:r>
      <w:r>
        <w:rPr>
          <w:rFonts w:eastAsia="Times New Roman"/>
          <w:bCs/>
          <w:szCs w:val="24"/>
        </w:rPr>
        <w:t xml:space="preserve"> </w:t>
      </w:r>
      <w:r>
        <w:rPr>
          <w:rFonts w:eastAsia="Times New Roman"/>
          <w:bCs/>
          <w:szCs w:val="24"/>
        </w:rPr>
        <w:t>και</w:t>
      </w:r>
      <w:r>
        <w:rPr>
          <w:rFonts w:eastAsia="Times New Roman"/>
          <w:bCs/>
          <w:szCs w:val="24"/>
        </w:rPr>
        <w:t xml:space="preserve"> </w:t>
      </w:r>
      <w:r>
        <w:rPr>
          <w:rFonts w:eastAsia="Times New Roman"/>
          <w:bCs/>
          <w:szCs w:val="24"/>
        </w:rPr>
        <w:t>Κοινωνικής</w:t>
      </w:r>
      <w:r>
        <w:rPr>
          <w:rFonts w:eastAsia="Times New Roman"/>
          <w:bCs/>
          <w:szCs w:val="24"/>
        </w:rPr>
        <w:t xml:space="preserve"> </w:t>
      </w:r>
      <w:r>
        <w:rPr>
          <w:rFonts w:eastAsia="Times New Roman"/>
          <w:bCs/>
          <w:szCs w:val="24"/>
        </w:rPr>
        <w:t>Αλληλεγγύης,</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χορήγηση</w:t>
      </w:r>
      <w:r>
        <w:rPr>
          <w:rFonts w:eastAsia="Times New Roman"/>
          <w:szCs w:val="24"/>
        </w:rPr>
        <w:t xml:space="preserve"> </w:t>
      </w:r>
      <w:r>
        <w:rPr>
          <w:rFonts w:eastAsia="Times New Roman"/>
          <w:szCs w:val="24"/>
        </w:rPr>
        <w:t>εφάπαξ</w:t>
      </w:r>
      <w:r>
        <w:rPr>
          <w:rFonts w:eastAsia="Times New Roman"/>
          <w:szCs w:val="24"/>
        </w:rPr>
        <w:t xml:space="preserve"> </w:t>
      </w:r>
      <w:r>
        <w:rPr>
          <w:rFonts w:eastAsia="Times New Roman"/>
          <w:szCs w:val="24"/>
        </w:rPr>
        <w:t>οικονομικής</w:t>
      </w:r>
      <w:r>
        <w:rPr>
          <w:rFonts w:eastAsia="Times New Roman"/>
          <w:szCs w:val="24"/>
        </w:rPr>
        <w:t xml:space="preserve"> </w:t>
      </w:r>
      <w:r>
        <w:rPr>
          <w:rFonts w:eastAsia="Times New Roman"/>
          <w:szCs w:val="24"/>
        </w:rPr>
        <w:t>ενίσχυσης</w:t>
      </w:r>
      <w:r>
        <w:rPr>
          <w:rFonts w:eastAsia="Times New Roman"/>
          <w:szCs w:val="24"/>
        </w:rPr>
        <w:t xml:space="preserve"> </w:t>
      </w:r>
      <w:r>
        <w:rPr>
          <w:rFonts w:eastAsia="Times New Roman"/>
          <w:szCs w:val="24"/>
        </w:rPr>
        <w:t>ύψους</w:t>
      </w:r>
      <w:r>
        <w:rPr>
          <w:rFonts w:eastAsia="Times New Roman"/>
          <w:szCs w:val="24"/>
        </w:rPr>
        <w:t xml:space="preserve"> </w:t>
      </w:r>
      <w:r>
        <w:rPr>
          <w:rFonts w:eastAsia="Times New Roman"/>
          <w:szCs w:val="24"/>
        </w:rPr>
        <w:t>1.000</w:t>
      </w:r>
      <w:r>
        <w:rPr>
          <w:rFonts w:eastAsia="Times New Roman"/>
          <w:szCs w:val="24"/>
        </w:rPr>
        <w:t xml:space="preserve"> </w:t>
      </w:r>
      <w:r>
        <w:rPr>
          <w:rFonts w:eastAsia="Times New Roman"/>
          <w:szCs w:val="24"/>
        </w:rPr>
        <w:t>ευρώ</w:t>
      </w:r>
      <w:r>
        <w:rPr>
          <w:rFonts w:eastAsia="Times New Roman"/>
          <w:szCs w:val="24"/>
        </w:rPr>
        <w:t xml:space="preserve"> </w:t>
      </w:r>
      <w:r>
        <w:rPr>
          <w:rFonts w:eastAsia="Times New Roman"/>
          <w:szCs w:val="24"/>
        </w:rPr>
        <w:t>ανά</w:t>
      </w:r>
      <w:r>
        <w:rPr>
          <w:rFonts w:eastAsia="Times New Roman"/>
          <w:szCs w:val="24"/>
        </w:rPr>
        <w:t xml:space="preserve"> </w:t>
      </w:r>
      <w:r>
        <w:rPr>
          <w:rFonts w:eastAsia="Times New Roman"/>
          <w:szCs w:val="24"/>
        </w:rPr>
        <w:t>εργαζόμενο</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εταιρίας</w:t>
      </w:r>
      <w:r>
        <w:rPr>
          <w:rFonts w:eastAsia="Times New Roman"/>
          <w:szCs w:val="24"/>
        </w:rPr>
        <w:t xml:space="preserve"> </w:t>
      </w:r>
      <w:r>
        <w:rPr>
          <w:rFonts w:eastAsia="Times New Roman"/>
          <w:szCs w:val="24"/>
        </w:rPr>
        <w:t>«ΣΟΥΠΕΡ</w:t>
      </w:r>
      <w:r>
        <w:rPr>
          <w:rFonts w:eastAsia="Times New Roman"/>
          <w:szCs w:val="24"/>
        </w:rPr>
        <w:t xml:space="preserve"> </w:t>
      </w:r>
      <w:r>
        <w:rPr>
          <w:rFonts w:eastAsia="Times New Roman"/>
          <w:szCs w:val="24"/>
        </w:rPr>
        <w:t>ΜΑΡΚΕΤ</w:t>
      </w:r>
      <w:r>
        <w:rPr>
          <w:rFonts w:eastAsia="Times New Roman"/>
          <w:szCs w:val="24"/>
        </w:rPr>
        <w:t xml:space="preserve"> </w:t>
      </w:r>
      <w:r>
        <w:rPr>
          <w:rFonts w:eastAsia="Times New Roman"/>
          <w:szCs w:val="24"/>
        </w:rPr>
        <w:t>ΛΑΡΙΣ</w:t>
      </w:r>
      <w:r>
        <w:rPr>
          <w:rFonts w:eastAsia="Times New Roman"/>
          <w:szCs w:val="24"/>
        </w:rPr>
        <w:t>Α</w:t>
      </w:r>
      <w:r>
        <w:rPr>
          <w:rFonts w:eastAsia="Times New Roman"/>
          <w:szCs w:val="24"/>
        </w:rPr>
        <w:t xml:space="preserve"> </w:t>
      </w:r>
      <w:r>
        <w:rPr>
          <w:rFonts w:eastAsia="Times New Roman"/>
          <w:szCs w:val="24"/>
        </w:rPr>
        <w:t>ΑΒΕΕ»,</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586/29-2-2016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 xml:space="preserve">δεύτερου κύκλου </w:t>
      </w:r>
      <w:r>
        <w:rPr>
          <w:rFonts w:eastAsia="Times New Roman"/>
          <w:szCs w:val="24"/>
        </w:rPr>
        <w:t>του</w:t>
      </w:r>
      <w:r>
        <w:rPr>
          <w:rFonts w:eastAsia="Times New Roman"/>
          <w:szCs w:val="24"/>
        </w:rPr>
        <w:t xml:space="preserve"> </w:t>
      </w:r>
      <w:r>
        <w:rPr>
          <w:rFonts w:eastAsia="Times New Roman"/>
          <w:szCs w:val="24"/>
        </w:rPr>
        <w:t>ιδίου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Ανεξαρτήτων</w:t>
      </w:r>
      <w:r>
        <w:rPr>
          <w:rFonts w:eastAsia="Times New Roman"/>
          <w:szCs w:val="24"/>
        </w:rPr>
        <w:t xml:space="preserve"> </w:t>
      </w:r>
      <w:r>
        <w:rPr>
          <w:rFonts w:eastAsia="Times New Roman"/>
          <w:szCs w:val="24"/>
        </w:rPr>
        <w:t>Ελλήνων</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b/>
          <w:bCs/>
          <w:szCs w:val="24"/>
        </w:rPr>
        <w:t xml:space="preserve"> </w:t>
      </w:r>
      <w:r>
        <w:rPr>
          <w:rFonts w:eastAsia="Times New Roman"/>
          <w:bCs/>
          <w:szCs w:val="24"/>
        </w:rPr>
        <w:t>Παιδείας,</w:t>
      </w:r>
      <w:r>
        <w:rPr>
          <w:rFonts w:eastAsia="Times New Roman"/>
          <w:bCs/>
          <w:szCs w:val="24"/>
        </w:rPr>
        <w:t xml:space="preserve"> </w:t>
      </w:r>
      <w:r>
        <w:rPr>
          <w:rFonts w:eastAsia="Times New Roman"/>
          <w:bCs/>
          <w:szCs w:val="24"/>
        </w:rPr>
        <w:t>Έρευνας</w:t>
      </w:r>
      <w:r>
        <w:rPr>
          <w:rFonts w:eastAsia="Times New Roman"/>
          <w:bCs/>
          <w:szCs w:val="24"/>
        </w:rPr>
        <w:t xml:space="preserve"> </w:t>
      </w:r>
      <w:r>
        <w:rPr>
          <w:rFonts w:eastAsia="Times New Roman"/>
          <w:bCs/>
          <w:szCs w:val="24"/>
        </w:rPr>
        <w:t>και</w:t>
      </w:r>
      <w:r>
        <w:rPr>
          <w:rFonts w:eastAsia="Times New Roman"/>
          <w:bCs/>
          <w:szCs w:val="24"/>
        </w:rPr>
        <w:t xml:space="preserve"> </w:t>
      </w:r>
      <w:r>
        <w:rPr>
          <w:rFonts w:eastAsia="Times New Roman"/>
          <w:bCs/>
          <w:szCs w:val="24"/>
        </w:rPr>
        <w:t>Θρησκευμάτων,</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μεταθέσεις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εκπαιδευτικών</w:t>
      </w:r>
      <w:r>
        <w:rPr>
          <w:rFonts w:eastAsia="Times New Roman"/>
          <w:szCs w:val="24"/>
        </w:rPr>
        <w:t xml:space="preserve"> </w:t>
      </w:r>
      <w:r>
        <w:rPr>
          <w:rFonts w:eastAsia="Times New Roman"/>
          <w:szCs w:val="24"/>
        </w:rPr>
        <w:t>ειδικοτήτων</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π</w:t>
      </w:r>
      <w:r>
        <w:rPr>
          <w:rFonts w:eastAsia="Times New Roman"/>
          <w:szCs w:val="24"/>
        </w:rPr>
        <w:t>ρωτοβάθμιας</w:t>
      </w:r>
      <w:r>
        <w:rPr>
          <w:rFonts w:eastAsia="Times New Roman"/>
          <w:szCs w:val="24"/>
        </w:rPr>
        <w:t xml:space="preserve"> </w:t>
      </w:r>
      <w:r>
        <w:rPr>
          <w:rFonts w:eastAsia="Times New Roman"/>
          <w:szCs w:val="24"/>
        </w:rPr>
        <w:t>ε</w:t>
      </w:r>
      <w:r>
        <w:rPr>
          <w:rFonts w:eastAsia="Times New Roman"/>
          <w:szCs w:val="24"/>
        </w:rPr>
        <w:t>κπαίδευσης,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συζητηθούν</w:t>
      </w:r>
      <w:r>
        <w:rPr>
          <w:rFonts w:eastAsia="Times New Roman"/>
          <w:szCs w:val="24"/>
        </w:rPr>
        <w:t xml:space="preserve"> </w:t>
      </w:r>
      <w:r>
        <w:rPr>
          <w:rFonts w:eastAsia="Times New Roman"/>
          <w:szCs w:val="24"/>
        </w:rPr>
        <w:t>λόγω</w:t>
      </w:r>
      <w:r>
        <w:rPr>
          <w:rFonts w:eastAsia="Times New Roman"/>
          <w:szCs w:val="24"/>
        </w:rPr>
        <w:t xml:space="preserve"> </w:t>
      </w:r>
      <w:r>
        <w:rPr>
          <w:rFonts w:eastAsia="Times New Roman"/>
          <w:szCs w:val="24"/>
        </w:rPr>
        <w:t>κωλύματος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ερωτώντος</w:t>
      </w:r>
      <w:r>
        <w:rPr>
          <w:rFonts w:eastAsia="Times New Roman"/>
          <w:szCs w:val="24"/>
        </w:rPr>
        <w:t xml:space="preserve"> </w:t>
      </w:r>
      <w:r>
        <w:rPr>
          <w:rFonts w:eastAsia="Times New Roman"/>
          <w:szCs w:val="24"/>
        </w:rPr>
        <w:t>Βουλευτή.</w:t>
      </w:r>
    </w:p>
    <w:p w14:paraId="076E7C0A" w14:textId="77777777" w:rsidR="008A5475" w:rsidRDefault="00367962">
      <w:pPr>
        <w:spacing w:line="600" w:lineRule="auto"/>
        <w:ind w:firstLine="720"/>
        <w:jc w:val="both"/>
        <w:rPr>
          <w:rFonts w:eastAsia="Times New Roman"/>
          <w:szCs w:val="24"/>
        </w:rPr>
      </w:pPr>
      <w:r>
        <w:rPr>
          <w:rFonts w:eastAsia="Times New Roman"/>
          <w:szCs w:val="24"/>
        </w:rPr>
        <w:lastRenderedPageBreak/>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637/9-3-2016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 xml:space="preserve">δεύτερου κύκλου </w:t>
      </w:r>
      <w:r>
        <w:rPr>
          <w:rFonts w:eastAsia="Times New Roman"/>
          <w:szCs w:val="24"/>
        </w:rPr>
        <w:t>της</w:t>
      </w:r>
      <w:r>
        <w:rPr>
          <w:rFonts w:eastAsia="Times New Roman"/>
          <w:szCs w:val="24"/>
        </w:rPr>
        <w:t xml:space="preserve"> </w:t>
      </w:r>
      <w:r>
        <w:rPr>
          <w:rFonts w:eastAsia="Times New Roman"/>
          <w:szCs w:val="24"/>
        </w:rPr>
        <w:t>Βουλευτού</w:t>
      </w:r>
      <w:r>
        <w:rPr>
          <w:rFonts w:eastAsia="Times New Roman"/>
          <w:szCs w:val="24"/>
        </w:rPr>
        <w:t xml:space="preserve"> </w:t>
      </w:r>
      <w:r>
        <w:rPr>
          <w:rFonts w:eastAsia="Times New Roman"/>
          <w:szCs w:val="24"/>
        </w:rPr>
        <w:t>Σερρών</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Νέας</w:t>
      </w:r>
      <w:r>
        <w:rPr>
          <w:rFonts w:eastAsia="Times New Roman"/>
          <w:szCs w:val="24"/>
        </w:rPr>
        <w:t xml:space="preserve"> </w:t>
      </w:r>
      <w:r>
        <w:rPr>
          <w:rFonts w:eastAsia="Times New Roman"/>
          <w:szCs w:val="24"/>
        </w:rPr>
        <w:t>Δημοκρατίας</w:t>
      </w:r>
      <w:r>
        <w:rPr>
          <w:rFonts w:eastAsia="Times New Roman"/>
          <w:szCs w:val="24"/>
        </w:rPr>
        <w:t xml:space="preserve"> </w:t>
      </w:r>
      <w:r>
        <w:rPr>
          <w:rFonts w:eastAsia="Times New Roman"/>
          <w:szCs w:val="24"/>
        </w:rPr>
        <w:t>κυρίας</w:t>
      </w:r>
      <w:r>
        <w:rPr>
          <w:rFonts w:eastAsia="Times New Roman"/>
          <w:szCs w:val="24"/>
        </w:rPr>
        <w:t xml:space="preserve"> </w:t>
      </w:r>
      <w:r>
        <w:rPr>
          <w:rFonts w:eastAsia="Times New Roman"/>
          <w:bCs/>
          <w:szCs w:val="24"/>
        </w:rPr>
        <w:t>Φωτεινής</w:t>
      </w:r>
      <w:r>
        <w:rPr>
          <w:rFonts w:eastAsia="Times New Roman"/>
          <w:bCs/>
          <w:szCs w:val="24"/>
        </w:rPr>
        <w:t xml:space="preserve"> </w:t>
      </w:r>
      <w:r>
        <w:rPr>
          <w:rFonts w:eastAsia="Times New Roman"/>
          <w:bCs/>
          <w:szCs w:val="24"/>
        </w:rPr>
        <w:t>Αραμπατζή</w:t>
      </w:r>
      <w:r>
        <w:rPr>
          <w:rFonts w:eastAsia="Times New Roman"/>
          <w:b/>
          <w:bCs/>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
          <w:bCs/>
          <w:szCs w:val="24"/>
        </w:rPr>
        <w:t xml:space="preserve"> </w:t>
      </w:r>
      <w:r>
        <w:rPr>
          <w:rFonts w:eastAsia="Times New Roman"/>
          <w:bCs/>
          <w:szCs w:val="24"/>
        </w:rPr>
        <w:t>Οικονομίας,</w:t>
      </w:r>
      <w:r>
        <w:rPr>
          <w:rFonts w:eastAsia="Times New Roman"/>
          <w:bCs/>
          <w:szCs w:val="24"/>
        </w:rPr>
        <w:t xml:space="preserve"> </w:t>
      </w:r>
      <w:r>
        <w:rPr>
          <w:rFonts w:eastAsia="Times New Roman"/>
          <w:bCs/>
          <w:szCs w:val="24"/>
        </w:rPr>
        <w:t>Ανάπτυξης</w:t>
      </w:r>
      <w:r>
        <w:rPr>
          <w:rFonts w:eastAsia="Times New Roman"/>
          <w:bCs/>
          <w:szCs w:val="24"/>
        </w:rPr>
        <w:t xml:space="preserve"> </w:t>
      </w:r>
      <w:r>
        <w:rPr>
          <w:rFonts w:eastAsia="Times New Roman"/>
          <w:bCs/>
          <w:szCs w:val="24"/>
        </w:rPr>
        <w:t>και</w:t>
      </w:r>
      <w:r>
        <w:rPr>
          <w:rFonts w:eastAsia="Times New Roman"/>
          <w:szCs w:val="24"/>
        </w:rPr>
        <w:t xml:space="preserve"> </w:t>
      </w:r>
      <w:r>
        <w:rPr>
          <w:rFonts w:eastAsia="Times New Roman"/>
          <w:bCs/>
          <w:szCs w:val="24"/>
        </w:rPr>
        <w:t>Τουρισμού,</w:t>
      </w:r>
      <w:r>
        <w:rPr>
          <w:rFonts w:eastAsia="Times New Roman"/>
          <w:b/>
          <w:bCs/>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λήψη</w:t>
      </w:r>
      <w:r>
        <w:rPr>
          <w:rFonts w:eastAsia="Times New Roman"/>
          <w:szCs w:val="24"/>
        </w:rPr>
        <w:t xml:space="preserve"> </w:t>
      </w:r>
      <w:r>
        <w:rPr>
          <w:rFonts w:eastAsia="Times New Roman"/>
          <w:szCs w:val="24"/>
        </w:rPr>
        <w:t>μέτρων</w:t>
      </w:r>
      <w:r>
        <w:rPr>
          <w:rFonts w:eastAsia="Times New Roman"/>
          <w:szCs w:val="24"/>
        </w:rPr>
        <w:t xml:space="preserve"> </w:t>
      </w:r>
      <w:r>
        <w:rPr>
          <w:rFonts w:eastAsia="Times New Roman"/>
          <w:szCs w:val="24"/>
        </w:rPr>
        <w:t>θωράκισης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τρέχουσας</w:t>
      </w:r>
      <w:r>
        <w:rPr>
          <w:rFonts w:eastAsia="Times New Roman"/>
          <w:szCs w:val="24"/>
        </w:rPr>
        <w:t xml:space="preserve"> </w:t>
      </w:r>
      <w:r>
        <w:rPr>
          <w:rFonts w:eastAsia="Times New Roman"/>
          <w:szCs w:val="24"/>
        </w:rPr>
        <w:t>τουριστικής</w:t>
      </w:r>
      <w:r>
        <w:rPr>
          <w:rFonts w:eastAsia="Times New Roman"/>
          <w:szCs w:val="24"/>
        </w:rPr>
        <w:t xml:space="preserve"> </w:t>
      </w:r>
      <w:r>
        <w:rPr>
          <w:rFonts w:eastAsia="Times New Roman"/>
          <w:szCs w:val="24"/>
        </w:rPr>
        <w:t>περιόδου</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δοκιμάζεται</w:t>
      </w:r>
      <w:r>
        <w:rPr>
          <w:rFonts w:eastAsia="Times New Roman"/>
          <w:szCs w:val="24"/>
        </w:rPr>
        <w:t xml:space="preserve"> </w:t>
      </w:r>
      <w:r>
        <w:rPr>
          <w:rFonts w:eastAsia="Times New Roman"/>
          <w:szCs w:val="24"/>
        </w:rPr>
        <w:t>λόγω</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προσφυγικής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μεταναστευτικής</w:t>
      </w:r>
      <w:r>
        <w:rPr>
          <w:rFonts w:eastAsia="Times New Roman"/>
          <w:szCs w:val="24"/>
        </w:rPr>
        <w:t xml:space="preserve"> </w:t>
      </w:r>
      <w:r>
        <w:rPr>
          <w:rFonts w:eastAsia="Times New Roman"/>
          <w:szCs w:val="24"/>
        </w:rPr>
        <w:t>κρίσης,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συζητηθεί</w:t>
      </w:r>
      <w:r>
        <w:rPr>
          <w:rFonts w:eastAsia="Times New Roman"/>
          <w:szCs w:val="24"/>
        </w:rPr>
        <w:t xml:space="preserve"> </w:t>
      </w:r>
      <w:r>
        <w:rPr>
          <w:rFonts w:eastAsia="Times New Roman"/>
          <w:szCs w:val="24"/>
        </w:rPr>
        <w:t>λόγω</w:t>
      </w:r>
      <w:r>
        <w:rPr>
          <w:rFonts w:eastAsia="Times New Roman"/>
          <w:szCs w:val="24"/>
        </w:rPr>
        <w:t xml:space="preserve"> </w:t>
      </w:r>
      <w:r>
        <w:rPr>
          <w:rFonts w:eastAsia="Times New Roman"/>
          <w:szCs w:val="24"/>
        </w:rPr>
        <w:t>απουσίας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αρμόδιου</w:t>
      </w:r>
      <w:r>
        <w:rPr>
          <w:rFonts w:eastAsia="Times New Roman"/>
          <w:szCs w:val="24"/>
        </w:rPr>
        <w:t xml:space="preserve"> </w:t>
      </w:r>
      <w:r>
        <w:rPr>
          <w:rFonts w:eastAsia="Times New Roman"/>
          <w:szCs w:val="24"/>
        </w:rPr>
        <w:t>Υπουργού</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εξωτερικό.</w:t>
      </w:r>
    </w:p>
    <w:p w14:paraId="076E7C0B" w14:textId="77777777" w:rsidR="008A5475" w:rsidRDefault="00367962">
      <w:pPr>
        <w:spacing w:line="600" w:lineRule="auto"/>
        <w:ind w:firstLine="720"/>
        <w:jc w:val="both"/>
        <w:rPr>
          <w:rFonts w:eastAsia="Times New Roman"/>
          <w:szCs w:val="24"/>
        </w:rPr>
      </w:pPr>
      <w:r>
        <w:rPr>
          <w:rFonts w:eastAsia="Times New Roman"/>
          <w:szCs w:val="24"/>
        </w:rPr>
        <w:t>Επίσης,</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647/11-3-2016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 xml:space="preserve">δεύτερου κύκλου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Αχαΐας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Δημοκρατικής</w:t>
      </w:r>
      <w:r>
        <w:rPr>
          <w:rFonts w:eastAsia="Times New Roman"/>
          <w:szCs w:val="24"/>
        </w:rPr>
        <w:t xml:space="preserve"> </w:t>
      </w:r>
      <w:r>
        <w:rPr>
          <w:rFonts w:eastAsia="Times New Roman"/>
          <w:szCs w:val="24"/>
        </w:rPr>
        <w:t>Συμπαράταξης</w:t>
      </w:r>
      <w:r>
        <w:rPr>
          <w:rFonts w:eastAsia="Times New Roman"/>
          <w:szCs w:val="24"/>
        </w:rPr>
        <w:t xml:space="preserve"> </w:t>
      </w:r>
      <w:r>
        <w:rPr>
          <w:rFonts w:eastAsia="Times New Roman"/>
          <w:szCs w:val="24"/>
        </w:rPr>
        <w:t>ΠΑΣΟΚ–ΔΗΜΑΡ</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Θεόδωρου</w:t>
      </w:r>
      <w:r>
        <w:rPr>
          <w:rFonts w:eastAsia="Times New Roman"/>
          <w:bCs/>
          <w:szCs w:val="24"/>
        </w:rPr>
        <w:t xml:space="preserve"> </w:t>
      </w:r>
      <w:r>
        <w:rPr>
          <w:rFonts w:eastAsia="Times New Roman"/>
          <w:bCs/>
          <w:szCs w:val="24"/>
        </w:rPr>
        <w:t>Παπαθεοδώρου</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Εσωτερικών</w:t>
      </w:r>
      <w:r>
        <w:rPr>
          <w:rFonts w:eastAsia="Times New Roman"/>
          <w:bCs/>
          <w:szCs w:val="24"/>
        </w:rPr>
        <w:t xml:space="preserve"> </w:t>
      </w:r>
      <w:r>
        <w:rPr>
          <w:rFonts w:eastAsia="Times New Roman"/>
          <w:bCs/>
          <w:szCs w:val="24"/>
        </w:rPr>
        <w:t>και</w:t>
      </w:r>
      <w:r>
        <w:rPr>
          <w:rFonts w:eastAsia="Times New Roman"/>
          <w:bCs/>
          <w:szCs w:val="24"/>
        </w:rPr>
        <w:t xml:space="preserve"> </w:t>
      </w:r>
      <w:r>
        <w:rPr>
          <w:rFonts w:eastAsia="Times New Roman"/>
          <w:bCs/>
          <w:szCs w:val="24"/>
        </w:rPr>
        <w:t>Διοικητικής</w:t>
      </w:r>
      <w:r>
        <w:rPr>
          <w:rFonts w:eastAsia="Times New Roman"/>
          <w:szCs w:val="24"/>
        </w:rPr>
        <w:t xml:space="preserve"> </w:t>
      </w:r>
      <w:r>
        <w:rPr>
          <w:rFonts w:eastAsia="Times New Roman"/>
          <w:bCs/>
          <w:szCs w:val="24"/>
        </w:rPr>
        <w:t>Ανασυγκρότησης,</w:t>
      </w:r>
      <w:r>
        <w:rPr>
          <w:rFonts w:eastAsia="Times New Roman"/>
          <w:b/>
          <w:bCs/>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έλλειψη</w:t>
      </w:r>
      <w:r>
        <w:rPr>
          <w:rFonts w:eastAsia="Times New Roman"/>
          <w:szCs w:val="24"/>
        </w:rPr>
        <w:t xml:space="preserve"> </w:t>
      </w:r>
      <w:r>
        <w:rPr>
          <w:rFonts w:eastAsia="Times New Roman"/>
          <w:szCs w:val="24"/>
        </w:rPr>
        <w:t>στρατηγικού</w:t>
      </w:r>
      <w:r>
        <w:rPr>
          <w:rFonts w:eastAsia="Times New Roman"/>
          <w:szCs w:val="24"/>
        </w:rPr>
        <w:t xml:space="preserve"> </w:t>
      </w:r>
      <w:r>
        <w:rPr>
          <w:rFonts w:eastAsia="Times New Roman"/>
          <w:szCs w:val="24"/>
        </w:rPr>
        <w:t>σχεδιασμού</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lastRenderedPageBreak/>
        <w:t>αντιμετώπιση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προσφυγικού,</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καθυστερήσεις</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εκταμίευση</w:t>
      </w:r>
      <w:r>
        <w:rPr>
          <w:rFonts w:eastAsia="Times New Roman"/>
          <w:szCs w:val="24"/>
        </w:rPr>
        <w:t xml:space="preserve"> </w:t>
      </w:r>
      <w:r>
        <w:rPr>
          <w:rFonts w:eastAsia="Times New Roman"/>
          <w:szCs w:val="24"/>
        </w:rPr>
        <w:t>ευρωπαϊκών</w:t>
      </w:r>
      <w:r>
        <w:rPr>
          <w:rFonts w:eastAsia="Times New Roman"/>
          <w:szCs w:val="24"/>
        </w:rPr>
        <w:t xml:space="preserve"> </w:t>
      </w:r>
      <w:r>
        <w:rPr>
          <w:rFonts w:eastAsia="Times New Roman"/>
          <w:szCs w:val="24"/>
        </w:rPr>
        <w:t>πόρων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μη</w:t>
      </w:r>
      <w:r>
        <w:rPr>
          <w:rFonts w:eastAsia="Times New Roman"/>
          <w:szCs w:val="24"/>
        </w:rPr>
        <w:t xml:space="preserve"> </w:t>
      </w:r>
      <w:r>
        <w:rPr>
          <w:rFonts w:eastAsia="Times New Roman"/>
          <w:szCs w:val="24"/>
        </w:rPr>
        <w:t>εφαρμογή</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νόμου</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χορήγηση</w:t>
      </w:r>
      <w:r>
        <w:rPr>
          <w:rFonts w:eastAsia="Times New Roman"/>
          <w:szCs w:val="24"/>
        </w:rPr>
        <w:t xml:space="preserve"> </w:t>
      </w:r>
      <w:r>
        <w:rPr>
          <w:rFonts w:eastAsia="Times New Roman"/>
          <w:szCs w:val="24"/>
        </w:rPr>
        <w:t>ελληνικής</w:t>
      </w:r>
      <w:r>
        <w:rPr>
          <w:rFonts w:eastAsia="Times New Roman"/>
          <w:szCs w:val="24"/>
        </w:rPr>
        <w:t xml:space="preserve"> </w:t>
      </w:r>
      <w:r>
        <w:rPr>
          <w:rFonts w:eastAsia="Times New Roman"/>
          <w:szCs w:val="24"/>
        </w:rPr>
        <w:t>ιθαγένειας,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συζητηθεί</w:t>
      </w:r>
      <w:r>
        <w:rPr>
          <w:rFonts w:eastAsia="Times New Roman"/>
          <w:szCs w:val="24"/>
        </w:rPr>
        <w:t xml:space="preserve"> </w:t>
      </w:r>
      <w:r>
        <w:rPr>
          <w:rFonts w:eastAsia="Times New Roman"/>
          <w:szCs w:val="24"/>
        </w:rPr>
        <w:t>λόγω</w:t>
      </w:r>
      <w:r>
        <w:rPr>
          <w:rFonts w:eastAsia="Times New Roman"/>
          <w:szCs w:val="24"/>
        </w:rPr>
        <w:t xml:space="preserve"> </w:t>
      </w:r>
      <w:r>
        <w:rPr>
          <w:rFonts w:eastAsia="Times New Roman"/>
          <w:szCs w:val="24"/>
        </w:rPr>
        <w:t>απουσίας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αρμόδιου</w:t>
      </w:r>
      <w:r>
        <w:rPr>
          <w:rFonts w:eastAsia="Times New Roman"/>
          <w:szCs w:val="24"/>
        </w:rPr>
        <w:t xml:space="preserve"> </w:t>
      </w:r>
      <w:r>
        <w:rPr>
          <w:rFonts w:eastAsia="Times New Roman"/>
          <w:szCs w:val="24"/>
        </w:rPr>
        <w:t>Υπουργού</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εξωτερικό.</w:t>
      </w:r>
    </w:p>
    <w:p w14:paraId="076E7C0C" w14:textId="77777777" w:rsidR="008A5475" w:rsidRDefault="00367962">
      <w:pPr>
        <w:spacing w:line="600" w:lineRule="auto"/>
        <w:ind w:firstLine="720"/>
        <w:jc w:val="both"/>
        <w:rPr>
          <w:rFonts w:eastAsia="Times New Roman"/>
          <w:szCs w:val="24"/>
        </w:rPr>
      </w:pPr>
      <w:r>
        <w:rPr>
          <w:rFonts w:eastAsia="Times New Roman"/>
          <w:szCs w:val="24"/>
        </w:rPr>
        <w:t>Επίσης,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συζητηθεί</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545/15-2-2016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 xml:space="preserve">δεύτερου κύκλου </w:t>
      </w:r>
      <w:r>
        <w:rPr>
          <w:rFonts w:eastAsia="Times New Roman"/>
          <w:szCs w:val="24"/>
        </w:rPr>
        <w:t>της</w:t>
      </w:r>
      <w:r>
        <w:rPr>
          <w:rFonts w:eastAsia="Times New Roman"/>
          <w:szCs w:val="24"/>
        </w:rPr>
        <w:t xml:space="preserve"> </w:t>
      </w:r>
      <w:r>
        <w:rPr>
          <w:rFonts w:eastAsia="Times New Roman"/>
          <w:szCs w:val="24"/>
        </w:rPr>
        <w:t>Βουλευτού</w:t>
      </w:r>
      <w:r>
        <w:rPr>
          <w:rFonts w:eastAsia="Times New Roman"/>
          <w:szCs w:val="24"/>
        </w:rPr>
        <w:t xml:space="preserve"> </w:t>
      </w:r>
      <w:r>
        <w:rPr>
          <w:rFonts w:eastAsia="Times New Roman"/>
          <w:szCs w:val="24"/>
        </w:rPr>
        <w:t>Β΄</w:t>
      </w:r>
      <w:r>
        <w:rPr>
          <w:rFonts w:eastAsia="Times New Roman"/>
          <w:szCs w:val="24"/>
        </w:rPr>
        <w:t xml:space="preserve"> </w:t>
      </w:r>
      <w:r>
        <w:rPr>
          <w:rFonts w:eastAsia="Times New Roman"/>
          <w:szCs w:val="24"/>
        </w:rPr>
        <w:t>Αθηνών</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Λαϊκού</w:t>
      </w:r>
      <w:r>
        <w:rPr>
          <w:rFonts w:eastAsia="Times New Roman"/>
          <w:szCs w:val="24"/>
        </w:rPr>
        <w:t xml:space="preserve"> </w:t>
      </w:r>
      <w:r>
        <w:rPr>
          <w:rFonts w:eastAsia="Times New Roman"/>
          <w:szCs w:val="24"/>
        </w:rPr>
        <w:t>Συνδέσμου–Χρυσή</w:t>
      </w:r>
      <w:r>
        <w:rPr>
          <w:rFonts w:eastAsia="Times New Roman"/>
          <w:szCs w:val="24"/>
        </w:rPr>
        <w:t xml:space="preserve"> </w:t>
      </w:r>
      <w:r>
        <w:rPr>
          <w:rFonts w:eastAsia="Times New Roman"/>
          <w:szCs w:val="24"/>
        </w:rPr>
        <w:t>Αυγή</w:t>
      </w:r>
      <w:r>
        <w:rPr>
          <w:rFonts w:eastAsia="Times New Roman"/>
          <w:szCs w:val="24"/>
        </w:rPr>
        <w:t xml:space="preserve"> </w:t>
      </w:r>
      <w:r>
        <w:rPr>
          <w:rFonts w:eastAsia="Times New Roman"/>
          <w:szCs w:val="24"/>
        </w:rPr>
        <w:t>κ</w:t>
      </w:r>
      <w:r>
        <w:rPr>
          <w:rFonts w:eastAsia="Times New Roman"/>
          <w:szCs w:val="24"/>
        </w:rPr>
        <w:t>.</w:t>
      </w:r>
      <w:r>
        <w:rPr>
          <w:rFonts w:eastAsia="Times New Roman"/>
          <w:szCs w:val="24"/>
        </w:rPr>
        <w:t xml:space="preserve"> </w:t>
      </w:r>
      <w:r>
        <w:rPr>
          <w:rFonts w:eastAsia="Times New Roman"/>
          <w:bCs/>
          <w:szCs w:val="24"/>
        </w:rPr>
        <w:t>Ελένης</w:t>
      </w:r>
      <w:r>
        <w:rPr>
          <w:rFonts w:eastAsia="Times New Roman"/>
          <w:bCs/>
          <w:szCs w:val="24"/>
        </w:rPr>
        <w:t xml:space="preserve"> </w:t>
      </w:r>
      <w:proofErr w:type="spellStart"/>
      <w:r>
        <w:rPr>
          <w:rFonts w:eastAsia="Times New Roman"/>
          <w:bCs/>
          <w:szCs w:val="24"/>
        </w:rPr>
        <w:t>Ζαρούλια</w:t>
      </w:r>
      <w:proofErr w:type="spellEnd"/>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Υγείας</w:t>
      </w:r>
      <w:r>
        <w:rPr>
          <w:rFonts w:eastAsia="Times New Roman"/>
          <w:b/>
          <w:bCs/>
          <w:szCs w:val="24"/>
        </w:rPr>
        <w:t>,</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προβλήματα</w:t>
      </w:r>
      <w:r>
        <w:rPr>
          <w:rFonts w:eastAsia="Times New Roman"/>
          <w:szCs w:val="24"/>
        </w:rPr>
        <w:t xml:space="preserve"> </w:t>
      </w:r>
      <w:r>
        <w:rPr>
          <w:rFonts w:eastAsia="Times New Roman"/>
          <w:szCs w:val="24"/>
        </w:rPr>
        <w:t>λειτουργίας</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ΕΚΑΒ.</w:t>
      </w:r>
    </w:p>
    <w:p w14:paraId="076E7C0D" w14:textId="77777777" w:rsidR="008A5475" w:rsidRDefault="00367962">
      <w:pPr>
        <w:spacing w:line="600" w:lineRule="auto"/>
        <w:ind w:firstLine="720"/>
        <w:jc w:val="both"/>
        <w:rPr>
          <w:rFonts w:eastAsia="Times New Roman"/>
          <w:szCs w:val="24"/>
        </w:rPr>
      </w:pPr>
      <w:r w:rsidRPr="006213E4">
        <w:rPr>
          <w:rFonts w:eastAsia="Times New Roman"/>
          <w:szCs w:val="24"/>
        </w:rPr>
        <w:lastRenderedPageBreak/>
        <w:t>Εισερχόμαστε</w:t>
      </w:r>
      <w:r w:rsidRPr="006213E4">
        <w:rPr>
          <w:rFonts w:eastAsia="Times New Roman"/>
          <w:szCs w:val="24"/>
        </w:rPr>
        <w:t xml:space="preserve"> </w:t>
      </w:r>
      <w:r w:rsidRPr="006213E4">
        <w:rPr>
          <w:rFonts w:eastAsia="Times New Roman"/>
          <w:szCs w:val="24"/>
        </w:rPr>
        <w:t>στη</w:t>
      </w:r>
      <w:r w:rsidRPr="006213E4">
        <w:rPr>
          <w:rFonts w:eastAsia="Times New Roman"/>
          <w:szCs w:val="24"/>
        </w:rPr>
        <w:t xml:space="preserve"> </w:t>
      </w:r>
      <w:r w:rsidRPr="006213E4">
        <w:rPr>
          <w:rFonts w:eastAsia="Times New Roman"/>
          <w:szCs w:val="24"/>
        </w:rPr>
        <w:t>συζήτηση</w:t>
      </w:r>
      <w:r w:rsidRPr="006213E4">
        <w:rPr>
          <w:rFonts w:eastAsia="Times New Roman"/>
          <w:szCs w:val="24"/>
        </w:rPr>
        <w:t xml:space="preserve"> </w:t>
      </w:r>
      <w:r w:rsidRPr="006213E4">
        <w:rPr>
          <w:rFonts w:eastAsia="Times New Roman"/>
          <w:szCs w:val="24"/>
        </w:rPr>
        <w:t>της</w:t>
      </w:r>
      <w:r w:rsidRPr="006213E4">
        <w:rPr>
          <w:rFonts w:eastAsia="Times New Roman"/>
          <w:szCs w:val="24"/>
        </w:rPr>
        <w:t xml:space="preserve"> </w:t>
      </w:r>
      <w:r w:rsidRPr="006213E4">
        <w:rPr>
          <w:rFonts w:eastAsia="Times New Roman"/>
          <w:szCs w:val="24"/>
        </w:rPr>
        <w:t>τέταρτης</w:t>
      </w:r>
      <w:r w:rsidRPr="006213E4">
        <w:rPr>
          <w:rFonts w:eastAsia="Times New Roman"/>
          <w:szCs w:val="24"/>
        </w:rPr>
        <w:t xml:space="preserve"> </w:t>
      </w:r>
      <w:r>
        <w:rPr>
          <w:rFonts w:eastAsia="Times New Roman"/>
          <w:szCs w:val="24"/>
        </w:rPr>
        <w:t xml:space="preserve">με αριθμό 644/10-3-2016 </w:t>
      </w:r>
      <w:r w:rsidRPr="006213E4">
        <w:rPr>
          <w:rFonts w:eastAsia="Times New Roman"/>
          <w:szCs w:val="24"/>
        </w:rPr>
        <w:t>επίκαιρης</w:t>
      </w:r>
      <w:r w:rsidRPr="006213E4">
        <w:rPr>
          <w:rFonts w:eastAsia="Times New Roman"/>
          <w:szCs w:val="24"/>
        </w:rPr>
        <w:t xml:space="preserve"> </w:t>
      </w:r>
      <w:r w:rsidRPr="006213E4">
        <w:rPr>
          <w:rFonts w:eastAsia="Times New Roman"/>
          <w:szCs w:val="24"/>
        </w:rPr>
        <w:t>ερώτησης</w:t>
      </w:r>
      <w:r w:rsidRPr="006213E4">
        <w:rPr>
          <w:rFonts w:eastAsia="Times New Roman"/>
          <w:szCs w:val="24"/>
        </w:rPr>
        <w:t xml:space="preserve"> </w:t>
      </w:r>
      <w:r w:rsidRPr="006213E4">
        <w:rPr>
          <w:rFonts w:eastAsia="Times New Roman"/>
          <w:szCs w:val="24"/>
        </w:rPr>
        <w:t>π</w:t>
      </w:r>
      <w:r w:rsidRPr="006213E4">
        <w:rPr>
          <w:rFonts w:eastAsia="Times New Roman"/>
          <w:szCs w:val="24"/>
        </w:rPr>
        <w:t>ρώτου</w:t>
      </w:r>
      <w:r w:rsidRPr="006213E4">
        <w:rPr>
          <w:rFonts w:eastAsia="Times New Roman"/>
          <w:szCs w:val="24"/>
        </w:rPr>
        <w:t xml:space="preserve"> </w:t>
      </w:r>
      <w:r>
        <w:rPr>
          <w:rFonts w:eastAsia="Times New Roman"/>
          <w:szCs w:val="24"/>
        </w:rPr>
        <w:t>κ</w:t>
      </w:r>
      <w:r w:rsidRPr="006213E4">
        <w:rPr>
          <w:rFonts w:eastAsia="Times New Roman"/>
          <w:szCs w:val="24"/>
        </w:rPr>
        <w:t>ύκλου</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Βουλευτού</w:t>
      </w:r>
      <w:r>
        <w:rPr>
          <w:rFonts w:eastAsia="Times New Roman"/>
          <w:szCs w:val="24"/>
        </w:rPr>
        <w:t xml:space="preserve"> </w:t>
      </w:r>
      <w:r>
        <w:rPr>
          <w:rFonts w:eastAsia="Times New Roman"/>
          <w:szCs w:val="24"/>
        </w:rPr>
        <w:t>Δράμας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Δημοκρατικής</w:t>
      </w:r>
      <w:r>
        <w:rPr>
          <w:rFonts w:eastAsia="Times New Roman"/>
          <w:szCs w:val="24"/>
        </w:rPr>
        <w:t xml:space="preserve"> </w:t>
      </w:r>
      <w:r>
        <w:rPr>
          <w:rFonts w:eastAsia="Times New Roman"/>
          <w:szCs w:val="24"/>
        </w:rPr>
        <w:t>Συμπαράταξης</w:t>
      </w:r>
      <w:r>
        <w:rPr>
          <w:rFonts w:eastAsia="Times New Roman"/>
          <w:szCs w:val="24"/>
        </w:rPr>
        <w:t xml:space="preserve">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Pr>
          <w:rFonts w:eastAsia="Times New Roman"/>
          <w:szCs w:val="24"/>
        </w:rPr>
        <w:t xml:space="preserve"> </w:t>
      </w:r>
      <w:r>
        <w:rPr>
          <w:rFonts w:eastAsia="Times New Roman"/>
          <w:szCs w:val="24"/>
        </w:rPr>
        <w:t>κ</w:t>
      </w:r>
      <w:r>
        <w:rPr>
          <w:rFonts w:eastAsia="Times New Roman"/>
          <w:szCs w:val="24"/>
        </w:rPr>
        <w:t>.</w:t>
      </w:r>
      <w:r>
        <w:rPr>
          <w:rFonts w:eastAsia="Times New Roman"/>
          <w:b/>
          <w:bCs/>
          <w:szCs w:val="24"/>
        </w:rPr>
        <w:t xml:space="preserve"> </w:t>
      </w:r>
      <w:r>
        <w:rPr>
          <w:rFonts w:eastAsia="Times New Roman"/>
          <w:bCs/>
          <w:szCs w:val="24"/>
        </w:rPr>
        <w:t>Χαράς</w:t>
      </w:r>
      <w:r>
        <w:rPr>
          <w:rFonts w:eastAsia="Times New Roman"/>
          <w:bCs/>
          <w:szCs w:val="24"/>
        </w:rPr>
        <w:t xml:space="preserve"> </w:t>
      </w:r>
      <w:proofErr w:type="spellStart"/>
      <w:r>
        <w:rPr>
          <w:rFonts w:eastAsia="Times New Roman"/>
          <w:bCs/>
          <w:szCs w:val="24"/>
        </w:rPr>
        <w:t>Κεφαλίδου</w:t>
      </w:r>
      <w:proofErr w:type="spellEnd"/>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Πολιτισμού</w:t>
      </w:r>
      <w:r>
        <w:rPr>
          <w:rFonts w:eastAsia="Times New Roman"/>
          <w:bCs/>
          <w:szCs w:val="24"/>
        </w:rPr>
        <w:t xml:space="preserve"> </w:t>
      </w:r>
      <w:r>
        <w:rPr>
          <w:rFonts w:eastAsia="Times New Roman"/>
          <w:bCs/>
          <w:szCs w:val="24"/>
        </w:rPr>
        <w:t>και</w:t>
      </w:r>
      <w:r>
        <w:rPr>
          <w:rFonts w:eastAsia="Times New Roman"/>
          <w:bCs/>
          <w:szCs w:val="24"/>
        </w:rPr>
        <w:t xml:space="preserve"> </w:t>
      </w:r>
      <w:r>
        <w:rPr>
          <w:rFonts w:eastAsia="Times New Roman"/>
          <w:bCs/>
          <w:szCs w:val="24"/>
        </w:rPr>
        <w:t>Αθλητισμού,</w:t>
      </w:r>
      <w:r>
        <w:rPr>
          <w:rFonts w:eastAsia="Times New Roman"/>
          <w:b/>
          <w:bCs/>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δημοσιεύματα</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συστέγαση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Ιδρύματος</w:t>
      </w:r>
      <w:r>
        <w:rPr>
          <w:rFonts w:eastAsia="Times New Roman"/>
          <w:szCs w:val="24"/>
        </w:rPr>
        <w:t xml:space="preserve"> </w:t>
      </w:r>
      <w:r>
        <w:rPr>
          <w:rFonts w:eastAsia="Times New Roman"/>
          <w:szCs w:val="24"/>
        </w:rPr>
        <w:t>«</w:t>
      </w:r>
      <w:r>
        <w:rPr>
          <w:rFonts w:eastAsia="Times New Roman"/>
          <w:szCs w:val="24"/>
        </w:rPr>
        <w:t>ΜΕΛΙΝΑ ΜΕΡΚΟΥΡΗ</w:t>
      </w:r>
      <w:r>
        <w:rPr>
          <w:rFonts w:eastAsia="Times New Roman"/>
          <w:szCs w:val="24"/>
        </w:rPr>
        <w:t>»</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υπηρεσία</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Υπουργείου</w:t>
      </w:r>
      <w:r>
        <w:rPr>
          <w:rFonts w:eastAsia="Times New Roman"/>
          <w:szCs w:val="24"/>
        </w:rPr>
        <w:t xml:space="preserve"> </w:t>
      </w:r>
      <w:r>
        <w:rPr>
          <w:rFonts w:eastAsia="Times New Roman"/>
          <w:szCs w:val="24"/>
        </w:rPr>
        <w:t>Πολιτισμού.</w:t>
      </w:r>
    </w:p>
    <w:p w14:paraId="076E7C0E" w14:textId="77777777" w:rsidR="008A5475" w:rsidRDefault="00367962">
      <w:pPr>
        <w:spacing w:line="600" w:lineRule="auto"/>
        <w:ind w:firstLine="720"/>
        <w:jc w:val="both"/>
        <w:rPr>
          <w:rFonts w:eastAsia="Times New Roman"/>
          <w:szCs w:val="24"/>
        </w:rPr>
      </w:pPr>
      <w:r>
        <w:rPr>
          <w:rFonts w:eastAsia="Times New Roman"/>
          <w:szCs w:val="24"/>
        </w:rPr>
        <w:t>Θα</w:t>
      </w:r>
      <w:r>
        <w:rPr>
          <w:rFonts w:eastAsia="Times New Roman"/>
          <w:szCs w:val="24"/>
        </w:rPr>
        <w:t xml:space="preserve"> </w:t>
      </w:r>
      <w:r>
        <w:rPr>
          <w:rFonts w:eastAsia="Times New Roman"/>
          <w:szCs w:val="24"/>
        </w:rPr>
        <w:t>απαντήσει</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Υπουργός</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Αριστείδης</w:t>
      </w:r>
      <w:r>
        <w:rPr>
          <w:rFonts w:eastAsia="Times New Roman"/>
          <w:szCs w:val="24"/>
        </w:rPr>
        <w:t xml:space="preserve"> </w:t>
      </w:r>
      <w:r>
        <w:rPr>
          <w:rFonts w:eastAsia="Times New Roman"/>
          <w:szCs w:val="24"/>
        </w:rPr>
        <w:t>Μπαλτάς.</w:t>
      </w:r>
    </w:p>
    <w:p w14:paraId="076E7C0F" w14:textId="77777777" w:rsidR="008A5475" w:rsidRDefault="00367962">
      <w:pPr>
        <w:spacing w:line="600" w:lineRule="auto"/>
        <w:ind w:firstLine="720"/>
        <w:jc w:val="both"/>
        <w:rPr>
          <w:rFonts w:eastAsia="Times New Roman"/>
          <w:szCs w:val="24"/>
        </w:rPr>
      </w:pPr>
      <w:r>
        <w:rPr>
          <w:rFonts w:eastAsia="Times New Roman"/>
          <w:szCs w:val="24"/>
        </w:rPr>
        <w:t>Ορίστε,</w:t>
      </w:r>
      <w:r>
        <w:rPr>
          <w:rFonts w:eastAsia="Times New Roman"/>
          <w:szCs w:val="24"/>
        </w:rPr>
        <w:t xml:space="preserve"> </w:t>
      </w:r>
      <w:r>
        <w:rPr>
          <w:rFonts w:eastAsia="Times New Roman"/>
          <w:szCs w:val="24"/>
        </w:rPr>
        <w:t>κυρία</w:t>
      </w:r>
      <w:r>
        <w:rPr>
          <w:rFonts w:eastAsia="Times New Roman"/>
          <w:szCs w:val="24"/>
        </w:rPr>
        <w:t xml:space="preserve"> </w:t>
      </w:r>
      <w:proofErr w:type="spellStart"/>
      <w:r>
        <w:rPr>
          <w:rFonts w:eastAsia="Times New Roman"/>
          <w:szCs w:val="24"/>
        </w:rPr>
        <w:t>Κεφαλίδου</w:t>
      </w:r>
      <w:proofErr w:type="spellEnd"/>
      <w:r>
        <w:rPr>
          <w:rFonts w:eastAsia="Times New Roman"/>
          <w:szCs w:val="24"/>
        </w:rPr>
        <w:t>,</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το</w:t>
      </w:r>
      <w:r>
        <w:rPr>
          <w:rFonts w:eastAsia="Times New Roman"/>
          <w:szCs w:val="24"/>
        </w:rPr>
        <w:t>ν</w:t>
      </w:r>
      <w:r>
        <w:rPr>
          <w:rFonts w:eastAsia="Times New Roman"/>
          <w:szCs w:val="24"/>
        </w:rPr>
        <w:t xml:space="preserve"> </w:t>
      </w:r>
      <w:r>
        <w:rPr>
          <w:rFonts w:eastAsia="Times New Roman"/>
          <w:szCs w:val="24"/>
        </w:rPr>
        <w:t>λόγο</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proofErr w:type="spellStart"/>
      <w:r>
        <w:rPr>
          <w:rFonts w:eastAsia="Times New Roman"/>
          <w:szCs w:val="24"/>
        </w:rPr>
        <w:t>πρωτολογία</w:t>
      </w:r>
      <w:proofErr w:type="spellEnd"/>
      <w:r>
        <w:rPr>
          <w:rFonts w:eastAsia="Times New Roman"/>
          <w:szCs w:val="24"/>
        </w:rPr>
        <w:t xml:space="preserve"> </w:t>
      </w:r>
      <w:r>
        <w:rPr>
          <w:rFonts w:eastAsia="Times New Roman"/>
          <w:szCs w:val="24"/>
        </w:rPr>
        <w:t>σας.</w:t>
      </w:r>
    </w:p>
    <w:p w14:paraId="076E7C10" w14:textId="77777777" w:rsidR="008A5475" w:rsidRDefault="00367962">
      <w:pPr>
        <w:spacing w:line="600" w:lineRule="auto"/>
        <w:ind w:firstLine="720"/>
        <w:jc w:val="both"/>
        <w:rPr>
          <w:rFonts w:eastAsia="Times New Roman"/>
          <w:szCs w:val="24"/>
        </w:rPr>
      </w:pPr>
      <w:r>
        <w:rPr>
          <w:rFonts w:eastAsia="Times New Roman"/>
          <w:b/>
          <w:szCs w:val="24"/>
        </w:rPr>
        <w:lastRenderedPageBreak/>
        <w:t>ΧΑΡΟΥΛΑ</w:t>
      </w:r>
      <w:r>
        <w:rPr>
          <w:rFonts w:eastAsia="Times New Roman"/>
          <w:b/>
          <w:szCs w:val="24"/>
        </w:rPr>
        <w:t xml:space="preserve"> </w:t>
      </w:r>
      <w:r>
        <w:rPr>
          <w:rFonts w:eastAsia="Times New Roman"/>
          <w:b/>
          <w:szCs w:val="24"/>
        </w:rPr>
        <w:t>(ΧΑΡΑ)</w:t>
      </w:r>
      <w:r>
        <w:rPr>
          <w:rFonts w:eastAsia="Times New Roman"/>
          <w:b/>
          <w:szCs w:val="24"/>
        </w:rPr>
        <w:t xml:space="preserve"> </w:t>
      </w:r>
      <w:r>
        <w:rPr>
          <w:rFonts w:eastAsia="Times New Roman"/>
          <w:b/>
          <w:szCs w:val="24"/>
        </w:rPr>
        <w:t>ΚΕΦΑΛΙΔΟΥ:</w:t>
      </w:r>
      <w:r>
        <w:rPr>
          <w:rFonts w:eastAsia="Times New Roman"/>
          <w:b/>
          <w:szCs w:val="24"/>
        </w:rPr>
        <w:t xml:space="preserve"> </w:t>
      </w:r>
      <w:r>
        <w:rPr>
          <w:rFonts w:eastAsia="Times New Roman"/>
          <w:szCs w:val="24"/>
        </w:rPr>
        <w:t>Ευχαριστώ</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Πρόεδρε.</w:t>
      </w:r>
    </w:p>
    <w:p w14:paraId="076E7C11" w14:textId="77777777" w:rsidR="008A5475" w:rsidRDefault="00367962">
      <w:pPr>
        <w:spacing w:line="600" w:lineRule="auto"/>
        <w:ind w:firstLine="720"/>
        <w:jc w:val="both"/>
        <w:rPr>
          <w:rFonts w:eastAsia="Times New Roman"/>
          <w:szCs w:val="24"/>
        </w:rPr>
      </w:pPr>
      <w:r>
        <w:rPr>
          <w:rFonts w:eastAsia="Times New Roman"/>
          <w:szCs w:val="28"/>
        </w:rPr>
        <w:t>Κύριε</w:t>
      </w:r>
      <w:r>
        <w:rPr>
          <w:rFonts w:eastAsia="Times New Roman"/>
          <w:szCs w:val="28"/>
        </w:rPr>
        <w:t xml:space="preserve"> </w:t>
      </w:r>
      <w:r>
        <w:rPr>
          <w:rFonts w:eastAsia="Times New Roman"/>
          <w:szCs w:val="28"/>
        </w:rPr>
        <w:t>Υπουργέ,</w:t>
      </w:r>
      <w:r>
        <w:rPr>
          <w:rFonts w:eastAsia="Times New Roman"/>
          <w:szCs w:val="28"/>
        </w:rPr>
        <w:t xml:space="preserve"> </w:t>
      </w:r>
      <w:r>
        <w:rPr>
          <w:rFonts w:eastAsia="Times New Roman"/>
          <w:szCs w:val="24"/>
        </w:rPr>
        <w:t>την</w:t>
      </w:r>
      <w:r>
        <w:rPr>
          <w:rFonts w:eastAsia="Times New Roman"/>
          <w:szCs w:val="24"/>
        </w:rPr>
        <w:t xml:space="preserve"> </w:t>
      </w:r>
      <w:r>
        <w:rPr>
          <w:rFonts w:eastAsia="Times New Roman"/>
          <w:szCs w:val="24"/>
        </w:rPr>
        <w:t>προηγούμενη</w:t>
      </w:r>
      <w:r>
        <w:rPr>
          <w:rFonts w:eastAsia="Times New Roman"/>
          <w:szCs w:val="24"/>
        </w:rPr>
        <w:t xml:space="preserve"> </w:t>
      </w:r>
      <w:r>
        <w:rPr>
          <w:rFonts w:eastAsia="Times New Roman"/>
          <w:szCs w:val="24"/>
        </w:rPr>
        <w:t>εβδομάδα,</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10</w:t>
      </w:r>
      <w:r>
        <w:rPr>
          <w:rFonts w:eastAsia="Times New Roman"/>
          <w:szCs w:val="24"/>
        </w:rPr>
        <w:t xml:space="preserve"> </w:t>
      </w:r>
      <w:r>
        <w:rPr>
          <w:rFonts w:eastAsia="Times New Roman"/>
          <w:szCs w:val="24"/>
        </w:rPr>
        <w:t>Μαρτίου,</w:t>
      </w:r>
      <w:r>
        <w:rPr>
          <w:rFonts w:eastAsia="Times New Roman"/>
          <w:szCs w:val="24"/>
        </w:rPr>
        <w:t xml:space="preserve"> </w:t>
      </w:r>
      <w:r>
        <w:rPr>
          <w:rFonts w:eastAsia="Times New Roman"/>
          <w:szCs w:val="24"/>
        </w:rPr>
        <w:t>είδε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φως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δημοσιότητας</w:t>
      </w:r>
      <w:r>
        <w:rPr>
          <w:rFonts w:eastAsia="Times New Roman"/>
          <w:szCs w:val="24"/>
        </w:rPr>
        <w:t xml:space="preserve"> </w:t>
      </w:r>
      <w:r>
        <w:rPr>
          <w:rFonts w:eastAsia="Times New Roman"/>
          <w:szCs w:val="24"/>
        </w:rPr>
        <w:t>τόσο</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lang w:val="en-US"/>
        </w:rPr>
        <w:t>site</w:t>
      </w:r>
      <w:r>
        <w:rPr>
          <w:rFonts w:eastAsia="Times New Roman"/>
          <w:szCs w:val="24"/>
        </w:rPr>
        <w:t>,</w:t>
      </w:r>
      <w:r>
        <w:rPr>
          <w:rFonts w:eastAsia="Times New Roman"/>
          <w:szCs w:val="24"/>
        </w:rPr>
        <w:t xml:space="preserve"> </w:t>
      </w:r>
      <w:r>
        <w:rPr>
          <w:rFonts w:eastAsia="Times New Roman"/>
          <w:szCs w:val="24"/>
        </w:rPr>
        <w:t>όσο</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εφημερίδες,</w:t>
      </w:r>
      <w:r>
        <w:rPr>
          <w:rFonts w:eastAsia="Times New Roman"/>
          <w:szCs w:val="24"/>
        </w:rPr>
        <w:t xml:space="preserve"> </w:t>
      </w:r>
      <w:r>
        <w:rPr>
          <w:rFonts w:eastAsia="Times New Roman"/>
          <w:szCs w:val="24"/>
        </w:rPr>
        <w:t>είδηση</w:t>
      </w:r>
      <w:r>
        <w:rPr>
          <w:rFonts w:eastAsia="Times New Roman"/>
          <w:szCs w:val="24"/>
        </w:rPr>
        <w:t xml:space="preserve"> </w:t>
      </w:r>
      <w:r>
        <w:rPr>
          <w:rFonts w:eastAsia="Times New Roman"/>
          <w:szCs w:val="24"/>
        </w:rPr>
        <w:t>περί εξώσεως</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πιθανή</w:t>
      </w:r>
      <w:r>
        <w:rPr>
          <w:rFonts w:eastAsia="Times New Roman"/>
          <w:szCs w:val="24"/>
        </w:rPr>
        <w:t>ς</w:t>
      </w:r>
      <w:r>
        <w:rPr>
          <w:rFonts w:eastAsia="Times New Roman"/>
          <w:szCs w:val="24"/>
        </w:rPr>
        <w:t xml:space="preserve"> </w:t>
      </w:r>
      <w:r>
        <w:rPr>
          <w:rFonts w:eastAsia="Times New Roman"/>
          <w:szCs w:val="24"/>
        </w:rPr>
        <w:t>συστέγαση</w:t>
      </w:r>
      <w:r>
        <w:rPr>
          <w:rFonts w:eastAsia="Times New Roman"/>
          <w:szCs w:val="24"/>
        </w:rPr>
        <w:t>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Ιδρύματος</w:t>
      </w:r>
      <w:r>
        <w:rPr>
          <w:rFonts w:eastAsia="Times New Roman"/>
          <w:szCs w:val="24"/>
        </w:rPr>
        <w:t xml:space="preserve"> </w:t>
      </w:r>
      <w:r>
        <w:rPr>
          <w:rFonts w:eastAsia="Times New Roman"/>
          <w:szCs w:val="24"/>
        </w:rPr>
        <w:t>«</w:t>
      </w:r>
      <w:r>
        <w:rPr>
          <w:rFonts w:eastAsia="Times New Roman"/>
          <w:szCs w:val="24"/>
        </w:rPr>
        <w:t>ΜΕΛΙΝΑ ΜΕΡΚΟΥΡΗ</w:t>
      </w:r>
      <w:r>
        <w:rPr>
          <w:rFonts w:eastAsia="Times New Roman"/>
          <w:szCs w:val="24"/>
        </w:rPr>
        <w:t>»</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χώρο</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εδώ</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πάρα</w:t>
      </w:r>
      <w:r>
        <w:rPr>
          <w:rFonts w:eastAsia="Times New Roman"/>
          <w:szCs w:val="24"/>
        </w:rPr>
        <w:t xml:space="preserve"> </w:t>
      </w:r>
      <w:r>
        <w:rPr>
          <w:rFonts w:eastAsia="Times New Roman"/>
          <w:szCs w:val="24"/>
        </w:rPr>
        <w:t>πολλά</w:t>
      </w:r>
      <w:r>
        <w:rPr>
          <w:rFonts w:eastAsia="Times New Roman"/>
          <w:szCs w:val="24"/>
        </w:rPr>
        <w:t xml:space="preserve"> </w:t>
      </w:r>
      <w:r>
        <w:rPr>
          <w:rFonts w:eastAsia="Times New Roman"/>
          <w:szCs w:val="24"/>
        </w:rPr>
        <w:t>χρόνια</w:t>
      </w:r>
      <w:r>
        <w:rPr>
          <w:rFonts w:eastAsia="Times New Roman"/>
          <w:szCs w:val="24"/>
        </w:rPr>
        <w:t xml:space="preserve"> </w:t>
      </w:r>
      <w:r>
        <w:rPr>
          <w:rFonts w:eastAsia="Times New Roman"/>
          <w:szCs w:val="24"/>
        </w:rPr>
        <w:t>βρίσκεται</w:t>
      </w:r>
      <w:r>
        <w:rPr>
          <w:rFonts w:eastAsia="Times New Roman"/>
          <w:szCs w:val="24"/>
        </w:rPr>
        <w:t xml:space="preserve"> </w:t>
      </w:r>
      <w:r>
        <w:rPr>
          <w:rFonts w:eastAsia="Times New Roman"/>
          <w:szCs w:val="24"/>
        </w:rPr>
        <w:t>–συγκεκριμένα</w:t>
      </w:r>
      <w:r>
        <w:rPr>
          <w:rFonts w:eastAsia="Times New Roman"/>
          <w:szCs w:val="24"/>
        </w:rPr>
        <w:t xml:space="preserve"> </w:t>
      </w:r>
      <w:r>
        <w:rPr>
          <w:rFonts w:eastAsia="Times New Roman"/>
          <w:szCs w:val="24"/>
        </w:rPr>
        <w:t>μετά</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θάνατο</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Μελίνας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πρωτοβουλία</w:t>
      </w:r>
      <w:r>
        <w:rPr>
          <w:rFonts w:eastAsia="Times New Roman"/>
          <w:szCs w:val="24"/>
        </w:rPr>
        <w:t xml:space="preserve"> </w:t>
      </w:r>
      <w:r>
        <w:rPr>
          <w:rFonts w:eastAsia="Times New Roman"/>
          <w:szCs w:val="24"/>
        </w:rPr>
        <w:t>του</w:t>
      </w:r>
      <w:r>
        <w:rPr>
          <w:rFonts w:eastAsia="Times New Roman"/>
          <w:szCs w:val="24"/>
        </w:rPr>
        <w:t xml:space="preserve"> </w:t>
      </w:r>
      <w:proofErr w:type="spellStart"/>
      <w:r>
        <w:rPr>
          <w:rFonts w:eastAsia="Times New Roman"/>
          <w:szCs w:val="24"/>
        </w:rPr>
        <w:t>Ζυλ</w:t>
      </w:r>
      <w:proofErr w:type="spellEnd"/>
      <w:r>
        <w:rPr>
          <w:rFonts w:eastAsia="Times New Roman"/>
          <w:szCs w:val="24"/>
        </w:rPr>
        <w:t xml:space="preserve"> </w:t>
      </w:r>
      <w:r>
        <w:rPr>
          <w:rFonts w:eastAsia="Times New Roman"/>
          <w:szCs w:val="24"/>
        </w:rPr>
        <w:t>Ντασέν-</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οδό</w:t>
      </w:r>
      <w:r>
        <w:rPr>
          <w:rFonts w:eastAsia="Times New Roman"/>
          <w:szCs w:val="24"/>
        </w:rPr>
        <w:t xml:space="preserve"> </w:t>
      </w:r>
      <w:r>
        <w:rPr>
          <w:rFonts w:eastAsia="Times New Roman"/>
          <w:szCs w:val="24"/>
        </w:rPr>
        <w:t>Πολυγνώτου</w:t>
      </w:r>
      <w:r>
        <w:rPr>
          <w:rFonts w:eastAsia="Times New Roman"/>
          <w:szCs w:val="24"/>
        </w:rPr>
        <w:t xml:space="preserve"> </w:t>
      </w:r>
      <w:r>
        <w:rPr>
          <w:rFonts w:eastAsia="Times New Roman"/>
          <w:szCs w:val="24"/>
        </w:rPr>
        <w:t>9-11</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Πλάκα.</w:t>
      </w:r>
    </w:p>
    <w:p w14:paraId="076E7C12" w14:textId="77777777" w:rsidR="008A5475" w:rsidRDefault="00367962">
      <w:pPr>
        <w:spacing w:line="600" w:lineRule="auto"/>
        <w:ind w:firstLine="720"/>
        <w:jc w:val="both"/>
        <w:rPr>
          <w:rFonts w:eastAsia="Times New Roman"/>
          <w:szCs w:val="24"/>
        </w:rPr>
      </w:pPr>
      <w:r>
        <w:rPr>
          <w:rFonts w:eastAsia="Times New Roman"/>
          <w:szCs w:val="24"/>
        </w:rPr>
        <w:t>Όπως</w:t>
      </w:r>
      <w:r>
        <w:rPr>
          <w:rFonts w:eastAsia="Times New Roman"/>
          <w:szCs w:val="24"/>
        </w:rPr>
        <w:t xml:space="preserve"> </w:t>
      </w:r>
      <w:r>
        <w:rPr>
          <w:rFonts w:eastAsia="Times New Roman"/>
          <w:szCs w:val="24"/>
        </w:rPr>
        <w:t>καταλαβαίνετε,</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μία</w:t>
      </w:r>
      <w:r>
        <w:rPr>
          <w:rFonts w:eastAsia="Times New Roman"/>
          <w:szCs w:val="24"/>
        </w:rPr>
        <w:t xml:space="preserve"> </w:t>
      </w:r>
      <w:r>
        <w:rPr>
          <w:rFonts w:eastAsia="Times New Roman"/>
          <w:szCs w:val="24"/>
        </w:rPr>
        <w:t>είδηση</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θορύβησε</w:t>
      </w:r>
      <w:r>
        <w:rPr>
          <w:rFonts w:eastAsia="Times New Roman"/>
          <w:szCs w:val="24"/>
        </w:rPr>
        <w:t xml:space="preserve"> </w:t>
      </w:r>
      <w:r>
        <w:rPr>
          <w:rFonts w:eastAsia="Times New Roman"/>
          <w:szCs w:val="24"/>
        </w:rPr>
        <w:t>όλους</w:t>
      </w:r>
      <w:r>
        <w:rPr>
          <w:rFonts w:eastAsia="Times New Roman"/>
          <w:szCs w:val="24"/>
        </w:rPr>
        <w:t xml:space="preserve">. Πολύ περισσότερο </w:t>
      </w:r>
      <w:r>
        <w:rPr>
          <w:rFonts w:eastAsia="Times New Roman"/>
          <w:szCs w:val="24"/>
        </w:rPr>
        <w:t>ως</w:t>
      </w:r>
      <w:r>
        <w:rPr>
          <w:rFonts w:eastAsia="Times New Roman"/>
          <w:szCs w:val="24"/>
        </w:rPr>
        <w:t xml:space="preserve"> </w:t>
      </w:r>
      <w:r>
        <w:rPr>
          <w:rFonts w:eastAsia="Times New Roman"/>
          <w:szCs w:val="24"/>
        </w:rPr>
        <w:t>αρμόδια</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τομέα</w:t>
      </w:r>
      <w:r>
        <w:rPr>
          <w:rFonts w:eastAsia="Times New Roman"/>
          <w:szCs w:val="24"/>
        </w:rPr>
        <w:t xml:space="preserve"> </w:t>
      </w:r>
      <w:r>
        <w:rPr>
          <w:rFonts w:eastAsia="Times New Roman"/>
          <w:szCs w:val="24"/>
        </w:rPr>
        <w:t>πολιτισμού</w:t>
      </w:r>
      <w:r>
        <w:rPr>
          <w:rFonts w:eastAsia="Times New Roman"/>
          <w:szCs w:val="24"/>
        </w:rPr>
        <w:t xml:space="preserve"> </w:t>
      </w:r>
      <w:r>
        <w:rPr>
          <w:rFonts w:eastAsia="Times New Roman"/>
          <w:szCs w:val="24"/>
        </w:rPr>
        <w:lastRenderedPageBreak/>
        <w:t>της</w:t>
      </w:r>
      <w:r>
        <w:rPr>
          <w:rFonts w:eastAsia="Times New Roman"/>
          <w:szCs w:val="24"/>
        </w:rPr>
        <w:t xml:space="preserve"> </w:t>
      </w:r>
      <w:r>
        <w:rPr>
          <w:rFonts w:eastAsia="Times New Roman"/>
          <w:szCs w:val="24"/>
        </w:rPr>
        <w:t>Δημοκρατικής</w:t>
      </w:r>
      <w:r>
        <w:rPr>
          <w:rFonts w:eastAsia="Times New Roman"/>
          <w:szCs w:val="24"/>
        </w:rPr>
        <w:t xml:space="preserve"> </w:t>
      </w:r>
      <w:r>
        <w:rPr>
          <w:rFonts w:eastAsia="Times New Roman"/>
          <w:szCs w:val="24"/>
        </w:rPr>
        <w:t>Συμπαράταξης</w:t>
      </w:r>
      <w:r>
        <w:rPr>
          <w:rFonts w:eastAsia="Times New Roman"/>
          <w:szCs w:val="24"/>
        </w:rPr>
        <w:t>,</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βάρος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ευθύνης</w:t>
      </w:r>
      <w:r>
        <w:rPr>
          <w:rFonts w:eastAsia="Times New Roman"/>
          <w:szCs w:val="24"/>
        </w:rPr>
        <w:t xml:space="preserve"> </w:t>
      </w:r>
      <w:r>
        <w:rPr>
          <w:rFonts w:eastAsia="Times New Roman"/>
          <w:szCs w:val="24"/>
        </w:rPr>
        <w:t xml:space="preserve">που κληροδότησε σε όλους μας η Μελίνα Μερκούρη στον αγώνα και το έργο </w:t>
      </w:r>
      <w:r>
        <w:rPr>
          <w:rFonts w:eastAsia="Times New Roman"/>
          <w:szCs w:val="24"/>
        </w:rPr>
        <w:t>της</w:t>
      </w:r>
      <w:r>
        <w:rPr>
          <w:rFonts w:eastAsia="Times New Roman"/>
          <w:szCs w:val="24"/>
        </w:rPr>
        <w:t xml:space="preserve"> </w:t>
      </w:r>
      <w:r>
        <w:rPr>
          <w:rFonts w:eastAsia="Times New Roman"/>
          <w:szCs w:val="24"/>
        </w:rPr>
        <w:t>σ</w:t>
      </w:r>
      <w:r>
        <w:rPr>
          <w:rFonts w:eastAsia="Times New Roman"/>
          <w:szCs w:val="24"/>
        </w:rPr>
        <w:t>ε</w:t>
      </w:r>
      <w:r>
        <w:rPr>
          <w:rFonts w:eastAsia="Times New Roman"/>
          <w:szCs w:val="24"/>
        </w:rPr>
        <w:t xml:space="preserve"> </w:t>
      </w:r>
      <w:r>
        <w:rPr>
          <w:rFonts w:eastAsia="Times New Roman"/>
          <w:szCs w:val="24"/>
        </w:rPr>
        <w:t>ολόκληρη</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Ελλάδα.</w:t>
      </w:r>
      <w:r>
        <w:rPr>
          <w:rFonts w:eastAsia="Times New Roman"/>
          <w:szCs w:val="24"/>
        </w:rPr>
        <w:t xml:space="preserve"> </w:t>
      </w:r>
      <w:r>
        <w:rPr>
          <w:rFonts w:eastAsia="Times New Roman"/>
          <w:szCs w:val="24"/>
        </w:rPr>
        <w:t>Γι’</w:t>
      </w:r>
      <w:r>
        <w:rPr>
          <w:rFonts w:eastAsia="Times New Roman"/>
          <w:szCs w:val="24"/>
        </w:rPr>
        <w:t xml:space="preserve"> </w:t>
      </w:r>
      <w:r>
        <w:rPr>
          <w:rFonts w:eastAsia="Times New Roman"/>
          <w:szCs w:val="24"/>
        </w:rPr>
        <w:t>αυτό</w:t>
      </w:r>
      <w:r>
        <w:rPr>
          <w:rFonts w:eastAsia="Times New Roman"/>
          <w:szCs w:val="24"/>
        </w:rPr>
        <w:t>ν</w:t>
      </w:r>
      <w:r>
        <w:rPr>
          <w:rFonts w:eastAsia="Times New Roman"/>
          <w:szCs w:val="24"/>
        </w:rPr>
        <w:t xml:space="preserve"> </w:t>
      </w:r>
      <w:r>
        <w:rPr>
          <w:rFonts w:eastAsia="Times New Roman"/>
          <w:szCs w:val="24"/>
        </w:rPr>
        <w:t>το</w:t>
      </w:r>
      <w:r>
        <w:rPr>
          <w:rFonts w:eastAsia="Times New Roman"/>
          <w:szCs w:val="24"/>
        </w:rPr>
        <w:t>ν</w:t>
      </w:r>
      <w:r>
        <w:rPr>
          <w:rFonts w:eastAsia="Times New Roman"/>
          <w:szCs w:val="24"/>
        </w:rPr>
        <w:t xml:space="preserve"> </w:t>
      </w:r>
      <w:r>
        <w:rPr>
          <w:rFonts w:eastAsia="Times New Roman"/>
          <w:szCs w:val="24"/>
        </w:rPr>
        <w:t>λόγο,</w:t>
      </w:r>
      <w:r>
        <w:rPr>
          <w:rFonts w:eastAsia="Times New Roman"/>
          <w:szCs w:val="24"/>
        </w:rPr>
        <w:t xml:space="preserve"> </w:t>
      </w:r>
      <w:r>
        <w:rPr>
          <w:rFonts w:eastAsia="Times New Roman"/>
          <w:szCs w:val="24"/>
        </w:rPr>
        <w:t>άμεσα</w:t>
      </w:r>
      <w:r>
        <w:rPr>
          <w:rFonts w:eastAsia="Times New Roman"/>
          <w:szCs w:val="24"/>
        </w:rPr>
        <w:t xml:space="preserve"> </w:t>
      </w:r>
      <w:r>
        <w:rPr>
          <w:rFonts w:eastAsia="Times New Roman"/>
          <w:szCs w:val="24"/>
        </w:rPr>
        <w:t>προχωρήσαμε</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κατάθεση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επίκαιρης</w:t>
      </w:r>
      <w:r>
        <w:rPr>
          <w:rFonts w:eastAsia="Times New Roman"/>
          <w:szCs w:val="24"/>
        </w:rPr>
        <w:t xml:space="preserve"> </w:t>
      </w:r>
      <w:r>
        <w:rPr>
          <w:rFonts w:eastAsia="Times New Roman"/>
          <w:szCs w:val="24"/>
        </w:rPr>
        <w:t>ερώτησης.</w:t>
      </w:r>
      <w:r>
        <w:rPr>
          <w:rFonts w:eastAsia="Times New Roman"/>
          <w:szCs w:val="24"/>
        </w:rPr>
        <w:t xml:space="preserve"> </w:t>
      </w:r>
    </w:p>
    <w:p w14:paraId="076E7C13" w14:textId="77777777" w:rsidR="008A5475" w:rsidRDefault="00367962">
      <w:pPr>
        <w:spacing w:line="600" w:lineRule="auto"/>
        <w:ind w:firstLine="720"/>
        <w:jc w:val="both"/>
        <w:rPr>
          <w:rFonts w:eastAsia="Times New Roman" w:cs="Times New Roman"/>
          <w:szCs w:val="24"/>
        </w:rPr>
      </w:pPr>
      <w:r>
        <w:rPr>
          <w:rFonts w:eastAsia="Times New Roman"/>
          <w:szCs w:val="24"/>
        </w:rPr>
        <w:t>Τ</w:t>
      </w:r>
      <w:r>
        <w:rPr>
          <w:rFonts w:eastAsia="Times New Roman"/>
          <w:szCs w:val="24"/>
        </w:rPr>
        <w:t>ο</w:t>
      </w:r>
      <w:r>
        <w:rPr>
          <w:rFonts w:eastAsia="Times New Roman"/>
          <w:szCs w:val="24"/>
        </w:rPr>
        <w:t xml:space="preserve"> </w:t>
      </w:r>
      <w:r>
        <w:rPr>
          <w:rFonts w:eastAsia="Times New Roman"/>
          <w:szCs w:val="24"/>
        </w:rPr>
        <w:t>ί</w:t>
      </w:r>
      <w:r>
        <w:rPr>
          <w:rFonts w:eastAsia="Times New Roman"/>
          <w:szCs w:val="24"/>
        </w:rPr>
        <w:t>δρυμα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αυτοχρηματοδοτούμενο,</w:t>
      </w:r>
      <w:r>
        <w:rPr>
          <w:rFonts w:eastAsia="Times New Roman"/>
          <w:szCs w:val="24"/>
        </w:rPr>
        <w:t xml:space="preserve"> </w:t>
      </w:r>
      <w:r>
        <w:rPr>
          <w:rFonts w:eastAsia="Times New Roman"/>
          <w:szCs w:val="24"/>
        </w:rPr>
        <w:t>στεγάζεται</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Πλάκα</w:t>
      </w:r>
      <w:r>
        <w:rPr>
          <w:rFonts w:eastAsia="Times New Roman"/>
          <w:szCs w:val="24"/>
        </w:rPr>
        <w:t xml:space="preserve"> </w:t>
      </w:r>
      <w:r>
        <w:rPr>
          <w:rFonts w:eastAsia="Times New Roman"/>
          <w:szCs w:val="24"/>
        </w:rPr>
        <w:t>μετά</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μία</w:t>
      </w:r>
      <w:r>
        <w:rPr>
          <w:rFonts w:eastAsia="Times New Roman"/>
          <w:szCs w:val="24"/>
        </w:rPr>
        <w:t xml:space="preserve"> </w:t>
      </w:r>
      <w:r>
        <w:rPr>
          <w:rFonts w:eastAsia="Times New Roman"/>
          <w:szCs w:val="24"/>
        </w:rPr>
        <w:t>υπουργική</w:t>
      </w:r>
      <w:r>
        <w:rPr>
          <w:rFonts w:eastAsia="Times New Roman"/>
          <w:szCs w:val="24"/>
        </w:rPr>
        <w:t xml:space="preserve"> </w:t>
      </w:r>
      <w:r>
        <w:rPr>
          <w:rFonts w:eastAsia="Times New Roman"/>
          <w:szCs w:val="24"/>
        </w:rPr>
        <w:t>απόφαση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τότε</w:t>
      </w:r>
      <w:r>
        <w:rPr>
          <w:rFonts w:eastAsia="Times New Roman"/>
          <w:szCs w:val="24"/>
        </w:rPr>
        <w:t xml:space="preserve"> </w:t>
      </w:r>
      <w:r>
        <w:rPr>
          <w:rFonts w:eastAsia="Times New Roman"/>
          <w:szCs w:val="24"/>
        </w:rPr>
        <w:t>Υπουργού</w:t>
      </w:r>
      <w:r>
        <w:rPr>
          <w:rFonts w:eastAsia="Times New Roman"/>
          <w:szCs w:val="24"/>
        </w:rPr>
        <w:t xml:space="preserve"> </w:t>
      </w:r>
      <w:r>
        <w:rPr>
          <w:rFonts w:eastAsia="Times New Roman"/>
          <w:szCs w:val="24"/>
        </w:rPr>
        <w:t>Βαγγέλη</w:t>
      </w:r>
      <w:r>
        <w:rPr>
          <w:rFonts w:eastAsia="Times New Roman"/>
          <w:szCs w:val="24"/>
        </w:rPr>
        <w:t xml:space="preserve"> </w:t>
      </w:r>
      <w:r>
        <w:rPr>
          <w:rFonts w:eastAsia="Times New Roman"/>
          <w:szCs w:val="24"/>
        </w:rPr>
        <w:t>Βενιζέλου.</w:t>
      </w:r>
      <w:r>
        <w:rPr>
          <w:rFonts w:eastAsia="Times New Roman"/>
          <w:szCs w:val="24"/>
        </w:rPr>
        <w:t xml:space="preserve"> </w:t>
      </w:r>
      <w:r>
        <w:rPr>
          <w:rFonts w:eastAsia="Times New Roman"/>
          <w:szCs w:val="24"/>
        </w:rPr>
        <w:t>Ξέρουμε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υπηρεσίες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προσφέρει</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χώρο</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πολιτισμού,</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αφορά</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ελληνικό</w:t>
      </w:r>
      <w:r>
        <w:rPr>
          <w:rFonts w:eastAsia="Times New Roman"/>
          <w:szCs w:val="24"/>
        </w:rPr>
        <w:t xml:space="preserve"> </w:t>
      </w:r>
      <w:r>
        <w:rPr>
          <w:rFonts w:eastAsia="Times New Roman"/>
          <w:szCs w:val="24"/>
        </w:rPr>
        <w:t>πολιτισμό</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διάδοσή</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τεράστιες.</w:t>
      </w:r>
      <w:r>
        <w:rPr>
          <w:rFonts w:eastAsia="Times New Roman"/>
          <w:szCs w:val="24"/>
        </w:rPr>
        <w:t xml:space="preserve"> </w:t>
      </w:r>
      <w:r>
        <w:rPr>
          <w:rFonts w:eastAsia="Times New Roman"/>
          <w:szCs w:val="24"/>
        </w:rPr>
        <w:t>Ξέρουμε,</w:t>
      </w:r>
      <w:r>
        <w:rPr>
          <w:rFonts w:eastAsia="Times New Roman"/>
          <w:szCs w:val="24"/>
        </w:rPr>
        <w:t xml:space="preserve"> </w:t>
      </w:r>
      <w:r>
        <w:rPr>
          <w:rFonts w:eastAsia="Times New Roman"/>
          <w:szCs w:val="24"/>
        </w:rPr>
        <w:t>επίσης,</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ί</w:t>
      </w:r>
      <w:r>
        <w:rPr>
          <w:rFonts w:eastAsia="Times New Roman"/>
          <w:szCs w:val="24"/>
        </w:rPr>
        <w:t>δρυμα</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μία</w:t>
      </w:r>
      <w:r>
        <w:rPr>
          <w:rFonts w:eastAsia="Times New Roman"/>
          <w:szCs w:val="24"/>
        </w:rPr>
        <w:t xml:space="preserve"> </w:t>
      </w:r>
      <w:r>
        <w:rPr>
          <w:rFonts w:eastAsia="Times New Roman"/>
          <w:szCs w:val="24"/>
        </w:rPr>
        <w:t>σειρά</w:t>
      </w:r>
      <w:r>
        <w:rPr>
          <w:rFonts w:eastAsia="Times New Roman"/>
          <w:szCs w:val="24"/>
        </w:rPr>
        <w:t xml:space="preserve"> </w:t>
      </w:r>
      <w:r>
        <w:rPr>
          <w:rFonts w:eastAsia="Times New Roman"/>
          <w:szCs w:val="24"/>
        </w:rPr>
        <w:t>πολυσχιδών</w:t>
      </w:r>
      <w:r>
        <w:rPr>
          <w:rFonts w:eastAsia="Times New Roman"/>
          <w:szCs w:val="24"/>
        </w:rPr>
        <w:t xml:space="preserve"> </w:t>
      </w:r>
      <w:r>
        <w:rPr>
          <w:rFonts w:eastAsia="Times New Roman"/>
          <w:szCs w:val="24"/>
        </w:rPr>
        <w:t>δραστηριοτήτων.</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αναφέρω</w:t>
      </w:r>
      <w:r>
        <w:rPr>
          <w:rFonts w:eastAsia="Times New Roman"/>
          <w:szCs w:val="24"/>
        </w:rPr>
        <w:t xml:space="preserve"> </w:t>
      </w:r>
      <w:r>
        <w:rPr>
          <w:rFonts w:eastAsia="Times New Roman"/>
          <w:szCs w:val="24"/>
        </w:rPr>
        <w:t>επιλεκτικά</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πρωτοστατεί</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διεκδίκηση</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γ</w:t>
      </w:r>
      <w:r>
        <w:rPr>
          <w:rFonts w:eastAsia="Times New Roman"/>
          <w:szCs w:val="24"/>
        </w:rPr>
        <w:t>λυπτών</w:t>
      </w:r>
      <w:r>
        <w:rPr>
          <w:rFonts w:eastAsia="Times New Roman"/>
          <w:szCs w:val="24"/>
        </w:rPr>
        <w:t xml:space="preserve"> </w:t>
      </w:r>
      <w:r>
        <w:rPr>
          <w:rFonts w:eastAsia="Times New Roman"/>
          <w:szCs w:val="24"/>
        </w:rPr>
        <w:lastRenderedPageBreak/>
        <w:t>του</w:t>
      </w:r>
      <w:r>
        <w:rPr>
          <w:rFonts w:eastAsia="Times New Roman"/>
          <w:szCs w:val="24"/>
        </w:rPr>
        <w:t xml:space="preserve"> </w:t>
      </w:r>
      <w:r>
        <w:rPr>
          <w:rFonts w:eastAsia="Times New Roman"/>
          <w:szCs w:val="24"/>
        </w:rPr>
        <w:t>Παρθενώνα</w:t>
      </w:r>
      <w:r>
        <w:rPr>
          <w:rFonts w:eastAsia="Times New Roman"/>
          <w:szCs w:val="24"/>
        </w:rPr>
        <w:t>,</w:t>
      </w:r>
      <w:r>
        <w:rPr>
          <w:rFonts w:eastAsia="Times New Roman"/>
          <w:szCs w:val="24"/>
        </w:rPr>
        <w:t xml:space="preserve"> </w:t>
      </w:r>
      <w:r>
        <w:rPr>
          <w:rFonts w:eastAsia="Times New Roman"/>
          <w:szCs w:val="24"/>
        </w:rPr>
        <w:t xml:space="preserve">ότι </w:t>
      </w:r>
      <w:r>
        <w:rPr>
          <w:rFonts w:eastAsia="Times New Roman"/>
          <w:szCs w:val="24"/>
        </w:rPr>
        <w:t>δίνει</w:t>
      </w:r>
      <w:r>
        <w:rPr>
          <w:rFonts w:eastAsia="Times New Roman"/>
          <w:szCs w:val="24"/>
        </w:rPr>
        <w:t xml:space="preserve"> </w:t>
      </w:r>
      <w:r>
        <w:rPr>
          <w:rFonts w:eastAsia="Times New Roman"/>
          <w:szCs w:val="24"/>
        </w:rPr>
        <w:t>υποτροφίες</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φοιτητές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προχωρήσουν</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διδακτορική</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διατριβή.</w:t>
      </w:r>
      <w:r>
        <w:rPr>
          <w:rFonts w:eastAsia="Times New Roman"/>
          <w:szCs w:val="24"/>
        </w:rPr>
        <w:t xml:space="preserve"> </w:t>
      </w:r>
      <w:r>
        <w:rPr>
          <w:rFonts w:eastAsia="Times New Roman" w:cs="Times New Roman"/>
          <w:szCs w:val="24"/>
        </w:rPr>
        <w:t>Παρέχει</w:t>
      </w:r>
      <w:r>
        <w:rPr>
          <w:rFonts w:eastAsia="Times New Roman" w:cs="Times New Roman"/>
          <w:szCs w:val="24"/>
        </w:rPr>
        <w:t xml:space="preserve"> </w:t>
      </w:r>
      <w:r>
        <w:rPr>
          <w:rFonts w:eastAsia="Times New Roman" w:cs="Times New Roman"/>
          <w:szCs w:val="24"/>
        </w:rPr>
        <w:t>πρόσβαση</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φοιτητές</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περίφημο</w:t>
      </w:r>
      <w:r>
        <w:rPr>
          <w:rFonts w:eastAsia="Times New Roman" w:cs="Times New Roman"/>
          <w:szCs w:val="24"/>
        </w:rPr>
        <w:t xml:space="preserve"> </w:t>
      </w:r>
      <w:r>
        <w:rPr>
          <w:rFonts w:eastAsia="Times New Roman" w:cs="Times New Roman"/>
          <w:szCs w:val="24"/>
        </w:rPr>
        <w:t>Αρχείο</w:t>
      </w:r>
      <w:r>
        <w:rPr>
          <w:rFonts w:eastAsia="Times New Roman" w:cs="Times New Roman"/>
          <w:szCs w:val="24"/>
        </w:rPr>
        <w:t xml:space="preserve"> </w:t>
      </w:r>
      <w:r>
        <w:rPr>
          <w:rFonts w:eastAsia="Times New Roman" w:cs="Times New Roman"/>
          <w:szCs w:val="24"/>
        </w:rPr>
        <w:t>Μελίνας</w:t>
      </w:r>
      <w:r>
        <w:rPr>
          <w:rFonts w:eastAsia="Times New Roman" w:cs="Times New Roman"/>
          <w:szCs w:val="24"/>
        </w:rPr>
        <w:t xml:space="preserve"> </w:t>
      </w:r>
      <w:r>
        <w:rPr>
          <w:rFonts w:eastAsia="Times New Roman" w:cs="Times New Roman"/>
          <w:szCs w:val="24"/>
        </w:rPr>
        <w:t>Μερκούρη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Ζυλ</w:t>
      </w:r>
      <w:proofErr w:type="spellEnd"/>
      <w:r>
        <w:rPr>
          <w:rFonts w:eastAsia="Times New Roman" w:cs="Times New Roman"/>
          <w:szCs w:val="24"/>
        </w:rPr>
        <w:t xml:space="preserve"> </w:t>
      </w:r>
      <w:r>
        <w:rPr>
          <w:rFonts w:eastAsia="Times New Roman" w:cs="Times New Roman"/>
          <w:szCs w:val="24"/>
        </w:rPr>
        <w:t>Ντασέν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συνεργάζεται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ξένα</w:t>
      </w:r>
      <w:r>
        <w:rPr>
          <w:rFonts w:eastAsia="Times New Roman" w:cs="Times New Roman"/>
          <w:szCs w:val="24"/>
        </w:rPr>
        <w:t xml:space="preserve"> </w:t>
      </w:r>
      <w:r>
        <w:rPr>
          <w:rFonts w:eastAsia="Times New Roman" w:cs="Times New Roman"/>
          <w:szCs w:val="24"/>
        </w:rPr>
        <w:t>πανεπιστήμια.</w:t>
      </w:r>
      <w:r>
        <w:rPr>
          <w:rFonts w:eastAsia="Times New Roman" w:cs="Times New Roman"/>
          <w:szCs w:val="24"/>
        </w:rPr>
        <w:t xml:space="preserve"> </w:t>
      </w:r>
      <w:r>
        <w:rPr>
          <w:rFonts w:eastAsia="Times New Roman" w:cs="Times New Roman"/>
          <w:szCs w:val="24"/>
        </w:rPr>
        <w:t>Φυσικά,</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γνωστό</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απονομή</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 xml:space="preserve">ετήσιου </w:t>
      </w:r>
      <w:r>
        <w:rPr>
          <w:rFonts w:eastAsia="Times New Roman" w:cs="Times New Roman"/>
          <w:szCs w:val="24"/>
        </w:rPr>
        <w:t>βραβείου</w:t>
      </w:r>
      <w:r>
        <w:rPr>
          <w:rFonts w:eastAsia="Times New Roman" w:cs="Times New Roman"/>
          <w:szCs w:val="24"/>
        </w:rPr>
        <w:t xml:space="preserve"> </w:t>
      </w:r>
      <w:r>
        <w:rPr>
          <w:rFonts w:eastAsia="Times New Roman" w:cs="Times New Roman"/>
          <w:szCs w:val="24"/>
        </w:rPr>
        <w:t>«Μελίνα</w:t>
      </w:r>
      <w:r>
        <w:rPr>
          <w:rFonts w:eastAsia="Times New Roman" w:cs="Times New Roman"/>
          <w:szCs w:val="24"/>
        </w:rPr>
        <w:t xml:space="preserve"> </w:t>
      </w:r>
      <w:r>
        <w:rPr>
          <w:rFonts w:eastAsia="Times New Roman" w:cs="Times New Roman"/>
          <w:szCs w:val="24"/>
        </w:rPr>
        <w:t>Μερκούρη»</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νέες</w:t>
      </w:r>
      <w:r>
        <w:rPr>
          <w:rFonts w:eastAsia="Times New Roman" w:cs="Times New Roman"/>
          <w:szCs w:val="24"/>
        </w:rPr>
        <w:t xml:space="preserve"> </w:t>
      </w:r>
      <w:r>
        <w:rPr>
          <w:rFonts w:eastAsia="Times New Roman" w:cs="Times New Roman"/>
          <w:szCs w:val="24"/>
        </w:rPr>
        <w:t>ηθοποιούς.</w:t>
      </w:r>
    </w:p>
    <w:p w14:paraId="076E7C14"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καταλαβαίνετε,</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είδηση</w:t>
      </w:r>
      <w:r>
        <w:rPr>
          <w:rFonts w:eastAsia="Times New Roman" w:cs="Times New Roman"/>
          <w:szCs w:val="24"/>
        </w:rPr>
        <w:t xml:space="preserve"> </w:t>
      </w:r>
      <w:r>
        <w:rPr>
          <w:rFonts w:eastAsia="Times New Roman" w:cs="Times New Roman"/>
          <w:szCs w:val="24"/>
        </w:rPr>
        <w:t>έπεσε</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κεραυνός</w:t>
      </w:r>
      <w:r>
        <w:rPr>
          <w:rFonts w:eastAsia="Times New Roman" w:cs="Times New Roman"/>
          <w:szCs w:val="24"/>
        </w:rPr>
        <w:t xml:space="preserve">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αιθρία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μπορούσε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αφήσει</w:t>
      </w:r>
      <w:r>
        <w:rPr>
          <w:rFonts w:eastAsia="Times New Roman" w:cs="Times New Roman"/>
          <w:szCs w:val="24"/>
        </w:rPr>
        <w:t xml:space="preserve"> </w:t>
      </w:r>
      <w:r>
        <w:rPr>
          <w:rFonts w:eastAsia="Times New Roman" w:cs="Times New Roman"/>
          <w:szCs w:val="24"/>
        </w:rPr>
        <w:t>κανέναν</w:t>
      </w:r>
      <w:r>
        <w:rPr>
          <w:rFonts w:eastAsia="Times New Roman" w:cs="Times New Roman"/>
          <w:szCs w:val="24"/>
        </w:rPr>
        <w:t xml:space="preserve"> </w:t>
      </w:r>
      <w:r>
        <w:rPr>
          <w:rFonts w:eastAsia="Times New Roman" w:cs="Times New Roman"/>
          <w:szCs w:val="24"/>
        </w:rPr>
        <w:t>αδρανή.</w:t>
      </w:r>
      <w:r>
        <w:rPr>
          <w:rFonts w:eastAsia="Times New Roman" w:cs="Times New Roman"/>
          <w:szCs w:val="24"/>
        </w:rPr>
        <w:t xml:space="preserve"> </w:t>
      </w:r>
    </w:p>
    <w:p w14:paraId="076E7C15"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επόμενη</w:t>
      </w:r>
      <w:r>
        <w:rPr>
          <w:rFonts w:eastAsia="Times New Roman" w:cs="Times New Roman"/>
          <w:szCs w:val="24"/>
        </w:rPr>
        <w:t xml:space="preserve"> </w:t>
      </w:r>
      <w:r>
        <w:rPr>
          <w:rFonts w:eastAsia="Times New Roman" w:cs="Times New Roman"/>
          <w:szCs w:val="24"/>
        </w:rPr>
        <w:t>μέρα,</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11</w:t>
      </w:r>
      <w:r>
        <w:rPr>
          <w:rFonts w:eastAsia="Times New Roman" w:cs="Times New Roman"/>
          <w:szCs w:val="24"/>
        </w:rPr>
        <w:t xml:space="preserve"> </w:t>
      </w:r>
      <w:r>
        <w:rPr>
          <w:rFonts w:eastAsia="Times New Roman" w:cs="Times New Roman"/>
          <w:szCs w:val="24"/>
        </w:rPr>
        <w:t>Μαρτίου,</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χαρά</w:t>
      </w:r>
      <w:r>
        <w:rPr>
          <w:rFonts w:eastAsia="Times New Roman" w:cs="Times New Roman"/>
          <w:szCs w:val="24"/>
        </w:rPr>
        <w:t xml:space="preserve"> </w:t>
      </w:r>
      <w:r>
        <w:rPr>
          <w:rFonts w:eastAsia="Times New Roman" w:cs="Times New Roman"/>
          <w:szCs w:val="24"/>
        </w:rPr>
        <w:t>διαπιστώσαμε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υπήρχε</w:t>
      </w:r>
      <w:r>
        <w:rPr>
          <w:rFonts w:eastAsia="Times New Roman" w:cs="Times New Roman"/>
          <w:szCs w:val="24"/>
        </w:rPr>
        <w:t xml:space="preserve"> </w:t>
      </w:r>
      <w:r>
        <w:rPr>
          <w:rFonts w:eastAsia="Times New Roman" w:cs="Times New Roman"/>
          <w:szCs w:val="24"/>
        </w:rPr>
        <w:t>πάλι</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Τύπο</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διάψευση</w:t>
      </w:r>
      <w:r>
        <w:rPr>
          <w:rFonts w:eastAsia="Times New Roman" w:cs="Times New Roman"/>
          <w:szCs w:val="24"/>
        </w:rPr>
        <w:t xml:space="preserve"> </w:t>
      </w:r>
      <w:r>
        <w:rPr>
          <w:rFonts w:eastAsia="Times New Roman" w:cs="Times New Roman"/>
          <w:szCs w:val="24"/>
        </w:rPr>
        <w:t>τόσο</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lastRenderedPageBreak/>
        <w:t>δ</w:t>
      </w:r>
      <w:r>
        <w:rPr>
          <w:rFonts w:eastAsia="Times New Roman" w:cs="Times New Roman"/>
          <w:szCs w:val="24"/>
        </w:rPr>
        <w:t>ιοικητικό</w:t>
      </w:r>
      <w:r>
        <w:rPr>
          <w:rFonts w:eastAsia="Times New Roman" w:cs="Times New Roman"/>
          <w:szCs w:val="24"/>
        </w:rPr>
        <w:t xml:space="preserve"> </w:t>
      </w:r>
      <w:r>
        <w:rPr>
          <w:rFonts w:eastAsia="Times New Roman" w:cs="Times New Roman"/>
          <w:szCs w:val="24"/>
        </w:rPr>
        <w:t>σ</w:t>
      </w:r>
      <w:r>
        <w:rPr>
          <w:rFonts w:eastAsia="Times New Roman" w:cs="Times New Roman"/>
          <w:szCs w:val="24"/>
        </w:rPr>
        <w:t>υμβούλιο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ι</w:t>
      </w:r>
      <w:r>
        <w:rPr>
          <w:rFonts w:eastAsia="Times New Roman" w:cs="Times New Roman"/>
          <w:szCs w:val="24"/>
        </w:rPr>
        <w:t>δρύματος</w:t>
      </w:r>
      <w:r>
        <w:rPr>
          <w:rFonts w:eastAsia="Times New Roman" w:cs="Times New Roman"/>
          <w:szCs w:val="24"/>
        </w:rPr>
        <w:t xml:space="preserve"> </w:t>
      </w:r>
      <w:r>
        <w:rPr>
          <w:rFonts w:eastAsia="Times New Roman" w:cs="Times New Roman"/>
          <w:szCs w:val="24"/>
        </w:rPr>
        <w:t>όσο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δική</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πείτε</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σήμερα.</w:t>
      </w:r>
    </w:p>
    <w:p w14:paraId="076E7C16"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εξακολουθεί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παραμένει</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δίνει</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δυνατότητα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ακούσουμε</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πλέον</w:t>
      </w:r>
      <w:r>
        <w:rPr>
          <w:rFonts w:eastAsia="Times New Roman" w:cs="Times New Roman"/>
          <w:szCs w:val="24"/>
        </w:rPr>
        <w:t xml:space="preserve"> </w:t>
      </w:r>
      <w:r>
        <w:rPr>
          <w:rFonts w:eastAsia="Times New Roman" w:cs="Times New Roman"/>
          <w:szCs w:val="24"/>
        </w:rPr>
        <w:t>επίσημα</w:t>
      </w:r>
      <w:r>
        <w:rPr>
          <w:rFonts w:eastAsia="Times New Roman" w:cs="Times New Roman"/>
          <w:szCs w:val="24"/>
        </w:rPr>
        <w:t xml:space="preserve"> </w:t>
      </w:r>
      <w:r>
        <w:rPr>
          <w:rFonts w:eastAsia="Times New Roman" w:cs="Times New Roman"/>
          <w:szCs w:val="24"/>
        </w:rPr>
        <w:t>χείλη,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Υπουργού</w:t>
      </w:r>
      <w:r>
        <w:rPr>
          <w:rFonts w:eastAsia="Times New Roman" w:cs="Times New Roman"/>
          <w:szCs w:val="24"/>
        </w:rPr>
        <w:t xml:space="preserve"> </w:t>
      </w:r>
      <w:r>
        <w:rPr>
          <w:rFonts w:eastAsia="Times New Roman" w:cs="Times New Roman"/>
          <w:szCs w:val="24"/>
        </w:rPr>
        <w:t>Πολιτισμού,</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κάτι τέτοιο</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πρόκειται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στους σκοπούς του Υπουργείου σας</w:t>
      </w:r>
      <w:r>
        <w:rPr>
          <w:rFonts w:eastAsia="Times New Roman" w:cs="Times New Roman"/>
          <w:szCs w:val="24"/>
        </w:rPr>
        <w:t>.</w:t>
      </w:r>
      <w:r>
        <w:rPr>
          <w:rFonts w:eastAsia="Times New Roman" w:cs="Times New Roman"/>
          <w:szCs w:val="24"/>
        </w:rPr>
        <w:t xml:space="preserve"> </w:t>
      </w:r>
    </w:p>
    <w:p w14:paraId="076E7C17"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πολύ.</w:t>
      </w:r>
    </w:p>
    <w:p w14:paraId="076E7C18"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w:t>
      </w:r>
    </w:p>
    <w:p w14:paraId="076E7C19"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p>
    <w:p w14:paraId="076E7C1A"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lastRenderedPageBreak/>
        <w:t>ΑΡΙΣΤΕΙΔΗΣ</w:t>
      </w:r>
      <w:r>
        <w:rPr>
          <w:rFonts w:eastAsia="Times New Roman" w:cs="Times New Roman"/>
          <w:b/>
          <w:szCs w:val="24"/>
        </w:rPr>
        <w:t xml:space="preserve"> </w:t>
      </w:r>
      <w:r>
        <w:rPr>
          <w:rFonts w:eastAsia="Times New Roman" w:cs="Times New Roman"/>
          <w:b/>
          <w:szCs w:val="24"/>
        </w:rPr>
        <w:t>ΜΠΑΛΤΑΣ</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Πολιτισμού</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Αθλητισμού):</w:t>
      </w:r>
      <w:r>
        <w:rPr>
          <w:rFonts w:eastAsia="Times New Roman" w:cs="Times New Roman"/>
          <w:b/>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γραπτό</w:t>
      </w:r>
      <w:r>
        <w:rPr>
          <w:rFonts w:eastAsia="Times New Roman" w:cs="Times New Roman"/>
          <w:szCs w:val="24"/>
        </w:rPr>
        <w:t xml:space="preserve"> </w:t>
      </w:r>
      <w:r>
        <w:rPr>
          <w:rFonts w:eastAsia="Times New Roman" w:cs="Times New Roman"/>
          <w:szCs w:val="24"/>
        </w:rPr>
        <w:t>κείμενο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ερώτησής</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φταίτε</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προφανώς-</w:t>
      </w:r>
      <w:r>
        <w:rPr>
          <w:rFonts w:eastAsia="Times New Roman" w:cs="Times New Roman"/>
          <w:szCs w:val="24"/>
        </w:rPr>
        <w:t xml:space="preserve"> </w:t>
      </w:r>
      <w:r>
        <w:rPr>
          <w:rFonts w:eastAsia="Times New Roman" w:cs="Times New Roman"/>
          <w:szCs w:val="24"/>
        </w:rPr>
        <w:t>ψεύδη,</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w:t>
      </w:r>
      <w:r>
        <w:rPr>
          <w:rFonts w:eastAsia="Times New Roman" w:cs="Times New Roman"/>
          <w:szCs w:val="24"/>
        </w:rPr>
        <w:t>αποφάσισε</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έγγραφο</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κοινοποιήθηκε</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ί</w:t>
      </w:r>
      <w:r>
        <w:rPr>
          <w:rFonts w:eastAsia="Times New Roman" w:cs="Times New Roman"/>
          <w:szCs w:val="24"/>
        </w:rPr>
        <w:t>δρυμα,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ζητήσει</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συστέγαση…»,</w:t>
      </w:r>
      <w:r>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απολύτως</w:t>
      </w:r>
      <w:r>
        <w:rPr>
          <w:rFonts w:eastAsia="Times New Roman" w:cs="Times New Roman"/>
          <w:szCs w:val="24"/>
        </w:rPr>
        <w:t xml:space="preserve"> </w:t>
      </w:r>
      <w:r>
        <w:rPr>
          <w:rFonts w:eastAsia="Times New Roman" w:cs="Times New Roman"/>
          <w:szCs w:val="24"/>
        </w:rPr>
        <w:t>ψευδή.</w:t>
      </w:r>
      <w:r>
        <w:rPr>
          <w:rFonts w:eastAsia="Times New Roman" w:cs="Times New Roman"/>
          <w:szCs w:val="24"/>
        </w:rPr>
        <w:t xml:space="preserve"> </w:t>
      </w:r>
      <w:r>
        <w:rPr>
          <w:rFonts w:eastAsia="Times New Roman" w:cs="Times New Roman"/>
          <w:szCs w:val="24"/>
        </w:rPr>
        <w:t>Δείχνουν</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ποια</w:t>
      </w:r>
      <w:r>
        <w:rPr>
          <w:rFonts w:eastAsia="Times New Roman" w:cs="Times New Roman"/>
          <w:szCs w:val="24"/>
        </w:rPr>
        <w:t xml:space="preserve"> </w:t>
      </w:r>
      <w:r>
        <w:rPr>
          <w:rFonts w:eastAsia="Times New Roman" w:cs="Times New Roman"/>
          <w:szCs w:val="24"/>
        </w:rPr>
        <w:t>μορφή</w:t>
      </w:r>
      <w:r>
        <w:rPr>
          <w:rFonts w:eastAsia="Times New Roman" w:cs="Times New Roman"/>
          <w:szCs w:val="24"/>
        </w:rPr>
        <w:t xml:space="preserve"> </w:t>
      </w:r>
      <w:r>
        <w:rPr>
          <w:rFonts w:eastAsia="Times New Roman" w:cs="Times New Roman"/>
          <w:szCs w:val="24"/>
        </w:rPr>
        <w:t>λειτο</w:t>
      </w:r>
      <w:r>
        <w:rPr>
          <w:rFonts w:eastAsia="Times New Roman" w:cs="Times New Roman"/>
          <w:szCs w:val="24"/>
        </w:rPr>
        <w:t>υργεί</w:t>
      </w:r>
      <w:r>
        <w:rPr>
          <w:rFonts w:eastAsia="Times New Roman" w:cs="Times New Roman"/>
          <w:szCs w:val="24"/>
        </w:rPr>
        <w:t xml:space="preserve"> </w:t>
      </w:r>
      <w:r>
        <w:rPr>
          <w:rFonts w:eastAsia="Times New Roman" w:cs="Times New Roman"/>
          <w:szCs w:val="24"/>
        </w:rPr>
        <w:t>μερίδα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Τύπου,</w:t>
      </w:r>
      <w:r>
        <w:rPr>
          <w:rFonts w:eastAsia="Times New Roman" w:cs="Times New Roman"/>
          <w:szCs w:val="24"/>
        </w:rPr>
        <w:t xml:space="preserve"> </w:t>
      </w:r>
      <w:r>
        <w:rPr>
          <w:rFonts w:eastAsia="Times New Roman" w:cs="Times New Roman"/>
          <w:szCs w:val="24"/>
        </w:rPr>
        <w:t>πώς</w:t>
      </w:r>
      <w:r>
        <w:rPr>
          <w:rFonts w:eastAsia="Times New Roman" w:cs="Times New Roman"/>
          <w:szCs w:val="24"/>
        </w:rPr>
        <w:t xml:space="preserve"> </w:t>
      </w:r>
      <w:r>
        <w:rPr>
          <w:rFonts w:eastAsia="Times New Roman" w:cs="Times New Roman"/>
          <w:szCs w:val="24"/>
        </w:rPr>
        <w:t>παγιδεύει</w:t>
      </w:r>
      <w:r>
        <w:rPr>
          <w:rFonts w:eastAsia="Times New Roman" w:cs="Times New Roman"/>
          <w:szCs w:val="24"/>
        </w:rPr>
        <w:t xml:space="preserve"> </w:t>
      </w:r>
      <w:r>
        <w:rPr>
          <w:rFonts w:eastAsia="Times New Roman" w:cs="Times New Roman"/>
          <w:szCs w:val="24"/>
        </w:rPr>
        <w:t>ενδεχομένως</w:t>
      </w:r>
      <w:r>
        <w:rPr>
          <w:rFonts w:eastAsia="Times New Roman" w:cs="Times New Roman"/>
          <w:szCs w:val="24"/>
        </w:rPr>
        <w:t xml:space="preserve"> </w:t>
      </w:r>
      <w:r>
        <w:rPr>
          <w:rFonts w:eastAsia="Times New Roman" w:cs="Times New Roman"/>
          <w:szCs w:val="24"/>
        </w:rPr>
        <w:t>Βουλευτές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πολιτικές</w:t>
      </w:r>
      <w:r>
        <w:rPr>
          <w:rFonts w:eastAsia="Times New Roman" w:cs="Times New Roman"/>
          <w:szCs w:val="24"/>
        </w:rPr>
        <w:t xml:space="preserve"> </w:t>
      </w:r>
      <w:r>
        <w:rPr>
          <w:rFonts w:eastAsia="Times New Roman" w:cs="Times New Roman"/>
          <w:szCs w:val="24"/>
        </w:rPr>
        <w:t>δυνάμεις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εκ</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απολύτου</w:t>
      </w:r>
      <w:r>
        <w:rPr>
          <w:rFonts w:eastAsia="Times New Roman" w:cs="Times New Roman"/>
          <w:szCs w:val="24"/>
        </w:rPr>
        <w:t xml:space="preserve"> </w:t>
      </w:r>
      <w:r>
        <w:rPr>
          <w:rFonts w:eastAsia="Times New Roman" w:cs="Times New Roman"/>
          <w:szCs w:val="24"/>
        </w:rPr>
        <w:t>μη</w:t>
      </w:r>
      <w:r>
        <w:rPr>
          <w:rFonts w:eastAsia="Times New Roman" w:cs="Times New Roman"/>
          <w:szCs w:val="24"/>
        </w:rPr>
        <w:t xml:space="preserve"> </w:t>
      </w:r>
      <w:r>
        <w:rPr>
          <w:rFonts w:eastAsia="Times New Roman" w:cs="Times New Roman"/>
          <w:szCs w:val="24"/>
        </w:rPr>
        <w:t>όντος</w:t>
      </w:r>
      <w:r>
        <w:rPr>
          <w:rFonts w:eastAsia="Times New Roman" w:cs="Times New Roman"/>
          <w:szCs w:val="24"/>
        </w:rPr>
        <w:t xml:space="preserve"> </w:t>
      </w:r>
      <w:r>
        <w:rPr>
          <w:rFonts w:eastAsia="Times New Roman" w:cs="Times New Roman"/>
          <w:szCs w:val="24"/>
        </w:rPr>
        <w:t>δημιουργεί</w:t>
      </w:r>
      <w:r>
        <w:rPr>
          <w:rFonts w:eastAsia="Times New Roman" w:cs="Times New Roman"/>
          <w:szCs w:val="24"/>
        </w:rPr>
        <w:t xml:space="preserve"> </w:t>
      </w:r>
      <w:r>
        <w:rPr>
          <w:rFonts w:eastAsia="Times New Roman" w:cs="Times New Roman"/>
          <w:szCs w:val="24"/>
        </w:rPr>
        <w:t>πρόβλημα.</w:t>
      </w:r>
    </w:p>
    <w:p w14:paraId="076E7C1B"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Ευτυχώς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ί</w:t>
      </w:r>
      <w:r>
        <w:rPr>
          <w:rFonts w:eastAsia="Times New Roman" w:cs="Times New Roman"/>
          <w:szCs w:val="24"/>
        </w:rPr>
        <w:t>δρυμα</w:t>
      </w:r>
      <w:r>
        <w:rPr>
          <w:rFonts w:eastAsia="Times New Roman" w:cs="Times New Roman"/>
          <w:szCs w:val="24"/>
        </w:rPr>
        <w:t xml:space="preserve"> </w:t>
      </w:r>
      <w:r>
        <w:rPr>
          <w:rFonts w:eastAsia="Times New Roman" w:cs="Times New Roman"/>
          <w:szCs w:val="24"/>
        </w:rPr>
        <w:t>διέψευσε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είδηση,</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είπατε,</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εγώ</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προχθεσινή</w:t>
      </w:r>
      <w:r>
        <w:rPr>
          <w:rFonts w:eastAsia="Times New Roman" w:cs="Times New Roman"/>
          <w:szCs w:val="24"/>
        </w:rPr>
        <w:t xml:space="preserve"> </w:t>
      </w:r>
      <w:r>
        <w:rPr>
          <w:rFonts w:eastAsia="Times New Roman" w:cs="Times New Roman"/>
          <w:szCs w:val="24"/>
        </w:rPr>
        <w:t>συνέντευξη</w:t>
      </w:r>
      <w:r>
        <w:rPr>
          <w:rFonts w:eastAsia="Times New Roman" w:cs="Times New Roman"/>
          <w:szCs w:val="24"/>
        </w:rPr>
        <w:t xml:space="preserve"> </w:t>
      </w:r>
      <w:r>
        <w:rPr>
          <w:rFonts w:eastAsia="Times New Roman" w:cs="Times New Roman"/>
          <w:szCs w:val="24"/>
        </w:rPr>
        <w:t>Τύπου</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είπα</w:t>
      </w:r>
      <w:r>
        <w:rPr>
          <w:rFonts w:eastAsia="Times New Roman" w:cs="Times New Roman"/>
          <w:szCs w:val="24"/>
        </w:rPr>
        <w:t xml:space="preserve"> </w:t>
      </w:r>
      <w:r>
        <w:rPr>
          <w:rFonts w:eastAsia="Times New Roman" w:cs="Times New Roman"/>
          <w:szCs w:val="24"/>
        </w:rPr>
        <w:t>αναλυτικά.</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επαναλαμβάνω,</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p>
    <w:p w14:paraId="076E7C1C"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Ποια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πραγματικότητα:</w:t>
      </w:r>
      <w:r>
        <w:rPr>
          <w:rFonts w:eastAsia="Times New Roman" w:cs="Times New Roman"/>
          <w:szCs w:val="24"/>
        </w:rPr>
        <w:t xml:space="preserve"> </w:t>
      </w:r>
      <w:r>
        <w:rPr>
          <w:rFonts w:eastAsia="Times New Roman" w:cs="Times New Roman"/>
          <w:szCs w:val="24"/>
        </w:rPr>
        <w:t>Κάναμε</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Αργυρόπουλο,</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ήρθε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δει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άλλα</w:t>
      </w:r>
      <w:r>
        <w:rPr>
          <w:rFonts w:eastAsia="Times New Roman" w:cs="Times New Roman"/>
          <w:szCs w:val="24"/>
        </w:rPr>
        <w:t xml:space="preserve"> </w:t>
      </w:r>
      <w:r>
        <w:rPr>
          <w:rFonts w:eastAsia="Times New Roman" w:cs="Times New Roman"/>
          <w:szCs w:val="24"/>
        </w:rPr>
        <w:t>θέματα.</w:t>
      </w:r>
      <w:r>
        <w:rPr>
          <w:rFonts w:eastAsia="Times New Roman" w:cs="Times New Roman"/>
          <w:szCs w:val="24"/>
        </w:rPr>
        <w:t xml:space="preserve"> </w:t>
      </w:r>
      <w:r>
        <w:rPr>
          <w:rFonts w:eastAsia="Times New Roman" w:cs="Times New Roman"/>
          <w:szCs w:val="24"/>
        </w:rPr>
        <w:t>Συζητήσαμε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Ιδρύματος</w:t>
      </w:r>
      <w:r>
        <w:rPr>
          <w:rFonts w:eastAsia="Times New Roman" w:cs="Times New Roman"/>
          <w:szCs w:val="24"/>
        </w:rPr>
        <w:t xml:space="preserve"> </w:t>
      </w:r>
      <w:r>
        <w:rPr>
          <w:rFonts w:eastAsia="Times New Roman" w:cs="Times New Roman"/>
          <w:szCs w:val="24"/>
        </w:rPr>
        <w:t>«ΜΕΛΙΝΑ ΜΕΡΚΟΥΡΗ»</w:t>
      </w:r>
      <w:r>
        <w:rPr>
          <w:rFonts w:eastAsia="Times New Roman" w:cs="Times New Roman"/>
          <w:szCs w:val="24"/>
        </w:rPr>
        <w:t>,</w:t>
      </w:r>
      <w:r>
        <w:rPr>
          <w:rFonts w:eastAsia="Times New Roman" w:cs="Times New Roman"/>
          <w:szCs w:val="24"/>
        </w:rPr>
        <w:t xml:space="preserve">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υπόλοιπα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συζητήσαμε.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ρωτήσαμε,</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φιλικά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άνετα,</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δυνατότητα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διατεθεί</w:t>
      </w:r>
      <w:r>
        <w:rPr>
          <w:rFonts w:eastAsia="Times New Roman" w:cs="Times New Roman"/>
          <w:szCs w:val="24"/>
        </w:rPr>
        <w:t xml:space="preserve"> </w:t>
      </w:r>
      <w:r>
        <w:rPr>
          <w:rFonts w:eastAsia="Times New Roman" w:cs="Times New Roman"/>
          <w:szCs w:val="24"/>
        </w:rPr>
        <w:t>μέρος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κτηρίου</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συστεγαστεί</w:t>
      </w:r>
      <w:r>
        <w:rPr>
          <w:rFonts w:eastAsia="Times New Roman" w:cs="Times New Roman"/>
          <w:szCs w:val="24"/>
        </w:rPr>
        <w:t xml:space="preserve"> </w:t>
      </w:r>
      <w:r>
        <w:rPr>
          <w:rFonts w:eastAsia="Times New Roman" w:cs="Times New Roman"/>
          <w:szCs w:val="24"/>
        </w:rPr>
        <w:t>ενδεχομένως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Εφορεία</w:t>
      </w:r>
      <w:r>
        <w:rPr>
          <w:rFonts w:eastAsia="Times New Roman" w:cs="Times New Roman"/>
          <w:szCs w:val="24"/>
        </w:rPr>
        <w:t xml:space="preserve"> </w:t>
      </w:r>
      <w:r>
        <w:rPr>
          <w:rFonts w:eastAsia="Times New Roman" w:cs="Times New Roman"/>
          <w:szCs w:val="24"/>
        </w:rPr>
        <w:t>Κυκλάδων,</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κτήριο</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στεγάζει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Ίδρυμα</w:t>
      </w:r>
      <w:r>
        <w:rPr>
          <w:rFonts w:eastAsia="Times New Roman" w:cs="Times New Roman"/>
          <w:szCs w:val="24"/>
        </w:rPr>
        <w:t xml:space="preserve"> </w:t>
      </w:r>
      <w:r>
        <w:rPr>
          <w:rFonts w:eastAsia="Times New Roman" w:cs="Times New Roman"/>
          <w:szCs w:val="24"/>
        </w:rPr>
        <w:t>«ΜΕΛΙΝΑ ΜΕΡΚΟΥΡΗ»</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μεγάλο,</w:t>
      </w:r>
      <w:r>
        <w:rPr>
          <w:rFonts w:eastAsia="Times New Roman" w:cs="Times New Roman"/>
          <w:szCs w:val="24"/>
        </w:rPr>
        <w:t xml:space="preserve"> </w:t>
      </w:r>
      <w:r>
        <w:rPr>
          <w:rFonts w:eastAsia="Times New Roman" w:cs="Times New Roman"/>
          <w:szCs w:val="24"/>
        </w:rPr>
        <w:t>ενώ</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κτήριο</w:t>
      </w:r>
      <w:r>
        <w:rPr>
          <w:rFonts w:eastAsia="Times New Roman" w:cs="Times New Roman"/>
          <w:szCs w:val="24"/>
        </w:rPr>
        <w:t xml:space="preserve"> </w:t>
      </w:r>
      <w:r>
        <w:rPr>
          <w:rFonts w:eastAsia="Times New Roman" w:cs="Times New Roman"/>
          <w:szCs w:val="24"/>
        </w:rPr>
        <w:t>όπου</w:t>
      </w:r>
      <w:r>
        <w:rPr>
          <w:rFonts w:eastAsia="Times New Roman" w:cs="Times New Roman"/>
          <w:szCs w:val="24"/>
        </w:rPr>
        <w:t xml:space="preserve"> </w:t>
      </w:r>
      <w:r>
        <w:rPr>
          <w:rFonts w:eastAsia="Times New Roman" w:cs="Times New Roman"/>
          <w:szCs w:val="24"/>
        </w:rPr>
        <w:t>στεγάζεται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Εφορεία</w:t>
      </w:r>
      <w:r>
        <w:rPr>
          <w:rFonts w:eastAsia="Times New Roman" w:cs="Times New Roman"/>
          <w:szCs w:val="24"/>
        </w:rPr>
        <w:t xml:space="preserve"> </w:t>
      </w:r>
      <w:r>
        <w:rPr>
          <w:rFonts w:eastAsia="Times New Roman" w:cs="Times New Roman"/>
          <w:szCs w:val="24"/>
        </w:rPr>
        <w:t>Κυκλάδων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πάρα</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μικρό.</w:t>
      </w:r>
      <w:r>
        <w:rPr>
          <w:rFonts w:eastAsia="Times New Roman" w:cs="Times New Roman"/>
          <w:szCs w:val="24"/>
        </w:rPr>
        <w:t xml:space="preserve"> </w:t>
      </w:r>
    </w:p>
    <w:p w14:paraId="076E7C1D"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Αργυρόπουλος</w:t>
      </w:r>
      <w:r>
        <w:rPr>
          <w:rFonts w:eastAsia="Times New Roman" w:cs="Times New Roman"/>
          <w:szCs w:val="24"/>
        </w:rPr>
        <w:t xml:space="preserve"> </w:t>
      </w:r>
      <w:r>
        <w:rPr>
          <w:rFonts w:eastAsia="Times New Roman" w:cs="Times New Roman"/>
          <w:szCs w:val="24"/>
        </w:rPr>
        <w:t>άκουσε</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καλή</w:t>
      </w:r>
      <w:r>
        <w:rPr>
          <w:rFonts w:eastAsia="Times New Roman" w:cs="Times New Roman"/>
          <w:szCs w:val="24"/>
        </w:rPr>
        <w:t xml:space="preserve"> </w:t>
      </w:r>
      <w:r>
        <w:rPr>
          <w:rFonts w:eastAsia="Times New Roman" w:cs="Times New Roman"/>
          <w:szCs w:val="24"/>
        </w:rPr>
        <w:t>διάθεση</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αίτημα</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ζητήσαμε</w:t>
      </w:r>
      <w:r>
        <w:rPr>
          <w:rFonts w:eastAsia="Times New Roman" w:cs="Times New Roman"/>
          <w:szCs w:val="24"/>
        </w:rPr>
        <w:t xml:space="preserve"> </w:t>
      </w:r>
      <w:r>
        <w:rPr>
          <w:rFonts w:eastAsia="Times New Roman" w:cs="Times New Roman"/>
          <w:szCs w:val="24"/>
        </w:rPr>
        <w:t>τίποτα</w:t>
      </w:r>
      <w:r>
        <w:rPr>
          <w:rFonts w:eastAsia="Times New Roman" w:cs="Times New Roman"/>
          <w:szCs w:val="24"/>
        </w:rPr>
        <w:t xml:space="preserve"> </w:t>
      </w:r>
      <w:r>
        <w:rPr>
          <w:rFonts w:eastAsia="Times New Roman" w:cs="Times New Roman"/>
          <w:szCs w:val="24"/>
        </w:rPr>
        <w:t>άλλο.</w:t>
      </w:r>
      <w:r>
        <w:rPr>
          <w:rFonts w:eastAsia="Times New Roman" w:cs="Times New Roman"/>
          <w:szCs w:val="24"/>
        </w:rPr>
        <w:t xml:space="preserve"> </w:t>
      </w:r>
      <w:r>
        <w:rPr>
          <w:rFonts w:eastAsia="Times New Roman" w:cs="Times New Roman"/>
          <w:szCs w:val="24"/>
        </w:rPr>
        <w:t>Είπε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προφανώς</w:t>
      </w:r>
      <w:r>
        <w:rPr>
          <w:rFonts w:eastAsia="Times New Roman" w:cs="Times New Roman"/>
          <w:szCs w:val="24"/>
        </w:rPr>
        <w:t xml:space="preserve"> </w:t>
      </w:r>
      <w:r>
        <w:rPr>
          <w:rFonts w:eastAsia="Times New Roman" w:cs="Times New Roman"/>
          <w:szCs w:val="24"/>
        </w:rPr>
        <w:lastRenderedPageBreak/>
        <w:t>θα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συζητήσει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ιοικητικό</w:t>
      </w:r>
      <w:r>
        <w:rPr>
          <w:rFonts w:eastAsia="Times New Roman" w:cs="Times New Roman"/>
          <w:szCs w:val="24"/>
        </w:rPr>
        <w:t xml:space="preserve"> </w:t>
      </w:r>
      <w:r>
        <w:rPr>
          <w:rFonts w:eastAsia="Times New Roman" w:cs="Times New Roman"/>
          <w:szCs w:val="24"/>
        </w:rPr>
        <w:t>σ</w:t>
      </w:r>
      <w:r>
        <w:rPr>
          <w:rFonts w:eastAsia="Times New Roman" w:cs="Times New Roman"/>
          <w:szCs w:val="24"/>
        </w:rPr>
        <w:t>υμβούλιο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πως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επανέλθουμε</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επόμενη</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αλήθεια.</w:t>
      </w:r>
    </w:p>
    <w:p w14:paraId="076E7C1E"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εκεί</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πέρα</w:t>
      </w:r>
      <w:r>
        <w:rPr>
          <w:rFonts w:eastAsia="Times New Roman" w:cs="Times New Roman"/>
          <w:szCs w:val="24"/>
        </w:rPr>
        <w:t xml:space="preserve"> </w:t>
      </w:r>
      <w:r>
        <w:rPr>
          <w:rFonts w:eastAsia="Times New Roman" w:cs="Times New Roman"/>
          <w:szCs w:val="24"/>
        </w:rPr>
        <w:t>βγήκε</w:t>
      </w:r>
      <w:r>
        <w:rPr>
          <w:rFonts w:eastAsia="Times New Roman" w:cs="Times New Roman"/>
          <w:szCs w:val="24"/>
        </w:rPr>
        <w:t xml:space="preserve"> </w:t>
      </w:r>
      <w:r>
        <w:rPr>
          <w:rFonts w:eastAsia="Times New Roman" w:cs="Times New Roman"/>
          <w:szCs w:val="24"/>
        </w:rPr>
        <w:t>πως</w:t>
      </w:r>
      <w:r>
        <w:rPr>
          <w:rFonts w:eastAsia="Times New Roman" w:cs="Times New Roman"/>
          <w:szCs w:val="24"/>
        </w:rPr>
        <w:t xml:space="preserve"> </w:t>
      </w:r>
      <w:r>
        <w:rPr>
          <w:rFonts w:eastAsia="Times New Roman" w:cs="Times New Roman"/>
          <w:szCs w:val="24"/>
        </w:rPr>
        <w:t>στείλαμε</w:t>
      </w:r>
      <w:r>
        <w:rPr>
          <w:rFonts w:eastAsia="Times New Roman" w:cs="Times New Roman"/>
          <w:szCs w:val="24"/>
        </w:rPr>
        <w:t xml:space="preserve"> </w:t>
      </w:r>
      <w:r>
        <w:rPr>
          <w:rFonts w:eastAsia="Times New Roman" w:cs="Times New Roman"/>
          <w:szCs w:val="24"/>
        </w:rPr>
        <w:t>έγγραφο,</w:t>
      </w:r>
      <w:r>
        <w:rPr>
          <w:rFonts w:eastAsia="Times New Roman" w:cs="Times New Roman"/>
          <w:szCs w:val="24"/>
        </w:rPr>
        <w:t xml:space="preserve"> </w:t>
      </w:r>
      <w:r>
        <w:rPr>
          <w:rFonts w:eastAsia="Times New Roman" w:cs="Times New Roman"/>
          <w:szCs w:val="24"/>
        </w:rPr>
        <w:t>πως</w:t>
      </w:r>
      <w:r>
        <w:rPr>
          <w:rFonts w:eastAsia="Times New Roman" w:cs="Times New Roman"/>
          <w:szCs w:val="24"/>
        </w:rPr>
        <w:t xml:space="preserve"> </w:t>
      </w:r>
      <w:r>
        <w:rPr>
          <w:rFonts w:eastAsia="Times New Roman" w:cs="Times New Roman"/>
          <w:szCs w:val="24"/>
        </w:rPr>
        <w:t>αποφασίσαμε,</w:t>
      </w:r>
      <w:r>
        <w:rPr>
          <w:rFonts w:eastAsia="Times New Roman" w:cs="Times New Roman"/>
          <w:szCs w:val="24"/>
        </w:rPr>
        <w:t xml:space="preserve"> </w:t>
      </w:r>
      <w:r>
        <w:rPr>
          <w:rFonts w:eastAsia="Times New Roman" w:cs="Times New Roman"/>
          <w:szCs w:val="24"/>
        </w:rPr>
        <w:t>πως</w:t>
      </w:r>
      <w:r>
        <w:rPr>
          <w:rFonts w:eastAsia="Times New Roman" w:cs="Times New Roman"/>
          <w:szCs w:val="24"/>
        </w:rPr>
        <w:t xml:space="preserve"> </w:t>
      </w:r>
      <w:r>
        <w:rPr>
          <w:rFonts w:eastAsia="Times New Roman" w:cs="Times New Roman"/>
          <w:szCs w:val="24"/>
        </w:rPr>
        <w:t>διατάξαμε,</w:t>
      </w:r>
      <w:r>
        <w:rPr>
          <w:rFonts w:eastAsia="Times New Roman" w:cs="Times New Roman"/>
          <w:szCs w:val="24"/>
        </w:rPr>
        <w:t xml:space="preserve">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χτυπήσουμε</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ω</w:t>
      </w:r>
      <w:r>
        <w:rPr>
          <w:rFonts w:eastAsia="Times New Roman" w:cs="Times New Roman"/>
          <w:szCs w:val="24"/>
        </w:rPr>
        <w:t xml:space="preserve"> </w:t>
      </w:r>
      <w:r>
        <w:rPr>
          <w:rFonts w:eastAsia="Times New Roman" w:cs="Times New Roman"/>
          <w:szCs w:val="24"/>
        </w:rPr>
        <w:t>μη</w:t>
      </w:r>
      <w:r>
        <w:rPr>
          <w:rFonts w:eastAsia="Times New Roman" w:cs="Times New Roman"/>
          <w:szCs w:val="24"/>
        </w:rPr>
        <w:t xml:space="preserve"> </w:t>
      </w:r>
      <w:r>
        <w:rPr>
          <w:rFonts w:eastAsia="Times New Roman" w:cs="Times New Roman"/>
          <w:szCs w:val="24"/>
        </w:rPr>
        <w:t>γένοιτο!-</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Ίδρυμα</w:t>
      </w:r>
      <w:r>
        <w:rPr>
          <w:rFonts w:eastAsia="Times New Roman" w:cs="Times New Roman"/>
          <w:szCs w:val="24"/>
        </w:rPr>
        <w:t xml:space="preserve"> </w:t>
      </w:r>
      <w:r>
        <w:rPr>
          <w:rFonts w:eastAsia="Times New Roman" w:cs="Times New Roman"/>
          <w:szCs w:val="24"/>
        </w:rPr>
        <w:t>«ΜΕΛΙΝΑ ΜΕΡΚΟΥΡΗ»</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απολύτως</w:t>
      </w:r>
      <w:r>
        <w:rPr>
          <w:rFonts w:eastAsia="Times New Roman" w:cs="Times New Roman"/>
          <w:szCs w:val="24"/>
        </w:rPr>
        <w:t xml:space="preserve"> </w:t>
      </w:r>
      <w:r>
        <w:rPr>
          <w:rFonts w:eastAsia="Times New Roman" w:cs="Times New Roman"/>
          <w:szCs w:val="24"/>
        </w:rPr>
        <w:t>ψευδές.</w:t>
      </w:r>
      <w:r>
        <w:rPr>
          <w:rFonts w:eastAsia="Times New Roman" w:cs="Times New Roman"/>
          <w:szCs w:val="24"/>
        </w:rPr>
        <w:t xml:space="preserve"> </w:t>
      </w:r>
    </w:p>
    <w:p w14:paraId="076E7C1F"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κύριο</w:t>
      </w:r>
      <w:r>
        <w:rPr>
          <w:rFonts w:eastAsia="Times New Roman" w:cs="Times New Roman"/>
          <w:szCs w:val="24"/>
        </w:rPr>
        <w:t xml:space="preserve"> </w:t>
      </w:r>
      <w:r>
        <w:rPr>
          <w:rFonts w:eastAsia="Times New Roman" w:cs="Times New Roman"/>
          <w:szCs w:val="24"/>
        </w:rPr>
        <w:t>Υπουργό.</w:t>
      </w:r>
    </w:p>
    <w:p w14:paraId="076E7C20"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Κυρία</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p>
    <w:p w14:paraId="076E7C21"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t>ΧΑΡΟΥΛΑ</w:t>
      </w:r>
      <w:r>
        <w:rPr>
          <w:rFonts w:eastAsia="Times New Roman" w:cs="Times New Roman"/>
          <w:b/>
          <w:szCs w:val="24"/>
        </w:rPr>
        <w:t xml:space="preserve"> </w:t>
      </w:r>
      <w:r>
        <w:rPr>
          <w:rFonts w:eastAsia="Times New Roman" w:cs="Times New Roman"/>
          <w:b/>
          <w:szCs w:val="24"/>
        </w:rPr>
        <w:t>(ΧΑΡΑ)</w:t>
      </w:r>
      <w:r>
        <w:rPr>
          <w:rFonts w:eastAsia="Times New Roman" w:cs="Times New Roman"/>
          <w:b/>
          <w:szCs w:val="24"/>
        </w:rPr>
        <w:t xml:space="preserve"> </w:t>
      </w:r>
      <w:r>
        <w:rPr>
          <w:rFonts w:eastAsia="Times New Roman" w:cs="Times New Roman"/>
          <w:b/>
          <w:szCs w:val="24"/>
        </w:rPr>
        <w:t>ΚΕΦΑΛΙΔΟΥ:</w:t>
      </w:r>
      <w:r>
        <w:rPr>
          <w:rFonts w:eastAsia="Times New Roman" w:cs="Times New Roman"/>
          <w:b/>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χαίρομαι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ειλικρίνεια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δήλωσής</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δημοσιεύματα</w:t>
      </w:r>
      <w:r>
        <w:rPr>
          <w:rFonts w:eastAsia="Times New Roman" w:cs="Times New Roman"/>
          <w:szCs w:val="24"/>
        </w:rPr>
        <w:t xml:space="preserve"> </w:t>
      </w:r>
      <w:r>
        <w:rPr>
          <w:rFonts w:eastAsia="Times New Roman" w:cs="Times New Roman"/>
          <w:szCs w:val="24"/>
        </w:rPr>
        <w:lastRenderedPageBreak/>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«φούσκωσαν»,</w:t>
      </w:r>
      <w:r>
        <w:rPr>
          <w:rFonts w:eastAsia="Times New Roman" w:cs="Times New Roman"/>
          <w:szCs w:val="24"/>
        </w:rPr>
        <w:t xml:space="preserve"> </w:t>
      </w:r>
      <w:r>
        <w:rPr>
          <w:rFonts w:eastAsia="Times New Roman" w:cs="Times New Roman"/>
          <w:szCs w:val="24"/>
        </w:rPr>
        <w:t>λέγοντας</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ήδη</w:t>
      </w:r>
      <w:r>
        <w:rPr>
          <w:rFonts w:eastAsia="Times New Roman" w:cs="Times New Roman"/>
          <w:szCs w:val="24"/>
        </w:rPr>
        <w:t xml:space="preserve"> </w:t>
      </w:r>
      <w:r>
        <w:rPr>
          <w:rFonts w:eastAsia="Times New Roman" w:cs="Times New Roman"/>
          <w:szCs w:val="24"/>
        </w:rPr>
        <w:t>απόφαση,</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κοινοποιήθηκε</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ί</w:t>
      </w:r>
      <w:r>
        <w:rPr>
          <w:rFonts w:eastAsia="Times New Roman" w:cs="Times New Roman"/>
          <w:szCs w:val="24"/>
        </w:rPr>
        <w:t>δρυμα,</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λέτε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έγινε</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κουβέντα.</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απνός</w:t>
      </w:r>
      <w:r>
        <w:rPr>
          <w:rFonts w:eastAsia="Times New Roman" w:cs="Times New Roman"/>
          <w:szCs w:val="24"/>
        </w:rPr>
        <w:t xml:space="preserve"> </w:t>
      </w:r>
      <w:r>
        <w:rPr>
          <w:rFonts w:eastAsia="Times New Roman" w:cs="Times New Roman"/>
          <w:szCs w:val="24"/>
        </w:rPr>
        <w:t>χωρίς</w:t>
      </w:r>
      <w:r>
        <w:rPr>
          <w:rFonts w:eastAsia="Times New Roman" w:cs="Times New Roman"/>
          <w:szCs w:val="24"/>
        </w:rPr>
        <w:t xml:space="preserve"> </w:t>
      </w:r>
      <w:r>
        <w:rPr>
          <w:rFonts w:eastAsia="Times New Roman" w:cs="Times New Roman"/>
          <w:szCs w:val="24"/>
        </w:rPr>
        <w:t>φωτιά</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υπάρχει.</w:t>
      </w:r>
    </w:p>
    <w:p w14:paraId="076E7C22"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Προφανώς</w:t>
      </w:r>
      <w:r>
        <w:rPr>
          <w:rFonts w:eastAsia="Times New Roman" w:cs="Times New Roman"/>
          <w:szCs w:val="24"/>
        </w:rPr>
        <w:t xml:space="preserve"> </w:t>
      </w:r>
      <w:r>
        <w:rPr>
          <w:rFonts w:eastAsia="Times New Roman" w:cs="Times New Roman"/>
          <w:szCs w:val="24"/>
        </w:rPr>
        <w:t>το Υπουργείο προσπαθεί να στεγάσει την</w:t>
      </w:r>
      <w:r>
        <w:rPr>
          <w:rFonts w:eastAsia="Times New Roman" w:cs="Times New Roman"/>
          <w:szCs w:val="24"/>
        </w:rPr>
        <w:t xml:space="preserve"> </w:t>
      </w:r>
      <w:r>
        <w:rPr>
          <w:rFonts w:eastAsia="Times New Roman" w:cs="Times New Roman"/>
          <w:szCs w:val="24"/>
        </w:rPr>
        <w:t>Εφορεία</w:t>
      </w:r>
      <w:r>
        <w:rPr>
          <w:rFonts w:eastAsia="Times New Roman" w:cs="Times New Roman"/>
          <w:szCs w:val="24"/>
        </w:rPr>
        <w:t xml:space="preserve"> </w:t>
      </w:r>
      <w:r>
        <w:rPr>
          <w:rFonts w:eastAsia="Times New Roman" w:cs="Times New Roman"/>
          <w:szCs w:val="24"/>
        </w:rPr>
        <w:t>Κυκλάδων.</w:t>
      </w:r>
    </w:p>
    <w:p w14:paraId="076E7C23"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Επιτρέψτε</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Ίδρυμα</w:t>
      </w:r>
      <w:r>
        <w:rPr>
          <w:rFonts w:eastAsia="Times New Roman" w:cs="Times New Roman"/>
          <w:szCs w:val="24"/>
        </w:rPr>
        <w:t xml:space="preserve"> </w:t>
      </w:r>
      <w:r>
        <w:rPr>
          <w:rFonts w:eastAsia="Times New Roman" w:cs="Times New Roman"/>
          <w:szCs w:val="24"/>
        </w:rPr>
        <w:t>«ΜΕΛΙΝΑ ΜΕΡΚΟΥΡΗ»</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αυτοτελές</w:t>
      </w:r>
      <w:r>
        <w:rPr>
          <w:rFonts w:eastAsia="Times New Roman" w:cs="Times New Roman"/>
          <w:szCs w:val="24"/>
        </w:rPr>
        <w:t xml:space="preserve"> </w:t>
      </w:r>
      <w:r>
        <w:rPr>
          <w:rFonts w:eastAsia="Times New Roman" w:cs="Times New Roman"/>
          <w:szCs w:val="24"/>
        </w:rPr>
        <w:t>ί</w:t>
      </w:r>
      <w:r>
        <w:rPr>
          <w:rFonts w:eastAsia="Times New Roman" w:cs="Times New Roman"/>
          <w:szCs w:val="24"/>
        </w:rPr>
        <w:t>δρυμα,</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δική</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άποψη</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καταθέτουμε</w:t>
      </w:r>
      <w:r>
        <w:rPr>
          <w:rFonts w:eastAsia="Times New Roman" w:cs="Times New Roman"/>
          <w:szCs w:val="24"/>
        </w:rPr>
        <w:t xml:space="preserve"> </w:t>
      </w:r>
      <w:r>
        <w:rPr>
          <w:rFonts w:eastAsia="Times New Roman" w:cs="Times New Roman"/>
          <w:szCs w:val="24"/>
        </w:rPr>
        <w:t>σήμερα</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συστεγάζεται</w:t>
      </w:r>
      <w:r>
        <w:rPr>
          <w:rFonts w:eastAsia="Times New Roman" w:cs="Times New Roman"/>
          <w:szCs w:val="24"/>
        </w:rPr>
        <w:t xml:space="preserve"> </w:t>
      </w:r>
      <w:r>
        <w:rPr>
          <w:rFonts w:eastAsia="Times New Roman" w:cs="Times New Roman"/>
          <w:szCs w:val="24"/>
        </w:rPr>
        <w:t>κάτι</w:t>
      </w:r>
      <w:r>
        <w:rPr>
          <w:rFonts w:eastAsia="Times New Roman" w:cs="Times New Roman"/>
          <w:szCs w:val="24"/>
        </w:rPr>
        <w:t xml:space="preserve"> </w:t>
      </w:r>
      <w:r>
        <w:rPr>
          <w:rFonts w:eastAsia="Times New Roman" w:cs="Times New Roman"/>
          <w:szCs w:val="24"/>
        </w:rPr>
        <w:t>άλλο.</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πολυσχιδή</w:t>
      </w:r>
      <w:r>
        <w:rPr>
          <w:rFonts w:eastAsia="Times New Roman" w:cs="Times New Roman"/>
          <w:szCs w:val="24"/>
        </w:rPr>
        <w:t xml:space="preserve"> </w:t>
      </w:r>
      <w:r>
        <w:rPr>
          <w:rFonts w:eastAsia="Times New Roman" w:cs="Times New Roman"/>
          <w:szCs w:val="24"/>
        </w:rPr>
        <w:t>δράση.</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ζωτικός</w:t>
      </w:r>
      <w:r>
        <w:rPr>
          <w:rFonts w:eastAsia="Times New Roman" w:cs="Times New Roman"/>
          <w:szCs w:val="24"/>
        </w:rPr>
        <w:t xml:space="preserve"> </w:t>
      </w:r>
      <w:r>
        <w:rPr>
          <w:rFonts w:eastAsia="Times New Roman" w:cs="Times New Roman"/>
          <w:szCs w:val="24"/>
        </w:rPr>
        <w:t>χώρος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σημαντικός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δραστηριότητες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ι</w:t>
      </w:r>
      <w:r>
        <w:rPr>
          <w:rFonts w:eastAsia="Times New Roman" w:cs="Times New Roman"/>
          <w:szCs w:val="24"/>
        </w:rPr>
        <w:t>δρύματος.</w:t>
      </w:r>
      <w:r>
        <w:rPr>
          <w:rFonts w:eastAsia="Times New Roman" w:cs="Times New Roman"/>
          <w:szCs w:val="24"/>
        </w:rPr>
        <w:t xml:space="preserve"> </w:t>
      </w:r>
    </w:p>
    <w:p w14:paraId="076E7C24"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Επομένως,</w:t>
      </w:r>
      <w:r>
        <w:rPr>
          <w:rFonts w:eastAsia="Times New Roman" w:cs="Times New Roman"/>
          <w:szCs w:val="24"/>
        </w:rPr>
        <w:t xml:space="preserve"> </w:t>
      </w:r>
      <w:r>
        <w:rPr>
          <w:rFonts w:eastAsia="Times New Roman" w:cs="Times New Roman"/>
          <w:szCs w:val="24"/>
        </w:rPr>
        <w:t>όποια</w:t>
      </w:r>
      <w:r>
        <w:rPr>
          <w:rFonts w:eastAsia="Times New Roman" w:cs="Times New Roman"/>
          <w:szCs w:val="24"/>
        </w:rPr>
        <w:t xml:space="preserve"> </w:t>
      </w:r>
      <w:r>
        <w:rPr>
          <w:rFonts w:eastAsia="Times New Roman" w:cs="Times New Roman"/>
          <w:szCs w:val="24"/>
        </w:rPr>
        <w:t>σκέψη</w:t>
      </w:r>
      <w:r>
        <w:rPr>
          <w:rFonts w:eastAsia="Times New Roman" w:cs="Times New Roman"/>
          <w:szCs w:val="24"/>
        </w:rPr>
        <w:t xml:space="preserve"> </w:t>
      </w:r>
      <w:r>
        <w:rPr>
          <w:rFonts w:eastAsia="Times New Roman" w:cs="Times New Roman"/>
          <w:szCs w:val="24"/>
        </w:rPr>
        <w:t>κι</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 xml:space="preserve">θα πρέπει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εξεταστεί</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μεγαλύτερη</w:t>
      </w:r>
      <w:r>
        <w:rPr>
          <w:rFonts w:eastAsia="Times New Roman" w:cs="Times New Roman"/>
          <w:szCs w:val="24"/>
        </w:rPr>
        <w:t xml:space="preserve"> </w:t>
      </w:r>
      <w:r>
        <w:rPr>
          <w:rFonts w:eastAsia="Times New Roman" w:cs="Times New Roman"/>
          <w:szCs w:val="24"/>
        </w:rPr>
        <w:t>γενναιοδωρία,</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ί</w:t>
      </w:r>
      <w:r>
        <w:rPr>
          <w:rFonts w:eastAsia="Times New Roman" w:cs="Times New Roman"/>
          <w:szCs w:val="24"/>
        </w:rPr>
        <w:t>δρυμα</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ένας</w:t>
      </w:r>
      <w:r>
        <w:rPr>
          <w:rFonts w:eastAsia="Times New Roman" w:cs="Times New Roman"/>
          <w:szCs w:val="24"/>
        </w:rPr>
        <w:t xml:space="preserve"> </w:t>
      </w:r>
      <w:r>
        <w:rPr>
          <w:rFonts w:eastAsia="Times New Roman" w:cs="Times New Roman"/>
          <w:szCs w:val="24"/>
        </w:rPr>
        <w:t>πολιτιστικός</w:t>
      </w:r>
      <w:r>
        <w:rPr>
          <w:rFonts w:eastAsia="Times New Roman" w:cs="Times New Roman"/>
          <w:szCs w:val="24"/>
        </w:rPr>
        <w:t xml:space="preserve"> </w:t>
      </w:r>
      <w:r>
        <w:rPr>
          <w:rFonts w:eastAsia="Times New Roman" w:cs="Times New Roman"/>
          <w:szCs w:val="24"/>
        </w:rPr>
        <w:t>χώρος</w:t>
      </w:r>
      <w:r>
        <w:rPr>
          <w:rFonts w:eastAsia="Times New Roman" w:cs="Times New Roman"/>
          <w:szCs w:val="24"/>
        </w:rPr>
        <w:t xml:space="preserve"> </w:t>
      </w:r>
      <w:r>
        <w:rPr>
          <w:rFonts w:eastAsia="Times New Roman" w:cs="Times New Roman"/>
          <w:szCs w:val="24"/>
        </w:rPr>
        <w:t>όπου</w:t>
      </w:r>
      <w:r>
        <w:rPr>
          <w:rFonts w:eastAsia="Times New Roman" w:cs="Times New Roman"/>
          <w:szCs w:val="24"/>
        </w:rPr>
        <w:t xml:space="preserve"> </w:t>
      </w:r>
      <w:r>
        <w:rPr>
          <w:rFonts w:eastAsia="Times New Roman" w:cs="Times New Roman"/>
          <w:szCs w:val="24"/>
        </w:rPr>
        <w:t>εκπέμπεται</w:t>
      </w:r>
      <w:r>
        <w:rPr>
          <w:rFonts w:eastAsia="Times New Roman" w:cs="Times New Roman"/>
          <w:szCs w:val="24"/>
        </w:rPr>
        <w:t xml:space="preserve"> </w:t>
      </w:r>
      <w:r>
        <w:rPr>
          <w:rFonts w:eastAsia="Times New Roman" w:cs="Times New Roman"/>
          <w:szCs w:val="24"/>
        </w:rPr>
        <w:t>Ελλάδα,</w:t>
      </w:r>
      <w:r>
        <w:rPr>
          <w:rFonts w:eastAsia="Times New Roman" w:cs="Times New Roman"/>
          <w:szCs w:val="24"/>
        </w:rPr>
        <w:t xml:space="preserve"> </w:t>
      </w:r>
      <w:r>
        <w:rPr>
          <w:rFonts w:eastAsia="Times New Roman" w:cs="Times New Roman"/>
          <w:szCs w:val="24"/>
        </w:rPr>
        <w:t>εκπέμπεται</w:t>
      </w:r>
      <w:r>
        <w:rPr>
          <w:rFonts w:eastAsia="Times New Roman" w:cs="Times New Roman"/>
          <w:szCs w:val="24"/>
        </w:rPr>
        <w:t xml:space="preserve"> </w:t>
      </w:r>
      <w:r>
        <w:rPr>
          <w:rFonts w:eastAsia="Times New Roman" w:cs="Times New Roman"/>
          <w:szCs w:val="24"/>
        </w:rPr>
        <w:t>πολιτισμός.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τελευταία</w:t>
      </w:r>
      <w:r>
        <w:rPr>
          <w:rFonts w:eastAsia="Times New Roman" w:cs="Times New Roman"/>
          <w:szCs w:val="24"/>
        </w:rPr>
        <w:t xml:space="preserve"> </w:t>
      </w:r>
      <w:r>
        <w:rPr>
          <w:rFonts w:eastAsia="Times New Roman" w:cs="Times New Roman"/>
          <w:szCs w:val="24"/>
        </w:rPr>
        <w:t>χρόνια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καλύτερο</w:t>
      </w:r>
      <w:r>
        <w:rPr>
          <w:rFonts w:eastAsia="Times New Roman" w:cs="Times New Roman"/>
          <w:szCs w:val="24"/>
        </w:rPr>
        <w:t xml:space="preserve"> </w:t>
      </w:r>
      <w:r>
        <w:rPr>
          <w:rFonts w:eastAsia="Times New Roman" w:cs="Times New Roman"/>
          <w:szCs w:val="24"/>
        </w:rPr>
        <w:t>δυνατό</w:t>
      </w:r>
      <w:r>
        <w:rPr>
          <w:rFonts w:eastAsia="Times New Roman" w:cs="Times New Roman"/>
          <w:szCs w:val="24"/>
        </w:rPr>
        <w:t xml:space="preserve"> </w:t>
      </w:r>
      <w:r>
        <w:rPr>
          <w:rFonts w:eastAsia="Times New Roman" w:cs="Times New Roman"/>
          <w:szCs w:val="24"/>
        </w:rPr>
        <w:t>τρόπο.</w:t>
      </w:r>
      <w:r>
        <w:rPr>
          <w:rFonts w:eastAsia="Times New Roman" w:cs="Times New Roman"/>
          <w:szCs w:val="24"/>
        </w:rPr>
        <w:t xml:space="preserve"> </w:t>
      </w:r>
    </w:p>
    <w:p w14:paraId="076E7C25"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πιστεύω</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 τα όσα μόλις είπατε</w:t>
      </w:r>
      <w:r>
        <w:rPr>
          <w:rFonts w:eastAsia="Times New Roman" w:cs="Times New Roman"/>
          <w:szCs w:val="24"/>
        </w:rPr>
        <w:t>,</w:t>
      </w:r>
      <w:r>
        <w:rPr>
          <w:rFonts w:eastAsia="Times New Roman" w:cs="Times New Roman"/>
          <w:szCs w:val="24"/>
        </w:rPr>
        <w:t xml:space="preserve"> επικυρώνετε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 xml:space="preserve">το Υπουργείο Πολιτισμού </w:t>
      </w:r>
      <w:r>
        <w:rPr>
          <w:rFonts w:eastAsia="Times New Roman" w:cs="Times New Roman"/>
          <w:szCs w:val="24"/>
        </w:rPr>
        <w:t>αντιμετωπίζει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Ίδρυμα</w:t>
      </w:r>
      <w:r>
        <w:rPr>
          <w:rFonts w:eastAsia="Times New Roman" w:cs="Times New Roman"/>
          <w:szCs w:val="24"/>
        </w:rPr>
        <w:t xml:space="preserve"> </w:t>
      </w:r>
      <w:r>
        <w:rPr>
          <w:rFonts w:eastAsia="Times New Roman" w:cs="Times New Roman"/>
          <w:szCs w:val="24"/>
        </w:rPr>
        <w:t>«ΜΕΛΙΝΑ ΜΕΡΚΟΥΡΗ»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έργο</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επιτελεί</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σοβαρότητα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αρμόζει.</w:t>
      </w:r>
      <w:r>
        <w:rPr>
          <w:rFonts w:eastAsia="Times New Roman" w:cs="Times New Roman"/>
          <w:szCs w:val="24"/>
        </w:rPr>
        <w:t xml:space="preserve"> </w:t>
      </w:r>
      <w:r>
        <w:rPr>
          <w:rFonts w:eastAsia="Times New Roman" w:cs="Times New Roman"/>
          <w:szCs w:val="24"/>
        </w:rPr>
        <w:t>Χ</w:t>
      </w:r>
      <w:r>
        <w:rPr>
          <w:rFonts w:eastAsia="Times New Roman" w:cs="Times New Roman"/>
          <w:szCs w:val="24"/>
        </w:rPr>
        <w:t>αίρομαι,</w:t>
      </w:r>
      <w:r>
        <w:rPr>
          <w:rFonts w:eastAsia="Times New Roman" w:cs="Times New Roman"/>
          <w:szCs w:val="24"/>
        </w:rPr>
        <w:t xml:space="preserve"> </w:t>
      </w:r>
      <w:r>
        <w:rPr>
          <w:rFonts w:eastAsia="Times New Roman" w:cs="Times New Roman"/>
          <w:szCs w:val="24"/>
        </w:rPr>
        <w:t>που ακούω από εσάς ότι η αυτή η προσπάθεια του ιδρύματος να είναι ένας</w:t>
      </w:r>
      <w:r>
        <w:rPr>
          <w:rFonts w:eastAsia="Times New Roman" w:cs="Times New Roman"/>
          <w:szCs w:val="24"/>
        </w:rPr>
        <w:t xml:space="preserve"> </w:t>
      </w:r>
      <w:r>
        <w:rPr>
          <w:rFonts w:eastAsia="Times New Roman" w:cs="Times New Roman"/>
          <w:szCs w:val="24"/>
        </w:rPr>
        <w:t>ξεχωριστός</w:t>
      </w:r>
      <w:r>
        <w:rPr>
          <w:rFonts w:eastAsia="Times New Roman" w:cs="Times New Roman"/>
          <w:szCs w:val="24"/>
        </w:rPr>
        <w:t xml:space="preserve"> </w:t>
      </w:r>
      <w:r>
        <w:rPr>
          <w:rFonts w:eastAsia="Times New Roman" w:cs="Times New Roman"/>
          <w:szCs w:val="24"/>
        </w:rPr>
        <w:t>πόλος</w:t>
      </w:r>
      <w:r>
        <w:rPr>
          <w:rFonts w:eastAsia="Times New Roman" w:cs="Times New Roman"/>
          <w:szCs w:val="24"/>
        </w:rPr>
        <w:t xml:space="preserve"> </w:t>
      </w:r>
      <w:r>
        <w:rPr>
          <w:rFonts w:eastAsia="Times New Roman" w:cs="Times New Roman"/>
          <w:szCs w:val="24"/>
        </w:rPr>
        <w:t>διάδοσης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πολιτισμού</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συνεχίσει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παρουσία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lastRenderedPageBreak/>
        <w:t>την</w:t>
      </w:r>
      <w:r>
        <w:rPr>
          <w:rFonts w:eastAsia="Times New Roman" w:cs="Times New Roman"/>
          <w:szCs w:val="24"/>
        </w:rPr>
        <w:t xml:space="preserve"> </w:t>
      </w:r>
      <w:r>
        <w:rPr>
          <w:rFonts w:eastAsia="Times New Roman" w:cs="Times New Roman"/>
          <w:szCs w:val="24"/>
        </w:rPr>
        <w:t>πορεία</w:t>
      </w:r>
      <w:r>
        <w:rPr>
          <w:rFonts w:eastAsia="Times New Roman" w:cs="Times New Roman"/>
          <w:szCs w:val="24"/>
        </w:rPr>
        <w:t xml:space="preserve"> του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αναγνώριση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w:t>
      </w:r>
      <w:r>
        <w:rPr>
          <w:rFonts w:eastAsia="Times New Roman" w:cs="Times New Roman"/>
          <w:szCs w:val="24"/>
        </w:rPr>
        <w:t>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αρωγή</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επίσημης</w:t>
      </w:r>
      <w:r>
        <w:rPr>
          <w:rFonts w:eastAsia="Times New Roman" w:cs="Times New Roman"/>
          <w:szCs w:val="24"/>
        </w:rPr>
        <w:t xml:space="preserve"> </w:t>
      </w:r>
      <w:r>
        <w:rPr>
          <w:rFonts w:eastAsia="Times New Roman" w:cs="Times New Roman"/>
          <w:szCs w:val="24"/>
        </w:rPr>
        <w:t>πολιτείας.</w:t>
      </w:r>
    </w:p>
    <w:p w14:paraId="076E7C26" w14:textId="77777777" w:rsidR="008A5475" w:rsidRDefault="00367962">
      <w:pPr>
        <w:spacing w:line="600" w:lineRule="auto"/>
        <w:ind w:firstLine="720"/>
        <w:jc w:val="both"/>
        <w:rPr>
          <w:rFonts w:eastAsia="Times New Roman"/>
          <w:szCs w:val="24"/>
        </w:rPr>
      </w:pPr>
      <w:r>
        <w:rPr>
          <w:rFonts w:eastAsia="Times New Roman"/>
          <w:szCs w:val="24"/>
        </w:rPr>
        <w:t>Ε</w:t>
      </w:r>
      <w:r>
        <w:rPr>
          <w:rFonts w:eastAsia="Times New Roman"/>
          <w:szCs w:val="24"/>
        </w:rPr>
        <w:t>μείς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σταματήσουμε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παρακολουθούμε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θέμα,</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σταματήσουμε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παρακολουθούμε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θέματα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αφορούν</w:t>
      </w:r>
      <w:r>
        <w:rPr>
          <w:rFonts w:eastAsia="Times New Roman"/>
          <w:szCs w:val="24"/>
        </w:rPr>
        <w:t xml:space="preserve"> </w:t>
      </w:r>
      <w:r>
        <w:rPr>
          <w:rFonts w:eastAsia="Times New Roman"/>
          <w:szCs w:val="24"/>
        </w:rPr>
        <w:t>συνολικά</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Υπουργείο</w:t>
      </w:r>
      <w:r>
        <w:rPr>
          <w:rFonts w:eastAsia="Times New Roman"/>
          <w:szCs w:val="24"/>
        </w:rPr>
        <w:t xml:space="preserve"> </w:t>
      </w:r>
      <w:r>
        <w:rPr>
          <w:rFonts w:eastAsia="Times New Roman"/>
          <w:szCs w:val="24"/>
        </w:rPr>
        <w:t>Πολιτισμού</w:t>
      </w:r>
      <w:r>
        <w:rPr>
          <w:rFonts w:eastAsia="Times New Roman"/>
          <w:szCs w:val="24"/>
        </w:rPr>
        <w:t xml:space="preserve">, που είναι </w:t>
      </w:r>
      <w:r>
        <w:rPr>
          <w:rFonts w:eastAsia="Times New Roman"/>
          <w:szCs w:val="24"/>
        </w:rPr>
        <w:t>από</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πιο</w:t>
      </w:r>
      <w:r>
        <w:rPr>
          <w:rFonts w:eastAsia="Times New Roman"/>
          <w:szCs w:val="24"/>
        </w:rPr>
        <w:t xml:space="preserve"> </w:t>
      </w:r>
      <w:r>
        <w:rPr>
          <w:rFonts w:eastAsia="Times New Roman"/>
          <w:szCs w:val="24"/>
        </w:rPr>
        <w:t>σημαντικά</w:t>
      </w:r>
      <w:r>
        <w:rPr>
          <w:rFonts w:eastAsia="Times New Roman"/>
          <w:szCs w:val="24"/>
        </w:rPr>
        <w:t xml:space="preserve"> </w:t>
      </w:r>
      <w:r>
        <w:rPr>
          <w:rFonts w:eastAsia="Times New Roman"/>
          <w:szCs w:val="24"/>
        </w:rPr>
        <w:t>Υπουργεία</w:t>
      </w:r>
      <w:r>
        <w:rPr>
          <w:rFonts w:eastAsia="Times New Roman"/>
          <w:szCs w:val="24"/>
        </w:rPr>
        <w:t>. Δυστυχώς σε αυτήν την</w:t>
      </w:r>
      <w:r>
        <w:rPr>
          <w:rFonts w:eastAsia="Times New Roman"/>
          <w:szCs w:val="24"/>
        </w:rPr>
        <w:t xml:space="preserve"> </w:t>
      </w:r>
      <w:r>
        <w:rPr>
          <w:rFonts w:eastAsia="Times New Roman"/>
          <w:szCs w:val="24"/>
        </w:rPr>
        <w:t>κρίσιμη</w:t>
      </w:r>
      <w:r>
        <w:rPr>
          <w:rFonts w:eastAsia="Times New Roman"/>
          <w:szCs w:val="24"/>
        </w:rPr>
        <w:t xml:space="preserve"> </w:t>
      </w:r>
      <w:r>
        <w:rPr>
          <w:rFonts w:eastAsia="Times New Roman"/>
          <w:szCs w:val="24"/>
        </w:rPr>
        <w:t>εποχή</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χώρα</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εικόνες</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αυτ</w:t>
      </w:r>
      <w:r>
        <w:rPr>
          <w:rFonts w:eastAsia="Times New Roman"/>
          <w:szCs w:val="24"/>
        </w:rPr>
        <w:t>ές</w:t>
      </w:r>
      <w:r>
        <w:rPr>
          <w:rFonts w:eastAsia="Times New Roman"/>
          <w:szCs w:val="24"/>
        </w:rPr>
        <w:t xml:space="preserve"> </w:t>
      </w:r>
      <w:r>
        <w:rPr>
          <w:rFonts w:eastAsia="Times New Roman"/>
          <w:szCs w:val="24"/>
        </w:rPr>
        <w:t>της</w:t>
      </w:r>
      <w:r>
        <w:rPr>
          <w:rFonts w:eastAsia="Times New Roman"/>
          <w:szCs w:val="24"/>
        </w:rPr>
        <w:t xml:space="preserve"> </w:t>
      </w:r>
      <w:proofErr w:type="spellStart"/>
      <w:r>
        <w:rPr>
          <w:rFonts w:eastAsia="Times New Roman"/>
          <w:szCs w:val="24"/>
        </w:rPr>
        <w:t>Ειδομένης</w:t>
      </w:r>
      <w:proofErr w:type="spellEnd"/>
      <w:r>
        <w:rPr>
          <w:rFonts w:eastAsia="Times New Roman"/>
          <w:szCs w:val="24"/>
        </w:rPr>
        <w:t xml:space="preserve"> </w:t>
      </w:r>
      <w:r>
        <w:rPr>
          <w:rFonts w:eastAsia="Times New Roman"/>
          <w:szCs w:val="24"/>
        </w:rPr>
        <w:t>μ</w:t>
      </w:r>
      <w:r>
        <w:rPr>
          <w:rFonts w:eastAsia="Times New Roman"/>
          <w:szCs w:val="24"/>
        </w:rPr>
        <w:t>όνο</w:t>
      </w:r>
      <w:r>
        <w:rPr>
          <w:rFonts w:eastAsia="Times New Roman"/>
          <w:szCs w:val="24"/>
        </w:rPr>
        <w:t xml:space="preserve"> </w:t>
      </w:r>
      <w:r>
        <w:rPr>
          <w:rFonts w:eastAsia="Times New Roman"/>
          <w:szCs w:val="24"/>
        </w:rPr>
        <w:t>πολιτισμό</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εκπέμπουν</w:t>
      </w:r>
      <w:r>
        <w:rPr>
          <w:rFonts w:eastAsia="Times New Roman"/>
          <w:szCs w:val="24"/>
        </w:rPr>
        <w:t>.</w:t>
      </w:r>
      <w:r>
        <w:rPr>
          <w:rFonts w:eastAsia="Times New Roman"/>
          <w:szCs w:val="24"/>
        </w:rPr>
        <w:t xml:space="preserve"> </w:t>
      </w:r>
    </w:p>
    <w:p w14:paraId="076E7C27" w14:textId="77777777" w:rsidR="008A5475" w:rsidRDefault="00367962">
      <w:pPr>
        <w:spacing w:line="600" w:lineRule="auto"/>
        <w:ind w:firstLine="720"/>
        <w:jc w:val="both"/>
        <w:rPr>
          <w:rFonts w:eastAsia="Times New Roman"/>
          <w:szCs w:val="24"/>
        </w:rPr>
      </w:pPr>
      <w:r>
        <w:rPr>
          <w:rFonts w:eastAsia="Times New Roman"/>
          <w:szCs w:val="24"/>
        </w:rPr>
        <w:t>Επομένως,</w:t>
      </w:r>
      <w:r>
        <w:rPr>
          <w:rFonts w:eastAsia="Times New Roman"/>
          <w:szCs w:val="24"/>
        </w:rPr>
        <w:t xml:space="preserve"> </w:t>
      </w:r>
      <w:r>
        <w:rPr>
          <w:rFonts w:eastAsia="Times New Roman"/>
          <w:szCs w:val="24"/>
        </w:rPr>
        <w:t>χαίρομαι</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στ</w:t>
      </w:r>
      <w:r>
        <w:rPr>
          <w:rFonts w:eastAsia="Times New Roman"/>
          <w:szCs w:val="24"/>
        </w:rPr>
        <w:t>ο</w:t>
      </w:r>
      <w:r>
        <w:rPr>
          <w:rFonts w:eastAsia="Times New Roman"/>
          <w:szCs w:val="24"/>
        </w:rPr>
        <w:t xml:space="preserve"> </w:t>
      </w:r>
      <w:r>
        <w:rPr>
          <w:rFonts w:eastAsia="Times New Roman"/>
          <w:szCs w:val="24"/>
        </w:rPr>
        <w:t>πλαίσι</w:t>
      </w:r>
      <w:r>
        <w:rPr>
          <w:rFonts w:eastAsia="Times New Roman"/>
          <w:szCs w:val="24"/>
        </w:rPr>
        <w:t>ο</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Κοινοβουλευτικού</w:t>
      </w:r>
      <w:r>
        <w:rPr>
          <w:rFonts w:eastAsia="Times New Roman"/>
          <w:szCs w:val="24"/>
        </w:rPr>
        <w:t xml:space="preserve"> </w:t>
      </w:r>
      <w:r>
        <w:rPr>
          <w:rFonts w:eastAsia="Times New Roman"/>
          <w:szCs w:val="24"/>
        </w:rPr>
        <w:t>Ελέγχου</w:t>
      </w:r>
      <w:r>
        <w:rPr>
          <w:rFonts w:eastAsia="Times New Roman"/>
          <w:szCs w:val="24"/>
        </w:rPr>
        <w:t xml:space="preserve"> </w:t>
      </w:r>
      <w:r>
        <w:rPr>
          <w:rFonts w:eastAsia="Times New Roman"/>
          <w:szCs w:val="24"/>
        </w:rPr>
        <w:t>μπορούμε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προλάβουμε</w:t>
      </w:r>
      <w:r>
        <w:rPr>
          <w:rFonts w:eastAsia="Times New Roman"/>
          <w:szCs w:val="24"/>
        </w:rPr>
        <w:t xml:space="preserve"> </w:t>
      </w:r>
      <w:r>
        <w:rPr>
          <w:rFonts w:eastAsia="Times New Roman"/>
          <w:szCs w:val="24"/>
        </w:rPr>
        <w:t>ατοπήματα.</w:t>
      </w:r>
      <w:r>
        <w:rPr>
          <w:rFonts w:eastAsia="Times New Roman"/>
          <w:szCs w:val="24"/>
        </w:rPr>
        <w:t xml:space="preserve"> </w:t>
      </w:r>
    </w:p>
    <w:p w14:paraId="076E7C28" w14:textId="77777777" w:rsidR="008A5475" w:rsidRDefault="00367962">
      <w:pPr>
        <w:spacing w:line="600" w:lineRule="auto"/>
        <w:ind w:firstLine="720"/>
        <w:jc w:val="both"/>
        <w:rPr>
          <w:rFonts w:eastAsia="Times New Roman"/>
          <w:szCs w:val="24"/>
        </w:rPr>
      </w:pPr>
      <w:r>
        <w:rPr>
          <w:rFonts w:eastAsia="Times New Roman"/>
          <w:szCs w:val="24"/>
        </w:rPr>
        <w:t>Ευχαριστώ</w:t>
      </w:r>
      <w:r>
        <w:rPr>
          <w:rFonts w:eastAsia="Times New Roman"/>
          <w:szCs w:val="24"/>
        </w:rPr>
        <w:t xml:space="preserve"> </w:t>
      </w:r>
      <w:r>
        <w:rPr>
          <w:rFonts w:eastAsia="Times New Roman"/>
          <w:szCs w:val="24"/>
        </w:rPr>
        <w:t>πάρα</w:t>
      </w:r>
      <w:r>
        <w:rPr>
          <w:rFonts w:eastAsia="Times New Roman"/>
          <w:szCs w:val="24"/>
        </w:rPr>
        <w:t xml:space="preserve"> </w:t>
      </w:r>
      <w:r>
        <w:rPr>
          <w:rFonts w:eastAsia="Times New Roman"/>
          <w:szCs w:val="24"/>
        </w:rPr>
        <w:t>πολύ.</w:t>
      </w:r>
      <w:r>
        <w:rPr>
          <w:rFonts w:eastAsia="Times New Roman"/>
          <w:szCs w:val="24"/>
        </w:rPr>
        <w:t xml:space="preserve"> </w:t>
      </w:r>
    </w:p>
    <w:p w14:paraId="076E7C29" w14:textId="77777777" w:rsidR="008A5475" w:rsidRDefault="00367962">
      <w:pPr>
        <w:spacing w:line="600" w:lineRule="auto"/>
        <w:ind w:firstLine="720"/>
        <w:jc w:val="both"/>
        <w:rPr>
          <w:rFonts w:eastAsia="Times New Roman"/>
          <w:szCs w:val="24"/>
        </w:rPr>
      </w:pPr>
      <w:r>
        <w:rPr>
          <w:rFonts w:eastAsia="Times New Roman"/>
          <w:b/>
          <w:szCs w:val="24"/>
        </w:rPr>
        <w:lastRenderedPageBreak/>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κυρία</w:t>
      </w:r>
      <w:r>
        <w:rPr>
          <w:rFonts w:eastAsia="Times New Roman"/>
          <w:szCs w:val="24"/>
        </w:rPr>
        <w:t xml:space="preserve"> </w:t>
      </w:r>
      <w:proofErr w:type="spellStart"/>
      <w:r>
        <w:rPr>
          <w:rFonts w:eastAsia="Times New Roman"/>
          <w:szCs w:val="24"/>
        </w:rPr>
        <w:t>Κεφαλίδου</w:t>
      </w:r>
      <w:proofErr w:type="spellEnd"/>
      <w:r>
        <w:rPr>
          <w:rFonts w:eastAsia="Times New Roman"/>
          <w:szCs w:val="24"/>
        </w:rPr>
        <w:t>.</w:t>
      </w:r>
      <w:r>
        <w:rPr>
          <w:rFonts w:eastAsia="Times New Roman"/>
          <w:szCs w:val="24"/>
        </w:rPr>
        <w:t xml:space="preserve"> </w:t>
      </w:r>
    </w:p>
    <w:p w14:paraId="076E7C2A" w14:textId="77777777" w:rsidR="008A5475" w:rsidRDefault="00367962">
      <w:pPr>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λόγο</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δευτερολογήσετε.</w:t>
      </w:r>
      <w:r>
        <w:rPr>
          <w:rFonts w:eastAsia="Times New Roman"/>
          <w:szCs w:val="24"/>
        </w:rPr>
        <w:t xml:space="preserve"> </w:t>
      </w:r>
    </w:p>
    <w:p w14:paraId="076E7C2B" w14:textId="77777777" w:rsidR="008A5475" w:rsidRDefault="00367962">
      <w:pPr>
        <w:spacing w:line="600" w:lineRule="auto"/>
        <w:ind w:firstLine="720"/>
        <w:jc w:val="both"/>
        <w:rPr>
          <w:rFonts w:eastAsia="Times New Roman"/>
          <w:szCs w:val="24"/>
        </w:rPr>
      </w:pPr>
      <w:r>
        <w:rPr>
          <w:rFonts w:eastAsia="Times New Roman"/>
          <w:b/>
          <w:szCs w:val="24"/>
        </w:rPr>
        <w:t>ΑΡΙΣΤΕΙΔΗΣ</w:t>
      </w:r>
      <w:r>
        <w:rPr>
          <w:rFonts w:eastAsia="Times New Roman"/>
          <w:b/>
          <w:szCs w:val="24"/>
        </w:rPr>
        <w:t xml:space="preserve"> </w:t>
      </w:r>
      <w:r>
        <w:rPr>
          <w:rFonts w:eastAsia="Times New Roman"/>
          <w:b/>
          <w:szCs w:val="24"/>
        </w:rPr>
        <w:t>ΜΠΑΛΤΑΣ</w:t>
      </w:r>
      <w:r>
        <w:rPr>
          <w:rFonts w:eastAsia="Times New Roman"/>
          <w:b/>
          <w:szCs w:val="24"/>
        </w:rPr>
        <w:t xml:space="preserve"> </w:t>
      </w:r>
      <w:r>
        <w:rPr>
          <w:rFonts w:eastAsia="Times New Roman"/>
          <w:b/>
          <w:szCs w:val="24"/>
        </w:rPr>
        <w:t>(Υπουργός</w:t>
      </w:r>
      <w:r>
        <w:rPr>
          <w:rFonts w:eastAsia="Times New Roman"/>
          <w:b/>
          <w:szCs w:val="24"/>
        </w:rPr>
        <w:t xml:space="preserve"> </w:t>
      </w:r>
      <w:r>
        <w:rPr>
          <w:rFonts w:eastAsia="Times New Roman"/>
          <w:b/>
          <w:szCs w:val="24"/>
        </w:rPr>
        <w:t>Πολιτισμού</w:t>
      </w:r>
      <w:r>
        <w:rPr>
          <w:rFonts w:eastAsia="Times New Roman"/>
          <w:b/>
          <w:szCs w:val="24"/>
        </w:rPr>
        <w:t xml:space="preserve"> </w:t>
      </w:r>
      <w:r>
        <w:rPr>
          <w:rFonts w:eastAsia="Times New Roman"/>
          <w:b/>
          <w:szCs w:val="24"/>
        </w:rPr>
        <w:t>και</w:t>
      </w:r>
      <w:r>
        <w:rPr>
          <w:rFonts w:eastAsia="Times New Roman"/>
          <w:b/>
          <w:szCs w:val="24"/>
        </w:rPr>
        <w:t xml:space="preserve"> </w:t>
      </w:r>
      <w:r>
        <w:rPr>
          <w:rFonts w:eastAsia="Times New Roman"/>
          <w:b/>
          <w:szCs w:val="24"/>
        </w:rPr>
        <w:t>Αθλητισμού):</w:t>
      </w:r>
      <w:r>
        <w:rPr>
          <w:rFonts w:eastAsia="Times New Roman"/>
          <w:szCs w:val="24"/>
        </w:rPr>
        <w:t xml:space="preserve">  </w:t>
      </w:r>
      <w:r>
        <w:rPr>
          <w:rFonts w:eastAsia="Times New Roman"/>
          <w:szCs w:val="24"/>
        </w:rPr>
        <w:t>Κυρία</w:t>
      </w:r>
      <w:r>
        <w:rPr>
          <w:rFonts w:eastAsia="Times New Roman"/>
          <w:szCs w:val="24"/>
        </w:rPr>
        <w:t xml:space="preserve"> </w:t>
      </w:r>
      <w:r>
        <w:rPr>
          <w:rFonts w:eastAsia="Times New Roman"/>
          <w:szCs w:val="24"/>
        </w:rPr>
        <w:t>συνάδελφε,</w:t>
      </w:r>
      <w:r>
        <w:rPr>
          <w:rFonts w:eastAsia="Times New Roman"/>
          <w:szCs w:val="24"/>
        </w:rPr>
        <w:t xml:space="preserve"> </w:t>
      </w:r>
      <w:r>
        <w:rPr>
          <w:rFonts w:eastAsia="Times New Roman"/>
          <w:szCs w:val="24"/>
        </w:rPr>
        <w:t>χαίρομαι</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παρακολουθείτε</w:t>
      </w:r>
      <w:r>
        <w:rPr>
          <w:rFonts w:eastAsia="Times New Roman"/>
          <w:szCs w:val="24"/>
        </w:rPr>
        <w:t xml:space="preserve"> </w:t>
      </w:r>
      <w:r>
        <w:rPr>
          <w:rFonts w:eastAsia="Times New Roman"/>
          <w:szCs w:val="24"/>
        </w:rPr>
        <w:t>συστηματικά</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δραστηριότητες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Υπουργείου</w:t>
      </w:r>
      <w:r>
        <w:rPr>
          <w:rFonts w:eastAsia="Times New Roman"/>
          <w:szCs w:val="24"/>
        </w:rPr>
        <w:t xml:space="preserve"> </w:t>
      </w:r>
      <w:r>
        <w:rPr>
          <w:rFonts w:eastAsia="Times New Roman"/>
          <w:szCs w:val="24"/>
        </w:rPr>
        <w:t>Πολιτισμού.</w:t>
      </w:r>
      <w:r>
        <w:rPr>
          <w:rFonts w:eastAsia="Times New Roman"/>
          <w:szCs w:val="24"/>
        </w:rPr>
        <w:t xml:space="preserve"> </w:t>
      </w:r>
      <w:r>
        <w:rPr>
          <w:rFonts w:eastAsia="Times New Roman"/>
          <w:szCs w:val="24"/>
        </w:rPr>
        <w:t>Είμαστε</w:t>
      </w:r>
      <w:r>
        <w:rPr>
          <w:rFonts w:eastAsia="Times New Roman"/>
          <w:szCs w:val="24"/>
        </w:rPr>
        <w:t xml:space="preserve"> </w:t>
      </w:r>
      <w:r>
        <w:rPr>
          <w:rFonts w:eastAsia="Times New Roman"/>
          <w:szCs w:val="24"/>
        </w:rPr>
        <w:t>πάντοτε</w:t>
      </w:r>
      <w:r>
        <w:rPr>
          <w:rFonts w:eastAsia="Times New Roman"/>
          <w:szCs w:val="24"/>
        </w:rPr>
        <w:t xml:space="preserve"> </w:t>
      </w:r>
      <w:r>
        <w:rPr>
          <w:rFonts w:eastAsia="Times New Roman"/>
          <w:szCs w:val="24"/>
        </w:rPr>
        <w:t>ανοι</w:t>
      </w:r>
      <w:r>
        <w:rPr>
          <w:rFonts w:eastAsia="Times New Roman"/>
          <w:szCs w:val="24"/>
        </w:rPr>
        <w:t>κ</w:t>
      </w:r>
      <w:r>
        <w:rPr>
          <w:rFonts w:eastAsia="Times New Roman"/>
          <w:szCs w:val="24"/>
        </w:rPr>
        <w:t>τοί</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καλόπιστη</w:t>
      </w:r>
      <w:r>
        <w:rPr>
          <w:rFonts w:eastAsia="Times New Roman"/>
          <w:szCs w:val="24"/>
        </w:rPr>
        <w:t xml:space="preserve"> </w:t>
      </w:r>
      <w:r>
        <w:rPr>
          <w:rFonts w:eastAsia="Times New Roman"/>
          <w:szCs w:val="24"/>
        </w:rPr>
        <w:t>κριτική,</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επίσης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μοιραστούμε</w:t>
      </w:r>
      <w:r>
        <w:rPr>
          <w:rFonts w:eastAsia="Times New Roman"/>
          <w:szCs w:val="24"/>
        </w:rPr>
        <w:t xml:space="preserve"> </w:t>
      </w:r>
      <w:r>
        <w:rPr>
          <w:rFonts w:eastAsia="Times New Roman"/>
          <w:szCs w:val="24"/>
        </w:rPr>
        <w:t>κάποια</w:t>
      </w:r>
      <w:r>
        <w:rPr>
          <w:rFonts w:eastAsia="Times New Roman"/>
          <w:szCs w:val="24"/>
        </w:rPr>
        <w:t xml:space="preserve"> </w:t>
      </w:r>
      <w:r>
        <w:rPr>
          <w:rFonts w:eastAsia="Times New Roman"/>
          <w:szCs w:val="24"/>
        </w:rPr>
        <w:t>προβλήματα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έχουμε.</w:t>
      </w:r>
      <w:r>
        <w:rPr>
          <w:rFonts w:eastAsia="Times New Roman"/>
          <w:szCs w:val="24"/>
        </w:rPr>
        <w:t xml:space="preserve"> </w:t>
      </w:r>
    </w:p>
    <w:p w14:paraId="076E7C2C" w14:textId="77777777" w:rsidR="008A5475" w:rsidRDefault="00367962">
      <w:pPr>
        <w:spacing w:line="600" w:lineRule="auto"/>
        <w:ind w:firstLine="720"/>
        <w:jc w:val="both"/>
        <w:rPr>
          <w:rFonts w:eastAsia="Times New Roman"/>
          <w:szCs w:val="24"/>
        </w:rPr>
      </w:pPr>
      <w:r>
        <w:rPr>
          <w:rFonts w:eastAsia="Times New Roman"/>
          <w:szCs w:val="24"/>
        </w:rPr>
        <w:t>Για</w:t>
      </w:r>
      <w:r>
        <w:rPr>
          <w:rFonts w:eastAsia="Times New Roman"/>
          <w:szCs w:val="24"/>
        </w:rPr>
        <w:t xml:space="preserve"> </w:t>
      </w:r>
      <w:r>
        <w:rPr>
          <w:rFonts w:eastAsia="Times New Roman"/>
          <w:szCs w:val="24"/>
        </w:rPr>
        <w:t>παράδειγμα,</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έχω</w:t>
      </w:r>
      <w:r>
        <w:rPr>
          <w:rFonts w:eastAsia="Times New Roman"/>
          <w:szCs w:val="24"/>
        </w:rPr>
        <w:t xml:space="preserve"> </w:t>
      </w:r>
      <w:proofErr w:type="spellStart"/>
      <w:r>
        <w:rPr>
          <w:rFonts w:eastAsia="Times New Roman"/>
          <w:szCs w:val="24"/>
        </w:rPr>
        <w:t>καμμία</w:t>
      </w:r>
      <w:proofErr w:type="spellEnd"/>
      <w:r>
        <w:rPr>
          <w:rFonts w:eastAsia="Times New Roman"/>
          <w:szCs w:val="24"/>
        </w:rPr>
        <w:t xml:space="preserve"> </w:t>
      </w:r>
      <w:r>
        <w:rPr>
          <w:rFonts w:eastAsia="Times New Roman"/>
          <w:szCs w:val="24"/>
        </w:rPr>
        <w:t>αντίρρηση</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όσα</w:t>
      </w:r>
      <w:r>
        <w:rPr>
          <w:rFonts w:eastAsia="Times New Roman"/>
          <w:szCs w:val="24"/>
        </w:rPr>
        <w:t xml:space="preserve"> </w:t>
      </w:r>
      <w:r>
        <w:rPr>
          <w:rFonts w:eastAsia="Times New Roman"/>
          <w:szCs w:val="24"/>
        </w:rPr>
        <w:t>είπατε</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Ίδρυμα</w:t>
      </w:r>
      <w:r>
        <w:rPr>
          <w:rFonts w:eastAsia="Times New Roman"/>
          <w:szCs w:val="24"/>
        </w:rPr>
        <w:t xml:space="preserve"> </w:t>
      </w:r>
      <w:r>
        <w:rPr>
          <w:rFonts w:eastAsia="Times New Roman"/>
          <w:szCs w:val="24"/>
        </w:rPr>
        <w:t>«ΜΕΛΙΝΑ ΜΕΡΚΟΥΡΗ»</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καθ’</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lastRenderedPageBreak/>
        <w:t>Απ</w:t>
      </w:r>
      <w:r>
        <w:rPr>
          <w:rFonts w:eastAsia="Times New Roman"/>
          <w:szCs w:val="24"/>
        </w:rPr>
        <w:t>ό</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κατάλαβα,</w:t>
      </w:r>
      <w:r>
        <w:rPr>
          <w:rFonts w:eastAsia="Times New Roman"/>
          <w:szCs w:val="24"/>
        </w:rPr>
        <w:t xml:space="preserve"> </w:t>
      </w:r>
      <w:r>
        <w:rPr>
          <w:rFonts w:eastAsia="Times New Roman"/>
          <w:szCs w:val="24"/>
        </w:rPr>
        <w:t>ήδη</w:t>
      </w:r>
      <w:r>
        <w:rPr>
          <w:rFonts w:eastAsia="Times New Roman"/>
          <w:szCs w:val="24"/>
        </w:rPr>
        <w:t xml:space="preserve"> </w:t>
      </w:r>
      <w:r>
        <w:rPr>
          <w:rFonts w:eastAsia="Times New Roman"/>
          <w:szCs w:val="24"/>
        </w:rPr>
        <w:t>συστεγάζεται</w:t>
      </w:r>
      <w:r>
        <w:rPr>
          <w:rFonts w:eastAsia="Times New Roman"/>
          <w:szCs w:val="24"/>
        </w:rPr>
        <w:t xml:space="preserve"> </w:t>
      </w:r>
      <w:r>
        <w:rPr>
          <w:rFonts w:eastAsia="Times New Roman"/>
          <w:szCs w:val="24"/>
        </w:rPr>
        <w:t>εκεί</w:t>
      </w:r>
      <w:r>
        <w:rPr>
          <w:rFonts w:eastAsia="Times New Roman"/>
          <w:szCs w:val="24"/>
        </w:rPr>
        <w:t xml:space="preserve"> </w:t>
      </w:r>
      <w:r>
        <w:rPr>
          <w:rFonts w:eastAsia="Times New Roman"/>
          <w:szCs w:val="24"/>
        </w:rPr>
        <w:t>κάποια</w:t>
      </w:r>
      <w:r>
        <w:rPr>
          <w:rFonts w:eastAsia="Times New Roman"/>
          <w:szCs w:val="24"/>
        </w:rPr>
        <w:t xml:space="preserve"> </w:t>
      </w:r>
      <w:r>
        <w:rPr>
          <w:rFonts w:eastAsia="Times New Roman"/>
          <w:szCs w:val="24"/>
        </w:rPr>
        <w:t>δραστηριότητα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σχέση,</w:t>
      </w:r>
      <w:r>
        <w:rPr>
          <w:rFonts w:eastAsia="Times New Roman"/>
          <w:szCs w:val="24"/>
        </w:rPr>
        <w:t xml:space="preserve"> </w:t>
      </w:r>
      <w:r>
        <w:rPr>
          <w:rFonts w:eastAsia="Times New Roman"/>
          <w:szCs w:val="24"/>
        </w:rPr>
        <w:t>αν</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κάνω</w:t>
      </w:r>
      <w:r>
        <w:rPr>
          <w:rFonts w:eastAsia="Times New Roman"/>
          <w:szCs w:val="24"/>
        </w:rPr>
        <w:t xml:space="preserve"> </w:t>
      </w:r>
      <w:r>
        <w:rPr>
          <w:rFonts w:eastAsia="Times New Roman"/>
          <w:szCs w:val="24"/>
        </w:rPr>
        <w:t>λάθος,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Καραγκιόζη.</w:t>
      </w:r>
      <w:r>
        <w:rPr>
          <w:rFonts w:eastAsia="Times New Roman"/>
          <w:szCs w:val="24"/>
        </w:rPr>
        <w:t xml:space="preserve"> </w:t>
      </w:r>
      <w:r>
        <w:rPr>
          <w:rFonts w:eastAsia="Times New Roman"/>
          <w:szCs w:val="24"/>
        </w:rPr>
        <w:t>Επίσης,</w:t>
      </w:r>
      <w:r>
        <w:rPr>
          <w:rFonts w:eastAsia="Times New Roman"/>
          <w:szCs w:val="24"/>
        </w:rPr>
        <w:t xml:space="preserve"> </w:t>
      </w:r>
      <w:r>
        <w:rPr>
          <w:rFonts w:eastAsia="Times New Roman"/>
          <w:szCs w:val="24"/>
        </w:rPr>
        <w:t>είμαστε</w:t>
      </w:r>
      <w:r>
        <w:rPr>
          <w:rFonts w:eastAsia="Times New Roman"/>
          <w:szCs w:val="24"/>
        </w:rPr>
        <w:t xml:space="preserve"> </w:t>
      </w:r>
      <w:r>
        <w:rPr>
          <w:rFonts w:eastAsia="Times New Roman"/>
          <w:szCs w:val="24"/>
        </w:rPr>
        <w:t>ανοι</w:t>
      </w:r>
      <w:r>
        <w:rPr>
          <w:rFonts w:eastAsia="Times New Roman"/>
          <w:szCs w:val="24"/>
        </w:rPr>
        <w:t>κ</w:t>
      </w:r>
      <w:r>
        <w:rPr>
          <w:rFonts w:eastAsia="Times New Roman"/>
          <w:szCs w:val="24"/>
        </w:rPr>
        <w:t>τοί</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συστεγάσεις.</w:t>
      </w:r>
      <w:r>
        <w:rPr>
          <w:rFonts w:eastAsia="Times New Roman"/>
          <w:szCs w:val="24"/>
        </w:rPr>
        <w:t xml:space="preserve"> </w:t>
      </w:r>
    </w:p>
    <w:p w14:paraId="076E7C2D" w14:textId="77777777" w:rsidR="008A5475" w:rsidRDefault="00367962">
      <w:pPr>
        <w:spacing w:line="600" w:lineRule="auto"/>
        <w:ind w:firstLine="720"/>
        <w:jc w:val="both"/>
        <w:rPr>
          <w:rFonts w:eastAsia="Times New Roman"/>
          <w:szCs w:val="24"/>
        </w:rPr>
      </w:pPr>
      <w:r>
        <w:rPr>
          <w:rFonts w:eastAsia="Times New Roman"/>
          <w:szCs w:val="24"/>
        </w:rPr>
        <w:t>Ωστόσο,</w:t>
      </w:r>
      <w:r>
        <w:rPr>
          <w:rFonts w:eastAsia="Times New Roman"/>
          <w:szCs w:val="24"/>
        </w:rPr>
        <w:t xml:space="preserve"> </w:t>
      </w:r>
      <w:r>
        <w:rPr>
          <w:rFonts w:eastAsia="Times New Roman"/>
          <w:szCs w:val="24"/>
        </w:rPr>
        <w:t>οφείλετε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μοιραστείτε</w:t>
      </w:r>
      <w:r>
        <w:rPr>
          <w:rFonts w:eastAsia="Times New Roman"/>
          <w:szCs w:val="24"/>
        </w:rPr>
        <w:t xml:space="preserve"> </w:t>
      </w:r>
      <w:r>
        <w:rPr>
          <w:rFonts w:eastAsia="Times New Roman"/>
          <w:szCs w:val="24"/>
        </w:rPr>
        <w:t>μαζί</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ζήτημα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σχέση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υπάρχουν</w:t>
      </w:r>
      <w:r>
        <w:rPr>
          <w:rFonts w:eastAsia="Times New Roman"/>
          <w:szCs w:val="24"/>
        </w:rPr>
        <w:t xml:space="preserve"> </w:t>
      </w:r>
      <w:r>
        <w:rPr>
          <w:rFonts w:eastAsia="Times New Roman"/>
          <w:szCs w:val="24"/>
        </w:rPr>
        <w:t>χώροι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οποίοι</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αξιοποιηθούν.</w:t>
      </w:r>
      <w:r>
        <w:rPr>
          <w:rFonts w:eastAsia="Times New Roman"/>
          <w:szCs w:val="24"/>
        </w:rPr>
        <w:t xml:space="preserve"> </w:t>
      </w:r>
      <w:r>
        <w:rPr>
          <w:rFonts w:eastAsia="Times New Roman"/>
          <w:szCs w:val="24"/>
        </w:rPr>
        <w:t>Υπάρχουν</w:t>
      </w:r>
      <w:r>
        <w:rPr>
          <w:rFonts w:eastAsia="Times New Roman"/>
          <w:szCs w:val="24"/>
        </w:rPr>
        <w:t xml:space="preserve"> </w:t>
      </w:r>
      <w:r>
        <w:rPr>
          <w:rFonts w:eastAsia="Times New Roman"/>
          <w:szCs w:val="24"/>
        </w:rPr>
        <w:t>ανάγκες</w:t>
      </w:r>
      <w:r>
        <w:rPr>
          <w:rFonts w:eastAsia="Times New Roman"/>
          <w:szCs w:val="24"/>
        </w:rPr>
        <w:t xml:space="preserve"> </w:t>
      </w:r>
      <w:r>
        <w:rPr>
          <w:rFonts w:eastAsia="Times New Roman"/>
          <w:szCs w:val="24"/>
        </w:rPr>
        <w:t>συστεγάσεων</w:t>
      </w:r>
      <w:r>
        <w:rPr>
          <w:rFonts w:eastAsia="Times New Roman"/>
          <w:szCs w:val="24"/>
        </w:rPr>
        <w:t xml:space="preserve"> </w:t>
      </w:r>
      <w:r>
        <w:rPr>
          <w:rFonts w:eastAsia="Times New Roman"/>
          <w:szCs w:val="24"/>
        </w:rPr>
        <w:t>γενικότερα.</w:t>
      </w:r>
      <w:r>
        <w:rPr>
          <w:rFonts w:eastAsia="Times New Roman"/>
          <w:szCs w:val="24"/>
        </w:rPr>
        <w:t xml:space="preserve"> </w:t>
      </w:r>
      <w:r>
        <w:rPr>
          <w:rFonts w:eastAsia="Times New Roman"/>
          <w:szCs w:val="24"/>
        </w:rPr>
        <w:t>Υπάρχουν</w:t>
      </w:r>
      <w:r>
        <w:rPr>
          <w:rFonts w:eastAsia="Times New Roman"/>
          <w:szCs w:val="24"/>
        </w:rPr>
        <w:t xml:space="preserve"> </w:t>
      </w:r>
      <w:r>
        <w:rPr>
          <w:rFonts w:eastAsia="Times New Roman"/>
          <w:szCs w:val="24"/>
        </w:rPr>
        <w:t>νοίκια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κάποιες</w:t>
      </w:r>
      <w:r>
        <w:rPr>
          <w:rFonts w:eastAsia="Times New Roman"/>
          <w:szCs w:val="24"/>
        </w:rPr>
        <w:t xml:space="preserve"> </w:t>
      </w:r>
      <w:r>
        <w:rPr>
          <w:rFonts w:eastAsia="Times New Roman"/>
          <w:szCs w:val="24"/>
        </w:rPr>
        <w:t>φορές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υπέρογκα.</w:t>
      </w:r>
      <w:r>
        <w:rPr>
          <w:rFonts w:eastAsia="Times New Roman"/>
          <w:szCs w:val="24"/>
        </w:rPr>
        <w:t xml:space="preserve"> </w:t>
      </w:r>
      <w:r>
        <w:rPr>
          <w:rFonts w:eastAsia="Times New Roman"/>
          <w:szCs w:val="24"/>
        </w:rPr>
        <w:t>Αυτά</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αποτελέσματα</w:t>
      </w:r>
      <w:r>
        <w:rPr>
          <w:rFonts w:eastAsia="Times New Roman"/>
          <w:szCs w:val="24"/>
        </w:rPr>
        <w:t xml:space="preserve"> </w:t>
      </w:r>
      <w:r>
        <w:rPr>
          <w:rFonts w:eastAsia="Times New Roman"/>
          <w:szCs w:val="24"/>
        </w:rPr>
        <w:t>μιας</w:t>
      </w:r>
      <w:r>
        <w:rPr>
          <w:rFonts w:eastAsia="Times New Roman"/>
          <w:szCs w:val="24"/>
        </w:rPr>
        <w:t xml:space="preserve"> </w:t>
      </w:r>
      <w:r>
        <w:rPr>
          <w:rFonts w:eastAsia="Times New Roman"/>
          <w:szCs w:val="24"/>
        </w:rPr>
        <w:t>πολιτικής</w:t>
      </w:r>
      <w:r>
        <w:rPr>
          <w:rFonts w:eastAsia="Times New Roman"/>
          <w:szCs w:val="24"/>
        </w:rPr>
        <w:t xml:space="preserve"> </w:t>
      </w:r>
      <w:r>
        <w:rPr>
          <w:rFonts w:eastAsia="Times New Roman"/>
          <w:szCs w:val="24"/>
        </w:rPr>
        <w:t>αλόγιστης</w:t>
      </w:r>
      <w:r>
        <w:rPr>
          <w:rFonts w:eastAsia="Times New Roman"/>
          <w:szCs w:val="24"/>
        </w:rPr>
        <w:t xml:space="preserve"> </w:t>
      </w:r>
      <w:r>
        <w:rPr>
          <w:rFonts w:eastAsia="Times New Roman"/>
          <w:szCs w:val="24"/>
        </w:rPr>
        <w:t>σπατάλης</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κτήρια,</w:t>
      </w:r>
      <w:r>
        <w:rPr>
          <w:rFonts w:eastAsia="Times New Roman"/>
          <w:szCs w:val="24"/>
        </w:rPr>
        <w:t xml:space="preserve"> </w:t>
      </w:r>
      <w:r>
        <w:rPr>
          <w:rFonts w:eastAsia="Times New Roman"/>
          <w:szCs w:val="24"/>
        </w:rPr>
        <w:t>νοίκια</w:t>
      </w:r>
      <w:r>
        <w:rPr>
          <w:rFonts w:eastAsia="Times New Roman"/>
          <w:szCs w:val="24"/>
        </w:rPr>
        <w:t xml:space="preserve"> </w:t>
      </w:r>
      <w:proofErr w:type="spellStart"/>
      <w:r>
        <w:rPr>
          <w:rFonts w:eastAsia="Times New Roman"/>
          <w:szCs w:val="24"/>
        </w:rPr>
        <w:t>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r>
        <w:rPr>
          <w:rFonts w:eastAsia="Times New Roman"/>
          <w:szCs w:val="24"/>
        </w:rPr>
        <w:t>.</w:t>
      </w:r>
      <w:proofErr w:type="spellEnd"/>
      <w:r>
        <w:rPr>
          <w:rFonts w:eastAsia="Times New Roman"/>
          <w:szCs w:val="24"/>
        </w:rPr>
        <w:t>.</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αυτήν</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έννοια,</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έχω</w:t>
      </w:r>
      <w:r>
        <w:rPr>
          <w:rFonts w:eastAsia="Times New Roman"/>
          <w:szCs w:val="24"/>
        </w:rPr>
        <w:t xml:space="preserve"> </w:t>
      </w:r>
      <w:proofErr w:type="spellStart"/>
      <w:r>
        <w:rPr>
          <w:rFonts w:eastAsia="Times New Roman"/>
          <w:szCs w:val="24"/>
        </w:rPr>
        <w:t>καμμία</w:t>
      </w:r>
      <w:proofErr w:type="spellEnd"/>
      <w:r>
        <w:rPr>
          <w:rFonts w:eastAsia="Times New Roman"/>
          <w:szCs w:val="24"/>
        </w:rPr>
        <w:t xml:space="preserve"> </w:t>
      </w:r>
      <w:r>
        <w:rPr>
          <w:rFonts w:eastAsia="Times New Roman"/>
          <w:szCs w:val="24"/>
        </w:rPr>
        <w:t>αντίρρηση</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συνεργαστούμε</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αντιμε</w:t>
      </w:r>
      <w:r>
        <w:rPr>
          <w:rFonts w:eastAsia="Times New Roman"/>
          <w:szCs w:val="24"/>
        </w:rPr>
        <w:t>τωπίσουμε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προβλήματα</w:t>
      </w:r>
      <w:r>
        <w:rPr>
          <w:rFonts w:eastAsia="Times New Roman"/>
          <w:szCs w:val="24"/>
        </w:rPr>
        <w:t xml:space="preserve"> </w:t>
      </w:r>
      <w:r>
        <w:rPr>
          <w:rFonts w:eastAsia="Times New Roman"/>
          <w:szCs w:val="24"/>
        </w:rPr>
        <w:t>τέτοιου</w:t>
      </w:r>
      <w:r>
        <w:rPr>
          <w:rFonts w:eastAsia="Times New Roman"/>
          <w:szCs w:val="24"/>
        </w:rPr>
        <w:t xml:space="preserve"> </w:t>
      </w:r>
      <w:r>
        <w:rPr>
          <w:rFonts w:eastAsia="Times New Roman"/>
          <w:szCs w:val="24"/>
        </w:rPr>
        <w:t>τύπου.</w:t>
      </w:r>
      <w:r>
        <w:rPr>
          <w:rFonts w:eastAsia="Times New Roman"/>
          <w:szCs w:val="24"/>
        </w:rPr>
        <w:t xml:space="preserve"> </w:t>
      </w:r>
    </w:p>
    <w:p w14:paraId="076E7C2E" w14:textId="77777777" w:rsidR="008A5475" w:rsidRDefault="00367962">
      <w:pPr>
        <w:spacing w:line="600" w:lineRule="auto"/>
        <w:ind w:firstLine="720"/>
        <w:jc w:val="both"/>
        <w:rPr>
          <w:rFonts w:eastAsia="Times New Roman"/>
          <w:szCs w:val="24"/>
        </w:rPr>
      </w:pPr>
      <w:r>
        <w:rPr>
          <w:rFonts w:eastAsia="Times New Roman"/>
          <w:szCs w:val="24"/>
        </w:rPr>
        <w:lastRenderedPageBreak/>
        <w:t>Απλώς,</w:t>
      </w:r>
      <w:r>
        <w:rPr>
          <w:rFonts w:eastAsia="Times New Roman"/>
          <w:szCs w:val="24"/>
        </w:rPr>
        <w:t xml:space="preserve"> </w:t>
      </w:r>
      <w:r>
        <w:rPr>
          <w:rFonts w:eastAsia="Times New Roman"/>
          <w:szCs w:val="24"/>
        </w:rPr>
        <w:t>παρακαλώ</w:t>
      </w:r>
      <w:r>
        <w:rPr>
          <w:rFonts w:eastAsia="Times New Roman"/>
          <w:szCs w:val="24"/>
        </w:rPr>
        <w:t xml:space="preserve"> </w:t>
      </w:r>
      <w:r>
        <w:rPr>
          <w:rFonts w:eastAsia="Times New Roman"/>
          <w:szCs w:val="24"/>
        </w:rPr>
        <w:t>πάρα</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άλλη</w:t>
      </w:r>
      <w:r>
        <w:rPr>
          <w:rFonts w:eastAsia="Times New Roman"/>
          <w:szCs w:val="24"/>
        </w:rPr>
        <w:t xml:space="preserve"> </w:t>
      </w:r>
      <w:r>
        <w:rPr>
          <w:rFonts w:eastAsia="Times New Roman"/>
          <w:szCs w:val="24"/>
        </w:rPr>
        <w:t>φορά</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στηριχθείτε</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κάποια</w:t>
      </w:r>
      <w:r>
        <w:rPr>
          <w:rFonts w:eastAsia="Times New Roman"/>
          <w:szCs w:val="24"/>
        </w:rPr>
        <w:t xml:space="preserve"> </w:t>
      </w:r>
      <w:r>
        <w:rPr>
          <w:rFonts w:eastAsia="Times New Roman"/>
          <w:szCs w:val="24"/>
        </w:rPr>
        <w:t>είδηση,</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ελέγξετε</w:t>
      </w:r>
      <w:r>
        <w:rPr>
          <w:rFonts w:eastAsia="Times New Roman"/>
          <w:szCs w:val="24"/>
        </w:rPr>
        <w:t xml:space="preserve"> </w:t>
      </w:r>
      <w:r>
        <w:rPr>
          <w:rFonts w:eastAsia="Times New Roman"/>
          <w:szCs w:val="24"/>
        </w:rPr>
        <w:t>πρώτα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είδηση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ρωτήσετε</w:t>
      </w:r>
      <w:r>
        <w:rPr>
          <w:rFonts w:eastAsia="Times New Roman"/>
          <w:szCs w:val="24"/>
        </w:rPr>
        <w:t xml:space="preserve"> </w:t>
      </w:r>
      <w:r>
        <w:rPr>
          <w:rFonts w:eastAsia="Times New Roman"/>
          <w:szCs w:val="24"/>
        </w:rPr>
        <w:t>αρμοδίως</w:t>
      </w:r>
      <w:r>
        <w:rPr>
          <w:rFonts w:eastAsia="Times New Roman"/>
          <w:szCs w:val="24"/>
        </w:rPr>
        <w:t xml:space="preserve"> </w:t>
      </w:r>
      <w:r>
        <w:rPr>
          <w:rFonts w:eastAsia="Times New Roman"/>
          <w:szCs w:val="24"/>
        </w:rPr>
        <w:t>τι</w:t>
      </w:r>
      <w:r>
        <w:rPr>
          <w:rFonts w:eastAsia="Times New Roman"/>
          <w:szCs w:val="24"/>
        </w:rPr>
        <w:t xml:space="preserve"> </w:t>
      </w:r>
      <w:r>
        <w:rPr>
          <w:rFonts w:eastAsia="Times New Roman"/>
          <w:szCs w:val="24"/>
        </w:rPr>
        <w:t>γίνεται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σχέση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είδηση,</w:t>
      </w:r>
      <w:r>
        <w:rPr>
          <w:rFonts w:eastAsia="Times New Roman"/>
          <w:szCs w:val="24"/>
        </w:rPr>
        <w:t xml:space="preserve"> </w:t>
      </w:r>
      <w:r>
        <w:rPr>
          <w:rFonts w:eastAsia="Times New Roman"/>
          <w:szCs w:val="24"/>
        </w:rPr>
        <w:t>ώστε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νόημα</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Κοινοβουλευτικός</w:t>
      </w:r>
      <w:r>
        <w:rPr>
          <w:rFonts w:eastAsia="Times New Roman"/>
          <w:szCs w:val="24"/>
        </w:rPr>
        <w:t xml:space="preserve"> </w:t>
      </w:r>
      <w:r>
        <w:rPr>
          <w:rFonts w:eastAsia="Times New Roman"/>
          <w:szCs w:val="24"/>
        </w:rPr>
        <w:t>Έλεγχος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μη</w:t>
      </w:r>
      <w:r>
        <w:rPr>
          <w:rFonts w:eastAsia="Times New Roman"/>
          <w:szCs w:val="24"/>
        </w:rPr>
        <w:t xml:space="preserve"> </w:t>
      </w:r>
      <w:r>
        <w:rPr>
          <w:rFonts w:eastAsia="Times New Roman"/>
          <w:szCs w:val="24"/>
        </w:rPr>
        <w:t>στηρίζεται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υποβολιμαία</w:t>
      </w:r>
      <w:r>
        <w:rPr>
          <w:rFonts w:eastAsia="Times New Roman"/>
          <w:szCs w:val="24"/>
        </w:rPr>
        <w:t xml:space="preserve"> </w:t>
      </w:r>
      <w:r>
        <w:rPr>
          <w:rFonts w:eastAsia="Times New Roman"/>
          <w:szCs w:val="24"/>
        </w:rPr>
        <w:t>δημοσιεύματα</w:t>
      </w:r>
      <w:r>
        <w:rPr>
          <w:rFonts w:eastAsia="Times New Roman"/>
          <w:szCs w:val="24"/>
        </w:rPr>
        <w:t xml:space="preserve"> </w:t>
      </w:r>
      <w:r>
        <w:rPr>
          <w:rFonts w:eastAsia="Times New Roman"/>
          <w:szCs w:val="24"/>
        </w:rPr>
        <w:t>μερίδας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Τύπου.</w:t>
      </w:r>
      <w:r>
        <w:rPr>
          <w:rFonts w:eastAsia="Times New Roman"/>
          <w:szCs w:val="24"/>
        </w:rPr>
        <w:t xml:space="preserve"> </w:t>
      </w:r>
    </w:p>
    <w:p w14:paraId="076E7C2F" w14:textId="77777777" w:rsidR="008A5475" w:rsidRDefault="00367962">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κύριο</w:t>
      </w:r>
      <w:r>
        <w:rPr>
          <w:rFonts w:eastAsia="Times New Roman"/>
          <w:szCs w:val="24"/>
        </w:rPr>
        <w:t xml:space="preserve"> </w:t>
      </w:r>
      <w:r>
        <w:rPr>
          <w:rFonts w:eastAsia="Times New Roman"/>
          <w:szCs w:val="24"/>
        </w:rPr>
        <w:t>Υπουργό.</w:t>
      </w:r>
      <w:r>
        <w:rPr>
          <w:rFonts w:eastAsia="Times New Roman"/>
          <w:szCs w:val="24"/>
        </w:rPr>
        <w:t xml:space="preserve"> </w:t>
      </w:r>
    </w:p>
    <w:p w14:paraId="076E7C30" w14:textId="77777777" w:rsidR="008A5475" w:rsidRDefault="00367962">
      <w:pPr>
        <w:spacing w:line="600" w:lineRule="auto"/>
        <w:ind w:firstLine="720"/>
        <w:jc w:val="both"/>
        <w:rPr>
          <w:rFonts w:eastAsia="Times New Roman" w:cs="Times New Roman"/>
        </w:rPr>
      </w:pPr>
      <w:r>
        <w:rPr>
          <w:rFonts w:eastAsia="Times New Roman" w:cs="Times New Roman"/>
        </w:rPr>
        <w:t>Κυρίες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κύριοι</w:t>
      </w:r>
      <w:r>
        <w:rPr>
          <w:rFonts w:eastAsia="Times New Roman" w:cs="Times New Roman"/>
        </w:rPr>
        <w:t xml:space="preserve"> </w:t>
      </w:r>
      <w:r>
        <w:rPr>
          <w:rFonts w:eastAsia="Times New Roman" w:cs="Times New Roman"/>
        </w:rPr>
        <w:t>συνάδελφοι,</w:t>
      </w:r>
      <w:r>
        <w:rPr>
          <w:rFonts w:eastAsia="Times New Roman" w:cs="Times New Roman"/>
        </w:rPr>
        <w:t xml:space="preserve"> </w:t>
      </w:r>
      <w:r>
        <w:rPr>
          <w:rFonts w:eastAsia="Times New Roman" w:cs="Times New Roman"/>
        </w:rPr>
        <w:t>έχω</w:t>
      </w:r>
      <w:r>
        <w:rPr>
          <w:rFonts w:eastAsia="Times New Roman" w:cs="Times New Roman"/>
        </w:rPr>
        <w:t xml:space="preserve"> </w:t>
      </w:r>
      <w:r>
        <w:rPr>
          <w:rFonts w:eastAsia="Times New Roman" w:cs="Times New Roman"/>
        </w:rPr>
        <w:t>την</w:t>
      </w:r>
      <w:r>
        <w:rPr>
          <w:rFonts w:eastAsia="Times New Roman" w:cs="Times New Roman"/>
        </w:rPr>
        <w:t xml:space="preserve"> </w:t>
      </w:r>
      <w:r>
        <w:rPr>
          <w:rFonts w:eastAsia="Times New Roman" w:cs="Times New Roman"/>
        </w:rPr>
        <w:t>τιμή</w:t>
      </w:r>
      <w:r>
        <w:rPr>
          <w:rFonts w:eastAsia="Times New Roman" w:cs="Times New Roman"/>
        </w:rPr>
        <w:t xml:space="preserve"> </w:t>
      </w:r>
      <w:r>
        <w:rPr>
          <w:rFonts w:eastAsia="Times New Roman" w:cs="Times New Roman"/>
        </w:rPr>
        <w:t>να</w:t>
      </w:r>
      <w:r>
        <w:rPr>
          <w:rFonts w:eastAsia="Times New Roman" w:cs="Times New Roman"/>
        </w:rPr>
        <w:t xml:space="preserve"> </w:t>
      </w:r>
      <w:r>
        <w:rPr>
          <w:rFonts w:eastAsia="Times New Roman" w:cs="Times New Roman"/>
        </w:rPr>
        <w:t>σας</w:t>
      </w:r>
      <w:r>
        <w:rPr>
          <w:rFonts w:eastAsia="Times New Roman" w:cs="Times New Roman"/>
        </w:rPr>
        <w:t xml:space="preserve"> </w:t>
      </w:r>
      <w:r>
        <w:rPr>
          <w:rFonts w:eastAsia="Times New Roman" w:cs="Times New Roman"/>
        </w:rPr>
        <w:t>ανακοινώσω</w:t>
      </w:r>
      <w:r>
        <w:rPr>
          <w:rFonts w:eastAsia="Times New Roman" w:cs="Times New Roman"/>
        </w:rPr>
        <w:t xml:space="preserve"> </w:t>
      </w:r>
      <w:r>
        <w:rPr>
          <w:rFonts w:eastAsia="Times New Roman" w:cs="Times New Roman"/>
        </w:rPr>
        <w:t>ότι</w:t>
      </w:r>
      <w:r>
        <w:rPr>
          <w:rFonts w:eastAsia="Times New Roman" w:cs="Times New Roman"/>
        </w:rPr>
        <w:t xml:space="preserve"> </w:t>
      </w:r>
      <w:r>
        <w:rPr>
          <w:rFonts w:eastAsia="Times New Roman" w:cs="Times New Roman"/>
        </w:rPr>
        <w:t>τη</w:t>
      </w:r>
      <w:r>
        <w:rPr>
          <w:rFonts w:eastAsia="Times New Roman" w:cs="Times New Roman"/>
        </w:rPr>
        <w:t xml:space="preserve"> </w:t>
      </w:r>
      <w:r>
        <w:rPr>
          <w:rFonts w:eastAsia="Times New Roman" w:cs="Times New Roman"/>
        </w:rPr>
        <w:t>συνεδρίασή</w:t>
      </w:r>
      <w:r>
        <w:rPr>
          <w:rFonts w:eastAsia="Times New Roman" w:cs="Times New Roman"/>
        </w:rPr>
        <w:t xml:space="preserve"> </w:t>
      </w:r>
      <w:r>
        <w:rPr>
          <w:rFonts w:eastAsia="Times New Roman" w:cs="Times New Roman"/>
        </w:rPr>
        <w:t>μας</w:t>
      </w:r>
      <w:r>
        <w:rPr>
          <w:rFonts w:eastAsia="Times New Roman" w:cs="Times New Roman"/>
        </w:rPr>
        <w:t xml:space="preserve"> </w:t>
      </w:r>
      <w:r>
        <w:rPr>
          <w:rFonts w:eastAsia="Times New Roman" w:cs="Times New Roman"/>
        </w:rPr>
        <w:t>παρακολουθούν</w:t>
      </w:r>
      <w:r>
        <w:rPr>
          <w:rFonts w:eastAsia="Times New Roman" w:cs="Times New Roman"/>
        </w:rPr>
        <w:t xml:space="preserve"> </w:t>
      </w:r>
      <w:r>
        <w:rPr>
          <w:rFonts w:eastAsia="Times New Roman" w:cs="Times New Roman"/>
        </w:rPr>
        <w:t>από</w:t>
      </w:r>
      <w:r>
        <w:rPr>
          <w:rFonts w:eastAsia="Times New Roman" w:cs="Times New Roman"/>
        </w:rPr>
        <w:t xml:space="preserve"> </w:t>
      </w:r>
      <w:r>
        <w:rPr>
          <w:rFonts w:eastAsia="Times New Roman" w:cs="Times New Roman"/>
        </w:rPr>
        <w:t>τα</w:t>
      </w:r>
      <w:r>
        <w:rPr>
          <w:rFonts w:eastAsia="Times New Roman" w:cs="Times New Roman"/>
        </w:rPr>
        <w:t xml:space="preserve"> </w:t>
      </w:r>
      <w:r>
        <w:rPr>
          <w:rFonts w:eastAsia="Times New Roman" w:cs="Times New Roman"/>
        </w:rPr>
        <w:t>άνω</w:t>
      </w:r>
      <w:r>
        <w:rPr>
          <w:rFonts w:eastAsia="Times New Roman" w:cs="Times New Roman"/>
        </w:rPr>
        <w:t xml:space="preserve"> </w:t>
      </w:r>
      <w:r>
        <w:rPr>
          <w:rFonts w:eastAsia="Times New Roman" w:cs="Times New Roman"/>
        </w:rPr>
        <w:t>δυτικά</w:t>
      </w:r>
      <w:r>
        <w:rPr>
          <w:rFonts w:eastAsia="Times New Roman" w:cs="Times New Roman"/>
        </w:rPr>
        <w:t xml:space="preserve"> </w:t>
      </w:r>
      <w:r>
        <w:rPr>
          <w:rFonts w:eastAsia="Times New Roman" w:cs="Times New Roman"/>
        </w:rPr>
        <w:t>θεωρεία</w:t>
      </w:r>
      <w:r>
        <w:rPr>
          <w:rFonts w:eastAsia="Times New Roman" w:cs="Times New Roman"/>
        </w:rPr>
        <w:t xml:space="preserve"> της Βουλής</w:t>
      </w:r>
      <w:r>
        <w:rPr>
          <w:rFonts w:eastAsia="Times New Roman" w:cs="Times New Roman"/>
        </w:rPr>
        <w:t>,</w:t>
      </w:r>
      <w:r>
        <w:rPr>
          <w:rFonts w:eastAsia="Times New Roman" w:cs="Times New Roman"/>
        </w:rPr>
        <w:t xml:space="preserve"> </w:t>
      </w:r>
      <w:r>
        <w:rPr>
          <w:rFonts w:eastAsia="Times New Roman" w:cs="Times New Roman"/>
        </w:rPr>
        <w:t>αφού</w:t>
      </w:r>
      <w:r>
        <w:rPr>
          <w:rFonts w:eastAsia="Times New Roman" w:cs="Times New Roman"/>
        </w:rPr>
        <w:t xml:space="preserve"> </w:t>
      </w:r>
      <w:r>
        <w:rPr>
          <w:rFonts w:eastAsia="Times New Roman" w:cs="Times New Roman"/>
        </w:rPr>
        <w:t>προηγουμένως</w:t>
      </w:r>
      <w:r>
        <w:rPr>
          <w:rFonts w:eastAsia="Times New Roman" w:cs="Times New Roman"/>
        </w:rPr>
        <w:t xml:space="preserve"> </w:t>
      </w:r>
      <w:r>
        <w:rPr>
          <w:rFonts w:eastAsia="Times New Roman" w:cs="Times New Roman"/>
        </w:rPr>
        <w:t>ξεναγήθηκαν</w:t>
      </w:r>
      <w:r>
        <w:rPr>
          <w:rFonts w:eastAsia="Times New Roman" w:cs="Times New Roman"/>
        </w:rPr>
        <w:t xml:space="preserve"> </w:t>
      </w:r>
      <w:r>
        <w:rPr>
          <w:rFonts w:eastAsia="Times New Roman" w:cs="Times New Roman"/>
        </w:rPr>
        <w:t>στην</w:t>
      </w:r>
      <w:r>
        <w:rPr>
          <w:rFonts w:eastAsia="Times New Roman" w:cs="Times New Roman"/>
        </w:rPr>
        <w:t xml:space="preserve"> </w:t>
      </w:r>
      <w:r>
        <w:rPr>
          <w:rFonts w:eastAsia="Times New Roman" w:cs="Times New Roman"/>
        </w:rPr>
        <w:t>έκθεση</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αίθουσας</w:t>
      </w:r>
      <w:r>
        <w:rPr>
          <w:rFonts w:eastAsia="Times New Roman" w:cs="Times New Roman"/>
        </w:rPr>
        <w:t xml:space="preserve"> </w:t>
      </w:r>
      <w:r>
        <w:rPr>
          <w:rFonts w:eastAsia="Times New Roman" w:cs="Times New Roman"/>
        </w:rPr>
        <w:t>«ΕΛΕΥΘΕΡΙΟΣ</w:t>
      </w:r>
      <w:r>
        <w:rPr>
          <w:rFonts w:eastAsia="Times New Roman" w:cs="Times New Roman"/>
        </w:rPr>
        <w:t xml:space="preserve"> </w:t>
      </w:r>
      <w:r>
        <w:rPr>
          <w:rFonts w:eastAsia="Times New Roman" w:cs="Times New Roman"/>
        </w:rPr>
        <w:t>ΒΕΝΙΖΕΛΟΣ»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lastRenderedPageBreak/>
        <w:t>ενημερώθηκαν</w:t>
      </w:r>
      <w:r>
        <w:rPr>
          <w:rFonts w:eastAsia="Times New Roman" w:cs="Times New Roman"/>
        </w:rPr>
        <w:t xml:space="preserve"> </w:t>
      </w:r>
      <w:r>
        <w:rPr>
          <w:rFonts w:eastAsia="Times New Roman" w:cs="Times New Roman"/>
        </w:rPr>
        <w:t>για</w:t>
      </w:r>
      <w:r>
        <w:rPr>
          <w:rFonts w:eastAsia="Times New Roman" w:cs="Times New Roman"/>
        </w:rPr>
        <w:t xml:space="preserve"> </w:t>
      </w:r>
      <w:r>
        <w:rPr>
          <w:rFonts w:eastAsia="Times New Roman" w:cs="Times New Roman"/>
        </w:rPr>
        <w:t>την</w:t>
      </w:r>
      <w:r>
        <w:rPr>
          <w:rFonts w:eastAsia="Times New Roman" w:cs="Times New Roman"/>
        </w:rPr>
        <w:t xml:space="preserve"> </w:t>
      </w:r>
      <w:r>
        <w:rPr>
          <w:rFonts w:eastAsia="Times New Roman" w:cs="Times New Roman"/>
        </w:rPr>
        <w:t>ιστορία</w:t>
      </w:r>
      <w:r>
        <w:rPr>
          <w:rFonts w:eastAsia="Times New Roman" w:cs="Times New Roman"/>
        </w:rPr>
        <w:t xml:space="preserve"> </w:t>
      </w:r>
      <w:r>
        <w:rPr>
          <w:rFonts w:eastAsia="Times New Roman" w:cs="Times New Roman"/>
        </w:rPr>
        <w:t>του</w:t>
      </w:r>
      <w:r>
        <w:rPr>
          <w:rFonts w:eastAsia="Times New Roman" w:cs="Times New Roman"/>
        </w:rPr>
        <w:t xml:space="preserve"> </w:t>
      </w:r>
      <w:r>
        <w:rPr>
          <w:rFonts w:eastAsia="Times New Roman" w:cs="Times New Roman"/>
        </w:rPr>
        <w:t>κτηρίου</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τον</w:t>
      </w:r>
      <w:r>
        <w:rPr>
          <w:rFonts w:eastAsia="Times New Roman" w:cs="Times New Roman"/>
        </w:rPr>
        <w:t xml:space="preserve"> </w:t>
      </w:r>
      <w:r>
        <w:rPr>
          <w:rFonts w:eastAsia="Times New Roman" w:cs="Times New Roman"/>
        </w:rPr>
        <w:t>τρόπο</w:t>
      </w:r>
      <w:r>
        <w:rPr>
          <w:rFonts w:eastAsia="Times New Roman" w:cs="Times New Roman"/>
        </w:rPr>
        <w:t xml:space="preserve"> </w:t>
      </w:r>
      <w:r>
        <w:rPr>
          <w:rFonts w:eastAsia="Times New Roman" w:cs="Times New Roman"/>
        </w:rPr>
        <w:t>οργάνωσης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λειτουργίας</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Βουλής,</w:t>
      </w:r>
      <w:r>
        <w:rPr>
          <w:rFonts w:eastAsia="Times New Roman" w:cs="Times New Roman"/>
        </w:rPr>
        <w:t xml:space="preserve"> </w:t>
      </w:r>
      <w:r>
        <w:rPr>
          <w:rFonts w:eastAsia="Times New Roman" w:cs="Times New Roman"/>
        </w:rPr>
        <w:t>πενήντα</w:t>
      </w:r>
      <w:r>
        <w:rPr>
          <w:rFonts w:eastAsia="Times New Roman" w:cs="Times New Roman"/>
        </w:rPr>
        <w:t xml:space="preserve"> </w:t>
      </w:r>
      <w:r>
        <w:rPr>
          <w:rFonts w:eastAsia="Times New Roman" w:cs="Times New Roman"/>
        </w:rPr>
        <w:t>ένας</w:t>
      </w:r>
      <w:r>
        <w:rPr>
          <w:rFonts w:eastAsia="Times New Roman" w:cs="Times New Roman"/>
        </w:rPr>
        <w:t xml:space="preserve"> </w:t>
      </w:r>
      <w:r>
        <w:rPr>
          <w:rFonts w:eastAsia="Times New Roman" w:cs="Times New Roman"/>
        </w:rPr>
        <w:t>μαθητές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μαθήτριες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τρεις</w:t>
      </w:r>
      <w:r>
        <w:rPr>
          <w:rFonts w:eastAsia="Times New Roman" w:cs="Times New Roman"/>
        </w:rPr>
        <w:t xml:space="preserve"> </w:t>
      </w:r>
      <w:r>
        <w:rPr>
          <w:rFonts w:eastAsia="Times New Roman" w:cs="Times New Roman"/>
        </w:rPr>
        <w:t>εκπαιδευτικοί</w:t>
      </w:r>
      <w:r>
        <w:rPr>
          <w:rFonts w:eastAsia="Times New Roman" w:cs="Times New Roman"/>
        </w:rPr>
        <w:t xml:space="preserve"> </w:t>
      </w:r>
      <w:r>
        <w:rPr>
          <w:rFonts w:eastAsia="Times New Roman" w:cs="Times New Roman"/>
        </w:rPr>
        <w:t>συνοδοί</w:t>
      </w:r>
      <w:r>
        <w:rPr>
          <w:rFonts w:eastAsia="Times New Roman" w:cs="Times New Roman"/>
        </w:rPr>
        <w:t xml:space="preserve"> </w:t>
      </w:r>
      <w:r>
        <w:rPr>
          <w:rFonts w:eastAsia="Times New Roman" w:cs="Times New Roman"/>
        </w:rPr>
        <w:t>τους</w:t>
      </w:r>
      <w:r>
        <w:rPr>
          <w:rFonts w:eastAsia="Times New Roman" w:cs="Times New Roman"/>
        </w:rPr>
        <w:t xml:space="preserve"> </w:t>
      </w:r>
      <w:r>
        <w:rPr>
          <w:rFonts w:eastAsia="Times New Roman" w:cs="Times New Roman"/>
        </w:rPr>
        <w:t>από</w:t>
      </w:r>
      <w:r>
        <w:rPr>
          <w:rFonts w:eastAsia="Times New Roman" w:cs="Times New Roman"/>
        </w:rPr>
        <w:t xml:space="preserve"> </w:t>
      </w:r>
      <w:r>
        <w:rPr>
          <w:rFonts w:eastAsia="Times New Roman" w:cs="Times New Roman"/>
        </w:rPr>
        <w:t>το</w:t>
      </w:r>
      <w:r>
        <w:rPr>
          <w:rFonts w:eastAsia="Times New Roman" w:cs="Times New Roman"/>
        </w:rPr>
        <w:t xml:space="preserve"> </w:t>
      </w:r>
      <w:r>
        <w:rPr>
          <w:rFonts w:eastAsia="Times New Roman" w:cs="Times New Roman"/>
        </w:rPr>
        <w:t>Γυμνάσιο</w:t>
      </w:r>
      <w:r>
        <w:rPr>
          <w:rFonts w:eastAsia="Times New Roman" w:cs="Times New Roman"/>
        </w:rPr>
        <w:t xml:space="preserve"> </w:t>
      </w:r>
      <w:proofErr w:type="spellStart"/>
      <w:r>
        <w:rPr>
          <w:rFonts w:eastAsia="Times New Roman" w:cs="Times New Roman"/>
        </w:rPr>
        <w:t>Κουνουπιδιανών</w:t>
      </w:r>
      <w:proofErr w:type="spellEnd"/>
      <w:r>
        <w:rPr>
          <w:rFonts w:eastAsia="Times New Roman" w:cs="Times New Roman"/>
        </w:rPr>
        <w:t xml:space="preserve"> </w:t>
      </w:r>
      <w:r>
        <w:rPr>
          <w:rFonts w:eastAsia="Times New Roman" w:cs="Times New Roman"/>
        </w:rPr>
        <w:t>Χανίων</w:t>
      </w:r>
      <w:r>
        <w:rPr>
          <w:rFonts w:eastAsia="Times New Roman" w:cs="Times New Roman"/>
        </w:rPr>
        <w:t xml:space="preserve"> </w:t>
      </w:r>
      <w:r>
        <w:rPr>
          <w:rFonts w:eastAsia="Times New Roman" w:cs="Times New Roman"/>
        </w:rPr>
        <w:t>(Α΄</w:t>
      </w:r>
      <w:r>
        <w:rPr>
          <w:rFonts w:eastAsia="Times New Roman" w:cs="Times New Roman"/>
        </w:rPr>
        <w:t xml:space="preserve"> </w:t>
      </w:r>
      <w:r>
        <w:rPr>
          <w:rFonts w:eastAsia="Times New Roman" w:cs="Times New Roman"/>
        </w:rPr>
        <w:t>Τμήμα).</w:t>
      </w:r>
      <w:r>
        <w:rPr>
          <w:rFonts w:eastAsia="Times New Roman" w:cs="Times New Roman"/>
        </w:rPr>
        <w:t xml:space="preserve"> </w:t>
      </w:r>
    </w:p>
    <w:p w14:paraId="076E7C31" w14:textId="77777777" w:rsidR="008A5475" w:rsidRDefault="00367962">
      <w:pPr>
        <w:spacing w:line="600" w:lineRule="auto"/>
        <w:ind w:left="360" w:firstLine="360"/>
        <w:jc w:val="both"/>
        <w:rPr>
          <w:rFonts w:eastAsia="Times New Roman" w:cs="Times New Roman"/>
        </w:rPr>
      </w:pPr>
      <w:r>
        <w:rPr>
          <w:rFonts w:eastAsia="Times New Roman" w:cs="Times New Roman"/>
        </w:rPr>
        <w:t>Η</w:t>
      </w:r>
      <w:r>
        <w:rPr>
          <w:rFonts w:eastAsia="Times New Roman" w:cs="Times New Roman"/>
        </w:rPr>
        <w:t xml:space="preserve"> </w:t>
      </w:r>
      <w:r>
        <w:rPr>
          <w:rFonts w:eastAsia="Times New Roman" w:cs="Times New Roman"/>
        </w:rPr>
        <w:t>Βουλή</w:t>
      </w:r>
      <w:r>
        <w:rPr>
          <w:rFonts w:eastAsia="Times New Roman" w:cs="Times New Roman"/>
        </w:rPr>
        <w:t xml:space="preserve"> </w:t>
      </w:r>
      <w:r>
        <w:rPr>
          <w:rFonts w:eastAsia="Times New Roman" w:cs="Times New Roman"/>
        </w:rPr>
        <w:t>σ</w:t>
      </w:r>
      <w:r>
        <w:rPr>
          <w:rFonts w:eastAsia="Times New Roman" w:cs="Times New Roman"/>
        </w:rPr>
        <w:t>ά</w:t>
      </w:r>
      <w:r>
        <w:rPr>
          <w:rFonts w:eastAsia="Times New Roman" w:cs="Times New Roman"/>
        </w:rPr>
        <w:t>ς</w:t>
      </w:r>
      <w:r>
        <w:rPr>
          <w:rFonts w:eastAsia="Times New Roman" w:cs="Times New Roman"/>
        </w:rPr>
        <w:t xml:space="preserve"> </w:t>
      </w:r>
      <w:r>
        <w:rPr>
          <w:rFonts w:eastAsia="Times New Roman" w:cs="Times New Roman"/>
        </w:rPr>
        <w:t>καλωσορίζει.</w:t>
      </w:r>
      <w:r>
        <w:rPr>
          <w:rFonts w:eastAsia="Times New Roman" w:cs="Times New Roman"/>
        </w:rPr>
        <w:t xml:space="preserve"> </w:t>
      </w:r>
    </w:p>
    <w:p w14:paraId="076E7C32" w14:textId="77777777" w:rsidR="008A5475" w:rsidRDefault="00367962">
      <w:pPr>
        <w:spacing w:line="600" w:lineRule="auto"/>
        <w:ind w:left="360"/>
        <w:jc w:val="center"/>
        <w:rPr>
          <w:rFonts w:eastAsia="Times New Roman" w:cs="Times New Roman"/>
        </w:rPr>
      </w:pPr>
      <w:r>
        <w:rPr>
          <w:rFonts w:eastAsia="Times New Roman" w:cs="Times New Roman"/>
        </w:rPr>
        <w:t>(Χειροκροτήματα</w:t>
      </w:r>
      <w:r>
        <w:rPr>
          <w:rFonts w:eastAsia="Times New Roman" w:cs="Times New Roman"/>
        </w:rPr>
        <w:t xml:space="preserve"> </w:t>
      </w:r>
      <w:r>
        <w:rPr>
          <w:rFonts w:eastAsia="Times New Roman" w:cs="Times New Roman"/>
        </w:rPr>
        <w:t>απ</w:t>
      </w:r>
      <w:r>
        <w:rPr>
          <w:rFonts w:eastAsia="Times New Roman" w:cs="Times New Roman"/>
        </w:rPr>
        <w:t>’</w:t>
      </w:r>
      <w:r>
        <w:rPr>
          <w:rFonts w:eastAsia="Times New Roman" w:cs="Times New Roman"/>
        </w:rPr>
        <w:t xml:space="preserve"> </w:t>
      </w:r>
      <w:r>
        <w:rPr>
          <w:rFonts w:eastAsia="Times New Roman" w:cs="Times New Roman"/>
        </w:rPr>
        <w:t>όλες</w:t>
      </w:r>
      <w:r>
        <w:rPr>
          <w:rFonts w:eastAsia="Times New Roman" w:cs="Times New Roman"/>
        </w:rPr>
        <w:t xml:space="preserve"> </w:t>
      </w:r>
      <w:r>
        <w:rPr>
          <w:rFonts w:eastAsia="Times New Roman" w:cs="Times New Roman"/>
        </w:rPr>
        <w:t>τις</w:t>
      </w:r>
      <w:r>
        <w:rPr>
          <w:rFonts w:eastAsia="Times New Roman" w:cs="Times New Roman"/>
        </w:rPr>
        <w:t xml:space="preserve"> </w:t>
      </w:r>
      <w:r>
        <w:rPr>
          <w:rFonts w:eastAsia="Times New Roman" w:cs="Times New Roman"/>
        </w:rPr>
        <w:t>πτέρυγες</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Βουλής)</w:t>
      </w:r>
    </w:p>
    <w:p w14:paraId="076E7C33" w14:textId="77777777" w:rsidR="008A5475" w:rsidRDefault="00367962">
      <w:pPr>
        <w:tabs>
          <w:tab w:val="left" w:pos="851"/>
        </w:tabs>
        <w:spacing w:line="600" w:lineRule="auto"/>
        <w:ind w:firstLine="709"/>
        <w:jc w:val="both"/>
        <w:rPr>
          <w:rFonts w:eastAsia="Times New Roman" w:cs="Times New Roman"/>
        </w:rPr>
      </w:pPr>
      <w:r>
        <w:rPr>
          <w:rFonts w:eastAsia="Times New Roman" w:cs="Times New Roman"/>
        </w:rPr>
        <w:t>Επίσης,</w:t>
      </w:r>
      <w:r>
        <w:rPr>
          <w:rFonts w:eastAsia="Times New Roman" w:cs="Times New Roman"/>
        </w:rPr>
        <w:t xml:space="preserve"> </w:t>
      </w:r>
      <w:r>
        <w:rPr>
          <w:rFonts w:eastAsia="Times New Roman" w:cs="Times New Roman"/>
        </w:rPr>
        <w:t>έχω</w:t>
      </w:r>
      <w:r>
        <w:rPr>
          <w:rFonts w:eastAsia="Times New Roman" w:cs="Times New Roman"/>
        </w:rPr>
        <w:t xml:space="preserve"> </w:t>
      </w:r>
      <w:r>
        <w:rPr>
          <w:rFonts w:eastAsia="Times New Roman" w:cs="Times New Roman"/>
        </w:rPr>
        <w:t>την</w:t>
      </w:r>
      <w:r>
        <w:rPr>
          <w:rFonts w:eastAsia="Times New Roman" w:cs="Times New Roman"/>
        </w:rPr>
        <w:t xml:space="preserve"> </w:t>
      </w:r>
      <w:r>
        <w:rPr>
          <w:rFonts w:eastAsia="Times New Roman" w:cs="Times New Roman"/>
        </w:rPr>
        <w:t>τιμή</w:t>
      </w:r>
      <w:r>
        <w:rPr>
          <w:rFonts w:eastAsia="Times New Roman" w:cs="Times New Roman"/>
        </w:rPr>
        <w:t xml:space="preserve"> </w:t>
      </w:r>
      <w:r>
        <w:rPr>
          <w:rFonts w:eastAsia="Times New Roman" w:cs="Times New Roman"/>
        </w:rPr>
        <w:t>να</w:t>
      </w:r>
      <w:r>
        <w:rPr>
          <w:rFonts w:eastAsia="Times New Roman" w:cs="Times New Roman"/>
        </w:rPr>
        <w:t xml:space="preserve"> </w:t>
      </w:r>
      <w:r>
        <w:rPr>
          <w:rFonts w:eastAsia="Times New Roman" w:cs="Times New Roman"/>
        </w:rPr>
        <w:t>ανακοινώσω</w:t>
      </w:r>
      <w:r>
        <w:rPr>
          <w:rFonts w:eastAsia="Times New Roman" w:cs="Times New Roman"/>
        </w:rPr>
        <w:t xml:space="preserve"> </w:t>
      </w:r>
      <w:r>
        <w:rPr>
          <w:rFonts w:eastAsia="Times New Roman" w:cs="Times New Roman"/>
        </w:rPr>
        <w:t>στο</w:t>
      </w:r>
      <w:r>
        <w:rPr>
          <w:rFonts w:eastAsia="Times New Roman" w:cs="Times New Roman"/>
        </w:rPr>
        <w:t xml:space="preserve"> </w:t>
      </w:r>
      <w:r>
        <w:rPr>
          <w:rFonts w:eastAsia="Times New Roman" w:cs="Times New Roman"/>
        </w:rPr>
        <w:t>Σώμα</w:t>
      </w:r>
      <w:r>
        <w:rPr>
          <w:rFonts w:eastAsia="Times New Roman" w:cs="Times New Roman"/>
        </w:rPr>
        <w:t xml:space="preserve"> </w:t>
      </w:r>
      <w:r>
        <w:rPr>
          <w:rFonts w:eastAsia="Times New Roman" w:cs="Times New Roman"/>
        </w:rPr>
        <w:t>ότι</w:t>
      </w:r>
      <w:r>
        <w:rPr>
          <w:rFonts w:eastAsia="Times New Roman" w:cs="Times New Roman"/>
        </w:rPr>
        <w:t xml:space="preserve"> </w:t>
      </w:r>
      <w:r>
        <w:rPr>
          <w:rFonts w:eastAsia="Times New Roman" w:cs="Times New Roman"/>
        </w:rPr>
        <w:t>την</w:t>
      </w:r>
      <w:r>
        <w:rPr>
          <w:rFonts w:eastAsia="Times New Roman" w:cs="Times New Roman"/>
        </w:rPr>
        <w:t xml:space="preserve"> </w:t>
      </w:r>
      <w:r>
        <w:rPr>
          <w:rFonts w:eastAsia="Times New Roman" w:cs="Times New Roman"/>
        </w:rPr>
        <w:t>Τρίτη</w:t>
      </w:r>
      <w:r>
        <w:rPr>
          <w:rFonts w:eastAsia="Times New Roman" w:cs="Times New Roman"/>
        </w:rPr>
        <w:t xml:space="preserve"> </w:t>
      </w:r>
      <w:r>
        <w:rPr>
          <w:rFonts w:eastAsia="Times New Roman" w:cs="Times New Roman"/>
        </w:rPr>
        <w:t>22</w:t>
      </w:r>
      <w:r>
        <w:rPr>
          <w:rFonts w:eastAsia="Times New Roman" w:cs="Times New Roman"/>
        </w:rPr>
        <w:t xml:space="preserve"> </w:t>
      </w:r>
      <w:r>
        <w:rPr>
          <w:rFonts w:eastAsia="Times New Roman" w:cs="Times New Roman"/>
        </w:rPr>
        <w:t>Μαρτίου</w:t>
      </w:r>
      <w:r>
        <w:rPr>
          <w:rFonts w:eastAsia="Times New Roman" w:cs="Times New Roman"/>
        </w:rPr>
        <w:t xml:space="preserve"> </w:t>
      </w:r>
      <w:r>
        <w:rPr>
          <w:rFonts w:eastAsia="Times New Roman" w:cs="Times New Roman"/>
        </w:rPr>
        <w:t>2016</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ώρα</w:t>
      </w:r>
      <w:r>
        <w:rPr>
          <w:rFonts w:eastAsia="Times New Roman" w:cs="Times New Roman"/>
        </w:rPr>
        <w:t xml:space="preserve"> </w:t>
      </w:r>
      <w:r>
        <w:rPr>
          <w:rFonts w:eastAsia="Times New Roman" w:cs="Times New Roman"/>
        </w:rPr>
        <w:t>19:00΄</w:t>
      </w:r>
      <w:r>
        <w:rPr>
          <w:rFonts w:eastAsia="Times New Roman" w:cs="Times New Roman"/>
        </w:rPr>
        <w:t xml:space="preserve"> </w:t>
      </w:r>
      <w:r>
        <w:rPr>
          <w:rFonts w:eastAsia="Times New Roman" w:cs="Times New Roman"/>
        </w:rPr>
        <w:t>θα</w:t>
      </w:r>
      <w:r>
        <w:rPr>
          <w:rFonts w:eastAsia="Times New Roman" w:cs="Times New Roman"/>
        </w:rPr>
        <w:t xml:space="preserve"> </w:t>
      </w:r>
      <w:r>
        <w:rPr>
          <w:rFonts w:eastAsia="Times New Roman" w:cs="Times New Roman"/>
        </w:rPr>
        <w:t>διεξαχθεί</w:t>
      </w:r>
      <w:r>
        <w:rPr>
          <w:rFonts w:eastAsia="Times New Roman" w:cs="Times New Roman"/>
        </w:rPr>
        <w:t xml:space="preserve"> </w:t>
      </w:r>
      <w:r>
        <w:rPr>
          <w:rFonts w:eastAsia="Times New Roman" w:cs="Times New Roman"/>
        </w:rPr>
        <w:t>Προ</w:t>
      </w:r>
      <w:r>
        <w:rPr>
          <w:rFonts w:eastAsia="Times New Roman" w:cs="Times New Roman"/>
        </w:rPr>
        <w:t xml:space="preserve"> </w:t>
      </w:r>
      <w:r>
        <w:rPr>
          <w:rFonts w:eastAsia="Times New Roman" w:cs="Times New Roman"/>
        </w:rPr>
        <w:t>Ημερησίας</w:t>
      </w:r>
      <w:r>
        <w:rPr>
          <w:rFonts w:eastAsia="Times New Roman" w:cs="Times New Roman"/>
        </w:rPr>
        <w:t xml:space="preserve"> </w:t>
      </w:r>
      <w:r>
        <w:rPr>
          <w:rFonts w:eastAsia="Times New Roman" w:cs="Times New Roman"/>
        </w:rPr>
        <w:t>Διατάξεως</w:t>
      </w:r>
      <w:r>
        <w:rPr>
          <w:rFonts w:eastAsia="Times New Roman" w:cs="Times New Roman"/>
        </w:rPr>
        <w:t xml:space="preserve"> </w:t>
      </w:r>
      <w:r>
        <w:rPr>
          <w:rFonts w:eastAsia="Times New Roman" w:cs="Times New Roman"/>
        </w:rPr>
        <w:t>Συζήτηση</w:t>
      </w:r>
      <w:r>
        <w:rPr>
          <w:rFonts w:eastAsia="Times New Roman" w:cs="Times New Roman"/>
        </w:rPr>
        <w:t xml:space="preserve"> </w:t>
      </w:r>
      <w:r>
        <w:rPr>
          <w:rFonts w:eastAsia="Times New Roman" w:cs="Times New Roman"/>
        </w:rPr>
        <w:t>με</w:t>
      </w:r>
      <w:r>
        <w:rPr>
          <w:rFonts w:eastAsia="Times New Roman" w:cs="Times New Roman"/>
        </w:rPr>
        <w:t xml:space="preserve"> </w:t>
      </w:r>
      <w:r>
        <w:rPr>
          <w:rFonts w:eastAsia="Times New Roman" w:cs="Times New Roman"/>
        </w:rPr>
        <w:t>πρωτοβουλία</w:t>
      </w:r>
      <w:r>
        <w:rPr>
          <w:rFonts w:eastAsia="Times New Roman" w:cs="Times New Roman"/>
        </w:rPr>
        <w:t xml:space="preserve"> </w:t>
      </w:r>
      <w:r>
        <w:rPr>
          <w:rFonts w:eastAsia="Times New Roman" w:cs="Times New Roman"/>
        </w:rPr>
        <w:t>του</w:t>
      </w:r>
      <w:r>
        <w:rPr>
          <w:rFonts w:eastAsia="Times New Roman" w:cs="Times New Roman"/>
        </w:rPr>
        <w:t xml:space="preserve"> </w:t>
      </w:r>
      <w:r>
        <w:rPr>
          <w:rFonts w:eastAsia="Times New Roman" w:cs="Times New Roman"/>
        </w:rPr>
        <w:t>Πρωθυπουργού</w:t>
      </w:r>
      <w:r>
        <w:rPr>
          <w:rFonts w:eastAsia="Times New Roman" w:cs="Times New Roman"/>
        </w:rPr>
        <w:t xml:space="preserve"> </w:t>
      </w:r>
      <w:r>
        <w:rPr>
          <w:rFonts w:eastAsia="Times New Roman" w:cs="Times New Roman"/>
        </w:rPr>
        <w:t>κ.</w:t>
      </w:r>
      <w:r>
        <w:rPr>
          <w:rFonts w:eastAsia="Times New Roman" w:cs="Times New Roman"/>
        </w:rPr>
        <w:t xml:space="preserve"> </w:t>
      </w:r>
      <w:r>
        <w:rPr>
          <w:rFonts w:eastAsia="Times New Roman" w:cs="Times New Roman"/>
        </w:rPr>
        <w:t>Αλέξη</w:t>
      </w:r>
      <w:r>
        <w:rPr>
          <w:rFonts w:eastAsia="Times New Roman" w:cs="Times New Roman"/>
        </w:rPr>
        <w:t xml:space="preserve"> </w:t>
      </w:r>
      <w:r>
        <w:rPr>
          <w:rFonts w:eastAsia="Times New Roman" w:cs="Times New Roman"/>
        </w:rPr>
        <w:t>Τσίπρα</w:t>
      </w:r>
      <w:r>
        <w:rPr>
          <w:rFonts w:eastAsia="Times New Roman" w:cs="Times New Roman"/>
        </w:rPr>
        <w:t xml:space="preserve"> </w:t>
      </w:r>
      <w:r>
        <w:rPr>
          <w:rFonts w:eastAsia="Times New Roman" w:cs="Times New Roman"/>
        </w:rPr>
        <w:t>σε</w:t>
      </w:r>
      <w:r>
        <w:rPr>
          <w:rFonts w:eastAsia="Times New Roman" w:cs="Times New Roman"/>
        </w:rPr>
        <w:t xml:space="preserve"> </w:t>
      </w:r>
      <w:r>
        <w:rPr>
          <w:rFonts w:eastAsia="Times New Roman" w:cs="Times New Roman"/>
        </w:rPr>
        <w:t>επίπεδο</w:t>
      </w:r>
      <w:r>
        <w:rPr>
          <w:rFonts w:eastAsia="Times New Roman" w:cs="Times New Roman"/>
        </w:rPr>
        <w:t xml:space="preserve"> </w:t>
      </w:r>
      <w:r>
        <w:rPr>
          <w:rFonts w:eastAsia="Times New Roman" w:cs="Times New Roman"/>
        </w:rPr>
        <w:t>Αρχηγών</w:t>
      </w:r>
      <w:r>
        <w:rPr>
          <w:rFonts w:eastAsia="Times New Roman" w:cs="Times New Roman"/>
        </w:rPr>
        <w:t xml:space="preserve"> </w:t>
      </w:r>
      <w:r>
        <w:rPr>
          <w:rFonts w:eastAsia="Times New Roman" w:cs="Times New Roman"/>
        </w:rPr>
        <w:t>Κομμάτων,</w:t>
      </w:r>
      <w:r>
        <w:rPr>
          <w:rFonts w:eastAsia="Times New Roman" w:cs="Times New Roman"/>
        </w:rPr>
        <w:t xml:space="preserve"> </w:t>
      </w:r>
      <w:r>
        <w:rPr>
          <w:rFonts w:eastAsia="Times New Roman" w:cs="Times New Roman"/>
        </w:rPr>
        <w:t>σχετικά</w:t>
      </w:r>
      <w:r>
        <w:rPr>
          <w:rFonts w:eastAsia="Times New Roman" w:cs="Times New Roman"/>
        </w:rPr>
        <w:t xml:space="preserve"> </w:t>
      </w:r>
      <w:r>
        <w:rPr>
          <w:rFonts w:eastAsia="Times New Roman" w:cs="Times New Roman"/>
        </w:rPr>
        <w:lastRenderedPageBreak/>
        <w:t>με</w:t>
      </w:r>
      <w:r>
        <w:rPr>
          <w:rFonts w:eastAsia="Times New Roman" w:cs="Times New Roman"/>
        </w:rPr>
        <w:t xml:space="preserve"> </w:t>
      </w:r>
      <w:r>
        <w:rPr>
          <w:rFonts w:eastAsia="Times New Roman" w:cs="Times New Roman"/>
        </w:rPr>
        <w:t>τις</w:t>
      </w:r>
      <w:r>
        <w:rPr>
          <w:rFonts w:eastAsia="Times New Roman" w:cs="Times New Roman"/>
        </w:rPr>
        <w:t xml:space="preserve"> </w:t>
      </w:r>
      <w:r>
        <w:rPr>
          <w:rFonts w:eastAsia="Times New Roman" w:cs="Times New Roman"/>
        </w:rPr>
        <w:t>εξελίξεις</w:t>
      </w:r>
      <w:r>
        <w:rPr>
          <w:rFonts w:eastAsia="Times New Roman" w:cs="Times New Roman"/>
        </w:rPr>
        <w:t xml:space="preserve"> </w:t>
      </w:r>
      <w:r>
        <w:rPr>
          <w:rFonts w:eastAsia="Times New Roman" w:cs="Times New Roman"/>
        </w:rPr>
        <w:t>στο</w:t>
      </w:r>
      <w:r>
        <w:rPr>
          <w:rFonts w:eastAsia="Times New Roman" w:cs="Times New Roman"/>
        </w:rPr>
        <w:t xml:space="preserve"> </w:t>
      </w:r>
      <w:r>
        <w:rPr>
          <w:rFonts w:eastAsia="Times New Roman" w:cs="Times New Roman"/>
        </w:rPr>
        <w:t>χώρο</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δικαιοσύνης,</w:t>
      </w:r>
      <w:r>
        <w:rPr>
          <w:rFonts w:eastAsia="Times New Roman" w:cs="Times New Roman"/>
        </w:rPr>
        <w:t xml:space="preserve"> </w:t>
      </w:r>
      <w:r>
        <w:rPr>
          <w:rFonts w:eastAsia="Times New Roman" w:cs="Times New Roman"/>
        </w:rPr>
        <w:t>σύμφωνα</w:t>
      </w:r>
      <w:r>
        <w:rPr>
          <w:rFonts w:eastAsia="Times New Roman" w:cs="Times New Roman"/>
        </w:rPr>
        <w:t xml:space="preserve"> </w:t>
      </w:r>
      <w:r>
        <w:rPr>
          <w:rFonts w:eastAsia="Times New Roman" w:cs="Times New Roman"/>
        </w:rPr>
        <w:t>με</w:t>
      </w:r>
      <w:r>
        <w:rPr>
          <w:rFonts w:eastAsia="Times New Roman" w:cs="Times New Roman"/>
        </w:rPr>
        <w:t xml:space="preserve"> </w:t>
      </w:r>
      <w:r>
        <w:rPr>
          <w:rFonts w:eastAsia="Times New Roman" w:cs="Times New Roman"/>
        </w:rPr>
        <w:t>το</w:t>
      </w:r>
      <w:r>
        <w:rPr>
          <w:rFonts w:eastAsia="Times New Roman" w:cs="Times New Roman"/>
        </w:rPr>
        <w:t xml:space="preserve"> </w:t>
      </w:r>
      <w:r>
        <w:rPr>
          <w:rFonts w:eastAsia="Times New Roman" w:cs="Times New Roman"/>
        </w:rPr>
        <w:t>άρθρο</w:t>
      </w:r>
      <w:r>
        <w:rPr>
          <w:rFonts w:eastAsia="Times New Roman" w:cs="Times New Roman"/>
        </w:rPr>
        <w:t xml:space="preserve"> </w:t>
      </w:r>
      <w:r>
        <w:rPr>
          <w:rFonts w:eastAsia="Times New Roman" w:cs="Times New Roman"/>
        </w:rPr>
        <w:t>143</w:t>
      </w:r>
      <w:r>
        <w:rPr>
          <w:rFonts w:eastAsia="Times New Roman" w:cs="Times New Roman"/>
        </w:rPr>
        <w:t xml:space="preserve"> </w:t>
      </w:r>
      <w:r>
        <w:rPr>
          <w:rFonts w:eastAsia="Times New Roman" w:cs="Times New Roman"/>
        </w:rPr>
        <w:t>του</w:t>
      </w:r>
      <w:r>
        <w:rPr>
          <w:rFonts w:eastAsia="Times New Roman" w:cs="Times New Roman"/>
        </w:rPr>
        <w:t xml:space="preserve"> </w:t>
      </w:r>
      <w:r>
        <w:rPr>
          <w:rFonts w:eastAsia="Times New Roman" w:cs="Times New Roman"/>
        </w:rPr>
        <w:t>Κανονισμού</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Βουλής.</w:t>
      </w:r>
      <w:r>
        <w:rPr>
          <w:rFonts w:eastAsia="Times New Roman" w:cs="Times New Roman"/>
        </w:rPr>
        <w:t xml:space="preserve"> </w:t>
      </w:r>
    </w:p>
    <w:p w14:paraId="076E7C34" w14:textId="77777777" w:rsidR="008A5475" w:rsidRDefault="00367962">
      <w:pPr>
        <w:spacing w:line="600" w:lineRule="auto"/>
        <w:ind w:firstLine="851"/>
        <w:jc w:val="both"/>
        <w:rPr>
          <w:rFonts w:eastAsia="Times New Roman" w:cs="Times New Roman"/>
        </w:rPr>
      </w:pPr>
      <w:r>
        <w:rPr>
          <w:rFonts w:eastAsia="Times New Roman" w:cs="Times New Roman"/>
        </w:rPr>
        <w:t>Επόμενη</w:t>
      </w:r>
      <w:r>
        <w:rPr>
          <w:rFonts w:eastAsia="Times New Roman" w:cs="Times New Roman"/>
        </w:rPr>
        <w:t xml:space="preserve"> </w:t>
      </w:r>
      <w:r>
        <w:rPr>
          <w:rFonts w:eastAsia="Times New Roman" w:cs="Times New Roman"/>
        </w:rPr>
        <w:t>είναι</w:t>
      </w:r>
      <w:r>
        <w:rPr>
          <w:rFonts w:eastAsia="Times New Roman" w:cs="Times New Roman"/>
        </w:rPr>
        <w:t xml:space="preserve"> </w:t>
      </w:r>
      <w:r>
        <w:rPr>
          <w:rFonts w:eastAsia="Times New Roman" w:cs="Times New Roman"/>
        </w:rPr>
        <w:t>η</w:t>
      </w:r>
      <w:r>
        <w:rPr>
          <w:rFonts w:eastAsia="Times New Roman" w:cs="Times New Roman"/>
        </w:rPr>
        <w:t xml:space="preserve"> </w:t>
      </w:r>
      <w:r>
        <w:rPr>
          <w:rFonts w:eastAsia="Times New Roman" w:cs="Times New Roman"/>
        </w:rPr>
        <w:t>όγδοη</w:t>
      </w:r>
      <w:r>
        <w:rPr>
          <w:rFonts w:eastAsia="Times New Roman" w:cs="Times New Roman"/>
        </w:rPr>
        <w:t xml:space="preserve"> </w:t>
      </w:r>
      <w:r>
        <w:rPr>
          <w:rFonts w:eastAsia="Times New Roman" w:cs="Times New Roman"/>
        </w:rPr>
        <w:t>με</w:t>
      </w:r>
      <w:r>
        <w:rPr>
          <w:rFonts w:eastAsia="Times New Roman" w:cs="Times New Roman"/>
        </w:rPr>
        <w:t xml:space="preserve"> </w:t>
      </w:r>
      <w:r>
        <w:rPr>
          <w:rFonts w:eastAsia="Times New Roman" w:cs="Times New Roman"/>
        </w:rPr>
        <w:t>αριθμό</w:t>
      </w:r>
      <w:r>
        <w:rPr>
          <w:rFonts w:eastAsia="Times New Roman" w:cs="Times New Roman"/>
        </w:rPr>
        <w:t xml:space="preserve"> </w:t>
      </w:r>
      <w:r>
        <w:rPr>
          <w:rFonts w:eastAsia="Times New Roman" w:cs="Times New Roman"/>
        </w:rPr>
        <w:t>566/22-2-2016</w:t>
      </w:r>
      <w:r>
        <w:rPr>
          <w:rFonts w:eastAsia="Times New Roman" w:cs="Times New Roman"/>
        </w:rPr>
        <w:t xml:space="preserve"> </w:t>
      </w:r>
      <w:r>
        <w:rPr>
          <w:rFonts w:eastAsia="Times New Roman" w:cs="Times New Roman"/>
        </w:rPr>
        <w:t>επίκαιρη</w:t>
      </w:r>
      <w:r>
        <w:rPr>
          <w:rFonts w:eastAsia="Times New Roman" w:cs="Times New Roman"/>
        </w:rPr>
        <w:t xml:space="preserve"> </w:t>
      </w:r>
      <w:r>
        <w:rPr>
          <w:rFonts w:eastAsia="Times New Roman" w:cs="Times New Roman"/>
        </w:rPr>
        <w:t>ερώτηση</w:t>
      </w:r>
      <w:r>
        <w:rPr>
          <w:rFonts w:eastAsia="Times New Roman" w:cs="Times New Roman"/>
        </w:rPr>
        <w:t xml:space="preserve"> </w:t>
      </w:r>
      <w:r>
        <w:rPr>
          <w:rFonts w:eastAsia="Times New Roman" w:cs="Times New Roman"/>
        </w:rPr>
        <w:t>δεύτερου</w:t>
      </w:r>
      <w:r>
        <w:rPr>
          <w:rFonts w:eastAsia="Times New Roman" w:cs="Times New Roman"/>
        </w:rPr>
        <w:t xml:space="preserve"> </w:t>
      </w:r>
      <w:r>
        <w:rPr>
          <w:rFonts w:eastAsia="Times New Roman" w:cs="Times New Roman"/>
        </w:rPr>
        <w:t>κύκλου</w:t>
      </w:r>
      <w:r>
        <w:rPr>
          <w:rFonts w:eastAsia="Times New Roman" w:cs="Times New Roman"/>
        </w:rPr>
        <w:t xml:space="preserve"> </w:t>
      </w:r>
      <w:r>
        <w:rPr>
          <w:rFonts w:eastAsia="Times New Roman" w:cs="Times New Roman"/>
        </w:rPr>
        <w:t>του</w:t>
      </w:r>
      <w:r>
        <w:rPr>
          <w:rFonts w:eastAsia="Times New Roman" w:cs="Times New Roman"/>
        </w:rPr>
        <w:t xml:space="preserve"> </w:t>
      </w:r>
      <w:r>
        <w:rPr>
          <w:rFonts w:eastAsia="Times New Roman" w:cs="Times New Roman"/>
        </w:rPr>
        <w:t>Βουλευτή</w:t>
      </w:r>
      <w:r>
        <w:rPr>
          <w:rFonts w:eastAsia="Times New Roman" w:cs="Times New Roman"/>
        </w:rPr>
        <w:t xml:space="preserve"> </w:t>
      </w:r>
      <w:r>
        <w:rPr>
          <w:rFonts w:eastAsia="Times New Roman" w:cs="Times New Roman"/>
        </w:rPr>
        <w:t>Έβρου</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Νέας</w:t>
      </w:r>
      <w:r>
        <w:rPr>
          <w:rFonts w:eastAsia="Times New Roman" w:cs="Times New Roman"/>
        </w:rPr>
        <w:t xml:space="preserve"> </w:t>
      </w:r>
      <w:r>
        <w:rPr>
          <w:rFonts w:eastAsia="Times New Roman" w:cs="Times New Roman"/>
        </w:rPr>
        <w:t>Δημοκρατίας</w:t>
      </w:r>
      <w:r>
        <w:rPr>
          <w:rFonts w:eastAsia="Times New Roman" w:cs="Times New Roman"/>
        </w:rPr>
        <w:t xml:space="preserve"> </w:t>
      </w:r>
      <w:r>
        <w:rPr>
          <w:rFonts w:eastAsia="Times New Roman" w:cs="Times New Roman"/>
        </w:rPr>
        <w:t>κ.</w:t>
      </w:r>
      <w:r>
        <w:rPr>
          <w:rFonts w:eastAsia="Times New Roman" w:cs="Times New Roman"/>
        </w:rPr>
        <w:t xml:space="preserve"> </w:t>
      </w:r>
      <w:r>
        <w:rPr>
          <w:rFonts w:eastAsia="Times New Roman" w:cs="Times New Roman"/>
        </w:rPr>
        <w:t>Αναστασίου</w:t>
      </w:r>
      <w:r>
        <w:rPr>
          <w:rFonts w:eastAsia="Times New Roman" w:cs="Times New Roman"/>
        </w:rPr>
        <w:t xml:space="preserve"> </w:t>
      </w:r>
      <w:proofErr w:type="spellStart"/>
      <w:r>
        <w:rPr>
          <w:rFonts w:eastAsia="Times New Roman" w:cs="Times New Roman"/>
        </w:rPr>
        <w:t>Δημοσχάκη</w:t>
      </w:r>
      <w:proofErr w:type="spellEnd"/>
      <w:r>
        <w:rPr>
          <w:rFonts w:eastAsia="Times New Roman" w:cs="Times New Roman"/>
        </w:rPr>
        <w:t xml:space="preserve"> </w:t>
      </w:r>
      <w:r>
        <w:rPr>
          <w:rFonts w:eastAsia="Times New Roman" w:cs="Times New Roman"/>
        </w:rPr>
        <w:t>προς</w:t>
      </w:r>
      <w:r>
        <w:rPr>
          <w:rFonts w:eastAsia="Times New Roman" w:cs="Times New Roman"/>
        </w:rPr>
        <w:t xml:space="preserve"> </w:t>
      </w:r>
      <w:r>
        <w:rPr>
          <w:rFonts w:eastAsia="Times New Roman" w:cs="Times New Roman"/>
        </w:rPr>
        <w:t>τον</w:t>
      </w:r>
      <w:r>
        <w:rPr>
          <w:rFonts w:eastAsia="Times New Roman" w:cs="Times New Roman"/>
        </w:rPr>
        <w:t xml:space="preserve"> </w:t>
      </w:r>
      <w:r>
        <w:rPr>
          <w:rFonts w:eastAsia="Times New Roman" w:cs="Times New Roman"/>
        </w:rPr>
        <w:t>Υπουργό</w:t>
      </w:r>
      <w:r>
        <w:rPr>
          <w:rFonts w:eastAsia="Times New Roman" w:cs="Times New Roman"/>
        </w:rPr>
        <w:t xml:space="preserve"> </w:t>
      </w:r>
      <w:r>
        <w:rPr>
          <w:rFonts w:eastAsia="Times New Roman" w:cs="Times New Roman"/>
        </w:rPr>
        <w:t>Πολιτισμού</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Αθλητισμού,</w:t>
      </w:r>
      <w:r>
        <w:rPr>
          <w:rFonts w:eastAsia="Times New Roman" w:cs="Times New Roman"/>
        </w:rPr>
        <w:t xml:space="preserve"> </w:t>
      </w:r>
      <w:r>
        <w:rPr>
          <w:rFonts w:eastAsia="Times New Roman" w:cs="Times New Roman"/>
        </w:rPr>
        <w:t>σχετικά</w:t>
      </w:r>
      <w:r>
        <w:rPr>
          <w:rFonts w:eastAsia="Times New Roman" w:cs="Times New Roman"/>
        </w:rPr>
        <w:t xml:space="preserve"> </w:t>
      </w:r>
      <w:r>
        <w:rPr>
          <w:rFonts w:eastAsia="Times New Roman" w:cs="Times New Roman"/>
        </w:rPr>
        <w:t>με</w:t>
      </w:r>
      <w:r>
        <w:rPr>
          <w:rFonts w:eastAsia="Times New Roman" w:cs="Times New Roman"/>
        </w:rPr>
        <w:t xml:space="preserve"> </w:t>
      </w:r>
      <w:r>
        <w:rPr>
          <w:rFonts w:eastAsia="Times New Roman" w:cs="Times New Roman"/>
        </w:rPr>
        <w:t>την</w:t>
      </w:r>
      <w:r>
        <w:rPr>
          <w:rFonts w:eastAsia="Times New Roman" w:cs="Times New Roman"/>
        </w:rPr>
        <w:t xml:space="preserve"> </w:t>
      </w:r>
      <w:r>
        <w:rPr>
          <w:rFonts w:eastAsia="Times New Roman" w:cs="Times New Roman"/>
        </w:rPr>
        <w:t>ανάδειξη</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«Νίκης</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Σαμοθράκης»</w:t>
      </w:r>
      <w:r>
        <w:rPr>
          <w:rFonts w:eastAsia="Times New Roman" w:cs="Times New Roman"/>
        </w:rPr>
        <w:t xml:space="preserve"> </w:t>
      </w:r>
      <w:r>
        <w:rPr>
          <w:rFonts w:eastAsia="Times New Roman" w:cs="Times New Roman"/>
        </w:rPr>
        <w:t>ως</w:t>
      </w:r>
      <w:r>
        <w:rPr>
          <w:rFonts w:eastAsia="Times New Roman" w:cs="Times New Roman"/>
        </w:rPr>
        <w:t xml:space="preserve"> </w:t>
      </w:r>
      <w:r>
        <w:rPr>
          <w:rFonts w:eastAsia="Times New Roman" w:cs="Times New Roman"/>
        </w:rPr>
        <w:t>πανευρωπαϊκού</w:t>
      </w:r>
      <w:r>
        <w:rPr>
          <w:rFonts w:eastAsia="Times New Roman" w:cs="Times New Roman"/>
        </w:rPr>
        <w:t xml:space="preserve"> </w:t>
      </w:r>
      <w:r>
        <w:rPr>
          <w:rFonts w:eastAsia="Times New Roman" w:cs="Times New Roman"/>
        </w:rPr>
        <w:t>συμβόλου.</w:t>
      </w:r>
      <w:r>
        <w:rPr>
          <w:rFonts w:eastAsia="Times New Roman" w:cs="Times New Roman"/>
        </w:rPr>
        <w:t xml:space="preserve"> </w:t>
      </w:r>
    </w:p>
    <w:p w14:paraId="076E7C35" w14:textId="77777777" w:rsidR="008A5475" w:rsidRDefault="00367962">
      <w:pPr>
        <w:spacing w:line="600" w:lineRule="auto"/>
        <w:ind w:left="360" w:firstLine="491"/>
        <w:jc w:val="both"/>
        <w:rPr>
          <w:rFonts w:eastAsia="Times New Roman" w:cs="Times New Roman"/>
        </w:rPr>
      </w:pPr>
      <w:r>
        <w:rPr>
          <w:rFonts w:eastAsia="Times New Roman" w:cs="Times New Roman"/>
        </w:rPr>
        <w:t>Στην</w:t>
      </w:r>
      <w:r>
        <w:rPr>
          <w:rFonts w:eastAsia="Times New Roman" w:cs="Times New Roman"/>
        </w:rPr>
        <w:t xml:space="preserve"> </w:t>
      </w:r>
      <w:r>
        <w:rPr>
          <w:rFonts w:eastAsia="Times New Roman" w:cs="Times New Roman"/>
        </w:rPr>
        <w:t>ερώτηση</w:t>
      </w:r>
      <w:r>
        <w:rPr>
          <w:rFonts w:eastAsia="Times New Roman" w:cs="Times New Roman"/>
        </w:rPr>
        <w:t xml:space="preserve"> </w:t>
      </w:r>
      <w:r>
        <w:rPr>
          <w:rFonts w:eastAsia="Times New Roman" w:cs="Times New Roman"/>
        </w:rPr>
        <w:t>του</w:t>
      </w:r>
      <w:r>
        <w:rPr>
          <w:rFonts w:eastAsia="Times New Roman" w:cs="Times New Roman"/>
        </w:rPr>
        <w:t xml:space="preserve"> </w:t>
      </w:r>
      <w:r>
        <w:rPr>
          <w:rFonts w:eastAsia="Times New Roman" w:cs="Times New Roman"/>
        </w:rPr>
        <w:t>κυρίου</w:t>
      </w:r>
      <w:r>
        <w:rPr>
          <w:rFonts w:eastAsia="Times New Roman" w:cs="Times New Roman"/>
        </w:rPr>
        <w:t xml:space="preserve"> </w:t>
      </w:r>
      <w:r>
        <w:rPr>
          <w:rFonts w:eastAsia="Times New Roman" w:cs="Times New Roman"/>
        </w:rPr>
        <w:t>συναδέλφου</w:t>
      </w:r>
      <w:r>
        <w:rPr>
          <w:rFonts w:eastAsia="Times New Roman" w:cs="Times New Roman"/>
        </w:rPr>
        <w:t xml:space="preserve"> </w:t>
      </w:r>
      <w:r>
        <w:rPr>
          <w:rFonts w:eastAsia="Times New Roman" w:cs="Times New Roman"/>
        </w:rPr>
        <w:t>θα</w:t>
      </w:r>
      <w:r>
        <w:rPr>
          <w:rFonts w:eastAsia="Times New Roman" w:cs="Times New Roman"/>
        </w:rPr>
        <w:t xml:space="preserve"> </w:t>
      </w:r>
      <w:r>
        <w:rPr>
          <w:rFonts w:eastAsia="Times New Roman" w:cs="Times New Roman"/>
        </w:rPr>
        <w:t>απαντήσει</w:t>
      </w:r>
      <w:r>
        <w:rPr>
          <w:rFonts w:eastAsia="Times New Roman" w:cs="Times New Roman"/>
        </w:rPr>
        <w:t xml:space="preserve"> </w:t>
      </w:r>
      <w:r>
        <w:rPr>
          <w:rFonts w:eastAsia="Times New Roman" w:cs="Times New Roman"/>
        </w:rPr>
        <w:t>ο</w:t>
      </w:r>
      <w:r>
        <w:rPr>
          <w:rFonts w:eastAsia="Times New Roman" w:cs="Times New Roman"/>
        </w:rPr>
        <w:t xml:space="preserve"> </w:t>
      </w:r>
      <w:r>
        <w:rPr>
          <w:rFonts w:eastAsia="Times New Roman" w:cs="Times New Roman"/>
        </w:rPr>
        <w:t>Υπουργός</w:t>
      </w:r>
      <w:r>
        <w:rPr>
          <w:rFonts w:eastAsia="Times New Roman" w:cs="Times New Roman"/>
        </w:rPr>
        <w:t xml:space="preserve"> </w:t>
      </w:r>
      <w:r>
        <w:rPr>
          <w:rFonts w:eastAsia="Times New Roman" w:cs="Times New Roman"/>
        </w:rPr>
        <w:t>κ.</w:t>
      </w:r>
      <w:r>
        <w:rPr>
          <w:rFonts w:eastAsia="Times New Roman" w:cs="Times New Roman"/>
        </w:rPr>
        <w:t xml:space="preserve"> </w:t>
      </w:r>
      <w:r>
        <w:rPr>
          <w:rFonts w:eastAsia="Times New Roman" w:cs="Times New Roman"/>
        </w:rPr>
        <w:t>Μπαλτάς.</w:t>
      </w:r>
      <w:r>
        <w:rPr>
          <w:rFonts w:eastAsia="Times New Roman" w:cs="Times New Roman"/>
        </w:rPr>
        <w:t xml:space="preserve"> </w:t>
      </w:r>
    </w:p>
    <w:p w14:paraId="076E7C36" w14:textId="77777777" w:rsidR="008A5475" w:rsidRDefault="00367962">
      <w:pPr>
        <w:spacing w:line="600" w:lineRule="auto"/>
        <w:ind w:left="360" w:firstLine="360"/>
        <w:jc w:val="both"/>
        <w:rPr>
          <w:rFonts w:eastAsia="Times New Roman" w:cs="Times New Roman"/>
        </w:rPr>
      </w:pPr>
      <w:r>
        <w:rPr>
          <w:rFonts w:eastAsia="Times New Roman" w:cs="Times New Roman"/>
        </w:rPr>
        <w:t>Ορίστε,</w:t>
      </w:r>
      <w:r>
        <w:rPr>
          <w:rFonts w:eastAsia="Times New Roman" w:cs="Times New Roman"/>
        </w:rPr>
        <w:t xml:space="preserve"> </w:t>
      </w:r>
      <w:r>
        <w:rPr>
          <w:rFonts w:eastAsia="Times New Roman" w:cs="Times New Roman"/>
        </w:rPr>
        <w:t>κύριε</w:t>
      </w:r>
      <w:r>
        <w:rPr>
          <w:rFonts w:eastAsia="Times New Roman" w:cs="Times New Roman"/>
        </w:rPr>
        <w:t xml:space="preserve"> </w:t>
      </w:r>
      <w:proofErr w:type="spellStart"/>
      <w:r>
        <w:rPr>
          <w:rFonts w:eastAsia="Times New Roman" w:cs="Times New Roman"/>
        </w:rPr>
        <w:t>Δημοσχάκη</w:t>
      </w:r>
      <w:proofErr w:type="spellEnd"/>
      <w:r>
        <w:rPr>
          <w:rFonts w:eastAsia="Times New Roman" w:cs="Times New Roman"/>
        </w:rPr>
        <w:t>,</w:t>
      </w:r>
      <w:r>
        <w:rPr>
          <w:rFonts w:eastAsia="Times New Roman" w:cs="Times New Roman"/>
        </w:rPr>
        <w:t xml:space="preserve"> </w:t>
      </w:r>
      <w:r>
        <w:rPr>
          <w:rFonts w:eastAsia="Times New Roman" w:cs="Times New Roman"/>
        </w:rPr>
        <w:t>έχετε</w:t>
      </w:r>
      <w:r>
        <w:rPr>
          <w:rFonts w:eastAsia="Times New Roman" w:cs="Times New Roman"/>
        </w:rPr>
        <w:t xml:space="preserve"> </w:t>
      </w:r>
      <w:r>
        <w:rPr>
          <w:rFonts w:eastAsia="Times New Roman" w:cs="Times New Roman"/>
        </w:rPr>
        <w:t>τον</w:t>
      </w:r>
      <w:r>
        <w:rPr>
          <w:rFonts w:eastAsia="Times New Roman" w:cs="Times New Roman"/>
        </w:rPr>
        <w:t xml:space="preserve"> </w:t>
      </w:r>
      <w:r>
        <w:rPr>
          <w:rFonts w:eastAsia="Times New Roman" w:cs="Times New Roman"/>
        </w:rPr>
        <w:t>λόγο.</w:t>
      </w:r>
      <w:r>
        <w:rPr>
          <w:rFonts w:eastAsia="Times New Roman" w:cs="Times New Roman"/>
        </w:rPr>
        <w:t xml:space="preserve"> </w:t>
      </w:r>
    </w:p>
    <w:p w14:paraId="076E7C37" w14:textId="77777777" w:rsidR="008A5475" w:rsidRDefault="00367962">
      <w:pPr>
        <w:spacing w:line="600" w:lineRule="auto"/>
        <w:ind w:left="360" w:firstLine="360"/>
        <w:jc w:val="both"/>
        <w:rPr>
          <w:rFonts w:eastAsia="Times New Roman" w:cs="Times New Roman"/>
        </w:rPr>
      </w:pPr>
      <w:r>
        <w:rPr>
          <w:rFonts w:eastAsia="Times New Roman" w:cs="Times New Roman"/>
          <w:b/>
        </w:rPr>
        <w:lastRenderedPageBreak/>
        <w:t>ΑΝΑΣΤΑΣΙΟΣ</w:t>
      </w:r>
      <w:r>
        <w:rPr>
          <w:rFonts w:eastAsia="Times New Roman" w:cs="Times New Roman"/>
          <w:b/>
        </w:rPr>
        <w:t xml:space="preserve"> (ΤΑΣΟΣ)</w:t>
      </w:r>
      <w:r>
        <w:rPr>
          <w:rFonts w:eastAsia="Times New Roman" w:cs="Times New Roman"/>
          <w:b/>
        </w:rPr>
        <w:t xml:space="preserve"> </w:t>
      </w:r>
      <w:r>
        <w:rPr>
          <w:rFonts w:eastAsia="Times New Roman" w:cs="Times New Roman"/>
          <w:b/>
        </w:rPr>
        <w:t>ΔΗΜΟΣΧΑΚΗΣ:</w:t>
      </w:r>
      <w:r>
        <w:rPr>
          <w:rFonts w:eastAsia="Times New Roman" w:cs="Times New Roman"/>
        </w:rPr>
        <w:t xml:space="preserve"> </w:t>
      </w:r>
      <w:r>
        <w:rPr>
          <w:rFonts w:eastAsia="Times New Roman" w:cs="Times New Roman"/>
        </w:rPr>
        <w:t>Κύριε</w:t>
      </w:r>
      <w:r>
        <w:rPr>
          <w:rFonts w:eastAsia="Times New Roman" w:cs="Times New Roman"/>
        </w:rPr>
        <w:t xml:space="preserve"> </w:t>
      </w:r>
      <w:r>
        <w:rPr>
          <w:rFonts w:eastAsia="Times New Roman" w:cs="Times New Roman"/>
        </w:rPr>
        <w:t>Πρόεδρε,</w:t>
      </w:r>
      <w:r>
        <w:rPr>
          <w:rFonts w:eastAsia="Times New Roman" w:cs="Times New Roman"/>
        </w:rPr>
        <w:t xml:space="preserve"> </w:t>
      </w:r>
      <w:r>
        <w:rPr>
          <w:rFonts w:eastAsia="Times New Roman" w:cs="Times New Roman"/>
        </w:rPr>
        <w:t>η</w:t>
      </w:r>
      <w:r>
        <w:rPr>
          <w:rFonts w:eastAsia="Times New Roman" w:cs="Times New Roman"/>
        </w:rPr>
        <w:t xml:space="preserve"> </w:t>
      </w:r>
      <w:r>
        <w:rPr>
          <w:rFonts w:eastAsia="Times New Roman" w:cs="Times New Roman"/>
        </w:rPr>
        <w:t>αξιοποίηση</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ανάδειξη</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πολιτιστικής</w:t>
      </w:r>
      <w:r>
        <w:rPr>
          <w:rFonts w:eastAsia="Times New Roman" w:cs="Times New Roman"/>
        </w:rPr>
        <w:t xml:space="preserve"> </w:t>
      </w:r>
      <w:r>
        <w:rPr>
          <w:rFonts w:eastAsia="Times New Roman" w:cs="Times New Roman"/>
        </w:rPr>
        <w:t>μας</w:t>
      </w:r>
      <w:r>
        <w:rPr>
          <w:rFonts w:eastAsia="Times New Roman" w:cs="Times New Roman"/>
        </w:rPr>
        <w:t xml:space="preserve"> </w:t>
      </w:r>
      <w:r>
        <w:rPr>
          <w:rFonts w:eastAsia="Times New Roman" w:cs="Times New Roman"/>
        </w:rPr>
        <w:t>κληρονομιάς</w:t>
      </w:r>
      <w:r>
        <w:rPr>
          <w:rFonts w:eastAsia="Times New Roman" w:cs="Times New Roman"/>
        </w:rPr>
        <w:t xml:space="preserve"> </w:t>
      </w:r>
      <w:r>
        <w:rPr>
          <w:rFonts w:eastAsia="Times New Roman" w:cs="Times New Roman"/>
        </w:rPr>
        <w:t>αποτελεί</w:t>
      </w:r>
      <w:r>
        <w:rPr>
          <w:rFonts w:eastAsia="Times New Roman" w:cs="Times New Roman"/>
        </w:rPr>
        <w:t xml:space="preserve"> </w:t>
      </w:r>
      <w:r>
        <w:rPr>
          <w:rFonts w:eastAsia="Times New Roman" w:cs="Times New Roman"/>
        </w:rPr>
        <w:t>υποχρέωση</w:t>
      </w:r>
      <w:r>
        <w:rPr>
          <w:rFonts w:eastAsia="Times New Roman" w:cs="Times New Roman"/>
        </w:rPr>
        <w:t xml:space="preserve"> </w:t>
      </w:r>
      <w:r>
        <w:rPr>
          <w:rFonts w:eastAsia="Times New Roman" w:cs="Times New Roman"/>
        </w:rPr>
        <w:t>μας</w:t>
      </w:r>
      <w:r>
        <w:rPr>
          <w:rFonts w:eastAsia="Times New Roman" w:cs="Times New Roman"/>
        </w:rPr>
        <w:t xml:space="preserve"> </w:t>
      </w:r>
      <w:r>
        <w:rPr>
          <w:rFonts w:eastAsia="Times New Roman" w:cs="Times New Roman"/>
        </w:rPr>
        <w:t>στο</w:t>
      </w:r>
      <w:r>
        <w:rPr>
          <w:rFonts w:eastAsia="Times New Roman" w:cs="Times New Roman"/>
        </w:rPr>
        <w:t xml:space="preserve"> </w:t>
      </w:r>
      <w:r>
        <w:rPr>
          <w:rFonts w:eastAsia="Times New Roman" w:cs="Times New Roman"/>
        </w:rPr>
        <w:t>πλαίσιο</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διαφύλαξης</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ταυτότητάς</w:t>
      </w:r>
      <w:r>
        <w:rPr>
          <w:rFonts w:eastAsia="Times New Roman" w:cs="Times New Roman"/>
        </w:rPr>
        <w:t xml:space="preserve"> </w:t>
      </w:r>
      <w:r>
        <w:rPr>
          <w:rFonts w:eastAsia="Times New Roman" w:cs="Times New Roman"/>
        </w:rPr>
        <w:t>μας,</w:t>
      </w:r>
      <w:r>
        <w:rPr>
          <w:rFonts w:eastAsia="Times New Roman" w:cs="Times New Roman"/>
        </w:rPr>
        <w:t xml:space="preserve"> </w:t>
      </w:r>
      <w:r>
        <w:rPr>
          <w:rFonts w:eastAsia="Times New Roman" w:cs="Times New Roman"/>
        </w:rPr>
        <w:t>άρα</w:t>
      </w:r>
      <w:r>
        <w:rPr>
          <w:rFonts w:eastAsia="Times New Roman" w:cs="Times New Roman"/>
        </w:rPr>
        <w:t xml:space="preserve"> </w:t>
      </w:r>
      <w:r>
        <w:rPr>
          <w:rFonts w:eastAsia="Times New Roman" w:cs="Times New Roman"/>
        </w:rPr>
        <w:t>κ</w:t>
      </w:r>
      <w:r>
        <w:rPr>
          <w:rFonts w:eastAsia="Times New Roman" w:cs="Times New Roman"/>
        </w:rPr>
        <w:t>αι</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υπόστασής</w:t>
      </w:r>
      <w:r>
        <w:rPr>
          <w:rFonts w:eastAsia="Times New Roman" w:cs="Times New Roman"/>
        </w:rPr>
        <w:t xml:space="preserve"> </w:t>
      </w:r>
      <w:r>
        <w:rPr>
          <w:rFonts w:eastAsia="Times New Roman" w:cs="Times New Roman"/>
        </w:rPr>
        <w:t>μας</w:t>
      </w:r>
      <w:r>
        <w:rPr>
          <w:rFonts w:eastAsia="Times New Roman" w:cs="Times New Roman"/>
        </w:rPr>
        <w:t xml:space="preserve"> </w:t>
      </w:r>
      <w:r>
        <w:rPr>
          <w:rFonts w:eastAsia="Times New Roman" w:cs="Times New Roman"/>
        </w:rPr>
        <w:t>ως</w:t>
      </w:r>
      <w:r>
        <w:rPr>
          <w:rFonts w:eastAsia="Times New Roman" w:cs="Times New Roman"/>
        </w:rPr>
        <w:t xml:space="preserve"> </w:t>
      </w:r>
      <w:r>
        <w:rPr>
          <w:rFonts w:eastAsia="Times New Roman" w:cs="Times New Roman"/>
        </w:rPr>
        <w:t>έθνος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κράτος.</w:t>
      </w:r>
      <w:r>
        <w:rPr>
          <w:rFonts w:eastAsia="Times New Roman" w:cs="Times New Roman"/>
        </w:rPr>
        <w:t xml:space="preserve"> </w:t>
      </w:r>
    </w:p>
    <w:p w14:paraId="076E7C38" w14:textId="77777777" w:rsidR="008A5475" w:rsidRDefault="00367962">
      <w:pPr>
        <w:spacing w:line="600" w:lineRule="auto"/>
        <w:ind w:left="360" w:firstLine="491"/>
        <w:jc w:val="both"/>
        <w:rPr>
          <w:rFonts w:eastAsia="Times New Roman" w:cs="Times New Roman"/>
        </w:rPr>
      </w:pPr>
      <w:r>
        <w:rPr>
          <w:rFonts w:eastAsia="Times New Roman" w:cs="Times New Roman"/>
        </w:rPr>
        <w:t>Αποτελεί,</w:t>
      </w:r>
      <w:r>
        <w:rPr>
          <w:rFonts w:eastAsia="Times New Roman" w:cs="Times New Roman"/>
        </w:rPr>
        <w:t xml:space="preserve"> </w:t>
      </w:r>
      <w:r>
        <w:rPr>
          <w:rFonts w:eastAsia="Times New Roman" w:cs="Times New Roman"/>
        </w:rPr>
        <w:t>κύριε</w:t>
      </w:r>
      <w:r>
        <w:rPr>
          <w:rFonts w:eastAsia="Times New Roman" w:cs="Times New Roman"/>
        </w:rPr>
        <w:t xml:space="preserve"> </w:t>
      </w:r>
      <w:r>
        <w:rPr>
          <w:rFonts w:eastAsia="Times New Roman" w:cs="Times New Roman"/>
        </w:rPr>
        <w:t>Υπουργέ,</w:t>
      </w:r>
      <w:r>
        <w:rPr>
          <w:rFonts w:eastAsia="Times New Roman" w:cs="Times New Roman"/>
        </w:rPr>
        <w:t xml:space="preserve"> </w:t>
      </w:r>
      <w:r>
        <w:rPr>
          <w:rFonts w:eastAsia="Times New Roman" w:cs="Times New Roman"/>
        </w:rPr>
        <w:t>μεγάλη</w:t>
      </w:r>
      <w:r>
        <w:rPr>
          <w:rFonts w:eastAsia="Times New Roman" w:cs="Times New Roman"/>
        </w:rPr>
        <w:t xml:space="preserve"> </w:t>
      </w:r>
      <w:r>
        <w:rPr>
          <w:rFonts w:eastAsia="Times New Roman" w:cs="Times New Roman"/>
        </w:rPr>
        <w:t>ευκαιρία</w:t>
      </w:r>
      <w:r>
        <w:rPr>
          <w:rFonts w:eastAsia="Times New Roman" w:cs="Times New Roman"/>
        </w:rPr>
        <w:t xml:space="preserve"> </w:t>
      </w:r>
      <w:r>
        <w:rPr>
          <w:rFonts w:eastAsia="Times New Roman" w:cs="Times New Roman"/>
        </w:rPr>
        <w:t>να</w:t>
      </w:r>
      <w:r>
        <w:rPr>
          <w:rFonts w:eastAsia="Times New Roman" w:cs="Times New Roman"/>
        </w:rPr>
        <w:t xml:space="preserve"> </w:t>
      </w:r>
      <w:r>
        <w:rPr>
          <w:rFonts w:eastAsia="Times New Roman" w:cs="Times New Roman"/>
        </w:rPr>
        <w:t>αναβαθμίσουμε</w:t>
      </w:r>
      <w:r>
        <w:rPr>
          <w:rFonts w:eastAsia="Times New Roman" w:cs="Times New Roman"/>
        </w:rPr>
        <w:t xml:space="preserve"> </w:t>
      </w:r>
      <w:r>
        <w:rPr>
          <w:rFonts w:eastAsia="Times New Roman" w:cs="Times New Roman"/>
        </w:rPr>
        <w:t>τουριστικά</w:t>
      </w:r>
      <w:r>
        <w:rPr>
          <w:rFonts w:eastAsia="Times New Roman" w:cs="Times New Roman"/>
        </w:rPr>
        <w:t xml:space="preserve"> </w:t>
      </w:r>
      <w:r>
        <w:rPr>
          <w:rFonts w:eastAsia="Times New Roman" w:cs="Times New Roman"/>
        </w:rPr>
        <w:t>τον</w:t>
      </w:r>
      <w:r>
        <w:rPr>
          <w:rFonts w:eastAsia="Times New Roman" w:cs="Times New Roman"/>
        </w:rPr>
        <w:t xml:space="preserve"> </w:t>
      </w:r>
      <w:r>
        <w:rPr>
          <w:rFonts w:eastAsia="Times New Roman" w:cs="Times New Roman"/>
        </w:rPr>
        <w:t>Έβρο</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τη</w:t>
      </w:r>
      <w:r>
        <w:rPr>
          <w:rFonts w:eastAsia="Times New Roman" w:cs="Times New Roman"/>
        </w:rPr>
        <w:t xml:space="preserve"> </w:t>
      </w:r>
      <w:r>
        <w:rPr>
          <w:rFonts w:eastAsia="Times New Roman" w:cs="Times New Roman"/>
        </w:rPr>
        <w:t>Σαμοθράκη,</w:t>
      </w:r>
      <w:r>
        <w:rPr>
          <w:rFonts w:eastAsia="Times New Roman" w:cs="Times New Roman"/>
        </w:rPr>
        <w:t xml:space="preserve"> </w:t>
      </w:r>
      <w:r>
        <w:rPr>
          <w:rFonts w:eastAsia="Times New Roman" w:cs="Times New Roman"/>
        </w:rPr>
        <w:t>τη</w:t>
      </w:r>
      <w:r>
        <w:rPr>
          <w:rFonts w:eastAsia="Times New Roman" w:cs="Times New Roman"/>
        </w:rPr>
        <w:t xml:space="preserve"> </w:t>
      </w:r>
      <w:r>
        <w:rPr>
          <w:rFonts w:eastAsia="Times New Roman" w:cs="Times New Roman"/>
        </w:rPr>
        <w:t>Θράκη,</w:t>
      </w:r>
      <w:r>
        <w:rPr>
          <w:rFonts w:eastAsia="Times New Roman" w:cs="Times New Roman"/>
        </w:rPr>
        <w:t xml:space="preserve"> </w:t>
      </w:r>
      <w:r>
        <w:rPr>
          <w:rFonts w:eastAsia="Times New Roman" w:cs="Times New Roman"/>
        </w:rPr>
        <w:t>τη</w:t>
      </w:r>
      <w:r>
        <w:rPr>
          <w:rFonts w:eastAsia="Times New Roman" w:cs="Times New Roman"/>
        </w:rPr>
        <w:t xml:space="preserve"> βόρεια</w:t>
      </w:r>
      <w:r>
        <w:rPr>
          <w:rFonts w:eastAsia="Times New Roman" w:cs="Times New Roman"/>
        </w:rPr>
        <w:t xml:space="preserve"> </w:t>
      </w:r>
      <w:r>
        <w:rPr>
          <w:rFonts w:eastAsia="Times New Roman" w:cs="Times New Roman"/>
        </w:rPr>
        <w:t>Ελλάδα,</w:t>
      </w:r>
      <w:r>
        <w:rPr>
          <w:rFonts w:eastAsia="Times New Roman" w:cs="Times New Roman"/>
        </w:rPr>
        <w:t xml:space="preserve"> </w:t>
      </w:r>
      <w:r>
        <w:rPr>
          <w:rFonts w:eastAsia="Times New Roman" w:cs="Times New Roman"/>
        </w:rPr>
        <w:t>αλλά</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να</w:t>
      </w:r>
      <w:r>
        <w:rPr>
          <w:rFonts w:eastAsia="Times New Roman" w:cs="Times New Roman"/>
        </w:rPr>
        <w:t xml:space="preserve"> </w:t>
      </w:r>
      <w:r>
        <w:rPr>
          <w:rFonts w:eastAsia="Times New Roman" w:cs="Times New Roman"/>
        </w:rPr>
        <w:t>βελτιώσουμε</w:t>
      </w:r>
      <w:r>
        <w:rPr>
          <w:rFonts w:eastAsia="Times New Roman" w:cs="Times New Roman"/>
        </w:rPr>
        <w:t xml:space="preserve"> </w:t>
      </w:r>
      <w:r>
        <w:rPr>
          <w:rFonts w:eastAsia="Times New Roman" w:cs="Times New Roman"/>
        </w:rPr>
        <w:t>σε</w:t>
      </w:r>
      <w:r>
        <w:rPr>
          <w:rFonts w:eastAsia="Times New Roman" w:cs="Times New Roman"/>
        </w:rPr>
        <w:t xml:space="preserve"> </w:t>
      </w:r>
      <w:r>
        <w:rPr>
          <w:rFonts w:eastAsia="Times New Roman" w:cs="Times New Roman"/>
        </w:rPr>
        <w:t>δύσκολες</w:t>
      </w:r>
      <w:r>
        <w:rPr>
          <w:rFonts w:eastAsia="Times New Roman" w:cs="Times New Roman"/>
        </w:rPr>
        <w:t xml:space="preserve"> </w:t>
      </w:r>
      <w:r>
        <w:rPr>
          <w:rFonts w:eastAsia="Times New Roman" w:cs="Times New Roman"/>
        </w:rPr>
        <w:t>ημέρες,</w:t>
      </w:r>
      <w:r>
        <w:rPr>
          <w:rFonts w:eastAsia="Times New Roman" w:cs="Times New Roman"/>
        </w:rPr>
        <w:t xml:space="preserve"> </w:t>
      </w:r>
      <w:r>
        <w:rPr>
          <w:rFonts w:eastAsia="Times New Roman" w:cs="Times New Roman"/>
        </w:rPr>
        <w:t>σε</w:t>
      </w:r>
      <w:r>
        <w:rPr>
          <w:rFonts w:eastAsia="Times New Roman" w:cs="Times New Roman"/>
        </w:rPr>
        <w:t xml:space="preserve"> </w:t>
      </w:r>
      <w:r>
        <w:rPr>
          <w:rFonts w:eastAsia="Times New Roman" w:cs="Times New Roman"/>
        </w:rPr>
        <w:t>δύσκολες</w:t>
      </w:r>
      <w:r>
        <w:rPr>
          <w:rFonts w:eastAsia="Times New Roman" w:cs="Times New Roman"/>
        </w:rPr>
        <w:t xml:space="preserve"> </w:t>
      </w:r>
      <w:r>
        <w:rPr>
          <w:rFonts w:eastAsia="Times New Roman" w:cs="Times New Roman"/>
        </w:rPr>
        <w:t>πολιτικές</w:t>
      </w:r>
      <w:r>
        <w:rPr>
          <w:rFonts w:eastAsia="Times New Roman" w:cs="Times New Roman"/>
        </w:rPr>
        <w:t xml:space="preserve"> </w:t>
      </w:r>
      <w:r>
        <w:rPr>
          <w:rFonts w:eastAsia="Times New Roman" w:cs="Times New Roman"/>
        </w:rPr>
        <w:t>περιόδους,</w:t>
      </w:r>
      <w:r>
        <w:rPr>
          <w:rFonts w:eastAsia="Times New Roman" w:cs="Times New Roman"/>
        </w:rPr>
        <w:t xml:space="preserve"> </w:t>
      </w:r>
      <w:r>
        <w:rPr>
          <w:rFonts w:eastAsia="Times New Roman" w:cs="Times New Roman"/>
        </w:rPr>
        <w:t>την</w:t>
      </w:r>
      <w:r>
        <w:rPr>
          <w:rFonts w:eastAsia="Times New Roman" w:cs="Times New Roman"/>
        </w:rPr>
        <w:t xml:space="preserve"> </w:t>
      </w:r>
      <w:r>
        <w:rPr>
          <w:rFonts w:eastAsia="Times New Roman" w:cs="Times New Roman"/>
        </w:rPr>
        <w:t>εικόνα</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χώρας</w:t>
      </w:r>
      <w:r>
        <w:rPr>
          <w:rFonts w:eastAsia="Times New Roman" w:cs="Times New Roman"/>
        </w:rPr>
        <w:t xml:space="preserve"> </w:t>
      </w:r>
      <w:r>
        <w:rPr>
          <w:rFonts w:eastAsia="Times New Roman" w:cs="Times New Roman"/>
        </w:rPr>
        <w:t>μας</w:t>
      </w:r>
      <w:r>
        <w:rPr>
          <w:rFonts w:eastAsia="Times New Roman" w:cs="Times New Roman"/>
        </w:rPr>
        <w:t xml:space="preserve"> </w:t>
      </w:r>
      <w:r>
        <w:rPr>
          <w:rFonts w:eastAsia="Times New Roman" w:cs="Times New Roman"/>
        </w:rPr>
        <w:t>στο</w:t>
      </w:r>
      <w:r>
        <w:rPr>
          <w:rFonts w:eastAsia="Times New Roman" w:cs="Times New Roman"/>
        </w:rPr>
        <w:t xml:space="preserve"> </w:t>
      </w:r>
      <w:r>
        <w:rPr>
          <w:rFonts w:eastAsia="Times New Roman" w:cs="Times New Roman"/>
        </w:rPr>
        <w:t>εξωτερικό</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όχι</w:t>
      </w:r>
      <w:r>
        <w:rPr>
          <w:rFonts w:eastAsia="Times New Roman" w:cs="Times New Roman"/>
        </w:rPr>
        <w:t xml:space="preserve"> </w:t>
      </w:r>
      <w:r>
        <w:rPr>
          <w:rFonts w:eastAsia="Times New Roman" w:cs="Times New Roman"/>
        </w:rPr>
        <w:t>μόνο.</w:t>
      </w:r>
      <w:r>
        <w:rPr>
          <w:rFonts w:eastAsia="Times New Roman" w:cs="Times New Roman"/>
        </w:rPr>
        <w:t xml:space="preserve"> </w:t>
      </w:r>
    </w:p>
    <w:p w14:paraId="076E7C39" w14:textId="77777777" w:rsidR="008A5475" w:rsidRDefault="00367962">
      <w:pPr>
        <w:spacing w:line="600" w:lineRule="auto"/>
        <w:ind w:left="360" w:firstLine="491"/>
        <w:jc w:val="both"/>
        <w:rPr>
          <w:rFonts w:eastAsia="Times New Roman" w:cs="Times New Roman"/>
        </w:rPr>
      </w:pPr>
      <w:r>
        <w:rPr>
          <w:rFonts w:eastAsia="Times New Roman" w:cs="Times New Roman"/>
        </w:rPr>
        <w:lastRenderedPageBreak/>
        <w:t>Αναφορικά</w:t>
      </w:r>
      <w:r>
        <w:rPr>
          <w:rFonts w:eastAsia="Times New Roman" w:cs="Times New Roman"/>
        </w:rPr>
        <w:t xml:space="preserve"> </w:t>
      </w:r>
      <w:r>
        <w:rPr>
          <w:rFonts w:eastAsia="Times New Roman" w:cs="Times New Roman"/>
        </w:rPr>
        <w:t>με</w:t>
      </w:r>
      <w:r>
        <w:rPr>
          <w:rFonts w:eastAsia="Times New Roman" w:cs="Times New Roman"/>
        </w:rPr>
        <w:t xml:space="preserve"> </w:t>
      </w:r>
      <w:r>
        <w:rPr>
          <w:rFonts w:eastAsia="Times New Roman" w:cs="Times New Roman"/>
        </w:rPr>
        <w:t>αυτήν</w:t>
      </w:r>
      <w:r>
        <w:rPr>
          <w:rFonts w:eastAsia="Times New Roman" w:cs="Times New Roman"/>
        </w:rPr>
        <w:t xml:space="preserve"> </w:t>
      </w:r>
      <w:r>
        <w:rPr>
          <w:rFonts w:eastAsia="Times New Roman" w:cs="Times New Roman"/>
        </w:rPr>
        <w:t>την</w:t>
      </w:r>
      <w:r>
        <w:rPr>
          <w:rFonts w:eastAsia="Times New Roman" w:cs="Times New Roman"/>
        </w:rPr>
        <w:t xml:space="preserve"> </w:t>
      </w:r>
      <w:r>
        <w:rPr>
          <w:rFonts w:eastAsia="Times New Roman" w:cs="Times New Roman"/>
        </w:rPr>
        <w:t>ευκαιρία,</w:t>
      </w:r>
      <w:r>
        <w:rPr>
          <w:rFonts w:eastAsia="Times New Roman" w:cs="Times New Roman"/>
        </w:rPr>
        <w:t xml:space="preserve"> </w:t>
      </w:r>
      <w:r>
        <w:rPr>
          <w:rFonts w:eastAsia="Times New Roman" w:cs="Times New Roman"/>
        </w:rPr>
        <w:t>ήδη</w:t>
      </w:r>
      <w:r>
        <w:rPr>
          <w:rFonts w:eastAsia="Times New Roman" w:cs="Times New Roman"/>
        </w:rPr>
        <w:t xml:space="preserve"> </w:t>
      </w:r>
      <w:r>
        <w:rPr>
          <w:rFonts w:eastAsia="Times New Roman" w:cs="Times New Roman"/>
        </w:rPr>
        <w:t>από</w:t>
      </w:r>
      <w:r>
        <w:rPr>
          <w:rFonts w:eastAsia="Times New Roman" w:cs="Times New Roman"/>
        </w:rPr>
        <w:t xml:space="preserve"> </w:t>
      </w:r>
      <w:r>
        <w:rPr>
          <w:rFonts w:eastAsia="Times New Roman" w:cs="Times New Roman"/>
        </w:rPr>
        <w:t>το</w:t>
      </w:r>
      <w:r>
        <w:rPr>
          <w:rFonts w:eastAsia="Times New Roman" w:cs="Times New Roman"/>
        </w:rPr>
        <w:t>ν</w:t>
      </w:r>
      <w:r>
        <w:rPr>
          <w:rFonts w:eastAsia="Times New Roman" w:cs="Times New Roman"/>
        </w:rPr>
        <w:t xml:space="preserve"> </w:t>
      </w:r>
      <w:r>
        <w:rPr>
          <w:rFonts w:eastAsia="Times New Roman" w:cs="Times New Roman"/>
        </w:rPr>
        <w:t>Σεπτέμβριο</w:t>
      </w:r>
      <w:r>
        <w:rPr>
          <w:rFonts w:eastAsia="Times New Roman" w:cs="Times New Roman"/>
        </w:rPr>
        <w:t xml:space="preserve"> </w:t>
      </w:r>
      <w:r>
        <w:rPr>
          <w:rFonts w:eastAsia="Times New Roman" w:cs="Times New Roman"/>
        </w:rPr>
        <w:t>του</w:t>
      </w:r>
      <w:r>
        <w:rPr>
          <w:rFonts w:eastAsia="Times New Roman" w:cs="Times New Roman"/>
        </w:rPr>
        <w:t xml:space="preserve"> </w:t>
      </w:r>
      <w:r>
        <w:rPr>
          <w:rFonts w:eastAsia="Times New Roman" w:cs="Times New Roman"/>
        </w:rPr>
        <w:t>2015</w:t>
      </w:r>
      <w:r>
        <w:rPr>
          <w:rFonts w:eastAsia="Times New Roman" w:cs="Times New Roman"/>
        </w:rPr>
        <w:t xml:space="preserve"> </w:t>
      </w:r>
      <w:r>
        <w:rPr>
          <w:rFonts w:eastAsia="Times New Roman" w:cs="Times New Roman"/>
        </w:rPr>
        <w:t>είχα</w:t>
      </w:r>
      <w:r>
        <w:rPr>
          <w:rFonts w:eastAsia="Times New Roman" w:cs="Times New Roman"/>
        </w:rPr>
        <w:t xml:space="preserve"> </w:t>
      </w:r>
      <w:r>
        <w:rPr>
          <w:rFonts w:eastAsia="Times New Roman" w:cs="Times New Roman"/>
        </w:rPr>
        <w:t>προτείνει</w:t>
      </w:r>
      <w:r>
        <w:rPr>
          <w:rFonts w:eastAsia="Times New Roman" w:cs="Times New Roman"/>
        </w:rPr>
        <w:t xml:space="preserve"> </w:t>
      </w:r>
      <w:r>
        <w:rPr>
          <w:rFonts w:eastAsia="Times New Roman" w:cs="Times New Roman"/>
        </w:rPr>
        <w:t>σε</w:t>
      </w:r>
      <w:r>
        <w:rPr>
          <w:rFonts w:eastAsia="Times New Roman" w:cs="Times New Roman"/>
        </w:rPr>
        <w:t xml:space="preserve"> </w:t>
      </w:r>
      <w:r>
        <w:rPr>
          <w:rFonts w:eastAsia="Times New Roman" w:cs="Times New Roman"/>
        </w:rPr>
        <w:t>συνάντηση</w:t>
      </w:r>
      <w:r>
        <w:rPr>
          <w:rFonts w:eastAsia="Times New Roman" w:cs="Times New Roman"/>
        </w:rPr>
        <w:t xml:space="preserve"> </w:t>
      </w:r>
      <w:r>
        <w:rPr>
          <w:rFonts w:eastAsia="Times New Roman" w:cs="Times New Roman"/>
        </w:rPr>
        <w:t>των</w:t>
      </w:r>
      <w:r>
        <w:rPr>
          <w:rFonts w:eastAsia="Times New Roman" w:cs="Times New Roman"/>
        </w:rPr>
        <w:t xml:space="preserve"> </w:t>
      </w:r>
      <w:r>
        <w:rPr>
          <w:rFonts w:eastAsia="Times New Roman" w:cs="Times New Roman"/>
        </w:rPr>
        <w:t>πρώην</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νυν</w:t>
      </w:r>
      <w:r>
        <w:rPr>
          <w:rFonts w:eastAsia="Times New Roman" w:cs="Times New Roman"/>
        </w:rPr>
        <w:t xml:space="preserve"> </w:t>
      </w:r>
      <w:r>
        <w:rPr>
          <w:rFonts w:eastAsia="Times New Roman" w:cs="Times New Roman"/>
        </w:rPr>
        <w:t>Ευρωβουλευτών</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Νέας</w:t>
      </w:r>
      <w:r>
        <w:rPr>
          <w:rFonts w:eastAsia="Times New Roman" w:cs="Times New Roman"/>
        </w:rPr>
        <w:t xml:space="preserve"> </w:t>
      </w:r>
      <w:r>
        <w:rPr>
          <w:rFonts w:eastAsia="Times New Roman" w:cs="Times New Roman"/>
        </w:rPr>
        <w:t>Δημοκρατίας,</w:t>
      </w:r>
      <w:r>
        <w:rPr>
          <w:rFonts w:eastAsia="Times New Roman" w:cs="Times New Roman"/>
        </w:rPr>
        <w:t xml:space="preserve"> </w:t>
      </w:r>
      <w:r>
        <w:rPr>
          <w:rFonts w:eastAsia="Times New Roman" w:cs="Times New Roman"/>
        </w:rPr>
        <w:t>αλλά</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πολιτευτών</w:t>
      </w:r>
      <w:r>
        <w:rPr>
          <w:rFonts w:eastAsia="Times New Roman" w:cs="Times New Roman"/>
        </w:rPr>
        <w:t xml:space="preserve"> </w:t>
      </w:r>
      <w:r>
        <w:rPr>
          <w:rFonts w:eastAsia="Times New Roman" w:cs="Times New Roman"/>
        </w:rPr>
        <w:t>του</w:t>
      </w:r>
      <w:r>
        <w:rPr>
          <w:rFonts w:eastAsia="Times New Roman" w:cs="Times New Roman"/>
        </w:rPr>
        <w:t xml:space="preserve"> </w:t>
      </w:r>
      <w:r>
        <w:rPr>
          <w:rFonts w:eastAsia="Times New Roman" w:cs="Times New Roman"/>
        </w:rPr>
        <w:t>Ευρωπαϊκού</w:t>
      </w:r>
      <w:r>
        <w:rPr>
          <w:rFonts w:eastAsia="Times New Roman" w:cs="Times New Roman"/>
        </w:rPr>
        <w:t xml:space="preserve"> </w:t>
      </w:r>
      <w:r>
        <w:rPr>
          <w:rFonts w:eastAsia="Times New Roman" w:cs="Times New Roman"/>
        </w:rPr>
        <w:t>Κοινοβουλίου,</w:t>
      </w:r>
      <w:r>
        <w:rPr>
          <w:rFonts w:eastAsia="Times New Roman" w:cs="Times New Roman"/>
        </w:rPr>
        <w:t xml:space="preserve"> </w:t>
      </w:r>
      <w:r>
        <w:rPr>
          <w:rFonts w:eastAsia="Times New Roman" w:cs="Times New Roman"/>
        </w:rPr>
        <w:t>την</w:t>
      </w:r>
      <w:r>
        <w:rPr>
          <w:rFonts w:eastAsia="Times New Roman" w:cs="Times New Roman"/>
        </w:rPr>
        <w:t xml:space="preserve"> </w:t>
      </w:r>
      <w:r>
        <w:rPr>
          <w:rFonts w:eastAsia="Times New Roman" w:cs="Times New Roman"/>
        </w:rPr>
        <w:t>προώθηση</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υιοθέτησης</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«Νίκης</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Σαμοθράκης»</w:t>
      </w:r>
      <w:r>
        <w:rPr>
          <w:rFonts w:eastAsia="Times New Roman" w:cs="Times New Roman"/>
        </w:rPr>
        <w:t xml:space="preserve"> </w:t>
      </w:r>
      <w:r>
        <w:rPr>
          <w:rFonts w:eastAsia="Times New Roman" w:cs="Times New Roman"/>
        </w:rPr>
        <w:t>ως</w:t>
      </w:r>
      <w:r>
        <w:rPr>
          <w:rFonts w:eastAsia="Times New Roman" w:cs="Times New Roman"/>
        </w:rPr>
        <w:t xml:space="preserve"> </w:t>
      </w:r>
      <w:r>
        <w:rPr>
          <w:rFonts w:eastAsia="Times New Roman" w:cs="Times New Roman"/>
        </w:rPr>
        <w:t>συμβόλου</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νίκης</w:t>
      </w:r>
      <w:r>
        <w:rPr>
          <w:rFonts w:eastAsia="Times New Roman" w:cs="Times New Roman"/>
        </w:rPr>
        <w:t xml:space="preserve"> </w:t>
      </w:r>
      <w:r>
        <w:rPr>
          <w:rFonts w:eastAsia="Times New Roman" w:cs="Times New Roman"/>
        </w:rPr>
        <w:t>των</w:t>
      </w:r>
      <w:r>
        <w:rPr>
          <w:rFonts w:eastAsia="Times New Roman" w:cs="Times New Roman"/>
        </w:rPr>
        <w:t xml:space="preserve"> </w:t>
      </w:r>
      <w:r>
        <w:rPr>
          <w:rFonts w:eastAsia="Times New Roman" w:cs="Times New Roman"/>
        </w:rPr>
        <w:t>ευρωπαϊκών</w:t>
      </w:r>
      <w:r>
        <w:rPr>
          <w:rFonts w:eastAsia="Times New Roman" w:cs="Times New Roman"/>
        </w:rPr>
        <w:t xml:space="preserve"> </w:t>
      </w:r>
      <w:r>
        <w:rPr>
          <w:rFonts w:eastAsia="Times New Roman" w:cs="Times New Roman"/>
        </w:rPr>
        <w:t>ιδεών,</w:t>
      </w:r>
      <w:r>
        <w:rPr>
          <w:rFonts w:eastAsia="Times New Roman" w:cs="Times New Roman"/>
        </w:rPr>
        <w:t xml:space="preserve"> </w:t>
      </w:r>
      <w:r>
        <w:rPr>
          <w:rFonts w:eastAsia="Times New Roman" w:cs="Times New Roman"/>
        </w:rPr>
        <w:t>αρχών</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αξιών,</w:t>
      </w:r>
      <w:r>
        <w:rPr>
          <w:rFonts w:eastAsia="Times New Roman" w:cs="Times New Roman"/>
        </w:rPr>
        <w:t xml:space="preserve"> </w:t>
      </w:r>
      <w:r>
        <w:rPr>
          <w:rFonts w:eastAsia="Times New Roman" w:cs="Times New Roman"/>
        </w:rPr>
        <w:t>απέναντι</w:t>
      </w:r>
      <w:r>
        <w:rPr>
          <w:rFonts w:eastAsia="Times New Roman" w:cs="Times New Roman"/>
        </w:rPr>
        <w:t xml:space="preserve"> </w:t>
      </w:r>
      <w:r>
        <w:rPr>
          <w:rFonts w:eastAsia="Times New Roman" w:cs="Times New Roman"/>
        </w:rPr>
        <w:t>σε</w:t>
      </w:r>
      <w:r>
        <w:rPr>
          <w:rFonts w:eastAsia="Times New Roman" w:cs="Times New Roman"/>
        </w:rPr>
        <w:t xml:space="preserve"> </w:t>
      </w:r>
      <w:r>
        <w:rPr>
          <w:rFonts w:eastAsia="Times New Roman" w:cs="Times New Roman"/>
        </w:rPr>
        <w:t>κάθε</w:t>
      </w:r>
      <w:r>
        <w:rPr>
          <w:rFonts w:eastAsia="Times New Roman" w:cs="Times New Roman"/>
        </w:rPr>
        <w:t xml:space="preserve"> </w:t>
      </w:r>
      <w:r>
        <w:rPr>
          <w:rFonts w:eastAsia="Times New Roman" w:cs="Times New Roman"/>
        </w:rPr>
        <w:t>αναχρονιστική,</w:t>
      </w:r>
      <w:r>
        <w:rPr>
          <w:rFonts w:eastAsia="Times New Roman" w:cs="Times New Roman"/>
        </w:rPr>
        <w:t xml:space="preserve"> </w:t>
      </w:r>
      <w:r>
        <w:rPr>
          <w:rFonts w:eastAsia="Times New Roman" w:cs="Times New Roman"/>
        </w:rPr>
        <w:t>ολοκληρωτική</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σκοτεινή</w:t>
      </w:r>
      <w:r>
        <w:rPr>
          <w:rFonts w:eastAsia="Times New Roman" w:cs="Times New Roman"/>
        </w:rPr>
        <w:t xml:space="preserve"> </w:t>
      </w:r>
      <w:r>
        <w:rPr>
          <w:rFonts w:eastAsia="Times New Roman" w:cs="Times New Roman"/>
        </w:rPr>
        <w:t>ιδεοληψία</w:t>
      </w:r>
      <w:r>
        <w:rPr>
          <w:rFonts w:eastAsia="Times New Roman" w:cs="Times New Roman"/>
        </w:rPr>
        <w:t xml:space="preserve"> </w:t>
      </w:r>
      <w:r>
        <w:rPr>
          <w:rFonts w:eastAsia="Times New Roman" w:cs="Times New Roman"/>
        </w:rPr>
        <w:t>που</w:t>
      </w:r>
      <w:r>
        <w:rPr>
          <w:rFonts w:eastAsia="Times New Roman" w:cs="Times New Roman"/>
        </w:rPr>
        <w:t xml:space="preserve"> </w:t>
      </w:r>
      <w:r>
        <w:rPr>
          <w:rFonts w:eastAsia="Times New Roman" w:cs="Times New Roman"/>
        </w:rPr>
        <w:t>κατά</w:t>
      </w:r>
      <w:r>
        <w:rPr>
          <w:rFonts w:eastAsia="Times New Roman" w:cs="Times New Roman"/>
        </w:rPr>
        <w:t xml:space="preserve"> </w:t>
      </w:r>
      <w:r>
        <w:rPr>
          <w:rFonts w:eastAsia="Times New Roman" w:cs="Times New Roman"/>
        </w:rPr>
        <w:t>καιρούς</w:t>
      </w:r>
      <w:r>
        <w:rPr>
          <w:rFonts w:eastAsia="Times New Roman" w:cs="Times New Roman"/>
        </w:rPr>
        <w:t xml:space="preserve"> </w:t>
      </w:r>
      <w:r>
        <w:rPr>
          <w:rFonts w:eastAsia="Times New Roman" w:cs="Times New Roman"/>
        </w:rPr>
        <w:t>επιχειρεί</w:t>
      </w:r>
      <w:r>
        <w:rPr>
          <w:rFonts w:eastAsia="Times New Roman" w:cs="Times New Roman"/>
        </w:rPr>
        <w:t xml:space="preserve"> </w:t>
      </w:r>
      <w:r>
        <w:rPr>
          <w:rFonts w:eastAsia="Times New Roman" w:cs="Times New Roman"/>
        </w:rPr>
        <w:t>να</w:t>
      </w:r>
      <w:r>
        <w:rPr>
          <w:rFonts w:eastAsia="Times New Roman" w:cs="Times New Roman"/>
        </w:rPr>
        <w:t xml:space="preserve"> </w:t>
      </w:r>
      <w:r>
        <w:rPr>
          <w:rFonts w:eastAsia="Times New Roman" w:cs="Times New Roman"/>
        </w:rPr>
        <w:t>διεισδύσει</w:t>
      </w:r>
      <w:r>
        <w:rPr>
          <w:rFonts w:eastAsia="Times New Roman" w:cs="Times New Roman"/>
        </w:rPr>
        <w:t xml:space="preserve"> </w:t>
      </w:r>
      <w:r>
        <w:rPr>
          <w:rFonts w:eastAsia="Times New Roman" w:cs="Times New Roman"/>
        </w:rPr>
        <w:t>στην</w:t>
      </w:r>
      <w:r>
        <w:rPr>
          <w:rFonts w:eastAsia="Times New Roman" w:cs="Times New Roman"/>
        </w:rPr>
        <w:t xml:space="preserve"> </w:t>
      </w:r>
      <w:r>
        <w:rPr>
          <w:rFonts w:eastAsia="Times New Roman" w:cs="Times New Roman"/>
        </w:rPr>
        <w:t>Ευρώπη.</w:t>
      </w:r>
      <w:r>
        <w:rPr>
          <w:rFonts w:eastAsia="Times New Roman" w:cs="Times New Roman"/>
        </w:rPr>
        <w:t xml:space="preserve"> </w:t>
      </w:r>
    </w:p>
    <w:p w14:paraId="076E7C3A" w14:textId="77777777" w:rsidR="008A5475" w:rsidRDefault="00367962">
      <w:pPr>
        <w:spacing w:line="600" w:lineRule="auto"/>
        <w:ind w:left="360" w:firstLine="491"/>
        <w:jc w:val="both"/>
        <w:rPr>
          <w:rFonts w:eastAsia="Times New Roman" w:cs="Times New Roman"/>
        </w:rPr>
      </w:pPr>
      <w:r>
        <w:rPr>
          <w:rFonts w:eastAsia="Times New Roman" w:cs="Times New Roman"/>
        </w:rPr>
        <w:t>Επιπροσθέτως,</w:t>
      </w:r>
      <w:r>
        <w:rPr>
          <w:rFonts w:eastAsia="Times New Roman" w:cs="Times New Roman"/>
        </w:rPr>
        <w:t xml:space="preserve"> </w:t>
      </w:r>
      <w:r>
        <w:rPr>
          <w:rFonts w:eastAsia="Times New Roman" w:cs="Times New Roman"/>
        </w:rPr>
        <w:t>μετά</w:t>
      </w:r>
      <w:r>
        <w:rPr>
          <w:rFonts w:eastAsia="Times New Roman" w:cs="Times New Roman"/>
        </w:rPr>
        <w:t xml:space="preserve"> </w:t>
      </w:r>
      <w:r>
        <w:rPr>
          <w:rFonts w:eastAsia="Times New Roman" w:cs="Times New Roman"/>
        </w:rPr>
        <w:t>τα</w:t>
      </w:r>
      <w:r>
        <w:rPr>
          <w:rFonts w:eastAsia="Times New Roman" w:cs="Times New Roman"/>
        </w:rPr>
        <w:t xml:space="preserve"> </w:t>
      </w:r>
      <w:r>
        <w:rPr>
          <w:rFonts w:eastAsia="Times New Roman" w:cs="Times New Roman"/>
        </w:rPr>
        <w:t>τραγικά</w:t>
      </w:r>
      <w:r>
        <w:rPr>
          <w:rFonts w:eastAsia="Times New Roman" w:cs="Times New Roman"/>
        </w:rPr>
        <w:t xml:space="preserve"> </w:t>
      </w:r>
      <w:r>
        <w:rPr>
          <w:rFonts w:eastAsia="Times New Roman" w:cs="Times New Roman"/>
        </w:rPr>
        <w:t>γεγονότα</w:t>
      </w:r>
      <w:r>
        <w:rPr>
          <w:rFonts w:eastAsia="Times New Roman" w:cs="Times New Roman"/>
        </w:rPr>
        <w:t xml:space="preserve"> </w:t>
      </w:r>
      <w:r>
        <w:rPr>
          <w:rFonts w:eastAsia="Times New Roman" w:cs="Times New Roman"/>
        </w:rPr>
        <w:t>του</w:t>
      </w:r>
      <w:r>
        <w:rPr>
          <w:rFonts w:eastAsia="Times New Roman" w:cs="Times New Roman"/>
        </w:rPr>
        <w:t xml:space="preserve"> </w:t>
      </w:r>
      <w:r>
        <w:rPr>
          <w:rFonts w:eastAsia="Times New Roman" w:cs="Times New Roman"/>
        </w:rPr>
        <w:t>περασμένου</w:t>
      </w:r>
      <w:r>
        <w:rPr>
          <w:rFonts w:eastAsia="Times New Roman" w:cs="Times New Roman"/>
        </w:rPr>
        <w:t xml:space="preserve"> </w:t>
      </w:r>
      <w:r>
        <w:rPr>
          <w:rFonts w:eastAsia="Times New Roman" w:cs="Times New Roman"/>
        </w:rPr>
        <w:t>Νοεμβρίου</w:t>
      </w:r>
      <w:r>
        <w:rPr>
          <w:rFonts w:eastAsia="Times New Roman" w:cs="Times New Roman"/>
        </w:rPr>
        <w:t xml:space="preserve"> </w:t>
      </w:r>
      <w:r>
        <w:rPr>
          <w:rFonts w:eastAsia="Times New Roman" w:cs="Times New Roman"/>
        </w:rPr>
        <w:t>στο</w:t>
      </w:r>
      <w:r>
        <w:rPr>
          <w:rFonts w:eastAsia="Times New Roman" w:cs="Times New Roman"/>
        </w:rPr>
        <w:t xml:space="preserve"> </w:t>
      </w:r>
      <w:r>
        <w:rPr>
          <w:rFonts w:eastAsia="Times New Roman" w:cs="Times New Roman"/>
        </w:rPr>
        <w:t>Παρίσι,</w:t>
      </w:r>
      <w:r>
        <w:rPr>
          <w:rFonts w:eastAsia="Times New Roman" w:cs="Times New Roman"/>
        </w:rPr>
        <w:t xml:space="preserve"> </w:t>
      </w:r>
      <w:r>
        <w:rPr>
          <w:rFonts w:eastAsia="Times New Roman" w:cs="Times New Roman"/>
        </w:rPr>
        <w:t>υπέβαλα</w:t>
      </w:r>
      <w:r>
        <w:rPr>
          <w:rFonts w:eastAsia="Times New Roman" w:cs="Times New Roman"/>
        </w:rPr>
        <w:t xml:space="preserve"> </w:t>
      </w:r>
      <w:r>
        <w:rPr>
          <w:rFonts w:eastAsia="Times New Roman" w:cs="Times New Roman"/>
        </w:rPr>
        <w:t>τα</w:t>
      </w:r>
      <w:r>
        <w:rPr>
          <w:rFonts w:eastAsia="Times New Roman" w:cs="Times New Roman"/>
        </w:rPr>
        <w:t xml:space="preserve"> </w:t>
      </w:r>
      <w:r>
        <w:rPr>
          <w:rFonts w:eastAsia="Times New Roman" w:cs="Times New Roman"/>
        </w:rPr>
        <w:t>συλλυπητήριά</w:t>
      </w:r>
      <w:r>
        <w:rPr>
          <w:rFonts w:eastAsia="Times New Roman" w:cs="Times New Roman"/>
        </w:rPr>
        <w:t xml:space="preserve"> </w:t>
      </w:r>
      <w:r>
        <w:rPr>
          <w:rFonts w:eastAsia="Times New Roman" w:cs="Times New Roman"/>
        </w:rPr>
        <w:t>μου</w:t>
      </w:r>
      <w:r>
        <w:rPr>
          <w:rFonts w:eastAsia="Times New Roman" w:cs="Times New Roman"/>
        </w:rPr>
        <w:t xml:space="preserve"> </w:t>
      </w:r>
      <w:r>
        <w:rPr>
          <w:rFonts w:eastAsia="Times New Roman" w:cs="Times New Roman"/>
        </w:rPr>
        <w:t>στον</w:t>
      </w:r>
      <w:r>
        <w:rPr>
          <w:rFonts w:eastAsia="Times New Roman" w:cs="Times New Roman"/>
        </w:rPr>
        <w:t xml:space="preserve"> </w:t>
      </w:r>
      <w:r>
        <w:rPr>
          <w:rFonts w:eastAsia="Times New Roman" w:cs="Times New Roman"/>
        </w:rPr>
        <w:t>Γάλλο</w:t>
      </w:r>
      <w:r>
        <w:rPr>
          <w:rFonts w:eastAsia="Times New Roman" w:cs="Times New Roman"/>
        </w:rPr>
        <w:t xml:space="preserve"> </w:t>
      </w:r>
      <w:r>
        <w:rPr>
          <w:rFonts w:eastAsia="Times New Roman" w:cs="Times New Roman"/>
        </w:rPr>
        <w:t>Πρόεδρο</w:t>
      </w:r>
      <w:r>
        <w:rPr>
          <w:rFonts w:eastAsia="Times New Roman" w:cs="Times New Roman"/>
        </w:rPr>
        <w:t xml:space="preserve"> </w:t>
      </w:r>
      <w:r>
        <w:rPr>
          <w:rFonts w:eastAsia="Times New Roman" w:cs="Times New Roman"/>
        </w:rPr>
        <w:t>μέσω</w:t>
      </w:r>
      <w:r>
        <w:rPr>
          <w:rFonts w:eastAsia="Times New Roman" w:cs="Times New Roman"/>
        </w:rPr>
        <w:t xml:space="preserve"> </w:t>
      </w:r>
      <w:r>
        <w:rPr>
          <w:rFonts w:eastAsia="Times New Roman" w:cs="Times New Roman"/>
        </w:rPr>
        <w:t>επιστολής</w:t>
      </w:r>
      <w:r>
        <w:rPr>
          <w:rFonts w:eastAsia="Times New Roman" w:cs="Times New Roman"/>
        </w:rPr>
        <w:t xml:space="preserve"> </w:t>
      </w:r>
      <w:r>
        <w:rPr>
          <w:rFonts w:eastAsia="Times New Roman" w:cs="Times New Roman"/>
        </w:rPr>
        <w:t>που</w:t>
      </w:r>
      <w:r>
        <w:rPr>
          <w:rFonts w:eastAsia="Times New Roman" w:cs="Times New Roman"/>
        </w:rPr>
        <w:t xml:space="preserve"> </w:t>
      </w:r>
      <w:r>
        <w:rPr>
          <w:rFonts w:eastAsia="Times New Roman" w:cs="Times New Roman"/>
        </w:rPr>
        <w:t>παρέδωσα</w:t>
      </w:r>
      <w:r>
        <w:rPr>
          <w:rFonts w:eastAsia="Times New Roman" w:cs="Times New Roman"/>
        </w:rPr>
        <w:t xml:space="preserve"> </w:t>
      </w:r>
      <w:r>
        <w:rPr>
          <w:rFonts w:eastAsia="Times New Roman" w:cs="Times New Roman"/>
        </w:rPr>
        <w:t>στην</w:t>
      </w:r>
      <w:r>
        <w:rPr>
          <w:rFonts w:eastAsia="Times New Roman" w:cs="Times New Roman"/>
        </w:rPr>
        <w:t xml:space="preserve"> </w:t>
      </w:r>
      <w:r>
        <w:rPr>
          <w:rFonts w:eastAsia="Times New Roman" w:cs="Times New Roman"/>
        </w:rPr>
        <w:lastRenderedPageBreak/>
        <w:t>εδώ</w:t>
      </w:r>
      <w:r>
        <w:rPr>
          <w:rFonts w:eastAsia="Times New Roman" w:cs="Times New Roman"/>
        </w:rPr>
        <w:t xml:space="preserve"> </w:t>
      </w:r>
      <w:r>
        <w:rPr>
          <w:rFonts w:eastAsia="Times New Roman" w:cs="Times New Roman"/>
        </w:rPr>
        <w:t>Γ</w:t>
      </w:r>
      <w:r>
        <w:rPr>
          <w:rFonts w:eastAsia="Times New Roman" w:cs="Times New Roman"/>
        </w:rPr>
        <w:t>αλλική</w:t>
      </w:r>
      <w:r>
        <w:rPr>
          <w:rFonts w:eastAsia="Times New Roman" w:cs="Times New Roman"/>
        </w:rPr>
        <w:t xml:space="preserve"> </w:t>
      </w:r>
      <w:r>
        <w:rPr>
          <w:rFonts w:eastAsia="Times New Roman" w:cs="Times New Roman"/>
        </w:rPr>
        <w:t>Πρεσβεία</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στην</w:t>
      </w:r>
      <w:r>
        <w:rPr>
          <w:rFonts w:eastAsia="Times New Roman" w:cs="Times New Roman"/>
        </w:rPr>
        <w:t xml:space="preserve"> </w:t>
      </w:r>
      <w:r>
        <w:rPr>
          <w:rFonts w:eastAsia="Times New Roman" w:cs="Times New Roman"/>
        </w:rPr>
        <w:t>οποία</w:t>
      </w:r>
      <w:r>
        <w:rPr>
          <w:rFonts w:eastAsia="Times New Roman" w:cs="Times New Roman"/>
        </w:rPr>
        <w:t xml:space="preserve"> </w:t>
      </w:r>
      <w:r>
        <w:rPr>
          <w:rFonts w:eastAsia="Times New Roman" w:cs="Times New Roman"/>
        </w:rPr>
        <w:t>περιλαμβάνονταν</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η</w:t>
      </w:r>
      <w:r>
        <w:rPr>
          <w:rFonts w:eastAsia="Times New Roman" w:cs="Times New Roman"/>
        </w:rPr>
        <w:t xml:space="preserve"> </w:t>
      </w:r>
      <w:r>
        <w:rPr>
          <w:rFonts w:eastAsia="Times New Roman" w:cs="Times New Roman"/>
        </w:rPr>
        <w:t>πρότασή</w:t>
      </w:r>
      <w:r>
        <w:rPr>
          <w:rFonts w:eastAsia="Times New Roman" w:cs="Times New Roman"/>
        </w:rPr>
        <w:t xml:space="preserve"> </w:t>
      </w:r>
      <w:r>
        <w:rPr>
          <w:rFonts w:eastAsia="Times New Roman" w:cs="Times New Roman"/>
        </w:rPr>
        <w:t>μου</w:t>
      </w:r>
      <w:r>
        <w:rPr>
          <w:rFonts w:eastAsia="Times New Roman" w:cs="Times New Roman"/>
        </w:rPr>
        <w:t xml:space="preserve"> </w:t>
      </w:r>
      <w:r>
        <w:rPr>
          <w:rFonts w:eastAsia="Times New Roman" w:cs="Times New Roman"/>
        </w:rPr>
        <w:t>για</w:t>
      </w:r>
      <w:r>
        <w:rPr>
          <w:rFonts w:eastAsia="Times New Roman" w:cs="Times New Roman"/>
        </w:rPr>
        <w:t xml:space="preserve"> </w:t>
      </w:r>
      <w:r>
        <w:rPr>
          <w:rFonts w:eastAsia="Times New Roman" w:cs="Times New Roman"/>
        </w:rPr>
        <w:t>τη</w:t>
      </w:r>
      <w:r>
        <w:rPr>
          <w:rFonts w:eastAsia="Times New Roman" w:cs="Times New Roman"/>
        </w:rPr>
        <w:t xml:space="preserve"> </w:t>
      </w:r>
      <w:r>
        <w:rPr>
          <w:rFonts w:eastAsia="Times New Roman" w:cs="Times New Roman"/>
        </w:rPr>
        <w:t>«Νίκη</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Σαμοθράκης».</w:t>
      </w:r>
      <w:r>
        <w:rPr>
          <w:rFonts w:eastAsia="Times New Roman" w:cs="Times New Roman"/>
        </w:rPr>
        <w:t xml:space="preserve"> </w:t>
      </w:r>
    </w:p>
    <w:p w14:paraId="076E7C3B" w14:textId="77777777" w:rsidR="008A5475" w:rsidRDefault="00367962">
      <w:pPr>
        <w:spacing w:line="600" w:lineRule="auto"/>
        <w:ind w:left="360" w:firstLine="491"/>
        <w:jc w:val="both"/>
        <w:rPr>
          <w:rFonts w:eastAsia="Times New Roman" w:cs="Times New Roman"/>
        </w:rPr>
      </w:pPr>
      <w:r>
        <w:rPr>
          <w:rFonts w:eastAsia="Times New Roman" w:cs="Times New Roman"/>
        </w:rPr>
        <w:t>Άλλωστε,</w:t>
      </w:r>
      <w:r>
        <w:rPr>
          <w:rFonts w:eastAsia="Times New Roman" w:cs="Times New Roman"/>
        </w:rPr>
        <w:t xml:space="preserve"> </w:t>
      </w:r>
      <w:r>
        <w:rPr>
          <w:rFonts w:eastAsia="Times New Roman" w:cs="Times New Roman"/>
        </w:rPr>
        <w:t>πέραν</w:t>
      </w:r>
      <w:r>
        <w:rPr>
          <w:rFonts w:eastAsia="Times New Roman" w:cs="Times New Roman"/>
        </w:rPr>
        <w:t xml:space="preserve"> </w:t>
      </w:r>
      <w:r>
        <w:rPr>
          <w:rFonts w:eastAsia="Times New Roman" w:cs="Times New Roman"/>
        </w:rPr>
        <w:t>όλων</w:t>
      </w:r>
      <w:r>
        <w:rPr>
          <w:rFonts w:eastAsia="Times New Roman" w:cs="Times New Roman"/>
        </w:rPr>
        <w:t xml:space="preserve"> </w:t>
      </w:r>
      <w:r>
        <w:rPr>
          <w:rFonts w:eastAsia="Times New Roman" w:cs="Times New Roman"/>
        </w:rPr>
        <w:t>των</w:t>
      </w:r>
      <w:r>
        <w:rPr>
          <w:rFonts w:eastAsia="Times New Roman" w:cs="Times New Roman"/>
        </w:rPr>
        <w:t xml:space="preserve"> </w:t>
      </w:r>
      <w:r>
        <w:rPr>
          <w:rFonts w:eastAsia="Times New Roman" w:cs="Times New Roman"/>
        </w:rPr>
        <w:t>άλλων,</w:t>
      </w:r>
      <w:r>
        <w:rPr>
          <w:rFonts w:eastAsia="Times New Roman" w:cs="Times New Roman"/>
        </w:rPr>
        <w:t xml:space="preserve"> </w:t>
      </w:r>
      <w:r>
        <w:rPr>
          <w:rFonts w:eastAsia="Times New Roman" w:cs="Times New Roman"/>
        </w:rPr>
        <w:t>τον</w:t>
      </w:r>
      <w:r>
        <w:rPr>
          <w:rFonts w:eastAsia="Times New Roman" w:cs="Times New Roman"/>
        </w:rPr>
        <w:t xml:space="preserve"> </w:t>
      </w:r>
      <w:r>
        <w:rPr>
          <w:rFonts w:eastAsia="Times New Roman" w:cs="Times New Roman"/>
        </w:rPr>
        <w:t>ελληνικό</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γαλλικό</w:t>
      </w:r>
      <w:r>
        <w:rPr>
          <w:rFonts w:eastAsia="Times New Roman" w:cs="Times New Roman"/>
        </w:rPr>
        <w:t xml:space="preserve"> </w:t>
      </w:r>
      <w:r>
        <w:rPr>
          <w:rFonts w:eastAsia="Times New Roman" w:cs="Times New Roman"/>
        </w:rPr>
        <w:t>λαό</w:t>
      </w:r>
      <w:r>
        <w:rPr>
          <w:rFonts w:eastAsia="Times New Roman" w:cs="Times New Roman"/>
        </w:rPr>
        <w:t xml:space="preserve"> </w:t>
      </w:r>
      <w:r>
        <w:rPr>
          <w:rFonts w:eastAsia="Times New Roman" w:cs="Times New Roman"/>
        </w:rPr>
        <w:t>συνδέει</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το</w:t>
      </w:r>
      <w:r>
        <w:rPr>
          <w:rFonts w:eastAsia="Times New Roman" w:cs="Times New Roman"/>
        </w:rPr>
        <w:t xml:space="preserve"> </w:t>
      </w:r>
      <w:r>
        <w:rPr>
          <w:rFonts w:eastAsia="Times New Roman" w:cs="Times New Roman"/>
        </w:rPr>
        <w:t>αριστούργημα</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«Νίκης</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Σαμοθράκης»,</w:t>
      </w:r>
      <w:r>
        <w:rPr>
          <w:rFonts w:eastAsia="Times New Roman" w:cs="Times New Roman"/>
        </w:rPr>
        <w:t xml:space="preserve"> </w:t>
      </w:r>
      <w:r>
        <w:rPr>
          <w:rFonts w:eastAsia="Times New Roman" w:cs="Times New Roman"/>
        </w:rPr>
        <w:t>η</w:t>
      </w:r>
      <w:r>
        <w:rPr>
          <w:rFonts w:eastAsia="Times New Roman" w:cs="Times New Roman"/>
        </w:rPr>
        <w:t xml:space="preserve"> </w:t>
      </w:r>
      <w:r>
        <w:rPr>
          <w:rFonts w:eastAsia="Times New Roman" w:cs="Times New Roman"/>
        </w:rPr>
        <w:t>οποία</w:t>
      </w:r>
      <w:r>
        <w:rPr>
          <w:rFonts w:eastAsia="Times New Roman" w:cs="Times New Roman"/>
        </w:rPr>
        <w:t xml:space="preserve"> </w:t>
      </w:r>
      <w:r>
        <w:rPr>
          <w:rFonts w:eastAsia="Times New Roman" w:cs="Times New Roman"/>
        </w:rPr>
        <w:t>κατοικοεδρεύει</w:t>
      </w:r>
      <w:r>
        <w:rPr>
          <w:rFonts w:eastAsia="Times New Roman" w:cs="Times New Roman"/>
        </w:rPr>
        <w:t xml:space="preserve"> </w:t>
      </w:r>
      <w:r>
        <w:rPr>
          <w:rFonts w:eastAsia="Times New Roman" w:cs="Times New Roman"/>
        </w:rPr>
        <w:t>στο</w:t>
      </w:r>
      <w:r>
        <w:rPr>
          <w:rFonts w:eastAsia="Times New Roman" w:cs="Times New Roman"/>
        </w:rPr>
        <w:t xml:space="preserve"> </w:t>
      </w:r>
      <w:r>
        <w:rPr>
          <w:rFonts w:eastAsia="Times New Roman" w:cs="Times New Roman"/>
        </w:rPr>
        <w:t>Μουσείο</w:t>
      </w:r>
      <w:r>
        <w:rPr>
          <w:rFonts w:eastAsia="Times New Roman" w:cs="Times New Roman"/>
        </w:rPr>
        <w:t xml:space="preserve"> </w:t>
      </w:r>
      <w:r>
        <w:rPr>
          <w:rFonts w:eastAsia="Times New Roman" w:cs="Times New Roman"/>
        </w:rPr>
        <w:t>του</w:t>
      </w:r>
      <w:r>
        <w:rPr>
          <w:rFonts w:eastAsia="Times New Roman" w:cs="Times New Roman"/>
        </w:rPr>
        <w:t xml:space="preserve"> </w:t>
      </w:r>
      <w:r>
        <w:rPr>
          <w:rFonts w:eastAsia="Times New Roman" w:cs="Times New Roman"/>
        </w:rPr>
        <w:t>Λούβρου</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προέρχεται</w:t>
      </w:r>
      <w:r>
        <w:rPr>
          <w:rFonts w:eastAsia="Times New Roman" w:cs="Times New Roman"/>
        </w:rPr>
        <w:t xml:space="preserve"> </w:t>
      </w:r>
      <w:r>
        <w:rPr>
          <w:rFonts w:eastAsia="Times New Roman" w:cs="Times New Roman"/>
        </w:rPr>
        <w:t>από</w:t>
      </w:r>
      <w:r>
        <w:rPr>
          <w:rFonts w:eastAsia="Times New Roman" w:cs="Times New Roman"/>
        </w:rPr>
        <w:t xml:space="preserve"> </w:t>
      </w:r>
      <w:r>
        <w:rPr>
          <w:rFonts w:eastAsia="Times New Roman" w:cs="Times New Roman"/>
        </w:rPr>
        <w:t>την</w:t>
      </w:r>
      <w:r>
        <w:rPr>
          <w:rFonts w:eastAsia="Times New Roman" w:cs="Times New Roman"/>
        </w:rPr>
        <w:t xml:space="preserve"> </w:t>
      </w:r>
      <w:r>
        <w:rPr>
          <w:rFonts w:eastAsia="Times New Roman" w:cs="Times New Roman"/>
        </w:rPr>
        <w:t>ιδιαίτερη</w:t>
      </w:r>
      <w:r>
        <w:rPr>
          <w:rFonts w:eastAsia="Times New Roman" w:cs="Times New Roman"/>
        </w:rPr>
        <w:t xml:space="preserve"> </w:t>
      </w:r>
      <w:r>
        <w:rPr>
          <w:rFonts w:eastAsia="Times New Roman" w:cs="Times New Roman"/>
        </w:rPr>
        <w:t>πατρίδα</w:t>
      </w:r>
      <w:r>
        <w:rPr>
          <w:rFonts w:eastAsia="Times New Roman" w:cs="Times New Roman"/>
        </w:rPr>
        <w:t xml:space="preserve"> </w:t>
      </w:r>
      <w:r>
        <w:rPr>
          <w:rFonts w:eastAsia="Times New Roman" w:cs="Times New Roman"/>
        </w:rPr>
        <w:t>μου</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εκλογική</w:t>
      </w:r>
      <w:r>
        <w:rPr>
          <w:rFonts w:eastAsia="Times New Roman" w:cs="Times New Roman"/>
        </w:rPr>
        <w:t xml:space="preserve"> </w:t>
      </w:r>
      <w:r>
        <w:rPr>
          <w:rFonts w:eastAsia="Times New Roman" w:cs="Times New Roman"/>
        </w:rPr>
        <w:t>μου</w:t>
      </w:r>
      <w:r>
        <w:rPr>
          <w:rFonts w:eastAsia="Times New Roman" w:cs="Times New Roman"/>
        </w:rPr>
        <w:t xml:space="preserve"> </w:t>
      </w:r>
      <w:r>
        <w:rPr>
          <w:rFonts w:eastAsia="Times New Roman" w:cs="Times New Roman"/>
        </w:rPr>
        <w:t>περιφέρεια,</w:t>
      </w:r>
      <w:r>
        <w:rPr>
          <w:rFonts w:eastAsia="Times New Roman" w:cs="Times New Roman"/>
        </w:rPr>
        <w:t xml:space="preserve"> </w:t>
      </w:r>
      <w:r>
        <w:rPr>
          <w:rFonts w:eastAsia="Times New Roman" w:cs="Times New Roman"/>
        </w:rPr>
        <w:t>τον</w:t>
      </w:r>
      <w:r>
        <w:rPr>
          <w:rFonts w:eastAsia="Times New Roman" w:cs="Times New Roman"/>
        </w:rPr>
        <w:t xml:space="preserve"> </w:t>
      </w:r>
      <w:r>
        <w:rPr>
          <w:rFonts w:eastAsia="Times New Roman" w:cs="Times New Roman"/>
        </w:rPr>
        <w:t>Έβρο,</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το</w:t>
      </w:r>
      <w:r>
        <w:rPr>
          <w:rFonts w:eastAsia="Times New Roman" w:cs="Times New Roman"/>
        </w:rPr>
        <w:t xml:space="preserve"> </w:t>
      </w:r>
      <w:r>
        <w:rPr>
          <w:rFonts w:eastAsia="Times New Roman" w:cs="Times New Roman"/>
        </w:rPr>
        <w:t>πρώτο</w:t>
      </w:r>
      <w:r>
        <w:rPr>
          <w:rFonts w:eastAsia="Times New Roman" w:cs="Times New Roman"/>
        </w:rPr>
        <w:t xml:space="preserve"> </w:t>
      </w:r>
      <w:r>
        <w:rPr>
          <w:rFonts w:eastAsia="Times New Roman" w:cs="Times New Roman"/>
        </w:rPr>
        <w:t>νησί</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Ευρώπης</w:t>
      </w:r>
      <w:r>
        <w:rPr>
          <w:rFonts w:eastAsia="Times New Roman" w:cs="Times New Roman"/>
        </w:rPr>
        <w:t xml:space="preserve"> </w:t>
      </w:r>
      <w:r>
        <w:rPr>
          <w:rFonts w:eastAsia="Times New Roman" w:cs="Times New Roman"/>
        </w:rPr>
        <w:t>από</w:t>
      </w:r>
      <w:r>
        <w:rPr>
          <w:rFonts w:eastAsia="Times New Roman" w:cs="Times New Roman"/>
        </w:rPr>
        <w:t xml:space="preserve"> </w:t>
      </w:r>
      <w:r>
        <w:rPr>
          <w:rFonts w:eastAsia="Times New Roman" w:cs="Times New Roman"/>
        </w:rPr>
        <w:t>την</w:t>
      </w:r>
      <w:r>
        <w:rPr>
          <w:rFonts w:eastAsia="Times New Roman" w:cs="Times New Roman"/>
        </w:rPr>
        <w:t xml:space="preserve"> </w:t>
      </w:r>
      <w:r>
        <w:rPr>
          <w:rFonts w:eastAsia="Times New Roman" w:cs="Times New Roman"/>
        </w:rPr>
        <w:t>α</w:t>
      </w:r>
      <w:r>
        <w:rPr>
          <w:rFonts w:eastAsia="Times New Roman" w:cs="Times New Roman"/>
        </w:rPr>
        <w:t>νατολή</w:t>
      </w:r>
      <w:r>
        <w:rPr>
          <w:rFonts w:eastAsia="Times New Roman" w:cs="Times New Roman"/>
        </w:rPr>
        <w:t xml:space="preserve"> </w:t>
      </w:r>
      <w:r>
        <w:rPr>
          <w:rFonts w:eastAsia="Times New Roman" w:cs="Times New Roman"/>
        </w:rPr>
        <w:t>προς</w:t>
      </w:r>
      <w:r>
        <w:rPr>
          <w:rFonts w:eastAsia="Times New Roman" w:cs="Times New Roman"/>
        </w:rPr>
        <w:t xml:space="preserve"> </w:t>
      </w:r>
      <w:r>
        <w:rPr>
          <w:rFonts w:eastAsia="Times New Roman" w:cs="Times New Roman"/>
        </w:rPr>
        <w:t>τη</w:t>
      </w:r>
      <w:r>
        <w:rPr>
          <w:rFonts w:eastAsia="Times New Roman" w:cs="Times New Roman"/>
        </w:rPr>
        <w:t xml:space="preserve"> </w:t>
      </w:r>
      <w:r>
        <w:rPr>
          <w:rFonts w:eastAsia="Times New Roman" w:cs="Times New Roman"/>
        </w:rPr>
        <w:t>δύση</w:t>
      </w:r>
      <w:r>
        <w:rPr>
          <w:rFonts w:eastAsia="Times New Roman" w:cs="Times New Roman"/>
        </w:rPr>
        <w:t>,</w:t>
      </w:r>
      <w:r>
        <w:rPr>
          <w:rFonts w:eastAsia="Times New Roman" w:cs="Times New Roman"/>
        </w:rPr>
        <w:t xml:space="preserve"> </w:t>
      </w:r>
      <w:r>
        <w:rPr>
          <w:rFonts w:eastAsia="Times New Roman" w:cs="Times New Roman"/>
        </w:rPr>
        <w:t>τη</w:t>
      </w:r>
      <w:r>
        <w:rPr>
          <w:rFonts w:eastAsia="Times New Roman" w:cs="Times New Roman"/>
        </w:rPr>
        <w:t xml:space="preserve"> </w:t>
      </w:r>
      <w:r>
        <w:rPr>
          <w:rFonts w:eastAsia="Times New Roman" w:cs="Times New Roman"/>
        </w:rPr>
        <w:t>Σαμοθράκη.</w:t>
      </w:r>
      <w:r>
        <w:rPr>
          <w:rFonts w:eastAsia="Times New Roman" w:cs="Times New Roman"/>
        </w:rPr>
        <w:t xml:space="preserve"> </w:t>
      </w:r>
    </w:p>
    <w:p w14:paraId="076E7C3C"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ιδέα</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έγινε</w:t>
      </w:r>
      <w:r>
        <w:rPr>
          <w:rFonts w:eastAsia="Times New Roman" w:cs="Times New Roman"/>
          <w:szCs w:val="24"/>
        </w:rPr>
        <w:t xml:space="preserve"> </w:t>
      </w:r>
      <w:r>
        <w:rPr>
          <w:rFonts w:eastAsia="Times New Roman" w:cs="Times New Roman"/>
          <w:szCs w:val="24"/>
        </w:rPr>
        <w:t>αποδεκτή</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ενθουσιασμό</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αξιωματούχους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Γαλλικής</w:t>
      </w:r>
      <w:r>
        <w:rPr>
          <w:rFonts w:eastAsia="Times New Roman" w:cs="Times New Roman"/>
          <w:szCs w:val="24"/>
        </w:rPr>
        <w:t xml:space="preserve"> </w:t>
      </w:r>
      <w:r>
        <w:rPr>
          <w:rFonts w:eastAsia="Times New Roman" w:cs="Times New Roman"/>
          <w:szCs w:val="24"/>
        </w:rPr>
        <w:t>Πρεσβείας,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οποίοι</w:t>
      </w:r>
      <w:r>
        <w:rPr>
          <w:rFonts w:eastAsia="Times New Roman" w:cs="Times New Roman"/>
          <w:szCs w:val="24"/>
        </w:rPr>
        <w:t xml:space="preserve"> </w:t>
      </w:r>
      <w:r>
        <w:rPr>
          <w:rFonts w:eastAsia="Times New Roman" w:cs="Times New Roman"/>
          <w:szCs w:val="24"/>
        </w:rPr>
        <w:t>δήλωσαν</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lastRenderedPageBreak/>
        <w:t>θα</w:t>
      </w:r>
      <w:r>
        <w:rPr>
          <w:rFonts w:eastAsia="Times New Roman" w:cs="Times New Roman"/>
          <w:szCs w:val="24"/>
        </w:rPr>
        <w:t xml:space="preserve"> </w:t>
      </w:r>
      <w:r>
        <w:rPr>
          <w:rFonts w:eastAsia="Times New Roman" w:cs="Times New Roman"/>
          <w:szCs w:val="24"/>
        </w:rPr>
        <w:t>προτείνουν</w:t>
      </w:r>
      <w:r>
        <w:rPr>
          <w:rFonts w:eastAsia="Times New Roman" w:cs="Times New Roman"/>
          <w:szCs w:val="24"/>
        </w:rPr>
        <w:t xml:space="preserve">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w:t>
      </w:r>
      <w:r>
        <w:rPr>
          <w:rFonts w:eastAsia="Times New Roman" w:cs="Times New Roman"/>
          <w:szCs w:val="24"/>
        </w:rPr>
        <w:t>περαιτέρω</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υιοθέτηση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«Νίκης»</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συμβόλου</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ελληνογαλλικής</w:t>
      </w:r>
      <w:r>
        <w:rPr>
          <w:rFonts w:eastAsia="Times New Roman" w:cs="Times New Roman"/>
          <w:szCs w:val="24"/>
        </w:rPr>
        <w:t xml:space="preserve"> </w:t>
      </w:r>
      <w:r>
        <w:rPr>
          <w:rFonts w:eastAsia="Times New Roman" w:cs="Times New Roman"/>
          <w:szCs w:val="24"/>
        </w:rPr>
        <w:t>φιλίας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συνεργασίας.</w:t>
      </w:r>
      <w:r>
        <w:rPr>
          <w:rFonts w:eastAsia="Times New Roman" w:cs="Times New Roman"/>
          <w:szCs w:val="24"/>
        </w:rPr>
        <w:t xml:space="preserve"> </w:t>
      </w:r>
      <w:r>
        <w:rPr>
          <w:rFonts w:eastAsia="Times New Roman" w:cs="Times New Roman"/>
          <w:szCs w:val="24"/>
        </w:rPr>
        <w:t>Θεωρώ</w:t>
      </w:r>
      <w:r>
        <w:rPr>
          <w:rFonts w:eastAsia="Times New Roman" w:cs="Times New Roman"/>
          <w:szCs w:val="24"/>
        </w:rPr>
        <w:t xml:space="preserve"> </w:t>
      </w:r>
      <w:r>
        <w:rPr>
          <w:rFonts w:eastAsia="Times New Roman" w:cs="Times New Roman"/>
          <w:szCs w:val="24"/>
        </w:rPr>
        <w:t>πως</w:t>
      </w:r>
      <w:r>
        <w:rPr>
          <w:rFonts w:eastAsia="Times New Roman" w:cs="Times New Roman"/>
          <w:szCs w:val="24"/>
        </w:rPr>
        <w:t xml:space="preserve"> </w:t>
      </w:r>
      <w:r>
        <w:rPr>
          <w:rFonts w:eastAsia="Times New Roman" w:cs="Times New Roman"/>
          <w:szCs w:val="24"/>
        </w:rPr>
        <w:t>πρόκειται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w:t>
      </w:r>
      <w:r>
        <w:rPr>
          <w:rFonts w:eastAsia="Times New Roman" w:cs="Times New Roman"/>
          <w:szCs w:val="24"/>
        </w:rPr>
        <w:t>σημαντική</w:t>
      </w:r>
      <w:r>
        <w:rPr>
          <w:rFonts w:eastAsia="Times New Roman" w:cs="Times New Roman"/>
          <w:szCs w:val="24"/>
        </w:rPr>
        <w:t xml:space="preserve"> </w:t>
      </w:r>
      <w:r>
        <w:rPr>
          <w:rFonts w:eastAsia="Times New Roman" w:cs="Times New Roman"/>
          <w:szCs w:val="24"/>
        </w:rPr>
        <w:t>ευκαιρία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ανάδειξη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πολιτιστικής</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κληρονομιάς,</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βελτίωση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εικόνας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χώρας</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εξωτερικό.</w:t>
      </w:r>
      <w:r>
        <w:rPr>
          <w:rFonts w:eastAsia="Times New Roman" w:cs="Times New Roman"/>
          <w:szCs w:val="24"/>
        </w:rPr>
        <w:t xml:space="preserve"> </w:t>
      </w:r>
    </w:p>
    <w:p w14:paraId="076E7C3D"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Επιστολές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έχω</w:t>
      </w:r>
      <w:r>
        <w:rPr>
          <w:rFonts w:eastAsia="Times New Roman" w:cs="Times New Roman"/>
          <w:szCs w:val="24"/>
        </w:rPr>
        <w:t xml:space="preserve"> </w:t>
      </w:r>
      <w:r>
        <w:rPr>
          <w:rFonts w:eastAsia="Times New Roman" w:cs="Times New Roman"/>
          <w:szCs w:val="24"/>
        </w:rPr>
        <w:t>αποστείλει</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Πρόεδρο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Ελληνικής</w:t>
      </w:r>
      <w:r>
        <w:rPr>
          <w:rFonts w:eastAsia="Times New Roman" w:cs="Times New Roman"/>
          <w:szCs w:val="24"/>
        </w:rPr>
        <w:t xml:space="preserve"> </w:t>
      </w:r>
      <w:r>
        <w:rPr>
          <w:rFonts w:eastAsia="Times New Roman" w:cs="Times New Roman"/>
          <w:szCs w:val="24"/>
        </w:rPr>
        <w:t>Δημοκρατίας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Προκόπη</w:t>
      </w:r>
      <w:r>
        <w:rPr>
          <w:rFonts w:eastAsia="Times New Roman" w:cs="Times New Roman"/>
          <w:szCs w:val="24"/>
        </w:rPr>
        <w:t xml:space="preserve"> </w:t>
      </w:r>
      <w:r>
        <w:rPr>
          <w:rFonts w:eastAsia="Times New Roman" w:cs="Times New Roman"/>
          <w:szCs w:val="24"/>
        </w:rPr>
        <w:t>Παυλόπουλο,</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Πρωθυπουργό</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χώρας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Αλέξη</w:t>
      </w:r>
      <w:r>
        <w:rPr>
          <w:rFonts w:eastAsia="Times New Roman" w:cs="Times New Roman"/>
          <w:szCs w:val="24"/>
        </w:rPr>
        <w:t xml:space="preserve"> </w:t>
      </w:r>
      <w:r>
        <w:rPr>
          <w:rFonts w:eastAsia="Times New Roman" w:cs="Times New Roman"/>
          <w:szCs w:val="24"/>
        </w:rPr>
        <w:t>Τσίπρα,</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Πρόεδρο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Ευρωπαϊκής</w:t>
      </w:r>
      <w:r>
        <w:rPr>
          <w:rFonts w:eastAsia="Times New Roman" w:cs="Times New Roman"/>
          <w:szCs w:val="24"/>
        </w:rPr>
        <w:t xml:space="preserve"> </w:t>
      </w:r>
      <w:r>
        <w:rPr>
          <w:rFonts w:eastAsia="Times New Roman" w:cs="Times New Roman"/>
          <w:szCs w:val="24"/>
        </w:rPr>
        <w:t>Επιτροπής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Γιούνκερ</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Πρόεδρο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Ευρωπαϊκού</w:t>
      </w:r>
      <w:r>
        <w:rPr>
          <w:rFonts w:eastAsia="Times New Roman" w:cs="Times New Roman"/>
          <w:szCs w:val="24"/>
        </w:rPr>
        <w:t xml:space="preserve"> </w:t>
      </w:r>
      <w:r>
        <w:rPr>
          <w:rFonts w:eastAsia="Times New Roman" w:cs="Times New Roman"/>
          <w:szCs w:val="24"/>
        </w:rPr>
        <w:t>Κοινοβουλίου</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Σουλτς</w:t>
      </w:r>
      <w:proofErr w:type="spellEnd"/>
      <w:r>
        <w:rPr>
          <w:rFonts w:eastAsia="Times New Roman" w:cs="Times New Roman"/>
          <w:szCs w:val="24"/>
        </w:rPr>
        <w:t>.</w:t>
      </w:r>
      <w:r>
        <w:rPr>
          <w:rFonts w:eastAsia="Times New Roman" w:cs="Times New Roman"/>
          <w:szCs w:val="24"/>
        </w:rPr>
        <w:t xml:space="preserve"> </w:t>
      </w:r>
    </w:p>
    <w:p w14:paraId="076E7C3E"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 xml:space="preserve"> </w:t>
      </w:r>
      <w:r>
        <w:rPr>
          <w:rFonts w:eastAsia="Times New Roman" w:cs="Times New Roman"/>
          <w:szCs w:val="24"/>
        </w:rPr>
        <w:t>φυσικά,</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έχω</w:t>
      </w:r>
      <w:r>
        <w:rPr>
          <w:rFonts w:eastAsia="Times New Roman" w:cs="Times New Roman"/>
          <w:szCs w:val="24"/>
        </w:rPr>
        <w:t xml:space="preserve"> </w:t>
      </w:r>
      <w:r>
        <w:rPr>
          <w:rFonts w:eastAsia="Times New Roman" w:cs="Times New Roman"/>
          <w:szCs w:val="24"/>
        </w:rPr>
        <w:t>αποστείλει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εσάς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επιστολή,</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p>
    <w:p w14:paraId="076E7C3F"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Όλες</w:t>
      </w:r>
      <w:r>
        <w:rPr>
          <w:rFonts w:eastAsia="Times New Roman" w:cs="Times New Roman"/>
          <w:szCs w:val="24"/>
        </w:rPr>
        <w:t xml:space="preserve"> </w:t>
      </w:r>
      <w:r>
        <w:rPr>
          <w:rFonts w:eastAsia="Times New Roman" w:cs="Times New Roman"/>
          <w:szCs w:val="24"/>
        </w:rPr>
        <w:t>αυτές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επιστολές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καταθέσω</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Πρακτικά</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Βουλής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παραδώσω</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αρχείο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Υπουργείου</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p>
    <w:p w14:paraId="076E7C40"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καταθέσω</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Πρακτικά</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Βουλής</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εξής</w:t>
      </w:r>
      <w:r>
        <w:rPr>
          <w:rFonts w:eastAsia="Times New Roman" w:cs="Times New Roman"/>
          <w:szCs w:val="24"/>
        </w:rPr>
        <w:t xml:space="preserve"> </w:t>
      </w:r>
      <w:r>
        <w:rPr>
          <w:rFonts w:eastAsia="Times New Roman" w:cs="Times New Roman"/>
          <w:szCs w:val="24"/>
        </w:rPr>
        <w:t>έγγραφα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στήριξης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πρότασης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όλη</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κοινωνία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Σαμοθράκης,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Έβρου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Θράκης.</w:t>
      </w:r>
      <w:r>
        <w:rPr>
          <w:rFonts w:eastAsia="Times New Roman" w:cs="Times New Roman"/>
          <w:szCs w:val="24"/>
        </w:rPr>
        <w:t xml:space="preserve"> </w:t>
      </w:r>
    </w:p>
    <w:p w14:paraId="076E7C41"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Συγκεκριμένα:</w:t>
      </w:r>
      <w:r>
        <w:rPr>
          <w:rFonts w:eastAsia="Times New Roman" w:cs="Times New Roman"/>
          <w:szCs w:val="24"/>
        </w:rPr>
        <w:t xml:space="preserve"> </w:t>
      </w:r>
      <w:r>
        <w:rPr>
          <w:rFonts w:eastAsia="Times New Roman" w:cs="Times New Roman"/>
          <w:szCs w:val="24"/>
        </w:rPr>
        <w:t>Ψήφισμα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Δημοτικού</w:t>
      </w:r>
      <w:r>
        <w:rPr>
          <w:rFonts w:eastAsia="Times New Roman" w:cs="Times New Roman"/>
          <w:szCs w:val="24"/>
        </w:rPr>
        <w:t xml:space="preserve"> </w:t>
      </w:r>
      <w:r>
        <w:rPr>
          <w:rFonts w:eastAsia="Times New Roman" w:cs="Times New Roman"/>
          <w:szCs w:val="24"/>
        </w:rPr>
        <w:t>Συμβουλίου</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Σαμοθράκης,</w:t>
      </w:r>
      <w:r>
        <w:rPr>
          <w:rFonts w:eastAsia="Times New Roman" w:cs="Times New Roman"/>
          <w:szCs w:val="24"/>
        </w:rPr>
        <w:t xml:space="preserve"> </w:t>
      </w:r>
      <w:r>
        <w:rPr>
          <w:rFonts w:eastAsia="Times New Roman" w:cs="Times New Roman"/>
          <w:szCs w:val="24"/>
        </w:rPr>
        <w:t>ψήφισμα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Περιφερειακού</w:t>
      </w:r>
      <w:r>
        <w:rPr>
          <w:rFonts w:eastAsia="Times New Roman" w:cs="Times New Roman"/>
          <w:szCs w:val="24"/>
        </w:rPr>
        <w:t xml:space="preserve"> </w:t>
      </w:r>
      <w:r>
        <w:rPr>
          <w:rFonts w:eastAsia="Times New Roman" w:cs="Times New Roman"/>
          <w:szCs w:val="24"/>
        </w:rPr>
        <w:t>Συμβουλίου</w:t>
      </w:r>
      <w:r>
        <w:rPr>
          <w:rFonts w:eastAsia="Times New Roman" w:cs="Times New Roman"/>
          <w:szCs w:val="24"/>
        </w:rPr>
        <w:t xml:space="preserve"> </w:t>
      </w:r>
      <w:r>
        <w:rPr>
          <w:rFonts w:eastAsia="Times New Roman" w:cs="Times New Roman"/>
          <w:szCs w:val="24"/>
        </w:rPr>
        <w:t>Ανατο</w:t>
      </w:r>
      <w:r>
        <w:rPr>
          <w:rFonts w:eastAsia="Times New Roman" w:cs="Times New Roman"/>
          <w:szCs w:val="24"/>
        </w:rPr>
        <w:lastRenderedPageBreak/>
        <w:t>λικής</w:t>
      </w:r>
      <w:r>
        <w:rPr>
          <w:rFonts w:eastAsia="Times New Roman" w:cs="Times New Roman"/>
          <w:szCs w:val="24"/>
        </w:rPr>
        <w:t xml:space="preserve"> </w:t>
      </w:r>
      <w:r>
        <w:rPr>
          <w:rFonts w:eastAsia="Times New Roman" w:cs="Times New Roman"/>
          <w:szCs w:val="24"/>
        </w:rPr>
        <w:t>Μακεδονίας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Θράκης,</w:t>
      </w:r>
      <w:r>
        <w:rPr>
          <w:rFonts w:eastAsia="Times New Roman" w:cs="Times New Roman"/>
          <w:szCs w:val="24"/>
        </w:rPr>
        <w:t xml:space="preserve"> </w:t>
      </w:r>
      <w:r>
        <w:rPr>
          <w:rFonts w:eastAsia="Times New Roman" w:cs="Times New Roman"/>
          <w:szCs w:val="24"/>
        </w:rPr>
        <w:t>ψήφισμα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Περιφερειακής</w:t>
      </w:r>
      <w:r>
        <w:rPr>
          <w:rFonts w:eastAsia="Times New Roman" w:cs="Times New Roman"/>
          <w:szCs w:val="24"/>
        </w:rPr>
        <w:t xml:space="preserve"> </w:t>
      </w:r>
      <w:r>
        <w:rPr>
          <w:rFonts w:eastAsia="Times New Roman" w:cs="Times New Roman"/>
          <w:szCs w:val="24"/>
        </w:rPr>
        <w:t>Ένωσης</w:t>
      </w:r>
      <w:r>
        <w:rPr>
          <w:rFonts w:eastAsia="Times New Roman" w:cs="Times New Roman"/>
          <w:szCs w:val="24"/>
        </w:rPr>
        <w:t xml:space="preserve"> </w:t>
      </w:r>
      <w:r>
        <w:rPr>
          <w:rFonts w:eastAsia="Times New Roman" w:cs="Times New Roman"/>
          <w:szCs w:val="24"/>
        </w:rPr>
        <w:t>Δήμων</w:t>
      </w:r>
      <w:r>
        <w:rPr>
          <w:rFonts w:eastAsia="Times New Roman" w:cs="Times New Roman"/>
          <w:szCs w:val="24"/>
        </w:rPr>
        <w:t xml:space="preserve"> </w:t>
      </w:r>
      <w:r>
        <w:rPr>
          <w:rFonts w:eastAsia="Times New Roman" w:cs="Times New Roman"/>
          <w:szCs w:val="24"/>
        </w:rPr>
        <w:t>Ανατολικής</w:t>
      </w:r>
      <w:r>
        <w:rPr>
          <w:rFonts w:eastAsia="Times New Roman" w:cs="Times New Roman"/>
          <w:szCs w:val="24"/>
        </w:rPr>
        <w:t xml:space="preserve"> </w:t>
      </w:r>
      <w:r>
        <w:rPr>
          <w:rFonts w:eastAsia="Times New Roman" w:cs="Times New Roman"/>
          <w:szCs w:val="24"/>
        </w:rPr>
        <w:t>Μακεδονίας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Θράκης,</w:t>
      </w:r>
      <w:r>
        <w:rPr>
          <w:rFonts w:eastAsia="Times New Roman" w:cs="Times New Roman"/>
          <w:szCs w:val="24"/>
        </w:rPr>
        <w:t xml:space="preserve"> </w:t>
      </w:r>
      <w:r>
        <w:rPr>
          <w:rFonts w:eastAsia="Times New Roman" w:cs="Times New Roman"/>
          <w:szCs w:val="24"/>
        </w:rPr>
        <w:t>ψήφισμα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υ</w:t>
      </w:r>
      <w:r>
        <w:rPr>
          <w:rFonts w:eastAsia="Times New Roman" w:cs="Times New Roman"/>
          <w:szCs w:val="24"/>
        </w:rPr>
        <w:t xml:space="preserve"> </w:t>
      </w:r>
      <w:r>
        <w:rPr>
          <w:rFonts w:eastAsia="Times New Roman" w:cs="Times New Roman"/>
          <w:szCs w:val="24"/>
        </w:rPr>
        <w:t>Δημοτικού</w:t>
      </w:r>
      <w:r>
        <w:rPr>
          <w:rFonts w:eastAsia="Times New Roman" w:cs="Times New Roman"/>
          <w:szCs w:val="24"/>
        </w:rPr>
        <w:t xml:space="preserve"> </w:t>
      </w:r>
      <w:r>
        <w:rPr>
          <w:rFonts w:eastAsia="Times New Roman" w:cs="Times New Roman"/>
          <w:szCs w:val="24"/>
        </w:rPr>
        <w:t>Συμβουλίου</w:t>
      </w:r>
      <w:r>
        <w:rPr>
          <w:rFonts w:eastAsia="Times New Roman" w:cs="Times New Roman"/>
          <w:szCs w:val="24"/>
        </w:rPr>
        <w:t xml:space="preserve"> </w:t>
      </w:r>
      <w:r>
        <w:rPr>
          <w:rFonts w:eastAsia="Times New Roman" w:cs="Times New Roman"/>
          <w:szCs w:val="24"/>
        </w:rPr>
        <w:t>Αλεξανδρούπολης,</w:t>
      </w:r>
      <w:r>
        <w:rPr>
          <w:rFonts w:eastAsia="Times New Roman" w:cs="Times New Roman"/>
          <w:szCs w:val="24"/>
        </w:rPr>
        <w:t xml:space="preserve"> </w:t>
      </w:r>
      <w:r>
        <w:rPr>
          <w:rFonts w:eastAsia="Times New Roman" w:cs="Times New Roman"/>
          <w:szCs w:val="24"/>
        </w:rPr>
        <w:t>ψήφισμα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Συλλόγου</w:t>
      </w:r>
      <w:r>
        <w:rPr>
          <w:rFonts w:eastAsia="Times New Roman" w:cs="Times New Roman"/>
          <w:szCs w:val="24"/>
        </w:rPr>
        <w:t xml:space="preserve"> </w:t>
      </w:r>
      <w:proofErr w:type="spellStart"/>
      <w:r>
        <w:rPr>
          <w:rFonts w:eastAsia="Times New Roman" w:cs="Times New Roman"/>
          <w:szCs w:val="24"/>
        </w:rPr>
        <w:t>Σαμοθρακιτών</w:t>
      </w:r>
      <w:proofErr w:type="spellEnd"/>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Νομού</w:t>
      </w:r>
      <w:r>
        <w:rPr>
          <w:rFonts w:eastAsia="Times New Roman" w:cs="Times New Roman"/>
          <w:szCs w:val="24"/>
        </w:rPr>
        <w:t xml:space="preserve"> </w:t>
      </w:r>
      <w:r>
        <w:rPr>
          <w:rFonts w:eastAsia="Times New Roman" w:cs="Times New Roman"/>
          <w:szCs w:val="24"/>
        </w:rPr>
        <w:t>Έβρου</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Νίκη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Σαμοθράκης»,</w:t>
      </w:r>
      <w:r>
        <w:rPr>
          <w:rFonts w:eastAsia="Times New Roman" w:cs="Times New Roman"/>
          <w:szCs w:val="24"/>
        </w:rPr>
        <w:t xml:space="preserve"> </w:t>
      </w:r>
      <w:r>
        <w:rPr>
          <w:rFonts w:eastAsia="Times New Roman" w:cs="Times New Roman"/>
          <w:szCs w:val="24"/>
        </w:rPr>
        <w:t>ψήφισμα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proofErr w:type="spellStart"/>
      <w:r>
        <w:rPr>
          <w:rFonts w:eastAsia="Times New Roman" w:cs="Times New Roman"/>
          <w:szCs w:val="24"/>
        </w:rPr>
        <w:t>Πανθρακικής</w:t>
      </w:r>
      <w:proofErr w:type="spellEnd"/>
      <w:r>
        <w:rPr>
          <w:rFonts w:eastAsia="Times New Roman" w:cs="Times New Roman"/>
          <w:szCs w:val="24"/>
        </w:rPr>
        <w:t xml:space="preserve"> </w:t>
      </w:r>
      <w:r>
        <w:rPr>
          <w:rFonts w:eastAsia="Times New Roman" w:cs="Times New Roman"/>
          <w:szCs w:val="24"/>
        </w:rPr>
        <w:t>Εστίας</w:t>
      </w:r>
      <w:r>
        <w:rPr>
          <w:rFonts w:eastAsia="Times New Roman" w:cs="Times New Roman"/>
          <w:szCs w:val="24"/>
        </w:rPr>
        <w:t xml:space="preserve"> </w:t>
      </w:r>
      <w:r>
        <w:rPr>
          <w:rFonts w:eastAsia="Times New Roman" w:cs="Times New Roman"/>
          <w:szCs w:val="24"/>
        </w:rPr>
        <w:t>Αθηνών</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Φτερωτή</w:t>
      </w:r>
      <w:r>
        <w:rPr>
          <w:rFonts w:eastAsia="Times New Roman" w:cs="Times New Roman"/>
          <w:szCs w:val="24"/>
        </w:rPr>
        <w:t xml:space="preserve"> </w:t>
      </w:r>
      <w:r>
        <w:rPr>
          <w:rFonts w:eastAsia="Times New Roman" w:cs="Times New Roman"/>
          <w:szCs w:val="24"/>
        </w:rPr>
        <w:t>Νίκη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Σαμοθράκης»,</w:t>
      </w:r>
      <w:r>
        <w:rPr>
          <w:rFonts w:eastAsia="Times New Roman" w:cs="Times New Roman"/>
          <w:szCs w:val="24"/>
        </w:rPr>
        <w:t xml:space="preserve"> </w:t>
      </w:r>
      <w:r>
        <w:rPr>
          <w:rFonts w:eastAsia="Times New Roman" w:cs="Times New Roman"/>
          <w:szCs w:val="24"/>
        </w:rPr>
        <w:t>ψήφισμα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Πολιτιστικού</w:t>
      </w:r>
      <w:r>
        <w:rPr>
          <w:rFonts w:eastAsia="Times New Roman" w:cs="Times New Roman"/>
          <w:szCs w:val="24"/>
        </w:rPr>
        <w:t xml:space="preserve"> </w:t>
      </w:r>
      <w:r>
        <w:rPr>
          <w:rFonts w:eastAsia="Times New Roman" w:cs="Times New Roman"/>
          <w:szCs w:val="24"/>
        </w:rPr>
        <w:t>Συλλόγου</w:t>
      </w:r>
      <w:r>
        <w:rPr>
          <w:rFonts w:eastAsia="Times New Roman" w:cs="Times New Roman"/>
          <w:szCs w:val="24"/>
        </w:rPr>
        <w:t xml:space="preserve"> </w:t>
      </w:r>
      <w:proofErr w:type="spellStart"/>
      <w:r>
        <w:rPr>
          <w:rFonts w:eastAsia="Times New Roman" w:cs="Times New Roman"/>
          <w:szCs w:val="24"/>
        </w:rPr>
        <w:t>Σαμοθρακιτών</w:t>
      </w:r>
      <w:proofErr w:type="spellEnd"/>
      <w:r>
        <w:rPr>
          <w:rFonts w:eastAsia="Times New Roman" w:cs="Times New Roman"/>
          <w:szCs w:val="24"/>
        </w:rPr>
        <w:t xml:space="preserve"> </w:t>
      </w:r>
      <w:r>
        <w:rPr>
          <w:rFonts w:eastAsia="Times New Roman" w:cs="Times New Roman"/>
          <w:szCs w:val="24"/>
        </w:rPr>
        <w:t>Στουτγάρδης</w:t>
      </w:r>
      <w:r>
        <w:rPr>
          <w:rFonts w:eastAsia="Times New Roman" w:cs="Times New Roman"/>
          <w:szCs w:val="24"/>
        </w:rPr>
        <w:t xml:space="preserve"> </w:t>
      </w:r>
      <w:r>
        <w:rPr>
          <w:rFonts w:eastAsia="Times New Roman" w:cs="Times New Roman"/>
          <w:szCs w:val="24"/>
        </w:rPr>
        <w:t>Γερμανίας,</w:t>
      </w:r>
      <w:r>
        <w:rPr>
          <w:rFonts w:eastAsia="Times New Roman" w:cs="Times New Roman"/>
          <w:szCs w:val="24"/>
        </w:rPr>
        <w:t xml:space="preserve"> </w:t>
      </w:r>
      <w:r>
        <w:rPr>
          <w:rFonts w:eastAsia="Times New Roman" w:cs="Times New Roman"/>
          <w:szCs w:val="24"/>
        </w:rPr>
        <w:t>ψήφισμα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proofErr w:type="spellStart"/>
      <w:r>
        <w:rPr>
          <w:rFonts w:eastAsia="Times New Roman" w:cs="Times New Roman"/>
          <w:szCs w:val="24"/>
        </w:rPr>
        <w:t>Πανθρακικής</w:t>
      </w:r>
      <w:proofErr w:type="spellEnd"/>
      <w:r>
        <w:rPr>
          <w:rFonts w:eastAsia="Times New Roman" w:cs="Times New Roman"/>
          <w:szCs w:val="24"/>
        </w:rPr>
        <w:t xml:space="preserve"> </w:t>
      </w:r>
      <w:r>
        <w:rPr>
          <w:rFonts w:eastAsia="Times New Roman" w:cs="Times New Roman"/>
          <w:szCs w:val="24"/>
        </w:rPr>
        <w:t>Ομοσπονδίας</w:t>
      </w:r>
      <w:r>
        <w:rPr>
          <w:rFonts w:eastAsia="Times New Roman" w:cs="Times New Roman"/>
          <w:szCs w:val="24"/>
        </w:rPr>
        <w:t xml:space="preserve"> </w:t>
      </w:r>
      <w:r>
        <w:rPr>
          <w:rFonts w:eastAsia="Times New Roman" w:cs="Times New Roman"/>
          <w:szCs w:val="24"/>
        </w:rPr>
        <w:t>Νοτίου</w:t>
      </w:r>
      <w:r>
        <w:rPr>
          <w:rFonts w:eastAsia="Times New Roman" w:cs="Times New Roman"/>
          <w:szCs w:val="24"/>
        </w:rPr>
        <w:t xml:space="preserve"> </w:t>
      </w:r>
      <w:r>
        <w:rPr>
          <w:rFonts w:eastAsia="Times New Roman" w:cs="Times New Roman"/>
          <w:szCs w:val="24"/>
        </w:rPr>
        <w:t>Ελλάδος,</w:t>
      </w:r>
      <w:r>
        <w:rPr>
          <w:rFonts w:eastAsia="Times New Roman" w:cs="Times New Roman"/>
          <w:szCs w:val="24"/>
        </w:rPr>
        <w:t xml:space="preserve"> </w:t>
      </w:r>
      <w:r>
        <w:rPr>
          <w:rFonts w:eastAsia="Times New Roman" w:cs="Times New Roman"/>
          <w:szCs w:val="24"/>
        </w:rPr>
        <w:t>ψήφισμα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Συλλόγου</w:t>
      </w:r>
      <w:r>
        <w:rPr>
          <w:rFonts w:eastAsia="Times New Roman" w:cs="Times New Roman"/>
          <w:szCs w:val="24"/>
        </w:rPr>
        <w:t xml:space="preserve"> </w:t>
      </w:r>
      <w:r>
        <w:rPr>
          <w:rFonts w:eastAsia="Times New Roman" w:cs="Times New Roman"/>
          <w:szCs w:val="24"/>
        </w:rPr>
        <w:t>Ελληνογαλλικής</w:t>
      </w:r>
      <w:r>
        <w:rPr>
          <w:rFonts w:eastAsia="Times New Roman" w:cs="Times New Roman"/>
          <w:szCs w:val="24"/>
        </w:rPr>
        <w:t xml:space="preserve"> </w:t>
      </w:r>
      <w:r>
        <w:rPr>
          <w:rFonts w:eastAsia="Times New Roman" w:cs="Times New Roman"/>
          <w:szCs w:val="24"/>
        </w:rPr>
        <w:t>Φιλίας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Σπίτι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proofErr w:type="spellStart"/>
      <w:r>
        <w:rPr>
          <w:rFonts w:eastAsia="Times New Roman" w:cs="Times New Roman"/>
          <w:szCs w:val="24"/>
        </w:rPr>
        <w:t>Αντουανέτας</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Αλεξανδρούπολη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τέλος,</w:t>
      </w:r>
      <w:r>
        <w:rPr>
          <w:rFonts w:eastAsia="Times New Roman" w:cs="Times New Roman"/>
          <w:szCs w:val="24"/>
        </w:rPr>
        <w:t xml:space="preserve"> </w:t>
      </w:r>
      <w:r>
        <w:rPr>
          <w:rFonts w:eastAsia="Times New Roman" w:cs="Times New Roman"/>
          <w:szCs w:val="24"/>
        </w:rPr>
        <w:t>δήλωση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κορυφαίας</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lastRenderedPageBreak/>
        <w:t>σικοσυνθέτριας,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Pr>
          <w:rFonts w:eastAsia="Times New Roman" w:cs="Times New Roman"/>
          <w:szCs w:val="24"/>
        </w:rPr>
        <w:t>Ζωής</w:t>
      </w:r>
      <w:r>
        <w:rPr>
          <w:rFonts w:eastAsia="Times New Roman" w:cs="Times New Roman"/>
          <w:szCs w:val="24"/>
        </w:rPr>
        <w:t xml:space="preserve"> </w:t>
      </w:r>
      <w:proofErr w:type="spellStart"/>
      <w:r>
        <w:rPr>
          <w:rFonts w:eastAsia="Times New Roman" w:cs="Times New Roman"/>
          <w:szCs w:val="24"/>
        </w:rPr>
        <w:t>Τηγανούρια</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καταγόμενης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Σαμοθράκη,</w:t>
      </w:r>
      <w:r>
        <w:rPr>
          <w:rFonts w:eastAsia="Times New Roman" w:cs="Times New Roman"/>
          <w:szCs w:val="24"/>
        </w:rPr>
        <w:t xml:space="preserve"> </w:t>
      </w:r>
      <w:r>
        <w:rPr>
          <w:rFonts w:eastAsia="Times New Roman" w:cs="Times New Roman"/>
          <w:szCs w:val="24"/>
        </w:rPr>
        <w:t>υπέρ</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πρωτοβουλίας</w:t>
      </w:r>
      <w:r>
        <w:rPr>
          <w:rFonts w:eastAsia="Times New Roman" w:cs="Times New Roman"/>
          <w:szCs w:val="24"/>
        </w:rPr>
        <w:t xml:space="preserve"> </w:t>
      </w:r>
      <w:r>
        <w:rPr>
          <w:rFonts w:eastAsia="Times New Roman" w:cs="Times New Roman"/>
          <w:szCs w:val="24"/>
        </w:rPr>
        <w:t>αυτής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καταστεί</w:t>
      </w:r>
      <w:r>
        <w:rPr>
          <w:rFonts w:eastAsia="Times New Roman" w:cs="Times New Roman"/>
          <w:szCs w:val="24"/>
        </w:rPr>
        <w:t xml:space="preserve"> </w:t>
      </w:r>
      <w:r>
        <w:rPr>
          <w:rFonts w:eastAsia="Times New Roman" w:cs="Times New Roman"/>
          <w:szCs w:val="24"/>
        </w:rPr>
        <w:t>πρέσβειρα</w:t>
      </w:r>
      <w:r>
        <w:rPr>
          <w:rFonts w:eastAsia="Times New Roman" w:cs="Times New Roman"/>
          <w:szCs w:val="24"/>
        </w:rPr>
        <w:t xml:space="preserve"> </w:t>
      </w:r>
      <w:r>
        <w:rPr>
          <w:rFonts w:eastAsia="Times New Roman" w:cs="Times New Roman"/>
          <w:szCs w:val="24"/>
        </w:rPr>
        <w:t>αυτής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ευρηματικής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εύστοχης</w:t>
      </w:r>
      <w:r>
        <w:rPr>
          <w:rFonts w:eastAsia="Times New Roman" w:cs="Times New Roman"/>
          <w:szCs w:val="24"/>
        </w:rPr>
        <w:t xml:space="preserve"> </w:t>
      </w:r>
      <w:r>
        <w:rPr>
          <w:rFonts w:eastAsia="Times New Roman" w:cs="Times New Roman"/>
          <w:szCs w:val="24"/>
        </w:rPr>
        <w:t>ιδέας.</w:t>
      </w:r>
      <w:r>
        <w:rPr>
          <w:rFonts w:eastAsia="Times New Roman" w:cs="Times New Roman"/>
          <w:szCs w:val="24"/>
        </w:rPr>
        <w:t xml:space="preserve"> </w:t>
      </w:r>
    </w:p>
    <w:p w14:paraId="076E7C42"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Δημοσχάκη</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παρακαλούσα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ολοκληρώνετε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proofErr w:type="spellStart"/>
      <w:r>
        <w:rPr>
          <w:rFonts w:eastAsia="Times New Roman" w:cs="Times New Roman"/>
          <w:szCs w:val="24"/>
        </w:rPr>
        <w:t>πρωτολογία</w:t>
      </w:r>
      <w:proofErr w:type="spellEnd"/>
      <w:r>
        <w:rPr>
          <w:rFonts w:eastAsia="Times New Roman" w:cs="Times New Roman"/>
          <w:szCs w:val="24"/>
        </w:rPr>
        <w:t xml:space="preserve"> </w:t>
      </w:r>
      <w:r>
        <w:rPr>
          <w:rFonts w:eastAsia="Times New Roman" w:cs="Times New Roman"/>
          <w:szCs w:val="24"/>
        </w:rPr>
        <w:t>σας.</w:t>
      </w:r>
    </w:p>
    <w:p w14:paraId="076E7C43"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t>ΑΝΑΣΤΑΣΙΟΣ</w:t>
      </w:r>
      <w:r>
        <w:rPr>
          <w:rFonts w:eastAsia="Times New Roman" w:cs="Times New Roman"/>
          <w:b/>
          <w:szCs w:val="24"/>
        </w:rPr>
        <w:t xml:space="preserve"> </w:t>
      </w:r>
      <w:r>
        <w:rPr>
          <w:rFonts w:eastAsia="Times New Roman" w:cs="Times New Roman"/>
          <w:b/>
          <w:szCs w:val="24"/>
        </w:rPr>
        <w:t xml:space="preserve">(ΤΑΣΟΣ) </w:t>
      </w:r>
      <w:r>
        <w:rPr>
          <w:rFonts w:eastAsia="Times New Roman" w:cs="Times New Roman"/>
          <w:b/>
          <w:szCs w:val="24"/>
        </w:rPr>
        <w:t>ΔΗΜΟΣΧΑΚΗΣ:</w:t>
      </w:r>
      <w:r>
        <w:rPr>
          <w:rFonts w:eastAsia="Times New Roman" w:cs="Times New Roman"/>
          <w:szCs w:val="24"/>
        </w:rPr>
        <w:t xml:space="preserve"> </w:t>
      </w:r>
      <w:r>
        <w:rPr>
          <w:rFonts w:eastAsia="Times New Roman" w:cs="Times New Roman"/>
          <w:szCs w:val="24"/>
        </w:rPr>
        <w:t>Μπορείτε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αφαιρέσετε</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λεπτό</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δευτερολογία</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r>
        <w:rPr>
          <w:rFonts w:eastAsia="Times New Roman" w:cs="Times New Roman"/>
          <w:szCs w:val="24"/>
        </w:rPr>
        <w:t xml:space="preserve"> </w:t>
      </w:r>
    </w:p>
    <w:p w14:paraId="076E7C44"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w:t>
      </w:r>
      <w:r>
        <w:rPr>
          <w:rFonts w:eastAsia="Times New Roman" w:cs="Times New Roman"/>
          <w:szCs w:val="24"/>
        </w:rPr>
        <w:t>βάση</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παραπάνω,</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ερωτάσθε:</w:t>
      </w:r>
      <w:r>
        <w:rPr>
          <w:rFonts w:eastAsia="Times New Roman" w:cs="Times New Roman"/>
          <w:szCs w:val="24"/>
        </w:rPr>
        <w:t xml:space="preserve"> </w:t>
      </w:r>
    </w:p>
    <w:p w14:paraId="076E7C45"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Σκοπεύετε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προωθήσετε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ιδέα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υιοθετήσει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Ευρωπαϊκή</w:t>
      </w:r>
      <w:r>
        <w:rPr>
          <w:rFonts w:eastAsia="Times New Roman" w:cs="Times New Roman"/>
          <w:szCs w:val="24"/>
        </w:rPr>
        <w:t xml:space="preserve"> </w:t>
      </w:r>
      <w:r>
        <w:rPr>
          <w:rFonts w:eastAsia="Times New Roman" w:cs="Times New Roman"/>
          <w:szCs w:val="24"/>
        </w:rPr>
        <w:t>Ένωση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άμεσα</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κάποιον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οργανισμούς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«Νίκη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Σαμοθράκης»</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σύμβολο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νίκης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ευρωπαϊκών</w:t>
      </w:r>
      <w:r>
        <w:rPr>
          <w:rFonts w:eastAsia="Times New Roman" w:cs="Times New Roman"/>
          <w:szCs w:val="24"/>
        </w:rPr>
        <w:t xml:space="preserve"> </w:t>
      </w:r>
      <w:r>
        <w:rPr>
          <w:rFonts w:eastAsia="Times New Roman" w:cs="Times New Roman"/>
          <w:szCs w:val="24"/>
        </w:rPr>
        <w:t>ιδεών,</w:t>
      </w:r>
      <w:r>
        <w:rPr>
          <w:rFonts w:eastAsia="Times New Roman" w:cs="Times New Roman"/>
          <w:szCs w:val="24"/>
        </w:rPr>
        <w:t xml:space="preserve"> </w:t>
      </w:r>
      <w:r>
        <w:rPr>
          <w:rFonts w:eastAsia="Times New Roman" w:cs="Times New Roman"/>
          <w:szCs w:val="24"/>
        </w:rPr>
        <w:t>αρχών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αξιών</w:t>
      </w:r>
      <w:r>
        <w:rPr>
          <w:rFonts w:eastAsia="Times New Roman" w:cs="Times New Roman"/>
          <w:szCs w:val="24"/>
        </w:rPr>
        <w:t xml:space="preserve"> </w:t>
      </w:r>
      <w:r>
        <w:rPr>
          <w:rFonts w:eastAsia="Times New Roman" w:cs="Times New Roman"/>
          <w:szCs w:val="24"/>
        </w:rPr>
        <w:t>έναντι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αναχρονιστική,</w:t>
      </w:r>
      <w:r>
        <w:rPr>
          <w:rFonts w:eastAsia="Times New Roman" w:cs="Times New Roman"/>
          <w:szCs w:val="24"/>
        </w:rPr>
        <w:t xml:space="preserve"> </w:t>
      </w:r>
      <w:r>
        <w:rPr>
          <w:rFonts w:eastAsia="Times New Roman" w:cs="Times New Roman"/>
          <w:szCs w:val="24"/>
        </w:rPr>
        <w:t>ολοκληρωτική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σκοτεινή</w:t>
      </w:r>
      <w:r>
        <w:rPr>
          <w:rFonts w:eastAsia="Times New Roman" w:cs="Times New Roman"/>
          <w:szCs w:val="24"/>
        </w:rPr>
        <w:t xml:space="preserve"> </w:t>
      </w:r>
      <w:r>
        <w:rPr>
          <w:rFonts w:eastAsia="Times New Roman" w:cs="Times New Roman"/>
          <w:szCs w:val="24"/>
        </w:rPr>
        <w:t>ιδεοληψία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κατά</w:t>
      </w:r>
      <w:r>
        <w:rPr>
          <w:rFonts w:eastAsia="Times New Roman" w:cs="Times New Roman"/>
          <w:szCs w:val="24"/>
        </w:rPr>
        <w:t xml:space="preserve"> </w:t>
      </w:r>
      <w:r>
        <w:rPr>
          <w:rFonts w:eastAsia="Times New Roman" w:cs="Times New Roman"/>
          <w:szCs w:val="24"/>
        </w:rPr>
        <w:t>καιρούς</w:t>
      </w:r>
      <w:r>
        <w:rPr>
          <w:rFonts w:eastAsia="Times New Roman" w:cs="Times New Roman"/>
          <w:szCs w:val="24"/>
        </w:rPr>
        <w:t xml:space="preserve"> </w:t>
      </w:r>
      <w:r>
        <w:rPr>
          <w:rFonts w:eastAsia="Times New Roman" w:cs="Times New Roman"/>
          <w:szCs w:val="24"/>
        </w:rPr>
        <w:t>επιχειρεί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διεισδύσει</w:t>
      </w:r>
      <w:r>
        <w:rPr>
          <w:rFonts w:eastAsia="Times New Roman" w:cs="Times New Roman"/>
          <w:szCs w:val="24"/>
        </w:rPr>
        <w:t xml:space="preserve"> </w:t>
      </w:r>
      <w:r>
        <w:rPr>
          <w:rFonts w:eastAsia="Times New Roman" w:cs="Times New Roman"/>
          <w:szCs w:val="24"/>
        </w:rPr>
        <w:t>στους</w:t>
      </w:r>
      <w:r>
        <w:rPr>
          <w:rFonts w:eastAsia="Times New Roman" w:cs="Times New Roman"/>
          <w:szCs w:val="24"/>
        </w:rPr>
        <w:t xml:space="preserve"> </w:t>
      </w:r>
      <w:r>
        <w:rPr>
          <w:rFonts w:eastAsia="Times New Roman" w:cs="Times New Roman"/>
          <w:szCs w:val="24"/>
        </w:rPr>
        <w:t>κόλπους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Ευρώπης;</w:t>
      </w:r>
      <w:r>
        <w:rPr>
          <w:rFonts w:eastAsia="Times New Roman" w:cs="Times New Roman"/>
          <w:szCs w:val="24"/>
        </w:rPr>
        <w:t xml:space="preserve"> </w:t>
      </w:r>
    </w:p>
    <w:p w14:paraId="076E7C46"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Πώς</w:t>
      </w:r>
      <w:r>
        <w:rPr>
          <w:rFonts w:eastAsia="Times New Roman" w:cs="Times New Roman"/>
          <w:szCs w:val="24"/>
        </w:rPr>
        <w:t xml:space="preserve"> </w:t>
      </w:r>
      <w:r>
        <w:rPr>
          <w:rFonts w:eastAsia="Times New Roman" w:cs="Times New Roman"/>
          <w:szCs w:val="24"/>
        </w:rPr>
        <w:t>αντιμετωπίζετε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προοπτική</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χρησ</w:t>
      </w:r>
      <w:r>
        <w:rPr>
          <w:rFonts w:eastAsia="Times New Roman" w:cs="Times New Roman"/>
          <w:szCs w:val="24"/>
        </w:rPr>
        <w:t>ιμοποιηθεί</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σύμβολο</w:t>
      </w:r>
      <w:r>
        <w:rPr>
          <w:rFonts w:eastAsia="Times New Roman" w:cs="Times New Roman"/>
          <w:szCs w:val="24"/>
        </w:rPr>
        <w:t xml:space="preserve"> </w:t>
      </w:r>
      <w:r>
        <w:rPr>
          <w:rFonts w:eastAsia="Times New Roman" w:cs="Times New Roman"/>
          <w:szCs w:val="24"/>
        </w:rPr>
        <w:t>έστω</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ελληνογαλλικής</w:t>
      </w:r>
      <w:r>
        <w:rPr>
          <w:rFonts w:eastAsia="Times New Roman" w:cs="Times New Roman"/>
          <w:szCs w:val="24"/>
        </w:rPr>
        <w:t xml:space="preserve"> </w:t>
      </w:r>
      <w:r>
        <w:rPr>
          <w:rFonts w:eastAsia="Times New Roman" w:cs="Times New Roman"/>
          <w:szCs w:val="24"/>
        </w:rPr>
        <w:t>φιλίας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συνεργασίας;</w:t>
      </w:r>
    </w:p>
    <w:p w14:paraId="076E7C47"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Τι</w:t>
      </w:r>
      <w:r>
        <w:rPr>
          <w:rFonts w:eastAsia="Times New Roman" w:cs="Times New Roman"/>
          <w:szCs w:val="24"/>
        </w:rPr>
        <w:t xml:space="preserve"> </w:t>
      </w:r>
      <w:r>
        <w:rPr>
          <w:rFonts w:eastAsia="Times New Roman" w:cs="Times New Roman"/>
          <w:szCs w:val="24"/>
        </w:rPr>
        <w:t>άλλα</w:t>
      </w:r>
      <w:r>
        <w:rPr>
          <w:rFonts w:eastAsia="Times New Roman" w:cs="Times New Roman"/>
          <w:szCs w:val="24"/>
        </w:rPr>
        <w:t xml:space="preserve"> </w:t>
      </w:r>
      <w:r>
        <w:rPr>
          <w:rFonts w:eastAsia="Times New Roman" w:cs="Times New Roman"/>
          <w:szCs w:val="24"/>
        </w:rPr>
        <w:t>μέτρα</w:t>
      </w:r>
      <w:r>
        <w:rPr>
          <w:rFonts w:eastAsia="Times New Roman" w:cs="Times New Roman"/>
          <w:szCs w:val="24"/>
        </w:rPr>
        <w:t xml:space="preserve"> </w:t>
      </w:r>
      <w:r>
        <w:rPr>
          <w:rFonts w:eastAsia="Times New Roman" w:cs="Times New Roman"/>
          <w:szCs w:val="24"/>
        </w:rPr>
        <w:t>ενδεχομένως</w:t>
      </w:r>
      <w:r>
        <w:rPr>
          <w:rFonts w:eastAsia="Times New Roman" w:cs="Times New Roman"/>
          <w:szCs w:val="24"/>
        </w:rPr>
        <w:t xml:space="preserve"> </w:t>
      </w:r>
      <w:r>
        <w:rPr>
          <w:rFonts w:eastAsia="Times New Roman" w:cs="Times New Roman"/>
          <w:szCs w:val="24"/>
        </w:rPr>
        <w:t>σκέφτεστε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πάρετε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προωθηθεί</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πολιτιστικό</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προϊόν,</w:t>
      </w:r>
      <w:r>
        <w:rPr>
          <w:rFonts w:eastAsia="Times New Roman" w:cs="Times New Roman"/>
          <w:szCs w:val="24"/>
        </w:rPr>
        <w:t xml:space="preserve"> </w:t>
      </w:r>
      <w:r>
        <w:rPr>
          <w:rFonts w:eastAsia="Times New Roman" w:cs="Times New Roman"/>
          <w:szCs w:val="24"/>
        </w:rPr>
        <w:t>ειδικά</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Σαμοθράκη</w:t>
      </w:r>
      <w:r>
        <w:rPr>
          <w:rFonts w:eastAsia="Times New Roman" w:cs="Times New Roman"/>
          <w:szCs w:val="24"/>
        </w:rPr>
        <w:t xml:space="preserve"> </w:t>
      </w:r>
      <w:r>
        <w:rPr>
          <w:rFonts w:eastAsia="Times New Roman" w:cs="Times New Roman"/>
          <w:szCs w:val="24"/>
        </w:rPr>
        <w:lastRenderedPageBreak/>
        <w:t>και</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Έβρο</w:t>
      </w:r>
      <w:r>
        <w:rPr>
          <w:rFonts w:eastAsia="Times New Roman" w:cs="Times New Roman"/>
          <w:szCs w:val="24"/>
        </w:rPr>
        <w:t xml:space="preserve"> </w:t>
      </w:r>
      <w:r>
        <w:rPr>
          <w:rFonts w:eastAsia="Times New Roman" w:cs="Times New Roman"/>
          <w:szCs w:val="24"/>
        </w:rPr>
        <w:t>όπου</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πολιτιστική</w:t>
      </w:r>
      <w:r>
        <w:rPr>
          <w:rFonts w:eastAsia="Times New Roman" w:cs="Times New Roman"/>
          <w:szCs w:val="24"/>
        </w:rPr>
        <w:t xml:space="preserve"> </w:t>
      </w:r>
      <w:r>
        <w:rPr>
          <w:rFonts w:eastAsia="Times New Roman" w:cs="Times New Roman"/>
          <w:szCs w:val="24"/>
        </w:rPr>
        <w:t>κληρονομιά</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πολλές</w:t>
      </w:r>
      <w:r>
        <w:rPr>
          <w:rFonts w:eastAsia="Times New Roman" w:cs="Times New Roman"/>
          <w:szCs w:val="24"/>
        </w:rPr>
        <w:t xml:space="preserve"> </w:t>
      </w:r>
      <w:r>
        <w:rPr>
          <w:rFonts w:eastAsia="Times New Roman" w:cs="Times New Roman"/>
          <w:szCs w:val="24"/>
        </w:rPr>
        <w:t>αναξιοποίητες</w:t>
      </w:r>
      <w:r>
        <w:rPr>
          <w:rFonts w:eastAsia="Times New Roman" w:cs="Times New Roman"/>
          <w:szCs w:val="24"/>
        </w:rPr>
        <w:t xml:space="preserve"> </w:t>
      </w:r>
      <w:r>
        <w:rPr>
          <w:rFonts w:eastAsia="Times New Roman" w:cs="Times New Roman"/>
          <w:szCs w:val="24"/>
        </w:rPr>
        <w:t>προοπτικές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ευκαιρίες;</w:t>
      </w:r>
    </w:p>
    <w:p w14:paraId="076E7C48"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r>
        <w:rPr>
          <w:rFonts w:eastAsia="Times New Roman" w:cs="Times New Roman"/>
          <w:szCs w:val="24"/>
        </w:rPr>
        <w:t xml:space="preserve"> </w:t>
      </w:r>
    </w:p>
    <w:p w14:paraId="076E7C49"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w:t>
      </w:r>
      <w:r>
        <w:rPr>
          <w:rFonts w:eastAsia="Times New Roman" w:cs="Times New Roman"/>
          <w:szCs w:val="24"/>
        </w:rPr>
        <w:t>σημείο</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Βουλευτής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Αναστάσιος</w:t>
      </w:r>
      <w:r>
        <w:rPr>
          <w:rFonts w:eastAsia="Times New Roman" w:cs="Times New Roman"/>
          <w:szCs w:val="24"/>
        </w:rPr>
        <w:t xml:space="preserve"> </w:t>
      </w:r>
      <w:proofErr w:type="spellStart"/>
      <w:r>
        <w:rPr>
          <w:rFonts w:eastAsia="Times New Roman" w:cs="Times New Roman"/>
          <w:szCs w:val="24"/>
        </w:rPr>
        <w:t>Δημοσχάκης</w:t>
      </w:r>
      <w:proofErr w:type="spellEnd"/>
      <w:r>
        <w:rPr>
          <w:rFonts w:eastAsia="Times New Roman" w:cs="Times New Roman"/>
          <w:szCs w:val="24"/>
        </w:rPr>
        <w:t xml:space="preserve"> </w:t>
      </w:r>
      <w:r>
        <w:rPr>
          <w:rFonts w:eastAsia="Times New Roman" w:cs="Times New Roman"/>
          <w:szCs w:val="24"/>
        </w:rPr>
        <w:t>καταθέτει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Πρακτικά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προαναφερθέντα</w:t>
      </w:r>
      <w:r>
        <w:rPr>
          <w:rFonts w:eastAsia="Times New Roman" w:cs="Times New Roman"/>
          <w:szCs w:val="24"/>
        </w:rPr>
        <w:t xml:space="preserve"> </w:t>
      </w:r>
      <w:r>
        <w:rPr>
          <w:rFonts w:eastAsia="Times New Roman" w:cs="Times New Roman"/>
          <w:szCs w:val="24"/>
        </w:rPr>
        <w:t>έγγραφα,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βρίσκονται</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α</w:t>
      </w:r>
      <w:r>
        <w:rPr>
          <w:rFonts w:eastAsia="Times New Roman" w:cs="Times New Roman"/>
          <w:szCs w:val="24"/>
        </w:rPr>
        <w:t>ρχείο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Τμήματος</w:t>
      </w:r>
      <w:r>
        <w:rPr>
          <w:rFonts w:eastAsia="Times New Roman" w:cs="Times New Roman"/>
          <w:szCs w:val="24"/>
        </w:rPr>
        <w:t xml:space="preserve"> </w:t>
      </w:r>
      <w:r>
        <w:rPr>
          <w:rFonts w:eastAsia="Times New Roman" w:cs="Times New Roman"/>
          <w:szCs w:val="24"/>
        </w:rPr>
        <w:t>Γραμματείας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Διεύθυνσης</w:t>
      </w:r>
      <w:r>
        <w:rPr>
          <w:rFonts w:eastAsia="Times New Roman" w:cs="Times New Roman"/>
          <w:szCs w:val="24"/>
        </w:rPr>
        <w:t xml:space="preserve"> </w:t>
      </w:r>
      <w:r>
        <w:rPr>
          <w:rFonts w:eastAsia="Times New Roman" w:cs="Times New Roman"/>
          <w:szCs w:val="24"/>
        </w:rPr>
        <w:t>Στενογραφίας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Πρακτικών</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Βουλής)</w:t>
      </w:r>
    </w:p>
    <w:p w14:paraId="076E7C4A"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p>
    <w:p w14:paraId="076E7C4B"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t>ΑΡΙΣΤΕΙΔΗΣ</w:t>
      </w:r>
      <w:r>
        <w:rPr>
          <w:rFonts w:eastAsia="Times New Roman" w:cs="Times New Roman"/>
          <w:b/>
          <w:szCs w:val="24"/>
        </w:rPr>
        <w:t xml:space="preserve"> </w:t>
      </w:r>
      <w:r>
        <w:rPr>
          <w:rFonts w:eastAsia="Times New Roman" w:cs="Times New Roman"/>
          <w:b/>
          <w:szCs w:val="24"/>
        </w:rPr>
        <w:t>ΜΠΑΛΤΑΣ</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Πολιτισμού</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Αθλητισμού):</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r>
        <w:rPr>
          <w:rFonts w:eastAsia="Times New Roman" w:cs="Times New Roman"/>
          <w:szCs w:val="24"/>
        </w:rPr>
        <w:t xml:space="preserve"> </w:t>
      </w:r>
    </w:p>
    <w:p w14:paraId="076E7C4C"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Κύριε</w:t>
      </w:r>
      <w:r>
        <w:rPr>
          <w:rFonts w:eastAsia="Times New Roman" w:cs="Times New Roman"/>
          <w:szCs w:val="24"/>
        </w:rPr>
        <w:t xml:space="preserve"> </w:t>
      </w:r>
      <w:proofErr w:type="spellStart"/>
      <w:r>
        <w:rPr>
          <w:rFonts w:eastAsia="Times New Roman" w:cs="Times New Roman"/>
          <w:szCs w:val="24"/>
        </w:rPr>
        <w:t>Δημοσχάκη</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ξέρετε</w:t>
      </w:r>
      <w:r>
        <w:rPr>
          <w:rFonts w:eastAsia="Times New Roman" w:cs="Times New Roman"/>
          <w:szCs w:val="24"/>
        </w:rPr>
        <w:t xml:space="preserve"> </w:t>
      </w:r>
      <w:r>
        <w:rPr>
          <w:rFonts w:eastAsia="Times New Roman" w:cs="Times New Roman"/>
          <w:szCs w:val="24"/>
        </w:rPr>
        <w:t>βέβαια,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Πολιτισμού</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εξοχήν</w:t>
      </w:r>
      <w:r>
        <w:rPr>
          <w:rFonts w:eastAsia="Times New Roman" w:cs="Times New Roman"/>
          <w:szCs w:val="24"/>
        </w:rPr>
        <w:t xml:space="preserve"> </w:t>
      </w:r>
      <w:r>
        <w:rPr>
          <w:rFonts w:eastAsia="Times New Roman" w:cs="Times New Roman"/>
          <w:szCs w:val="24"/>
        </w:rPr>
        <w:t>υπεύθυνο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αρμόδιο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ζητήματα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αφορούν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ανάδειξη,</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προστασία,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διάδοση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πολιτιστικής</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κληρονομιάς.</w:t>
      </w:r>
      <w:r>
        <w:rPr>
          <w:rFonts w:eastAsia="Times New Roman" w:cs="Times New Roman"/>
          <w:szCs w:val="24"/>
        </w:rPr>
        <w:t xml:space="preserve"> </w:t>
      </w:r>
    </w:p>
    <w:p w14:paraId="076E7C4D"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Ομολογώ</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έχοντας</w:t>
      </w:r>
      <w:r>
        <w:rPr>
          <w:rFonts w:eastAsia="Times New Roman" w:cs="Times New Roman"/>
          <w:szCs w:val="24"/>
        </w:rPr>
        <w:t xml:space="preserve"> </w:t>
      </w:r>
      <w:r>
        <w:rPr>
          <w:rFonts w:eastAsia="Times New Roman" w:cs="Times New Roman"/>
          <w:szCs w:val="24"/>
        </w:rPr>
        <w:t>αναλάβει</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ευθύνη,</w:t>
      </w:r>
      <w:r>
        <w:rPr>
          <w:rFonts w:eastAsia="Times New Roman" w:cs="Times New Roman"/>
          <w:szCs w:val="24"/>
        </w:rPr>
        <w:t xml:space="preserve"> </w:t>
      </w:r>
      <w:r>
        <w:rPr>
          <w:rFonts w:eastAsia="Times New Roman" w:cs="Times New Roman"/>
          <w:szCs w:val="24"/>
        </w:rPr>
        <w:t>εντυπωσιάζομαι</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φορά</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πώς</w:t>
      </w:r>
      <w:r>
        <w:rPr>
          <w:rFonts w:eastAsia="Times New Roman" w:cs="Times New Roman"/>
          <w:szCs w:val="24"/>
        </w:rPr>
        <w:t xml:space="preserve"> </w:t>
      </w:r>
      <w:r>
        <w:rPr>
          <w:rFonts w:eastAsia="Times New Roman" w:cs="Times New Roman"/>
          <w:szCs w:val="24"/>
        </w:rPr>
        <w:t>ουσιαστικά</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γωνιά</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Ελλάδας</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μείζον</w:t>
      </w:r>
      <w:r>
        <w:rPr>
          <w:rFonts w:eastAsia="Times New Roman" w:cs="Times New Roman"/>
          <w:szCs w:val="24"/>
        </w:rPr>
        <w:t xml:space="preserve"> </w:t>
      </w:r>
      <w:r>
        <w:rPr>
          <w:rFonts w:eastAsia="Times New Roman" w:cs="Times New Roman"/>
          <w:szCs w:val="24"/>
        </w:rPr>
        <w:t>μνημείο</w:t>
      </w:r>
      <w:r>
        <w:rPr>
          <w:rFonts w:eastAsia="Times New Roman" w:cs="Times New Roman"/>
          <w:szCs w:val="24"/>
        </w:rPr>
        <w:t xml:space="preserve"> </w:t>
      </w:r>
      <w:r>
        <w:rPr>
          <w:rFonts w:eastAsia="Times New Roman" w:cs="Times New Roman"/>
          <w:szCs w:val="24"/>
        </w:rPr>
        <w:t>πολιτισμού</w:t>
      </w:r>
      <w:r>
        <w:rPr>
          <w:rFonts w:eastAsia="Times New Roman" w:cs="Times New Roman"/>
          <w:szCs w:val="24"/>
        </w:rPr>
        <w:t xml:space="preserve"> </w:t>
      </w:r>
      <w:r>
        <w:rPr>
          <w:rFonts w:eastAsia="Times New Roman" w:cs="Times New Roman"/>
          <w:szCs w:val="24"/>
        </w:rPr>
        <w:t>αυτής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κληρονομιάς,</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μείζον</w:t>
      </w:r>
      <w:r>
        <w:rPr>
          <w:rFonts w:eastAsia="Times New Roman" w:cs="Times New Roman"/>
          <w:szCs w:val="24"/>
        </w:rPr>
        <w:t xml:space="preserve"> </w:t>
      </w:r>
      <w:r>
        <w:rPr>
          <w:rFonts w:eastAsia="Times New Roman" w:cs="Times New Roman"/>
          <w:szCs w:val="24"/>
        </w:rPr>
        <w:t>μνημείο,</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οποιοδήποτε</w:t>
      </w:r>
      <w:r>
        <w:rPr>
          <w:rFonts w:eastAsia="Times New Roman" w:cs="Times New Roman"/>
          <w:szCs w:val="24"/>
        </w:rPr>
        <w:t xml:space="preserve"> </w:t>
      </w:r>
      <w:r>
        <w:rPr>
          <w:rFonts w:eastAsia="Times New Roman" w:cs="Times New Roman"/>
          <w:szCs w:val="24"/>
        </w:rPr>
        <w:t>ιστορικό</w:t>
      </w:r>
      <w:r>
        <w:rPr>
          <w:rFonts w:eastAsia="Times New Roman" w:cs="Times New Roman"/>
          <w:szCs w:val="24"/>
        </w:rPr>
        <w:t xml:space="preserve"> </w:t>
      </w:r>
      <w:r>
        <w:rPr>
          <w:rFonts w:eastAsia="Times New Roman" w:cs="Times New Roman"/>
          <w:szCs w:val="24"/>
        </w:rPr>
        <w:t>στρώμα</w:t>
      </w:r>
      <w:r>
        <w:rPr>
          <w:rFonts w:eastAsia="Times New Roman" w:cs="Times New Roman"/>
          <w:szCs w:val="24"/>
        </w:rPr>
        <w:t xml:space="preserve"> </w:t>
      </w:r>
      <w:r>
        <w:rPr>
          <w:rFonts w:eastAsia="Times New Roman" w:cs="Times New Roman"/>
          <w:szCs w:val="24"/>
        </w:rPr>
        <w:t>αυτής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κληρονομιάς,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παλαιολιθικούς</w:t>
      </w:r>
      <w:r>
        <w:rPr>
          <w:rFonts w:eastAsia="Times New Roman" w:cs="Times New Roman"/>
          <w:szCs w:val="24"/>
        </w:rPr>
        <w:t xml:space="preserve"> </w:t>
      </w:r>
      <w:r>
        <w:rPr>
          <w:rFonts w:eastAsia="Times New Roman" w:cs="Times New Roman"/>
          <w:szCs w:val="24"/>
        </w:rPr>
        <w:t>χρόνους</w:t>
      </w:r>
      <w:r>
        <w:rPr>
          <w:rFonts w:eastAsia="Times New Roman" w:cs="Times New Roman"/>
          <w:szCs w:val="24"/>
        </w:rPr>
        <w:t xml:space="preserve"> </w:t>
      </w:r>
      <w:r>
        <w:rPr>
          <w:rFonts w:eastAsia="Times New Roman" w:cs="Times New Roman"/>
          <w:szCs w:val="24"/>
        </w:rPr>
        <w:t>μέχρι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κλασσική</w:t>
      </w:r>
      <w:r>
        <w:rPr>
          <w:rFonts w:eastAsia="Times New Roman" w:cs="Times New Roman"/>
          <w:szCs w:val="24"/>
        </w:rPr>
        <w:t xml:space="preserve"> </w:t>
      </w:r>
      <w:r>
        <w:rPr>
          <w:rFonts w:eastAsia="Times New Roman" w:cs="Times New Roman"/>
          <w:szCs w:val="24"/>
        </w:rPr>
        <w:t>εποχή,</w:t>
      </w:r>
      <w:r>
        <w:rPr>
          <w:rFonts w:eastAsia="Times New Roman" w:cs="Times New Roman"/>
          <w:szCs w:val="24"/>
        </w:rPr>
        <w:t xml:space="preserve"> </w:t>
      </w:r>
      <w:r>
        <w:rPr>
          <w:rFonts w:eastAsia="Times New Roman" w:cs="Times New Roman"/>
          <w:szCs w:val="24"/>
        </w:rPr>
        <w:t xml:space="preserve">μέχρι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ελληνιστικούς</w:t>
      </w:r>
      <w:r>
        <w:rPr>
          <w:rFonts w:eastAsia="Times New Roman" w:cs="Times New Roman"/>
          <w:szCs w:val="24"/>
        </w:rPr>
        <w:t xml:space="preserve"> </w:t>
      </w:r>
      <w:r>
        <w:rPr>
          <w:rFonts w:eastAsia="Times New Roman" w:cs="Times New Roman"/>
          <w:szCs w:val="24"/>
        </w:rPr>
        <w:t xml:space="preserve">και τους βυζαντινούς </w:t>
      </w:r>
      <w:r>
        <w:rPr>
          <w:rFonts w:eastAsia="Times New Roman" w:cs="Times New Roman"/>
          <w:szCs w:val="24"/>
        </w:rPr>
        <w:t>χρόνους.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lastRenderedPageBreak/>
        <w:t>λοιπόν,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άποψη,</w:t>
      </w:r>
      <w:r>
        <w:rPr>
          <w:rFonts w:eastAsia="Times New Roman" w:cs="Times New Roman"/>
          <w:szCs w:val="24"/>
        </w:rPr>
        <w:t xml:space="preserve"> </w:t>
      </w:r>
      <w:r>
        <w:rPr>
          <w:rFonts w:eastAsia="Times New Roman" w:cs="Times New Roman"/>
          <w:szCs w:val="24"/>
        </w:rPr>
        <w:t>απολύτως</w:t>
      </w:r>
      <w:r>
        <w:rPr>
          <w:rFonts w:eastAsia="Times New Roman" w:cs="Times New Roman"/>
          <w:szCs w:val="24"/>
        </w:rPr>
        <w:t xml:space="preserve"> </w:t>
      </w:r>
      <w:r>
        <w:rPr>
          <w:rFonts w:eastAsia="Times New Roman" w:cs="Times New Roman"/>
          <w:szCs w:val="24"/>
        </w:rPr>
        <w:t>προνομιούχα.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ευθύνη</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ακριβώς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αναδείξουμε</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γωνιά</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Ελλάδας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ιδιαιτερότητές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κληρονομιά.</w:t>
      </w:r>
      <w:r>
        <w:rPr>
          <w:rFonts w:eastAsia="Times New Roman" w:cs="Times New Roman"/>
          <w:szCs w:val="24"/>
        </w:rPr>
        <w:t xml:space="preserve"> </w:t>
      </w:r>
      <w:r>
        <w:rPr>
          <w:rFonts w:eastAsia="Times New Roman" w:cs="Times New Roman"/>
          <w:szCs w:val="24"/>
        </w:rPr>
        <w:t>Νομίζω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συμφωνούμε</w:t>
      </w:r>
      <w:r>
        <w:rPr>
          <w:rFonts w:eastAsia="Times New Roman" w:cs="Times New Roman"/>
          <w:szCs w:val="24"/>
        </w:rPr>
        <w:t xml:space="preserve"> </w:t>
      </w:r>
      <w:r>
        <w:rPr>
          <w:rFonts w:eastAsia="Times New Roman" w:cs="Times New Roman"/>
          <w:szCs w:val="24"/>
        </w:rPr>
        <w:t>απολύτως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p>
    <w:p w14:paraId="076E7C4E" w14:textId="77777777" w:rsidR="008A5475" w:rsidRDefault="00367962">
      <w:pPr>
        <w:spacing w:line="600" w:lineRule="auto"/>
        <w:ind w:firstLine="709"/>
        <w:jc w:val="both"/>
        <w:rPr>
          <w:rFonts w:eastAsia="Times New Roman" w:cs="Times New Roman"/>
          <w:szCs w:val="24"/>
        </w:rPr>
      </w:pPr>
      <w:r>
        <w:rPr>
          <w:rFonts w:eastAsia="Times New Roman" w:cs="Times New Roman"/>
          <w:szCs w:val="24"/>
        </w:rPr>
        <w:t>Την</w:t>
      </w:r>
      <w:r>
        <w:rPr>
          <w:rFonts w:eastAsia="Times New Roman" w:cs="Times New Roman"/>
          <w:szCs w:val="24"/>
        </w:rPr>
        <w:t xml:space="preserve"> </w:t>
      </w:r>
      <w:r>
        <w:rPr>
          <w:rFonts w:eastAsia="Times New Roman" w:cs="Times New Roman"/>
          <w:szCs w:val="24"/>
        </w:rPr>
        <w:t>ιδέα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υπάρξει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σύμβολο</w:t>
      </w:r>
      <w:r>
        <w:rPr>
          <w:rFonts w:eastAsia="Times New Roman" w:cs="Times New Roman"/>
          <w:szCs w:val="24"/>
        </w:rPr>
        <w:t xml:space="preserve"> </w:t>
      </w:r>
      <w:r>
        <w:rPr>
          <w:rFonts w:eastAsia="Times New Roman" w:cs="Times New Roman"/>
          <w:szCs w:val="24"/>
        </w:rPr>
        <w:t>ελληνογαλλικής</w:t>
      </w:r>
      <w:r>
        <w:rPr>
          <w:rFonts w:eastAsia="Times New Roman" w:cs="Times New Roman"/>
          <w:szCs w:val="24"/>
        </w:rPr>
        <w:t xml:space="preserve"> </w:t>
      </w:r>
      <w:r>
        <w:rPr>
          <w:rFonts w:eastAsia="Times New Roman" w:cs="Times New Roman"/>
          <w:szCs w:val="24"/>
        </w:rPr>
        <w:t>φιλίας</w:t>
      </w:r>
      <w:r>
        <w:rPr>
          <w:rFonts w:eastAsia="Times New Roman" w:cs="Times New Roman"/>
          <w:szCs w:val="24"/>
        </w:rPr>
        <w:t xml:space="preserve"> </w:t>
      </w:r>
      <w:r>
        <w:rPr>
          <w:rFonts w:eastAsia="Times New Roman" w:cs="Times New Roman"/>
          <w:szCs w:val="24"/>
        </w:rPr>
        <w:t>συνδεδεμένο</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αξίες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δημοκρατίας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καταπολέμησης</w:t>
      </w:r>
      <w:r>
        <w:rPr>
          <w:rFonts w:eastAsia="Times New Roman" w:cs="Times New Roman"/>
          <w:szCs w:val="24"/>
        </w:rPr>
        <w:t xml:space="preserve"> </w:t>
      </w:r>
      <w:r>
        <w:rPr>
          <w:rFonts w:eastAsia="Times New Roman" w:cs="Times New Roman"/>
          <w:szCs w:val="24"/>
        </w:rPr>
        <w:t>ιδεών,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οποίες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ενάντια</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δημοκρατία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θεωρώ</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καλή</w:t>
      </w:r>
      <w:r>
        <w:rPr>
          <w:rFonts w:eastAsia="Times New Roman" w:cs="Times New Roman"/>
          <w:szCs w:val="24"/>
        </w:rPr>
        <w:t xml:space="preserve"> </w:t>
      </w:r>
      <w:r>
        <w:rPr>
          <w:rFonts w:eastAsia="Times New Roman" w:cs="Times New Roman"/>
          <w:szCs w:val="24"/>
        </w:rPr>
        <w:t>ιδέα.</w:t>
      </w:r>
      <w:r>
        <w:rPr>
          <w:rFonts w:eastAsia="Times New Roman" w:cs="Times New Roman"/>
          <w:szCs w:val="24"/>
        </w:rPr>
        <w:t xml:space="preserve"> </w:t>
      </w:r>
      <w:r>
        <w:rPr>
          <w:rFonts w:eastAsia="Times New Roman" w:cs="Times New Roman"/>
          <w:szCs w:val="24"/>
        </w:rPr>
        <w:t>Έχω,</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κάποιες</w:t>
      </w:r>
      <w:r>
        <w:rPr>
          <w:rFonts w:eastAsia="Times New Roman" w:cs="Times New Roman"/>
          <w:szCs w:val="24"/>
        </w:rPr>
        <w:t xml:space="preserve"> </w:t>
      </w:r>
      <w:r>
        <w:rPr>
          <w:rFonts w:eastAsia="Times New Roman" w:cs="Times New Roman"/>
          <w:szCs w:val="24"/>
        </w:rPr>
        <w:t>επιφυλάξεις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ενδιαφέρον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συζητήσουμ</w:t>
      </w:r>
      <w:r>
        <w:rPr>
          <w:rFonts w:eastAsia="Times New Roman" w:cs="Times New Roman"/>
          <w:szCs w:val="24"/>
        </w:rPr>
        <w:t>ε</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ίσως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άλλη</w:t>
      </w:r>
      <w:r>
        <w:rPr>
          <w:rFonts w:eastAsia="Times New Roman" w:cs="Times New Roman"/>
          <w:szCs w:val="24"/>
        </w:rPr>
        <w:t xml:space="preserve"> </w:t>
      </w:r>
      <w:r>
        <w:rPr>
          <w:rFonts w:eastAsia="Times New Roman" w:cs="Times New Roman"/>
          <w:szCs w:val="24"/>
        </w:rPr>
        <w:t>φορά-</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αναδειχθεί</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σύμβολο</w:t>
      </w:r>
      <w:r>
        <w:rPr>
          <w:rFonts w:eastAsia="Times New Roman" w:cs="Times New Roman"/>
          <w:szCs w:val="24"/>
        </w:rPr>
        <w:t xml:space="preserve"> </w:t>
      </w:r>
      <w:r>
        <w:rPr>
          <w:rFonts w:eastAsia="Times New Roman" w:cs="Times New Roman"/>
          <w:szCs w:val="24"/>
        </w:rPr>
        <w:t>ελληνογαλλικής</w:t>
      </w:r>
      <w:r>
        <w:rPr>
          <w:rFonts w:eastAsia="Times New Roman" w:cs="Times New Roman"/>
          <w:szCs w:val="24"/>
        </w:rPr>
        <w:t xml:space="preserve"> </w:t>
      </w:r>
      <w:r>
        <w:rPr>
          <w:rFonts w:eastAsia="Times New Roman" w:cs="Times New Roman"/>
          <w:szCs w:val="24"/>
        </w:rPr>
        <w:t>φιλίας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αναδειχθεί,</w:t>
      </w:r>
      <w:r>
        <w:rPr>
          <w:rFonts w:eastAsia="Times New Roman" w:cs="Times New Roman"/>
          <w:szCs w:val="24"/>
        </w:rPr>
        <w:t xml:space="preserve"> </w:t>
      </w:r>
      <w:r>
        <w:rPr>
          <w:rFonts w:eastAsia="Times New Roman" w:cs="Times New Roman"/>
          <w:szCs w:val="24"/>
        </w:rPr>
        <w:t>ενδεχομένως,</w:t>
      </w:r>
      <w:r>
        <w:rPr>
          <w:rFonts w:eastAsia="Times New Roman" w:cs="Times New Roman"/>
          <w:szCs w:val="24"/>
        </w:rPr>
        <w:t xml:space="preserve"> </w:t>
      </w:r>
      <w:r>
        <w:rPr>
          <w:rFonts w:eastAsia="Times New Roman" w:cs="Times New Roman"/>
          <w:szCs w:val="24"/>
        </w:rPr>
        <w:t>κά</w:t>
      </w:r>
      <w:r>
        <w:rPr>
          <w:rFonts w:eastAsia="Times New Roman" w:cs="Times New Roman"/>
          <w:szCs w:val="24"/>
        </w:rPr>
        <w:lastRenderedPageBreak/>
        <w:t>ποιο</w:t>
      </w:r>
      <w:r>
        <w:rPr>
          <w:rFonts w:eastAsia="Times New Roman" w:cs="Times New Roman"/>
          <w:szCs w:val="24"/>
        </w:rPr>
        <w:t xml:space="preserve"> </w:t>
      </w:r>
      <w:r>
        <w:rPr>
          <w:rFonts w:eastAsia="Times New Roman" w:cs="Times New Roman"/>
          <w:szCs w:val="24"/>
        </w:rPr>
        <w:t>σύμβολο</w:t>
      </w:r>
      <w:r>
        <w:rPr>
          <w:rFonts w:eastAsia="Times New Roman" w:cs="Times New Roman"/>
          <w:szCs w:val="24"/>
        </w:rPr>
        <w:t xml:space="preserve"> </w:t>
      </w:r>
      <w:r>
        <w:rPr>
          <w:rFonts w:eastAsia="Times New Roman" w:cs="Times New Roman"/>
          <w:szCs w:val="24"/>
        </w:rPr>
        <w:t>ελληνογαλλικής</w:t>
      </w:r>
      <w:r>
        <w:rPr>
          <w:rFonts w:eastAsia="Times New Roman" w:cs="Times New Roman"/>
          <w:szCs w:val="24"/>
        </w:rPr>
        <w:t xml:space="preserve"> </w:t>
      </w:r>
      <w:r>
        <w:rPr>
          <w:rFonts w:eastAsia="Times New Roman" w:cs="Times New Roman"/>
          <w:szCs w:val="24"/>
        </w:rPr>
        <w:t>φιλίας</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βάση</w:t>
      </w:r>
      <w:r>
        <w:rPr>
          <w:rFonts w:eastAsia="Times New Roman" w:cs="Times New Roman"/>
          <w:szCs w:val="24"/>
        </w:rPr>
        <w:t xml:space="preserve"> </w:t>
      </w:r>
      <w:r>
        <w:rPr>
          <w:rFonts w:eastAsia="Times New Roman" w:cs="Times New Roman"/>
          <w:szCs w:val="24"/>
        </w:rPr>
        <w:t>αυτών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αρχών-</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πραγματικό</w:t>
      </w:r>
      <w:r>
        <w:rPr>
          <w:rFonts w:eastAsia="Times New Roman" w:cs="Times New Roman"/>
          <w:szCs w:val="24"/>
        </w:rPr>
        <w:t xml:space="preserve"> </w:t>
      </w:r>
      <w:r>
        <w:rPr>
          <w:rFonts w:eastAsia="Times New Roman" w:cs="Times New Roman"/>
          <w:szCs w:val="24"/>
        </w:rPr>
        <w:t>αριστούργημα,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βρίσκεται</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τόπο</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είχε</w:t>
      </w:r>
      <w:r>
        <w:rPr>
          <w:rFonts w:eastAsia="Times New Roman" w:cs="Times New Roman"/>
          <w:szCs w:val="24"/>
        </w:rPr>
        <w:t xml:space="preserve"> </w:t>
      </w:r>
      <w:r>
        <w:rPr>
          <w:rFonts w:eastAsia="Times New Roman" w:cs="Times New Roman"/>
          <w:szCs w:val="24"/>
        </w:rPr>
        <w:t>φτιαχτεί</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μουσείο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Λούβρου.</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απολύτως</w:t>
      </w:r>
      <w:r>
        <w:rPr>
          <w:rFonts w:eastAsia="Times New Roman" w:cs="Times New Roman"/>
          <w:szCs w:val="24"/>
        </w:rPr>
        <w:t xml:space="preserve"> </w:t>
      </w:r>
      <w:r>
        <w:rPr>
          <w:rFonts w:eastAsia="Times New Roman" w:cs="Times New Roman"/>
          <w:szCs w:val="24"/>
        </w:rPr>
        <w:t>εντυπωσιακό</w:t>
      </w:r>
      <w:r>
        <w:rPr>
          <w:rFonts w:eastAsia="Times New Roman" w:cs="Times New Roman"/>
          <w:szCs w:val="24"/>
        </w:rPr>
        <w:t xml:space="preserve"> </w:t>
      </w:r>
      <w:r>
        <w:rPr>
          <w:rFonts w:eastAsia="Times New Roman" w:cs="Times New Roman"/>
          <w:szCs w:val="24"/>
        </w:rPr>
        <w:t>έκθεμα.</w:t>
      </w:r>
      <w:r>
        <w:rPr>
          <w:rFonts w:eastAsia="Times New Roman" w:cs="Times New Roman"/>
          <w:szCs w:val="24"/>
        </w:rPr>
        <w:t xml:space="preserve"> </w:t>
      </w:r>
      <w:r>
        <w:rPr>
          <w:rFonts w:eastAsia="Times New Roman" w:cs="Times New Roman"/>
          <w:szCs w:val="24"/>
        </w:rPr>
        <w:t>Θυμάμαι</w:t>
      </w:r>
      <w:r>
        <w:rPr>
          <w:rFonts w:eastAsia="Times New Roman" w:cs="Times New Roman"/>
          <w:szCs w:val="24"/>
        </w:rPr>
        <w:t xml:space="preserve"> </w:t>
      </w:r>
      <w:r>
        <w:rPr>
          <w:rFonts w:eastAsia="Times New Roman" w:cs="Times New Roman"/>
          <w:szCs w:val="24"/>
        </w:rPr>
        <w:t>νέο</w:t>
      </w:r>
      <w:r>
        <w:rPr>
          <w:rFonts w:eastAsia="Times New Roman" w:cs="Times New Roman"/>
          <w:szCs w:val="24"/>
        </w:rPr>
        <w:t xml:space="preserve"> </w:t>
      </w:r>
      <w:r>
        <w:rPr>
          <w:rFonts w:eastAsia="Times New Roman" w:cs="Times New Roman"/>
          <w:szCs w:val="24"/>
        </w:rPr>
        <w:t>παιδί,</w:t>
      </w:r>
      <w:r>
        <w:rPr>
          <w:rFonts w:eastAsia="Times New Roman" w:cs="Times New Roman"/>
          <w:szCs w:val="24"/>
        </w:rPr>
        <w:t xml:space="preserve"> </w:t>
      </w:r>
      <w:r>
        <w:rPr>
          <w:rFonts w:eastAsia="Times New Roman" w:cs="Times New Roman"/>
          <w:szCs w:val="24"/>
        </w:rPr>
        <w:t>όταν</w:t>
      </w:r>
      <w:r>
        <w:rPr>
          <w:rFonts w:eastAsia="Times New Roman" w:cs="Times New Roman"/>
          <w:szCs w:val="24"/>
        </w:rPr>
        <w:t xml:space="preserve"> </w:t>
      </w:r>
      <w:r>
        <w:rPr>
          <w:rFonts w:eastAsia="Times New Roman" w:cs="Times New Roman"/>
          <w:szCs w:val="24"/>
        </w:rPr>
        <w:t>είχα</w:t>
      </w:r>
      <w:r>
        <w:rPr>
          <w:rFonts w:eastAsia="Times New Roman" w:cs="Times New Roman"/>
          <w:szCs w:val="24"/>
        </w:rPr>
        <w:t xml:space="preserve"> </w:t>
      </w:r>
      <w:proofErr w:type="spellStart"/>
      <w:r>
        <w:rPr>
          <w:rFonts w:eastAsia="Times New Roman" w:cs="Times New Roman"/>
          <w:szCs w:val="24"/>
        </w:rPr>
        <w:t>πρωτοεπισκεφτεί</w:t>
      </w:r>
      <w:proofErr w:type="spellEnd"/>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Λούβρο,</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εντύπωση</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είχε</w:t>
      </w:r>
      <w:r>
        <w:rPr>
          <w:rFonts w:eastAsia="Times New Roman" w:cs="Times New Roman"/>
          <w:szCs w:val="24"/>
        </w:rPr>
        <w:t xml:space="preserve"> </w:t>
      </w:r>
      <w:r>
        <w:rPr>
          <w:rFonts w:eastAsia="Times New Roman" w:cs="Times New Roman"/>
          <w:szCs w:val="24"/>
        </w:rPr>
        <w:t>κάνει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«Νίκη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Σαμοθράκης»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απέναντι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«Αφροδίτη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Μήλου».</w:t>
      </w:r>
      <w:r>
        <w:rPr>
          <w:rFonts w:eastAsia="Times New Roman" w:cs="Times New Roman"/>
          <w:szCs w:val="24"/>
        </w:rPr>
        <w:t xml:space="preserve"> </w:t>
      </w:r>
      <w:r>
        <w:rPr>
          <w:rFonts w:eastAsia="Times New Roman" w:cs="Times New Roman"/>
          <w:szCs w:val="24"/>
        </w:rPr>
        <w:t>Ήδη</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τότε</w:t>
      </w:r>
      <w:r>
        <w:rPr>
          <w:rFonts w:eastAsia="Times New Roman" w:cs="Times New Roman"/>
          <w:szCs w:val="24"/>
        </w:rPr>
        <w:t xml:space="preserve"> </w:t>
      </w:r>
      <w:r>
        <w:rPr>
          <w:rFonts w:eastAsia="Times New Roman" w:cs="Times New Roman"/>
          <w:szCs w:val="24"/>
        </w:rPr>
        <w:t>σκεφτόμουν</w:t>
      </w:r>
      <w:r>
        <w:rPr>
          <w:rFonts w:eastAsia="Times New Roman" w:cs="Times New Roman"/>
          <w:szCs w:val="24"/>
        </w:rPr>
        <w:t xml:space="preserve"> </w:t>
      </w:r>
      <w:r>
        <w:rPr>
          <w:rFonts w:eastAsia="Times New Roman" w:cs="Times New Roman"/>
          <w:szCs w:val="24"/>
        </w:rPr>
        <w:t>έτσι</w:t>
      </w:r>
      <w:r>
        <w:rPr>
          <w:rFonts w:eastAsia="Times New Roman" w:cs="Times New Roman"/>
          <w:szCs w:val="24"/>
        </w:rPr>
        <w:t xml:space="preserve"> </w:t>
      </w:r>
      <w:r>
        <w:rPr>
          <w:rFonts w:eastAsia="Times New Roman" w:cs="Times New Roman"/>
          <w:szCs w:val="24"/>
        </w:rPr>
        <w:t>αφελώς: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Μήλος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Σαμοθράκη</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ελληνικά</w:t>
      </w:r>
      <w:r>
        <w:rPr>
          <w:rFonts w:eastAsia="Times New Roman" w:cs="Times New Roman"/>
          <w:szCs w:val="24"/>
        </w:rPr>
        <w:t xml:space="preserve"> </w:t>
      </w:r>
      <w:r>
        <w:rPr>
          <w:rFonts w:eastAsia="Times New Roman" w:cs="Times New Roman"/>
          <w:szCs w:val="24"/>
        </w:rPr>
        <w:t>νησιά</w:t>
      </w:r>
      <w:r>
        <w:rPr>
          <w:rFonts w:eastAsia="Times New Roman" w:cs="Times New Roman"/>
          <w:szCs w:val="24"/>
        </w:rPr>
        <w:t>, γ</w:t>
      </w:r>
      <w:r>
        <w:rPr>
          <w:rFonts w:eastAsia="Times New Roman" w:cs="Times New Roman"/>
          <w:szCs w:val="24"/>
        </w:rPr>
        <w:t>ιατί</w:t>
      </w:r>
      <w:r>
        <w:rPr>
          <w:rFonts w:eastAsia="Times New Roman" w:cs="Times New Roman"/>
          <w:szCs w:val="24"/>
        </w:rPr>
        <w:t xml:space="preserve"> </w:t>
      </w:r>
      <w:r>
        <w:rPr>
          <w:rFonts w:eastAsia="Times New Roman" w:cs="Times New Roman"/>
          <w:szCs w:val="24"/>
        </w:rPr>
        <w:t xml:space="preserve">τα αγάλματα </w:t>
      </w:r>
      <w:r>
        <w:rPr>
          <w:rFonts w:eastAsia="Times New Roman" w:cs="Times New Roman"/>
          <w:szCs w:val="24"/>
        </w:rPr>
        <w:t>βρίσκονται</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Λούβρο;</w:t>
      </w:r>
    </w:p>
    <w:p w14:paraId="076E7C4F"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Επειδή</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αυτήν</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στιγμή</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μεγάλα</w:t>
      </w:r>
      <w:r>
        <w:rPr>
          <w:rFonts w:eastAsia="Times New Roman" w:cs="Times New Roman"/>
          <w:szCs w:val="24"/>
        </w:rPr>
        <w:t xml:space="preserve"> </w:t>
      </w:r>
      <w:r>
        <w:rPr>
          <w:rFonts w:eastAsia="Times New Roman" w:cs="Times New Roman"/>
          <w:szCs w:val="24"/>
        </w:rPr>
        <w:t>ζητήματα</w:t>
      </w:r>
      <w:r>
        <w:rPr>
          <w:rFonts w:eastAsia="Times New Roman" w:cs="Times New Roman"/>
          <w:szCs w:val="24"/>
        </w:rPr>
        <w:t xml:space="preserve"> </w:t>
      </w:r>
      <w:r>
        <w:rPr>
          <w:rFonts w:eastAsia="Times New Roman" w:cs="Times New Roman"/>
          <w:szCs w:val="24"/>
        </w:rPr>
        <w:t>διεκδίκησης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γλυπτών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Παρθενώνα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Βρετανικό</w:t>
      </w:r>
      <w:r>
        <w:rPr>
          <w:rFonts w:eastAsia="Times New Roman" w:cs="Times New Roman"/>
          <w:szCs w:val="24"/>
        </w:rPr>
        <w:t xml:space="preserve"> </w:t>
      </w:r>
      <w:r>
        <w:rPr>
          <w:rFonts w:eastAsia="Times New Roman" w:cs="Times New Roman"/>
          <w:szCs w:val="24"/>
        </w:rPr>
        <w:lastRenderedPageBreak/>
        <w:t>Μουσείο</w:t>
      </w:r>
      <w:r>
        <w:rPr>
          <w:rFonts w:eastAsia="Times New Roman" w:cs="Times New Roman"/>
          <w:szCs w:val="24"/>
        </w:rPr>
        <w:t>. Τ</w:t>
      </w:r>
      <w:r>
        <w:rPr>
          <w:rFonts w:eastAsia="Times New Roman" w:cs="Times New Roman"/>
          <w:szCs w:val="24"/>
        </w:rPr>
        <w:t>ο</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επισημοποιήσουμε</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σύμβολο,</w:t>
      </w:r>
      <w:r>
        <w:rPr>
          <w:rFonts w:eastAsia="Times New Roman" w:cs="Times New Roman"/>
          <w:szCs w:val="24"/>
        </w:rPr>
        <w:t xml:space="preserve"> </w:t>
      </w:r>
      <w:r>
        <w:rPr>
          <w:rFonts w:eastAsia="Times New Roman" w:cs="Times New Roman"/>
          <w:szCs w:val="24"/>
        </w:rPr>
        <w:t>μάλιστα,</w:t>
      </w:r>
      <w:r>
        <w:rPr>
          <w:rFonts w:eastAsia="Times New Roman" w:cs="Times New Roman"/>
          <w:szCs w:val="24"/>
        </w:rPr>
        <w:t xml:space="preserve"> </w:t>
      </w:r>
      <w:r>
        <w:rPr>
          <w:rFonts w:eastAsia="Times New Roman" w:cs="Times New Roman"/>
          <w:szCs w:val="24"/>
        </w:rPr>
        <w:t>ελληνογαλλικής</w:t>
      </w:r>
      <w:r>
        <w:rPr>
          <w:rFonts w:eastAsia="Times New Roman" w:cs="Times New Roman"/>
          <w:szCs w:val="24"/>
        </w:rPr>
        <w:t xml:space="preserve"> </w:t>
      </w:r>
      <w:r>
        <w:rPr>
          <w:rFonts w:eastAsia="Times New Roman" w:cs="Times New Roman"/>
          <w:szCs w:val="24"/>
        </w:rPr>
        <w:t>φιλίας-</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αριστούργημα,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βρίσκεται</w:t>
      </w:r>
      <w:r>
        <w:rPr>
          <w:rFonts w:eastAsia="Times New Roman" w:cs="Times New Roman"/>
          <w:szCs w:val="24"/>
        </w:rPr>
        <w:t xml:space="preserve"> </w:t>
      </w:r>
      <w:r>
        <w:rPr>
          <w:rFonts w:eastAsia="Times New Roman" w:cs="Times New Roman"/>
          <w:szCs w:val="24"/>
        </w:rPr>
        <w:t>εκεί</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έπρεπε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βρίσκεται</w:t>
      </w:r>
      <w:r>
        <w:rPr>
          <w:rFonts w:eastAsia="Times New Roman" w:cs="Times New Roman"/>
          <w:szCs w:val="24"/>
        </w:rPr>
        <w:t xml:space="preserve"> </w:t>
      </w:r>
      <w:r>
        <w:rPr>
          <w:rFonts w:eastAsia="Times New Roman" w:cs="Times New Roman"/>
          <w:szCs w:val="24"/>
        </w:rPr>
        <w:t>ιστορικά,</w:t>
      </w:r>
      <w:r>
        <w:rPr>
          <w:rFonts w:eastAsia="Times New Roman" w:cs="Times New Roman"/>
          <w:szCs w:val="24"/>
        </w:rPr>
        <w:t xml:space="preserve"> </w:t>
      </w:r>
      <w:r>
        <w:rPr>
          <w:rFonts w:eastAsia="Times New Roman" w:cs="Times New Roman"/>
          <w:szCs w:val="24"/>
        </w:rPr>
        <w:t>δημιουργεί</w:t>
      </w:r>
      <w:r>
        <w:rPr>
          <w:rFonts w:eastAsia="Times New Roman" w:cs="Times New Roman"/>
          <w:szCs w:val="24"/>
        </w:rPr>
        <w:t xml:space="preserve"> </w:t>
      </w:r>
      <w:r>
        <w:rPr>
          <w:rFonts w:eastAsia="Times New Roman" w:cs="Times New Roman"/>
          <w:szCs w:val="24"/>
        </w:rPr>
        <w:t>κάποιο</w:t>
      </w:r>
      <w:r>
        <w:rPr>
          <w:rFonts w:eastAsia="Times New Roman" w:cs="Times New Roman"/>
          <w:szCs w:val="24"/>
        </w:rPr>
        <w:t xml:space="preserve"> </w:t>
      </w:r>
      <w:r>
        <w:rPr>
          <w:rFonts w:eastAsia="Times New Roman" w:cs="Times New Roman"/>
          <w:szCs w:val="24"/>
        </w:rPr>
        <w:t>ερώτημα.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σαν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νομιμοποιεί</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διάκριση</w:t>
      </w:r>
      <w:r>
        <w:rPr>
          <w:rFonts w:eastAsia="Times New Roman" w:cs="Times New Roman"/>
          <w:szCs w:val="24"/>
        </w:rPr>
        <w:t xml:space="preserve"> </w:t>
      </w:r>
      <w:r>
        <w:rPr>
          <w:rFonts w:eastAsia="Times New Roman" w:cs="Times New Roman"/>
          <w:szCs w:val="24"/>
        </w:rPr>
        <w:t>μεταξύ</w:t>
      </w:r>
      <w:r>
        <w:rPr>
          <w:rFonts w:eastAsia="Times New Roman" w:cs="Times New Roman"/>
          <w:szCs w:val="24"/>
        </w:rPr>
        <w:t xml:space="preserve"> </w:t>
      </w:r>
      <w:r>
        <w:rPr>
          <w:rFonts w:eastAsia="Times New Roman" w:cs="Times New Roman"/>
          <w:szCs w:val="24"/>
        </w:rPr>
        <w:t>Λούβρου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Βρετανικού</w:t>
      </w:r>
      <w:r>
        <w:rPr>
          <w:rFonts w:eastAsia="Times New Roman" w:cs="Times New Roman"/>
          <w:szCs w:val="24"/>
        </w:rPr>
        <w:t xml:space="preserve"> </w:t>
      </w:r>
      <w:r>
        <w:rPr>
          <w:rFonts w:eastAsia="Times New Roman" w:cs="Times New Roman"/>
          <w:szCs w:val="24"/>
        </w:rPr>
        <w:t>Μουσείου</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αναγνώριση</w:t>
      </w:r>
      <w:r>
        <w:rPr>
          <w:rFonts w:eastAsia="Times New Roman" w:cs="Times New Roman"/>
          <w:szCs w:val="24"/>
        </w:rPr>
        <w:t xml:space="preserve"> </w:t>
      </w:r>
      <w:r>
        <w:rPr>
          <w:rFonts w:eastAsia="Times New Roman" w:cs="Times New Roman"/>
          <w:szCs w:val="24"/>
        </w:rPr>
        <w:t>εκ</w:t>
      </w:r>
      <w:r>
        <w:rPr>
          <w:rFonts w:eastAsia="Times New Roman" w:cs="Times New Roman"/>
          <w:szCs w:val="24"/>
        </w:rPr>
        <w:t xml:space="preserve"> </w:t>
      </w:r>
      <w:r>
        <w:rPr>
          <w:rFonts w:eastAsia="Times New Roman" w:cs="Times New Roman"/>
          <w:szCs w:val="24"/>
        </w:rPr>
        <w:t>μέρους</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κάποια</w:t>
      </w:r>
      <w:r>
        <w:rPr>
          <w:rFonts w:eastAsia="Times New Roman" w:cs="Times New Roman"/>
          <w:szCs w:val="24"/>
        </w:rPr>
        <w:t xml:space="preserve"> </w:t>
      </w:r>
      <w:r>
        <w:rPr>
          <w:rFonts w:eastAsia="Times New Roman" w:cs="Times New Roman"/>
          <w:szCs w:val="24"/>
        </w:rPr>
        <w:t>μουσεία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κάποιους</w:t>
      </w:r>
      <w:r>
        <w:rPr>
          <w:rFonts w:eastAsia="Times New Roman" w:cs="Times New Roman"/>
          <w:szCs w:val="24"/>
        </w:rPr>
        <w:t xml:space="preserve"> </w:t>
      </w:r>
      <w:r>
        <w:rPr>
          <w:rFonts w:eastAsia="Times New Roman" w:cs="Times New Roman"/>
          <w:szCs w:val="24"/>
        </w:rPr>
        <w:t>ιστορικούς</w:t>
      </w:r>
      <w:r>
        <w:rPr>
          <w:rFonts w:eastAsia="Times New Roman" w:cs="Times New Roman"/>
          <w:szCs w:val="24"/>
        </w:rPr>
        <w:t xml:space="preserve"> </w:t>
      </w:r>
      <w:r>
        <w:rPr>
          <w:rFonts w:eastAsia="Times New Roman" w:cs="Times New Roman"/>
          <w:szCs w:val="24"/>
        </w:rPr>
        <w:t>λόγους</w:t>
      </w:r>
      <w:r>
        <w:rPr>
          <w:rFonts w:eastAsia="Times New Roman" w:cs="Times New Roman"/>
          <w:szCs w:val="24"/>
        </w:rPr>
        <w:t xml:space="preserve"> </w:t>
      </w:r>
      <w:r>
        <w:rPr>
          <w:rFonts w:eastAsia="Times New Roman" w:cs="Times New Roman"/>
          <w:szCs w:val="24"/>
        </w:rPr>
        <w:t>μπορούν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εκθέματα</w:t>
      </w:r>
      <w:r>
        <w:rPr>
          <w:rFonts w:eastAsia="Times New Roman" w:cs="Times New Roman"/>
          <w:szCs w:val="24"/>
        </w:rPr>
        <w:t xml:space="preserve"> </w:t>
      </w:r>
      <w:r>
        <w:rPr>
          <w:rFonts w:eastAsia="Times New Roman" w:cs="Times New Roman"/>
          <w:szCs w:val="24"/>
        </w:rPr>
        <w:t>-αριστουργηματικά</w:t>
      </w:r>
      <w:r>
        <w:rPr>
          <w:rFonts w:eastAsia="Times New Roman" w:cs="Times New Roman"/>
          <w:szCs w:val="24"/>
        </w:rPr>
        <w:t xml:space="preserve"> </w:t>
      </w:r>
      <w:r>
        <w:rPr>
          <w:rFonts w:eastAsia="Times New Roman" w:cs="Times New Roman"/>
          <w:szCs w:val="24"/>
        </w:rPr>
        <w:t>μάλιστα-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αφορούν</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δική</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κληρονομιά.</w:t>
      </w:r>
    </w:p>
    <w:p w14:paraId="076E7C50"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w:t>
      </w:r>
      <w:r>
        <w:rPr>
          <w:rFonts w:eastAsia="Times New Roman" w:cs="Times New Roman"/>
          <w:szCs w:val="24"/>
        </w:rPr>
        <w:t>έχω</w:t>
      </w:r>
      <w:r>
        <w:rPr>
          <w:rFonts w:eastAsia="Times New Roman" w:cs="Times New Roman"/>
          <w:szCs w:val="24"/>
        </w:rPr>
        <w:t xml:space="preserve"> </w:t>
      </w:r>
      <w:r>
        <w:rPr>
          <w:rFonts w:eastAsia="Times New Roman" w:cs="Times New Roman"/>
          <w:szCs w:val="24"/>
        </w:rPr>
        <w:t>αρκετές</w:t>
      </w:r>
      <w:r>
        <w:rPr>
          <w:rFonts w:eastAsia="Times New Roman" w:cs="Times New Roman"/>
          <w:szCs w:val="24"/>
        </w:rPr>
        <w:t xml:space="preserve"> </w:t>
      </w:r>
      <w:r>
        <w:rPr>
          <w:rFonts w:eastAsia="Times New Roman" w:cs="Times New Roman"/>
          <w:szCs w:val="24"/>
        </w:rPr>
        <w:t>επιφυλάξεις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αυτόν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Ενδεχομένως</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παραπέρα</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-μεταξύ</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εννοώ-</w:t>
      </w:r>
      <w:r>
        <w:rPr>
          <w:rFonts w:eastAsia="Times New Roman" w:cs="Times New Roman"/>
          <w:szCs w:val="24"/>
        </w:rPr>
        <w:t xml:space="preserve"> </w:t>
      </w:r>
      <w:r>
        <w:rPr>
          <w:rFonts w:eastAsia="Times New Roman" w:cs="Times New Roman"/>
          <w:szCs w:val="24"/>
        </w:rPr>
        <w:t>στ</w:t>
      </w:r>
      <w:r>
        <w:rPr>
          <w:rFonts w:eastAsia="Times New Roman" w:cs="Times New Roman"/>
          <w:szCs w:val="24"/>
        </w:rPr>
        <w:t>ο</w:t>
      </w:r>
      <w:r>
        <w:rPr>
          <w:rFonts w:eastAsia="Times New Roman" w:cs="Times New Roman"/>
          <w:szCs w:val="24"/>
        </w:rPr>
        <w:t xml:space="preserve"> </w:t>
      </w:r>
      <w:r>
        <w:rPr>
          <w:rFonts w:eastAsia="Times New Roman" w:cs="Times New Roman"/>
          <w:szCs w:val="24"/>
        </w:rPr>
        <w:t>πλαίσι</w:t>
      </w:r>
      <w:r>
        <w:rPr>
          <w:rFonts w:eastAsia="Times New Roman" w:cs="Times New Roman"/>
          <w:szCs w:val="24"/>
        </w:rPr>
        <w:t>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w:t>
      </w:r>
      <w:r>
        <w:rPr>
          <w:rFonts w:eastAsia="Times New Roman" w:cs="Times New Roman"/>
          <w:szCs w:val="24"/>
        </w:rPr>
        <w:t>λληνικού</w:t>
      </w:r>
      <w:r>
        <w:rPr>
          <w:rFonts w:eastAsia="Times New Roman" w:cs="Times New Roman"/>
          <w:szCs w:val="24"/>
        </w:rPr>
        <w:t xml:space="preserve"> </w:t>
      </w:r>
      <w:r>
        <w:rPr>
          <w:rFonts w:eastAsia="Times New Roman" w:cs="Times New Roman"/>
          <w:szCs w:val="24"/>
        </w:rPr>
        <w:t>Κοινοβουλίου</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στ</w:t>
      </w:r>
      <w:r>
        <w:rPr>
          <w:rFonts w:eastAsia="Times New Roman" w:cs="Times New Roman"/>
          <w:szCs w:val="24"/>
        </w:rPr>
        <w:t>ο</w:t>
      </w:r>
      <w:r>
        <w:rPr>
          <w:rFonts w:eastAsia="Times New Roman" w:cs="Times New Roman"/>
          <w:szCs w:val="24"/>
        </w:rPr>
        <w:t xml:space="preserve"> </w:t>
      </w:r>
      <w:r>
        <w:rPr>
          <w:rFonts w:eastAsia="Times New Roman" w:cs="Times New Roman"/>
          <w:szCs w:val="24"/>
        </w:rPr>
        <w:t>πλαίσι</w:t>
      </w:r>
      <w:r>
        <w:rPr>
          <w:rFonts w:eastAsia="Times New Roman" w:cs="Times New Roman"/>
          <w:szCs w:val="24"/>
        </w:rPr>
        <w:t>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πολιτικής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Υπουργείου,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βοηθούσε</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τέτοιου</w:t>
      </w:r>
      <w:r>
        <w:rPr>
          <w:rFonts w:eastAsia="Times New Roman" w:cs="Times New Roman"/>
          <w:szCs w:val="24"/>
        </w:rPr>
        <w:t xml:space="preserve"> </w:t>
      </w:r>
      <w:r>
        <w:rPr>
          <w:rFonts w:eastAsia="Times New Roman" w:cs="Times New Roman"/>
          <w:szCs w:val="24"/>
        </w:rPr>
        <w:lastRenderedPageBreak/>
        <w:t>τύπου</w:t>
      </w:r>
      <w:r>
        <w:rPr>
          <w:rFonts w:eastAsia="Times New Roman" w:cs="Times New Roman"/>
          <w:szCs w:val="24"/>
        </w:rPr>
        <w:t xml:space="preserve"> </w:t>
      </w:r>
      <w:r>
        <w:rPr>
          <w:rFonts w:eastAsia="Times New Roman" w:cs="Times New Roman"/>
          <w:szCs w:val="24"/>
        </w:rPr>
        <w:t>ερωτήματα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βρούμε</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συναινετική</w:t>
      </w:r>
      <w:r>
        <w:rPr>
          <w:rFonts w:eastAsia="Times New Roman" w:cs="Times New Roman"/>
          <w:szCs w:val="24"/>
        </w:rPr>
        <w:t xml:space="preserve"> </w:t>
      </w:r>
      <w:r>
        <w:rPr>
          <w:rFonts w:eastAsia="Times New Roman" w:cs="Times New Roman"/>
          <w:szCs w:val="24"/>
        </w:rPr>
        <w:t>-ας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πούμε-</w:t>
      </w:r>
      <w:r>
        <w:rPr>
          <w:rFonts w:eastAsia="Times New Roman" w:cs="Times New Roman"/>
          <w:szCs w:val="24"/>
        </w:rPr>
        <w:t xml:space="preserve"> </w:t>
      </w:r>
      <w:r>
        <w:rPr>
          <w:rFonts w:eastAsia="Times New Roman" w:cs="Times New Roman"/>
          <w:szCs w:val="24"/>
        </w:rPr>
        <w:t>κατάληξη.</w:t>
      </w:r>
    </w:p>
    <w:p w14:paraId="076E7C51"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Ως</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δεύτερο</w:t>
      </w:r>
      <w:r>
        <w:rPr>
          <w:rFonts w:eastAsia="Times New Roman" w:cs="Times New Roman"/>
          <w:szCs w:val="24"/>
        </w:rPr>
        <w:t xml:space="preserve"> </w:t>
      </w:r>
      <w:r>
        <w:rPr>
          <w:rFonts w:eastAsia="Times New Roman" w:cs="Times New Roman"/>
          <w:szCs w:val="24"/>
        </w:rPr>
        <w:t>σκέλος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ερωτήματός</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απαντήσω</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δευτερολογία</w:t>
      </w:r>
      <w:r>
        <w:rPr>
          <w:rFonts w:eastAsia="Times New Roman" w:cs="Times New Roman"/>
          <w:szCs w:val="24"/>
        </w:rPr>
        <w:t xml:space="preserve"> </w:t>
      </w:r>
      <w:r>
        <w:rPr>
          <w:rFonts w:eastAsia="Times New Roman" w:cs="Times New Roman"/>
          <w:szCs w:val="24"/>
        </w:rPr>
        <w:t>μου.</w:t>
      </w:r>
    </w:p>
    <w:p w14:paraId="076E7C52"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Ευχαριστώ.</w:t>
      </w:r>
    </w:p>
    <w:p w14:paraId="076E7C53"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p>
    <w:p w14:paraId="076E7C54"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Δημοσχάκη</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p>
    <w:p w14:paraId="076E7C55"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Να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υπενθυμίσω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αφαιρεθεί</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λεπτό,</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συμφωνήσαμε.</w:t>
      </w:r>
    </w:p>
    <w:p w14:paraId="076E7C56"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lastRenderedPageBreak/>
        <w:t>ΑΝΑΣΤΑΣΙΟΣ</w:t>
      </w:r>
      <w:r>
        <w:rPr>
          <w:rFonts w:eastAsia="Times New Roman" w:cs="Times New Roman"/>
          <w:b/>
          <w:szCs w:val="24"/>
        </w:rPr>
        <w:t xml:space="preserve"> (ΤΑΣΟΣ)</w:t>
      </w:r>
      <w:r>
        <w:rPr>
          <w:rFonts w:eastAsia="Times New Roman" w:cs="Times New Roman"/>
          <w:b/>
          <w:szCs w:val="24"/>
        </w:rPr>
        <w:t xml:space="preserve"> </w:t>
      </w:r>
      <w:r>
        <w:rPr>
          <w:rFonts w:eastAsia="Times New Roman" w:cs="Times New Roman"/>
          <w:b/>
          <w:szCs w:val="24"/>
        </w:rPr>
        <w:t>ΔΗΜΟΣΧΑΚΗΣ:</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p>
    <w:p w14:paraId="076E7C57"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απάντησή</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πρόθεσή</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επιδιώξουμε</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κοινού</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καλό</w:t>
      </w:r>
      <w:r>
        <w:rPr>
          <w:rFonts w:eastAsia="Times New Roman" w:cs="Times New Roman"/>
          <w:szCs w:val="24"/>
        </w:rPr>
        <w:t xml:space="preserve"> </w:t>
      </w:r>
      <w:r>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διεκδίκησης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προβολής</w:t>
      </w:r>
      <w:r>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w:t>
      </w:r>
      <w:r>
        <w:rPr>
          <w:rFonts w:eastAsia="Times New Roman" w:cs="Times New Roman"/>
          <w:szCs w:val="24"/>
        </w:rPr>
        <w:t>αιτήματος</w:t>
      </w:r>
      <w:r>
        <w:rPr>
          <w:rFonts w:eastAsia="Times New Roman" w:cs="Times New Roman"/>
          <w:szCs w:val="24"/>
        </w:rPr>
        <w:t xml:space="preserve"> </w:t>
      </w:r>
      <w:r>
        <w:rPr>
          <w:rFonts w:eastAsia="Times New Roman" w:cs="Times New Roman"/>
          <w:szCs w:val="24"/>
        </w:rPr>
        <w:t>καθολικού</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όλες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θεσμικές</w:t>
      </w:r>
      <w:r>
        <w:rPr>
          <w:rFonts w:eastAsia="Times New Roman" w:cs="Times New Roman"/>
          <w:szCs w:val="24"/>
        </w:rPr>
        <w:t xml:space="preserve"> </w:t>
      </w:r>
      <w:r>
        <w:rPr>
          <w:rFonts w:eastAsia="Times New Roman" w:cs="Times New Roman"/>
          <w:szCs w:val="24"/>
        </w:rPr>
        <w:t>υπηρεσίες</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λαό</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Σαμοθράκης,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Έβρου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Θράκης.</w:t>
      </w:r>
      <w:r>
        <w:rPr>
          <w:rFonts w:eastAsia="Times New Roman" w:cs="Times New Roman"/>
          <w:szCs w:val="24"/>
        </w:rPr>
        <w:t xml:space="preserve"> </w:t>
      </w:r>
      <w:r>
        <w:rPr>
          <w:rFonts w:eastAsia="Times New Roman" w:cs="Times New Roman"/>
          <w:szCs w:val="24"/>
        </w:rPr>
        <w:t>Νομίζω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όλος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ελληνικός</w:t>
      </w:r>
      <w:r>
        <w:rPr>
          <w:rFonts w:eastAsia="Times New Roman" w:cs="Times New Roman"/>
          <w:szCs w:val="24"/>
        </w:rPr>
        <w:t xml:space="preserve"> </w:t>
      </w:r>
      <w:r>
        <w:rPr>
          <w:rFonts w:eastAsia="Times New Roman" w:cs="Times New Roman"/>
          <w:szCs w:val="24"/>
        </w:rPr>
        <w:t>λαός</w:t>
      </w:r>
      <w:r>
        <w:rPr>
          <w:rFonts w:eastAsia="Times New Roman" w:cs="Times New Roman"/>
          <w:szCs w:val="24"/>
        </w:rPr>
        <w:t xml:space="preserve"> </w:t>
      </w:r>
      <w:r>
        <w:rPr>
          <w:rFonts w:eastAsia="Times New Roman" w:cs="Times New Roman"/>
          <w:szCs w:val="24"/>
        </w:rPr>
        <w:t>στοιχίζεται</w:t>
      </w:r>
      <w:r>
        <w:rPr>
          <w:rFonts w:eastAsia="Times New Roman" w:cs="Times New Roman"/>
          <w:szCs w:val="24"/>
        </w:rPr>
        <w:t xml:space="preserve"> </w:t>
      </w:r>
      <w:r>
        <w:rPr>
          <w:rFonts w:eastAsia="Times New Roman" w:cs="Times New Roman"/>
          <w:szCs w:val="24"/>
        </w:rPr>
        <w:t>πίσω</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αυτήν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επιθυμία,</w:t>
      </w:r>
      <w:r>
        <w:rPr>
          <w:rFonts w:eastAsia="Times New Roman" w:cs="Times New Roman"/>
          <w:szCs w:val="24"/>
        </w:rPr>
        <w:t xml:space="preserve"> </w:t>
      </w:r>
      <w:r>
        <w:rPr>
          <w:rFonts w:eastAsia="Times New Roman" w:cs="Times New Roman"/>
          <w:szCs w:val="24"/>
        </w:rPr>
        <w:t>πίσω</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αυτήν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προβολή.</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όσους</w:t>
      </w:r>
      <w:r>
        <w:rPr>
          <w:rFonts w:eastAsia="Times New Roman" w:cs="Times New Roman"/>
          <w:szCs w:val="24"/>
        </w:rPr>
        <w:t xml:space="preserve"> </w:t>
      </w:r>
      <w:r>
        <w:rPr>
          <w:rFonts w:eastAsia="Times New Roman" w:cs="Times New Roman"/>
          <w:szCs w:val="24"/>
        </w:rPr>
        <w:t>κι</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έχω</w:t>
      </w:r>
      <w:r>
        <w:rPr>
          <w:rFonts w:eastAsia="Times New Roman" w:cs="Times New Roman"/>
          <w:szCs w:val="24"/>
        </w:rPr>
        <w:t xml:space="preserve"> </w:t>
      </w:r>
      <w:r>
        <w:rPr>
          <w:rFonts w:eastAsia="Times New Roman" w:cs="Times New Roman"/>
          <w:szCs w:val="24"/>
        </w:rPr>
        <w:t>συζητήσει</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θετικά</w:t>
      </w:r>
      <w:r>
        <w:rPr>
          <w:rFonts w:eastAsia="Times New Roman" w:cs="Times New Roman"/>
          <w:szCs w:val="24"/>
        </w:rPr>
        <w:t xml:space="preserve"> </w:t>
      </w:r>
      <w:r>
        <w:rPr>
          <w:rFonts w:eastAsia="Times New Roman" w:cs="Times New Roman"/>
          <w:szCs w:val="24"/>
        </w:rPr>
        <w:t>λόγια</w:t>
      </w:r>
      <w:r>
        <w:rPr>
          <w:rFonts w:eastAsia="Times New Roman" w:cs="Times New Roman"/>
          <w:szCs w:val="24"/>
        </w:rPr>
        <w:t xml:space="preserve"> </w:t>
      </w:r>
      <w:r>
        <w:rPr>
          <w:rFonts w:eastAsia="Times New Roman" w:cs="Times New Roman"/>
          <w:szCs w:val="24"/>
        </w:rPr>
        <w:t>άκουσα.</w:t>
      </w:r>
      <w:r>
        <w:rPr>
          <w:rFonts w:eastAsia="Times New Roman" w:cs="Times New Roman"/>
          <w:szCs w:val="24"/>
        </w:rPr>
        <w:t xml:space="preserve"> </w:t>
      </w:r>
    </w:p>
    <w:p w14:paraId="076E7C58"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Φυσικά,</w:t>
      </w:r>
      <w:r>
        <w:rPr>
          <w:rFonts w:eastAsia="Times New Roman" w:cs="Times New Roman"/>
          <w:szCs w:val="24"/>
        </w:rPr>
        <w:t xml:space="preserve"> </w:t>
      </w:r>
      <w:r>
        <w:rPr>
          <w:rFonts w:eastAsia="Times New Roman" w:cs="Times New Roman"/>
          <w:szCs w:val="24"/>
        </w:rPr>
        <w:t>λαμβάνω</w:t>
      </w:r>
      <w:r>
        <w:rPr>
          <w:rFonts w:eastAsia="Times New Roman" w:cs="Times New Roman"/>
          <w:szCs w:val="24"/>
        </w:rPr>
        <w:t xml:space="preserve">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σοβαρότητα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χειρίζεστε</w:t>
      </w:r>
      <w:r>
        <w:rPr>
          <w:rFonts w:eastAsia="Times New Roman" w:cs="Times New Roman"/>
          <w:szCs w:val="24"/>
        </w:rPr>
        <w:t xml:space="preserve"> </w:t>
      </w:r>
      <w:r>
        <w:rPr>
          <w:rFonts w:eastAsia="Times New Roman" w:cs="Times New Roman"/>
          <w:szCs w:val="24"/>
        </w:rPr>
        <w:t>αυτήν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υπόθεση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θέλω</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δηλώσω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είμαι</w:t>
      </w:r>
      <w:r>
        <w:rPr>
          <w:rFonts w:eastAsia="Times New Roman" w:cs="Times New Roman"/>
          <w:szCs w:val="24"/>
        </w:rPr>
        <w:t xml:space="preserve"> </w:t>
      </w:r>
      <w:r>
        <w:rPr>
          <w:rFonts w:eastAsia="Times New Roman" w:cs="Times New Roman"/>
          <w:szCs w:val="24"/>
        </w:rPr>
        <w:t>αλληλέγγυος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μπορέσουμε</w:t>
      </w:r>
      <w:r>
        <w:rPr>
          <w:rFonts w:eastAsia="Times New Roman" w:cs="Times New Roman"/>
          <w:szCs w:val="24"/>
        </w:rPr>
        <w:t xml:space="preserve"> </w:t>
      </w:r>
      <w:r>
        <w:rPr>
          <w:rFonts w:eastAsia="Times New Roman" w:cs="Times New Roman"/>
          <w:szCs w:val="24"/>
        </w:rPr>
        <w:t>αυτήν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ιδέα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κάνουμε</w:t>
      </w:r>
      <w:r>
        <w:rPr>
          <w:rFonts w:eastAsia="Times New Roman" w:cs="Times New Roman"/>
          <w:szCs w:val="24"/>
        </w:rPr>
        <w:t xml:space="preserve"> </w:t>
      </w:r>
      <w:r>
        <w:rPr>
          <w:rFonts w:eastAsia="Times New Roman" w:cs="Times New Roman"/>
          <w:szCs w:val="24"/>
        </w:rPr>
        <w:t>πράξη.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συζητούμε</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ε</w:t>
      </w:r>
      <w:r>
        <w:rPr>
          <w:rFonts w:eastAsia="Times New Roman" w:cs="Times New Roman"/>
          <w:szCs w:val="24"/>
        </w:rPr>
        <w:t>λληνικό</w:t>
      </w:r>
      <w:r>
        <w:rPr>
          <w:rFonts w:eastAsia="Times New Roman" w:cs="Times New Roman"/>
          <w:szCs w:val="24"/>
        </w:rPr>
        <w:t xml:space="preserve"> </w:t>
      </w:r>
      <w:r>
        <w:rPr>
          <w:rFonts w:eastAsia="Times New Roman" w:cs="Times New Roman"/>
          <w:szCs w:val="24"/>
        </w:rPr>
        <w:t>Κοινοβούλιο,</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σημαντικό.</w:t>
      </w:r>
    </w:p>
    <w:p w14:paraId="076E7C59"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άλλη</w:t>
      </w:r>
      <w:r>
        <w:rPr>
          <w:rFonts w:eastAsia="Times New Roman" w:cs="Times New Roman"/>
          <w:szCs w:val="24"/>
        </w:rPr>
        <w:t xml:space="preserve"> </w:t>
      </w:r>
      <w:r>
        <w:rPr>
          <w:rFonts w:eastAsia="Times New Roman" w:cs="Times New Roman"/>
          <w:szCs w:val="24"/>
        </w:rPr>
        <w:t>πλευρά,</w:t>
      </w:r>
      <w:r>
        <w:rPr>
          <w:rFonts w:eastAsia="Times New Roman" w:cs="Times New Roman"/>
          <w:szCs w:val="24"/>
        </w:rPr>
        <w:t xml:space="preserve"> </w:t>
      </w:r>
      <w:r>
        <w:rPr>
          <w:rFonts w:eastAsia="Times New Roman" w:cs="Times New Roman"/>
          <w:szCs w:val="24"/>
        </w:rPr>
        <w:t>γνωρίζω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σεβασμό</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Έβρο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Θράκη.</w:t>
      </w:r>
      <w:r>
        <w:rPr>
          <w:rFonts w:eastAsia="Times New Roman" w:cs="Times New Roman"/>
          <w:szCs w:val="24"/>
        </w:rPr>
        <w:t xml:space="preserve"> </w:t>
      </w:r>
      <w:r>
        <w:rPr>
          <w:rFonts w:eastAsia="Times New Roman" w:cs="Times New Roman"/>
          <w:szCs w:val="24"/>
        </w:rPr>
        <w:t>Πρόσφατα</w:t>
      </w:r>
      <w:r>
        <w:rPr>
          <w:rFonts w:eastAsia="Times New Roman" w:cs="Times New Roman"/>
          <w:szCs w:val="24"/>
        </w:rPr>
        <w:t xml:space="preserve"> </w:t>
      </w:r>
      <w:r>
        <w:rPr>
          <w:rFonts w:eastAsia="Times New Roman" w:cs="Times New Roman"/>
          <w:szCs w:val="24"/>
        </w:rPr>
        <w:t>ήσασταν</w:t>
      </w:r>
      <w:r>
        <w:rPr>
          <w:rFonts w:eastAsia="Times New Roman" w:cs="Times New Roman"/>
          <w:szCs w:val="24"/>
        </w:rPr>
        <w:t xml:space="preserve"> </w:t>
      </w:r>
      <w:r>
        <w:rPr>
          <w:rFonts w:eastAsia="Times New Roman" w:cs="Times New Roman"/>
          <w:szCs w:val="24"/>
        </w:rPr>
        <w:t>παρών</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εγκαίνια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έκθεσης</w:t>
      </w:r>
      <w:r>
        <w:rPr>
          <w:rFonts w:eastAsia="Times New Roman" w:cs="Times New Roman"/>
          <w:szCs w:val="24"/>
        </w:rPr>
        <w:t xml:space="preserve"> </w:t>
      </w:r>
      <w:r>
        <w:rPr>
          <w:rFonts w:eastAsia="Times New Roman" w:cs="Times New Roman"/>
          <w:szCs w:val="24"/>
        </w:rPr>
        <w:t>ζωγραφικής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Γιάννη</w:t>
      </w:r>
      <w:r>
        <w:rPr>
          <w:rFonts w:eastAsia="Times New Roman" w:cs="Times New Roman"/>
          <w:szCs w:val="24"/>
        </w:rPr>
        <w:t xml:space="preserve"> </w:t>
      </w:r>
      <w:proofErr w:type="spellStart"/>
      <w:r>
        <w:rPr>
          <w:rFonts w:eastAsia="Times New Roman" w:cs="Times New Roman"/>
          <w:szCs w:val="24"/>
        </w:rPr>
        <w:t>Μητράκα</w:t>
      </w:r>
      <w:proofErr w:type="spellEnd"/>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Μουσείο</w:t>
      </w:r>
      <w:r>
        <w:rPr>
          <w:rFonts w:eastAsia="Times New Roman" w:cs="Times New Roman"/>
          <w:szCs w:val="24"/>
        </w:rPr>
        <w:t xml:space="preserve"> </w:t>
      </w:r>
      <w:r>
        <w:rPr>
          <w:rFonts w:eastAsia="Times New Roman" w:cs="Times New Roman"/>
          <w:szCs w:val="24"/>
        </w:rPr>
        <w:t>Μπενάκη.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περιβάλλετε</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σεβασμό</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αγάπη</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ανθρώπους</w:t>
      </w:r>
      <w:r>
        <w:rPr>
          <w:rFonts w:eastAsia="Times New Roman" w:cs="Times New Roman"/>
          <w:szCs w:val="24"/>
        </w:rPr>
        <w:t xml:space="preserve"> </w:t>
      </w:r>
      <w:r>
        <w:rPr>
          <w:rFonts w:eastAsia="Times New Roman" w:cs="Times New Roman"/>
          <w:szCs w:val="24"/>
        </w:rPr>
        <w:t>μας.</w:t>
      </w:r>
    </w:p>
    <w:p w14:paraId="076E7C5A"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Θα</w:t>
      </w:r>
      <w:r>
        <w:rPr>
          <w:rFonts w:eastAsia="Times New Roman" w:cs="Times New Roman"/>
          <w:szCs w:val="24"/>
        </w:rPr>
        <w:t xml:space="preserve"> </w:t>
      </w:r>
      <w:r>
        <w:rPr>
          <w:rFonts w:eastAsia="Times New Roman" w:cs="Times New Roman"/>
          <w:szCs w:val="24"/>
        </w:rPr>
        <w:t>ήθελα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ήδη</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Περιφέρεια</w:t>
      </w:r>
      <w:r>
        <w:rPr>
          <w:rFonts w:eastAsia="Times New Roman" w:cs="Times New Roman"/>
          <w:szCs w:val="24"/>
        </w:rPr>
        <w:t xml:space="preserve"> </w:t>
      </w:r>
      <w:r>
        <w:rPr>
          <w:rFonts w:eastAsia="Times New Roman" w:cs="Times New Roman"/>
          <w:szCs w:val="24"/>
        </w:rPr>
        <w:t>Ανα</w:t>
      </w:r>
      <w:r>
        <w:rPr>
          <w:rFonts w:eastAsia="Times New Roman" w:cs="Times New Roman"/>
          <w:szCs w:val="24"/>
        </w:rPr>
        <w:t>τολικής</w:t>
      </w:r>
      <w:r>
        <w:rPr>
          <w:rFonts w:eastAsia="Times New Roman" w:cs="Times New Roman"/>
          <w:szCs w:val="24"/>
        </w:rPr>
        <w:t xml:space="preserve"> </w:t>
      </w:r>
      <w:r>
        <w:rPr>
          <w:rFonts w:eastAsia="Times New Roman" w:cs="Times New Roman"/>
          <w:szCs w:val="24"/>
        </w:rPr>
        <w:t>Μακεδονίας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Θράκης</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εξασφαλίσει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διοίκηση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Μουσείου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Λούβρου</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άδεια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δημιουργία</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πιστών</w:t>
      </w:r>
      <w:r>
        <w:rPr>
          <w:rFonts w:eastAsia="Times New Roman" w:cs="Times New Roman"/>
          <w:szCs w:val="24"/>
        </w:rPr>
        <w:t xml:space="preserve"> </w:t>
      </w:r>
      <w:r>
        <w:rPr>
          <w:rFonts w:eastAsia="Times New Roman" w:cs="Times New Roman"/>
          <w:szCs w:val="24"/>
        </w:rPr>
        <w:t>αντιγράφων.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μεν</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μάρμαρα</w:t>
      </w:r>
      <w:r>
        <w:rPr>
          <w:rFonts w:eastAsia="Times New Roman" w:cs="Times New Roman"/>
          <w:szCs w:val="24"/>
        </w:rPr>
        <w:t xml:space="preserve"> </w:t>
      </w:r>
      <w:r>
        <w:rPr>
          <w:rFonts w:eastAsia="Times New Roman" w:cs="Times New Roman"/>
          <w:szCs w:val="24"/>
        </w:rPr>
        <w:t>Καβάλας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Δράμας,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τοποθετηθεί</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παραλία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Αλεξανδρούπολης,</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proofErr w:type="spellStart"/>
      <w:r>
        <w:rPr>
          <w:rFonts w:eastAsia="Times New Roman" w:cs="Times New Roman"/>
          <w:szCs w:val="24"/>
        </w:rPr>
        <w:t>συναπόφαση</w:t>
      </w:r>
      <w:proofErr w:type="spellEnd"/>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δημάρχων</w:t>
      </w:r>
      <w:r>
        <w:rPr>
          <w:rFonts w:eastAsia="Times New Roman" w:cs="Times New Roman"/>
          <w:szCs w:val="24"/>
        </w:rPr>
        <w:t xml:space="preserve"> </w:t>
      </w:r>
      <w:r>
        <w:rPr>
          <w:rFonts w:eastAsia="Times New Roman" w:cs="Times New Roman"/>
          <w:szCs w:val="24"/>
        </w:rPr>
        <w:t>Σαμοθράκης,</w:t>
      </w:r>
      <w:r>
        <w:rPr>
          <w:rFonts w:eastAsia="Times New Roman" w:cs="Times New Roman"/>
          <w:szCs w:val="24"/>
        </w:rPr>
        <w:t xml:space="preserve"> </w:t>
      </w:r>
      <w:r>
        <w:rPr>
          <w:rFonts w:eastAsia="Times New Roman" w:cs="Times New Roman"/>
          <w:szCs w:val="24"/>
        </w:rPr>
        <w:t>Αλεξανδρούπολης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φυσικά</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w:t>
      </w:r>
      <w:r>
        <w:rPr>
          <w:rFonts w:eastAsia="Times New Roman" w:cs="Times New Roman"/>
          <w:szCs w:val="24"/>
        </w:rPr>
        <w:t>εριφερειάρχη</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άλλο,</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τόπο</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βρέθηκε</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«Νίκη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Σαμοθράκης»,</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Σαμοθράκη.</w:t>
      </w:r>
    </w:p>
    <w:p w14:paraId="076E7C5B"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Νομίζω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ενδιαφέρον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τοπική</w:t>
      </w:r>
      <w:r>
        <w:rPr>
          <w:rFonts w:eastAsia="Times New Roman" w:cs="Times New Roman"/>
          <w:szCs w:val="24"/>
        </w:rPr>
        <w:t xml:space="preserve"> </w:t>
      </w:r>
      <w:r>
        <w:rPr>
          <w:rFonts w:eastAsia="Times New Roman" w:cs="Times New Roman"/>
          <w:szCs w:val="24"/>
        </w:rPr>
        <w:t>κοινωνία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θεσμικούς</w:t>
      </w:r>
      <w:r>
        <w:rPr>
          <w:rFonts w:eastAsia="Times New Roman" w:cs="Times New Roman"/>
          <w:szCs w:val="24"/>
        </w:rPr>
        <w:t xml:space="preserve"> </w:t>
      </w:r>
      <w:r>
        <w:rPr>
          <w:rFonts w:eastAsia="Times New Roman" w:cs="Times New Roman"/>
          <w:szCs w:val="24"/>
        </w:rPr>
        <w:t>παράγοντες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καθοδηγούν.</w:t>
      </w:r>
      <w:r>
        <w:rPr>
          <w:rFonts w:eastAsia="Times New Roman" w:cs="Times New Roman"/>
          <w:szCs w:val="24"/>
        </w:rPr>
        <w:t xml:space="preserve"> </w:t>
      </w: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είμαστε</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διάθεσή</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lastRenderedPageBreak/>
        <w:t>όλοι</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μόνον</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ομιλών-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Θρακιώτες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proofErr w:type="spellStart"/>
      <w:r>
        <w:rPr>
          <w:rFonts w:eastAsia="Times New Roman" w:cs="Times New Roman"/>
          <w:szCs w:val="24"/>
        </w:rPr>
        <w:t>Εβρίτες</w:t>
      </w:r>
      <w:proofErr w:type="spellEnd"/>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proofErr w:type="spellStart"/>
      <w:r>
        <w:rPr>
          <w:rFonts w:eastAsia="Times New Roman" w:cs="Times New Roman"/>
          <w:szCs w:val="24"/>
        </w:rPr>
        <w:t>Σαμοθρακίτες</w:t>
      </w:r>
      <w:proofErr w:type="spellEnd"/>
      <w:r>
        <w:rPr>
          <w:rFonts w:eastAsia="Times New Roman" w:cs="Times New Roman"/>
          <w:szCs w:val="24"/>
        </w:rPr>
        <w:t>.</w:t>
      </w:r>
    </w:p>
    <w:p w14:paraId="076E7C5C"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πολύ.</w:t>
      </w:r>
    </w:p>
    <w:p w14:paraId="076E7C5D"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Δημοσχάκη</w:t>
      </w:r>
      <w:proofErr w:type="spellEnd"/>
      <w:r>
        <w:rPr>
          <w:rFonts w:eastAsia="Times New Roman" w:cs="Times New Roman"/>
          <w:szCs w:val="24"/>
        </w:rPr>
        <w:t>.</w:t>
      </w:r>
    </w:p>
    <w:p w14:paraId="076E7C5E"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δευτερολογία</w:t>
      </w:r>
      <w:r>
        <w:rPr>
          <w:rFonts w:eastAsia="Times New Roman" w:cs="Times New Roman"/>
          <w:szCs w:val="24"/>
        </w:rPr>
        <w:t xml:space="preserve"> </w:t>
      </w:r>
      <w:r>
        <w:rPr>
          <w:rFonts w:eastAsia="Times New Roman" w:cs="Times New Roman"/>
          <w:szCs w:val="24"/>
        </w:rPr>
        <w:t>σας.</w:t>
      </w:r>
    </w:p>
    <w:p w14:paraId="076E7C5F"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t>ΑΡΙΣΤΕΙΔΗΣ</w:t>
      </w:r>
      <w:r>
        <w:rPr>
          <w:rFonts w:eastAsia="Times New Roman" w:cs="Times New Roman"/>
          <w:b/>
          <w:szCs w:val="24"/>
        </w:rPr>
        <w:t xml:space="preserve"> </w:t>
      </w:r>
      <w:r>
        <w:rPr>
          <w:rFonts w:eastAsia="Times New Roman" w:cs="Times New Roman"/>
          <w:b/>
          <w:szCs w:val="24"/>
        </w:rPr>
        <w:t>ΜΠΑΛΤΑΣ</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Πολιτισμού</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Αθλητισμού):</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κι</w:t>
      </w:r>
      <w:r>
        <w:rPr>
          <w:rFonts w:eastAsia="Times New Roman" w:cs="Times New Roman"/>
          <w:szCs w:val="24"/>
        </w:rPr>
        <w:t xml:space="preserve"> </w:t>
      </w:r>
      <w:r>
        <w:rPr>
          <w:rFonts w:eastAsia="Times New Roman" w:cs="Times New Roman"/>
          <w:szCs w:val="24"/>
        </w:rPr>
        <w:t>εγώ,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Δημοσχάκη</w:t>
      </w:r>
      <w:proofErr w:type="spellEnd"/>
      <w:r>
        <w:rPr>
          <w:rFonts w:eastAsia="Times New Roman" w:cs="Times New Roman"/>
          <w:szCs w:val="24"/>
        </w:rPr>
        <w:t>.</w:t>
      </w:r>
    </w:p>
    <w:p w14:paraId="076E7C60"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Να</w:t>
      </w:r>
      <w:r>
        <w:rPr>
          <w:rFonts w:eastAsia="Times New Roman" w:cs="Times New Roman"/>
          <w:szCs w:val="24"/>
        </w:rPr>
        <w:t xml:space="preserve"> </w:t>
      </w:r>
      <w:r>
        <w:rPr>
          <w:rFonts w:eastAsia="Times New Roman" w:cs="Times New Roman"/>
          <w:szCs w:val="24"/>
        </w:rPr>
        <w:t>αναφέρω</w:t>
      </w:r>
      <w:r>
        <w:rPr>
          <w:rFonts w:eastAsia="Times New Roman" w:cs="Times New Roman"/>
          <w:szCs w:val="24"/>
        </w:rPr>
        <w:t xml:space="preserve"> </w:t>
      </w:r>
      <w:r>
        <w:rPr>
          <w:rFonts w:eastAsia="Times New Roman" w:cs="Times New Roman"/>
          <w:szCs w:val="24"/>
        </w:rPr>
        <w:t>απλώς</w:t>
      </w:r>
      <w:r>
        <w:rPr>
          <w:rFonts w:eastAsia="Times New Roman" w:cs="Times New Roman"/>
          <w:szCs w:val="24"/>
        </w:rPr>
        <w:t xml:space="preserve"> </w:t>
      </w:r>
      <w:r>
        <w:rPr>
          <w:rFonts w:eastAsia="Times New Roman" w:cs="Times New Roman"/>
          <w:szCs w:val="24"/>
        </w:rPr>
        <w:t>κάποια</w:t>
      </w:r>
      <w:r>
        <w:rPr>
          <w:rFonts w:eastAsia="Times New Roman" w:cs="Times New Roman"/>
          <w:szCs w:val="24"/>
        </w:rPr>
        <w:t xml:space="preserve"> </w:t>
      </w:r>
      <w:r>
        <w:rPr>
          <w:rFonts w:eastAsia="Times New Roman" w:cs="Times New Roman"/>
          <w:szCs w:val="24"/>
        </w:rPr>
        <w:t>πληροφοριακά</w:t>
      </w:r>
      <w:r>
        <w:rPr>
          <w:rFonts w:eastAsia="Times New Roman" w:cs="Times New Roman"/>
          <w:szCs w:val="24"/>
        </w:rPr>
        <w:t xml:space="preserve"> </w:t>
      </w:r>
      <w:r>
        <w:rPr>
          <w:rFonts w:eastAsia="Times New Roman" w:cs="Times New Roman"/>
          <w:szCs w:val="24"/>
        </w:rPr>
        <w:t>στοιχεία</w:t>
      </w:r>
      <w:r>
        <w:rPr>
          <w:rFonts w:eastAsia="Times New Roman" w:cs="Times New Roman"/>
          <w:szCs w:val="24"/>
        </w:rPr>
        <w:t xml:space="preserve"> </w:t>
      </w:r>
      <w:r>
        <w:rPr>
          <w:rFonts w:eastAsia="Times New Roman" w:cs="Times New Roman"/>
          <w:szCs w:val="24"/>
        </w:rPr>
        <w:t>-πιθανώς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ξέρετε-</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ανατολική</w:t>
      </w:r>
      <w:r>
        <w:rPr>
          <w:rFonts w:eastAsia="Times New Roman" w:cs="Times New Roman"/>
          <w:szCs w:val="24"/>
        </w:rPr>
        <w:t xml:space="preserve"> </w:t>
      </w:r>
      <w:r>
        <w:rPr>
          <w:rFonts w:eastAsia="Times New Roman" w:cs="Times New Roman"/>
          <w:szCs w:val="24"/>
        </w:rPr>
        <w:t>Μακεδονία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lastRenderedPageBreak/>
        <w:t>Θράκη.</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κτήριο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Αρχαιολογικού</w:t>
      </w:r>
      <w:r>
        <w:rPr>
          <w:rFonts w:eastAsia="Times New Roman" w:cs="Times New Roman"/>
          <w:szCs w:val="24"/>
        </w:rPr>
        <w:t xml:space="preserve"> </w:t>
      </w:r>
      <w:r>
        <w:rPr>
          <w:rFonts w:eastAsia="Times New Roman" w:cs="Times New Roman"/>
          <w:szCs w:val="24"/>
        </w:rPr>
        <w:t>Μουσείου</w:t>
      </w:r>
      <w:r>
        <w:rPr>
          <w:rFonts w:eastAsia="Times New Roman" w:cs="Times New Roman"/>
          <w:szCs w:val="24"/>
        </w:rPr>
        <w:t xml:space="preserve"> </w:t>
      </w:r>
      <w:r>
        <w:rPr>
          <w:rFonts w:eastAsia="Times New Roman" w:cs="Times New Roman"/>
          <w:szCs w:val="24"/>
        </w:rPr>
        <w:t>Αλεξανδρούπολης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παραδοθεί</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30</w:t>
      </w:r>
      <w:r>
        <w:rPr>
          <w:rFonts w:eastAsia="Times New Roman" w:cs="Times New Roman"/>
          <w:szCs w:val="24"/>
        </w:rPr>
        <w:t xml:space="preserve"> </w:t>
      </w:r>
      <w:r>
        <w:rPr>
          <w:rFonts w:eastAsia="Times New Roman" w:cs="Times New Roman"/>
          <w:szCs w:val="24"/>
        </w:rPr>
        <w:t>Απριλίου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μέχρι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ολοκλήρωση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οριστικής</w:t>
      </w:r>
      <w:r>
        <w:rPr>
          <w:rFonts w:eastAsia="Times New Roman" w:cs="Times New Roman"/>
          <w:szCs w:val="24"/>
        </w:rPr>
        <w:t xml:space="preserve"> </w:t>
      </w:r>
      <w:r>
        <w:rPr>
          <w:rFonts w:eastAsia="Times New Roman" w:cs="Times New Roman"/>
          <w:szCs w:val="24"/>
        </w:rPr>
        <w:t>έκθεσης,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μουσείο,</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λειτουργήσει</w:t>
      </w:r>
      <w:r>
        <w:rPr>
          <w:rFonts w:eastAsia="Times New Roman" w:cs="Times New Roman"/>
          <w:szCs w:val="24"/>
        </w:rPr>
        <w:t xml:space="preserve"> </w:t>
      </w:r>
      <w:r>
        <w:rPr>
          <w:rFonts w:eastAsia="Times New Roman" w:cs="Times New Roman"/>
          <w:szCs w:val="24"/>
        </w:rPr>
        <w:t>περιοδική</w:t>
      </w:r>
      <w:r>
        <w:rPr>
          <w:rFonts w:eastAsia="Times New Roman" w:cs="Times New Roman"/>
          <w:szCs w:val="24"/>
        </w:rPr>
        <w:t xml:space="preserve"> </w:t>
      </w:r>
      <w:r>
        <w:rPr>
          <w:rFonts w:eastAsia="Times New Roman" w:cs="Times New Roman"/>
          <w:szCs w:val="24"/>
        </w:rPr>
        <w:t>έκθεση.</w:t>
      </w:r>
      <w:r>
        <w:rPr>
          <w:rFonts w:eastAsia="Times New Roman" w:cs="Times New Roman"/>
          <w:szCs w:val="24"/>
        </w:rPr>
        <w:t xml:space="preserve"> </w:t>
      </w:r>
      <w:r>
        <w:rPr>
          <w:rFonts w:eastAsia="Times New Roman" w:cs="Times New Roman"/>
          <w:szCs w:val="24"/>
        </w:rPr>
        <w:t>Προβλέπεται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οριστική</w:t>
      </w:r>
      <w:r>
        <w:rPr>
          <w:rFonts w:eastAsia="Times New Roman" w:cs="Times New Roman"/>
          <w:szCs w:val="24"/>
        </w:rPr>
        <w:t xml:space="preserve"> </w:t>
      </w:r>
      <w:r>
        <w:rPr>
          <w:rFonts w:eastAsia="Times New Roman" w:cs="Times New Roman"/>
          <w:szCs w:val="24"/>
        </w:rPr>
        <w:t>έκθεση</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Οκτώβριο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2017</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τότε</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λειτουργεί</w:t>
      </w:r>
      <w:r>
        <w:rPr>
          <w:rFonts w:eastAsia="Times New Roman" w:cs="Times New Roman"/>
          <w:szCs w:val="24"/>
        </w:rPr>
        <w:t xml:space="preserve"> </w:t>
      </w:r>
      <w:r>
        <w:rPr>
          <w:rFonts w:eastAsia="Times New Roman" w:cs="Times New Roman"/>
          <w:szCs w:val="24"/>
        </w:rPr>
        <w:t>περιοδική</w:t>
      </w:r>
      <w:r>
        <w:rPr>
          <w:rFonts w:eastAsia="Times New Roman" w:cs="Times New Roman"/>
          <w:szCs w:val="24"/>
        </w:rPr>
        <w:t xml:space="preserve"> </w:t>
      </w:r>
      <w:r>
        <w:rPr>
          <w:rFonts w:eastAsia="Times New Roman" w:cs="Times New Roman"/>
          <w:szCs w:val="24"/>
        </w:rPr>
        <w:t>έκθεση.</w:t>
      </w:r>
    </w:p>
    <w:p w14:paraId="076E7C61"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Έγινε</w:t>
      </w:r>
      <w:r>
        <w:rPr>
          <w:rFonts w:eastAsia="Times New Roman" w:cs="Times New Roman"/>
          <w:szCs w:val="24"/>
        </w:rPr>
        <w:t xml:space="preserve"> </w:t>
      </w:r>
      <w:r>
        <w:rPr>
          <w:rFonts w:eastAsia="Times New Roman" w:cs="Times New Roman"/>
          <w:szCs w:val="24"/>
        </w:rPr>
        <w:t>ήδη</w:t>
      </w:r>
      <w:r>
        <w:rPr>
          <w:rFonts w:eastAsia="Times New Roman" w:cs="Times New Roman"/>
          <w:szCs w:val="24"/>
        </w:rPr>
        <w:t xml:space="preserve"> </w:t>
      </w:r>
      <w:r>
        <w:rPr>
          <w:rFonts w:eastAsia="Times New Roman" w:cs="Times New Roman"/>
          <w:szCs w:val="24"/>
        </w:rPr>
        <w:t>παραλαβή</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Εφορεία</w:t>
      </w:r>
      <w:r>
        <w:rPr>
          <w:rFonts w:eastAsia="Times New Roman" w:cs="Times New Roman"/>
          <w:szCs w:val="24"/>
        </w:rPr>
        <w:t xml:space="preserve"> </w:t>
      </w:r>
      <w:r>
        <w:rPr>
          <w:rFonts w:eastAsia="Times New Roman" w:cs="Times New Roman"/>
          <w:szCs w:val="24"/>
        </w:rPr>
        <w:t>Αρχαιοτήτων</w:t>
      </w:r>
      <w:r>
        <w:rPr>
          <w:rFonts w:eastAsia="Times New Roman" w:cs="Times New Roman"/>
          <w:szCs w:val="24"/>
        </w:rPr>
        <w:t xml:space="preserve"> </w:t>
      </w:r>
      <w:r>
        <w:rPr>
          <w:rFonts w:eastAsia="Times New Roman" w:cs="Times New Roman"/>
          <w:szCs w:val="24"/>
        </w:rPr>
        <w:t>Έβρου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κτηρίου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βοηθητικών</w:t>
      </w:r>
      <w:r>
        <w:rPr>
          <w:rFonts w:eastAsia="Times New Roman" w:cs="Times New Roman"/>
          <w:szCs w:val="24"/>
        </w:rPr>
        <w:t xml:space="preserve"> </w:t>
      </w:r>
      <w:r>
        <w:rPr>
          <w:rFonts w:eastAsia="Times New Roman" w:cs="Times New Roman"/>
          <w:szCs w:val="24"/>
        </w:rPr>
        <w:t>χώρων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Μουσείου</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Σαμοθράκης,</w:t>
      </w:r>
      <w:r>
        <w:rPr>
          <w:rFonts w:eastAsia="Times New Roman" w:cs="Times New Roman"/>
          <w:szCs w:val="24"/>
        </w:rPr>
        <w:t xml:space="preserve"> </w:t>
      </w:r>
      <w:proofErr w:type="spellStart"/>
      <w:r>
        <w:rPr>
          <w:rFonts w:eastAsia="Times New Roman" w:cs="Times New Roman"/>
          <w:szCs w:val="24"/>
        </w:rPr>
        <w:t>επικαιροποιήθηκε</w:t>
      </w:r>
      <w:proofErr w:type="spellEnd"/>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προγραμματική</w:t>
      </w:r>
      <w:r>
        <w:rPr>
          <w:rFonts w:eastAsia="Times New Roman" w:cs="Times New Roman"/>
          <w:szCs w:val="24"/>
        </w:rPr>
        <w:t xml:space="preserve"> </w:t>
      </w:r>
      <w:r>
        <w:rPr>
          <w:rFonts w:eastAsia="Times New Roman" w:cs="Times New Roman"/>
          <w:szCs w:val="24"/>
        </w:rPr>
        <w:t>σύμβαση</w:t>
      </w:r>
      <w:r>
        <w:rPr>
          <w:rFonts w:eastAsia="Times New Roman" w:cs="Times New Roman"/>
          <w:szCs w:val="24"/>
        </w:rPr>
        <w:t xml:space="preserve"> </w:t>
      </w:r>
      <w:r>
        <w:rPr>
          <w:rFonts w:eastAsia="Times New Roman" w:cs="Times New Roman"/>
          <w:szCs w:val="24"/>
        </w:rPr>
        <w:t>ανάπτυξης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Περιφέρεια</w:t>
      </w:r>
      <w:r>
        <w:rPr>
          <w:rFonts w:eastAsia="Times New Roman" w:cs="Times New Roman"/>
          <w:szCs w:val="24"/>
        </w:rPr>
        <w:t xml:space="preserve"> </w:t>
      </w:r>
      <w:r>
        <w:rPr>
          <w:rFonts w:eastAsia="Times New Roman" w:cs="Times New Roman"/>
          <w:szCs w:val="24"/>
        </w:rPr>
        <w:t>Ανατολικής</w:t>
      </w:r>
      <w:r>
        <w:rPr>
          <w:rFonts w:eastAsia="Times New Roman" w:cs="Times New Roman"/>
          <w:szCs w:val="24"/>
        </w:rPr>
        <w:t xml:space="preserve"> </w:t>
      </w:r>
      <w:r>
        <w:rPr>
          <w:rFonts w:eastAsia="Times New Roman" w:cs="Times New Roman"/>
          <w:szCs w:val="24"/>
        </w:rPr>
        <w:t>Μακεδονίας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Θράκης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υλοποίηση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έργου</w:t>
      </w:r>
      <w:r>
        <w:rPr>
          <w:rFonts w:eastAsia="Times New Roman" w:cs="Times New Roman"/>
          <w:szCs w:val="24"/>
        </w:rPr>
        <w:t xml:space="preserve"> </w:t>
      </w:r>
      <w:r>
        <w:rPr>
          <w:rFonts w:eastAsia="Times New Roman" w:cs="Times New Roman"/>
          <w:szCs w:val="24"/>
        </w:rPr>
        <w:t>«Μελέτη</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Προστασία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Ανάδειξη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Ευρημάτων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Ταφικού</w:t>
      </w:r>
      <w:r>
        <w:rPr>
          <w:rFonts w:eastAsia="Times New Roman" w:cs="Times New Roman"/>
          <w:szCs w:val="24"/>
        </w:rPr>
        <w:t xml:space="preserve"> </w:t>
      </w:r>
      <w:r>
        <w:rPr>
          <w:rFonts w:eastAsia="Times New Roman" w:cs="Times New Roman"/>
          <w:szCs w:val="24"/>
        </w:rPr>
        <w:t>Τύμβου</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Μικράς</w:t>
      </w:r>
      <w:r>
        <w:rPr>
          <w:rFonts w:eastAsia="Times New Roman" w:cs="Times New Roman"/>
          <w:szCs w:val="24"/>
        </w:rPr>
        <w:t xml:space="preserve"> </w:t>
      </w:r>
      <w:proofErr w:type="spellStart"/>
      <w:r>
        <w:rPr>
          <w:rFonts w:eastAsia="Times New Roman" w:cs="Times New Roman"/>
          <w:szCs w:val="24"/>
        </w:rPr>
        <w:lastRenderedPageBreak/>
        <w:t>Δοξιπάρας</w:t>
      </w:r>
      <w:proofErr w:type="spellEnd"/>
      <w:r>
        <w:rPr>
          <w:rFonts w:eastAsia="Times New Roman" w:cs="Times New Roman"/>
          <w:szCs w:val="24"/>
        </w:rPr>
        <w:t>-Ζώνης»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υπογράφτηκε</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προγραμματική</w:t>
      </w:r>
      <w:r>
        <w:rPr>
          <w:rFonts w:eastAsia="Times New Roman" w:cs="Times New Roman"/>
          <w:szCs w:val="24"/>
        </w:rPr>
        <w:t xml:space="preserve"> </w:t>
      </w:r>
      <w:r>
        <w:rPr>
          <w:rFonts w:eastAsia="Times New Roman" w:cs="Times New Roman"/>
          <w:szCs w:val="24"/>
        </w:rPr>
        <w:t>σύμβαση</w:t>
      </w:r>
      <w:r>
        <w:rPr>
          <w:rFonts w:eastAsia="Times New Roman" w:cs="Times New Roman"/>
          <w:szCs w:val="24"/>
        </w:rPr>
        <w:t xml:space="preserve"> </w:t>
      </w:r>
      <w:r>
        <w:rPr>
          <w:rFonts w:eastAsia="Times New Roman" w:cs="Times New Roman"/>
          <w:szCs w:val="24"/>
        </w:rPr>
        <w:t>πάλι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Περιφέρεια</w:t>
      </w:r>
      <w:r>
        <w:rPr>
          <w:rFonts w:eastAsia="Times New Roman" w:cs="Times New Roman"/>
          <w:szCs w:val="24"/>
        </w:rPr>
        <w:t xml:space="preserve"> </w:t>
      </w:r>
      <w:r>
        <w:rPr>
          <w:rFonts w:eastAsia="Times New Roman" w:cs="Times New Roman"/>
          <w:szCs w:val="24"/>
        </w:rPr>
        <w:t>Ανατολικής</w:t>
      </w:r>
      <w:r>
        <w:rPr>
          <w:rFonts w:eastAsia="Times New Roman" w:cs="Times New Roman"/>
          <w:szCs w:val="24"/>
        </w:rPr>
        <w:t xml:space="preserve"> </w:t>
      </w:r>
      <w:r>
        <w:rPr>
          <w:rFonts w:eastAsia="Times New Roman" w:cs="Times New Roman"/>
          <w:szCs w:val="24"/>
        </w:rPr>
        <w:t>Μακεδονίας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Θράκης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ανάδειξη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αρχαίας</w:t>
      </w:r>
      <w:r>
        <w:rPr>
          <w:rFonts w:eastAsia="Times New Roman" w:cs="Times New Roman"/>
          <w:szCs w:val="24"/>
        </w:rPr>
        <w:t xml:space="preserve"> </w:t>
      </w:r>
      <w:r>
        <w:rPr>
          <w:rFonts w:eastAsia="Times New Roman" w:cs="Times New Roman"/>
          <w:szCs w:val="24"/>
        </w:rPr>
        <w:t>Εγνατίας</w:t>
      </w:r>
      <w:r>
        <w:rPr>
          <w:rFonts w:eastAsia="Times New Roman" w:cs="Times New Roman"/>
          <w:szCs w:val="24"/>
        </w:rPr>
        <w:t xml:space="preserve"> </w:t>
      </w:r>
      <w:r>
        <w:rPr>
          <w:rFonts w:eastAsia="Times New Roman" w:cs="Times New Roman"/>
          <w:szCs w:val="24"/>
        </w:rPr>
        <w:t>Οδού.</w:t>
      </w:r>
    </w:p>
    <w:p w14:paraId="076E7C62" w14:textId="77777777" w:rsidR="008A5475" w:rsidRDefault="00367962">
      <w:pPr>
        <w:spacing w:line="600" w:lineRule="auto"/>
        <w:ind w:firstLine="709"/>
        <w:jc w:val="both"/>
        <w:rPr>
          <w:rFonts w:eastAsia="Times New Roman"/>
          <w:szCs w:val="24"/>
        </w:rPr>
      </w:pPr>
      <w:r>
        <w:rPr>
          <w:rFonts w:eastAsia="Times New Roman"/>
          <w:szCs w:val="24"/>
        </w:rPr>
        <w:t>Από</w:t>
      </w:r>
      <w:r>
        <w:rPr>
          <w:rFonts w:eastAsia="Times New Roman"/>
          <w:szCs w:val="24"/>
        </w:rPr>
        <w:t xml:space="preserve"> </w:t>
      </w:r>
      <w:r>
        <w:rPr>
          <w:rFonts w:eastAsia="Times New Roman"/>
          <w:szCs w:val="24"/>
        </w:rPr>
        <w:t>εκεί</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πολλά</w:t>
      </w:r>
      <w:r>
        <w:rPr>
          <w:rFonts w:eastAsia="Times New Roman"/>
          <w:szCs w:val="24"/>
        </w:rPr>
        <w:t xml:space="preserve"> </w:t>
      </w:r>
      <w:r>
        <w:rPr>
          <w:rFonts w:eastAsia="Times New Roman"/>
          <w:szCs w:val="24"/>
        </w:rPr>
        <w:t>ευρήματα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πολλές</w:t>
      </w:r>
      <w:r>
        <w:rPr>
          <w:rFonts w:eastAsia="Times New Roman"/>
          <w:szCs w:val="24"/>
        </w:rPr>
        <w:t xml:space="preserve"> </w:t>
      </w:r>
      <w:r>
        <w:rPr>
          <w:rFonts w:eastAsia="Times New Roman"/>
          <w:szCs w:val="24"/>
        </w:rPr>
        <w:t>δυνατότητες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συνδέσουμε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w:t>
      </w:r>
      <w:r>
        <w:rPr>
          <w:rFonts w:eastAsia="Times New Roman"/>
          <w:szCs w:val="24"/>
        </w:rPr>
        <w:t>νατολική</w:t>
      </w:r>
      <w:r>
        <w:rPr>
          <w:rFonts w:eastAsia="Times New Roman"/>
          <w:szCs w:val="24"/>
        </w:rPr>
        <w:t xml:space="preserve"> </w:t>
      </w:r>
      <w:r>
        <w:rPr>
          <w:rFonts w:eastAsia="Times New Roman"/>
          <w:szCs w:val="24"/>
        </w:rPr>
        <w:t>Μακεδονία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Θράκη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υπόλοιπο</w:t>
      </w:r>
      <w:r>
        <w:rPr>
          <w:rFonts w:eastAsia="Times New Roman"/>
          <w:szCs w:val="24"/>
        </w:rPr>
        <w:t xml:space="preserve"> </w:t>
      </w:r>
      <w:r>
        <w:rPr>
          <w:rFonts w:eastAsia="Times New Roman"/>
          <w:szCs w:val="24"/>
        </w:rPr>
        <w:t>ελληνικό</w:t>
      </w:r>
      <w:r>
        <w:rPr>
          <w:rFonts w:eastAsia="Times New Roman"/>
          <w:szCs w:val="24"/>
        </w:rPr>
        <w:t xml:space="preserve"> </w:t>
      </w:r>
      <w:r>
        <w:rPr>
          <w:rFonts w:eastAsia="Times New Roman"/>
          <w:szCs w:val="24"/>
        </w:rPr>
        <w:t>κορμό</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όφελος</w:t>
      </w:r>
      <w:r>
        <w:rPr>
          <w:rFonts w:eastAsia="Times New Roman"/>
          <w:szCs w:val="24"/>
        </w:rPr>
        <w:t xml:space="preserve"> </w:t>
      </w:r>
      <w:r>
        <w:rPr>
          <w:rFonts w:eastAsia="Times New Roman"/>
          <w:szCs w:val="24"/>
        </w:rPr>
        <w:t>όλων</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περιφερειών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μερών</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περιφερειών</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αναδείξουν</w:t>
      </w:r>
      <w:r>
        <w:rPr>
          <w:rFonts w:eastAsia="Times New Roman"/>
          <w:szCs w:val="24"/>
        </w:rPr>
        <w:t xml:space="preserve"> </w:t>
      </w:r>
      <w:r>
        <w:rPr>
          <w:rFonts w:eastAsia="Times New Roman"/>
          <w:szCs w:val="24"/>
        </w:rPr>
        <w:t>τμήματα</w:t>
      </w:r>
      <w:r>
        <w:rPr>
          <w:rFonts w:eastAsia="Times New Roman"/>
          <w:szCs w:val="24"/>
        </w:rPr>
        <w:t xml:space="preserve"> </w:t>
      </w:r>
      <w:r>
        <w:rPr>
          <w:rFonts w:eastAsia="Times New Roman"/>
          <w:szCs w:val="24"/>
        </w:rPr>
        <w:t>αυτής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αρχαίας</w:t>
      </w:r>
      <w:r>
        <w:rPr>
          <w:rFonts w:eastAsia="Times New Roman"/>
          <w:szCs w:val="24"/>
        </w:rPr>
        <w:t xml:space="preserve"> </w:t>
      </w:r>
      <w:r>
        <w:rPr>
          <w:rFonts w:eastAsia="Times New Roman"/>
          <w:szCs w:val="24"/>
        </w:rPr>
        <w:t>κληρονομιάς.</w:t>
      </w:r>
    </w:p>
    <w:p w14:paraId="076E7C63" w14:textId="77777777" w:rsidR="008A5475" w:rsidRDefault="00367962">
      <w:pPr>
        <w:spacing w:line="600" w:lineRule="auto"/>
        <w:ind w:firstLine="720"/>
        <w:jc w:val="both"/>
        <w:rPr>
          <w:rFonts w:eastAsia="Times New Roman"/>
          <w:szCs w:val="24"/>
        </w:rPr>
      </w:pPr>
      <w:r>
        <w:rPr>
          <w:rFonts w:eastAsia="Times New Roman"/>
          <w:szCs w:val="24"/>
        </w:rPr>
        <w:t>Ευχαριστώ</w:t>
      </w:r>
      <w:r>
        <w:rPr>
          <w:rFonts w:eastAsia="Times New Roman"/>
          <w:szCs w:val="24"/>
        </w:rPr>
        <w:t xml:space="preserve"> </w:t>
      </w:r>
      <w:r>
        <w:rPr>
          <w:rFonts w:eastAsia="Times New Roman"/>
          <w:szCs w:val="24"/>
        </w:rPr>
        <w:t>πολύ.</w:t>
      </w:r>
    </w:p>
    <w:p w14:paraId="076E7C64" w14:textId="77777777" w:rsidR="008A5475" w:rsidRDefault="00367962">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κύριο</w:t>
      </w:r>
      <w:r>
        <w:rPr>
          <w:rFonts w:eastAsia="Times New Roman"/>
          <w:szCs w:val="24"/>
        </w:rPr>
        <w:t xml:space="preserve"> </w:t>
      </w:r>
      <w:r>
        <w:rPr>
          <w:rFonts w:eastAsia="Times New Roman"/>
          <w:szCs w:val="24"/>
        </w:rPr>
        <w:t>Υπουργό.</w:t>
      </w:r>
    </w:p>
    <w:p w14:paraId="076E7C65" w14:textId="77777777" w:rsidR="008A5475" w:rsidRDefault="00367962">
      <w:pPr>
        <w:spacing w:line="600" w:lineRule="auto"/>
        <w:ind w:firstLine="720"/>
        <w:jc w:val="both"/>
        <w:rPr>
          <w:rFonts w:eastAsia="Times New Roman"/>
          <w:szCs w:val="24"/>
        </w:rPr>
      </w:pPr>
      <w:r>
        <w:rPr>
          <w:rFonts w:eastAsia="Times New Roman"/>
          <w:szCs w:val="24"/>
        </w:rPr>
        <w:lastRenderedPageBreak/>
        <w:t>Πριν</w:t>
      </w:r>
      <w:r>
        <w:rPr>
          <w:rFonts w:eastAsia="Times New Roman"/>
          <w:szCs w:val="24"/>
        </w:rPr>
        <w:t xml:space="preserve"> </w:t>
      </w:r>
      <w:r>
        <w:rPr>
          <w:rFonts w:eastAsia="Times New Roman"/>
          <w:szCs w:val="24"/>
        </w:rPr>
        <w:t>προχωρήσουμε</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επόμενη</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επιτρέψτε</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ανακοινώσω</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Σώμα</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αποσταλεί</w:t>
      </w:r>
      <w:r>
        <w:rPr>
          <w:rFonts w:eastAsia="Times New Roman"/>
          <w:szCs w:val="24"/>
        </w:rPr>
        <w:t xml:space="preserve"> </w:t>
      </w:r>
      <w:r>
        <w:rPr>
          <w:rFonts w:eastAsia="Times New Roman"/>
          <w:szCs w:val="24"/>
        </w:rPr>
        <w:t>τέσσερις</w:t>
      </w:r>
      <w:r>
        <w:rPr>
          <w:rFonts w:eastAsia="Times New Roman"/>
          <w:szCs w:val="24"/>
        </w:rPr>
        <w:t xml:space="preserve"> </w:t>
      </w:r>
      <w:r>
        <w:rPr>
          <w:rFonts w:eastAsia="Times New Roman"/>
          <w:szCs w:val="24"/>
        </w:rPr>
        <w:t>επιστολές</w:t>
      </w:r>
      <w:r>
        <w:rPr>
          <w:rFonts w:eastAsia="Times New Roman"/>
          <w:szCs w:val="24"/>
        </w:rPr>
        <w:t xml:space="preserve"> </w:t>
      </w:r>
      <w:r>
        <w:rPr>
          <w:rFonts w:eastAsia="Times New Roman"/>
          <w:szCs w:val="24"/>
        </w:rPr>
        <w:t>αντίστοιχων</w:t>
      </w:r>
      <w:r>
        <w:rPr>
          <w:rFonts w:eastAsia="Times New Roman"/>
          <w:szCs w:val="24"/>
        </w:rPr>
        <w:t xml:space="preserve"> </w:t>
      </w:r>
      <w:r>
        <w:rPr>
          <w:rFonts w:eastAsia="Times New Roman"/>
          <w:szCs w:val="24"/>
        </w:rPr>
        <w:t>Βουλευτών</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Πρόεδρο</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Βουλής</w:t>
      </w:r>
      <w:r>
        <w:rPr>
          <w:rFonts w:eastAsia="Times New Roman"/>
          <w:szCs w:val="24"/>
        </w:rPr>
        <w:t xml:space="preserve"> </w:t>
      </w:r>
      <w:r>
        <w:rPr>
          <w:rFonts w:eastAsia="Times New Roman"/>
          <w:szCs w:val="24"/>
        </w:rPr>
        <w:t>κ.</w:t>
      </w:r>
      <w:r>
        <w:rPr>
          <w:rFonts w:eastAsia="Times New Roman"/>
          <w:szCs w:val="24"/>
        </w:rPr>
        <w:t xml:space="preserve"> </w:t>
      </w:r>
      <w:proofErr w:type="spellStart"/>
      <w:r>
        <w:rPr>
          <w:rFonts w:eastAsia="Times New Roman"/>
          <w:szCs w:val="24"/>
        </w:rPr>
        <w:t>Βούτση</w:t>
      </w:r>
      <w:proofErr w:type="spellEnd"/>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αφορούν</w:t>
      </w:r>
      <w:r>
        <w:rPr>
          <w:rFonts w:eastAsia="Times New Roman"/>
          <w:szCs w:val="24"/>
        </w:rPr>
        <w:t xml:space="preserve"> </w:t>
      </w:r>
      <w:r>
        <w:rPr>
          <w:rFonts w:eastAsia="Times New Roman"/>
          <w:szCs w:val="24"/>
        </w:rPr>
        <w:t>αίτημα</w:t>
      </w:r>
      <w:r>
        <w:rPr>
          <w:rFonts w:eastAsia="Times New Roman"/>
          <w:szCs w:val="24"/>
        </w:rPr>
        <w:t xml:space="preserve"> </w:t>
      </w:r>
      <w:r>
        <w:rPr>
          <w:rFonts w:eastAsia="Times New Roman"/>
          <w:szCs w:val="24"/>
        </w:rPr>
        <w:t>απουσίας</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εξωτερικό.</w:t>
      </w:r>
      <w:r>
        <w:rPr>
          <w:rFonts w:eastAsia="Times New Roman"/>
          <w:szCs w:val="24"/>
        </w:rPr>
        <w:t xml:space="preserve"> </w:t>
      </w:r>
    </w:p>
    <w:p w14:paraId="076E7C66" w14:textId="77777777" w:rsidR="008A5475" w:rsidRDefault="00367962">
      <w:pPr>
        <w:spacing w:line="600" w:lineRule="auto"/>
        <w:ind w:firstLine="720"/>
        <w:jc w:val="both"/>
        <w:rPr>
          <w:rFonts w:eastAsia="Times New Roman"/>
          <w:szCs w:val="24"/>
        </w:rPr>
      </w:pPr>
      <w:r>
        <w:rPr>
          <w:rFonts w:eastAsia="Times New Roman"/>
          <w:szCs w:val="24"/>
        </w:rPr>
        <w:t>Συγκεκριμένα,</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Κουμουτσάκος</w:t>
      </w:r>
      <w:r>
        <w:rPr>
          <w:rFonts w:eastAsia="Times New Roman"/>
          <w:szCs w:val="24"/>
        </w:rPr>
        <w:t xml:space="preserve"> </w:t>
      </w:r>
      <w:r>
        <w:rPr>
          <w:rFonts w:eastAsia="Times New Roman"/>
          <w:szCs w:val="24"/>
        </w:rPr>
        <w:t>ζητεί</w:t>
      </w:r>
      <w:r>
        <w:rPr>
          <w:rFonts w:eastAsia="Times New Roman"/>
          <w:szCs w:val="24"/>
        </w:rPr>
        <w:t xml:space="preserve"> </w:t>
      </w:r>
      <w:r>
        <w:rPr>
          <w:rFonts w:eastAsia="Times New Roman"/>
          <w:szCs w:val="24"/>
        </w:rPr>
        <w:t>άδεια</w:t>
      </w:r>
      <w:r>
        <w:rPr>
          <w:rFonts w:eastAsia="Times New Roman"/>
          <w:szCs w:val="24"/>
        </w:rPr>
        <w:t xml:space="preserve"> </w:t>
      </w:r>
      <w:r>
        <w:rPr>
          <w:rFonts w:eastAsia="Times New Roman"/>
          <w:szCs w:val="24"/>
        </w:rPr>
        <w:t>απουσίας</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εξωτερικό</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17</w:t>
      </w:r>
      <w:r>
        <w:rPr>
          <w:rFonts w:eastAsia="Times New Roman"/>
          <w:szCs w:val="24"/>
        </w:rPr>
        <w:t xml:space="preserve"> </w:t>
      </w:r>
      <w:r>
        <w:rPr>
          <w:rFonts w:eastAsia="Times New Roman"/>
          <w:szCs w:val="24"/>
        </w:rPr>
        <w:t>Μαρτίου</w:t>
      </w:r>
      <w:r>
        <w:rPr>
          <w:rFonts w:eastAsia="Times New Roman"/>
          <w:szCs w:val="24"/>
        </w:rPr>
        <w:t xml:space="preserve"> </w:t>
      </w:r>
      <w:r>
        <w:rPr>
          <w:rFonts w:eastAsia="Times New Roman"/>
          <w:szCs w:val="24"/>
        </w:rPr>
        <w:t>2016,</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κ.</w:t>
      </w:r>
      <w:r>
        <w:rPr>
          <w:rFonts w:eastAsia="Times New Roman"/>
          <w:szCs w:val="24"/>
        </w:rPr>
        <w:t xml:space="preserve"> </w:t>
      </w:r>
      <w:proofErr w:type="spellStart"/>
      <w:r>
        <w:rPr>
          <w:rFonts w:eastAsia="Times New Roman"/>
          <w:szCs w:val="24"/>
        </w:rPr>
        <w:t>Δένδιας</w:t>
      </w:r>
      <w:proofErr w:type="spellEnd"/>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διάστημα</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21</w:t>
      </w:r>
      <w:r>
        <w:rPr>
          <w:rFonts w:eastAsia="Times New Roman"/>
          <w:szCs w:val="24"/>
        </w:rPr>
        <w:t xml:space="preserve"> </w:t>
      </w:r>
      <w:r>
        <w:rPr>
          <w:rFonts w:eastAsia="Times New Roman"/>
          <w:szCs w:val="24"/>
        </w:rPr>
        <w:t>έως</w:t>
      </w:r>
      <w:r>
        <w:rPr>
          <w:rFonts w:eastAsia="Times New Roman"/>
          <w:szCs w:val="24"/>
        </w:rPr>
        <w:t xml:space="preserve"> </w:t>
      </w:r>
      <w:r>
        <w:rPr>
          <w:rFonts w:eastAsia="Times New Roman"/>
          <w:szCs w:val="24"/>
        </w:rPr>
        <w:t>22</w:t>
      </w:r>
      <w:r>
        <w:rPr>
          <w:rFonts w:eastAsia="Times New Roman"/>
          <w:szCs w:val="24"/>
        </w:rPr>
        <w:t xml:space="preserve"> </w:t>
      </w:r>
      <w:r>
        <w:rPr>
          <w:rFonts w:eastAsia="Times New Roman"/>
          <w:szCs w:val="24"/>
        </w:rPr>
        <w:t>Μαρτίου</w:t>
      </w:r>
      <w:r>
        <w:rPr>
          <w:rFonts w:eastAsia="Times New Roman"/>
          <w:szCs w:val="24"/>
        </w:rPr>
        <w:t xml:space="preserve"> </w:t>
      </w:r>
      <w:r>
        <w:rPr>
          <w:rFonts w:eastAsia="Times New Roman"/>
          <w:szCs w:val="24"/>
        </w:rPr>
        <w:t>2016,</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Μανιάτης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διάστημα</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17</w:t>
      </w:r>
      <w:r>
        <w:rPr>
          <w:rFonts w:eastAsia="Times New Roman"/>
          <w:szCs w:val="24"/>
        </w:rPr>
        <w:t xml:space="preserve"> </w:t>
      </w:r>
      <w:r>
        <w:rPr>
          <w:rFonts w:eastAsia="Times New Roman"/>
          <w:szCs w:val="24"/>
        </w:rPr>
        <w:t>μέχρι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18</w:t>
      </w:r>
      <w:r>
        <w:rPr>
          <w:rFonts w:eastAsia="Times New Roman"/>
          <w:szCs w:val="24"/>
        </w:rPr>
        <w:t xml:space="preserve"> </w:t>
      </w:r>
      <w:r>
        <w:rPr>
          <w:rFonts w:eastAsia="Times New Roman"/>
          <w:szCs w:val="24"/>
        </w:rPr>
        <w:t>Μαρτίου</w:t>
      </w:r>
      <w:r>
        <w:rPr>
          <w:rFonts w:eastAsia="Times New Roman"/>
          <w:szCs w:val="24"/>
        </w:rPr>
        <w:t xml:space="preserve"> </w:t>
      </w:r>
      <w:r>
        <w:rPr>
          <w:rFonts w:eastAsia="Times New Roman"/>
          <w:szCs w:val="24"/>
        </w:rPr>
        <w:t>2016,</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επίσης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κ.</w:t>
      </w:r>
      <w:r>
        <w:rPr>
          <w:rFonts w:eastAsia="Times New Roman"/>
          <w:szCs w:val="24"/>
        </w:rPr>
        <w:t xml:space="preserve"> </w:t>
      </w:r>
      <w:proofErr w:type="spellStart"/>
      <w:r>
        <w:rPr>
          <w:rFonts w:eastAsia="Times New Roman"/>
          <w:szCs w:val="24"/>
        </w:rPr>
        <w:t>Σκουρολιάκος</w:t>
      </w:r>
      <w:proofErr w:type="spellEnd"/>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διάστημα</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18</w:t>
      </w:r>
      <w:r>
        <w:rPr>
          <w:rFonts w:eastAsia="Times New Roman"/>
          <w:szCs w:val="24"/>
        </w:rPr>
        <w:t xml:space="preserve"> </w:t>
      </w:r>
      <w:r>
        <w:rPr>
          <w:rFonts w:eastAsia="Times New Roman"/>
          <w:szCs w:val="24"/>
        </w:rPr>
        <w:t>έως</w:t>
      </w:r>
      <w:r>
        <w:rPr>
          <w:rFonts w:eastAsia="Times New Roman"/>
          <w:szCs w:val="24"/>
        </w:rPr>
        <w:t xml:space="preserve"> </w:t>
      </w:r>
      <w:r>
        <w:rPr>
          <w:rFonts w:eastAsia="Times New Roman"/>
          <w:szCs w:val="24"/>
        </w:rPr>
        <w:t>20</w:t>
      </w:r>
      <w:r>
        <w:rPr>
          <w:rFonts w:eastAsia="Times New Roman"/>
          <w:szCs w:val="24"/>
        </w:rPr>
        <w:t xml:space="preserve"> </w:t>
      </w:r>
      <w:r>
        <w:rPr>
          <w:rFonts w:eastAsia="Times New Roman"/>
          <w:szCs w:val="24"/>
        </w:rPr>
        <w:t>Μαρτίου</w:t>
      </w:r>
      <w:r>
        <w:rPr>
          <w:rFonts w:eastAsia="Times New Roman"/>
          <w:szCs w:val="24"/>
        </w:rPr>
        <w:t xml:space="preserve"> </w:t>
      </w:r>
      <w:r>
        <w:rPr>
          <w:rFonts w:eastAsia="Times New Roman"/>
          <w:szCs w:val="24"/>
        </w:rPr>
        <w:t>2016.</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Βουλή</w:t>
      </w:r>
      <w:r>
        <w:rPr>
          <w:rFonts w:eastAsia="Times New Roman"/>
          <w:szCs w:val="24"/>
        </w:rPr>
        <w:t xml:space="preserve"> </w:t>
      </w:r>
      <w:r>
        <w:rPr>
          <w:rFonts w:eastAsia="Times New Roman"/>
          <w:szCs w:val="24"/>
        </w:rPr>
        <w:t>εγκρίνει;</w:t>
      </w:r>
    </w:p>
    <w:p w14:paraId="076E7C67" w14:textId="77777777" w:rsidR="008A5475" w:rsidRDefault="00367962">
      <w:pPr>
        <w:spacing w:line="600" w:lineRule="auto"/>
        <w:ind w:firstLine="720"/>
        <w:jc w:val="both"/>
        <w:rPr>
          <w:rFonts w:eastAsia="Times New Roman"/>
          <w:szCs w:val="24"/>
        </w:rPr>
      </w:pPr>
      <w:r>
        <w:rPr>
          <w:rFonts w:eastAsia="Times New Roman"/>
          <w:b/>
          <w:szCs w:val="24"/>
        </w:rPr>
        <w:lastRenderedPageBreak/>
        <w:t>Ο</w:t>
      </w:r>
      <w:r>
        <w:rPr>
          <w:rFonts w:eastAsia="Times New Roman"/>
          <w:b/>
          <w:szCs w:val="24"/>
        </w:rPr>
        <w:t>ΛΟΙ</w:t>
      </w:r>
      <w:r>
        <w:rPr>
          <w:rFonts w:eastAsia="Times New Roman"/>
          <w:b/>
          <w:szCs w:val="24"/>
        </w:rPr>
        <w:t xml:space="preserve"> ΟΙ</w:t>
      </w:r>
      <w:r>
        <w:rPr>
          <w:rFonts w:eastAsia="Times New Roman"/>
          <w:b/>
          <w:szCs w:val="24"/>
        </w:rPr>
        <w:t xml:space="preserve"> </w:t>
      </w:r>
      <w:r>
        <w:rPr>
          <w:rFonts w:eastAsia="Times New Roman"/>
          <w:b/>
          <w:szCs w:val="24"/>
        </w:rPr>
        <w:t>ΒΟΥΛΕΥΤΕΣ:</w:t>
      </w:r>
      <w:r>
        <w:rPr>
          <w:rFonts w:eastAsia="Times New Roman"/>
          <w:szCs w:val="24"/>
        </w:rPr>
        <w:t xml:space="preserve"> </w:t>
      </w:r>
      <w:r>
        <w:rPr>
          <w:rFonts w:eastAsia="Times New Roman"/>
          <w:szCs w:val="24"/>
        </w:rPr>
        <w:t>Μάλιστα,</w:t>
      </w:r>
      <w:r>
        <w:rPr>
          <w:rFonts w:eastAsia="Times New Roman"/>
          <w:szCs w:val="24"/>
        </w:rPr>
        <w:t xml:space="preserve"> </w:t>
      </w:r>
      <w:r>
        <w:rPr>
          <w:rFonts w:eastAsia="Times New Roman"/>
          <w:szCs w:val="24"/>
        </w:rPr>
        <w:t>μάλιστα.</w:t>
      </w:r>
    </w:p>
    <w:p w14:paraId="076E7C68" w14:textId="77777777" w:rsidR="008A5475" w:rsidRDefault="00367962">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Βουλή</w:t>
      </w:r>
      <w:r>
        <w:rPr>
          <w:rFonts w:eastAsia="Times New Roman"/>
          <w:szCs w:val="24"/>
        </w:rPr>
        <w:t xml:space="preserve"> </w:t>
      </w:r>
      <w:r>
        <w:rPr>
          <w:rFonts w:eastAsia="Times New Roman"/>
          <w:szCs w:val="24"/>
        </w:rPr>
        <w:t>ενέκρινε</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ζητηθείσες</w:t>
      </w:r>
      <w:r>
        <w:rPr>
          <w:rFonts w:eastAsia="Times New Roman"/>
          <w:szCs w:val="24"/>
        </w:rPr>
        <w:t xml:space="preserve"> </w:t>
      </w:r>
      <w:r>
        <w:rPr>
          <w:rFonts w:eastAsia="Times New Roman"/>
          <w:szCs w:val="24"/>
        </w:rPr>
        <w:t>άδειες.</w:t>
      </w:r>
    </w:p>
    <w:p w14:paraId="076E7C69" w14:textId="77777777" w:rsidR="008A5475" w:rsidRDefault="00367962">
      <w:pPr>
        <w:spacing w:line="600" w:lineRule="auto"/>
        <w:ind w:firstLine="720"/>
        <w:jc w:val="both"/>
        <w:rPr>
          <w:rFonts w:eastAsia="Times New Roman"/>
          <w:szCs w:val="24"/>
        </w:rPr>
      </w:pPr>
      <w:r>
        <w:rPr>
          <w:rFonts w:eastAsia="Times New Roman"/>
          <w:szCs w:val="24"/>
        </w:rPr>
        <w:t>Στο</w:t>
      </w:r>
      <w:r>
        <w:rPr>
          <w:rFonts w:eastAsia="Times New Roman"/>
          <w:szCs w:val="24"/>
        </w:rPr>
        <w:t xml:space="preserve"> </w:t>
      </w:r>
      <w:r>
        <w:rPr>
          <w:rFonts w:eastAsia="Times New Roman"/>
          <w:szCs w:val="24"/>
        </w:rPr>
        <w:t>σημείο</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περάσουμε</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πρώτη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646/11-3-2016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δεύτερου</w:t>
      </w:r>
      <w:r>
        <w:rPr>
          <w:rFonts w:eastAsia="Times New Roman"/>
          <w:szCs w:val="24"/>
        </w:rPr>
        <w:t xml:space="preserve"> </w:t>
      </w:r>
      <w:r>
        <w:rPr>
          <w:rFonts w:eastAsia="Times New Roman"/>
          <w:szCs w:val="24"/>
        </w:rPr>
        <w:t>κύκλου</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Ηλείας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Συνασπισμού</w:t>
      </w:r>
      <w:r>
        <w:rPr>
          <w:rFonts w:eastAsia="Times New Roman"/>
          <w:szCs w:val="24"/>
        </w:rPr>
        <w:t xml:space="preserve"> </w:t>
      </w:r>
      <w:r>
        <w:rPr>
          <w:rFonts w:eastAsia="Times New Roman"/>
          <w:szCs w:val="24"/>
        </w:rPr>
        <w:t>Ριζοσπαστικής</w:t>
      </w:r>
      <w:r>
        <w:rPr>
          <w:rFonts w:eastAsia="Times New Roman"/>
          <w:szCs w:val="24"/>
        </w:rPr>
        <w:t xml:space="preserve"> </w:t>
      </w:r>
      <w:r>
        <w:rPr>
          <w:rFonts w:eastAsia="Times New Roman"/>
          <w:szCs w:val="24"/>
        </w:rPr>
        <w:t>Αριστεράς</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Γεράσιμου</w:t>
      </w:r>
      <w:r>
        <w:rPr>
          <w:rFonts w:eastAsia="Times New Roman"/>
          <w:szCs w:val="24"/>
        </w:rPr>
        <w:t xml:space="preserve"> </w:t>
      </w:r>
      <w:proofErr w:type="spellStart"/>
      <w:r>
        <w:rPr>
          <w:rFonts w:eastAsia="Times New Roman"/>
          <w:szCs w:val="24"/>
        </w:rPr>
        <w:t>Μπαλαούρα</w:t>
      </w:r>
      <w:proofErr w:type="spellEnd"/>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szCs w:val="24"/>
        </w:rPr>
        <w:t>Οικονομίας,</w:t>
      </w:r>
      <w:r>
        <w:rPr>
          <w:rFonts w:eastAsia="Times New Roman"/>
          <w:szCs w:val="24"/>
        </w:rPr>
        <w:t xml:space="preserve"> </w:t>
      </w:r>
      <w:r>
        <w:rPr>
          <w:rFonts w:eastAsia="Times New Roman"/>
          <w:szCs w:val="24"/>
        </w:rPr>
        <w:t>Ανάπτυξης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Τουρισμού,</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κόστος</w:t>
      </w:r>
      <w:r>
        <w:rPr>
          <w:rFonts w:eastAsia="Times New Roman"/>
          <w:szCs w:val="24"/>
        </w:rPr>
        <w:t xml:space="preserve"> </w:t>
      </w:r>
      <w:r>
        <w:rPr>
          <w:rFonts w:eastAsia="Times New Roman"/>
          <w:szCs w:val="24"/>
        </w:rPr>
        <w:t>χρήσης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ηλεκτρονικών</w:t>
      </w:r>
      <w:r>
        <w:rPr>
          <w:rFonts w:eastAsia="Times New Roman"/>
          <w:szCs w:val="24"/>
        </w:rPr>
        <w:t xml:space="preserve"> </w:t>
      </w:r>
      <w:r>
        <w:rPr>
          <w:rFonts w:eastAsia="Times New Roman"/>
          <w:szCs w:val="24"/>
        </w:rPr>
        <w:t>μέσων</w:t>
      </w:r>
      <w:r>
        <w:rPr>
          <w:rFonts w:eastAsia="Times New Roman"/>
          <w:szCs w:val="24"/>
        </w:rPr>
        <w:t xml:space="preserve"> </w:t>
      </w:r>
      <w:r>
        <w:rPr>
          <w:rFonts w:eastAsia="Times New Roman"/>
          <w:szCs w:val="24"/>
        </w:rPr>
        <w:t>πληρωμής.</w:t>
      </w:r>
      <w:r>
        <w:rPr>
          <w:rFonts w:eastAsia="Times New Roman"/>
          <w:szCs w:val="24"/>
        </w:rPr>
        <w:t xml:space="preserve"> </w:t>
      </w:r>
    </w:p>
    <w:p w14:paraId="076E7C6A" w14:textId="77777777" w:rsidR="008A5475" w:rsidRDefault="00367962">
      <w:pPr>
        <w:spacing w:line="600" w:lineRule="auto"/>
        <w:ind w:firstLine="720"/>
        <w:jc w:val="both"/>
        <w:rPr>
          <w:rFonts w:eastAsia="Times New Roman"/>
          <w:szCs w:val="24"/>
        </w:rPr>
      </w:pPr>
      <w:r>
        <w:rPr>
          <w:rFonts w:eastAsia="Times New Roman"/>
          <w:szCs w:val="24"/>
        </w:rPr>
        <w:t>Στην</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απαντήσει</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Υπουργός</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Σταθάκης.</w:t>
      </w:r>
    </w:p>
    <w:p w14:paraId="076E7C6B" w14:textId="77777777" w:rsidR="008A5475" w:rsidRDefault="00367962">
      <w:pPr>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w:t>
      </w:r>
      <w:proofErr w:type="spellStart"/>
      <w:r>
        <w:rPr>
          <w:rFonts w:eastAsia="Times New Roman"/>
          <w:szCs w:val="24"/>
        </w:rPr>
        <w:t>Μπαλαούρα</w:t>
      </w:r>
      <w:proofErr w:type="spellEnd"/>
      <w:r>
        <w:rPr>
          <w:rFonts w:eastAsia="Times New Roman"/>
          <w:szCs w:val="24"/>
        </w:rPr>
        <w:t>,</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λόγο.</w:t>
      </w:r>
    </w:p>
    <w:p w14:paraId="076E7C6C" w14:textId="77777777" w:rsidR="008A5475" w:rsidRDefault="00367962">
      <w:pPr>
        <w:spacing w:line="600" w:lineRule="auto"/>
        <w:ind w:firstLine="720"/>
        <w:jc w:val="both"/>
        <w:rPr>
          <w:rFonts w:eastAsia="Times New Roman"/>
          <w:szCs w:val="24"/>
        </w:rPr>
      </w:pPr>
      <w:r>
        <w:rPr>
          <w:rFonts w:eastAsia="Times New Roman"/>
          <w:b/>
          <w:szCs w:val="24"/>
        </w:rPr>
        <w:lastRenderedPageBreak/>
        <w:t>ΓΕΡΑΣΙΜΟΣ</w:t>
      </w:r>
      <w:r>
        <w:rPr>
          <w:rFonts w:eastAsia="Times New Roman"/>
          <w:b/>
          <w:szCs w:val="24"/>
        </w:rPr>
        <w:t xml:space="preserve"> </w:t>
      </w:r>
      <w:r>
        <w:rPr>
          <w:rFonts w:eastAsia="Times New Roman"/>
          <w:b/>
          <w:szCs w:val="24"/>
        </w:rPr>
        <w:t>ΜΠΑΛΑΟΥΡΑΣ:</w:t>
      </w:r>
      <w:r>
        <w:rPr>
          <w:rFonts w:eastAsia="Times New Roman"/>
          <w:b/>
          <w:szCs w:val="24"/>
        </w:rPr>
        <w:t xml:space="preserve"> </w:t>
      </w:r>
      <w:r>
        <w:rPr>
          <w:rFonts w:eastAsia="Times New Roman"/>
          <w:szCs w:val="24"/>
        </w:rPr>
        <w:t>Ευχαριστώ,</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Πρόεδρε.</w:t>
      </w:r>
    </w:p>
    <w:p w14:paraId="076E7C6D" w14:textId="77777777" w:rsidR="008A5475" w:rsidRDefault="00367962">
      <w:pPr>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μέσα</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μεγάλες</w:t>
      </w:r>
      <w:r>
        <w:rPr>
          <w:rFonts w:eastAsia="Times New Roman"/>
          <w:szCs w:val="24"/>
        </w:rPr>
        <w:t xml:space="preserve"> </w:t>
      </w:r>
      <w:r>
        <w:rPr>
          <w:rFonts w:eastAsia="Times New Roman"/>
          <w:szCs w:val="24"/>
        </w:rPr>
        <w:t>φουρτούνες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διαπραγματεύσεων</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αυτήν</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περίοδο,</w:t>
      </w:r>
      <w:r>
        <w:rPr>
          <w:rFonts w:eastAsia="Times New Roman"/>
          <w:szCs w:val="24"/>
        </w:rPr>
        <w:t xml:space="preserve"> </w:t>
      </w:r>
      <w:r>
        <w:rPr>
          <w:rFonts w:eastAsia="Times New Roman"/>
          <w:szCs w:val="24"/>
        </w:rPr>
        <w:t>θέλω</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σημαντικό</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παρευρίσκεστε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τιμάτε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κοινοβουλευτική</w:t>
      </w:r>
      <w:r>
        <w:rPr>
          <w:rFonts w:eastAsia="Times New Roman"/>
          <w:szCs w:val="24"/>
        </w:rPr>
        <w:t xml:space="preserve"> </w:t>
      </w:r>
      <w:r>
        <w:rPr>
          <w:rFonts w:eastAsia="Times New Roman"/>
          <w:szCs w:val="24"/>
        </w:rPr>
        <w:t>διαδικασία.</w:t>
      </w:r>
      <w:r>
        <w:rPr>
          <w:rFonts w:eastAsia="Times New Roman"/>
          <w:szCs w:val="24"/>
        </w:rPr>
        <w:t xml:space="preserve"> </w:t>
      </w:r>
    </w:p>
    <w:p w14:paraId="076E7C6E" w14:textId="77777777" w:rsidR="008A5475" w:rsidRDefault="00367962">
      <w:pPr>
        <w:spacing w:line="600" w:lineRule="auto"/>
        <w:ind w:firstLine="720"/>
        <w:jc w:val="both"/>
        <w:rPr>
          <w:rFonts w:eastAsia="Times New Roman"/>
          <w:szCs w:val="24"/>
        </w:rPr>
      </w:pPr>
      <w:r>
        <w:rPr>
          <w:rFonts w:eastAsia="Times New Roman"/>
          <w:szCs w:val="24"/>
        </w:rPr>
        <w:t>Στην</w:t>
      </w:r>
      <w:r>
        <w:rPr>
          <w:rFonts w:eastAsia="Times New Roman"/>
          <w:szCs w:val="24"/>
        </w:rPr>
        <w:t xml:space="preserve"> </w:t>
      </w:r>
      <w:r>
        <w:rPr>
          <w:rFonts w:eastAsia="Times New Roman"/>
          <w:szCs w:val="24"/>
        </w:rPr>
        <w:t>ερώτησή</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τώρα:</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γνωστό</w:t>
      </w:r>
      <w:r>
        <w:rPr>
          <w:rFonts w:eastAsia="Times New Roman"/>
          <w:szCs w:val="24"/>
        </w:rPr>
        <w:t xml:space="preserve"> </w:t>
      </w:r>
      <w:r>
        <w:rPr>
          <w:rFonts w:eastAsia="Times New Roman"/>
          <w:szCs w:val="24"/>
        </w:rPr>
        <w:t>στους</w:t>
      </w:r>
      <w:r>
        <w:rPr>
          <w:rFonts w:eastAsia="Times New Roman"/>
          <w:szCs w:val="24"/>
        </w:rPr>
        <w:t xml:space="preserve"> </w:t>
      </w:r>
      <w:r>
        <w:rPr>
          <w:rFonts w:eastAsia="Times New Roman"/>
          <w:szCs w:val="24"/>
        </w:rPr>
        <w:t>πάντες,</w:t>
      </w:r>
      <w:r>
        <w:rPr>
          <w:rFonts w:eastAsia="Times New Roman"/>
          <w:szCs w:val="24"/>
        </w:rPr>
        <w:t xml:space="preserve"> </w:t>
      </w:r>
      <w:r>
        <w:rPr>
          <w:rFonts w:eastAsia="Times New Roman"/>
          <w:szCs w:val="24"/>
        </w:rPr>
        <w:t>υπάρχει</w:t>
      </w:r>
      <w:r>
        <w:rPr>
          <w:rFonts w:eastAsia="Times New Roman"/>
          <w:szCs w:val="24"/>
        </w:rPr>
        <w:t xml:space="preserve"> </w:t>
      </w:r>
      <w:r>
        <w:rPr>
          <w:rFonts w:eastAsia="Times New Roman"/>
          <w:szCs w:val="24"/>
        </w:rPr>
        <w:t>μ</w:t>
      </w:r>
      <w:r>
        <w:rPr>
          <w:rFonts w:eastAsia="Times New Roman"/>
          <w:szCs w:val="24"/>
        </w:rPr>
        <w:t>ί</w:t>
      </w:r>
      <w:r>
        <w:rPr>
          <w:rFonts w:eastAsia="Times New Roman"/>
          <w:szCs w:val="24"/>
        </w:rPr>
        <w:t>α</w:t>
      </w:r>
      <w:r>
        <w:rPr>
          <w:rFonts w:eastAsia="Times New Roman"/>
          <w:szCs w:val="24"/>
        </w:rPr>
        <w:t xml:space="preserve"> </w:t>
      </w:r>
      <w:r>
        <w:rPr>
          <w:rFonts w:eastAsia="Times New Roman"/>
          <w:szCs w:val="24"/>
        </w:rPr>
        <w:t>αλληλοεπίδραση</w:t>
      </w:r>
      <w:r>
        <w:rPr>
          <w:rFonts w:eastAsia="Times New Roman"/>
          <w:szCs w:val="24"/>
        </w:rPr>
        <w:t xml:space="preserve"> </w:t>
      </w:r>
      <w:r>
        <w:rPr>
          <w:rFonts w:eastAsia="Times New Roman"/>
          <w:szCs w:val="24"/>
        </w:rPr>
        <w:t>μεταξύ</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μέσων</w:t>
      </w:r>
      <w:r>
        <w:rPr>
          <w:rFonts w:eastAsia="Times New Roman"/>
          <w:szCs w:val="24"/>
        </w:rPr>
        <w:t xml:space="preserve"> </w:t>
      </w:r>
      <w:r>
        <w:rPr>
          <w:rFonts w:eastAsia="Times New Roman"/>
          <w:szCs w:val="24"/>
        </w:rPr>
        <w:t>πληρωμών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βαθμού</w:t>
      </w:r>
      <w:r>
        <w:rPr>
          <w:rFonts w:eastAsia="Times New Roman"/>
          <w:szCs w:val="24"/>
        </w:rPr>
        <w:t xml:space="preserve"> </w:t>
      </w:r>
      <w:r>
        <w:rPr>
          <w:rFonts w:eastAsia="Times New Roman"/>
          <w:szCs w:val="24"/>
        </w:rPr>
        <w:t>διείσδυσής</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επιχειρήσεις,</w:t>
      </w:r>
      <w:r>
        <w:rPr>
          <w:rFonts w:eastAsia="Times New Roman"/>
          <w:szCs w:val="24"/>
        </w:rPr>
        <w:t xml:space="preserve"> </w:t>
      </w:r>
      <w:r>
        <w:rPr>
          <w:rFonts w:eastAsia="Times New Roman"/>
          <w:szCs w:val="24"/>
        </w:rPr>
        <w:t>στους</w:t>
      </w:r>
      <w:r>
        <w:rPr>
          <w:rFonts w:eastAsia="Times New Roman"/>
          <w:szCs w:val="24"/>
        </w:rPr>
        <w:t xml:space="preserve"> </w:t>
      </w:r>
      <w:r>
        <w:rPr>
          <w:rFonts w:eastAsia="Times New Roman"/>
          <w:szCs w:val="24"/>
        </w:rPr>
        <w:t>πολίτες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οικονομία.</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χρήση</w:t>
      </w:r>
      <w:r>
        <w:rPr>
          <w:rFonts w:eastAsia="Times New Roman"/>
          <w:szCs w:val="24"/>
        </w:rPr>
        <w:t xml:space="preserve"> </w:t>
      </w:r>
      <w:r>
        <w:rPr>
          <w:rFonts w:eastAsia="Times New Roman"/>
          <w:szCs w:val="24"/>
        </w:rPr>
        <w:t>ηλεκτρονικών</w:t>
      </w:r>
      <w:r>
        <w:rPr>
          <w:rFonts w:eastAsia="Times New Roman"/>
          <w:szCs w:val="24"/>
        </w:rPr>
        <w:t xml:space="preserve"> </w:t>
      </w:r>
      <w:r>
        <w:rPr>
          <w:rFonts w:eastAsia="Times New Roman"/>
          <w:szCs w:val="24"/>
        </w:rPr>
        <w:t>μέσων</w:t>
      </w:r>
      <w:r>
        <w:rPr>
          <w:rFonts w:eastAsia="Times New Roman"/>
          <w:szCs w:val="24"/>
        </w:rPr>
        <w:t xml:space="preserve"> </w:t>
      </w:r>
      <w:r>
        <w:rPr>
          <w:rFonts w:eastAsia="Times New Roman"/>
          <w:szCs w:val="24"/>
        </w:rPr>
        <w:t>πλη</w:t>
      </w:r>
      <w:r>
        <w:rPr>
          <w:rFonts w:eastAsia="Times New Roman"/>
          <w:szCs w:val="24"/>
        </w:rPr>
        <w:lastRenderedPageBreak/>
        <w:t>ρωμών</w:t>
      </w:r>
      <w:r>
        <w:rPr>
          <w:rFonts w:eastAsia="Times New Roman"/>
          <w:szCs w:val="24"/>
        </w:rPr>
        <w:t xml:space="preserve"> </w:t>
      </w:r>
      <w:r>
        <w:rPr>
          <w:rFonts w:eastAsia="Times New Roman"/>
          <w:szCs w:val="24"/>
        </w:rPr>
        <w:t>κατά</w:t>
      </w:r>
      <w:r>
        <w:rPr>
          <w:rFonts w:eastAsia="Times New Roman"/>
          <w:szCs w:val="24"/>
        </w:rPr>
        <w:t xml:space="preserve"> </w:t>
      </w:r>
      <w:r>
        <w:rPr>
          <w:rFonts w:eastAsia="Times New Roman"/>
          <w:szCs w:val="24"/>
        </w:rPr>
        <w:t>10%</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περίοδο</w:t>
      </w:r>
      <w:r>
        <w:rPr>
          <w:rFonts w:eastAsia="Times New Roman"/>
          <w:szCs w:val="24"/>
        </w:rPr>
        <w:t xml:space="preserve"> </w:t>
      </w:r>
      <w:r>
        <w:rPr>
          <w:rFonts w:eastAsia="Times New Roman"/>
          <w:szCs w:val="24"/>
        </w:rPr>
        <w:t>τεσσάρων</w:t>
      </w:r>
      <w:r>
        <w:rPr>
          <w:rFonts w:eastAsia="Times New Roman"/>
          <w:szCs w:val="24"/>
        </w:rPr>
        <w:t xml:space="preserve"> </w:t>
      </w:r>
      <w:r>
        <w:rPr>
          <w:rFonts w:eastAsia="Times New Roman"/>
          <w:szCs w:val="24"/>
        </w:rPr>
        <w:t>ετών</w:t>
      </w:r>
      <w:r>
        <w:rPr>
          <w:rFonts w:eastAsia="Times New Roman"/>
          <w:szCs w:val="24"/>
        </w:rPr>
        <w:t xml:space="preserve"> </w:t>
      </w:r>
      <w:r>
        <w:rPr>
          <w:rFonts w:eastAsia="Times New Roman"/>
          <w:szCs w:val="24"/>
        </w:rPr>
        <w:t>μειώνει,</w:t>
      </w:r>
      <w:r>
        <w:rPr>
          <w:rFonts w:eastAsia="Times New Roman"/>
          <w:szCs w:val="24"/>
        </w:rPr>
        <w:t xml:space="preserve"> </w:t>
      </w:r>
      <w:r>
        <w:rPr>
          <w:rFonts w:eastAsia="Times New Roman"/>
          <w:szCs w:val="24"/>
        </w:rPr>
        <w:t>σύμφωνα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μελέτες,</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παραοικονομία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προφανώς</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φοροδιαφυγή</w:t>
      </w:r>
      <w:r>
        <w:rPr>
          <w:rFonts w:eastAsia="Times New Roman"/>
          <w:szCs w:val="24"/>
        </w:rPr>
        <w:t xml:space="preserve"> </w:t>
      </w:r>
      <w:r>
        <w:rPr>
          <w:rFonts w:eastAsia="Times New Roman"/>
          <w:szCs w:val="24"/>
        </w:rPr>
        <w:t>κατά</w:t>
      </w:r>
      <w:r>
        <w:rPr>
          <w:rFonts w:eastAsia="Times New Roman"/>
          <w:szCs w:val="24"/>
        </w:rPr>
        <w:t xml:space="preserve"> </w:t>
      </w:r>
      <w:r>
        <w:rPr>
          <w:rFonts w:eastAsia="Times New Roman"/>
          <w:szCs w:val="24"/>
        </w:rPr>
        <w:t>5%.</w:t>
      </w:r>
    </w:p>
    <w:p w14:paraId="076E7C6F" w14:textId="77777777" w:rsidR="008A5475" w:rsidRDefault="00367962">
      <w:pPr>
        <w:spacing w:line="600" w:lineRule="auto"/>
        <w:ind w:firstLine="720"/>
        <w:jc w:val="both"/>
        <w:rPr>
          <w:rFonts w:eastAsia="Times New Roman"/>
          <w:szCs w:val="24"/>
        </w:rPr>
      </w:pPr>
      <w:r>
        <w:rPr>
          <w:rFonts w:eastAsia="Times New Roman"/>
          <w:szCs w:val="24"/>
        </w:rPr>
        <w:t>Επίσης,</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σύμφωνα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στοιχεία</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Ευρωπαϊκής</w:t>
      </w:r>
      <w:r>
        <w:rPr>
          <w:rFonts w:eastAsia="Times New Roman"/>
          <w:szCs w:val="24"/>
        </w:rPr>
        <w:t xml:space="preserve"> </w:t>
      </w:r>
      <w:r>
        <w:rPr>
          <w:rFonts w:eastAsia="Times New Roman"/>
          <w:szCs w:val="24"/>
        </w:rPr>
        <w:t>Κεντρικής</w:t>
      </w:r>
      <w:r>
        <w:rPr>
          <w:rFonts w:eastAsia="Times New Roman"/>
          <w:szCs w:val="24"/>
        </w:rPr>
        <w:t xml:space="preserve"> </w:t>
      </w:r>
      <w:r>
        <w:rPr>
          <w:rFonts w:eastAsia="Times New Roman"/>
          <w:szCs w:val="24"/>
        </w:rPr>
        <w:t>Τράπεζας</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Ελλάδα</w:t>
      </w:r>
      <w:r>
        <w:rPr>
          <w:rFonts w:eastAsia="Times New Roman"/>
          <w:szCs w:val="24"/>
        </w:rPr>
        <w:t xml:space="preserve"> </w:t>
      </w:r>
      <w:r>
        <w:rPr>
          <w:rFonts w:eastAsia="Times New Roman"/>
          <w:szCs w:val="24"/>
        </w:rPr>
        <w:t>πραγματοποιούνται</w:t>
      </w:r>
      <w:r>
        <w:rPr>
          <w:rFonts w:eastAsia="Times New Roman"/>
          <w:szCs w:val="24"/>
        </w:rPr>
        <w:t xml:space="preserve"> </w:t>
      </w:r>
      <w:r>
        <w:rPr>
          <w:rFonts w:eastAsia="Times New Roman"/>
          <w:szCs w:val="24"/>
        </w:rPr>
        <w:t>δεκαεπτά</w:t>
      </w:r>
      <w:r>
        <w:rPr>
          <w:rFonts w:eastAsia="Times New Roman"/>
          <w:szCs w:val="24"/>
        </w:rPr>
        <w:t xml:space="preserve"> </w:t>
      </w:r>
      <w:r>
        <w:rPr>
          <w:rFonts w:eastAsia="Times New Roman"/>
          <w:szCs w:val="24"/>
        </w:rPr>
        <w:t>συναλλαγές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ηλεκτρονικά</w:t>
      </w:r>
      <w:r>
        <w:rPr>
          <w:rFonts w:eastAsia="Times New Roman"/>
          <w:szCs w:val="24"/>
        </w:rPr>
        <w:t xml:space="preserve"> </w:t>
      </w:r>
      <w:r>
        <w:rPr>
          <w:rFonts w:eastAsia="Times New Roman"/>
          <w:szCs w:val="24"/>
        </w:rPr>
        <w:t>μέσα</w:t>
      </w:r>
      <w:r>
        <w:rPr>
          <w:rFonts w:eastAsia="Times New Roman"/>
          <w:szCs w:val="24"/>
        </w:rPr>
        <w:t xml:space="preserve"> </w:t>
      </w:r>
      <w:r>
        <w:rPr>
          <w:rFonts w:eastAsia="Times New Roman"/>
          <w:szCs w:val="24"/>
        </w:rPr>
        <w:t>ανά</w:t>
      </w:r>
      <w:r>
        <w:rPr>
          <w:rFonts w:eastAsia="Times New Roman"/>
          <w:szCs w:val="24"/>
        </w:rPr>
        <w:t xml:space="preserve"> </w:t>
      </w:r>
      <w:r>
        <w:rPr>
          <w:rFonts w:eastAsia="Times New Roman"/>
          <w:szCs w:val="24"/>
        </w:rPr>
        <w:t>κάτοικο,</w:t>
      </w:r>
      <w:r>
        <w:rPr>
          <w:rFonts w:eastAsia="Times New Roman"/>
          <w:szCs w:val="24"/>
        </w:rPr>
        <w:t xml:space="preserve"> </w:t>
      </w:r>
      <w:r>
        <w:rPr>
          <w:rFonts w:eastAsia="Times New Roman"/>
          <w:szCs w:val="24"/>
        </w:rPr>
        <w:t>ενώ</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Ευρωπαϊκή</w:t>
      </w:r>
      <w:r>
        <w:rPr>
          <w:rFonts w:eastAsia="Times New Roman"/>
          <w:szCs w:val="24"/>
        </w:rPr>
        <w:t xml:space="preserve"> </w:t>
      </w:r>
      <w:r>
        <w:rPr>
          <w:rFonts w:eastAsia="Times New Roman"/>
          <w:szCs w:val="24"/>
        </w:rPr>
        <w:t>Ένωση</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μέσος</w:t>
      </w:r>
      <w:r>
        <w:rPr>
          <w:rFonts w:eastAsia="Times New Roman"/>
          <w:szCs w:val="24"/>
        </w:rPr>
        <w:t xml:space="preserve"> </w:t>
      </w:r>
      <w:r>
        <w:rPr>
          <w:rFonts w:eastAsia="Times New Roman"/>
          <w:szCs w:val="24"/>
        </w:rPr>
        <w:t>όρος</w:t>
      </w:r>
      <w:r>
        <w:rPr>
          <w:rFonts w:eastAsia="Times New Roman"/>
          <w:szCs w:val="24"/>
        </w:rPr>
        <w:t xml:space="preserve"> </w:t>
      </w:r>
      <w:r>
        <w:rPr>
          <w:rFonts w:eastAsia="Times New Roman"/>
          <w:szCs w:val="24"/>
        </w:rPr>
        <w:t>είναι</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w:t>
      </w:r>
      <w:r>
        <w:rPr>
          <w:rFonts w:eastAsia="Times New Roman"/>
          <w:szCs w:val="24"/>
        </w:rPr>
        <w:t>ογδόντα</w:t>
      </w:r>
      <w:r>
        <w:rPr>
          <w:rFonts w:eastAsia="Times New Roman"/>
          <w:szCs w:val="24"/>
        </w:rPr>
        <w:t xml:space="preserve"> </w:t>
      </w:r>
      <w:r>
        <w:rPr>
          <w:rFonts w:eastAsia="Times New Roman"/>
          <w:szCs w:val="24"/>
        </w:rPr>
        <w:t>εννέα</w:t>
      </w:r>
      <w:r>
        <w:rPr>
          <w:rFonts w:eastAsia="Times New Roman"/>
          <w:szCs w:val="24"/>
        </w:rPr>
        <w:t xml:space="preserve"> </w:t>
      </w:r>
      <w:r>
        <w:rPr>
          <w:rFonts w:eastAsia="Times New Roman"/>
          <w:szCs w:val="24"/>
        </w:rPr>
        <w:t>συναλλαγές.</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Ελλάδα,</w:t>
      </w:r>
      <w:r>
        <w:rPr>
          <w:rFonts w:eastAsia="Times New Roman"/>
          <w:szCs w:val="24"/>
        </w:rPr>
        <w:t xml:space="preserve"> </w:t>
      </w:r>
      <w:r>
        <w:rPr>
          <w:rFonts w:eastAsia="Times New Roman"/>
          <w:szCs w:val="24"/>
        </w:rPr>
        <w:t>δηλαδή,</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τελευταία</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Ευρωπαϊκή</w:t>
      </w:r>
      <w:r>
        <w:rPr>
          <w:rFonts w:eastAsia="Times New Roman"/>
          <w:szCs w:val="24"/>
        </w:rPr>
        <w:t xml:space="preserve"> </w:t>
      </w:r>
      <w:r>
        <w:rPr>
          <w:rFonts w:eastAsia="Times New Roman"/>
          <w:szCs w:val="24"/>
        </w:rPr>
        <w:t>Ένωση.</w:t>
      </w:r>
    </w:p>
    <w:p w14:paraId="076E7C70" w14:textId="77777777" w:rsidR="008A5475" w:rsidRDefault="00367962">
      <w:pPr>
        <w:spacing w:line="600" w:lineRule="auto"/>
        <w:ind w:firstLine="720"/>
        <w:jc w:val="both"/>
        <w:rPr>
          <w:rFonts w:eastAsia="Times New Roman"/>
          <w:szCs w:val="24"/>
        </w:rPr>
      </w:pPr>
      <w:r>
        <w:rPr>
          <w:rFonts w:eastAsia="Times New Roman"/>
          <w:szCs w:val="24"/>
        </w:rPr>
        <w:t>Τέλος,</w:t>
      </w:r>
      <w:r>
        <w:rPr>
          <w:rFonts w:eastAsia="Times New Roman"/>
          <w:szCs w:val="24"/>
        </w:rPr>
        <w:t xml:space="preserve"> </w:t>
      </w:r>
      <w:r>
        <w:rPr>
          <w:rFonts w:eastAsia="Times New Roman"/>
          <w:szCs w:val="24"/>
        </w:rPr>
        <w:t>προκειμένου</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γίνει</w:t>
      </w:r>
      <w:r>
        <w:rPr>
          <w:rFonts w:eastAsia="Times New Roman"/>
          <w:szCs w:val="24"/>
        </w:rPr>
        <w:t xml:space="preserve"> </w:t>
      </w:r>
      <w:r>
        <w:rPr>
          <w:rFonts w:eastAsia="Times New Roman"/>
          <w:szCs w:val="24"/>
        </w:rPr>
        <w:t>αυτή</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διείσδυση</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ηλεκτρονικών</w:t>
      </w:r>
      <w:r>
        <w:rPr>
          <w:rFonts w:eastAsia="Times New Roman"/>
          <w:szCs w:val="24"/>
        </w:rPr>
        <w:t xml:space="preserve"> </w:t>
      </w:r>
      <w:r>
        <w:rPr>
          <w:rFonts w:eastAsia="Times New Roman"/>
          <w:szCs w:val="24"/>
        </w:rPr>
        <w:t>μέσων</w:t>
      </w:r>
      <w:r>
        <w:rPr>
          <w:rFonts w:eastAsia="Times New Roman"/>
          <w:szCs w:val="24"/>
        </w:rPr>
        <w:t xml:space="preserve"> </w:t>
      </w:r>
      <w:r>
        <w:rPr>
          <w:rFonts w:eastAsia="Times New Roman"/>
          <w:szCs w:val="24"/>
        </w:rPr>
        <w:t>πληρωμών,</w:t>
      </w:r>
      <w:r>
        <w:rPr>
          <w:rFonts w:eastAsia="Times New Roman"/>
          <w:szCs w:val="24"/>
        </w:rPr>
        <w:t xml:space="preserve"> </w:t>
      </w:r>
      <w:r>
        <w:rPr>
          <w:rFonts w:eastAsia="Times New Roman"/>
          <w:szCs w:val="24"/>
        </w:rPr>
        <w:t>υπάρχουν</w:t>
      </w:r>
      <w:r>
        <w:rPr>
          <w:rFonts w:eastAsia="Times New Roman"/>
          <w:szCs w:val="24"/>
        </w:rPr>
        <w:t xml:space="preserve"> </w:t>
      </w:r>
      <w:r>
        <w:rPr>
          <w:rFonts w:eastAsia="Times New Roman"/>
          <w:szCs w:val="24"/>
        </w:rPr>
        <w:t>σοβαρές</w:t>
      </w:r>
      <w:r>
        <w:rPr>
          <w:rFonts w:eastAsia="Times New Roman"/>
          <w:szCs w:val="24"/>
        </w:rPr>
        <w:t xml:space="preserve"> </w:t>
      </w:r>
      <w:r>
        <w:rPr>
          <w:rFonts w:eastAsia="Times New Roman"/>
          <w:szCs w:val="24"/>
        </w:rPr>
        <w:t>αναστολές</w:t>
      </w:r>
      <w:r>
        <w:rPr>
          <w:rFonts w:eastAsia="Times New Roman"/>
          <w:szCs w:val="24"/>
        </w:rPr>
        <w:t xml:space="preserve"> </w:t>
      </w:r>
      <w:r>
        <w:rPr>
          <w:rFonts w:eastAsia="Times New Roman"/>
          <w:szCs w:val="24"/>
        </w:rPr>
        <w:lastRenderedPageBreak/>
        <w:t>όσον</w:t>
      </w:r>
      <w:r>
        <w:rPr>
          <w:rFonts w:eastAsia="Times New Roman"/>
          <w:szCs w:val="24"/>
        </w:rPr>
        <w:t xml:space="preserve"> </w:t>
      </w:r>
      <w:r>
        <w:rPr>
          <w:rFonts w:eastAsia="Times New Roman"/>
          <w:szCs w:val="24"/>
        </w:rPr>
        <w:t>αφορά</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χρήση</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μηχανημάτων</w:t>
      </w:r>
      <w:r>
        <w:rPr>
          <w:rFonts w:eastAsia="Times New Roman"/>
          <w:szCs w:val="24"/>
        </w:rPr>
        <w:t xml:space="preserve"> </w:t>
      </w:r>
      <w:r>
        <w:rPr>
          <w:rFonts w:eastAsia="Times New Roman"/>
          <w:szCs w:val="24"/>
          <w:lang w:val="en-US"/>
        </w:rPr>
        <w:t>POS</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ταυτόχρονα</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χρέωση</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κάνουν</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τράπεζες</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επιχειρηματία</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πολίτη.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φυσικά,</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κόστος</w:t>
      </w:r>
      <w:r>
        <w:rPr>
          <w:rFonts w:eastAsia="Times New Roman"/>
          <w:szCs w:val="24"/>
        </w:rPr>
        <w:t xml:space="preserve"> </w:t>
      </w:r>
      <w:r>
        <w:rPr>
          <w:rFonts w:eastAsia="Times New Roman"/>
          <w:szCs w:val="24"/>
        </w:rPr>
        <w:t>πηγαίνει</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τελικό</w:t>
      </w:r>
      <w:r>
        <w:rPr>
          <w:rFonts w:eastAsia="Times New Roman"/>
          <w:szCs w:val="24"/>
        </w:rPr>
        <w:t xml:space="preserve"> </w:t>
      </w:r>
      <w:r>
        <w:rPr>
          <w:rFonts w:eastAsia="Times New Roman"/>
          <w:szCs w:val="24"/>
        </w:rPr>
        <w:t>καταναλωτή.</w:t>
      </w:r>
    </w:p>
    <w:p w14:paraId="076E7C71" w14:textId="77777777" w:rsidR="008A5475" w:rsidRDefault="00367962">
      <w:pPr>
        <w:spacing w:line="600" w:lineRule="auto"/>
        <w:ind w:firstLine="720"/>
        <w:jc w:val="both"/>
        <w:rPr>
          <w:rFonts w:eastAsia="Times New Roman"/>
          <w:szCs w:val="24"/>
        </w:rPr>
      </w:pPr>
      <w:r>
        <w:rPr>
          <w:rFonts w:eastAsia="Times New Roman"/>
          <w:szCs w:val="24"/>
        </w:rPr>
        <w:t>Η</w:t>
      </w:r>
      <w:r>
        <w:rPr>
          <w:rFonts w:eastAsia="Times New Roman"/>
          <w:szCs w:val="24"/>
        </w:rPr>
        <w:t xml:space="preserve"> </w:t>
      </w:r>
      <w:r>
        <w:rPr>
          <w:rFonts w:eastAsia="Times New Roman"/>
          <w:szCs w:val="24"/>
        </w:rPr>
        <w:t>ερώτησή</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εξής:</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ποιες</w:t>
      </w:r>
      <w:r>
        <w:rPr>
          <w:rFonts w:eastAsia="Times New Roman"/>
          <w:szCs w:val="24"/>
        </w:rPr>
        <w:t xml:space="preserve"> </w:t>
      </w:r>
      <w:r>
        <w:rPr>
          <w:rFonts w:eastAsia="Times New Roman"/>
          <w:szCs w:val="24"/>
        </w:rPr>
        <w:t>ενέργειες</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προβεί</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ώστε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κόστος</w:t>
      </w:r>
      <w:r>
        <w:rPr>
          <w:rFonts w:eastAsia="Times New Roman"/>
          <w:szCs w:val="24"/>
        </w:rPr>
        <w:t xml:space="preserve"> </w:t>
      </w:r>
      <w:r>
        <w:rPr>
          <w:rFonts w:eastAsia="Times New Roman"/>
          <w:szCs w:val="24"/>
        </w:rPr>
        <w:t>χρήσης</w:t>
      </w:r>
      <w:r>
        <w:rPr>
          <w:rFonts w:eastAsia="Times New Roman"/>
          <w:szCs w:val="24"/>
        </w:rPr>
        <w:t xml:space="preserve"> </w:t>
      </w:r>
      <w:r>
        <w:rPr>
          <w:rFonts w:eastAsia="Times New Roman"/>
          <w:szCs w:val="24"/>
        </w:rPr>
        <w:t>ηλεκτρονικών</w:t>
      </w:r>
      <w:r>
        <w:rPr>
          <w:rFonts w:eastAsia="Times New Roman"/>
          <w:szCs w:val="24"/>
        </w:rPr>
        <w:t xml:space="preserve"> </w:t>
      </w:r>
      <w:r>
        <w:rPr>
          <w:rFonts w:eastAsia="Times New Roman"/>
          <w:szCs w:val="24"/>
        </w:rPr>
        <w:t>μέσων</w:t>
      </w:r>
      <w:r>
        <w:rPr>
          <w:rFonts w:eastAsia="Times New Roman"/>
          <w:szCs w:val="24"/>
        </w:rPr>
        <w:t xml:space="preserve"> </w:t>
      </w:r>
      <w:r>
        <w:rPr>
          <w:rFonts w:eastAsia="Times New Roman"/>
          <w:szCs w:val="24"/>
        </w:rPr>
        <w:t>πληρωμών,</w:t>
      </w:r>
      <w:r>
        <w:rPr>
          <w:rFonts w:eastAsia="Times New Roman"/>
          <w:szCs w:val="24"/>
        </w:rPr>
        <w:t xml:space="preserve"> </w:t>
      </w:r>
      <w:r>
        <w:rPr>
          <w:rFonts w:eastAsia="Times New Roman"/>
          <w:szCs w:val="24"/>
        </w:rPr>
        <w:t>καθώς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κόστος</w:t>
      </w:r>
      <w:r>
        <w:rPr>
          <w:rFonts w:eastAsia="Times New Roman"/>
          <w:szCs w:val="24"/>
        </w:rPr>
        <w:t xml:space="preserve"> </w:t>
      </w:r>
      <w:r>
        <w:rPr>
          <w:rFonts w:eastAsia="Times New Roman"/>
          <w:szCs w:val="24"/>
        </w:rPr>
        <w:t>αγοράς</w:t>
      </w:r>
      <w:r>
        <w:rPr>
          <w:rFonts w:eastAsia="Times New Roman"/>
          <w:szCs w:val="24"/>
        </w:rPr>
        <w:t xml:space="preserve"> </w:t>
      </w:r>
      <w:r>
        <w:rPr>
          <w:rFonts w:eastAsia="Times New Roman"/>
          <w:szCs w:val="24"/>
        </w:rPr>
        <w:t>ηλεκτρονικών</w:t>
      </w:r>
      <w:r>
        <w:rPr>
          <w:rFonts w:eastAsia="Times New Roman"/>
          <w:szCs w:val="24"/>
        </w:rPr>
        <w:t xml:space="preserve"> </w:t>
      </w:r>
      <w:r>
        <w:rPr>
          <w:rFonts w:eastAsia="Times New Roman"/>
          <w:szCs w:val="24"/>
        </w:rPr>
        <w:t>συσκευών</w:t>
      </w:r>
      <w:r>
        <w:rPr>
          <w:rFonts w:eastAsia="Times New Roman"/>
          <w:szCs w:val="24"/>
        </w:rPr>
        <w:t xml:space="preserve"> </w:t>
      </w:r>
      <w:r>
        <w:rPr>
          <w:rFonts w:eastAsia="Times New Roman"/>
          <w:szCs w:val="24"/>
          <w:lang w:val="en-US"/>
        </w:rPr>
        <w:t>POS</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κατέλθει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επίπεδα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επιτρέπουν</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εξάπλωση</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ηλεκτρονικών</w:t>
      </w:r>
      <w:r>
        <w:rPr>
          <w:rFonts w:eastAsia="Times New Roman"/>
          <w:szCs w:val="24"/>
        </w:rPr>
        <w:t xml:space="preserve"> </w:t>
      </w:r>
      <w:r>
        <w:rPr>
          <w:rFonts w:eastAsia="Times New Roman"/>
          <w:szCs w:val="24"/>
        </w:rPr>
        <w:t>συναλλαγών;</w:t>
      </w:r>
      <w:r>
        <w:rPr>
          <w:rFonts w:eastAsia="Times New Roman"/>
          <w:szCs w:val="24"/>
        </w:rPr>
        <w:t xml:space="preserve"> </w:t>
      </w:r>
    </w:p>
    <w:p w14:paraId="076E7C72" w14:textId="77777777" w:rsidR="008A5475" w:rsidRDefault="00367962">
      <w:pPr>
        <w:spacing w:line="600" w:lineRule="auto"/>
        <w:ind w:firstLine="720"/>
        <w:jc w:val="both"/>
        <w:rPr>
          <w:rFonts w:eastAsia="Times New Roman"/>
          <w:szCs w:val="24"/>
        </w:rPr>
      </w:pPr>
      <w:r>
        <w:rPr>
          <w:rFonts w:eastAsia="Times New Roman"/>
          <w:szCs w:val="24"/>
        </w:rPr>
        <w:t>Ευχαριστώ.</w:t>
      </w:r>
    </w:p>
    <w:p w14:paraId="076E7C73" w14:textId="77777777" w:rsidR="008A5475" w:rsidRDefault="00367962">
      <w:pPr>
        <w:spacing w:line="600" w:lineRule="auto"/>
        <w:ind w:firstLine="720"/>
        <w:jc w:val="both"/>
        <w:rPr>
          <w:rFonts w:eastAsia="Times New Roman"/>
          <w:szCs w:val="24"/>
        </w:rPr>
      </w:pPr>
      <w:r>
        <w:rPr>
          <w:rFonts w:eastAsia="Times New Roman"/>
          <w:b/>
          <w:szCs w:val="24"/>
        </w:rPr>
        <w:lastRenderedPageBreak/>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λόγο.</w:t>
      </w:r>
    </w:p>
    <w:p w14:paraId="076E7C74" w14:textId="77777777" w:rsidR="008A5475" w:rsidRDefault="00367962">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ΣΤΑΘΑΚΗΣ</w:t>
      </w:r>
      <w:r>
        <w:rPr>
          <w:rFonts w:eastAsia="Times New Roman"/>
          <w:b/>
          <w:szCs w:val="24"/>
        </w:rPr>
        <w:t xml:space="preserve"> </w:t>
      </w:r>
      <w:r>
        <w:rPr>
          <w:rFonts w:eastAsia="Times New Roman"/>
          <w:b/>
          <w:szCs w:val="24"/>
        </w:rPr>
        <w:t>(Υπουργός</w:t>
      </w:r>
      <w:r>
        <w:rPr>
          <w:rFonts w:eastAsia="Times New Roman"/>
          <w:b/>
          <w:szCs w:val="24"/>
        </w:rPr>
        <w:t xml:space="preserve"> </w:t>
      </w:r>
      <w:r>
        <w:rPr>
          <w:rFonts w:eastAsia="Times New Roman"/>
          <w:b/>
          <w:szCs w:val="24"/>
        </w:rPr>
        <w:t>Οικονομίας,</w:t>
      </w:r>
      <w:r>
        <w:rPr>
          <w:rFonts w:eastAsia="Times New Roman"/>
          <w:b/>
          <w:szCs w:val="24"/>
        </w:rPr>
        <w:t xml:space="preserve"> </w:t>
      </w:r>
      <w:r>
        <w:rPr>
          <w:rFonts w:eastAsia="Times New Roman"/>
          <w:b/>
          <w:szCs w:val="24"/>
        </w:rPr>
        <w:t>Ανάπτυξης</w:t>
      </w:r>
      <w:r>
        <w:rPr>
          <w:rFonts w:eastAsia="Times New Roman"/>
          <w:b/>
          <w:szCs w:val="24"/>
        </w:rPr>
        <w:t xml:space="preserve"> </w:t>
      </w:r>
      <w:r>
        <w:rPr>
          <w:rFonts w:eastAsia="Times New Roman"/>
          <w:b/>
          <w:szCs w:val="24"/>
        </w:rPr>
        <w:t>και</w:t>
      </w:r>
      <w:r>
        <w:rPr>
          <w:rFonts w:eastAsia="Times New Roman"/>
          <w:b/>
          <w:szCs w:val="24"/>
        </w:rPr>
        <w:t xml:space="preserve"> </w:t>
      </w:r>
      <w:r>
        <w:rPr>
          <w:rFonts w:eastAsia="Times New Roman"/>
          <w:b/>
          <w:szCs w:val="24"/>
        </w:rPr>
        <w:t>Τουρισμού):</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σωστά</w:t>
      </w:r>
      <w:r>
        <w:rPr>
          <w:rFonts w:eastAsia="Times New Roman"/>
          <w:szCs w:val="24"/>
        </w:rPr>
        <w:t xml:space="preserve"> </w:t>
      </w:r>
      <w:r>
        <w:rPr>
          <w:rFonts w:eastAsia="Times New Roman"/>
          <w:szCs w:val="24"/>
        </w:rPr>
        <w:t>αναφέρατε,</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αδιανόητο</w:t>
      </w:r>
      <w:r>
        <w:rPr>
          <w:rFonts w:eastAsia="Times New Roman"/>
          <w:szCs w:val="24"/>
        </w:rPr>
        <w:t xml:space="preserve"> </w:t>
      </w:r>
      <w:r>
        <w:rPr>
          <w:rFonts w:eastAsia="Times New Roman"/>
          <w:szCs w:val="24"/>
        </w:rPr>
        <w:t>πως</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αφορά</w:t>
      </w:r>
      <w:r>
        <w:rPr>
          <w:rFonts w:eastAsia="Times New Roman"/>
          <w:szCs w:val="24"/>
        </w:rPr>
        <w:t xml:space="preserve"> </w:t>
      </w:r>
      <w:r>
        <w:rPr>
          <w:rFonts w:eastAsia="Times New Roman"/>
          <w:szCs w:val="24"/>
        </w:rPr>
        <w:t>σ</w:t>
      </w:r>
      <w:r>
        <w:rPr>
          <w:rFonts w:eastAsia="Times New Roman"/>
          <w:szCs w:val="24"/>
        </w:rPr>
        <w:t>τα</w:t>
      </w:r>
      <w:r>
        <w:rPr>
          <w:rFonts w:eastAsia="Times New Roman"/>
          <w:szCs w:val="24"/>
        </w:rPr>
        <w:t xml:space="preserve"> </w:t>
      </w:r>
      <w:r>
        <w:rPr>
          <w:rFonts w:eastAsia="Times New Roman"/>
          <w:szCs w:val="24"/>
        </w:rPr>
        <w:t>ηλεκτρονικά</w:t>
      </w:r>
      <w:r>
        <w:rPr>
          <w:rFonts w:eastAsia="Times New Roman"/>
          <w:szCs w:val="24"/>
        </w:rPr>
        <w:t xml:space="preserve"> </w:t>
      </w:r>
      <w:r>
        <w:rPr>
          <w:rFonts w:eastAsia="Times New Roman"/>
          <w:szCs w:val="24"/>
        </w:rPr>
        <w:t>μέσα</w:t>
      </w:r>
      <w:r>
        <w:rPr>
          <w:rFonts w:eastAsia="Times New Roman"/>
          <w:szCs w:val="24"/>
        </w:rPr>
        <w:t xml:space="preserve"> </w:t>
      </w:r>
      <w:r>
        <w:rPr>
          <w:rFonts w:eastAsia="Times New Roman"/>
          <w:szCs w:val="24"/>
        </w:rPr>
        <w:t>πληρωμής</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Ελλάδα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τελευταία</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Ευρωπαϊκή</w:t>
      </w:r>
      <w:r>
        <w:rPr>
          <w:rFonts w:eastAsia="Times New Roman"/>
          <w:szCs w:val="24"/>
        </w:rPr>
        <w:t xml:space="preserve"> </w:t>
      </w:r>
      <w:r>
        <w:rPr>
          <w:rFonts w:eastAsia="Times New Roman"/>
          <w:szCs w:val="24"/>
        </w:rPr>
        <w:t>Ένωση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μόλις</w:t>
      </w:r>
      <w:r>
        <w:rPr>
          <w:rFonts w:eastAsia="Times New Roman"/>
          <w:szCs w:val="24"/>
        </w:rPr>
        <w:t xml:space="preserve"> </w:t>
      </w:r>
      <w:r>
        <w:rPr>
          <w:rFonts w:eastAsia="Times New Roman"/>
          <w:szCs w:val="24"/>
        </w:rPr>
        <w:t>οκτώ</w:t>
      </w:r>
      <w:r>
        <w:rPr>
          <w:rFonts w:eastAsia="Times New Roman"/>
          <w:szCs w:val="24"/>
        </w:rPr>
        <w:t xml:space="preserve"> </w:t>
      </w:r>
      <w:r>
        <w:rPr>
          <w:rFonts w:eastAsia="Times New Roman"/>
          <w:szCs w:val="24"/>
        </w:rPr>
        <w:t>συναλλαγές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κάρτα</w:t>
      </w:r>
      <w:r>
        <w:rPr>
          <w:rFonts w:eastAsia="Times New Roman"/>
          <w:szCs w:val="24"/>
        </w:rPr>
        <w:t xml:space="preserve"> </w:t>
      </w:r>
      <w:r>
        <w:rPr>
          <w:rFonts w:eastAsia="Times New Roman"/>
          <w:szCs w:val="24"/>
        </w:rPr>
        <w:t>ανά</w:t>
      </w:r>
      <w:r>
        <w:rPr>
          <w:rFonts w:eastAsia="Times New Roman"/>
          <w:szCs w:val="24"/>
        </w:rPr>
        <w:t xml:space="preserve"> </w:t>
      </w:r>
      <w:r>
        <w:rPr>
          <w:rFonts w:eastAsia="Times New Roman"/>
          <w:szCs w:val="24"/>
        </w:rPr>
        <w:t>κάτοικο.</w:t>
      </w:r>
      <w:r>
        <w:rPr>
          <w:rFonts w:eastAsia="Times New Roman"/>
          <w:szCs w:val="24"/>
        </w:rPr>
        <w:t xml:space="preserve"> </w:t>
      </w:r>
      <w:r>
        <w:rPr>
          <w:rFonts w:eastAsia="Times New Roman"/>
          <w:szCs w:val="24"/>
        </w:rPr>
        <w:t>Υπενθυμίζω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Πορτογαλία</w:t>
      </w:r>
      <w:r>
        <w:rPr>
          <w:rFonts w:eastAsia="Times New Roman"/>
          <w:szCs w:val="24"/>
        </w:rPr>
        <w:t xml:space="preserve"> </w:t>
      </w:r>
      <w:r>
        <w:rPr>
          <w:rFonts w:eastAsia="Times New Roman"/>
          <w:szCs w:val="24"/>
        </w:rPr>
        <w:t>έχει</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w:t>
      </w:r>
      <w:r>
        <w:rPr>
          <w:rFonts w:eastAsia="Times New Roman"/>
          <w:szCs w:val="24"/>
        </w:rPr>
        <w:t>είκοσι</w:t>
      </w:r>
      <w:r>
        <w:rPr>
          <w:rFonts w:eastAsia="Times New Roman"/>
          <w:szCs w:val="24"/>
        </w:rPr>
        <w:t xml:space="preserve"> </w:t>
      </w:r>
      <w:r>
        <w:rPr>
          <w:rFonts w:eastAsia="Times New Roman"/>
          <w:szCs w:val="24"/>
        </w:rPr>
        <w:t>δύο</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πάνω</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μέσο</w:t>
      </w:r>
      <w:r>
        <w:rPr>
          <w:rFonts w:eastAsia="Times New Roman"/>
          <w:szCs w:val="24"/>
        </w:rPr>
        <w:t xml:space="preserve"> </w:t>
      </w:r>
      <w:r>
        <w:rPr>
          <w:rFonts w:eastAsia="Times New Roman"/>
          <w:szCs w:val="24"/>
        </w:rPr>
        <w:t>ευρωπαϊκό</w:t>
      </w:r>
      <w:r>
        <w:rPr>
          <w:rFonts w:eastAsia="Times New Roman"/>
          <w:szCs w:val="24"/>
        </w:rPr>
        <w:t xml:space="preserve"> </w:t>
      </w:r>
      <w:r>
        <w:rPr>
          <w:rFonts w:eastAsia="Times New Roman"/>
          <w:szCs w:val="24"/>
        </w:rPr>
        <w:t>όρο-</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μην</w:t>
      </w:r>
      <w:r>
        <w:rPr>
          <w:rFonts w:eastAsia="Times New Roman"/>
          <w:szCs w:val="24"/>
        </w:rPr>
        <w:t xml:space="preserve"> </w:t>
      </w:r>
      <w:r>
        <w:rPr>
          <w:rFonts w:eastAsia="Times New Roman"/>
          <w:szCs w:val="24"/>
        </w:rPr>
        <w:t>αναφερθώ</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πληθώρα</w:t>
      </w:r>
      <w:r>
        <w:rPr>
          <w:rFonts w:eastAsia="Times New Roman"/>
          <w:szCs w:val="24"/>
        </w:rPr>
        <w:t xml:space="preserve"> </w:t>
      </w:r>
      <w:r>
        <w:rPr>
          <w:rFonts w:eastAsia="Times New Roman"/>
          <w:szCs w:val="24"/>
        </w:rPr>
        <w:t>άλλων</w:t>
      </w:r>
      <w:r>
        <w:rPr>
          <w:rFonts w:eastAsia="Times New Roman"/>
          <w:szCs w:val="24"/>
        </w:rPr>
        <w:t xml:space="preserve"> </w:t>
      </w:r>
      <w:r>
        <w:rPr>
          <w:rFonts w:eastAsia="Times New Roman"/>
          <w:szCs w:val="24"/>
        </w:rPr>
        <w:t>χωρών</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οποίες</w:t>
      </w:r>
      <w:r>
        <w:rPr>
          <w:rFonts w:eastAsia="Times New Roman"/>
          <w:szCs w:val="24"/>
        </w:rPr>
        <w:t xml:space="preserve"> </w:t>
      </w:r>
      <w:r>
        <w:rPr>
          <w:rFonts w:eastAsia="Times New Roman"/>
          <w:szCs w:val="24"/>
        </w:rPr>
        <w:t>βρίσκονται</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επίπεδο</w:t>
      </w:r>
      <w:r>
        <w:rPr>
          <w:rFonts w:eastAsia="Times New Roman"/>
          <w:szCs w:val="24"/>
        </w:rPr>
        <w:t xml:space="preserve"> </w:t>
      </w:r>
      <w:r>
        <w:rPr>
          <w:rFonts w:eastAsia="Times New Roman"/>
          <w:szCs w:val="24"/>
        </w:rPr>
        <w:t>κοντά</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δ</w:t>
      </w:r>
      <w:r>
        <w:rPr>
          <w:rFonts w:eastAsia="Times New Roman"/>
          <w:szCs w:val="24"/>
        </w:rPr>
        <w:t>ιακόσια.</w:t>
      </w:r>
    </w:p>
    <w:p w14:paraId="076E7C75" w14:textId="77777777" w:rsidR="008A5475" w:rsidRDefault="00367962">
      <w:pPr>
        <w:spacing w:line="600" w:lineRule="auto"/>
        <w:ind w:firstLine="720"/>
        <w:jc w:val="both"/>
        <w:rPr>
          <w:rFonts w:eastAsia="Times New Roman"/>
          <w:szCs w:val="24"/>
        </w:rPr>
      </w:pPr>
      <w:r>
        <w:rPr>
          <w:rFonts w:eastAsia="Times New Roman"/>
          <w:szCs w:val="24"/>
        </w:rPr>
        <w:lastRenderedPageBreak/>
        <w:t>Άρα,</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σημαίνει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χρήση</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επιθυμητή.</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διάφορους</w:t>
      </w:r>
      <w:r>
        <w:rPr>
          <w:rFonts w:eastAsia="Times New Roman"/>
          <w:szCs w:val="24"/>
        </w:rPr>
        <w:t xml:space="preserve"> </w:t>
      </w:r>
      <w:r>
        <w:rPr>
          <w:rFonts w:eastAsia="Times New Roman"/>
          <w:szCs w:val="24"/>
        </w:rPr>
        <w:t>τρόπους</w:t>
      </w:r>
      <w:r>
        <w:rPr>
          <w:rFonts w:eastAsia="Times New Roman"/>
          <w:szCs w:val="24"/>
        </w:rPr>
        <w:t xml:space="preserve"> </w:t>
      </w:r>
      <w:r>
        <w:rPr>
          <w:rFonts w:eastAsia="Times New Roman"/>
          <w:szCs w:val="24"/>
        </w:rPr>
        <w:t>επιδιώκει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επεκταθεί</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χρήση</w:t>
      </w:r>
      <w:r>
        <w:rPr>
          <w:rFonts w:eastAsia="Times New Roman"/>
          <w:szCs w:val="24"/>
        </w:rPr>
        <w:t xml:space="preserve"> </w:t>
      </w:r>
      <w:r>
        <w:rPr>
          <w:rFonts w:eastAsia="Times New Roman"/>
          <w:szCs w:val="24"/>
        </w:rPr>
        <w:t>ηλεκτρονικών</w:t>
      </w:r>
      <w:r>
        <w:rPr>
          <w:rFonts w:eastAsia="Times New Roman"/>
          <w:szCs w:val="24"/>
        </w:rPr>
        <w:t xml:space="preserve"> </w:t>
      </w:r>
      <w:r>
        <w:rPr>
          <w:rFonts w:eastAsia="Times New Roman"/>
          <w:szCs w:val="24"/>
        </w:rPr>
        <w:t>μέσων</w:t>
      </w:r>
      <w:r>
        <w:rPr>
          <w:rFonts w:eastAsia="Times New Roman"/>
          <w:szCs w:val="24"/>
        </w:rPr>
        <w:t xml:space="preserve"> </w:t>
      </w:r>
      <w:r>
        <w:rPr>
          <w:rFonts w:eastAsia="Times New Roman"/>
          <w:szCs w:val="24"/>
        </w:rPr>
        <w:t>πληρωμής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ταυτόχρονα</w:t>
      </w:r>
      <w:r>
        <w:rPr>
          <w:rFonts w:eastAsia="Times New Roman"/>
          <w:szCs w:val="24"/>
        </w:rPr>
        <w:t xml:space="preserve"> </w:t>
      </w:r>
      <w:r>
        <w:rPr>
          <w:rFonts w:eastAsia="Times New Roman"/>
          <w:szCs w:val="24"/>
        </w:rPr>
        <w:t>παρακολουθεί</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στενά</w:t>
      </w:r>
      <w:r>
        <w:rPr>
          <w:rFonts w:eastAsia="Times New Roman"/>
          <w:szCs w:val="24"/>
        </w:rPr>
        <w:t xml:space="preserve"> </w:t>
      </w:r>
      <w:r>
        <w:rPr>
          <w:rFonts w:eastAsia="Times New Roman"/>
          <w:szCs w:val="24"/>
        </w:rPr>
        <w:t>όλο</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σύστημα</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χρεώσεων.</w:t>
      </w:r>
    </w:p>
    <w:p w14:paraId="076E7C76" w14:textId="77777777" w:rsidR="008A5475" w:rsidRDefault="00367962">
      <w:pPr>
        <w:spacing w:line="600" w:lineRule="auto"/>
        <w:ind w:firstLine="720"/>
        <w:jc w:val="both"/>
        <w:rPr>
          <w:rFonts w:eastAsia="Times New Roman"/>
          <w:szCs w:val="24"/>
        </w:rPr>
      </w:pPr>
      <w:r>
        <w:rPr>
          <w:rFonts w:eastAsia="Times New Roman"/>
          <w:szCs w:val="24"/>
        </w:rPr>
        <w:t>Επιτρέψτε</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υπενθυμίσω</w:t>
      </w:r>
      <w:r>
        <w:rPr>
          <w:rFonts w:eastAsia="Times New Roman"/>
          <w:szCs w:val="24"/>
        </w:rPr>
        <w:t xml:space="preserve"> </w:t>
      </w:r>
      <w:r>
        <w:rPr>
          <w:rFonts w:eastAsia="Times New Roman"/>
          <w:szCs w:val="24"/>
        </w:rPr>
        <w:t>τι</w:t>
      </w:r>
      <w:r>
        <w:rPr>
          <w:rFonts w:eastAsia="Times New Roman"/>
          <w:szCs w:val="24"/>
        </w:rPr>
        <w:t xml:space="preserve"> </w:t>
      </w:r>
      <w:r>
        <w:rPr>
          <w:rFonts w:eastAsia="Times New Roman"/>
          <w:szCs w:val="24"/>
        </w:rPr>
        <w:t>θέματα</w:t>
      </w:r>
      <w:r>
        <w:rPr>
          <w:rFonts w:eastAsia="Times New Roman"/>
          <w:szCs w:val="24"/>
        </w:rPr>
        <w:t xml:space="preserve"> </w:t>
      </w:r>
      <w:r>
        <w:rPr>
          <w:rFonts w:eastAsia="Times New Roman"/>
          <w:szCs w:val="24"/>
        </w:rPr>
        <w:t>εμπλέκονται</w:t>
      </w:r>
      <w:r>
        <w:rPr>
          <w:rFonts w:eastAsia="Times New Roman"/>
          <w:szCs w:val="24"/>
        </w:rPr>
        <w:t xml:space="preserve"> </w:t>
      </w:r>
      <w:r>
        <w:rPr>
          <w:rFonts w:eastAsia="Times New Roman"/>
          <w:szCs w:val="24"/>
        </w:rPr>
        <w:t>σ’</w:t>
      </w:r>
      <w:r>
        <w:rPr>
          <w:rFonts w:eastAsia="Times New Roman"/>
          <w:szCs w:val="24"/>
        </w:rPr>
        <w:t xml:space="preserve"> </w:t>
      </w:r>
      <w:r>
        <w:rPr>
          <w:rFonts w:eastAsia="Times New Roman"/>
          <w:szCs w:val="24"/>
        </w:rPr>
        <w:t>αυτές</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συναλλαγές.</w:t>
      </w:r>
      <w:r>
        <w:rPr>
          <w:rFonts w:eastAsia="Times New Roman"/>
          <w:szCs w:val="24"/>
        </w:rPr>
        <w:t xml:space="preserve"> </w:t>
      </w:r>
    </w:p>
    <w:p w14:paraId="076E7C77" w14:textId="77777777" w:rsidR="008A5475" w:rsidRDefault="00367962">
      <w:pPr>
        <w:spacing w:line="600" w:lineRule="auto"/>
        <w:ind w:firstLine="720"/>
        <w:jc w:val="both"/>
        <w:rPr>
          <w:rFonts w:eastAsia="Times New Roman"/>
          <w:szCs w:val="24"/>
        </w:rPr>
      </w:pPr>
      <w:r>
        <w:rPr>
          <w:rFonts w:eastAsia="Times New Roman"/>
          <w:szCs w:val="24"/>
        </w:rPr>
        <w:t>Πρώτον,</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συναλλαγές</w:t>
      </w:r>
      <w:r>
        <w:rPr>
          <w:rFonts w:eastAsia="Times New Roman"/>
          <w:szCs w:val="24"/>
        </w:rPr>
        <w:t xml:space="preserve"> </w:t>
      </w:r>
      <w:r>
        <w:rPr>
          <w:rFonts w:eastAsia="Times New Roman"/>
          <w:szCs w:val="24"/>
        </w:rPr>
        <w:t>αυτές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τετραμερείς.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καταναλωτής,</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προμηθευτής,</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τράπεζα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συγκεκριμένη</w:t>
      </w:r>
      <w:r>
        <w:rPr>
          <w:rFonts w:eastAsia="Times New Roman"/>
          <w:szCs w:val="24"/>
        </w:rPr>
        <w:t xml:space="preserve"> </w:t>
      </w:r>
      <w:r>
        <w:rPr>
          <w:rFonts w:eastAsia="Times New Roman"/>
          <w:szCs w:val="24"/>
        </w:rPr>
        <w:t>κάρτα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χρησιμοποιείται</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διαχείριση</w:t>
      </w:r>
      <w:r>
        <w:rPr>
          <w:rFonts w:eastAsia="Times New Roman"/>
          <w:szCs w:val="24"/>
        </w:rPr>
        <w:t xml:space="preserve"> </w:t>
      </w:r>
      <w:r>
        <w:rPr>
          <w:rFonts w:eastAsia="Times New Roman"/>
          <w:szCs w:val="24"/>
        </w:rPr>
        <w:t>αυτού</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συστήματος.</w:t>
      </w:r>
      <w:r>
        <w:rPr>
          <w:rFonts w:eastAsia="Times New Roman"/>
          <w:szCs w:val="24"/>
        </w:rPr>
        <w:t xml:space="preserve"> </w:t>
      </w:r>
      <w:r>
        <w:rPr>
          <w:rFonts w:eastAsia="Times New Roman"/>
          <w:szCs w:val="24"/>
        </w:rPr>
        <w:t>Άρα,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τέσσερα</w:t>
      </w:r>
      <w:r>
        <w:rPr>
          <w:rFonts w:eastAsia="Times New Roman"/>
          <w:szCs w:val="24"/>
        </w:rPr>
        <w:t xml:space="preserve"> </w:t>
      </w:r>
      <w:r>
        <w:rPr>
          <w:rFonts w:eastAsia="Times New Roman"/>
          <w:szCs w:val="24"/>
        </w:rPr>
        <w:t>μέρη</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συμμετέχουν.</w:t>
      </w:r>
      <w:r>
        <w:rPr>
          <w:rFonts w:eastAsia="Times New Roman"/>
          <w:szCs w:val="24"/>
        </w:rPr>
        <w:t xml:space="preserve"> </w:t>
      </w:r>
    </w:p>
    <w:p w14:paraId="076E7C78" w14:textId="77777777" w:rsidR="008A5475" w:rsidRDefault="00367962">
      <w:pPr>
        <w:spacing w:line="600" w:lineRule="auto"/>
        <w:ind w:firstLine="720"/>
        <w:jc w:val="both"/>
        <w:rPr>
          <w:rFonts w:eastAsia="Times New Roman"/>
          <w:szCs w:val="24"/>
        </w:rPr>
      </w:pPr>
      <w:r>
        <w:rPr>
          <w:rFonts w:eastAsia="Times New Roman"/>
          <w:szCs w:val="24"/>
        </w:rPr>
        <w:lastRenderedPageBreak/>
        <w:t>Στην</w:t>
      </w:r>
      <w:r>
        <w:rPr>
          <w:rFonts w:eastAsia="Times New Roman"/>
          <w:szCs w:val="24"/>
        </w:rPr>
        <w:t xml:space="preserve"> </w:t>
      </w:r>
      <w:r>
        <w:rPr>
          <w:rFonts w:eastAsia="Times New Roman"/>
          <w:szCs w:val="24"/>
        </w:rPr>
        <w:t>πρώτη</w:t>
      </w:r>
      <w:r>
        <w:rPr>
          <w:rFonts w:eastAsia="Times New Roman"/>
          <w:szCs w:val="24"/>
        </w:rPr>
        <w:t xml:space="preserve"> </w:t>
      </w:r>
      <w:r>
        <w:rPr>
          <w:rFonts w:eastAsia="Times New Roman"/>
          <w:szCs w:val="24"/>
        </w:rPr>
        <w:t>σχέση,</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σχέση</w:t>
      </w:r>
      <w:r>
        <w:rPr>
          <w:rFonts w:eastAsia="Times New Roman"/>
          <w:szCs w:val="24"/>
        </w:rPr>
        <w:t xml:space="preserve"> </w:t>
      </w:r>
      <w:r>
        <w:rPr>
          <w:rFonts w:eastAsia="Times New Roman"/>
          <w:szCs w:val="24"/>
        </w:rPr>
        <w:t>ανάμεσα</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προμηθευτή</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καταναλωτή,</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ενσωματώσει</w:t>
      </w:r>
      <w:r>
        <w:rPr>
          <w:rFonts w:eastAsia="Times New Roman"/>
          <w:szCs w:val="24"/>
        </w:rPr>
        <w:t xml:space="preserve"> </w:t>
      </w:r>
      <w:r>
        <w:rPr>
          <w:rFonts w:eastAsia="Times New Roman"/>
          <w:szCs w:val="24"/>
        </w:rPr>
        <w:t>πλήρη</w:t>
      </w:r>
      <w:r>
        <w:rPr>
          <w:rFonts w:eastAsia="Times New Roman"/>
          <w:szCs w:val="24"/>
        </w:rPr>
        <w:t xml:space="preserve"> </w:t>
      </w:r>
      <w:r>
        <w:rPr>
          <w:rFonts w:eastAsia="Times New Roman"/>
          <w:szCs w:val="24"/>
        </w:rPr>
        <w:t>απαγόρευση</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προμηθευτής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χρεώνει</w:t>
      </w:r>
      <w:r>
        <w:rPr>
          <w:rFonts w:eastAsia="Times New Roman"/>
          <w:szCs w:val="24"/>
        </w:rPr>
        <w:t xml:space="preserve"> </w:t>
      </w:r>
      <w:r>
        <w:rPr>
          <w:rFonts w:eastAsia="Times New Roman"/>
          <w:szCs w:val="24"/>
        </w:rPr>
        <w:t>οτιδήποτε</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καταναλωτή.</w:t>
      </w:r>
      <w:r>
        <w:rPr>
          <w:rFonts w:eastAsia="Times New Roman"/>
          <w:szCs w:val="24"/>
        </w:rPr>
        <w:t xml:space="preserve"> </w:t>
      </w:r>
      <w:r>
        <w:rPr>
          <w:rFonts w:eastAsia="Times New Roman"/>
          <w:szCs w:val="24"/>
        </w:rPr>
        <w:t>Αναφέρομαι,</w:t>
      </w:r>
      <w:r>
        <w:rPr>
          <w:rFonts w:eastAsia="Times New Roman"/>
          <w:szCs w:val="24"/>
        </w:rPr>
        <w:t xml:space="preserve"> </w:t>
      </w:r>
      <w:r>
        <w:rPr>
          <w:rFonts w:eastAsia="Times New Roman"/>
          <w:szCs w:val="24"/>
        </w:rPr>
        <w:t>δηλαδή,</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μαγαζί,</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σούπερ</w:t>
      </w:r>
      <w:r>
        <w:rPr>
          <w:rFonts w:eastAsia="Times New Roman"/>
          <w:szCs w:val="24"/>
        </w:rPr>
        <w:t xml:space="preserve"> </w:t>
      </w:r>
      <w:proofErr w:type="spellStart"/>
      <w:r>
        <w:rPr>
          <w:rFonts w:eastAsia="Times New Roman"/>
          <w:szCs w:val="24"/>
        </w:rPr>
        <w:t>μάρκετ</w:t>
      </w:r>
      <w:proofErr w:type="spellEnd"/>
      <w:r>
        <w:rPr>
          <w:rFonts w:eastAsia="Times New Roman"/>
          <w:szCs w:val="24"/>
        </w:rPr>
        <w:t>,</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συναλλασσόμενο.</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προμηθευτής</w:t>
      </w:r>
      <w:r>
        <w:rPr>
          <w:rFonts w:eastAsia="Times New Roman"/>
          <w:szCs w:val="24"/>
        </w:rPr>
        <w:t xml:space="preserve"> </w:t>
      </w:r>
      <w:r>
        <w:rPr>
          <w:rFonts w:eastAsia="Times New Roman"/>
          <w:szCs w:val="24"/>
        </w:rPr>
        <w:t>απαγορεύεται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χρεώσει</w:t>
      </w:r>
      <w:r>
        <w:rPr>
          <w:rFonts w:eastAsia="Times New Roman"/>
          <w:szCs w:val="24"/>
        </w:rPr>
        <w:t xml:space="preserve"> </w:t>
      </w:r>
      <w:r>
        <w:rPr>
          <w:rFonts w:eastAsia="Times New Roman"/>
          <w:szCs w:val="24"/>
        </w:rPr>
        <w:t>οτιδήποτε</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χρήση</w:t>
      </w:r>
      <w:r>
        <w:rPr>
          <w:rFonts w:eastAsia="Times New Roman"/>
          <w:szCs w:val="24"/>
        </w:rPr>
        <w:t xml:space="preserve"> </w:t>
      </w:r>
      <w:r>
        <w:rPr>
          <w:rFonts w:eastAsia="Times New Roman"/>
          <w:szCs w:val="24"/>
        </w:rPr>
        <w:t>ηλεκτρονικού</w:t>
      </w:r>
      <w:r>
        <w:rPr>
          <w:rFonts w:eastAsia="Times New Roman"/>
          <w:szCs w:val="24"/>
        </w:rPr>
        <w:t xml:space="preserve"> </w:t>
      </w:r>
      <w:r>
        <w:rPr>
          <w:rFonts w:eastAsia="Times New Roman"/>
          <w:szCs w:val="24"/>
        </w:rPr>
        <w:t>μέσου</w:t>
      </w:r>
      <w:r>
        <w:rPr>
          <w:rFonts w:eastAsia="Times New Roman"/>
          <w:szCs w:val="24"/>
        </w:rPr>
        <w:t xml:space="preserve"> </w:t>
      </w:r>
      <w:r>
        <w:rPr>
          <w:rFonts w:eastAsia="Times New Roman"/>
          <w:szCs w:val="24"/>
        </w:rPr>
        <w:t>πληρωμής</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καταναλωτή.</w:t>
      </w:r>
    </w:p>
    <w:p w14:paraId="076E7C79" w14:textId="77777777" w:rsidR="008A5475" w:rsidRDefault="00367962">
      <w:pPr>
        <w:spacing w:line="600" w:lineRule="auto"/>
        <w:ind w:firstLine="720"/>
        <w:jc w:val="both"/>
        <w:rPr>
          <w:rFonts w:eastAsia="Times New Roman"/>
          <w:szCs w:val="24"/>
        </w:rPr>
      </w:pPr>
      <w:r>
        <w:rPr>
          <w:rFonts w:eastAsia="Times New Roman"/>
          <w:szCs w:val="24"/>
        </w:rPr>
        <w:t>Η</w:t>
      </w:r>
      <w:r>
        <w:rPr>
          <w:rFonts w:eastAsia="Times New Roman"/>
          <w:szCs w:val="24"/>
        </w:rPr>
        <w:t xml:space="preserve"> </w:t>
      </w:r>
      <w:r>
        <w:rPr>
          <w:rFonts w:eastAsia="Times New Roman"/>
          <w:szCs w:val="24"/>
        </w:rPr>
        <w:t>δεύτερη</w:t>
      </w:r>
      <w:r>
        <w:rPr>
          <w:rFonts w:eastAsia="Times New Roman"/>
          <w:szCs w:val="24"/>
        </w:rPr>
        <w:t xml:space="preserve"> </w:t>
      </w:r>
      <w:r>
        <w:rPr>
          <w:rFonts w:eastAsia="Times New Roman"/>
          <w:szCs w:val="24"/>
        </w:rPr>
        <w:t>σχέση</w:t>
      </w:r>
      <w:r>
        <w:rPr>
          <w:rFonts w:eastAsia="Times New Roman"/>
          <w:szCs w:val="24"/>
        </w:rPr>
        <w:t xml:space="preserve"> </w:t>
      </w:r>
      <w:r>
        <w:rPr>
          <w:rFonts w:eastAsia="Times New Roman"/>
          <w:szCs w:val="24"/>
        </w:rPr>
        <w:t>αφορά</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σχέση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προμηθευτή</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τράπεζα.</w:t>
      </w:r>
      <w:r>
        <w:rPr>
          <w:rFonts w:eastAsia="Times New Roman"/>
          <w:szCs w:val="24"/>
        </w:rPr>
        <w:t xml:space="preserve"> </w:t>
      </w:r>
      <w:r>
        <w:rPr>
          <w:rFonts w:eastAsia="Times New Roman"/>
          <w:szCs w:val="24"/>
        </w:rPr>
        <w:t>Εκεί</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ενσωματώσει</w:t>
      </w:r>
      <w:r>
        <w:rPr>
          <w:rFonts w:eastAsia="Times New Roman"/>
          <w:szCs w:val="24"/>
        </w:rPr>
        <w:t xml:space="preserve"> </w:t>
      </w:r>
      <w:r>
        <w:rPr>
          <w:rFonts w:eastAsia="Times New Roman"/>
          <w:szCs w:val="24"/>
        </w:rPr>
        <w:t>όλες</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συναφείς</w:t>
      </w:r>
      <w:r>
        <w:rPr>
          <w:rFonts w:eastAsia="Times New Roman"/>
          <w:szCs w:val="24"/>
        </w:rPr>
        <w:t xml:space="preserve"> </w:t>
      </w:r>
      <w:r>
        <w:rPr>
          <w:rFonts w:eastAsia="Times New Roman"/>
          <w:szCs w:val="24"/>
        </w:rPr>
        <w:t>ευρωπαϊκές</w:t>
      </w:r>
      <w:r>
        <w:rPr>
          <w:rFonts w:eastAsia="Times New Roman"/>
          <w:szCs w:val="24"/>
        </w:rPr>
        <w:t xml:space="preserve"> </w:t>
      </w:r>
      <w:r>
        <w:rPr>
          <w:rFonts w:eastAsia="Times New Roman"/>
          <w:szCs w:val="24"/>
        </w:rPr>
        <w:t>οδηγίες.</w:t>
      </w:r>
      <w:r>
        <w:rPr>
          <w:rFonts w:eastAsia="Times New Roman"/>
          <w:szCs w:val="24"/>
        </w:rPr>
        <w:t xml:space="preserve"> </w:t>
      </w:r>
      <w:r>
        <w:rPr>
          <w:rFonts w:eastAsia="Times New Roman"/>
          <w:szCs w:val="24"/>
        </w:rPr>
        <w:t>Εκεί</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τιμές</w:t>
      </w:r>
      <w:r>
        <w:rPr>
          <w:rFonts w:eastAsia="Times New Roman"/>
          <w:szCs w:val="24"/>
        </w:rPr>
        <w:t xml:space="preserve"> </w:t>
      </w:r>
      <w:r>
        <w:rPr>
          <w:rFonts w:eastAsia="Times New Roman"/>
          <w:szCs w:val="24"/>
        </w:rPr>
        <w:t>επιβάλλονται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τηρούν</w:t>
      </w:r>
      <w:r>
        <w:rPr>
          <w:rFonts w:eastAsia="Times New Roman"/>
          <w:szCs w:val="24"/>
        </w:rPr>
        <w:t xml:space="preserve"> </w:t>
      </w:r>
      <w:r>
        <w:rPr>
          <w:rFonts w:eastAsia="Times New Roman"/>
          <w:szCs w:val="24"/>
        </w:rPr>
        <w:t>κάποιους</w:t>
      </w:r>
      <w:r>
        <w:rPr>
          <w:rFonts w:eastAsia="Times New Roman"/>
          <w:szCs w:val="24"/>
        </w:rPr>
        <w:t xml:space="preserve"> </w:t>
      </w:r>
      <w:r>
        <w:rPr>
          <w:rFonts w:eastAsia="Times New Roman"/>
          <w:szCs w:val="24"/>
        </w:rPr>
        <w:t>ελάχιστους</w:t>
      </w:r>
      <w:r>
        <w:rPr>
          <w:rFonts w:eastAsia="Times New Roman"/>
          <w:szCs w:val="24"/>
        </w:rPr>
        <w:t xml:space="preserve"> </w:t>
      </w:r>
      <w:r>
        <w:rPr>
          <w:rFonts w:eastAsia="Times New Roman"/>
          <w:szCs w:val="24"/>
        </w:rPr>
        <w:t>κανόνες</w:t>
      </w:r>
      <w:r>
        <w:rPr>
          <w:rFonts w:eastAsia="Times New Roman"/>
          <w:szCs w:val="24"/>
        </w:rPr>
        <w:t xml:space="preserve"> </w:t>
      </w:r>
      <w:r>
        <w:rPr>
          <w:rFonts w:eastAsia="Times New Roman"/>
          <w:szCs w:val="24"/>
        </w:rPr>
        <w:t>απ</w:t>
      </w:r>
      <w:r>
        <w:rPr>
          <w:rFonts w:eastAsia="Times New Roman"/>
          <w:szCs w:val="24"/>
        </w:rPr>
        <w:t>ό</w:t>
      </w:r>
      <w:r>
        <w:rPr>
          <w:rFonts w:eastAsia="Times New Roman"/>
          <w:szCs w:val="24"/>
        </w:rPr>
        <w:t xml:space="preserve"> </w:t>
      </w:r>
      <w:r>
        <w:rPr>
          <w:rFonts w:eastAsia="Times New Roman"/>
          <w:szCs w:val="24"/>
        </w:rPr>
        <w:t>αυτούς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υπάρχουν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lastRenderedPageBreak/>
        <w:t>για</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διατραπεζικές</w:t>
      </w:r>
      <w:r>
        <w:rPr>
          <w:rFonts w:eastAsia="Times New Roman"/>
          <w:szCs w:val="24"/>
        </w:rPr>
        <w:t xml:space="preserve"> </w:t>
      </w:r>
      <w:r>
        <w:rPr>
          <w:rFonts w:eastAsia="Times New Roman"/>
          <w:szCs w:val="24"/>
        </w:rPr>
        <w:t>ανταλλαγές,</w:t>
      </w:r>
      <w:r>
        <w:rPr>
          <w:rFonts w:eastAsia="Times New Roman"/>
          <w:szCs w:val="24"/>
        </w:rPr>
        <w:t xml:space="preserve"> </w:t>
      </w:r>
      <w:r>
        <w:rPr>
          <w:rFonts w:eastAsia="Times New Roman"/>
          <w:szCs w:val="24"/>
        </w:rPr>
        <w:t>όταν</w:t>
      </w:r>
      <w:r>
        <w:rPr>
          <w:rFonts w:eastAsia="Times New Roman"/>
          <w:szCs w:val="24"/>
        </w:rPr>
        <w:t xml:space="preserve"> </w:t>
      </w:r>
      <w:r>
        <w:rPr>
          <w:rFonts w:eastAsia="Times New Roman"/>
          <w:szCs w:val="24"/>
        </w:rPr>
        <w:t>υπάρχουν</w:t>
      </w:r>
      <w:r>
        <w:rPr>
          <w:rFonts w:eastAsia="Times New Roman"/>
          <w:szCs w:val="24"/>
        </w:rPr>
        <w:t xml:space="preserve"> </w:t>
      </w:r>
      <w:r>
        <w:rPr>
          <w:rFonts w:eastAsia="Times New Roman"/>
          <w:szCs w:val="24"/>
        </w:rPr>
        <w:t>δύο</w:t>
      </w:r>
      <w:r>
        <w:rPr>
          <w:rFonts w:eastAsia="Times New Roman"/>
          <w:szCs w:val="24"/>
        </w:rPr>
        <w:t xml:space="preserve"> </w:t>
      </w:r>
      <w:r>
        <w:rPr>
          <w:rFonts w:eastAsia="Times New Roman"/>
          <w:szCs w:val="24"/>
        </w:rPr>
        <w:t>τράπεζες,</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σχέση</w:t>
      </w:r>
      <w:r>
        <w:rPr>
          <w:rFonts w:eastAsia="Times New Roman"/>
          <w:szCs w:val="24"/>
        </w:rPr>
        <w:t xml:space="preserve"> </w:t>
      </w:r>
      <w:r>
        <w:rPr>
          <w:rFonts w:eastAsia="Times New Roman"/>
          <w:szCs w:val="24"/>
        </w:rPr>
        <w:t>αυτή</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ποσοστά</w:t>
      </w:r>
      <w:r>
        <w:rPr>
          <w:rFonts w:eastAsia="Times New Roman"/>
          <w:szCs w:val="24"/>
        </w:rPr>
        <w:t xml:space="preserve"> </w:t>
      </w:r>
      <w:r>
        <w:rPr>
          <w:rFonts w:eastAsia="Times New Roman"/>
          <w:szCs w:val="24"/>
        </w:rPr>
        <w:t>0,2%</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0,3%.</w:t>
      </w:r>
      <w:r>
        <w:rPr>
          <w:rFonts w:eastAsia="Times New Roman"/>
          <w:szCs w:val="24"/>
        </w:rPr>
        <w:t xml:space="preserve"> </w:t>
      </w:r>
    </w:p>
    <w:p w14:paraId="076E7C7A" w14:textId="77777777" w:rsidR="008A5475" w:rsidRDefault="00367962">
      <w:pPr>
        <w:spacing w:line="600" w:lineRule="auto"/>
        <w:ind w:firstLine="720"/>
        <w:jc w:val="both"/>
        <w:rPr>
          <w:rFonts w:eastAsia="Times New Roman"/>
          <w:szCs w:val="24"/>
        </w:rPr>
      </w:pPr>
      <w:r>
        <w:rPr>
          <w:rFonts w:eastAsia="Times New Roman"/>
          <w:szCs w:val="24"/>
        </w:rPr>
        <w:t>Η</w:t>
      </w:r>
      <w:r>
        <w:rPr>
          <w:rFonts w:eastAsia="Times New Roman"/>
          <w:szCs w:val="24"/>
        </w:rPr>
        <w:t xml:space="preserve"> </w:t>
      </w:r>
      <w:r>
        <w:rPr>
          <w:rFonts w:eastAsia="Times New Roman"/>
          <w:szCs w:val="24"/>
        </w:rPr>
        <w:t>τέταρτη</w:t>
      </w:r>
      <w:r>
        <w:rPr>
          <w:rFonts w:eastAsia="Times New Roman"/>
          <w:szCs w:val="24"/>
        </w:rPr>
        <w:t xml:space="preserve"> </w:t>
      </w:r>
      <w:r>
        <w:rPr>
          <w:rFonts w:eastAsia="Times New Roman"/>
          <w:szCs w:val="24"/>
        </w:rPr>
        <w:t>σχέση</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σχέση</w:t>
      </w:r>
      <w:r>
        <w:rPr>
          <w:rFonts w:eastAsia="Times New Roman"/>
          <w:szCs w:val="24"/>
        </w:rPr>
        <w:t xml:space="preserve"> </w:t>
      </w:r>
      <w:r>
        <w:rPr>
          <w:rFonts w:eastAsia="Times New Roman"/>
          <w:szCs w:val="24"/>
        </w:rPr>
        <w:t>ανάμεσα</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τράπεζες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κάρτα.</w:t>
      </w:r>
      <w:r>
        <w:rPr>
          <w:rFonts w:eastAsia="Times New Roman"/>
          <w:szCs w:val="24"/>
        </w:rPr>
        <w:t xml:space="preserve"> </w:t>
      </w:r>
      <w:r>
        <w:rPr>
          <w:rFonts w:eastAsia="Times New Roman"/>
          <w:szCs w:val="24"/>
        </w:rPr>
        <w:t>Εκεί</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υπενθυμ</w:t>
      </w:r>
      <w:r>
        <w:rPr>
          <w:rFonts w:eastAsia="Times New Roman"/>
          <w:szCs w:val="24"/>
        </w:rPr>
        <w:t>ίζω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χρεώσεις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λίγο</w:t>
      </w:r>
      <w:r>
        <w:rPr>
          <w:rFonts w:eastAsia="Times New Roman"/>
          <w:szCs w:val="24"/>
        </w:rPr>
        <w:t xml:space="preserve"> </w:t>
      </w:r>
      <w:r>
        <w:rPr>
          <w:rFonts w:eastAsia="Times New Roman"/>
          <w:szCs w:val="24"/>
        </w:rPr>
        <w:t>μεγάλες,</w:t>
      </w:r>
      <w:r>
        <w:rPr>
          <w:rFonts w:eastAsia="Times New Roman"/>
          <w:szCs w:val="24"/>
        </w:rPr>
        <w:t xml:space="preserve"> </w:t>
      </w:r>
      <w:r>
        <w:rPr>
          <w:rFonts w:eastAsia="Times New Roman"/>
          <w:szCs w:val="24"/>
        </w:rPr>
        <w:t>διότι</w:t>
      </w:r>
      <w:r>
        <w:rPr>
          <w:rFonts w:eastAsia="Times New Roman"/>
          <w:szCs w:val="24"/>
        </w:rPr>
        <w:t xml:space="preserve"> </w:t>
      </w:r>
      <w:r>
        <w:rPr>
          <w:rFonts w:eastAsia="Times New Roman"/>
          <w:szCs w:val="24"/>
        </w:rPr>
        <w:t>όλες</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κάρτες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χρησιμοποιούμε</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Ελλάδα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κάρτες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εξωτερικού.</w:t>
      </w:r>
      <w:r>
        <w:rPr>
          <w:rFonts w:eastAsia="Times New Roman"/>
          <w:szCs w:val="24"/>
        </w:rPr>
        <w:t xml:space="preserve"> </w:t>
      </w:r>
      <w:r>
        <w:rPr>
          <w:rFonts w:eastAsia="Times New Roman"/>
          <w:szCs w:val="24"/>
        </w:rPr>
        <w:t>Υπάρχει</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κόστος,</w:t>
      </w:r>
      <w:r>
        <w:rPr>
          <w:rFonts w:eastAsia="Times New Roman"/>
          <w:szCs w:val="24"/>
        </w:rPr>
        <w:t xml:space="preserve"> </w:t>
      </w:r>
      <w:r>
        <w:rPr>
          <w:rFonts w:eastAsia="Times New Roman"/>
          <w:szCs w:val="24"/>
        </w:rPr>
        <w:t>λοιπόν,</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επιβαρύνει</w:t>
      </w:r>
      <w:r>
        <w:rPr>
          <w:rFonts w:eastAsia="Times New Roman"/>
          <w:szCs w:val="24"/>
        </w:rPr>
        <w:t xml:space="preserve"> </w:t>
      </w:r>
      <w:r>
        <w:rPr>
          <w:rFonts w:eastAsia="Times New Roman"/>
          <w:szCs w:val="24"/>
        </w:rPr>
        <w:t>επιπρόσθετα</w:t>
      </w:r>
      <w:r>
        <w:rPr>
          <w:rFonts w:eastAsia="Times New Roman"/>
          <w:szCs w:val="24"/>
        </w:rPr>
        <w:t xml:space="preserve"> </w:t>
      </w:r>
      <w:r>
        <w:rPr>
          <w:rFonts w:eastAsia="Times New Roman"/>
          <w:szCs w:val="24"/>
        </w:rPr>
        <w:t>αυτές</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συναλλαγές.</w:t>
      </w:r>
    </w:p>
    <w:p w14:paraId="076E7C7B" w14:textId="77777777" w:rsidR="008A5475" w:rsidRDefault="00367962">
      <w:pPr>
        <w:spacing w:line="600" w:lineRule="auto"/>
        <w:ind w:firstLine="720"/>
        <w:jc w:val="both"/>
        <w:rPr>
          <w:rFonts w:eastAsia="Times New Roman"/>
          <w:szCs w:val="24"/>
        </w:rPr>
      </w:pPr>
      <w:r>
        <w:rPr>
          <w:rFonts w:eastAsia="Times New Roman"/>
          <w:szCs w:val="24"/>
        </w:rPr>
        <w:t>Τούτων</w:t>
      </w:r>
      <w:r>
        <w:rPr>
          <w:rFonts w:eastAsia="Times New Roman"/>
          <w:szCs w:val="24"/>
        </w:rPr>
        <w:t xml:space="preserve"> </w:t>
      </w:r>
      <w:r>
        <w:rPr>
          <w:rFonts w:eastAsia="Times New Roman"/>
          <w:szCs w:val="24"/>
        </w:rPr>
        <w:t>δοθέντων,</w:t>
      </w:r>
      <w:r>
        <w:rPr>
          <w:rFonts w:eastAsia="Times New Roman"/>
          <w:szCs w:val="24"/>
        </w:rPr>
        <w:t xml:space="preserve"> </w:t>
      </w:r>
      <w:r>
        <w:rPr>
          <w:rFonts w:eastAsia="Times New Roman"/>
          <w:szCs w:val="24"/>
        </w:rPr>
        <w:t>εμείς</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φέρει</w:t>
      </w:r>
      <w:r>
        <w:rPr>
          <w:rFonts w:eastAsia="Times New Roman"/>
          <w:szCs w:val="24"/>
        </w:rPr>
        <w:t xml:space="preserve"> </w:t>
      </w:r>
      <w:r>
        <w:rPr>
          <w:rFonts w:eastAsia="Times New Roman"/>
          <w:szCs w:val="24"/>
        </w:rPr>
        <w:t>όλα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απαραίτητα</w:t>
      </w:r>
      <w:r>
        <w:rPr>
          <w:rFonts w:eastAsia="Times New Roman"/>
          <w:szCs w:val="24"/>
        </w:rPr>
        <w:t xml:space="preserve"> </w:t>
      </w:r>
      <w:r>
        <w:rPr>
          <w:rFonts w:eastAsia="Times New Roman"/>
          <w:szCs w:val="24"/>
        </w:rPr>
        <w:t>νομοθετικά</w:t>
      </w:r>
      <w:r>
        <w:rPr>
          <w:rFonts w:eastAsia="Times New Roman"/>
          <w:szCs w:val="24"/>
        </w:rPr>
        <w:t xml:space="preserve"> </w:t>
      </w:r>
      <w:r>
        <w:rPr>
          <w:rFonts w:eastAsia="Times New Roman"/>
          <w:szCs w:val="24"/>
        </w:rPr>
        <w:t>μέτρα</w:t>
      </w:r>
      <w:r>
        <w:rPr>
          <w:rFonts w:eastAsia="Times New Roman"/>
          <w:szCs w:val="24"/>
        </w:rPr>
        <w:t xml:space="preserve"> </w:t>
      </w:r>
      <w:r>
        <w:rPr>
          <w:rFonts w:eastAsia="Times New Roman"/>
          <w:szCs w:val="24"/>
        </w:rPr>
        <w:t>προκειμένου</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νομοθετικό</w:t>
      </w:r>
      <w:r>
        <w:rPr>
          <w:rFonts w:eastAsia="Times New Roman"/>
          <w:szCs w:val="24"/>
        </w:rPr>
        <w:t xml:space="preserve"> </w:t>
      </w:r>
      <w:r>
        <w:rPr>
          <w:rFonts w:eastAsia="Times New Roman"/>
          <w:szCs w:val="24"/>
        </w:rPr>
        <w:t>πλαίσιο</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επαρκές.</w:t>
      </w:r>
      <w:r>
        <w:rPr>
          <w:rFonts w:eastAsia="Times New Roman"/>
          <w:szCs w:val="24"/>
        </w:rPr>
        <w:t xml:space="preserve"> </w:t>
      </w:r>
      <w:r>
        <w:rPr>
          <w:rFonts w:eastAsia="Times New Roman"/>
          <w:szCs w:val="24"/>
        </w:rPr>
        <w:t>Δεύτερον,</w:t>
      </w:r>
      <w:r>
        <w:rPr>
          <w:rFonts w:eastAsia="Times New Roman"/>
          <w:szCs w:val="24"/>
        </w:rPr>
        <w:t xml:space="preserve"> </w:t>
      </w:r>
      <w:r>
        <w:rPr>
          <w:rFonts w:eastAsia="Times New Roman"/>
          <w:szCs w:val="24"/>
        </w:rPr>
        <w:t>εισάγουμε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Ηλεκτρονικό</w:t>
      </w:r>
      <w:r>
        <w:rPr>
          <w:rFonts w:eastAsia="Times New Roman"/>
          <w:szCs w:val="24"/>
        </w:rPr>
        <w:t xml:space="preserve"> </w:t>
      </w:r>
      <w:r>
        <w:rPr>
          <w:rFonts w:eastAsia="Times New Roman"/>
          <w:szCs w:val="24"/>
        </w:rPr>
        <w:t>Παρατηρητήριο</w:t>
      </w:r>
      <w:r>
        <w:rPr>
          <w:rFonts w:eastAsia="Times New Roman"/>
          <w:szCs w:val="24"/>
        </w:rPr>
        <w:t xml:space="preserve"> </w:t>
      </w:r>
      <w:r>
        <w:rPr>
          <w:rFonts w:eastAsia="Times New Roman"/>
          <w:szCs w:val="24"/>
        </w:rPr>
        <w:t>Τραπεζικών</w:t>
      </w:r>
      <w:r>
        <w:rPr>
          <w:rFonts w:eastAsia="Times New Roman"/>
          <w:szCs w:val="24"/>
        </w:rPr>
        <w:t xml:space="preserve"> </w:t>
      </w:r>
      <w:r>
        <w:rPr>
          <w:rFonts w:eastAsia="Times New Roman"/>
          <w:szCs w:val="24"/>
        </w:rPr>
        <w:t>Χρεώσεων</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Γενική</w:t>
      </w:r>
      <w:r>
        <w:rPr>
          <w:rFonts w:eastAsia="Times New Roman"/>
          <w:szCs w:val="24"/>
        </w:rPr>
        <w:t xml:space="preserve"> </w:t>
      </w:r>
      <w:r>
        <w:rPr>
          <w:rFonts w:eastAsia="Times New Roman"/>
          <w:szCs w:val="24"/>
        </w:rPr>
        <w:t>Γραμματεία</w:t>
      </w:r>
      <w:r>
        <w:rPr>
          <w:rFonts w:eastAsia="Times New Roman"/>
          <w:szCs w:val="24"/>
        </w:rPr>
        <w:t xml:space="preserve"> </w:t>
      </w:r>
      <w:r>
        <w:rPr>
          <w:rFonts w:eastAsia="Times New Roman"/>
          <w:szCs w:val="24"/>
        </w:rPr>
        <w:t>Εμπορίου</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lastRenderedPageBreak/>
        <w:t>Προστασίας</w:t>
      </w:r>
      <w:r>
        <w:rPr>
          <w:rFonts w:eastAsia="Times New Roman"/>
          <w:szCs w:val="24"/>
        </w:rPr>
        <w:t xml:space="preserve"> </w:t>
      </w:r>
      <w:r>
        <w:rPr>
          <w:rFonts w:eastAsia="Times New Roman"/>
          <w:szCs w:val="24"/>
        </w:rPr>
        <w:t>Καταναλωτή,</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παρακολουθεί</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χρεώσεις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υπάρχουν</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διάφορες</w:t>
      </w:r>
      <w:r>
        <w:rPr>
          <w:rFonts w:eastAsia="Times New Roman"/>
          <w:szCs w:val="24"/>
        </w:rPr>
        <w:t xml:space="preserve"> </w:t>
      </w:r>
      <w:r>
        <w:rPr>
          <w:rFonts w:eastAsia="Times New Roman"/>
          <w:szCs w:val="24"/>
        </w:rPr>
        <w:t>τράπεζες.</w:t>
      </w:r>
      <w:r>
        <w:rPr>
          <w:rFonts w:eastAsia="Times New Roman"/>
          <w:szCs w:val="24"/>
        </w:rPr>
        <w:t xml:space="preserve"> </w:t>
      </w:r>
      <w:r>
        <w:rPr>
          <w:rFonts w:eastAsia="Times New Roman"/>
          <w:szCs w:val="24"/>
        </w:rPr>
        <w:t>Υπενθυμίζω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χρεώσεις</w:t>
      </w:r>
      <w:r>
        <w:rPr>
          <w:rFonts w:eastAsia="Times New Roman"/>
          <w:szCs w:val="24"/>
        </w:rPr>
        <w:t xml:space="preserve"> </w:t>
      </w:r>
      <w:proofErr w:type="spellStart"/>
      <w:r>
        <w:rPr>
          <w:rFonts w:eastAsia="Times New Roman"/>
          <w:szCs w:val="24"/>
        </w:rPr>
        <w:t>διέπονται</w:t>
      </w:r>
      <w:proofErr w:type="spellEnd"/>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κανόνες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ελεύθερου</w:t>
      </w:r>
      <w:r>
        <w:rPr>
          <w:rFonts w:eastAsia="Times New Roman"/>
          <w:szCs w:val="24"/>
        </w:rPr>
        <w:t xml:space="preserve"> </w:t>
      </w:r>
      <w:r>
        <w:rPr>
          <w:rFonts w:eastAsia="Times New Roman"/>
          <w:szCs w:val="24"/>
        </w:rPr>
        <w:t>ανταγωνισμού,</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t>τουλάχιστον</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μία</w:t>
      </w:r>
      <w:r>
        <w:rPr>
          <w:rFonts w:eastAsia="Times New Roman"/>
          <w:szCs w:val="24"/>
        </w:rPr>
        <w:t xml:space="preserve"> </w:t>
      </w:r>
      <w:r>
        <w:rPr>
          <w:rFonts w:eastAsia="Times New Roman"/>
          <w:szCs w:val="24"/>
        </w:rPr>
        <w:t>παρακολούθηση</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χρεώσεων</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η</w:t>
      </w:r>
      <w:r>
        <w:rPr>
          <w:rFonts w:eastAsia="Times New Roman"/>
          <w:szCs w:val="24"/>
        </w:rPr>
        <w:t>λεκτρονικό</w:t>
      </w:r>
      <w:r>
        <w:rPr>
          <w:rFonts w:eastAsia="Times New Roman"/>
          <w:szCs w:val="24"/>
        </w:rPr>
        <w:t xml:space="preserve"> </w:t>
      </w:r>
      <w:r>
        <w:rPr>
          <w:rFonts w:eastAsia="Times New Roman"/>
          <w:szCs w:val="24"/>
        </w:rPr>
        <w:t>π</w:t>
      </w:r>
      <w:r>
        <w:rPr>
          <w:rFonts w:eastAsia="Times New Roman"/>
          <w:szCs w:val="24"/>
        </w:rPr>
        <w:t>αρατηρητήριο.</w:t>
      </w:r>
      <w:r>
        <w:rPr>
          <w:rFonts w:eastAsia="Times New Roman"/>
          <w:szCs w:val="24"/>
        </w:rPr>
        <w:t xml:space="preserve"> </w:t>
      </w:r>
    </w:p>
    <w:p w14:paraId="076E7C7C" w14:textId="77777777" w:rsidR="008A5475" w:rsidRDefault="00367962">
      <w:pPr>
        <w:spacing w:line="600" w:lineRule="auto"/>
        <w:ind w:firstLine="720"/>
        <w:jc w:val="both"/>
        <w:rPr>
          <w:rFonts w:eastAsia="Times New Roman"/>
          <w:szCs w:val="24"/>
        </w:rPr>
      </w:pPr>
      <w:r>
        <w:rPr>
          <w:rFonts w:eastAsia="Times New Roman"/>
          <w:szCs w:val="24"/>
        </w:rPr>
        <w:t>Μπαίνω</w:t>
      </w:r>
      <w:r>
        <w:rPr>
          <w:rFonts w:eastAsia="Times New Roman"/>
          <w:szCs w:val="24"/>
        </w:rPr>
        <w:t xml:space="preserve"> </w:t>
      </w:r>
      <w:r>
        <w:rPr>
          <w:rFonts w:eastAsia="Times New Roman"/>
          <w:szCs w:val="24"/>
        </w:rPr>
        <w:t>τώρα</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ουσία</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θέματος,</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τι</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συμβεί</w:t>
      </w:r>
      <w:r>
        <w:rPr>
          <w:rFonts w:eastAsia="Times New Roman"/>
          <w:szCs w:val="24"/>
        </w:rPr>
        <w:t xml:space="preserve"> </w:t>
      </w:r>
      <w:r>
        <w:rPr>
          <w:rFonts w:eastAsia="Times New Roman"/>
          <w:szCs w:val="24"/>
        </w:rPr>
        <w:t>μέχρι</w:t>
      </w:r>
      <w:r>
        <w:rPr>
          <w:rFonts w:eastAsia="Times New Roman"/>
          <w:szCs w:val="24"/>
        </w:rPr>
        <w:t xml:space="preserve"> </w:t>
      </w:r>
      <w:r>
        <w:rPr>
          <w:rFonts w:eastAsia="Times New Roman"/>
          <w:szCs w:val="24"/>
        </w:rPr>
        <w:t>στιγμής.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σύστημα</w:t>
      </w:r>
      <w:r>
        <w:rPr>
          <w:rFonts w:eastAsia="Times New Roman"/>
          <w:szCs w:val="24"/>
        </w:rPr>
        <w:t xml:space="preserve"> </w:t>
      </w:r>
      <w:r>
        <w:rPr>
          <w:rFonts w:eastAsia="Times New Roman"/>
          <w:szCs w:val="24"/>
        </w:rPr>
        <w:t>ξεκίνησε</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υψηλές</w:t>
      </w:r>
      <w:r>
        <w:rPr>
          <w:rFonts w:eastAsia="Times New Roman"/>
          <w:szCs w:val="24"/>
        </w:rPr>
        <w:t xml:space="preserve"> </w:t>
      </w:r>
      <w:r>
        <w:rPr>
          <w:rFonts w:eastAsia="Times New Roman"/>
          <w:szCs w:val="24"/>
        </w:rPr>
        <w:t>χρεώσεις.</w:t>
      </w:r>
      <w:r>
        <w:rPr>
          <w:rFonts w:eastAsia="Times New Roman"/>
          <w:szCs w:val="24"/>
        </w:rPr>
        <w:t xml:space="preserve"> </w:t>
      </w:r>
      <w:r>
        <w:rPr>
          <w:rFonts w:eastAsia="Times New Roman"/>
          <w:szCs w:val="24"/>
        </w:rPr>
        <w:t>Σιγά-σιγά,</w:t>
      </w:r>
      <w:r>
        <w:rPr>
          <w:rFonts w:eastAsia="Times New Roman"/>
          <w:szCs w:val="24"/>
        </w:rPr>
        <w:t xml:space="preserve"> </w:t>
      </w:r>
      <w:r>
        <w:rPr>
          <w:rFonts w:eastAsia="Times New Roman"/>
          <w:szCs w:val="24"/>
        </w:rPr>
        <w:t>όμως,</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χρεώσεις</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μειωθεί</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μειωθεί</w:t>
      </w:r>
      <w:r>
        <w:rPr>
          <w:rFonts w:eastAsia="Times New Roman"/>
          <w:szCs w:val="24"/>
        </w:rPr>
        <w:t xml:space="preserve"> </w:t>
      </w:r>
      <w:r>
        <w:rPr>
          <w:rFonts w:eastAsia="Times New Roman"/>
          <w:szCs w:val="24"/>
        </w:rPr>
        <w:t>υπό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βάρος</w:t>
      </w:r>
      <w:r>
        <w:rPr>
          <w:rFonts w:eastAsia="Times New Roman"/>
          <w:szCs w:val="24"/>
        </w:rPr>
        <w:t xml:space="preserve"> </w:t>
      </w:r>
      <w:r>
        <w:rPr>
          <w:rFonts w:eastAsia="Times New Roman"/>
          <w:szCs w:val="24"/>
        </w:rPr>
        <w:t>δύο</w:t>
      </w:r>
      <w:r>
        <w:rPr>
          <w:rFonts w:eastAsia="Times New Roman"/>
          <w:szCs w:val="24"/>
        </w:rPr>
        <w:t xml:space="preserve"> </w:t>
      </w:r>
      <w:r>
        <w:rPr>
          <w:rFonts w:eastAsia="Times New Roman"/>
          <w:szCs w:val="24"/>
        </w:rPr>
        <w:t>μειωτικών</w:t>
      </w:r>
      <w:r>
        <w:rPr>
          <w:rFonts w:eastAsia="Times New Roman"/>
          <w:szCs w:val="24"/>
        </w:rPr>
        <w:t xml:space="preserve"> </w:t>
      </w:r>
      <w:r>
        <w:rPr>
          <w:rFonts w:eastAsia="Times New Roman"/>
          <w:szCs w:val="24"/>
        </w:rPr>
        <w:t>τάσεων.</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μία</w:t>
      </w:r>
      <w:r>
        <w:rPr>
          <w:rFonts w:eastAsia="Times New Roman"/>
          <w:szCs w:val="24"/>
        </w:rPr>
        <w:t xml:space="preserve"> </w:t>
      </w:r>
      <w:r>
        <w:rPr>
          <w:rFonts w:eastAsia="Times New Roman"/>
          <w:szCs w:val="24"/>
        </w:rPr>
        <w:t>τάση</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προφανώς</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χρεώσεις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γίνονται</w:t>
      </w:r>
      <w:r>
        <w:rPr>
          <w:rFonts w:eastAsia="Times New Roman"/>
          <w:szCs w:val="24"/>
        </w:rPr>
        <w:t xml:space="preserve"> </w:t>
      </w:r>
      <w:r>
        <w:rPr>
          <w:rFonts w:eastAsia="Times New Roman"/>
          <w:szCs w:val="24"/>
        </w:rPr>
        <w:t>διαφοροποιούνται</w:t>
      </w:r>
      <w:r>
        <w:rPr>
          <w:rFonts w:eastAsia="Times New Roman"/>
          <w:szCs w:val="24"/>
        </w:rPr>
        <w:t xml:space="preserve"> </w:t>
      </w:r>
      <w:r>
        <w:rPr>
          <w:rFonts w:eastAsia="Times New Roman"/>
          <w:szCs w:val="24"/>
        </w:rPr>
        <w:t>κατά</w:t>
      </w:r>
      <w:r>
        <w:rPr>
          <w:rFonts w:eastAsia="Times New Roman"/>
          <w:szCs w:val="24"/>
        </w:rPr>
        <w:t xml:space="preserve"> </w:t>
      </w:r>
      <w:r>
        <w:rPr>
          <w:rFonts w:eastAsia="Times New Roman"/>
          <w:szCs w:val="24"/>
        </w:rPr>
        <w:t>όγκο</w:t>
      </w:r>
      <w:r>
        <w:rPr>
          <w:rFonts w:eastAsia="Times New Roman"/>
          <w:szCs w:val="24"/>
        </w:rPr>
        <w:t xml:space="preserve"> </w:t>
      </w:r>
      <w:r>
        <w:rPr>
          <w:rFonts w:eastAsia="Times New Roman"/>
          <w:szCs w:val="24"/>
        </w:rPr>
        <w:t>συναλλαγών.</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παράδειγμα,</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χρεώσεις</w:t>
      </w:r>
      <w:r>
        <w:rPr>
          <w:rFonts w:eastAsia="Times New Roman"/>
          <w:szCs w:val="24"/>
        </w:rPr>
        <w:t xml:space="preserve"> </w:t>
      </w:r>
      <w:r>
        <w:rPr>
          <w:rFonts w:eastAsia="Times New Roman"/>
          <w:szCs w:val="24"/>
        </w:rPr>
        <w:t>σ</w:t>
      </w:r>
      <w:r>
        <w:rPr>
          <w:rFonts w:eastAsia="Times New Roman"/>
          <w:szCs w:val="24"/>
        </w:rPr>
        <w:t>ε</w:t>
      </w:r>
      <w:r>
        <w:rPr>
          <w:rFonts w:eastAsia="Times New Roman"/>
          <w:szCs w:val="24"/>
        </w:rPr>
        <w:t xml:space="preserve"> </w:t>
      </w:r>
      <w:r>
        <w:rPr>
          <w:rFonts w:eastAsia="Times New Roman"/>
          <w:szCs w:val="24"/>
        </w:rPr>
        <w:t>αυτού</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τύπου</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κάρτες</w:t>
      </w:r>
      <w:r>
        <w:rPr>
          <w:rFonts w:eastAsia="Times New Roman"/>
          <w:szCs w:val="24"/>
        </w:rPr>
        <w:t xml:space="preserve"> </w:t>
      </w:r>
      <w:r>
        <w:rPr>
          <w:rFonts w:eastAsia="Times New Roman"/>
          <w:szCs w:val="24"/>
        </w:rPr>
        <w:t>κατά</w:t>
      </w:r>
      <w:r>
        <w:rPr>
          <w:rFonts w:eastAsia="Times New Roman"/>
          <w:szCs w:val="24"/>
        </w:rPr>
        <w:t xml:space="preserve"> </w:t>
      </w:r>
      <w:r>
        <w:rPr>
          <w:rFonts w:eastAsia="Times New Roman"/>
          <w:szCs w:val="24"/>
        </w:rPr>
        <w:t>μέσο</w:t>
      </w:r>
      <w:r>
        <w:rPr>
          <w:rFonts w:eastAsia="Times New Roman"/>
          <w:szCs w:val="24"/>
        </w:rPr>
        <w:t xml:space="preserve"> </w:t>
      </w:r>
      <w:r>
        <w:rPr>
          <w:rFonts w:eastAsia="Times New Roman"/>
          <w:szCs w:val="24"/>
        </w:rPr>
        <w:t>όρο</w:t>
      </w:r>
      <w:r>
        <w:rPr>
          <w:rFonts w:eastAsia="Times New Roman"/>
          <w:szCs w:val="24"/>
        </w:rPr>
        <w:t xml:space="preserve"> </w:t>
      </w:r>
      <w:r>
        <w:rPr>
          <w:rFonts w:eastAsia="Times New Roman"/>
          <w:szCs w:val="24"/>
        </w:rPr>
        <w:t>σήμερα</w:t>
      </w:r>
      <w:r>
        <w:rPr>
          <w:rFonts w:eastAsia="Times New Roman"/>
          <w:szCs w:val="24"/>
        </w:rPr>
        <w:t xml:space="preserve"> </w:t>
      </w:r>
      <w:r>
        <w:rPr>
          <w:rFonts w:eastAsia="Times New Roman"/>
          <w:szCs w:val="24"/>
        </w:rPr>
        <w:t>στα</w:t>
      </w:r>
      <w:r>
        <w:rPr>
          <w:rFonts w:eastAsia="Times New Roman"/>
          <w:szCs w:val="24"/>
        </w:rPr>
        <w:t xml:space="preserve"> </w:t>
      </w:r>
      <w:r>
        <w:rPr>
          <w:rFonts w:eastAsia="Times New Roman"/>
          <w:szCs w:val="24"/>
        </w:rPr>
        <w:t>σούπερ-μάρκετ</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lastRenderedPageBreak/>
        <w:t>0,46%.</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ικανοποιητική</w:t>
      </w:r>
      <w:r>
        <w:rPr>
          <w:rFonts w:eastAsia="Times New Roman"/>
          <w:szCs w:val="24"/>
        </w:rPr>
        <w:t xml:space="preserve"> </w:t>
      </w:r>
      <w:r>
        <w:rPr>
          <w:rFonts w:eastAsia="Times New Roman"/>
          <w:szCs w:val="24"/>
        </w:rPr>
        <w:t>τιμή.</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άλλες</w:t>
      </w:r>
      <w:r>
        <w:rPr>
          <w:rFonts w:eastAsia="Times New Roman"/>
          <w:szCs w:val="24"/>
        </w:rPr>
        <w:t xml:space="preserve"> </w:t>
      </w:r>
      <w:r>
        <w:rPr>
          <w:rFonts w:eastAsia="Times New Roman"/>
          <w:szCs w:val="24"/>
        </w:rPr>
        <w:t>περιπτώσεις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πάνω</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1%</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πολλές</w:t>
      </w:r>
      <w:r>
        <w:rPr>
          <w:rFonts w:eastAsia="Times New Roman"/>
          <w:szCs w:val="24"/>
        </w:rPr>
        <w:t xml:space="preserve"> </w:t>
      </w:r>
      <w:r>
        <w:rPr>
          <w:rFonts w:eastAsia="Times New Roman"/>
          <w:szCs w:val="24"/>
        </w:rPr>
        <w:t>περιπτώσεις</w:t>
      </w:r>
      <w:r>
        <w:rPr>
          <w:rFonts w:eastAsia="Times New Roman"/>
          <w:szCs w:val="24"/>
        </w:rPr>
        <w:t xml:space="preserve"> </w:t>
      </w:r>
      <w:r>
        <w:rPr>
          <w:rFonts w:eastAsia="Times New Roman"/>
          <w:szCs w:val="24"/>
        </w:rPr>
        <w:t>μικρών</w:t>
      </w:r>
      <w:r>
        <w:rPr>
          <w:rFonts w:eastAsia="Times New Roman"/>
          <w:szCs w:val="24"/>
        </w:rPr>
        <w:t xml:space="preserve"> </w:t>
      </w:r>
      <w:r>
        <w:rPr>
          <w:rFonts w:eastAsia="Times New Roman"/>
          <w:szCs w:val="24"/>
        </w:rPr>
        <w:t>καταστημάτων</w:t>
      </w:r>
      <w:r>
        <w:rPr>
          <w:rFonts w:eastAsia="Times New Roman"/>
          <w:szCs w:val="24"/>
        </w:rPr>
        <w:t xml:space="preserve"> </w:t>
      </w:r>
      <w:r>
        <w:rPr>
          <w:rFonts w:eastAsia="Times New Roman"/>
          <w:szCs w:val="24"/>
        </w:rPr>
        <w:t>υπάρχουν</w:t>
      </w:r>
      <w:r>
        <w:rPr>
          <w:rFonts w:eastAsia="Times New Roman"/>
          <w:szCs w:val="24"/>
        </w:rPr>
        <w:t xml:space="preserve"> </w:t>
      </w:r>
      <w:r>
        <w:rPr>
          <w:rFonts w:eastAsia="Times New Roman"/>
          <w:szCs w:val="24"/>
        </w:rPr>
        <w:t>χρεώσεις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ξεπερνούν</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1,5%</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2%.</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μέσος</w:t>
      </w:r>
      <w:r>
        <w:rPr>
          <w:rFonts w:eastAsia="Times New Roman"/>
          <w:szCs w:val="24"/>
        </w:rPr>
        <w:t xml:space="preserve"> </w:t>
      </w:r>
      <w:r>
        <w:rPr>
          <w:rFonts w:eastAsia="Times New Roman"/>
          <w:szCs w:val="24"/>
        </w:rPr>
        <w:t>όρος</w:t>
      </w:r>
      <w:r>
        <w:rPr>
          <w:rFonts w:eastAsia="Times New Roman"/>
          <w:szCs w:val="24"/>
        </w:rPr>
        <w:t xml:space="preserve"> </w:t>
      </w:r>
      <w:r>
        <w:rPr>
          <w:rFonts w:eastAsia="Times New Roman"/>
          <w:szCs w:val="24"/>
        </w:rPr>
        <w:t>αυτήν</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στιγμή,</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βάση</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στοιχεία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συλλέγουμε</w:t>
      </w:r>
      <w:r>
        <w:rPr>
          <w:rFonts w:eastAsia="Times New Roman"/>
          <w:szCs w:val="24"/>
        </w:rPr>
        <w:t xml:space="preserve"> </w:t>
      </w:r>
      <w:r>
        <w:rPr>
          <w:rFonts w:eastAsia="Times New Roman"/>
          <w:szCs w:val="24"/>
        </w:rPr>
        <w:t>συστηματικά</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Τράπεζα</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Ελλάδος,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1,2%</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θεωρείται</w:t>
      </w:r>
      <w:r>
        <w:rPr>
          <w:rFonts w:eastAsia="Times New Roman"/>
          <w:szCs w:val="24"/>
        </w:rPr>
        <w:t xml:space="preserve"> </w:t>
      </w:r>
      <w:r>
        <w:rPr>
          <w:rFonts w:eastAsia="Times New Roman"/>
          <w:szCs w:val="24"/>
        </w:rPr>
        <w:t>κοντά</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ευρωπαϊκό</w:t>
      </w:r>
      <w:r>
        <w:rPr>
          <w:rFonts w:eastAsia="Times New Roman"/>
          <w:szCs w:val="24"/>
        </w:rPr>
        <w:t xml:space="preserve"> </w:t>
      </w:r>
      <w:r>
        <w:rPr>
          <w:rFonts w:eastAsia="Times New Roman"/>
          <w:szCs w:val="24"/>
        </w:rPr>
        <w:t>μέσο</w:t>
      </w:r>
      <w:r>
        <w:rPr>
          <w:rFonts w:eastAsia="Times New Roman"/>
          <w:szCs w:val="24"/>
        </w:rPr>
        <w:t xml:space="preserve"> </w:t>
      </w:r>
      <w:r>
        <w:rPr>
          <w:rFonts w:eastAsia="Times New Roman"/>
          <w:szCs w:val="24"/>
        </w:rPr>
        <w:t>όρο,</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τάση</w:t>
      </w:r>
      <w:r>
        <w:rPr>
          <w:rFonts w:eastAsia="Times New Roman"/>
          <w:szCs w:val="24"/>
        </w:rPr>
        <w:t xml:space="preserve"> </w:t>
      </w:r>
      <w:r>
        <w:rPr>
          <w:rFonts w:eastAsia="Times New Roman"/>
          <w:szCs w:val="24"/>
        </w:rPr>
        <w:t>μείωσης.</w:t>
      </w:r>
      <w:r>
        <w:rPr>
          <w:rFonts w:eastAsia="Times New Roman"/>
          <w:szCs w:val="24"/>
        </w:rPr>
        <w:t xml:space="preserve"> </w:t>
      </w:r>
      <w:r>
        <w:rPr>
          <w:rFonts w:eastAsia="Times New Roman"/>
          <w:szCs w:val="24"/>
        </w:rPr>
        <w:t>Εμείς</w:t>
      </w:r>
      <w:r>
        <w:rPr>
          <w:rFonts w:eastAsia="Times New Roman"/>
          <w:szCs w:val="24"/>
        </w:rPr>
        <w:t xml:space="preserve"> </w:t>
      </w:r>
      <w:r>
        <w:rPr>
          <w:rFonts w:eastAsia="Times New Roman"/>
          <w:szCs w:val="24"/>
        </w:rPr>
        <w:t>επιδιώκουμε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κατέβει</w:t>
      </w:r>
      <w:r>
        <w:rPr>
          <w:rFonts w:eastAsia="Times New Roman"/>
          <w:szCs w:val="24"/>
        </w:rPr>
        <w:t xml:space="preserve"> </w:t>
      </w:r>
      <w:r>
        <w:rPr>
          <w:rFonts w:eastAsia="Times New Roman"/>
          <w:szCs w:val="24"/>
        </w:rPr>
        <w:t>κάτω</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1%.</w:t>
      </w:r>
      <w:r>
        <w:rPr>
          <w:rFonts w:eastAsia="Times New Roman"/>
          <w:szCs w:val="24"/>
        </w:rPr>
        <w:t xml:space="preserve"> </w:t>
      </w:r>
    </w:p>
    <w:p w14:paraId="076E7C7D" w14:textId="77777777" w:rsidR="008A5475" w:rsidRDefault="00367962">
      <w:pPr>
        <w:spacing w:line="600" w:lineRule="auto"/>
        <w:ind w:firstLine="720"/>
        <w:jc w:val="both"/>
        <w:rPr>
          <w:rFonts w:eastAsia="Times New Roman"/>
          <w:szCs w:val="24"/>
        </w:rPr>
      </w:pPr>
      <w:r>
        <w:rPr>
          <w:rFonts w:eastAsia="Times New Roman"/>
          <w:szCs w:val="24"/>
        </w:rPr>
        <w:t>Υπάρχουν</w:t>
      </w:r>
      <w:r>
        <w:rPr>
          <w:rFonts w:eastAsia="Times New Roman"/>
          <w:szCs w:val="24"/>
        </w:rPr>
        <w:t xml:space="preserve"> </w:t>
      </w:r>
      <w:r>
        <w:rPr>
          <w:rFonts w:eastAsia="Times New Roman"/>
          <w:szCs w:val="24"/>
        </w:rPr>
        <w:t>κάποιες</w:t>
      </w:r>
      <w:r>
        <w:rPr>
          <w:rFonts w:eastAsia="Times New Roman"/>
          <w:szCs w:val="24"/>
        </w:rPr>
        <w:t xml:space="preserve"> </w:t>
      </w:r>
      <w:r>
        <w:rPr>
          <w:rFonts w:eastAsia="Times New Roman"/>
          <w:szCs w:val="24"/>
        </w:rPr>
        <w:t>θετικές</w:t>
      </w:r>
      <w:r>
        <w:rPr>
          <w:rFonts w:eastAsia="Times New Roman"/>
          <w:szCs w:val="24"/>
        </w:rPr>
        <w:t xml:space="preserve"> </w:t>
      </w:r>
      <w:r>
        <w:rPr>
          <w:rFonts w:eastAsia="Times New Roman"/>
          <w:szCs w:val="24"/>
        </w:rPr>
        <w:t>πρωτοβουλίες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χρέωση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χρεώσεις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αγορά</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εγκατάσταση</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lang w:val="en-US"/>
        </w:rPr>
        <w:t>POS</w:t>
      </w:r>
      <w:r>
        <w:rPr>
          <w:rFonts w:eastAsia="Times New Roman"/>
          <w:szCs w:val="24"/>
        </w:rPr>
        <w:t>.</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εγκαταστάσεις</w:t>
      </w:r>
      <w:r>
        <w:rPr>
          <w:rFonts w:eastAsia="Times New Roman"/>
          <w:szCs w:val="24"/>
        </w:rPr>
        <w:t xml:space="preserve"> </w:t>
      </w:r>
      <w:r>
        <w:rPr>
          <w:rFonts w:eastAsia="Times New Roman"/>
          <w:szCs w:val="24"/>
        </w:rPr>
        <w:t>αυτές</w:t>
      </w:r>
      <w:r>
        <w:rPr>
          <w:rFonts w:eastAsia="Times New Roman"/>
          <w:szCs w:val="24"/>
        </w:rPr>
        <w:t xml:space="preserve"> </w:t>
      </w:r>
      <w:r>
        <w:rPr>
          <w:rFonts w:eastAsia="Times New Roman"/>
          <w:szCs w:val="24"/>
        </w:rPr>
        <w:t>ξεκίνησαν</w:t>
      </w:r>
      <w:r>
        <w:rPr>
          <w:rFonts w:eastAsia="Times New Roman"/>
          <w:szCs w:val="24"/>
        </w:rPr>
        <w:t xml:space="preserve"> </w:t>
      </w:r>
      <w:r>
        <w:rPr>
          <w:rFonts w:eastAsia="Times New Roman"/>
          <w:szCs w:val="24"/>
        </w:rPr>
        <w:t>μ</w:t>
      </w:r>
      <w:r>
        <w:rPr>
          <w:rFonts w:eastAsia="Times New Roman"/>
          <w:szCs w:val="24"/>
        </w:rPr>
        <w:t>ε</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υψηλό</w:t>
      </w:r>
      <w:r>
        <w:rPr>
          <w:rFonts w:eastAsia="Times New Roman"/>
          <w:szCs w:val="24"/>
        </w:rPr>
        <w:t xml:space="preserve"> </w:t>
      </w:r>
      <w:r>
        <w:rPr>
          <w:rFonts w:eastAsia="Times New Roman"/>
          <w:szCs w:val="24"/>
        </w:rPr>
        <w:t>κόστος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έφτανε</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εκατό</w:t>
      </w:r>
      <w:r>
        <w:rPr>
          <w:rFonts w:eastAsia="Times New Roman"/>
          <w:szCs w:val="24"/>
        </w:rPr>
        <w:t xml:space="preserve"> </w:t>
      </w:r>
      <w:r>
        <w:rPr>
          <w:rFonts w:eastAsia="Times New Roman"/>
          <w:szCs w:val="24"/>
        </w:rPr>
        <w:t>έως</w:t>
      </w:r>
      <w:r>
        <w:rPr>
          <w:rFonts w:eastAsia="Times New Roman"/>
          <w:szCs w:val="24"/>
        </w:rPr>
        <w:t xml:space="preserve"> </w:t>
      </w:r>
      <w:r>
        <w:rPr>
          <w:rFonts w:eastAsia="Times New Roman"/>
          <w:szCs w:val="24"/>
        </w:rPr>
        <w:t>πεντακόσια</w:t>
      </w:r>
      <w:r>
        <w:rPr>
          <w:rFonts w:eastAsia="Times New Roman"/>
          <w:szCs w:val="24"/>
        </w:rPr>
        <w:t xml:space="preserve"> </w:t>
      </w:r>
      <w:r>
        <w:rPr>
          <w:rFonts w:eastAsia="Times New Roman"/>
          <w:szCs w:val="24"/>
        </w:rPr>
        <w:t>ευρώ.</w:t>
      </w:r>
      <w:r>
        <w:rPr>
          <w:rFonts w:eastAsia="Times New Roman"/>
          <w:szCs w:val="24"/>
        </w:rPr>
        <w:t xml:space="preserve"> </w:t>
      </w:r>
      <w:r>
        <w:rPr>
          <w:rFonts w:eastAsia="Times New Roman"/>
          <w:szCs w:val="24"/>
        </w:rPr>
        <w:t>Τώρα,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βάση</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πληροφορίες</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διάφορες</w:t>
      </w:r>
      <w:r>
        <w:rPr>
          <w:rFonts w:eastAsia="Times New Roman"/>
          <w:szCs w:val="24"/>
        </w:rPr>
        <w:t xml:space="preserve"> </w:t>
      </w:r>
      <w:r>
        <w:rPr>
          <w:rFonts w:eastAsia="Times New Roman"/>
          <w:szCs w:val="24"/>
        </w:rPr>
        <w:t>τράπεζες,</w:t>
      </w:r>
      <w:r>
        <w:rPr>
          <w:rFonts w:eastAsia="Times New Roman"/>
          <w:szCs w:val="24"/>
        </w:rPr>
        <w:t xml:space="preserve"> </w:t>
      </w:r>
      <w:r>
        <w:rPr>
          <w:rFonts w:eastAsia="Times New Roman"/>
          <w:szCs w:val="24"/>
        </w:rPr>
        <w:t>κινούμαστε</w:t>
      </w:r>
      <w:r>
        <w:rPr>
          <w:rFonts w:eastAsia="Times New Roman"/>
          <w:szCs w:val="24"/>
        </w:rPr>
        <w:t xml:space="preserve"> </w:t>
      </w:r>
      <w:r>
        <w:rPr>
          <w:rFonts w:eastAsia="Times New Roman"/>
          <w:szCs w:val="24"/>
        </w:rPr>
        <w:lastRenderedPageBreak/>
        <w:t>σ</w:t>
      </w:r>
      <w:r>
        <w:rPr>
          <w:rFonts w:eastAsia="Times New Roman"/>
          <w:szCs w:val="24"/>
        </w:rPr>
        <w:t>ε</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κόστος</w:t>
      </w:r>
      <w:r>
        <w:rPr>
          <w:rFonts w:eastAsia="Times New Roman"/>
          <w:szCs w:val="24"/>
        </w:rPr>
        <w:t xml:space="preserve"> </w:t>
      </w:r>
      <w:r>
        <w:rPr>
          <w:rFonts w:eastAsia="Times New Roman"/>
          <w:szCs w:val="24"/>
        </w:rPr>
        <w:t>εγκατάστασης</w:t>
      </w:r>
      <w:r>
        <w:rPr>
          <w:rFonts w:eastAsia="Times New Roman"/>
          <w:szCs w:val="24"/>
        </w:rPr>
        <w:t xml:space="preserve"> </w:t>
      </w:r>
      <w:r>
        <w:rPr>
          <w:rFonts w:eastAsia="Times New Roman"/>
          <w:szCs w:val="24"/>
        </w:rPr>
        <w:t>περίπου</w:t>
      </w:r>
      <w:r>
        <w:rPr>
          <w:rFonts w:eastAsia="Times New Roman"/>
          <w:szCs w:val="24"/>
        </w:rPr>
        <w:t xml:space="preserve"> </w:t>
      </w:r>
      <w:r>
        <w:rPr>
          <w:rFonts w:eastAsia="Times New Roman"/>
          <w:szCs w:val="24"/>
        </w:rPr>
        <w:t>εκατό</w:t>
      </w:r>
      <w:r>
        <w:rPr>
          <w:rFonts w:eastAsia="Times New Roman"/>
          <w:szCs w:val="24"/>
        </w:rPr>
        <w:t xml:space="preserve"> </w:t>
      </w:r>
      <w:r>
        <w:rPr>
          <w:rFonts w:eastAsia="Times New Roman"/>
          <w:szCs w:val="24"/>
        </w:rPr>
        <w:t>με</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w:t>
      </w:r>
      <w:r>
        <w:rPr>
          <w:rFonts w:eastAsia="Times New Roman"/>
          <w:szCs w:val="24"/>
        </w:rPr>
        <w:t>πενήντα</w:t>
      </w:r>
      <w:r>
        <w:rPr>
          <w:rFonts w:eastAsia="Times New Roman"/>
          <w:szCs w:val="24"/>
        </w:rPr>
        <w:t xml:space="preserve"> </w:t>
      </w:r>
      <w:r>
        <w:rPr>
          <w:rFonts w:eastAsia="Times New Roman"/>
          <w:szCs w:val="24"/>
        </w:rPr>
        <w:t>ευρώ</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εγκατασταθεί</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lang w:val="en-US"/>
        </w:rPr>
        <w:t>POS</w:t>
      </w:r>
      <w:r>
        <w:rPr>
          <w:rFonts w:eastAsia="Times New Roman"/>
          <w:szCs w:val="24"/>
        </w:rPr>
        <w:t>.</w:t>
      </w:r>
    </w:p>
    <w:p w14:paraId="076E7C7E" w14:textId="77777777" w:rsidR="008A5475" w:rsidRDefault="00367962">
      <w:pPr>
        <w:spacing w:line="600" w:lineRule="auto"/>
        <w:ind w:firstLine="720"/>
        <w:jc w:val="both"/>
        <w:rPr>
          <w:rFonts w:eastAsia="Times New Roman"/>
          <w:szCs w:val="24"/>
        </w:rPr>
      </w:pPr>
      <w:r>
        <w:rPr>
          <w:rFonts w:eastAsia="Times New Roman"/>
          <w:szCs w:val="24"/>
        </w:rPr>
        <w:t>Κλείνοντας,</w:t>
      </w:r>
      <w:r>
        <w:rPr>
          <w:rFonts w:eastAsia="Times New Roman"/>
          <w:szCs w:val="24"/>
        </w:rPr>
        <w:t xml:space="preserve"> </w:t>
      </w:r>
      <w:r>
        <w:rPr>
          <w:rFonts w:eastAsia="Times New Roman"/>
          <w:szCs w:val="24"/>
        </w:rPr>
        <w:t>θέλω</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υπενθυμίσω</w:t>
      </w:r>
      <w:r>
        <w:rPr>
          <w:rFonts w:eastAsia="Times New Roman"/>
          <w:szCs w:val="24"/>
        </w:rPr>
        <w:t xml:space="preserve"> </w:t>
      </w:r>
      <w:r>
        <w:rPr>
          <w:rFonts w:eastAsia="Times New Roman"/>
          <w:szCs w:val="24"/>
        </w:rPr>
        <w:t>δύο</w:t>
      </w:r>
      <w:r>
        <w:rPr>
          <w:rFonts w:eastAsia="Times New Roman"/>
          <w:szCs w:val="24"/>
        </w:rPr>
        <w:t xml:space="preserve"> </w:t>
      </w:r>
      <w:r>
        <w:rPr>
          <w:rFonts w:eastAsia="Times New Roman"/>
          <w:szCs w:val="24"/>
        </w:rPr>
        <w:t>πράγματα.</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θέμα</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ηλεκτρονικών</w:t>
      </w:r>
      <w:r>
        <w:rPr>
          <w:rFonts w:eastAsia="Times New Roman"/>
          <w:szCs w:val="24"/>
        </w:rPr>
        <w:t xml:space="preserve"> </w:t>
      </w:r>
      <w:r>
        <w:rPr>
          <w:rFonts w:eastAsia="Times New Roman"/>
          <w:szCs w:val="24"/>
        </w:rPr>
        <w:t>συναλλαγών</w:t>
      </w:r>
      <w:r>
        <w:rPr>
          <w:rFonts w:eastAsia="Times New Roman"/>
          <w:szCs w:val="24"/>
        </w:rPr>
        <w:t xml:space="preserve"> </w:t>
      </w:r>
      <w:r>
        <w:rPr>
          <w:rFonts w:eastAsia="Times New Roman"/>
          <w:szCs w:val="24"/>
        </w:rPr>
        <w:t>μπορεί</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δει</w:t>
      </w:r>
      <w:r>
        <w:rPr>
          <w:rFonts w:eastAsia="Times New Roman"/>
          <w:szCs w:val="24"/>
        </w:rPr>
        <w:t xml:space="preserve"> </w:t>
      </w:r>
      <w:r>
        <w:rPr>
          <w:rFonts w:eastAsia="Times New Roman"/>
          <w:szCs w:val="24"/>
        </w:rPr>
        <w:t>κάποιος</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δύο</w:t>
      </w:r>
      <w:r>
        <w:rPr>
          <w:rFonts w:eastAsia="Times New Roman"/>
          <w:szCs w:val="24"/>
        </w:rPr>
        <w:t xml:space="preserve"> </w:t>
      </w:r>
      <w:r>
        <w:rPr>
          <w:rFonts w:eastAsia="Times New Roman"/>
          <w:szCs w:val="24"/>
        </w:rPr>
        <w:t>σκοπιές.</w:t>
      </w:r>
      <w:r>
        <w:rPr>
          <w:rFonts w:eastAsia="Times New Roman"/>
          <w:szCs w:val="24"/>
        </w:rPr>
        <w:t xml:space="preserve"> </w:t>
      </w:r>
      <w:r>
        <w:rPr>
          <w:rFonts w:eastAsia="Times New Roman"/>
          <w:szCs w:val="24"/>
        </w:rPr>
        <w:t>Μπορεί</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δει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σκοπιά</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δικαιώματος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καταναλωτή.</w:t>
      </w:r>
      <w:r>
        <w:rPr>
          <w:rFonts w:eastAsia="Times New Roman"/>
          <w:szCs w:val="24"/>
        </w:rPr>
        <w:t xml:space="preserve"> </w:t>
      </w:r>
      <w:r>
        <w:rPr>
          <w:rFonts w:eastAsia="Times New Roman"/>
          <w:szCs w:val="24"/>
        </w:rPr>
        <w:t>Σύμφωνα</w:t>
      </w:r>
      <w:r>
        <w:rPr>
          <w:rFonts w:eastAsia="Times New Roman"/>
          <w:szCs w:val="24"/>
        </w:rPr>
        <w:t xml:space="preserve"> </w:t>
      </w:r>
      <w:r>
        <w:rPr>
          <w:rFonts w:eastAsia="Times New Roman"/>
          <w:szCs w:val="24"/>
        </w:rPr>
        <w:t>μ</w:t>
      </w:r>
      <w:r>
        <w:rPr>
          <w:rFonts w:eastAsia="Times New Roman"/>
          <w:szCs w:val="24"/>
        </w:rPr>
        <w:t>ε</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κάθε</w:t>
      </w:r>
      <w:r>
        <w:rPr>
          <w:rFonts w:eastAsia="Times New Roman"/>
          <w:szCs w:val="24"/>
        </w:rPr>
        <w:t xml:space="preserve"> </w:t>
      </w:r>
      <w:r>
        <w:rPr>
          <w:rFonts w:eastAsia="Times New Roman"/>
          <w:szCs w:val="24"/>
        </w:rPr>
        <w:t>καταναλωτής</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δικαίωμα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επιλογή</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πληρώνει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ηλεκτρονικά</w:t>
      </w:r>
      <w:r>
        <w:rPr>
          <w:rFonts w:eastAsia="Times New Roman"/>
          <w:szCs w:val="24"/>
        </w:rPr>
        <w:t xml:space="preserve"> </w:t>
      </w:r>
      <w:r>
        <w:rPr>
          <w:rFonts w:eastAsia="Times New Roman"/>
          <w:szCs w:val="24"/>
        </w:rPr>
        <w:t>μέσα,</w:t>
      </w:r>
      <w:r>
        <w:rPr>
          <w:rFonts w:eastAsia="Times New Roman"/>
          <w:szCs w:val="24"/>
        </w:rPr>
        <w:t xml:space="preserve"> </w:t>
      </w:r>
      <w:r>
        <w:rPr>
          <w:rFonts w:eastAsia="Times New Roman"/>
          <w:szCs w:val="24"/>
        </w:rPr>
        <w:t>κάτι</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καθιστά</w:t>
      </w:r>
      <w:r>
        <w:rPr>
          <w:rFonts w:eastAsia="Times New Roman"/>
          <w:szCs w:val="24"/>
        </w:rPr>
        <w:t xml:space="preserve"> </w:t>
      </w:r>
      <w:r>
        <w:rPr>
          <w:rFonts w:eastAsia="Times New Roman"/>
          <w:szCs w:val="24"/>
        </w:rPr>
        <w:t>λίγο</w:t>
      </w:r>
      <w:r>
        <w:rPr>
          <w:rFonts w:eastAsia="Times New Roman"/>
          <w:szCs w:val="24"/>
        </w:rPr>
        <w:t xml:space="preserve"> </w:t>
      </w:r>
      <w:r>
        <w:rPr>
          <w:rFonts w:eastAsia="Times New Roman"/>
          <w:szCs w:val="24"/>
        </w:rPr>
        <w:t>ως</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δεσμευτικό</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μεγάλο</w:t>
      </w:r>
      <w:r>
        <w:rPr>
          <w:rFonts w:eastAsia="Times New Roman"/>
          <w:szCs w:val="24"/>
        </w:rPr>
        <w:t xml:space="preserve"> </w:t>
      </w:r>
      <w:r>
        <w:rPr>
          <w:rFonts w:eastAsia="Times New Roman"/>
          <w:szCs w:val="24"/>
        </w:rPr>
        <w:t>μέρος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επιχειρήσεων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υπηρεσιών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αγαθών</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μηχάνημα</w:t>
      </w:r>
      <w:r>
        <w:rPr>
          <w:rFonts w:eastAsia="Times New Roman"/>
          <w:szCs w:val="24"/>
        </w:rPr>
        <w:t xml:space="preserve"> </w:t>
      </w:r>
      <w:r>
        <w:rPr>
          <w:rFonts w:eastAsia="Times New Roman"/>
          <w:szCs w:val="24"/>
        </w:rPr>
        <w:t>προκειμένου</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υπερασπιζόμαστε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δικαίωμα</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καταναλωτών.</w:t>
      </w:r>
    </w:p>
    <w:p w14:paraId="076E7C7F" w14:textId="77777777" w:rsidR="008A5475" w:rsidRDefault="00367962">
      <w:pPr>
        <w:tabs>
          <w:tab w:val="left" w:pos="3189"/>
          <w:tab w:val="center" w:pos="4513"/>
        </w:tabs>
        <w:spacing w:line="600" w:lineRule="auto"/>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δει</w:t>
      </w:r>
      <w:r>
        <w:rPr>
          <w:rFonts w:eastAsia="Times New Roman" w:cs="Times New Roman"/>
          <w:szCs w:val="24"/>
        </w:rPr>
        <w:t xml:space="preserve"> </w:t>
      </w:r>
      <w:r>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σκοπιά</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Υπουργείου</w:t>
      </w:r>
      <w:r>
        <w:rPr>
          <w:rFonts w:eastAsia="Times New Roman" w:cs="Times New Roman"/>
          <w:szCs w:val="24"/>
        </w:rPr>
        <w:t xml:space="preserve"> </w:t>
      </w:r>
      <w:r>
        <w:rPr>
          <w:rFonts w:eastAsia="Times New Roman" w:cs="Times New Roman"/>
          <w:szCs w:val="24"/>
        </w:rPr>
        <w:t>Οικονομικών,</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διευκόλυνσης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αυτές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συναλλαγές</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είσπραξη</w:t>
      </w:r>
      <w:r>
        <w:rPr>
          <w:rFonts w:eastAsia="Times New Roman" w:cs="Times New Roman"/>
          <w:szCs w:val="24"/>
        </w:rPr>
        <w:t xml:space="preserve"> </w:t>
      </w:r>
      <w:r>
        <w:rPr>
          <w:rFonts w:eastAsia="Times New Roman" w:cs="Times New Roman"/>
          <w:szCs w:val="24"/>
        </w:rPr>
        <w:t>ΦΠΑ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άλλων</w:t>
      </w:r>
      <w:r>
        <w:rPr>
          <w:rFonts w:eastAsia="Times New Roman" w:cs="Times New Roman"/>
          <w:szCs w:val="24"/>
        </w:rPr>
        <w:t xml:space="preserve"> </w:t>
      </w:r>
      <w:r>
        <w:rPr>
          <w:rFonts w:eastAsia="Times New Roman" w:cs="Times New Roman"/>
          <w:szCs w:val="24"/>
        </w:rPr>
        <w:t>φορολογικών</w:t>
      </w:r>
      <w:r>
        <w:rPr>
          <w:rFonts w:eastAsia="Times New Roman" w:cs="Times New Roman"/>
          <w:szCs w:val="24"/>
        </w:rPr>
        <w:t xml:space="preserve"> </w:t>
      </w:r>
      <w:r>
        <w:rPr>
          <w:rFonts w:eastAsia="Times New Roman" w:cs="Times New Roman"/>
          <w:szCs w:val="24"/>
        </w:rPr>
        <w:t>εσόδων.</w:t>
      </w:r>
      <w:r>
        <w:rPr>
          <w:rFonts w:eastAsia="Times New Roman" w:cs="Times New Roman"/>
          <w:szCs w:val="24"/>
        </w:rPr>
        <w:t xml:space="preserve"> </w:t>
      </w:r>
    </w:p>
    <w:p w14:paraId="076E7C80" w14:textId="77777777" w:rsidR="008A5475" w:rsidRDefault="0036796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δική</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σκοπιά</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ενθαρρύνουμε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χρήση</w:t>
      </w:r>
      <w:r>
        <w:rPr>
          <w:rFonts w:eastAsia="Times New Roman" w:cs="Times New Roman"/>
          <w:szCs w:val="24"/>
        </w:rPr>
        <w:t xml:space="preserve"> </w:t>
      </w:r>
      <w:r>
        <w:rPr>
          <w:rFonts w:eastAsia="Times New Roman" w:cs="Times New Roman"/>
          <w:szCs w:val="24"/>
        </w:rPr>
        <w:t>αυτών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μέτρων.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παρέμβουμε</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χρειάζεται-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πάρουμε</w:t>
      </w:r>
      <w:r>
        <w:rPr>
          <w:rFonts w:eastAsia="Times New Roman" w:cs="Times New Roman"/>
          <w:szCs w:val="24"/>
        </w:rPr>
        <w:t xml:space="preserve"> </w:t>
      </w:r>
      <w:r>
        <w:rPr>
          <w:rFonts w:eastAsia="Times New Roman" w:cs="Times New Roman"/>
          <w:szCs w:val="24"/>
        </w:rPr>
        <w:t>επιπρόσθετα</w:t>
      </w:r>
      <w:r>
        <w:rPr>
          <w:rFonts w:eastAsia="Times New Roman" w:cs="Times New Roman"/>
          <w:szCs w:val="24"/>
        </w:rPr>
        <w:t xml:space="preserve"> </w:t>
      </w:r>
      <w:r>
        <w:rPr>
          <w:rFonts w:eastAsia="Times New Roman" w:cs="Times New Roman"/>
          <w:szCs w:val="24"/>
        </w:rPr>
        <w:t>μέτρα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παρακολουθούμε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ούτως</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πλήρη</w:t>
      </w:r>
      <w:r>
        <w:rPr>
          <w:rFonts w:eastAsia="Times New Roman" w:cs="Times New Roman"/>
          <w:szCs w:val="24"/>
        </w:rPr>
        <w:t xml:space="preserve"> </w:t>
      </w:r>
      <w:r>
        <w:rPr>
          <w:rFonts w:eastAsia="Times New Roman" w:cs="Times New Roman"/>
          <w:szCs w:val="24"/>
        </w:rPr>
        <w:t>εικόνα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καταναλωτές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πώς</w:t>
      </w:r>
      <w:r>
        <w:rPr>
          <w:rFonts w:eastAsia="Times New Roman" w:cs="Times New Roman"/>
          <w:szCs w:val="24"/>
        </w:rPr>
        <w:t xml:space="preserve"> </w:t>
      </w:r>
      <w:r>
        <w:rPr>
          <w:rFonts w:eastAsia="Times New Roman" w:cs="Times New Roman"/>
          <w:szCs w:val="24"/>
        </w:rPr>
        <w:t>πηγαίνει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πορεία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χρεώσεων</w:t>
      </w:r>
      <w:r>
        <w:rPr>
          <w:rFonts w:eastAsia="Times New Roman" w:cs="Times New Roman"/>
          <w:szCs w:val="24"/>
        </w:rPr>
        <w:t xml:space="preserve"> </w:t>
      </w:r>
      <w:r>
        <w:rPr>
          <w:rFonts w:eastAsia="Times New Roman" w:cs="Times New Roman"/>
          <w:szCs w:val="24"/>
        </w:rPr>
        <w:t>αυτών.</w:t>
      </w:r>
      <w:r>
        <w:rPr>
          <w:rFonts w:eastAsia="Times New Roman" w:cs="Times New Roman"/>
          <w:szCs w:val="24"/>
        </w:rPr>
        <w:t xml:space="preserve"> </w:t>
      </w:r>
    </w:p>
    <w:p w14:paraId="076E7C81" w14:textId="77777777" w:rsidR="008A5475" w:rsidRDefault="0036796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Μπαλαούρα</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p>
    <w:p w14:paraId="076E7C82" w14:textId="77777777" w:rsidR="008A5475" w:rsidRDefault="0036796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ΓΕΡΑΣΙΜΟΣ</w:t>
      </w:r>
      <w:r>
        <w:rPr>
          <w:rFonts w:eastAsia="Times New Roman" w:cs="Times New Roman"/>
          <w:b/>
          <w:szCs w:val="24"/>
        </w:rPr>
        <w:t xml:space="preserve"> </w:t>
      </w:r>
      <w:r>
        <w:rPr>
          <w:rFonts w:eastAsia="Times New Roman" w:cs="Times New Roman"/>
          <w:b/>
          <w:szCs w:val="24"/>
        </w:rPr>
        <w:t>ΜΠΑΛΑΟΥΡΑΣ:</w:t>
      </w:r>
      <w:r>
        <w:rPr>
          <w:rFonts w:eastAsia="Times New Roman" w:cs="Times New Roman"/>
          <w:b/>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έχω</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επιφύλαξη</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είπατε</w:t>
      </w:r>
      <w:r>
        <w:rPr>
          <w:rFonts w:eastAsia="Times New Roman" w:cs="Times New Roman"/>
          <w:szCs w:val="24"/>
        </w:rPr>
        <w:t xml:space="preserve"> </w:t>
      </w:r>
      <w:r>
        <w:rPr>
          <w:rFonts w:eastAsia="Times New Roman" w:cs="Times New Roman"/>
          <w:szCs w:val="24"/>
        </w:rPr>
        <w:t>όσον</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επίπτωση</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καταναλωτή.</w:t>
      </w:r>
      <w:r>
        <w:rPr>
          <w:rFonts w:eastAsia="Times New Roman" w:cs="Times New Roman"/>
          <w:szCs w:val="24"/>
        </w:rPr>
        <w:t xml:space="preserve"> </w:t>
      </w:r>
      <w:r>
        <w:rPr>
          <w:rFonts w:eastAsia="Times New Roman" w:cs="Times New Roman"/>
          <w:szCs w:val="24"/>
        </w:rPr>
        <w:t>Νομίζω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τελική</w:t>
      </w:r>
      <w:r>
        <w:rPr>
          <w:rFonts w:eastAsia="Times New Roman" w:cs="Times New Roman"/>
          <w:szCs w:val="24"/>
        </w:rPr>
        <w:t xml:space="preserve"> </w:t>
      </w:r>
      <w:r>
        <w:rPr>
          <w:rFonts w:eastAsia="Times New Roman" w:cs="Times New Roman"/>
          <w:szCs w:val="24"/>
        </w:rPr>
        <w:t>ανάλυση</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κόστος</w:t>
      </w:r>
      <w:r>
        <w:rPr>
          <w:rFonts w:eastAsia="Times New Roman" w:cs="Times New Roman"/>
          <w:szCs w:val="24"/>
        </w:rPr>
        <w:t xml:space="preserve"> </w:t>
      </w:r>
      <w:r>
        <w:rPr>
          <w:rFonts w:eastAsia="Times New Roman" w:cs="Times New Roman"/>
          <w:szCs w:val="24"/>
        </w:rPr>
        <w:t>μεταβιβάζεται</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καταναλωτή.</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πρώτη</w:t>
      </w:r>
      <w:r>
        <w:rPr>
          <w:rFonts w:eastAsia="Times New Roman" w:cs="Times New Roman"/>
          <w:szCs w:val="24"/>
        </w:rPr>
        <w:t xml:space="preserve"> </w:t>
      </w:r>
      <w:r>
        <w:rPr>
          <w:rFonts w:eastAsia="Times New Roman" w:cs="Times New Roman"/>
          <w:szCs w:val="24"/>
        </w:rPr>
        <w:t>φάση</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φαίνεται,</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τελικά</w:t>
      </w:r>
      <w:r>
        <w:rPr>
          <w:rFonts w:eastAsia="Times New Roman" w:cs="Times New Roman"/>
          <w:szCs w:val="24"/>
        </w:rPr>
        <w:t xml:space="preserve"> </w:t>
      </w:r>
      <w:r>
        <w:rPr>
          <w:rFonts w:eastAsia="Times New Roman" w:cs="Times New Roman"/>
          <w:szCs w:val="24"/>
        </w:rPr>
        <w:t>μεταβιβάζεται.</w:t>
      </w:r>
      <w:r>
        <w:rPr>
          <w:rFonts w:eastAsia="Times New Roman" w:cs="Times New Roman"/>
          <w:szCs w:val="24"/>
        </w:rPr>
        <w:t xml:space="preserve"> </w:t>
      </w:r>
      <w:r>
        <w:rPr>
          <w:rFonts w:eastAsia="Times New Roman" w:cs="Times New Roman"/>
          <w:szCs w:val="24"/>
        </w:rPr>
        <w:t>Επομένως,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ίδιο</w:t>
      </w:r>
      <w:r>
        <w:rPr>
          <w:rFonts w:eastAsia="Times New Roman" w:cs="Times New Roman"/>
          <w:szCs w:val="24"/>
        </w:rPr>
        <w:t xml:space="preserve"> </w:t>
      </w:r>
      <w:r>
        <w:rPr>
          <w:rFonts w:eastAsia="Times New Roman" w:cs="Times New Roman"/>
          <w:szCs w:val="24"/>
        </w:rPr>
        <w:t>λέμε,</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παρεξηγήθηκε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επίπτωση</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καταναλωτή.</w:t>
      </w:r>
      <w:r>
        <w:rPr>
          <w:rFonts w:eastAsia="Times New Roman" w:cs="Times New Roman"/>
          <w:szCs w:val="24"/>
        </w:rPr>
        <w:t xml:space="preserve"> </w:t>
      </w:r>
    </w:p>
    <w:p w14:paraId="076E7C83" w14:textId="77777777" w:rsidR="008A5475" w:rsidRDefault="0036796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w:t>
      </w:r>
      <w:r>
        <w:rPr>
          <w:rFonts w:eastAsia="Times New Roman" w:cs="Times New Roman"/>
          <w:szCs w:val="24"/>
        </w:rPr>
        <w:t>δεύτερο</w:t>
      </w:r>
      <w:r>
        <w:rPr>
          <w:rFonts w:eastAsia="Times New Roman" w:cs="Times New Roman"/>
          <w:szCs w:val="24"/>
        </w:rPr>
        <w:t xml:space="preserve"> </w:t>
      </w:r>
      <w:r>
        <w:rPr>
          <w:rFonts w:eastAsia="Times New Roman" w:cs="Times New Roman"/>
          <w:szCs w:val="24"/>
        </w:rPr>
        <w:t>στοιχείο</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θέλω</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επαγγελματίες</w:t>
      </w:r>
      <w:r>
        <w:rPr>
          <w:rFonts w:eastAsia="Times New Roman" w:cs="Times New Roman"/>
          <w:szCs w:val="24"/>
        </w:rPr>
        <w:t xml:space="preserve"> </w:t>
      </w:r>
      <w:r>
        <w:rPr>
          <w:rFonts w:eastAsia="Times New Roman" w:cs="Times New Roman"/>
          <w:szCs w:val="24"/>
        </w:rPr>
        <w:t>όπου</w:t>
      </w:r>
      <w:r>
        <w:rPr>
          <w:rFonts w:eastAsia="Times New Roman" w:cs="Times New Roman"/>
          <w:szCs w:val="24"/>
        </w:rPr>
        <w:t xml:space="preserve"> </w:t>
      </w:r>
      <w:r>
        <w:rPr>
          <w:rFonts w:eastAsia="Times New Roman" w:cs="Times New Roman"/>
          <w:szCs w:val="24"/>
        </w:rPr>
        <w:t>βάσει</w:t>
      </w:r>
      <w:r>
        <w:rPr>
          <w:rFonts w:eastAsia="Times New Roman" w:cs="Times New Roman"/>
          <w:szCs w:val="24"/>
        </w:rPr>
        <w:t xml:space="preserve"> </w:t>
      </w:r>
      <w:r>
        <w:rPr>
          <w:rFonts w:eastAsia="Times New Roman" w:cs="Times New Roman"/>
          <w:szCs w:val="24"/>
        </w:rPr>
        <w:t>κάποιων</w:t>
      </w:r>
      <w:r>
        <w:rPr>
          <w:rFonts w:eastAsia="Times New Roman" w:cs="Times New Roman"/>
          <w:szCs w:val="24"/>
        </w:rPr>
        <w:t xml:space="preserve"> </w:t>
      </w:r>
      <w:r>
        <w:rPr>
          <w:rFonts w:eastAsia="Times New Roman" w:cs="Times New Roman"/>
          <w:szCs w:val="24"/>
        </w:rPr>
        <w:t>οφειλών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lastRenderedPageBreak/>
        <w:t>μέσω</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συστήματος</w:t>
      </w:r>
      <w:r>
        <w:rPr>
          <w:rFonts w:eastAsia="Times New Roman" w:cs="Times New Roman"/>
          <w:szCs w:val="24"/>
        </w:rPr>
        <w:t xml:space="preserve"> </w:t>
      </w:r>
      <w:r>
        <w:rPr>
          <w:rFonts w:eastAsia="Times New Roman" w:cs="Times New Roman"/>
          <w:szCs w:val="24"/>
        </w:rPr>
        <w:t>«Τειρεσίας»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μπορούν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κάνουν</w:t>
      </w:r>
      <w:r>
        <w:rPr>
          <w:rFonts w:eastAsia="Times New Roman" w:cs="Times New Roman"/>
          <w:szCs w:val="24"/>
        </w:rPr>
        <w:t xml:space="preserve"> </w:t>
      </w:r>
      <w:r>
        <w:rPr>
          <w:rFonts w:eastAsia="Times New Roman" w:cs="Times New Roman"/>
          <w:szCs w:val="24"/>
        </w:rPr>
        <w:t>συναλλαγή</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μηχανές</w:t>
      </w:r>
      <w:r>
        <w:rPr>
          <w:rFonts w:eastAsia="Times New Roman" w:cs="Times New Roman"/>
          <w:szCs w:val="24"/>
        </w:rPr>
        <w:t xml:space="preserve"> </w:t>
      </w:r>
      <w:r>
        <w:rPr>
          <w:rFonts w:eastAsia="Times New Roman" w:cs="Times New Roman"/>
          <w:szCs w:val="24"/>
          <w:lang w:val="en-US"/>
        </w:rPr>
        <w:t>POS</w:t>
      </w:r>
      <w:r>
        <w:rPr>
          <w:rFonts w:eastAsia="Times New Roman" w:cs="Times New Roman"/>
          <w:szCs w:val="24"/>
        </w:rPr>
        <w:t>.</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ήθελα</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απάντηση</w:t>
      </w:r>
      <w:r>
        <w:rPr>
          <w:rFonts w:eastAsia="Times New Roman" w:cs="Times New Roman"/>
          <w:szCs w:val="24"/>
        </w:rPr>
        <w:t xml:space="preserve"> </w:t>
      </w:r>
      <w:r>
        <w:rPr>
          <w:rFonts w:eastAsia="Times New Roman" w:cs="Times New Roman"/>
          <w:szCs w:val="24"/>
        </w:rPr>
        <w:t>πάνω</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p>
    <w:p w14:paraId="076E7C84" w14:textId="77777777" w:rsidR="008A5475" w:rsidRDefault="0036796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τέλος,</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άμεσα</w:t>
      </w:r>
      <w:r>
        <w:rPr>
          <w:rFonts w:eastAsia="Times New Roman" w:cs="Times New Roman"/>
          <w:szCs w:val="24"/>
        </w:rPr>
        <w:t xml:space="preserve"> </w:t>
      </w:r>
      <w:r>
        <w:rPr>
          <w:rFonts w:eastAsia="Times New Roman" w:cs="Times New Roman"/>
          <w:szCs w:val="24"/>
        </w:rPr>
        <w:t>σχετικό</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εντός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ενδιαφέροντος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δείχνουν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πολίτες</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Βουλευτές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διαπραγματεύσεις,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ήθελα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μεταφέρετε</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κάποια</w:t>
      </w:r>
      <w:r>
        <w:rPr>
          <w:rFonts w:eastAsia="Times New Roman" w:cs="Times New Roman"/>
          <w:szCs w:val="24"/>
        </w:rPr>
        <w:t xml:space="preserve"> </w:t>
      </w:r>
      <w:r>
        <w:rPr>
          <w:rFonts w:eastAsia="Times New Roman" w:cs="Times New Roman"/>
          <w:szCs w:val="24"/>
        </w:rPr>
        <w:t>μηνύματα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διαπραγματεύσεις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εξέλιξη.</w:t>
      </w:r>
      <w:r>
        <w:rPr>
          <w:rFonts w:eastAsia="Times New Roman" w:cs="Times New Roman"/>
          <w:szCs w:val="24"/>
        </w:rPr>
        <w:t xml:space="preserve"> </w:t>
      </w:r>
    </w:p>
    <w:p w14:paraId="076E7C85" w14:textId="77777777" w:rsidR="008A5475" w:rsidRDefault="0036796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Μπαλαούρα</w:t>
      </w:r>
      <w:proofErr w:type="spellEnd"/>
      <w:r>
        <w:rPr>
          <w:rFonts w:eastAsia="Times New Roman" w:cs="Times New Roman"/>
          <w:szCs w:val="24"/>
        </w:rPr>
        <w:t>.</w:t>
      </w:r>
      <w:r>
        <w:rPr>
          <w:rFonts w:eastAsia="Times New Roman" w:cs="Times New Roman"/>
          <w:szCs w:val="24"/>
        </w:rPr>
        <w:t xml:space="preserve"> </w:t>
      </w:r>
    </w:p>
    <w:p w14:paraId="076E7C86" w14:textId="77777777" w:rsidR="008A5475" w:rsidRDefault="0036796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p>
    <w:p w14:paraId="076E7C87" w14:textId="77777777" w:rsidR="008A5475" w:rsidRDefault="0036796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ΣΤΑΘΑΚΗΣ</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Οικονομίας,</w:t>
      </w:r>
      <w:r>
        <w:rPr>
          <w:rFonts w:eastAsia="Times New Roman" w:cs="Times New Roman"/>
          <w:b/>
          <w:szCs w:val="24"/>
        </w:rPr>
        <w:t xml:space="preserve"> </w:t>
      </w:r>
      <w:r>
        <w:rPr>
          <w:rFonts w:eastAsia="Times New Roman" w:cs="Times New Roman"/>
          <w:b/>
          <w:szCs w:val="24"/>
        </w:rPr>
        <w:t>Ανάπτυξης</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Τουρισμού):</w:t>
      </w:r>
      <w:r>
        <w:rPr>
          <w:rFonts w:eastAsia="Times New Roman" w:cs="Times New Roman"/>
          <w:b/>
          <w:szCs w:val="24"/>
        </w:rPr>
        <w:t xml:space="preserve"> </w:t>
      </w: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Μπαλαούρα</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απόλυτο</w:t>
      </w:r>
      <w:r>
        <w:rPr>
          <w:rFonts w:eastAsia="Times New Roman" w:cs="Times New Roman"/>
          <w:szCs w:val="24"/>
        </w:rPr>
        <w:t xml:space="preserve"> </w:t>
      </w:r>
      <w:r>
        <w:rPr>
          <w:rFonts w:eastAsia="Times New Roman" w:cs="Times New Roman"/>
          <w:szCs w:val="24"/>
        </w:rPr>
        <w:t>δίκιο,</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στοιχεία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πιμελητήριο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απορρίψεις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επιχειρήσεων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κάνουν</w:t>
      </w:r>
      <w:r>
        <w:rPr>
          <w:rFonts w:eastAsia="Times New Roman" w:cs="Times New Roman"/>
          <w:szCs w:val="24"/>
        </w:rPr>
        <w:t xml:space="preserve"> </w:t>
      </w:r>
      <w:r>
        <w:rPr>
          <w:rFonts w:eastAsia="Times New Roman" w:cs="Times New Roman"/>
          <w:szCs w:val="24"/>
        </w:rPr>
        <w:t>αίτημα.</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πάρα</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σημαντικό</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απορρίψεις</w:t>
      </w:r>
      <w:r>
        <w:rPr>
          <w:rFonts w:eastAsia="Times New Roman" w:cs="Times New Roman"/>
          <w:szCs w:val="24"/>
        </w:rPr>
        <w:t xml:space="preserve"> </w:t>
      </w:r>
      <w:r>
        <w:rPr>
          <w:rFonts w:eastAsia="Times New Roman" w:cs="Times New Roman"/>
          <w:szCs w:val="24"/>
        </w:rPr>
        <w:t>επικαλείται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υπονοήσατε.</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θεωρούν</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πλευρά</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χρήστη-προμηθευτή</w:t>
      </w:r>
      <w:r>
        <w:rPr>
          <w:rFonts w:eastAsia="Times New Roman" w:cs="Times New Roman"/>
          <w:szCs w:val="24"/>
        </w:rPr>
        <w:t xml:space="preserve"> </w:t>
      </w:r>
      <w:r>
        <w:rPr>
          <w:rFonts w:eastAsia="Times New Roman" w:cs="Times New Roman"/>
          <w:szCs w:val="24"/>
        </w:rPr>
        <w:t>ασφάλεια</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σχέσεων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τράπεζα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περιπτώσεις</w:t>
      </w:r>
      <w:r>
        <w:rPr>
          <w:rFonts w:eastAsia="Times New Roman" w:cs="Times New Roman"/>
          <w:szCs w:val="24"/>
        </w:rPr>
        <w:t xml:space="preserve"> </w:t>
      </w:r>
      <w:r>
        <w:rPr>
          <w:rFonts w:eastAsia="Times New Roman" w:cs="Times New Roman"/>
          <w:szCs w:val="24"/>
        </w:rPr>
        <w:t>μπορώ</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-σύμφωνα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στοιχεία-</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αναίτια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απόρριψη,</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συγκεκριμένη</w:t>
      </w:r>
      <w:r>
        <w:rPr>
          <w:rFonts w:eastAsia="Times New Roman" w:cs="Times New Roman"/>
          <w:szCs w:val="24"/>
        </w:rPr>
        <w:t xml:space="preserve"> </w:t>
      </w:r>
      <w:r>
        <w:rPr>
          <w:rFonts w:eastAsia="Times New Roman" w:cs="Times New Roman"/>
          <w:szCs w:val="24"/>
        </w:rPr>
        <w:t>δικαιολογία.</w:t>
      </w:r>
      <w:r>
        <w:rPr>
          <w:rFonts w:eastAsia="Times New Roman" w:cs="Times New Roman"/>
          <w:szCs w:val="24"/>
        </w:rPr>
        <w:t xml:space="preserve"> </w:t>
      </w:r>
      <w:r>
        <w:rPr>
          <w:rFonts w:eastAsia="Times New Roman" w:cs="Times New Roman"/>
          <w:szCs w:val="24"/>
        </w:rPr>
        <w:lastRenderedPageBreak/>
        <w:t>Τουλάχιστον</w:t>
      </w:r>
      <w:r>
        <w:rPr>
          <w:rFonts w:eastAsia="Times New Roman" w:cs="Times New Roman"/>
          <w:szCs w:val="24"/>
        </w:rPr>
        <w:t xml:space="preserve"> </w:t>
      </w:r>
      <w:r>
        <w:rPr>
          <w:rFonts w:eastAsia="Times New Roman" w:cs="Times New Roman"/>
          <w:szCs w:val="24"/>
        </w:rPr>
        <w:t>έτσι</w:t>
      </w:r>
      <w:r>
        <w:rPr>
          <w:rFonts w:eastAsia="Times New Roman" w:cs="Times New Roman"/>
          <w:szCs w:val="24"/>
        </w:rPr>
        <w:t xml:space="preserve"> </w:t>
      </w:r>
      <w:r>
        <w:rPr>
          <w:rFonts w:eastAsia="Times New Roman" w:cs="Times New Roman"/>
          <w:szCs w:val="24"/>
        </w:rPr>
        <w:t>απαντούν</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ερωτηματολόγιο</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επιχειρήσεις.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55%</w:t>
      </w:r>
      <w:r>
        <w:rPr>
          <w:rFonts w:eastAsia="Times New Roman" w:cs="Times New Roman"/>
          <w:szCs w:val="24"/>
        </w:rPr>
        <w:t xml:space="preserve"> </w:t>
      </w:r>
      <w:r>
        <w:rPr>
          <w:rFonts w:eastAsia="Times New Roman" w:cs="Times New Roman"/>
          <w:szCs w:val="24"/>
        </w:rPr>
        <w:t>όσων</w:t>
      </w:r>
      <w:r>
        <w:rPr>
          <w:rFonts w:eastAsia="Times New Roman" w:cs="Times New Roman"/>
          <w:szCs w:val="24"/>
        </w:rPr>
        <w:t xml:space="preserve"> </w:t>
      </w:r>
      <w:r>
        <w:rPr>
          <w:rFonts w:eastAsia="Times New Roman" w:cs="Times New Roman"/>
          <w:szCs w:val="24"/>
        </w:rPr>
        <w:t>έλαβαν</w:t>
      </w:r>
      <w:r>
        <w:rPr>
          <w:rFonts w:eastAsia="Times New Roman" w:cs="Times New Roman"/>
          <w:szCs w:val="24"/>
        </w:rPr>
        <w:t xml:space="preserve"> </w:t>
      </w:r>
      <w:r>
        <w:rPr>
          <w:rFonts w:eastAsia="Times New Roman" w:cs="Times New Roman"/>
          <w:szCs w:val="24"/>
        </w:rPr>
        <w:t>αρνητική</w:t>
      </w:r>
      <w:r>
        <w:rPr>
          <w:rFonts w:eastAsia="Times New Roman" w:cs="Times New Roman"/>
          <w:szCs w:val="24"/>
        </w:rPr>
        <w:t xml:space="preserve"> </w:t>
      </w:r>
      <w:r>
        <w:rPr>
          <w:rFonts w:eastAsia="Times New Roman" w:cs="Times New Roman"/>
          <w:szCs w:val="24"/>
        </w:rPr>
        <w:t>απάντηση</w:t>
      </w:r>
      <w:r>
        <w:rPr>
          <w:rFonts w:eastAsia="Times New Roman" w:cs="Times New Roman"/>
          <w:szCs w:val="24"/>
        </w:rPr>
        <w:t xml:space="preserve"> </w:t>
      </w:r>
      <w:r>
        <w:rPr>
          <w:rFonts w:eastAsia="Times New Roman" w:cs="Times New Roman"/>
          <w:szCs w:val="24"/>
        </w:rPr>
        <w:t>δηλώνουν</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έλαβαν</w:t>
      </w:r>
      <w:r>
        <w:rPr>
          <w:rFonts w:eastAsia="Times New Roman" w:cs="Times New Roman"/>
          <w:szCs w:val="24"/>
        </w:rPr>
        <w:t xml:space="preserve">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w:t>
      </w:r>
      <w:r>
        <w:rPr>
          <w:rFonts w:eastAsia="Times New Roman" w:cs="Times New Roman"/>
          <w:szCs w:val="24"/>
        </w:rPr>
        <w:t>ισχυρή</w:t>
      </w:r>
      <w:r>
        <w:rPr>
          <w:rFonts w:eastAsia="Times New Roman" w:cs="Times New Roman"/>
          <w:szCs w:val="24"/>
        </w:rPr>
        <w:t xml:space="preserve"> </w:t>
      </w:r>
      <w:r>
        <w:rPr>
          <w:rFonts w:eastAsia="Times New Roman" w:cs="Times New Roman"/>
          <w:szCs w:val="24"/>
        </w:rPr>
        <w:t>δικαιολογία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απόρριψη</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p>
    <w:p w14:paraId="076E7C88" w14:textId="77777777" w:rsidR="008A5475" w:rsidRDefault="0036796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κοιτάξουμε</w:t>
      </w:r>
      <w:r>
        <w:rPr>
          <w:rFonts w:eastAsia="Times New Roman" w:cs="Times New Roman"/>
          <w:szCs w:val="24"/>
        </w:rPr>
        <w:t xml:space="preserve"> </w:t>
      </w:r>
      <w:r>
        <w:rPr>
          <w:rFonts w:eastAsia="Times New Roman" w:cs="Times New Roman"/>
          <w:szCs w:val="24"/>
        </w:rPr>
        <w:t>πιο</w:t>
      </w:r>
      <w:r>
        <w:rPr>
          <w:rFonts w:eastAsia="Times New Roman" w:cs="Times New Roman"/>
          <w:szCs w:val="24"/>
        </w:rPr>
        <w:t xml:space="preserve"> </w:t>
      </w:r>
      <w:r>
        <w:rPr>
          <w:rFonts w:eastAsia="Times New Roman" w:cs="Times New Roman"/>
          <w:szCs w:val="24"/>
        </w:rPr>
        <w:t>στενά</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περιπτώσεις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απορρίπτεται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αίτημα-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δούμε</w:t>
      </w:r>
      <w:r>
        <w:rPr>
          <w:rFonts w:eastAsia="Times New Roman" w:cs="Times New Roman"/>
          <w:szCs w:val="24"/>
        </w:rPr>
        <w:t xml:space="preserve"> </w:t>
      </w:r>
      <w:r>
        <w:rPr>
          <w:rFonts w:eastAsia="Times New Roman" w:cs="Times New Roman"/>
          <w:szCs w:val="24"/>
        </w:rPr>
        <w:t>έναν</w:t>
      </w:r>
      <w:r>
        <w:rPr>
          <w:rFonts w:eastAsia="Times New Roman" w:cs="Times New Roman"/>
          <w:szCs w:val="24"/>
        </w:rPr>
        <w:t xml:space="preserve"> </w:t>
      </w:r>
      <w:r>
        <w:rPr>
          <w:rFonts w:eastAsia="Times New Roman" w:cs="Times New Roman"/>
          <w:szCs w:val="24"/>
        </w:rPr>
        <w:t>τρόπο</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βελτιωθεί</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κατάσταση</w:t>
      </w:r>
      <w:r>
        <w:rPr>
          <w:rFonts w:eastAsia="Times New Roman" w:cs="Times New Roman"/>
          <w:szCs w:val="24"/>
        </w:rPr>
        <w:t xml:space="preserve"> </w:t>
      </w:r>
      <w:r>
        <w:rPr>
          <w:rFonts w:eastAsia="Times New Roman" w:cs="Times New Roman"/>
          <w:szCs w:val="24"/>
        </w:rPr>
        <w:t>προκειμένου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επεκταθεί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χρήση</w:t>
      </w:r>
      <w:r>
        <w:rPr>
          <w:rFonts w:eastAsia="Times New Roman" w:cs="Times New Roman"/>
          <w:szCs w:val="24"/>
        </w:rPr>
        <w:t xml:space="preserve"> </w:t>
      </w:r>
      <w:r>
        <w:rPr>
          <w:rFonts w:eastAsia="Times New Roman" w:cs="Times New Roman"/>
          <w:szCs w:val="24"/>
        </w:rPr>
        <w:t>αυτού</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μέσου.</w:t>
      </w:r>
      <w:r>
        <w:rPr>
          <w:rFonts w:eastAsia="Times New Roman" w:cs="Times New Roman"/>
          <w:szCs w:val="24"/>
        </w:rPr>
        <w:t xml:space="preserve"> </w:t>
      </w:r>
    </w:p>
    <w:p w14:paraId="076E7C89" w14:textId="77777777" w:rsidR="008A5475" w:rsidRDefault="0036796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Όσον</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χρεώσεις</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καταναλωτή,</w:t>
      </w:r>
      <w:r>
        <w:rPr>
          <w:rFonts w:eastAsia="Times New Roman" w:cs="Times New Roman"/>
          <w:szCs w:val="24"/>
        </w:rPr>
        <w:t xml:space="preserve"> </w:t>
      </w:r>
      <w:r>
        <w:rPr>
          <w:rFonts w:eastAsia="Times New Roman" w:cs="Times New Roman"/>
          <w:szCs w:val="24"/>
        </w:rPr>
        <w:t>θεωρητικά</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χρεώνεται.</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τιμή</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προϊόντος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αγοράζει</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ακριβώς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ίδια.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επιβαρύνεται</w:t>
      </w:r>
      <w:r>
        <w:rPr>
          <w:rFonts w:eastAsia="Times New Roman" w:cs="Times New Roman"/>
          <w:szCs w:val="24"/>
        </w:rPr>
        <w:t xml:space="preserve"> </w:t>
      </w:r>
      <w:r>
        <w:rPr>
          <w:rFonts w:eastAsia="Times New Roman" w:cs="Times New Roman"/>
          <w:szCs w:val="24"/>
        </w:rPr>
        <w:t>καθόλου.</w:t>
      </w:r>
      <w:r>
        <w:rPr>
          <w:rFonts w:eastAsia="Times New Roman" w:cs="Times New Roman"/>
          <w:szCs w:val="24"/>
        </w:rPr>
        <w:t xml:space="preserve"> </w:t>
      </w: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ιδέα</w:t>
      </w:r>
      <w:r>
        <w:rPr>
          <w:rFonts w:eastAsia="Times New Roman" w:cs="Times New Roman"/>
          <w:szCs w:val="24"/>
        </w:rPr>
        <w:t xml:space="preserve"> </w:t>
      </w:r>
      <w:r>
        <w:rPr>
          <w:rFonts w:eastAsia="Times New Roman" w:cs="Times New Roman"/>
          <w:szCs w:val="24"/>
        </w:rPr>
        <w:lastRenderedPageBreak/>
        <w:t>των</w:t>
      </w:r>
      <w:r>
        <w:rPr>
          <w:rFonts w:eastAsia="Times New Roman" w:cs="Times New Roman"/>
          <w:szCs w:val="24"/>
        </w:rPr>
        <w:t xml:space="preserve"> </w:t>
      </w:r>
      <w:r>
        <w:rPr>
          <w:rFonts w:eastAsia="Times New Roman" w:cs="Times New Roman"/>
          <w:szCs w:val="24"/>
        </w:rPr>
        <w:t>ηλεκτρονικών</w:t>
      </w:r>
      <w:r>
        <w:rPr>
          <w:rFonts w:eastAsia="Times New Roman" w:cs="Times New Roman"/>
          <w:szCs w:val="24"/>
        </w:rPr>
        <w:t xml:space="preserve"> </w:t>
      </w:r>
      <w:r>
        <w:rPr>
          <w:rFonts w:eastAsia="Times New Roman" w:cs="Times New Roman"/>
          <w:szCs w:val="24"/>
        </w:rPr>
        <w:t>συναλλαγών</w:t>
      </w:r>
      <w:r>
        <w:rPr>
          <w:rFonts w:eastAsia="Times New Roman" w:cs="Times New Roman"/>
          <w:szCs w:val="24"/>
        </w:rPr>
        <w:t xml:space="preserve"> </w:t>
      </w:r>
      <w:r>
        <w:rPr>
          <w:rFonts w:eastAsia="Times New Roman" w:cs="Times New Roman"/>
          <w:szCs w:val="24"/>
        </w:rPr>
        <w:t>παραμένει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φέρουν</w:t>
      </w:r>
      <w:r>
        <w:rPr>
          <w:rFonts w:eastAsia="Times New Roman" w:cs="Times New Roman"/>
          <w:szCs w:val="24"/>
        </w:rPr>
        <w:t xml:space="preserve"> </w:t>
      </w:r>
      <w:r>
        <w:rPr>
          <w:rFonts w:eastAsia="Times New Roman" w:cs="Times New Roman"/>
          <w:szCs w:val="24"/>
        </w:rPr>
        <w:t>όλοι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ενδιάμεσοι</w:t>
      </w:r>
      <w:r>
        <w:rPr>
          <w:rFonts w:eastAsia="Times New Roman" w:cs="Times New Roman"/>
          <w:szCs w:val="24"/>
        </w:rPr>
        <w:t xml:space="preserve"> </w:t>
      </w:r>
      <w:r>
        <w:rPr>
          <w:rFonts w:eastAsia="Times New Roman" w:cs="Times New Roman"/>
          <w:szCs w:val="24"/>
        </w:rPr>
        <w:t>φορείς</w:t>
      </w:r>
      <w:r>
        <w:rPr>
          <w:rFonts w:eastAsia="Times New Roman" w:cs="Times New Roman"/>
          <w:szCs w:val="24"/>
        </w:rPr>
        <w:t xml:space="preserve"> </w:t>
      </w:r>
      <w:r>
        <w:rPr>
          <w:rFonts w:eastAsia="Times New Roman" w:cs="Times New Roman"/>
          <w:szCs w:val="24"/>
        </w:rPr>
        <w:t>επειδή</w:t>
      </w:r>
      <w:r>
        <w:rPr>
          <w:rFonts w:eastAsia="Times New Roman" w:cs="Times New Roman"/>
          <w:szCs w:val="24"/>
        </w:rPr>
        <w:t xml:space="preserve"> </w:t>
      </w:r>
      <w:r>
        <w:rPr>
          <w:rFonts w:eastAsia="Times New Roman" w:cs="Times New Roman"/>
          <w:szCs w:val="24"/>
        </w:rPr>
        <w:t>εξοικονομούν</w:t>
      </w:r>
      <w:r>
        <w:rPr>
          <w:rFonts w:eastAsia="Times New Roman" w:cs="Times New Roman"/>
          <w:szCs w:val="24"/>
        </w:rPr>
        <w:t xml:space="preserve"> </w:t>
      </w:r>
      <w:r>
        <w:rPr>
          <w:rFonts w:eastAsia="Times New Roman" w:cs="Times New Roman"/>
          <w:szCs w:val="24"/>
        </w:rPr>
        <w:t>κόστος.</w:t>
      </w:r>
      <w:r>
        <w:rPr>
          <w:rFonts w:eastAsia="Times New Roman" w:cs="Times New Roman"/>
          <w:szCs w:val="24"/>
        </w:rPr>
        <w:t xml:space="preserve"> </w:t>
      </w:r>
      <w:r>
        <w:rPr>
          <w:rFonts w:eastAsia="Times New Roman" w:cs="Times New Roman"/>
          <w:szCs w:val="24"/>
        </w:rPr>
        <w:t>Προφανώ</w:t>
      </w:r>
      <w:r>
        <w:rPr>
          <w:rFonts w:eastAsia="Times New Roman" w:cs="Times New Roman"/>
          <w:szCs w:val="24"/>
        </w:rPr>
        <w:t>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μέσο</w:t>
      </w:r>
      <w:r>
        <w:rPr>
          <w:rFonts w:eastAsia="Times New Roman" w:cs="Times New Roman"/>
          <w:szCs w:val="24"/>
        </w:rPr>
        <w:t xml:space="preserve"> </w:t>
      </w:r>
      <w:r>
        <w:rPr>
          <w:rFonts w:eastAsia="Times New Roman" w:cs="Times New Roman"/>
          <w:szCs w:val="24"/>
        </w:rPr>
        <w:t>συναλλαγής,</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μετρητά</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ηλεκτρονική</w:t>
      </w:r>
      <w:r>
        <w:rPr>
          <w:rFonts w:eastAsia="Times New Roman" w:cs="Times New Roman"/>
          <w:szCs w:val="24"/>
        </w:rPr>
        <w:t xml:space="preserve"> </w:t>
      </w:r>
      <w:r>
        <w:rPr>
          <w:rFonts w:eastAsia="Times New Roman" w:cs="Times New Roman"/>
          <w:szCs w:val="24"/>
        </w:rPr>
        <w:t>συναλλαγή,</w:t>
      </w:r>
      <w:r>
        <w:rPr>
          <w:rFonts w:eastAsia="Times New Roman" w:cs="Times New Roman"/>
          <w:szCs w:val="24"/>
        </w:rPr>
        <w:t xml:space="preserve"> </w:t>
      </w:r>
      <w:proofErr w:type="spellStart"/>
      <w:r>
        <w:rPr>
          <w:rFonts w:eastAsia="Times New Roman" w:cs="Times New Roman"/>
          <w:szCs w:val="24"/>
        </w:rPr>
        <w:t>απομειώνει</w:t>
      </w:r>
      <w:proofErr w:type="spellEnd"/>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κόστος</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επιχείρηση</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περίπτωση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ηλεκτρονικού</w:t>
      </w:r>
      <w:r>
        <w:rPr>
          <w:rFonts w:eastAsia="Times New Roman" w:cs="Times New Roman"/>
          <w:szCs w:val="24"/>
        </w:rPr>
        <w:t xml:space="preserve"> </w:t>
      </w:r>
      <w:r>
        <w:rPr>
          <w:rFonts w:eastAsia="Times New Roman" w:cs="Times New Roman"/>
          <w:szCs w:val="24"/>
        </w:rPr>
        <w:t>μέσου</w:t>
      </w:r>
      <w:r>
        <w:rPr>
          <w:rFonts w:eastAsia="Times New Roman" w:cs="Times New Roman"/>
          <w:szCs w:val="24"/>
        </w:rPr>
        <w:t xml:space="preserve"> </w:t>
      </w:r>
      <w:r>
        <w:rPr>
          <w:rFonts w:eastAsia="Times New Roman" w:cs="Times New Roman"/>
          <w:szCs w:val="24"/>
        </w:rPr>
        <w:t>έναντι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κόστο</w:t>
      </w:r>
      <w:r>
        <w:rPr>
          <w:rFonts w:eastAsia="Times New Roman" w:cs="Times New Roman"/>
          <w:szCs w:val="24"/>
        </w:rPr>
        <w:t>υ</w:t>
      </w:r>
      <w:r>
        <w:rPr>
          <w:rFonts w:eastAsia="Times New Roman" w:cs="Times New Roman"/>
          <w:szCs w:val="24"/>
        </w:rPr>
        <w:t>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χρειάζεται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λόγους</w:t>
      </w:r>
      <w:r>
        <w:rPr>
          <w:rFonts w:eastAsia="Times New Roman" w:cs="Times New Roman"/>
          <w:szCs w:val="24"/>
        </w:rPr>
        <w:t xml:space="preserve"> </w:t>
      </w:r>
      <w:r>
        <w:rPr>
          <w:rFonts w:eastAsia="Times New Roman" w:cs="Times New Roman"/>
          <w:szCs w:val="24"/>
        </w:rPr>
        <w:t>ασφάλειας,</w:t>
      </w:r>
      <w:r>
        <w:rPr>
          <w:rFonts w:eastAsia="Times New Roman" w:cs="Times New Roman"/>
          <w:szCs w:val="24"/>
        </w:rPr>
        <w:t xml:space="preserve"> </w:t>
      </w:r>
      <w:r>
        <w:rPr>
          <w:rFonts w:eastAsia="Times New Roman" w:cs="Times New Roman"/>
          <w:szCs w:val="24"/>
        </w:rPr>
        <w:t>εάν</w:t>
      </w:r>
      <w:r>
        <w:rPr>
          <w:rFonts w:eastAsia="Times New Roman" w:cs="Times New Roman"/>
          <w:szCs w:val="24"/>
        </w:rPr>
        <w:t xml:space="preserve"> </w:t>
      </w:r>
      <w:r>
        <w:rPr>
          <w:rFonts w:eastAsia="Times New Roman" w:cs="Times New Roman"/>
          <w:szCs w:val="24"/>
        </w:rPr>
        <w:t>πληρώνεται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μετρητά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αναφέρομαι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μεγάλο</w:t>
      </w:r>
      <w:r>
        <w:rPr>
          <w:rFonts w:eastAsia="Times New Roman" w:cs="Times New Roman"/>
          <w:szCs w:val="24"/>
        </w:rPr>
        <w:t xml:space="preserve"> </w:t>
      </w:r>
      <w:r>
        <w:rPr>
          <w:rFonts w:eastAsia="Times New Roman" w:cs="Times New Roman"/>
          <w:szCs w:val="24"/>
        </w:rPr>
        <w:t>τζίρο</w:t>
      </w:r>
      <w:r>
        <w:rPr>
          <w:rFonts w:eastAsia="Times New Roman" w:cs="Times New Roman"/>
          <w:szCs w:val="24"/>
        </w:rPr>
        <w:t xml:space="preserve"> </w:t>
      </w:r>
      <w:r>
        <w:rPr>
          <w:rFonts w:eastAsia="Times New Roman" w:cs="Times New Roman"/>
          <w:szCs w:val="24"/>
        </w:rPr>
        <w:t>εργασιών.</w:t>
      </w:r>
      <w:r>
        <w:rPr>
          <w:rFonts w:eastAsia="Times New Roman" w:cs="Times New Roman"/>
          <w:szCs w:val="24"/>
        </w:rPr>
        <w:t xml:space="preserve"> </w:t>
      </w:r>
    </w:p>
    <w:p w14:paraId="076E7C8A" w14:textId="77777777" w:rsidR="008A5475" w:rsidRDefault="0036796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Όσον</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εξελίξεις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επίμαχο</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διαπραγματεύσεων,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επιτρέψετε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παραμείνω</w:t>
      </w:r>
      <w:r>
        <w:rPr>
          <w:rFonts w:eastAsia="Times New Roman" w:cs="Times New Roman"/>
          <w:szCs w:val="24"/>
        </w:rPr>
        <w:t xml:space="preserve"> </w:t>
      </w:r>
      <w:r>
        <w:rPr>
          <w:rFonts w:eastAsia="Times New Roman" w:cs="Times New Roman"/>
          <w:szCs w:val="24"/>
        </w:rPr>
        <w:t>σιωπηλός.</w:t>
      </w:r>
      <w:r>
        <w:rPr>
          <w:rFonts w:eastAsia="Times New Roman" w:cs="Times New Roman"/>
          <w:szCs w:val="24"/>
        </w:rPr>
        <w:t xml:space="preserve"> </w:t>
      </w:r>
    </w:p>
    <w:p w14:paraId="076E7C8B" w14:textId="77777777" w:rsidR="008A5475" w:rsidRDefault="0036796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ΓΕΡΑΣΙΜΟΣ</w:t>
      </w:r>
      <w:r>
        <w:rPr>
          <w:rFonts w:eastAsia="Times New Roman" w:cs="Times New Roman"/>
          <w:b/>
          <w:szCs w:val="24"/>
        </w:rPr>
        <w:t xml:space="preserve"> </w:t>
      </w:r>
      <w:r>
        <w:rPr>
          <w:rFonts w:eastAsia="Times New Roman" w:cs="Times New Roman"/>
          <w:b/>
          <w:szCs w:val="24"/>
        </w:rPr>
        <w:t>ΜΠΑΛΑΟΥΡΑΣ:</w:t>
      </w:r>
      <w:r>
        <w:rPr>
          <w:rFonts w:eastAsia="Times New Roman" w:cs="Times New Roman"/>
          <w:b/>
          <w:szCs w:val="24"/>
        </w:rPr>
        <w:t xml:space="preserve"> </w:t>
      </w:r>
      <w:r>
        <w:rPr>
          <w:rFonts w:eastAsia="Times New Roman" w:cs="Times New Roman"/>
          <w:szCs w:val="24"/>
        </w:rPr>
        <w:t>Σιωπηλός</w:t>
      </w:r>
      <w:r>
        <w:rPr>
          <w:rFonts w:eastAsia="Times New Roman" w:cs="Times New Roman"/>
          <w:szCs w:val="24"/>
        </w:rPr>
        <w:t xml:space="preserve"> </w:t>
      </w:r>
      <w:r>
        <w:rPr>
          <w:rFonts w:eastAsia="Times New Roman" w:cs="Times New Roman"/>
          <w:szCs w:val="24"/>
        </w:rPr>
        <w:t>σαν</w:t>
      </w:r>
      <w:r>
        <w:rPr>
          <w:rFonts w:eastAsia="Times New Roman" w:cs="Times New Roman"/>
          <w:szCs w:val="24"/>
        </w:rPr>
        <w:t xml:space="preserve"> </w:t>
      </w:r>
      <w:proofErr w:type="spellStart"/>
      <w:r>
        <w:rPr>
          <w:rFonts w:eastAsia="Times New Roman" w:cs="Times New Roman"/>
          <w:szCs w:val="24"/>
        </w:rPr>
        <w:t>σφίγγγα</w:t>
      </w:r>
      <w:proofErr w:type="spellEnd"/>
      <w:r>
        <w:rPr>
          <w:rFonts w:eastAsia="Times New Roman" w:cs="Times New Roman"/>
          <w:szCs w:val="24"/>
        </w:rPr>
        <w:t>!</w:t>
      </w:r>
      <w:r>
        <w:rPr>
          <w:rFonts w:eastAsia="Times New Roman" w:cs="Times New Roman"/>
          <w:szCs w:val="24"/>
        </w:rPr>
        <w:t xml:space="preserve"> </w:t>
      </w:r>
    </w:p>
    <w:p w14:paraId="076E7C8C" w14:textId="77777777" w:rsidR="008A5475" w:rsidRDefault="0036796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ΣΤΑΘΑΚΗΣ</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Οικονομίας,</w:t>
      </w:r>
      <w:r>
        <w:rPr>
          <w:rFonts w:eastAsia="Times New Roman" w:cs="Times New Roman"/>
          <w:b/>
          <w:szCs w:val="24"/>
        </w:rPr>
        <w:t xml:space="preserve"> </w:t>
      </w:r>
      <w:r>
        <w:rPr>
          <w:rFonts w:eastAsia="Times New Roman" w:cs="Times New Roman"/>
          <w:b/>
          <w:szCs w:val="24"/>
        </w:rPr>
        <w:t>Ανάπτυξης</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Τουρισμού):</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μέρα</w:t>
      </w:r>
      <w:r>
        <w:rPr>
          <w:rFonts w:eastAsia="Times New Roman" w:cs="Times New Roman"/>
          <w:szCs w:val="24"/>
        </w:rPr>
        <w:t xml:space="preserve"> </w:t>
      </w:r>
      <w:r>
        <w:rPr>
          <w:rFonts w:eastAsia="Times New Roman" w:cs="Times New Roman"/>
          <w:szCs w:val="24"/>
        </w:rPr>
        <w:t>κρίσιμη</w:t>
      </w:r>
      <w:r>
        <w:rPr>
          <w:rFonts w:eastAsia="Times New Roman" w:cs="Times New Roman"/>
          <w:szCs w:val="24"/>
        </w:rPr>
        <w:t xml:space="preserve"> </w:t>
      </w:r>
      <w:r>
        <w:rPr>
          <w:rFonts w:eastAsia="Times New Roman" w:cs="Times New Roman"/>
          <w:szCs w:val="24"/>
        </w:rPr>
        <w:t>σήμερα.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τέσσερα</w:t>
      </w:r>
      <w:r>
        <w:rPr>
          <w:rFonts w:eastAsia="Times New Roman" w:cs="Times New Roman"/>
          <w:szCs w:val="24"/>
        </w:rPr>
        <w:t xml:space="preserve"> </w:t>
      </w:r>
      <w:r>
        <w:rPr>
          <w:rFonts w:eastAsia="Times New Roman" w:cs="Times New Roman"/>
          <w:szCs w:val="24"/>
        </w:rPr>
        <w:t>θέματα</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ατζέντα,</w:t>
      </w:r>
      <w:r>
        <w:rPr>
          <w:rFonts w:eastAsia="Times New Roman" w:cs="Times New Roman"/>
          <w:szCs w:val="24"/>
        </w:rPr>
        <w:t xml:space="preserve"> </w:t>
      </w:r>
      <w:r>
        <w:rPr>
          <w:rFonts w:eastAsia="Times New Roman" w:cs="Times New Roman"/>
          <w:szCs w:val="24"/>
        </w:rPr>
        <w:t>όποτε</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δύσκολο</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εξαγγείλω</w:t>
      </w:r>
      <w:r>
        <w:rPr>
          <w:rFonts w:eastAsia="Times New Roman" w:cs="Times New Roman"/>
          <w:szCs w:val="24"/>
        </w:rPr>
        <w:t xml:space="preserve"> </w:t>
      </w:r>
      <w:r>
        <w:rPr>
          <w:rFonts w:eastAsia="Times New Roman" w:cs="Times New Roman"/>
          <w:szCs w:val="24"/>
        </w:rPr>
        <w:t>οτιδήποτε</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πορεία</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ν</w:t>
      </w:r>
      <w:r>
        <w:rPr>
          <w:rFonts w:eastAsia="Times New Roman" w:cs="Times New Roman"/>
          <w:szCs w:val="24"/>
        </w:rPr>
        <w:t>.</w:t>
      </w:r>
      <w:r>
        <w:rPr>
          <w:rFonts w:eastAsia="Times New Roman" w:cs="Times New Roman"/>
          <w:szCs w:val="24"/>
        </w:rPr>
        <w:t xml:space="preserve"> </w:t>
      </w:r>
    </w:p>
    <w:p w14:paraId="076E7C8D" w14:textId="77777777" w:rsidR="008A5475" w:rsidRDefault="0036796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κύριο</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p>
    <w:p w14:paraId="076E7C8E" w14:textId="77777777" w:rsidR="008A5475" w:rsidRDefault="0036796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643/10-3-2016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πρώτου κύκλου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 </w:t>
      </w:r>
      <w:r>
        <w:rPr>
          <w:rFonts w:eastAsia="Times New Roman" w:cs="Times New Roman"/>
          <w:szCs w:val="24"/>
        </w:rPr>
        <w:t>Αθηνών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Λαϊκού</w:t>
      </w:r>
      <w:r>
        <w:rPr>
          <w:rFonts w:eastAsia="Times New Roman" w:cs="Times New Roman"/>
          <w:szCs w:val="24"/>
        </w:rPr>
        <w:t xml:space="preserve"> </w:t>
      </w:r>
      <w:r>
        <w:rPr>
          <w:rFonts w:eastAsia="Times New Roman" w:cs="Times New Roman"/>
          <w:szCs w:val="24"/>
        </w:rPr>
        <w:t>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w:t>
      </w:r>
      <w:r>
        <w:rPr>
          <w:rFonts w:eastAsia="Times New Roman" w:cs="Times New Roman"/>
          <w:szCs w:val="24"/>
        </w:rPr>
        <w:t xml:space="preserve"> </w:t>
      </w:r>
      <w:r>
        <w:rPr>
          <w:rFonts w:eastAsia="Times New Roman" w:cs="Times New Roman"/>
          <w:szCs w:val="24"/>
        </w:rPr>
        <w:t>Αυγή</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Ηλία</w:t>
      </w:r>
      <w:r>
        <w:rPr>
          <w:rFonts w:eastAsia="Times New Roman" w:cs="Times New Roman"/>
          <w:szCs w:val="24"/>
        </w:rPr>
        <w:t xml:space="preserve"> </w:t>
      </w:r>
      <w:proofErr w:type="spellStart"/>
      <w:r>
        <w:rPr>
          <w:rFonts w:eastAsia="Times New Roman" w:cs="Times New Roman"/>
          <w:szCs w:val="24"/>
        </w:rPr>
        <w:t>Παναγιώταρου</w:t>
      </w:r>
      <w:proofErr w:type="spellEnd"/>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szCs w:val="24"/>
        </w:rPr>
        <w:t>Παιδείας,</w:t>
      </w:r>
      <w:r>
        <w:rPr>
          <w:rFonts w:eastAsia="Times New Roman" w:cs="Times New Roman"/>
          <w:szCs w:val="24"/>
        </w:rPr>
        <w:t xml:space="preserve"> </w:t>
      </w:r>
      <w:r>
        <w:rPr>
          <w:rFonts w:eastAsia="Times New Roman" w:cs="Times New Roman"/>
          <w:szCs w:val="24"/>
        </w:rPr>
        <w:t>Έ</w:t>
      </w:r>
      <w:r>
        <w:rPr>
          <w:rFonts w:eastAsia="Times New Roman" w:cs="Times New Roman"/>
          <w:szCs w:val="24"/>
        </w:rPr>
        <w:lastRenderedPageBreak/>
        <w:t>ρευνας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Θρησκευμάτων,</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«αποβολή</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Ορθόδοξων</w:t>
      </w:r>
      <w:r>
        <w:rPr>
          <w:rFonts w:eastAsia="Times New Roman" w:cs="Times New Roman"/>
          <w:szCs w:val="24"/>
        </w:rPr>
        <w:t xml:space="preserve"> </w:t>
      </w:r>
      <w:r>
        <w:rPr>
          <w:rFonts w:eastAsia="Times New Roman" w:cs="Times New Roman"/>
          <w:szCs w:val="24"/>
        </w:rPr>
        <w:t>Ιεραρχών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ελληνικά</w:t>
      </w:r>
      <w:r>
        <w:rPr>
          <w:rFonts w:eastAsia="Times New Roman" w:cs="Times New Roman"/>
          <w:szCs w:val="24"/>
        </w:rPr>
        <w:t xml:space="preserve"> </w:t>
      </w:r>
      <w:r>
        <w:rPr>
          <w:rFonts w:eastAsia="Times New Roman" w:cs="Times New Roman"/>
          <w:szCs w:val="24"/>
        </w:rPr>
        <w:t>σχολεία»,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Υπουργού</w:t>
      </w:r>
      <w:r>
        <w:rPr>
          <w:rFonts w:eastAsia="Times New Roman" w:cs="Times New Roman"/>
          <w:szCs w:val="24"/>
        </w:rPr>
        <w:t xml:space="preserve"> </w:t>
      </w:r>
      <w:r>
        <w:rPr>
          <w:rFonts w:eastAsia="Times New Roman" w:cs="Times New Roman"/>
          <w:szCs w:val="24"/>
        </w:rPr>
        <w:t>Παιδείας.</w:t>
      </w:r>
      <w:r>
        <w:rPr>
          <w:rFonts w:eastAsia="Times New Roman" w:cs="Times New Roman"/>
          <w:szCs w:val="24"/>
        </w:rPr>
        <w:t xml:space="preserve"> </w:t>
      </w:r>
    </w:p>
    <w:p w14:paraId="076E7C8F" w14:textId="77777777" w:rsidR="008A5475" w:rsidRDefault="0036796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648/11-3-2016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 xml:space="preserve">πρώτου κύκλου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Ηρακλείου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Κομμουνιστικού</w:t>
      </w:r>
      <w:r>
        <w:rPr>
          <w:rFonts w:eastAsia="Times New Roman" w:cs="Times New Roman"/>
          <w:szCs w:val="24"/>
        </w:rPr>
        <w:t xml:space="preserve"> </w:t>
      </w:r>
      <w:r>
        <w:rPr>
          <w:rFonts w:eastAsia="Times New Roman" w:cs="Times New Roman"/>
          <w:szCs w:val="24"/>
        </w:rPr>
        <w:t>Κόμματος</w:t>
      </w:r>
      <w:r>
        <w:rPr>
          <w:rFonts w:eastAsia="Times New Roman" w:cs="Times New Roman"/>
          <w:szCs w:val="24"/>
        </w:rPr>
        <w:t xml:space="preserve"> </w:t>
      </w:r>
      <w:r>
        <w:rPr>
          <w:rFonts w:eastAsia="Times New Roman" w:cs="Times New Roman"/>
          <w:szCs w:val="24"/>
        </w:rPr>
        <w:t>Ελλάδ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Εμμανουήλ</w:t>
      </w:r>
      <w:r>
        <w:rPr>
          <w:rFonts w:eastAsia="Times New Roman" w:cs="Times New Roman"/>
          <w:szCs w:val="24"/>
        </w:rPr>
        <w:t xml:space="preserve"> </w:t>
      </w:r>
      <w:r>
        <w:rPr>
          <w:rFonts w:eastAsia="Times New Roman" w:cs="Times New Roman"/>
          <w:szCs w:val="24"/>
        </w:rPr>
        <w:t>Συντυχάκη</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szCs w:val="24"/>
        </w:rPr>
        <w:t>Παιδείας,</w:t>
      </w:r>
      <w:r>
        <w:rPr>
          <w:rFonts w:eastAsia="Times New Roman" w:cs="Times New Roman"/>
          <w:szCs w:val="24"/>
        </w:rPr>
        <w:t xml:space="preserve"> </w:t>
      </w:r>
      <w:r>
        <w:rPr>
          <w:rFonts w:eastAsia="Times New Roman" w:cs="Times New Roman"/>
          <w:szCs w:val="24"/>
        </w:rPr>
        <w:t>Έρευνας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Θρησκευμάτων,</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εκπαιδευτικές</w:t>
      </w:r>
      <w:r>
        <w:rPr>
          <w:rFonts w:eastAsia="Times New Roman" w:cs="Times New Roman"/>
          <w:szCs w:val="24"/>
        </w:rPr>
        <w:t xml:space="preserve"> </w:t>
      </w:r>
      <w:r>
        <w:rPr>
          <w:rFonts w:eastAsia="Times New Roman" w:cs="Times New Roman"/>
          <w:szCs w:val="24"/>
        </w:rPr>
        <w:t>ανάγκες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Δήμο</w:t>
      </w:r>
      <w:r>
        <w:rPr>
          <w:rFonts w:eastAsia="Times New Roman" w:cs="Times New Roman"/>
          <w:szCs w:val="24"/>
        </w:rPr>
        <w:t xml:space="preserve"> </w:t>
      </w:r>
      <w:r>
        <w:rPr>
          <w:rFonts w:eastAsia="Times New Roman" w:cs="Times New Roman"/>
          <w:szCs w:val="24"/>
        </w:rPr>
        <w:t>Φαιστού</w:t>
      </w:r>
      <w:r>
        <w:rPr>
          <w:rFonts w:eastAsia="Times New Roman" w:cs="Times New Roman"/>
          <w:szCs w:val="24"/>
        </w:rPr>
        <w:t xml:space="preserve"> </w:t>
      </w:r>
      <w:r>
        <w:rPr>
          <w:rFonts w:eastAsia="Times New Roman" w:cs="Times New Roman"/>
          <w:szCs w:val="24"/>
        </w:rPr>
        <w:t>Ηρακλείου</w:t>
      </w:r>
      <w:r>
        <w:rPr>
          <w:rFonts w:eastAsia="Times New Roman" w:cs="Times New Roman"/>
          <w:szCs w:val="24"/>
        </w:rPr>
        <w:t xml:space="preserve"> </w:t>
      </w:r>
      <w:r>
        <w:rPr>
          <w:rFonts w:eastAsia="Times New Roman" w:cs="Times New Roman"/>
          <w:szCs w:val="24"/>
        </w:rPr>
        <w:t>Κρήτης,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Υπουργού.</w:t>
      </w:r>
      <w:r>
        <w:rPr>
          <w:rFonts w:eastAsia="Times New Roman" w:cs="Times New Roman"/>
          <w:szCs w:val="24"/>
        </w:rPr>
        <w:t xml:space="preserve"> </w:t>
      </w:r>
    </w:p>
    <w:p w14:paraId="076E7C90" w14:textId="77777777" w:rsidR="008A5475" w:rsidRDefault="0036796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567/22-2-2016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 xml:space="preserve">δεύτερου κύκλου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Αχαΐας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Νέας</w:t>
      </w:r>
      <w:r>
        <w:rPr>
          <w:rFonts w:eastAsia="Times New Roman" w:cs="Times New Roman"/>
          <w:szCs w:val="24"/>
        </w:rPr>
        <w:t xml:space="preserve"> </w:t>
      </w:r>
      <w:r>
        <w:rPr>
          <w:rFonts w:eastAsia="Times New Roman" w:cs="Times New Roman"/>
          <w:szCs w:val="24"/>
        </w:rPr>
        <w:t>Δημοκρατίας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Ανδρέα</w:t>
      </w:r>
      <w:r>
        <w:rPr>
          <w:rFonts w:eastAsia="Times New Roman" w:cs="Times New Roman"/>
          <w:szCs w:val="24"/>
        </w:rPr>
        <w:t xml:space="preserve"> </w:t>
      </w:r>
      <w:proofErr w:type="spellStart"/>
      <w:r>
        <w:rPr>
          <w:rFonts w:eastAsia="Times New Roman" w:cs="Times New Roman"/>
          <w:szCs w:val="24"/>
        </w:rPr>
        <w:lastRenderedPageBreak/>
        <w:t>Κατσανιώτη</w:t>
      </w:r>
      <w:proofErr w:type="spellEnd"/>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szCs w:val="24"/>
        </w:rPr>
        <w:t>Εσωτερικών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Διοικητικής</w:t>
      </w:r>
      <w:r>
        <w:rPr>
          <w:rFonts w:eastAsia="Times New Roman" w:cs="Times New Roman"/>
          <w:szCs w:val="24"/>
        </w:rPr>
        <w:t xml:space="preserve"> </w:t>
      </w:r>
      <w:r>
        <w:rPr>
          <w:rFonts w:eastAsia="Times New Roman" w:cs="Times New Roman"/>
          <w:szCs w:val="24"/>
        </w:rPr>
        <w:t>Ανασυγκρότησης,</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επιβολή</w:t>
      </w:r>
      <w:r>
        <w:rPr>
          <w:rFonts w:eastAsia="Times New Roman" w:cs="Times New Roman"/>
          <w:szCs w:val="24"/>
        </w:rPr>
        <w:t xml:space="preserve"> </w:t>
      </w:r>
      <w:r>
        <w:rPr>
          <w:rFonts w:eastAsia="Times New Roman" w:cs="Times New Roman"/>
          <w:szCs w:val="24"/>
        </w:rPr>
        <w:t>δημοτικών</w:t>
      </w:r>
      <w:r>
        <w:rPr>
          <w:rFonts w:eastAsia="Times New Roman" w:cs="Times New Roman"/>
          <w:szCs w:val="24"/>
        </w:rPr>
        <w:t xml:space="preserve"> </w:t>
      </w:r>
      <w:r>
        <w:rPr>
          <w:rFonts w:eastAsia="Times New Roman" w:cs="Times New Roman"/>
          <w:szCs w:val="24"/>
        </w:rPr>
        <w:t>τελών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Δήμο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Πάτρας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επαγγελματικές</w:t>
      </w:r>
      <w:r>
        <w:rPr>
          <w:rFonts w:eastAsia="Times New Roman" w:cs="Times New Roman"/>
          <w:szCs w:val="24"/>
        </w:rPr>
        <w:t xml:space="preserve"> </w:t>
      </w:r>
      <w:r>
        <w:rPr>
          <w:rFonts w:eastAsia="Times New Roman" w:cs="Times New Roman"/>
          <w:szCs w:val="24"/>
        </w:rPr>
        <w:t>εγκαταστάσεις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περιοχής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απόφαση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ημοτικού</w:t>
      </w:r>
      <w:r>
        <w:rPr>
          <w:rFonts w:eastAsia="Times New Roman" w:cs="Times New Roman"/>
          <w:szCs w:val="24"/>
        </w:rPr>
        <w:t xml:space="preserve"> </w:t>
      </w:r>
      <w:r>
        <w:rPr>
          <w:rFonts w:eastAsia="Times New Roman" w:cs="Times New Roman"/>
          <w:szCs w:val="24"/>
        </w:rPr>
        <w:t>συμβουλίου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Υπουργού</w:t>
      </w:r>
      <w:r>
        <w:rPr>
          <w:rFonts w:eastAsia="Times New Roman" w:cs="Times New Roman"/>
          <w:szCs w:val="24"/>
        </w:rPr>
        <w:t xml:space="preserve"> </w:t>
      </w:r>
      <w:r>
        <w:rPr>
          <w:rFonts w:eastAsia="Times New Roman" w:cs="Times New Roman"/>
          <w:szCs w:val="24"/>
        </w:rPr>
        <w:t>Εσωτερικών.</w:t>
      </w:r>
      <w:r>
        <w:rPr>
          <w:rFonts w:eastAsia="Times New Roman" w:cs="Times New Roman"/>
          <w:szCs w:val="24"/>
        </w:rPr>
        <w:t xml:space="preserve"> </w:t>
      </w:r>
    </w:p>
    <w:p w14:paraId="076E7C91" w14:textId="77777777" w:rsidR="008A5475" w:rsidRDefault="0036796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466/1-2-2016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 xml:space="preserve">δεύτερου κύκλου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Αττικής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Λα</w:t>
      </w:r>
      <w:r>
        <w:rPr>
          <w:rFonts w:eastAsia="Times New Roman" w:cs="Times New Roman"/>
          <w:szCs w:val="24"/>
        </w:rPr>
        <w:t>ϊκού</w:t>
      </w:r>
      <w:r>
        <w:rPr>
          <w:rFonts w:eastAsia="Times New Roman" w:cs="Times New Roman"/>
          <w:szCs w:val="24"/>
        </w:rPr>
        <w:t xml:space="preserve"> </w:t>
      </w:r>
      <w:r>
        <w:rPr>
          <w:rFonts w:eastAsia="Times New Roman" w:cs="Times New Roman"/>
          <w:szCs w:val="24"/>
        </w:rPr>
        <w:t>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w:t>
      </w:r>
      <w:r>
        <w:rPr>
          <w:rFonts w:eastAsia="Times New Roman" w:cs="Times New Roman"/>
          <w:szCs w:val="24"/>
        </w:rPr>
        <w:t xml:space="preserve"> </w:t>
      </w:r>
      <w:r>
        <w:rPr>
          <w:rFonts w:eastAsia="Times New Roman" w:cs="Times New Roman"/>
          <w:szCs w:val="24"/>
        </w:rPr>
        <w:t>Αυγή</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Ηλία</w:t>
      </w:r>
      <w:r>
        <w:rPr>
          <w:rFonts w:eastAsia="Times New Roman" w:cs="Times New Roman"/>
          <w:szCs w:val="24"/>
        </w:rPr>
        <w:t xml:space="preserve"> </w:t>
      </w:r>
      <w:r>
        <w:rPr>
          <w:rFonts w:eastAsia="Times New Roman" w:cs="Times New Roman"/>
          <w:szCs w:val="24"/>
        </w:rPr>
        <w:t>Κασιδιάρη</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szCs w:val="24"/>
        </w:rPr>
        <w:t>Εσωτερικών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Διοικητικής</w:t>
      </w:r>
      <w:r>
        <w:rPr>
          <w:rFonts w:eastAsia="Times New Roman" w:cs="Times New Roman"/>
          <w:szCs w:val="24"/>
        </w:rPr>
        <w:t xml:space="preserve"> </w:t>
      </w:r>
      <w:r>
        <w:rPr>
          <w:rFonts w:eastAsia="Times New Roman" w:cs="Times New Roman"/>
          <w:szCs w:val="24"/>
        </w:rPr>
        <w:t>Ανασυγκρότησης,</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μοιράζει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ΣΥΡΙΖΑ-ΑΝΕΛ</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χρεωκοπημένα</w:t>
      </w:r>
      <w:r>
        <w:rPr>
          <w:rFonts w:eastAsia="Times New Roman" w:cs="Times New Roman"/>
          <w:szCs w:val="24"/>
        </w:rPr>
        <w:t xml:space="preserve"> </w:t>
      </w:r>
      <w:r>
        <w:rPr>
          <w:rFonts w:eastAsia="Times New Roman" w:cs="Times New Roman"/>
          <w:szCs w:val="24"/>
        </w:rPr>
        <w:t>κόμματα»,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Υπουργού.</w:t>
      </w:r>
    </w:p>
    <w:p w14:paraId="076E7C92"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Συνεχίζουμε</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έβδομη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638/9-3-2016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 xml:space="preserve">πρώτου κύκλου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Βουλευτού</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 </w:t>
      </w:r>
      <w:r>
        <w:rPr>
          <w:rFonts w:eastAsia="Times New Roman" w:cs="Times New Roman"/>
          <w:szCs w:val="24"/>
        </w:rPr>
        <w:t>Πειραι</w:t>
      </w:r>
      <w:r>
        <w:rPr>
          <w:rFonts w:eastAsia="Times New Roman" w:cs="Times New Roman"/>
          <w:szCs w:val="24"/>
        </w:rPr>
        <w:t>ώς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Ένωσης</w:t>
      </w:r>
      <w:r>
        <w:rPr>
          <w:rFonts w:eastAsia="Times New Roman" w:cs="Times New Roman"/>
          <w:szCs w:val="24"/>
        </w:rPr>
        <w:t xml:space="preserve"> </w:t>
      </w:r>
      <w:r>
        <w:rPr>
          <w:rFonts w:eastAsia="Times New Roman" w:cs="Times New Roman"/>
          <w:szCs w:val="24"/>
        </w:rPr>
        <w:t>Κεντρώων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Pr>
          <w:rFonts w:eastAsia="Times New Roman" w:cs="Times New Roman"/>
          <w:szCs w:val="24"/>
        </w:rPr>
        <w:t>Θεοδώρας</w:t>
      </w:r>
      <w:r>
        <w:rPr>
          <w:rFonts w:eastAsia="Times New Roman" w:cs="Times New Roman"/>
          <w:szCs w:val="24"/>
        </w:rPr>
        <w:t xml:space="preserve"> </w:t>
      </w:r>
      <w:proofErr w:type="spellStart"/>
      <w:r>
        <w:rPr>
          <w:rFonts w:eastAsia="Times New Roman" w:cs="Times New Roman"/>
          <w:szCs w:val="24"/>
        </w:rPr>
        <w:t>Μεγαλοοικονόμου</w:t>
      </w:r>
      <w:proofErr w:type="spellEnd"/>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szCs w:val="24"/>
        </w:rPr>
        <w:t>Παιδείας,</w:t>
      </w:r>
      <w:r>
        <w:rPr>
          <w:rFonts w:eastAsia="Times New Roman" w:cs="Times New Roman"/>
          <w:szCs w:val="24"/>
        </w:rPr>
        <w:t xml:space="preserve"> </w:t>
      </w:r>
      <w:r>
        <w:rPr>
          <w:rFonts w:eastAsia="Times New Roman" w:cs="Times New Roman"/>
          <w:szCs w:val="24"/>
        </w:rPr>
        <w:t>Έρευνας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Θρησκευμάτων,</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διαδικασία</w:t>
      </w:r>
      <w:r>
        <w:rPr>
          <w:rFonts w:eastAsia="Times New Roman" w:cs="Times New Roman"/>
          <w:szCs w:val="24"/>
        </w:rPr>
        <w:t xml:space="preserve"> </w:t>
      </w:r>
      <w:r>
        <w:rPr>
          <w:rFonts w:eastAsia="Times New Roman" w:cs="Times New Roman"/>
          <w:szCs w:val="24"/>
        </w:rPr>
        <w:t>προσλήψεων</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Δημόσια</w:t>
      </w:r>
      <w:r>
        <w:rPr>
          <w:rFonts w:eastAsia="Times New Roman" w:cs="Times New Roman"/>
          <w:szCs w:val="24"/>
        </w:rPr>
        <w:t xml:space="preserve"> </w:t>
      </w:r>
      <w:r>
        <w:rPr>
          <w:rFonts w:eastAsia="Times New Roman" w:cs="Times New Roman"/>
          <w:szCs w:val="24"/>
        </w:rPr>
        <w:t>ΙΕΚ.</w:t>
      </w:r>
      <w:r>
        <w:rPr>
          <w:rFonts w:eastAsia="Times New Roman" w:cs="Times New Roman"/>
          <w:szCs w:val="24"/>
        </w:rPr>
        <w:t xml:space="preserve"> </w:t>
      </w:r>
    </w:p>
    <w:p w14:paraId="076E7C93"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w:t>
      </w:r>
      <w:r>
        <w:rPr>
          <w:rFonts w:eastAsia="Times New Roman" w:cs="Times New Roman"/>
          <w:szCs w:val="24"/>
        </w:rPr>
        <w:t>απαντήσει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Αναπληρώτρια</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Αθανασία</w:t>
      </w:r>
      <w:r>
        <w:rPr>
          <w:rFonts w:eastAsia="Times New Roman" w:cs="Times New Roman"/>
          <w:szCs w:val="24"/>
        </w:rPr>
        <w:t xml:space="preserve"> </w:t>
      </w:r>
      <w:r>
        <w:rPr>
          <w:rFonts w:eastAsia="Times New Roman" w:cs="Times New Roman"/>
          <w:szCs w:val="24"/>
        </w:rPr>
        <w:t>Αναγνωστοπούλου.</w:t>
      </w:r>
    </w:p>
    <w:p w14:paraId="076E7C94"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Κυρία</w:t>
      </w:r>
      <w:r>
        <w:rPr>
          <w:rFonts w:eastAsia="Times New Roman" w:cs="Times New Roman"/>
          <w:szCs w:val="24"/>
        </w:rPr>
        <w:t xml:space="preserve"> </w:t>
      </w:r>
      <w:proofErr w:type="spellStart"/>
      <w:r>
        <w:rPr>
          <w:rFonts w:eastAsia="Times New Roman" w:cs="Times New Roman"/>
          <w:szCs w:val="24"/>
        </w:rPr>
        <w:t>Μεγαλοοικονόμου</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p>
    <w:p w14:paraId="076E7C95"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t>ΘΕΟΔΩΡΑ</w:t>
      </w:r>
      <w:r>
        <w:rPr>
          <w:rFonts w:eastAsia="Times New Roman" w:cs="Times New Roman"/>
          <w:b/>
          <w:szCs w:val="24"/>
        </w:rPr>
        <w:t xml:space="preserve"> </w:t>
      </w:r>
      <w:r>
        <w:rPr>
          <w:rFonts w:eastAsia="Times New Roman" w:cs="Times New Roman"/>
          <w:b/>
          <w:szCs w:val="24"/>
        </w:rPr>
        <w:t>ΜΕΓΑΛΟΟΙΚΟΝΟΜΟΥ:</w:t>
      </w:r>
      <w:r>
        <w:rPr>
          <w:rFonts w:eastAsia="Times New Roman" w:cs="Times New Roman"/>
          <w:b/>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r>
        <w:rPr>
          <w:rFonts w:eastAsia="Times New Roman" w:cs="Times New Roman"/>
          <w:szCs w:val="24"/>
        </w:rPr>
        <w:t xml:space="preserve"> </w:t>
      </w:r>
    </w:p>
    <w:p w14:paraId="076E7C96" w14:textId="77777777" w:rsidR="008A5475" w:rsidRDefault="00367962">
      <w:pPr>
        <w:spacing w:line="600" w:lineRule="auto"/>
        <w:ind w:firstLine="720"/>
        <w:jc w:val="both"/>
        <w:rPr>
          <w:rFonts w:eastAsia="Times New Roman" w:cs="Times New Roman"/>
          <w:b/>
          <w:szCs w:val="24"/>
        </w:rPr>
      </w:pPr>
      <w:r>
        <w:rPr>
          <w:rFonts w:eastAsia="Times New Roman" w:cs="Times New Roman"/>
          <w:szCs w:val="24"/>
        </w:rPr>
        <w:lastRenderedPageBreak/>
        <w:t>Κυρία</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ήθελα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ρωτήσω</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διαδικασία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πρόσληψης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εκπαιδευτικού</w:t>
      </w:r>
      <w:r>
        <w:rPr>
          <w:rFonts w:eastAsia="Times New Roman" w:cs="Times New Roman"/>
          <w:szCs w:val="24"/>
        </w:rPr>
        <w:t xml:space="preserve"> </w:t>
      </w:r>
      <w:r>
        <w:rPr>
          <w:rFonts w:eastAsia="Times New Roman" w:cs="Times New Roman"/>
          <w:szCs w:val="24"/>
        </w:rPr>
        <w:t>προσωπικού</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ΙΕΚ.</w:t>
      </w:r>
      <w:r>
        <w:rPr>
          <w:rFonts w:eastAsia="Times New Roman" w:cs="Times New Roman"/>
          <w:szCs w:val="24"/>
        </w:rPr>
        <w:t xml:space="preserve"> </w:t>
      </w:r>
      <w:r>
        <w:rPr>
          <w:rFonts w:eastAsia="Times New Roman" w:cs="Times New Roman"/>
          <w:szCs w:val="24"/>
        </w:rPr>
        <w:t>Ορίζονται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καθηγητές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ήδη</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διεκπεραιώσουν</w:t>
      </w:r>
      <w:r>
        <w:rPr>
          <w:rFonts w:eastAsia="Times New Roman" w:cs="Times New Roman"/>
          <w:szCs w:val="24"/>
        </w:rPr>
        <w:t xml:space="preserve"> </w:t>
      </w:r>
      <w:r>
        <w:rPr>
          <w:rFonts w:eastAsia="Times New Roman" w:cs="Times New Roman"/>
          <w:szCs w:val="24"/>
        </w:rPr>
        <w:t>δέκα</w:t>
      </w:r>
      <w:r>
        <w:rPr>
          <w:rFonts w:eastAsia="Times New Roman" w:cs="Times New Roman"/>
          <w:szCs w:val="24"/>
        </w:rPr>
        <w:t xml:space="preserve"> </w:t>
      </w:r>
      <w:r>
        <w:rPr>
          <w:rFonts w:eastAsia="Times New Roman" w:cs="Times New Roman"/>
          <w:szCs w:val="24"/>
        </w:rPr>
        <w:t>ώρες</w:t>
      </w:r>
      <w:r>
        <w:rPr>
          <w:rFonts w:eastAsia="Times New Roman" w:cs="Times New Roman"/>
          <w:szCs w:val="24"/>
        </w:rPr>
        <w:t xml:space="preserve"> </w:t>
      </w:r>
      <w:r>
        <w:rPr>
          <w:rFonts w:eastAsia="Times New Roman" w:cs="Times New Roman"/>
          <w:szCs w:val="24"/>
        </w:rPr>
        <w:t>περίπου</w:t>
      </w:r>
      <w:r>
        <w:rPr>
          <w:rFonts w:eastAsia="Times New Roman" w:cs="Times New Roman"/>
          <w:szCs w:val="24"/>
        </w:rPr>
        <w:t xml:space="preserve"> </w:t>
      </w:r>
      <w:r>
        <w:rPr>
          <w:rFonts w:eastAsia="Times New Roman" w:cs="Times New Roman"/>
          <w:szCs w:val="24"/>
        </w:rPr>
        <w:t>παραπάνω</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εβδομάδα,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συνέπεια</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διπλοθεσία</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αυτούς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ήδη</w:t>
      </w:r>
      <w:r>
        <w:rPr>
          <w:rFonts w:eastAsia="Times New Roman" w:cs="Times New Roman"/>
          <w:szCs w:val="24"/>
        </w:rPr>
        <w:t xml:space="preserve"> </w:t>
      </w:r>
      <w:r>
        <w:rPr>
          <w:rFonts w:eastAsia="Times New Roman" w:cs="Times New Roman"/>
          <w:szCs w:val="24"/>
        </w:rPr>
        <w:t>εργάζονται</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δημόσιο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αντιθέσει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εκείνους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άνεργοι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μπορούσαν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λάβουν</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θέση</w:t>
      </w:r>
      <w:r>
        <w:rPr>
          <w:rFonts w:eastAsia="Times New Roman" w:cs="Times New Roman"/>
          <w:szCs w:val="24"/>
        </w:rPr>
        <w:t xml:space="preserve"> </w:t>
      </w:r>
      <w:r>
        <w:rPr>
          <w:rFonts w:eastAsia="Times New Roman" w:cs="Times New Roman"/>
          <w:szCs w:val="24"/>
        </w:rPr>
        <w:t>αυτών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ωρών</w:t>
      </w:r>
      <w:r>
        <w:rPr>
          <w:rFonts w:eastAsia="Times New Roman" w:cs="Times New Roman"/>
          <w:szCs w:val="24"/>
        </w:rPr>
        <w:t xml:space="preserve"> </w:t>
      </w:r>
      <w:r>
        <w:rPr>
          <w:rFonts w:eastAsia="Times New Roman" w:cs="Times New Roman"/>
          <w:szCs w:val="24"/>
        </w:rPr>
        <w:t>διδασκαλίας.</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w:t>
      </w:r>
      <w:r>
        <w:rPr>
          <w:rFonts w:eastAsia="Times New Roman" w:cs="Times New Roman"/>
          <w:szCs w:val="24"/>
        </w:rPr>
        <w:t>μεγάλη</w:t>
      </w:r>
      <w:r>
        <w:rPr>
          <w:rFonts w:eastAsia="Times New Roman" w:cs="Times New Roman"/>
          <w:szCs w:val="24"/>
        </w:rPr>
        <w:t xml:space="preserve"> </w:t>
      </w:r>
      <w:r>
        <w:rPr>
          <w:rFonts w:eastAsia="Times New Roman" w:cs="Times New Roman"/>
          <w:szCs w:val="24"/>
        </w:rPr>
        <w:t>λίστα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ανέργους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μπορούσαν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καλύψουν</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θέσεις</w:t>
      </w:r>
      <w:r>
        <w:rPr>
          <w:rFonts w:eastAsia="Times New Roman" w:cs="Times New Roman"/>
          <w:szCs w:val="24"/>
        </w:rPr>
        <w:t xml:space="preserve"> </w:t>
      </w:r>
      <w:r>
        <w:rPr>
          <w:rFonts w:eastAsia="Times New Roman" w:cs="Times New Roman"/>
          <w:szCs w:val="24"/>
        </w:rPr>
        <w:t>αυτές</w:t>
      </w:r>
      <w:r>
        <w:rPr>
          <w:rFonts w:eastAsia="Times New Roman" w:cs="Times New Roman"/>
          <w:szCs w:val="24"/>
        </w:rPr>
        <w:t xml:space="preserve"> </w:t>
      </w:r>
      <w:r>
        <w:rPr>
          <w:rFonts w:eastAsia="Times New Roman" w:cs="Times New Roman"/>
          <w:szCs w:val="24"/>
        </w:rPr>
        <w:t>τουλάχιστον</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ώρες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μπορούσαν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πληρωθούν</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διδάξουν.</w:t>
      </w:r>
      <w:r>
        <w:rPr>
          <w:rFonts w:eastAsia="Times New Roman" w:cs="Times New Roman"/>
          <w:szCs w:val="24"/>
        </w:rPr>
        <w:t xml:space="preserve"> </w:t>
      </w:r>
      <w:r>
        <w:rPr>
          <w:rFonts w:eastAsia="Times New Roman" w:cs="Times New Roman"/>
          <w:b/>
          <w:szCs w:val="24"/>
        </w:rPr>
        <w:t xml:space="preserve"> </w:t>
      </w:r>
    </w:p>
    <w:p w14:paraId="076E7C97"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Επιπροσθέτως,</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δημόσια</w:t>
      </w:r>
      <w:r>
        <w:rPr>
          <w:rFonts w:eastAsia="Times New Roman" w:cs="Times New Roman"/>
          <w:szCs w:val="24"/>
        </w:rPr>
        <w:t xml:space="preserve"> </w:t>
      </w:r>
      <w:r>
        <w:rPr>
          <w:rFonts w:eastAsia="Times New Roman" w:cs="Times New Roman"/>
          <w:szCs w:val="24"/>
        </w:rPr>
        <w:t>ΙΕΚ</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2017</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λεγόμενη</w:t>
      </w:r>
      <w:r>
        <w:rPr>
          <w:rFonts w:eastAsia="Times New Roman" w:cs="Times New Roman"/>
          <w:szCs w:val="24"/>
        </w:rPr>
        <w:t xml:space="preserve"> </w:t>
      </w:r>
      <w:r>
        <w:rPr>
          <w:rFonts w:eastAsia="Times New Roman" w:cs="Times New Roman"/>
          <w:szCs w:val="24"/>
        </w:rPr>
        <w:t>πιστοποίηση</w:t>
      </w:r>
      <w:r>
        <w:rPr>
          <w:rFonts w:eastAsia="Times New Roman" w:cs="Times New Roman"/>
          <w:szCs w:val="24"/>
        </w:rPr>
        <w:t xml:space="preserve"> </w:t>
      </w:r>
      <w:r>
        <w:rPr>
          <w:rFonts w:eastAsia="Times New Roman" w:cs="Times New Roman"/>
          <w:szCs w:val="24"/>
        </w:rPr>
        <w:t>εκπαιδευτή</w:t>
      </w:r>
      <w:r>
        <w:rPr>
          <w:rFonts w:eastAsia="Times New Roman" w:cs="Times New Roman"/>
          <w:szCs w:val="24"/>
        </w:rPr>
        <w:t xml:space="preserve"> </w:t>
      </w:r>
      <w:r>
        <w:rPr>
          <w:rFonts w:eastAsia="Times New Roman" w:cs="Times New Roman"/>
          <w:szCs w:val="24"/>
        </w:rPr>
        <w:t>ενηλίκων.</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απόκτηση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πιστοποίησης</w:t>
      </w:r>
      <w:r>
        <w:rPr>
          <w:rFonts w:eastAsia="Times New Roman" w:cs="Times New Roman"/>
          <w:szCs w:val="24"/>
        </w:rPr>
        <w:t xml:space="preserve"> </w:t>
      </w:r>
      <w:r>
        <w:rPr>
          <w:rFonts w:eastAsia="Times New Roman" w:cs="Times New Roman"/>
          <w:szCs w:val="24"/>
        </w:rPr>
        <w:t>ήδη</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καταβάλει</w:t>
      </w:r>
      <w:r>
        <w:rPr>
          <w:rFonts w:eastAsia="Times New Roman" w:cs="Times New Roman"/>
          <w:szCs w:val="24"/>
        </w:rPr>
        <w:t xml:space="preserve"> </w:t>
      </w:r>
      <w:r>
        <w:rPr>
          <w:rFonts w:eastAsia="Times New Roman" w:cs="Times New Roman"/>
          <w:szCs w:val="24"/>
        </w:rPr>
        <w:t>αυτοί</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θέλουν</w:t>
      </w:r>
      <w:r>
        <w:rPr>
          <w:rFonts w:eastAsia="Times New Roman" w:cs="Times New Roman"/>
          <w:szCs w:val="24"/>
        </w:rPr>
        <w:t xml:space="preserve"> </w:t>
      </w:r>
      <w:r>
        <w:rPr>
          <w:rFonts w:eastAsia="Times New Roman" w:cs="Times New Roman"/>
          <w:szCs w:val="24"/>
        </w:rPr>
        <w:t>120</w:t>
      </w:r>
      <w:r>
        <w:rPr>
          <w:rFonts w:eastAsia="Times New Roman" w:cs="Times New Roman"/>
          <w:szCs w:val="24"/>
        </w:rPr>
        <w:t xml:space="preserve"> </w:t>
      </w:r>
      <w:r>
        <w:rPr>
          <w:rFonts w:eastAsia="Times New Roman" w:cs="Times New Roman"/>
          <w:szCs w:val="24"/>
        </w:rPr>
        <w:t>ευρώ</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Μάιο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2014</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ελάχιστοι</w:t>
      </w:r>
      <w:r>
        <w:rPr>
          <w:rFonts w:eastAsia="Times New Roman" w:cs="Times New Roman"/>
          <w:szCs w:val="24"/>
        </w:rPr>
        <w:t xml:space="preserve"> </w:t>
      </w:r>
      <w:r>
        <w:rPr>
          <w:rFonts w:eastAsia="Times New Roman" w:cs="Times New Roman"/>
          <w:szCs w:val="24"/>
        </w:rPr>
        <w:t>έδωσαν</w:t>
      </w:r>
      <w:r>
        <w:rPr>
          <w:rFonts w:eastAsia="Times New Roman" w:cs="Times New Roman"/>
          <w:szCs w:val="24"/>
        </w:rPr>
        <w:t xml:space="preserve"> </w:t>
      </w:r>
      <w:r>
        <w:rPr>
          <w:rFonts w:eastAsia="Times New Roman" w:cs="Times New Roman"/>
          <w:szCs w:val="24"/>
        </w:rPr>
        <w:t>εξετάσεις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καλοκαίρι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2015,</w:t>
      </w:r>
      <w:r>
        <w:rPr>
          <w:rFonts w:eastAsia="Times New Roman" w:cs="Times New Roman"/>
          <w:szCs w:val="24"/>
        </w:rPr>
        <w:t xml:space="preserve"> </w:t>
      </w:r>
      <w:r>
        <w:rPr>
          <w:rFonts w:eastAsia="Times New Roman" w:cs="Times New Roman"/>
          <w:szCs w:val="24"/>
        </w:rPr>
        <w:t>επειδή</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κλήθηκαν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εξεταστούν.</w:t>
      </w:r>
      <w:r>
        <w:rPr>
          <w:rFonts w:eastAsia="Times New Roman" w:cs="Times New Roman"/>
          <w:szCs w:val="24"/>
        </w:rPr>
        <w:t xml:space="preserve"> </w:t>
      </w:r>
      <w:r>
        <w:rPr>
          <w:rFonts w:eastAsia="Times New Roman" w:cs="Times New Roman"/>
          <w:szCs w:val="24"/>
        </w:rPr>
        <w:t>Οπότε</w:t>
      </w:r>
      <w:r>
        <w:rPr>
          <w:rFonts w:eastAsia="Times New Roman" w:cs="Times New Roman"/>
          <w:szCs w:val="24"/>
        </w:rPr>
        <w:t xml:space="preserve"> </w:t>
      </w:r>
      <w:r>
        <w:rPr>
          <w:rFonts w:eastAsia="Times New Roman" w:cs="Times New Roman"/>
          <w:szCs w:val="24"/>
        </w:rPr>
        <w:t>αυτοί</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πάρει</w:t>
      </w:r>
      <w:r>
        <w:rPr>
          <w:rFonts w:eastAsia="Times New Roman" w:cs="Times New Roman"/>
          <w:szCs w:val="24"/>
        </w:rPr>
        <w:t xml:space="preserve"> </w:t>
      </w:r>
      <w:r>
        <w:rPr>
          <w:rFonts w:eastAsia="Times New Roman" w:cs="Times New Roman"/>
          <w:szCs w:val="24"/>
        </w:rPr>
        <w:t>ήδη</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πιστοποίηση</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προηγούνται</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υποψηφίων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ήδη</w:t>
      </w:r>
      <w:r>
        <w:rPr>
          <w:rFonts w:eastAsia="Times New Roman" w:cs="Times New Roman"/>
          <w:szCs w:val="24"/>
        </w:rPr>
        <w:t xml:space="preserve"> </w:t>
      </w:r>
      <w:r>
        <w:rPr>
          <w:rFonts w:eastAsia="Times New Roman" w:cs="Times New Roman"/>
          <w:szCs w:val="24"/>
        </w:rPr>
        <w:t>δώσει</w:t>
      </w:r>
      <w:r>
        <w:rPr>
          <w:rFonts w:eastAsia="Times New Roman" w:cs="Times New Roman"/>
          <w:szCs w:val="24"/>
        </w:rPr>
        <w:t xml:space="preserve"> </w:t>
      </w:r>
      <w:r>
        <w:rPr>
          <w:rFonts w:eastAsia="Times New Roman" w:cs="Times New Roman"/>
          <w:szCs w:val="24"/>
        </w:rPr>
        <w:t>εξετάσεις.</w:t>
      </w:r>
      <w:r>
        <w:rPr>
          <w:rFonts w:eastAsia="Times New Roman" w:cs="Times New Roman"/>
          <w:szCs w:val="24"/>
        </w:rPr>
        <w:t xml:space="preserve"> </w:t>
      </w:r>
    </w:p>
    <w:p w14:paraId="076E7C98"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Κάνω</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εξής</w:t>
      </w:r>
      <w:r>
        <w:rPr>
          <w:rFonts w:eastAsia="Times New Roman" w:cs="Times New Roman"/>
          <w:szCs w:val="24"/>
        </w:rPr>
        <w:t xml:space="preserve"> </w:t>
      </w:r>
      <w:r>
        <w:rPr>
          <w:rFonts w:eastAsia="Times New Roman" w:cs="Times New Roman"/>
          <w:szCs w:val="24"/>
        </w:rPr>
        <w:t>ερωτήσεις.</w:t>
      </w:r>
      <w:r>
        <w:rPr>
          <w:rFonts w:eastAsia="Times New Roman" w:cs="Times New Roman"/>
          <w:szCs w:val="24"/>
        </w:rPr>
        <w:t xml:space="preserve"> </w:t>
      </w:r>
      <w:r>
        <w:rPr>
          <w:rFonts w:eastAsia="Times New Roman" w:cs="Times New Roman"/>
          <w:szCs w:val="24"/>
        </w:rPr>
        <w:t>Θεωρείτε</w:t>
      </w:r>
      <w:r>
        <w:rPr>
          <w:rFonts w:eastAsia="Times New Roman" w:cs="Times New Roman"/>
          <w:szCs w:val="24"/>
        </w:rPr>
        <w:t xml:space="preserve"> </w:t>
      </w:r>
      <w:r>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προκρίνονται</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θέσεις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δημοσίων</w:t>
      </w:r>
      <w:r>
        <w:rPr>
          <w:rFonts w:eastAsia="Times New Roman" w:cs="Times New Roman"/>
          <w:szCs w:val="24"/>
        </w:rPr>
        <w:t xml:space="preserve"> </w:t>
      </w:r>
      <w:r>
        <w:rPr>
          <w:rFonts w:eastAsia="Times New Roman" w:cs="Times New Roman"/>
          <w:szCs w:val="24"/>
        </w:rPr>
        <w:t>ΙΕΚ</w:t>
      </w:r>
      <w:r>
        <w:rPr>
          <w:rFonts w:eastAsia="Times New Roman" w:cs="Times New Roman"/>
          <w:szCs w:val="24"/>
        </w:rPr>
        <w:t xml:space="preserve"> </w:t>
      </w:r>
      <w:r>
        <w:rPr>
          <w:rFonts w:eastAsia="Times New Roman" w:cs="Times New Roman"/>
          <w:szCs w:val="24"/>
        </w:rPr>
        <w:t>ήδη</w:t>
      </w:r>
      <w:r>
        <w:rPr>
          <w:rFonts w:eastAsia="Times New Roman" w:cs="Times New Roman"/>
          <w:szCs w:val="24"/>
        </w:rPr>
        <w:t xml:space="preserve"> </w:t>
      </w:r>
      <w:r>
        <w:rPr>
          <w:rFonts w:eastAsia="Times New Roman" w:cs="Times New Roman"/>
          <w:szCs w:val="24"/>
        </w:rPr>
        <w:t>διορισμένοι</w:t>
      </w:r>
      <w:r>
        <w:rPr>
          <w:rFonts w:eastAsia="Times New Roman" w:cs="Times New Roman"/>
          <w:szCs w:val="24"/>
        </w:rPr>
        <w:t xml:space="preserve"> </w:t>
      </w:r>
      <w:r>
        <w:rPr>
          <w:rFonts w:eastAsia="Times New Roman" w:cs="Times New Roman"/>
          <w:szCs w:val="24"/>
        </w:rPr>
        <w:t>καθηγητές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δημόσιο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πλήρους</w:t>
      </w:r>
      <w:r>
        <w:rPr>
          <w:rFonts w:eastAsia="Times New Roman" w:cs="Times New Roman"/>
          <w:szCs w:val="24"/>
        </w:rPr>
        <w:t xml:space="preserve"> </w:t>
      </w:r>
      <w:r>
        <w:rPr>
          <w:rFonts w:eastAsia="Times New Roman" w:cs="Times New Roman"/>
          <w:szCs w:val="24"/>
        </w:rPr>
        <w:t>ωραρίου,</w:t>
      </w:r>
      <w:r>
        <w:rPr>
          <w:rFonts w:eastAsia="Times New Roman" w:cs="Times New Roman"/>
          <w:szCs w:val="24"/>
        </w:rPr>
        <w:t xml:space="preserve"> </w:t>
      </w:r>
      <w:r>
        <w:rPr>
          <w:rFonts w:eastAsia="Times New Roman" w:cs="Times New Roman"/>
          <w:szCs w:val="24"/>
        </w:rPr>
        <w:t>έναντι</w:t>
      </w:r>
      <w:r>
        <w:rPr>
          <w:rFonts w:eastAsia="Times New Roman" w:cs="Times New Roman"/>
          <w:szCs w:val="24"/>
        </w:rPr>
        <w:t xml:space="preserve"> </w:t>
      </w:r>
      <w:r>
        <w:rPr>
          <w:rFonts w:eastAsia="Times New Roman" w:cs="Times New Roman"/>
          <w:szCs w:val="24"/>
        </w:rPr>
        <w:t>άλλων</w:t>
      </w:r>
      <w:r>
        <w:rPr>
          <w:rFonts w:eastAsia="Times New Roman" w:cs="Times New Roman"/>
          <w:szCs w:val="24"/>
        </w:rPr>
        <w:t xml:space="preserve"> </w:t>
      </w:r>
      <w:r>
        <w:rPr>
          <w:rFonts w:eastAsia="Times New Roman" w:cs="Times New Roman"/>
          <w:szCs w:val="24"/>
        </w:rPr>
        <w:t>εξίσου</w:t>
      </w:r>
      <w:r>
        <w:rPr>
          <w:rFonts w:eastAsia="Times New Roman" w:cs="Times New Roman"/>
          <w:szCs w:val="24"/>
        </w:rPr>
        <w:t xml:space="preserve"> </w:t>
      </w:r>
      <w:r>
        <w:rPr>
          <w:rFonts w:eastAsia="Times New Roman" w:cs="Times New Roman"/>
          <w:szCs w:val="24"/>
        </w:rPr>
        <w:t>ικα</w:t>
      </w:r>
      <w:r>
        <w:rPr>
          <w:rFonts w:eastAsia="Times New Roman" w:cs="Times New Roman"/>
          <w:szCs w:val="24"/>
        </w:rPr>
        <w:lastRenderedPageBreak/>
        <w:t>νών</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αξιότερων</w:t>
      </w:r>
      <w:r>
        <w:rPr>
          <w:rFonts w:eastAsia="Times New Roman" w:cs="Times New Roman"/>
          <w:szCs w:val="24"/>
        </w:rPr>
        <w:t xml:space="preserve"> </w:t>
      </w:r>
      <w:r>
        <w:rPr>
          <w:rFonts w:eastAsia="Times New Roman" w:cs="Times New Roman"/>
          <w:szCs w:val="24"/>
        </w:rPr>
        <w:t>καθηγητών</w:t>
      </w:r>
      <w:r>
        <w:rPr>
          <w:rFonts w:eastAsia="Times New Roman" w:cs="Times New Roman"/>
          <w:szCs w:val="24"/>
        </w:rPr>
        <w:t xml:space="preserve"> </w:t>
      </w:r>
      <w:r>
        <w:rPr>
          <w:rFonts w:eastAsia="Times New Roman" w:cs="Times New Roman"/>
          <w:szCs w:val="24"/>
        </w:rPr>
        <w:t>ανέργων;</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προτίθεστε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κάνετε</w:t>
      </w:r>
      <w:r>
        <w:rPr>
          <w:rFonts w:eastAsia="Times New Roman" w:cs="Times New Roman"/>
          <w:szCs w:val="24"/>
        </w:rPr>
        <w:t xml:space="preserve"> </w:t>
      </w:r>
      <w:r>
        <w:rPr>
          <w:rFonts w:eastAsia="Times New Roman" w:cs="Times New Roman"/>
          <w:szCs w:val="24"/>
        </w:rPr>
        <w:t>γι</w:t>
      </w:r>
      <w:r>
        <w:rPr>
          <w:rFonts w:eastAsia="Times New Roman" w:cs="Times New Roman"/>
          <w:szCs w:val="24"/>
        </w:rPr>
        <w:t>α</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αδικία;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προωθήσετε</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άνεργους</w:t>
      </w:r>
      <w:r>
        <w:rPr>
          <w:rFonts w:eastAsia="Times New Roman" w:cs="Times New Roman"/>
          <w:szCs w:val="24"/>
        </w:rPr>
        <w:t xml:space="preserve"> </w:t>
      </w:r>
      <w:r>
        <w:rPr>
          <w:rFonts w:eastAsia="Times New Roman" w:cs="Times New Roman"/>
          <w:szCs w:val="24"/>
        </w:rPr>
        <w:t>έναντι</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ήδη</w:t>
      </w:r>
      <w:r>
        <w:rPr>
          <w:rFonts w:eastAsia="Times New Roman" w:cs="Times New Roman"/>
          <w:szCs w:val="24"/>
        </w:rPr>
        <w:t xml:space="preserve"> </w:t>
      </w:r>
      <w:r>
        <w:rPr>
          <w:rFonts w:eastAsia="Times New Roman" w:cs="Times New Roman"/>
          <w:szCs w:val="24"/>
        </w:rPr>
        <w:t>εργαζομένων;</w:t>
      </w:r>
    </w:p>
    <w:p w14:paraId="076E7C99"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Δεύτερον,</w:t>
      </w:r>
      <w:r>
        <w:rPr>
          <w:rFonts w:eastAsia="Times New Roman" w:cs="Times New Roman"/>
          <w:szCs w:val="24"/>
        </w:rPr>
        <w:t xml:space="preserve"> </w:t>
      </w:r>
      <w:r>
        <w:rPr>
          <w:rFonts w:eastAsia="Times New Roman" w:cs="Times New Roman"/>
          <w:szCs w:val="24"/>
        </w:rPr>
        <w:t>προβλέπετε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διεξαχθούν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εξετάσεις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πιστοποίησης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σύντομο</w:t>
      </w:r>
      <w:r>
        <w:rPr>
          <w:rFonts w:eastAsia="Times New Roman" w:cs="Times New Roman"/>
          <w:szCs w:val="24"/>
        </w:rPr>
        <w:t xml:space="preserve"> </w:t>
      </w:r>
      <w:r>
        <w:rPr>
          <w:rFonts w:eastAsia="Times New Roman" w:cs="Times New Roman"/>
          <w:szCs w:val="24"/>
        </w:rPr>
        <w:t>χρονικό</w:t>
      </w:r>
      <w:r>
        <w:rPr>
          <w:rFonts w:eastAsia="Times New Roman" w:cs="Times New Roman"/>
          <w:szCs w:val="24"/>
        </w:rPr>
        <w:t xml:space="preserve"> </w:t>
      </w:r>
      <w:r>
        <w:rPr>
          <w:rFonts w:eastAsia="Times New Roman" w:cs="Times New Roman"/>
          <w:szCs w:val="24"/>
        </w:rPr>
        <w:t>διάστημα,</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ενδιαφερόμενοι</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καταθέσει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χαρτιά</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μπορέσουν</w:t>
      </w:r>
      <w:r>
        <w:rPr>
          <w:rFonts w:eastAsia="Times New Roman" w:cs="Times New Roman"/>
          <w:szCs w:val="24"/>
        </w:rPr>
        <w:t xml:space="preserve">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χρόνο</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μένει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προσληφθούν;</w:t>
      </w:r>
      <w:r>
        <w:rPr>
          <w:rFonts w:eastAsia="Times New Roman" w:cs="Times New Roman"/>
          <w:szCs w:val="24"/>
        </w:rPr>
        <w:t xml:space="preserve"> </w:t>
      </w:r>
    </w:p>
    <w:p w14:paraId="076E7C9A"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Ευχαριστώ.</w:t>
      </w:r>
    </w:p>
    <w:p w14:paraId="076E7C9B"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Μεγαλοοικονόμου</w:t>
      </w:r>
      <w:proofErr w:type="spellEnd"/>
      <w:r>
        <w:rPr>
          <w:rFonts w:eastAsia="Times New Roman" w:cs="Times New Roman"/>
          <w:szCs w:val="24"/>
        </w:rPr>
        <w:t>.</w:t>
      </w:r>
    </w:p>
    <w:p w14:paraId="076E7C9C"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Κυρία</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λόγο.</w:t>
      </w:r>
    </w:p>
    <w:p w14:paraId="076E7C9D"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lastRenderedPageBreak/>
        <w:t>ΑΘΑΝΑΣΙΑ</w:t>
      </w:r>
      <w:r>
        <w:rPr>
          <w:rFonts w:eastAsia="Times New Roman" w:cs="Times New Roman"/>
          <w:b/>
          <w:szCs w:val="24"/>
        </w:rPr>
        <w:t xml:space="preserve"> </w:t>
      </w:r>
      <w:r>
        <w:rPr>
          <w:rFonts w:eastAsia="Times New Roman" w:cs="Times New Roman"/>
          <w:b/>
          <w:szCs w:val="24"/>
        </w:rPr>
        <w:t>ΑΝΑΓΝΩΣΤΟΠΟΥΛΟΥ</w:t>
      </w:r>
      <w:r>
        <w:rPr>
          <w:rFonts w:eastAsia="Times New Roman" w:cs="Times New Roman"/>
          <w:b/>
          <w:szCs w:val="24"/>
        </w:rPr>
        <w:t xml:space="preserve"> </w:t>
      </w:r>
      <w:r>
        <w:rPr>
          <w:rFonts w:eastAsia="Times New Roman" w:cs="Times New Roman"/>
          <w:b/>
          <w:szCs w:val="24"/>
        </w:rPr>
        <w:t>(Αναπληρώτρια</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Παιδείας,</w:t>
      </w:r>
      <w:r>
        <w:rPr>
          <w:rFonts w:eastAsia="Times New Roman" w:cs="Times New Roman"/>
          <w:b/>
          <w:szCs w:val="24"/>
        </w:rPr>
        <w:t xml:space="preserve"> </w:t>
      </w:r>
      <w:r>
        <w:rPr>
          <w:rFonts w:eastAsia="Times New Roman" w:cs="Times New Roman"/>
          <w:b/>
          <w:szCs w:val="24"/>
        </w:rPr>
        <w:t>Έρευνας</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Θρησκευμάτων):</w:t>
      </w:r>
      <w:r>
        <w:rPr>
          <w:rFonts w:eastAsia="Times New Roman" w:cs="Times New Roman"/>
          <w:b/>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p>
    <w:p w14:paraId="076E7C9E"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Κυρία</w:t>
      </w:r>
      <w:r>
        <w:rPr>
          <w:rFonts w:eastAsia="Times New Roman" w:cs="Times New Roman"/>
          <w:szCs w:val="24"/>
        </w:rPr>
        <w:t xml:space="preserve"> </w:t>
      </w:r>
      <w:r>
        <w:rPr>
          <w:rFonts w:eastAsia="Times New Roman" w:cs="Times New Roman"/>
          <w:szCs w:val="24"/>
        </w:rPr>
        <w:t>συνάδελφε,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εξηγήσω</w:t>
      </w:r>
      <w:r>
        <w:rPr>
          <w:rFonts w:eastAsia="Times New Roman" w:cs="Times New Roman"/>
          <w:szCs w:val="24"/>
        </w:rPr>
        <w:t xml:space="preserve"> </w:t>
      </w:r>
      <w:r>
        <w:rPr>
          <w:rFonts w:eastAsia="Times New Roman" w:cs="Times New Roman"/>
          <w:szCs w:val="24"/>
        </w:rPr>
        <w:t>λίγο</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διαδικασία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έρθουμε</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συγκεκριμένα</w:t>
      </w:r>
      <w:r>
        <w:rPr>
          <w:rFonts w:eastAsia="Times New Roman" w:cs="Times New Roman"/>
          <w:szCs w:val="24"/>
        </w:rPr>
        <w:t xml:space="preserve"> </w:t>
      </w:r>
      <w:r>
        <w:rPr>
          <w:rFonts w:eastAsia="Times New Roman" w:cs="Times New Roman"/>
          <w:szCs w:val="24"/>
        </w:rPr>
        <w:t>ερωτήματα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θέτετε.</w:t>
      </w:r>
      <w:r>
        <w:rPr>
          <w:rFonts w:eastAsia="Times New Roman" w:cs="Times New Roman"/>
          <w:szCs w:val="24"/>
        </w:rPr>
        <w:t xml:space="preserve"> </w:t>
      </w:r>
    </w:p>
    <w:p w14:paraId="076E7C9F"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Σύμφωνα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ν.4186/2013</w:t>
      </w:r>
      <w:r>
        <w:rPr>
          <w:rFonts w:eastAsia="Times New Roman" w:cs="Times New Roman"/>
          <w:szCs w:val="24"/>
        </w:rPr>
        <w:t xml:space="preserve"> </w:t>
      </w:r>
      <w:r>
        <w:rPr>
          <w:rFonts w:eastAsia="Times New Roman" w:cs="Times New Roman"/>
          <w:szCs w:val="24"/>
        </w:rPr>
        <w:t>ορίζον</w:t>
      </w:r>
      <w:r>
        <w:rPr>
          <w:rFonts w:eastAsia="Times New Roman" w:cs="Times New Roman"/>
          <w:szCs w:val="24"/>
        </w:rPr>
        <w:t>ται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προσόντα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προϋποθέσεις</w:t>
      </w:r>
      <w:r>
        <w:rPr>
          <w:rFonts w:eastAsia="Times New Roman" w:cs="Times New Roman"/>
          <w:szCs w:val="24"/>
        </w:rPr>
        <w:t xml:space="preserve"> </w:t>
      </w:r>
      <w:r>
        <w:rPr>
          <w:rFonts w:eastAsia="Times New Roman" w:cs="Times New Roman"/>
          <w:szCs w:val="24"/>
        </w:rPr>
        <w:t>αυτών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μπορούν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απασχοληθούν,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διδάξουν</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δημόσια</w:t>
      </w:r>
      <w:r>
        <w:rPr>
          <w:rFonts w:eastAsia="Times New Roman" w:cs="Times New Roman"/>
          <w:szCs w:val="24"/>
        </w:rPr>
        <w:t xml:space="preserve"> </w:t>
      </w:r>
      <w:r>
        <w:rPr>
          <w:rFonts w:eastAsia="Times New Roman" w:cs="Times New Roman"/>
          <w:szCs w:val="24"/>
        </w:rPr>
        <w:t>Ινστιτούτα</w:t>
      </w:r>
      <w:r>
        <w:rPr>
          <w:rFonts w:eastAsia="Times New Roman" w:cs="Times New Roman"/>
          <w:szCs w:val="24"/>
        </w:rPr>
        <w:t xml:space="preserve"> </w:t>
      </w:r>
      <w:r>
        <w:rPr>
          <w:rFonts w:eastAsia="Times New Roman" w:cs="Times New Roman"/>
          <w:szCs w:val="24"/>
        </w:rPr>
        <w:t>Επαγγελματικής</w:t>
      </w:r>
      <w:r>
        <w:rPr>
          <w:rFonts w:eastAsia="Times New Roman" w:cs="Times New Roman"/>
          <w:szCs w:val="24"/>
        </w:rPr>
        <w:t xml:space="preserve"> </w:t>
      </w:r>
      <w:r>
        <w:rPr>
          <w:rFonts w:eastAsia="Times New Roman" w:cs="Times New Roman"/>
          <w:szCs w:val="24"/>
        </w:rPr>
        <w:t>Κατάρτισης.</w:t>
      </w:r>
      <w:r>
        <w:rPr>
          <w:rFonts w:eastAsia="Times New Roman" w:cs="Times New Roman"/>
          <w:szCs w:val="24"/>
        </w:rPr>
        <w:t xml:space="preserve"> </w:t>
      </w:r>
      <w:r>
        <w:rPr>
          <w:rFonts w:eastAsia="Times New Roman" w:cs="Times New Roman"/>
          <w:szCs w:val="24"/>
        </w:rPr>
        <w:t>Ορίζεται,</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μπορούν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διδάξουν</w:t>
      </w:r>
      <w:r>
        <w:rPr>
          <w:rFonts w:eastAsia="Times New Roman" w:cs="Times New Roman"/>
          <w:szCs w:val="24"/>
        </w:rPr>
        <w:t xml:space="preserve"> </w:t>
      </w:r>
      <w:r>
        <w:rPr>
          <w:rFonts w:eastAsia="Times New Roman" w:cs="Times New Roman"/>
          <w:szCs w:val="24"/>
        </w:rPr>
        <w:t>εκπαιδευτικοί</w:t>
      </w:r>
      <w:r>
        <w:rPr>
          <w:rFonts w:eastAsia="Times New Roman" w:cs="Times New Roman"/>
          <w:szCs w:val="24"/>
        </w:rPr>
        <w:t xml:space="preserve"> </w:t>
      </w:r>
      <w:r>
        <w:rPr>
          <w:rFonts w:eastAsia="Times New Roman" w:cs="Times New Roman"/>
          <w:szCs w:val="24"/>
        </w:rPr>
        <w:t>πρωτοβάθμιας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δευτεροβάθμιας</w:t>
      </w:r>
      <w:r>
        <w:rPr>
          <w:rFonts w:eastAsia="Times New Roman" w:cs="Times New Roman"/>
          <w:szCs w:val="24"/>
        </w:rPr>
        <w:t xml:space="preserve"> </w:t>
      </w:r>
      <w:r>
        <w:rPr>
          <w:rFonts w:eastAsia="Times New Roman" w:cs="Times New Roman"/>
          <w:szCs w:val="24"/>
        </w:rPr>
        <w:t>εκπαίδευσης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πράξη</w:t>
      </w:r>
      <w:r>
        <w:rPr>
          <w:rFonts w:eastAsia="Times New Roman" w:cs="Times New Roman"/>
          <w:szCs w:val="24"/>
        </w:rPr>
        <w:t xml:space="preserve"> </w:t>
      </w:r>
      <w:r>
        <w:rPr>
          <w:rFonts w:eastAsia="Times New Roman" w:cs="Times New Roman"/>
          <w:szCs w:val="24"/>
        </w:rPr>
        <w:t>μετάταξης.</w:t>
      </w:r>
      <w:r>
        <w:rPr>
          <w:rFonts w:eastAsia="Times New Roman" w:cs="Times New Roman"/>
          <w:szCs w:val="24"/>
        </w:rPr>
        <w:t xml:space="preserve"> </w:t>
      </w:r>
      <w:r>
        <w:rPr>
          <w:rFonts w:eastAsia="Times New Roman" w:cs="Times New Roman"/>
          <w:szCs w:val="24"/>
        </w:rPr>
        <w:t>Φεύγουν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σχολεία</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Δεύτερον,</w:t>
      </w:r>
      <w:r>
        <w:rPr>
          <w:rFonts w:eastAsia="Times New Roman" w:cs="Times New Roman"/>
          <w:szCs w:val="24"/>
        </w:rPr>
        <w:t xml:space="preserve"> </w:t>
      </w:r>
      <w:r>
        <w:rPr>
          <w:rFonts w:eastAsia="Times New Roman" w:cs="Times New Roman"/>
          <w:szCs w:val="24"/>
        </w:rPr>
        <w:t>εκπαιδευτικοί</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lastRenderedPageBreak/>
        <w:t>πρωτοβάθμιας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δευτεροβάθμιας,</w:t>
      </w:r>
      <w:r>
        <w:rPr>
          <w:rFonts w:eastAsia="Times New Roman" w:cs="Times New Roman"/>
          <w:szCs w:val="24"/>
        </w:rPr>
        <w:t xml:space="preserve"> </w:t>
      </w:r>
      <w:r>
        <w:rPr>
          <w:rFonts w:eastAsia="Times New Roman" w:cs="Times New Roman"/>
          <w:szCs w:val="24"/>
        </w:rPr>
        <w:t>αναπληρωτές,</w:t>
      </w:r>
      <w:r>
        <w:rPr>
          <w:rFonts w:eastAsia="Times New Roman" w:cs="Times New Roman"/>
          <w:szCs w:val="24"/>
        </w:rPr>
        <w:t xml:space="preserve"> </w:t>
      </w:r>
      <w:r>
        <w:rPr>
          <w:rFonts w:eastAsia="Times New Roman" w:cs="Times New Roman"/>
          <w:szCs w:val="24"/>
        </w:rPr>
        <w:t>ωρομίσθιοι</w:t>
      </w:r>
      <w:r>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οποίοι</w:t>
      </w:r>
      <w:r>
        <w:rPr>
          <w:rFonts w:eastAsia="Times New Roman" w:cs="Times New Roman"/>
          <w:szCs w:val="24"/>
        </w:rPr>
        <w:t xml:space="preserve"> </w:t>
      </w:r>
      <w:r>
        <w:rPr>
          <w:rFonts w:eastAsia="Times New Roman" w:cs="Times New Roman"/>
          <w:szCs w:val="24"/>
        </w:rPr>
        <w:t>κάνουν</w:t>
      </w:r>
      <w:r>
        <w:rPr>
          <w:rFonts w:eastAsia="Times New Roman" w:cs="Times New Roman"/>
          <w:szCs w:val="24"/>
        </w:rPr>
        <w:t xml:space="preserve"> </w:t>
      </w:r>
      <w:r>
        <w:rPr>
          <w:rFonts w:eastAsia="Times New Roman" w:cs="Times New Roman"/>
          <w:szCs w:val="24"/>
        </w:rPr>
        <w:t>υπερωριακή</w:t>
      </w:r>
      <w:r>
        <w:rPr>
          <w:rFonts w:eastAsia="Times New Roman" w:cs="Times New Roman"/>
          <w:szCs w:val="24"/>
        </w:rPr>
        <w:t xml:space="preserve"> </w:t>
      </w:r>
      <w:r>
        <w:rPr>
          <w:rFonts w:eastAsia="Times New Roman" w:cs="Times New Roman"/>
          <w:szCs w:val="24"/>
        </w:rPr>
        <w:t>εργασία.</w:t>
      </w:r>
      <w:r>
        <w:rPr>
          <w:rFonts w:eastAsia="Times New Roman" w:cs="Times New Roman"/>
          <w:szCs w:val="24"/>
        </w:rPr>
        <w:t xml:space="preserve"> </w:t>
      </w:r>
      <w:r>
        <w:rPr>
          <w:rFonts w:eastAsia="Times New Roman" w:cs="Times New Roman"/>
          <w:szCs w:val="24"/>
        </w:rPr>
        <w:t>Τρίτον,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εκπαιδευτές</w:t>
      </w:r>
      <w:r>
        <w:rPr>
          <w:rFonts w:eastAsia="Times New Roman" w:cs="Times New Roman"/>
          <w:szCs w:val="24"/>
        </w:rPr>
        <w:t xml:space="preserve"> </w:t>
      </w:r>
      <w:r>
        <w:rPr>
          <w:rFonts w:eastAsia="Times New Roman" w:cs="Times New Roman"/>
          <w:szCs w:val="24"/>
        </w:rPr>
        <w:t>ενηλίκων</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σύμβαση</w:t>
      </w:r>
      <w:r>
        <w:rPr>
          <w:rFonts w:eastAsia="Times New Roman" w:cs="Times New Roman"/>
          <w:szCs w:val="24"/>
        </w:rPr>
        <w:t xml:space="preserve"> </w:t>
      </w:r>
      <w:r>
        <w:rPr>
          <w:rFonts w:eastAsia="Times New Roman" w:cs="Times New Roman"/>
          <w:szCs w:val="24"/>
        </w:rPr>
        <w:t>εξαρτημένης</w:t>
      </w:r>
      <w:r>
        <w:rPr>
          <w:rFonts w:eastAsia="Times New Roman" w:cs="Times New Roman"/>
          <w:szCs w:val="24"/>
        </w:rPr>
        <w:t xml:space="preserve"> </w:t>
      </w:r>
      <w:r>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ορισμένου</w:t>
      </w:r>
      <w:r>
        <w:rPr>
          <w:rFonts w:eastAsia="Times New Roman" w:cs="Times New Roman"/>
          <w:szCs w:val="24"/>
        </w:rPr>
        <w:t xml:space="preserve"> </w:t>
      </w:r>
      <w:r>
        <w:rPr>
          <w:rFonts w:eastAsia="Times New Roman" w:cs="Times New Roman"/>
          <w:szCs w:val="24"/>
        </w:rPr>
        <w:t>χρόνου</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σύμβαση</w:t>
      </w:r>
      <w:r>
        <w:rPr>
          <w:rFonts w:eastAsia="Times New Roman" w:cs="Times New Roman"/>
          <w:szCs w:val="24"/>
        </w:rPr>
        <w:t xml:space="preserve"> </w:t>
      </w:r>
      <w:r>
        <w:rPr>
          <w:rFonts w:eastAsia="Times New Roman" w:cs="Times New Roman"/>
          <w:szCs w:val="24"/>
        </w:rPr>
        <w:t>έργου</w:t>
      </w:r>
      <w:r>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Τέλος,</w:t>
      </w:r>
      <w:r>
        <w:rPr>
          <w:rFonts w:eastAsia="Times New Roman" w:cs="Times New Roman"/>
          <w:szCs w:val="24"/>
        </w:rPr>
        <w:t xml:space="preserve"> </w:t>
      </w:r>
      <w:r>
        <w:rPr>
          <w:rFonts w:eastAsia="Times New Roman" w:cs="Times New Roman"/>
          <w:szCs w:val="24"/>
        </w:rPr>
        <w:t>μέλη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Ειδικού</w:t>
      </w:r>
      <w:r>
        <w:rPr>
          <w:rFonts w:eastAsia="Times New Roman" w:cs="Times New Roman"/>
          <w:szCs w:val="24"/>
        </w:rPr>
        <w:t xml:space="preserve"> </w:t>
      </w:r>
      <w:r>
        <w:rPr>
          <w:rFonts w:eastAsia="Times New Roman" w:cs="Times New Roman"/>
          <w:szCs w:val="24"/>
        </w:rPr>
        <w:t>Εκπαιδευτικού</w:t>
      </w:r>
      <w:r>
        <w:rPr>
          <w:rFonts w:eastAsia="Times New Roman" w:cs="Times New Roman"/>
          <w:szCs w:val="24"/>
        </w:rPr>
        <w:t xml:space="preserve"> </w:t>
      </w:r>
      <w:r>
        <w:rPr>
          <w:rFonts w:eastAsia="Times New Roman" w:cs="Times New Roman"/>
          <w:szCs w:val="24"/>
        </w:rPr>
        <w:t>Προσωπικού</w:t>
      </w:r>
      <w:r>
        <w:rPr>
          <w:rFonts w:eastAsia="Times New Roman" w:cs="Times New Roman"/>
          <w:szCs w:val="24"/>
        </w:rPr>
        <w:t xml:space="preserve"> </w:t>
      </w:r>
      <w:r>
        <w:rPr>
          <w:rFonts w:eastAsia="Times New Roman" w:cs="Times New Roman"/>
          <w:szCs w:val="24"/>
        </w:rPr>
        <w:t>(</w:t>
      </w:r>
      <w:r>
        <w:rPr>
          <w:rFonts w:eastAsia="Times New Roman" w:cs="Times New Roman"/>
          <w:szCs w:val="24"/>
        </w:rPr>
        <w:t>ΕΕΠ</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Ειδικού</w:t>
      </w:r>
      <w:r>
        <w:rPr>
          <w:rFonts w:eastAsia="Times New Roman" w:cs="Times New Roman"/>
          <w:szCs w:val="24"/>
        </w:rPr>
        <w:t xml:space="preserve"> </w:t>
      </w:r>
      <w:r>
        <w:rPr>
          <w:rFonts w:eastAsia="Times New Roman" w:cs="Times New Roman"/>
          <w:szCs w:val="24"/>
        </w:rPr>
        <w:t>Βοηθητικού</w:t>
      </w:r>
      <w:r>
        <w:rPr>
          <w:rFonts w:eastAsia="Times New Roman" w:cs="Times New Roman"/>
          <w:szCs w:val="24"/>
        </w:rPr>
        <w:t xml:space="preserve"> </w:t>
      </w:r>
      <w:r>
        <w:rPr>
          <w:rFonts w:eastAsia="Times New Roman" w:cs="Times New Roman"/>
          <w:szCs w:val="24"/>
        </w:rPr>
        <w:t>Προσωπικού.</w:t>
      </w:r>
      <w:r>
        <w:rPr>
          <w:rFonts w:eastAsia="Times New Roman" w:cs="Times New Roman"/>
          <w:szCs w:val="24"/>
        </w:rPr>
        <w:t xml:space="preserve"> </w:t>
      </w:r>
    </w:p>
    <w:p w14:paraId="076E7CA0"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Ως</w:t>
      </w:r>
      <w:r>
        <w:rPr>
          <w:rFonts w:eastAsia="Times New Roman" w:cs="Times New Roman"/>
          <w:szCs w:val="24"/>
        </w:rPr>
        <w:t xml:space="preserve"> </w:t>
      </w:r>
      <w:r>
        <w:rPr>
          <w:rFonts w:eastAsia="Times New Roman" w:cs="Times New Roman"/>
          <w:szCs w:val="24"/>
        </w:rPr>
        <w:t>εκπαιδευτής</w:t>
      </w:r>
      <w:r>
        <w:rPr>
          <w:rFonts w:eastAsia="Times New Roman" w:cs="Times New Roman"/>
          <w:szCs w:val="24"/>
        </w:rPr>
        <w:t xml:space="preserve"> </w:t>
      </w:r>
      <w:r>
        <w:rPr>
          <w:rFonts w:eastAsia="Times New Roman" w:cs="Times New Roman"/>
          <w:szCs w:val="24"/>
        </w:rPr>
        <w:t>ενηλίκων</w:t>
      </w:r>
      <w:r>
        <w:rPr>
          <w:rFonts w:eastAsia="Times New Roman" w:cs="Times New Roman"/>
          <w:szCs w:val="24"/>
        </w:rPr>
        <w:t xml:space="preserve"> </w:t>
      </w:r>
      <w:r>
        <w:rPr>
          <w:rFonts w:eastAsia="Times New Roman" w:cs="Times New Roman"/>
          <w:szCs w:val="24"/>
        </w:rPr>
        <w:t>ορίζεται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επαγγελματίας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οποίος</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νόμιμα</w:t>
      </w:r>
      <w:r>
        <w:rPr>
          <w:rFonts w:eastAsia="Times New Roman" w:cs="Times New Roman"/>
          <w:szCs w:val="24"/>
        </w:rPr>
        <w:t xml:space="preserve"> </w:t>
      </w:r>
      <w:r>
        <w:rPr>
          <w:rFonts w:eastAsia="Times New Roman" w:cs="Times New Roman"/>
          <w:szCs w:val="24"/>
        </w:rPr>
        <w:t>τυπικά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ουσιαστικά</w:t>
      </w:r>
      <w:r>
        <w:rPr>
          <w:rFonts w:eastAsia="Times New Roman" w:cs="Times New Roman"/>
          <w:szCs w:val="24"/>
        </w:rPr>
        <w:t xml:space="preserve"> </w:t>
      </w:r>
      <w:r>
        <w:rPr>
          <w:rFonts w:eastAsia="Times New Roman" w:cs="Times New Roman"/>
          <w:szCs w:val="24"/>
        </w:rPr>
        <w:t>προσόντα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άσκηση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επαγγέλματος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απαιτούμενη</w:t>
      </w:r>
      <w:r>
        <w:rPr>
          <w:rFonts w:eastAsia="Times New Roman" w:cs="Times New Roman"/>
          <w:szCs w:val="24"/>
        </w:rPr>
        <w:t xml:space="preserve"> </w:t>
      </w:r>
      <w:r>
        <w:rPr>
          <w:rFonts w:eastAsia="Times New Roman" w:cs="Times New Roman"/>
          <w:szCs w:val="24"/>
        </w:rPr>
        <w:t>πιστοποιημένη</w:t>
      </w:r>
      <w:r>
        <w:rPr>
          <w:rFonts w:eastAsia="Times New Roman" w:cs="Times New Roman"/>
          <w:szCs w:val="24"/>
        </w:rPr>
        <w:t xml:space="preserve"> </w:t>
      </w:r>
      <w:r>
        <w:rPr>
          <w:rFonts w:eastAsia="Times New Roman" w:cs="Times New Roman"/>
          <w:szCs w:val="24"/>
        </w:rPr>
        <w:t>εκπαιδευτική</w:t>
      </w:r>
      <w:r>
        <w:rPr>
          <w:rFonts w:eastAsia="Times New Roman" w:cs="Times New Roman"/>
          <w:szCs w:val="24"/>
        </w:rPr>
        <w:t xml:space="preserve"> </w:t>
      </w:r>
      <w:r>
        <w:rPr>
          <w:rFonts w:eastAsia="Times New Roman" w:cs="Times New Roman"/>
          <w:szCs w:val="24"/>
        </w:rPr>
        <w:t>ικανότητα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επάρκεια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ειδική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γενική</w:t>
      </w:r>
      <w:r>
        <w:rPr>
          <w:rFonts w:eastAsia="Times New Roman" w:cs="Times New Roman"/>
          <w:szCs w:val="24"/>
        </w:rPr>
        <w:t xml:space="preserve"> </w:t>
      </w:r>
      <w:r>
        <w:rPr>
          <w:rFonts w:eastAsia="Times New Roman" w:cs="Times New Roman"/>
          <w:szCs w:val="24"/>
        </w:rPr>
        <w:t>εκπαίδευση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ενηλίκων.</w:t>
      </w:r>
      <w:r>
        <w:rPr>
          <w:rFonts w:eastAsia="Times New Roman" w:cs="Times New Roman"/>
          <w:szCs w:val="24"/>
        </w:rPr>
        <w:t xml:space="preserve"> </w:t>
      </w:r>
    </w:p>
    <w:p w14:paraId="076E7CA1"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Σύμφωνα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άρθρο</w:t>
      </w:r>
      <w:r>
        <w:rPr>
          <w:rFonts w:eastAsia="Times New Roman" w:cs="Times New Roman"/>
          <w:szCs w:val="24"/>
        </w:rPr>
        <w:t xml:space="preserve"> </w:t>
      </w:r>
      <w:r>
        <w:rPr>
          <w:rFonts w:eastAsia="Times New Roman" w:cs="Times New Roman"/>
          <w:szCs w:val="24"/>
        </w:rPr>
        <w:t>27</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ανωτέρω</w:t>
      </w:r>
      <w:r>
        <w:rPr>
          <w:rFonts w:eastAsia="Times New Roman" w:cs="Times New Roman"/>
          <w:szCs w:val="24"/>
        </w:rPr>
        <w:t xml:space="preserve"> </w:t>
      </w:r>
      <w:r>
        <w:rPr>
          <w:rFonts w:eastAsia="Times New Roman" w:cs="Times New Roman"/>
          <w:szCs w:val="24"/>
        </w:rPr>
        <w:t>νόμου,</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επάρκεια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διαρκής</w:t>
      </w:r>
      <w:r>
        <w:rPr>
          <w:rFonts w:eastAsia="Times New Roman" w:cs="Times New Roman"/>
          <w:szCs w:val="24"/>
        </w:rPr>
        <w:t xml:space="preserve"> </w:t>
      </w:r>
      <w:proofErr w:type="spellStart"/>
      <w:r>
        <w:rPr>
          <w:rFonts w:eastAsia="Times New Roman" w:cs="Times New Roman"/>
          <w:szCs w:val="24"/>
        </w:rPr>
        <w:t>επικαιροποίηση</w:t>
      </w:r>
      <w:proofErr w:type="spellEnd"/>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προσόντων</w:t>
      </w:r>
      <w:r>
        <w:rPr>
          <w:rFonts w:eastAsia="Times New Roman" w:cs="Times New Roman"/>
          <w:szCs w:val="24"/>
        </w:rPr>
        <w:t xml:space="preserve"> </w:t>
      </w:r>
      <w:r>
        <w:rPr>
          <w:rFonts w:eastAsia="Times New Roman" w:cs="Times New Roman"/>
          <w:szCs w:val="24"/>
        </w:rPr>
        <w:t>αυτών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ανθρώπων,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εκπαιδευτών</w:t>
      </w:r>
      <w:r>
        <w:rPr>
          <w:rFonts w:eastAsia="Times New Roman" w:cs="Times New Roman"/>
          <w:szCs w:val="24"/>
        </w:rPr>
        <w:t xml:space="preserve"> </w:t>
      </w:r>
      <w:r>
        <w:rPr>
          <w:rFonts w:eastAsia="Times New Roman" w:cs="Times New Roman"/>
          <w:szCs w:val="24"/>
        </w:rPr>
        <w:t>ενηλίκων,</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αποτελούν</w:t>
      </w:r>
      <w:r>
        <w:rPr>
          <w:rFonts w:eastAsia="Times New Roman" w:cs="Times New Roman"/>
          <w:szCs w:val="24"/>
        </w:rPr>
        <w:t xml:space="preserve"> </w:t>
      </w:r>
      <w:r>
        <w:rPr>
          <w:rFonts w:eastAsia="Times New Roman" w:cs="Times New Roman"/>
          <w:szCs w:val="24"/>
        </w:rPr>
        <w:t>βασικές</w:t>
      </w:r>
      <w:r>
        <w:rPr>
          <w:rFonts w:eastAsia="Times New Roman" w:cs="Times New Roman"/>
          <w:szCs w:val="24"/>
        </w:rPr>
        <w:t xml:space="preserve"> </w:t>
      </w:r>
      <w:r>
        <w:rPr>
          <w:rFonts w:eastAsia="Times New Roman" w:cs="Times New Roman"/>
          <w:szCs w:val="24"/>
        </w:rPr>
        <w:t>προϋποθέσεις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πρόσληψή</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δημόσια</w:t>
      </w:r>
      <w:r>
        <w:rPr>
          <w:rFonts w:eastAsia="Times New Roman" w:cs="Times New Roman"/>
          <w:szCs w:val="24"/>
        </w:rPr>
        <w:t xml:space="preserve"> </w:t>
      </w:r>
      <w:r>
        <w:rPr>
          <w:rFonts w:eastAsia="Times New Roman" w:cs="Times New Roman"/>
          <w:szCs w:val="24"/>
        </w:rPr>
        <w:t>ΙΕΚ,</w:t>
      </w:r>
      <w:r>
        <w:rPr>
          <w:rFonts w:eastAsia="Times New Roman" w:cs="Times New Roman"/>
          <w:szCs w:val="24"/>
        </w:rPr>
        <w:t xml:space="preserve"> </w:t>
      </w:r>
      <w:r>
        <w:rPr>
          <w:rFonts w:eastAsia="Times New Roman" w:cs="Times New Roman"/>
          <w:szCs w:val="24"/>
        </w:rPr>
        <w:t>ούτως</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υψηλής</w:t>
      </w:r>
      <w:r>
        <w:rPr>
          <w:rFonts w:eastAsia="Times New Roman" w:cs="Times New Roman"/>
          <w:szCs w:val="24"/>
        </w:rPr>
        <w:t xml:space="preserve"> </w:t>
      </w:r>
      <w:r>
        <w:rPr>
          <w:rFonts w:eastAsia="Times New Roman" w:cs="Times New Roman"/>
          <w:szCs w:val="24"/>
        </w:rPr>
        <w:t>κατάρτισης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άνθρωποι</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διδάσκουν</w:t>
      </w:r>
      <w:r>
        <w:rPr>
          <w:rFonts w:eastAsia="Times New Roman" w:cs="Times New Roman"/>
          <w:szCs w:val="24"/>
        </w:rPr>
        <w:t xml:space="preserve"> </w:t>
      </w:r>
      <w:r>
        <w:rPr>
          <w:rFonts w:eastAsia="Times New Roman" w:cs="Times New Roman"/>
          <w:szCs w:val="24"/>
        </w:rPr>
        <w:t>ενήλικες.</w:t>
      </w:r>
    </w:p>
    <w:p w14:paraId="076E7CA2" w14:textId="77777777" w:rsidR="008A5475" w:rsidRDefault="00367962">
      <w:pPr>
        <w:spacing w:after="0" w:line="600" w:lineRule="auto"/>
        <w:ind w:firstLine="720"/>
        <w:jc w:val="both"/>
        <w:rPr>
          <w:rFonts w:eastAsia="Times New Roman"/>
          <w:szCs w:val="24"/>
        </w:rPr>
      </w:pPr>
      <w:r>
        <w:rPr>
          <w:rFonts w:eastAsia="Times New Roman"/>
          <w:szCs w:val="24"/>
        </w:rPr>
        <w:t>Αυτά,</w:t>
      </w:r>
      <w:r>
        <w:rPr>
          <w:rFonts w:eastAsia="Times New Roman"/>
          <w:szCs w:val="24"/>
        </w:rPr>
        <w:t xml:space="preserve"> </w:t>
      </w:r>
      <w:r>
        <w:rPr>
          <w:rFonts w:eastAsia="Times New Roman"/>
          <w:szCs w:val="24"/>
        </w:rPr>
        <w:t>λοιπόν,</w:t>
      </w:r>
      <w:r>
        <w:rPr>
          <w:rFonts w:eastAsia="Times New Roman"/>
          <w:szCs w:val="24"/>
        </w:rPr>
        <w:t xml:space="preserve"> </w:t>
      </w:r>
      <w:r>
        <w:rPr>
          <w:rFonts w:eastAsia="Times New Roman"/>
          <w:szCs w:val="24"/>
        </w:rPr>
        <w:t>προβλέπονται</w:t>
      </w:r>
      <w:r>
        <w:rPr>
          <w:rFonts w:eastAsia="Times New Roman"/>
          <w:szCs w:val="24"/>
        </w:rPr>
        <w:t xml:space="preserve"> </w:t>
      </w:r>
      <w:r>
        <w:rPr>
          <w:rFonts w:eastAsia="Times New Roman"/>
          <w:szCs w:val="24"/>
        </w:rPr>
        <w:t>σύμφωνα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νόμο.</w:t>
      </w:r>
      <w:r>
        <w:rPr>
          <w:rFonts w:eastAsia="Times New Roman"/>
          <w:szCs w:val="24"/>
        </w:rPr>
        <w:t xml:space="preserve"> </w:t>
      </w:r>
      <w:r>
        <w:rPr>
          <w:rFonts w:eastAsia="Times New Roman"/>
          <w:szCs w:val="24"/>
        </w:rPr>
        <w:t>Άρα,</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πιστοποιημένοι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ΕΟΠΠΕΠ,</w:t>
      </w:r>
      <w:r>
        <w:rPr>
          <w:rFonts w:eastAsia="Times New Roman"/>
          <w:szCs w:val="24"/>
        </w:rPr>
        <w:t xml:space="preserve"> </w:t>
      </w:r>
      <w:r>
        <w:rPr>
          <w:rFonts w:eastAsia="Times New Roman"/>
          <w:szCs w:val="24"/>
        </w:rPr>
        <w:t>σύμφωνα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νόμο.</w:t>
      </w:r>
      <w:r>
        <w:rPr>
          <w:rFonts w:eastAsia="Times New Roman"/>
          <w:szCs w:val="24"/>
        </w:rPr>
        <w:t xml:space="preserve"> </w:t>
      </w:r>
    </w:p>
    <w:p w14:paraId="076E7CA3" w14:textId="77777777" w:rsidR="008A5475" w:rsidRDefault="00367962">
      <w:pPr>
        <w:spacing w:after="0" w:line="600" w:lineRule="auto"/>
        <w:ind w:firstLine="720"/>
        <w:jc w:val="both"/>
        <w:rPr>
          <w:rFonts w:eastAsia="Times New Roman"/>
          <w:szCs w:val="24"/>
        </w:rPr>
      </w:pPr>
      <w:r>
        <w:rPr>
          <w:rFonts w:eastAsia="Times New Roman"/>
          <w:szCs w:val="24"/>
        </w:rPr>
        <w:t>Όμως,</w:t>
      </w:r>
      <w:r>
        <w:rPr>
          <w:rFonts w:eastAsia="Times New Roman"/>
          <w:szCs w:val="24"/>
        </w:rPr>
        <w:t xml:space="preserve"> </w:t>
      </w:r>
      <w:r>
        <w:rPr>
          <w:rFonts w:eastAsia="Times New Roman"/>
          <w:szCs w:val="24"/>
        </w:rPr>
        <w:t>εδώ</w:t>
      </w:r>
      <w:r>
        <w:rPr>
          <w:rFonts w:eastAsia="Times New Roman"/>
          <w:szCs w:val="24"/>
        </w:rPr>
        <w:t xml:space="preserve"> </w:t>
      </w:r>
      <w:r>
        <w:rPr>
          <w:rFonts w:eastAsia="Times New Roman"/>
          <w:szCs w:val="24"/>
        </w:rPr>
        <w:t>θέλω</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ερωτήματα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θέτετε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φέτος,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Οκτώβριο</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2015,</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Γενικός</w:t>
      </w:r>
      <w:r>
        <w:rPr>
          <w:rFonts w:eastAsia="Times New Roman"/>
          <w:szCs w:val="24"/>
        </w:rPr>
        <w:t xml:space="preserve"> </w:t>
      </w:r>
      <w:r>
        <w:rPr>
          <w:rFonts w:eastAsia="Times New Roman"/>
          <w:szCs w:val="24"/>
        </w:rPr>
        <w:lastRenderedPageBreak/>
        <w:t>Γραμματέας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Διά</w:t>
      </w:r>
      <w:r>
        <w:rPr>
          <w:rFonts w:eastAsia="Times New Roman"/>
          <w:szCs w:val="24"/>
        </w:rPr>
        <w:t xml:space="preserve"> </w:t>
      </w:r>
      <w:r>
        <w:rPr>
          <w:rFonts w:eastAsia="Times New Roman"/>
          <w:szCs w:val="24"/>
        </w:rPr>
        <w:t>Βίου</w:t>
      </w:r>
      <w:r>
        <w:rPr>
          <w:rFonts w:eastAsia="Times New Roman"/>
          <w:szCs w:val="24"/>
        </w:rPr>
        <w:t xml:space="preserve"> </w:t>
      </w:r>
      <w:r>
        <w:rPr>
          <w:rFonts w:eastAsia="Times New Roman"/>
          <w:szCs w:val="24"/>
        </w:rPr>
        <w:t>Μάθησης</w:t>
      </w:r>
      <w:r>
        <w:rPr>
          <w:rFonts w:eastAsia="Times New Roman"/>
          <w:szCs w:val="24"/>
        </w:rPr>
        <w:t xml:space="preserve"> </w:t>
      </w:r>
      <w:r>
        <w:rPr>
          <w:rFonts w:eastAsia="Times New Roman"/>
          <w:szCs w:val="24"/>
        </w:rPr>
        <w:t>όρισε</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μόρια,</w:t>
      </w:r>
      <w:r>
        <w:rPr>
          <w:rFonts w:eastAsia="Times New Roman"/>
          <w:szCs w:val="24"/>
        </w:rPr>
        <w:t xml:space="preserve"> </w:t>
      </w:r>
      <w:r>
        <w:rPr>
          <w:rFonts w:eastAsia="Times New Roman"/>
          <w:szCs w:val="24"/>
        </w:rPr>
        <w:t>τη</w:t>
      </w:r>
      <w:r>
        <w:rPr>
          <w:rFonts w:eastAsia="Times New Roman"/>
          <w:szCs w:val="24"/>
        </w:rPr>
        <w:t xml:space="preserve"> </w:t>
      </w:r>
      <w:proofErr w:type="spellStart"/>
      <w:r>
        <w:rPr>
          <w:rFonts w:eastAsia="Times New Roman"/>
          <w:szCs w:val="24"/>
        </w:rPr>
        <w:t>μοριοδότηση</w:t>
      </w:r>
      <w:proofErr w:type="spellEnd"/>
      <w:r>
        <w:rPr>
          <w:rFonts w:eastAsia="Times New Roman"/>
          <w:szCs w:val="24"/>
        </w:rPr>
        <w:t>,</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έτος</w:t>
      </w:r>
      <w:r>
        <w:rPr>
          <w:rFonts w:eastAsia="Times New Roman"/>
          <w:szCs w:val="24"/>
        </w:rPr>
        <w:t xml:space="preserve"> </w:t>
      </w:r>
      <w:r>
        <w:rPr>
          <w:rFonts w:eastAsia="Times New Roman"/>
          <w:szCs w:val="24"/>
        </w:rPr>
        <w:t>2015-2016</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περιλαμβάνονται</w:t>
      </w:r>
      <w:r>
        <w:rPr>
          <w:rFonts w:eastAsia="Times New Roman"/>
          <w:szCs w:val="24"/>
        </w:rPr>
        <w:t xml:space="preserve"> </w:t>
      </w:r>
      <w:r>
        <w:rPr>
          <w:rFonts w:eastAsia="Times New Roman"/>
          <w:szCs w:val="24"/>
        </w:rPr>
        <w:t>τριάντα</w:t>
      </w:r>
      <w:r>
        <w:rPr>
          <w:rFonts w:eastAsia="Times New Roman"/>
          <w:szCs w:val="24"/>
        </w:rPr>
        <w:t xml:space="preserve"> </w:t>
      </w:r>
      <w:r>
        <w:rPr>
          <w:rFonts w:eastAsia="Times New Roman"/>
          <w:szCs w:val="24"/>
        </w:rPr>
        <w:t>τέσσερα</w:t>
      </w:r>
      <w:r>
        <w:rPr>
          <w:rFonts w:eastAsia="Times New Roman"/>
          <w:szCs w:val="24"/>
        </w:rPr>
        <w:t xml:space="preserve"> </w:t>
      </w:r>
      <w:r>
        <w:rPr>
          <w:rFonts w:eastAsia="Times New Roman"/>
          <w:szCs w:val="24"/>
        </w:rPr>
        <w:t>μόρ</w:t>
      </w:r>
      <w:r>
        <w:rPr>
          <w:rFonts w:eastAsia="Times New Roman"/>
          <w:szCs w:val="24"/>
        </w:rPr>
        <w:t>ια</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εκπαίδευση-επιμόρφωση,</w:t>
      </w:r>
      <w:r>
        <w:rPr>
          <w:rFonts w:eastAsia="Times New Roman"/>
          <w:szCs w:val="24"/>
        </w:rPr>
        <w:t xml:space="preserve"> </w:t>
      </w:r>
      <w:r>
        <w:rPr>
          <w:rFonts w:eastAsia="Times New Roman"/>
          <w:szCs w:val="24"/>
        </w:rPr>
        <w:t>είκοσι</w:t>
      </w:r>
      <w:r>
        <w:rPr>
          <w:rFonts w:eastAsia="Times New Roman"/>
          <w:szCs w:val="24"/>
        </w:rPr>
        <w:t xml:space="preserve"> </w:t>
      </w:r>
      <w:r>
        <w:rPr>
          <w:rFonts w:eastAsia="Times New Roman"/>
          <w:szCs w:val="24"/>
        </w:rPr>
        <w:t>δύο</w:t>
      </w:r>
      <w:r>
        <w:rPr>
          <w:rFonts w:eastAsia="Times New Roman"/>
          <w:szCs w:val="24"/>
        </w:rPr>
        <w:t xml:space="preserve"> </w:t>
      </w:r>
      <w:r>
        <w:rPr>
          <w:rFonts w:eastAsia="Times New Roman"/>
          <w:szCs w:val="24"/>
        </w:rPr>
        <w:t>μόρια</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εκπαιδευτική</w:t>
      </w:r>
      <w:r>
        <w:rPr>
          <w:rFonts w:eastAsia="Times New Roman"/>
          <w:szCs w:val="24"/>
        </w:rPr>
        <w:t xml:space="preserve"> </w:t>
      </w:r>
      <w:r>
        <w:rPr>
          <w:rFonts w:eastAsia="Times New Roman"/>
          <w:szCs w:val="24"/>
        </w:rPr>
        <w:t>εμπειρία,</w:t>
      </w:r>
      <w:r>
        <w:rPr>
          <w:rFonts w:eastAsia="Times New Roman"/>
          <w:szCs w:val="24"/>
        </w:rPr>
        <w:t xml:space="preserve"> </w:t>
      </w:r>
      <w:r>
        <w:rPr>
          <w:rFonts w:eastAsia="Times New Roman"/>
          <w:szCs w:val="24"/>
        </w:rPr>
        <w:t>δέκα</w:t>
      </w:r>
      <w:r>
        <w:rPr>
          <w:rFonts w:eastAsia="Times New Roman"/>
          <w:szCs w:val="24"/>
        </w:rPr>
        <w:t xml:space="preserve"> </w:t>
      </w:r>
      <w:r>
        <w:rPr>
          <w:rFonts w:eastAsia="Times New Roman"/>
          <w:szCs w:val="24"/>
        </w:rPr>
        <w:t>μόρια</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εργασιακή</w:t>
      </w:r>
      <w:r>
        <w:rPr>
          <w:rFonts w:eastAsia="Times New Roman"/>
          <w:szCs w:val="24"/>
        </w:rPr>
        <w:t xml:space="preserve"> </w:t>
      </w:r>
      <w:r>
        <w:rPr>
          <w:rFonts w:eastAsia="Times New Roman"/>
          <w:szCs w:val="24"/>
        </w:rPr>
        <w:t>εμπειρία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τέλος</w:t>
      </w:r>
      <w:r>
        <w:rPr>
          <w:rFonts w:eastAsia="Times New Roman"/>
          <w:szCs w:val="24"/>
        </w:rPr>
        <w:t xml:space="preserve"> </w:t>
      </w:r>
      <w:r>
        <w:rPr>
          <w:rFonts w:eastAsia="Times New Roman"/>
          <w:szCs w:val="24"/>
        </w:rPr>
        <w:t>έξι</w:t>
      </w:r>
      <w:r>
        <w:rPr>
          <w:rFonts w:eastAsia="Times New Roman"/>
          <w:szCs w:val="24"/>
        </w:rPr>
        <w:t xml:space="preserve"> </w:t>
      </w:r>
      <w:r>
        <w:rPr>
          <w:rFonts w:eastAsia="Times New Roman"/>
          <w:szCs w:val="24"/>
        </w:rPr>
        <w:t>μόρια</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λοιπά</w:t>
      </w:r>
      <w:r>
        <w:rPr>
          <w:rFonts w:eastAsia="Times New Roman"/>
          <w:szCs w:val="24"/>
        </w:rPr>
        <w:t xml:space="preserve"> </w:t>
      </w:r>
      <w:r>
        <w:rPr>
          <w:rFonts w:eastAsia="Times New Roman"/>
          <w:szCs w:val="24"/>
        </w:rPr>
        <w:t>προσόντα,</w:t>
      </w:r>
      <w:r>
        <w:rPr>
          <w:rFonts w:eastAsia="Times New Roman"/>
          <w:szCs w:val="24"/>
        </w:rPr>
        <w:t xml:space="preserve"> </w:t>
      </w:r>
      <w:r>
        <w:rPr>
          <w:rFonts w:eastAsia="Times New Roman"/>
          <w:szCs w:val="24"/>
        </w:rPr>
        <w:t>γλώσσες,</w:t>
      </w:r>
      <w:r>
        <w:rPr>
          <w:rFonts w:eastAsia="Times New Roman"/>
          <w:szCs w:val="24"/>
        </w:rPr>
        <w:t xml:space="preserve"> </w:t>
      </w:r>
      <w:r>
        <w:rPr>
          <w:rFonts w:eastAsia="Times New Roman"/>
          <w:szCs w:val="24"/>
        </w:rPr>
        <w:t>χειρισμός</w:t>
      </w:r>
      <w:r>
        <w:rPr>
          <w:rFonts w:eastAsia="Times New Roman"/>
          <w:szCs w:val="24"/>
        </w:rPr>
        <w:t xml:space="preserve"> </w:t>
      </w:r>
      <w:r>
        <w:rPr>
          <w:rFonts w:eastAsia="Times New Roman"/>
          <w:szCs w:val="24"/>
        </w:rPr>
        <w:t>ηλεκτρονικών</w:t>
      </w:r>
      <w:r>
        <w:rPr>
          <w:rFonts w:eastAsia="Times New Roman"/>
          <w:szCs w:val="24"/>
        </w:rPr>
        <w:t xml:space="preserve"> </w:t>
      </w:r>
      <w:r>
        <w:rPr>
          <w:rFonts w:eastAsia="Times New Roman"/>
          <w:szCs w:val="24"/>
        </w:rPr>
        <w:t>υπολογιστών</w:t>
      </w:r>
      <w:r>
        <w:rPr>
          <w:rFonts w:eastAsia="Times New Roman"/>
          <w:szCs w:val="24"/>
        </w:rPr>
        <w:t xml:space="preserve">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076E7CA4" w14:textId="77777777" w:rsidR="008A5475" w:rsidRDefault="00367962">
      <w:pPr>
        <w:spacing w:after="0" w:line="600" w:lineRule="auto"/>
        <w:ind w:firstLine="720"/>
        <w:jc w:val="both"/>
        <w:rPr>
          <w:rFonts w:eastAsia="Times New Roman"/>
          <w:szCs w:val="24"/>
        </w:rPr>
      </w:pPr>
      <w:r>
        <w:rPr>
          <w:rFonts w:eastAsia="Times New Roman"/>
          <w:szCs w:val="24"/>
        </w:rPr>
        <w:t>Στη</w:t>
      </w:r>
      <w:r>
        <w:rPr>
          <w:rFonts w:eastAsia="Times New Roman"/>
          <w:szCs w:val="24"/>
        </w:rPr>
        <w:t xml:space="preserve"> </w:t>
      </w:r>
      <w:proofErr w:type="spellStart"/>
      <w:r>
        <w:rPr>
          <w:rFonts w:eastAsia="Times New Roman"/>
          <w:szCs w:val="24"/>
        </w:rPr>
        <w:t>μοριοδότηση</w:t>
      </w:r>
      <w:proofErr w:type="spellEnd"/>
      <w:r>
        <w:rPr>
          <w:rFonts w:eastAsia="Times New Roman"/>
          <w:szCs w:val="24"/>
        </w:rPr>
        <w:t xml:space="preserve"> </w:t>
      </w:r>
      <w:r>
        <w:rPr>
          <w:rFonts w:eastAsia="Times New Roman"/>
          <w:szCs w:val="24"/>
        </w:rPr>
        <w:t>αυτή</w:t>
      </w:r>
      <w:r>
        <w:rPr>
          <w:rFonts w:eastAsia="Times New Roman"/>
          <w:szCs w:val="24"/>
        </w:rPr>
        <w:t>ν</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πρώτη</w:t>
      </w:r>
      <w:r>
        <w:rPr>
          <w:rFonts w:eastAsia="Times New Roman"/>
          <w:szCs w:val="24"/>
        </w:rPr>
        <w:t xml:space="preserve"> </w:t>
      </w:r>
      <w:r>
        <w:rPr>
          <w:rFonts w:eastAsia="Times New Roman"/>
          <w:szCs w:val="24"/>
        </w:rPr>
        <w:t>φορά</w:t>
      </w:r>
      <w:r>
        <w:rPr>
          <w:rFonts w:eastAsia="Times New Roman"/>
          <w:szCs w:val="24"/>
        </w:rPr>
        <w:t xml:space="preserve"> </w:t>
      </w:r>
      <w:r>
        <w:rPr>
          <w:rFonts w:eastAsia="Times New Roman"/>
          <w:szCs w:val="24"/>
        </w:rPr>
        <w:t>προβλέπονται</w:t>
      </w:r>
      <w:r>
        <w:rPr>
          <w:rFonts w:eastAsia="Times New Roman"/>
          <w:szCs w:val="24"/>
        </w:rPr>
        <w:t xml:space="preserve"> </w:t>
      </w:r>
      <w:r>
        <w:rPr>
          <w:rFonts w:eastAsia="Times New Roman"/>
          <w:szCs w:val="24"/>
        </w:rPr>
        <w:t>κοινωνικά</w:t>
      </w:r>
      <w:r>
        <w:rPr>
          <w:rFonts w:eastAsia="Times New Roman"/>
          <w:szCs w:val="24"/>
        </w:rPr>
        <w:t xml:space="preserve"> </w:t>
      </w:r>
      <w:r>
        <w:rPr>
          <w:rFonts w:eastAsia="Times New Roman"/>
          <w:szCs w:val="24"/>
        </w:rPr>
        <w:t>κριτήρια:</w:t>
      </w:r>
      <w:r>
        <w:rPr>
          <w:rFonts w:eastAsia="Times New Roman"/>
          <w:szCs w:val="24"/>
        </w:rPr>
        <w:t xml:space="preserve"> </w:t>
      </w:r>
      <w:r>
        <w:rPr>
          <w:rFonts w:eastAsia="Times New Roman"/>
          <w:szCs w:val="24"/>
        </w:rPr>
        <w:t>Είκοσι</w:t>
      </w:r>
      <w:r>
        <w:rPr>
          <w:rFonts w:eastAsia="Times New Roman"/>
          <w:szCs w:val="24"/>
        </w:rPr>
        <w:t xml:space="preserve"> </w:t>
      </w:r>
      <w:r>
        <w:rPr>
          <w:rFonts w:eastAsia="Times New Roman"/>
          <w:szCs w:val="24"/>
        </w:rPr>
        <w:t>μόρια</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ανθρώπους</w:t>
      </w:r>
      <w:r>
        <w:rPr>
          <w:rFonts w:eastAsia="Times New Roman"/>
          <w:szCs w:val="24"/>
        </w:rPr>
        <w:t xml:space="preserve"> </w:t>
      </w:r>
      <w:r>
        <w:rPr>
          <w:rFonts w:eastAsia="Times New Roman"/>
          <w:szCs w:val="24"/>
        </w:rPr>
        <w:t>ανέργους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υπάρχει</w:t>
      </w:r>
      <w:r>
        <w:rPr>
          <w:rFonts w:eastAsia="Times New Roman"/>
          <w:szCs w:val="24"/>
        </w:rPr>
        <w:t xml:space="preserve"> </w:t>
      </w:r>
      <w:r>
        <w:rPr>
          <w:rFonts w:eastAsia="Times New Roman"/>
          <w:szCs w:val="24"/>
        </w:rPr>
        <w:t>διαβάθμιση</w:t>
      </w:r>
      <w:r>
        <w:rPr>
          <w:rFonts w:eastAsia="Times New Roman"/>
          <w:szCs w:val="24"/>
        </w:rPr>
        <w:t xml:space="preserve"> </w:t>
      </w:r>
      <w:r>
        <w:rPr>
          <w:rFonts w:eastAsia="Times New Roman"/>
          <w:szCs w:val="24"/>
        </w:rPr>
        <w:t>ανάλογα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χρόνια</w:t>
      </w:r>
      <w:r>
        <w:rPr>
          <w:rFonts w:eastAsia="Times New Roman"/>
          <w:szCs w:val="24"/>
        </w:rPr>
        <w:t xml:space="preserve"> </w:t>
      </w:r>
      <w:r>
        <w:rPr>
          <w:rFonts w:eastAsia="Times New Roman"/>
          <w:szCs w:val="24"/>
        </w:rPr>
        <w:t>ανεργίας-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ειδικές</w:t>
      </w:r>
      <w:r>
        <w:rPr>
          <w:rFonts w:eastAsia="Times New Roman"/>
          <w:szCs w:val="24"/>
        </w:rPr>
        <w:t xml:space="preserve"> </w:t>
      </w:r>
      <w:r>
        <w:rPr>
          <w:rFonts w:eastAsia="Times New Roman"/>
          <w:szCs w:val="24"/>
        </w:rPr>
        <w:t>κατηγορίες</w:t>
      </w:r>
      <w:r>
        <w:rPr>
          <w:rFonts w:eastAsia="Times New Roman"/>
          <w:szCs w:val="24"/>
        </w:rPr>
        <w:t xml:space="preserve"> </w:t>
      </w:r>
      <w:proofErr w:type="spellStart"/>
      <w:r>
        <w:rPr>
          <w:rFonts w:eastAsia="Times New Roman"/>
          <w:szCs w:val="24"/>
        </w:rPr>
        <w:t>τρίτεκνους</w:t>
      </w:r>
      <w:proofErr w:type="spellEnd"/>
      <w:r>
        <w:rPr>
          <w:rFonts w:eastAsia="Times New Roman"/>
          <w:szCs w:val="24"/>
        </w:rPr>
        <w:t>,</w:t>
      </w:r>
      <w:r>
        <w:rPr>
          <w:rFonts w:eastAsia="Times New Roman"/>
          <w:szCs w:val="24"/>
        </w:rPr>
        <w:t xml:space="preserve"> </w:t>
      </w:r>
      <w:r>
        <w:rPr>
          <w:rFonts w:eastAsia="Times New Roman"/>
          <w:szCs w:val="24"/>
        </w:rPr>
        <w:t>πολύτεκνους,</w:t>
      </w:r>
      <w:r>
        <w:rPr>
          <w:rFonts w:eastAsia="Times New Roman"/>
          <w:szCs w:val="24"/>
        </w:rPr>
        <w:t xml:space="preserve"> </w:t>
      </w:r>
      <w:r>
        <w:rPr>
          <w:rFonts w:eastAsia="Times New Roman"/>
          <w:szCs w:val="24"/>
        </w:rPr>
        <w:t>ΑΜΕΑ</w:t>
      </w:r>
      <w:r>
        <w:rPr>
          <w:rFonts w:eastAsia="Times New Roman"/>
          <w:szCs w:val="24"/>
        </w:rPr>
        <w:t xml:space="preserve">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r>
        <w:rPr>
          <w:rFonts w:eastAsia="Times New Roman"/>
          <w:szCs w:val="24"/>
        </w:rPr>
        <w:t xml:space="preserve"> </w:t>
      </w:r>
      <w:r>
        <w:rPr>
          <w:rFonts w:eastAsia="Times New Roman"/>
          <w:szCs w:val="24"/>
        </w:rPr>
        <w:t>που</w:t>
      </w:r>
      <w:r>
        <w:rPr>
          <w:rFonts w:eastAsia="Times New Roman"/>
          <w:szCs w:val="24"/>
        </w:rPr>
        <w:t xml:space="preserve"> </w:t>
      </w:r>
      <w:proofErr w:type="spellStart"/>
      <w:r>
        <w:rPr>
          <w:rFonts w:eastAsia="Times New Roman"/>
          <w:szCs w:val="24"/>
        </w:rPr>
        <w:t>μοριοδοτούνται</w:t>
      </w:r>
      <w:proofErr w:type="spellEnd"/>
      <w:r>
        <w:rPr>
          <w:rFonts w:eastAsia="Times New Roman"/>
          <w:szCs w:val="24"/>
        </w:rPr>
        <w:t xml:space="preserve"> </w:t>
      </w:r>
      <w:r>
        <w:rPr>
          <w:rFonts w:eastAsia="Times New Roman"/>
          <w:szCs w:val="24"/>
        </w:rPr>
        <w:t>επιπλέον</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είκοσι</w:t>
      </w:r>
      <w:r>
        <w:rPr>
          <w:rFonts w:eastAsia="Times New Roman"/>
          <w:szCs w:val="24"/>
        </w:rPr>
        <w:t xml:space="preserve"> </w:t>
      </w:r>
      <w:r>
        <w:rPr>
          <w:rFonts w:eastAsia="Times New Roman"/>
          <w:szCs w:val="24"/>
        </w:rPr>
        <w:t>μόρια.</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τι</w:t>
      </w:r>
      <w:r>
        <w:rPr>
          <w:rFonts w:eastAsia="Times New Roman"/>
          <w:szCs w:val="24"/>
        </w:rPr>
        <w:t xml:space="preserve"> </w:t>
      </w:r>
      <w:r>
        <w:rPr>
          <w:rFonts w:eastAsia="Times New Roman"/>
          <w:szCs w:val="24"/>
        </w:rPr>
        <w:t>βοήθησε;</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lastRenderedPageBreak/>
        <w:t>να</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μία</w:t>
      </w:r>
      <w:r>
        <w:rPr>
          <w:rFonts w:eastAsia="Times New Roman"/>
          <w:szCs w:val="24"/>
        </w:rPr>
        <w:t xml:space="preserve"> </w:t>
      </w:r>
      <w:r>
        <w:rPr>
          <w:rFonts w:eastAsia="Times New Roman"/>
          <w:szCs w:val="24"/>
        </w:rPr>
        <w:t>μεριά</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κατάλογο</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πιστοποιημένων</w:t>
      </w:r>
      <w:r>
        <w:rPr>
          <w:rFonts w:eastAsia="Times New Roman"/>
          <w:szCs w:val="24"/>
        </w:rPr>
        <w:t xml:space="preserve"> </w:t>
      </w:r>
      <w:r>
        <w:rPr>
          <w:rFonts w:eastAsia="Times New Roman"/>
          <w:szCs w:val="24"/>
        </w:rPr>
        <w:t>εκπαιδευτών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άλλη</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μη</w:t>
      </w:r>
      <w:r>
        <w:rPr>
          <w:rFonts w:eastAsia="Times New Roman"/>
          <w:szCs w:val="24"/>
        </w:rPr>
        <w:t xml:space="preserve"> </w:t>
      </w:r>
      <w:r>
        <w:rPr>
          <w:rFonts w:eastAsia="Times New Roman"/>
          <w:szCs w:val="24"/>
        </w:rPr>
        <w:t>πιστοποιημένων.</w:t>
      </w:r>
      <w:r>
        <w:rPr>
          <w:rFonts w:eastAsia="Times New Roman"/>
          <w:szCs w:val="24"/>
        </w:rPr>
        <w:t xml:space="preserve"> </w:t>
      </w:r>
    </w:p>
    <w:p w14:paraId="076E7CA5" w14:textId="77777777" w:rsidR="008A5475" w:rsidRDefault="00367962">
      <w:pPr>
        <w:spacing w:after="0" w:line="600" w:lineRule="auto"/>
        <w:ind w:firstLine="720"/>
        <w:jc w:val="both"/>
        <w:rPr>
          <w:rFonts w:eastAsia="Times New Roman"/>
          <w:szCs w:val="24"/>
        </w:rPr>
      </w:pPr>
      <w:r>
        <w:rPr>
          <w:rFonts w:eastAsia="Times New Roman"/>
          <w:szCs w:val="24"/>
        </w:rPr>
        <w:t>Με</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μόρια</w:t>
      </w:r>
      <w:r>
        <w:rPr>
          <w:rFonts w:eastAsia="Times New Roman"/>
          <w:szCs w:val="24"/>
        </w:rPr>
        <w:t xml:space="preserve"> </w:t>
      </w:r>
      <w:r>
        <w:rPr>
          <w:rFonts w:eastAsia="Times New Roman"/>
          <w:szCs w:val="24"/>
        </w:rPr>
        <w:t>ανεργίας</w:t>
      </w:r>
      <w:r>
        <w:rPr>
          <w:rFonts w:eastAsia="Times New Roman"/>
          <w:szCs w:val="24"/>
        </w:rPr>
        <w:t xml:space="preserve"> </w:t>
      </w:r>
      <w:r>
        <w:rPr>
          <w:rFonts w:eastAsia="Times New Roman"/>
          <w:szCs w:val="24"/>
        </w:rPr>
        <w:t>μπόρεσαν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προσλήφθηκαν</w:t>
      </w:r>
      <w:r>
        <w:rPr>
          <w:rFonts w:eastAsia="Times New Roman"/>
          <w:szCs w:val="24"/>
        </w:rPr>
        <w:t xml:space="preserve"> </w:t>
      </w:r>
      <w:r>
        <w:rPr>
          <w:rFonts w:eastAsia="Times New Roman"/>
          <w:szCs w:val="24"/>
        </w:rPr>
        <w:t>άνθρωποι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οποίοι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είχαν</w:t>
      </w:r>
      <w:r>
        <w:rPr>
          <w:rFonts w:eastAsia="Times New Roman"/>
          <w:szCs w:val="24"/>
        </w:rPr>
        <w:t xml:space="preserve"> </w:t>
      </w:r>
      <w:r>
        <w:rPr>
          <w:rFonts w:eastAsia="Times New Roman"/>
          <w:szCs w:val="24"/>
        </w:rPr>
        <w:t>πιστοποίηση</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ΕΟΠΠΕΠ,</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βάσει</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νόμου</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τροποποιήσεις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δέχτηκε</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νόμος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2013,</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μεν</w:t>
      </w:r>
      <w:r>
        <w:rPr>
          <w:rFonts w:eastAsia="Times New Roman"/>
          <w:szCs w:val="24"/>
        </w:rPr>
        <w:t xml:space="preserve"> </w:t>
      </w:r>
      <w:r>
        <w:rPr>
          <w:rFonts w:eastAsia="Times New Roman"/>
          <w:szCs w:val="24"/>
        </w:rPr>
        <w:t>πιστοποίηση</w:t>
      </w:r>
      <w:r>
        <w:rPr>
          <w:rFonts w:eastAsia="Times New Roman"/>
          <w:szCs w:val="24"/>
        </w:rPr>
        <w:t xml:space="preserve"> </w:t>
      </w:r>
      <w:r>
        <w:rPr>
          <w:rFonts w:eastAsia="Times New Roman"/>
          <w:szCs w:val="24"/>
        </w:rPr>
        <w:t>αποτελεί</w:t>
      </w:r>
      <w:r>
        <w:rPr>
          <w:rFonts w:eastAsia="Times New Roman"/>
          <w:szCs w:val="24"/>
        </w:rPr>
        <w:t xml:space="preserve"> </w:t>
      </w:r>
      <w:r>
        <w:rPr>
          <w:rFonts w:eastAsia="Times New Roman"/>
          <w:szCs w:val="24"/>
        </w:rPr>
        <w:t>προσόν</w:t>
      </w:r>
      <w:r>
        <w:rPr>
          <w:rFonts w:eastAsia="Times New Roman"/>
          <w:szCs w:val="24"/>
        </w:rPr>
        <w:t xml:space="preserve"> </w:t>
      </w:r>
      <w:r>
        <w:rPr>
          <w:rFonts w:eastAsia="Times New Roman"/>
          <w:szCs w:val="24"/>
        </w:rPr>
        <w:t>και</w:t>
      </w:r>
      <w:r>
        <w:rPr>
          <w:rFonts w:eastAsia="Times New Roman"/>
          <w:szCs w:val="24"/>
        </w:rPr>
        <w:t xml:space="preserve"> </w:t>
      </w:r>
      <w:proofErr w:type="spellStart"/>
      <w:r>
        <w:rPr>
          <w:rFonts w:eastAsia="Times New Roman"/>
          <w:szCs w:val="24"/>
        </w:rPr>
        <w:t>μοριοδοτείται</w:t>
      </w:r>
      <w:proofErr w:type="spellEnd"/>
      <w:r>
        <w:rPr>
          <w:rFonts w:eastAsia="Times New Roman"/>
          <w:szCs w:val="24"/>
        </w:rPr>
        <w:t xml:space="preserve"> </w:t>
      </w:r>
      <w:r>
        <w:rPr>
          <w:rFonts w:eastAsia="Times New Roman"/>
          <w:szCs w:val="24"/>
        </w:rPr>
        <w:t>επιπλέον,</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αποτελεί</w:t>
      </w:r>
      <w:r>
        <w:rPr>
          <w:rFonts w:eastAsia="Times New Roman"/>
          <w:szCs w:val="24"/>
        </w:rPr>
        <w:t xml:space="preserve"> </w:t>
      </w:r>
      <w:r>
        <w:rPr>
          <w:rFonts w:eastAsia="Times New Roman"/>
          <w:szCs w:val="24"/>
        </w:rPr>
        <w:t>απαραίτητη</w:t>
      </w:r>
      <w:r>
        <w:rPr>
          <w:rFonts w:eastAsia="Times New Roman"/>
          <w:szCs w:val="24"/>
        </w:rPr>
        <w:t xml:space="preserve"> </w:t>
      </w:r>
      <w:r>
        <w:rPr>
          <w:rFonts w:eastAsia="Times New Roman"/>
          <w:szCs w:val="24"/>
        </w:rPr>
        <w:t>προϋπόθεση</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προσληφθεί</w:t>
      </w:r>
      <w:r>
        <w:rPr>
          <w:rFonts w:eastAsia="Times New Roman"/>
          <w:szCs w:val="24"/>
        </w:rPr>
        <w:t xml:space="preserve"> </w:t>
      </w:r>
      <w:r>
        <w:rPr>
          <w:rFonts w:eastAsia="Times New Roman"/>
          <w:szCs w:val="24"/>
        </w:rPr>
        <w:t>κάποιος.</w:t>
      </w:r>
      <w:r>
        <w:rPr>
          <w:rFonts w:eastAsia="Times New Roman"/>
          <w:szCs w:val="24"/>
        </w:rPr>
        <w:t xml:space="preserve"> </w:t>
      </w:r>
    </w:p>
    <w:p w14:paraId="076E7CA6" w14:textId="77777777" w:rsidR="008A5475" w:rsidRDefault="00367962">
      <w:pPr>
        <w:spacing w:after="0" w:line="600" w:lineRule="auto"/>
        <w:ind w:firstLine="720"/>
        <w:jc w:val="both"/>
        <w:rPr>
          <w:rFonts w:eastAsia="Times New Roman"/>
          <w:szCs w:val="24"/>
        </w:rPr>
      </w:pPr>
      <w:r>
        <w:rPr>
          <w:rFonts w:eastAsia="Times New Roman"/>
          <w:szCs w:val="24"/>
        </w:rPr>
        <w:t>Σε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αφορά</w:t>
      </w:r>
      <w:r>
        <w:rPr>
          <w:rFonts w:eastAsia="Times New Roman"/>
          <w:szCs w:val="24"/>
        </w:rPr>
        <w:t xml:space="preserve"> </w:t>
      </w:r>
      <w:r>
        <w:rPr>
          <w:rFonts w:eastAsia="Times New Roman"/>
          <w:szCs w:val="24"/>
        </w:rPr>
        <w:t xml:space="preserve">σε </w:t>
      </w:r>
      <w:r>
        <w:rPr>
          <w:rFonts w:eastAsia="Times New Roman"/>
          <w:szCs w:val="24"/>
        </w:rPr>
        <w:t>αυτό</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είπατε</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εξετάσεις</w:t>
      </w:r>
      <w:r>
        <w:rPr>
          <w:rFonts w:eastAsia="Times New Roman"/>
          <w:szCs w:val="24"/>
        </w:rPr>
        <w:t xml:space="preserve"> </w:t>
      </w:r>
      <w:r>
        <w:rPr>
          <w:rFonts w:eastAsia="Times New Roman"/>
          <w:szCs w:val="24"/>
        </w:rPr>
        <w:t>πιστοποίησης</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ΕΟΠΠΕΠ</w:t>
      </w:r>
      <w:r>
        <w:rPr>
          <w:rFonts w:eastAsia="Times New Roman"/>
          <w:szCs w:val="24"/>
        </w:rPr>
        <w:t xml:space="preserve"> </w:t>
      </w:r>
      <w:r>
        <w:rPr>
          <w:rFonts w:eastAsia="Times New Roman"/>
          <w:szCs w:val="24"/>
        </w:rPr>
        <w:t>-έχω</w:t>
      </w:r>
      <w:r>
        <w:rPr>
          <w:rFonts w:eastAsia="Times New Roman"/>
          <w:szCs w:val="24"/>
        </w:rPr>
        <w:t xml:space="preserve"> </w:t>
      </w:r>
      <w:r>
        <w:rPr>
          <w:rFonts w:eastAsia="Times New Roman"/>
          <w:szCs w:val="24"/>
        </w:rPr>
        <w:t>εδώ</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έγγραφο</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καταθέσω</w:t>
      </w:r>
      <w:r>
        <w:rPr>
          <w:rFonts w:eastAsia="Times New Roman"/>
          <w:szCs w:val="24"/>
        </w:rPr>
        <w:t xml:space="preserve"> </w:t>
      </w:r>
      <w:r>
        <w:rPr>
          <w:rFonts w:eastAsia="Times New Roman"/>
          <w:szCs w:val="24"/>
        </w:rPr>
        <w:t>στα</w:t>
      </w:r>
      <w:r>
        <w:rPr>
          <w:rFonts w:eastAsia="Times New Roman"/>
          <w:szCs w:val="24"/>
        </w:rPr>
        <w:t xml:space="preserve"> </w:t>
      </w:r>
      <w:r>
        <w:rPr>
          <w:rFonts w:eastAsia="Times New Roman"/>
          <w:szCs w:val="24"/>
        </w:rPr>
        <w:t>Πρακτικά-</w:t>
      </w:r>
      <w:r>
        <w:rPr>
          <w:rFonts w:eastAsia="Times New Roman"/>
          <w:szCs w:val="24"/>
        </w:rPr>
        <w:t xml:space="preserve"> </w:t>
      </w:r>
      <w:r>
        <w:rPr>
          <w:rFonts w:eastAsia="Times New Roman"/>
          <w:szCs w:val="24"/>
        </w:rPr>
        <w:t>θέλω</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2014</w:t>
      </w:r>
      <w:r>
        <w:rPr>
          <w:rFonts w:eastAsia="Times New Roman"/>
          <w:szCs w:val="24"/>
        </w:rPr>
        <w:t xml:space="preserve"> </w:t>
      </w:r>
      <w:r>
        <w:rPr>
          <w:rFonts w:eastAsia="Times New Roman"/>
          <w:szCs w:val="24"/>
        </w:rPr>
        <w:t>διεξήχθησαν</w:t>
      </w:r>
      <w:r>
        <w:rPr>
          <w:rFonts w:eastAsia="Times New Roman"/>
          <w:szCs w:val="24"/>
        </w:rPr>
        <w:t xml:space="preserve"> </w:t>
      </w:r>
      <w:r>
        <w:rPr>
          <w:rFonts w:eastAsia="Times New Roman"/>
          <w:szCs w:val="24"/>
        </w:rPr>
        <w:t>τέσσερις</w:t>
      </w:r>
      <w:r>
        <w:rPr>
          <w:rFonts w:eastAsia="Times New Roman"/>
          <w:szCs w:val="24"/>
        </w:rPr>
        <w:t xml:space="preserve"> </w:t>
      </w:r>
      <w:r>
        <w:rPr>
          <w:rFonts w:eastAsia="Times New Roman"/>
          <w:szCs w:val="24"/>
        </w:rPr>
        <w:t>φορές</w:t>
      </w:r>
      <w:r>
        <w:rPr>
          <w:rFonts w:eastAsia="Times New Roman"/>
          <w:szCs w:val="24"/>
        </w:rPr>
        <w:t xml:space="preserve"> </w:t>
      </w:r>
      <w:r>
        <w:rPr>
          <w:rFonts w:eastAsia="Times New Roman"/>
          <w:szCs w:val="24"/>
        </w:rPr>
        <w:t>εξετάσεις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πιστοποίηση,</w:t>
      </w:r>
      <w:r>
        <w:rPr>
          <w:rFonts w:eastAsia="Times New Roman"/>
          <w:szCs w:val="24"/>
        </w:rPr>
        <w:t xml:space="preserve"> </w:t>
      </w:r>
      <w:r>
        <w:rPr>
          <w:rFonts w:eastAsia="Times New Roman"/>
          <w:szCs w:val="24"/>
        </w:rPr>
        <w:t>οκτώ</w:t>
      </w:r>
      <w:r>
        <w:rPr>
          <w:rFonts w:eastAsia="Times New Roman"/>
          <w:szCs w:val="24"/>
        </w:rPr>
        <w:t xml:space="preserve"> </w:t>
      </w:r>
      <w:r>
        <w:rPr>
          <w:rFonts w:eastAsia="Times New Roman"/>
          <w:szCs w:val="24"/>
        </w:rPr>
        <w:t>φορές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lastRenderedPageBreak/>
        <w:t>2015</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προσήλθαν</w:t>
      </w:r>
      <w:r>
        <w:rPr>
          <w:rFonts w:eastAsia="Times New Roman"/>
          <w:szCs w:val="24"/>
        </w:rPr>
        <w:t xml:space="preserve"> </w:t>
      </w:r>
      <w:r>
        <w:rPr>
          <w:rFonts w:eastAsia="Times New Roman"/>
          <w:szCs w:val="24"/>
        </w:rPr>
        <w:t>τρεις</w:t>
      </w:r>
      <w:r>
        <w:rPr>
          <w:rFonts w:eastAsia="Times New Roman"/>
          <w:szCs w:val="24"/>
        </w:rPr>
        <w:t xml:space="preserve"> </w:t>
      </w:r>
      <w:r>
        <w:rPr>
          <w:rFonts w:eastAsia="Times New Roman"/>
          <w:szCs w:val="24"/>
        </w:rPr>
        <w:t>χιλιάδες</w:t>
      </w:r>
      <w:r>
        <w:rPr>
          <w:rFonts w:eastAsia="Times New Roman"/>
          <w:szCs w:val="24"/>
        </w:rPr>
        <w:t xml:space="preserve"> </w:t>
      </w:r>
      <w:r>
        <w:rPr>
          <w:rFonts w:eastAsia="Times New Roman"/>
          <w:szCs w:val="24"/>
        </w:rPr>
        <w:t>εξακόσιοι</w:t>
      </w:r>
      <w:r>
        <w:rPr>
          <w:rFonts w:eastAsia="Times New Roman"/>
          <w:szCs w:val="24"/>
        </w:rPr>
        <w:t xml:space="preserve"> </w:t>
      </w:r>
      <w:r>
        <w:rPr>
          <w:rFonts w:eastAsia="Times New Roman"/>
          <w:szCs w:val="24"/>
        </w:rPr>
        <w:t>τριάντα</w:t>
      </w:r>
      <w:r>
        <w:rPr>
          <w:rFonts w:eastAsia="Times New Roman"/>
          <w:szCs w:val="24"/>
        </w:rPr>
        <w:t xml:space="preserve"> </w:t>
      </w:r>
      <w:r>
        <w:rPr>
          <w:rFonts w:eastAsia="Times New Roman"/>
          <w:szCs w:val="24"/>
        </w:rPr>
        <w:t>υποψήφιοι,</w:t>
      </w:r>
      <w:r>
        <w:rPr>
          <w:rFonts w:eastAsia="Times New Roman"/>
          <w:szCs w:val="24"/>
        </w:rPr>
        <w:t xml:space="preserve"> </w:t>
      </w:r>
      <w:r>
        <w:rPr>
          <w:rFonts w:eastAsia="Times New Roman"/>
          <w:szCs w:val="24"/>
        </w:rPr>
        <w:t>εκ</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οποίων</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τρεις</w:t>
      </w:r>
      <w:r>
        <w:rPr>
          <w:rFonts w:eastAsia="Times New Roman"/>
          <w:szCs w:val="24"/>
        </w:rPr>
        <w:t xml:space="preserve"> </w:t>
      </w:r>
      <w:r>
        <w:rPr>
          <w:rFonts w:eastAsia="Times New Roman"/>
          <w:szCs w:val="24"/>
        </w:rPr>
        <w:t>χιλιάδες</w:t>
      </w:r>
      <w:r>
        <w:rPr>
          <w:rFonts w:eastAsia="Times New Roman"/>
          <w:szCs w:val="24"/>
        </w:rPr>
        <w:t xml:space="preserve"> </w:t>
      </w:r>
      <w:r>
        <w:rPr>
          <w:rFonts w:eastAsia="Times New Roman"/>
          <w:szCs w:val="24"/>
        </w:rPr>
        <w:t>σαράντα</w:t>
      </w:r>
      <w:r>
        <w:rPr>
          <w:rFonts w:eastAsia="Times New Roman"/>
          <w:szCs w:val="24"/>
        </w:rPr>
        <w:t xml:space="preserve"> </w:t>
      </w:r>
      <w:r>
        <w:rPr>
          <w:rFonts w:eastAsia="Times New Roman"/>
          <w:szCs w:val="24"/>
        </w:rPr>
        <w:t>οκτώ</w:t>
      </w:r>
      <w:r>
        <w:rPr>
          <w:rFonts w:eastAsia="Times New Roman"/>
          <w:szCs w:val="24"/>
        </w:rPr>
        <w:t xml:space="preserve"> </w:t>
      </w:r>
      <w:r>
        <w:rPr>
          <w:rFonts w:eastAsia="Times New Roman"/>
          <w:szCs w:val="24"/>
        </w:rPr>
        <w:t>απέκτησαν</w:t>
      </w:r>
      <w:r>
        <w:rPr>
          <w:rFonts w:eastAsia="Times New Roman"/>
          <w:szCs w:val="24"/>
        </w:rPr>
        <w:t xml:space="preserve"> </w:t>
      </w:r>
      <w:r>
        <w:rPr>
          <w:rFonts w:eastAsia="Times New Roman"/>
          <w:szCs w:val="24"/>
        </w:rPr>
        <w:t>πιστοποιητικό</w:t>
      </w:r>
      <w:r>
        <w:rPr>
          <w:rFonts w:eastAsia="Times New Roman"/>
          <w:szCs w:val="24"/>
        </w:rPr>
        <w:t xml:space="preserve"> </w:t>
      </w:r>
      <w:r>
        <w:rPr>
          <w:rFonts w:eastAsia="Times New Roman"/>
          <w:szCs w:val="24"/>
        </w:rPr>
        <w:t>πιστοποίησης,</w:t>
      </w:r>
      <w:r>
        <w:rPr>
          <w:rFonts w:eastAsia="Times New Roman"/>
          <w:szCs w:val="24"/>
        </w:rPr>
        <w:t xml:space="preserve"> </w:t>
      </w:r>
      <w:r>
        <w:rPr>
          <w:rFonts w:eastAsia="Times New Roman"/>
          <w:szCs w:val="24"/>
        </w:rPr>
        <w:t>δηλαδή</w:t>
      </w:r>
      <w:r>
        <w:rPr>
          <w:rFonts w:eastAsia="Times New Roman"/>
          <w:szCs w:val="24"/>
        </w:rPr>
        <w:t xml:space="preserve"> </w:t>
      </w:r>
      <w:r>
        <w:rPr>
          <w:rFonts w:eastAsia="Times New Roman"/>
          <w:szCs w:val="24"/>
        </w:rPr>
        <w:t>πιστοποιήθηκαν.</w:t>
      </w:r>
      <w:r>
        <w:rPr>
          <w:rFonts w:eastAsia="Times New Roman"/>
          <w:szCs w:val="24"/>
        </w:rPr>
        <w:t xml:space="preserve"> </w:t>
      </w:r>
      <w:r>
        <w:rPr>
          <w:rFonts w:eastAsia="Times New Roman"/>
          <w:szCs w:val="24"/>
        </w:rPr>
        <w:t>Άρα,</w:t>
      </w:r>
      <w:r>
        <w:rPr>
          <w:rFonts w:eastAsia="Times New Roman"/>
          <w:szCs w:val="24"/>
        </w:rPr>
        <w:t xml:space="preserve"> </w:t>
      </w:r>
      <w:r>
        <w:rPr>
          <w:rFonts w:eastAsia="Times New Roman"/>
          <w:szCs w:val="24"/>
        </w:rPr>
        <w:t>λοιπόν,</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έναν</w:t>
      </w:r>
      <w:r>
        <w:rPr>
          <w:rFonts w:eastAsia="Times New Roman"/>
          <w:szCs w:val="24"/>
        </w:rPr>
        <w:t xml:space="preserve"> </w:t>
      </w:r>
      <w:r>
        <w:rPr>
          <w:rFonts w:eastAsia="Times New Roman"/>
          <w:szCs w:val="24"/>
        </w:rPr>
        <w:t>τεράστιο</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μη</w:t>
      </w:r>
      <w:r>
        <w:rPr>
          <w:rFonts w:eastAsia="Times New Roman"/>
          <w:szCs w:val="24"/>
        </w:rPr>
        <w:t xml:space="preserve"> </w:t>
      </w:r>
      <w:r>
        <w:rPr>
          <w:rFonts w:eastAsia="Times New Roman"/>
          <w:szCs w:val="24"/>
        </w:rPr>
        <w:t>πιστοποιημένων.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εξετάσεις</w:t>
      </w:r>
      <w:r>
        <w:rPr>
          <w:rFonts w:eastAsia="Times New Roman"/>
          <w:szCs w:val="24"/>
        </w:rPr>
        <w:t xml:space="preserve"> </w:t>
      </w:r>
      <w:r>
        <w:rPr>
          <w:rFonts w:eastAsia="Times New Roman"/>
          <w:szCs w:val="24"/>
        </w:rPr>
        <w:t>γίνονται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τώρα</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προκηρυχθούν</w:t>
      </w:r>
      <w:r>
        <w:rPr>
          <w:rFonts w:eastAsia="Times New Roman"/>
          <w:szCs w:val="24"/>
        </w:rPr>
        <w:t xml:space="preserve"> </w:t>
      </w:r>
      <w:r>
        <w:rPr>
          <w:rFonts w:eastAsia="Times New Roman"/>
          <w:szCs w:val="24"/>
        </w:rPr>
        <w:t>νέες</w:t>
      </w:r>
      <w:r>
        <w:rPr>
          <w:rFonts w:eastAsia="Times New Roman"/>
          <w:szCs w:val="24"/>
        </w:rPr>
        <w:t xml:space="preserve"> </w:t>
      </w:r>
      <w:r>
        <w:rPr>
          <w:rFonts w:eastAsia="Times New Roman"/>
          <w:szCs w:val="24"/>
        </w:rPr>
        <w:t>εξετάσεις</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ΕΟΠΠΕΠ</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καλυφθούν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άνθρωποι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άλλοι</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θέλουν</w:t>
      </w:r>
      <w:r>
        <w:rPr>
          <w:rFonts w:eastAsia="Times New Roman"/>
          <w:szCs w:val="24"/>
        </w:rPr>
        <w:t xml:space="preserve"> </w:t>
      </w:r>
      <w:r>
        <w:rPr>
          <w:rFonts w:eastAsia="Times New Roman"/>
          <w:szCs w:val="24"/>
        </w:rPr>
        <w:t>πιστοποίηση.</w:t>
      </w:r>
      <w:r>
        <w:rPr>
          <w:rFonts w:eastAsia="Times New Roman"/>
          <w:szCs w:val="24"/>
        </w:rPr>
        <w:t xml:space="preserve"> </w:t>
      </w:r>
    </w:p>
    <w:p w14:paraId="076E7CA7"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w:t>
      </w:r>
      <w:r>
        <w:rPr>
          <w:rFonts w:eastAsia="Times New Roman" w:cs="Times New Roman"/>
          <w:szCs w:val="24"/>
        </w:rPr>
        <w:t>σημείο</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Αναπληρώτρια</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Παιδείας,</w:t>
      </w:r>
      <w:r>
        <w:rPr>
          <w:rFonts w:eastAsia="Times New Roman" w:cs="Times New Roman"/>
          <w:szCs w:val="24"/>
        </w:rPr>
        <w:t xml:space="preserve"> </w:t>
      </w:r>
      <w:r>
        <w:rPr>
          <w:rFonts w:eastAsia="Times New Roman" w:cs="Times New Roman"/>
          <w:szCs w:val="24"/>
        </w:rPr>
        <w:t>Έρευνας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Θρησκευμάτων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Αθανασία</w:t>
      </w:r>
      <w:r>
        <w:rPr>
          <w:rFonts w:eastAsia="Times New Roman" w:cs="Times New Roman"/>
          <w:szCs w:val="24"/>
        </w:rPr>
        <w:t xml:space="preserve"> </w:t>
      </w:r>
      <w:r>
        <w:rPr>
          <w:rFonts w:eastAsia="Times New Roman" w:cs="Times New Roman"/>
          <w:szCs w:val="24"/>
        </w:rPr>
        <w:t>Αναγνωστοπούλου</w:t>
      </w:r>
      <w:r>
        <w:rPr>
          <w:rFonts w:eastAsia="Times New Roman" w:cs="Times New Roman"/>
          <w:szCs w:val="24"/>
        </w:rPr>
        <w:t xml:space="preserve"> </w:t>
      </w:r>
      <w:r>
        <w:rPr>
          <w:rFonts w:eastAsia="Times New Roman" w:cs="Times New Roman"/>
          <w:szCs w:val="24"/>
        </w:rPr>
        <w:t>καταθέτει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Πρακτικά</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προαναφερθέν</w:t>
      </w:r>
      <w:r>
        <w:rPr>
          <w:rFonts w:eastAsia="Times New Roman" w:cs="Times New Roman"/>
          <w:szCs w:val="24"/>
        </w:rPr>
        <w:t xml:space="preserve"> </w:t>
      </w:r>
      <w:r>
        <w:rPr>
          <w:rFonts w:eastAsia="Times New Roman" w:cs="Times New Roman"/>
          <w:szCs w:val="24"/>
        </w:rPr>
        <w:t>έγγραφο,</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βρίσκεται</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α</w:t>
      </w:r>
      <w:r>
        <w:rPr>
          <w:rFonts w:eastAsia="Times New Roman" w:cs="Times New Roman"/>
          <w:szCs w:val="24"/>
        </w:rPr>
        <w:t>ρχείο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Τμήματος</w:t>
      </w:r>
      <w:r>
        <w:rPr>
          <w:rFonts w:eastAsia="Times New Roman" w:cs="Times New Roman"/>
          <w:szCs w:val="24"/>
        </w:rPr>
        <w:t xml:space="preserve"> </w:t>
      </w:r>
      <w:r>
        <w:rPr>
          <w:rFonts w:eastAsia="Times New Roman" w:cs="Times New Roman"/>
          <w:szCs w:val="24"/>
        </w:rPr>
        <w:t>Γραμματείας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Διεύθυνσης</w:t>
      </w:r>
      <w:r>
        <w:rPr>
          <w:rFonts w:eastAsia="Times New Roman" w:cs="Times New Roman"/>
          <w:szCs w:val="24"/>
        </w:rPr>
        <w:t xml:space="preserve"> </w:t>
      </w:r>
      <w:r>
        <w:rPr>
          <w:rFonts w:eastAsia="Times New Roman" w:cs="Times New Roman"/>
          <w:szCs w:val="24"/>
        </w:rPr>
        <w:t>Στενογραφίας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Πρακτικών</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Βουλή</w:t>
      </w:r>
      <w:r>
        <w:rPr>
          <w:rFonts w:eastAsia="Times New Roman" w:cs="Times New Roman"/>
          <w:szCs w:val="24"/>
        </w:rPr>
        <w:t>ς)</w:t>
      </w:r>
    </w:p>
    <w:p w14:paraId="076E7CA8" w14:textId="77777777" w:rsidR="008A5475" w:rsidRDefault="00367962">
      <w:pPr>
        <w:spacing w:after="0" w:line="600" w:lineRule="auto"/>
        <w:ind w:firstLine="720"/>
        <w:jc w:val="both"/>
        <w:rPr>
          <w:rFonts w:eastAsia="Times New Roman"/>
          <w:szCs w:val="24"/>
        </w:rPr>
      </w:pPr>
      <w:r>
        <w:rPr>
          <w:rFonts w:eastAsia="Times New Roman"/>
          <w:b/>
          <w:szCs w:val="24"/>
        </w:rPr>
        <w:lastRenderedPageBreak/>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b/>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κυρία</w:t>
      </w:r>
      <w:r>
        <w:rPr>
          <w:rFonts w:eastAsia="Times New Roman"/>
          <w:szCs w:val="24"/>
        </w:rPr>
        <w:t xml:space="preserve"> </w:t>
      </w:r>
      <w:r>
        <w:rPr>
          <w:rFonts w:eastAsia="Times New Roman"/>
          <w:szCs w:val="24"/>
        </w:rPr>
        <w:t>Υπουργό.</w:t>
      </w:r>
      <w:r>
        <w:rPr>
          <w:rFonts w:eastAsia="Times New Roman"/>
          <w:szCs w:val="24"/>
        </w:rPr>
        <w:t xml:space="preserve"> </w:t>
      </w:r>
    </w:p>
    <w:p w14:paraId="076E7CA9" w14:textId="77777777" w:rsidR="008A5475" w:rsidRDefault="00367962">
      <w:pPr>
        <w:spacing w:after="0" w:line="600" w:lineRule="auto"/>
        <w:ind w:firstLine="720"/>
        <w:jc w:val="both"/>
        <w:rPr>
          <w:rFonts w:eastAsia="Times New Roman"/>
          <w:szCs w:val="24"/>
        </w:rPr>
      </w:pPr>
      <w:r>
        <w:rPr>
          <w:rFonts w:eastAsia="Times New Roman"/>
          <w:szCs w:val="24"/>
        </w:rPr>
        <w:t>Κυρία</w:t>
      </w:r>
      <w:r>
        <w:rPr>
          <w:rFonts w:eastAsia="Times New Roman"/>
          <w:szCs w:val="24"/>
        </w:rPr>
        <w:t xml:space="preserve"> </w:t>
      </w:r>
      <w:proofErr w:type="spellStart"/>
      <w:r>
        <w:rPr>
          <w:rFonts w:eastAsia="Times New Roman"/>
          <w:szCs w:val="24"/>
        </w:rPr>
        <w:t>Μεγαλοοικονόμου</w:t>
      </w:r>
      <w:proofErr w:type="spellEnd"/>
      <w:r>
        <w:rPr>
          <w:rFonts w:eastAsia="Times New Roman"/>
          <w:szCs w:val="24"/>
        </w:rPr>
        <w:t>,</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λόγο</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δευτερολογία</w:t>
      </w:r>
      <w:r>
        <w:rPr>
          <w:rFonts w:eastAsia="Times New Roman"/>
          <w:szCs w:val="24"/>
        </w:rPr>
        <w:t xml:space="preserve"> </w:t>
      </w:r>
      <w:r>
        <w:rPr>
          <w:rFonts w:eastAsia="Times New Roman"/>
          <w:szCs w:val="24"/>
        </w:rPr>
        <w:t>σας.</w:t>
      </w:r>
      <w:r>
        <w:rPr>
          <w:rFonts w:eastAsia="Times New Roman"/>
          <w:szCs w:val="24"/>
        </w:rPr>
        <w:t xml:space="preserve"> </w:t>
      </w:r>
    </w:p>
    <w:p w14:paraId="076E7CAA" w14:textId="77777777" w:rsidR="008A5475" w:rsidRDefault="00367962">
      <w:pPr>
        <w:spacing w:after="0" w:line="600" w:lineRule="auto"/>
        <w:ind w:firstLine="720"/>
        <w:jc w:val="both"/>
        <w:rPr>
          <w:rFonts w:eastAsia="Times New Roman"/>
          <w:szCs w:val="24"/>
        </w:rPr>
      </w:pPr>
      <w:r>
        <w:rPr>
          <w:rFonts w:eastAsia="Times New Roman"/>
          <w:b/>
          <w:szCs w:val="24"/>
        </w:rPr>
        <w:t>ΘΕΟΔΩΡΑ</w:t>
      </w:r>
      <w:r>
        <w:rPr>
          <w:rFonts w:eastAsia="Times New Roman"/>
          <w:b/>
          <w:szCs w:val="24"/>
        </w:rPr>
        <w:t xml:space="preserve"> </w:t>
      </w:r>
      <w:r>
        <w:rPr>
          <w:rFonts w:eastAsia="Times New Roman"/>
          <w:b/>
          <w:szCs w:val="24"/>
        </w:rPr>
        <w:t>ΜΕΓΑΛΟΟΙΚΟΝΟΜΟΥ:</w:t>
      </w:r>
      <w:r>
        <w:rPr>
          <w:rFonts w:eastAsia="Times New Roman"/>
          <w:szCs w:val="24"/>
        </w:rPr>
        <w:t xml:space="preserve"> </w:t>
      </w:r>
      <w:r>
        <w:rPr>
          <w:rFonts w:eastAsia="Times New Roman"/>
          <w:szCs w:val="24"/>
        </w:rPr>
        <w:t>Ευχαριστώ,</w:t>
      </w:r>
      <w:r>
        <w:rPr>
          <w:rFonts w:eastAsia="Times New Roman"/>
          <w:szCs w:val="24"/>
        </w:rPr>
        <w:t xml:space="preserve"> </w:t>
      </w:r>
      <w:r>
        <w:rPr>
          <w:rFonts w:eastAsia="Times New Roman"/>
          <w:szCs w:val="24"/>
        </w:rPr>
        <w:t>κυρία</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διευκρινίσεις.</w:t>
      </w:r>
      <w:r>
        <w:rPr>
          <w:rFonts w:eastAsia="Times New Roman"/>
          <w:szCs w:val="24"/>
        </w:rPr>
        <w:t xml:space="preserve"> </w:t>
      </w:r>
    </w:p>
    <w:p w14:paraId="076E7CAB" w14:textId="77777777" w:rsidR="008A5475" w:rsidRDefault="00367962">
      <w:pPr>
        <w:spacing w:after="0" w:line="600" w:lineRule="auto"/>
        <w:ind w:firstLine="720"/>
        <w:jc w:val="both"/>
        <w:rPr>
          <w:rFonts w:eastAsia="Times New Roman"/>
          <w:szCs w:val="24"/>
        </w:rPr>
      </w:pPr>
      <w:r>
        <w:rPr>
          <w:rFonts w:eastAsia="Times New Roman"/>
          <w:szCs w:val="24"/>
        </w:rPr>
        <w:t>Με</w:t>
      </w:r>
      <w:r>
        <w:rPr>
          <w:rFonts w:eastAsia="Times New Roman"/>
          <w:szCs w:val="24"/>
        </w:rPr>
        <w:t xml:space="preserve"> </w:t>
      </w:r>
      <w:r>
        <w:rPr>
          <w:rFonts w:eastAsia="Times New Roman"/>
          <w:szCs w:val="24"/>
        </w:rPr>
        <w:t>ξενίζει</w:t>
      </w:r>
      <w:r>
        <w:rPr>
          <w:rFonts w:eastAsia="Times New Roman"/>
          <w:szCs w:val="24"/>
        </w:rPr>
        <w:t xml:space="preserve"> </w:t>
      </w:r>
      <w:r>
        <w:rPr>
          <w:rFonts w:eastAsia="Times New Roman"/>
          <w:szCs w:val="24"/>
        </w:rPr>
        <w:t>λίγο</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εξής</w:t>
      </w:r>
      <w:r>
        <w:rPr>
          <w:rFonts w:eastAsia="Times New Roman"/>
          <w:szCs w:val="24"/>
        </w:rPr>
        <w:t xml:space="preserve"> </w:t>
      </w:r>
      <w:r>
        <w:rPr>
          <w:rFonts w:eastAsia="Times New Roman"/>
          <w:szCs w:val="24"/>
        </w:rPr>
        <w:t>γεγονός:</w:t>
      </w:r>
      <w:r>
        <w:rPr>
          <w:rFonts w:eastAsia="Times New Roman"/>
          <w:szCs w:val="24"/>
        </w:rPr>
        <w:t xml:space="preserve"> </w:t>
      </w:r>
      <w:r>
        <w:rPr>
          <w:rFonts w:eastAsia="Times New Roman"/>
          <w:szCs w:val="24"/>
        </w:rPr>
        <w:t>Εντάξει</w:t>
      </w:r>
      <w:r>
        <w:rPr>
          <w:rFonts w:eastAsia="Times New Roman"/>
          <w:szCs w:val="24"/>
        </w:rPr>
        <w:t xml:space="preserve"> </w:t>
      </w:r>
      <w:r>
        <w:rPr>
          <w:rFonts w:eastAsia="Times New Roman"/>
          <w:szCs w:val="24"/>
        </w:rPr>
        <w:t>αυτοί</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αποσπώνται,</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μην</w:t>
      </w:r>
      <w:r>
        <w:rPr>
          <w:rFonts w:eastAsia="Times New Roman"/>
          <w:szCs w:val="24"/>
        </w:rPr>
        <w:t xml:space="preserve"> </w:t>
      </w:r>
      <w:r>
        <w:rPr>
          <w:rFonts w:eastAsia="Times New Roman"/>
          <w:szCs w:val="24"/>
        </w:rPr>
        <w:t>παίρνουμε</w:t>
      </w:r>
      <w:r>
        <w:rPr>
          <w:rFonts w:eastAsia="Times New Roman"/>
          <w:szCs w:val="24"/>
        </w:rPr>
        <w:t xml:space="preserve"> </w:t>
      </w:r>
      <w:r>
        <w:rPr>
          <w:rFonts w:eastAsia="Times New Roman"/>
          <w:szCs w:val="24"/>
        </w:rPr>
        <w:t>ανέργους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καλύψουν</w:t>
      </w:r>
      <w:r>
        <w:rPr>
          <w:rFonts w:eastAsia="Times New Roman"/>
          <w:szCs w:val="24"/>
        </w:rPr>
        <w:t xml:space="preserve"> </w:t>
      </w:r>
      <w:r>
        <w:rPr>
          <w:rFonts w:eastAsia="Times New Roman"/>
          <w:szCs w:val="24"/>
        </w:rPr>
        <w:t>αυτήν</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θέση;</w:t>
      </w:r>
      <w:r>
        <w:rPr>
          <w:rFonts w:eastAsia="Times New Roman"/>
          <w:szCs w:val="24"/>
        </w:rPr>
        <w:t xml:space="preserve"> </w:t>
      </w:r>
      <w:r>
        <w:rPr>
          <w:rFonts w:eastAsia="Times New Roman"/>
          <w:szCs w:val="24"/>
        </w:rPr>
        <w:t>Εκείνοι</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δουλειά</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ήδη.</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αποσπάμε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μην</w:t>
      </w:r>
      <w:r>
        <w:rPr>
          <w:rFonts w:eastAsia="Times New Roman"/>
          <w:szCs w:val="24"/>
        </w:rPr>
        <w:t xml:space="preserve"> </w:t>
      </w:r>
      <w:r>
        <w:rPr>
          <w:rFonts w:eastAsia="Times New Roman"/>
          <w:szCs w:val="24"/>
        </w:rPr>
        <w:t>πάρουμε</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ήδη</w:t>
      </w:r>
      <w:r>
        <w:rPr>
          <w:rFonts w:eastAsia="Times New Roman"/>
          <w:szCs w:val="24"/>
        </w:rPr>
        <w:t xml:space="preserve"> </w:t>
      </w:r>
      <w:r>
        <w:rPr>
          <w:rFonts w:eastAsia="Times New Roman"/>
          <w:szCs w:val="24"/>
        </w:rPr>
        <w:t>ανέργους,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αυτήν</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στιγμή</w:t>
      </w:r>
      <w:r>
        <w:rPr>
          <w:rFonts w:eastAsia="Times New Roman"/>
          <w:szCs w:val="24"/>
        </w:rPr>
        <w:t xml:space="preserve"> </w:t>
      </w:r>
      <w:r>
        <w:rPr>
          <w:rFonts w:eastAsia="Times New Roman"/>
          <w:szCs w:val="24"/>
        </w:rPr>
        <w:t>ξέρετε</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ποια</w:t>
      </w:r>
      <w:r>
        <w:rPr>
          <w:rFonts w:eastAsia="Times New Roman"/>
          <w:szCs w:val="24"/>
        </w:rPr>
        <w:t xml:space="preserve"> </w:t>
      </w:r>
      <w:r>
        <w:rPr>
          <w:rFonts w:eastAsia="Times New Roman"/>
          <w:szCs w:val="24"/>
        </w:rPr>
        <w:t>κατάσταση</w:t>
      </w:r>
      <w:r>
        <w:rPr>
          <w:rFonts w:eastAsia="Times New Roman"/>
          <w:szCs w:val="24"/>
        </w:rPr>
        <w:t xml:space="preserve"> </w:t>
      </w:r>
      <w:r>
        <w:rPr>
          <w:rFonts w:eastAsia="Times New Roman"/>
          <w:szCs w:val="24"/>
        </w:rPr>
        <w:t>βρίσκονται;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θε</w:t>
      </w:r>
      <w:r>
        <w:rPr>
          <w:rFonts w:eastAsia="Times New Roman"/>
          <w:szCs w:val="24"/>
        </w:rPr>
        <w:lastRenderedPageBreak/>
        <w:t>ωρώ</w:t>
      </w:r>
      <w:r>
        <w:rPr>
          <w:rFonts w:eastAsia="Times New Roman"/>
          <w:szCs w:val="24"/>
        </w:rPr>
        <w:t xml:space="preserve"> </w:t>
      </w:r>
      <w:r>
        <w:rPr>
          <w:rFonts w:eastAsia="Times New Roman"/>
          <w:szCs w:val="24"/>
        </w:rPr>
        <w:t>λίγο</w:t>
      </w:r>
      <w:r>
        <w:rPr>
          <w:rFonts w:eastAsia="Times New Roman"/>
          <w:szCs w:val="24"/>
        </w:rPr>
        <w:t xml:space="preserve"> </w:t>
      </w:r>
      <w:r>
        <w:rPr>
          <w:rFonts w:eastAsia="Times New Roman"/>
          <w:szCs w:val="24"/>
        </w:rPr>
        <w:t>παρατραβηγμένο</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αποσπάμε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πηγαίνουμε</w:t>
      </w:r>
      <w:r>
        <w:rPr>
          <w:rFonts w:eastAsia="Times New Roman"/>
          <w:szCs w:val="24"/>
        </w:rPr>
        <w:t xml:space="preserve"> </w:t>
      </w:r>
      <w:r>
        <w:rPr>
          <w:rFonts w:eastAsia="Times New Roman"/>
          <w:szCs w:val="24"/>
        </w:rPr>
        <w:t>κάπου</w:t>
      </w:r>
      <w:r>
        <w:rPr>
          <w:rFonts w:eastAsia="Times New Roman"/>
          <w:szCs w:val="24"/>
        </w:rPr>
        <w:t xml:space="preserve"> </w:t>
      </w:r>
      <w:r>
        <w:rPr>
          <w:rFonts w:eastAsia="Times New Roman"/>
          <w:szCs w:val="24"/>
        </w:rPr>
        <w:t>αλλού,</w:t>
      </w:r>
      <w:r>
        <w:rPr>
          <w:rFonts w:eastAsia="Times New Roman"/>
          <w:szCs w:val="24"/>
        </w:rPr>
        <w:t xml:space="preserve"> </w:t>
      </w:r>
      <w:r>
        <w:rPr>
          <w:rFonts w:eastAsia="Times New Roman"/>
          <w:szCs w:val="24"/>
        </w:rPr>
        <w:t>ενώ</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μπορούσαν</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καλύψουν</w:t>
      </w:r>
      <w:r>
        <w:rPr>
          <w:rFonts w:eastAsia="Times New Roman"/>
          <w:szCs w:val="24"/>
        </w:rPr>
        <w:t xml:space="preserve"> </w:t>
      </w:r>
      <w:r>
        <w:rPr>
          <w:rFonts w:eastAsia="Times New Roman"/>
          <w:szCs w:val="24"/>
        </w:rPr>
        <w:t>έστω</w:t>
      </w:r>
      <w:r>
        <w:rPr>
          <w:rFonts w:eastAsia="Times New Roman"/>
          <w:szCs w:val="24"/>
        </w:rPr>
        <w:t xml:space="preserve"> </w:t>
      </w:r>
      <w:r>
        <w:rPr>
          <w:rFonts w:eastAsia="Times New Roman"/>
          <w:szCs w:val="24"/>
        </w:rPr>
        <w:t>αυτές</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λίγες</w:t>
      </w:r>
      <w:r>
        <w:rPr>
          <w:rFonts w:eastAsia="Times New Roman"/>
          <w:szCs w:val="24"/>
        </w:rPr>
        <w:t xml:space="preserve"> </w:t>
      </w:r>
      <w:r>
        <w:rPr>
          <w:rFonts w:eastAsia="Times New Roman"/>
          <w:szCs w:val="24"/>
        </w:rPr>
        <w:t>ώρες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παίρνουν</w:t>
      </w:r>
      <w:r>
        <w:rPr>
          <w:rFonts w:eastAsia="Times New Roman"/>
          <w:szCs w:val="24"/>
        </w:rPr>
        <w:t xml:space="preserve"> </w:t>
      </w:r>
      <w:r>
        <w:rPr>
          <w:rFonts w:eastAsia="Times New Roman"/>
          <w:szCs w:val="24"/>
        </w:rPr>
        <w:t>κάποιο</w:t>
      </w:r>
      <w:r>
        <w:rPr>
          <w:rFonts w:eastAsia="Times New Roman"/>
          <w:szCs w:val="24"/>
        </w:rPr>
        <w:t xml:space="preserve"> </w:t>
      </w:r>
      <w:r>
        <w:rPr>
          <w:rFonts w:eastAsia="Times New Roman"/>
          <w:szCs w:val="24"/>
        </w:rPr>
        <w:t>εισόδημα</w:t>
      </w:r>
      <w:r>
        <w:rPr>
          <w:rFonts w:eastAsia="Times New Roman"/>
          <w:szCs w:val="24"/>
        </w:rPr>
        <w:t xml:space="preserve"> </w:t>
      </w:r>
      <w:r>
        <w:rPr>
          <w:rFonts w:eastAsia="Times New Roman"/>
          <w:szCs w:val="24"/>
        </w:rPr>
        <w:t>αυτοί</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ήδη</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άνεργοι.</w:t>
      </w:r>
    </w:p>
    <w:p w14:paraId="076E7CAC" w14:textId="77777777" w:rsidR="008A5475" w:rsidRDefault="00367962">
      <w:pPr>
        <w:spacing w:after="0" w:line="600" w:lineRule="auto"/>
        <w:ind w:firstLine="720"/>
        <w:jc w:val="both"/>
        <w:rPr>
          <w:rFonts w:eastAsia="Times New Roman"/>
          <w:szCs w:val="24"/>
        </w:rPr>
      </w:pPr>
      <w:r>
        <w:rPr>
          <w:rFonts w:eastAsia="Times New Roman"/>
          <w:szCs w:val="24"/>
        </w:rPr>
        <w:t>Ως</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πιστοποίηση,</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σωστά</w:t>
      </w:r>
      <w:r>
        <w:rPr>
          <w:rFonts w:eastAsia="Times New Roman"/>
          <w:szCs w:val="24"/>
        </w:rPr>
        <w:t xml:space="preserve"> </w:t>
      </w:r>
      <w:r>
        <w:rPr>
          <w:rFonts w:eastAsia="Times New Roman"/>
          <w:szCs w:val="24"/>
        </w:rPr>
        <w:t>είπατε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μόρια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προηγούνται</w:t>
      </w:r>
      <w:r>
        <w:rPr>
          <w:rFonts w:eastAsia="Times New Roman"/>
          <w:szCs w:val="24"/>
        </w:rPr>
        <w:t xml:space="preserve"> </w:t>
      </w:r>
      <w:r>
        <w:rPr>
          <w:rFonts w:eastAsia="Times New Roman"/>
          <w:szCs w:val="24"/>
        </w:rPr>
        <w:t>ΑΜΕΑ,</w:t>
      </w:r>
      <w:r>
        <w:rPr>
          <w:rFonts w:eastAsia="Times New Roman"/>
          <w:szCs w:val="24"/>
        </w:rPr>
        <w:t xml:space="preserve"> </w:t>
      </w:r>
      <w:r>
        <w:rPr>
          <w:rFonts w:eastAsia="Times New Roman"/>
          <w:szCs w:val="24"/>
        </w:rPr>
        <w:t>προηγούνται</w:t>
      </w:r>
      <w:r>
        <w:rPr>
          <w:rFonts w:eastAsia="Times New Roman"/>
          <w:szCs w:val="24"/>
        </w:rPr>
        <w:t xml:space="preserve"> </w:t>
      </w:r>
      <w:r>
        <w:rPr>
          <w:rFonts w:eastAsia="Times New Roman"/>
          <w:szCs w:val="24"/>
        </w:rPr>
        <w:t>άνεργοι,</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t>αυτοί</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ήδη</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καταθέσει</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χαρτιά</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κι</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πληρώσει</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δώσουν</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εξετάσεις</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κληθούν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δώσουν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κι</w:t>
      </w:r>
      <w:r>
        <w:rPr>
          <w:rFonts w:eastAsia="Times New Roman"/>
          <w:szCs w:val="24"/>
        </w:rPr>
        <w:t xml:space="preserve"> </w:t>
      </w:r>
      <w:r>
        <w:rPr>
          <w:rFonts w:eastAsia="Times New Roman"/>
          <w:szCs w:val="24"/>
        </w:rPr>
        <w:t>εκείνοι</w:t>
      </w:r>
      <w:r>
        <w:rPr>
          <w:rFonts w:eastAsia="Times New Roman"/>
          <w:szCs w:val="24"/>
        </w:rPr>
        <w:t xml:space="preserve"> </w:t>
      </w:r>
      <w:r>
        <w:rPr>
          <w:rFonts w:eastAsia="Times New Roman"/>
          <w:szCs w:val="24"/>
        </w:rPr>
        <w:t>κάποια</w:t>
      </w:r>
      <w:r>
        <w:rPr>
          <w:rFonts w:eastAsia="Times New Roman"/>
          <w:szCs w:val="24"/>
        </w:rPr>
        <w:t xml:space="preserve"> </w:t>
      </w:r>
      <w:r>
        <w:rPr>
          <w:rFonts w:eastAsia="Times New Roman"/>
          <w:szCs w:val="24"/>
        </w:rPr>
        <w:t>ευκαιρία;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αυτοί</w:t>
      </w:r>
      <w:r>
        <w:rPr>
          <w:rFonts w:eastAsia="Times New Roman"/>
          <w:szCs w:val="24"/>
        </w:rPr>
        <w:t xml:space="preserve"> </w:t>
      </w:r>
      <w:r>
        <w:rPr>
          <w:rFonts w:eastAsia="Times New Roman"/>
          <w:szCs w:val="24"/>
        </w:rPr>
        <w:t>κυρίως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πάλι</w:t>
      </w:r>
      <w:r>
        <w:rPr>
          <w:rFonts w:eastAsia="Times New Roman"/>
          <w:szCs w:val="24"/>
        </w:rPr>
        <w:t xml:space="preserve"> </w:t>
      </w:r>
      <w:r>
        <w:rPr>
          <w:rFonts w:eastAsia="Times New Roman"/>
          <w:szCs w:val="24"/>
        </w:rPr>
        <w:t>άνεργοι,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εργάζονται.</w:t>
      </w:r>
      <w:r>
        <w:rPr>
          <w:rFonts w:eastAsia="Times New Roman"/>
          <w:szCs w:val="24"/>
        </w:rPr>
        <w:t xml:space="preserve"> </w:t>
      </w:r>
    </w:p>
    <w:p w14:paraId="076E7CAD" w14:textId="77777777" w:rsidR="008A5475" w:rsidRDefault="00367962">
      <w:pPr>
        <w:spacing w:after="0" w:line="600" w:lineRule="auto"/>
        <w:ind w:firstLine="720"/>
        <w:jc w:val="both"/>
        <w:rPr>
          <w:rFonts w:eastAsia="Times New Roman"/>
          <w:szCs w:val="24"/>
        </w:rPr>
      </w:pPr>
      <w:r>
        <w:rPr>
          <w:rFonts w:eastAsia="Times New Roman"/>
          <w:szCs w:val="24"/>
        </w:rPr>
        <w:t>Οπότε</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ζητώ,</w:t>
      </w:r>
      <w:r>
        <w:rPr>
          <w:rFonts w:eastAsia="Times New Roman"/>
          <w:szCs w:val="24"/>
        </w:rPr>
        <w:t xml:space="preserve"> </w:t>
      </w:r>
      <w:r>
        <w:rPr>
          <w:rFonts w:eastAsia="Times New Roman"/>
          <w:szCs w:val="24"/>
        </w:rPr>
        <w:t>τουλάχιστον,</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κοιτάξετε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γεγονός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μην</w:t>
      </w:r>
      <w:r>
        <w:rPr>
          <w:rFonts w:eastAsia="Times New Roman"/>
          <w:szCs w:val="24"/>
        </w:rPr>
        <w:t xml:space="preserve"> </w:t>
      </w:r>
      <w:r>
        <w:rPr>
          <w:rFonts w:eastAsia="Times New Roman"/>
          <w:szCs w:val="24"/>
        </w:rPr>
        <w:t>πηγαίνουν</w:t>
      </w:r>
      <w:r>
        <w:rPr>
          <w:rFonts w:eastAsia="Times New Roman"/>
          <w:szCs w:val="24"/>
        </w:rPr>
        <w:t xml:space="preserve"> </w:t>
      </w:r>
      <w:r>
        <w:rPr>
          <w:rFonts w:eastAsia="Times New Roman"/>
          <w:szCs w:val="24"/>
        </w:rPr>
        <w:t>αποσπασμένοι,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μην</w:t>
      </w:r>
      <w:r>
        <w:rPr>
          <w:rFonts w:eastAsia="Times New Roman"/>
          <w:szCs w:val="24"/>
        </w:rPr>
        <w:t xml:space="preserve"> </w:t>
      </w:r>
      <w:r>
        <w:rPr>
          <w:rFonts w:eastAsia="Times New Roman"/>
          <w:szCs w:val="24"/>
        </w:rPr>
        <w:t>πηγαίνουν</w:t>
      </w:r>
      <w:r>
        <w:rPr>
          <w:rFonts w:eastAsia="Times New Roman"/>
          <w:szCs w:val="24"/>
        </w:rPr>
        <w:t xml:space="preserve"> </w:t>
      </w:r>
      <w:r>
        <w:rPr>
          <w:rFonts w:eastAsia="Times New Roman"/>
          <w:szCs w:val="24"/>
        </w:rPr>
        <w:t>σαν</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lastRenderedPageBreak/>
        <w:t>διπλοθεσίτες.</w:t>
      </w:r>
      <w:r>
        <w:rPr>
          <w:rFonts w:eastAsia="Times New Roman"/>
          <w:szCs w:val="24"/>
        </w:rPr>
        <w:t xml:space="preserve"> </w:t>
      </w:r>
      <w:r>
        <w:rPr>
          <w:rFonts w:eastAsia="Times New Roman"/>
          <w:szCs w:val="24"/>
        </w:rPr>
        <w:t>Δίνουμε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εντύπωση</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κόσμο</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ένας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ήδη</w:t>
      </w:r>
      <w:r>
        <w:rPr>
          <w:rFonts w:eastAsia="Times New Roman"/>
          <w:szCs w:val="24"/>
        </w:rPr>
        <w:t xml:space="preserve"> </w:t>
      </w:r>
      <w:r>
        <w:rPr>
          <w:rFonts w:eastAsia="Times New Roman"/>
          <w:szCs w:val="24"/>
        </w:rPr>
        <w:t>εργάζεται</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πάμε</w:t>
      </w:r>
      <w:r>
        <w:rPr>
          <w:rFonts w:eastAsia="Times New Roman"/>
          <w:szCs w:val="24"/>
        </w:rPr>
        <w:t xml:space="preserve"> </w:t>
      </w:r>
      <w:r>
        <w:rPr>
          <w:rFonts w:eastAsia="Times New Roman"/>
          <w:szCs w:val="24"/>
        </w:rPr>
        <w:t>κάπου</w:t>
      </w:r>
      <w:r>
        <w:rPr>
          <w:rFonts w:eastAsia="Times New Roman"/>
          <w:szCs w:val="24"/>
        </w:rPr>
        <w:t xml:space="preserve"> </w:t>
      </w:r>
      <w:r>
        <w:rPr>
          <w:rFonts w:eastAsia="Times New Roman"/>
          <w:szCs w:val="24"/>
        </w:rPr>
        <w:t>να</w:t>
      </w:r>
      <w:r>
        <w:rPr>
          <w:rFonts w:eastAsia="Times New Roman"/>
          <w:szCs w:val="24"/>
        </w:rPr>
        <w:t xml:space="preserve"> </w:t>
      </w:r>
      <w:proofErr w:type="spellStart"/>
      <w:r>
        <w:rPr>
          <w:rFonts w:eastAsia="Times New Roman"/>
          <w:szCs w:val="24"/>
        </w:rPr>
        <w:t>ξαναεργαστεί</w:t>
      </w:r>
      <w:proofErr w:type="spellEnd"/>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πληρώνουμε</w:t>
      </w:r>
      <w:r>
        <w:rPr>
          <w:rFonts w:eastAsia="Times New Roman"/>
          <w:szCs w:val="24"/>
        </w:rPr>
        <w:t xml:space="preserve"> </w:t>
      </w:r>
      <w:r>
        <w:rPr>
          <w:rFonts w:eastAsia="Times New Roman"/>
          <w:szCs w:val="24"/>
        </w:rPr>
        <w:t>υπερωριακώς.</w:t>
      </w:r>
      <w:r>
        <w:rPr>
          <w:rFonts w:eastAsia="Times New Roman"/>
          <w:szCs w:val="24"/>
        </w:rPr>
        <w:t xml:space="preserve"> </w:t>
      </w:r>
      <w:r>
        <w:rPr>
          <w:rFonts w:eastAsia="Times New Roman"/>
          <w:szCs w:val="24"/>
        </w:rPr>
        <w:t>Λοιπόν,</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πληρώνουμε</w:t>
      </w:r>
      <w:r>
        <w:rPr>
          <w:rFonts w:eastAsia="Times New Roman"/>
          <w:szCs w:val="24"/>
        </w:rPr>
        <w:t xml:space="preserve"> </w:t>
      </w:r>
      <w:r>
        <w:rPr>
          <w:rFonts w:eastAsia="Times New Roman"/>
          <w:szCs w:val="24"/>
        </w:rPr>
        <w:t>υπερωρία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μην</w:t>
      </w:r>
      <w:r>
        <w:rPr>
          <w:rFonts w:eastAsia="Times New Roman"/>
          <w:szCs w:val="24"/>
        </w:rPr>
        <w:t xml:space="preserve"> </w:t>
      </w:r>
      <w:r>
        <w:rPr>
          <w:rFonts w:eastAsia="Times New Roman"/>
          <w:szCs w:val="24"/>
        </w:rPr>
        <w:t>καλύπτει</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θέση</w:t>
      </w:r>
      <w:r>
        <w:rPr>
          <w:rFonts w:eastAsia="Times New Roman"/>
          <w:szCs w:val="24"/>
        </w:rPr>
        <w:t xml:space="preserve"> </w:t>
      </w:r>
      <w:r>
        <w:rPr>
          <w:rFonts w:eastAsia="Times New Roman"/>
          <w:szCs w:val="24"/>
        </w:rPr>
        <w:t>ένας</w:t>
      </w:r>
      <w:r>
        <w:rPr>
          <w:rFonts w:eastAsia="Times New Roman"/>
          <w:szCs w:val="24"/>
        </w:rPr>
        <w:t xml:space="preserve"> </w:t>
      </w:r>
      <w:r>
        <w:rPr>
          <w:rFonts w:eastAsia="Times New Roman"/>
          <w:szCs w:val="24"/>
        </w:rPr>
        <w:t>άνεργος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δείχνουμε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κοινωνικό</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πρόσωπο</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κόσμο;</w:t>
      </w:r>
    </w:p>
    <w:p w14:paraId="076E7CAE" w14:textId="77777777" w:rsidR="008A5475" w:rsidRDefault="00367962">
      <w:pPr>
        <w:spacing w:after="0" w:line="600" w:lineRule="auto"/>
        <w:ind w:firstLine="720"/>
        <w:jc w:val="both"/>
        <w:rPr>
          <w:rFonts w:eastAsia="Times New Roman"/>
          <w:szCs w:val="24"/>
        </w:rPr>
      </w:pPr>
      <w:r>
        <w:rPr>
          <w:rFonts w:eastAsia="Times New Roman"/>
          <w:szCs w:val="24"/>
        </w:rPr>
        <w:t>Ευχαριστώ</w:t>
      </w:r>
      <w:r>
        <w:rPr>
          <w:rFonts w:eastAsia="Times New Roman"/>
          <w:szCs w:val="24"/>
        </w:rPr>
        <w:t xml:space="preserve"> </w:t>
      </w:r>
      <w:r>
        <w:rPr>
          <w:rFonts w:eastAsia="Times New Roman"/>
          <w:szCs w:val="24"/>
        </w:rPr>
        <w:t>πολύ.</w:t>
      </w:r>
    </w:p>
    <w:p w14:paraId="076E7CAF" w14:textId="77777777" w:rsidR="008A5475" w:rsidRDefault="00367962">
      <w:pPr>
        <w:spacing w:after="0"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κ.</w:t>
      </w:r>
      <w:r>
        <w:rPr>
          <w:rFonts w:eastAsia="Times New Roman"/>
          <w:szCs w:val="24"/>
        </w:rPr>
        <w:t xml:space="preserve"> </w:t>
      </w:r>
      <w:proofErr w:type="spellStart"/>
      <w:r>
        <w:rPr>
          <w:rFonts w:eastAsia="Times New Roman"/>
          <w:szCs w:val="24"/>
        </w:rPr>
        <w:t>Μεγαλοοικονόμου</w:t>
      </w:r>
      <w:proofErr w:type="spellEnd"/>
      <w:r>
        <w:rPr>
          <w:rFonts w:eastAsia="Times New Roman"/>
          <w:szCs w:val="24"/>
        </w:rPr>
        <w:t>.</w:t>
      </w:r>
    </w:p>
    <w:p w14:paraId="076E7CB0" w14:textId="77777777" w:rsidR="008A5475" w:rsidRDefault="00367962">
      <w:pPr>
        <w:spacing w:after="0" w:line="600" w:lineRule="auto"/>
        <w:ind w:firstLine="720"/>
        <w:jc w:val="both"/>
        <w:rPr>
          <w:rFonts w:eastAsia="Times New Roman"/>
          <w:szCs w:val="24"/>
        </w:rPr>
      </w:pPr>
      <w:r w:rsidRPr="00B32A4D">
        <w:rPr>
          <w:rFonts w:eastAsia="Times New Roman"/>
          <w:szCs w:val="24"/>
        </w:rPr>
        <w:t>Κυρία</w:t>
      </w:r>
      <w:r w:rsidRPr="00B32A4D">
        <w:rPr>
          <w:rFonts w:eastAsia="Times New Roman"/>
          <w:szCs w:val="24"/>
        </w:rPr>
        <w:t xml:space="preserve"> </w:t>
      </w:r>
      <w:r w:rsidRPr="00B32A4D">
        <w:rPr>
          <w:rFonts w:eastAsia="Times New Roman"/>
          <w:szCs w:val="24"/>
        </w:rPr>
        <w:t>Υπουργέ,</w:t>
      </w:r>
      <w:r w:rsidRPr="00B32A4D">
        <w:rPr>
          <w:rFonts w:eastAsia="Times New Roman"/>
          <w:szCs w:val="24"/>
        </w:rPr>
        <w:t xml:space="preserve"> </w:t>
      </w:r>
      <w:r w:rsidRPr="00B32A4D">
        <w:rPr>
          <w:rFonts w:eastAsia="Times New Roman"/>
          <w:szCs w:val="24"/>
        </w:rPr>
        <w:t>έχετε</w:t>
      </w:r>
      <w:r w:rsidRPr="00B32A4D">
        <w:rPr>
          <w:rFonts w:eastAsia="Times New Roman"/>
          <w:szCs w:val="24"/>
        </w:rPr>
        <w:t xml:space="preserve"> </w:t>
      </w:r>
      <w:r w:rsidRPr="00B32A4D">
        <w:rPr>
          <w:rFonts w:eastAsia="Times New Roman"/>
          <w:szCs w:val="24"/>
        </w:rPr>
        <w:t>τον</w:t>
      </w:r>
      <w:r w:rsidRPr="00B32A4D">
        <w:rPr>
          <w:rFonts w:eastAsia="Times New Roman"/>
          <w:szCs w:val="24"/>
        </w:rPr>
        <w:t xml:space="preserve"> </w:t>
      </w:r>
      <w:r w:rsidRPr="00B32A4D">
        <w:rPr>
          <w:rFonts w:eastAsia="Times New Roman"/>
          <w:szCs w:val="24"/>
        </w:rPr>
        <w:t>λόγο.</w:t>
      </w:r>
    </w:p>
    <w:p w14:paraId="076E7CB1" w14:textId="77777777" w:rsidR="008A5475" w:rsidRDefault="00367962">
      <w:pPr>
        <w:spacing w:after="0" w:line="600" w:lineRule="auto"/>
        <w:ind w:firstLine="720"/>
        <w:jc w:val="both"/>
        <w:rPr>
          <w:rFonts w:eastAsia="Times New Roman"/>
          <w:szCs w:val="24"/>
        </w:rPr>
      </w:pPr>
      <w:r w:rsidRPr="00B32A4D">
        <w:rPr>
          <w:rFonts w:eastAsia="Times New Roman"/>
          <w:b/>
          <w:szCs w:val="24"/>
        </w:rPr>
        <w:t>ΑΘΑΝΑΣΙΑ</w:t>
      </w:r>
      <w:r w:rsidRPr="00B32A4D">
        <w:rPr>
          <w:rFonts w:eastAsia="Times New Roman"/>
          <w:b/>
          <w:szCs w:val="24"/>
        </w:rPr>
        <w:t xml:space="preserve"> </w:t>
      </w:r>
      <w:r w:rsidRPr="00B32A4D">
        <w:rPr>
          <w:rFonts w:eastAsia="Times New Roman"/>
          <w:b/>
          <w:szCs w:val="24"/>
        </w:rPr>
        <w:t>ΑΝΑΓΝΩΣΤΟΠΟΥΛΟΥ</w:t>
      </w:r>
      <w:r w:rsidRPr="00B32A4D">
        <w:rPr>
          <w:rFonts w:eastAsia="Times New Roman"/>
          <w:b/>
          <w:szCs w:val="24"/>
        </w:rPr>
        <w:t xml:space="preserve"> </w:t>
      </w:r>
      <w:r w:rsidRPr="00B32A4D">
        <w:rPr>
          <w:rFonts w:eastAsia="Times New Roman"/>
          <w:b/>
          <w:szCs w:val="24"/>
        </w:rPr>
        <w:t>(Αναπληρώτρια</w:t>
      </w:r>
      <w:r w:rsidRPr="00B32A4D">
        <w:rPr>
          <w:rFonts w:eastAsia="Times New Roman"/>
          <w:b/>
          <w:szCs w:val="24"/>
        </w:rPr>
        <w:t xml:space="preserve"> </w:t>
      </w:r>
      <w:r w:rsidRPr="00B32A4D">
        <w:rPr>
          <w:rFonts w:eastAsia="Times New Roman"/>
          <w:b/>
          <w:szCs w:val="24"/>
        </w:rPr>
        <w:t>Υπουργός</w:t>
      </w:r>
      <w:r w:rsidRPr="00B32A4D">
        <w:rPr>
          <w:rFonts w:eastAsia="Times New Roman"/>
          <w:b/>
          <w:szCs w:val="24"/>
        </w:rPr>
        <w:t xml:space="preserve"> </w:t>
      </w:r>
      <w:r w:rsidRPr="00B32A4D">
        <w:rPr>
          <w:rFonts w:eastAsia="Times New Roman"/>
          <w:b/>
          <w:szCs w:val="24"/>
        </w:rPr>
        <w:t>Παιδείας,</w:t>
      </w:r>
      <w:r w:rsidRPr="00B32A4D">
        <w:rPr>
          <w:rFonts w:eastAsia="Times New Roman"/>
          <w:b/>
          <w:szCs w:val="24"/>
        </w:rPr>
        <w:t xml:space="preserve"> </w:t>
      </w:r>
      <w:r w:rsidRPr="00B32A4D">
        <w:rPr>
          <w:rFonts w:eastAsia="Times New Roman"/>
          <w:b/>
          <w:szCs w:val="24"/>
        </w:rPr>
        <w:t>Έρευνας</w:t>
      </w:r>
      <w:r w:rsidRPr="00B32A4D">
        <w:rPr>
          <w:rFonts w:eastAsia="Times New Roman"/>
          <w:b/>
          <w:szCs w:val="24"/>
        </w:rPr>
        <w:t xml:space="preserve"> </w:t>
      </w:r>
      <w:r w:rsidRPr="00B32A4D">
        <w:rPr>
          <w:rFonts w:eastAsia="Times New Roman"/>
          <w:b/>
          <w:szCs w:val="24"/>
        </w:rPr>
        <w:t>και</w:t>
      </w:r>
      <w:r w:rsidRPr="00B32A4D">
        <w:rPr>
          <w:rFonts w:eastAsia="Times New Roman"/>
          <w:b/>
          <w:szCs w:val="24"/>
        </w:rPr>
        <w:t xml:space="preserve"> </w:t>
      </w:r>
      <w:r w:rsidRPr="00B32A4D">
        <w:rPr>
          <w:rFonts w:eastAsia="Times New Roman"/>
          <w:b/>
          <w:szCs w:val="24"/>
        </w:rPr>
        <w:t>Θρησκευμάτων):</w:t>
      </w:r>
      <w:r w:rsidRPr="00B32A4D">
        <w:rPr>
          <w:rFonts w:eastAsia="Times New Roman"/>
          <w:szCs w:val="24"/>
        </w:rPr>
        <w:t xml:space="preserve"> </w:t>
      </w:r>
      <w:r w:rsidRPr="00B32A4D">
        <w:rPr>
          <w:rFonts w:eastAsia="Times New Roman"/>
          <w:szCs w:val="24"/>
        </w:rPr>
        <w:t>Εγώ</w:t>
      </w:r>
      <w:r w:rsidRPr="00B32A4D">
        <w:rPr>
          <w:rFonts w:eastAsia="Times New Roman"/>
          <w:szCs w:val="24"/>
        </w:rPr>
        <w:t xml:space="preserve"> </w:t>
      </w:r>
      <w:r w:rsidRPr="00B32A4D">
        <w:rPr>
          <w:rFonts w:eastAsia="Times New Roman"/>
          <w:szCs w:val="24"/>
        </w:rPr>
        <w:t>συμφωνώ</w:t>
      </w:r>
      <w:r w:rsidRPr="00B32A4D">
        <w:rPr>
          <w:rFonts w:eastAsia="Times New Roman"/>
          <w:szCs w:val="24"/>
        </w:rPr>
        <w:t xml:space="preserve"> </w:t>
      </w:r>
      <w:r>
        <w:rPr>
          <w:rFonts w:eastAsia="Times New Roman"/>
          <w:szCs w:val="24"/>
        </w:rPr>
        <w:t>μ</w:t>
      </w:r>
      <w:r>
        <w:rPr>
          <w:rFonts w:eastAsia="Times New Roman"/>
          <w:szCs w:val="24"/>
        </w:rPr>
        <w:t>ε</w:t>
      </w:r>
      <w:r>
        <w:rPr>
          <w:rFonts w:eastAsia="Times New Roman"/>
          <w:szCs w:val="24"/>
        </w:rPr>
        <w:t xml:space="preserve"> </w:t>
      </w:r>
      <w:r>
        <w:rPr>
          <w:rFonts w:eastAsia="Times New Roman"/>
          <w:szCs w:val="24"/>
        </w:rPr>
        <w:t>εσάς,</w:t>
      </w:r>
      <w:r>
        <w:rPr>
          <w:rFonts w:eastAsia="Times New Roman"/>
          <w:szCs w:val="24"/>
        </w:rPr>
        <w:t xml:space="preserve"> </w:t>
      </w:r>
      <w:r>
        <w:rPr>
          <w:rFonts w:eastAsia="Times New Roman"/>
          <w:szCs w:val="24"/>
        </w:rPr>
        <w:t>είμαι</w:t>
      </w:r>
      <w:r>
        <w:rPr>
          <w:rFonts w:eastAsia="Times New Roman"/>
          <w:szCs w:val="24"/>
        </w:rPr>
        <w:t xml:space="preserve"> </w:t>
      </w:r>
      <w:r>
        <w:rPr>
          <w:rFonts w:eastAsia="Times New Roman"/>
          <w:szCs w:val="24"/>
        </w:rPr>
        <w:t>υπέρ</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προσλαμβάνονται</w:t>
      </w:r>
      <w:r>
        <w:rPr>
          <w:rFonts w:eastAsia="Times New Roman"/>
          <w:szCs w:val="24"/>
        </w:rPr>
        <w:t xml:space="preserve"> </w:t>
      </w:r>
      <w:r>
        <w:rPr>
          <w:rFonts w:eastAsia="Times New Roman"/>
          <w:szCs w:val="24"/>
        </w:rPr>
        <w:t>άνεργοι.</w:t>
      </w:r>
      <w:r>
        <w:rPr>
          <w:rFonts w:eastAsia="Times New Roman"/>
          <w:szCs w:val="24"/>
        </w:rPr>
        <w:t xml:space="preserve"> </w:t>
      </w:r>
      <w:r>
        <w:rPr>
          <w:rFonts w:eastAsia="Times New Roman"/>
          <w:szCs w:val="24"/>
        </w:rPr>
        <w:lastRenderedPageBreak/>
        <w:t>Θα</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όμως,</w:t>
      </w:r>
      <w:r>
        <w:rPr>
          <w:rFonts w:eastAsia="Times New Roman"/>
          <w:szCs w:val="24"/>
        </w:rPr>
        <w:t xml:space="preserve"> </w:t>
      </w:r>
      <w:r>
        <w:rPr>
          <w:rFonts w:eastAsia="Times New Roman"/>
          <w:szCs w:val="24"/>
        </w:rPr>
        <w:t>κάτι</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είπατε</w:t>
      </w:r>
      <w:r>
        <w:rPr>
          <w:rFonts w:eastAsia="Times New Roman"/>
          <w:szCs w:val="24"/>
        </w:rPr>
        <w:t xml:space="preserve"> </w:t>
      </w:r>
      <w:r>
        <w:rPr>
          <w:rFonts w:eastAsia="Times New Roman"/>
          <w:szCs w:val="24"/>
        </w:rPr>
        <w:t>κι</w:t>
      </w:r>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στην</w:t>
      </w:r>
      <w:r>
        <w:rPr>
          <w:rFonts w:eastAsia="Times New Roman"/>
          <w:szCs w:val="24"/>
        </w:rPr>
        <w:t xml:space="preserve"> </w:t>
      </w:r>
      <w:proofErr w:type="spellStart"/>
      <w:r>
        <w:rPr>
          <w:rFonts w:eastAsia="Times New Roman"/>
          <w:szCs w:val="24"/>
        </w:rPr>
        <w:t>πρωτολογία</w:t>
      </w:r>
      <w:proofErr w:type="spellEnd"/>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καθηγητές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δάσκαλοι</w:t>
      </w:r>
      <w:r>
        <w:rPr>
          <w:rFonts w:eastAsia="Times New Roman"/>
          <w:szCs w:val="24"/>
        </w:rPr>
        <w:t xml:space="preserve"> </w:t>
      </w:r>
      <w:r>
        <w:rPr>
          <w:rFonts w:eastAsia="Times New Roman"/>
          <w:szCs w:val="24"/>
        </w:rPr>
        <w:t>πρωτοβάθμιας</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εκπαιδευτικοί</w:t>
      </w:r>
      <w:r>
        <w:rPr>
          <w:rFonts w:eastAsia="Times New Roman"/>
          <w:szCs w:val="24"/>
        </w:rPr>
        <w:t xml:space="preserve"> </w:t>
      </w:r>
      <w:r>
        <w:rPr>
          <w:rFonts w:eastAsia="Times New Roman"/>
          <w:szCs w:val="24"/>
        </w:rPr>
        <w:t>πρωτοβάθμιας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δευτεροβάθμιας</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δέκα</w:t>
      </w:r>
      <w:r>
        <w:rPr>
          <w:rFonts w:eastAsia="Times New Roman"/>
          <w:szCs w:val="24"/>
        </w:rPr>
        <w:t xml:space="preserve"> </w:t>
      </w:r>
      <w:r>
        <w:rPr>
          <w:rFonts w:eastAsia="Times New Roman"/>
          <w:szCs w:val="24"/>
        </w:rPr>
        <w:t>διδακτικές</w:t>
      </w:r>
      <w:r>
        <w:rPr>
          <w:rFonts w:eastAsia="Times New Roman"/>
          <w:szCs w:val="24"/>
        </w:rPr>
        <w:t xml:space="preserve"> </w:t>
      </w:r>
      <w:r>
        <w:rPr>
          <w:rFonts w:eastAsia="Times New Roman"/>
          <w:szCs w:val="24"/>
        </w:rPr>
        <w:t>ώρες</w:t>
      </w:r>
      <w:r>
        <w:rPr>
          <w:rFonts w:eastAsia="Times New Roman"/>
          <w:szCs w:val="24"/>
        </w:rPr>
        <w:t xml:space="preserve"> </w:t>
      </w:r>
      <w:r>
        <w:rPr>
          <w:rFonts w:eastAsia="Times New Roman"/>
          <w:szCs w:val="24"/>
        </w:rPr>
        <w:t>εβδομαδιαίως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ανώτερο</w:t>
      </w:r>
      <w:r>
        <w:rPr>
          <w:rFonts w:eastAsia="Times New Roman"/>
          <w:szCs w:val="24"/>
        </w:rPr>
        <w:t xml:space="preserve"> </w:t>
      </w:r>
      <w:r>
        <w:rPr>
          <w:rFonts w:eastAsia="Times New Roman"/>
          <w:szCs w:val="24"/>
        </w:rPr>
        <w:t>όριο.</w:t>
      </w:r>
      <w:r>
        <w:rPr>
          <w:rFonts w:eastAsia="Times New Roman"/>
          <w:szCs w:val="24"/>
        </w:rPr>
        <w:t xml:space="preserve"> </w:t>
      </w:r>
    </w:p>
    <w:p w14:paraId="076E7CB2" w14:textId="77777777" w:rsidR="008A5475" w:rsidRDefault="00367962">
      <w:pPr>
        <w:spacing w:line="600" w:lineRule="auto"/>
        <w:ind w:firstLine="720"/>
        <w:jc w:val="both"/>
        <w:rPr>
          <w:rFonts w:eastAsia="Times New Roman"/>
          <w:szCs w:val="24"/>
        </w:rPr>
      </w:pPr>
      <w:r>
        <w:rPr>
          <w:rFonts w:eastAsia="Times New Roman"/>
          <w:szCs w:val="24"/>
        </w:rPr>
        <w:t>Οι</w:t>
      </w:r>
      <w:r>
        <w:rPr>
          <w:rFonts w:eastAsia="Times New Roman"/>
          <w:szCs w:val="24"/>
        </w:rPr>
        <w:t xml:space="preserve"> </w:t>
      </w:r>
      <w:r>
        <w:rPr>
          <w:rFonts w:eastAsia="Times New Roman"/>
          <w:szCs w:val="24"/>
        </w:rPr>
        <w:t>μη</w:t>
      </w:r>
      <w:r>
        <w:rPr>
          <w:rFonts w:eastAsia="Times New Roman"/>
          <w:szCs w:val="24"/>
        </w:rPr>
        <w:t xml:space="preserve"> </w:t>
      </w:r>
      <w:r>
        <w:rPr>
          <w:rFonts w:eastAsia="Times New Roman"/>
          <w:szCs w:val="24"/>
        </w:rPr>
        <w:t>εκπαιδευτικοί,</w:t>
      </w:r>
      <w:r>
        <w:rPr>
          <w:rFonts w:eastAsia="Times New Roman"/>
          <w:szCs w:val="24"/>
        </w:rPr>
        <w:t xml:space="preserve"> </w:t>
      </w:r>
      <w:r>
        <w:rPr>
          <w:rFonts w:eastAsia="Times New Roman"/>
          <w:szCs w:val="24"/>
        </w:rPr>
        <w:t>δηλαδή</w:t>
      </w:r>
      <w:r>
        <w:rPr>
          <w:rFonts w:eastAsia="Times New Roman"/>
          <w:szCs w:val="24"/>
        </w:rPr>
        <w:t xml:space="preserve"> </w:t>
      </w:r>
      <w:r>
        <w:rPr>
          <w:rFonts w:eastAsia="Times New Roman"/>
          <w:szCs w:val="24"/>
        </w:rPr>
        <w:t>αυτοί</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σχολεία,</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είκοσι</w:t>
      </w:r>
      <w:r>
        <w:rPr>
          <w:rFonts w:eastAsia="Times New Roman"/>
          <w:szCs w:val="24"/>
        </w:rPr>
        <w:t xml:space="preserve"> </w:t>
      </w:r>
      <w:r>
        <w:rPr>
          <w:rFonts w:eastAsia="Times New Roman"/>
          <w:szCs w:val="24"/>
        </w:rPr>
        <w:t>ώρες</w:t>
      </w:r>
      <w:r>
        <w:rPr>
          <w:rFonts w:eastAsia="Times New Roman"/>
          <w:szCs w:val="24"/>
        </w:rPr>
        <w:t xml:space="preserve"> </w:t>
      </w:r>
      <w:r>
        <w:rPr>
          <w:rFonts w:eastAsia="Times New Roman"/>
          <w:szCs w:val="24"/>
        </w:rPr>
        <w:t>ανώτατο</w:t>
      </w:r>
      <w:r>
        <w:rPr>
          <w:rFonts w:eastAsia="Times New Roman"/>
          <w:szCs w:val="24"/>
        </w:rPr>
        <w:t xml:space="preserve"> </w:t>
      </w:r>
      <w:r>
        <w:rPr>
          <w:rFonts w:eastAsia="Times New Roman"/>
          <w:szCs w:val="24"/>
        </w:rPr>
        <w:t>όριο.</w:t>
      </w:r>
      <w:r>
        <w:rPr>
          <w:rFonts w:eastAsia="Times New Roman"/>
          <w:szCs w:val="24"/>
        </w:rPr>
        <w:t xml:space="preserve"> </w:t>
      </w:r>
      <w:r>
        <w:rPr>
          <w:rFonts w:eastAsia="Times New Roman"/>
          <w:szCs w:val="24"/>
        </w:rPr>
        <w:t>Δηλαδή</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άνθρωποι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οποίοι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άλ</w:t>
      </w:r>
      <w:r>
        <w:rPr>
          <w:rFonts w:eastAsia="Times New Roman"/>
          <w:szCs w:val="24"/>
        </w:rPr>
        <w:t>λη</w:t>
      </w:r>
      <w:r>
        <w:rPr>
          <w:rFonts w:eastAsia="Times New Roman"/>
          <w:szCs w:val="24"/>
        </w:rPr>
        <w:t xml:space="preserve"> </w:t>
      </w:r>
      <w:r>
        <w:rPr>
          <w:rFonts w:eastAsia="Times New Roman"/>
          <w:szCs w:val="24"/>
        </w:rPr>
        <w:t>εργασία</w:t>
      </w:r>
      <w:r>
        <w:rPr>
          <w:rFonts w:eastAsia="Times New Roman"/>
          <w:szCs w:val="24"/>
        </w:rPr>
        <w:t xml:space="preserve"> </w:t>
      </w:r>
      <w:r>
        <w:rPr>
          <w:rFonts w:eastAsia="Times New Roman"/>
          <w:szCs w:val="24"/>
        </w:rPr>
        <w:t>προηγούνται.</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ρωτάτε,</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προσλαμβάνονται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άνεργοι</w:t>
      </w:r>
      <w:r>
        <w:rPr>
          <w:rFonts w:eastAsia="Times New Roman"/>
          <w:szCs w:val="24"/>
        </w:rPr>
        <w:t xml:space="preserve"> </w:t>
      </w:r>
      <w:r>
        <w:rPr>
          <w:rFonts w:eastAsia="Times New Roman"/>
          <w:szCs w:val="24"/>
        </w:rPr>
        <w:t>κ</w:t>
      </w:r>
      <w:r w:rsidRPr="00B32A4D">
        <w:rPr>
          <w:rFonts w:eastAsia="Times New Roman"/>
          <w:szCs w:val="24"/>
        </w:rPr>
        <w:t>.</w:t>
      </w:r>
      <w:r>
        <w:rPr>
          <w:rFonts w:eastAsia="Times New Roman"/>
          <w:szCs w:val="24"/>
        </w:rPr>
        <w:t>λπ</w:t>
      </w:r>
      <w:r w:rsidRPr="00B32A4D">
        <w:rPr>
          <w:rFonts w:eastAsia="Times New Roman"/>
          <w:szCs w:val="24"/>
        </w:rPr>
        <w:t>.</w:t>
      </w:r>
      <w:r>
        <w:rPr>
          <w:rFonts w:eastAsia="Times New Roman"/>
          <w:szCs w:val="24"/>
        </w:rPr>
        <w:t>,</w:t>
      </w:r>
      <w:r>
        <w:rPr>
          <w:rFonts w:eastAsia="Times New Roman"/>
          <w:szCs w:val="24"/>
        </w:rPr>
        <w:t xml:space="preserve"> </w:t>
      </w:r>
      <w:r>
        <w:rPr>
          <w:rFonts w:eastAsia="Times New Roman"/>
          <w:szCs w:val="24"/>
        </w:rPr>
        <w:t>ίσως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χρειάζονται</w:t>
      </w:r>
      <w:r>
        <w:rPr>
          <w:rFonts w:eastAsia="Times New Roman"/>
          <w:szCs w:val="24"/>
        </w:rPr>
        <w:t xml:space="preserve"> </w:t>
      </w:r>
      <w:r>
        <w:rPr>
          <w:rFonts w:eastAsia="Times New Roman"/>
          <w:szCs w:val="24"/>
        </w:rPr>
        <w:t>νομοθετικές</w:t>
      </w:r>
      <w:r>
        <w:rPr>
          <w:rFonts w:eastAsia="Times New Roman"/>
          <w:szCs w:val="24"/>
        </w:rPr>
        <w:t xml:space="preserve"> </w:t>
      </w:r>
      <w:r>
        <w:rPr>
          <w:rFonts w:eastAsia="Times New Roman"/>
          <w:szCs w:val="24"/>
        </w:rPr>
        <w:t>ρυθμίσεις.</w:t>
      </w:r>
      <w:r>
        <w:rPr>
          <w:rFonts w:eastAsia="Times New Roman"/>
          <w:szCs w:val="24"/>
        </w:rPr>
        <w:t xml:space="preserve"> </w:t>
      </w:r>
      <w:r>
        <w:rPr>
          <w:rFonts w:eastAsia="Times New Roman"/>
          <w:szCs w:val="24"/>
        </w:rPr>
        <w:t>Βάσει</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νόμου</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2013</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ξέρω</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καλά,</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είχαμε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πρόβλημα</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Οκτώβριο,</w:t>
      </w:r>
      <w:r>
        <w:rPr>
          <w:rFonts w:eastAsia="Times New Roman"/>
          <w:szCs w:val="24"/>
        </w:rPr>
        <w:t xml:space="preserve"> </w:t>
      </w:r>
      <w:r>
        <w:rPr>
          <w:rFonts w:eastAsia="Times New Roman"/>
          <w:szCs w:val="24"/>
        </w:rPr>
        <w:t>όταν</w:t>
      </w:r>
      <w:r>
        <w:rPr>
          <w:rFonts w:eastAsia="Times New Roman"/>
          <w:szCs w:val="24"/>
        </w:rPr>
        <w:t xml:space="preserve"> </w:t>
      </w:r>
      <w:r>
        <w:rPr>
          <w:rFonts w:eastAsia="Times New Roman"/>
          <w:szCs w:val="24"/>
        </w:rPr>
        <w:t>ετοιμάζαμε</w:t>
      </w:r>
      <w:r>
        <w:rPr>
          <w:rFonts w:eastAsia="Times New Roman"/>
          <w:szCs w:val="24"/>
        </w:rPr>
        <w:t xml:space="preserve"> </w:t>
      </w:r>
      <w:r>
        <w:rPr>
          <w:rFonts w:eastAsia="Times New Roman"/>
          <w:szCs w:val="24"/>
        </w:rPr>
        <w:t>τις</w:t>
      </w:r>
      <w:r>
        <w:rPr>
          <w:rFonts w:eastAsia="Times New Roman"/>
          <w:szCs w:val="24"/>
        </w:rPr>
        <w:t xml:space="preserve"> </w:t>
      </w:r>
      <w:proofErr w:type="spellStart"/>
      <w:r>
        <w:rPr>
          <w:rFonts w:eastAsia="Times New Roman"/>
          <w:szCs w:val="24"/>
        </w:rPr>
        <w:t>μοριοδοτήσεις</w:t>
      </w:r>
      <w:proofErr w:type="spellEnd"/>
      <w:r>
        <w:rPr>
          <w:rFonts w:eastAsia="Times New Roman"/>
          <w:szCs w:val="24"/>
        </w:rPr>
        <w:t>-</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στιγμή</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νόμος</w:t>
      </w:r>
      <w:r>
        <w:rPr>
          <w:rFonts w:eastAsia="Times New Roman"/>
          <w:szCs w:val="24"/>
        </w:rPr>
        <w:t xml:space="preserve"> </w:t>
      </w:r>
      <w:r>
        <w:rPr>
          <w:rFonts w:eastAsia="Times New Roman"/>
          <w:szCs w:val="24"/>
        </w:rPr>
        <w:t>α</w:t>
      </w:r>
      <w:r>
        <w:rPr>
          <w:rFonts w:eastAsia="Times New Roman"/>
          <w:szCs w:val="24"/>
        </w:rPr>
        <w:lastRenderedPageBreak/>
        <w:t>παιτεί</w:t>
      </w:r>
      <w:r>
        <w:rPr>
          <w:rFonts w:eastAsia="Times New Roman"/>
          <w:szCs w:val="24"/>
        </w:rPr>
        <w:t xml:space="preserve"> </w:t>
      </w:r>
      <w:r>
        <w:rPr>
          <w:rFonts w:eastAsia="Times New Roman"/>
          <w:szCs w:val="24"/>
        </w:rPr>
        <w:t>επάρκεια,</w:t>
      </w:r>
      <w:r>
        <w:rPr>
          <w:rFonts w:eastAsia="Times New Roman"/>
          <w:szCs w:val="24"/>
        </w:rPr>
        <w:t xml:space="preserve"> </w:t>
      </w:r>
      <w:r>
        <w:rPr>
          <w:rFonts w:eastAsia="Times New Roman"/>
          <w:szCs w:val="24"/>
        </w:rPr>
        <w:t>διδακτική</w:t>
      </w:r>
      <w:r>
        <w:rPr>
          <w:rFonts w:eastAsia="Times New Roman"/>
          <w:szCs w:val="24"/>
        </w:rPr>
        <w:t xml:space="preserve"> </w:t>
      </w:r>
      <w:r>
        <w:rPr>
          <w:rFonts w:eastAsia="Times New Roman"/>
          <w:szCs w:val="24"/>
        </w:rPr>
        <w:t>εμπειρία,</w:t>
      </w:r>
      <w:r>
        <w:rPr>
          <w:rFonts w:eastAsia="Times New Roman"/>
          <w:szCs w:val="24"/>
        </w:rPr>
        <w:t xml:space="preserve"> </w:t>
      </w:r>
      <w:r>
        <w:rPr>
          <w:rFonts w:eastAsia="Times New Roman"/>
          <w:szCs w:val="24"/>
        </w:rPr>
        <w:t>όλα</w:t>
      </w:r>
      <w:r>
        <w:rPr>
          <w:rFonts w:eastAsia="Times New Roman"/>
          <w:szCs w:val="24"/>
        </w:rPr>
        <w:t xml:space="preserve"> </w:t>
      </w:r>
      <w:r>
        <w:rPr>
          <w:rFonts w:eastAsia="Times New Roman"/>
          <w:szCs w:val="24"/>
        </w:rPr>
        <w:t>αυτά</w:t>
      </w:r>
      <w:r>
        <w:rPr>
          <w:rFonts w:eastAsia="Times New Roman"/>
          <w:szCs w:val="24"/>
        </w:rPr>
        <w:t>,</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φτιαχτεί</w:t>
      </w:r>
      <w:r>
        <w:rPr>
          <w:rFonts w:eastAsia="Times New Roman"/>
          <w:szCs w:val="24"/>
        </w:rPr>
        <w:t xml:space="preserve"> </w:t>
      </w:r>
      <w:r>
        <w:rPr>
          <w:rFonts w:eastAsia="Times New Roman"/>
          <w:szCs w:val="24"/>
        </w:rPr>
        <w:t>δύο</w:t>
      </w:r>
      <w:r>
        <w:rPr>
          <w:rFonts w:eastAsia="Times New Roman"/>
          <w:szCs w:val="24"/>
        </w:rPr>
        <w:t xml:space="preserve"> </w:t>
      </w:r>
      <w:r>
        <w:rPr>
          <w:rFonts w:eastAsia="Times New Roman"/>
          <w:szCs w:val="24"/>
        </w:rPr>
        <w:t>λίστες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πιστοποιημένους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μη</w:t>
      </w:r>
      <w:r>
        <w:rPr>
          <w:rFonts w:eastAsia="Times New Roman"/>
          <w:szCs w:val="24"/>
        </w:rPr>
        <w:t xml:space="preserve"> </w:t>
      </w:r>
      <w:r>
        <w:rPr>
          <w:rFonts w:eastAsia="Times New Roman"/>
          <w:szCs w:val="24"/>
        </w:rPr>
        <w:t>πιστοποιημένους,</w:t>
      </w:r>
      <w:r>
        <w:rPr>
          <w:rFonts w:eastAsia="Times New Roman"/>
          <w:szCs w:val="24"/>
        </w:rPr>
        <w:t xml:space="preserve"> </w:t>
      </w:r>
      <w:r>
        <w:rPr>
          <w:rFonts w:eastAsia="Times New Roman"/>
          <w:szCs w:val="24"/>
        </w:rPr>
        <w:t>η</w:t>
      </w:r>
      <w:r>
        <w:rPr>
          <w:rFonts w:eastAsia="Times New Roman"/>
          <w:szCs w:val="24"/>
        </w:rPr>
        <w:t xml:space="preserve"> </w:t>
      </w:r>
      <w:proofErr w:type="spellStart"/>
      <w:r>
        <w:rPr>
          <w:rFonts w:eastAsia="Times New Roman"/>
          <w:szCs w:val="24"/>
        </w:rPr>
        <w:t>μοριοδότηση</w:t>
      </w:r>
      <w:proofErr w:type="spellEnd"/>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ανεργία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στα</w:t>
      </w:r>
      <w:r>
        <w:rPr>
          <w:rFonts w:eastAsia="Times New Roman"/>
          <w:szCs w:val="24"/>
        </w:rPr>
        <w:t xml:space="preserve"> </w:t>
      </w:r>
      <w:r>
        <w:rPr>
          <w:rFonts w:eastAsia="Times New Roman"/>
          <w:szCs w:val="24"/>
        </w:rPr>
        <w:t>άλλα</w:t>
      </w:r>
      <w:r>
        <w:rPr>
          <w:rFonts w:eastAsia="Times New Roman"/>
          <w:szCs w:val="24"/>
        </w:rPr>
        <w:t xml:space="preserve"> </w:t>
      </w:r>
      <w:r>
        <w:rPr>
          <w:rFonts w:eastAsia="Times New Roman"/>
          <w:szCs w:val="24"/>
        </w:rPr>
        <w:t>κοινωνικά</w:t>
      </w:r>
      <w:r>
        <w:rPr>
          <w:rFonts w:eastAsia="Times New Roman"/>
          <w:szCs w:val="24"/>
        </w:rPr>
        <w:t xml:space="preserve"> </w:t>
      </w:r>
      <w:r>
        <w:rPr>
          <w:rFonts w:eastAsia="Times New Roman"/>
          <w:szCs w:val="24"/>
        </w:rPr>
        <w:t>κριτήρια</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επέτρεψε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ανατρέψουμε</w:t>
      </w:r>
      <w:r>
        <w:rPr>
          <w:rFonts w:eastAsia="Times New Roman"/>
          <w:szCs w:val="24"/>
        </w:rPr>
        <w:t xml:space="preserve"> </w:t>
      </w:r>
      <w:r>
        <w:rPr>
          <w:rFonts w:eastAsia="Times New Roman"/>
          <w:szCs w:val="24"/>
        </w:rPr>
        <w:t>λίγο</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λίστα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μπούνε</w:t>
      </w:r>
      <w:r>
        <w:rPr>
          <w:rFonts w:eastAsia="Times New Roman"/>
          <w:szCs w:val="24"/>
        </w:rPr>
        <w:t xml:space="preserve"> </w:t>
      </w:r>
      <w:r>
        <w:rPr>
          <w:rFonts w:eastAsia="Times New Roman"/>
          <w:szCs w:val="24"/>
        </w:rPr>
        <w:t>άνθρωποι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ανεργία.</w:t>
      </w:r>
      <w:r>
        <w:rPr>
          <w:rFonts w:eastAsia="Times New Roman"/>
          <w:szCs w:val="24"/>
        </w:rPr>
        <w:t xml:space="preserve"> </w:t>
      </w:r>
    </w:p>
    <w:p w14:paraId="076E7CB3" w14:textId="77777777" w:rsidR="008A5475" w:rsidRDefault="00367962">
      <w:pPr>
        <w:spacing w:line="600" w:lineRule="auto"/>
        <w:ind w:firstLine="720"/>
        <w:jc w:val="both"/>
        <w:rPr>
          <w:rFonts w:eastAsia="Times New Roman"/>
          <w:szCs w:val="24"/>
        </w:rPr>
      </w:pPr>
      <w:r>
        <w:rPr>
          <w:rFonts w:eastAsia="Times New Roman"/>
          <w:szCs w:val="24"/>
        </w:rPr>
        <w:t>Εκεί</w:t>
      </w:r>
      <w:r>
        <w:rPr>
          <w:rFonts w:eastAsia="Times New Roman"/>
          <w:szCs w:val="24"/>
        </w:rPr>
        <w:t xml:space="preserve"> </w:t>
      </w:r>
      <w:r>
        <w:rPr>
          <w:rFonts w:eastAsia="Times New Roman"/>
          <w:szCs w:val="24"/>
        </w:rPr>
        <w:t>ίσως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χρειάζονται</w:t>
      </w:r>
      <w:r>
        <w:rPr>
          <w:rFonts w:eastAsia="Times New Roman"/>
          <w:szCs w:val="24"/>
        </w:rPr>
        <w:t xml:space="preserve"> </w:t>
      </w:r>
      <w:r>
        <w:rPr>
          <w:rFonts w:eastAsia="Times New Roman"/>
          <w:szCs w:val="24"/>
        </w:rPr>
        <w:t>νομοθετικές</w:t>
      </w:r>
      <w:r>
        <w:rPr>
          <w:rFonts w:eastAsia="Times New Roman"/>
          <w:szCs w:val="24"/>
        </w:rPr>
        <w:t xml:space="preserve"> </w:t>
      </w:r>
      <w:r>
        <w:rPr>
          <w:rFonts w:eastAsia="Times New Roman"/>
          <w:szCs w:val="24"/>
        </w:rPr>
        <w:t>ρυθμίσεις,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μπορούσαμε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ξεπεράσουμε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ξέρω,</w:t>
      </w:r>
      <w:r>
        <w:rPr>
          <w:rFonts w:eastAsia="Times New Roman"/>
          <w:szCs w:val="24"/>
        </w:rPr>
        <w:t xml:space="preserve"> </w:t>
      </w:r>
      <w:r>
        <w:rPr>
          <w:rFonts w:eastAsia="Times New Roman"/>
          <w:szCs w:val="24"/>
        </w:rPr>
        <w:t>αφιερώσαμε</w:t>
      </w:r>
      <w:r>
        <w:rPr>
          <w:rFonts w:eastAsia="Times New Roman"/>
          <w:szCs w:val="24"/>
        </w:rPr>
        <w:t xml:space="preserve"> </w:t>
      </w:r>
      <w:r>
        <w:rPr>
          <w:rFonts w:eastAsia="Times New Roman"/>
          <w:szCs w:val="24"/>
        </w:rPr>
        <w:t>πολλές</w:t>
      </w:r>
      <w:r>
        <w:rPr>
          <w:rFonts w:eastAsia="Times New Roman"/>
          <w:szCs w:val="24"/>
        </w:rPr>
        <w:t xml:space="preserve"> </w:t>
      </w:r>
      <w:r>
        <w:rPr>
          <w:rFonts w:eastAsia="Times New Roman"/>
          <w:szCs w:val="24"/>
        </w:rPr>
        <w:t>ώρες-</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είχαμε</w:t>
      </w:r>
      <w:r>
        <w:rPr>
          <w:rFonts w:eastAsia="Times New Roman"/>
          <w:szCs w:val="24"/>
        </w:rPr>
        <w:t xml:space="preserve"> </w:t>
      </w:r>
      <w:r>
        <w:rPr>
          <w:rFonts w:eastAsia="Times New Roman"/>
          <w:szCs w:val="24"/>
        </w:rPr>
        <w:t>ενστάσεις</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αυτούς</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οποίοι</w:t>
      </w:r>
      <w:r>
        <w:rPr>
          <w:rFonts w:eastAsia="Times New Roman"/>
          <w:szCs w:val="24"/>
        </w:rPr>
        <w:t xml:space="preserve"> </w:t>
      </w:r>
      <w:r>
        <w:rPr>
          <w:rFonts w:eastAsia="Times New Roman"/>
          <w:szCs w:val="24"/>
        </w:rPr>
        <w:t>ήταν</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πιστοποιημένοι</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ήταν</w:t>
      </w:r>
      <w:r>
        <w:rPr>
          <w:rFonts w:eastAsia="Times New Roman"/>
          <w:szCs w:val="24"/>
        </w:rPr>
        <w:t xml:space="preserve"> </w:t>
      </w:r>
      <w:r>
        <w:rPr>
          <w:rFonts w:eastAsia="Times New Roman"/>
          <w:szCs w:val="24"/>
        </w:rPr>
        <w:t>εκπαιδευτικοί</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μεγάλη</w:t>
      </w:r>
      <w:r>
        <w:rPr>
          <w:rFonts w:eastAsia="Times New Roman"/>
          <w:szCs w:val="24"/>
        </w:rPr>
        <w:t xml:space="preserve"> </w:t>
      </w:r>
      <w:r>
        <w:rPr>
          <w:rFonts w:eastAsia="Times New Roman"/>
          <w:szCs w:val="24"/>
        </w:rPr>
        <w:t>διδακτική</w:t>
      </w:r>
      <w:r>
        <w:rPr>
          <w:rFonts w:eastAsia="Times New Roman"/>
          <w:szCs w:val="24"/>
        </w:rPr>
        <w:t xml:space="preserve"> </w:t>
      </w:r>
      <w:r>
        <w:rPr>
          <w:rFonts w:eastAsia="Times New Roman"/>
          <w:szCs w:val="24"/>
        </w:rPr>
        <w:t>εμπειρία</w:t>
      </w:r>
      <w:r>
        <w:rPr>
          <w:rFonts w:eastAsia="Times New Roman"/>
          <w:szCs w:val="24"/>
        </w:rPr>
        <w:t xml:space="preserve">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p>
    <w:p w14:paraId="076E7CB4" w14:textId="77777777" w:rsidR="008A5475" w:rsidRDefault="00367962">
      <w:pPr>
        <w:spacing w:line="600" w:lineRule="auto"/>
        <w:ind w:firstLine="720"/>
        <w:jc w:val="both"/>
        <w:rPr>
          <w:rFonts w:eastAsia="Times New Roman"/>
          <w:szCs w:val="24"/>
        </w:rPr>
      </w:pPr>
      <w:r>
        <w:rPr>
          <w:rFonts w:eastAsia="Times New Roman"/>
          <w:szCs w:val="24"/>
        </w:rPr>
        <w:t>Ευχαριστώ.</w:t>
      </w:r>
    </w:p>
    <w:p w14:paraId="076E7CB5"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lastRenderedPageBreak/>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κυρία</w:t>
      </w:r>
      <w:r>
        <w:rPr>
          <w:rFonts w:eastAsia="Times New Roman" w:cs="Times New Roman"/>
          <w:szCs w:val="24"/>
        </w:rPr>
        <w:t xml:space="preserve"> </w:t>
      </w:r>
      <w:r>
        <w:rPr>
          <w:rFonts w:eastAsia="Times New Roman" w:cs="Times New Roman"/>
          <w:szCs w:val="24"/>
        </w:rPr>
        <w:t>Υπουργό.</w:t>
      </w:r>
    </w:p>
    <w:p w14:paraId="076E7CB6"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Πριν</w:t>
      </w:r>
      <w:r>
        <w:rPr>
          <w:rFonts w:eastAsia="Times New Roman" w:cs="Times New Roman"/>
          <w:szCs w:val="24"/>
        </w:rPr>
        <w:t xml:space="preserve"> </w:t>
      </w:r>
      <w:r>
        <w:rPr>
          <w:rFonts w:eastAsia="Times New Roman" w:cs="Times New Roman"/>
          <w:szCs w:val="24"/>
        </w:rPr>
        <w:t>προχωρήσουμε</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επόμενη</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επιτρέψτε</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ανακοινώσω</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υπόλοιπες</w:t>
      </w:r>
      <w:r>
        <w:rPr>
          <w:rFonts w:eastAsia="Times New Roman" w:cs="Times New Roman"/>
          <w:szCs w:val="24"/>
        </w:rPr>
        <w:t xml:space="preserve"> </w:t>
      </w:r>
      <w:r>
        <w:rPr>
          <w:rFonts w:eastAsia="Times New Roman" w:cs="Times New Roman"/>
          <w:szCs w:val="24"/>
        </w:rPr>
        <w:t>επίκαιρες</w:t>
      </w:r>
      <w:r>
        <w:rPr>
          <w:rFonts w:eastAsia="Times New Roman" w:cs="Times New Roman"/>
          <w:szCs w:val="24"/>
        </w:rPr>
        <w:t xml:space="preserve"> </w:t>
      </w:r>
      <w:r>
        <w:rPr>
          <w:rFonts w:eastAsia="Times New Roman" w:cs="Times New Roman"/>
          <w:szCs w:val="24"/>
        </w:rPr>
        <w:t>ερωτήσεις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συζητηθούν</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Υπουργών.</w:t>
      </w:r>
    </w:p>
    <w:p w14:paraId="076E7CB7"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615/3-3-2016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 </w:t>
      </w:r>
      <w:r>
        <w:rPr>
          <w:rFonts w:eastAsia="Times New Roman" w:cs="Times New Roman"/>
          <w:szCs w:val="24"/>
        </w:rPr>
        <w:t>Θεσσαλονίκης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Ένωσης</w:t>
      </w:r>
      <w:r>
        <w:rPr>
          <w:rFonts w:eastAsia="Times New Roman" w:cs="Times New Roman"/>
          <w:szCs w:val="24"/>
        </w:rPr>
        <w:t xml:space="preserve"> </w:t>
      </w:r>
      <w:r>
        <w:rPr>
          <w:rFonts w:eastAsia="Times New Roman" w:cs="Times New Roman"/>
          <w:szCs w:val="24"/>
        </w:rPr>
        <w:t>Κεντρώων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Ιωάννη</w:t>
      </w:r>
      <w:r>
        <w:rPr>
          <w:rFonts w:eastAsia="Times New Roman" w:cs="Times New Roman"/>
          <w:bCs/>
          <w:szCs w:val="24"/>
        </w:rPr>
        <w:t xml:space="preserve"> </w:t>
      </w:r>
      <w:proofErr w:type="spellStart"/>
      <w:r>
        <w:rPr>
          <w:rFonts w:eastAsia="Times New Roman" w:cs="Times New Roman"/>
          <w:bCs/>
          <w:szCs w:val="24"/>
        </w:rPr>
        <w:t>Σαρίδη</w:t>
      </w:r>
      <w:proofErr w:type="spellEnd"/>
      <w:r>
        <w:rPr>
          <w:rFonts w:eastAsia="Times New Roman" w:cs="Times New Roman"/>
          <w:bCs/>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bCs/>
          <w:szCs w:val="24"/>
        </w:rPr>
        <w:t>Εξωτερικών,</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ενδεχόμενη</w:t>
      </w:r>
      <w:r>
        <w:rPr>
          <w:rFonts w:eastAsia="Times New Roman" w:cs="Times New Roman"/>
          <w:szCs w:val="24"/>
        </w:rPr>
        <w:t xml:space="preserve"> </w:t>
      </w:r>
      <w:r>
        <w:rPr>
          <w:rFonts w:eastAsia="Times New Roman" w:cs="Times New Roman"/>
          <w:szCs w:val="24"/>
        </w:rPr>
        <w:t>ίδρυση</w:t>
      </w:r>
      <w:r>
        <w:rPr>
          <w:rFonts w:eastAsia="Times New Roman" w:cs="Times New Roman"/>
          <w:szCs w:val="24"/>
        </w:rPr>
        <w:t xml:space="preserve"> </w:t>
      </w:r>
      <w:r>
        <w:rPr>
          <w:rFonts w:eastAsia="Times New Roman" w:cs="Times New Roman"/>
          <w:szCs w:val="24"/>
        </w:rPr>
        <w:t>γραφείων</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ουρκικού</w:t>
      </w:r>
      <w:r>
        <w:rPr>
          <w:rFonts w:eastAsia="Times New Roman" w:cs="Times New Roman"/>
          <w:szCs w:val="24"/>
        </w:rPr>
        <w:t xml:space="preserve"> </w:t>
      </w:r>
      <w:r>
        <w:rPr>
          <w:rFonts w:eastAsia="Times New Roman" w:cs="Times New Roman"/>
          <w:szCs w:val="24"/>
        </w:rPr>
        <w:t>ο</w:t>
      </w:r>
      <w:r>
        <w:rPr>
          <w:rFonts w:eastAsia="Times New Roman" w:cs="Times New Roman"/>
          <w:szCs w:val="24"/>
        </w:rPr>
        <w:t>ργανισμού</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Ελλάδα,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Υπουργού.</w:t>
      </w:r>
    </w:p>
    <w:p w14:paraId="076E7CB8"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614/3-3-2016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 </w:t>
      </w:r>
      <w:r>
        <w:rPr>
          <w:rFonts w:eastAsia="Times New Roman" w:cs="Times New Roman"/>
          <w:szCs w:val="24"/>
        </w:rPr>
        <w:t>Πειραι</w:t>
      </w:r>
      <w:r>
        <w:rPr>
          <w:rFonts w:eastAsia="Times New Roman" w:cs="Times New Roman"/>
          <w:szCs w:val="24"/>
        </w:rPr>
        <w:t>ώς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Λαϊκού</w:t>
      </w:r>
      <w:r>
        <w:rPr>
          <w:rFonts w:eastAsia="Times New Roman" w:cs="Times New Roman"/>
          <w:szCs w:val="24"/>
        </w:rPr>
        <w:t xml:space="preserve"> </w:t>
      </w:r>
      <w:r>
        <w:rPr>
          <w:rFonts w:eastAsia="Times New Roman" w:cs="Times New Roman"/>
          <w:szCs w:val="24"/>
        </w:rPr>
        <w:t>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w:t>
      </w:r>
      <w:r>
        <w:rPr>
          <w:rFonts w:eastAsia="Times New Roman" w:cs="Times New Roman"/>
          <w:szCs w:val="24"/>
        </w:rPr>
        <w:t xml:space="preserve"> </w:t>
      </w:r>
      <w:r>
        <w:rPr>
          <w:rFonts w:eastAsia="Times New Roman" w:cs="Times New Roman"/>
          <w:szCs w:val="24"/>
        </w:rPr>
        <w:t>Αυγή</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Ιωάννη</w:t>
      </w:r>
      <w:r>
        <w:rPr>
          <w:rFonts w:eastAsia="Times New Roman" w:cs="Times New Roman"/>
          <w:bCs/>
          <w:szCs w:val="24"/>
        </w:rPr>
        <w:t xml:space="preserve"> </w:t>
      </w:r>
      <w:r>
        <w:rPr>
          <w:rFonts w:eastAsia="Times New Roman" w:cs="Times New Roman"/>
          <w:bCs/>
          <w:szCs w:val="24"/>
        </w:rPr>
        <w:t>Λαγού</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bCs/>
          <w:szCs w:val="24"/>
        </w:rPr>
        <w:t>Εξωτερικών,</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«καλλιέργεια</w:t>
      </w:r>
      <w:r>
        <w:rPr>
          <w:rFonts w:eastAsia="Times New Roman" w:cs="Times New Roman"/>
          <w:szCs w:val="24"/>
        </w:rPr>
        <w:t xml:space="preserve"> </w:t>
      </w:r>
      <w:r>
        <w:rPr>
          <w:rFonts w:eastAsia="Times New Roman" w:cs="Times New Roman"/>
          <w:szCs w:val="24"/>
        </w:rPr>
        <w:t>κλίματος</w:t>
      </w:r>
      <w:r>
        <w:rPr>
          <w:rFonts w:eastAsia="Times New Roman" w:cs="Times New Roman"/>
          <w:szCs w:val="24"/>
        </w:rPr>
        <w:t xml:space="preserve"> </w:t>
      </w:r>
      <w:r>
        <w:rPr>
          <w:rFonts w:eastAsia="Times New Roman" w:cs="Times New Roman"/>
          <w:szCs w:val="24"/>
        </w:rPr>
        <w:t>έντασης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μεθοδεύσεις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τουρκικού</w:t>
      </w:r>
      <w:r>
        <w:rPr>
          <w:rFonts w:eastAsia="Times New Roman" w:cs="Times New Roman"/>
          <w:szCs w:val="24"/>
        </w:rPr>
        <w:t xml:space="preserve"> </w:t>
      </w:r>
      <w:r>
        <w:rPr>
          <w:rFonts w:eastAsia="Times New Roman" w:cs="Times New Roman"/>
          <w:szCs w:val="24"/>
        </w:rPr>
        <w:t>προξενείου</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Θράκη»,</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Υπουργού.</w:t>
      </w:r>
    </w:p>
    <w:p w14:paraId="076E7CB9"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583/26-2-2016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 </w:t>
      </w:r>
      <w:r>
        <w:rPr>
          <w:rFonts w:eastAsia="Times New Roman" w:cs="Times New Roman"/>
          <w:szCs w:val="24"/>
        </w:rPr>
        <w:t>Αθηνών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Λαϊκού</w:t>
      </w:r>
      <w:r>
        <w:rPr>
          <w:rFonts w:eastAsia="Times New Roman" w:cs="Times New Roman"/>
          <w:szCs w:val="24"/>
        </w:rPr>
        <w:t xml:space="preserve"> </w:t>
      </w:r>
      <w:r>
        <w:rPr>
          <w:rFonts w:eastAsia="Times New Roman" w:cs="Times New Roman"/>
          <w:szCs w:val="24"/>
        </w:rPr>
        <w:t>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w:t>
      </w:r>
      <w:r>
        <w:rPr>
          <w:rFonts w:eastAsia="Times New Roman" w:cs="Times New Roman"/>
          <w:szCs w:val="24"/>
        </w:rPr>
        <w:t xml:space="preserve"> </w:t>
      </w:r>
      <w:r>
        <w:rPr>
          <w:rFonts w:eastAsia="Times New Roman" w:cs="Times New Roman"/>
          <w:szCs w:val="24"/>
        </w:rPr>
        <w:t>Αυγή</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Ηλία</w:t>
      </w:r>
      <w:r>
        <w:rPr>
          <w:rFonts w:eastAsia="Times New Roman" w:cs="Times New Roman"/>
          <w:bCs/>
          <w:szCs w:val="24"/>
        </w:rPr>
        <w:t xml:space="preserve"> </w:t>
      </w:r>
      <w:proofErr w:type="spellStart"/>
      <w:r>
        <w:rPr>
          <w:rFonts w:eastAsia="Times New Roman" w:cs="Times New Roman"/>
          <w:bCs/>
          <w:szCs w:val="24"/>
        </w:rPr>
        <w:t>Παναγιώταρου</w:t>
      </w:r>
      <w:proofErr w:type="spellEnd"/>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bCs/>
          <w:szCs w:val="24"/>
        </w:rPr>
        <w:t>Εξωτερικών,</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«εκχώρηση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ονόματος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Μακεδονίας</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στους</w:t>
      </w:r>
      <w:r>
        <w:rPr>
          <w:rFonts w:eastAsia="Times New Roman" w:cs="Times New Roman"/>
          <w:szCs w:val="24"/>
        </w:rPr>
        <w:t xml:space="preserve"> </w:t>
      </w:r>
      <w:r>
        <w:rPr>
          <w:rFonts w:eastAsia="Times New Roman" w:cs="Times New Roman"/>
          <w:szCs w:val="24"/>
        </w:rPr>
        <w:t>Σ</w:t>
      </w:r>
      <w:r>
        <w:rPr>
          <w:rFonts w:eastAsia="Times New Roman" w:cs="Times New Roman"/>
          <w:szCs w:val="24"/>
        </w:rPr>
        <w:t>κοπιανούς»,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Υπουργού.</w:t>
      </w:r>
    </w:p>
    <w:p w14:paraId="076E7CBA"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606/1-3-2016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Έβρου</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Νέας</w:t>
      </w:r>
      <w:r>
        <w:rPr>
          <w:rFonts w:eastAsia="Times New Roman" w:cs="Times New Roman"/>
          <w:szCs w:val="24"/>
        </w:rPr>
        <w:t xml:space="preserve"> </w:t>
      </w:r>
      <w:r>
        <w:rPr>
          <w:rFonts w:eastAsia="Times New Roman" w:cs="Times New Roman"/>
          <w:szCs w:val="24"/>
        </w:rPr>
        <w:t>Δημοκρατίας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Αναστασίου</w:t>
      </w:r>
      <w:r>
        <w:rPr>
          <w:rFonts w:eastAsia="Times New Roman" w:cs="Times New Roman"/>
          <w:bCs/>
          <w:szCs w:val="24"/>
        </w:rPr>
        <w:t xml:space="preserve"> </w:t>
      </w:r>
      <w:proofErr w:type="spellStart"/>
      <w:r>
        <w:rPr>
          <w:rFonts w:eastAsia="Times New Roman" w:cs="Times New Roman"/>
          <w:bCs/>
          <w:szCs w:val="24"/>
        </w:rPr>
        <w:t>Δημοσχάκη</w:t>
      </w:r>
      <w:proofErr w:type="spellEnd"/>
      <w:r>
        <w:rPr>
          <w:rFonts w:eastAsia="Times New Roman" w:cs="Times New Roman"/>
          <w:b/>
          <w:bCs/>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ανάγκη</w:t>
      </w:r>
      <w:r>
        <w:rPr>
          <w:rFonts w:eastAsia="Times New Roman" w:cs="Times New Roman"/>
          <w:szCs w:val="24"/>
        </w:rPr>
        <w:t xml:space="preserve"> </w:t>
      </w:r>
      <w:r>
        <w:rPr>
          <w:rFonts w:eastAsia="Times New Roman" w:cs="Times New Roman"/>
          <w:szCs w:val="24"/>
        </w:rPr>
        <w:t>άμεσης</w:t>
      </w:r>
      <w:r>
        <w:rPr>
          <w:rFonts w:eastAsia="Times New Roman" w:cs="Times New Roman"/>
          <w:szCs w:val="24"/>
        </w:rPr>
        <w:t xml:space="preserve"> </w:t>
      </w:r>
      <w:r>
        <w:rPr>
          <w:rFonts w:eastAsia="Times New Roman" w:cs="Times New Roman"/>
          <w:szCs w:val="24"/>
        </w:rPr>
        <w:t>στελέχωσης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ακτινοδιαγνωστικής</w:t>
      </w:r>
      <w:r>
        <w:rPr>
          <w:rFonts w:eastAsia="Times New Roman" w:cs="Times New Roman"/>
          <w:szCs w:val="24"/>
        </w:rPr>
        <w:t xml:space="preserve"> </w:t>
      </w:r>
      <w:r>
        <w:rPr>
          <w:rFonts w:eastAsia="Times New Roman" w:cs="Times New Roman"/>
          <w:szCs w:val="24"/>
        </w:rPr>
        <w:t>κλινικής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Νοσοκομείου</w:t>
      </w:r>
      <w:r>
        <w:rPr>
          <w:rFonts w:eastAsia="Times New Roman" w:cs="Times New Roman"/>
          <w:szCs w:val="24"/>
        </w:rPr>
        <w:t xml:space="preserve"> </w:t>
      </w:r>
      <w:r>
        <w:rPr>
          <w:rFonts w:eastAsia="Times New Roman" w:cs="Times New Roman"/>
          <w:szCs w:val="24"/>
        </w:rPr>
        <w:t>Ξάνθης,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Υπουργού.</w:t>
      </w:r>
    </w:p>
    <w:p w14:paraId="076E7CBB"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621/7-3-2016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Βουλευτού</w:t>
      </w:r>
      <w:r>
        <w:rPr>
          <w:rFonts w:eastAsia="Times New Roman" w:cs="Times New Roman"/>
          <w:szCs w:val="24"/>
        </w:rPr>
        <w:t xml:space="preserve"> </w:t>
      </w:r>
      <w:r>
        <w:rPr>
          <w:rFonts w:eastAsia="Times New Roman" w:cs="Times New Roman"/>
          <w:szCs w:val="24"/>
        </w:rPr>
        <w:t>Ηλείας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Συνασπισμού</w:t>
      </w:r>
      <w:r>
        <w:rPr>
          <w:rFonts w:eastAsia="Times New Roman" w:cs="Times New Roman"/>
          <w:szCs w:val="24"/>
        </w:rPr>
        <w:t xml:space="preserve"> </w:t>
      </w:r>
      <w:r>
        <w:rPr>
          <w:rFonts w:eastAsia="Times New Roman" w:cs="Times New Roman"/>
          <w:szCs w:val="24"/>
        </w:rPr>
        <w:t>Ριζοσπαστικής</w:t>
      </w:r>
      <w:r>
        <w:rPr>
          <w:rFonts w:eastAsia="Times New Roman" w:cs="Times New Roman"/>
          <w:szCs w:val="24"/>
        </w:rPr>
        <w:t xml:space="preserve"> </w:t>
      </w:r>
      <w:r>
        <w:rPr>
          <w:rFonts w:eastAsia="Times New Roman" w:cs="Times New Roman"/>
          <w:szCs w:val="24"/>
        </w:rPr>
        <w:t>Αριστεράς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Ευσταθίας</w:t>
      </w:r>
      <w:r>
        <w:rPr>
          <w:rFonts w:eastAsia="Times New Roman" w:cs="Times New Roman"/>
          <w:bCs/>
          <w:szCs w:val="24"/>
        </w:rPr>
        <w:t xml:space="preserve"> </w:t>
      </w:r>
      <w:r>
        <w:rPr>
          <w:rFonts w:eastAsia="Times New Roman" w:cs="Times New Roman"/>
          <w:bCs/>
          <w:szCs w:val="24"/>
        </w:rPr>
        <w:t>(Έφης</w:t>
      </w:r>
      <w:r>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Γεωργοπούλου</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proofErr w:type="spellStart"/>
      <w:r>
        <w:rPr>
          <w:rFonts w:eastAsia="Times New Roman" w:cs="Times New Roman"/>
          <w:bCs/>
          <w:szCs w:val="24"/>
        </w:rPr>
        <w:t>Σαλτάρη</w:t>
      </w:r>
      <w:proofErr w:type="spellEnd"/>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έργο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κατασκευής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νέας</w:t>
      </w:r>
      <w:r>
        <w:rPr>
          <w:rFonts w:eastAsia="Times New Roman" w:cs="Times New Roman"/>
          <w:szCs w:val="24"/>
        </w:rPr>
        <w:t xml:space="preserve"> </w:t>
      </w:r>
      <w:r>
        <w:rPr>
          <w:rFonts w:eastAsia="Times New Roman" w:cs="Times New Roman"/>
          <w:szCs w:val="24"/>
        </w:rPr>
        <w:t>πτέρυγας</w:t>
      </w:r>
      <w:r>
        <w:rPr>
          <w:rFonts w:eastAsia="Times New Roman" w:cs="Times New Roman"/>
          <w:szCs w:val="24"/>
        </w:rPr>
        <w:t xml:space="preserve"> </w:t>
      </w:r>
      <w:r>
        <w:rPr>
          <w:rFonts w:eastAsia="Times New Roman" w:cs="Times New Roman"/>
          <w:szCs w:val="24"/>
        </w:rPr>
        <w:lastRenderedPageBreak/>
        <w:t>του</w:t>
      </w:r>
      <w:r>
        <w:rPr>
          <w:rFonts w:eastAsia="Times New Roman" w:cs="Times New Roman"/>
          <w:szCs w:val="24"/>
        </w:rPr>
        <w:t xml:space="preserve"> </w:t>
      </w:r>
      <w:r>
        <w:rPr>
          <w:rFonts w:eastAsia="Times New Roman" w:cs="Times New Roman"/>
          <w:szCs w:val="24"/>
        </w:rPr>
        <w:t>Ν</w:t>
      </w:r>
      <w:r>
        <w:rPr>
          <w:rFonts w:eastAsia="Times New Roman" w:cs="Times New Roman"/>
          <w:szCs w:val="24"/>
        </w:rPr>
        <w:t>οσοκομείου</w:t>
      </w:r>
      <w:r>
        <w:rPr>
          <w:rFonts w:eastAsia="Times New Roman" w:cs="Times New Roman"/>
          <w:szCs w:val="24"/>
        </w:rPr>
        <w:t xml:space="preserve"> </w:t>
      </w:r>
      <w:r>
        <w:rPr>
          <w:rFonts w:eastAsia="Times New Roman" w:cs="Times New Roman"/>
          <w:szCs w:val="24"/>
        </w:rPr>
        <w:t>Αμαλιάδας,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Υπουργού.</w:t>
      </w:r>
    </w:p>
    <w:p w14:paraId="076E7CBC"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625/7-3-2016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Λέσβου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Κομμουνιστικού</w:t>
      </w:r>
      <w:r>
        <w:rPr>
          <w:rFonts w:eastAsia="Times New Roman" w:cs="Times New Roman"/>
          <w:szCs w:val="24"/>
        </w:rPr>
        <w:t xml:space="preserve"> </w:t>
      </w:r>
      <w:r>
        <w:rPr>
          <w:rFonts w:eastAsia="Times New Roman" w:cs="Times New Roman"/>
          <w:szCs w:val="24"/>
        </w:rPr>
        <w:t>Κόμματος</w:t>
      </w:r>
      <w:r>
        <w:rPr>
          <w:rFonts w:eastAsia="Times New Roman" w:cs="Times New Roman"/>
          <w:szCs w:val="24"/>
        </w:rPr>
        <w:t xml:space="preserve"> </w:t>
      </w:r>
      <w:r>
        <w:rPr>
          <w:rFonts w:eastAsia="Times New Roman" w:cs="Times New Roman"/>
          <w:szCs w:val="24"/>
        </w:rPr>
        <w:t>Ελλάδ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Σταύρου</w:t>
      </w:r>
      <w:r>
        <w:rPr>
          <w:rFonts w:eastAsia="Times New Roman" w:cs="Times New Roman"/>
          <w:bCs/>
          <w:szCs w:val="24"/>
        </w:rPr>
        <w:t xml:space="preserve"> </w:t>
      </w:r>
      <w:r>
        <w:rPr>
          <w:rFonts w:eastAsia="Times New Roman" w:cs="Times New Roman"/>
          <w:bCs/>
          <w:szCs w:val="24"/>
        </w:rPr>
        <w:t>Τάσσου</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ελλείψεις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Νοσοκομείο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γενικότερα</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δημόσιο</w:t>
      </w:r>
      <w:r>
        <w:rPr>
          <w:rFonts w:eastAsia="Times New Roman" w:cs="Times New Roman"/>
          <w:szCs w:val="24"/>
        </w:rPr>
        <w:t xml:space="preserve"> </w:t>
      </w:r>
      <w:r>
        <w:rPr>
          <w:rFonts w:eastAsia="Times New Roman" w:cs="Times New Roman"/>
          <w:szCs w:val="24"/>
        </w:rPr>
        <w:t>τομέα</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Λέσβο,</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Υπουργού.</w:t>
      </w:r>
    </w:p>
    <w:p w14:paraId="076E7CBD"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588/29-2-2016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Φθιώτιδας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Συνασπισμού</w:t>
      </w:r>
      <w:r>
        <w:rPr>
          <w:rFonts w:eastAsia="Times New Roman" w:cs="Times New Roman"/>
          <w:szCs w:val="24"/>
        </w:rPr>
        <w:t xml:space="preserve"> </w:t>
      </w:r>
      <w:r>
        <w:rPr>
          <w:rFonts w:eastAsia="Times New Roman" w:cs="Times New Roman"/>
          <w:szCs w:val="24"/>
        </w:rPr>
        <w:t>Ριζοσπαστικής</w:t>
      </w:r>
      <w:r>
        <w:rPr>
          <w:rFonts w:eastAsia="Times New Roman" w:cs="Times New Roman"/>
          <w:szCs w:val="24"/>
        </w:rPr>
        <w:t xml:space="preserve"> </w:t>
      </w:r>
      <w:r>
        <w:rPr>
          <w:rFonts w:eastAsia="Times New Roman" w:cs="Times New Roman"/>
          <w:szCs w:val="24"/>
        </w:rPr>
        <w:t>Αριστεράς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Απόστολου</w:t>
      </w:r>
      <w:r>
        <w:rPr>
          <w:rFonts w:eastAsia="Times New Roman" w:cs="Times New Roman"/>
          <w:bCs/>
          <w:szCs w:val="24"/>
        </w:rPr>
        <w:t xml:space="preserve"> </w:t>
      </w:r>
      <w:proofErr w:type="spellStart"/>
      <w:r>
        <w:rPr>
          <w:rFonts w:eastAsia="Times New Roman" w:cs="Times New Roman"/>
          <w:bCs/>
          <w:szCs w:val="24"/>
        </w:rPr>
        <w:t>Καραναστάση</w:t>
      </w:r>
      <w:proofErr w:type="spellEnd"/>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αντιμετώπιση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προβλημάτων</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λειτουργία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lastRenderedPageBreak/>
        <w:t>Γενικού</w:t>
      </w:r>
      <w:r>
        <w:rPr>
          <w:rFonts w:eastAsia="Times New Roman" w:cs="Times New Roman"/>
          <w:szCs w:val="24"/>
        </w:rPr>
        <w:t xml:space="preserve"> </w:t>
      </w:r>
      <w:r>
        <w:rPr>
          <w:rFonts w:eastAsia="Times New Roman" w:cs="Times New Roman"/>
          <w:szCs w:val="24"/>
        </w:rPr>
        <w:t>Νοσοκομείου</w:t>
      </w:r>
      <w:r>
        <w:rPr>
          <w:rFonts w:eastAsia="Times New Roman" w:cs="Times New Roman"/>
          <w:szCs w:val="24"/>
        </w:rPr>
        <w:t xml:space="preserve"> </w:t>
      </w:r>
      <w:r>
        <w:rPr>
          <w:rFonts w:eastAsia="Times New Roman" w:cs="Times New Roman"/>
          <w:szCs w:val="24"/>
        </w:rPr>
        <w:t>Λαμίας,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Υπουργού.</w:t>
      </w:r>
    </w:p>
    <w:p w14:paraId="076E7CBE" w14:textId="77777777" w:rsidR="008A5475" w:rsidRDefault="00367962">
      <w:pPr>
        <w:spacing w:line="600" w:lineRule="auto"/>
        <w:ind w:firstLine="720"/>
        <w:jc w:val="both"/>
        <w:rPr>
          <w:rFonts w:eastAsia="Times New Roman" w:cs="Times New Roman"/>
          <w:szCs w:val="24"/>
        </w:rPr>
      </w:pPr>
      <w:proofErr w:type="spellStart"/>
      <w:r>
        <w:rPr>
          <w:rFonts w:eastAsia="Times New Roman" w:cs="Times New Roman"/>
          <w:szCs w:val="24"/>
        </w:rPr>
        <w:t>Εισερχόμεθα</w:t>
      </w:r>
      <w:proofErr w:type="spellEnd"/>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τέταρτη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649/11-3-2016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 xml:space="preserve">δεύτερου κύκλου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 </w:t>
      </w:r>
      <w:r>
        <w:rPr>
          <w:rFonts w:eastAsia="Times New Roman" w:cs="Times New Roman"/>
          <w:szCs w:val="24"/>
        </w:rPr>
        <w:t>Θεσσαλονίκης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Κομμουνιστικού</w:t>
      </w:r>
      <w:r>
        <w:rPr>
          <w:rFonts w:eastAsia="Times New Roman" w:cs="Times New Roman"/>
          <w:szCs w:val="24"/>
        </w:rPr>
        <w:t xml:space="preserve"> </w:t>
      </w:r>
      <w:r>
        <w:rPr>
          <w:rFonts w:eastAsia="Times New Roman" w:cs="Times New Roman"/>
          <w:szCs w:val="24"/>
        </w:rPr>
        <w:t>Κόμματος</w:t>
      </w:r>
      <w:r>
        <w:rPr>
          <w:rFonts w:eastAsia="Times New Roman" w:cs="Times New Roman"/>
          <w:szCs w:val="24"/>
        </w:rPr>
        <w:t xml:space="preserve"> </w:t>
      </w:r>
      <w:r>
        <w:rPr>
          <w:rFonts w:eastAsia="Times New Roman" w:cs="Times New Roman"/>
          <w:szCs w:val="24"/>
        </w:rPr>
        <w:t>Ελλάδ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Ιωάννη</w:t>
      </w:r>
      <w:r>
        <w:rPr>
          <w:rFonts w:eastAsia="Times New Roman" w:cs="Times New Roman"/>
          <w:bCs/>
          <w:szCs w:val="24"/>
        </w:rPr>
        <w:t xml:space="preserve"> </w:t>
      </w:r>
      <w:r>
        <w:rPr>
          <w:rFonts w:eastAsia="Times New Roman" w:cs="Times New Roman"/>
          <w:bCs/>
          <w:szCs w:val="24"/>
        </w:rPr>
        <w:t>Δελή</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Υπουργούς</w:t>
      </w:r>
      <w:r>
        <w:rPr>
          <w:rFonts w:eastAsia="Times New Roman" w:cs="Times New Roman"/>
          <w:szCs w:val="24"/>
        </w:rPr>
        <w:t xml:space="preserve"> </w:t>
      </w:r>
      <w:r>
        <w:rPr>
          <w:rFonts w:eastAsia="Times New Roman" w:cs="Times New Roman"/>
          <w:bCs/>
          <w:szCs w:val="24"/>
        </w:rPr>
        <w:t>Οικονομίας,</w:t>
      </w:r>
      <w:r>
        <w:rPr>
          <w:rFonts w:eastAsia="Times New Roman" w:cs="Times New Roman"/>
          <w:bCs/>
          <w:szCs w:val="24"/>
        </w:rPr>
        <w:t xml:space="preserve"> </w:t>
      </w:r>
      <w:r>
        <w:rPr>
          <w:rFonts w:eastAsia="Times New Roman" w:cs="Times New Roman"/>
          <w:bCs/>
          <w:szCs w:val="24"/>
        </w:rPr>
        <w:t>Ανάπτυξης</w:t>
      </w:r>
      <w:r>
        <w:rPr>
          <w:rFonts w:eastAsia="Times New Roman" w:cs="Times New Roman"/>
          <w:bCs/>
          <w:szCs w:val="24"/>
        </w:rPr>
        <w:t xml:space="preserve"> </w:t>
      </w:r>
      <w:r>
        <w:rPr>
          <w:rFonts w:eastAsia="Times New Roman" w:cs="Times New Roman"/>
          <w:bCs/>
          <w:szCs w:val="24"/>
        </w:rPr>
        <w:t>και</w:t>
      </w:r>
      <w:r>
        <w:rPr>
          <w:rFonts w:eastAsia="Times New Roman" w:cs="Times New Roman"/>
          <w:b/>
          <w:szCs w:val="24"/>
        </w:rPr>
        <w:t xml:space="preserve"> </w:t>
      </w:r>
      <w:r>
        <w:rPr>
          <w:rFonts w:eastAsia="Times New Roman" w:cs="Times New Roman"/>
          <w:bCs/>
          <w:szCs w:val="24"/>
        </w:rPr>
        <w:t>Τουρισμού</w:t>
      </w:r>
      <w:r>
        <w:rPr>
          <w:rFonts w:eastAsia="Times New Roman" w:cs="Times New Roman"/>
          <w:b/>
          <w:bCs/>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b/>
          <w:bCs/>
          <w:szCs w:val="24"/>
        </w:rPr>
        <w:t xml:space="preserve"> </w:t>
      </w:r>
      <w:r>
        <w:rPr>
          <w:rFonts w:eastAsia="Times New Roman" w:cs="Times New Roman"/>
          <w:bCs/>
          <w:szCs w:val="24"/>
        </w:rPr>
        <w:t>Αγροτικής</w:t>
      </w:r>
      <w:r>
        <w:rPr>
          <w:rFonts w:eastAsia="Times New Roman" w:cs="Times New Roman"/>
          <w:bCs/>
          <w:szCs w:val="24"/>
        </w:rPr>
        <w:t xml:space="preserve"> </w:t>
      </w:r>
      <w:r>
        <w:rPr>
          <w:rFonts w:eastAsia="Times New Roman" w:cs="Times New Roman"/>
          <w:bCs/>
          <w:szCs w:val="24"/>
        </w:rPr>
        <w:t>Ανάπτυξης</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Τροφίμων,</w:t>
      </w:r>
      <w:r>
        <w:rPr>
          <w:rFonts w:eastAsia="Times New Roman" w:cs="Times New Roman"/>
          <w:bCs/>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εξόφληση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proofErr w:type="spellStart"/>
      <w:r>
        <w:rPr>
          <w:rFonts w:eastAsia="Times New Roman" w:cs="Times New Roman"/>
          <w:szCs w:val="24"/>
        </w:rPr>
        <w:t>τευτλοπαραγωγών</w:t>
      </w:r>
      <w:proofErr w:type="spellEnd"/>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λήψη</w:t>
      </w:r>
      <w:r>
        <w:rPr>
          <w:rFonts w:eastAsia="Times New Roman" w:cs="Times New Roman"/>
          <w:szCs w:val="24"/>
        </w:rPr>
        <w:t xml:space="preserve"> </w:t>
      </w:r>
      <w:r>
        <w:rPr>
          <w:rFonts w:eastAsia="Times New Roman" w:cs="Times New Roman"/>
          <w:szCs w:val="24"/>
        </w:rPr>
        <w:t>μέτρων</w:t>
      </w:r>
      <w:r>
        <w:rPr>
          <w:rFonts w:eastAsia="Times New Roman" w:cs="Times New Roman"/>
          <w:szCs w:val="24"/>
        </w:rPr>
        <w:t xml:space="preserve"> </w:t>
      </w:r>
      <w:r>
        <w:rPr>
          <w:rFonts w:eastAsia="Times New Roman" w:cs="Times New Roman"/>
          <w:szCs w:val="24"/>
        </w:rPr>
        <w:t>επιβίωσης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«ΕΛΛΗΝΙΚΗΣ ΒΙΟΜΗΧΑΝΙΑΣ ΖΑΧΑΡΗΣ»</w:t>
      </w:r>
      <w:r>
        <w:rPr>
          <w:rFonts w:eastAsia="Times New Roman" w:cs="Times New Roman"/>
          <w:szCs w:val="24"/>
        </w:rPr>
        <w:t>.</w:t>
      </w:r>
    </w:p>
    <w:p w14:paraId="076E7CBF"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απαντήσει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Οικονομίας,</w:t>
      </w:r>
      <w:r>
        <w:rPr>
          <w:rFonts w:eastAsia="Times New Roman" w:cs="Times New Roman"/>
          <w:szCs w:val="24"/>
        </w:rPr>
        <w:t xml:space="preserve"> </w:t>
      </w:r>
      <w:r>
        <w:rPr>
          <w:rFonts w:eastAsia="Times New Roman" w:cs="Times New Roman"/>
          <w:szCs w:val="24"/>
        </w:rPr>
        <w:t>Ανάπτυξης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Τουρισμού,</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Σταθάκης.</w:t>
      </w:r>
    </w:p>
    <w:p w14:paraId="076E7CC0"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Κύριε</w:t>
      </w:r>
      <w:r>
        <w:rPr>
          <w:rFonts w:eastAsia="Times New Roman" w:cs="Times New Roman"/>
          <w:szCs w:val="24"/>
        </w:rPr>
        <w:t xml:space="preserve"> </w:t>
      </w:r>
      <w:r>
        <w:rPr>
          <w:rFonts w:eastAsia="Times New Roman" w:cs="Times New Roman"/>
          <w:szCs w:val="24"/>
        </w:rPr>
        <w:t>Δελή,</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p>
    <w:p w14:paraId="076E7CC1" w14:textId="77777777" w:rsidR="008A5475" w:rsidRDefault="00367962">
      <w:pPr>
        <w:spacing w:line="600" w:lineRule="auto"/>
        <w:ind w:firstLine="720"/>
        <w:jc w:val="both"/>
        <w:rPr>
          <w:rFonts w:eastAsia="Times New Roman" w:cs="Times New Roman"/>
          <w:bCs/>
          <w:szCs w:val="24"/>
        </w:rPr>
      </w:pPr>
      <w:r>
        <w:rPr>
          <w:rFonts w:eastAsia="Times New Roman" w:cs="Times New Roman"/>
          <w:b/>
          <w:bCs/>
          <w:szCs w:val="24"/>
        </w:rPr>
        <w:t>ΙΩΑΝΝΗΣ</w:t>
      </w:r>
      <w:r>
        <w:rPr>
          <w:rFonts w:eastAsia="Times New Roman" w:cs="Times New Roman"/>
          <w:b/>
          <w:bCs/>
          <w:szCs w:val="24"/>
        </w:rPr>
        <w:t xml:space="preserve"> </w:t>
      </w:r>
      <w:r>
        <w:rPr>
          <w:rFonts w:eastAsia="Times New Roman" w:cs="Times New Roman"/>
          <w:b/>
          <w:bCs/>
          <w:szCs w:val="24"/>
        </w:rPr>
        <w:t>ΔΕΛΗΣ:</w:t>
      </w:r>
      <w:r>
        <w:rPr>
          <w:rFonts w:eastAsia="Times New Roman" w:cs="Times New Roman"/>
          <w:b/>
          <w:bCs/>
          <w:szCs w:val="24"/>
        </w:rPr>
        <w:t xml:space="preserve"> </w:t>
      </w:r>
      <w:r>
        <w:rPr>
          <w:rFonts w:eastAsia="Times New Roman" w:cs="Times New Roman"/>
          <w:bCs/>
          <w:szCs w:val="24"/>
        </w:rPr>
        <w:t>Ευχαριστώ,</w:t>
      </w:r>
      <w:r>
        <w:rPr>
          <w:rFonts w:eastAsia="Times New Roman" w:cs="Times New Roman"/>
          <w:bCs/>
          <w:szCs w:val="24"/>
        </w:rPr>
        <w:t xml:space="preserve"> </w:t>
      </w:r>
      <w:r>
        <w:rPr>
          <w:rFonts w:eastAsia="Times New Roman" w:cs="Times New Roman"/>
          <w:bCs/>
          <w:szCs w:val="24"/>
        </w:rPr>
        <w:t>κύριε</w:t>
      </w:r>
      <w:r>
        <w:rPr>
          <w:rFonts w:eastAsia="Times New Roman" w:cs="Times New Roman"/>
          <w:bCs/>
          <w:szCs w:val="24"/>
        </w:rPr>
        <w:t xml:space="preserve"> </w:t>
      </w:r>
      <w:r>
        <w:rPr>
          <w:rFonts w:eastAsia="Times New Roman" w:cs="Times New Roman"/>
          <w:bCs/>
          <w:szCs w:val="24"/>
        </w:rPr>
        <w:t>Πρόεδρε.</w:t>
      </w:r>
    </w:p>
    <w:p w14:paraId="076E7CC2" w14:textId="77777777" w:rsidR="008A5475" w:rsidRDefault="00367962">
      <w:pPr>
        <w:spacing w:line="600" w:lineRule="auto"/>
        <w:ind w:firstLine="720"/>
        <w:jc w:val="both"/>
        <w:rPr>
          <w:rFonts w:eastAsia="Times New Roman" w:cs="Times New Roman"/>
          <w:bCs/>
          <w:szCs w:val="24"/>
        </w:rPr>
      </w:pPr>
      <w:r>
        <w:rPr>
          <w:rFonts w:eastAsia="Times New Roman" w:cs="Times New Roman"/>
          <w:bCs/>
          <w:szCs w:val="24"/>
        </w:rPr>
        <w:t>Κύριε</w:t>
      </w:r>
      <w:r>
        <w:rPr>
          <w:rFonts w:eastAsia="Times New Roman" w:cs="Times New Roman"/>
          <w:bCs/>
          <w:szCs w:val="24"/>
        </w:rPr>
        <w:t xml:space="preserve"> </w:t>
      </w:r>
      <w:r>
        <w:rPr>
          <w:rFonts w:eastAsia="Times New Roman" w:cs="Times New Roman"/>
          <w:bCs/>
          <w:szCs w:val="24"/>
        </w:rPr>
        <w:t>Υπουργέ,</w:t>
      </w:r>
      <w:r>
        <w:rPr>
          <w:rFonts w:eastAsia="Times New Roman" w:cs="Times New Roman"/>
          <w:bCs/>
          <w:szCs w:val="24"/>
        </w:rPr>
        <w:t xml:space="preserve"> </w:t>
      </w:r>
      <w:r>
        <w:rPr>
          <w:rFonts w:eastAsia="Times New Roman" w:cs="Times New Roman"/>
          <w:bCs/>
          <w:szCs w:val="24"/>
        </w:rPr>
        <w:t>επανερχόμαστε</w:t>
      </w:r>
      <w:r>
        <w:rPr>
          <w:rFonts w:eastAsia="Times New Roman" w:cs="Times New Roman"/>
          <w:bCs/>
          <w:szCs w:val="24"/>
        </w:rPr>
        <w:t xml:space="preserve"> </w:t>
      </w:r>
      <w:r>
        <w:rPr>
          <w:rFonts w:eastAsia="Times New Roman" w:cs="Times New Roman"/>
          <w:bCs/>
          <w:szCs w:val="24"/>
        </w:rPr>
        <w:t>μετά</w:t>
      </w:r>
      <w:r>
        <w:rPr>
          <w:rFonts w:eastAsia="Times New Roman" w:cs="Times New Roman"/>
          <w:bCs/>
          <w:szCs w:val="24"/>
        </w:rPr>
        <w:t xml:space="preserve"> </w:t>
      </w:r>
      <w:r>
        <w:rPr>
          <w:rFonts w:eastAsia="Times New Roman" w:cs="Times New Roman"/>
          <w:bCs/>
          <w:szCs w:val="24"/>
        </w:rPr>
        <w:t>από</w:t>
      </w:r>
      <w:r>
        <w:rPr>
          <w:rFonts w:eastAsia="Times New Roman" w:cs="Times New Roman"/>
          <w:bCs/>
          <w:szCs w:val="24"/>
        </w:rPr>
        <w:t xml:space="preserve"> </w:t>
      </w:r>
      <w:r>
        <w:rPr>
          <w:rFonts w:eastAsia="Times New Roman" w:cs="Times New Roman"/>
          <w:bCs/>
          <w:szCs w:val="24"/>
        </w:rPr>
        <w:t>δύο</w:t>
      </w:r>
      <w:r>
        <w:rPr>
          <w:rFonts w:eastAsia="Times New Roman" w:cs="Times New Roman"/>
          <w:bCs/>
          <w:szCs w:val="24"/>
        </w:rPr>
        <w:t xml:space="preserve"> </w:t>
      </w:r>
      <w:r>
        <w:rPr>
          <w:rFonts w:eastAsia="Times New Roman" w:cs="Times New Roman"/>
          <w:bCs/>
          <w:szCs w:val="24"/>
        </w:rPr>
        <w:t>μήνες</w:t>
      </w:r>
      <w:r>
        <w:rPr>
          <w:rFonts w:eastAsia="Times New Roman" w:cs="Times New Roman"/>
          <w:bCs/>
          <w:szCs w:val="24"/>
        </w:rPr>
        <w:t xml:space="preserve"> </w:t>
      </w:r>
      <w:r>
        <w:rPr>
          <w:rFonts w:eastAsia="Times New Roman" w:cs="Times New Roman"/>
          <w:bCs/>
          <w:szCs w:val="24"/>
        </w:rPr>
        <w:t>στο</w:t>
      </w:r>
      <w:r>
        <w:rPr>
          <w:rFonts w:eastAsia="Times New Roman" w:cs="Times New Roman"/>
          <w:bCs/>
          <w:szCs w:val="24"/>
        </w:rPr>
        <w:t xml:space="preserve"> </w:t>
      </w:r>
      <w:r>
        <w:rPr>
          <w:rFonts w:eastAsia="Times New Roman" w:cs="Times New Roman"/>
          <w:bCs/>
          <w:szCs w:val="24"/>
        </w:rPr>
        <w:t>ίδιο</w:t>
      </w:r>
      <w:r>
        <w:rPr>
          <w:rFonts w:eastAsia="Times New Roman" w:cs="Times New Roman"/>
          <w:bCs/>
          <w:szCs w:val="24"/>
        </w:rPr>
        <w:t xml:space="preserve"> </w:t>
      </w:r>
      <w:r>
        <w:rPr>
          <w:rFonts w:eastAsia="Times New Roman" w:cs="Times New Roman"/>
          <w:bCs/>
          <w:szCs w:val="24"/>
        </w:rPr>
        <w:t>θέμα,</w:t>
      </w:r>
      <w:r>
        <w:rPr>
          <w:rFonts w:eastAsia="Times New Roman" w:cs="Times New Roman"/>
          <w:bCs/>
          <w:szCs w:val="24"/>
        </w:rPr>
        <w:t xml:space="preserve"> </w:t>
      </w:r>
      <w:r>
        <w:rPr>
          <w:rFonts w:eastAsia="Times New Roman" w:cs="Times New Roman"/>
          <w:bCs/>
          <w:szCs w:val="24"/>
        </w:rPr>
        <w:t>στο</w:t>
      </w:r>
      <w:r>
        <w:rPr>
          <w:rFonts w:eastAsia="Times New Roman" w:cs="Times New Roman"/>
          <w:bCs/>
          <w:szCs w:val="24"/>
        </w:rPr>
        <w:t xml:space="preserve"> </w:t>
      </w:r>
      <w:r>
        <w:rPr>
          <w:rFonts w:eastAsia="Times New Roman" w:cs="Times New Roman"/>
          <w:bCs/>
          <w:szCs w:val="24"/>
        </w:rPr>
        <w:t>θέμα</w:t>
      </w:r>
      <w:r>
        <w:rPr>
          <w:rFonts w:eastAsia="Times New Roman" w:cs="Times New Roman"/>
          <w:bCs/>
          <w:szCs w:val="24"/>
        </w:rPr>
        <w:t xml:space="preserve"> </w:t>
      </w:r>
      <w:r>
        <w:rPr>
          <w:rFonts w:eastAsia="Times New Roman" w:cs="Times New Roman"/>
          <w:bCs/>
          <w:szCs w:val="24"/>
        </w:rPr>
        <w:t>της</w:t>
      </w:r>
      <w:r>
        <w:rPr>
          <w:rFonts w:eastAsia="Times New Roman" w:cs="Times New Roman"/>
          <w:bCs/>
          <w:szCs w:val="24"/>
        </w:rPr>
        <w:t xml:space="preserve"> </w:t>
      </w:r>
      <w:r>
        <w:rPr>
          <w:rFonts w:eastAsia="Times New Roman" w:cs="Times New Roman"/>
          <w:bCs/>
          <w:szCs w:val="24"/>
        </w:rPr>
        <w:t>«</w:t>
      </w:r>
      <w:r>
        <w:rPr>
          <w:rFonts w:eastAsia="Times New Roman" w:cs="Times New Roman"/>
          <w:szCs w:val="24"/>
        </w:rPr>
        <w:t xml:space="preserve">ΕΛΛΗΝΙΚΗΣ </w:t>
      </w:r>
      <w:r>
        <w:rPr>
          <w:rFonts w:eastAsia="Times New Roman" w:cs="Times New Roman"/>
          <w:bCs/>
          <w:szCs w:val="24"/>
        </w:rPr>
        <w:t>ΒΙΟΜΗΧΑΝΙΑΣ ΖΑΧΑΡΗΣ»</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στην</w:t>
      </w:r>
      <w:r>
        <w:rPr>
          <w:rFonts w:eastAsia="Times New Roman" w:cs="Times New Roman"/>
          <w:bCs/>
          <w:szCs w:val="24"/>
        </w:rPr>
        <w:t xml:space="preserve"> </w:t>
      </w:r>
      <w:r>
        <w:rPr>
          <w:rFonts w:eastAsia="Times New Roman" w:cs="Times New Roman"/>
          <w:bCs/>
          <w:szCs w:val="24"/>
        </w:rPr>
        <w:t>πληρωμή</w:t>
      </w:r>
      <w:r>
        <w:rPr>
          <w:rFonts w:eastAsia="Times New Roman" w:cs="Times New Roman"/>
          <w:bCs/>
          <w:szCs w:val="24"/>
        </w:rPr>
        <w:t xml:space="preserve"> </w:t>
      </w:r>
      <w:r>
        <w:rPr>
          <w:rFonts w:eastAsia="Times New Roman" w:cs="Times New Roman"/>
          <w:bCs/>
          <w:szCs w:val="24"/>
        </w:rPr>
        <w:t>των</w:t>
      </w:r>
      <w:r>
        <w:rPr>
          <w:rFonts w:eastAsia="Times New Roman" w:cs="Times New Roman"/>
          <w:bCs/>
          <w:szCs w:val="24"/>
        </w:rPr>
        <w:t xml:space="preserve"> </w:t>
      </w:r>
      <w:r>
        <w:rPr>
          <w:rFonts w:eastAsia="Times New Roman" w:cs="Times New Roman"/>
          <w:bCs/>
          <w:szCs w:val="24"/>
        </w:rPr>
        <w:t>τευτλοκαλλιεργητών,</w:t>
      </w:r>
      <w:r>
        <w:rPr>
          <w:rFonts w:eastAsia="Times New Roman" w:cs="Times New Roman"/>
          <w:bCs/>
          <w:szCs w:val="24"/>
        </w:rPr>
        <w:t xml:space="preserve"> </w:t>
      </w:r>
      <w:r>
        <w:rPr>
          <w:rFonts w:eastAsia="Times New Roman" w:cs="Times New Roman"/>
          <w:bCs/>
          <w:szCs w:val="24"/>
        </w:rPr>
        <w:t>γιατί</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τούτη</w:t>
      </w:r>
      <w:r>
        <w:rPr>
          <w:rFonts w:eastAsia="Times New Roman" w:cs="Times New Roman"/>
          <w:bCs/>
          <w:szCs w:val="24"/>
        </w:rPr>
        <w:t xml:space="preserve"> </w:t>
      </w:r>
      <w:r>
        <w:rPr>
          <w:rFonts w:eastAsia="Times New Roman" w:cs="Times New Roman"/>
          <w:bCs/>
          <w:szCs w:val="24"/>
        </w:rPr>
        <w:t>την</w:t>
      </w:r>
      <w:r>
        <w:rPr>
          <w:rFonts w:eastAsia="Times New Roman" w:cs="Times New Roman"/>
          <w:bCs/>
          <w:szCs w:val="24"/>
        </w:rPr>
        <w:t xml:space="preserve"> </w:t>
      </w:r>
      <w:r>
        <w:rPr>
          <w:rFonts w:eastAsia="Times New Roman" w:cs="Times New Roman"/>
          <w:bCs/>
          <w:szCs w:val="24"/>
        </w:rPr>
        <w:t>ώρα</w:t>
      </w:r>
      <w:r>
        <w:rPr>
          <w:rFonts w:eastAsia="Times New Roman" w:cs="Times New Roman"/>
          <w:bCs/>
          <w:szCs w:val="24"/>
        </w:rPr>
        <w:t xml:space="preserve"> </w:t>
      </w:r>
      <w:r>
        <w:rPr>
          <w:rFonts w:eastAsia="Times New Roman" w:cs="Times New Roman"/>
          <w:bCs/>
          <w:szCs w:val="24"/>
        </w:rPr>
        <w:t>που</w:t>
      </w:r>
      <w:r>
        <w:rPr>
          <w:rFonts w:eastAsia="Times New Roman" w:cs="Times New Roman"/>
          <w:bCs/>
          <w:szCs w:val="24"/>
        </w:rPr>
        <w:t xml:space="preserve"> </w:t>
      </w:r>
      <w:r>
        <w:rPr>
          <w:rFonts w:eastAsia="Times New Roman" w:cs="Times New Roman"/>
          <w:bCs/>
          <w:szCs w:val="24"/>
        </w:rPr>
        <w:t>μιλάμε</w:t>
      </w:r>
      <w:r>
        <w:rPr>
          <w:rFonts w:eastAsia="Times New Roman" w:cs="Times New Roman"/>
          <w:bCs/>
          <w:szCs w:val="24"/>
        </w:rPr>
        <w:t xml:space="preserve"> </w:t>
      </w:r>
      <w:r>
        <w:rPr>
          <w:rFonts w:eastAsia="Times New Roman" w:cs="Times New Roman"/>
          <w:bCs/>
          <w:szCs w:val="24"/>
        </w:rPr>
        <w:t>η</w:t>
      </w:r>
      <w:r>
        <w:rPr>
          <w:rFonts w:eastAsia="Times New Roman" w:cs="Times New Roman"/>
          <w:bCs/>
          <w:szCs w:val="24"/>
        </w:rPr>
        <w:t xml:space="preserve"> </w:t>
      </w:r>
      <w:r>
        <w:rPr>
          <w:rFonts w:eastAsia="Times New Roman" w:cs="Times New Roman"/>
          <w:bCs/>
          <w:szCs w:val="24"/>
        </w:rPr>
        <w:t>αβεβαιότητα</w:t>
      </w:r>
      <w:r>
        <w:rPr>
          <w:rFonts w:eastAsia="Times New Roman" w:cs="Times New Roman"/>
          <w:bCs/>
          <w:szCs w:val="24"/>
        </w:rPr>
        <w:t xml:space="preserve"> </w:t>
      </w:r>
      <w:r>
        <w:rPr>
          <w:rFonts w:eastAsia="Times New Roman" w:cs="Times New Roman"/>
          <w:bCs/>
          <w:szCs w:val="24"/>
        </w:rPr>
        <w:t>για</w:t>
      </w:r>
      <w:r>
        <w:rPr>
          <w:rFonts w:eastAsia="Times New Roman" w:cs="Times New Roman"/>
          <w:bCs/>
          <w:szCs w:val="24"/>
        </w:rPr>
        <w:t xml:space="preserve"> </w:t>
      </w:r>
      <w:r>
        <w:rPr>
          <w:rFonts w:eastAsia="Times New Roman" w:cs="Times New Roman"/>
          <w:bCs/>
          <w:szCs w:val="24"/>
        </w:rPr>
        <w:t>το</w:t>
      </w:r>
      <w:r>
        <w:rPr>
          <w:rFonts w:eastAsia="Times New Roman" w:cs="Times New Roman"/>
          <w:bCs/>
          <w:szCs w:val="24"/>
        </w:rPr>
        <w:t xml:space="preserve"> </w:t>
      </w:r>
      <w:r>
        <w:rPr>
          <w:rFonts w:eastAsia="Times New Roman" w:cs="Times New Roman"/>
          <w:bCs/>
          <w:szCs w:val="24"/>
        </w:rPr>
        <w:t>μέλλον</w:t>
      </w:r>
      <w:r>
        <w:rPr>
          <w:rFonts w:eastAsia="Times New Roman" w:cs="Times New Roman"/>
          <w:bCs/>
          <w:szCs w:val="24"/>
        </w:rPr>
        <w:t xml:space="preserve"> </w:t>
      </w:r>
      <w:r>
        <w:rPr>
          <w:rFonts w:eastAsia="Times New Roman" w:cs="Times New Roman"/>
          <w:bCs/>
          <w:szCs w:val="24"/>
        </w:rPr>
        <w:t>τους</w:t>
      </w:r>
      <w:r>
        <w:rPr>
          <w:rFonts w:eastAsia="Times New Roman" w:cs="Times New Roman"/>
          <w:bCs/>
          <w:szCs w:val="24"/>
        </w:rPr>
        <w:t xml:space="preserve"> </w:t>
      </w:r>
      <w:r>
        <w:rPr>
          <w:rFonts w:eastAsia="Times New Roman" w:cs="Times New Roman"/>
          <w:bCs/>
          <w:szCs w:val="24"/>
        </w:rPr>
        <w:t>συνεχίζει</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εντείνεται</w:t>
      </w:r>
      <w:r>
        <w:rPr>
          <w:rFonts w:eastAsia="Times New Roman" w:cs="Times New Roman"/>
          <w:bCs/>
          <w:szCs w:val="24"/>
        </w:rPr>
        <w:t xml:space="preserve"> </w:t>
      </w:r>
      <w:r>
        <w:rPr>
          <w:rFonts w:eastAsia="Times New Roman" w:cs="Times New Roman"/>
          <w:bCs/>
          <w:szCs w:val="24"/>
        </w:rPr>
        <w:t>ακόμα</w:t>
      </w:r>
      <w:r>
        <w:rPr>
          <w:rFonts w:eastAsia="Times New Roman" w:cs="Times New Roman"/>
          <w:bCs/>
          <w:szCs w:val="24"/>
        </w:rPr>
        <w:t xml:space="preserve"> </w:t>
      </w:r>
      <w:r>
        <w:rPr>
          <w:rFonts w:eastAsia="Times New Roman" w:cs="Times New Roman"/>
          <w:bCs/>
          <w:szCs w:val="24"/>
        </w:rPr>
        <w:t>περισσότερο.</w:t>
      </w:r>
    </w:p>
    <w:p w14:paraId="076E7CC3" w14:textId="77777777" w:rsidR="008A5475" w:rsidRDefault="00367962">
      <w:pPr>
        <w:spacing w:line="600" w:lineRule="auto"/>
        <w:ind w:firstLine="720"/>
        <w:jc w:val="both"/>
        <w:rPr>
          <w:rFonts w:eastAsia="Times New Roman" w:cs="Times New Roman"/>
          <w:bCs/>
          <w:szCs w:val="24"/>
        </w:rPr>
      </w:pPr>
      <w:r>
        <w:rPr>
          <w:rFonts w:eastAsia="Times New Roman" w:cs="Times New Roman"/>
          <w:bCs/>
          <w:szCs w:val="24"/>
        </w:rPr>
        <w:t>Βεβαίως,</w:t>
      </w:r>
      <w:r>
        <w:rPr>
          <w:rFonts w:eastAsia="Times New Roman" w:cs="Times New Roman"/>
          <w:bCs/>
          <w:szCs w:val="24"/>
        </w:rPr>
        <w:t xml:space="preserve"> </w:t>
      </w:r>
      <w:r>
        <w:rPr>
          <w:rFonts w:eastAsia="Times New Roman" w:cs="Times New Roman"/>
          <w:bCs/>
          <w:szCs w:val="24"/>
        </w:rPr>
        <w:t>εδώ</w:t>
      </w:r>
      <w:r>
        <w:rPr>
          <w:rFonts w:eastAsia="Times New Roman" w:cs="Times New Roman"/>
          <w:bCs/>
          <w:szCs w:val="24"/>
        </w:rPr>
        <w:t xml:space="preserve"> </w:t>
      </w:r>
      <w:r>
        <w:rPr>
          <w:rFonts w:eastAsia="Times New Roman" w:cs="Times New Roman"/>
          <w:bCs/>
          <w:szCs w:val="24"/>
        </w:rPr>
        <w:t>πρέπει</w:t>
      </w:r>
      <w:r>
        <w:rPr>
          <w:rFonts w:eastAsia="Times New Roman" w:cs="Times New Roman"/>
          <w:bCs/>
          <w:szCs w:val="24"/>
        </w:rPr>
        <w:t xml:space="preserve"> </w:t>
      </w:r>
      <w:r>
        <w:rPr>
          <w:rFonts w:eastAsia="Times New Roman" w:cs="Times New Roman"/>
          <w:bCs/>
          <w:szCs w:val="24"/>
        </w:rPr>
        <w:t>να</w:t>
      </w:r>
      <w:r>
        <w:rPr>
          <w:rFonts w:eastAsia="Times New Roman" w:cs="Times New Roman"/>
          <w:bCs/>
          <w:szCs w:val="24"/>
        </w:rPr>
        <w:t xml:space="preserve"> </w:t>
      </w:r>
      <w:r>
        <w:rPr>
          <w:rFonts w:eastAsia="Times New Roman" w:cs="Times New Roman"/>
          <w:bCs/>
          <w:szCs w:val="24"/>
        </w:rPr>
        <w:t>πούμε</w:t>
      </w:r>
      <w:r>
        <w:rPr>
          <w:rFonts w:eastAsia="Times New Roman" w:cs="Times New Roman"/>
          <w:bCs/>
          <w:szCs w:val="24"/>
        </w:rPr>
        <w:t xml:space="preserve"> </w:t>
      </w:r>
      <w:r>
        <w:rPr>
          <w:rFonts w:eastAsia="Times New Roman" w:cs="Times New Roman"/>
          <w:bCs/>
          <w:szCs w:val="24"/>
        </w:rPr>
        <w:t>ότι</w:t>
      </w:r>
      <w:r>
        <w:rPr>
          <w:rFonts w:eastAsia="Times New Roman" w:cs="Times New Roman"/>
          <w:bCs/>
          <w:szCs w:val="24"/>
        </w:rPr>
        <w:t xml:space="preserve"> </w:t>
      </w:r>
      <w:r>
        <w:rPr>
          <w:rFonts w:eastAsia="Times New Roman" w:cs="Times New Roman"/>
          <w:bCs/>
          <w:szCs w:val="24"/>
        </w:rPr>
        <w:t>οι</w:t>
      </w:r>
      <w:r>
        <w:rPr>
          <w:rFonts w:eastAsia="Times New Roman" w:cs="Times New Roman"/>
          <w:bCs/>
          <w:szCs w:val="24"/>
        </w:rPr>
        <w:t xml:space="preserve"> </w:t>
      </w:r>
      <w:r>
        <w:rPr>
          <w:rFonts w:eastAsia="Times New Roman" w:cs="Times New Roman"/>
          <w:bCs/>
          <w:szCs w:val="24"/>
        </w:rPr>
        <w:t>ευθύνες</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της</w:t>
      </w:r>
      <w:r>
        <w:rPr>
          <w:rFonts w:eastAsia="Times New Roman" w:cs="Times New Roman"/>
          <w:bCs/>
          <w:szCs w:val="24"/>
        </w:rPr>
        <w:t xml:space="preserve"> </w:t>
      </w:r>
      <w:r>
        <w:rPr>
          <w:rFonts w:eastAsia="Times New Roman" w:cs="Times New Roman"/>
          <w:bCs/>
          <w:szCs w:val="24"/>
        </w:rPr>
        <w:t>σημερινής</w:t>
      </w:r>
      <w:r>
        <w:rPr>
          <w:rFonts w:eastAsia="Times New Roman" w:cs="Times New Roman"/>
          <w:bCs/>
          <w:szCs w:val="24"/>
        </w:rPr>
        <w:t xml:space="preserve"> </w:t>
      </w:r>
      <w:r>
        <w:rPr>
          <w:rFonts w:eastAsia="Times New Roman" w:cs="Times New Roman"/>
          <w:bCs/>
          <w:szCs w:val="24"/>
        </w:rPr>
        <w:t>Κυβέρνησης</w:t>
      </w:r>
      <w:r>
        <w:rPr>
          <w:rFonts w:eastAsia="Times New Roman" w:cs="Times New Roman"/>
          <w:bCs/>
          <w:szCs w:val="24"/>
        </w:rPr>
        <w:t xml:space="preserve"> </w:t>
      </w:r>
      <w:r>
        <w:rPr>
          <w:rFonts w:eastAsia="Times New Roman" w:cs="Times New Roman"/>
          <w:bCs/>
          <w:szCs w:val="24"/>
        </w:rPr>
        <w:t>που</w:t>
      </w:r>
      <w:r>
        <w:rPr>
          <w:rFonts w:eastAsia="Times New Roman" w:cs="Times New Roman"/>
          <w:bCs/>
          <w:szCs w:val="24"/>
        </w:rPr>
        <w:t xml:space="preserve"> </w:t>
      </w:r>
      <w:r>
        <w:rPr>
          <w:rFonts w:eastAsia="Times New Roman" w:cs="Times New Roman"/>
          <w:bCs/>
          <w:szCs w:val="24"/>
        </w:rPr>
        <w:t>αθροίζονται</w:t>
      </w:r>
      <w:r>
        <w:rPr>
          <w:rFonts w:eastAsia="Times New Roman" w:cs="Times New Roman"/>
          <w:bCs/>
          <w:szCs w:val="24"/>
        </w:rPr>
        <w:t xml:space="preserve"> </w:t>
      </w:r>
      <w:r>
        <w:rPr>
          <w:rFonts w:eastAsia="Times New Roman" w:cs="Times New Roman"/>
          <w:bCs/>
          <w:szCs w:val="24"/>
        </w:rPr>
        <w:t>σε</w:t>
      </w:r>
      <w:r>
        <w:rPr>
          <w:rFonts w:eastAsia="Times New Roman" w:cs="Times New Roman"/>
          <w:bCs/>
          <w:szCs w:val="24"/>
        </w:rPr>
        <w:t xml:space="preserve"> </w:t>
      </w:r>
      <w:r>
        <w:rPr>
          <w:rFonts w:eastAsia="Times New Roman" w:cs="Times New Roman"/>
          <w:bCs/>
          <w:szCs w:val="24"/>
        </w:rPr>
        <w:t>αυτές</w:t>
      </w:r>
      <w:r>
        <w:rPr>
          <w:rFonts w:eastAsia="Times New Roman" w:cs="Times New Roman"/>
          <w:bCs/>
          <w:szCs w:val="24"/>
        </w:rPr>
        <w:t xml:space="preserve"> </w:t>
      </w:r>
      <w:r>
        <w:rPr>
          <w:rFonts w:eastAsia="Times New Roman" w:cs="Times New Roman"/>
          <w:bCs/>
          <w:szCs w:val="24"/>
        </w:rPr>
        <w:t>των</w:t>
      </w:r>
      <w:r>
        <w:rPr>
          <w:rFonts w:eastAsia="Times New Roman" w:cs="Times New Roman"/>
          <w:bCs/>
          <w:szCs w:val="24"/>
        </w:rPr>
        <w:t xml:space="preserve"> </w:t>
      </w:r>
      <w:r>
        <w:rPr>
          <w:rFonts w:eastAsia="Times New Roman" w:cs="Times New Roman"/>
          <w:bCs/>
          <w:szCs w:val="24"/>
        </w:rPr>
        <w:t>προηγούμενων</w:t>
      </w:r>
      <w:r>
        <w:rPr>
          <w:rFonts w:eastAsia="Times New Roman" w:cs="Times New Roman"/>
          <w:bCs/>
          <w:szCs w:val="24"/>
        </w:rPr>
        <w:t xml:space="preserve"> </w:t>
      </w:r>
      <w:r>
        <w:rPr>
          <w:rFonts w:eastAsia="Times New Roman" w:cs="Times New Roman"/>
          <w:bCs/>
          <w:szCs w:val="24"/>
        </w:rPr>
        <w:t>κυβερνήσεων</w:t>
      </w:r>
      <w:r>
        <w:rPr>
          <w:rFonts w:eastAsia="Times New Roman" w:cs="Times New Roman"/>
          <w:bCs/>
          <w:szCs w:val="24"/>
        </w:rPr>
        <w:t xml:space="preserve"> </w:t>
      </w:r>
      <w:r>
        <w:rPr>
          <w:rFonts w:eastAsia="Times New Roman" w:cs="Times New Roman"/>
          <w:bCs/>
          <w:szCs w:val="24"/>
        </w:rPr>
        <w:t>είναι</w:t>
      </w:r>
      <w:r>
        <w:rPr>
          <w:rFonts w:eastAsia="Times New Roman" w:cs="Times New Roman"/>
          <w:bCs/>
          <w:szCs w:val="24"/>
        </w:rPr>
        <w:t xml:space="preserve"> </w:t>
      </w:r>
      <w:r>
        <w:rPr>
          <w:rFonts w:eastAsia="Times New Roman" w:cs="Times New Roman"/>
          <w:bCs/>
          <w:szCs w:val="24"/>
        </w:rPr>
        <w:t>δεδομένες</w:t>
      </w:r>
      <w:r>
        <w:rPr>
          <w:rFonts w:eastAsia="Times New Roman" w:cs="Times New Roman"/>
          <w:bCs/>
          <w:szCs w:val="24"/>
        </w:rPr>
        <w:t xml:space="preserve"> </w:t>
      </w:r>
      <w:r>
        <w:rPr>
          <w:rFonts w:eastAsia="Times New Roman" w:cs="Times New Roman"/>
          <w:bCs/>
          <w:szCs w:val="24"/>
        </w:rPr>
        <w:t>σε</w:t>
      </w:r>
      <w:r>
        <w:rPr>
          <w:rFonts w:eastAsia="Times New Roman" w:cs="Times New Roman"/>
          <w:bCs/>
          <w:szCs w:val="24"/>
        </w:rPr>
        <w:t xml:space="preserve"> </w:t>
      </w:r>
      <w:r>
        <w:rPr>
          <w:rFonts w:eastAsia="Times New Roman" w:cs="Times New Roman"/>
          <w:bCs/>
          <w:szCs w:val="24"/>
        </w:rPr>
        <w:t>σχέση</w:t>
      </w:r>
      <w:r>
        <w:rPr>
          <w:rFonts w:eastAsia="Times New Roman" w:cs="Times New Roman"/>
          <w:bCs/>
          <w:szCs w:val="24"/>
        </w:rPr>
        <w:t xml:space="preserve"> </w:t>
      </w:r>
      <w:r>
        <w:rPr>
          <w:rFonts w:eastAsia="Times New Roman" w:cs="Times New Roman"/>
          <w:bCs/>
          <w:szCs w:val="24"/>
        </w:rPr>
        <w:t>με</w:t>
      </w:r>
      <w:r>
        <w:rPr>
          <w:rFonts w:eastAsia="Times New Roman" w:cs="Times New Roman"/>
          <w:bCs/>
          <w:szCs w:val="24"/>
        </w:rPr>
        <w:t xml:space="preserve"> </w:t>
      </w:r>
      <w:r>
        <w:rPr>
          <w:rFonts w:eastAsia="Times New Roman" w:cs="Times New Roman"/>
          <w:bCs/>
          <w:szCs w:val="24"/>
        </w:rPr>
        <w:t>το</w:t>
      </w:r>
      <w:r>
        <w:rPr>
          <w:rFonts w:eastAsia="Times New Roman" w:cs="Times New Roman"/>
          <w:bCs/>
          <w:szCs w:val="24"/>
        </w:rPr>
        <w:t xml:space="preserve"> </w:t>
      </w:r>
      <w:r>
        <w:rPr>
          <w:rFonts w:eastAsia="Times New Roman" w:cs="Times New Roman"/>
          <w:bCs/>
          <w:szCs w:val="24"/>
        </w:rPr>
        <w:t>ζήτημα</w:t>
      </w:r>
      <w:r>
        <w:rPr>
          <w:rFonts w:eastAsia="Times New Roman" w:cs="Times New Roman"/>
          <w:bCs/>
          <w:szCs w:val="24"/>
        </w:rPr>
        <w:t xml:space="preserve"> </w:t>
      </w:r>
      <w:r>
        <w:rPr>
          <w:rFonts w:eastAsia="Times New Roman" w:cs="Times New Roman"/>
          <w:bCs/>
          <w:szCs w:val="24"/>
        </w:rPr>
        <w:t>το</w:t>
      </w:r>
      <w:r>
        <w:rPr>
          <w:rFonts w:eastAsia="Times New Roman" w:cs="Times New Roman"/>
          <w:bCs/>
          <w:szCs w:val="24"/>
        </w:rPr>
        <w:t xml:space="preserve"> </w:t>
      </w:r>
      <w:r>
        <w:rPr>
          <w:rFonts w:eastAsia="Times New Roman" w:cs="Times New Roman"/>
          <w:bCs/>
          <w:szCs w:val="24"/>
        </w:rPr>
        <w:lastRenderedPageBreak/>
        <w:t>οποίο</w:t>
      </w:r>
      <w:r>
        <w:rPr>
          <w:rFonts w:eastAsia="Times New Roman" w:cs="Times New Roman"/>
          <w:bCs/>
          <w:szCs w:val="24"/>
        </w:rPr>
        <w:t xml:space="preserve"> </w:t>
      </w:r>
      <w:r>
        <w:rPr>
          <w:rFonts w:eastAsia="Times New Roman" w:cs="Times New Roman"/>
          <w:bCs/>
          <w:szCs w:val="24"/>
        </w:rPr>
        <w:t>συζητάμε,</w:t>
      </w:r>
      <w:r>
        <w:rPr>
          <w:rFonts w:eastAsia="Times New Roman" w:cs="Times New Roman"/>
          <w:bCs/>
          <w:szCs w:val="24"/>
        </w:rPr>
        <w:t xml:space="preserve"> </w:t>
      </w:r>
      <w:r>
        <w:rPr>
          <w:rFonts w:eastAsia="Times New Roman" w:cs="Times New Roman"/>
          <w:bCs/>
          <w:szCs w:val="24"/>
        </w:rPr>
        <w:t>αφού</w:t>
      </w:r>
      <w:r>
        <w:rPr>
          <w:rFonts w:eastAsia="Times New Roman" w:cs="Times New Roman"/>
          <w:bCs/>
          <w:szCs w:val="24"/>
        </w:rPr>
        <w:t xml:space="preserve"> </w:t>
      </w:r>
      <w:r>
        <w:rPr>
          <w:rFonts w:eastAsia="Times New Roman" w:cs="Times New Roman"/>
          <w:bCs/>
          <w:szCs w:val="24"/>
        </w:rPr>
        <w:t>υλοποίησαν</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υλοποιείτε</w:t>
      </w:r>
      <w:r>
        <w:rPr>
          <w:rFonts w:eastAsia="Times New Roman" w:cs="Times New Roman"/>
          <w:bCs/>
          <w:szCs w:val="24"/>
        </w:rPr>
        <w:t xml:space="preserve"> </w:t>
      </w:r>
      <w:r>
        <w:rPr>
          <w:rFonts w:eastAsia="Times New Roman" w:cs="Times New Roman"/>
          <w:bCs/>
          <w:szCs w:val="24"/>
        </w:rPr>
        <w:t>τώρα</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εσείς</w:t>
      </w:r>
      <w:r>
        <w:rPr>
          <w:rFonts w:eastAsia="Times New Roman" w:cs="Times New Roman"/>
          <w:bCs/>
          <w:szCs w:val="24"/>
        </w:rPr>
        <w:t xml:space="preserve"> </w:t>
      </w:r>
      <w:r>
        <w:rPr>
          <w:rFonts w:eastAsia="Times New Roman" w:cs="Times New Roman"/>
          <w:bCs/>
          <w:szCs w:val="24"/>
        </w:rPr>
        <w:t>κατά</w:t>
      </w:r>
      <w:r>
        <w:rPr>
          <w:rFonts w:eastAsia="Times New Roman" w:cs="Times New Roman"/>
          <w:bCs/>
          <w:szCs w:val="24"/>
        </w:rPr>
        <w:t xml:space="preserve"> </w:t>
      </w:r>
      <w:r>
        <w:rPr>
          <w:rFonts w:eastAsia="Times New Roman" w:cs="Times New Roman"/>
          <w:bCs/>
          <w:szCs w:val="24"/>
        </w:rPr>
        <w:t>γράμμα-</w:t>
      </w:r>
      <w:r>
        <w:rPr>
          <w:rFonts w:eastAsia="Times New Roman" w:cs="Times New Roman"/>
          <w:bCs/>
          <w:szCs w:val="24"/>
        </w:rPr>
        <w:t xml:space="preserve"> </w:t>
      </w:r>
      <w:r>
        <w:rPr>
          <w:rFonts w:eastAsia="Times New Roman" w:cs="Times New Roman"/>
          <w:bCs/>
          <w:szCs w:val="24"/>
        </w:rPr>
        <w:t>τις</w:t>
      </w:r>
      <w:r>
        <w:rPr>
          <w:rFonts w:eastAsia="Times New Roman" w:cs="Times New Roman"/>
          <w:bCs/>
          <w:szCs w:val="24"/>
        </w:rPr>
        <w:t xml:space="preserve"> </w:t>
      </w:r>
      <w:r>
        <w:rPr>
          <w:rFonts w:eastAsia="Times New Roman" w:cs="Times New Roman"/>
          <w:bCs/>
          <w:szCs w:val="24"/>
        </w:rPr>
        <w:t>κατευθύνσεις</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την</w:t>
      </w:r>
      <w:r>
        <w:rPr>
          <w:rFonts w:eastAsia="Times New Roman" w:cs="Times New Roman"/>
          <w:bCs/>
          <w:szCs w:val="24"/>
        </w:rPr>
        <w:t xml:space="preserve"> </w:t>
      </w:r>
      <w:r>
        <w:rPr>
          <w:rFonts w:eastAsia="Times New Roman" w:cs="Times New Roman"/>
          <w:bCs/>
          <w:szCs w:val="24"/>
        </w:rPr>
        <w:t>πολιτική</w:t>
      </w:r>
      <w:r>
        <w:rPr>
          <w:rFonts w:eastAsia="Times New Roman" w:cs="Times New Roman"/>
          <w:bCs/>
          <w:szCs w:val="24"/>
        </w:rPr>
        <w:t xml:space="preserve"> </w:t>
      </w:r>
      <w:r>
        <w:rPr>
          <w:rFonts w:eastAsia="Times New Roman" w:cs="Times New Roman"/>
          <w:bCs/>
          <w:szCs w:val="24"/>
        </w:rPr>
        <w:t>της</w:t>
      </w:r>
      <w:r>
        <w:rPr>
          <w:rFonts w:eastAsia="Times New Roman" w:cs="Times New Roman"/>
          <w:bCs/>
          <w:szCs w:val="24"/>
        </w:rPr>
        <w:t xml:space="preserve"> </w:t>
      </w:r>
      <w:r>
        <w:rPr>
          <w:rFonts w:eastAsia="Times New Roman" w:cs="Times New Roman"/>
          <w:bCs/>
          <w:szCs w:val="24"/>
        </w:rPr>
        <w:t>Ευρωπαϊκής</w:t>
      </w:r>
      <w:r>
        <w:rPr>
          <w:rFonts w:eastAsia="Times New Roman" w:cs="Times New Roman"/>
          <w:bCs/>
          <w:szCs w:val="24"/>
        </w:rPr>
        <w:t xml:space="preserve"> </w:t>
      </w:r>
      <w:r>
        <w:rPr>
          <w:rFonts w:eastAsia="Times New Roman" w:cs="Times New Roman"/>
          <w:bCs/>
          <w:szCs w:val="24"/>
        </w:rPr>
        <w:t>Ένωσης</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της</w:t>
      </w:r>
      <w:r>
        <w:rPr>
          <w:rFonts w:eastAsia="Times New Roman" w:cs="Times New Roman"/>
          <w:bCs/>
          <w:szCs w:val="24"/>
        </w:rPr>
        <w:t xml:space="preserve"> </w:t>
      </w:r>
      <w:r>
        <w:rPr>
          <w:rFonts w:eastAsia="Times New Roman" w:cs="Times New Roman"/>
          <w:bCs/>
          <w:szCs w:val="24"/>
        </w:rPr>
        <w:t>Κοινής</w:t>
      </w:r>
      <w:r>
        <w:rPr>
          <w:rFonts w:eastAsia="Times New Roman" w:cs="Times New Roman"/>
          <w:bCs/>
          <w:szCs w:val="24"/>
        </w:rPr>
        <w:t xml:space="preserve"> </w:t>
      </w:r>
      <w:r>
        <w:rPr>
          <w:rFonts w:eastAsia="Times New Roman" w:cs="Times New Roman"/>
          <w:bCs/>
          <w:szCs w:val="24"/>
        </w:rPr>
        <w:t>Αγροτικής</w:t>
      </w:r>
      <w:r>
        <w:rPr>
          <w:rFonts w:eastAsia="Times New Roman" w:cs="Times New Roman"/>
          <w:bCs/>
          <w:szCs w:val="24"/>
        </w:rPr>
        <w:t xml:space="preserve"> </w:t>
      </w:r>
      <w:r>
        <w:rPr>
          <w:rFonts w:eastAsia="Times New Roman" w:cs="Times New Roman"/>
          <w:bCs/>
          <w:szCs w:val="24"/>
        </w:rPr>
        <w:t>της</w:t>
      </w:r>
      <w:r>
        <w:rPr>
          <w:rFonts w:eastAsia="Times New Roman" w:cs="Times New Roman"/>
          <w:bCs/>
          <w:szCs w:val="24"/>
        </w:rPr>
        <w:t xml:space="preserve"> </w:t>
      </w:r>
      <w:r>
        <w:rPr>
          <w:rFonts w:eastAsia="Times New Roman" w:cs="Times New Roman"/>
          <w:bCs/>
          <w:szCs w:val="24"/>
        </w:rPr>
        <w:t>Πολιτικής.</w:t>
      </w:r>
    </w:p>
    <w:p w14:paraId="076E7CC4" w14:textId="77777777" w:rsidR="008A5475" w:rsidRDefault="00367962">
      <w:pPr>
        <w:spacing w:line="600" w:lineRule="auto"/>
        <w:ind w:firstLine="720"/>
        <w:jc w:val="both"/>
        <w:rPr>
          <w:rFonts w:eastAsia="Times New Roman"/>
          <w:szCs w:val="24"/>
        </w:rPr>
      </w:pPr>
      <w:r>
        <w:rPr>
          <w:rFonts w:eastAsia="Times New Roman" w:cs="Times New Roman"/>
          <w:bCs/>
          <w:szCs w:val="24"/>
        </w:rPr>
        <w:t>Κύριε</w:t>
      </w:r>
      <w:r>
        <w:rPr>
          <w:rFonts w:eastAsia="Times New Roman" w:cs="Times New Roman"/>
          <w:bCs/>
          <w:szCs w:val="24"/>
        </w:rPr>
        <w:t xml:space="preserve"> </w:t>
      </w:r>
      <w:r>
        <w:rPr>
          <w:rFonts w:eastAsia="Times New Roman" w:cs="Times New Roman"/>
          <w:bCs/>
          <w:szCs w:val="24"/>
        </w:rPr>
        <w:t>Υπουργέ,</w:t>
      </w:r>
      <w:r>
        <w:rPr>
          <w:rFonts w:eastAsia="Times New Roman" w:cs="Times New Roman"/>
          <w:bCs/>
          <w:szCs w:val="24"/>
        </w:rPr>
        <w:t xml:space="preserve"> </w:t>
      </w:r>
      <w:r>
        <w:rPr>
          <w:rFonts w:eastAsia="Times New Roman" w:cs="Times New Roman"/>
          <w:bCs/>
          <w:szCs w:val="24"/>
        </w:rPr>
        <w:t>αν</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έχει</w:t>
      </w:r>
      <w:r>
        <w:rPr>
          <w:rFonts w:eastAsia="Times New Roman" w:cs="Times New Roman"/>
          <w:bCs/>
          <w:szCs w:val="24"/>
        </w:rPr>
        <w:t xml:space="preserve"> </w:t>
      </w:r>
      <w:r>
        <w:rPr>
          <w:rFonts w:eastAsia="Times New Roman" w:cs="Times New Roman"/>
          <w:bCs/>
          <w:szCs w:val="24"/>
        </w:rPr>
        <w:t>ξεκινήσει</w:t>
      </w:r>
      <w:r>
        <w:rPr>
          <w:rFonts w:eastAsia="Times New Roman" w:cs="Times New Roman"/>
          <w:bCs/>
          <w:szCs w:val="24"/>
        </w:rPr>
        <w:t xml:space="preserve"> </w:t>
      </w:r>
      <w:r>
        <w:rPr>
          <w:rFonts w:eastAsia="Times New Roman" w:cs="Times New Roman"/>
          <w:bCs/>
          <w:szCs w:val="24"/>
        </w:rPr>
        <w:t>ήδη</w:t>
      </w:r>
      <w:r>
        <w:rPr>
          <w:rFonts w:eastAsia="Times New Roman" w:cs="Times New Roman"/>
          <w:bCs/>
          <w:szCs w:val="24"/>
        </w:rPr>
        <w:t xml:space="preserve"> </w:t>
      </w:r>
      <w:r>
        <w:rPr>
          <w:rFonts w:eastAsia="Times New Roman" w:cs="Times New Roman"/>
          <w:bCs/>
          <w:szCs w:val="24"/>
        </w:rPr>
        <w:t>η</w:t>
      </w:r>
      <w:r>
        <w:rPr>
          <w:rFonts w:eastAsia="Times New Roman" w:cs="Times New Roman"/>
          <w:bCs/>
          <w:szCs w:val="24"/>
        </w:rPr>
        <w:t xml:space="preserve"> </w:t>
      </w:r>
      <w:r>
        <w:rPr>
          <w:rFonts w:eastAsia="Times New Roman" w:cs="Times New Roman"/>
          <w:bCs/>
          <w:szCs w:val="24"/>
        </w:rPr>
        <w:t>σπορά</w:t>
      </w:r>
      <w:r>
        <w:rPr>
          <w:rFonts w:eastAsia="Times New Roman" w:cs="Times New Roman"/>
          <w:bCs/>
          <w:szCs w:val="24"/>
        </w:rPr>
        <w:t xml:space="preserve"> </w:t>
      </w:r>
      <w:r>
        <w:rPr>
          <w:rFonts w:eastAsia="Times New Roman" w:cs="Times New Roman"/>
          <w:bCs/>
          <w:szCs w:val="24"/>
        </w:rPr>
        <w:t>των</w:t>
      </w:r>
      <w:r>
        <w:rPr>
          <w:rFonts w:eastAsia="Times New Roman" w:cs="Times New Roman"/>
          <w:bCs/>
          <w:szCs w:val="24"/>
        </w:rPr>
        <w:t xml:space="preserve"> </w:t>
      </w:r>
      <w:r>
        <w:rPr>
          <w:rFonts w:eastAsia="Times New Roman" w:cs="Times New Roman"/>
          <w:bCs/>
          <w:szCs w:val="24"/>
        </w:rPr>
        <w:t>τεύτλων</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συνεχίζεται</w:t>
      </w:r>
      <w:r>
        <w:rPr>
          <w:rFonts w:eastAsia="Times New Roman" w:cs="Times New Roman"/>
          <w:bCs/>
          <w:szCs w:val="24"/>
        </w:rPr>
        <w:t xml:space="preserve"> </w:t>
      </w:r>
      <w:r>
        <w:rPr>
          <w:rFonts w:eastAsia="Times New Roman" w:cs="Times New Roman"/>
          <w:bCs/>
          <w:szCs w:val="24"/>
        </w:rPr>
        <w:t>σε</w:t>
      </w:r>
      <w:r>
        <w:rPr>
          <w:rFonts w:eastAsia="Times New Roman" w:cs="Times New Roman"/>
          <w:bCs/>
          <w:szCs w:val="24"/>
        </w:rPr>
        <w:t xml:space="preserve"> </w:t>
      </w:r>
      <w:r>
        <w:rPr>
          <w:rFonts w:eastAsia="Times New Roman" w:cs="Times New Roman"/>
          <w:bCs/>
          <w:szCs w:val="24"/>
        </w:rPr>
        <w:t>κάποιες</w:t>
      </w:r>
      <w:r>
        <w:rPr>
          <w:rFonts w:eastAsia="Times New Roman" w:cs="Times New Roman"/>
          <w:bCs/>
          <w:szCs w:val="24"/>
        </w:rPr>
        <w:t xml:space="preserve"> </w:t>
      </w:r>
      <w:r>
        <w:rPr>
          <w:rFonts w:eastAsia="Times New Roman" w:cs="Times New Roman"/>
          <w:bCs/>
          <w:szCs w:val="24"/>
        </w:rPr>
        <w:t>περιπτώσεις</w:t>
      </w:r>
      <w:r>
        <w:rPr>
          <w:rFonts w:eastAsia="Times New Roman" w:cs="Times New Roman"/>
          <w:bCs/>
          <w:szCs w:val="24"/>
        </w:rPr>
        <w:t xml:space="preserve"> </w:t>
      </w:r>
      <w:r>
        <w:rPr>
          <w:rFonts w:eastAsia="Times New Roman" w:cs="Times New Roman"/>
          <w:bCs/>
          <w:szCs w:val="24"/>
        </w:rPr>
        <w:t>διστακτικά,</w:t>
      </w:r>
      <w:r>
        <w:rPr>
          <w:rFonts w:eastAsia="Times New Roman" w:cs="Times New Roman"/>
          <w:bCs/>
          <w:szCs w:val="24"/>
        </w:rPr>
        <w:t xml:space="preserve"> </w:t>
      </w:r>
      <w:r>
        <w:rPr>
          <w:rFonts w:eastAsia="Times New Roman" w:cs="Times New Roman"/>
          <w:bCs/>
          <w:szCs w:val="24"/>
        </w:rPr>
        <w:t>αν</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καλούνται</w:t>
      </w:r>
      <w:r>
        <w:rPr>
          <w:rFonts w:eastAsia="Times New Roman" w:cs="Times New Roman"/>
          <w:bCs/>
          <w:szCs w:val="24"/>
        </w:rPr>
        <w:t xml:space="preserve"> </w:t>
      </w:r>
      <w:r>
        <w:rPr>
          <w:rFonts w:eastAsia="Times New Roman" w:cs="Times New Roman"/>
          <w:bCs/>
          <w:szCs w:val="24"/>
        </w:rPr>
        <w:t>οι</w:t>
      </w:r>
      <w:r>
        <w:rPr>
          <w:rFonts w:eastAsia="Times New Roman" w:cs="Times New Roman"/>
          <w:bCs/>
          <w:szCs w:val="24"/>
        </w:rPr>
        <w:t xml:space="preserve"> </w:t>
      </w:r>
      <w:proofErr w:type="spellStart"/>
      <w:r>
        <w:rPr>
          <w:rFonts w:eastAsia="Times New Roman" w:cs="Times New Roman"/>
          <w:bCs/>
          <w:szCs w:val="24"/>
        </w:rPr>
        <w:t>τευτλοπαραγωγοί</w:t>
      </w:r>
      <w:proofErr w:type="spellEnd"/>
      <w:r>
        <w:rPr>
          <w:rFonts w:eastAsia="Times New Roman" w:cs="Times New Roman"/>
          <w:bCs/>
          <w:szCs w:val="24"/>
        </w:rPr>
        <w:t xml:space="preserve"> </w:t>
      </w:r>
      <w:r>
        <w:rPr>
          <w:rFonts w:eastAsia="Times New Roman" w:cs="Times New Roman"/>
          <w:bCs/>
          <w:szCs w:val="24"/>
        </w:rPr>
        <w:t>από</w:t>
      </w:r>
      <w:r>
        <w:rPr>
          <w:rFonts w:eastAsia="Times New Roman" w:cs="Times New Roman"/>
          <w:bCs/>
          <w:szCs w:val="24"/>
        </w:rPr>
        <w:t xml:space="preserve"> </w:t>
      </w:r>
      <w:r>
        <w:rPr>
          <w:rFonts w:eastAsia="Times New Roman" w:cs="Times New Roman"/>
          <w:bCs/>
          <w:szCs w:val="24"/>
        </w:rPr>
        <w:t>τις</w:t>
      </w:r>
      <w:r>
        <w:rPr>
          <w:rFonts w:eastAsia="Times New Roman" w:cs="Times New Roman"/>
          <w:bCs/>
          <w:szCs w:val="24"/>
        </w:rPr>
        <w:t xml:space="preserve"> </w:t>
      </w:r>
      <w:r>
        <w:rPr>
          <w:rFonts w:eastAsia="Times New Roman" w:cs="Times New Roman"/>
          <w:bCs/>
          <w:szCs w:val="24"/>
        </w:rPr>
        <w:t>εφορίες</w:t>
      </w:r>
      <w:r>
        <w:rPr>
          <w:rFonts w:eastAsia="Times New Roman" w:cs="Times New Roman"/>
          <w:bCs/>
          <w:szCs w:val="24"/>
        </w:rPr>
        <w:t xml:space="preserve"> </w:t>
      </w:r>
      <w:r>
        <w:rPr>
          <w:rFonts w:eastAsia="Times New Roman" w:cs="Times New Roman"/>
          <w:bCs/>
          <w:szCs w:val="24"/>
        </w:rPr>
        <w:t>να</w:t>
      </w:r>
      <w:r>
        <w:rPr>
          <w:rFonts w:eastAsia="Times New Roman" w:cs="Times New Roman"/>
          <w:bCs/>
          <w:szCs w:val="24"/>
        </w:rPr>
        <w:t xml:space="preserve"> </w:t>
      </w:r>
      <w:r>
        <w:rPr>
          <w:rFonts w:eastAsia="Times New Roman" w:cs="Times New Roman"/>
          <w:bCs/>
          <w:szCs w:val="24"/>
        </w:rPr>
        <w:t>αποδώσουν</w:t>
      </w:r>
      <w:r>
        <w:rPr>
          <w:rFonts w:eastAsia="Times New Roman" w:cs="Times New Roman"/>
          <w:bCs/>
          <w:szCs w:val="24"/>
        </w:rPr>
        <w:t xml:space="preserve"> </w:t>
      </w:r>
      <w:r>
        <w:rPr>
          <w:rFonts w:eastAsia="Times New Roman" w:cs="Times New Roman"/>
          <w:bCs/>
          <w:szCs w:val="24"/>
        </w:rPr>
        <w:t>ΦΠΑ,</w:t>
      </w:r>
      <w:r>
        <w:rPr>
          <w:rFonts w:eastAsia="Times New Roman" w:cs="Times New Roman"/>
          <w:bCs/>
          <w:szCs w:val="24"/>
        </w:rPr>
        <w:t xml:space="preserve"> </w:t>
      </w:r>
      <w:r>
        <w:rPr>
          <w:rFonts w:eastAsia="Times New Roman" w:cs="Times New Roman"/>
          <w:bCs/>
          <w:szCs w:val="24"/>
        </w:rPr>
        <w:t>αν</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θα</w:t>
      </w:r>
      <w:r>
        <w:rPr>
          <w:rFonts w:eastAsia="Times New Roman" w:cs="Times New Roman"/>
          <w:bCs/>
          <w:szCs w:val="24"/>
        </w:rPr>
        <w:t xml:space="preserve"> </w:t>
      </w:r>
      <w:r>
        <w:rPr>
          <w:rFonts w:eastAsia="Times New Roman" w:cs="Times New Roman"/>
          <w:bCs/>
          <w:szCs w:val="24"/>
        </w:rPr>
        <w:t>κληθούν</w:t>
      </w:r>
      <w:r>
        <w:rPr>
          <w:rFonts w:eastAsia="Times New Roman" w:cs="Times New Roman"/>
          <w:bCs/>
          <w:szCs w:val="24"/>
        </w:rPr>
        <w:t xml:space="preserve"> </w:t>
      </w:r>
      <w:r>
        <w:rPr>
          <w:rFonts w:eastAsia="Times New Roman" w:cs="Times New Roman"/>
          <w:bCs/>
          <w:szCs w:val="24"/>
        </w:rPr>
        <w:t>σε</w:t>
      </w:r>
      <w:r>
        <w:rPr>
          <w:rFonts w:eastAsia="Times New Roman" w:cs="Times New Roman"/>
          <w:bCs/>
          <w:szCs w:val="24"/>
        </w:rPr>
        <w:t xml:space="preserve"> </w:t>
      </w:r>
      <w:r>
        <w:rPr>
          <w:rFonts w:eastAsia="Times New Roman" w:cs="Times New Roman"/>
          <w:bCs/>
          <w:szCs w:val="24"/>
        </w:rPr>
        <w:t>λίγες</w:t>
      </w:r>
      <w:r>
        <w:rPr>
          <w:rFonts w:eastAsia="Times New Roman" w:cs="Times New Roman"/>
          <w:bCs/>
          <w:szCs w:val="24"/>
        </w:rPr>
        <w:t xml:space="preserve"> </w:t>
      </w:r>
      <w:r>
        <w:rPr>
          <w:rFonts w:eastAsia="Times New Roman" w:cs="Times New Roman"/>
          <w:bCs/>
          <w:szCs w:val="24"/>
        </w:rPr>
        <w:t>μέρες</w:t>
      </w:r>
      <w:r>
        <w:rPr>
          <w:rFonts w:eastAsia="Times New Roman" w:cs="Times New Roman"/>
          <w:bCs/>
          <w:szCs w:val="24"/>
        </w:rPr>
        <w:t xml:space="preserve"> </w:t>
      </w:r>
      <w:r>
        <w:rPr>
          <w:rFonts w:eastAsia="Times New Roman" w:cs="Times New Roman"/>
          <w:bCs/>
          <w:szCs w:val="24"/>
        </w:rPr>
        <w:t>να</w:t>
      </w:r>
      <w:r>
        <w:rPr>
          <w:rFonts w:eastAsia="Times New Roman" w:cs="Times New Roman"/>
          <w:bCs/>
          <w:szCs w:val="24"/>
        </w:rPr>
        <w:t xml:space="preserve"> </w:t>
      </w:r>
      <w:r>
        <w:rPr>
          <w:rFonts w:eastAsia="Times New Roman" w:cs="Times New Roman"/>
          <w:bCs/>
          <w:szCs w:val="24"/>
        </w:rPr>
        <w:t>φορολογηθούν</w:t>
      </w:r>
      <w:r>
        <w:rPr>
          <w:rFonts w:eastAsia="Times New Roman" w:cs="Times New Roman"/>
          <w:bCs/>
          <w:szCs w:val="24"/>
        </w:rPr>
        <w:t xml:space="preserve"> </w:t>
      </w:r>
      <w:r>
        <w:rPr>
          <w:rFonts w:eastAsia="Times New Roman" w:cs="Times New Roman"/>
          <w:bCs/>
          <w:szCs w:val="24"/>
        </w:rPr>
        <w:t>για</w:t>
      </w:r>
      <w:r>
        <w:rPr>
          <w:rFonts w:eastAsia="Times New Roman" w:cs="Times New Roman"/>
          <w:bCs/>
          <w:szCs w:val="24"/>
        </w:rPr>
        <w:t xml:space="preserve"> </w:t>
      </w:r>
      <w:r>
        <w:rPr>
          <w:rFonts w:eastAsia="Times New Roman" w:cs="Times New Roman"/>
          <w:bCs/>
          <w:szCs w:val="24"/>
        </w:rPr>
        <w:t>το</w:t>
      </w:r>
      <w:r>
        <w:rPr>
          <w:rFonts w:eastAsia="Times New Roman" w:cs="Times New Roman"/>
          <w:bCs/>
          <w:szCs w:val="24"/>
        </w:rPr>
        <w:t xml:space="preserve"> </w:t>
      </w:r>
      <w:r>
        <w:rPr>
          <w:rFonts w:eastAsia="Times New Roman" w:cs="Times New Roman"/>
          <w:bCs/>
          <w:szCs w:val="24"/>
        </w:rPr>
        <w:t>περσινό</w:t>
      </w:r>
      <w:r>
        <w:rPr>
          <w:rFonts w:eastAsia="Times New Roman" w:cs="Times New Roman"/>
          <w:bCs/>
          <w:szCs w:val="24"/>
        </w:rPr>
        <w:t xml:space="preserve"> </w:t>
      </w:r>
      <w:r>
        <w:rPr>
          <w:rFonts w:eastAsia="Times New Roman" w:cs="Times New Roman"/>
          <w:bCs/>
          <w:szCs w:val="24"/>
        </w:rPr>
        <w:t>τους</w:t>
      </w:r>
      <w:r>
        <w:rPr>
          <w:rFonts w:eastAsia="Times New Roman" w:cs="Times New Roman"/>
          <w:bCs/>
          <w:szCs w:val="24"/>
        </w:rPr>
        <w:t xml:space="preserve"> </w:t>
      </w:r>
      <w:r>
        <w:rPr>
          <w:rFonts w:eastAsia="Times New Roman" w:cs="Times New Roman"/>
          <w:bCs/>
          <w:szCs w:val="24"/>
        </w:rPr>
        <w:t>εισόδημα,</w:t>
      </w:r>
      <w:r>
        <w:rPr>
          <w:rFonts w:eastAsia="Times New Roman" w:cs="Times New Roman"/>
          <w:bCs/>
          <w:szCs w:val="24"/>
        </w:rPr>
        <w:t xml:space="preserve"> </w:t>
      </w:r>
      <w:r>
        <w:rPr>
          <w:rFonts w:eastAsia="Times New Roman" w:cs="Times New Roman"/>
          <w:bCs/>
          <w:szCs w:val="24"/>
        </w:rPr>
        <w:t>πρέπει</w:t>
      </w:r>
      <w:r>
        <w:rPr>
          <w:rFonts w:eastAsia="Times New Roman" w:cs="Times New Roman"/>
          <w:bCs/>
          <w:szCs w:val="24"/>
        </w:rPr>
        <w:t xml:space="preserve"> </w:t>
      </w:r>
      <w:r>
        <w:rPr>
          <w:rFonts w:eastAsia="Times New Roman" w:cs="Times New Roman"/>
          <w:bCs/>
          <w:szCs w:val="24"/>
        </w:rPr>
        <w:t>να</w:t>
      </w:r>
      <w:r>
        <w:rPr>
          <w:rFonts w:eastAsia="Times New Roman" w:cs="Times New Roman"/>
          <w:bCs/>
          <w:szCs w:val="24"/>
        </w:rPr>
        <w:t xml:space="preserve"> </w:t>
      </w:r>
      <w:r>
        <w:rPr>
          <w:rFonts w:eastAsia="Times New Roman" w:cs="Times New Roman"/>
          <w:bCs/>
          <w:szCs w:val="24"/>
        </w:rPr>
        <w:t>πούμε</w:t>
      </w:r>
      <w:r>
        <w:rPr>
          <w:rFonts w:eastAsia="Times New Roman" w:cs="Times New Roman"/>
          <w:bCs/>
          <w:szCs w:val="24"/>
        </w:rPr>
        <w:t xml:space="preserve"> </w:t>
      </w:r>
      <w:r>
        <w:rPr>
          <w:rFonts w:eastAsia="Times New Roman" w:cs="Times New Roman"/>
          <w:bCs/>
          <w:szCs w:val="24"/>
        </w:rPr>
        <w:t>ότι</w:t>
      </w:r>
      <w:r>
        <w:rPr>
          <w:rFonts w:eastAsia="Times New Roman" w:cs="Times New Roman"/>
          <w:bCs/>
          <w:szCs w:val="24"/>
        </w:rPr>
        <w:t xml:space="preserve"> </w:t>
      </w:r>
      <w:r>
        <w:rPr>
          <w:rFonts w:eastAsia="Times New Roman" w:cs="Times New Roman"/>
          <w:bCs/>
          <w:szCs w:val="24"/>
        </w:rPr>
        <w:t>δεν</w:t>
      </w:r>
      <w:r>
        <w:rPr>
          <w:rFonts w:eastAsia="Times New Roman" w:cs="Times New Roman"/>
          <w:bCs/>
          <w:szCs w:val="24"/>
        </w:rPr>
        <w:t xml:space="preserve"> </w:t>
      </w:r>
      <w:r>
        <w:rPr>
          <w:rFonts w:eastAsia="Times New Roman" w:cs="Times New Roman"/>
          <w:bCs/>
          <w:szCs w:val="24"/>
        </w:rPr>
        <w:t>έχουν</w:t>
      </w:r>
      <w:r>
        <w:rPr>
          <w:rFonts w:eastAsia="Times New Roman" w:cs="Times New Roman"/>
          <w:bCs/>
          <w:szCs w:val="24"/>
        </w:rPr>
        <w:t xml:space="preserve"> </w:t>
      </w:r>
      <w:r>
        <w:rPr>
          <w:rFonts w:eastAsia="Times New Roman" w:cs="Times New Roman"/>
          <w:bCs/>
          <w:szCs w:val="24"/>
        </w:rPr>
        <w:t>πάρει</w:t>
      </w:r>
      <w:r>
        <w:rPr>
          <w:rFonts w:eastAsia="Times New Roman" w:cs="Times New Roman"/>
          <w:bCs/>
          <w:szCs w:val="24"/>
        </w:rPr>
        <w:t xml:space="preserve"> </w:t>
      </w:r>
      <w:r>
        <w:rPr>
          <w:rFonts w:eastAsia="Times New Roman" w:cs="Times New Roman"/>
          <w:bCs/>
          <w:szCs w:val="24"/>
        </w:rPr>
        <w:t>αυτό</w:t>
      </w:r>
      <w:r>
        <w:rPr>
          <w:rFonts w:eastAsia="Times New Roman" w:cs="Times New Roman"/>
          <w:bCs/>
          <w:szCs w:val="24"/>
        </w:rPr>
        <w:t xml:space="preserve"> </w:t>
      </w:r>
      <w:r>
        <w:rPr>
          <w:rFonts w:eastAsia="Times New Roman" w:cs="Times New Roman"/>
          <w:bCs/>
          <w:szCs w:val="24"/>
        </w:rPr>
        <w:t>το</w:t>
      </w:r>
      <w:r>
        <w:rPr>
          <w:rFonts w:eastAsia="Times New Roman" w:cs="Times New Roman"/>
          <w:bCs/>
          <w:szCs w:val="24"/>
        </w:rPr>
        <w:t xml:space="preserve"> </w:t>
      </w:r>
      <w:r>
        <w:rPr>
          <w:rFonts w:eastAsia="Times New Roman" w:cs="Times New Roman"/>
          <w:bCs/>
          <w:szCs w:val="24"/>
        </w:rPr>
        <w:t>εισόδημα</w:t>
      </w:r>
      <w:r>
        <w:rPr>
          <w:rFonts w:eastAsia="Times New Roman" w:cs="Times New Roman"/>
          <w:bCs/>
          <w:szCs w:val="24"/>
        </w:rPr>
        <w:t xml:space="preserve"> </w:t>
      </w:r>
      <w:r>
        <w:rPr>
          <w:rFonts w:eastAsia="Times New Roman" w:cs="Times New Roman"/>
          <w:bCs/>
          <w:szCs w:val="24"/>
        </w:rPr>
        <w:t>από</w:t>
      </w:r>
      <w:r>
        <w:rPr>
          <w:rFonts w:eastAsia="Times New Roman" w:cs="Times New Roman"/>
          <w:bCs/>
          <w:szCs w:val="24"/>
        </w:rPr>
        <w:t xml:space="preserve"> </w:t>
      </w:r>
      <w:r>
        <w:rPr>
          <w:rFonts w:eastAsia="Times New Roman" w:cs="Times New Roman"/>
          <w:bCs/>
          <w:szCs w:val="24"/>
        </w:rPr>
        <w:t>την</w:t>
      </w:r>
      <w:r>
        <w:rPr>
          <w:rFonts w:eastAsia="Times New Roman" w:cs="Times New Roman"/>
          <w:bCs/>
          <w:szCs w:val="24"/>
        </w:rPr>
        <w:t xml:space="preserve"> </w:t>
      </w:r>
      <w:r>
        <w:rPr>
          <w:rFonts w:eastAsia="Times New Roman" w:cs="Times New Roman"/>
          <w:bCs/>
          <w:szCs w:val="24"/>
        </w:rPr>
        <w:t>περσινή</w:t>
      </w:r>
      <w:r>
        <w:rPr>
          <w:rFonts w:eastAsia="Times New Roman" w:cs="Times New Roman"/>
          <w:bCs/>
          <w:szCs w:val="24"/>
        </w:rPr>
        <w:t xml:space="preserve"> </w:t>
      </w:r>
      <w:r>
        <w:rPr>
          <w:rFonts w:eastAsia="Times New Roman" w:cs="Times New Roman"/>
          <w:bCs/>
          <w:szCs w:val="24"/>
        </w:rPr>
        <w:t>τους</w:t>
      </w:r>
      <w:r>
        <w:rPr>
          <w:rFonts w:eastAsia="Times New Roman" w:cs="Times New Roman"/>
          <w:bCs/>
          <w:szCs w:val="24"/>
        </w:rPr>
        <w:t xml:space="preserve"> </w:t>
      </w:r>
      <w:r>
        <w:rPr>
          <w:rFonts w:eastAsia="Times New Roman" w:cs="Times New Roman"/>
          <w:bCs/>
          <w:szCs w:val="24"/>
        </w:rPr>
        <w:t>παραγωγή,</w:t>
      </w:r>
      <w:r>
        <w:rPr>
          <w:rFonts w:eastAsia="Times New Roman" w:cs="Times New Roman"/>
          <w:bCs/>
          <w:szCs w:val="24"/>
        </w:rPr>
        <w:t xml:space="preserve"> </w:t>
      </w:r>
      <w:r>
        <w:rPr>
          <w:rFonts w:eastAsia="Times New Roman" w:cs="Times New Roman"/>
          <w:bCs/>
          <w:szCs w:val="24"/>
        </w:rPr>
        <w:t>δεν</w:t>
      </w:r>
      <w:r>
        <w:rPr>
          <w:rFonts w:eastAsia="Times New Roman" w:cs="Times New Roman"/>
          <w:bCs/>
          <w:szCs w:val="24"/>
        </w:rPr>
        <w:t xml:space="preserve"> </w:t>
      </w:r>
      <w:r>
        <w:rPr>
          <w:rFonts w:eastAsia="Times New Roman" w:cs="Times New Roman"/>
          <w:bCs/>
          <w:szCs w:val="24"/>
        </w:rPr>
        <w:t>έχουν</w:t>
      </w:r>
      <w:r>
        <w:rPr>
          <w:rFonts w:eastAsia="Times New Roman" w:cs="Times New Roman"/>
          <w:bCs/>
          <w:szCs w:val="24"/>
        </w:rPr>
        <w:t xml:space="preserve"> </w:t>
      </w:r>
      <w:r>
        <w:rPr>
          <w:rFonts w:eastAsia="Times New Roman" w:cs="Times New Roman"/>
          <w:bCs/>
          <w:szCs w:val="24"/>
        </w:rPr>
        <w:t>δηλαδή</w:t>
      </w:r>
      <w:r>
        <w:rPr>
          <w:rFonts w:eastAsia="Times New Roman" w:cs="Times New Roman"/>
          <w:bCs/>
          <w:szCs w:val="24"/>
        </w:rPr>
        <w:t xml:space="preserve"> </w:t>
      </w:r>
      <w:r>
        <w:rPr>
          <w:rFonts w:eastAsia="Times New Roman" w:cs="Times New Roman"/>
          <w:bCs/>
          <w:szCs w:val="24"/>
        </w:rPr>
        <w:t>εξοφληθεί,</w:t>
      </w:r>
      <w:r>
        <w:rPr>
          <w:rFonts w:eastAsia="Times New Roman" w:cs="Times New Roman"/>
          <w:bCs/>
          <w:szCs w:val="24"/>
        </w:rPr>
        <w:t xml:space="preserve"> </w:t>
      </w:r>
      <w:r>
        <w:rPr>
          <w:rFonts w:eastAsia="Times New Roman" w:cs="Times New Roman"/>
          <w:bCs/>
          <w:szCs w:val="24"/>
        </w:rPr>
        <w:t>εκτός</w:t>
      </w:r>
      <w:r>
        <w:rPr>
          <w:rFonts w:eastAsia="Times New Roman" w:cs="Times New Roman"/>
          <w:bCs/>
          <w:szCs w:val="24"/>
        </w:rPr>
        <w:t xml:space="preserve"> </w:t>
      </w:r>
      <w:r>
        <w:rPr>
          <w:rFonts w:eastAsia="Times New Roman" w:cs="Times New Roman"/>
          <w:bCs/>
          <w:szCs w:val="24"/>
        </w:rPr>
        <w:t>από</w:t>
      </w:r>
      <w:r>
        <w:rPr>
          <w:rFonts w:eastAsia="Times New Roman" w:cs="Times New Roman"/>
          <w:bCs/>
          <w:szCs w:val="24"/>
        </w:rPr>
        <w:t xml:space="preserve"> </w:t>
      </w:r>
      <w:r>
        <w:rPr>
          <w:rFonts w:eastAsia="Times New Roman" w:cs="Times New Roman"/>
          <w:bCs/>
          <w:szCs w:val="24"/>
        </w:rPr>
        <w:t>μια</w:t>
      </w:r>
      <w:r>
        <w:rPr>
          <w:rFonts w:eastAsia="Times New Roman" w:cs="Times New Roman"/>
          <w:bCs/>
          <w:szCs w:val="24"/>
        </w:rPr>
        <w:t xml:space="preserve"> </w:t>
      </w:r>
      <w:r>
        <w:rPr>
          <w:rFonts w:eastAsia="Times New Roman" w:cs="Times New Roman"/>
          <w:bCs/>
          <w:szCs w:val="24"/>
        </w:rPr>
        <w:t>μικρή</w:t>
      </w:r>
      <w:r>
        <w:rPr>
          <w:rFonts w:eastAsia="Times New Roman" w:cs="Times New Roman"/>
          <w:bCs/>
          <w:szCs w:val="24"/>
        </w:rPr>
        <w:t xml:space="preserve"> </w:t>
      </w:r>
      <w:r>
        <w:rPr>
          <w:rFonts w:eastAsia="Times New Roman" w:cs="Times New Roman"/>
          <w:bCs/>
          <w:szCs w:val="24"/>
        </w:rPr>
        <w:t>προκαταβολή</w:t>
      </w:r>
      <w:r>
        <w:rPr>
          <w:rFonts w:eastAsia="Times New Roman" w:cs="Times New Roman"/>
          <w:bCs/>
          <w:szCs w:val="24"/>
        </w:rPr>
        <w:t xml:space="preserve"> </w:t>
      </w:r>
      <w:r>
        <w:rPr>
          <w:rFonts w:eastAsia="Times New Roman" w:cs="Times New Roman"/>
          <w:bCs/>
          <w:szCs w:val="24"/>
        </w:rPr>
        <w:t>της</w:t>
      </w:r>
      <w:r>
        <w:rPr>
          <w:rFonts w:eastAsia="Times New Roman" w:cs="Times New Roman"/>
          <w:bCs/>
          <w:szCs w:val="24"/>
        </w:rPr>
        <w:t xml:space="preserve"> </w:t>
      </w:r>
      <w:r>
        <w:rPr>
          <w:rFonts w:eastAsia="Times New Roman" w:cs="Times New Roman"/>
          <w:bCs/>
          <w:szCs w:val="24"/>
        </w:rPr>
        <w:t>τάξης</w:t>
      </w:r>
      <w:r>
        <w:rPr>
          <w:rFonts w:eastAsia="Times New Roman" w:cs="Times New Roman"/>
          <w:bCs/>
          <w:szCs w:val="24"/>
        </w:rPr>
        <w:t xml:space="preserve"> </w:t>
      </w:r>
      <w:r>
        <w:rPr>
          <w:rFonts w:eastAsia="Times New Roman" w:cs="Times New Roman"/>
          <w:bCs/>
          <w:szCs w:val="24"/>
        </w:rPr>
        <w:t>του</w:t>
      </w:r>
      <w:r>
        <w:rPr>
          <w:rFonts w:eastAsia="Times New Roman" w:cs="Times New Roman"/>
          <w:bCs/>
          <w:szCs w:val="24"/>
        </w:rPr>
        <w:t xml:space="preserve"> </w:t>
      </w:r>
      <w:r>
        <w:rPr>
          <w:rFonts w:eastAsia="Times New Roman" w:cs="Times New Roman"/>
          <w:bCs/>
          <w:szCs w:val="24"/>
        </w:rPr>
        <w:t>20%.</w:t>
      </w:r>
      <w:r>
        <w:rPr>
          <w:rFonts w:eastAsia="Times New Roman" w:cs="Times New Roman"/>
          <w:bCs/>
          <w:szCs w:val="24"/>
        </w:rPr>
        <w:t xml:space="preserve"> </w:t>
      </w:r>
      <w:r>
        <w:rPr>
          <w:rFonts w:eastAsia="Times New Roman" w:cs="Times New Roman"/>
          <w:bCs/>
          <w:szCs w:val="24"/>
        </w:rPr>
        <w:t>Το</w:t>
      </w:r>
      <w:r>
        <w:rPr>
          <w:rFonts w:eastAsia="Times New Roman" w:cs="Times New Roman"/>
          <w:bCs/>
          <w:szCs w:val="24"/>
        </w:rPr>
        <w:t xml:space="preserve"> </w:t>
      </w:r>
      <w:r>
        <w:rPr>
          <w:rFonts w:eastAsia="Times New Roman" w:cs="Times New Roman"/>
          <w:bCs/>
          <w:szCs w:val="24"/>
        </w:rPr>
        <w:t>υπόλοιπο</w:t>
      </w:r>
      <w:r>
        <w:rPr>
          <w:rFonts w:eastAsia="Times New Roman" w:cs="Times New Roman"/>
          <w:bCs/>
          <w:szCs w:val="24"/>
        </w:rPr>
        <w:t xml:space="preserve"> </w:t>
      </w:r>
      <w:r>
        <w:rPr>
          <w:rFonts w:eastAsia="Times New Roman" w:cs="Times New Roman"/>
          <w:bCs/>
          <w:szCs w:val="24"/>
        </w:rPr>
        <w:t>80%,</w:t>
      </w:r>
      <w:r>
        <w:rPr>
          <w:rFonts w:eastAsia="Times New Roman" w:cs="Times New Roman"/>
          <w:bCs/>
          <w:szCs w:val="24"/>
        </w:rPr>
        <w:t xml:space="preserve"> </w:t>
      </w:r>
      <w:r>
        <w:rPr>
          <w:rFonts w:eastAsia="Times New Roman" w:cs="Times New Roman"/>
          <w:bCs/>
          <w:szCs w:val="24"/>
        </w:rPr>
        <w:t>δηλαδή</w:t>
      </w:r>
      <w:r>
        <w:rPr>
          <w:rFonts w:eastAsia="Times New Roman" w:cs="Times New Roman"/>
          <w:bCs/>
          <w:szCs w:val="24"/>
        </w:rPr>
        <w:t xml:space="preserve"> </w:t>
      </w:r>
      <w:r>
        <w:rPr>
          <w:rFonts w:eastAsia="Times New Roman" w:cs="Times New Roman"/>
          <w:bCs/>
          <w:szCs w:val="24"/>
        </w:rPr>
        <w:t>πάνω</w:t>
      </w:r>
      <w:r>
        <w:rPr>
          <w:rFonts w:eastAsia="Times New Roman" w:cs="Times New Roman"/>
          <w:bCs/>
          <w:szCs w:val="24"/>
        </w:rPr>
        <w:t xml:space="preserve"> </w:t>
      </w:r>
      <w:r>
        <w:rPr>
          <w:rFonts w:eastAsia="Times New Roman" w:cs="Times New Roman"/>
          <w:bCs/>
          <w:szCs w:val="24"/>
        </w:rPr>
        <w:t>από</w:t>
      </w:r>
      <w:r>
        <w:rPr>
          <w:rFonts w:eastAsia="Times New Roman" w:cs="Times New Roman"/>
          <w:bCs/>
          <w:szCs w:val="24"/>
        </w:rPr>
        <w:t xml:space="preserve"> </w:t>
      </w:r>
      <w:r>
        <w:rPr>
          <w:rFonts w:eastAsia="Times New Roman" w:cs="Times New Roman"/>
          <w:bCs/>
          <w:szCs w:val="24"/>
        </w:rPr>
        <w:t>8.000.000</w:t>
      </w:r>
      <w:r>
        <w:rPr>
          <w:rFonts w:eastAsia="Times New Roman" w:cs="Times New Roman"/>
          <w:bCs/>
          <w:szCs w:val="24"/>
        </w:rPr>
        <w:t xml:space="preserve"> </w:t>
      </w:r>
      <w:r>
        <w:rPr>
          <w:rFonts w:eastAsia="Times New Roman" w:cs="Times New Roman"/>
          <w:bCs/>
          <w:szCs w:val="24"/>
        </w:rPr>
        <w:t>ευρώ,</w:t>
      </w:r>
      <w:r>
        <w:rPr>
          <w:rFonts w:eastAsia="Times New Roman" w:cs="Times New Roman"/>
          <w:bCs/>
          <w:szCs w:val="24"/>
        </w:rPr>
        <w:t xml:space="preserve"> </w:t>
      </w:r>
      <w:r>
        <w:rPr>
          <w:rFonts w:eastAsia="Times New Roman" w:cs="Times New Roman"/>
          <w:bCs/>
          <w:szCs w:val="24"/>
        </w:rPr>
        <w:t>δεν</w:t>
      </w:r>
      <w:r>
        <w:rPr>
          <w:rFonts w:eastAsia="Times New Roman" w:cs="Times New Roman"/>
          <w:bCs/>
          <w:szCs w:val="24"/>
        </w:rPr>
        <w:t xml:space="preserve"> </w:t>
      </w:r>
      <w:r>
        <w:rPr>
          <w:rFonts w:eastAsia="Times New Roman" w:cs="Times New Roman"/>
          <w:bCs/>
          <w:szCs w:val="24"/>
        </w:rPr>
        <w:t>το</w:t>
      </w:r>
      <w:r>
        <w:rPr>
          <w:rFonts w:eastAsia="Times New Roman" w:cs="Times New Roman"/>
          <w:bCs/>
          <w:szCs w:val="24"/>
        </w:rPr>
        <w:t xml:space="preserve"> </w:t>
      </w:r>
      <w:r>
        <w:rPr>
          <w:rFonts w:eastAsia="Times New Roman" w:cs="Times New Roman"/>
          <w:bCs/>
          <w:szCs w:val="24"/>
        </w:rPr>
        <w:t>έχουν</w:t>
      </w:r>
      <w:r>
        <w:rPr>
          <w:rFonts w:eastAsia="Times New Roman" w:cs="Times New Roman"/>
          <w:bCs/>
          <w:szCs w:val="24"/>
        </w:rPr>
        <w:t xml:space="preserve"> </w:t>
      </w:r>
      <w:r>
        <w:rPr>
          <w:rFonts w:eastAsia="Times New Roman" w:cs="Times New Roman"/>
          <w:bCs/>
          <w:szCs w:val="24"/>
        </w:rPr>
        <w:t>εισπράξει</w:t>
      </w:r>
      <w:r>
        <w:rPr>
          <w:rFonts w:eastAsia="Times New Roman" w:cs="Times New Roman"/>
          <w:bCs/>
          <w:szCs w:val="24"/>
        </w:rPr>
        <w:t xml:space="preserve"> </w:t>
      </w:r>
      <w:r>
        <w:rPr>
          <w:rFonts w:eastAsia="Times New Roman" w:cs="Times New Roman"/>
          <w:bCs/>
          <w:szCs w:val="24"/>
        </w:rPr>
        <w:t>ακόμη</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Με</w:t>
      </w:r>
      <w:r>
        <w:rPr>
          <w:rFonts w:eastAsia="Times New Roman" w:cs="Times New Roman"/>
          <w:bCs/>
          <w:szCs w:val="24"/>
        </w:rPr>
        <w:t xml:space="preserve"> </w:t>
      </w:r>
      <w:r>
        <w:rPr>
          <w:rFonts w:eastAsia="Times New Roman" w:cs="Times New Roman"/>
          <w:bCs/>
          <w:szCs w:val="24"/>
        </w:rPr>
        <w:t>τι</w:t>
      </w:r>
      <w:r>
        <w:rPr>
          <w:rFonts w:eastAsia="Times New Roman" w:cs="Times New Roman"/>
          <w:bCs/>
          <w:szCs w:val="24"/>
        </w:rPr>
        <w:t xml:space="preserve"> </w:t>
      </w:r>
      <w:r>
        <w:rPr>
          <w:rFonts w:eastAsia="Times New Roman" w:cs="Times New Roman"/>
          <w:bCs/>
          <w:szCs w:val="24"/>
        </w:rPr>
        <w:t>κουράγιο</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με</w:t>
      </w:r>
      <w:r>
        <w:rPr>
          <w:rFonts w:eastAsia="Times New Roman" w:cs="Times New Roman"/>
          <w:bCs/>
          <w:szCs w:val="24"/>
        </w:rPr>
        <w:t xml:space="preserve"> </w:t>
      </w:r>
      <w:r>
        <w:rPr>
          <w:rFonts w:eastAsia="Times New Roman" w:cs="Times New Roman"/>
          <w:bCs/>
          <w:szCs w:val="24"/>
        </w:rPr>
        <w:lastRenderedPageBreak/>
        <w:t>ποιες</w:t>
      </w:r>
      <w:r>
        <w:rPr>
          <w:rFonts w:eastAsia="Times New Roman" w:cs="Times New Roman"/>
          <w:bCs/>
          <w:szCs w:val="24"/>
        </w:rPr>
        <w:t xml:space="preserve"> </w:t>
      </w:r>
      <w:r>
        <w:rPr>
          <w:rFonts w:eastAsia="Times New Roman" w:cs="Times New Roman"/>
          <w:bCs/>
          <w:szCs w:val="24"/>
        </w:rPr>
        <w:t>εγγυήσεις</w:t>
      </w:r>
      <w:r>
        <w:rPr>
          <w:rFonts w:eastAsia="Times New Roman" w:cs="Times New Roman"/>
          <w:bCs/>
          <w:szCs w:val="24"/>
        </w:rPr>
        <w:t xml:space="preserve"> </w:t>
      </w:r>
      <w:r>
        <w:rPr>
          <w:rFonts w:eastAsia="Times New Roman" w:cs="Times New Roman"/>
          <w:bCs/>
          <w:szCs w:val="24"/>
        </w:rPr>
        <w:t>να</w:t>
      </w:r>
      <w:r>
        <w:rPr>
          <w:rFonts w:eastAsia="Times New Roman" w:cs="Times New Roman"/>
          <w:bCs/>
          <w:szCs w:val="24"/>
        </w:rPr>
        <w:t xml:space="preserve"> </w:t>
      </w:r>
      <w:r>
        <w:rPr>
          <w:rFonts w:eastAsia="Times New Roman" w:cs="Times New Roman"/>
          <w:bCs/>
          <w:szCs w:val="24"/>
        </w:rPr>
        <w:t>καλλιεργήσουν</w:t>
      </w:r>
      <w:r>
        <w:rPr>
          <w:rFonts w:eastAsia="Times New Roman" w:cs="Times New Roman"/>
          <w:bCs/>
          <w:szCs w:val="24"/>
        </w:rPr>
        <w:t xml:space="preserve"> </w:t>
      </w:r>
      <w:r>
        <w:rPr>
          <w:rFonts w:eastAsia="Times New Roman" w:cs="Times New Roman"/>
          <w:bCs/>
          <w:szCs w:val="24"/>
        </w:rPr>
        <w:t>αυτοί</w:t>
      </w:r>
      <w:r>
        <w:rPr>
          <w:rFonts w:eastAsia="Times New Roman" w:cs="Times New Roman"/>
          <w:bCs/>
          <w:szCs w:val="24"/>
        </w:rPr>
        <w:t xml:space="preserve"> </w:t>
      </w:r>
      <w:r>
        <w:rPr>
          <w:rFonts w:eastAsia="Times New Roman" w:cs="Times New Roman"/>
          <w:bCs/>
          <w:szCs w:val="24"/>
        </w:rPr>
        <w:t>οι</w:t>
      </w:r>
      <w:r>
        <w:rPr>
          <w:rFonts w:eastAsia="Times New Roman" w:cs="Times New Roman"/>
          <w:bCs/>
          <w:szCs w:val="24"/>
        </w:rPr>
        <w:t xml:space="preserve"> </w:t>
      </w:r>
      <w:r>
        <w:rPr>
          <w:rFonts w:eastAsia="Times New Roman" w:cs="Times New Roman"/>
          <w:bCs/>
          <w:szCs w:val="24"/>
        </w:rPr>
        <w:t>άνθρωποι</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να</w:t>
      </w:r>
      <w:r>
        <w:rPr>
          <w:rFonts w:eastAsia="Times New Roman" w:cs="Times New Roman"/>
          <w:bCs/>
          <w:szCs w:val="24"/>
        </w:rPr>
        <w:t xml:space="preserve"> </w:t>
      </w:r>
      <w:proofErr w:type="spellStart"/>
      <w:r>
        <w:rPr>
          <w:rFonts w:eastAsia="Times New Roman" w:cs="Times New Roman"/>
          <w:bCs/>
          <w:szCs w:val="24"/>
        </w:rPr>
        <w:t>ξανασπείρουν</w:t>
      </w:r>
      <w:proofErr w:type="spellEnd"/>
      <w:r>
        <w:rPr>
          <w:rFonts w:eastAsia="Times New Roman" w:cs="Times New Roman"/>
          <w:bCs/>
          <w:szCs w:val="24"/>
        </w:rPr>
        <w:t xml:space="preserve"> </w:t>
      </w:r>
      <w:r>
        <w:rPr>
          <w:rFonts w:eastAsia="Times New Roman" w:cs="Times New Roman"/>
          <w:bCs/>
          <w:szCs w:val="24"/>
        </w:rPr>
        <w:t>τεύτλα;</w:t>
      </w:r>
    </w:p>
    <w:p w14:paraId="076E7CC5"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έτσι</w:t>
      </w:r>
      <w:r>
        <w:rPr>
          <w:rFonts w:eastAsia="Times New Roman" w:cs="Times New Roman"/>
          <w:szCs w:val="24"/>
        </w:rPr>
        <w:t xml:space="preserve"> </w:t>
      </w:r>
      <w:r>
        <w:rPr>
          <w:rFonts w:eastAsia="Times New Roman" w:cs="Times New Roman"/>
          <w:szCs w:val="24"/>
        </w:rPr>
        <w:t>ορατός</w:t>
      </w:r>
      <w:r>
        <w:rPr>
          <w:rFonts w:eastAsia="Times New Roman" w:cs="Times New Roman"/>
          <w:szCs w:val="24"/>
        </w:rPr>
        <w:t xml:space="preserve"> </w:t>
      </w:r>
      <w:r>
        <w:rPr>
          <w:rFonts w:eastAsia="Times New Roman" w:cs="Times New Roman"/>
          <w:szCs w:val="24"/>
        </w:rPr>
        <w:t>κίνδυνος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«ΕΛΛΗΝΙΚΗ ΒΙΟΜΗΧΑΝΙΑ ΖΑΧΑΡΗΣ»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βρεθεί</w:t>
      </w:r>
      <w:r>
        <w:rPr>
          <w:rFonts w:eastAsia="Times New Roman" w:cs="Times New Roman"/>
          <w:szCs w:val="24"/>
        </w:rPr>
        <w:t xml:space="preserve"> </w:t>
      </w:r>
      <w:r>
        <w:rPr>
          <w:rFonts w:eastAsia="Times New Roman" w:cs="Times New Roman"/>
          <w:szCs w:val="24"/>
        </w:rPr>
        <w:t>χωρίς</w:t>
      </w:r>
      <w:r>
        <w:rPr>
          <w:rFonts w:eastAsia="Times New Roman" w:cs="Times New Roman"/>
          <w:szCs w:val="24"/>
        </w:rPr>
        <w:t xml:space="preserve"> </w:t>
      </w:r>
      <w:r>
        <w:rPr>
          <w:rFonts w:eastAsia="Times New Roman" w:cs="Times New Roman"/>
          <w:szCs w:val="24"/>
        </w:rPr>
        <w:t>πρώτη</w:t>
      </w:r>
      <w:r>
        <w:rPr>
          <w:rFonts w:eastAsia="Times New Roman" w:cs="Times New Roman"/>
          <w:szCs w:val="24"/>
        </w:rPr>
        <w:t xml:space="preserve"> </w:t>
      </w:r>
      <w:r>
        <w:rPr>
          <w:rFonts w:eastAsia="Times New Roman" w:cs="Times New Roman"/>
          <w:szCs w:val="24"/>
        </w:rPr>
        <w:t>ύλη.</w:t>
      </w:r>
      <w:r>
        <w:rPr>
          <w:rFonts w:eastAsia="Times New Roman" w:cs="Times New Roman"/>
          <w:szCs w:val="24"/>
        </w:rPr>
        <w:t xml:space="preserve"> </w:t>
      </w:r>
      <w:r>
        <w:rPr>
          <w:rFonts w:eastAsia="Times New Roman" w:cs="Times New Roman"/>
          <w:szCs w:val="24"/>
        </w:rPr>
        <w:t>Ταυτόχρονα,</w:t>
      </w:r>
      <w:r>
        <w:rPr>
          <w:rFonts w:eastAsia="Times New Roman" w:cs="Times New Roman"/>
          <w:szCs w:val="24"/>
        </w:rPr>
        <w:t xml:space="preserve"> </w:t>
      </w:r>
      <w:r>
        <w:rPr>
          <w:rFonts w:eastAsia="Times New Roman" w:cs="Times New Roman"/>
          <w:szCs w:val="24"/>
        </w:rPr>
        <w:t>σύμφωνα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καταγγελίες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μοσπονδίας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ργαζομένων</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β</w:t>
      </w:r>
      <w:r>
        <w:rPr>
          <w:rFonts w:eastAsia="Times New Roman" w:cs="Times New Roman"/>
          <w:szCs w:val="24"/>
        </w:rPr>
        <w:t>ιομηχανία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ζ</w:t>
      </w:r>
      <w:r>
        <w:rPr>
          <w:rFonts w:eastAsia="Times New Roman" w:cs="Times New Roman"/>
          <w:szCs w:val="24"/>
        </w:rPr>
        <w:t>άχαρης,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πιστώτρια</w:t>
      </w:r>
      <w:r>
        <w:rPr>
          <w:rFonts w:eastAsia="Times New Roman" w:cs="Times New Roman"/>
          <w:szCs w:val="24"/>
        </w:rPr>
        <w:t xml:space="preserve"> </w:t>
      </w:r>
      <w:r>
        <w:rPr>
          <w:rFonts w:eastAsia="Times New Roman" w:cs="Times New Roman"/>
          <w:szCs w:val="24"/>
        </w:rPr>
        <w:t>τράπεζα</w:t>
      </w:r>
      <w:r>
        <w:rPr>
          <w:rFonts w:eastAsia="Times New Roman" w:cs="Times New Roman"/>
          <w:szCs w:val="24"/>
        </w:rPr>
        <w:t xml:space="preserve"> </w:t>
      </w:r>
      <w:r>
        <w:rPr>
          <w:rFonts w:eastAsia="Times New Roman" w:cs="Times New Roman"/>
          <w:szCs w:val="24"/>
        </w:rPr>
        <w:t>απαιτεί</w:t>
      </w:r>
      <w:r>
        <w:rPr>
          <w:rFonts w:eastAsia="Times New Roman" w:cs="Times New Roman"/>
          <w:szCs w:val="24"/>
        </w:rPr>
        <w:t xml:space="preserve"> </w:t>
      </w:r>
      <w:r>
        <w:rPr>
          <w:rFonts w:eastAsia="Times New Roman" w:cs="Times New Roman"/>
          <w:szCs w:val="24"/>
        </w:rPr>
        <w:t>-προκειμένου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χρηματοδοτήσει</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β</w:t>
      </w:r>
      <w:r>
        <w:rPr>
          <w:rFonts w:eastAsia="Times New Roman" w:cs="Times New Roman"/>
          <w:szCs w:val="24"/>
        </w:rPr>
        <w:t>ιομηχανία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ζ</w:t>
      </w:r>
      <w:r>
        <w:rPr>
          <w:rFonts w:eastAsia="Times New Roman" w:cs="Times New Roman"/>
          <w:szCs w:val="24"/>
        </w:rPr>
        <w:t>άχαρης-</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εκποίηση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εργοστασίων</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Σερβία,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ξέρετε</w:t>
      </w:r>
      <w:r>
        <w:rPr>
          <w:rFonts w:eastAsia="Times New Roman" w:cs="Times New Roman"/>
          <w:szCs w:val="24"/>
        </w:rPr>
        <w:t xml:space="preserve"> </w:t>
      </w:r>
      <w:r>
        <w:rPr>
          <w:rFonts w:eastAsia="Times New Roman" w:cs="Times New Roman"/>
          <w:szCs w:val="24"/>
        </w:rPr>
        <w:t>κι</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απο</w:t>
      </w:r>
      <w:r>
        <w:rPr>
          <w:rFonts w:eastAsia="Times New Roman" w:cs="Times New Roman"/>
          <w:szCs w:val="24"/>
        </w:rPr>
        <w:t>τελούν</w:t>
      </w:r>
      <w:r>
        <w:rPr>
          <w:rFonts w:eastAsia="Times New Roman" w:cs="Times New Roman"/>
          <w:szCs w:val="24"/>
        </w:rPr>
        <w:t xml:space="preserve"> </w:t>
      </w:r>
      <w:r>
        <w:rPr>
          <w:rFonts w:eastAsia="Times New Roman" w:cs="Times New Roman"/>
          <w:szCs w:val="24"/>
        </w:rPr>
        <w:t>πολύτιμο</w:t>
      </w:r>
      <w:r>
        <w:rPr>
          <w:rFonts w:eastAsia="Times New Roman" w:cs="Times New Roman"/>
          <w:szCs w:val="24"/>
        </w:rPr>
        <w:t xml:space="preserve"> </w:t>
      </w:r>
      <w:r>
        <w:rPr>
          <w:rFonts w:eastAsia="Times New Roman" w:cs="Times New Roman"/>
          <w:szCs w:val="24"/>
        </w:rPr>
        <w:t>περιουσιακό</w:t>
      </w:r>
      <w:r>
        <w:rPr>
          <w:rFonts w:eastAsia="Times New Roman" w:cs="Times New Roman"/>
          <w:szCs w:val="24"/>
        </w:rPr>
        <w:t xml:space="preserve"> </w:t>
      </w:r>
      <w:r>
        <w:rPr>
          <w:rFonts w:eastAsia="Times New Roman" w:cs="Times New Roman"/>
          <w:szCs w:val="24"/>
        </w:rPr>
        <w:t>στοιχείο.</w:t>
      </w:r>
      <w:r>
        <w:rPr>
          <w:rFonts w:eastAsia="Times New Roman" w:cs="Times New Roman"/>
          <w:szCs w:val="24"/>
        </w:rPr>
        <w:t xml:space="preserve"> </w:t>
      </w:r>
      <w:r>
        <w:rPr>
          <w:rFonts w:eastAsia="Times New Roman" w:cs="Times New Roman"/>
          <w:szCs w:val="24"/>
        </w:rPr>
        <w:t>Μάλιστα</w:t>
      </w:r>
      <w:r>
        <w:rPr>
          <w:rFonts w:eastAsia="Times New Roman" w:cs="Times New Roman"/>
          <w:szCs w:val="24"/>
        </w:rPr>
        <w:t xml:space="preserve"> </w:t>
      </w:r>
      <w:r>
        <w:rPr>
          <w:rFonts w:eastAsia="Times New Roman" w:cs="Times New Roman"/>
          <w:szCs w:val="24"/>
        </w:rPr>
        <w:t>απαιτεί</w:t>
      </w:r>
      <w:r>
        <w:rPr>
          <w:rFonts w:eastAsia="Times New Roman" w:cs="Times New Roman"/>
          <w:szCs w:val="24"/>
        </w:rPr>
        <w:t xml:space="preserve"> </w:t>
      </w:r>
      <w:r>
        <w:rPr>
          <w:rFonts w:eastAsia="Times New Roman" w:cs="Times New Roman"/>
          <w:szCs w:val="24"/>
        </w:rPr>
        <w:t>εκποίηση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χαμηλό</w:t>
      </w:r>
      <w:r>
        <w:rPr>
          <w:rFonts w:eastAsia="Times New Roman" w:cs="Times New Roman"/>
          <w:szCs w:val="24"/>
        </w:rPr>
        <w:t xml:space="preserve"> </w:t>
      </w:r>
      <w:r>
        <w:rPr>
          <w:rFonts w:eastAsia="Times New Roman" w:cs="Times New Roman"/>
          <w:szCs w:val="24"/>
        </w:rPr>
        <w:t>κόστος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ακόμα</w:t>
      </w:r>
      <w:r>
        <w:rPr>
          <w:rFonts w:eastAsia="Times New Roman" w:cs="Times New Roman"/>
          <w:szCs w:val="24"/>
        </w:rPr>
        <w:t xml:space="preserve"> </w:t>
      </w:r>
      <w:r>
        <w:rPr>
          <w:rFonts w:eastAsia="Times New Roman" w:cs="Times New Roman"/>
          <w:szCs w:val="24"/>
        </w:rPr>
        <w:t>περισσότερο</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ιδιώτη</w:t>
      </w:r>
      <w:r>
        <w:rPr>
          <w:rFonts w:eastAsia="Times New Roman" w:cs="Times New Roman"/>
          <w:szCs w:val="24"/>
        </w:rPr>
        <w:t xml:space="preserve"> </w:t>
      </w:r>
      <w:r>
        <w:rPr>
          <w:rFonts w:eastAsia="Times New Roman" w:cs="Times New Roman"/>
          <w:szCs w:val="24"/>
        </w:rPr>
        <w:t>ανταγωνιστή</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bCs/>
          <w:szCs w:val="24"/>
        </w:rPr>
        <w:t>«</w:t>
      </w:r>
      <w:r>
        <w:rPr>
          <w:rFonts w:eastAsia="Times New Roman" w:cs="Times New Roman"/>
          <w:szCs w:val="24"/>
        </w:rPr>
        <w:t xml:space="preserve">ΕΛΛΗΝΙΚΗΣ </w:t>
      </w:r>
      <w:r>
        <w:rPr>
          <w:rFonts w:eastAsia="Times New Roman" w:cs="Times New Roman"/>
          <w:bCs/>
          <w:szCs w:val="24"/>
        </w:rPr>
        <w:t>ΒΙΟΜΗΧΑΝΙΑΣ ΖΑΧΑΡΗΣ»</w:t>
      </w:r>
      <w:r>
        <w:rPr>
          <w:rFonts w:eastAsia="Times New Roman" w:cs="Times New Roman"/>
          <w:szCs w:val="24"/>
        </w:rPr>
        <w:t>.</w:t>
      </w:r>
      <w:r>
        <w:rPr>
          <w:rFonts w:eastAsia="Times New Roman" w:cs="Times New Roman"/>
          <w:szCs w:val="24"/>
        </w:rPr>
        <w:t xml:space="preserve"> </w:t>
      </w:r>
    </w:p>
    <w:p w14:paraId="076E7CC6"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Σας</w:t>
      </w:r>
      <w:r>
        <w:rPr>
          <w:rFonts w:eastAsia="Times New Roman" w:cs="Times New Roman"/>
          <w:szCs w:val="24"/>
        </w:rPr>
        <w:t xml:space="preserve"> </w:t>
      </w:r>
      <w:r>
        <w:rPr>
          <w:rFonts w:eastAsia="Times New Roman" w:cs="Times New Roman"/>
          <w:szCs w:val="24"/>
        </w:rPr>
        <w:t>ρωτάμε,</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μέτρα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πάρετε,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εξασφαλιστεί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χρηματοδότηση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w:t>
      </w:r>
      <w:r>
        <w:rPr>
          <w:rFonts w:eastAsia="Times New Roman" w:cs="Times New Roman"/>
          <w:szCs w:val="24"/>
        </w:rPr>
        <w:t>ιομηχανίας</w:t>
      </w:r>
      <w:r>
        <w:rPr>
          <w:rFonts w:eastAsia="Times New Roman" w:cs="Times New Roman"/>
          <w:szCs w:val="24"/>
        </w:rPr>
        <w:t xml:space="preserve"> </w:t>
      </w:r>
      <w:r>
        <w:rPr>
          <w:rFonts w:eastAsia="Times New Roman" w:cs="Times New Roman"/>
          <w:szCs w:val="24"/>
        </w:rPr>
        <w:t>ζ</w:t>
      </w:r>
      <w:r>
        <w:rPr>
          <w:rFonts w:eastAsia="Times New Roman" w:cs="Times New Roman"/>
          <w:szCs w:val="24"/>
        </w:rPr>
        <w:t>άχαρης,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πληρωθούν</w:t>
      </w:r>
      <w:r>
        <w:rPr>
          <w:rFonts w:eastAsia="Times New Roman" w:cs="Times New Roman"/>
          <w:szCs w:val="24"/>
        </w:rPr>
        <w:t xml:space="preserve"> </w:t>
      </w:r>
      <w:r>
        <w:rPr>
          <w:rFonts w:eastAsia="Times New Roman" w:cs="Times New Roman"/>
          <w:szCs w:val="24"/>
        </w:rPr>
        <w:t>επιτέλους</w:t>
      </w:r>
      <w:r>
        <w:rPr>
          <w:rFonts w:eastAsia="Times New Roman" w:cs="Times New Roman"/>
          <w:szCs w:val="24"/>
        </w:rPr>
        <w:t xml:space="preserve"> </w:t>
      </w:r>
      <w:r>
        <w:rPr>
          <w:rFonts w:eastAsia="Times New Roman" w:cs="Times New Roman"/>
          <w:szCs w:val="24"/>
        </w:rPr>
        <w:t>σήμερα-</w:t>
      </w:r>
      <w:r>
        <w:rPr>
          <w:rFonts w:eastAsia="Times New Roman" w:cs="Times New Roman"/>
          <w:szCs w:val="24"/>
        </w:rPr>
        <w:t xml:space="preserve"> </w:t>
      </w:r>
      <w:r>
        <w:rPr>
          <w:rFonts w:eastAsia="Times New Roman" w:cs="Times New Roman"/>
          <w:szCs w:val="24"/>
        </w:rPr>
        <w:t>αύριο</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proofErr w:type="spellStart"/>
      <w:r>
        <w:rPr>
          <w:rFonts w:eastAsia="Times New Roman" w:cs="Times New Roman"/>
          <w:szCs w:val="24"/>
        </w:rPr>
        <w:t>τευτλοπαραγωγοί</w:t>
      </w:r>
      <w:proofErr w:type="spellEnd"/>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περσινή</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παραγωγή;</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μέτρα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πάρετε,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μην</w:t>
      </w:r>
      <w:r>
        <w:rPr>
          <w:rFonts w:eastAsia="Times New Roman" w:cs="Times New Roman"/>
          <w:szCs w:val="24"/>
        </w:rPr>
        <w:t xml:space="preserve"> </w:t>
      </w:r>
      <w:r>
        <w:rPr>
          <w:rFonts w:eastAsia="Times New Roman" w:cs="Times New Roman"/>
          <w:szCs w:val="24"/>
        </w:rPr>
        <w:t>εκποιηθούν</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εργοστάσια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βρίσκονται</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Σερβία,</w:t>
      </w:r>
      <w:r>
        <w:rPr>
          <w:rFonts w:eastAsia="Times New Roman" w:cs="Times New Roman"/>
          <w:szCs w:val="24"/>
        </w:rPr>
        <w:t xml:space="preserve"> </w:t>
      </w:r>
      <w:r>
        <w:rPr>
          <w:rFonts w:eastAsia="Times New Roman" w:cs="Times New Roman"/>
          <w:szCs w:val="24"/>
        </w:rPr>
        <w:t>ιδιοκτησίας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bCs/>
          <w:szCs w:val="24"/>
        </w:rPr>
        <w:t>«</w:t>
      </w:r>
      <w:r>
        <w:rPr>
          <w:rFonts w:eastAsia="Times New Roman" w:cs="Times New Roman"/>
          <w:szCs w:val="24"/>
        </w:rPr>
        <w:t xml:space="preserve">ΕΛΛΗΝΙΚΗΣ </w:t>
      </w:r>
      <w:r>
        <w:rPr>
          <w:rFonts w:eastAsia="Times New Roman" w:cs="Times New Roman"/>
          <w:bCs/>
          <w:szCs w:val="24"/>
        </w:rPr>
        <w:t>ΒΙΟΜΗΧΑΝΙΑΣ ΖΑΧΑΡΗΣ»</w:t>
      </w:r>
      <w:r>
        <w:rPr>
          <w:rFonts w:eastAsia="Times New Roman" w:cs="Times New Roman"/>
          <w:szCs w:val="24"/>
        </w:rPr>
        <w:t>;</w:t>
      </w:r>
    </w:p>
    <w:p w14:paraId="076E7CC7"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τέλος</w:t>
      </w:r>
      <w:r>
        <w:rPr>
          <w:rFonts w:eastAsia="Times New Roman" w:cs="Times New Roman"/>
          <w:szCs w:val="24"/>
        </w:rPr>
        <w:t xml:space="preserve"> </w:t>
      </w:r>
      <w:r>
        <w:rPr>
          <w:rFonts w:eastAsia="Times New Roman" w:cs="Times New Roman"/>
          <w:szCs w:val="24"/>
        </w:rPr>
        <w:t>πάντων,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πείτε</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πρόγραμμα</w:t>
      </w:r>
      <w:r>
        <w:rPr>
          <w:rFonts w:eastAsia="Times New Roman" w:cs="Times New Roman"/>
          <w:szCs w:val="24"/>
        </w:rPr>
        <w:t xml:space="preserve"> </w:t>
      </w:r>
      <w:r>
        <w:rPr>
          <w:rFonts w:eastAsia="Times New Roman" w:cs="Times New Roman"/>
          <w:szCs w:val="24"/>
        </w:rPr>
        <w:t>σκέφτεστε,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αναπτυχθεί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παραγωγή</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ζάχαρης</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παραγωγή,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παρελθόν</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αποδείξει</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τεράστιες</w:t>
      </w:r>
      <w:r>
        <w:rPr>
          <w:rFonts w:eastAsia="Times New Roman" w:cs="Times New Roman"/>
          <w:szCs w:val="24"/>
        </w:rPr>
        <w:t xml:space="preserve"> </w:t>
      </w:r>
      <w:r>
        <w:rPr>
          <w:rFonts w:eastAsia="Times New Roman" w:cs="Times New Roman"/>
          <w:szCs w:val="24"/>
        </w:rPr>
        <w:t>δυνατότητές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p>
    <w:p w14:paraId="076E7CC8"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w:t>
      </w:r>
    </w:p>
    <w:p w14:paraId="076E7CC9"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lastRenderedPageBreak/>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Δελή.</w:t>
      </w:r>
      <w:r>
        <w:rPr>
          <w:rFonts w:eastAsia="Times New Roman" w:cs="Times New Roman"/>
          <w:szCs w:val="24"/>
        </w:rPr>
        <w:t xml:space="preserve"> </w:t>
      </w:r>
    </w:p>
    <w:p w14:paraId="076E7CCA"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p>
    <w:p w14:paraId="076E7CCB"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ΣΤΑΘΑΚΗΣ</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Οικονομίας,</w:t>
      </w:r>
      <w:r>
        <w:rPr>
          <w:rFonts w:eastAsia="Times New Roman" w:cs="Times New Roman"/>
          <w:b/>
          <w:szCs w:val="24"/>
        </w:rPr>
        <w:t xml:space="preserve"> </w:t>
      </w:r>
      <w:r>
        <w:rPr>
          <w:rFonts w:eastAsia="Times New Roman" w:cs="Times New Roman"/>
          <w:b/>
          <w:szCs w:val="24"/>
        </w:rPr>
        <w:t>Ανάπτυξης</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Τουρισμού):</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υπενθυμίσω</w:t>
      </w:r>
      <w:r>
        <w:rPr>
          <w:rFonts w:eastAsia="Times New Roman" w:cs="Times New Roman"/>
          <w:szCs w:val="24"/>
        </w:rPr>
        <w:t xml:space="preserve"> </w:t>
      </w:r>
      <w:r>
        <w:rPr>
          <w:rFonts w:eastAsia="Times New Roman" w:cs="Times New Roman"/>
          <w:szCs w:val="24"/>
        </w:rPr>
        <w:t>ευθύς</w:t>
      </w:r>
      <w:r>
        <w:rPr>
          <w:rFonts w:eastAsia="Times New Roman" w:cs="Times New Roman"/>
          <w:szCs w:val="24"/>
        </w:rPr>
        <w:t xml:space="preserve"> </w:t>
      </w:r>
      <w:r>
        <w:rPr>
          <w:rFonts w:eastAsia="Times New Roman" w:cs="Times New Roman"/>
          <w:szCs w:val="24"/>
        </w:rPr>
        <w:t>εξ</w:t>
      </w:r>
      <w:r>
        <w:rPr>
          <w:rFonts w:eastAsia="Times New Roman" w:cs="Times New Roman"/>
          <w:szCs w:val="24"/>
        </w:rPr>
        <w:t xml:space="preserve"> </w:t>
      </w:r>
      <w:r>
        <w:rPr>
          <w:rFonts w:eastAsia="Times New Roman" w:cs="Times New Roman"/>
          <w:szCs w:val="24"/>
        </w:rPr>
        <w:t>αρχής</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παρούσα</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κληρονόμησε</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κατάσταση,</w:t>
      </w:r>
      <w:r>
        <w:rPr>
          <w:rFonts w:eastAsia="Times New Roman" w:cs="Times New Roman"/>
          <w:szCs w:val="24"/>
        </w:rPr>
        <w:t xml:space="preserve"> </w:t>
      </w:r>
      <w:r>
        <w:rPr>
          <w:rFonts w:eastAsia="Times New Roman" w:cs="Times New Roman"/>
          <w:szCs w:val="24"/>
        </w:rPr>
        <w:t>όπου</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εργοστάσια</w:t>
      </w:r>
      <w:r>
        <w:rPr>
          <w:rFonts w:eastAsia="Times New Roman" w:cs="Times New Roman"/>
          <w:szCs w:val="24"/>
        </w:rPr>
        <w:t xml:space="preserve"> </w:t>
      </w:r>
      <w:r>
        <w:rPr>
          <w:rFonts w:eastAsia="Times New Roman" w:cs="Times New Roman"/>
          <w:szCs w:val="24"/>
        </w:rPr>
        <w:t>ζάχαρης</w:t>
      </w:r>
      <w:r>
        <w:rPr>
          <w:rFonts w:eastAsia="Times New Roman" w:cs="Times New Roman"/>
          <w:szCs w:val="24"/>
        </w:rPr>
        <w:t xml:space="preserve"> </w:t>
      </w:r>
      <w:r>
        <w:rPr>
          <w:rFonts w:eastAsia="Times New Roman" w:cs="Times New Roman"/>
          <w:szCs w:val="24"/>
        </w:rPr>
        <w:t>πρακτικά</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κλειστά.</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υπήρχε</w:t>
      </w:r>
      <w:r>
        <w:rPr>
          <w:rFonts w:eastAsia="Times New Roman" w:cs="Times New Roman"/>
          <w:szCs w:val="24"/>
        </w:rPr>
        <w:t xml:space="preserve"> </w:t>
      </w:r>
      <w:r>
        <w:rPr>
          <w:rFonts w:eastAsia="Times New Roman" w:cs="Times New Roman"/>
          <w:szCs w:val="24"/>
        </w:rPr>
        <w:t>κανένας</w:t>
      </w:r>
      <w:r>
        <w:rPr>
          <w:rFonts w:eastAsia="Times New Roman" w:cs="Times New Roman"/>
          <w:szCs w:val="24"/>
        </w:rPr>
        <w:t xml:space="preserve"> </w:t>
      </w:r>
      <w:r>
        <w:rPr>
          <w:rFonts w:eastAsia="Times New Roman" w:cs="Times New Roman"/>
          <w:szCs w:val="24"/>
        </w:rPr>
        <w:t>τρόπος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λειτουργήσουν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δώσαμε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δίνουμε</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μάχη,</w:t>
      </w:r>
      <w:r>
        <w:rPr>
          <w:rFonts w:eastAsia="Times New Roman" w:cs="Times New Roman"/>
          <w:szCs w:val="24"/>
        </w:rPr>
        <w:t xml:space="preserve"> </w:t>
      </w:r>
      <w:r>
        <w:rPr>
          <w:rFonts w:eastAsia="Times New Roman" w:cs="Times New Roman"/>
          <w:szCs w:val="24"/>
        </w:rPr>
        <w:t>προκειμένου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αποκατασταθεί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εξυγίανση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λειτουργία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συγκεκριμένης</w:t>
      </w:r>
      <w:r>
        <w:rPr>
          <w:rFonts w:eastAsia="Times New Roman" w:cs="Times New Roman"/>
          <w:szCs w:val="24"/>
        </w:rPr>
        <w:t xml:space="preserve"> </w:t>
      </w:r>
      <w:r>
        <w:rPr>
          <w:rFonts w:eastAsia="Times New Roman" w:cs="Times New Roman"/>
          <w:szCs w:val="24"/>
        </w:rPr>
        <w:t>επιχείρησης,</w:t>
      </w:r>
      <w:r>
        <w:rPr>
          <w:rFonts w:eastAsia="Times New Roman" w:cs="Times New Roman"/>
          <w:szCs w:val="24"/>
        </w:rPr>
        <w:t xml:space="preserve"> </w:t>
      </w:r>
      <w:r>
        <w:rPr>
          <w:rFonts w:eastAsia="Times New Roman" w:cs="Times New Roman"/>
          <w:szCs w:val="24"/>
        </w:rPr>
        <w:t>προκειμένου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lastRenderedPageBreak/>
        <w:t>διασφαλιστούν</w:t>
      </w:r>
      <w:r>
        <w:rPr>
          <w:rFonts w:eastAsia="Times New Roman" w:cs="Times New Roman"/>
          <w:szCs w:val="24"/>
        </w:rPr>
        <w:t xml:space="preserve"> </w:t>
      </w:r>
      <w:r>
        <w:rPr>
          <w:rFonts w:eastAsia="Times New Roman" w:cs="Times New Roman"/>
          <w:szCs w:val="24"/>
        </w:rPr>
        <w:t>μεσοπρόθεσμα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συνέχιση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παραγωγής</w:t>
      </w:r>
      <w:r>
        <w:rPr>
          <w:rFonts w:eastAsia="Times New Roman" w:cs="Times New Roman"/>
          <w:szCs w:val="24"/>
        </w:rPr>
        <w:t xml:space="preserve"> </w:t>
      </w:r>
      <w:r>
        <w:rPr>
          <w:rFonts w:eastAsia="Times New Roman" w:cs="Times New Roman"/>
          <w:szCs w:val="24"/>
        </w:rPr>
        <w:t>τεύτλων</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Ελλάδα.</w:t>
      </w:r>
      <w:r>
        <w:rPr>
          <w:rFonts w:eastAsia="Times New Roman" w:cs="Times New Roman"/>
          <w:szCs w:val="24"/>
        </w:rPr>
        <w:t xml:space="preserve"> </w:t>
      </w:r>
    </w:p>
    <w:p w14:paraId="076E7CCC"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Επιτρέψτε</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θυμίσω</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κάναμε</w:t>
      </w:r>
      <w:r>
        <w:rPr>
          <w:rFonts w:eastAsia="Times New Roman" w:cs="Times New Roman"/>
          <w:szCs w:val="24"/>
        </w:rPr>
        <w:t xml:space="preserve"> </w:t>
      </w:r>
      <w:r>
        <w:rPr>
          <w:rFonts w:eastAsia="Times New Roman" w:cs="Times New Roman"/>
          <w:szCs w:val="24"/>
        </w:rPr>
        <w:t>πέρσι,</w:t>
      </w:r>
      <w:r>
        <w:rPr>
          <w:rFonts w:eastAsia="Times New Roman" w:cs="Times New Roman"/>
          <w:szCs w:val="24"/>
        </w:rPr>
        <w:t xml:space="preserve"> </w:t>
      </w:r>
      <w:r>
        <w:rPr>
          <w:rFonts w:eastAsia="Times New Roman" w:cs="Times New Roman"/>
          <w:szCs w:val="24"/>
        </w:rPr>
        <w:t>μόλις</w:t>
      </w:r>
      <w:r>
        <w:rPr>
          <w:rFonts w:eastAsia="Times New Roman" w:cs="Times New Roman"/>
          <w:szCs w:val="24"/>
        </w:rPr>
        <w:t xml:space="preserve"> </w:t>
      </w:r>
      <w:r>
        <w:rPr>
          <w:rFonts w:eastAsia="Times New Roman" w:cs="Times New Roman"/>
          <w:szCs w:val="24"/>
        </w:rPr>
        <w:t>αναλάβαμε.</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υπενθυμίζω</w:t>
      </w:r>
      <w:r>
        <w:rPr>
          <w:rFonts w:eastAsia="Times New Roman" w:cs="Times New Roman"/>
          <w:szCs w:val="24"/>
        </w:rPr>
        <w:t xml:space="preserve">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πρόβλημα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συσσωρευμένο</w:t>
      </w:r>
      <w:r>
        <w:rPr>
          <w:rFonts w:eastAsia="Times New Roman" w:cs="Times New Roman"/>
          <w:szCs w:val="24"/>
        </w:rPr>
        <w:t xml:space="preserve"> </w:t>
      </w:r>
      <w:r>
        <w:rPr>
          <w:rFonts w:eastAsia="Times New Roman" w:cs="Times New Roman"/>
          <w:szCs w:val="24"/>
        </w:rPr>
        <w:t>πολλά</w:t>
      </w:r>
      <w:r>
        <w:rPr>
          <w:rFonts w:eastAsia="Times New Roman" w:cs="Times New Roman"/>
          <w:szCs w:val="24"/>
        </w:rPr>
        <w:t xml:space="preserve"> </w:t>
      </w:r>
      <w:r>
        <w:rPr>
          <w:rFonts w:eastAsia="Times New Roman" w:cs="Times New Roman"/>
          <w:szCs w:val="24"/>
        </w:rPr>
        <w:t>χρόνια.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πρόβλημα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w:t>
      </w:r>
      <w:r>
        <w:rPr>
          <w:rFonts w:eastAsia="Times New Roman" w:cs="Times New Roman"/>
          <w:szCs w:val="24"/>
        </w:rPr>
        <w:t>ιομηχανίας</w:t>
      </w:r>
      <w:r>
        <w:rPr>
          <w:rFonts w:eastAsia="Times New Roman" w:cs="Times New Roman"/>
          <w:szCs w:val="24"/>
        </w:rPr>
        <w:t xml:space="preserve"> </w:t>
      </w:r>
      <w:r>
        <w:rPr>
          <w:rFonts w:eastAsia="Times New Roman" w:cs="Times New Roman"/>
          <w:szCs w:val="24"/>
        </w:rPr>
        <w:t>ζ</w:t>
      </w:r>
      <w:r>
        <w:rPr>
          <w:rFonts w:eastAsia="Times New Roman" w:cs="Times New Roman"/>
          <w:szCs w:val="24"/>
        </w:rPr>
        <w:t>άχαρης,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αποτελούσε</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εξοχήν</w:t>
      </w:r>
      <w:r>
        <w:rPr>
          <w:rFonts w:eastAsia="Times New Roman" w:cs="Times New Roman"/>
          <w:szCs w:val="24"/>
        </w:rPr>
        <w:t xml:space="preserve"> </w:t>
      </w:r>
      <w:r>
        <w:rPr>
          <w:rFonts w:eastAsia="Times New Roman" w:cs="Times New Roman"/>
          <w:szCs w:val="24"/>
        </w:rPr>
        <w:t>παράδειγμα</w:t>
      </w:r>
      <w:r>
        <w:rPr>
          <w:rFonts w:eastAsia="Times New Roman" w:cs="Times New Roman"/>
          <w:szCs w:val="24"/>
        </w:rPr>
        <w:t xml:space="preserve"> </w:t>
      </w:r>
      <w:r>
        <w:rPr>
          <w:rFonts w:eastAsia="Times New Roman" w:cs="Times New Roman"/>
          <w:szCs w:val="24"/>
        </w:rPr>
        <w:t>πολιτικών</w:t>
      </w:r>
      <w:r>
        <w:rPr>
          <w:rFonts w:eastAsia="Times New Roman" w:cs="Times New Roman"/>
          <w:szCs w:val="24"/>
        </w:rPr>
        <w:t xml:space="preserve"> </w:t>
      </w:r>
      <w:r>
        <w:rPr>
          <w:rFonts w:eastAsia="Times New Roman" w:cs="Times New Roman"/>
          <w:szCs w:val="24"/>
        </w:rPr>
        <w:t>διαμεσολαβήσεων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ανορθολογικής</w:t>
      </w:r>
      <w:r>
        <w:rPr>
          <w:rFonts w:eastAsia="Times New Roman" w:cs="Times New Roman"/>
          <w:szCs w:val="24"/>
        </w:rPr>
        <w:t xml:space="preserve"> </w:t>
      </w:r>
      <w:r>
        <w:rPr>
          <w:rFonts w:eastAsia="Times New Roman" w:cs="Times New Roman"/>
          <w:szCs w:val="24"/>
        </w:rPr>
        <w:t>λειτουργίας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πολλές</w:t>
      </w:r>
      <w:r>
        <w:rPr>
          <w:rFonts w:eastAsia="Times New Roman" w:cs="Times New Roman"/>
          <w:szCs w:val="24"/>
        </w:rPr>
        <w:t xml:space="preserve"> </w:t>
      </w:r>
      <w:r>
        <w:rPr>
          <w:rFonts w:eastAsia="Times New Roman" w:cs="Times New Roman"/>
          <w:szCs w:val="24"/>
        </w:rPr>
        <w:t>δεκαετίες,</w:t>
      </w:r>
      <w:r>
        <w:rPr>
          <w:rFonts w:eastAsia="Times New Roman" w:cs="Times New Roman"/>
          <w:szCs w:val="24"/>
        </w:rPr>
        <w:t xml:space="preserve"> </w:t>
      </w:r>
      <w:r>
        <w:rPr>
          <w:rFonts w:eastAsia="Times New Roman" w:cs="Times New Roman"/>
          <w:szCs w:val="24"/>
        </w:rPr>
        <w:t>δημιούργησε</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βαθιά</w:t>
      </w:r>
      <w:r>
        <w:rPr>
          <w:rFonts w:eastAsia="Times New Roman" w:cs="Times New Roman"/>
          <w:szCs w:val="24"/>
        </w:rPr>
        <w:t xml:space="preserve"> </w:t>
      </w:r>
      <w:r>
        <w:rPr>
          <w:rFonts w:eastAsia="Times New Roman" w:cs="Times New Roman"/>
          <w:szCs w:val="24"/>
        </w:rPr>
        <w:t>υπερχρεωμένη</w:t>
      </w:r>
      <w:r>
        <w:rPr>
          <w:rFonts w:eastAsia="Times New Roman" w:cs="Times New Roman"/>
          <w:szCs w:val="24"/>
        </w:rPr>
        <w:t xml:space="preserve"> </w:t>
      </w:r>
      <w:r>
        <w:rPr>
          <w:rFonts w:eastAsia="Times New Roman" w:cs="Times New Roman"/>
          <w:szCs w:val="24"/>
        </w:rPr>
        <w:t>επιχείρηση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διογκώθηκε</w:t>
      </w:r>
      <w:r>
        <w:rPr>
          <w:rFonts w:eastAsia="Times New Roman" w:cs="Times New Roman"/>
          <w:szCs w:val="24"/>
        </w:rPr>
        <w:t xml:space="preserve"> </w:t>
      </w:r>
      <w:r>
        <w:rPr>
          <w:rFonts w:eastAsia="Times New Roman" w:cs="Times New Roman"/>
          <w:szCs w:val="24"/>
        </w:rPr>
        <w:t>περαιτέρω</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πώληση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ΑΤΕ</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Τράπεζα</w:t>
      </w:r>
      <w:r>
        <w:rPr>
          <w:rFonts w:eastAsia="Times New Roman" w:cs="Times New Roman"/>
          <w:szCs w:val="24"/>
        </w:rPr>
        <w:t xml:space="preserve"> </w:t>
      </w:r>
      <w:r>
        <w:rPr>
          <w:rFonts w:eastAsia="Times New Roman" w:cs="Times New Roman"/>
          <w:szCs w:val="24"/>
        </w:rPr>
        <w:t>Πειραιώς,</w:t>
      </w:r>
      <w:r>
        <w:rPr>
          <w:rFonts w:eastAsia="Times New Roman" w:cs="Times New Roman"/>
          <w:szCs w:val="24"/>
        </w:rPr>
        <w:t xml:space="preserve"> </w:t>
      </w:r>
      <w:r>
        <w:rPr>
          <w:rFonts w:eastAsia="Times New Roman" w:cs="Times New Roman"/>
          <w:szCs w:val="24"/>
        </w:rPr>
        <w:t>καθώς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ιδιοκτήτης,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εκκαθαριστής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ΑΤΕ</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διαφορετικός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μοναδικό</w:t>
      </w:r>
      <w:r>
        <w:rPr>
          <w:rFonts w:eastAsia="Times New Roman" w:cs="Times New Roman"/>
          <w:szCs w:val="24"/>
        </w:rPr>
        <w:t xml:space="preserve"> </w:t>
      </w:r>
      <w:r>
        <w:rPr>
          <w:rFonts w:eastAsia="Times New Roman" w:cs="Times New Roman"/>
          <w:szCs w:val="24"/>
        </w:rPr>
        <w:t>πιστωτή</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Τράπεζα</w:t>
      </w:r>
      <w:r>
        <w:rPr>
          <w:rFonts w:eastAsia="Times New Roman" w:cs="Times New Roman"/>
          <w:szCs w:val="24"/>
        </w:rPr>
        <w:t xml:space="preserve"> </w:t>
      </w:r>
      <w:r>
        <w:rPr>
          <w:rFonts w:eastAsia="Times New Roman" w:cs="Times New Roman"/>
          <w:szCs w:val="24"/>
        </w:rPr>
        <w:t>Πειραιώς.</w:t>
      </w:r>
      <w:r>
        <w:rPr>
          <w:rFonts w:eastAsia="Times New Roman" w:cs="Times New Roman"/>
          <w:szCs w:val="24"/>
        </w:rPr>
        <w:t xml:space="preserve"> </w:t>
      </w:r>
    </w:p>
    <w:p w14:paraId="076E7CCD"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Πέρσι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κάναμε</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ξαναβάλουμε</w:t>
      </w:r>
      <w:r>
        <w:rPr>
          <w:rFonts w:eastAsia="Times New Roman" w:cs="Times New Roman"/>
          <w:szCs w:val="24"/>
        </w:rPr>
        <w:t xml:space="preserve"> </w:t>
      </w:r>
      <w:r>
        <w:rPr>
          <w:rFonts w:eastAsia="Times New Roman" w:cs="Times New Roman"/>
          <w:szCs w:val="24"/>
        </w:rPr>
        <w:t>μπρος</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βιομηχανία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αυξάνοντας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μετοχικό</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κεφάλαιο</w:t>
      </w:r>
      <w:r>
        <w:rPr>
          <w:rFonts w:eastAsia="Times New Roman" w:cs="Times New Roman"/>
          <w:szCs w:val="24"/>
        </w:rPr>
        <w:t xml:space="preserve"> </w:t>
      </w:r>
      <w:r>
        <w:rPr>
          <w:rFonts w:eastAsia="Times New Roman" w:cs="Times New Roman"/>
          <w:szCs w:val="24"/>
        </w:rPr>
        <w:t>κατά</w:t>
      </w:r>
      <w:r>
        <w:rPr>
          <w:rFonts w:eastAsia="Times New Roman" w:cs="Times New Roman"/>
          <w:szCs w:val="24"/>
        </w:rPr>
        <w:t xml:space="preserve"> </w:t>
      </w:r>
      <w:r>
        <w:rPr>
          <w:rFonts w:eastAsia="Times New Roman" w:cs="Times New Roman"/>
          <w:szCs w:val="24"/>
        </w:rPr>
        <w:t>30</w:t>
      </w:r>
      <w:r>
        <w:rPr>
          <w:rFonts w:eastAsia="Times New Roman" w:cs="Times New Roman"/>
          <w:szCs w:val="24"/>
        </w:rPr>
        <w:t xml:space="preserve"> </w:t>
      </w:r>
      <w:r>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t>ευρώ.</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κάλυψε</w:t>
      </w:r>
      <w:r>
        <w:rPr>
          <w:rFonts w:eastAsia="Times New Roman" w:cs="Times New Roman"/>
          <w:szCs w:val="24"/>
        </w:rPr>
        <w:t xml:space="preserve"> </w:t>
      </w:r>
      <w:r>
        <w:rPr>
          <w:rFonts w:eastAsia="Times New Roman" w:cs="Times New Roman"/>
          <w:szCs w:val="24"/>
        </w:rPr>
        <w:t>μερικά</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συσσωρευμένα</w:t>
      </w:r>
      <w:r>
        <w:rPr>
          <w:rFonts w:eastAsia="Times New Roman" w:cs="Times New Roman"/>
          <w:szCs w:val="24"/>
        </w:rPr>
        <w:t xml:space="preserve"> </w:t>
      </w:r>
      <w:r>
        <w:rPr>
          <w:rFonts w:eastAsia="Times New Roman" w:cs="Times New Roman"/>
          <w:szCs w:val="24"/>
        </w:rPr>
        <w:t>χρέη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επιχείρησης</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προμηθευτές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άλλες</w:t>
      </w:r>
      <w:r>
        <w:rPr>
          <w:rFonts w:eastAsia="Times New Roman" w:cs="Times New Roman"/>
          <w:szCs w:val="24"/>
        </w:rPr>
        <w:t xml:space="preserve"> </w:t>
      </w:r>
      <w:r>
        <w:rPr>
          <w:rFonts w:eastAsia="Times New Roman" w:cs="Times New Roman"/>
          <w:szCs w:val="24"/>
        </w:rPr>
        <w:t>λειτουργικές</w:t>
      </w:r>
      <w:r>
        <w:rPr>
          <w:rFonts w:eastAsia="Times New Roman" w:cs="Times New Roman"/>
          <w:szCs w:val="24"/>
        </w:rPr>
        <w:t xml:space="preserve"> </w:t>
      </w:r>
      <w:r>
        <w:rPr>
          <w:rFonts w:eastAsia="Times New Roman" w:cs="Times New Roman"/>
          <w:szCs w:val="24"/>
        </w:rPr>
        <w:t>ανάγκες,</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προφανώς</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μπορούσε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συνεχιστεί,</w:t>
      </w:r>
      <w:r>
        <w:rPr>
          <w:rFonts w:eastAsia="Times New Roman" w:cs="Times New Roman"/>
          <w:szCs w:val="24"/>
        </w:rPr>
        <w:t xml:space="preserve"> </w:t>
      </w:r>
      <w:r>
        <w:rPr>
          <w:rFonts w:eastAsia="Times New Roman" w:cs="Times New Roman"/>
          <w:szCs w:val="24"/>
        </w:rPr>
        <w:t>παρά</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βρισκόταν</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βιώσιμη</w:t>
      </w:r>
      <w:r>
        <w:rPr>
          <w:rFonts w:eastAsia="Times New Roman" w:cs="Times New Roman"/>
          <w:szCs w:val="24"/>
        </w:rPr>
        <w:t xml:space="preserve"> </w:t>
      </w:r>
      <w:r>
        <w:rPr>
          <w:rFonts w:eastAsia="Times New Roman" w:cs="Times New Roman"/>
          <w:szCs w:val="24"/>
        </w:rPr>
        <w:t>λύση.</w:t>
      </w:r>
      <w:r>
        <w:rPr>
          <w:rFonts w:eastAsia="Times New Roman" w:cs="Times New Roman"/>
          <w:szCs w:val="24"/>
        </w:rPr>
        <w:t xml:space="preserve"> </w:t>
      </w:r>
    </w:p>
    <w:p w14:paraId="076E7CCE"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w:t>
      </w:r>
      <w:r>
        <w:rPr>
          <w:rFonts w:eastAsia="Times New Roman" w:cs="Times New Roman"/>
          <w:szCs w:val="24"/>
        </w:rPr>
        <w:t>σημείο</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κτυπάει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κουδούνι</w:t>
      </w:r>
      <w:r>
        <w:rPr>
          <w:rFonts w:eastAsia="Times New Roman" w:cs="Times New Roman"/>
          <w:szCs w:val="24"/>
        </w:rPr>
        <w:t xml:space="preserve"> </w:t>
      </w:r>
      <w:r>
        <w:rPr>
          <w:rFonts w:eastAsia="Times New Roman" w:cs="Times New Roman"/>
          <w:szCs w:val="24"/>
        </w:rPr>
        <w:t>λήξεως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χρόνου</w:t>
      </w:r>
      <w:r>
        <w:rPr>
          <w:rFonts w:eastAsia="Times New Roman" w:cs="Times New Roman"/>
          <w:szCs w:val="24"/>
        </w:rPr>
        <w:t xml:space="preserve"> </w:t>
      </w:r>
      <w:r>
        <w:rPr>
          <w:rFonts w:eastAsia="Times New Roman" w:cs="Times New Roman"/>
          <w:szCs w:val="24"/>
        </w:rPr>
        <w:t>ομιλίας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 xml:space="preserve">κυρίου </w:t>
      </w:r>
      <w:r>
        <w:rPr>
          <w:rFonts w:eastAsia="Times New Roman" w:cs="Times New Roman"/>
          <w:szCs w:val="24"/>
        </w:rPr>
        <w:t>Υπουργού</w:t>
      </w:r>
      <w:r>
        <w:rPr>
          <w:rFonts w:eastAsia="Times New Roman" w:cs="Times New Roman"/>
          <w:szCs w:val="24"/>
        </w:rPr>
        <w:t>)</w:t>
      </w:r>
    </w:p>
    <w:p w14:paraId="076E7CCF"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Υπενθυμίζω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σχέδιο,</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στιγμή</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συμφωνία</w:t>
      </w:r>
      <w:r>
        <w:rPr>
          <w:rFonts w:eastAsia="Times New Roman" w:cs="Times New Roman"/>
          <w:szCs w:val="24"/>
        </w:rPr>
        <w:t xml:space="preserve"> </w:t>
      </w:r>
      <w:r>
        <w:rPr>
          <w:rFonts w:eastAsia="Times New Roman" w:cs="Times New Roman"/>
          <w:szCs w:val="24"/>
        </w:rPr>
        <w:t>ανάμεσα</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Τράπεζα</w:t>
      </w:r>
      <w:r>
        <w:rPr>
          <w:rFonts w:eastAsia="Times New Roman" w:cs="Times New Roman"/>
          <w:szCs w:val="24"/>
        </w:rPr>
        <w:t xml:space="preserve"> </w:t>
      </w:r>
      <w:r>
        <w:rPr>
          <w:rFonts w:eastAsia="Times New Roman" w:cs="Times New Roman"/>
          <w:szCs w:val="24"/>
        </w:rPr>
        <w:t>Πειραιώς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ν</w:t>
      </w:r>
      <w:r>
        <w:rPr>
          <w:rFonts w:eastAsia="Times New Roman" w:cs="Times New Roman"/>
          <w:szCs w:val="24"/>
        </w:rPr>
        <w:t xml:space="preserve"> </w:t>
      </w:r>
      <w:r>
        <w:rPr>
          <w:rFonts w:eastAsia="Times New Roman" w:cs="Times New Roman"/>
          <w:bCs/>
          <w:szCs w:val="24"/>
        </w:rPr>
        <w:t>«</w:t>
      </w:r>
      <w:r>
        <w:rPr>
          <w:rFonts w:eastAsia="Times New Roman" w:cs="Times New Roman"/>
          <w:szCs w:val="24"/>
        </w:rPr>
        <w:t xml:space="preserve">ΕΛΛΗΝΙΚΗ </w:t>
      </w:r>
      <w:r>
        <w:rPr>
          <w:rFonts w:eastAsia="Times New Roman" w:cs="Times New Roman"/>
          <w:bCs/>
          <w:szCs w:val="24"/>
        </w:rPr>
        <w:t xml:space="preserve">ΒΙΟΜΗΧΑΝΙΑ ΖΑΧΑΡΗΣ» </w:t>
      </w:r>
      <w:r>
        <w:rPr>
          <w:rFonts w:eastAsia="Times New Roman" w:cs="Times New Roman"/>
          <w:szCs w:val="24"/>
        </w:rPr>
        <w:t>λέει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εξής</w:t>
      </w:r>
      <w:r>
        <w:rPr>
          <w:rFonts w:eastAsia="Times New Roman" w:cs="Times New Roman"/>
          <w:szCs w:val="24"/>
        </w:rPr>
        <w:t xml:space="preserve"> </w:t>
      </w:r>
      <w:r>
        <w:rPr>
          <w:rFonts w:eastAsia="Times New Roman" w:cs="Times New Roman"/>
          <w:szCs w:val="24"/>
        </w:rPr>
        <w:t>απλό:</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εταιρεία</w:t>
      </w:r>
      <w:r>
        <w:rPr>
          <w:rFonts w:eastAsia="Times New Roman" w:cs="Times New Roman"/>
          <w:szCs w:val="24"/>
        </w:rPr>
        <w:t xml:space="preserve"> </w:t>
      </w:r>
      <w:r>
        <w:rPr>
          <w:rFonts w:eastAsia="Times New Roman" w:cs="Times New Roman"/>
          <w:szCs w:val="24"/>
        </w:rPr>
        <w:t>χρωστάει</w:t>
      </w:r>
      <w:r>
        <w:rPr>
          <w:rFonts w:eastAsia="Times New Roman" w:cs="Times New Roman"/>
          <w:szCs w:val="24"/>
        </w:rPr>
        <w:t xml:space="preserve"> </w:t>
      </w:r>
      <w:r>
        <w:rPr>
          <w:rFonts w:eastAsia="Times New Roman" w:cs="Times New Roman"/>
          <w:szCs w:val="24"/>
        </w:rPr>
        <w:t>150</w:t>
      </w:r>
      <w:r>
        <w:rPr>
          <w:rFonts w:eastAsia="Times New Roman" w:cs="Times New Roman"/>
          <w:szCs w:val="24"/>
        </w:rPr>
        <w:t xml:space="preserve"> </w:t>
      </w:r>
      <w:r>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προφανώς</w:t>
      </w:r>
      <w:r>
        <w:rPr>
          <w:rFonts w:eastAsia="Times New Roman" w:cs="Times New Roman"/>
          <w:szCs w:val="24"/>
        </w:rPr>
        <w:t xml:space="preserve"> </w:t>
      </w:r>
      <w:r>
        <w:rPr>
          <w:rFonts w:eastAsia="Times New Roman" w:cs="Times New Roman"/>
          <w:szCs w:val="24"/>
        </w:rPr>
        <w:t>υπό</w:t>
      </w:r>
      <w:r>
        <w:rPr>
          <w:rFonts w:eastAsia="Times New Roman" w:cs="Times New Roman"/>
          <w:szCs w:val="24"/>
        </w:rPr>
        <w:t xml:space="preserve"> </w:t>
      </w:r>
      <w:r>
        <w:rPr>
          <w:rFonts w:eastAsia="Times New Roman" w:cs="Times New Roman"/>
          <w:szCs w:val="24"/>
        </w:rPr>
        <w:t>οποιεσδήποτε</w:t>
      </w:r>
      <w:r>
        <w:rPr>
          <w:rFonts w:eastAsia="Times New Roman" w:cs="Times New Roman"/>
          <w:szCs w:val="24"/>
        </w:rPr>
        <w:t xml:space="preserve"> </w:t>
      </w:r>
      <w:r>
        <w:rPr>
          <w:rFonts w:eastAsia="Times New Roman" w:cs="Times New Roman"/>
          <w:szCs w:val="24"/>
        </w:rPr>
        <w:t>συνθήκες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εξυπηρετήσει.</w:t>
      </w:r>
      <w:r>
        <w:rPr>
          <w:rFonts w:eastAsia="Times New Roman" w:cs="Times New Roman"/>
          <w:szCs w:val="24"/>
        </w:rPr>
        <w:t xml:space="preserve"> </w:t>
      </w:r>
    </w:p>
    <w:p w14:paraId="076E7CD0"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w:t>
      </w:r>
      <w:r>
        <w:rPr>
          <w:rFonts w:eastAsia="Times New Roman" w:cs="Times New Roman"/>
          <w:szCs w:val="24"/>
        </w:rPr>
        <w:t>σχέδιο</w:t>
      </w:r>
      <w:r>
        <w:rPr>
          <w:rFonts w:eastAsia="Times New Roman" w:cs="Times New Roman"/>
          <w:szCs w:val="24"/>
        </w:rPr>
        <w:t xml:space="preserve"> </w:t>
      </w:r>
      <w:r>
        <w:rPr>
          <w:rFonts w:eastAsia="Times New Roman" w:cs="Times New Roman"/>
          <w:szCs w:val="24"/>
        </w:rPr>
        <w:t>αναδιάρθρωσης</w:t>
      </w:r>
      <w:r>
        <w:rPr>
          <w:rFonts w:eastAsia="Times New Roman" w:cs="Times New Roman"/>
          <w:szCs w:val="24"/>
        </w:rPr>
        <w:t xml:space="preserve"> </w:t>
      </w:r>
      <w:r>
        <w:rPr>
          <w:rFonts w:eastAsia="Times New Roman" w:cs="Times New Roman"/>
          <w:szCs w:val="24"/>
        </w:rPr>
        <w:t>λέει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εξής: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πώληση</w:t>
      </w:r>
      <w:r>
        <w:rPr>
          <w:rFonts w:eastAsia="Times New Roman" w:cs="Times New Roman"/>
          <w:szCs w:val="24"/>
        </w:rPr>
        <w:t xml:space="preserve"> </w:t>
      </w:r>
      <w:r>
        <w:rPr>
          <w:rFonts w:eastAsia="Times New Roman" w:cs="Times New Roman"/>
          <w:szCs w:val="24"/>
        </w:rPr>
        <w:t>ορισμένων</w:t>
      </w:r>
      <w:r>
        <w:rPr>
          <w:rFonts w:eastAsia="Times New Roman" w:cs="Times New Roman"/>
          <w:szCs w:val="24"/>
        </w:rPr>
        <w:t xml:space="preserve"> </w:t>
      </w:r>
      <w:r>
        <w:rPr>
          <w:rFonts w:eastAsia="Times New Roman" w:cs="Times New Roman"/>
          <w:szCs w:val="24"/>
        </w:rPr>
        <w:t>στοιχείων</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εταιρείας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ανακτηθούν</w:t>
      </w:r>
      <w:r>
        <w:rPr>
          <w:rFonts w:eastAsia="Times New Roman" w:cs="Times New Roman"/>
          <w:szCs w:val="24"/>
        </w:rPr>
        <w:t xml:space="preserve"> </w:t>
      </w:r>
      <w:r>
        <w:rPr>
          <w:rFonts w:eastAsia="Times New Roman" w:cs="Times New Roman"/>
          <w:szCs w:val="24"/>
        </w:rPr>
        <w:t>50</w:t>
      </w:r>
      <w:r>
        <w:rPr>
          <w:rFonts w:eastAsia="Times New Roman" w:cs="Times New Roman"/>
          <w:szCs w:val="24"/>
        </w:rPr>
        <w:t xml:space="preserve"> </w:t>
      </w:r>
      <w:r>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εργοστάσια</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Σερβία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αναφέρατε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ορισμένα</w:t>
      </w:r>
      <w:r>
        <w:rPr>
          <w:rFonts w:eastAsia="Times New Roman" w:cs="Times New Roman"/>
          <w:szCs w:val="24"/>
        </w:rPr>
        <w:t xml:space="preserve"> </w:t>
      </w:r>
      <w:r>
        <w:rPr>
          <w:rFonts w:eastAsia="Times New Roman" w:cs="Times New Roman"/>
          <w:szCs w:val="24"/>
        </w:rPr>
        <w:t>άλλα</w:t>
      </w:r>
      <w:r>
        <w:rPr>
          <w:rFonts w:eastAsia="Times New Roman" w:cs="Times New Roman"/>
          <w:szCs w:val="24"/>
        </w:rPr>
        <w:t xml:space="preserve"> </w:t>
      </w:r>
      <w:r>
        <w:rPr>
          <w:rFonts w:eastAsia="Times New Roman" w:cs="Times New Roman"/>
          <w:szCs w:val="24"/>
        </w:rPr>
        <w:t>αδρανή</w:t>
      </w:r>
      <w:r>
        <w:rPr>
          <w:rFonts w:eastAsia="Times New Roman" w:cs="Times New Roman"/>
          <w:szCs w:val="24"/>
        </w:rPr>
        <w:t xml:space="preserve"> </w:t>
      </w:r>
      <w:r>
        <w:rPr>
          <w:rFonts w:eastAsia="Times New Roman" w:cs="Times New Roman"/>
          <w:szCs w:val="24"/>
        </w:rPr>
        <w:t>περιουσιακά</w:t>
      </w:r>
      <w:r>
        <w:rPr>
          <w:rFonts w:eastAsia="Times New Roman" w:cs="Times New Roman"/>
          <w:szCs w:val="24"/>
        </w:rPr>
        <w:t xml:space="preserve"> </w:t>
      </w:r>
      <w:r>
        <w:rPr>
          <w:rFonts w:eastAsia="Times New Roman" w:cs="Times New Roman"/>
          <w:szCs w:val="24"/>
        </w:rPr>
        <w:t>στοιχεία.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χρέος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διαγραφούν</w:t>
      </w:r>
      <w:r>
        <w:rPr>
          <w:rFonts w:eastAsia="Times New Roman" w:cs="Times New Roman"/>
          <w:szCs w:val="24"/>
        </w:rPr>
        <w:t xml:space="preserve"> </w:t>
      </w:r>
      <w:r>
        <w:rPr>
          <w:rFonts w:eastAsia="Times New Roman" w:cs="Times New Roman"/>
          <w:szCs w:val="24"/>
        </w:rPr>
        <w:t>50</w:t>
      </w:r>
      <w:r>
        <w:rPr>
          <w:rFonts w:eastAsia="Times New Roman" w:cs="Times New Roman"/>
          <w:szCs w:val="24"/>
        </w:rPr>
        <w:t xml:space="preserve"> </w:t>
      </w:r>
      <w:r>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50</w:t>
      </w:r>
      <w:r>
        <w:rPr>
          <w:rFonts w:eastAsia="Times New Roman" w:cs="Times New Roman"/>
          <w:szCs w:val="24"/>
        </w:rPr>
        <w:t xml:space="preserve"> </w:t>
      </w:r>
      <w:r>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αποτελέσουν</w:t>
      </w:r>
      <w:r>
        <w:rPr>
          <w:rFonts w:eastAsia="Times New Roman" w:cs="Times New Roman"/>
          <w:szCs w:val="24"/>
        </w:rPr>
        <w:t xml:space="preserve"> </w:t>
      </w:r>
      <w:r>
        <w:rPr>
          <w:rFonts w:eastAsia="Times New Roman" w:cs="Times New Roman"/>
          <w:szCs w:val="24"/>
        </w:rPr>
        <w:t>δεκαετή</w:t>
      </w:r>
      <w:r>
        <w:rPr>
          <w:rFonts w:eastAsia="Times New Roman" w:cs="Times New Roman"/>
          <w:szCs w:val="24"/>
        </w:rPr>
        <w:t xml:space="preserve"> </w:t>
      </w:r>
      <w:r>
        <w:rPr>
          <w:rFonts w:eastAsia="Times New Roman" w:cs="Times New Roman"/>
          <w:szCs w:val="24"/>
        </w:rPr>
        <w:t>δανεισμό</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Τράπεζα</w:t>
      </w:r>
      <w:r>
        <w:rPr>
          <w:rFonts w:eastAsia="Times New Roman" w:cs="Times New Roman"/>
          <w:szCs w:val="24"/>
        </w:rPr>
        <w:t xml:space="preserve"> </w:t>
      </w:r>
      <w:r>
        <w:rPr>
          <w:rFonts w:eastAsia="Times New Roman" w:cs="Times New Roman"/>
          <w:szCs w:val="24"/>
        </w:rPr>
        <w:t>Πειραιώς</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ζάχαρη.</w:t>
      </w:r>
      <w:r>
        <w:rPr>
          <w:rFonts w:eastAsia="Times New Roman" w:cs="Times New Roman"/>
          <w:szCs w:val="24"/>
        </w:rPr>
        <w:t xml:space="preserve"> </w:t>
      </w:r>
    </w:p>
    <w:p w14:paraId="076E7CD1"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σχέδιο,</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περιγράφω</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σκιαγραφώ</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αδρές</w:t>
      </w:r>
      <w:r>
        <w:rPr>
          <w:rFonts w:eastAsia="Times New Roman" w:cs="Times New Roman"/>
          <w:szCs w:val="24"/>
        </w:rPr>
        <w:t xml:space="preserve"> </w:t>
      </w:r>
      <w:r>
        <w:rPr>
          <w:rFonts w:eastAsia="Times New Roman" w:cs="Times New Roman"/>
          <w:szCs w:val="24"/>
        </w:rPr>
        <w:t>γραμμές,</w:t>
      </w:r>
      <w:r>
        <w:rPr>
          <w:rFonts w:eastAsia="Times New Roman" w:cs="Times New Roman"/>
          <w:szCs w:val="24"/>
        </w:rPr>
        <w:t xml:space="preserve"> </w:t>
      </w:r>
      <w:r>
        <w:rPr>
          <w:rFonts w:eastAsia="Times New Roman" w:cs="Times New Roman"/>
          <w:szCs w:val="24"/>
        </w:rPr>
        <w:t>καθιστά</w:t>
      </w:r>
      <w:r>
        <w:rPr>
          <w:rFonts w:eastAsia="Times New Roman" w:cs="Times New Roman"/>
          <w:szCs w:val="24"/>
        </w:rPr>
        <w:t xml:space="preserve"> </w:t>
      </w:r>
      <w:r>
        <w:rPr>
          <w:rFonts w:eastAsia="Times New Roman" w:cs="Times New Roman"/>
          <w:szCs w:val="24"/>
        </w:rPr>
        <w:t>βιώσιμη</w:t>
      </w:r>
      <w:r>
        <w:rPr>
          <w:rFonts w:eastAsia="Times New Roman" w:cs="Times New Roman"/>
          <w:szCs w:val="24"/>
        </w:rPr>
        <w:t xml:space="preserve"> </w:t>
      </w:r>
      <w:r>
        <w:rPr>
          <w:rFonts w:eastAsia="Times New Roman" w:cs="Times New Roman"/>
          <w:szCs w:val="24"/>
        </w:rPr>
        <w:t>προοπτική</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μπορούν</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εργοστάσια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δουλέψουν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εξυπηρετήσουν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δανεισμό</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50</w:t>
      </w:r>
      <w:r>
        <w:rPr>
          <w:rFonts w:eastAsia="Times New Roman" w:cs="Times New Roman"/>
          <w:szCs w:val="24"/>
        </w:rPr>
        <w:t xml:space="preserve"> </w:t>
      </w:r>
      <w:r>
        <w:rPr>
          <w:rFonts w:eastAsia="Times New Roman" w:cs="Times New Roman"/>
          <w:szCs w:val="24"/>
        </w:rPr>
        <w:t>πλέον</w:t>
      </w:r>
      <w:r>
        <w:rPr>
          <w:rFonts w:eastAsia="Times New Roman" w:cs="Times New Roman"/>
          <w:szCs w:val="24"/>
        </w:rPr>
        <w:t xml:space="preserve"> </w:t>
      </w:r>
      <w:r>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t>Διασφαλίζει</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συνέχιση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παραγωγής</w:t>
      </w:r>
      <w:r>
        <w:rPr>
          <w:rFonts w:eastAsia="Times New Roman" w:cs="Times New Roman"/>
          <w:szCs w:val="24"/>
        </w:rPr>
        <w:t xml:space="preserve"> </w:t>
      </w:r>
      <w:r>
        <w:rPr>
          <w:rFonts w:eastAsia="Times New Roman" w:cs="Times New Roman"/>
          <w:szCs w:val="24"/>
        </w:rPr>
        <w:t>μεσοπρόθεσμα.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επιτευχθεί,</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χρειάζεται</w:t>
      </w:r>
      <w:r>
        <w:rPr>
          <w:rFonts w:eastAsia="Times New Roman" w:cs="Times New Roman"/>
          <w:szCs w:val="24"/>
        </w:rPr>
        <w:t xml:space="preserve"> </w:t>
      </w:r>
      <w:r>
        <w:rPr>
          <w:rFonts w:eastAsia="Times New Roman" w:cs="Times New Roman"/>
          <w:szCs w:val="24"/>
        </w:rPr>
        <w:t>κι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δεύτερο</w:t>
      </w:r>
      <w:r>
        <w:rPr>
          <w:rFonts w:eastAsia="Times New Roman" w:cs="Times New Roman"/>
          <w:szCs w:val="24"/>
        </w:rPr>
        <w:t xml:space="preserve"> </w:t>
      </w:r>
      <w:r>
        <w:rPr>
          <w:rFonts w:eastAsia="Times New Roman" w:cs="Times New Roman"/>
          <w:szCs w:val="24"/>
        </w:rPr>
        <w:t>στοιχείο,</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σχέδιο</w:t>
      </w:r>
      <w:r>
        <w:rPr>
          <w:rFonts w:eastAsia="Times New Roman" w:cs="Times New Roman"/>
          <w:szCs w:val="24"/>
        </w:rPr>
        <w:t xml:space="preserve"> </w:t>
      </w:r>
      <w:r>
        <w:rPr>
          <w:rFonts w:eastAsia="Times New Roman" w:cs="Times New Roman"/>
          <w:szCs w:val="24"/>
        </w:rPr>
        <w:t>βιωσιμότητας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ίδιας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επιχείρησης,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μειώσει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κοστολόγιό</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προσαρμοστεί</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δεδομένα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σήμερα,</w:t>
      </w:r>
      <w:r>
        <w:rPr>
          <w:rFonts w:eastAsia="Times New Roman" w:cs="Times New Roman"/>
          <w:szCs w:val="24"/>
        </w:rPr>
        <w:t xml:space="preserve"> </w:t>
      </w:r>
      <w:r>
        <w:rPr>
          <w:rFonts w:eastAsia="Times New Roman" w:cs="Times New Roman"/>
          <w:szCs w:val="24"/>
        </w:rPr>
        <w:t>προκειμένου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μπορέσει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επιβιώσει</w:t>
      </w:r>
      <w:r>
        <w:rPr>
          <w:rFonts w:eastAsia="Times New Roman" w:cs="Times New Roman"/>
          <w:szCs w:val="24"/>
        </w:rPr>
        <w:t xml:space="preserve"> </w:t>
      </w:r>
      <w:r>
        <w:rPr>
          <w:rFonts w:eastAsia="Times New Roman" w:cs="Times New Roman"/>
          <w:szCs w:val="24"/>
        </w:rPr>
        <w:t>μεσοπρόθεσμα.</w:t>
      </w:r>
      <w:r>
        <w:rPr>
          <w:rFonts w:eastAsia="Times New Roman" w:cs="Times New Roman"/>
          <w:szCs w:val="24"/>
        </w:rPr>
        <w:t xml:space="preserve"> </w:t>
      </w:r>
    </w:p>
    <w:p w14:paraId="076E7CD2"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Τώρα,</w:t>
      </w:r>
      <w:r>
        <w:rPr>
          <w:rFonts w:eastAsia="Times New Roman" w:cs="Times New Roman"/>
          <w:szCs w:val="24"/>
        </w:rPr>
        <w:t xml:space="preserve"> </w:t>
      </w:r>
      <w:r>
        <w:rPr>
          <w:rFonts w:eastAsia="Times New Roman" w:cs="Times New Roman"/>
          <w:szCs w:val="24"/>
        </w:rPr>
        <w:t>αναφέρατε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πώληση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εργοστασίων</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Σερβίας,</w:t>
      </w:r>
      <w:r>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πρώτον,</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χαμηλό</w:t>
      </w:r>
      <w:r>
        <w:rPr>
          <w:rFonts w:eastAsia="Times New Roman" w:cs="Times New Roman"/>
          <w:szCs w:val="24"/>
        </w:rPr>
        <w:t xml:space="preserve"> </w:t>
      </w:r>
      <w:r>
        <w:rPr>
          <w:rFonts w:eastAsia="Times New Roman" w:cs="Times New Roman"/>
          <w:szCs w:val="24"/>
        </w:rPr>
        <w:t>τίμημα</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αποδυναμώνει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εταιρεία.</w:t>
      </w:r>
      <w:r>
        <w:rPr>
          <w:rFonts w:eastAsia="Times New Roman" w:cs="Times New Roman"/>
          <w:szCs w:val="24"/>
        </w:rPr>
        <w:t xml:space="preserve"> </w:t>
      </w:r>
    </w:p>
    <w:p w14:paraId="076E7CD3" w14:textId="77777777" w:rsidR="008A5475" w:rsidRDefault="00367962">
      <w:pPr>
        <w:spacing w:line="600" w:lineRule="auto"/>
        <w:ind w:firstLine="720"/>
        <w:jc w:val="both"/>
        <w:rPr>
          <w:rFonts w:eastAsia="Times New Roman"/>
          <w:szCs w:val="24"/>
        </w:rPr>
      </w:pPr>
      <w:r>
        <w:rPr>
          <w:rFonts w:eastAsia="Times New Roman"/>
          <w:szCs w:val="24"/>
        </w:rPr>
        <w:t>Είναι</w:t>
      </w:r>
      <w:r>
        <w:rPr>
          <w:rFonts w:eastAsia="Times New Roman"/>
          <w:szCs w:val="24"/>
        </w:rPr>
        <w:t xml:space="preserve"> </w:t>
      </w:r>
      <w:r>
        <w:rPr>
          <w:rFonts w:eastAsia="Times New Roman"/>
          <w:szCs w:val="24"/>
        </w:rPr>
        <w:t>πρωτοφανές</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κόσμο</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υπάρχει</w:t>
      </w:r>
      <w:r>
        <w:rPr>
          <w:rFonts w:eastAsia="Times New Roman"/>
          <w:szCs w:val="24"/>
        </w:rPr>
        <w:t xml:space="preserve"> </w:t>
      </w:r>
      <w:r>
        <w:rPr>
          <w:rFonts w:eastAsia="Times New Roman"/>
          <w:szCs w:val="24"/>
        </w:rPr>
        <w:t>μητρική</w:t>
      </w:r>
      <w:r>
        <w:rPr>
          <w:rFonts w:eastAsia="Times New Roman"/>
          <w:szCs w:val="24"/>
        </w:rPr>
        <w:t xml:space="preserve"> </w:t>
      </w:r>
      <w:r>
        <w:rPr>
          <w:rFonts w:eastAsia="Times New Roman"/>
          <w:szCs w:val="24"/>
        </w:rPr>
        <w:t>εταιρεία</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χρεοκοπεί</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κλείνει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σώζεται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θυγατρική.</w:t>
      </w:r>
      <w:r>
        <w:rPr>
          <w:rFonts w:eastAsia="Times New Roman"/>
          <w:szCs w:val="24"/>
        </w:rPr>
        <w:t xml:space="preserve"> </w:t>
      </w:r>
      <w:r>
        <w:rPr>
          <w:rFonts w:eastAsia="Times New Roman"/>
          <w:szCs w:val="24"/>
        </w:rPr>
        <w:t>Αναγνωρίζουμε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βγάζει</w:t>
      </w:r>
      <w:r>
        <w:rPr>
          <w:rFonts w:eastAsia="Times New Roman"/>
          <w:szCs w:val="24"/>
        </w:rPr>
        <w:t xml:space="preserve"> </w:t>
      </w:r>
      <w:r>
        <w:rPr>
          <w:rFonts w:eastAsia="Times New Roman"/>
          <w:szCs w:val="24"/>
        </w:rPr>
        <w:t>κέρδη,</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μπαίνει</w:t>
      </w:r>
      <w:r>
        <w:rPr>
          <w:rFonts w:eastAsia="Times New Roman"/>
          <w:szCs w:val="24"/>
        </w:rPr>
        <w:t xml:space="preserve"> </w:t>
      </w:r>
      <w:r>
        <w:rPr>
          <w:rFonts w:eastAsia="Times New Roman"/>
          <w:szCs w:val="24"/>
        </w:rPr>
        <w:t>μέσα,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μία</w:t>
      </w:r>
      <w:r>
        <w:rPr>
          <w:rFonts w:eastAsia="Times New Roman"/>
          <w:szCs w:val="24"/>
        </w:rPr>
        <w:t xml:space="preserve"> </w:t>
      </w:r>
      <w:r>
        <w:rPr>
          <w:rFonts w:eastAsia="Times New Roman"/>
          <w:szCs w:val="24"/>
        </w:rPr>
        <w:t>επιχείρηση,</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μέρος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αναδιάρθρωσης</w:t>
      </w:r>
      <w:r>
        <w:rPr>
          <w:rFonts w:eastAsia="Times New Roman"/>
          <w:szCs w:val="24"/>
        </w:rPr>
        <w:t xml:space="preserve"> </w:t>
      </w:r>
      <w:r>
        <w:rPr>
          <w:rFonts w:eastAsia="Times New Roman"/>
          <w:szCs w:val="24"/>
        </w:rPr>
        <w:t>προκειμένου</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σωθεί</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μητρική</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σωθεί</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εγχώρια</w:t>
      </w:r>
      <w:r>
        <w:rPr>
          <w:rFonts w:eastAsia="Times New Roman"/>
          <w:szCs w:val="24"/>
        </w:rPr>
        <w:t xml:space="preserve"> </w:t>
      </w:r>
      <w:r>
        <w:rPr>
          <w:rFonts w:eastAsia="Times New Roman"/>
          <w:szCs w:val="24"/>
        </w:rPr>
        <w:t>παραγωγή</w:t>
      </w:r>
      <w:r>
        <w:rPr>
          <w:rFonts w:eastAsia="Times New Roman"/>
          <w:szCs w:val="24"/>
        </w:rPr>
        <w:t xml:space="preserve"> </w:t>
      </w:r>
      <w:r>
        <w:rPr>
          <w:rFonts w:eastAsia="Times New Roman"/>
          <w:szCs w:val="24"/>
        </w:rPr>
        <w:t>τεύτλων.</w:t>
      </w:r>
      <w:r>
        <w:rPr>
          <w:rFonts w:eastAsia="Times New Roman"/>
          <w:szCs w:val="24"/>
        </w:rPr>
        <w:t xml:space="preserve"> </w:t>
      </w:r>
      <w:r>
        <w:rPr>
          <w:rFonts w:eastAsia="Times New Roman"/>
          <w:szCs w:val="24"/>
        </w:rPr>
        <w:t>Άρα,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κόστος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πληρώσουμε</w:t>
      </w:r>
      <w:r>
        <w:rPr>
          <w:rFonts w:eastAsia="Times New Roman"/>
          <w:szCs w:val="24"/>
        </w:rPr>
        <w:t xml:space="preserve"> </w:t>
      </w:r>
      <w:r>
        <w:rPr>
          <w:rFonts w:eastAsia="Times New Roman"/>
          <w:szCs w:val="24"/>
        </w:rPr>
        <w:t>προκειμένου</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επιβιώσει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εταιρεία.</w:t>
      </w:r>
      <w:r>
        <w:rPr>
          <w:rFonts w:eastAsia="Times New Roman"/>
          <w:szCs w:val="24"/>
        </w:rPr>
        <w:t xml:space="preserve"> </w:t>
      </w:r>
    </w:p>
    <w:p w14:paraId="076E7CD4" w14:textId="77777777" w:rsidR="008A5475" w:rsidRDefault="00367962">
      <w:pPr>
        <w:spacing w:line="600" w:lineRule="auto"/>
        <w:ind w:firstLine="720"/>
        <w:jc w:val="both"/>
        <w:rPr>
          <w:rFonts w:eastAsia="Times New Roman"/>
          <w:szCs w:val="24"/>
        </w:rPr>
      </w:pPr>
      <w:r>
        <w:rPr>
          <w:rFonts w:eastAsia="Times New Roman"/>
          <w:szCs w:val="24"/>
        </w:rPr>
        <w:lastRenderedPageBreak/>
        <w:t>Το</w:t>
      </w:r>
      <w:r>
        <w:rPr>
          <w:rFonts w:eastAsia="Times New Roman"/>
          <w:szCs w:val="24"/>
        </w:rPr>
        <w:t xml:space="preserve"> </w:t>
      </w:r>
      <w:r>
        <w:rPr>
          <w:rFonts w:eastAsia="Times New Roman"/>
          <w:szCs w:val="24"/>
        </w:rPr>
        <w:t>δεύτερο</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τιμή</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καθοριστεί.</w:t>
      </w:r>
      <w:r>
        <w:rPr>
          <w:rFonts w:eastAsia="Times New Roman"/>
          <w:szCs w:val="24"/>
        </w:rPr>
        <w:t xml:space="preserve"> </w:t>
      </w:r>
      <w:r>
        <w:rPr>
          <w:rFonts w:eastAsia="Times New Roman"/>
          <w:szCs w:val="24"/>
        </w:rPr>
        <w:t>Φυσικά, υ</w:t>
      </w:r>
      <w:r>
        <w:rPr>
          <w:rFonts w:eastAsia="Times New Roman"/>
          <w:szCs w:val="24"/>
        </w:rPr>
        <w:t>πάρχουν</w:t>
      </w:r>
      <w:r>
        <w:rPr>
          <w:rFonts w:eastAsia="Times New Roman"/>
          <w:szCs w:val="24"/>
        </w:rPr>
        <w:t xml:space="preserve"> </w:t>
      </w:r>
      <w:r>
        <w:rPr>
          <w:rFonts w:eastAsia="Times New Roman"/>
          <w:szCs w:val="24"/>
        </w:rPr>
        <w:t>προσφορές</w:t>
      </w:r>
      <w:r>
        <w:rPr>
          <w:rFonts w:eastAsia="Times New Roman"/>
          <w:szCs w:val="24"/>
        </w:rPr>
        <w:t xml:space="preserve"> </w:t>
      </w:r>
      <w:r>
        <w:rPr>
          <w:rFonts w:eastAsia="Times New Roman"/>
          <w:szCs w:val="24"/>
        </w:rPr>
        <w:t>αυτή</w:t>
      </w:r>
      <w:r>
        <w:rPr>
          <w:rFonts w:eastAsia="Times New Roman"/>
          <w:szCs w:val="24"/>
        </w:rPr>
        <w:t xml:space="preserve">ν </w:t>
      </w:r>
      <w:r>
        <w:rPr>
          <w:rFonts w:eastAsia="Times New Roman"/>
          <w:szCs w:val="24"/>
        </w:rPr>
        <w:t>τη</w:t>
      </w:r>
      <w:r>
        <w:rPr>
          <w:rFonts w:eastAsia="Times New Roman"/>
          <w:szCs w:val="24"/>
        </w:rPr>
        <w:t xml:space="preserve"> </w:t>
      </w:r>
      <w:r>
        <w:rPr>
          <w:rFonts w:eastAsia="Times New Roman"/>
          <w:szCs w:val="24"/>
        </w:rPr>
        <w:t>στιγμή,</w:t>
      </w:r>
      <w:r>
        <w:rPr>
          <w:rFonts w:eastAsia="Times New Roman"/>
          <w:szCs w:val="24"/>
        </w:rPr>
        <w:t xml:space="preserve"> </w:t>
      </w:r>
      <w:r>
        <w:rPr>
          <w:rFonts w:eastAsia="Times New Roman"/>
          <w:szCs w:val="24"/>
        </w:rPr>
        <w:t>αλλά</w:t>
      </w:r>
      <w:r>
        <w:rPr>
          <w:rFonts w:eastAsia="Times New Roman"/>
          <w:szCs w:val="24"/>
        </w:rPr>
        <w:t>,</w:t>
      </w:r>
      <w:r>
        <w:rPr>
          <w:rFonts w:eastAsia="Times New Roman"/>
          <w:szCs w:val="24"/>
        </w:rPr>
        <w:t xml:space="preserve"> </w:t>
      </w:r>
      <w:r>
        <w:rPr>
          <w:rFonts w:eastAsia="Times New Roman"/>
          <w:szCs w:val="24"/>
        </w:rPr>
        <w:t xml:space="preserve">φυσικά, </w:t>
      </w:r>
      <w:r>
        <w:rPr>
          <w:rFonts w:eastAsia="Times New Roman"/>
          <w:szCs w:val="24"/>
        </w:rPr>
        <w:t>η</w:t>
      </w:r>
      <w:r>
        <w:rPr>
          <w:rFonts w:eastAsia="Times New Roman"/>
          <w:szCs w:val="24"/>
        </w:rPr>
        <w:t xml:space="preserve"> </w:t>
      </w:r>
      <w:r>
        <w:rPr>
          <w:rFonts w:eastAsia="Times New Roman"/>
          <w:szCs w:val="24"/>
        </w:rPr>
        <w:t>τιμή</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καθοριστεί</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διαγωνισμό</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χειριστούν</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κοινού</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cs="Times New Roman"/>
          <w:bCs/>
          <w:szCs w:val="24"/>
        </w:rPr>
        <w:t>«</w:t>
      </w:r>
      <w:r>
        <w:rPr>
          <w:rFonts w:eastAsia="Times New Roman" w:cs="Times New Roman"/>
          <w:szCs w:val="24"/>
        </w:rPr>
        <w:t xml:space="preserve">ΕΛΛΗΝΙΚΗ </w:t>
      </w:r>
      <w:r>
        <w:rPr>
          <w:rFonts w:eastAsia="Times New Roman" w:cs="Times New Roman"/>
          <w:bCs/>
          <w:szCs w:val="24"/>
        </w:rPr>
        <w:t xml:space="preserve">ΒΙΟΜΗΧΑΝΙΑ ΖΑΧΑΡΗΣ» </w:t>
      </w:r>
      <w:r>
        <w:rPr>
          <w:rFonts w:eastAsia="Times New Roman"/>
          <w:szCs w:val="24"/>
        </w:rPr>
        <w:t>και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τράπεζα.</w:t>
      </w:r>
      <w:r>
        <w:rPr>
          <w:rFonts w:eastAsia="Times New Roman"/>
          <w:szCs w:val="24"/>
        </w:rPr>
        <w:t xml:space="preserve"> </w:t>
      </w:r>
    </w:p>
    <w:p w14:paraId="076E7CD5" w14:textId="77777777" w:rsidR="008A5475" w:rsidRDefault="00367962">
      <w:pPr>
        <w:spacing w:line="600" w:lineRule="auto"/>
        <w:ind w:firstLine="720"/>
        <w:jc w:val="both"/>
        <w:rPr>
          <w:rFonts w:eastAsia="Times New Roman"/>
          <w:szCs w:val="24"/>
        </w:rPr>
      </w:pPr>
      <w:r>
        <w:rPr>
          <w:rFonts w:eastAsia="Times New Roman"/>
          <w:b/>
          <w:szCs w:val="24"/>
        </w:rPr>
        <w:t>ΠΡΟΕΡΔΕΥΩΝ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b/>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κύριο</w:t>
      </w:r>
      <w:r>
        <w:rPr>
          <w:rFonts w:eastAsia="Times New Roman"/>
          <w:szCs w:val="24"/>
        </w:rPr>
        <w:t xml:space="preserve"> </w:t>
      </w:r>
      <w:r>
        <w:rPr>
          <w:rFonts w:eastAsia="Times New Roman"/>
          <w:szCs w:val="24"/>
        </w:rPr>
        <w:t>Υπουργό.</w:t>
      </w:r>
      <w:r>
        <w:rPr>
          <w:rFonts w:eastAsia="Times New Roman"/>
          <w:szCs w:val="24"/>
        </w:rPr>
        <w:t xml:space="preserve"> </w:t>
      </w:r>
    </w:p>
    <w:p w14:paraId="076E7CD6" w14:textId="77777777" w:rsidR="008A5475" w:rsidRDefault="00367962">
      <w:pPr>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w:t>
      </w:r>
      <w:r>
        <w:rPr>
          <w:rFonts w:eastAsia="Times New Roman"/>
          <w:szCs w:val="24"/>
        </w:rPr>
        <w:t>Δελή</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λόγο</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δευτερολογία.</w:t>
      </w:r>
      <w:r>
        <w:rPr>
          <w:rFonts w:eastAsia="Times New Roman"/>
          <w:szCs w:val="24"/>
        </w:rPr>
        <w:t xml:space="preserve"> </w:t>
      </w:r>
    </w:p>
    <w:p w14:paraId="076E7CD7" w14:textId="77777777" w:rsidR="008A5475" w:rsidRDefault="00367962">
      <w:pPr>
        <w:spacing w:line="600" w:lineRule="auto"/>
        <w:ind w:firstLine="720"/>
        <w:jc w:val="both"/>
        <w:rPr>
          <w:rFonts w:eastAsia="Times New Roman"/>
          <w:szCs w:val="24"/>
        </w:rPr>
      </w:pPr>
      <w:r>
        <w:rPr>
          <w:rFonts w:eastAsia="Times New Roman"/>
          <w:b/>
          <w:szCs w:val="24"/>
        </w:rPr>
        <w:t>ΙΩΑΝΝΗΣ</w:t>
      </w:r>
      <w:r>
        <w:rPr>
          <w:rFonts w:eastAsia="Times New Roman"/>
          <w:b/>
          <w:szCs w:val="24"/>
        </w:rPr>
        <w:t xml:space="preserve"> </w:t>
      </w:r>
      <w:r>
        <w:rPr>
          <w:rFonts w:eastAsia="Times New Roman"/>
          <w:b/>
          <w:szCs w:val="24"/>
        </w:rPr>
        <w:t>ΔΕΛΗΣ:</w:t>
      </w:r>
      <w:r>
        <w:rPr>
          <w:rFonts w:eastAsia="Times New Roman"/>
          <w:b/>
          <w:szCs w:val="24"/>
        </w:rPr>
        <w:t xml:space="preserve"> </w:t>
      </w: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μόλις</w:t>
      </w:r>
      <w:r>
        <w:rPr>
          <w:rFonts w:eastAsia="Times New Roman"/>
          <w:szCs w:val="24"/>
        </w:rPr>
        <w:t xml:space="preserve"> </w:t>
      </w:r>
      <w:r>
        <w:rPr>
          <w:rFonts w:eastAsia="Times New Roman"/>
          <w:szCs w:val="24"/>
        </w:rPr>
        <w:t>επιβεβαιώσατε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πώληση</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δύο</w:t>
      </w:r>
      <w:r>
        <w:rPr>
          <w:rFonts w:eastAsia="Times New Roman"/>
          <w:szCs w:val="24"/>
        </w:rPr>
        <w:t xml:space="preserve"> </w:t>
      </w:r>
      <w:r>
        <w:rPr>
          <w:rFonts w:eastAsia="Times New Roman"/>
          <w:szCs w:val="24"/>
        </w:rPr>
        <w:t>εργοστασίων</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εταιρείας</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Σερβία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θεωρούμε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καλή</w:t>
      </w:r>
      <w:r>
        <w:rPr>
          <w:rFonts w:eastAsia="Times New Roman"/>
          <w:szCs w:val="24"/>
        </w:rPr>
        <w:t xml:space="preserve"> </w:t>
      </w:r>
      <w:r>
        <w:rPr>
          <w:rFonts w:eastAsia="Times New Roman"/>
          <w:szCs w:val="24"/>
        </w:rPr>
        <w:t>εξέλιξη.</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ίδιο</w:t>
      </w:r>
      <w:r>
        <w:rPr>
          <w:rFonts w:eastAsia="Times New Roman"/>
          <w:szCs w:val="24"/>
        </w:rPr>
        <w:t xml:space="preserve"> </w:t>
      </w:r>
      <w:r>
        <w:rPr>
          <w:rFonts w:eastAsia="Times New Roman"/>
          <w:szCs w:val="24"/>
        </w:rPr>
        <w:t>θεωρούν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εργαζόμενοι.</w:t>
      </w:r>
    </w:p>
    <w:p w14:paraId="076E7CD8" w14:textId="77777777" w:rsidR="008A5475" w:rsidRDefault="00367962">
      <w:pPr>
        <w:spacing w:line="600" w:lineRule="auto"/>
        <w:ind w:firstLine="720"/>
        <w:jc w:val="both"/>
        <w:rPr>
          <w:rFonts w:eastAsia="Times New Roman"/>
          <w:szCs w:val="24"/>
        </w:rPr>
      </w:pPr>
      <w:r>
        <w:rPr>
          <w:rFonts w:eastAsia="Times New Roman"/>
          <w:szCs w:val="24"/>
        </w:rPr>
        <w:lastRenderedPageBreak/>
        <w:t>Μιλήσατε</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βραχυπρόθεσμο</w:t>
      </w:r>
      <w:r>
        <w:rPr>
          <w:rFonts w:eastAsia="Times New Roman"/>
          <w:szCs w:val="24"/>
        </w:rPr>
        <w:t xml:space="preserve"> </w:t>
      </w:r>
      <w:r>
        <w:rPr>
          <w:rFonts w:eastAsia="Times New Roman"/>
          <w:szCs w:val="24"/>
        </w:rPr>
        <w:t>σχέδιο</w:t>
      </w:r>
      <w:r>
        <w:rPr>
          <w:rFonts w:eastAsia="Times New Roman"/>
          <w:szCs w:val="24"/>
        </w:rPr>
        <w:t xml:space="preserve"> </w:t>
      </w:r>
      <w:r>
        <w:rPr>
          <w:rFonts w:eastAsia="Times New Roman"/>
          <w:szCs w:val="24"/>
        </w:rPr>
        <w:t>οικονομικής</w:t>
      </w:r>
      <w:r>
        <w:rPr>
          <w:rFonts w:eastAsia="Times New Roman"/>
          <w:szCs w:val="24"/>
        </w:rPr>
        <w:t xml:space="preserve"> </w:t>
      </w:r>
      <w:r>
        <w:rPr>
          <w:rFonts w:eastAsia="Times New Roman"/>
          <w:szCs w:val="24"/>
        </w:rPr>
        <w:t>βιωσιμότητας.</w:t>
      </w:r>
      <w:r>
        <w:rPr>
          <w:rFonts w:eastAsia="Times New Roman"/>
          <w:szCs w:val="24"/>
        </w:rPr>
        <w:t xml:space="preserve"> </w:t>
      </w:r>
      <w:r>
        <w:rPr>
          <w:rFonts w:eastAsia="Times New Roman"/>
          <w:szCs w:val="24"/>
        </w:rPr>
        <w:t>Μιλήσατε</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50</w:t>
      </w:r>
      <w:r>
        <w:rPr>
          <w:rFonts w:eastAsia="Times New Roman"/>
          <w:szCs w:val="24"/>
        </w:rPr>
        <w:t xml:space="preserve"> </w:t>
      </w:r>
      <w:r>
        <w:rPr>
          <w:rFonts w:eastAsia="Times New Roman"/>
          <w:szCs w:val="24"/>
        </w:rPr>
        <w:t>εκατομμύρια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πάρουμε</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πώληση</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εργοστασίων.</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νομίζω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50</w:t>
      </w:r>
      <w:r>
        <w:rPr>
          <w:rFonts w:eastAsia="Times New Roman"/>
          <w:szCs w:val="24"/>
        </w:rPr>
        <w:t xml:space="preserve"> </w:t>
      </w:r>
      <w:r>
        <w:rPr>
          <w:rFonts w:eastAsia="Times New Roman"/>
          <w:szCs w:val="24"/>
        </w:rPr>
        <w:t>εκατομμύρια,</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λιγότερο.</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ξέρω.</w:t>
      </w:r>
      <w:r>
        <w:rPr>
          <w:rFonts w:eastAsia="Times New Roman"/>
          <w:szCs w:val="24"/>
        </w:rPr>
        <w:t xml:space="preserve"> </w:t>
      </w:r>
    </w:p>
    <w:p w14:paraId="076E7CD9" w14:textId="77777777" w:rsidR="008A5475" w:rsidRDefault="00367962">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ΣΤΑΘΑΚΗΣ</w:t>
      </w:r>
      <w:r>
        <w:rPr>
          <w:rFonts w:eastAsia="Times New Roman"/>
          <w:b/>
          <w:szCs w:val="24"/>
        </w:rPr>
        <w:t xml:space="preserve"> </w:t>
      </w:r>
      <w:r>
        <w:rPr>
          <w:rFonts w:eastAsia="Times New Roman"/>
          <w:b/>
          <w:szCs w:val="24"/>
        </w:rPr>
        <w:t>(Υπουργός</w:t>
      </w:r>
      <w:r>
        <w:rPr>
          <w:rFonts w:eastAsia="Times New Roman"/>
          <w:b/>
          <w:szCs w:val="24"/>
        </w:rPr>
        <w:t xml:space="preserve"> </w:t>
      </w:r>
      <w:r>
        <w:rPr>
          <w:rFonts w:eastAsia="Times New Roman"/>
          <w:b/>
          <w:szCs w:val="24"/>
        </w:rPr>
        <w:t>Οικονομίας,</w:t>
      </w:r>
      <w:r>
        <w:rPr>
          <w:rFonts w:eastAsia="Times New Roman"/>
          <w:b/>
          <w:szCs w:val="24"/>
        </w:rPr>
        <w:t xml:space="preserve"> </w:t>
      </w:r>
      <w:r>
        <w:rPr>
          <w:rFonts w:eastAsia="Times New Roman"/>
          <w:b/>
          <w:szCs w:val="24"/>
        </w:rPr>
        <w:t>Ανάπτυξης</w:t>
      </w:r>
      <w:r>
        <w:rPr>
          <w:rFonts w:eastAsia="Times New Roman"/>
          <w:b/>
          <w:szCs w:val="24"/>
        </w:rPr>
        <w:t xml:space="preserve"> </w:t>
      </w:r>
      <w:r>
        <w:rPr>
          <w:rFonts w:eastAsia="Times New Roman"/>
          <w:b/>
          <w:szCs w:val="24"/>
        </w:rPr>
        <w:t>και</w:t>
      </w:r>
      <w:r>
        <w:rPr>
          <w:rFonts w:eastAsia="Times New Roman"/>
          <w:b/>
          <w:szCs w:val="24"/>
        </w:rPr>
        <w:t xml:space="preserve"> </w:t>
      </w:r>
      <w:r>
        <w:rPr>
          <w:rFonts w:eastAsia="Times New Roman"/>
          <w:b/>
          <w:szCs w:val="24"/>
        </w:rPr>
        <w:t>Τουρισμού):</w:t>
      </w:r>
      <w:r>
        <w:rPr>
          <w:rFonts w:eastAsia="Times New Roman"/>
          <w:b/>
          <w:szCs w:val="24"/>
        </w:rPr>
        <w:t xml:space="preserve"> </w:t>
      </w:r>
      <w:r>
        <w:rPr>
          <w:rFonts w:eastAsia="Times New Roman"/>
          <w:szCs w:val="24"/>
        </w:rPr>
        <w:t>Θα</w:t>
      </w:r>
      <w:r>
        <w:rPr>
          <w:rFonts w:eastAsia="Times New Roman"/>
          <w:szCs w:val="24"/>
        </w:rPr>
        <w:t xml:space="preserve"> </w:t>
      </w:r>
      <w:r>
        <w:rPr>
          <w:rFonts w:eastAsia="Times New Roman"/>
          <w:szCs w:val="24"/>
        </w:rPr>
        <w:t>δούμε.</w:t>
      </w:r>
      <w:r>
        <w:rPr>
          <w:rFonts w:eastAsia="Times New Roman"/>
          <w:szCs w:val="24"/>
        </w:rPr>
        <w:t xml:space="preserve"> </w:t>
      </w:r>
    </w:p>
    <w:p w14:paraId="076E7CDA" w14:textId="77777777" w:rsidR="008A5475" w:rsidRDefault="00367962">
      <w:pPr>
        <w:spacing w:line="600" w:lineRule="auto"/>
        <w:ind w:firstLine="720"/>
        <w:jc w:val="both"/>
        <w:rPr>
          <w:rFonts w:eastAsia="Times New Roman"/>
          <w:szCs w:val="24"/>
        </w:rPr>
      </w:pPr>
      <w:r>
        <w:rPr>
          <w:rFonts w:eastAsia="Times New Roman"/>
          <w:b/>
          <w:szCs w:val="24"/>
        </w:rPr>
        <w:t>ΙΩΑΝΝΗΣ</w:t>
      </w:r>
      <w:r>
        <w:rPr>
          <w:rFonts w:eastAsia="Times New Roman"/>
          <w:b/>
          <w:szCs w:val="24"/>
        </w:rPr>
        <w:t xml:space="preserve"> </w:t>
      </w:r>
      <w:r>
        <w:rPr>
          <w:rFonts w:eastAsia="Times New Roman"/>
          <w:b/>
          <w:szCs w:val="24"/>
        </w:rPr>
        <w:t>ΔΕΛΗΣ:</w:t>
      </w:r>
      <w:r>
        <w:rPr>
          <w:rFonts w:eastAsia="Times New Roman"/>
          <w:b/>
          <w:szCs w:val="24"/>
        </w:rPr>
        <w:t xml:space="preserve"> </w:t>
      </w:r>
      <w:r>
        <w:rPr>
          <w:rFonts w:eastAsia="Times New Roman"/>
          <w:szCs w:val="24"/>
        </w:rPr>
        <w:t>Να</w:t>
      </w:r>
      <w:r>
        <w:rPr>
          <w:rFonts w:eastAsia="Times New Roman"/>
          <w:szCs w:val="24"/>
        </w:rPr>
        <w:t xml:space="preserve"> </w:t>
      </w:r>
      <w:r>
        <w:rPr>
          <w:rFonts w:eastAsia="Times New Roman"/>
          <w:szCs w:val="24"/>
        </w:rPr>
        <w:t>θυμίσουμε</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χρέος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επιχείρησης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φτάνει</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ύψος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150</w:t>
      </w:r>
      <w:r>
        <w:rPr>
          <w:rFonts w:eastAsia="Times New Roman"/>
          <w:szCs w:val="24"/>
        </w:rPr>
        <w:t xml:space="preserve"> </w:t>
      </w:r>
      <w:r>
        <w:rPr>
          <w:rFonts w:eastAsia="Times New Roman"/>
          <w:szCs w:val="24"/>
        </w:rPr>
        <w:t>εκατομμυρίων</w:t>
      </w:r>
      <w:r>
        <w:rPr>
          <w:rFonts w:eastAsia="Times New Roman"/>
          <w:szCs w:val="24"/>
        </w:rPr>
        <w:t xml:space="preserve"> </w:t>
      </w:r>
      <w:r>
        <w:rPr>
          <w:rFonts w:eastAsia="Times New Roman"/>
          <w:szCs w:val="24"/>
        </w:rPr>
        <w:t>ευρώ.</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πούμε,</w:t>
      </w:r>
      <w:r>
        <w:rPr>
          <w:rFonts w:eastAsia="Times New Roman"/>
          <w:szCs w:val="24"/>
        </w:rPr>
        <w:t xml:space="preserve"> </w:t>
      </w:r>
      <w:r>
        <w:rPr>
          <w:rFonts w:eastAsia="Times New Roman"/>
          <w:szCs w:val="24"/>
        </w:rPr>
        <w:t>όμως,</w:t>
      </w:r>
      <w:r>
        <w:rPr>
          <w:rFonts w:eastAsia="Times New Roman"/>
          <w:szCs w:val="24"/>
        </w:rPr>
        <w:t xml:space="preserve"> </w:t>
      </w:r>
      <w:r>
        <w:rPr>
          <w:rFonts w:eastAsia="Times New Roman"/>
          <w:szCs w:val="24"/>
        </w:rPr>
        <w:t>εδώ</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ήδη</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 xml:space="preserve">«ΕΛΛΗΝΙΚΗ </w:t>
      </w:r>
      <w:r>
        <w:rPr>
          <w:rFonts w:eastAsia="Times New Roman"/>
          <w:szCs w:val="24"/>
        </w:rPr>
        <w:t xml:space="preserve">ΒΙΟΜΗΧΑΝΙΑ ΖΑΧΑΡΗΣ» </w:t>
      </w:r>
      <w:r>
        <w:rPr>
          <w:rFonts w:eastAsia="Times New Roman"/>
          <w:szCs w:val="24"/>
        </w:rPr>
        <w:t>έχει</w:t>
      </w:r>
      <w:r>
        <w:rPr>
          <w:rFonts w:eastAsia="Times New Roman"/>
          <w:szCs w:val="24"/>
        </w:rPr>
        <w:t xml:space="preserve"> </w:t>
      </w:r>
      <w:r>
        <w:rPr>
          <w:rFonts w:eastAsia="Times New Roman"/>
          <w:szCs w:val="24"/>
        </w:rPr>
        <w:t>πληρώσει</w:t>
      </w:r>
      <w:r>
        <w:rPr>
          <w:rFonts w:eastAsia="Times New Roman"/>
          <w:szCs w:val="24"/>
        </w:rPr>
        <w:t xml:space="preserve"> </w:t>
      </w:r>
      <w:r>
        <w:rPr>
          <w:rFonts w:eastAsia="Times New Roman"/>
          <w:szCs w:val="24"/>
        </w:rPr>
        <w:t>γι’</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χρέος,</w:t>
      </w:r>
      <w:r>
        <w:rPr>
          <w:rFonts w:eastAsia="Times New Roman"/>
          <w:szCs w:val="24"/>
        </w:rPr>
        <w:t xml:space="preserve"> </w:t>
      </w:r>
      <w:r>
        <w:rPr>
          <w:rFonts w:eastAsia="Times New Roman"/>
          <w:szCs w:val="24"/>
        </w:rPr>
        <w:t>μονάχα</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τόκους,</w:t>
      </w:r>
      <w:r>
        <w:rPr>
          <w:rFonts w:eastAsia="Times New Roman"/>
          <w:szCs w:val="24"/>
        </w:rPr>
        <w:t xml:space="preserve"> </w:t>
      </w:r>
      <w:r>
        <w:rPr>
          <w:rFonts w:eastAsia="Times New Roman"/>
          <w:szCs w:val="24"/>
        </w:rPr>
        <w:lastRenderedPageBreak/>
        <w:t>περίπου</w:t>
      </w:r>
      <w:r>
        <w:rPr>
          <w:rFonts w:eastAsia="Times New Roman"/>
          <w:szCs w:val="24"/>
        </w:rPr>
        <w:t xml:space="preserve"> </w:t>
      </w:r>
      <w:r>
        <w:rPr>
          <w:rFonts w:eastAsia="Times New Roman"/>
          <w:szCs w:val="24"/>
        </w:rPr>
        <w:t>50</w:t>
      </w:r>
      <w:r>
        <w:rPr>
          <w:rFonts w:eastAsia="Times New Roman"/>
          <w:szCs w:val="24"/>
        </w:rPr>
        <w:t xml:space="preserve"> </w:t>
      </w:r>
      <w:r>
        <w:rPr>
          <w:rFonts w:eastAsia="Times New Roman"/>
          <w:szCs w:val="24"/>
        </w:rPr>
        <w:t>εκατομμύρια</w:t>
      </w:r>
      <w:r>
        <w:rPr>
          <w:rFonts w:eastAsia="Times New Roman"/>
          <w:szCs w:val="24"/>
        </w:rPr>
        <w:t xml:space="preserve"> </w:t>
      </w:r>
      <w:r>
        <w:rPr>
          <w:rFonts w:eastAsia="Times New Roman"/>
          <w:szCs w:val="24"/>
        </w:rPr>
        <w:t>μέχρι</w:t>
      </w:r>
      <w:r>
        <w:rPr>
          <w:rFonts w:eastAsia="Times New Roman"/>
          <w:szCs w:val="24"/>
        </w:rPr>
        <w:t xml:space="preserve"> </w:t>
      </w:r>
      <w:r>
        <w:rPr>
          <w:rFonts w:eastAsia="Times New Roman"/>
          <w:szCs w:val="24"/>
        </w:rPr>
        <w:t>τώρα,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προηγούμενη</w:t>
      </w:r>
      <w:r>
        <w:rPr>
          <w:rFonts w:eastAsia="Times New Roman"/>
          <w:szCs w:val="24"/>
        </w:rPr>
        <w:t xml:space="preserve"> </w:t>
      </w:r>
      <w:r>
        <w:rPr>
          <w:rFonts w:eastAsia="Times New Roman"/>
          <w:szCs w:val="24"/>
        </w:rPr>
        <w:t>περίοδο.</w:t>
      </w:r>
      <w:r>
        <w:rPr>
          <w:rFonts w:eastAsia="Times New Roman"/>
          <w:szCs w:val="24"/>
        </w:rPr>
        <w:t xml:space="preserve"> </w:t>
      </w:r>
    </w:p>
    <w:p w14:paraId="076E7CDB" w14:textId="77777777" w:rsidR="008A5475" w:rsidRDefault="00367962">
      <w:pPr>
        <w:spacing w:line="600" w:lineRule="auto"/>
        <w:ind w:firstLine="720"/>
        <w:jc w:val="both"/>
        <w:rPr>
          <w:rFonts w:eastAsia="Times New Roman"/>
          <w:szCs w:val="24"/>
        </w:rPr>
      </w:pPr>
      <w:r>
        <w:rPr>
          <w:rFonts w:eastAsia="Times New Roman"/>
          <w:szCs w:val="24"/>
        </w:rPr>
        <w:t>Μιλήσατε</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παραλάβατε</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προβληματική</w:t>
      </w:r>
      <w:r>
        <w:rPr>
          <w:rFonts w:eastAsia="Times New Roman"/>
          <w:szCs w:val="24"/>
        </w:rPr>
        <w:t xml:space="preserve"> </w:t>
      </w:r>
      <w:r>
        <w:rPr>
          <w:rFonts w:eastAsia="Times New Roman"/>
          <w:szCs w:val="24"/>
        </w:rPr>
        <w:t>κατάσταση</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«ΕΛΛΗΝΙΚΗ ΒΙΟΜΗΧΑΝΙΑ ΖΑΧΑΡΗΣ»</w:t>
      </w:r>
      <w:r>
        <w:rPr>
          <w:rFonts w:eastAsia="Times New Roman"/>
          <w:szCs w:val="24"/>
        </w:rPr>
        <w:t>.</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αμφισβητούμε</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Αποφύγατε,</w:t>
      </w:r>
      <w:r>
        <w:rPr>
          <w:rFonts w:eastAsia="Times New Roman"/>
          <w:szCs w:val="24"/>
        </w:rPr>
        <w:t xml:space="preserve"> </w:t>
      </w:r>
      <w:r>
        <w:rPr>
          <w:rFonts w:eastAsia="Times New Roman"/>
          <w:szCs w:val="24"/>
        </w:rPr>
        <w:t>όμως,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θίξετε</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πραγματικές</w:t>
      </w:r>
      <w:r>
        <w:rPr>
          <w:rFonts w:eastAsia="Times New Roman"/>
          <w:szCs w:val="24"/>
        </w:rPr>
        <w:t xml:space="preserve"> </w:t>
      </w:r>
      <w:r>
        <w:rPr>
          <w:rFonts w:eastAsia="Times New Roman"/>
          <w:szCs w:val="24"/>
        </w:rPr>
        <w:t>αιτίες</w:t>
      </w:r>
      <w:r>
        <w:rPr>
          <w:rFonts w:eastAsia="Times New Roman"/>
          <w:szCs w:val="24"/>
        </w:rPr>
        <w:t xml:space="preserve"> </w:t>
      </w:r>
      <w:r>
        <w:rPr>
          <w:rFonts w:eastAsia="Times New Roman"/>
          <w:szCs w:val="24"/>
        </w:rPr>
        <w:t>αυτής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προβληματικής</w:t>
      </w:r>
      <w:r>
        <w:rPr>
          <w:rFonts w:eastAsia="Times New Roman"/>
          <w:szCs w:val="24"/>
        </w:rPr>
        <w:t xml:space="preserve"> </w:t>
      </w:r>
      <w:r>
        <w:rPr>
          <w:rFonts w:eastAsia="Times New Roman"/>
          <w:szCs w:val="24"/>
        </w:rPr>
        <w:t>κατάστασης,</w:t>
      </w:r>
      <w:r>
        <w:rPr>
          <w:rFonts w:eastAsia="Times New Roman"/>
          <w:szCs w:val="24"/>
        </w:rPr>
        <w:t xml:space="preserve"> </w:t>
      </w:r>
      <w:r>
        <w:rPr>
          <w:rFonts w:eastAsia="Times New Roman"/>
          <w:szCs w:val="24"/>
        </w:rPr>
        <w:t>όλα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προηγούμενα</w:t>
      </w:r>
      <w:r>
        <w:rPr>
          <w:rFonts w:eastAsia="Times New Roman"/>
          <w:szCs w:val="24"/>
        </w:rPr>
        <w:t xml:space="preserve"> </w:t>
      </w:r>
      <w:r>
        <w:rPr>
          <w:rFonts w:eastAsia="Times New Roman"/>
          <w:szCs w:val="24"/>
        </w:rPr>
        <w:t>χρόνια</w:t>
      </w:r>
      <w:r>
        <w:rPr>
          <w:rFonts w:eastAsia="Times New Roman"/>
          <w:szCs w:val="24"/>
        </w:rPr>
        <w:t xml:space="preserve"> </w:t>
      </w:r>
      <w:r>
        <w:rPr>
          <w:rFonts w:eastAsia="Times New Roman"/>
          <w:szCs w:val="24"/>
        </w:rPr>
        <w:t>-εμείς</w:t>
      </w:r>
      <w:r>
        <w:rPr>
          <w:rFonts w:eastAsia="Times New Roman"/>
          <w:szCs w:val="24"/>
        </w:rPr>
        <w:t xml:space="preserve"> </w:t>
      </w:r>
      <w:r>
        <w:rPr>
          <w:rFonts w:eastAsia="Times New Roman"/>
          <w:szCs w:val="24"/>
        </w:rPr>
        <w:t>θεωρούμε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συνεχίζεται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δική</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ήταν</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σταθερή</w:t>
      </w:r>
      <w:r>
        <w:rPr>
          <w:rFonts w:eastAsia="Times New Roman"/>
          <w:szCs w:val="24"/>
        </w:rPr>
        <w:t xml:space="preserve"> </w:t>
      </w:r>
      <w:r>
        <w:rPr>
          <w:rFonts w:eastAsia="Times New Roman"/>
          <w:szCs w:val="24"/>
        </w:rPr>
        <w:t>υπονόμευση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ανάπτυξης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ίδιας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επιβίωσης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w:t>
      </w:r>
      <w:r>
        <w:rPr>
          <w:rFonts w:eastAsia="Times New Roman"/>
          <w:szCs w:val="24"/>
        </w:rPr>
        <w:t>ΕΛΛΗΝΙΚΗΣ ΒΙΟΜΗΧΑΝΙΑΣ ΖΑΧΑΡΗΣ»</w:t>
      </w:r>
      <w:r>
        <w:rPr>
          <w:rFonts w:eastAsia="Times New Roman"/>
          <w:szCs w:val="24"/>
        </w:rPr>
        <w:t>.</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είχε</w:t>
      </w:r>
      <w:r>
        <w:rPr>
          <w:rFonts w:eastAsia="Times New Roman"/>
          <w:szCs w:val="24"/>
        </w:rPr>
        <w:t xml:space="preserve"> </w:t>
      </w:r>
      <w:r>
        <w:rPr>
          <w:rFonts w:eastAsia="Times New Roman"/>
          <w:szCs w:val="24"/>
        </w:rPr>
        <w:t>ως</w:t>
      </w:r>
      <w:r>
        <w:rPr>
          <w:rFonts w:eastAsia="Times New Roman"/>
          <w:szCs w:val="24"/>
        </w:rPr>
        <w:t xml:space="preserve"> </w:t>
      </w:r>
      <w:r>
        <w:rPr>
          <w:rFonts w:eastAsia="Times New Roman"/>
          <w:szCs w:val="24"/>
        </w:rPr>
        <w:t>συνακόλουθο</w:t>
      </w:r>
      <w:r>
        <w:rPr>
          <w:rFonts w:eastAsia="Times New Roman"/>
          <w:szCs w:val="24"/>
        </w:rPr>
        <w:t xml:space="preserve"> </w:t>
      </w:r>
      <w:r>
        <w:rPr>
          <w:rFonts w:eastAsia="Times New Roman"/>
          <w:szCs w:val="24"/>
        </w:rPr>
        <w:t>αποτέλεσμα,</w:t>
      </w:r>
      <w:r>
        <w:rPr>
          <w:rFonts w:eastAsia="Times New Roman"/>
          <w:szCs w:val="24"/>
        </w:rPr>
        <w:t xml:space="preserve"> </w:t>
      </w:r>
      <w:r>
        <w:rPr>
          <w:rFonts w:eastAsia="Times New Roman"/>
          <w:szCs w:val="24"/>
        </w:rPr>
        <w:t>βέβαια,</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συρρίκνωση</w:t>
      </w:r>
      <w:r>
        <w:rPr>
          <w:rFonts w:eastAsia="Times New Roman"/>
          <w:szCs w:val="24"/>
        </w:rPr>
        <w:t xml:space="preserve"> </w:t>
      </w:r>
      <w:r>
        <w:rPr>
          <w:rFonts w:eastAsia="Times New Roman"/>
          <w:szCs w:val="24"/>
        </w:rPr>
        <w:t>της</w:t>
      </w:r>
      <w:r>
        <w:rPr>
          <w:rFonts w:eastAsia="Times New Roman"/>
          <w:szCs w:val="24"/>
        </w:rPr>
        <w:t xml:space="preserve"> </w:t>
      </w:r>
      <w:proofErr w:type="spellStart"/>
      <w:r>
        <w:rPr>
          <w:rFonts w:eastAsia="Times New Roman"/>
          <w:szCs w:val="24"/>
        </w:rPr>
        <w:t>τευτλοκαλλιέργειας</w:t>
      </w:r>
      <w:proofErr w:type="spellEnd"/>
      <w:r>
        <w:rPr>
          <w:rFonts w:eastAsia="Times New Roman"/>
          <w:szCs w:val="24"/>
        </w:rPr>
        <w:t>,</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οδηγείται</w:t>
      </w:r>
      <w:r>
        <w:rPr>
          <w:rFonts w:eastAsia="Times New Roman"/>
          <w:szCs w:val="24"/>
        </w:rPr>
        <w:t xml:space="preserve"> </w:t>
      </w:r>
      <w:r>
        <w:rPr>
          <w:rFonts w:eastAsia="Times New Roman"/>
          <w:szCs w:val="24"/>
        </w:rPr>
        <w:t>σιγά</w:t>
      </w:r>
      <w:r>
        <w:rPr>
          <w:rFonts w:eastAsia="Times New Roman"/>
          <w:szCs w:val="24"/>
        </w:rPr>
        <w:t xml:space="preserve"> </w:t>
      </w:r>
      <w:r>
        <w:rPr>
          <w:rFonts w:eastAsia="Times New Roman"/>
          <w:szCs w:val="24"/>
        </w:rPr>
        <w:t>σιγά</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αργό</w:t>
      </w:r>
      <w:r>
        <w:rPr>
          <w:rFonts w:eastAsia="Times New Roman"/>
          <w:szCs w:val="24"/>
        </w:rPr>
        <w:t xml:space="preserve"> </w:t>
      </w:r>
      <w:r>
        <w:rPr>
          <w:rFonts w:eastAsia="Times New Roman"/>
          <w:szCs w:val="24"/>
        </w:rPr>
        <w:t>θάνατο.</w:t>
      </w:r>
      <w:r>
        <w:rPr>
          <w:rFonts w:eastAsia="Times New Roman"/>
          <w:szCs w:val="24"/>
        </w:rPr>
        <w:t xml:space="preserve"> </w:t>
      </w:r>
    </w:p>
    <w:p w14:paraId="076E7CDC" w14:textId="77777777" w:rsidR="008A5475" w:rsidRDefault="00367962">
      <w:pPr>
        <w:spacing w:line="600" w:lineRule="auto"/>
        <w:ind w:firstLine="720"/>
        <w:jc w:val="both"/>
        <w:rPr>
          <w:rFonts w:eastAsia="Times New Roman"/>
          <w:szCs w:val="24"/>
        </w:rPr>
      </w:pPr>
      <w:r>
        <w:rPr>
          <w:rFonts w:eastAsia="Times New Roman"/>
          <w:szCs w:val="24"/>
        </w:rPr>
        <w:lastRenderedPageBreak/>
        <w:t>Αποφύγατε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πείτε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αυτός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ένας</w:t>
      </w:r>
      <w:r>
        <w:rPr>
          <w:rFonts w:eastAsia="Times New Roman"/>
          <w:szCs w:val="24"/>
        </w:rPr>
        <w:t xml:space="preserve"> </w:t>
      </w:r>
      <w:r>
        <w:rPr>
          <w:rFonts w:eastAsia="Times New Roman"/>
          <w:szCs w:val="24"/>
        </w:rPr>
        <w:t>γνωστός</w:t>
      </w:r>
      <w:r>
        <w:rPr>
          <w:rFonts w:eastAsia="Times New Roman"/>
          <w:szCs w:val="24"/>
        </w:rPr>
        <w:t xml:space="preserve"> </w:t>
      </w:r>
      <w:r>
        <w:rPr>
          <w:rFonts w:eastAsia="Times New Roman"/>
          <w:szCs w:val="24"/>
        </w:rPr>
        <w:t>στόχος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ευρωπαϊκών</w:t>
      </w:r>
      <w:r>
        <w:rPr>
          <w:rFonts w:eastAsia="Times New Roman"/>
          <w:szCs w:val="24"/>
        </w:rPr>
        <w:t xml:space="preserve"> </w:t>
      </w:r>
      <w:r>
        <w:rPr>
          <w:rFonts w:eastAsia="Times New Roman"/>
          <w:szCs w:val="24"/>
        </w:rPr>
        <w:t>μονοπωλίων</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συγκεκριμένου</w:t>
      </w:r>
      <w:r>
        <w:rPr>
          <w:rFonts w:eastAsia="Times New Roman"/>
          <w:szCs w:val="24"/>
        </w:rPr>
        <w:t xml:space="preserve"> </w:t>
      </w:r>
      <w:r>
        <w:rPr>
          <w:rFonts w:eastAsia="Times New Roman"/>
          <w:szCs w:val="24"/>
        </w:rPr>
        <w:t>κλάδου</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Ευρωπαϊκής</w:t>
      </w:r>
      <w:r>
        <w:rPr>
          <w:rFonts w:eastAsia="Times New Roman"/>
          <w:szCs w:val="24"/>
        </w:rPr>
        <w:t xml:space="preserve"> </w:t>
      </w:r>
      <w:r>
        <w:rPr>
          <w:rFonts w:eastAsia="Times New Roman"/>
          <w:szCs w:val="24"/>
        </w:rPr>
        <w:t>Ένωσης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συγκέντρωση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συγκεντροποίηση,</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οποίος</w:t>
      </w:r>
      <w:r>
        <w:rPr>
          <w:rFonts w:eastAsia="Times New Roman"/>
          <w:szCs w:val="24"/>
        </w:rPr>
        <w:t xml:space="preserve"> </w:t>
      </w:r>
      <w:r>
        <w:rPr>
          <w:rFonts w:eastAsia="Times New Roman"/>
          <w:szCs w:val="24"/>
        </w:rPr>
        <w:t>βέβαια</w:t>
      </w:r>
      <w:r>
        <w:rPr>
          <w:rFonts w:eastAsia="Times New Roman"/>
          <w:szCs w:val="24"/>
        </w:rPr>
        <w:t xml:space="preserve"> </w:t>
      </w:r>
      <w:r>
        <w:rPr>
          <w:rFonts w:eastAsia="Times New Roman"/>
          <w:szCs w:val="24"/>
        </w:rPr>
        <w:t>προωθείται</w:t>
      </w:r>
      <w:r>
        <w:rPr>
          <w:rFonts w:eastAsia="Times New Roman"/>
          <w:szCs w:val="24"/>
        </w:rPr>
        <w:t xml:space="preserve"> </w:t>
      </w:r>
      <w:r>
        <w:rPr>
          <w:rFonts w:eastAsia="Times New Roman"/>
          <w:szCs w:val="24"/>
        </w:rPr>
        <w:t>πρόθυμα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ελληνικές</w:t>
      </w:r>
      <w:r>
        <w:rPr>
          <w:rFonts w:eastAsia="Times New Roman"/>
          <w:szCs w:val="24"/>
        </w:rPr>
        <w:t xml:space="preserve"> </w:t>
      </w:r>
      <w:r>
        <w:rPr>
          <w:rFonts w:eastAsia="Times New Roman"/>
          <w:szCs w:val="24"/>
        </w:rPr>
        <w:t>κυβερνήσεις.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ίδιο</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δικιά</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μεριμνά</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φροντίζει</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ανάπτυξη</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επιχειρηματικών</w:t>
      </w:r>
      <w:r>
        <w:rPr>
          <w:rFonts w:eastAsia="Times New Roman"/>
          <w:szCs w:val="24"/>
        </w:rPr>
        <w:t xml:space="preserve"> </w:t>
      </w:r>
      <w:r>
        <w:rPr>
          <w:rFonts w:eastAsia="Times New Roman"/>
          <w:szCs w:val="24"/>
        </w:rPr>
        <w:t>ομίλων</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συγκεκριμένου</w:t>
      </w:r>
      <w:r>
        <w:rPr>
          <w:rFonts w:eastAsia="Times New Roman"/>
          <w:szCs w:val="24"/>
        </w:rPr>
        <w:t xml:space="preserve"> </w:t>
      </w:r>
      <w:r>
        <w:rPr>
          <w:rFonts w:eastAsia="Times New Roman"/>
          <w:szCs w:val="24"/>
        </w:rPr>
        <w:t>κλάδου.</w:t>
      </w:r>
      <w:r>
        <w:rPr>
          <w:rFonts w:eastAsia="Times New Roman"/>
          <w:szCs w:val="24"/>
        </w:rPr>
        <w:t xml:space="preserve"> </w:t>
      </w:r>
      <w:r>
        <w:rPr>
          <w:rFonts w:eastAsia="Times New Roman"/>
          <w:szCs w:val="24"/>
        </w:rPr>
        <w:t>Προκειμένου,</w:t>
      </w:r>
      <w:r>
        <w:rPr>
          <w:rFonts w:eastAsia="Times New Roman"/>
          <w:szCs w:val="24"/>
        </w:rPr>
        <w:t xml:space="preserve"> </w:t>
      </w:r>
      <w:r>
        <w:rPr>
          <w:rFonts w:eastAsia="Times New Roman"/>
          <w:szCs w:val="24"/>
        </w:rPr>
        <w:t>όμως,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επιβιώσει</w:t>
      </w:r>
      <w:r>
        <w:rPr>
          <w:rFonts w:eastAsia="Times New Roman"/>
          <w:szCs w:val="24"/>
        </w:rPr>
        <w:t xml:space="preserve"> </w:t>
      </w:r>
      <w:r>
        <w:rPr>
          <w:rFonts w:eastAsia="Times New Roman"/>
          <w:szCs w:val="24"/>
        </w:rPr>
        <w:t>η</w:t>
      </w:r>
      <w:r>
        <w:rPr>
          <w:rFonts w:eastAsia="Times New Roman"/>
          <w:szCs w:val="24"/>
        </w:rPr>
        <w:t xml:space="preserve"> </w:t>
      </w:r>
      <w:proofErr w:type="spellStart"/>
      <w:r>
        <w:rPr>
          <w:rFonts w:eastAsia="Times New Roman"/>
          <w:szCs w:val="24"/>
        </w:rPr>
        <w:t>τευτλοκαλλιέργεια</w:t>
      </w:r>
      <w:proofErr w:type="spellEnd"/>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β</w:t>
      </w:r>
      <w:r>
        <w:rPr>
          <w:rFonts w:eastAsia="Times New Roman"/>
          <w:szCs w:val="24"/>
        </w:rPr>
        <w:t>ιομηχανία</w:t>
      </w:r>
      <w:r>
        <w:rPr>
          <w:rFonts w:eastAsia="Times New Roman"/>
          <w:szCs w:val="24"/>
        </w:rPr>
        <w:t xml:space="preserve"> </w:t>
      </w:r>
      <w:r>
        <w:rPr>
          <w:rFonts w:eastAsia="Times New Roman"/>
          <w:szCs w:val="24"/>
        </w:rPr>
        <w:t>ζ</w:t>
      </w:r>
      <w:r>
        <w:rPr>
          <w:rFonts w:eastAsia="Times New Roman"/>
          <w:szCs w:val="24"/>
        </w:rPr>
        <w:t>άχαρης,</w:t>
      </w:r>
      <w:r>
        <w:rPr>
          <w:rFonts w:eastAsia="Times New Roman"/>
          <w:szCs w:val="24"/>
        </w:rPr>
        <w:t xml:space="preserve"> </w:t>
      </w:r>
      <w:r>
        <w:rPr>
          <w:rFonts w:eastAsia="Times New Roman"/>
          <w:szCs w:val="24"/>
        </w:rPr>
        <w:t>εκεί</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πράγματα</w:t>
      </w:r>
      <w:r>
        <w:rPr>
          <w:rFonts w:eastAsia="Times New Roman"/>
          <w:szCs w:val="24"/>
        </w:rPr>
        <w:t xml:space="preserve"> </w:t>
      </w:r>
      <w:r>
        <w:rPr>
          <w:rFonts w:eastAsia="Times New Roman"/>
          <w:szCs w:val="24"/>
        </w:rPr>
        <w:t>γίνονται</w:t>
      </w:r>
      <w:r>
        <w:rPr>
          <w:rFonts w:eastAsia="Times New Roman"/>
          <w:szCs w:val="24"/>
        </w:rPr>
        <w:t xml:space="preserve"> </w:t>
      </w:r>
      <w:r>
        <w:rPr>
          <w:rFonts w:eastAsia="Times New Roman"/>
          <w:szCs w:val="24"/>
        </w:rPr>
        <w:t>διαφορετικά.</w:t>
      </w:r>
    </w:p>
    <w:p w14:paraId="076E7CDD" w14:textId="77777777" w:rsidR="008A5475" w:rsidRDefault="00367962">
      <w:pPr>
        <w:spacing w:line="600" w:lineRule="auto"/>
        <w:ind w:firstLine="720"/>
        <w:jc w:val="both"/>
        <w:rPr>
          <w:rFonts w:eastAsia="Times New Roman"/>
          <w:szCs w:val="24"/>
        </w:rPr>
      </w:pPr>
      <w:r>
        <w:rPr>
          <w:rFonts w:eastAsia="Times New Roman"/>
          <w:szCs w:val="24"/>
        </w:rPr>
        <w:t>Και</w:t>
      </w:r>
      <w:r>
        <w:rPr>
          <w:rFonts w:eastAsia="Times New Roman"/>
          <w:szCs w:val="24"/>
        </w:rPr>
        <w:t xml:space="preserve"> </w:t>
      </w:r>
      <w:r>
        <w:rPr>
          <w:rFonts w:eastAsia="Times New Roman"/>
          <w:szCs w:val="24"/>
        </w:rPr>
        <w:t>μιλάμε,</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έναν</w:t>
      </w:r>
      <w:r>
        <w:rPr>
          <w:rFonts w:eastAsia="Times New Roman"/>
          <w:szCs w:val="24"/>
        </w:rPr>
        <w:t xml:space="preserve"> </w:t>
      </w:r>
      <w:r>
        <w:rPr>
          <w:rFonts w:eastAsia="Times New Roman"/>
          <w:szCs w:val="24"/>
        </w:rPr>
        <w:t>κλάδο</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οποίος</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αποδείξει,</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είπα,</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παρελθόν</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όχι</w:t>
      </w:r>
      <w:r>
        <w:rPr>
          <w:rFonts w:eastAsia="Times New Roman"/>
          <w:szCs w:val="24"/>
        </w:rPr>
        <w:t xml:space="preserve"> </w:t>
      </w:r>
      <w:r>
        <w:rPr>
          <w:rFonts w:eastAsia="Times New Roman"/>
          <w:szCs w:val="24"/>
        </w:rPr>
        <w:t>μόνο</w:t>
      </w:r>
      <w:r>
        <w:rPr>
          <w:rFonts w:eastAsia="Times New Roman"/>
          <w:szCs w:val="24"/>
        </w:rPr>
        <w:t xml:space="preserve"> </w:t>
      </w:r>
      <w:r>
        <w:rPr>
          <w:rFonts w:eastAsia="Times New Roman"/>
          <w:szCs w:val="24"/>
        </w:rPr>
        <w:t>μπορεί</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καλύψει</w:t>
      </w:r>
      <w:r>
        <w:rPr>
          <w:rFonts w:eastAsia="Times New Roman"/>
          <w:szCs w:val="24"/>
        </w:rPr>
        <w:t xml:space="preserve"> </w:t>
      </w:r>
      <w:r>
        <w:rPr>
          <w:rFonts w:eastAsia="Times New Roman"/>
          <w:szCs w:val="24"/>
        </w:rPr>
        <w:t>–μπορούσε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καλύψει-</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εγχώριες</w:t>
      </w:r>
      <w:r>
        <w:rPr>
          <w:rFonts w:eastAsia="Times New Roman"/>
          <w:szCs w:val="24"/>
        </w:rPr>
        <w:t xml:space="preserve"> </w:t>
      </w:r>
      <w:r>
        <w:rPr>
          <w:rFonts w:eastAsia="Times New Roman"/>
          <w:szCs w:val="24"/>
        </w:rPr>
        <w:t>ανάγκες,</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lastRenderedPageBreak/>
        <w:t>να</w:t>
      </w:r>
      <w:r>
        <w:rPr>
          <w:rFonts w:eastAsia="Times New Roman"/>
          <w:szCs w:val="24"/>
        </w:rPr>
        <w:t xml:space="preserve"> </w:t>
      </w:r>
      <w:r>
        <w:rPr>
          <w:rFonts w:eastAsia="Times New Roman"/>
          <w:szCs w:val="24"/>
        </w:rPr>
        <w:t>προβαίνει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εξαγωγές.</w:t>
      </w:r>
      <w:r>
        <w:rPr>
          <w:rFonts w:eastAsia="Times New Roman"/>
          <w:szCs w:val="24"/>
        </w:rPr>
        <w:t xml:space="preserve"> </w:t>
      </w:r>
      <w:r>
        <w:rPr>
          <w:rFonts w:eastAsia="Times New Roman"/>
          <w:szCs w:val="24"/>
        </w:rPr>
        <w:t>Αυτή</w:t>
      </w:r>
      <w:r>
        <w:rPr>
          <w:rFonts w:eastAsia="Times New Roman"/>
          <w:szCs w:val="24"/>
        </w:rPr>
        <w:t>ν</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στιγμή</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κατάσταση</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αντιστραφεί.</w:t>
      </w:r>
      <w:r>
        <w:rPr>
          <w:rFonts w:eastAsia="Times New Roman"/>
          <w:szCs w:val="24"/>
        </w:rPr>
        <w:t xml:space="preserve"> </w:t>
      </w:r>
      <w:r>
        <w:rPr>
          <w:rFonts w:eastAsia="Times New Roman"/>
          <w:szCs w:val="24"/>
        </w:rPr>
        <w:t>Αυτή</w:t>
      </w:r>
      <w:r>
        <w:rPr>
          <w:rFonts w:eastAsia="Times New Roman"/>
          <w:szCs w:val="24"/>
        </w:rPr>
        <w:t>ν</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στιγμή</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Ελλάδα</w:t>
      </w:r>
      <w:r>
        <w:rPr>
          <w:rFonts w:eastAsia="Times New Roman"/>
          <w:szCs w:val="24"/>
        </w:rPr>
        <w:t xml:space="preserve"> </w:t>
      </w:r>
      <w:r>
        <w:rPr>
          <w:rFonts w:eastAsia="Times New Roman"/>
          <w:szCs w:val="24"/>
        </w:rPr>
        <w:t>κάνει</w:t>
      </w:r>
      <w:r>
        <w:rPr>
          <w:rFonts w:eastAsia="Times New Roman"/>
          <w:szCs w:val="24"/>
        </w:rPr>
        <w:t xml:space="preserve"> </w:t>
      </w:r>
      <w:r>
        <w:rPr>
          <w:rFonts w:eastAsia="Times New Roman"/>
          <w:szCs w:val="24"/>
        </w:rPr>
        <w:t>εισαγωγές</w:t>
      </w:r>
      <w:r>
        <w:rPr>
          <w:rFonts w:eastAsia="Times New Roman"/>
          <w:szCs w:val="24"/>
        </w:rPr>
        <w:t xml:space="preserve"> </w:t>
      </w:r>
      <w:r>
        <w:rPr>
          <w:rFonts w:eastAsia="Times New Roman"/>
          <w:szCs w:val="24"/>
        </w:rPr>
        <w:t>ζάχαρης.</w:t>
      </w:r>
      <w:r>
        <w:rPr>
          <w:rFonts w:eastAsia="Times New Roman"/>
          <w:szCs w:val="24"/>
        </w:rPr>
        <w:t xml:space="preserve"> </w:t>
      </w:r>
    </w:p>
    <w:p w14:paraId="076E7CDE" w14:textId="77777777" w:rsidR="008A5475" w:rsidRDefault="00367962">
      <w:pPr>
        <w:spacing w:line="600" w:lineRule="auto"/>
        <w:ind w:firstLine="720"/>
        <w:jc w:val="both"/>
        <w:rPr>
          <w:rFonts w:eastAsia="Times New Roman"/>
          <w:szCs w:val="24"/>
        </w:rPr>
      </w:pPr>
      <w:r>
        <w:rPr>
          <w:rFonts w:eastAsia="Times New Roman"/>
          <w:szCs w:val="24"/>
        </w:rPr>
        <w:t>Μιλάμε</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έναν</w:t>
      </w:r>
      <w:r>
        <w:rPr>
          <w:rFonts w:eastAsia="Times New Roman"/>
          <w:szCs w:val="24"/>
        </w:rPr>
        <w:t xml:space="preserve"> </w:t>
      </w:r>
      <w:r>
        <w:rPr>
          <w:rFonts w:eastAsia="Times New Roman"/>
          <w:szCs w:val="24"/>
        </w:rPr>
        <w:t>κλάδο</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σχετίζεται</w:t>
      </w:r>
      <w:r>
        <w:rPr>
          <w:rFonts w:eastAsia="Times New Roman"/>
          <w:szCs w:val="24"/>
        </w:rPr>
        <w:t xml:space="preserve"> </w:t>
      </w:r>
      <w:r>
        <w:rPr>
          <w:rFonts w:eastAsia="Times New Roman"/>
          <w:szCs w:val="24"/>
        </w:rPr>
        <w:t>άμεσα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διατροφικό</w:t>
      </w:r>
      <w:r>
        <w:rPr>
          <w:rFonts w:eastAsia="Times New Roman"/>
          <w:szCs w:val="24"/>
        </w:rPr>
        <w:t xml:space="preserve"> </w:t>
      </w:r>
      <w:r>
        <w:rPr>
          <w:rFonts w:eastAsia="Times New Roman"/>
          <w:szCs w:val="24"/>
        </w:rPr>
        <w:t>ζήτημα</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λαού</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παραγωγικές</w:t>
      </w:r>
      <w:r>
        <w:rPr>
          <w:rFonts w:eastAsia="Times New Roman"/>
          <w:szCs w:val="24"/>
        </w:rPr>
        <w:t xml:space="preserve"> </w:t>
      </w:r>
      <w:r>
        <w:rPr>
          <w:rFonts w:eastAsia="Times New Roman"/>
          <w:szCs w:val="24"/>
        </w:rPr>
        <w:t>δυνατότητες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χώρας,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αφορά</w:t>
      </w:r>
      <w:r>
        <w:rPr>
          <w:rFonts w:eastAsia="Times New Roman"/>
          <w:szCs w:val="24"/>
        </w:rPr>
        <w:t xml:space="preserve"> </w:t>
      </w:r>
      <w:r>
        <w:rPr>
          <w:rFonts w:eastAsia="Times New Roman"/>
          <w:szCs w:val="24"/>
        </w:rPr>
        <w:t>αγρότες,</w:t>
      </w:r>
      <w:r>
        <w:rPr>
          <w:rFonts w:eastAsia="Times New Roman"/>
          <w:szCs w:val="24"/>
        </w:rPr>
        <w:t xml:space="preserve"> </w:t>
      </w:r>
      <w:r>
        <w:rPr>
          <w:rFonts w:eastAsia="Times New Roman"/>
          <w:szCs w:val="24"/>
        </w:rPr>
        <w:t>αφορά</w:t>
      </w:r>
      <w:r>
        <w:rPr>
          <w:rFonts w:eastAsia="Times New Roman"/>
          <w:szCs w:val="24"/>
        </w:rPr>
        <w:t xml:space="preserve"> </w:t>
      </w:r>
      <w:r>
        <w:rPr>
          <w:rFonts w:eastAsia="Times New Roman"/>
          <w:szCs w:val="24"/>
        </w:rPr>
        <w:t>εργαζόμενους</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επιχείρηση,</w:t>
      </w:r>
      <w:r>
        <w:rPr>
          <w:rFonts w:eastAsia="Times New Roman"/>
          <w:szCs w:val="24"/>
        </w:rPr>
        <w:t xml:space="preserve"> </w:t>
      </w:r>
      <w:r>
        <w:rPr>
          <w:rFonts w:eastAsia="Times New Roman"/>
          <w:szCs w:val="24"/>
        </w:rPr>
        <w:t>αφορά</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ίδιους</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καταναλωτές,</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γνωστή</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υψηλή</w:t>
      </w:r>
      <w:r>
        <w:rPr>
          <w:rFonts w:eastAsia="Times New Roman"/>
          <w:szCs w:val="24"/>
        </w:rPr>
        <w:t xml:space="preserve"> </w:t>
      </w:r>
      <w:r>
        <w:rPr>
          <w:rFonts w:eastAsia="Times New Roman"/>
          <w:szCs w:val="24"/>
        </w:rPr>
        <w:t>ποιότητα</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ελληνικής</w:t>
      </w:r>
      <w:r>
        <w:rPr>
          <w:rFonts w:eastAsia="Times New Roman"/>
          <w:szCs w:val="24"/>
        </w:rPr>
        <w:t xml:space="preserve"> </w:t>
      </w:r>
      <w:r>
        <w:rPr>
          <w:rFonts w:eastAsia="Times New Roman"/>
          <w:szCs w:val="24"/>
        </w:rPr>
        <w:t>ζάχαρης.</w:t>
      </w:r>
      <w:r>
        <w:rPr>
          <w:rFonts w:eastAsia="Times New Roman"/>
          <w:szCs w:val="24"/>
        </w:rPr>
        <w:t xml:space="preserve"> </w:t>
      </w:r>
    </w:p>
    <w:p w14:paraId="076E7CDF" w14:textId="77777777" w:rsidR="008A5475" w:rsidRDefault="00367962">
      <w:pPr>
        <w:spacing w:line="600" w:lineRule="auto"/>
        <w:ind w:firstLine="720"/>
        <w:jc w:val="both"/>
        <w:rPr>
          <w:rFonts w:eastAsia="Times New Roman"/>
          <w:szCs w:val="24"/>
        </w:rPr>
      </w:pPr>
      <w:r>
        <w:rPr>
          <w:rFonts w:eastAsia="Times New Roman"/>
          <w:szCs w:val="24"/>
        </w:rPr>
        <w:t>Όλα</w:t>
      </w:r>
      <w:r>
        <w:rPr>
          <w:rFonts w:eastAsia="Times New Roman"/>
          <w:szCs w:val="24"/>
        </w:rPr>
        <w:t xml:space="preserve"> </w:t>
      </w:r>
      <w:r>
        <w:rPr>
          <w:rFonts w:eastAsia="Times New Roman"/>
          <w:szCs w:val="24"/>
        </w:rPr>
        <w:t>αυτά,</w:t>
      </w:r>
      <w:r>
        <w:rPr>
          <w:rFonts w:eastAsia="Times New Roman"/>
          <w:szCs w:val="24"/>
        </w:rPr>
        <w:t xml:space="preserve"> </w:t>
      </w:r>
      <w:r>
        <w:rPr>
          <w:rFonts w:eastAsia="Times New Roman"/>
          <w:szCs w:val="24"/>
        </w:rPr>
        <w:t>βεβαίως,</w:t>
      </w:r>
      <w:r>
        <w:rPr>
          <w:rFonts w:eastAsia="Times New Roman"/>
          <w:szCs w:val="24"/>
        </w:rPr>
        <w:t xml:space="preserve"> </w:t>
      </w:r>
      <w:r>
        <w:rPr>
          <w:rFonts w:eastAsia="Times New Roman"/>
          <w:szCs w:val="24"/>
        </w:rPr>
        <w:t>εγκλωβίστηκαν,</w:t>
      </w:r>
      <w:r>
        <w:rPr>
          <w:rFonts w:eastAsia="Times New Roman"/>
          <w:szCs w:val="24"/>
        </w:rPr>
        <w:t xml:space="preserve"> </w:t>
      </w:r>
      <w:r>
        <w:rPr>
          <w:rFonts w:eastAsia="Times New Roman"/>
          <w:szCs w:val="24"/>
        </w:rPr>
        <w:t>φυλακίστηκαν</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κοινή</w:t>
      </w:r>
      <w:r>
        <w:rPr>
          <w:rFonts w:eastAsia="Times New Roman"/>
          <w:szCs w:val="24"/>
        </w:rPr>
        <w:t xml:space="preserve"> </w:t>
      </w:r>
      <w:r>
        <w:rPr>
          <w:rFonts w:eastAsia="Times New Roman"/>
          <w:szCs w:val="24"/>
        </w:rPr>
        <w:t>αγροτική</w:t>
      </w:r>
      <w:r>
        <w:rPr>
          <w:rFonts w:eastAsia="Times New Roman"/>
          <w:szCs w:val="24"/>
        </w:rPr>
        <w:t xml:space="preserve"> </w:t>
      </w:r>
      <w:r>
        <w:rPr>
          <w:rFonts w:eastAsia="Times New Roman"/>
          <w:szCs w:val="24"/>
        </w:rPr>
        <w:t>πολιτική</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Ευρωπαϊκής</w:t>
      </w:r>
      <w:r>
        <w:rPr>
          <w:rFonts w:eastAsia="Times New Roman"/>
          <w:szCs w:val="24"/>
        </w:rPr>
        <w:t xml:space="preserve"> </w:t>
      </w:r>
      <w:r>
        <w:rPr>
          <w:rFonts w:eastAsia="Times New Roman"/>
          <w:szCs w:val="24"/>
        </w:rPr>
        <w:t>Ένωσης,</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περιβόητες</w:t>
      </w:r>
      <w:r>
        <w:rPr>
          <w:rFonts w:eastAsia="Times New Roman"/>
          <w:szCs w:val="24"/>
        </w:rPr>
        <w:t xml:space="preserve"> </w:t>
      </w:r>
      <w:r>
        <w:rPr>
          <w:rFonts w:eastAsia="Times New Roman"/>
          <w:szCs w:val="24"/>
        </w:rPr>
        <w:t>ποσοστώσεις,</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οποίες</w:t>
      </w:r>
      <w:r>
        <w:rPr>
          <w:rFonts w:eastAsia="Times New Roman"/>
          <w:szCs w:val="24"/>
        </w:rPr>
        <w:t xml:space="preserve"> </w:t>
      </w:r>
      <w:r>
        <w:rPr>
          <w:rFonts w:eastAsia="Times New Roman"/>
          <w:szCs w:val="24"/>
        </w:rPr>
        <w:t>κι</w:t>
      </w:r>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πειθαρχείτε.</w:t>
      </w:r>
      <w:r>
        <w:rPr>
          <w:rFonts w:eastAsia="Times New Roman"/>
          <w:szCs w:val="24"/>
        </w:rPr>
        <w:t xml:space="preserve"> </w:t>
      </w:r>
    </w:p>
    <w:p w14:paraId="076E7CE0" w14:textId="77777777" w:rsidR="008A5475" w:rsidRDefault="00367962">
      <w:pPr>
        <w:spacing w:line="600" w:lineRule="auto"/>
        <w:ind w:firstLine="720"/>
        <w:jc w:val="both"/>
        <w:rPr>
          <w:rFonts w:eastAsia="Times New Roman"/>
          <w:szCs w:val="24"/>
        </w:rPr>
      </w:pPr>
      <w:r>
        <w:rPr>
          <w:rFonts w:eastAsia="Times New Roman"/>
          <w:szCs w:val="24"/>
        </w:rPr>
        <w:lastRenderedPageBreak/>
        <w:t>Εδώ,</w:t>
      </w:r>
      <w:r>
        <w:rPr>
          <w:rFonts w:eastAsia="Times New Roman"/>
          <w:szCs w:val="24"/>
        </w:rPr>
        <w:t xml:space="preserve"> </w:t>
      </w:r>
      <w:r>
        <w:rPr>
          <w:rFonts w:eastAsia="Times New Roman"/>
          <w:szCs w:val="24"/>
        </w:rPr>
        <w:t>όμως,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πούμε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αποτελέσματα</w:t>
      </w:r>
      <w:r>
        <w:rPr>
          <w:rFonts w:eastAsia="Times New Roman"/>
          <w:szCs w:val="24"/>
        </w:rPr>
        <w:t xml:space="preserve"> </w:t>
      </w:r>
      <w:r>
        <w:rPr>
          <w:rFonts w:eastAsia="Times New Roman"/>
          <w:szCs w:val="24"/>
        </w:rPr>
        <w:t>αυτής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πολιτικής</w:t>
      </w:r>
      <w:r>
        <w:rPr>
          <w:rFonts w:eastAsia="Times New Roman"/>
          <w:szCs w:val="24"/>
        </w:rPr>
        <w:t xml:space="preserve"> </w:t>
      </w:r>
      <w:r>
        <w:rPr>
          <w:rFonts w:eastAsia="Times New Roman"/>
          <w:szCs w:val="24"/>
        </w:rPr>
        <w:t>ήταν</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συρρικνώνεται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παραγωγή</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πάνω</w:t>
      </w:r>
      <w:r>
        <w:rPr>
          <w:rFonts w:eastAsia="Times New Roman"/>
          <w:szCs w:val="24"/>
        </w:rPr>
        <w:t xml:space="preserve"> </w:t>
      </w:r>
      <w:r>
        <w:rPr>
          <w:rFonts w:eastAsia="Times New Roman"/>
          <w:szCs w:val="24"/>
        </w:rPr>
        <w:t>στα</w:t>
      </w:r>
      <w:r>
        <w:rPr>
          <w:rFonts w:eastAsia="Times New Roman"/>
          <w:szCs w:val="24"/>
        </w:rPr>
        <w:t xml:space="preserve"> </w:t>
      </w:r>
      <w:r>
        <w:rPr>
          <w:rFonts w:eastAsia="Times New Roman"/>
          <w:szCs w:val="24"/>
        </w:rPr>
        <w:t>αποτελέσματα</w:t>
      </w:r>
      <w:r>
        <w:rPr>
          <w:rFonts w:eastAsia="Times New Roman"/>
          <w:szCs w:val="24"/>
        </w:rPr>
        <w:t xml:space="preserve"> </w:t>
      </w:r>
      <w:r>
        <w:rPr>
          <w:rFonts w:eastAsia="Times New Roman"/>
          <w:szCs w:val="24"/>
        </w:rPr>
        <w:t>αυτής</w:t>
      </w:r>
      <w:r>
        <w:rPr>
          <w:rFonts w:eastAsia="Times New Roman"/>
          <w:szCs w:val="24"/>
        </w:rPr>
        <w:t xml:space="preserve"> </w:t>
      </w:r>
      <w:r>
        <w:rPr>
          <w:rFonts w:eastAsia="Times New Roman"/>
          <w:szCs w:val="24"/>
        </w:rPr>
        <w:t>τη</w:t>
      </w:r>
      <w:r>
        <w:rPr>
          <w:rFonts w:eastAsia="Times New Roman"/>
          <w:szCs w:val="24"/>
        </w:rPr>
        <w:t>ς</w:t>
      </w:r>
      <w:r>
        <w:rPr>
          <w:rFonts w:eastAsia="Times New Roman"/>
          <w:szCs w:val="24"/>
        </w:rPr>
        <w:t xml:space="preserve"> </w:t>
      </w:r>
      <w:r>
        <w:rPr>
          <w:rFonts w:eastAsia="Times New Roman"/>
          <w:szCs w:val="24"/>
        </w:rPr>
        <w:t>πολιτικής,</w:t>
      </w:r>
      <w:r>
        <w:rPr>
          <w:rFonts w:eastAsia="Times New Roman"/>
          <w:szCs w:val="24"/>
        </w:rPr>
        <w:t xml:space="preserve"> </w:t>
      </w:r>
      <w:r>
        <w:rPr>
          <w:rFonts w:eastAsia="Times New Roman"/>
          <w:szCs w:val="24"/>
        </w:rPr>
        <w:t>δηλαδή</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συρρικνωμένη</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παραγωγή,</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μικρή</w:t>
      </w:r>
      <w:r>
        <w:rPr>
          <w:rFonts w:eastAsia="Times New Roman"/>
          <w:szCs w:val="24"/>
        </w:rPr>
        <w:t xml:space="preserve"> </w:t>
      </w:r>
      <w:r>
        <w:rPr>
          <w:rFonts w:eastAsia="Times New Roman"/>
          <w:szCs w:val="24"/>
        </w:rPr>
        <w:t>παραγωγή,</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λέμε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μεγάλο</w:t>
      </w:r>
      <w:r>
        <w:rPr>
          <w:rFonts w:eastAsia="Times New Roman"/>
          <w:szCs w:val="24"/>
        </w:rPr>
        <w:t xml:space="preserve"> </w:t>
      </w:r>
      <w:r>
        <w:rPr>
          <w:rFonts w:eastAsia="Times New Roman"/>
          <w:szCs w:val="24"/>
        </w:rPr>
        <w:t>κόστος.</w:t>
      </w:r>
      <w:r>
        <w:rPr>
          <w:rFonts w:eastAsia="Times New Roman"/>
          <w:szCs w:val="24"/>
        </w:rPr>
        <w:t xml:space="preserve"> </w:t>
      </w:r>
      <w:r>
        <w:rPr>
          <w:rFonts w:eastAsia="Times New Roman"/>
          <w:szCs w:val="24"/>
        </w:rPr>
        <w:t>Μα,</w:t>
      </w:r>
      <w:r>
        <w:rPr>
          <w:rFonts w:eastAsia="Times New Roman"/>
          <w:szCs w:val="24"/>
        </w:rPr>
        <w:t xml:space="preserve"> </w:t>
      </w:r>
      <w:r>
        <w:rPr>
          <w:rFonts w:eastAsia="Times New Roman"/>
          <w:szCs w:val="24"/>
        </w:rPr>
        <w:t>όταν</w:t>
      </w:r>
      <w:r>
        <w:rPr>
          <w:rFonts w:eastAsia="Times New Roman"/>
          <w:szCs w:val="24"/>
        </w:rPr>
        <w:t xml:space="preserve"> </w:t>
      </w:r>
      <w:r>
        <w:rPr>
          <w:rFonts w:eastAsia="Times New Roman"/>
          <w:szCs w:val="24"/>
        </w:rPr>
        <w:t>μικραίνει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παραγωγή,</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φυσικό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κόστος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παραγωγής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αυξάνει.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χρειάζεται</w:t>
      </w:r>
      <w:r>
        <w:rPr>
          <w:rFonts w:eastAsia="Times New Roman"/>
          <w:szCs w:val="24"/>
        </w:rPr>
        <w:t xml:space="preserve"> </w:t>
      </w:r>
      <w:r>
        <w:rPr>
          <w:rFonts w:eastAsia="Times New Roman"/>
          <w:szCs w:val="24"/>
        </w:rPr>
        <w:t>κανείς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οικονομολόγος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καταλάβει.</w:t>
      </w:r>
      <w:r>
        <w:rPr>
          <w:rFonts w:eastAsia="Times New Roman"/>
          <w:szCs w:val="24"/>
        </w:rPr>
        <w:t xml:space="preserve">  </w:t>
      </w:r>
    </w:p>
    <w:p w14:paraId="076E7CE1" w14:textId="77777777" w:rsidR="008A5475" w:rsidRDefault="00367962">
      <w:pPr>
        <w:spacing w:line="600" w:lineRule="auto"/>
        <w:ind w:firstLine="720"/>
        <w:jc w:val="both"/>
        <w:rPr>
          <w:rFonts w:eastAsia="Times New Roman"/>
          <w:szCs w:val="24"/>
        </w:rPr>
      </w:pPr>
      <w:r>
        <w:rPr>
          <w:rFonts w:eastAsia="Times New Roman"/>
          <w:szCs w:val="24"/>
        </w:rPr>
        <w:t>Έχουμε,</w:t>
      </w:r>
      <w:r>
        <w:rPr>
          <w:rFonts w:eastAsia="Times New Roman"/>
          <w:szCs w:val="24"/>
        </w:rPr>
        <w:t xml:space="preserve"> </w:t>
      </w:r>
      <w:r>
        <w:rPr>
          <w:rFonts w:eastAsia="Times New Roman"/>
          <w:szCs w:val="24"/>
        </w:rPr>
        <w:t>όμως,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νεότερες</w:t>
      </w:r>
      <w:r>
        <w:rPr>
          <w:rFonts w:eastAsia="Times New Roman"/>
          <w:szCs w:val="24"/>
        </w:rPr>
        <w:t xml:space="preserve"> </w:t>
      </w:r>
      <w:r>
        <w:rPr>
          <w:rFonts w:eastAsia="Times New Roman"/>
          <w:szCs w:val="24"/>
        </w:rPr>
        <w:t>εξελίξεις.</w:t>
      </w:r>
      <w:r>
        <w:rPr>
          <w:rFonts w:eastAsia="Times New Roman"/>
          <w:szCs w:val="24"/>
        </w:rPr>
        <w:t xml:space="preserve"> </w:t>
      </w:r>
      <w:r>
        <w:rPr>
          <w:rFonts w:eastAsia="Times New Roman"/>
          <w:szCs w:val="24"/>
        </w:rPr>
        <w:t>Σήμερα,</w:t>
      </w:r>
      <w:r>
        <w:rPr>
          <w:rFonts w:eastAsia="Times New Roman"/>
          <w:szCs w:val="24"/>
        </w:rPr>
        <w:t xml:space="preserve"> </w:t>
      </w:r>
      <w:r>
        <w:rPr>
          <w:rFonts w:eastAsia="Times New Roman"/>
          <w:szCs w:val="24"/>
        </w:rPr>
        <w:t>απ’</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διαβάζουμε</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Τύπο</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μάλιστα</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κυβερνητική</w:t>
      </w:r>
      <w:r>
        <w:rPr>
          <w:rFonts w:eastAsia="Times New Roman"/>
          <w:szCs w:val="24"/>
        </w:rPr>
        <w:t xml:space="preserve"> </w:t>
      </w:r>
      <w:r>
        <w:rPr>
          <w:rFonts w:eastAsia="Times New Roman"/>
          <w:szCs w:val="24"/>
        </w:rPr>
        <w:t>εφημερίδα,</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παραίτηση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α</w:t>
      </w:r>
      <w:r>
        <w:rPr>
          <w:rFonts w:eastAsia="Times New Roman"/>
          <w:szCs w:val="24"/>
        </w:rPr>
        <w:t>ντιπροέδρου</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cs="Times New Roman"/>
          <w:bCs/>
          <w:szCs w:val="24"/>
        </w:rPr>
        <w:t>«</w:t>
      </w:r>
      <w:r>
        <w:rPr>
          <w:rFonts w:eastAsia="Times New Roman" w:cs="Times New Roman"/>
          <w:szCs w:val="24"/>
        </w:rPr>
        <w:t xml:space="preserve">ΕΛΛΗΝΙΚΗΣ </w:t>
      </w:r>
      <w:r>
        <w:rPr>
          <w:rFonts w:eastAsia="Times New Roman" w:cs="Times New Roman"/>
          <w:bCs/>
          <w:szCs w:val="24"/>
        </w:rPr>
        <w:t>ΒΙΟΜΗΧΑΝΙΑΣ ΖΑΧΑΡΗΣ»</w:t>
      </w:r>
      <w:r>
        <w:rPr>
          <w:rFonts w:eastAsia="Times New Roman"/>
          <w:szCs w:val="24"/>
        </w:rPr>
        <w:t>,</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οποίος</w:t>
      </w:r>
      <w:r>
        <w:rPr>
          <w:rFonts w:eastAsia="Times New Roman"/>
          <w:szCs w:val="24"/>
        </w:rPr>
        <w:t xml:space="preserve"> </w:t>
      </w:r>
      <w:r>
        <w:rPr>
          <w:rFonts w:eastAsia="Times New Roman"/>
          <w:szCs w:val="24"/>
        </w:rPr>
        <w:t>διαφωνεί</w:t>
      </w:r>
      <w:r>
        <w:rPr>
          <w:rFonts w:eastAsia="Times New Roman"/>
          <w:szCs w:val="24"/>
        </w:rPr>
        <w:t xml:space="preserve"> </w:t>
      </w:r>
      <w:r>
        <w:rPr>
          <w:rFonts w:eastAsia="Times New Roman"/>
          <w:szCs w:val="24"/>
        </w:rPr>
        <w:t>-πριν</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λίγο</w:t>
      </w:r>
      <w:r>
        <w:rPr>
          <w:rFonts w:eastAsia="Times New Roman"/>
          <w:szCs w:val="24"/>
        </w:rPr>
        <w:t xml:space="preserve"> </w:t>
      </w:r>
      <w:r>
        <w:rPr>
          <w:rFonts w:eastAsia="Times New Roman"/>
          <w:szCs w:val="24"/>
        </w:rPr>
        <w:lastRenderedPageBreak/>
        <w:t>μας</w:t>
      </w:r>
      <w:r>
        <w:rPr>
          <w:rFonts w:eastAsia="Times New Roman"/>
          <w:szCs w:val="24"/>
        </w:rPr>
        <w:t xml:space="preserve"> </w:t>
      </w:r>
      <w:r>
        <w:rPr>
          <w:rFonts w:eastAsia="Times New Roman"/>
          <w:szCs w:val="24"/>
        </w:rPr>
        <w:t>είπατε</w:t>
      </w:r>
      <w:r>
        <w:rPr>
          <w:rFonts w:eastAsia="Times New Roman"/>
          <w:szCs w:val="24"/>
        </w:rPr>
        <w:t xml:space="preserve"> </w:t>
      </w:r>
      <w:r>
        <w:rPr>
          <w:rFonts w:eastAsia="Times New Roman"/>
          <w:szCs w:val="24"/>
        </w:rPr>
        <w:t>ορισμένα</w:t>
      </w:r>
      <w:r>
        <w:rPr>
          <w:rFonts w:eastAsia="Times New Roman"/>
          <w:szCs w:val="24"/>
        </w:rPr>
        <w:t xml:space="preserve"> </w:t>
      </w:r>
      <w:r>
        <w:rPr>
          <w:rFonts w:eastAsia="Times New Roman"/>
          <w:szCs w:val="24"/>
        </w:rPr>
        <w:t>μονάχα</w:t>
      </w:r>
      <w:r>
        <w:rPr>
          <w:rFonts w:eastAsia="Times New Roman"/>
          <w:szCs w:val="24"/>
        </w:rPr>
        <w:t xml:space="preserve"> </w:t>
      </w:r>
      <w:r>
        <w:rPr>
          <w:rFonts w:eastAsia="Times New Roman"/>
          <w:szCs w:val="24"/>
        </w:rPr>
        <w:t>στοιχεία-,</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διαβάζουμε,</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σχέδιο</w:t>
      </w:r>
      <w:r>
        <w:rPr>
          <w:rFonts w:eastAsia="Times New Roman"/>
          <w:szCs w:val="24"/>
        </w:rPr>
        <w:t xml:space="preserve"> </w:t>
      </w:r>
      <w:r>
        <w:rPr>
          <w:rFonts w:eastAsia="Times New Roman"/>
          <w:szCs w:val="24"/>
        </w:rPr>
        <w:t>βιωσιμότητας.</w:t>
      </w:r>
      <w:r>
        <w:rPr>
          <w:rFonts w:eastAsia="Times New Roman"/>
          <w:szCs w:val="24"/>
        </w:rPr>
        <w:t xml:space="preserve"> </w:t>
      </w:r>
    </w:p>
    <w:p w14:paraId="076E7CE2" w14:textId="77777777" w:rsidR="008A5475" w:rsidRDefault="00367962">
      <w:pPr>
        <w:spacing w:line="600" w:lineRule="auto"/>
        <w:ind w:firstLine="720"/>
        <w:jc w:val="both"/>
        <w:rPr>
          <w:rFonts w:eastAsia="Times New Roman"/>
          <w:szCs w:val="24"/>
        </w:rPr>
      </w:pPr>
      <w:r>
        <w:rPr>
          <w:rFonts w:eastAsia="Times New Roman"/>
          <w:szCs w:val="24"/>
        </w:rPr>
        <w:t>Ήθελα,</w:t>
      </w:r>
      <w:r>
        <w:rPr>
          <w:rFonts w:eastAsia="Times New Roman"/>
          <w:szCs w:val="24"/>
        </w:rPr>
        <w:t xml:space="preserve"> </w:t>
      </w:r>
      <w:r>
        <w:rPr>
          <w:rFonts w:eastAsia="Times New Roman"/>
          <w:szCs w:val="24"/>
        </w:rPr>
        <w:t>όμως,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ποσοστώσεις</w:t>
      </w:r>
      <w:r>
        <w:rPr>
          <w:rFonts w:eastAsia="Times New Roman"/>
          <w:szCs w:val="24"/>
        </w:rPr>
        <w:t xml:space="preserve"> </w:t>
      </w:r>
      <w:r>
        <w:rPr>
          <w:rFonts w:eastAsia="Times New Roman"/>
          <w:szCs w:val="24"/>
        </w:rPr>
        <w:t>γνωρίζετε</w:t>
      </w:r>
      <w:r>
        <w:rPr>
          <w:rFonts w:eastAsia="Times New Roman"/>
          <w:szCs w:val="24"/>
        </w:rPr>
        <w:t xml:space="preserve"> </w:t>
      </w:r>
      <w:r>
        <w:rPr>
          <w:rFonts w:eastAsia="Times New Roman"/>
          <w:szCs w:val="24"/>
        </w:rPr>
        <w:t>κι</w:t>
      </w:r>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2017</w:t>
      </w:r>
      <w:r>
        <w:rPr>
          <w:rFonts w:eastAsia="Times New Roman"/>
          <w:szCs w:val="24"/>
        </w:rPr>
        <w:t xml:space="preserve"> </w:t>
      </w:r>
      <w:r>
        <w:rPr>
          <w:rFonts w:eastAsia="Times New Roman"/>
          <w:szCs w:val="24"/>
        </w:rPr>
        <w:t>απελευθερώνονται,</w:t>
      </w:r>
      <w:r>
        <w:rPr>
          <w:rFonts w:eastAsia="Times New Roman"/>
          <w:szCs w:val="24"/>
        </w:rPr>
        <w:t xml:space="preserve"> </w:t>
      </w:r>
      <w:r>
        <w:rPr>
          <w:rFonts w:eastAsia="Times New Roman"/>
          <w:szCs w:val="24"/>
        </w:rPr>
        <w:t>καταργούνται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ποσοστώσεις.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σημαντικό,</w:t>
      </w:r>
      <w:r>
        <w:rPr>
          <w:rFonts w:eastAsia="Times New Roman"/>
          <w:szCs w:val="24"/>
        </w:rPr>
        <w:t xml:space="preserve"> </w:t>
      </w:r>
      <w:r>
        <w:rPr>
          <w:rFonts w:eastAsia="Times New Roman"/>
          <w:szCs w:val="24"/>
        </w:rPr>
        <w:t>λοιπόν,</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2017</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βρει</w:t>
      </w:r>
      <w:r>
        <w:rPr>
          <w:rFonts w:eastAsia="Times New Roman"/>
          <w:szCs w:val="24"/>
        </w:rPr>
        <w:t xml:space="preserve"> </w:t>
      </w:r>
      <w:r>
        <w:rPr>
          <w:rFonts w:eastAsia="Times New Roman"/>
          <w:szCs w:val="24"/>
        </w:rPr>
        <w:t>αυτή</w:t>
      </w:r>
      <w:r>
        <w:rPr>
          <w:rFonts w:eastAsia="Times New Roman"/>
          <w:szCs w:val="24"/>
        </w:rPr>
        <w:t>ν</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εταιρεία,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«ΕΛΛΗΝΙΚΗ</w:t>
      </w:r>
      <w:r>
        <w:rPr>
          <w:rFonts w:eastAsia="Times New Roman"/>
          <w:szCs w:val="24"/>
        </w:rPr>
        <w:t xml:space="preserve"> ΒΙΟΜΗΧΑΝΙΑ ΖΑΧΑΡΗΣ»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την</w:t>
      </w:r>
      <w:r>
        <w:rPr>
          <w:rFonts w:eastAsia="Times New Roman"/>
          <w:szCs w:val="24"/>
        </w:rPr>
        <w:t xml:space="preserve"> </w:t>
      </w:r>
      <w:proofErr w:type="spellStart"/>
      <w:r>
        <w:rPr>
          <w:rFonts w:eastAsia="Times New Roman"/>
          <w:szCs w:val="24"/>
        </w:rPr>
        <w:t>τευτλοκαλλιέργεια</w:t>
      </w:r>
      <w:proofErr w:type="spellEnd"/>
      <w:r>
        <w:rPr>
          <w:rFonts w:eastAsia="Times New Roman"/>
          <w:szCs w:val="24"/>
        </w:rPr>
        <w:t>,</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ανοδική</w:t>
      </w:r>
      <w:r>
        <w:rPr>
          <w:rFonts w:eastAsia="Times New Roman"/>
          <w:szCs w:val="24"/>
        </w:rPr>
        <w:t xml:space="preserve"> </w:t>
      </w:r>
      <w:r>
        <w:rPr>
          <w:rFonts w:eastAsia="Times New Roman"/>
          <w:szCs w:val="24"/>
        </w:rPr>
        <w:t>φάση</w:t>
      </w:r>
      <w:r>
        <w:rPr>
          <w:rFonts w:eastAsia="Times New Roman"/>
          <w:szCs w:val="24"/>
        </w:rPr>
        <w:t xml:space="preserve"> </w:t>
      </w:r>
      <w:r>
        <w:rPr>
          <w:rFonts w:eastAsia="Times New Roman"/>
          <w:szCs w:val="24"/>
        </w:rPr>
        <w:t>ανάπτυξης.</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περιμένουμε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ακούσουμε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δούμε</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σχέδιο</w:t>
      </w:r>
      <w:r>
        <w:rPr>
          <w:rFonts w:eastAsia="Times New Roman"/>
          <w:szCs w:val="24"/>
        </w:rPr>
        <w:t xml:space="preserve"> </w:t>
      </w:r>
      <w:r>
        <w:rPr>
          <w:rFonts w:eastAsia="Times New Roman"/>
          <w:szCs w:val="24"/>
        </w:rPr>
        <w:t>βιωσιμότητας,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μεγάλες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σοβαρές</w:t>
      </w:r>
      <w:r>
        <w:rPr>
          <w:rFonts w:eastAsia="Times New Roman"/>
          <w:szCs w:val="24"/>
        </w:rPr>
        <w:t xml:space="preserve"> </w:t>
      </w:r>
      <w:r>
        <w:rPr>
          <w:rFonts w:eastAsia="Times New Roman"/>
          <w:szCs w:val="24"/>
        </w:rPr>
        <w:t>επιφυλάξεις.</w:t>
      </w:r>
      <w:r>
        <w:rPr>
          <w:rFonts w:eastAsia="Times New Roman"/>
          <w:szCs w:val="24"/>
        </w:rPr>
        <w:t xml:space="preserve">    </w:t>
      </w:r>
    </w:p>
    <w:p w14:paraId="076E7CE3" w14:textId="77777777" w:rsidR="008A5475" w:rsidRDefault="00367962">
      <w:pPr>
        <w:spacing w:line="600" w:lineRule="auto"/>
        <w:ind w:firstLine="720"/>
        <w:jc w:val="both"/>
        <w:rPr>
          <w:rFonts w:eastAsia="Times New Roman"/>
          <w:szCs w:val="24"/>
        </w:rPr>
      </w:pPr>
      <w:r>
        <w:rPr>
          <w:rFonts w:eastAsia="Times New Roman"/>
          <w:szCs w:val="24"/>
        </w:rPr>
        <w:lastRenderedPageBreak/>
        <w:t>Σε</w:t>
      </w:r>
      <w:r>
        <w:rPr>
          <w:rFonts w:eastAsia="Times New Roman"/>
          <w:szCs w:val="24"/>
        </w:rPr>
        <w:t xml:space="preserve"> </w:t>
      </w:r>
      <w:r>
        <w:rPr>
          <w:rFonts w:eastAsia="Times New Roman"/>
          <w:szCs w:val="24"/>
        </w:rPr>
        <w:t>κάθε</w:t>
      </w:r>
      <w:r>
        <w:rPr>
          <w:rFonts w:eastAsia="Times New Roman"/>
          <w:szCs w:val="24"/>
        </w:rPr>
        <w:t xml:space="preserve"> </w:t>
      </w:r>
      <w:r>
        <w:rPr>
          <w:rFonts w:eastAsia="Times New Roman"/>
          <w:szCs w:val="24"/>
        </w:rPr>
        <w:t>περίπτωση</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κλείσω</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πρώτο</w:t>
      </w:r>
      <w:r>
        <w:rPr>
          <w:rFonts w:eastAsia="Times New Roman"/>
          <w:szCs w:val="24"/>
        </w:rPr>
        <w:t xml:space="preserve"> </w:t>
      </w:r>
      <w:r>
        <w:rPr>
          <w:rFonts w:eastAsia="Times New Roman"/>
          <w:szCs w:val="24"/>
        </w:rPr>
        <w:t>ερώτημα</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σημερινής</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επίκαιρης</w:t>
      </w:r>
      <w:r>
        <w:rPr>
          <w:rFonts w:eastAsia="Times New Roman"/>
          <w:szCs w:val="24"/>
        </w:rPr>
        <w:t xml:space="preserve"> </w:t>
      </w:r>
      <w:r>
        <w:rPr>
          <w:rFonts w:eastAsia="Times New Roman"/>
          <w:szCs w:val="24"/>
        </w:rPr>
        <w:t>ερώτησης-</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τώρα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απαντήσατε</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πληρωθούν</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σύνολο</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άμεσα</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τευτλοκαλλιεργητές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περσινή</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παραγωγή.</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τώρα</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εκπονηθεί</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παρουσιαστεί</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πρόγραμμα</w:t>
      </w:r>
      <w:r>
        <w:rPr>
          <w:rFonts w:eastAsia="Times New Roman"/>
          <w:szCs w:val="24"/>
        </w:rPr>
        <w:t xml:space="preserve"> </w:t>
      </w:r>
      <w:r>
        <w:rPr>
          <w:rFonts w:eastAsia="Times New Roman"/>
          <w:szCs w:val="24"/>
        </w:rPr>
        <w:t>ανάπτυξης</w:t>
      </w:r>
      <w:r>
        <w:rPr>
          <w:rFonts w:eastAsia="Times New Roman"/>
          <w:szCs w:val="24"/>
        </w:rPr>
        <w:t xml:space="preserve"> </w:t>
      </w:r>
      <w:r>
        <w:rPr>
          <w:rFonts w:eastAsia="Times New Roman"/>
          <w:szCs w:val="24"/>
        </w:rPr>
        <w:t>αυτής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εταιρείας,</w:t>
      </w:r>
      <w:r>
        <w:rPr>
          <w:rFonts w:eastAsia="Times New Roman"/>
          <w:szCs w:val="24"/>
        </w:rPr>
        <w:t xml:space="preserve"> </w:t>
      </w:r>
      <w:r>
        <w:rPr>
          <w:rFonts w:eastAsia="Times New Roman"/>
          <w:szCs w:val="24"/>
        </w:rPr>
        <w:t>γνωρίζοντας</w:t>
      </w:r>
      <w:r>
        <w:rPr>
          <w:rFonts w:eastAsia="Times New Roman"/>
          <w:szCs w:val="24"/>
        </w:rPr>
        <w:t xml:space="preserve"> </w:t>
      </w:r>
      <w:r>
        <w:rPr>
          <w:rFonts w:eastAsia="Times New Roman"/>
          <w:szCs w:val="24"/>
        </w:rPr>
        <w:t>βέβαια</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κάτι</w:t>
      </w:r>
      <w:r>
        <w:rPr>
          <w:rFonts w:eastAsia="Times New Roman"/>
          <w:szCs w:val="24"/>
        </w:rPr>
        <w:t xml:space="preserve"> </w:t>
      </w:r>
      <w:r>
        <w:rPr>
          <w:rFonts w:eastAsia="Times New Roman"/>
          <w:szCs w:val="24"/>
        </w:rPr>
        <w:t>τέτοιο</w:t>
      </w:r>
      <w:r>
        <w:rPr>
          <w:rFonts w:eastAsia="Times New Roman"/>
          <w:szCs w:val="24"/>
        </w:rPr>
        <w:t xml:space="preserve"> </w:t>
      </w:r>
      <w:r>
        <w:rPr>
          <w:rFonts w:eastAsia="Times New Roman"/>
          <w:szCs w:val="24"/>
        </w:rPr>
        <w:t>μέσα</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Κοινή</w:t>
      </w:r>
      <w:r>
        <w:rPr>
          <w:rFonts w:eastAsia="Times New Roman"/>
          <w:szCs w:val="24"/>
        </w:rPr>
        <w:t xml:space="preserve"> </w:t>
      </w:r>
      <w:r>
        <w:rPr>
          <w:rFonts w:eastAsia="Times New Roman"/>
          <w:szCs w:val="24"/>
        </w:rPr>
        <w:t>Αγροτική</w:t>
      </w:r>
      <w:r>
        <w:rPr>
          <w:rFonts w:eastAsia="Times New Roman"/>
          <w:szCs w:val="24"/>
        </w:rPr>
        <w:t xml:space="preserve"> </w:t>
      </w:r>
      <w:r>
        <w:rPr>
          <w:rFonts w:eastAsia="Times New Roman"/>
          <w:szCs w:val="24"/>
        </w:rPr>
        <w:t>Πολιτική</w:t>
      </w:r>
      <w:r>
        <w:rPr>
          <w:rFonts w:eastAsia="Times New Roman"/>
          <w:szCs w:val="24"/>
        </w:rPr>
        <w:t xml:space="preserve"> </w:t>
      </w:r>
      <w:r>
        <w:rPr>
          <w:rFonts w:eastAsia="Times New Roman"/>
          <w:szCs w:val="24"/>
        </w:rPr>
        <w:t>φαντάζει</w:t>
      </w:r>
      <w:r>
        <w:rPr>
          <w:rFonts w:eastAsia="Times New Roman"/>
          <w:szCs w:val="24"/>
        </w:rPr>
        <w:t xml:space="preserve"> </w:t>
      </w:r>
      <w:r>
        <w:rPr>
          <w:rFonts w:eastAsia="Times New Roman"/>
          <w:szCs w:val="24"/>
        </w:rPr>
        <w:t>ουτοπικό.</w:t>
      </w:r>
      <w:r>
        <w:rPr>
          <w:rFonts w:eastAsia="Times New Roman"/>
          <w:szCs w:val="24"/>
        </w:rPr>
        <w:t xml:space="preserve"> </w:t>
      </w:r>
    </w:p>
    <w:p w14:paraId="076E7CE4" w14:textId="77777777" w:rsidR="008A5475" w:rsidRDefault="00367962">
      <w:pPr>
        <w:spacing w:line="600" w:lineRule="auto"/>
        <w:ind w:firstLine="720"/>
        <w:jc w:val="both"/>
        <w:rPr>
          <w:rFonts w:eastAsia="Times New Roman"/>
          <w:szCs w:val="24"/>
        </w:rPr>
      </w:pPr>
      <w:r>
        <w:rPr>
          <w:rFonts w:eastAsia="Times New Roman"/>
          <w:szCs w:val="24"/>
        </w:rPr>
        <w:t>Αυτό</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μπορούσε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γίνει</w:t>
      </w:r>
      <w:r>
        <w:rPr>
          <w:rFonts w:eastAsia="Times New Roman"/>
          <w:szCs w:val="24"/>
        </w:rPr>
        <w:t xml:space="preserve"> </w:t>
      </w:r>
      <w:r>
        <w:rPr>
          <w:rFonts w:eastAsia="Times New Roman"/>
          <w:szCs w:val="24"/>
        </w:rPr>
        <w:t>μονάχα</w:t>
      </w:r>
      <w:r>
        <w:rPr>
          <w:rFonts w:eastAsia="Times New Roman"/>
          <w:szCs w:val="24"/>
        </w:rPr>
        <w:t xml:space="preserve"> </w:t>
      </w:r>
      <w:r>
        <w:rPr>
          <w:rFonts w:eastAsia="Times New Roman"/>
          <w:szCs w:val="24"/>
        </w:rPr>
        <w:t>εάν</w:t>
      </w:r>
      <w:r>
        <w:rPr>
          <w:rFonts w:eastAsia="Times New Roman"/>
          <w:szCs w:val="24"/>
        </w:rPr>
        <w:t xml:space="preserve"> </w:t>
      </w:r>
      <w:r>
        <w:rPr>
          <w:rFonts w:eastAsia="Times New Roman"/>
          <w:szCs w:val="24"/>
        </w:rPr>
        <w:t>υλοποιηθεί</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πρόταση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Κομμουνιστικού</w:t>
      </w:r>
      <w:r>
        <w:rPr>
          <w:rFonts w:eastAsia="Times New Roman"/>
          <w:szCs w:val="24"/>
        </w:rPr>
        <w:t xml:space="preserve"> </w:t>
      </w:r>
      <w:r>
        <w:rPr>
          <w:rFonts w:eastAsia="Times New Roman"/>
          <w:szCs w:val="24"/>
        </w:rPr>
        <w:t>Κόμματος</w:t>
      </w:r>
      <w:r>
        <w:rPr>
          <w:rFonts w:eastAsia="Times New Roman"/>
          <w:szCs w:val="24"/>
        </w:rPr>
        <w:t xml:space="preserve"> </w:t>
      </w:r>
      <w:r>
        <w:rPr>
          <w:rFonts w:eastAsia="Times New Roman"/>
          <w:szCs w:val="24"/>
        </w:rPr>
        <w:t>Ελλάδας,</w:t>
      </w:r>
      <w:r>
        <w:rPr>
          <w:rFonts w:eastAsia="Times New Roman"/>
          <w:szCs w:val="24"/>
        </w:rPr>
        <w:t xml:space="preserve"> </w:t>
      </w:r>
      <w:r>
        <w:rPr>
          <w:rFonts w:eastAsia="Times New Roman"/>
          <w:szCs w:val="24"/>
        </w:rPr>
        <w:t>όταν</w:t>
      </w:r>
      <w:r>
        <w:rPr>
          <w:rFonts w:eastAsia="Times New Roman"/>
          <w:szCs w:val="24"/>
        </w:rPr>
        <w:t xml:space="preserve"> </w:t>
      </w:r>
      <w:r>
        <w:rPr>
          <w:rFonts w:eastAsia="Times New Roman"/>
          <w:szCs w:val="24"/>
        </w:rPr>
        <w:t>αυτά</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ερ</w:t>
      </w:r>
      <w:r>
        <w:rPr>
          <w:rFonts w:eastAsia="Times New Roman"/>
          <w:szCs w:val="24"/>
        </w:rPr>
        <w:lastRenderedPageBreak/>
        <w:t>γοστάσια</w:t>
      </w:r>
      <w:r>
        <w:rPr>
          <w:rFonts w:eastAsia="Times New Roman"/>
          <w:szCs w:val="24"/>
        </w:rPr>
        <w:t xml:space="preserve"> </w:t>
      </w:r>
      <w:r>
        <w:rPr>
          <w:rFonts w:eastAsia="Times New Roman"/>
          <w:szCs w:val="24"/>
        </w:rPr>
        <w:t>γίνουν</w:t>
      </w:r>
      <w:r>
        <w:rPr>
          <w:rFonts w:eastAsia="Times New Roman"/>
          <w:szCs w:val="24"/>
        </w:rPr>
        <w:t xml:space="preserve"> </w:t>
      </w:r>
      <w:r>
        <w:rPr>
          <w:rFonts w:eastAsia="Times New Roman"/>
          <w:szCs w:val="24"/>
        </w:rPr>
        <w:t>λαϊκή</w:t>
      </w:r>
      <w:r>
        <w:rPr>
          <w:rFonts w:eastAsia="Times New Roman"/>
          <w:szCs w:val="24"/>
        </w:rPr>
        <w:t xml:space="preserve"> </w:t>
      </w:r>
      <w:r>
        <w:rPr>
          <w:rFonts w:eastAsia="Times New Roman"/>
          <w:szCs w:val="24"/>
        </w:rPr>
        <w:t>περιουσία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δουλεύουν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εξαντλούν</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τεράστιες</w:t>
      </w:r>
      <w:r>
        <w:rPr>
          <w:rFonts w:eastAsia="Times New Roman"/>
          <w:szCs w:val="24"/>
        </w:rPr>
        <w:t xml:space="preserve"> </w:t>
      </w:r>
      <w:r>
        <w:rPr>
          <w:rFonts w:eastAsia="Times New Roman"/>
          <w:szCs w:val="24"/>
        </w:rPr>
        <w:t>παραγωγικές</w:t>
      </w:r>
      <w:r>
        <w:rPr>
          <w:rFonts w:eastAsia="Times New Roman"/>
          <w:szCs w:val="24"/>
        </w:rPr>
        <w:t xml:space="preserve"> </w:t>
      </w:r>
      <w:r>
        <w:rPr>
          <w:rFonts w:eastAsia="Times New Roman"/>
          <w:szCs w:val="24"/>
        </w:rPr>
        <w:t>δυνατότητες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αυτόν</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κλάδο</w:t>
      </w:r>
      <w:r>
        <w:rPr>
          <w:rFonts w:eastAsia="Times New Roman"/>
          <w:szCs w:val="24"/>
        </w:rPr>
        <w:t>,</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λύσουν</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ζήτημα</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όφελος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λαού.</w:t>
      </w:r>
    </w:p>
    <w:p w14:paraId="076E7CE5" w14:textId="77777777" w:rsidR="008A5475" w:rsidRDefault="00367962">
      <w:pPr>
        <w:spacing w:line="600" w:lineRule="auto"/>
        <w:ind w:firstLine="720"/>
        <w:jc w:val="both"/>
        <w:rPr>
          <w:rFonts w:eastAsia="Times New Roman"/>
          <w:szCs w:val="24"/>
        </w:rPr>
      </w:pPr>
      <w:r>
        <w:rPr>
          <w:rFonts w:eastAsia="Times New Roman"/>
          <w:szCs w:val="24"/>
        </w:rPr>
        <w:t>Σας</w:t>
      </w:r>
      <w:r>
        <w:rPr>
          <w:rFonts w:eastAsia="Times New Roman"/>
          <w:szCs w:val="24"/>
        </w:rPr>
        <w:t xml:space="preserve"> </w:t>
      </w:r>
      <w:r>
        <w:rPr>
          <w:rFonts w:eastAsia="Times New Roman"/>
          <w:szCs w:val="24"/>
        </w:rPr>
        <w:t>ευχαριστώ.</w:t>
      </w:r>
    </w:p>
    <w:p w14:paraId="076E7CE6" w14:textId="77777777" w:rsidR="008A5475" w:rsidRDefault="00367962">
      <w:pPr>
        <w:spacing w:line="600" w:lineRule="auto"/>
        <w:ind w:firstLine="720"/>
        <w:jc w:val="both"/>
        <w:rPr>
          <w:rFonts w:eastAsia="Times New Roman"/>
          <w:szCs w:val="24"/>
        </w:rPr>
      </w:pPr>
      <w:r>
        <w:rPr>
          <w:rFonts w:eastAsia="Times New Roman"/>
          <w:b/>
          <w:bCs/>
          <w:szCs w:val="24"/>
        </w:rPr>
        <w:t>ΠΡΟΕΔΡΕΥΩΝ</w:t>
      </w:r>
      <w:r>
        <w:rPr>
          <w:rFonts w:eastAsia="Times New Roman"/>
          <w:b/>
          <w:bCs/>
          <w:szCs w:val="24"/>
        </w:rPr>
        <w:t xml:space="preserve"> </w:t>
      </w:r>
      <w:r>
        <w:rPr>
          <w:rFonts w:eastAsia="Times New Roman"/>
          <w:b/>
          <w:bCs/>
          <w:szCs w:val="24"/>
        </w:rPr>
        <w:t>(Γεώργιος</w:t>
      </w:r>
      <w:r>
        <w:rPr>
          <w:rFonts w:eastAsia="Times New Roman"/>
          <w:b/>
          <w:bCs/>
          <w:szCs w:val="24"/>
        </w:rPr>
        <w:t xml:space="preserve"> </w:t>
      </w:r>
      <w:proofErr w:type="spellStart"/>
      <w:r>
        <w:rPr>
          <w:rFonts w:eastAsia="Times New Roman"/>
          <w:b/>
          <w:bCs/>
          <w:szCs w:val="24"/>
        </w:rPr>
        <w:t>Λαμπρούλης</w:t>
      </w:r>
      <w:proofErr w:type="spellEnd"/>
      <w:r>
        <w:rPr>
          <w:rFonts w:eastAsia="Times New Roman"/>
          <w:b/>
          <w:bCs/>
          <w:szCs w:val="24"/>
        </w:rPr>
        <w:t>):</w:t>
      </w:r>
      <w:r>
        <w:rPr>
          <w:rFonts w:eastAsia="Times New Roman"/>
          <w:b/>
          <w:bCs/>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Δελή.</w:t>
      </w:r>
    </w:p>
    <w:p w14:paraId="076E7CE7" w14:textId="77777777" w:rsidR="008A5475" w:rsidRDefault="00367962">
      <w:pPr>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w:t>
      </w:r>
      <w:r>
        <w:rPr>
          <w:rFonts w:eastAsia="Times New Roman"/>
          <w:szCs w:val="24"/>
        </w:rPr>
        <w:t>λόγο</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κύριος</w:t>
      </w:r>
      <w:r>
        <w:rPr>
          <w:rFonts w:eastAsia="Times New Roman"/>
          <w:szCs w:val="24"/>
        </w:rPr>
        <w:t xml:space="preserve"> </w:t>
      </w:r>
      <w:r>
        <w:rPr>
          <w:rFonts w:eastAsia="Times New Roman"/>
          <w:szCs w:val="24"/>
        </w:rPr>
        <w:t>Υπουργός.</w:t>
      </w:r>
      <w:r>
        <w:rPr>
          <w:rFonts w:eastAsia="Times New Roman"/>
          <w:szCs w:val="24"/>
        </w:rPr>
        <w:t xml:space="preserve"> </w:t>
      </w:r>
    </w:p>
    <w:p w14:paraId="076E7CE8" w14:textId="77777777" w:rsidR="008A5475" w:rsidRDefault="00367962">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ΣΤΑΘΑΚΗΣ</w:t>
      </w:r>
      <w:r>
        <w:rPr>
          <w:rFonts w:eastAsia="Times New Roman"/>
          <w:b/>
          <w:szCs w:val="24"/>
        </w:rPr>
        <w:t xml:space="preserve"> </w:t>
      </w:r>
      <w:r>
        <w:rPr>
          <w:rFonts w:eastAsia="Times New Roman"/>
          <w:b/>
          <w:szCs w:val="24"/>
        </w:rPr>
        <w:t>(Υπουργός</w:t>
      </w:r>
      <w:r>
        <w:rPr>
          <w:rFonts w:eastAsia="Times New Roman"/>
          <w:b/>
          <w:szCs w:val="24"/>
        </w:rPr>
        <w:t xml:space="preserve"> </w:t>
      </w:r>
      <w:r>
        <w:rPr>
          <w:rFonts w:eastAsia="Times New Roman"/>
          <w:b/>
          <w:szCs w:val="24"/>
        </w:rPr>
        <w:t>Οικονομίας</w:t>
      </w:r>
      <w:r>
        <w:rPr>
          <w:rFonts w:eastAsia="Times New Roman"/>
          <w:b/>
          <w:szCs w:val="24"/>
        </w:rPr>
        <w:t xml:space="preserve"> </w:t>
      </w:r>
      <w:r>
        <w:rPr>
          <w:rFonts w:eastAsia="Times New Roman"/>
          <w:b/>
          <w:szCs w:val="24"/>
        </w:rPr>
        <w:t>Ανάπτυξης</w:t>
      </w:r>
      <w:r>
        <w:rPr>
          <w:rFonts w:eastAsia="Times New Roman"/>
          <w:b/>
          <w:szCs w:val="24"/>
        </w:rPr>
        <w:t xml:space="preserve"> </w:t>
      </w:r>
      <w:r>
        <w:rPr>
          <w:rFonts w:eastAsia="Times New Roman"/>
          <w:b/>
          <w:szCs w:val="24"/>
        </w:rPr>
        <w:t>και</w:t>
      </w:r>
      <w:r>
        <w:rPr>
          <w:rFonts w:eastAsia="Times New Roman"/>
          <w:b/>
          <w:szCs w:val="24"/>
        </w:rPr>
        <w:t xml:space="preserve"> </w:t>
      </w:r>
      <w:r>
        <w:rPr>
          <w:rFonts w:eastAsia="Times New Roman"/>
          <w:b/>
          <w:szCs w:val="24"/>
        </w:rPr>
        <w:t>Τουρισμού):</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ξεκινήσω</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άμεση</w:t>
      </w:r>
      <w:r>
        <w:rPr>
          <w:rFonts w:eastAsia="Times New Roman"/>
          <w:szCs w:val="24"/>
        </w:rPr>
        <w:t xml:space="preserve"> </w:t>
      </w:r>
      <w:r>
        <w:rPr>
          <w:rFonts w:eastAsia="Times New Roman"/>
          <w:szCs w:val="24"/>
        </w:rPr>
        <w:t>πληρωμή</w:t>
      </w:r>
      <w:r>
        <w:rPr>
          <w:rFonts w:eastAsia="Times New Roman"/>
          <w:szCs w:val="24"/>
        </w:rPr>
        <w:t xml:space="preserve"> </w:t>
      </w:r>
      <w:r>
        <w:rPr>
          <w:rFonts w:eastAsia="Times New Roman"/>
          <w:szCs w:val="24"/>
        </w:rPr>
        <w:t>των</w:t>
      </w:r>
      <w:r>
        <w:rPr>
          <w:rFonts w:eastAsia="Times New Roman"/>
          <w:szCs w:val="24"/>
        </w:rPr>
        <w:t xml:space="preserve"> </w:t>
      </w:r>
      <w:proofErr w:type="spellStart"/>
      <w:r>
        <w:rPr>
          <w:rFonts w:eastAsia="Times New Roman"/>
          <w:szCs w:val="24"/>
        </w:rPr>
        <w:t>τευτλοπαραγωγών</w:t>
      </w:r>
      <w:proofErr w:type="spellEnd"/>
      <w:r>
        <w:rPr>
          <w:rFonts w:eastAsia="Times New Roman"/>
          <w:szCs w:val="24"/>
        </w:rPr>
        <w:t>.</w:t>
      </w:r>
    </w:p>
    <w:p w14:paraId="076E7CE9" w14:textId="77777777" w:rsidR="008A5475" w:rsidRDefault="00367962">
      <w:pPr>
        <w:spacing w:line="600" w:lineRule="auto"/>
        <w:ind w:firstLine="720"/>
        <w:jc w:val="both"/>
        <w:rPr>
          <w:rFonts w:eastAsia="Times New Roman"/>
          <w:szCs w:val="24"/>
        </w:rPr>
      </w:pPr>
      <w:r>
        <w:rPr>
          <w:rFonts w:eastAsia="Times New Roman"/>
          <w:szCs w:val="24"/>
        </w:rPr>
        <w:lastRenderedPageBreak/>
        <w:t>Συναντηθήκαμε</w:t>
      </w:r>
      <w:r>
        <w:rPr>
          <w:rFonts w:eastAsia="Times New Roman"/>
          <w:szCs w:val="24"/>
        </w:rPr>
        <w:t xml:space="preserve"> </w:t>
      </w:r>
      <w:r>
        <w:rPr>
          <w:rFonts w:eastAsia="Times New Roman"/>
          <w:szCs w:val="24"/>
        </w:rPr>
        <w:t>χθες</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προχθές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θυμάμαι-</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Αποστόλου</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εγώ</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εκπροσώπους</w:t>
      </w:r>
      <w:r>
        <w:rPr>
          <w:rFonts w:eastAsia="Times New Roman"/>
          <w:szCs w:val="24"/>
        </w:rPr>
        <w:t xml:space="preserve"> </w:t>
      </w:r>
      <w:r>
        <w:rPr>
          <w:rFonts w:eastAsia="Times New Roman"/>
          <w:szCs w:val="24"/>
        </w:rPr>
        <w:t>των</w:t>
      </w:r>
      <w:r>
        <w:rPr>
          <w:rFonts w:eastAsia="Times New Roman"/>
          <w:szCs w:val="24"/>
        </w:rPr>
        <w:t xml:space="preserve"> </w:t>
      </w:r>
      <w:proofErr w:type="spellStart"/>
      <w:r>
        <w:rPr>
          <w:rFonts w:eastAsia="Times New Roman"/>
          <w:szCs w:val="24"/>
        </w:rPr>
        <w:t>τευτλοπαραγωγών</w:t>
      </w:r>
      <w:proofErr w:type="spellEnd"/>
      <w:r>
        <w:rPr>
          <w:rFonts w:eastAsia="Times New Roman"/>
          <w:szCs w:val="24"/>
        </w:rPr>
        <w:t>.</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εκτίμησή</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εφόσον</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διαδικασία</w:t>
      </w:r>
      <w:r>
        <w:rPr>
          <w:rFonts w:eastAsia="Times New Roman"/>
          <w:szCs w:val="24"/>
        </w:rPr>
        <w:t xml:space="preserve"> </w:t>
      </w:r>
      <w:r>
        <w:rPr>
          <w:rFonts w:eastAsia="Times New Roman"/>
          <w:szCs w:val="24"/>
        </w:rPr>
        <w:t>έγκρισης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σχέδιο</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διαφαίνεται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διαδικασία</w:t>
      </w:r>
      <w:r>
        <w:rPr>
          <w:rFonts w:eastAsia="Times New Roman"/>
          <w:szCs w:val="24"/>
        </w:rPr>
        <w:t xml:space="preserve"> </w:t>
      </w:r>
      <w:r>
        <w:rPr>
          <w:rFonts w:eastAsia="Times New Roman"/>
          <w:szCs w:val="24"/>
        </w:rPr>
        <w:t>γραπτής</w:t>
      </w:r>
      <w:r>
        <w:rPr>
          <w:rFonts w:eastAsia="Times New Roman"/>
          <w:szCs w:val="24"/>
        </w:rPr>
        <w:t xml:space="preserve"> </w:t>
      </w:r>
      <w:r>
        <w:rPr>
          <w:rFonts w:eastAsia="Times New Roman"/>
          <w:szCs w:val="24"/>
        </w:rPr>
        <w:t>πλέον</w:t>
      </w:r>
      <w:r>
        <w:rPr>
          <w:rFonts w:eastAsia="Times New Roman"/>
          <w:szCs w:val="24"/>
        </w:rPr>
        <w:t xml:space="preserve"> </w:t>
      </w:r>
      <w:r>
        <w:rPr>
          <w:rFonts w:eastAsia="Times New Roman"/>
          <w:szCs w:val="24"/>
        </w:rPr>
        <w:t>επιβεβαίωσης</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αποτελεί</w:t>
      </w:r>
      <w:r>
        <w:rPr>
          <w:rFonts w:eastAsia="Times New Roman"/>
          <w:szCs w:val="24"/>
        </w:rPr>
        <w:t xml:space="preserve"> </w:t>
      </w:r>
      <w:r>
        <w:rPr>
          <w:rFonts w:eastAsia="Times New Roman"/>
          <w:szCs w:val="24"/>
        </w:rPr>
        <w:t>κάποιας</w:t>
      </w:r>
      <w:r>
        <w:rPr>
          <w:rFonts w:eastAsia="Times New Roman"/>
          <w:szCs w:val="24"/>
        </w:rPr>
        <w:t xml:space="preserve"> </w:t>
      </w:r>
      <w:r>
        <w:rPr>
          <w:rFonts w:eastAsia="Times New Roman"/>
          <w:szCs w:val="24"/>
        </w:rPr>
        <w:t>μορφής</w:t>
      </w:r>
      <w:r>
        <w:rPr>
          <w:rFonts w:eastAsia="Times New Roman"/>
          <w:szCs w:val="24"/>
        </w:rPr>
        <w:t xml:space="preserve"> </w:t>
      </w:r>
      <w:r>
        <w:rPr>
          <w:rFonts w:eastAsia="Times New Roman"/>
          <w:szCs w:val="24"/>
        </w:rPr>
        <w:t>κρατικής</w:t>
      </w:r>
      <w:r>
        <w:rPr>
          <w:rFonts w:eastAsia="Times New Roman"/>
          <w:szCs w:val="24"/>
        </w:rPr>
        <w:t xml:space="preserve"> </w:t>
      </w:r>
      <w:r>
        <w:rPr>
          <w:rFonts w:eastAsia="Times New Roman"/>
          <w:szCs w:val="24"/>
        </w:rPr>
        <w:t>επιδότησης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μπορεί</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αμφισβητήσει</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βιωσιμότητα</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σχεδίου,</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τρεις</w:t>
      </w:r>
      <w:r>
        <w:rPr>
          <w:rFonts w:eastAsia="Times New Roman"/>
          <w:szCs w:val="24"/>
        </w:rPr>
        <w:t xml:space="preserve"> </w:t>
      </w:r>
      <w:r>
        <w:rPr>
          <w:rFonts w:eastAsia="Times New Roman"/>
          <w:szCs w:val="24"/>
        </w:rPr>
        <w:t>μέρες</w:t>
      </w:r>
      <w:r>
        <w:rPr>
          <w:rFonts w:eastAsia="Times New Roman"/>
          <w:szCs w:val="24"/>
        </w:rPr>
        <w:t xml:space="preserve"> </w:t>
      </w:r>
      <w:r>
        <w:rPr>
          <w:rFonts w:eastAsia="Times New Roman"/>
          <w:szCs w:val="24"/>
        </w:rPr>
        <w:t>περίπου</w:t>
      </w:r>
      <w:r>
        <w:rPr>
          <w:rFonts w:eastAsia="Times New Roman"/>
          <w:szCs w:val="24"/>
        </w:rPr>
        <w:t xml:space="preserve"> </w:t>
      </w:r>
      <w:r>
        <w:rPr>
          <w:rFonts w:eastAsia="Times New Roman"/>
          <w:szCs w:val="24"/>
        </w:rPr>
        <w:t>μετά</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απόφαση</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πληρωθούν</w:t>
      </w:r>
      <w:r>
        <w:rPr>
          <w:rFonts w:eastAsia="Times New Roman"/>
          <w:szCs w:val="24"/>
        </w:rPr>
        <w:t xml:space="preserve"> </w:t>
      </w:r>
      <w:r>
        <w:rPr>
          <w:rFonts w:eastAsia="Times New Roman"/>
          <w:szCs w:val="24"/>
        </w:rPr>
        <w:t>οι</w:t>
      </w:r>
      <w:r>
        <w:rPr>
          <w:rFonts w:eastAsia="Times New Roman"/>
          <w:szCs w:val="24"/>
        </w:rPr>
        <w:t xml:space="preserve"> </w:t>
      </w:r>
      <w:proofErr w:type="spellStart"/>
      <w:r>
        <w:rPr>
          <w:rFonts w:eastAsia="Times New Roman"/>
          <w:szCs w:val="24"/>
        </w:rPr>
        <w:t>τευτλοπαραγωγοί</w:t>
      </w:r>
      <w:proofErr w:type="spellEnd"/>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περσινή</w:t>
      </w:r>
      <w:r>
        <w:rPr>
          <w:rFonts w:eastAsia="Times New Roman"/>
          <w:szCs w:val="24"/>
        </w:rPr>
        <w:t xml:space="preserve"> </w:t>
      </w:r>
      <w:r>
        <w:rPr>
          <w:rFonts w:eastAsia="Times New Roman"/>
          <w:szCs w:val="24"/>
        </w:rPr>
        <w:t>παραγωγή,</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η</w:t>
      </w:r>
      <w:r>
        <w:rPr>
          <w:rFonts w:eastAsia="Times New Roman"/>
          <w:szCs w:val="24"/>
        </w:rPr>
        <w:t xml:space="preserve"> </w:t>
      </w:r>
      <w:proofErr w:type="spellStart"/>
      <w:r>
        <w:rPr>
          <w:rFonts w:eastAsia="Times New Roman"/>
          <w:szCs w:val="24"/>
        </w:rPr>
        <w:t>αναχρηματοδότηση</w:t>
      </w:r>
      <w:proofErr w:type="spellEnd"/>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εταιρείας</w:t>
      </w:r>
      <w:r>
        <w:rPr>
          <w:rFonts w:eastAsia="Times New Roman"/>
          <w:szCs w:val="24"/>
        </w:rPr>
        <w:t xml:space="preserve"> </w:t>
      </w:r>
      <w:r>
        <w:rPr>
          <w:rFonts w:eastAsia="Times New Roman"/>
          <w:szCs w:val="24"/>
        </w:rPr>
        <w:t>σύμφωνα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σχέδιο</w:t>
      </w:r>
      <w:r>
        <w:rPr>
          <w:rFonts w:eastAsia="Times New Roman"/>
          <w:szCs w:val="24"/>
        </w:rPr>
        <w:t xml:space="preserve"> </w:t>
      </w:r>
      <w:r>
        <w:rPr>
          <w:rFonts w:eastAsia="Times New Roman"/>
          <w:szCs w:val="24"/>
        </w:rPr>
        <w:t>φθάνει</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συγκεκριμένο</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εκατομμυρίων</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υπερκαλύπτει</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άμεση</w:t>
      </w:r>
      <w:r>
        <w:rPr>
          <w:rFonts w:eastAsia="Times New Roman"/>
          <w:szCs w:val="24"/>
        </w:rPr>
        <w:t xml:space="preserve"> </w:t>
      </w:r>
      <w:r>
        <w:rPr>
          <w:rFonts w:eastAsia="Times New Roman"/>
          <w:szCs w:val="24"/>
        </w:rPr>
        <w:t>πληρωμή</w:t>
      </w:r>
      <w:r>
        <w:rPr>
          <w:rFonts w:eastAsia="Times New Roman"/>
          <w:szCs w:val="24"/>
        </w:rPr>
        <w:t xml:space="preserve"> </w:t>
      </w:r>
      <w:r>
        <w:rPr>
          <w:rFonts w:eastAsia="Times New Roman"/>
          <w:szCs w:val="24"/>
        </w:rPr>
        <w:t>των</w:t>
      </w:r>
      <w:r>
        <w:rPr>
          <w:rFonts w:eastAsia="Times New Roman"/>
          <w:szCs w:val="24"/>
        </w:rPr>
        <w:t xml:space="preserve"> </w:t>
      </w:r>
      <w:proofErr w:type="spellStart"/>
      <w:r>
        <w:rPr>
          <w:rFonts w:eastAsia="Times New Roman"/>
          <w:szCs w:val="24"/>
        </w:rPr>
        <w:t>τευτλοπαραγωγών</w:t>
      </w:r>
      <w:proofErr w:type="spellEnd"/>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προηγούμενο</w:t>
      </w:r>
      <w:r>
        <w:rPr>
          <w:rFonts w:eastAsia="Times New Roman"/>
          <w:szCs w:val="24"/>
        </w:rPr>
        <w:t xml:space="preserve"> </w:t>
      </w:r>
      <w:r>
        <w:rPr>
          <w:rFonts w:eastAsia="Times New Roman"/>
          <w:szCs w:val="24"/>
        </w:rPr>
        <w:t>έτος.</w:t>
      </w:r>
      <w:r>
        <w:rPr>
          <w:rFonts w:eastAsia="Times New Roman"/>
          <w:szCs w:val="24"/>
        </w:rPr>
        <w:t xml:space="preserve">  </w:t>
      </w:r>
    </w:p>
    <w:p w14:paraId="076E7CEA" w14:textId="77777777" w:rsidR="008A5475" w:rsidRDefault="00367962">
      <w:pPr>
        <w:spacing w:line="600" w:lineRule="auto"/>
        <w:ind w:firstLine="720"/>
        <w:jc w:val="both"/>
        <w:rPr>
          <w:rFonts w:eastAsia="Times New Roman"/>
          <w:szCs w:val="24"/>
        </w:rPr>
      </w:pPr>
      <w:r>
        <w:rPr>
          <w:rFonts w:eastAsia="Times New Roman"/>
          <w:szCs w:val="24"/>
        </w:rPr>
        <w:lastRenderedPageBreak/>
        <w:t>Για</w:t>
      </w:r>
      <w:r>
        <w:rPr>
          <w:rFonts w:eastAsia="Times New Roman"/>
          <w:szCs w:val="24"/>
        </w:rPr>
        <w:t xml:space="preserve"> </w:t>
      </w:r>
      <w:r>
        <w:rPr>
          <w:rFonts w:eastAsia="Times New Roman"/>
          <w:szCs w:val="24"/>
        </w:rPr>
        <w:t>το</w:t>
      </w:r>
      <w:r>
        <w:rPr>
          <w:rFonts w:eastAsia="Times New Roman"/>
          <w:szCs w:val="24"/>
        </w:rPr>
        <w:t>ν</w:t>
      </w:r>
      <w:r>
        <w:rPr>
          <w:rFonts w:eastAsia="Times New Roman"/>
          <w:szCs w:val="24"/>
        </w:rPr>
        <w:t xml:space="preserve"> </w:t>
      </w:r>
      <w:r>
        <w:rPr>
          <w:rFonts w:eastAsia="Times New Roman"/>
          <w:szCs w:val="24"/>
        </w:rPr>
        <w:t>λόγο</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ενθαρρύναμε</w:t>
      </w:r>
      <w:r>
        <w:rPr>
          <w:rFonts w:eastAsia="Times New Roman"/>
          <w:szCs w:val="24"/>
        </w:rPr>
        <w:t xml:space="preserve"> </w:t>
      </w:r>
      <w:r>
        <w:rPr>
          <w:rFonts w:eastAsia="Times New Roman"/>
          <w:szCs w:val="24"/>
        </w:rPr>
        <w:t>τους</w:t>
      </w:r>
      <w:r>
        <w:rPr>
          <w:rFonts w:eastAsia="Times New Roman"/>
          <w:szCs w:val="24"/>
        </w:rPr>
        <w:t xml:space="preserve"> </w:t>
      </w:r>
      <w:proofErr w:type="spellStart"/>
      <w:r>
        <w:rPr>
          <w:rFonts w:eastAsia="Times New Roman"/>
          <w:szCs w:val="24"/>
        </w:rPr>
        <w:t>τευτλοπαραγωγούς</w:t>
      </w:r>
      <w:proofErr w:type="spellEnd"/>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συνεχίσουν</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φυτεύουν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φθάσουμε</w:t>
      </w:r>
      <w:r>
        <w:rPr>
          <w:rFonts w:eastAsia="Times New Roman"/>
          <w:szCs w:val="24"/>
        </w:rPr>
        <w:t xml:space="preserve"> </w:t>
      </w:r>
      <w:r>
        <w:rPr>
          <w:rFonts w:eastAsia="Times New Roman"/>
          <w:szCs w:val="24"/>
        </w:rPr>
        <w:t>έναν</w:t>
      </w:r>
      <w:r>
        <w:rPr>
          <w:rFonts w:eastAsia="Times New Roman"/>
          <w:szCs w:val="24"/>
        </w:rPr>
        <w:t xml:space="preserve"> </w:t>
      </w:r>
      <w:r>
        <w:rPr>
          <w:rFonts w:eastAsia="Times New Roman"/>
          <w:szCs w:val="24"/>
        </w:rPr>
        <w:t>στόχο.</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Ελλάδα</w:t>
      </w:r>
      <w:r>
        <w:rPr>
          <w:rFonts w:eastAsia="Times New Roman"/>
          <w:szCs w:val="24"/>
        </w:rPr>
        <w:t xml:space="preserve"> </w:t>
      </w:r>
      <w:r>
        <w:rPr>
          <w:rFonts w:eastAsia="Times New Roman"/>
          <w:szCs w:val="24"/>
        </w:rPr>
        <w:t>παράγει</w:t>
      </w:r>
      <w:r>
        <w:rPr>
          <w:rFonts w:eastAsia="Times New Roman"/>
          <w:szCs w:val="24"/>
        </w:rPr>
        <w:t xml:space="preserve"> </w:t>
      </w:r>
      <w:r>
        <w:rPr>
          <w:rFonts w:eastAsia="Times New Roman"/>
          <w:szCs w:val="24"/>
        </w:rPr>
        <w:t>–τώρα</w:t>
      </w:r>
      <w:r>
        <w:rPr>
          <w:rFonts w:eastAsia="Times New Roman"/>
          <w:szCs w:val="24"/>
        </w:rPr>
        <w:t xml:space="preserve"> </w:t>
      </w:r>
      <w:r>
        <w:rPr>
          <w:rFonts w:eastAsia="Times New Roman"/>
          <w:szCs w:val="24"/>
        </w:rPr>
        <w:t>μπαίνω</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πιο</w:t>
      </w:r>
      <w:r>
        <w:rPr>
          <w:rFonts w:eastAsia="Times New Roman"/>
          <w:szCs w:val="24"/>
        </w:rPr>
        <w:t xml:space="preserve"> </w:t>
      </w:r>
      <w:r>
        <w:rPr>
          <w:rFonts w:eastAsia="Times New Roman"/>
          <w:szCs w:val="24"/>
        </w:rPr>
        <w:t>γενικό</w:t>
      </w:r>
      <w:r>
        <w:rPr>
          <w:rFonts w:eastAsia="Times New Roman"/>
          <w:szCs w:val="24"/>
        </w:rPr>
        <w:t xml:space="preserve"> </w:t>
      </w:r>
      <w:r>
        <w:rPr>
          <w:rFonts w:eastAsia="Times New Roman"/>
          <w:szCs w:val="24"/>
        </w:rPr>
        <w:t>θέμα</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ξέρετε-</w:t>
      </w:r>
      <w:r>
        <w:rPr>
          <w:rFonts w:eastAsia="Times New Roman"/>
          <w:szCs w:val="24"/>
        </w:rPr>
        <w:t xml:space="preserve"> </w:t>
      </w:r>
      <w:r>
        <w:rPr>
          <w:rFonts w:eastAsia="Times New Roman"/>
          <w:szCs w:val="24"/>
        </w:rPr>
        <w:t>150.000</w:t>
      </w:r>
      <w:r>
        <w:rPr>
          <w:rFonts w:eastAsia="Times New Roman"/>
          <w:szCs w:val="24"/>
        </w:rPr>
        <w:t xml:space="preserve"> </w:t>
      </w:r>
      <w:r>
        <w:rPr>
          <w:rFonts w:eastAsia="Times New Roman"/>
          <w:szCs w:val="24"/>
        </w:rPr>
        <w:t>τόνους</w:t>
      </w:r>
      <w:r>
        <w:rPr>
          <w:rFonts w:eastAsia="Times New Roman"/>
          <w:szCs w:val="24"/>
        </w:rPr>
        <w:t xml:space="preserve"> </w:t>
      </w:r>
      <w:r>
        <w:rPr>
          <w:rFonts w:eastAsia="Times New Roman"/>
          <w:szCs w:val="24"/>
        </w:rPr>
        <w:t>ετησίως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βάση</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ποσοστώσεις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είπατε.</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εγχώρια</w:t>
      </w:r>
      <w:r>
        <w:rPr>
          <w:rFonts w:eastAsia="Times New Roman"/>
          <w:szCs w:val="24"/>
        </w:rPr>
        <w:t xml:space="preserve"> </w:t>
      </w:r>
      <w:r>
        <w:rPr>
          <w:rFonts w:eastAsia="Times New Roman"/>
          <w:szCs w:val="24"/>
        </w:rPr>
        <w:t>κατανάλωση</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300.000</w:t>
      </w:r>
      <w:r>
        <w:rPr>
          <w:rFonts w:eastAsia="Times New Roman"/>
          <w:szCs w:val="24"/>
        </w:rPr>
        <w:t xml:space="preserve"> </w:t>
      </w:r>
      <w:r>
        <w:rPr>
          <w:rFonts w:eastAsia="Times New Roman"/>
          <w:szCs w:val="24"/>
        </w:rPr>
        <w:t>τόνοι.</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μπορεί</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επιβιώσει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«ΕΛΛΗΝΙΚΗ ΒΙΟΜΗΧΑΝΙΑ ΖΑΧΑΡΗΣ»</w:t>
      </w:r>
      <w:r>
        <w:rPr>
          <w:rFonts w:eastAsia="Times New Roman"/>
          <w:szCs w:val="24"/>
        </w:rPr>
        <w:t>,</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ελάχιστη</w:t>
      </w:r>
      <w:r>
        <w:rPr>
          <w:rFonts w:eastAsia="Times New Roman"/>
          <w:szCs w:val="24"/>
        </w:rPr>
        <w:t xml:space="preserve"> </w:t>
      </w:r>
      <w:r>
        <w:rPr>
          <w:rFonts w:eastAsia="Times New Roman"/>
          <w:szCs w:val="24"/>
        </w:rPr>
        <w:t>εγχώρια</w:t>
      </w:r>
      <w:r>
        <w:rPr>
          <w:rFonts w:eastAsia="Times New Roman"/>
          <w:szCs w:val="24"/>
        </w:rPr>
        <w:t xml:space="preserve"> </w:t>
      </w:r>
      <w:r>
        <w:rPr>
          <w:rFonts w:eastAsia="Times New Roman"/>
          <w:szCs w:val="24"/>
        </w:rPr>
        <w:t>παραγωγή</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πάνω</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100.000.</w:t>
      </w:r>
      <w:r>
        <w:rPr>
          <w:rFonts w:eastAsia="Times New Roman"/>
          <w:szCs w:val="24"/>
        </w:rPr>
        <w:t xml:space="preserve"> </w:t>
      </w:r>
      <w:r>
        <w:rPr>
          <w:rFonts w:eastAsia="Times New Roman"/>
          <w:szCs w:val="24"/>
        </w:rPr>
        <w:t>Επιδιώκουμε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κινηθούμε</w:t>
      </w:r>
      <w:r>
        <w:rPr>
          <w:rFonts w:eastAsia="Times New Roman"/>
          <w:szCs w:val="24"/>
        </w:rPr>
        <w:t xml:space="preserve"> </w:t>
      </w:r>
      <w:r>
        <w:rPr>
          <w:rFonts w:eastAsia="Times New Roman"/>
          <w:szCs w:val="24"/>
        </w:rPr>
        <w:t>τουλάχιστον</w:t>
      </w:r>
      <w:r>
        <w:rPr>
          <w:rFonts w:eastAsia="Times New Roman"/>
          <w:szCs w:val="24"/>
        </w:rPr>
        <w:t xml:space="preserve"> </w:t>
      </w:r>
      <w:r>
        <w:rPr>
          <w:rFonts w:eastAsia="Times New Roman"/>
          <w:szCs w:val="24"/>
        </w:rPr>
        <w:t>στα</w:t>
      </w:r>
      <w:r>
        <w:rPr>
          <w:rFonts w:eastAsia="Times New Roman"/>
          <w:szCs w:val="24"/>
        </w:rPr>
        <w:t xml:space="preserve"> </w:t>
      </w:r>
      <w:r>
        <w:rPr>
          <w:rFonts w:eastAsia="Times New Roman"/>
          <w:szCs w:val="24"/>
        </w:rPr>
        <w:t>αμέσως</w:t>
      </w:r>
      <w:r>
        <w:rPr>
          <w:rFonts w:eastAsia="Times New Roman"/>
          <w:szCs w:val="24"/>
        </w:rPr>
        <w:t xml:space="preserve"> </w:t>
      </w:r>
      <w:r>
        <w:rPr>
          <w:rFonts w:eastAsia="Times New Roman"/>
          <w:szCs w:val="24"/>
        </w:rPr>
        <w:t>επόμενα</w:t>
      </w:r>
      <w:r>
        <w:rPr>
          <w:rFonts w:eastAsia="Times New Roman"/>
          <w:szCs w:val="24"/>
        </w:rPr>
        <w:t xml:space="preserve"> </w:t>
      </w:r>
      <w:r>
        <w:rPr>
          <w:rFonts w:eastAsia="Times New Roman"/>
          <w:szCs w:val="24"/>
        </w:rPr>
        <w:t>χρόνια</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μία</w:t>
      </w:r>
      <w:r>
        <w:rPr>
          <w:rFonts w:eastAsia="Times New Roman"/>
          <w:szCs w:val="24"/>
        </w:rPr>
        <w:t xml:space="preserve"> </w:t>
      </w:r>
      <w:r>
        <w:rPr>
          <w:rFonts w:eastAsia="Times New Roman"/>
          <w:szCs w:val="24"/>
        </w:rPr>
        <w:t>τέτοια</w:t>
      </w:r>
      <w:r>
        <w:rPr>
          <w:rFonts w:eastAsia="Times New Roman"/>
          <w:szCs w:val="24"/>
        </w:rPr>
        <w:t xml:space="preserve"> </w:t>
      </w:r>
      <w:r>
        <w:rPr>
          <w:rFonts w:eastAsia="Times New Roman"/>
          <w:szCs w:val="24"/>
        </w:rPr>
        <w:t>κλίμακα</w:t>
      </w:r>
      <w:r>
        <w:rPr>
          <w:rFonts w:eastAsia="Times New Roman"/>
          <w:szCs w:val="24"/>
        </w:rPr>
        <w:t xml:space="preserve"> </w:t>
      </w:r>
      <w:r>
        <w:rPr>
          <w:rFonts w:eastAsia="Times New Roman"/>
          <w:szCs w:val="24"/>
        </w:rPr>
        <w:t>εγχώριας</w:t>
      </w:r>
      <w:r>
        <w:rPr>
          <w:rFonts w:eastAsia="Times New Roman"/>
          <w:szCs w:val="24"/>
        </w:rPr>
        <w:t xml:space="preserve"> </w:t>
      </w:r>
      <w:r>
        <w:rPr>
          <w:rFonts w:eastAsia="Times New Roman"/>
          <w:szCs w:val="24"/>
        </w:rPr>
        <w:t>παραγωγής</w:t>
      </w:r>
      <w:r>
        <w:rPr>
          <w:rFonts w:eastAsia="Times New Roman"/>
          <w:szCs w:val="24"/>
        </w:rPr>
        <w:t xml:space="preserve"> </w:t>
      </w:r>
      <w:r>
        <w:rPr>
          <w:rFonts w:eastAsia="Times New Roman"/>
          <w:szCs w:val="24"/>
        </w:rPr>
        <w:t>τεύτλων.</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απόλυτα</w:t>
      </w:r>
      <w:r>
        <w:rPr>
          <w:rFonts w:eastAsia="Times New Roman"/>
          <w:szCs w:val="24"/>
        </w:rPr>
        <w:t xml:space="preserve"> </w:t>
      </w:r>
      <w:r>
        <w:rPr>
          <w:rFonts w:eastAsia="Times New Roman"/>
          <w:szCs w:val="24"/>
        </w:rPr>
        <w:t>κρίσιμο</w:t>
      </w:r>
      <w:r>
        <w:rPr>
          <w:rFonts w:eastAsia="Times New Roman"/>
          <w:szCs w:val="24"/>
        </w:rPr>
        <w:t xml:space="preserve"> </w:t>
      </w:r>
      <w:r>
        <w:rPr>
          <w:rFonts w:eastAsia="Times New Roman"/>
          <w:szCs w:val="24"/>
        </w:rPr>
        <w:t>αυτό.</w:t>
      </w:r>
      <w:r>
        <w:rPr>
          <w:rFonts w:eastAsia="Times New Roman"/>
          <w:szCs w:val="24"/>
        </w:rPr>
        <w:t xml:space="preserve"> </w:t>
      </w:r>
    </w:p>
    <w:p w14:paraId="076E7CEB" w14:textId="77777777" w:rsidR="008A5475" w:rsidRDefault="00367962">
      <w:pPr>
        <w:spacing w:line="600" w:lineRule="auto"/>
        <w:ind w:firstLine="720"/>
        <w:jc w:val="both"/>
        <w:rPr>
          <w:rFonts w:eastAsia="Times New Roman"/>
          <w:szCs w:val="24"/>
        </w:rPr>
      </w:pPr>
      <w:r>
        <w:rPr>
          <w:rFonts w:eastAsia="Times New Roman"/>
          <w:szCs w:val="24"/>
        </w:rPr>
        <w:t>Μέχρι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2017</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 xml:space="preserve">«ΕΛΛΗΝΙΚΗ ΒΙΟΜΗΧΑΝΙΑ ΖΑΧΑΡΗΣ» </w:t>
      </w:r>
      <w:r>
        <w:rPr>
          <w:rFonts w:eastAsia="Times New Roman"/>
          <w:szCs w:val="24"/>
        </w:rPr>
        <w:t>-η</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επιμένω</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πάρα</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υψηλό</w:t>
      </w:r>
      <w:r>
        <w:rPr>
          <w:rFonts w:eastAsia="Times New Roman"/>
          <w:szCs w:val="24"/>
        </w:rPr>
        <w:t xml:space="preserve"> </w:t>
      </w:r>
      <w:r>
        <w:rPr>
          <w:rFonts w:eastAsia="Times New Roman"/>
          <w:szCs w:val="24"/>
        </w:rPr>
        <w:t>κοστολόγιο</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σχέση</w:t>
      </w:r>
      <w:r>
        <w:rPr>
          <w:rFonts w:eastAsia="Times New Roman"/>
          <w:szCs w:val="24"/>
        </w:rPr>
        <w:t xml:space="preserve"> </w:t>
      </w:r>
      <w:r>
        <w:rPr>
          <w:rFonts w:eastAsia="Times New Roman"/>
          <w:szCs w:val="24"/>
        </w:rPr>
        <w:lastRenderedPageBreak/>
        <w:t>με</w:t>
      </w:r>
      <w:r>
        <w:rPr>
          <w:rFonts w:eastAsia="Times New Roman"/>
          <w:szCs w:val="24"/>
        </w:rPr>
        <w:t xml:space="preserve"> </w:t>
      </w:r>
      <w:r>
        <w:rPr>
          <w:rFonts w:eastAsia="Times New Roman"/>
          <w:szCs w:val="24"/>
        </w:rPr>
        <w:t>άλλες</w:t>
      </w:r>
      <w:r>
        <w:rPr>
          <w:rFonts w:eastAsia="Times New Roman"/>
          <w:szCs w:val="24"/>
        </w:rPr>
        <w:t xml:space="preserve"> </w:t>
      </w:r>
      <w:r>
        <w:rPr>
          <w:rFonts w:eastAsia="Times New Roman"/>
          <w:szCs w:val="24"/>
        </w:rPr>
        <w:t>χώρες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Ευρωπαϊκής</w:t>
      </w:r>
      <w:r>
        <w:rPr>
          <w:rFonts w:eastAsia="Times New Roman"/>
          <w:szCs w:val="24"/>
        </w:rPr>
        <w:t xml:space="preserve"> </w:t>
      </w:r>
      <w:r>
        <w:rPr>
          <w:rFonts w:eastAsia="Times New Roman"/>
          <w:szCs w:val="24"/>
        </w:rPr>
        <w:t>Ένωσης-</w:t>
      </w:r>
      <w:r>
        <w:rPr>
          <w:rFonts w:eastAsia="Times New Roman"/>
          <w:szCs w:val="24"/>
        </w:rPr>
        <w:t xml:space="preserve"> </w:t>
      </w:r>
      <w:r>
        <w:rPr>
          <w:rFonts w:eastAsia="Times New Roman"/>
          <w:szCs w:val="24"/>
        </w:rPr>
        <w:t>διατηρεί</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προνόμιο</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εισάγει</w:t>
      </w:r>
      <w:r>
        <w:rPr>
          <w:rFonts w:eastAsia="Times New Roman"/>
          <w:szCs w:val="24"/>
        </w:rPr>
        <w:t xml:space="preserve"> </w:t>
      </w:r>
      <w:r>
        <w:rPr>
          <w:rFonts w:eastAsia="Times New Roman"/>
          <w:szCs w:val="24"/>
        </w:rPr>
        <w:t>ζάχαρη</w:t>
      </w:r>
      <w:r>
        <w:rPr>
          <w:rFonts w:eastAsia="Times New Roman"/>
          <w:szCs w:val="24"/>
        </w:rPr>
        <w:t xml:space="preserve"> </w:t>
      </w:r>
      <w:r>
        <w:rPr>
          <w:rFonts w:eastAsia="Times New Roman"/>
          <w:szCs w:val="24"/>
        </w:rPr>
        <w:t>απ</w:t>
      </w:r>
      <w:r>
        <w:rPr>
          <w:rFonts w:eastAsia="Times New Roman"/>
          <w:szCs w:val="24"/>
        </w:rPr>
        <w:t>ό</w:t>
      </w:r>
      <w:r>
        <w:rPr>
          <w:rFonts w:eastAsia="Times New Roman"/>
          <w:szCs w:val="24"/>
        </w:rPr>
        <w:t xml:space="preserve"> </w:t>
      </w:r>
      <w:r>
        <w:rPr>
          <w:rFonts w:eastAsia="Times New Roman"/>
          <w:szCs w:val="24"/>
        </w:rPr>
        <w:t>άλλες</w:t>
      </w:r>
      <w:r>
        <w:rPr>
          <w:rFonts w:eastAsia="Times New Roman"/>
          <w:szCs w:val="24"/>
        </w:rPr>
        <w:t xml:space="preserve"> </w:t>
      </w:r>
      <w:r>
        <w:rPr>
          <w:rFonts w:eastAsia="Times New Roman"/>
          <w:szCs w:val="24"/>
        </w:rPr>
        <w:t>χώρες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Ευρωπαϊκής</w:t>
      </w:r>
      <w:r>
        <w:rPr>
          <w:rFonts w:eastAsia="Times New Roman"/>
          <w:szCs w:val="24"/>
        </w:rPr>
        <w:t xml:space="preserve"> </w:t>
      </w:r>
      <w:r>
        <w:rPr>
          <w:rFonts w:eastAsia="Times New Roman"/>
          <w:szCs w:val="24"/>
        </w:rPr>
        <w:t>Ένωσης</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προκαθορισμένες</w:t>
      </w:r>
      <w:r>
        <w:rPr>
          <w:rFonts w:eastAsia="Times New Roman"/>
          <w:szCs w:val="24"/>
        </w:rPr>
        <w:t xml:space="preserve"> </w:t>
      </w:r>
      <w:r>
        <w:rPr>
          <w:rFonts w:eastAsia="Times New Roman"/>
          <w:szCs w:val="24"/>
        </w:rPr>
        <w:t>τιμές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θεωρούνται</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ευνοϊκές.</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ως</w:t>
      </w:r>
      <w:r>
        <w:rPr>
          <w:rFonts w:eastAsia="Times New Roman"/>
          <w:szCs w:val="24"/>
        </w:rPr>
        <w:t xml:space="preserve"> </w:t>
      </w:r>
      <w:r>
        <w:rPr>
          <w:rFonts w:eastAsia="Times New Roman"/>
          <w:szCs w:val="24"/>
        </w:rPr>
        <w:t>αποτέλεσμα</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 xml:space="preserve">«ΕΛΛΗΝΙΚΗ ΒΙΟΜΗΧΑΝΙΑ ΖΑΧΑΡΗΣ» </w:t>
      </w:r>
      <w:r>
        <w:rPr>
          <w:rFonts w:eastAsia="Times New Roman"/>
          <w:szCs w:val="24"/>
        </w:rPr>
        <w:t>να</w:t>
      </w:r>
      <w:r>
        <w:rPr>
          <w:rFonts w:eastAsia="Times New Roman"/>
          <w:szCs w:val="24"/>
        </w:rPr>
        <w:t xml:space="preserve"> </w:t>
      </w:r>
      <w:r>
        <w:rPr>
          <w:rFonts w:eastAsia="Times New Roman"/>
          <w:szCs w:val="24"/>
        </w:rPr>
        <w:t>αποκτά</w:t>
      </w:r>
      <w:r>
        <w:rPr>
          <w:rFonts w:eastAsia="Times New Roman"/>
          <w:szCs w:val="24"/>
        </w:rPr>
        <w:t xml:space="preserve"> </w:t>
      </w:r>
      <w:r>
        <w:rPr>
          <w:rFonts w:eastAsia="Times New Roman"/>
          <w:szCs w:val="24"/>
        </w:rPr>
        <w:t>εμπορικό</w:t>
      </w:r>
      <w:r>
        <w:rPr>
          <w:rFonts w:eastAsia="Times New Roman"/>
          <w:szCs w:val="24"/>
        </w:rPr>
        <w:t xml:space="preserve"> </w:t>
      </w:r>
      <w:r>
        <w:rPr>
          <w:rFonts w:eastAsia="Times New Roman"/>
          <w:szCs w:val="24"/>
        </w:rPr>
        <w:t>κέρδος</w:t>
      </w:r>
      <w:r>
        <w:rPr>
          <w:rFonts w:eastAsia="Times New Roman"/>
          <w:szCs w:val="24"/>
        </w:rPr>
        <w:t xml:space="preserve"> </w:t>
      </w:r>
      <w:r>
        <w:rPr>
          <w:rFonts w:eastAsia="Times New Roman"/>
          <w:szCs w:val="24"/>
        </w:rPr>
        <w:t>απ</w:t>
      </w:r>
      <w:r>
        <w:rPr>
          <w:rFonts w:eastAsia="Times New Roman"/>
          <w:szCs w:val="24"/>
        </w:rPr>
        <w:t>ό</w:t>
      </w:r>
      <w:r>
        <w:rPr>
          <w:rFonts w:eastAsia="Times New Roman"/>
          <w:szCs w:val="24"/>
        </w:rPr>
        <w:t xml:space="preserve"> </w:t>
      </w:r>
      <w:r>
        <w:rPr>
          <w:rFonts w:eastAsia="Times New Roman"/>
          <w:szCs w:val="24"/>
        </w:rPr>
        <w:t>αυτές</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συναλλαγές.</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όμως,</w:t>
      </w:r>
      <w:r>
        <w:rPr>
          <w:rFonts w:eastAsia="Times New Roman"/>
          <w:szCs w:val="24"/>
        </w:rPr>
        <w:t xml:space="preserve"> </w:t>
      </w:r>
      <w:r>
        <w:rPr>
          <w:rFonts w:eastAsia="Times New Roman"/>
          <w:szCs w:val="24"/>
        </w:rPr>
        <w:t>καταργείται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2017.</w:t>
      </w:r>
      <w:r>
        <w:rPr>
          <w:rFonts w:eastAsia="Times New Roman"/>
          <w:szCs w:val="24"/>
        </w:rPr>
        <w:t xml:space="preserve"> </w:t>
      </w:r>
    </w:p>
    <w:p w14:paraId="076E7CEC" w14:textId="77777777" w:rsidR="008A5475" w:rsidRDefault="00367962">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καθιστά</w:t>
      </w:r>
      <w:r>
        <w:rPr>
          <w:rFonts w:eastAsia="Times New Roman"/>
          <w:szCs w:val="24"/>
        </w:rPr>
        <w:t xml:space="preserve"> </w:t>
      </w:r>
      <w:r>
        <w:rPr>
          <w:rFonts w:eastAsia="Times New Roman"/>
          <w:szCs w:val="24"/>
        </w:rPr>
        <w:t>ακόμα</w:t>
      </w:r>
      <w:r>
        <w:rPr>
          <w:rFonts w:eastAsia="Times New Roman"/>
          <w:szCs w:val="24"/>
        </w:rPr>
        <w:t xml:space="preserve"> </w:t>
      </w:r>
      <w:r>
        <w:rPr>
          <w:rFonts w:eastAsia="Times New Roman"/>
          <w:szCs w:val="24"/>
        </w:rPr>
        <w:t>πιο</w:t>
      </w:r>
      <w:r>
        <w:rPr>
          <w:rFonts w:eastAsia="Times New Roman"/>
          <w:szCs w:val="24"/>
        </w:rPr>
        <w:t xml:space="preserve"> </w:t>
      </w:r>
      <w:r>
        <w:rPr>
          <w:rFonts w:eastAsia="Times New Roman"/>
          <w:szCs w:val="24"/>
        </w:rPr>
        <w:t>επιτακτική</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ανάγκη</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εταιρεία,</w:t>
      </w:r>
      <w:r>
        <w:rPr>
          <w:rFonts w:eastAsia="Times New Roman"/>
          <w:szCs w:val="24"/>
        </w:rPr>
        <w:t xml:space="preserve"> </w:t>
      </w:r>
      <w:r>
        <w:rPr>
          <w:rFonts w:eastAsia="Times New Roman"/>
          <w:szCs w:val="24"/>
        </w:rPr>
        <w:t>απαλλαγμένη</w:t>
      </w:r>
      <w:r>
        <w:rPr>
          <w:rFonts w:eastAsia="Times New Roman"/>
          <w:szCs w:val="24"/>
        </w:rPr>
        <w:t xml:space="preserve"> </w:t>
      </w:r>
      <w:r>
        <w:rPr>
          <w:rFonts w:eastAsia="Times New Roman"/>
          <w:szCs w:val="24"/>
        </w:rPr>
        <w:t>πλέον</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υπερχρέωση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ανοιχτές</w:t>
      </w:r>
      <w:r>
        <w:rPr>
          <w:rFonts w:eastAsia="Times New Roman"/>
          <w:szCs w:val="24"/>
        </w:rPr>
        <w:t xml:space="preserve"> </w:t>
      </w:r>
      <w:r>
        <w:rPr>
          <w:rFonts w:eastAsia="Times New Roman"/>
          <w:szCs w:val="24"/>
        </w:rPr>
        <w:t>δυνατότητες,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προχωρήσει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μία</w:t>
      </w:r>
      <w:r>
        <w:rPr>
          <w:rFonts w:eastAsia="Times New Roman"/>
          <w:szCs w:val="24"/>
        </w:rPr>
        <w:t xml:space="preserve"> </w:t>
      </w:r>
      <w:r>
        <w:rPr>
          <w:rFonts w:eastAsia="Times New Roman"/>
          <w:szCs w:val="24"/>
        </w:rPr>
        <w:t>συντεταγμένη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βιώσιμη</w:t>
      </w:r>
      <w:r>
        <w:rPr>
          <w:rFonts w:eastAsia="Times New Roman"/>
          <w:szCs w:val="24"/>
        </w:rPr>
        <w:t xml:space="preserve"> </w:t>
      </w:r>
      <w:r>
        <w:rPr>
          <w:rFonts w:eastAsia="Times New Roman"/>
          <w:szCs w:val="24"/>
        </w:rPr>
        <w:t>συνθήκη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σχέδιο</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μπορούμε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δούμε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στήριξη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ανάπτυξη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β</w:t>
      </w:r>
      <w:r>
        <w:rPr>
          <w:rFonts w:eastAsia="Times New Roman"/>
          <w:szCs w:val="24"/>
        </w:rPr>
        <w:t>ιομηχανίας</w:t>
      </w:r>
      <w:r>
        <w:rPr>
          <w:rFonts w:eastAsia="Times New Roman"/>
          <w:szCs w:val="24"/>
        </w:rPr>
        <w:t xml:space="preserve"> </w:t>
      </w:r>
      <w:r>
        <w:rPr>
          <w:rFonts w:eastAsia="Times New Roman"/>
          <w:szCs w:val="24"/>
        </w:rPr>
        <w:t>ζ</w:t>
      </w:r>
      <w:r>
        <w:rPr>
          <w:rFonts w:eastAsia="Times New Roman"/>
          <w:szCs w:val="24"/>
        </w:rPr>
        <w:t>άχαρης</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μεσοπρόθεσμο</w:t>
      </w:r>
      <w:r>
        <w:rPr>
          <w:rFonts w:eastAsia="Times New Roman"/>
          <w:szCs w:val="24"/>
        </w:rPr>
        <w:t xml:space="preserve"> </w:t>
      </w:r>
      <w:r>
        <w:rPr>
          <w:rFonts w:eastAsia="Times New Roman"/>
          <w:szCs w:val="24"/>
        </w:rPr>
        <w:t>ορίζοντα.</w:t>
      </w:r>
    </w:p>
    <w:p w14:paraId="076E7CED" w14:textId="77777777" w:rsidR="008A5475" w:rsidRDefault="00367962">
      <w:pPr>
        <w:spacing w:line="600" w:lineRule="auto"/>
        <w:ind w:firstLine="720"/>
        <w:jc w:val="both"/>
        <w:rPr>
          <w:rFonts w:eastAsia="Times New Roman"/>
          <w:szCs w:val="24"/>
        </w:rPr>
      </w:pPr>
      <w:r>
        <w:rPr>
          <w:rFonts w:eastAsia="Times New Roman"/>
          <w:szCs w:val="24"/>
        </w:rPr>
        <w:lastRenderedPageBreak/>
        <w:t>Ο</w:t>
      </w:r>
      <w:r>
        <w:rPr>
          <w:rFonts w:eastAsia="Times New Roman"/>
          <w:szCs w:val="24"/>
        </w:rPr>
        <w:t xml:space="preserve"> </w:t>
      </w:r>
      <w:r>
        <w:rPr>
          <w:rFonts w:eastAsia="Times New Roman"/>
          <w:szCs w:val="24"/>
        </w:rPr>
        <w:t>στόχος</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δεδομένος,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συνεχίσει</w:t>
      </w:r>
      <w:r>
        <w:rPr>
          <w:rFonts w:eastAsia="Times New Roman"/>
          <w:szCs w:val="24"/>
        </w:rPr>
        <w:t xml:space="preserve"> </w:t>
      </w:r>
      <w:r>
        <w:rPr>
          <w:rFonts w:eastAsia="Times New Roman"/>
          <w:szCs w:val="24"/>
        </w:rPr>
        <w:t>η</w:t>
      </w:r>
      <w:r>
        <w:rPr>
          <w:rFonts w:eastAsia="Times New Roman"/>
          <w:szCs w:val="24"/>
        </w:rPr>
        <w:t xml:space="preserve"> </w:t>
      </w:r>
      <w:proofErr w:type="spellStart"/>
      <w:r>
        <w:rPr>
          <w:rFonts w:eastAsia="Times New Roman"/>
          <w:szCs w:val="24"/>
        </w:rPr>
        <w:t>τευτλοπαραγωγή</w:t>
      </w:r>
      <w:proofErr w:type="spellEnd"/>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Ελλάδα</w:t>
      </w:r>
      <w:r>
        <w:rPr>
          <w:rFonts w:eastAsia="Times New Roman"/>
          <w:szCs w:val="24"/>
        </w:rPr>
        <w:t xml:space="preserve"> </w:t>
      </w:r>
      <w:r>
        <w:rPr>
          <w:rFonts w:eastAsia="Times New Roman"/>
          <w:szCs w:val="24"/>
        </w:rPr>
        <w:t>στα</w:t>
      </w:r>
      <w:r>
        <w:rPr>
          <w:rFonts w:eastAsia="Times New Roman"/>
          <w:szCs w:val="24"/>
        </w:rPr>
        <w:t xml:space="preserve"> </w:t>
      </w:r>
      <w:r>
        <w:rPr>
          <w:rFonts w:eastAsia="Times New Roman"/>
          <w:szCs w:val="24"/>
        </w:rPr>
        <w:t>επιθυμητά</w:t>
      </w:r>
      <w:r>
        <w:rPr>
          <w:rFonts w:eastAsia="Times New Roman"/>
          <w:szCs w:val="24"/>
        </w:rPr>
        <w:t xml:space="preserve"> </w:t>
      </w:r>
      <w:r>
        <w:rPr>
          <w:rFonts w:eastAsia="Times New Roman"/>
          <w:szCs w:val="24"/>
        </w:rPr>
        <w:t>αυτά</w:t>
      </w:r>
      <w:r>
        <w:rPr>
          <w:rFonts w:eastAsia="Times New Roman"/>
          <w:szCs w:val="24"/>
        </w:rPr>
        <w:t xml:space="preserve"> </w:t>
      </w:r>
      <w:r>
        <w:rPr>
          <w:rFonts w:eastAsia="Times New Roman"/>
          <w:szCs w:val="24"/>
        </w:rPr>
        <w:t>επίπεδα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«ΕΛΛΗΝΙΚΗ ΒΙΟΜΗΧΑΝΙΑ ΖΑΧΑΡΗΣ»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εταιρεία</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εξυγιανθεί</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μπορεί</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ανταποκριθεί</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προοπτική</w:t>
      </w:r>
      <w:r>
        <w:rPr>
          <w:rFonts w:eastAsia="Times New Roman"/>
          <w:szCs w:val="24"/>
        </w:rPr>
        <w:t xml:space="preserve"> </w:t>
      </w:r>
      <w:r>
        <w:rPr>
          <w:rFonts w:eastAsia="Times New Roman"/>
          <w:szCs w:val="24"/>
        </w:rPr>
        <w:t>αυτή.</w:t>
      </w:r>
    </w:p>
    <w:p w14:paraId="076E7CEE" w14:textId="77777777" w:rsidR="008A5475" w:rsidRDefault="00367962">
      <w:pPr>
        <w:spacing w:line="600" w:lineRule="auto"/>
        <w:ind w:firstLine="720"/>
        <w:jc w:val="both"/>
        <w:rPr>
          <w:rFonts w:eastAsia="Times New Roman"/>
          <w:szCs w:val="24"/>
        </w:rPr>
      </w:pPr>
      <w:r>
        <w:rPr>
          <w:rFonts w:eastAsia="Times New Roman"/>
          <w:b/>
          <w:bCs/>
          <w:szCs w:val="24"/>
        </w:rPr>
        <w:t>ΠΡΟΕΔΡΕΥΩΝ</w:t>
      </w:r>
      <w:r>
        <w:rPr>
          <w:rFonts w:eastAsia="Times New Roman"/>
          <w:b/>
          <w:bCs/>
          <w:szCs w:val="24"/>
        </w:rPr>
        <w:t xml:space="preserve"> </w:t>
      </w:r>
      <w:r>
        <w:rPr>
          <w:rFonts w:eastAsia="Times New Roman"/>
          <w:b/>
          <w:bCs/>
          <w:szCs w:val="24"/>
        </w:rPr>
        <w:t>(Γεώργιος</w:t>
      </w:r>
      <w:r>
        <w:rPr>
          <w:rFonts w:eastAsia="Times New Roman"/>
          <w:b/>
          <w:bCs/>
          <w:szCs w:val="24"/>
        </w:rPr>
        <w:t xml:space="preserve"> </w:t>
      </w:r>
      <w:proofErr w:type="spellStart"/>
      <w:r>
        <w:rPr>
          <w:rFonts w:eastAsia="Times New Roman"/>
          <w:b/>
          <w:bCs/>
          <w:szCs w:val="24"/>
        </w:rPr>
        <w:t>Λαμπρούλης</w:t>
      </w:r>
      <w:proofErr w:type="spellEnd"/>
      <w:r>
        <w:rPr>
          <w:rFonts w:eastAsia="Times New Roman"/>
          <w:b/>
          <w:bCs/>
          <w:szCs w:val="24"/>
        </w:rPr>
        <w:t>):</w:t>
      </w:r>
      <w:r>
        <w:rPr>
          <w:rFonts w:eastAsia="Times New Roman"/>
          <w:b/>
          <w:bCs/>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κύριο</w:t>
      </w:r>
      <w:r>
        <w:rPr>
          <w:rFonts w:eastAsia="Times New Roman"/>
          <w:szCs w:val="24"/>
        </w:rPr>
        <w:t xml:space="preserve"> </w:t>
      </w:r>
      <w:r>
        <w:rPr>
          <w:rFonts w:eastAsia="Times New Roman"/>
          <w:szCs w:val="24"/>
        </w:rPr>
        <w:t>Υπουργό.</w:t>
      </w:r>
    </w:p>
    <w:p w14:paraId="076E7CEF" w14:textId="77777777" w:rsidR="008A5475" w:rsidRDefault="00367962">
      <w:pPr>
        <w:spacing w:line="600" w:lineRule="auto"/>
        <w:ind w:firstLine="720"/>
        <w:jc w:val="both"/>
        <w:rPr>
          <w:rFonts w:eastAsia="Times New Roman"/>
          <w:szCs w:val="24"/>
        </w:rPr>
      </w:pPr>
      <w:r>
        <w:rPr>
          <w:rFonts w:eastAsia="Times New Roman"/>
          <w:szCs w:val="24"/>
        </w:rPr>
        <w:t>Πριν</w:t>
      </w:r>
      <w:r>
        <w:rPr>
          <w:rFonts w:eastAsia="Times New Roman"/>
          <w:szCs w:val="24"/>
        </w:rPr>
        <w:t xml:space="preserve"> </w:t>
      </w:r>
      <w:r>
        <w:rPr>
          <w:rFonts w:eastAsia="Times New Roman"/>
          <w:szCs w:val="24"/>
        </w:rPr>
        <w:t>περάσουμε</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επόμενη</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κάνω</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ανακοίνωση</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Σώμα.</w:t>
      </w:r>
      <w:r>
        <w:rPr>
          <w:rFonts w:eastAsia="Times New Roman"/>
          <w:szCs w:val="24"/>
        </w:rPr>
        <w:t xml:space="preserve"> </w:t>
      </w:r>
    </w:p>
    <w:p w14:paraId="076E7CF0" w14:textId="77777777" w:rsidR="008A5475" w:rsidRDefault="00367962">
      <w:pPr>
        <w:spacing w:line="600" w:lineRule="auto"/>
        <w:ind w:firstLine="720"/>
        <w:jc w:val="both"/>
        <w:rPr>
          <w:rFonts w:eastAsia="Times New Roman"/>
          <w:szCs w:val="24"/>
        </w:rPr>
      </w:pPr>
      <w:r>
        <w:rPr>
          <w:rFonts w:eastAsia="Times New Roman"/>
          <w:szCs w:val="24"/>
        </w:rPr>
        <w:t>Ο</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Κουκοδήμος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επιστολή</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Πρόεδρο</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Βουλής</w:t>
      </w:r>
      <w:r>
        <w:rPr>
          <w:rFonts w:eastAsia="Times New Roman"/>
          <w:szCs w:val="24"/>
        </w:rPr>
        <w:t xml:space="preserve"> </w:t>
      </w:r>
      <w:r>
        <w:rPr>
          <w:rFonts w:eastAsia="Times New Roman"/>
          <w:szCs w:val="24"/>
        </w:rPr>
        <w:t>κ.</w:t>
      </w:r>
      <w:r>
        <w:rPr>
          <w:rFonts w:eastAsia="Times New Roman"/>
          <w:szCs w:val="24"/>
        </w:rPr>
        <w:t xml:space="preserve"> </w:t>
      </w:r>
      <w:proofErr w:type="spellStart"/>
      <w:r>
        <w:rPr>
          <w:rFonts w:eastAsia="Times New Roman"/>
          <w:szCs w:val="24"/>
        </w:rPr>
        <w:t>Βούτση</w:t>
      </w:r>
      <w:proofErr w:type="spellEnd"/>
      <w:r>
        <w:rPr>
          <w:rFonts w:eastAsia="Times New Roman"/>
          <w:szCs w:val="24"/>
        </w:rPr>
        <w:t xml:space="preserve"> </w:t>
      </w:r>
      <w:r>
        <w:rPr>
          <w:rFonts w:eastAsia="Times New Roman"/>
          <w:szCs w:val="24"/>
        </w:rPr>
        <w:t>αιτείται</w:t>
      </w:r>
      <w:r>
        <w:rPr>
          <w:rFonts w:eastAsia="Times New Roman"/>
          <w:szCs w:val="24"/>
        </w:rPr>
        <w:t xml:space="preserve"> </w:t>
      </w:r>
      <w:r>
        <w:rPr>
          <w:rFonts w:eastAsia="Times New Roman"/>
          <w:szCs w:val="24"/>
        </w:rPr>
        <w:t>χορήγηση</w:t>
      </w:r>
      <w:r>
        <w:rPr>
          <w:rFonts w:eastAsia="Times New Roman"/>
          <w:szCs w:val="24"/>
        </w:rPr>
        <w:t xml:space="preserve"> </w:t>
      </w:r>
      <w:r>
        <w:rPr>
          <w:rFonts w:eastAsia="Times New Roman"/>
          <w:szCs w:val="24"/>
        </w:rPr>
        <w:t>ολιγοήμερης</w:t>
      </w:r>
      <w:r>
        <w:rPr>
          <w:rFonts w:eastAsia="Times New Roman"/>
          <w:szCs w:val="24"/>
        </w:rPr>
        <w:t xml:space="preserve"> </w:t>
      </w:r>
      <w:r>
        <w:rPr>
          <w:rFonts w:eastAsia="Times New Roman"/>
          <w:szCs w:val="24"/>
        </w:rPr>
        <w:t>άδειας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lastRenderedPageBreak/>
        <w:t>μετάβαση</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εξωτερικό</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18</w:t>
      </w:r>
      <w:r>
        <w:rPr>
          <w:rFonts w:eastAsia="Times New Roman"/>
          <w:szCs w:val="24"/>
        </w:rPr>
        <w:t xml:space="preserve"> </w:t>
      </w:r>
      <w:r>
        <w:rPr>
          <w:rFonts w:eastAsia="Times New Roman"/>
          <w:szCs w:val="24"/>
        </w:rPr>
        <w:t>έως</w:t>
      </w:r>
      <w:r>
        <w:rPr>
          <w:rFonts w:eastAsia="Times New Roman"/>
          <w:szCs w:val="24"/>
        </w:rPr>
        <w:t xml:space="preserve"> </w:t>
      </w:r>
      <w:r>
        <w:rPr>
          <w:rFonts w:eastAsia="Times New Roman"/>
          <w:szCs w:val="24"/>
        </w:rPr>
        <w:t>20</w:t>
      </w:r>
      <w:r>
        <w:rPr>
          <w:rFonts w:eastAsia="Times New Roman"/>
          <w:szCs w:val="24"/>
        </w:rPr>
        <w:t xml:space="preserve"> </w:t>
      </w:r>
      <w:r>
        <w:rPr>
          <w:rFonts w:eastAsia="Times New Roman"/>
          <w:szCs w:val="24"/>
        </w:rPr>
        <w:t>Μαρτίου</w:t>
      </w:r>
      <w:r>
        <w:rPr>
          <w:rFonts w:eastAsia="Times New Roman"/>
          <w:szCs w:val="24"/>
        </w:rPr>
        <w:t xml:space="preserve"> 2016</w:t>
      </w:r>
      <w:r>
        <w:rPr>
          <w:rFonts w:eastAsia="Times New Roman"/>
          <w:szCs w:val="24"/>
        </w:rPr>
        <w:t>.</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Βουλή</w:t>
      </w:r>
      <w:r>
        <w:rPr>
          <w:rFonts w:eastAsia="Times New Roman"/>
          <w:szCs w:val="24"/>
        </w:rPr>
        <w:t xml:space="preserve"> </w:t>
      </w:r>
      <w:r>
        <w:rPr>
          <w:rFonts w:eastAsia="Times New Roman"/>
          <w:szCs w:val="24"/>
        </w:rPr>
        <w:t>εγκρίνει;</w:t>
      </w:r>
    </w:p>
    <w:p w14:paraId="076E7CF1" w14:textId="77777777" w:rsidR="008A5475" w:rsidRDefault="00367962">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ΟΙ</w:t>
      </w:r>
      <w:r>
        <w:rPr>
          <w:rFonts w:eastAsia="Times New Roman"/>
          <w:b/>
          <w:szCs w:val="24"/>
        </w:rPr>
        <w:t xml:space="preserve"> </w:t>
      </w:r>
      <w:r>
        <w:rPr>
          <w:rFonts w:eastAsia="Times New Roman"/>
          <w:b/>
          <w:szCs w:val="24"/>
        </w:rPr>
        <w:t>ΒΟΥΛΕΥΤΕΣ:</w:t>
      </w:r>
      <w:r>
        <w:rPr>
          <w:rFonts w:eastAsia="Times New Roman"/>
          <w:b/>
          <w:szCs w:val="24"/>
        </w:rPr>
        <w:t xml:space="preserve"> </w:t>
      </w:r>
      <w:r>
        <w:rPr>
          <w:rFonts w:eastAsia="Times New Roman"/>
          <w:szCs w:val="24"/>
        </w:rPr>
        <w:t>Μάλιστα,</w:t>
      </w:r>
      <w:r>
        <w:rPr>
          <w:rFonts w:eastAsia="Times New Roman"/>
          <w:szCs w:val="24"/>
        </w:rPr>
        <w:t xml:space="preserve"> </w:t>
      </w:r>
      <w:r>
        <w:rPr>
          <w:rFonts w:eastAsia="Times New Roman"/>
          <w:szCs w:val="24"/>
        </w:rPr>
        <w:t>μάλιστα.</w:t>
      </w:r>
    </w:p>
    <w:p w14:paraId="076E7CF2" w14:textId="77777777" w:rsidR="008A5475" w:rsidRDefault="00367962">
      <w:pPr>
        <w:spacing w:line="600" w:lineRule="auto"/>
        <w:ind w:firstLine="720"/>
        <w:jc w:val="both"/>
        <w:rPr>
          <w:rFonts w:eastAsia="Times New Roman"/>
          <w:b/>
          <w:szCs w:val="24"/>
        </w:rPr>
      </w:pPr>
      <w:r>
        <w:rPr>
          <w:rFonts w:eastAsia="Times New Roman"/>
          <w:b/>
          <w:bCs/>
          <w:szCs w:val="24"/>
        </w:rPr>
        <w:t>ΠΡΟΕΔΡΕΥΩΝ</w:t>
      </w:r>
      <w:r>
        <w:rPr>
          <w:rFonts w:eastAsia="Times New Roman"/>
          <w:b/>
          <w:bCs/>
          <w:szCs w:val="24"/>
        </w:rPr>
        <w:t xml:space="preserve"> </w:t>
      </w:r>
      <w:r>
        <w:rPr>
          <w:rFonts w:eastAsia="Times New Roman"/>
          <w:b/>
          <w:bCs/>
          <w:szCs w:val="24"/>
        </w:rPr>
        <w:t>(Γεώργιος</w:t>
      </w:r>
      <w:r>
        <w:rPr>
          <w:rFonts w:eastAsia="Times New Roman"/>
          <w:b/>
          <w:bCs/>
          <w:szCs w:val="24"/>
        </w:rPr>
        <w:t xml:space="preserve"> </w:t>
      </w:r>
      <w:proofErr w:type="spellStart"/>
      <w:r>
        <w:rPr>
          <w:rFonts w:eastAsia="Times New Roman"/>
          <w:b/>
          <w:bCs/>
          <w:szCs w:val="24"/>
        </w:rPr>
        <w:t>Λαμπρούλης</w:t>
      </w:r>
      <w:proofErr w:type="spellEnd"/>
      <w:r>
        <w:rPr>
          <w:rFonts w:eastAsia="Times New Roman"/>
          <w:b/>
          <w:bCs/>
          <w:szCs w:val="24"/>
        </w:rPr>
        <w:t>):</w:t>
      </w:r>
      <w:r>
        <w:rPr>
          <w:rFonts w:eastAsia="Times New Roman"/>
          <w:b/>
          <w:bCs/>
          <w:szCs w:val="24"/>
        </w:rPr>
        <w:t xml:space="preserve"> </w:t>
      </w:r>
      <w:r>
        <w:rPr>
          <w:rFonts w:eastAsia="Times New Roman"/>
          <w:szCs w:val="24"/>
        </w:rPr>
        <w:t>Η</w:t>
      </w:r>
      <w:r>
        <w:rPr>
          <w:rFonts w:eastAsia="Times New Roman"/>
          <w:szCs w:val="24"/>
        </w:rPr>
        <w:t xml:space="preserve"> </w:t>
      </w:r>
      <w:r>
        <w:rPr>
          <w:rFonts w:eastAsia="Times New Roman"/>
          <w:szCs w:val="24"/>
        </w:rPr>
        <w:t>Βουλή</w:t>
      </w:r>
      <w:r>
        <w:rPr>
          <w:rFonts w:eastAsia="Times New Roman"/>
          <w:szCs w:val="24"/>
        </w:rPr>
        <w:t xml:space="preserve"> </w:t>
      </w:r>
      <w:r>
        <w:rPr>
          <w:rFonts w:eastAsia="Times New Roman"/>
          <w:szCs w:val="24"/>
        </w:rPr>
        <w:t>ενέκρινε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ζητηθείσα</w:t>
      </w:r>
      <w:r>
        <w:rPr>
          <w:rFonts w:eastAsia="Times New Roman"/>
          <w:szCs w:val="24"/>
        </w:rPr>
        <w:t xml:space="preserve"> </w:t>
      </w:r>
      <w:r>
        <w:rPr>
          <w:rFonts w:eastAsia="Times New Roman"/>
          <w:szCs w:val="24"/>
        </w:rPr>
        <w:t>άδεια.</w:t>
      </w:r>
      <w:r>
        <w:rPr>
          <w:rFonts w:eastAsia="Times New Roman"/>
          <w:b/>
          <w:szCs w:val="24"/>
        </w:rPr>
        <w:t xml:space="preserve"> </w:t>
      </w:r>
    </w:p>
    <w:p w14:paraId="076E7CF3" w14:textId="77777777" w:rsidR="008A5475" w:rsidRDefault="00367962">
      <w:pPr>
        <w:spacing w:line="600" w:lineRule="auto"/>
        <w:ind w:firstLine="720"/>
        <w:jc w:val="both"/>
        <w:rPr>
          <w:rFonts w:eastAsia="Times New Roman" w:cs="Times New Roman"/>
          <w:szCs w:val="24"/>
        </w:rPr>
      </w:pPr>
      <w:r>
        <w:rPr>
          <w:rFonts w:eastAsia="Times New Roman"/>
          <w:szCs w:val="24"/>
        </w:rPr>
        <w:t>Επίσης,</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642/10-3-2016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 </w:t>
      </w:r>
      <w:r>
        <w:rPr>
          <w:rFonts w:eastAsia="Times New Roman" w:cs="Times New Roman"/>
          <w:szCs w:val="24"/>
        </w:rPr>
        <w:t>Θεσσαλονίκης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Ανεξαρτήτων</w:t>
      </w:r>
      <w:r>
        <w:rPr>
          <w:rFonts w:eastAsia="Times New Roman" w:cs="Times New Roman"/>
          <w:szCs w:val="24"/>
        </w:rPr>
        <w:t xml:space="preserve"> </w:t>
      </w:r>
      <w:r>
        <w:rPr>
          <w:rFonts w:eastAsia="Times New Roman" w:cs="Times New Roman"/>
          <w:szCs w:val="24"/>
        </w:rPr>
        <w:t>Ελλήνων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Γεωργίου</w:t>
      </w:r>
      <w:r>
        <w:rPr>
          <w:rFonts w:eastAsia="Times New Roman" w:cs="Times New Roman"/>
          <w:bCs/>
          <w:szCs w:val="24"/>
        </w:rPr>
        <w:t xml:space="preserve"> </w:t>
      </w:r>
      <w:r>
        <w:rPr>
          <w:rFonts w:eastAsia="Times New Roman" w:cs="Times New Roman"/>
          <w:bCs/>
          <w:szCs w:val="24"/>
        </w:rPr>
        <w:t>Λαζαρίδη</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bCs/>
          <w:szCs w:val="24"/>
        </w:rPr>
        <w:t>Πολιτισμού</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Αθλητισμού,</w:t>
      </w:r>
      <w:r>
        <w:rPr>
          <w:rFonts w:eastAsia="Times New Roman" w:cs="Times New Roman"/>
          <w:b/>
          <w:bCs/>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κρίσιμες</w:t>
      </w:r>
      <w:r>
        <w:rPr>
          <w:rFonts w:eastAsia="Times New Roman" w:cs="Times New Roman"/>
          <w:szCs w:val="24"/>
        </w:rPr>
        <w:t xml:space="preserve"> </w:t>
      </w:r>
      <w:r>
        <w:rPr>
          <w:rFonts w:eastAsia="Times New Roman" w:cs="Times New Roman"/>
          <w:szCs w:val="24"/>
        </w:rPr>
        <w:t>ημέρες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w:t>
      </w:r>
      <w:r>
        <w:rPr>
          <w:rFonts w:eastAsia="Times New Roman" w:cs="Times New Roman"/>
          <w:szCs w:val="24"/>
        </w:rPr>
        <w:t>λληνικό</w:t>
      </w:r>
      <w:r>
        <w:rPr>
          <w:rFonts w:eastAsia="Times New Roman" w:cs="Times New Roman"/>
          <w:szCs w:val="24"/>
        </w:rPr>
        <w:t xml:space="preserve"> </w:t>
      </w:r>
      <w:r>
        <w:rPr>
          <w:rFonts w:eastAsia="Times New Roman" w:cs="Times New Roman"/>
          <w:szCs w:val="24"/>
        </w:rPr>
        <w:t>ποδόσφαιρο</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ξαφνικού</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Λαζαρίδη.</w:t>
      </w:r>
    </w:p>
    <w:p w14:paraId="076E7CF4" w14:textId="77777777" w:rsidR="008A5475" w:rsidRDefault="00367962">
      <w:pPr>
        <w:spacing w:after="0" w:line="600" w:lineRule="auto"/>
        <w:ind w:firstLine="720"/>
        <w:jc w:val="both"/>
        <w:rPr>
          <w:rFonts w:eastAsia="Times New Roman"/>
          <w:szCs w:val="24"/>
        </w:rPr>
      </w:pPr>
      <w:proofErr w:type="spellStart"/>
      <w:r>
        <w:rPr>
          <w:rFonts w:eastAsia="Times New Roman"/>
          <w:szCs w:val="24"/>
        </w:rPr>
        <w:lastRenderedPageBreak/>
        <w:t>Εισερχόμεθα</w:t>
      </w:r>
      <w:proofErr w:type="spellEnd"/>
      <w:r>
        <w:rPr>
          <w:rFonts w:eastAsia="Times New Roman"/>
          <w:szCs w:val="24"/>
        </w:rPr>
        <w:t xml:space="preserve"> </w:t>
      </w:r>
      <w:r>
        <w:rPr>
          <w:rFonts w:eastAsia="Times New Roman"/>
          <w:szCs w:val="24"/>
        </w:rPr>
        <w:t>στη</w:t>
      </w:r>
      <w:r>
        <w:rPr>
          <w:rFonts w:eastAsia="Times New Roman"/>
          <w:szCs w:val="24"/>
        </w:rPr>
        <w:t xml:space="preserve"> δέκατη έκτη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582/26-2-2016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 xml:space="preserve">δεύτερου κύκλου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Α΄</w:t>
      </w:r>
      <w:r>
        <w:rPr>
          <w:rFonts w:eastAsia="Times New Roman"/>
          <w:szCs w:val="24"/>
        </w:rPr>
        <w:t xml:space="preserve"> </w:t>
      </w:r>
      <w:r>
        <w:rPr>
          <w:rFonts w:eastAsia="Times New Roman"/>
          <w:szCs w:val="24"/>
        </w:rPr>
        <w:t>Πειραι</w:t>
      </w:r>
      <w:r>
        <w:rPr>
          <w:rFonts w:eastAsia="Times New Roman"/>
          <w:szCs w:val="24"/>
        </w:rPr>
        <w:t>ώς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Λαϊκού</w:t>
      </w:r>
      <w:r>
        <w:rPr>
          <w:rFonts w:eastAsia="Times New Roman"/>
          <w:szCs w:val="24"/>
        </w:rPr>
        <w:t xml:space="preserve"> </w:t>
      </w:r>
      <w:r>
        <w:rPr>
          <w:rFonts w:eastAsia="Times New Roman"/>
          <w:szCs w:val="24"/>
        </w:rPr>
        <w:t>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w:t>
      </w:r>
      <w:r>
        <w:rPr>
          <w:rFonts w:eastAsia="Times New Roman"/>
          <w:szCs w:val="24"/>
        </w:rPr>
        <w:t xml:space="preserve"> </w:t>
      </w:r>
      <w:r>
        <w:rPr>
          <w:rFonts w:eastAsia="Times New Roman"/>
          <w:szCs w:val="24"/>
        </w:rPr>
        <w:t>Αυγή</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bCs/>
          <w:szCs w:val="24"/>
        </w:rPr>
        <w:t>Νικολάου</w:t>
      </w:r>
      <w:r>
        <w:rPr>
          <w:rFonts w:eastAsia="Times New Roman"/>
          <w:bCs/>
          <w:szCs w:val="24"/>
        </w:rPr>
        <w:t xml:space="preserve"> </w:t>
      </w:r>
      <w:proofErr w:type="spellStart"/>
      <w:r>
        <w:rPr>
          <w:rFonts w:eastAsia="Times New Roman"/>
          <w:bCs/>
          <w:szCs w:val="24"/>
        </w:rPr>
        <w:t>Κούζηλου</w:t>
      </w:r>
      <w:proofErr w:type="spellEnd"/>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bCs/>
          <w:szCs w:val="24"/>
        </w:rPr>
        <w:t>Ναυτιλίας</w:t>
      </w:r>
      <w:r>
        <w:rPr>
          <w:rFonts w:eastAsia="Times New Roman"/>
          <w:bCs/>
          <w:szCs w:val="24"/>
        </w:rPr>
        <w:t xml:space="preserve"> </w:t>
      </w:r>
      <w:r>
        <w:rPr>
          <w:rFonts w:eastAsia="Times New Roman"/>
          <w:bCs/>
          <w:szCs w:val="24"/>
        </w:rPr>
        <w:t>και</w:t>
      </w:r>
      <w:r>
        <w:rPr>
          <w:rFonts w:eastAsia="Times New Roman"/>
          <w:bCs/>
          <w:szCs w:val="24"/>
        </w:rPr>
        <w:t xml:space="preserve"> </w:t>
      </w:r>
      <w:r>
        <w:rPr>
          <w:rFonts w:eastAsia="Times New Roman"/>
          <w:bCs/>
          <w:szCs w:val="24"/>
        </w:rPr>
        <w:t>Αιγαίου,</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πρόβλεψη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διασφάλιση</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εργασιακών</w:t>
      </w:r>
      <w:r>
        <w:rPr>
          <w:rFonts w:eastAsia="Times New Roman"/>
          <w:szCs w:val="24"/>
        </w:rPr>
        <w:t xml:space="preserve"> </w:t>
      </w:r>
      <w:r>
        <w:rPr>
          <w:rFonts w:eastAsia="Times New Roman"/>
          <w:szCs w:val="24"/>
        </w:rPr>
        <w:t>σχέσεων</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εργαζομένων</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Οργανισμό</w:t>
      </w:r>
      <w:r>
        <w:rPr>
          <w:rFonts w:eastAsia="Times New Roman"/>
          <w:szCs w:val="24"/>
        </w:rPr>
        <w:t xml:space="preserve"> </w:t>
      </w:r>
      <w:r>
        <w:rPr>
          <w:rFonts w:eastAsia="Times New Roman"/>
          <w:szCs w:val="24"/>
        </w:rPr>
        <w:t>Λιμένος</w:t>
      </w:r>
      <w:r>
        <w:rPr>
          <w:rFonts w:eastAsia="Times New Roman"/>
          <w:szCs w:val="24"/>
        </w:rPr>
        <w:t xml:space="preserve"> </w:t>
      </w:r>
      <w:r>
        <w:rPr>
          <w:rFonts w:eastAsia="Times New Roman"/>
          <w:szCs w:val="24"/>
        </w:rPr>
        <w:t>Πειραιώς,</w:t>
      </w:r>
      <w:r>
        <w:rPr>
          <w:rFonts w:eastAsia="Times New Roman"/>
          <w:szCs w:val="24"/>
        </w:rPr>
        <w:t xml:space="preserve"> </w:t>
      </w:r>
      <w:r>
        <w:rPr>
          <w:rFonts w:eastAsia="Times New Roman"/>
          <w:szCs w:val="24"/>
        </w:rPr>
        <w:t>μετά</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πώληση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πλειοψηφικού</w:t>
      </w:r>
      <w:r>
        <w:rPr>
          <w:rFonts w:eastAsia="Times New Roman"/>
          <w:szCs w:val="24"/>
        </w:rPr>
        <w:t xml:space="preserve"> </w:t>
      </w:r>
      <w:r>
        <w:rPr>
          <w:rFonts w:eastAsia="Times New Roman"/>
          <w:szCs w:val="24"/>
        </w:rPr>
        <w:t>πακέτου</w:t>
      </w:r>
      <w:r>
        <w:rPr>
          <w:rFonts w:eastAsia="Times New Roman"/>
          <w:szCs w:val="24"/>
        </w:rPr>
        <w:t xml:space="preserve"> </w:t>
      </w:r>
      <w:r>
        <w:rPr>
          <w:rFonts w:eastAsia="Times New Roman"/>
          <w:szCs w:val="24"/>
        </w:rPr>
        <w:t>μετοχών</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ΟΛΠ.</w:t>
      </w:r>
    </w:p>
    <w:p w14:paraId="076E7CF5" w14:textId="77777777" w:rsidR="008A5475" w:rsidRDefault="00367962">
      <w:pPr>
        <w:spacing w:after="0" w:line="600" w:lineRule="auto"/>
        <w:ind w:firstLine="720"/>
        <w:jc w:val="both"/>
        <w:rPr>
          <w:rFonts w:eastAsia="Times New Roman"/>
          <w:szCs w:val="24"/>
        </w:rPr>
      </w:pPr>
      <w:r>
        <w:rPr>
          <w:rFonts w:eastAsia="Times New Roman"/>
          <w:szCs w:val="24"/>
        </w:rPr>
        <w:t>Στην</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απαντήσει</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Υπουργός</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Θεόδωρος</w:t>
      </w:r>
      <w:r>
        <w:rPr>
          <w:rFonts w:eastAsia="Times New Roman"/>
          <w:szCs w:val="24"/>
        </w:rPr>
        <w:t xml:space="preserve"> </w:t>
      </w:r>
      <w:proofErr w:type="spellStart"/>
      <w:r>
        <w:rPr>
          <w:rFonts w:eastAsia="Times New Roman"/>
          <w:szCs w:val="24"/>
        </w:rPr>
        <w:t>Δρίτσας</w:t>
      </w:r>
      <w:proofErr w:type="spellEnd"/>
      <w:r>
        <w:rPr>
          <w:rFonts w:eastAsia="Times New Roman"/>
          <w:szCs w:val="24"/>
        </w:rPr>
        <w:t>.</w:t>
      </w:r>
      <w:r>
        <w:rPr>
          <w:rFonts w:eastAsia="Times New Roman"/>
          <w:szCs w:val="24"/>
        </w:rPr>
        <w:t xml:space="preserve"> </w:t>
      </w:r>
    </w:p>
    <w:p w14:paraId="076E7CF6" w14:textId="77777777" w:rsidR="008A5475" w:rsidRDefault="00367962">
      <w:pPr>
        <w:spacing w:after="0"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w:t>
      </w:r>
      <w:r>
        <w:rPr>
          <w:rFonts w:eastAsia="Times New Roman"/>
          <w:szCs w:val="24"/>
        </w:rPr>
        <w:t>λόγο</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κ.</w:t>
      </w:r>
      <w:r>
        <w:rPr>
          <w:rFonts w:eastAsia="Times New Roman"/>
          <w:szCs w:val="24"/>
        </w:rPr>
        <w:t xml:space="preserve"> </w:t>
      </w:r>
      <w:proofErr w:type="spellStart"/>
      <w:r>
        <w:rPr>
          <w:rFonts w:eastAsia="Times New Roman"/>
          <w:szCs w:val="24"/>
        </w:rPr>
        <w:t>Κούζηλος</w:t>
      </w:r>
      <w:proofErr w:type="spellEnd"/>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proofErr w:type="spellStart"/>
      <w:r>
        <w:rPr>
          <w:rFonts w:eastAsia="Times New Roman"/>
          <w:szCs w:val="24"/>
        </w:rPr>
        <w:t>πρωτολογία</w:t>
      </w:r>
      <w:proofErr w:type="spellEnd"/>
      <w:r>
        <w:rPr>
          <w:rFonts w:eastAsia="Times New Roman"/>
          <w:szCs w:val="24"/>
        </w:rPr>
        <w:t xml:space="preserve"> </w:t>
      </w:r>
      <w:r>
        <w:rPr>
          <w:rFonts w:eastAsia="Times New Roman"/>
          <w:szCs w:val="24"/>
        </w:rPr>
        <w:t>του.</w:t>
      </w:r>
    </w:p>
    <w:p w14:paraId="076E7CF7"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ΚΟΥΖΗΛΟΣ:</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p>
    <w:p w14:paraId="076E7CF8"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πώληση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πλειοψηφικού</w:t>
      </w:r>
      <w:r>
        <w:rPr>
          <w:rFonts w:eastAsia="Times New Roman" w:cs="Times New Roman"/>
          <w:szCs w:val="24"/>
        </w:rPr>
        <w:t xml:space="preserve"> </w:t>
      </w:r>
      <w:r>
        <w:rPr>
          <w:rFonts w:eastAsia="Times New Roman" w:cs="Times New Roman"/>
          <w:szCs w:val="24"/>
        </w:rPr>
        <w:t>πακέτου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ΟΛΠ</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καμ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w:t>
      </w:r>
      <w:r>
        <w:rPr>
          <w:rFonts w:eastAsia="Times New Roman" w:cs="Times New Roman"/>
          <w:szCs w:val="24"/>
        </w:rPr>
        <w:t>αναφορά</w:t>
      </w:r>
      <w:r>
        <w:rPr>
          <w:rFonts w:eastAsia="Times New Roman" w:cs="Times New Roman"/>
          <w:szCs w:val="24"/>
        </w:rPr>
        <w:t xml:space="preserve"> </w:t>
      </w:r>
      <w:r>
        <w:rPr>
          <w:rFonts w:eastAsia="Times New Roman" w:cs="Times New Roman"/>
          <w:szCs w:val="24"/>
        </w:rPr>
        <w:t>στους</w:t>
      </w:r>
      <w:r>
        <w:rPr>
          <w:rFonts w:eastAsia="Times New Roman" w:cs="Times New Roman"/>
          <w:szCs w:val="24"/>
        </w:rPr>
        <w:t xml:space="preserve"> </w:t>
      </w:r>
      <w:r>
        <w:rPr>
          <w:rFonts w:eastAsia="Times New Roman" w:cs="Times New Roman"/>
          <w:szCs w:val="24"/>
        </w:rPr>
        <w:t>εργαζομένους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εργασιακά</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δικαιώματα,</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εργασιακό</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καθεστώς.</w:t>
      </w:r>
      <w:r>
        <w:rPr>
          <w:rFonts w:eastAsia="Times New Roman" w:cs="Times New Roman"/>
          <w:szCs w:val="24"/>
        </w:rPr>
        <w:t xml:space="preserve"> </w:t>
      </w: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ορισμένες</w:t>
      </w:r>
      <w:r>
        <w:rPr>
          <w:rFonts w:eastAsia="Times New Roman" w:cs="Times New Roman"/>
          <w:szCs w:val="24"/>
        </w:rPr>
        <w:t xml:space="preserve"> </w:t>
      </w:r>
      <w:r>
        <w:rPr>
          <w:rFonts w:eastAsia="Times New Roman" w:cs="Times New Roman"/>
          <w:szCs w:val="24"/>
        </w:rPr>
        <w:t>γενικόλογες</w:t>
      </w:r>
      <w:r>
        <w:rPr>
          <w:rFonts w:eastAsia="Times New Roman" w:cs="Times New Roman"/>
          <w:szCs w:val="24"/>
        </w:rPr>
        <w:t xml:space="preserve"> </w:t>
      </w:r>
      <w:r>
        <w:rPr>
          <w:rFonts w:eastAsia="Times New Roman" w:cs="Times New Roman"/>
          <w:szCs w:val="24"/>
        </w:rPr>
        <w:t>αναφορές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ασφαλώς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w:t>
      </w:r>
      <w:r>
        <w:rPr>
          <w:rFonts w:eastAsia="Times New Roman" w:cs="Times New Roman"/>
          <w:szCs w:val="24"/>
        </w:rPr>
        <w:t>αξία.</w:t>
      </w:r>
    </w:p>
    <w:p w14:paraId="076E7CF9"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Ερωτάστε,</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Πώς</w:t>
      </w:r>
      <w:r>
        <w:rPr>
          <w:rFonts w:eastAsia="Times New Roman" w:cs="Times New Roman"/>
          <w:szCs w:val="24"/>
        </w:rPr>
        <w:t xml:space="preserve"> </w:t>
      </w:r>
      <w:r>
        <w:rPr>
          <w:rFonts w:eastAsia="Times New Roman" w:cs="Times New Roman"/>
          <w:szCs w:val="24"/>
        </w:rPr>
        <w:t>διασφαλίζονται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εργαζόμενοι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ΟΛΠ;</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σχέδιο</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μην</w:t>
      </w:r>
      <w:r>
        <w:rPr>
          <w:rFonts w:eastAsia="Times New Roman" w:cs="Times New Roman"/>
          <w:szCs w:val="24"/>
        </w:rPr>
        <w:t xml:space="preserve"> </w:t>
      </w:r>
      <w:r>
        <w:rPr>
          <w:rFonts w:eastAsia="Times New Roman" w:cs="Times New Roman"/>
          <w:szCs w:val="24"/>
        </w:rPr>
        <w:t>υπάρξει</w:t>
      </w:r>
      <w:r>
        <w:rPr>
          <w:rFonts w:eastAsia="Times New Roman" w:cs="Times New Roman"/>
          <w:szCs w:val="24"/>
        </w:rPr>
        <w:t xml:space="preserve"> </w:t>
      </w:r>
      <w:r>
        <w:rPr>
          <w:rFonts w:eastAsia="Times New Roman" w:cs="Times New Roman"/>
          <w:szCs w:val="24"/>
        </w:rPr>
        <w:t>πρόβλημα</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θέσεις</w:t>
      </w:r>
      <w:r>
        <w:rPr>
          <w:rFonts w:eastAsia="Times New Roman" w:cs="Times New Roman"/>
          <w:szCs w:val="24"/>
        </w:rPr>
        <w:t xml:space="preserve"> </w:t>
      </w:r>
      <w:r>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κατοχυρωμένα</w:t>
      </w:r>
      <w:r>
        <w:rPr>
          <w:rFonts w:eastAsia="Times New Roman" w:cs="Times New Roman"/>
          <w:szCs w:val="24"/>
        </w:rPr>
        <w:t xml:space="preserve"> </w:t>
      </w:r>
      <w:r>
        <w:rPr>
          <w:rFonts w:eastAsia="Times New Roman" w:cs="Times New Roman"/>
          <w:szCs w:val="24"/>
        </w:rPr>
        <w:t>εργασιακά</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δικαιώματα;</w:t>
      </w:r>
    </w:p>
    <w:p w14:paraId="076E7CFA"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Ευχαριστώ.</w:t>
      </w:r>
    </w:p>
    <w:p w14:paraId="076E7CFB"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lastRenderedPageBreak/>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κύριος</w:t>
      </w:r>
      <w:r>
        <w:rPr>
          <w:rFonts w:eastAsia="Times New Roman" w:cs="Times New Roman"/>
          <w:szCs w:val="24"/>
        </w:rPr>
        <w:t xml:space="preserve"> </w:t>
      </w:r>
      <w:r>
        <w:rPr>
          <w:rFonts w:eastAsia="Times New Roman" w:cs="Times New Roman"/>
          <w:szCs w:val="24"/>
        </w:rPr>
        <w:t>Υπουργός.</w:t>
      </w:r>
    </w:p>
    <w:p w14:paraId="076E7CFC"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t>ΘΕΟΔΩΡΟΣ</w:t>
      </w:r>
      <w:r>
        <w:rPr>
          <w:rFonts w:eastAsia="Times New Roman" w:cs="Times New Roman"/>
          <w:b/>
          <w:szCs w:val="24"/>
        </w:rPr>
        <w:t xml:space="preserve"> </w:t>
      </w:r>
      <w:r>
        <w:rPr>
          <w:rFonts w:eastAsia="Times New Roman" w:cs="Times New Roman"/>
          <w:b/>
          <w:szCs w:val="24"/>
        </w:rPr>
        <w:t>ΔΡΙΤΣΑΣ</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Ναυτιλίας</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Νησιωτικής</w:t>
      </w:r>
      <w:r>
        <w:rPr>
          <w:rFonts w:eastAsia="Times New Roman" w:cs="Times New Roman"/>
          <w:b/>
          <w:szCs w:val="24"/>
        </w:rPr>
        <w:t xml:space="preserve"> </w:t>
      </w:r>
      <w:r>
        <w:rPr>
          <w:rFonts w:eastAsia="Times New Roman" w:cs="Times New Roman"/>
          <w:b/>
          <w:szCs w:val="24"/>
        </w:rPr>
        <w:t>Πολιτικής):</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p>
    <w:p w14:paraId="076E7CFD"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αλήθεια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δίνει</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ευκαιρία-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αποκρατικοποιήσεις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ιδιωτικοποιήσεις</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κινείται</w:t>
      </w:r>
      <w:r>
        <w:rPr>
          <w:rFonts w:eastAsia="Times New Roman" w:cs="Times New Roman"/>
          <w:szCs w:val="24"/>
        </w:rPr>
        <w:t xml:space="preserve"> </w:t>
      </w:r>
      <w:r>
        <w:rPr>
          <w:rFonts w:eastAsia="Times New Roman" w:cs="Times New Roman"/>
          <w:szCs w:val="24"/>
        </w:rPr>
        <w:t>κατά</w:t>
      </w:r>
      <w:r>
        <w:rPr>
          <w:rFonts w:eastAsia="Times New Roman" w:cs="Times New Roman"/>
          <w:szCs w:val="24"/>
        </w:rPr>
        <w:t xml:space="preserve"> </w:t>
      </w:r>
      <w:r>
        <w:rPr>
          <w:rFonts w:eastAsia="Times New Roman" w:cs="Times New Roman"/>
          <w:szCs w:val="24"/>
        </w:rPr>
        <w:t>κανόνα</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επιδερμικό</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proofErr w:type="spellStart"/>
      <w:r>
        <w:rPr>
          <w:rFonts w:eastAsia="Times New Roman" w:cs="Times New Roman"/>
          <w:szCs w:val="24"/>
        </w:rPr>
        <w:t>σκοπιμοθηρικό</w:t>
      </w:r>
      <w:proofErr w:type="spellEnd"/>
      <w:r>
        <w:rPr>
          <w:rFonts w:eastAsia="Times New Roman" w:cs="Times New Roman"/>
          <w:szCs w:val="24"/>
        </w:rPr>
        <w:t xml:space="preserve"> </w:t>
      </w:r>
      <w:r>
        <w:rPr>
          <w:rFonts w:eastAsia="Times New Roman" w:cs="Times New Roman"/>
          <w:szCs w:val="24"/>
        </w:rPr>
        <w:t>επίπεδο.</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γίνει</w:t>
      </w:r>
      <w:r>
        <w:rPr>
          <w:rFonts w:eastAsia="Times New Roman" w:cs="Times New Roman"/>
          <w:szCs w:val="24"/>
        </w:rPr>
        <w:t xml:space="preserve"> </w:t>
      </w:r>
      <w:r>
        <w:rPr>
          <w:rFonts w:eastAsia="Times New Roman" w:cs="Times New Roman"/>
          <w:szCs w:val="24"/>
        </w:rPr>
        <w:t>ποτέ</w:t>
      </w:r>
      <w:r>
        <w:rPr>
          <w:rFonts w:eastAsia="Times New Roman" w:cs="Times New Roman"/>
          <w:szCs w:val="24"/>
        </w:rPr>
        <w:t xml:space="preserve">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w:t>
      </w:r>
      <w:r>
        <w:rPr>
          <w:rFonts w:eastAsia="Times New Roman" w:cs="Times New Roman"/>
          <w:szCs w:val="24"/>
        </w:rPr>
        <w:t>σοβαρή</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πραγματικά</w:t>
      </w:r>
      <w:r>
        <w:rPr>
          <w:rFonts w:eastAsia="Times New Roman" w:cs="Times New Roman"/>
          <w:szCs w:val="24"/>
        </w:rPr>
        <w:t xml:space="preserve"> </w:t>
      </w:r>
      <w:r>
        <w:rPr>
          <w:rFonts w:eastAsia="Times New Roman" w:cs="Times New Roman"/>
          <w:szCs w:val="24"/>
        </w:rPr>
        <w:t>μπορούν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συνδυαστούν</w:t>
      </w:r>
      <w:r>
        <w:rPr>
          <w:rFonts w:eastAsia="Times New Roman" w:cs="Times New Roman"/>
          <w:szCs w:val="24"/>
        </w:rPr>
        <w:t xml:space="preserve"> </w:t>
      </w:r>
      <w:r>
        <w:rPr>
          <w:rFonts w:eastAsia="Times New Roman" w:cs="Times New Roman"/>
          <w:szCs w:val="24"/>
        </w:rPr>
        <w:t>ιδιωτικοποιημένοι</w:t>
      </w:r>
      <w:r>
        <w:rPr>
          <w:rFonts w:eastAsia="Times New Roman" w:cs="Times New Roman"/>
          <w:szCs w:val="24"/>
        </w:rPr>
        <w:t xml:space="preserve"> </w:t>
      </w:r>
      <w:r>
        <w:rPr>
          <w:rFonts w:eastAsia="Times New Roman" w:cs="Times New Roman"/>
          <w:szCs w:val="24"/>
        </w:rPr>
        <w:t>τομείς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οικονομίας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δημόσιο</w:t>
      </w:r>
      <w:r>
        <w:rPr>
          <w:rFonts w:eastAsia="Times New Roman" w:cs="Times New Roman"/>
          <w:szCs w:val="24"/>
        </w:rPr>
        <w:t xml:space="preserve"> </w:t>
      </w:r>
      <w:r>
        <w:rPr>
          <w:rFonts w:eastAsia="Times New Roman" w:cs="Times New Roman"/>
          <w:szCs w:val="24"/>
        </w:rPr>
        <w:t>τομέα,</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ποιο</w:t>
      </w:r>
      <w:r>
        <w:rPr>
          <w:rFonts w:eastAsia="Times New Roman" w:cs="Times New Roman"/>
          <w:szCs w:val="24"/>
        </w:rPr>
        <w:t xml:space="preserve"> </w:t>
      </w:r>
      <w:r>
        <w:rPr>
          <w:rFonts w:eastAsia="Times New Roman" w:cs="Times New Roman"/>
          <w:szCs w:val="24"/>
        </w:rPr>
        <w:t>επίπεδο,</w:t>
      </w:r>
      <w:r>
        <w:rPr>
          <w:rFonts w:eastAsia="Times New Roman" w:cs="Times New Roman"/>
          <w:szCs w:val="24"/>
        </w:rPr>
        <w:t xml:space="preserve"> </w:t>
      </w:r>
      <w:r>
        <w:rPr>
          <w:rFonts w:eastAsia="Times New Roman" w:cs="Times New Roman"/>
          <w:szCs w:val="24"/>
        </w:rPr>
        <w:lastRenderedPageBreak/>
        <w:t>με</w:t>
      </w:r>
      <w:r>
        <w:rPr>
          <w:rFonts w:eastAsia="Times New Roman" w:cs="Times New Roman"/>
          <w:szCs w:val="24"/>
        </w:rPr>
        <w:t xml:space="preserve"> </w:t>
      </w:r>
      <w:r>
        <w:rPr>
          <w:rFonts w:eastAsia="Times New Roman" w:cs="Times New Roman"/>
          <w:szCs w:val="24"/>
        </w:rPr>
        <w:t>ποιον</w:t>
      </w:r>
      <w:r>
        <w:rPr>
          <w:rFonts w:eastAsia="Times New Roman" w:cs="Times New Roman"/>
          <w:szCs w:val="24"/>
        </w:rPr>
        <w:t xml:space="preserve"> </w:t>
      </w:r>
      <w:r>
        <w:rPr>
          <w:rFonts w:eastAsia="Times New Roman" w:cs="Times New Roman"/>
          <w:szCs w:val="24"/>
        </w:rPr>
        <w:t>τρόπο,</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ποιους</w:t>
      </w:r>
      <w:r>
        <w:rPr>
          <w:rFonts w:eastAsia="Times New Roman" w:cs="Times New Roman"/>
          <w:szCs w:val="24"/>
        </w:rPr>
        <w:t xml:space="preserve"> </w:t>
      </w:r>
      <w:r>
        <w:rPr>
          <w:rFonts w:eastAsia="Times New Roman" w:cs="Times New Roman"/>
          <w:szCs w:val="24"/>
        </w:rPr>
        <w:t>όρους.</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κρατούσα,</w:t>
      </w:r>
      <w:r>
        <w:rPr>
          <w:rFonts w:eastAsia="Times New Roman" w:cs="Times New Roman"/>
          <w:szCs w:val="24"/>
        </w:rPr>
        <w:t xml:space="preserve"> </w:t>
      </w:r>
      <w:r>
        <w:rPr>
          <w:rFonts w:eastAsia="Times New Roman" w:cs="Times New Roman"/>
          <w:szCs w:val="24"/>
        </w:rPr>
        <w:t>δημοσιογραφική</w:t>
      </w:r>
      <w:r>
        <w:rPr>
          <w:rFonts w:eastAsia="Times New Roman" w:cs="Times New Roman"/>
          <w:szCs w:val="24"/>
        </w:rPr>
        <w:t xml:space="preserve"> </w:t>
      </w:r>
      <w:r>
        <w:rPr>
          <w:rFonts w:eastAsia="Times New Roman" w:cs="Times New Roman"/>
          <w:szCs w:val="24"/>
        </w:rPr>
        <w:t>κυρίως,</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πάντα</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υπερδιόγκωση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θετικών</w:t>
      </w:r>
      <w:r>
        <w:rPr>
          <w:rFonts w:eastAsia="Times New Roman" w:cs="Times New Roman"/>
          <w:szCs w:val="24"/>
        </w:rPr>
        <w:t xml:space="preserve"> </w:t>
      </w:r>
      <w:r>
        <w:rPr>
          <w:rFonts w:eastAsia="Times New Roman" w:cs="Times New Roman"/>
          <w:szCs w:val="24"/>
        </w:rPr>
        <w:t>παραμέτρων</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ιδιωτικής</w:t>
      </w:r>
      <w:r>
        <w:rPr>
          <w:rFonts w:eastAsia="Times New Roman" w:cs="Times New Roman"/>
          <w:szCs w:val="24"/>
        </w:rPr>
        <w:t xml:space="preserve"> </w:t>
      </w:r>
      <w:r>
        <w:rPr>
          <w:rFonts w:eastAsia="Times New Roman" w:cs="Times New Roman"/>
          <w:szCs w:val="24"/>
        </w:rPr>
        <w:t>οικονομίας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απαξίωση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δημόσιας</w:t>
      </w:r>
      <w:r>
        <w:rPr>
          <w:rFonts w:eastAsia="Times New Roman" w:cs="Times New Roman"/>
          <w:szCs w:val="24"/>
        </w:rPr>
        <w:t xml:space="preserve"> </w:t>
      </w:r>
      <w:r>
        <w:rPr>
          <w:rFonts w:eastAsia="Times New Roman" w:cs="Times New Roman"/>
          <w:szCs w:val="24"/>
        </w:rPr>
        <w:t>οικονομίας</w:t>
      </w:r>
      <w:r>
        <w:rPr>
          <w:rFonts w:eastAsia="Times New Roman" w:cs="Times New Roman"/>
          <w:szCs w:val="24"/>
        </w:rPr>
        <w:t xml:space="preserve"> </w:t>
      </w:r>
      <w:r>
        <w:rPr>
          <w:rFonts w:eastAsia="Times New Roman" w:cs="Times New Roman"/>
          <w:szCs w:val="24"/>
        </w:rPr>
        <w:t>ενώ</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πραγματικότητα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sidRPr="00D61065">
        <w:rPr>
          <w:rFonts w:eastAsia="Times New Roman" w:cs="Times New Roman"/>
          <w:szCs w:val="24"/>
        </w:rPr>
        <w:t>-</w:t>
      </w:r>
      <w:r>
        <w:rPr>
          <w:rFonts w:eastAsia="Times New Roman" w:cs="Times New Roman"/>
          <w:szCs w:val="24"/>
        </w:rPr>
        <w:t>η</w:t>
      </w:r>
      <w:r>
        <w:rPr>
          <w:rFonts w:eastAsia="Times New Roman" w:cs="Times New Roman"/>
          <w:szCs w:val="24"/>
        </w:rPr>
        <w:t xml:space="preserve"> </w:t>
      </w:r>
      <w:r>
        <w:rPr>
          <w:rFonts w:eastAsia="Times New Roman" w:cs="Times New Roman"/>
          <w:szCs w:val="24"/>
        </w:rPr>
        <w:t>ιστορική</w:t>
      </w:r>
      <w:r>
        <w:rPr>
          <w:rFonts w:eastAsia="Times New Roman" w:cs="Times New Roman"/>
          <w:szCs w:val="24"/>
        </w:rPr>
        <w:t xml:space="preserve"> </w:t>
      </w:r>
      <w:r>
        <w:rPr>
          <w:rFonts w:eastAsia="Times New Roman" w:cs="Times New Roman"/>
          <w:szCs w:val="24"/>
        </w:rPr>
        <w:t>διαδρομή</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οικονομικής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ανάπτυξης</w:t>
      </w:r>
      <w:r w:rsidRPr="00D61065">
        <w:rPr>
          <w:rFonts w:eastAsia="Times New Roman" w:cs="Times New Roman"/>
          <w:szCs w:val="24"/>
        </w:rPr>
        <w:t>-</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καλύτερες</w:t>
      </w:r>
      <w:r>
        <w:rPr>
          <w:rFonts w:eastAsia="Times New Roman" w:cs="Times New Roman"/>
          <w:szCs w:val="24"/>
        </w:rPr>
        <w:t xml:space="preserve"> </w:t>
      </w:r>
      <w:r>
        <w:rPr>
          <w:rFonts w:eastAsia="Times New Roman" w:cs="Times New Roman"/>
          <w:szCs w:val="24"/>
        </w:rPr>
        <w:t>στ</w:t>
      </w:r>
      <w:r>
        <w:rPr>
          <w:rFonts w:eastAsia="Times New Roman" w:cs="Times New Roman"/>
          <w:szCs w:val="24"/>
        </w:rPr>
        <w:t>ιγμές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στηρίχθηκε</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έναν</w:t>
      </w:r>
      <w:r>
        <w:rPr>
          <w:rFonts w:eastAsia="Times New Roman" w:cs="Times New Roman"/>
          <w:szCs w:val="24"/>
        </w:rPr>
        <w:t xml:space="preserve"> </w:t>
      </w:r>
      <w:r>
        <w:rPr>
          <w:rFonts w:eastAsia="Times New Roman" w:cs="Times New Roman"/>
          <w:szCs w:val="24"/>
        </w:rPr>
        <w:t>ισχυρό</w:t>
      </w:r>
      <w:r>
        <w:rPr>
          <w:rFonts w:eastAsia="Times New Roman" w:cs="Times New Roman"/>
          <w:szCs w:val="24"/>
        </w:rPr>
        <w:t xml:space="preserve"> </w:t>
      </w:r>
      <w:r>
        <w:rPr>
          <w:rFonts w:eastAsia="Times New Roman" w:cs="Times New Roman"/>
          <w:szCs w:val="24"/>
        </w:rPr>
        <w:t>δημόσιο</w:t>
      </w:r>
      <w:r>
        <w:rPr>
          <w:rFonts w:eastAsia="Times New Roman" w:cs="Times New Roman"/>
          <w:szCs w:val="24"/>
        </w:rPr>
        <w:t xml:space="preserve"> </w:t>
      </w:r>
      <w:r>
        <w:rPr>
          <w:rFonts w:eastAsia="Times New Roman" w:cs="Times New Roman"/>
          <w:szCs w:val="24"/>
        </w:rPr>
        <w:t>τομέα</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βασικούς</w:t>
      </w:r>
      <w:r>
        <w:rPr>
          <w:rFonts w:eastAsia="Times New Roman" w:cs="Times New Roman"/>
          <w:szCs w:val="24"/>
        </w:rPr>
        <w:t xml:space="preserve"> </w:t>
      </w:r>
      <w:r>
        <w:rPr>
          <w:rFonts w:eastAsia="Times New Roman" w:cs="Times New Roman"/>
          <w:szCs w:val="24"/>
        </w:rPr>
        <w:t>παραγωγικούς</w:t>
      </w:r>
      <w:r>
        <w:rPr>
          <w:rFonts w:eastAsia="Times New Roman" w:cs="Times New Roman"/>
          <w:szCs w:val="24"/>
        </w:rPr>
        <w:t xml:space="preserve"> </w:t>
      </w:r>
      <w:r>
        <w:rPr>
          <w:rFonts w:eastAsia="Times New Roman" w:cs="Times New Roman"/>
          <w:szCs w:val="24"/>
        </w:rPr>
        <w:t>πυλώνες</w:t>
      </w:r>
      <w:r>
        <w:rPr>
          <w:rFonts w:eastAsia="Times New Roman" w:cs="Times New Roman"/>
          <w:szCs w:val="24"/>
        </w:rPr>
        <w:t xml:space="preserve"> </w:t>
      </w:r>
      <w:r>
        <w:rPr>
          <w:rFonts w:eastAsia="Times New Roman" w:cs="Times New Roman"/>
          <w:szCs w:val="24"/>
        </w:rPr>
        <w:t>χάρ</w:t>
      </w:r>
      <w:r>
        <w:rPr>
          <w:rFonts w:eastAsia="Times New Roman" w:cs="Times New Roman"/>
          <w:szCs w:val="24"/>
        </w:rPr>
        <w:t>η στους οποίους</w:t>
      </w:r>
      <w:r>
        <w:rPr>
          <w:rFonts w:eastAsia="Times New Roman" w:cs="Times New Roman"/>
          <w:szCs w:val="24"/>
        </w:rPr>
        <w:t xml:space="preserve"> </w:t>
      </w:r>
      <w:r>
        <w:rPr>
          <w:rFonts w:eastAsia="Times New Roman" w:cs="Times New Roman"/>
          <w:szCs w:val="24"/>
        </w:rPr>
        <w:t>αναπτύχθηκε</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ιδιωτική</w:t>
      </w:r>
      <w:r>
        <w:rPr>
          <w:rFonts w:eastAsia="Times New Roman" w:cs="Times New Roman"/>
          <w:szCs w:val="24"/>
        </w:rPr>
        <w:t xml:space="preserve"> </w:t>
      </w:r>
      <w:r>
        <w:rPr>
          <w:rFonts w:eastAsia="Times New Roman" w:cs="Times New Roman"/>
          <w:szCs w:val="24"/>
        </w:rPr>
        <w:t>επιχειρηματικότητα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χωρίς</w:t>
      </w:r>
      <w:r>
        <w:rPr>
          <w:rFonts w:eastAsia="Times New Roman" w:cs="Times New Roman"/>
          <w:szCs w:val="24"/>
        </w:rPr>
        <w:t xml:space="preserve"> </w:t>
      </w:r>
      <w:r>
        <w:rPr>
          <w:rFonts w:eastAsia="Times New Roman" w:cs="Times New Roman"/>
          <w:szCs w:val="24"/>
        </w:rPr>
        <w:t>αυτ</w:t>
      </w:r>
      <w:r>
        <w:rPr>
          <w:rFonts w:eastAsia="Times New Roman" w:cs="Times New Roman"/>
          <w:szCs w:val="24"/>
        </w:rPr>
        <w:t>ούς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μπορούσε</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συμβεί.</w:t>
      </w:r>
      <w:r>
        <w:rPr>
          <w:rFonts w:eastAsia="Times New Roman" w:cs="Times New Roman"/>
          <w:szCs w:val="24"/>
        </w:rPr>
        <w:t xml:space="preserve"> </w:t>
      </w:r>
    </w:p>
    <w:p w14:paraId="076E7CFE"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Σε</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περίπτωση</w:t>
      </w:r>
      <w:r>
        <w:rPr>
          <w:rFonts w:eastAsia="Times New Roman" w:cs="Times New Roman"/>
          <w:szCs w:val="24"/>
        </w:rPr>
        <w:t xml:space="preserve"> </w:t>
      </w:r>
      <w:r>
        <w:rPr>
          <w:rFonts w:eastAsia="Times New Roman" w:cs="Times New Roman"/>
          <w:szCs w:val="24"/>
        </w:rPr>
        <w:t>πράγματι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ιδιωτική</w:t>
      </w:r>
      <w:r>
        <w:rPr>
          <w:rFonts w:eastAsia="Times New Roman" w:cs="Times New Roman"/>
          <w:szCs w:val="24"/>
        </w:rPr>
        <w:t xml:space="preserve"> </w:t>
      </w:r>
      <w:r>
        <w:rPr>
          <w:rFonts w:eastAsia="Times New Roman" w:cs="Times New Roman"/>
          <w:szCs w:val="24"/>
        </w:rPr>
        <w:t>οικονομία</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μερικά</w:t>
      </w:r>
      <w:r>
        <w:rPr>
          <w:rFonts w:eastAsia="Times New Roman" w:cs="Times New Roman"/>
          <w:szCs w:val="24"/>
        </w:rPr>
        <w:t xml:space="preserve"> </w:t>
      </w:r>
      <w:r>
        <w:rPr>
          <w:rFonts w:eastAsia="Times New Roman" w:cs="Times New Roman"/>
          <w:szCs w:val="24"/>
        </w:rPr>
        <w:t>πλεονεκτήματα</w:t>
      </w:r>
      <w:r>
        <w:rPr>
          <w:rFonts w:eastAsia="Times New Roman" w:cs="Times New Roman"/>
          <w:szCs w:val="24"/>
        </w:rPr>
        <w:t xml:space="preserve"> </w:t>
      </w:r>
      <w:r>
        <w:rPr>
          <w:rFonts w:eastAsia="Times New Roman" w:cs="Times New Roman"/>
          <w:szCs w:val="24"/>
        </w:rPr>
        <w:t>ευελιξίας</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ανάπτυξης</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proofErr w:type="spellStart"/>
      <w:r>
        <w:rPr>
          <w:rFonts w:eastAsia="Times New Roman" w:cs="Times New Roman"/>
          <w:szCs w:val="24"/>
        </w:rPr>
        <w:t>παγκοσμιοποιημένη</w:t>
      </w:r>
      <w:proofErr w:type="spellEnd"/>
      <w:r>
        <w:rPr>
          <w:rFonts w:eastAsia="Times New Roman" w:cs="Times New Roman"/>
          <w:szCs w:val="24"/>
        </w:rPr>
        <w:t xml:space="preserve"> </w:t>
      </w:r>
      <w:r>
        <w:rPr>
          <w:rFonts w:eastAsia="Times New Roman" w:cs="Times New Roman"/>
          <w:szCs w:val="24"/>
        </w:rPr>
        <w:t>οικονομία</w:t>
      </w:r>
      <w:r>
        <w:rPr>
          <w:rFonts w:eastAsia="Times New Roman" w:cs="Times New Roman"/>
          <w:szCs w:val="24"/>
        </w:rPr>
        <w:t xml:space="preserve"> </w:t>
      </w:r>
      <w:r>
        <w:rPr>
          <w:rFonts w:eastAsia="Times New Roman" w:cs="Times New Roman"/>
          <w:szCs w:val="24"/>
        </w:rPr>
        <w:t>τώρα</w:t>
      </w:r>
      <w:r>
        <w:rPr>
          <w:rFonts w:eastAsia="Times New Roman" w:cs="Times New Roman"/>
          <w:szCs w:val="24"/>
        </w:rPr>
        <w:t xml:space="preserve"> </w:t>
      </w:r>
      <w:r>
        <w:rPr>
          <w:rFonts w:eastAsia="Times New Roman" w:cs="Times New Roman"/>
          <w:szCs w:val="24"/>
        </w:rPr>
        <w:t>πια</w:t>
      </w:r>
      <w:r>
        <w:rPr>
          <w:rFonts w:eastAsia="Times New Roman" w:cs="Times New Roman"/>
          <w:szCs w:val="24"/>
        </w:rPr>
        <w:t xml:space="preserve"> </w:t>
      </w:r>
      <w:r>
        <w:rPr>
          <w:rFonts w:eastAsia="Times New Roman" w:cs="Times New Roman"/>
          <w:szCs w:val="24"/>
        </w:rPr>
        <w:t>νέων</w:t>
      </w:r>
      <w:r>
        <w:rPr>
          <w:rFonts w:eastAsia="Times New Roman" w:cs="Times New Roman"/>
          <w:szCs w:val="24"/>
        </w:rPr>
        <w:t xml:space="preserve"> </w:t>
      </w:r>
      <w:r>
        <w:rPr>
          <w:rFonts w:eastAsia="Times New Roman" w:cs="Times New Roman"/>
          <w:szCs w:val="24"/>
        </w:rPr>
        <w:t>δυνατοτήτων</w:t>
      </w:r>
      <w:r>
        <w:rPr>
          <w:rFonts w:eastAsia="Times New Roman" w:cs="Times New Roman"/>
          <w:szCs w:val="24"/>
        </w:rPr>
        <w:t xml:space="preserve"> </w:t>
      </w:r>
      <w:r>
        <w:rPr>
          <w:rFonts w:eastAsia="Times New Roman" w:cs="Times New Roman"/>
          <w:szCs w:val="24"/>
        </w:rPr>
        <w:t>εξεύρεσης</w:t>
      </w:r>
      <w:r>
        <w:rPr>
          <w:rFonts w:eastAsia="Times New Roman" w:cs="Times New Roman"/>
          <w:szCs w:val="24"/>
        </w:rPr>
        <w:t xml:space="preserve"> </w:t>
      </w:r>
      <w:r>
        <w:rPr>
          <w:rFonts w:eastAsia="Times New Roman" w:cs="Times New Roman"/>
          <w:szCs w:val="24"/>
        </w:rPr>
        <w:lastRenderedPageBreak/>
        <w:t>νέων</w:t>
      </w:r>
      <w:r>
        <w:rPr>
          <w:rFonts w:eastAsia="Times New Roman" w:cs="Times New Roman"/>
          <w:szCs w:val="24"/>
        </w:rPr>
        <w:t xml:space="preserve"> </w:t>
      </w:r>
      <w:r>
        <w:rPr>
          <w:rFonts w:eastAsia="Times New Roman" w:cs="Times New Roman"/>
          <w:szCs w:val="24"/>
        </w:rPr>
        <w:t>αγορών.</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επενδυτικό</w:t>
      </w:r>
      <w:r>
        <w:rPr>
          <w:rFonts w:eastAsia="Times New Roman" w:cs="Times New Roman"/>
          <w:szCs w:val="24"/>
        </w:rPr>
        <w:t xml:space="preserve"> </w:t>
      </w:r>
      <w:r>
        <w:rPr>
          <w:rFonts w:eastAsia="Times New Roman" w:cs="Times New Roman"/>
          <w:szCs w:val="24"/>
        </w:rPr>
        <w:t>κομμάτι,</w:t>
      </w:r>
      <w:r>
        <w:rPr>
          <w:rFonts w:eastAsia="Times New Roman" w:cs="Times New Roman"/>
          <w:szCs w:val="24"/>
        </w:rPr>
        <w:t xml:space="preserve">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πάση</w:t>
      </w:r>
      <w:r>
        <w:rPr>
          <w:rFonts w:eastAsia="Times New Roman" w:cs="Times New Roman"/>
          <w:szCs w:val="24"/>
        </w:rPr>
        <w:t xml:space="preserve">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συζητήσιμο,</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δημόσιο</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τέτοιες</w:t>
      </w:r>
      <w:r>
        <w:rPr>
          <w:rFonts w:eastAsia="Times New Roman" w:cs="Times New Roman"/>
          <w:szCs w:val="24"/>
        </w:rPr>
        <w:t xml:space="preserve"> </w:t>
      </w:r>
      <w:r>
        <w:rPr>
          <w:rFonts w:eastAsia="Times New Roman" w:cs="Times New Roman"/>
          <w:szCs w:val="24"/>
        </w:rPr>
        <w:t>δυνατότητες,</w:t>
      </w:r>
      <w:r>
        <w:rPr>
          <w:rFonts w:eastAsia="Times New Roman" w:cs="Times New Roman"/>
          <w:szCs w:val="24"/>
        </w:rPr>
        <w:t xml:space="preserve"> </w:t>
      </w:r>
      <w:r>
        <w:rPr>
          <w:rFonts w:eastAsia="Times New Roman" w:cs="Times New Roman"/>
          <w:szCs w:val="24"/>
        </w:rPr>
        <w:t>άσχετα</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περίοδος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περνάμε</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ελληνική</w:t>
      </w:r>
      <w:r>
        <w:rPr>
          <w:rFonts w:eastAsia="Times New Roman" w:cs="Times New Roman"/>
          <w:szCs w:val="24"/>
        </w:rPr>
        <w:t xml:space="preserve"> </w:t>
      </w:r>
      <w:r>
        <w:rPr>
          <w:rFonts w:eastAsia="Times New Roman" w:cs="Times New Roman"/>
          <w:szCs w:val="24"/>
        </w:rPr>
        <w:t>οικονομία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ευνοϊκότερη</w:t>
      </w:r>
      <w:r>
        <w:rPr>
          <w:rFonts w:eastAsia="Times New Roman" w:cs="Times New Roman"/>
          <w:szCs w:val="24"/>
        </w:rPr>
        <w:t>.</w:t>
      </w:r>
    </w:p>
    <w:p w14:paraId="076E7CFF"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Όλ</w:t>
      </w:r>
      <w:r>
        <w:rPr>
          <w:rFonts w:eastAsia="Times New Roman" w:cs="Times New Roman"/>
          <w:szCs w:val="24"/>
        </w:rPr>
        <w:t>α</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σημαίνουν,</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συνθήκες</w:t>
      </w:r>
      <w:r>
        <w:rPr>
          <w:rFonts w:eastAsia="Times New Roman" w:cs="Times New Roman"/>
          <w:szCs w:val="24"/>
        </w:rPr>
        <w:t xml:space="preserve"> </w:t>
      </w:r>
      <w:r>
        <w:rPr>
          <w:rFonts w:eastAsia="Times New Roman" w:cs="Times New Roman"/>
          <w:szCs w:val="24"/>
        </w:rPr>
        <w:t>ιδιωτικοποίησης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σταματά</w:t>
      </w:r>
      <w:r>
        <w:rPr>
          <w:rFonts w:eastAsia="Times New Roman" w:cs="Times New Roman"/>
          <w:szCs w:val="24"/>
        </w:rPr>
        <w:t xml:space="preserve"> </w:t>
      </w:r>
      <w:r>
        <w:rPr>
          <w:rFonts w:eastAsia="Times New Roman" w:cs="Times New Roman"/>
          <w:szCs w:val="24"/>
        </w:rPr>
        <w:t>εκεί.</w:t>
      </w:r>
      <w:r>
        <w:rPr>
          <w:rFonts w:eastAsia="Times New Roman" w:cs="Times New Roman"/>
          <w:szCs w:val="24"/>
        </w:rPr>
        <w:t xml:space="preserve"> </w:t>
      </w:r>
      <w:r>
        <w:rPr>
          <w:rFonts w:eastAsia="Times New Roman" w:cs="Times New Roman"/>
          <w:szCs w:val="24"/>
        </w:rPr>
        <w:t>Αντίθετα,</w:t>
      </w:r>
      <w:r>
        <w:rPr>
          <w:rFonts w:eastAsia="Times New Roman" w:cs="Times New Roman"/>
          <w:szCs w:val="24"/>
        </w:rPr>
        <w:t xml:space="preserve"> </w:t>
      </w:r>
      <w:r>
        <w:rPr>
          <w:rFonts w:eastAsia="Times New Roman" w:cs="Times New Roman"/>
          <w:szCs w:val="24"/>
        </w:rPr>
        <w:t>εκεί</w:t>
      </w:r>
      <w:r>
        <w:rPr>
          <w:rFonts w:eastAsia="Times New Roman" w:cs="Times New Roman"/>
          <w:szCs w:val="24"/>
        </w:rPr>
        <w:t xml:space="preserve"> </w:t>
      </w:r>
      <w:r>
        <w:rPr>
          <w:rFonts w:eastAsia="Times New Roman" w:cs="Times New Roman"/>
          <w:szCs w:val="24"/>
        </w:rPr>
        <w:t>αρχίζει.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περίπτωση</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ιδιωτικοποίηση</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νόημα</w:t>
      </w:r>
      <w:r>
        <w:rPr>
          <w:rFonts w:eastAsia="Times New Roman" w:cs="Times New Roman"/>
          <w:szCs w:val="24"/>
        </w:rPr>
        <w:t xml:space="preserve"> </w:t>
      </w:r>
      <w:r>
        <w:rPr>
          <w:rFonts w:eastAsia="Times New Roman" w:cs="Times New Roman"/>
          <w:szCs w:val="24"/>
        </w:rPr>
        <w:t>εφόσον</w:t>
      </w:r>
      <w:r>
        <w:rPr>
          <w:rFonts w:eastAsia="Times New Roman" w:cs="Times New Roman"/>
          <w:szCs w:val="24"/>
        </w:rPr>
        <w:t xml:space="preserve"> </w:t>
      </w:r>
      <w:r>
        <w:rPr>
          <w:rFonts w:eastAsia="Times New Roman" w:cs="Times New Roman"/>
          <w:szCs w:val="24"/>
        </w:rPr>
        <w:t>εξασφαλίζει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δημόσιο</w:t>
      </w:r>
      <w:r>
        <w:rPr>
          <w:rFonts w:eastAsia="Times New Roman" w:cs="Times New Roman"/>
          <w:szCs w:val="24"/>
        </w:rPr>
        <w:t xml:space="preserve"> </w:t>
      </w:r>
      <w:r>
        <w:rPr>
          <w:rFonts w:eastAsia="Times New Roman" w:cs="Times New Roman"/>
          <w:szCs w:val="24"/>
        </w:rPr>
        <w:t>συμφέρον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σημαίνει</w:t>
      </w:r>
      <w:r>
        <w:rPr>
          <w:rFonts w:eastAsia="Times New Roman" w:cs="Times New Roman"/>
          <w:szCs w:val="24"/>
        </w:rPr>
        <w:t xml:space="preserve"> </w:t>
      </w:r>
      <w:r>
        <w:rPr>
          <w:rFonts w:eastAsia="Times New Roman" w:cs="Times New Roman"/>
          <w:szCs w:val="24"/>
        </w:rPr>
        <w:t>κοινωνικό</w:t>
      </w:r>
      <w:r>
        <w:rPr>
          <w:rFonts w:eastAsia="Times New Roman" w:cs="Times New Roman"/>
          <w:szCs w:val="24"/>
        </w:rPr>
        <w:t xml:space="preserve"> </w:t>
      </w:r>
      <w:r>
        <w:rPr>
          <w:rFonts w:eastAsia="Times New Roman" w:cs="Times New Roman"/>
          <w:szCs w:val="24"/>
        </w:rPr>
        <w:t>μέρισμα.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μέρος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κοινωνικού</w:t>
      </w:r>
      <w:r>
        <w:rPr>
          <w:rFonts w:eastAsia="Times New Roman" w:cs="Times New Roman"/>
          <w:szCs w:val="24"/>
        </w:rPr>
        <w:t xml:space="preserve"> </w:t>
      </w:r>
      <w:r>
        <w:rPr>
          <w:rFonts w:eastAsia="Times New Roman" w:cs="Times New Roman"/>
          <w:szCs w:val="24"/>
        </w:rPr>
        <w:t>μερίσματος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εργασιακά</w:t>
      </w:r>
      <w:r>
        <w:rPr>
          <w:rFonts w:eastAsia="Times New Roman" w:cs="Times New Roman"/>
          <w:szCs w:val="24"/>
        </w:rPr>
        <w:t xml:space="preserve"> </w:t>
      </w:r>
      <w:r>
        <w:rPr>
          <w:rFonts w:eastAsia="Times New Roman" w:cs="Times New Roman"/>
          <w:szCs w:val="24"/>
        </w:rPr>
        <w:t>ζητήματα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θέση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εργαζομένων</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αυτήν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παραγωγική</w:t>
      </w:r>
      <w:r>
        <w:rPr>
          <w:rFonts w:eastAsia="Times New Roman" w:cs="Times New Roman"/>
          <w:szCs w:val="24"/>
        </w:rPr>
        <w:t xml:space="preserve"> </w:t>
      </w:r>
      <w:r>
        <w:rPr>
          <w:rFonts w:eastAsia="Times New Roman" w:cs="Times New Roman"/>
          <w:szCs w:val="24"/>
        </w:rPr>
        <w:t>διαδικασία.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μιλάμε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καθεστώτα</w:t>
      </w:r>
      <w:r>
        <w:rPr>
          <w:rFonts w:eastAsia="Times New Roman" w:cs="Times New Roman"/>
          <w:szCs w:val="24"/>
        </w:rPr>
        <w:t xml:space="preserve"> </w:t>
      </w:r>
      <w:r>
        <w:rPr>
          <w:rFonts w:eastAsia="Times New Roman" w:cs="Times New Roman"/>
          <w:szCs w:val="24"/>
        </w:rPr>
        <w:t>ειδικής</w:t>
      </w:r>
      <w:r>
        <w:rPr>
          <w:rFonts w:eastAsia="Times New Roman" w:cs="Times New Roman"/>
          <w:szCs w:val="24"/>
        </w:rPr>
        <w:t xml:space="preserve"> </w:t>
      </w:r>
      <w:r>
        <w:rPr>
          <w:rFonts w:eastAsia="Times New Roman" w:cs="Times New Roman"/>
          <w:szCs w:val="24"/>
        </w:rPr>
        <w:t>ελεύ</w:t>
      </w:r>
      <w:r>
        <w:rPr>
          <w:rFonts w:eastAsia="Times New Roman" w:cs="Times New Roman"/>
          <w:szCs w:val="24"/>
        </w:rPr>
        <w:lastRenderedPageBreak/>
        <w:t>θερης</w:t>
      </w:r>
      <w:r>
        <w:rPr>
          <w:rFonts w:eastAsia="Times New Roman" w:cs="Times New Roman"/>
          <w:szCs w:val="24"/>
        </w:rPr>
        <w:t xml:space="preserve"> </w:t>
      </w:r>
      <w:r>
        <w:rPr>
          <w:rFonts w:eastAsia="Times New Roman" w:cs="Times New Roman"/>
          <w:szCs w:val="24"/>
        </w:rPr>
        <w:t>οικονομικής</w:t>
      </w:r>
      <w:r>
        <w:rPr>
          <w:rFonts w:eastAsia="Times New Roman" w:cs="Times New Roman"/>
          <w:szCs w:val="24"/>
        </w:rPr>
        <w:t xml:space="preserve"> </w:t>
      </w:r>
      <w:r>
        <w:rPr>
          <w:rFonts w:eastAsia="Times New Roman" w:cs="Times New Roman"/>
          <w:szCs w:val="24"/>
        </w:rPr>
        <w:t>ζώνης.</w:t>
      </w:r>
      <w:r>
        <w:rPr>
          <w:rFonts w:eastAsia="Times New Roman" w:cs="Times New Roman"/>
          <w:szCs w:val="24"/>
        </w:rPr>
        <w:t xml:space="preserve"> </w:t>
      </w:r>
      <w:r>
        <w:rPr>
          <w:rFonts w:eastAsia="Times New Roman" w:cs="Times New Roman"/>
          <w:szCs w:val="24"/>
        </w:rPr>
        <w:t>Μιλάμε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παραγωγικές</w:t>
      </w:r>
      <w:r>
        <w:rPr>
          <w:rFonts w:eastAsia="Times New Roman" w:cs="Times New Roman"/>
          <w:szCs w:val="24"/>
        </w:rPr>
        <w:t xml:space="preserve"> </w:t>
      </w:r>
      <w:r>
        <w:rPr>
          <w:rFonts w:eastAsia="Times New Roman" w:cs="Times New Roman"/>
          <w:szCs w:val="24"/>
        </w:rPr>
        <w:t>μονάδες</w:t>
      </w:r>
      <w:r>
        <w:rPr>
          <w:rFonts w:eastAsia="Times New Roman" w:cs="Times New Roman"/>
          <w:szCs w:val="24"/>
        </w:rPr>
        <w:t xml:space="preserve"> </w:t>
      </w:r>
      <w:r>
        <w:rPr>
          <w:rFonts w:eastAsia="Times New Roman" w:cs="Times New Roman"/>
          <w:szCs w:val="24"/>
        </w:rPr>
        <w:t>ενταγμένες</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αναπτυξιακή</w:t>
      </w:r>
      <w:r>
        <w:rPr>
          <w:rFonts w:eastAsia="Times New Roman" w:cs="Times New Roman"/>
          <w:szCs w:val="24"/>
        </w:rPr>
        <w:t xml:space="preserve"> </w:t>
      </w:r>
      <w:r>
        <w:rPr>
          <w:rFonts w:eastAsia="Times New Roman" w:cs="Times New Roman"/>
          <w:szCs w:val="24"/>
        </w:rPr>
        <w:t>προοπτική</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ελληνικής</w:t>
      </w:r>
      <w:r>
        <w:rPr>
          <w:rFonts w:eastAsia="Times New Roman" w:cs="Times New Roman"/>
          <w:szCs w:val="24"/>
        </w:rPr>
        <w:t xml:space="preserve"> </w:t>
      </w:r>
      <w:r>
        <w:rPr>
          <w:rFonts w:eastAsia="Times New Roman" w:cs="Times New Roman"/>
          <w:szCs w:val="24"/>
        </w:rPr>
        <w:t>πολιτείας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Ελλάδας.</w:t>
      </w:r>
      <w:r>
        <w:rPr>
          <w:rFonts w:eastAsia="Times New Roman" w:cs="Times New Roman"/>
          <w:szCs w:val="24"/>
        </w:rPr>
        <w:t xml:space="preserve"> </w:t>
      </w:r>
    </w:p>
    <w:p w14:paraId="076E7D00"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αυτήν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κατεύθυνση</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μεριά</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Υπουργείου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Κυβέρνησης</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ανοίξει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περιοριστεί</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μικρές</w:t>
      </w:r>
      <w:r>
        <w:rPr>
          <w:rFonts w:eastAsia="Times New Roman" w:cs="Times New Roman"/>
          <w:szCs w:val="24"/>
        </w:rPr>
        <w:t xml:space="preserve"> </w:t>
      </w:r>
      <w:r>
        <w:rPr>
          <w:rFonts w:eastAsia="Times New Roman" w:cs="Times New Roman"/>
          <w:szCs w:val="24"/>
        </w:rPr>
        <w:t>αναφορές</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εργασιακά</w:t>
      </w:r>
      <w:r>
        <w:rPr>
          <w:rFonts w:eastAsia="Times New Roman" w:cs="Times New Roman"/>
          <w:szCs w:val="24"/>
        </w:rPr>
        <w:t xml:space="preserve"> </w:t>
      </w:r>
      <w:r>
        <w:rPr>
          <w:rFonts w:eastAsia="Times New Roman" w:cs="Times New Roman"/>
          <w:szCs w:val="24"/>
        </w:rPr>
        <w:t>ζητήματα.</w:t>
      </w:r>
      <w:r>
        <w:rPr>
          <w:rFonts w:eastAsia="Times New Roman" w:cs="Times New Roman"/>
          <w:szCs w:val="24"/>
        </w:rPr>
        <w:t xml:space="preserve"> </w:t>
      </w:r>
      <w:r>
        <w:rPr>
          <w:rFonts w:eastAsia="Times New Roman" w:cs="Times New Roman"/>
          <w:szCs w:val="24"/>
        </w:rPr>
        <w:t>Αντίθετα,</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ανοίξει</w:t>
      </w:r>
      <w:r>
        <w:rPr>
          <w:rFonts w:eastAsia="Times New Roman" w:cs="Times New Roman"/>
          <w:szCs w:val="24"/>
        </w:rPr>
        <w:t xml:space="preserve"> </w:t>
      </w:r>
      <w:r>
        <w:rPr>
          <w:rFonts w:eastAsia="Times New Roman" w:cs="Times New Roman"/>
          <w:szCs w:val="24"/>
        </w:rPr>
        <w:t>πολλές</w:t>
      </w:r>
      <w:r>
        <w:rPr>
          <w:rFonts w:eastAsia="Times New Roman" w:cs="Times New Roman"/>
          <w:szCs w:val="24"/>
        </w:rPr>
        <w:t xml:space="preserve"> </w:t>
      </w:r>
      <w:r>
        <w:rPr>
          <w:rFonts w:eastAsia="Times New Roman" w:cs="Times New Roman"/>
          <w:szCs w:val="24"/>
        </w:rPr>
        <w:t>φορές</w:t>
      </w:r>
      <w:r>
        <w:rPr>
          <w:rFonts w:eastAsia="Times New Roman" w:cs="Times New Roman"/>
          <w:szCs w:val="24"/>
        </w:rPr>
        <w:t xml:space="preserve"> </w:t>
      </w:r>
      <w:r>
        <w:rPr>
          <w:rFonts w:eastAsia="Times New Roman" w:cs="Times New Roman"/>
          <w:szCs w:val="24"/>
        </w:rPr>
        <w:t>-</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εμένα</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εκ</w:t>
      </w:r>
      <w:r>
        <w:rPr>
          <w:rFonts w:eastAsia="Times New Roman" w:cs="Times New Roman"/>
          <w:szCs w:val="24"/>
        </w:rPr>
        <w:t xml:space="preserve"> </w:t>
      </w:r>
      <w:r>
        <w:rPr>
          <w:rFonts w:eastAsia="Times New Roman" w:cs="Times New Roman"/>
          <w:szCs w:val="24"/>
        </w:rPr>
        <w:t>μέρους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Κυβέρνησης</w:t>
      </w:r>
      <w:r>
        <w:rPr>
          <w:rFonts w:eastAsia="Times New Roman" w:cs="Times New Roman"/>
          <w:szCs w:val="24"/>
        </w:rPr>
        <w:t xml:space="preserve">, </w:t>
      </w:r>
      <w:proofErr w:type="spellStart"/>
      <w:r>
        <w:rPr>
          <w:rFonts w:eastAsia="Times New Roman" w:cs="Times New Roman"/>
          <w:szCs w:val="24"/>
        </w:rPr>
        <w:t>και</w:t>
      </w:r>
      <w:r>
        <w:rPr>
          <w:rFonts w:eastAsia="Times New Roman" w:cs="Times New Roman"/>
          <w:szCs w:val="24"/>
        </w:rPr>
        <w:t>στόχος</w:t>
      </w:r>
      <w:proofErr w:type="spellEnd"/>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διάφορους</w:t>
      </w:r>
      <w:r>
        <w:rPr>
          <w:rFonts w:eastAsia="Times New Roman" w:cs="Times New Roman"/>
          <w:szCs w:val="24"/>
        </w:rPr>
        <w:t xml:space="preserve"> </w:t>
      </w:r>
      <w:r>
        <w:rPr>
          <w:rFonts w:eastAsia="Times New Roman" w:cs="Times New Roman"/>
          <w:szCs w:val="24"/>
        </w:rPr>
        <w:t>τρόπους,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προσεγγίσουμε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πράγματα</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εργασιακά</w:t>
      </w:r>
      <w:r>
        <w:rPr>
          <w:rFonts w:eastAsia="Times New Roman" w:cs="Times New Roman"/>
          <w:szCs w:val="24"/>
        </w:rPr>
        <w:t xml:space="preserve"> </w:t>
      </w:r>
      <w:r>
        <w:rPr>
          <w:rFonts w:eastAsia="Times New Roman" w:cs="Times New Roman"/>
          <w:szCs w:val="24"/>
        </w:rPr>
        <w:t>ζητήματα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κατοχυρωθούν</w:t>
      </w:r>
      <w:r>
        <w:rPr>
          <w:rFonts w:eastAsia="Times New Roman" w:cs="Times New Roman"/>
          <w:szCs w:val="24"/>
        </w:rPr>
        <w:t xml:space="preserve"> </w:t>
      </w:r>
      <w:r>
        <w:rPr>
          <w:rFonts w:eastAsia="Times New Roman" w:cs="Times New Roman"/>
          <w:szCs w:val="24"/>
        </w:rPr>
        <w:t>–μιλώ</w:t>
      </w:r>
      <w:r>
        <w:rPr>
          <w:rFonts w:eastAsia="Times New Roman" w:cs="Times New Roman"/>
          <w:szCs w:val="24"/>
        </w:rPr>
        <w:t xml:space="preserve"> </w:t>
      </w:r>
      <w:r>
        <w:rPr>
          <w:rFonts w:eastAsia="Times New Roman" w:cs="Times New Roman"/>
          <w:szCs w:val="24"/>
        </w:rPr>
        <w:t>τώ</w:t>
      </w:r>
      <w:r>
        <w:rPr>
          <w:rFonts w:eastAsia="Times New Roman" w:cs="Times New Roman"/>
          <w:szCs w:val="24"/>
        </w:rPr>
        <w:t>ρα</w:t>
      </w:r>
      <w:r>
        <w:rPr>
          <w:rFonts w:eastAsia="Times New Roman" w:cs="Times New Roman"/>
          <w:szCs w:val="24"/>
        </w:rPr>
        <w:t xml:space="preserve"> </w:t>
      </w:r>
      <w:r>
        <w:rPr>
          <w:rFonts w:eastAsia="Times New Roman" w:cs="Times New Roman"/>
          <w:szCs w:val="24"/>
        </w:rPr>
        <w:t>πια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λιμάνι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Πειραιά</w:t>
      </w:r>
      <w:r>
        <w:rPr>
          <w:rFonts w:eastAsia="Times New Roman" w:cs="Times New Roman"/>
          <w:szCs w:val="24"/>
        </w:rPr>
        <w:t xml:space="preserve"> </w:t>
      </w:r>
      <w:r>
        <w:rPr>
          <w:rFonts w:eastAsia="Times New Roman" w:cs="Times New Roman"/>
          <w:szCs w:val="24"/>
        </w:rPr>
        <w:t>εξειδικευμένα-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δικαιώματα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χρη</w:t>
      </w:r>
      <w:r>
        <w:rPr>
          <w:rFonts w:eastAsia="Times New Roman" w:cs="Times New Roman"/>
          <w:szCs w:val="24"/>
        </w:rPr>
        <w:lastRenderedPageBreak/>
        <w:t>στών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λιμανιού,</w:t>
      </w:r>
      <w:r>
        <w:rPr>
          <w:rFonts w:eastAsia="Times New Roman" w:cs="Times New Roman"/>
          <w:szCs w:val="24"/>
        </w:rPr>
        <w:t xml:space="preserve"> </w:t>
      </w:r>
      <w:r>
        <w:rPr>
          <w:rFonts w:eastAsia="Times New Roman" w:cs="Times New Roman"/>
          <w:szCs w:val="24"/>
        </w:rPr>
        <w:t>μεγάλων,</w:t>
      </w:r>
      <w:r>
        <w:rPr>
          <w:rFonts w:eastAsia="Times New Roman" w:cs="Times New Roman"/>
          <w:szCs w:val="24"/>
        </w:rPr>
        <w:t xml:space="preserve"> </w:t>
      </w:r>
      <w:r>
        <w:rPr>
          <w:rFonts w:eastAsia="Times New Roman" w:cs="Times New Roman"/>
          <w:szCs w:val="24"/>
        </w:rPr>
        <w:t>μεσαίων</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μικρών,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κατοχυρωθούν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proofErr w:type="spellStart"/>
      <w:r>
        <w:rPr>
          <w:rFonts w:eastAsia="Times New Roman" w:cs="Times New Roman"/>
          <w:szCs w:val="24"/>
        </w:rPr>
        <w:t>παραλιμένιοι</w:t>
      </w:r>
      <w:proofErr w:type="spellEnd"/>
      <w:r>
        <w:rPr>
          <w:rFonts w:eastAsia="Times New Roman" w:cs="Times New Roman"/>
          <w:szCs w:val="24"/>
        </w:rPr>
        <w:t xml:space="preserve"> </w:t>
      </w:r>
      <w:r>
        <w:rPr>
          <w:rFonts w:eastAsia="Times New Roman" w:cs="Times New Roman"/>
          <w:szCs w:val="24"/>
        </w:rPr>
        <w:t>δήμοι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proofErr w:type="spellStart"/>
      <w:r>
        <w:rPr>
          <w:rFonts w:eastAsia="Times New Roman" w:cs="Times New Roman"/>
          <w:szCs w:val="24"/>
        </w:rPr>
        <w:t>παραλιμένιες</w:t>
      </w:r>
      <w:proofErr w:type="spellEnd"/>
      <w:r>
        <w:rPr>
          <w:rFonts w:eastAsia="Times New Roman" w:cs="Times New Roman"/>
          <w:szCs w:val="24"/>
        </w:rPr>
        <w:t xml:space="preserve"> </w:t>
      </w:r>
      <w:r>
        <w:rPr>
          <w:rFonts w:eastAsia="Times New Roman" w:cs="Times New Roman"/>
          <w:szCs w:val="24"/>
        </w:rPr>
        <w:t>πόλεις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κρίσιμης</w:t>
      </w:r>
      <w:r>
        <w:rPr>
          <w:rFonts w:eastAsia="Times New Roman" w:cs="Times New Roman"/>
          <w:szCs w:val="24"/>
        </w:rPr>
        <w:t xml:space="preserve"> </w:t>
      </w:r>
      <w:r>
        <w:rPr>
          <w:rFonts w:eastAsia="Times New Roman" w:cs="Times New Roman"/>
          <w:szCs w:val="24"/>
        </w:rPr>
        <w:t>σημασίας</w:t>
      </w:r>
      <w:r>
        <w:rPr>
          <w:rFonts w:eastAsia="Times New Roman" w:cs="Times New Roman"/>
          <w:szCs w:val="24"/>
        </w:rPr>
        <w:t xml:space="preserve"> </w:t>
      </w:r>
      <w:r>
        <w:rPr>
          <w:rFonts w:eastAsia="Times New Roman" w:cs="Times New Roman"/>
          <w:szCs w:val="24"/>
        </w:rPr>
        <w:t>αποφάσεις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επηρεάζουν</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λειτουργία</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τελικά</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κρατική</w:t>
      </w:r>
      <w:r>
        <w:rPr>
          <w:rFonts w:eastAsia="Times New Roman" w:cs="Times New Roman"/>
          <w:szCs w:val="24"/>
        </w:rPr>
        <w:t xml:space="preserve"> </w:t>
      </w:r>
      <w:r>
        <w:rPr>
          <w:rFonts w:eastAsia="Times New Roman" w:cs="Times New Roman"/>
          <w:szCs w:val="24"/>
        </w:rPr>
        <w:t>εποπτεία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p>
    <w:p w14:paraId="076E7D01"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Αναλυτικότερα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μιλήσω</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μέτρα</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σχεδιάσει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παίρνουμε</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αυτήν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κατεύθυνση-</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δευτερολογία</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πραγματικά</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ζητήματα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ανοικτά.</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προοπτική</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συζήτησης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ακολουθήσει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επόμενο</w:t>
      </w:r>
      <w:r>
        <w:rPr>
          <w:rFonts w:eastAsia="Times New Roman" w:cs="Times New Roman"/>
          <w:szCs w:val="24"/>
        </w:rPr>
        <w:t xml:space="preserve"> </w:t>
      </w:r>
      <w:r>
        <w:rPr>
          <w:rFonts w:eastAsia="Times New Roman" w:cs="Times New Roman"/>
          <w:szCs w:val="24"/>
        </w:rPr>
        <w:t>διάστημα</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κεντρική</w:t>
      </w:r>
      <w:r>
        <w:rPr>
          <w:rFonts w:eastAsia="Times New Roman" w:cs="Times New Roman"/>
          <w:szCs w:val="24"/>
        </w:rPr>
        <w:t xml:space="preserve"> </w:t>
      </w:r>
      <w:r>
        <w:rPr>
          <w:rFonts w:eastAsia="Times New Roman" w:cs="Times New Roman"/>
          <w:szCs w:val="24"/>
        </w:rPr>
        <w:t>σημασία.</w:t>
      </w:r>
    </w:p>
    <w:p w14:paraId="076E7D02"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Ευχαριστώ.</w:t>
      </w:r>
    </w:p>
    <w:p w14:paraId="076E7D03"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lastRenderedPageBreak/>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κύριο</w:t>
      </w:r>
      <w:r>
        <w:rPr>
          <w:rFonts w:eastAsia="Times New Roman" w:cs="Times New Roman"/>
          <w:szCs w:val="24"/>
        </w:rPr>
        <w:t xml:space="preserve"> </w:t>
      </w:r>
      <w:r>
        <w:rPr>
          <w:rFonts w:eastAsia="Times New Roman" w:cs="Times New Roman"/>
          <w:szCs w:val="24"/>
        </w:rPr>
        <w:t>Υπουργό.</w:t>
      </w:r>
    </w:p>
    <w:p w14:paraId="076E7D04"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Κούζηλε</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δευτερολογία.</w:t>
      </w:r>
    </w:p>
    <w:p w14:paraId="076E7D05"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ΚΟΥΖΗΛΟΣ:</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p>
    <w:p w14:paraId="076E7D06"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είπατε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«επιδερμικές</w:t>
      </w:r>
      <w:r>
        <w:rPr>
          <w:rFonts w:eastAsia="Times New Roman" w:cs="Times New Roman"/>
          <w:szCs w:val="24"/>
        </w:rPr>
        <w:t xml:space="preserve"> </w:t>
      </w:r>
      <w:r>
        <w:rPr>
          <w:rFonts w:eastAsia="Times New Roman" w:cs="Times New Roman"/>
          <w:szCs w:val="24"/>
        </w:rPr>
        <w:t>ιδιωτικοποιήσεις»,</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όλο</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βλέπουμε</w:t>
      </w:r>
      <w:r>
        <w:rPr>
          <w:rFonts w:eastAsia="Times New Roman" w:cs="Times New Roman"/>
          <w:szCs w:val="24"/>
        </w:rPr>
        <w:t xml:space="preserve"> </w:t>
      </w:r>
      <w:r>
        <w:rPr>
          <w:rFonts w:eastAsia="Times New Roman" w:cs="Times New Roman"/>
          <w:szCs w:val="24"/>
        </w:rPr>
        <w:t>επιδερμικά.</w:t>
      </w:r>
      <w:r>
        <w:rPr>
          <w:rFonts w:eastAsia="Times New Roman" w:cs="Times New Roman"/>
          <w:szCs w:val="24"/>
        </w:rPr>
        <w:t xml:space="preserve"> </w:t>
      </w:r>
      <w:r>
        <w:rPr>
          <w:rFonts w:eastAsia="Times New Roman" w:cs="Times New Roman"/>
          <w:szCs w:val="24"/>
        </w:rPr>
        <w:t>Υπήρχε</w:t>
      </w:r>
      <w:r>
        <w:rPr>
          <w:rFonts w:eastAsia="Times New Roman" w:cs="Times New Roman"/>
          <w:szCs w:val="24"/>
        </w:rPr>
        <w:t xml:space="preserve"> </w:t>
      </w:r>
      <w:r>
        <w:rPr>
          <w:rFonts w:eastAsia="Times New Roman" w:cs="Times New Roman"/>
          <w:szCs w:val="24"/>
        </w:rPr>
        <w:t>πρόταση</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διάφορους</w:t>
      </w:r>
      <w:r>
        <w:rPr>
          <w:rFonts w:eastAsia="Times New Roman" w:cs="Times New Roman"/>
          <w:szCs w:val="24"/>
        </w:rPr>
        <w:t xml:space="preserve"> </w:t>
      </w:r>
      <w:r>
        <w:rPr>
          <w:rFonts w:eastAsia="Times New Roman" w:cs="Times New Roman"/>
          <w:szCs w:val="24"/>
        </w:rPr>
        <w:t>φορείς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ΟΜΥΛΕ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μοντέλο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Βαρκελώνης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Μασσαλίας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έγινε</w:t>
      </w:r>
      <w:r>
        <w:rPr>
          <w:rFonts w:eastAsia="Times New Roman" w:cs="Times New Roman"/>
          <w:szCs w:val="24"/>
        </w:rPr>
        <w:t xml:space="preserve"> </w:t>
      </w:r>
      <w:r>
        <w:rPr>
          <w:rFonts w:eastAsia="Times New Roman" w:cs="Times New Roman"/>
          <w:szCs w:val="24"/>
        </w:rPr>
        <w:t>πράξη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ζήτησαν</w:t>
      </w:r>
      <w:r>
        <w:rPr>
          <w:rFonts w:eastAsia="Times New Roman" w:cs="Times New Roman"/>
          <w:szCs w:val="24"/>
        </w:rPr>
        <w:t xml:space="preserve"> </w:t>
      </w:r>
      <w:r>
        <w:rPr>
          <w:rFonts w:eastAsia="Times New Roman" w:cs="Times New Roman"/>
          <w:szCs w:val="24"/>
        </w:rPr>
        <w:t>πάρα</w:t>
      </w:r>
      <w:r>
        <w:rPr>
          <w:rFonts w:eastAsia="Times New Roman" w:cs="Times New Roman"/>
          <w:szCs w:val="24"/>
        </w:rPr>
        <w:t xml:space="preserve"> </w:t>
      </w:r>
      <w:r>
        <w:rPr>
          <w:rFonts w:eastAsia="Times New Roman" w:cs="Times New Roman"/>
          <w:szCs w:val="24"/>
        </w:rPr>
        <w:t>πολλοί</w:t>
      </w:r>
      <w:r>
        <w:rPr>
          <w:rFonts w:eastAsia="Times New Roman" w:cs="Times New Roman"/>
          <w:szCs w:val="24"/>
        </w:rPr>
        <w:t xml:space="preserve"> </w:t>
      </w:r>
      <w:r>
        <w:rPr>
          <w:rFonts w:eastAsia="Times New Roman" w:cs="Times New Roman"/>
          <w:szCs w:val="24"/>
        </w:rPr>
        <w:t>φορείς.</w:t>
      </w:r>
    </w:p>
    <w:p w14:paraId="076E7D07"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Επίσης,</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ανησυχία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ν.2688/1966,</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νόμο</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εργασιακών</w:t>
      </w:r>
      <w:r>
        <w:rPr>
          <w:rFonts w:eastAsia="Times New Roman" w:cs="Times New Roman"/>
          <w:szCs w:val="24"/>
        </w:rPr>
        <w:t xml:space="preserve"> </w:t>
      </w:r>
      <w:r>
        <w:rPr>
          <w:rFonts w:eastAsia="Times New Roman" w:cs="Times New Roman"/>
          <w:szCs w:val="24"/>
        </w:rPr>
        <w:t>σχέσεων,</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οποίος</w:t>
      </w:r>
      <w:r>
        <w:rPr>
          <w:rFonts w:eastAsia="Times New Roman" w:cs="Times New Roman"/>
          <w:szCs w:val="24"/>
        </w:rPr>
        <w:t xml:space="preserve"> </w:t>
      </w:r>
      <w:r>
        <w:rPr>
          <w:rFonts w:eastAsia="Times New Roman" w:cs="Times New Roman"/>
          <w:szCs w:val="24"/>
        </w:rPr>
        <w:t>καθορίζει</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εργασιακές</w:t>
      </w:r>
      <w:r>
        <w:rPr>
          <w:rFonts w:eastAsia="Times New Roman" w:cs="Times New Roman"/>
          <w:szCs w:val="24"/>
        </w:rPr>
        <w:t xml:space="preserve"> </w:t>
      </w:r>
      <w:r>
        <w:rPr>
          <w:rFonts w:eastAsia="Times New Roman" w:cs="Times New Roman"/>
          <w:szCs w:val="24"/>
        </w:rPr>
        <w:t>σχέσεις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κατοχυρώνει</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εργαζόμενους.</w:t>
      </w:r>
      <w:r>
        <w:rPr>
          <w:rFonts w:eastAsia="Times New Roman" w:cs="Times New Roman"/>
          <w:szCs w:val="24"/>
        </w:rPr>
        <w:t xml:space="preserve"> </w:t>
      </w:r>
    </w:p>
    <w:p w14:paraId="076E7D08"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Μιλάμε</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στιγμή</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χίλιους</w:t>
      </w:r>
      <w:r>
        <w:rPr>
          <w:rFonts w:eastAsia="Times New Roman" w:cs="Times New Roman"/>
          <w:szCs w:val="24"/>
        </w:rPr>
        <w:t xml:space="preserve"> </w:t>
      </w:r>
      <w:r>
        <w:rPr>
          <w:rFonts w:eastAsia="Times New Roman" w:cs="Times New Roman"/>
          <w:szCs w:val="24"/>
        </w:rPr>
        <w:t>εργαζόμενους</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ΟΛΠ.</w:t>
      </w:r>
      <w:r>
        <w:rPr>
          <w:rFonts w:eastAsia="Times New Roman" w:cs="Times New Roman"/>
          <w:szCs w:val="24"/>
        </w:rPr>
        <w:t xml:space="preserve"> </w:t>
      </w: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κανονισμός</w:t>
      </w:r>
      <w:r>
        <w:rPr>
          <w:rFonts w:eastAsia="Times New Roman" w:cs="Times New Roman"/>
          <w:szCs w:val="24"/>
        </w:rPr>
        <w:t xml:space="preserve"> </w:t>
      </w:r>
      <w:r>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κανονισμός</w:t>
      </w:r>
      <w:r>
        <w:rPr>
          <w:rFonts w:eastAsia="Times New Roman" w:cs="Times New Roman"/>
          <w:szCs w:val="24"/>
        </w:rPr>
        <w:t xml:space="preserve"> </w:t>
      </w:r>
      <w:r>
        <w:rPr>
          <w:rFonts w:eastAsia="Times New Roman" w:cs="Times New Roman"/>
          <w:szCs w:val="24"/>
        </w:rPr>
        <w:t>προσωπικού,</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συλλογική</w:t>
      </w:r>
      <w:r>
        <w:rPr>
          <w:rFonts w:eastAsia="Times New Roman" w:cs="Times New Roman"/>
          <w:szCs w:val="24"/>
        </w:rPr>
        <w:t xml:space="preserve"> </w:t>
      </w:r>
      <w:r>
        <w:rPr>
          <w:rFonts w:eastAsia="Times New Roman" w:cs="Times New Roman"/>
          <w:szCs w:val="24"/>
        </w:rPr>
        <w:t>σύμβαση,</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ισχύει</w:t>
      </w:r>
      <w:r>
        <w:rPr>
          <w:rFonts w:eastAsia="Times New Roman" w:cs="Times New Roman"/>
          <w:szCs w:val="24"/>
        </w:rPr>
        <w:t xml:space="preserve"> </w:t>
      </w:r>
      <w:r>
        <w:rPr>
          <w:rFonts w:eastAsia="Times New Roman" w:cs="Times New Roman"/>
          <w:szCs w:val="24"/>
        </w:rPr>
        <w:t>μέχρι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2017,</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θυμάμαι</w:t>
      </w:r>
      <w:r>
        <w:rPr>
          <w:rFonts w:eastAsia="Times New Roman" w:cs="Times New Roman"/>
          <w:szCs w:val="24"/>
        </w:rPr>
        <w:t xml:space="preserve"> </w:t>
      </w:r>
      <w:r>
        <w:rPr>
          <w:rFonts w:eastAsia="Times New Roman" w:cs="Times New Roman"/>
          <w:szCs w:val="24"/>
        </w:rPr>
        <w:t>καλά,</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εκεί</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πέρα</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παράδειγμα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ντιπολίτευση</w:t>
      </w:r>
      <w:r>
        <w:rPr>
          <w:rFonts w:eastAsia="Times New Roman" w:cs="Times New Roman"/>
          <w:szCs w:val="24"/>
        </w:rPr>
        <w:t xml:space="preserve"> </w:t>
      </w:r>
      <w:r>
        <w:rPr>
          <w:rFonts w:eastAsia="Times New Roman" w:cs="Times New Roman"/>
          <w:szCs w:val="24"/>
        </w:rPr>
        <w:t>είχατε</w:t>
      </w:r>
      <w:r>
        <w:rPr>
          <w:rFonts w:eastAsia="Times New Roman" w:cs="Times New Roman"/>
          <w:szCs w:val="24"/>
        </w:rPr>
        <w:t xml:space="preserve"> </w:t>
      </w:r>
      <w:r>
        <w:rPr>
          <w:rFonts w:eastAsia="Times New Roman" w:cs="Times New Roman"/>
          <w:szCs w:val="24"/>
        </w:rPr>
        <w:t>καταγγείλει-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εργασιακά.</w:t>
      </w:r>
      <w:r>
        <w:rPr>
          <w:rFonts w:eastAsia="Times New Roman" w:cs="Times New Roman"/>
          <w:szCs w:val="24"/>
        </w:rPr>
        <w:t xml:space="preserve"> </w:t>
      </w:r>
      <w:r>
        <w:rPr>
          <w:rFonts w:eastAsia="Times New Roman" w:cs="Times New Roman"/>
          <w:szCs w:val="24"/>
        </w:rPr>
        <w:t>Πήγαν,</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παράδειγμα,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μπουν</w:t>
      </w:r>
      <w:r>
        <w:rPr>
          <w:rFonts w:eastAsia="Times New Roman" w:cs="Times New Roman"/>
          <w:szCs w:val="24"/>
        </w:rPr>
        <w:t xml:space="preserve"> </w:t>
      </w:r>
      <w:r>
        <w:rPr>
          <w:rFonts w:eastAsia="Times New Roman" w:cs="Times New Roman"/>
          <w:szCs w:val="24"/>
        </w:rPr>
        <w:t>επιθεωρητές</w:t>
      </w:r>
      <w:r>
        <w:rPr>
          <w:rFonts w:eastAsia="Times New Roman" w:cs="Times New Roman"/>
          <w:szCs w:val="24"/>
        </w:rPr>
        <w:t xml:space="preserve"> </w:t>
      </w:r>
      <w:r>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κάνουν</w:t>
      </w:r>
      <w:r>
        <w:rPr>
          <w:rFonts w:eastAsia="Times New Roman" w:cs="Times New Roman"/>
          <w:szCs w:val="24"/>
        </w:rPr>
        <w:t xml:space="preserve"> </w:t>
      </w:r>
      <w:r>
        <w:rPr>
          <w:rFonts w:eastAsia="Times New Roman" w:cs="Times New Roman"/>
          <w:szCs w:val="24"/>
        </w:rPr>
        <w:t>έναν</w:t>
      </w:r>
      <w:r>
        <w:rPr>
          <w:rFonts w:eastAsia="Times New Roman" w:cs="Times New Roman"/>
          <w:szCs w:val="24"/>
        </w:rPr>
        <w:t xml:space="preserve"> </w:t>
      </w:r>
      <w:r>
        <w:rPr>
          <w:rFonts w:eastAsia="Times New Roman" w:cs="Times New Roman"/>
          <w:szCs w:val="24"/>
        </w:rPr>
        <w:t>έλεγχο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άφηναν.</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έλεγαν,</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ιδιωτική</w:t>
      </w:r>
      <w:r>
        <w:rPr>
          <w:rFonts w:eastAsia="Times New Roman" w:cs="Times New Roman"/>
          <w:szCs w:val="24"/>
        </w:rPr>
        <w:t xml:space="preserve"> </w:t>
      </w:r>
      <w:r>
        <w:rPr>
          <w:rFonts w:eastAsia="Times New Roman" w:cs="Times New Roman"/>
          <w:szCs w:val="24"/>
        </w:rPr>
        <w:t>επιχείρηση,</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μπείτε».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γνωρίζετε</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καλά,</w:t>
      </w:r>
      <w:r>
        <w:rPr>
          <w:rFonts w:eastAsia="Times New Roman" w:cs="Times New Roman"/>
          <w:szCs w:val="24"/>
        </w:rPr>
        <w:t xml:space="preserve"> </w:t>
      </w:r>
      <w:r>
        <w:rPr>
          <w:rFonts w:eastAsia="Times New Roman" w:cs="Times New Roman"/>
          <w:szCs w:val="24"/>
        </w:rPr>
        <w:lastRenderedPageBreak/>
        <w:t>γιατί</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είχατε</w:t>
      </w:r>
      <w:r>
        <w:rPr>
          <w:rFonts w:eastAsia="Times New Roman" w:cs="Times New Roman"/>
          <w:szCs w:val="24"/>
        </w:rPr>
        <w:t xml:space="preserve"> </w:t>
      </w:r>
      <w:r>
        <w:rPr>
          <w:rFonts w:eastAsia="Times New Roman" w:cs="Times New Roman"/>
          <w:szCs w:val="24"/>
        </w:rPr>
        <w:t>καταγγείλει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ίδιοι</w:t>
      </w:r>
      <w:r>
        <w:rPr>
          <w:rFonts w:eastAsia="Times New Roman" w:cs="Times New Roman"/>
          <w:szCs w:val="24"/>
        </w:rPr>
        <w:t xml:space="preserve"> </w:t>
      </w:r>
      <w:r>
        <w:rPr>
          <w:rFonts w:eastAsia="Times New Roman" w:cs="Times New Roman"/>
          <w:szCs w:val="24"/>
        </w:rPr>
        <w:t>ως α</w:t>
      </w:r>
      <w:r>
        <w:rPr>
          <w:rFonts w:eastAsia="Times New Roman" w:cs="Times New Roman"/>
          <w:szCs w:val="24"/>
        </w:rPr>
        <w:t>ντιπολίτευση,</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ΣΥΡΙΖΑ.</w:t>
      </w:r>
      <w:r>
        <w:rPr>
          <w:rFonts w:eastAsia="Times New Roman" w:cs="Times New Roman"/>
          <w:szCs w:val="24"/>
        </w:rPr>
        <w:t xml:space="preserve"> </w:t>
      </w:r>
    </w:p>
    <w:p w14:paraId="076E7D09"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ανησυχία</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στιγμή,</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αόριστο</w:t>
      </w:r>
      <w:r>
        <w:rPr>
          <w:rFonts w:eastAsia="Times New Roman" w:cs="Times New Roman"/>
          <w:szCs w:val="24"/>
        </w:rPr>
        <w:t xml:space="preserve"> </w:t>
      </w:r>
      <w:r>
        <w:rPr>
          <w:rFonts w:eastAsia="Times New Roman" w:cs="Times New Roman"/>
          <w:szCs w:val="24"/>
        </w:rPr>
        <w:t>πέπλο</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ορίζοντα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γνωρίζει</w:t>
      </w:r>
      <w:r>
        <w:rPr>
          <w:rFonts w:eastAsia="Times New Roman" w:cs="Times New Roman"/>
          <w:szCs w:val="24"/>
        </w:rPr>
        <w:t xml:space="preserve"> </w:t>
      </w:r>
      <w:r>
        <w:rPr>
          <w:rFonts w:eastAsia="Times New Roman" w:cs="Times New Roman"/>
          <w:szCs w:val="24"/>
        </w:rPr>
        <w:t>κανείς</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Γι</w:t>
      </w:r>
      <w:r>
        <w:rPr>
          <w:rFonts w:eastAsia="Times New Roman" w:cs="Times New Roman"/>
          <w:szCs w:val="24"/>
        </w:rPr>
        <w:t>α</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ανησυχούν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άνθρωποι.</w:t>
      </w:r>
      <w:r>
        <w:rPr>
          <w:rFonts w:eastAsia="Times New Roman" w:cs="Times New Roman"/>
          <w:szCs w:val="24"/>
        </w:rPr>
        <w:t xml:space="preserve"> </w:t>
      </w:r>
      <w:r>
        <w:rPr>
          <w:rFonts w:eastAsia="Times New Roman" w:cs="Times New Roman"/>
          <w:szCs w:val="24"/>
        </w:rPr>
        <w:t>Μιλάμε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χίλιους</w:t>
      </w:r>
      <w:r>
        <w:rPr>
          <w:rFonts w:eastAsia="Times New Roman" w:cs="Times New Roman"/>
          <w:szCs w:val="24"/>
        </w:rPr>
        <w:t xml:space="preserve"> </w:t>
      </w:r>
      <w:r>
        <w:rPr>
          <w:rFonts w:eastAsia="Times New Roman" w:cs="Times New Roman"/>
          <w:szCs w:val="24"/>
        </w:rPr>
        <w:t>εργαζόμενους.</w:t>
      </w:r>
      <w:r>
        <w:rPr>
          <w:rFonts w:eastAsia="Times New Roman" w:cs="Times New Roman"/>
          <w:szCs w:val="24"/>
        </w:rPr>
        <w:t xml:space="preserve"> </w:t>
      </w:r>
      <w:r>
        <w:rPr>
          <w:rFonts w:eastAsia="Times New Roman" w:cs="Times New Roman"/>
          <w:szCs w:val="24"/>
        </w:rPr>
        <w:t>Μιλάμε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λιμάνι,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μεγαλύτερα</w:t>
      </w:r>
      <w:r>
        <w:rPr>
          <w:rFonts w:eastAsia="Times New Roman" w:cs="Times New Roman"/>
          <w:szCs w:val="24"/>
        </w:rPr>
        <w:t xml:space="preserve"> </w:t>
      </w:r>
      <w:r>
        <w:rPr>
          <w:rFonts w:eastAsia="Times New Roman" w:cs="Times New Roman"/>
          <w:szCs w:val="24"/>
        </w:rPr>
        <w:t>λιμάνια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Μεσογείου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μεγαλύτερο</w:t>
      </w:r>
      <w:r>
        <w:rPr>
          <w:rFonts w:eastAsia="Times New Roman" w:cs="Times New Roman"/>
          <w:szCs w:val="24"/>
        </w:rPr>
        <w:t xml:space="preserve"> </w:t>
      </w:r>
      <w:r>
        <w:rPr>
          <w:rFonts w:eastAsia="Times New Roman" w:cs="Times New Roman"/>
          <w:szCs w:val="24"/>
        </w:rPr>
        <w:t>λιμάνι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χώρας.</w:t>
      </w:r>
      <w:r>
        <w:rPr>
          <w:rFonts w:eastAsia="Times New Roman" w:cs="Times New Roman"/>
          <w:szCs w:val="24"/>
        </w:rPr>
        <w:t xml:space="preserve"> </w:t>
      </w:r>
      <w:r>
        <w:rPr>
          <w:rFonts w:eastAsia="Times New Roman" w:cs="Times New Roman"/>
          <w:szCs w:val="24"/>
        </w:rPr>
        <w:t>Γι</w:t>
      </w:r>
      <w:r>
        <w:rPr>
          <w:rFonts w:eastAsia="Times New Roman" w:cs="Times New Roman"/>
          <w:szCs w:val="24"/>
        </w:rPr>
        <w:t>α</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ανησυχία.</w:t>
      </w:r>
      <w:r>
        <w:rPr>
          <w:rFonts w:eastAsia="Times New Roman" w:cs="Times New Roman"/>
          <w:szCs w:val="24"/>
        </w:rPr>
        <w:t xml:space="preserve"> </w:t>
      </w:r>
    </w:p>
    <w:p w14:paraId="076E7D0A"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δελτίο</w:t>
      </w:r>
      <w:r>
        <w:rPr>
          <w:rFonts w:eastAsia="Times New Roman" w:cs="Times New Roman"/>
          <w:szCs w:val="24"/>
        </w:rPr>
        <w:t xml:space="preserve"> </w:t>
      </w:r>
      <w:r>
        <w:rPr>
          <w:rFonts w:eastAsia="Times New Roman" w:cs="Times New Roman"/>
          <w:szCs w:val="24"/>
        </w:rPr>
        <w:t>Τ</w:t>
      </w:r>
      <w:r>
        <w:rPr>
          <w:rFonts w:eastAsia="Times New Roman" w:cs="Times New Roman"/>
          <w:szCs w:val="24"/>
        </w:rPr>
        <w:t>ύπου</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ΟΜΥΛΕ</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αναφέρει</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πράγματα.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λάβει</w:t>
      </w:r>
      <w:r>
        <w:rPr>
          <w:rFonts w:eastAsia="Times New Roman" w:cs="Times New Roman"/>
          <w:szCs w:val="24"/>
        </w:rPr>
        <w:t xml:space="preserve">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w:t>
      </w:r>
      <w:r>
        <w:rPr>
          <w:rFonts w:eastAsia="Times New Roman" w:cs="Times New Roman"/>
          <w:szCs w:val="24"/>
        </w:rPr>
        <w:t>απάντηση,</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ξέρουν</w:t>
      </w:r>
      <w:r>
        <w:rPr>
          <w:rFonts w:eastAsia="Times New Roman" w:cs="Times New Roman"/>
          <w:szCs w:val="24"/>
        </w:rPr>
        <w:t xml:space="preserve"> </w:t>
      </w:r>
      <w:r>
        <w:rPr>
          <w:rFonts w:eastAsia="Times New Roman" w:cs="Times New Roman"/>
          <w:szCs w:val="24"/>
        </w:rPr>
        <w:t>τίποτα,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γνωρίζουν</w:t>
      </w:r>
      <w:r>
        <w:rPr>
          <w:rFonts w:eastAsia="Times New Roman" w:cs="Times New Roman"/>
          <w:szCs w:val="24"/>
        </w:rPr>
        <w:t xml:space="preserve"> </w:t>
      </w:r>
      <w:r>
        <w:rPr>
          <w:rFonts w:eastAsia="Times New Roman" w:cs="Times New Roman"/>
          <w:szCs w:val="24"/>
        </w:rPr>
        <w:t>κάτι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περιμένουν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εσάς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lastRenderedPageBreak/>
        <w:t>δώσετε</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απάντηση</w:t>
      </w:r>
      <w:r>
        <w:rPr>
          <w:rFonts w:eastAsia="Times New Roman" w:cs="Times New Roman"/>
          <w:szCs w:val="24"/>
        </w:rPr>
        <w:t xml:space="preserve"> </w:t>
      </w:r>
      <w:r>
        <w:rPr>
          <w:rFonts w:eastAsia="Times New Roman" w:cs="Times New Roman"/>
          <w:szCs w:val="24"/>
        </w:rPr>
        <w:t>ακριβώς</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πώς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διασφαλίζετε.</w:t>
      </w:r>
    </w:p>
    <w:p w14:paraId="076E7D0B"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πολύ,</w:t>
      </w:r>
    </w:p>
    <w:p w14:paraId="076E7D0C"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Κούζηλο</w:t>
      </w:r>
      <w:proofErr w:type="spellEnd"/>
      <w:r>
        <w:rPr>
          <w:rFonts w:eastAsia="Times New Roman" w:cs="Times New Roman"/>
          <w:szCs w:val="24"/>
        </w:rPr>
        <w:t>.</w:t>
      </w:r>
    </w:p>
    <w:p w14:paraId="076E7D0D"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λόγο.</w:t>
      </w:r>
    </w:p>
    <w:p w14:paraId="076E7D0E" w14:textId="77777777" w:rsidR="008A5475" w:rsidRDefault="00367962">
      <w:pPr>
        <w:spacing w:line="600" w:lineRule="auto"/>
        <w:ind w:firstLine="720"/>
        <w:jc w:val="both"/>
        <w:rPr>
          <w:rFonts w:eastAsia="Times New Roman" w:cs="Times New Roman"/>
          <w:szCs w:val="24"/>
        </w:rPr>
      </w:pPr>
      <w:r>
        <w:rPr>
          <w:rFonts w:eastAsia="Times New Roman" w:cs="Times New Roman"/>
          <w:b/>
          <w:szCs w:val="24"/>
        </w:rPr>
        <w:t>ΘΕΟΔΩΡΟΣ</w:t>
      </w:r>
      <w:r>
        <w:rPr>
          <w:rFonts w:eastAsia="Times New Roman" w:cs="Times New Roman"/>
          <w:b/>
          <w:szCs w:val="24"/>
        </w:rPr>
        <w:t xml:space="preserve"> </w:t>
      </w:r>
      <w:r>
        <w:rPr>
          <w:rFonts w:eastAsia="Times New Roman" w:cs="Times New Roman"/>
          <w:b/>
          <w:szCs w:val="24"/>
        </w:rPr>
        <w:t>ΔΡΙΤΣΑΣ</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Ναυτιλίας</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Νησιωτικής</w:t>
      </w:r>
      <w:r>
        <w:rPr>
          <w:rFonts w:eastAsia="Times New Roman" w:cs="Times New Roman"/>
          <w:b/>
          <w:szCs w:val="24"/>
        </w:rPr>
        <w:t xml:space="preserve"> </w:t>
      </w:r>
      <w:r>
        <w:rPr>
          <w:rFonts w:eastAsia="Times New Roman" w:cs="Times New Roman"/>
          <w:b/>
          <w:szCs w:val="24"/>
        </w:rPr>
        <w:t>Πολιτικής):</w:t>
      </w:r>
      <w:r>
        <w:rPr>
          <w:rFonts w:eastAsia="Times New Roman" w:cs="Times New Roman"/>
          <w:b/>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συνέχεια</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w:t>
      </w:r>
      <w:r>
        <w:rPr>
          <w:rFonts w:eastAsia="Times New Roman" w:cs="Times New Roman"/>
          <w:szCs w:val="24"/>
        </w:rPr>
        <w:t xml:space="preserve"> </w:t>
      </w:r>
      <w:r>
        <w:rPr>
          <w:rFonts w:eastAsia="Times New Roman" w:cs="Times New Roman"/>
          <w:szCs w:val="24"/>
        </w:rPr>
        <w:t>όσων</w:t>
      </w:r>
      <w:r>
        <w:rPr>
          <w:rFonts w:eastAsia="Times New Roman" w:cs="Times New Roman"/>
          <w:szCs w:val="24"/>
        </w:rPr>
        <w:t xml:space="preserve"> </w:t>
      </w:r>
      <w:r>
        <w:rPr>
          <w:rFonts w:eastAsia="Times New Roman" w:cs="Times New Roman"/>
          <w:szCs w:val="24"/>
        </w:rPr>
        <w:t>γενικότερης</w:t>
      </w:r>
      <w:r>
        <w:rPr>
          <w:rFonts w:eastAsia="Times New Roman" w:cs="Times New Roman"/>
          <w:szCs w:val="24"/>
        </w:rPr>
        <w:t xml:space="preserve"> </w:t>
      </w:r>
      <w:r>
        <w:rPr>
          <w:rFonts w:eastAsia="Times New Roman" w:cs="Times New Roman"/>
          <w:szCs w:val="24"/>
        </w:rPr>
        <w:t>κατεύθυνσης</w:t>
      </w:r>
      <w:r>
        <w:rPr>
          <w:rFonts w:eastAsia="Times New Roman" w:cs="Times New Roman"/>
          <w:szCs w:val="24"/>
        </w:rPr>
        <w:t xml:space="preserve"> </w:t>
      </w:r>
      <w:r>
        <w:rPr>
          <w:rFonts w:eastAsia="Times New Roman" w:cs="Times New Roman"/>
          <w:szCs w:val="24"/>
        </w:rPr>
        <w:t>ζητημάτων</w:t>
      </w:r>
      <w:r>
        <w:rPr>
          <w:rFonts w:eastAsia="Times New Roman" w:cs="Times New Roman"/>
          <w:szCs w:val="24"/>
        </w:rPr>
        <w:t xml:space="preserve"> </w:t>
      </w:r>
      <w:r>
        <w:rPr>
          <w:rFonts w:eastAsia="Times New Roman" w:cs="Times New Roman"/>
          <w:szCs w:val="24"/>
        </w:rPr>
        <w:t>έθεσα</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proofErr w:type="spellStart"/>
      <w:r>
        <w:rPr>
          <w:rFonts w:eastAsia="Times New Roman" w:cs="Times New Roman"/>
          <w:szCs w:val="24"/>
        </w:rPr>
        <w:t>πρωτομιλία</w:t>
      </w:r>
      <w:proofErr w:type="spellEnd"/>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προχωρώ</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πιο</w:t>
      </w:r>
      <w:r>
        <w:rPr>
          <w:rFonts w:eastAsia="Times New Roman" w:cs="Times New Roman"/>
          <w:szCs w:val="24"/>
        </w:rPr>
        <w:t xml:space="preserve"> </w:t>
      </w:r>
      <w:r>
        <w:rPr>
          <w:rFonts w:eastAsia="Times New Roman" w:cs="Times New Roman"/>
          <w:szCs w:val="24"/>
        </w:rPr>
        <w:t>εξειδικευμένα.</w:t>
      </w:r>
      <w:r>
        <w:rPr>
          <w:rFonts w:eastAsia="Times New Roman" w:cs="Times New Roman"/>
          <w:szCs w:val="24"/>
        </w:rPr>
        <w:t xml:space="preserve"> </w:t>
      </w:r>
      <w:r>
        <w:rPr>
          <w:rFonts w:eastAsia="Times New Roman" w:cs="Times New Roman"/>
          <w:szCs w:val="24"/>
        </w:rPr>
        <w:t>Πράγματι,</w:t>
      </w:r>
      <w:r>
        <w:rPr>
          <w:rFonts w:eastAsia="Times New Roman" w:cs="Times New Roman"/>
          <w:szCs w:val="24"/>
        </w:rPr>
        <w:t xml:space="preserve"> </w:t>
      </w:r>
      <w:r>
        <w:rPr>
          <w:rFonts w:eastAsia="Times New Roman" w:cs="Times New Roman"/>
          <w:szCs w:val="24"/>
        </w:rPr>
        <w:t>μιλάμε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χίλιους</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w:t>
      </w:r>
      <w:r>
        <w:rPr>
          <w:rFonts w:eastAsia="Times New Roman" w:cs="Times New Roman"/>
          <w:szCs w:val="24"/>
        </w:rPr>
        <w:t>είκοσι</w:t>
      </w:r>
      <w:r>
        <w:rPr>
          <w:rFonts w:eastAsia="Times New Roman" w:cs="Times New Roman"/>
          <w:szCs w:val="24"/>
        </w:rPr>
        <w:t xml:space="preserve"> </w:t>
      </w:r>
      <w:r>
        <w:rPr>
          <w:rFonts w:eastAsia="Times New Roman" w:cs="Times New Roman"/>
          <w:szCs w:val="24"/>
        </w:rPr>
        <w:lastRenderedPageBreak/>
        <w:t>τρεις</w:t>
      </w:r>
      <w:r>
        <w:rPr>
          <w:rFonts w:eastAsia="Times New Roman" w:cs="Times New Roman"/>
          <w:szCs w:val="24"/>
        </w:rPr>
        <w:t xml:space="preserve"> </w:t>
      </w:r>
      <w:r>
        <w:rPr>
          <w:rFonts w:eastAsia="Times New Roman" w:cs="Times New Roman"/>
          <w:szCs w:val="24"/>
        </w:rPr>
        <w:t>εργαζομένους</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Οργανισμό</w:t>
      </w:r>
      <w:r>
        <w:rPr>
          <w:rFonts w:eastAsia="Times New Roman" w:cs="Times New Roman"/>
          <w:szCs w:val="24"/>
        </w:rPr>
        <w:t xml:space="preserve"> </w:t>
      </w:r>
      <w:r>
        <w:rPr>
          <w:rFonts w:eastAsia="Times New Roman" w:cs="Times New Roman"/>
          <w:szCs w:val="24"/>
        </w:rPr>
        <w:t>Λιμένα</w:t>
      </w:r>
      <w:r>
        <w:rPr>
          <w:rFonts w:eastAsia="Times New Roman" w:cs="Times New Roman"/>
          <w:szCs w:val="24"/>
        </w:rPr>
        <w:t xml:space="preserve"> </w:t>
      </w:r>
      <w:r>
        <w:rPr>
          <w:rFonts w:eastAsia="Times New Roman" w:cs="Times New Roman"/>
          <w:szCs w:val="24"/>
        </w:rPr>
        <w:t>Πειραιά,</w:t>
      </w:r>
      <w:r>
        <w:rPr>
          <w:rFonts w:eastAsia="Times New Roman" w:cs="Times New Roman"/>
          <w:szCs w:val="24"/>
        </w:rPr>
        <w:t xml:space="preserve"> </w:t>
      </w:r>
      <w:r>
        <w:rPr>
          <w:rFonts w:eastAsia="Times New Roman" w:cs="Times New Roman"/>
          <w:szCs w:val="24"/>
        </w:rPr>
        <w:t>υπαλλήλους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λιμενεργάτες</w:t>
      </w:r>
      <w:r>
        <w:rPr>
          <w:rFonts w:eastAsia="Times New Roman" w:cs="Times New Roman"/>
          <w:szCs w:val="24"/>
        </w:rPr>
        <w:t xml:space="preserve"> </w:t>
      </w:r>
      <w:r>
        <w:rPr>
          <w:rFonts w:eastAsia="Times New Roman" w:cs="Times New Roman"/>
          <w:szCs w:val="24"/>
        </w:rPr>
        <w:t>διαφόρων</w:t>
      </w:r>
      <w:r>
        <w:rPr>
          <w:rFonts w:eastAsia="Times New Roman" w:cs="Times New Roman"/>
          <w:szCs w:val="24"/>
        </w:rPr>
        <w:t xml:space="preserve"> </w:t>
      </w:r>
      <w:r>
        <w:rPr>
          <w:rFonts w:eastAsia="Times New Roman" w:cs="Times New Roman"/>
          <w:szCs w:val="24"/>
        </w:rPr>
        <w:t>ειδικοτήτων.</w:t>
      </w:r>
      <w:r>
        <w:rPr>
          <w:rFonts w:eastAsia="Times New Roman" w:cs="Times New Roman"/>
          <w:szCs w:val="24"/>
        </w:rPr>
        <w:t xml:space="preserve"> </w:t>
      </w:r>
    </w:p>
    <w:p w14:paraId="076E7D0F"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στιγμή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αυτονόητα,</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εύκολα,</w:t>
      </w:r>
      <w:r>
        <w:rPr>
          <w:rFonts w:eastAsia="Times New Roman" w:cs="Times New Roman"/>
          <w:szCs w:val="24"/>
        </w:rPr>
        <w:t xml:space="preserve"> </w:t>
      </w:r>
      <w:r>
        <w:rPr>
          <w:rFonts w:eastAsia="Times New Roman" w:cs="Times New Roman"/>
          <w:szCs w:val="24"/>
        </w:rPr>
        <w:t>χάρις</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προσπάθειες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ΟΜΥΛΕ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Ένωσης</w:t>
      </w:r>
      <w:r>
        <w:rPr>
          <w:rFonts w:eastAsia="Times New Roman" w:cs="Times New Roman"/>
          <w:szCs w:val="24"/>
        </w:rPr>
        <w:t xml:space="preserve"> </w:t>
      </w:r>
      <w:r>
        <w:rPr>
          <w:rFonts w:eastAsia="Times New Roman" w:cs="Times New Roman"/>
          <w:szCs w:val="24"/>
        </w:rPr>
        <w:t>Λιμενεργατών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ιοίκησης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ΟΛΠ</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Κυβέρνησης,</w:t>
      </w:r>
      <w:r>
        <w:rPr>
          <w:rFonts w:eastAsia="Times New Roman" w:cs="Times New Roman"/>
          <w:szCs w:val="24"/>
        </w:rPr>
        <w:t xml:space="preserve"> </w:t>
      </w:r>
      <w:r>
        <w:rPr>
          <w:rFonts w:eastAsia="Times New Roman" w:cs="Times New Roman"/>
          <w:szCs w:val="24"/>
        </w:rPr>
        <w:t>επετεύχθη</w:t>
      </w:r>
      <w:r>
        <w:rPr>
          <w:rFonts w:eastAsia="Times New Roman" w:cs="Times New Roman"/>
          <w:szCs w:val="24"/>
        </w:rPr>
        <w:t xml:space="preserve"> </w:t>
      </w:r>
      <w:r>
        <w:rPr>
          <w:rFonts w:eastAsia="Times New Roman" w:cs="Times New Roman"/>
          <w:szCs w:val="24"/>
        </w:rPr>
        <w:t>πρόσφατα,</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2015,</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τέλη</w:t>
      </w:r>
      <w:r>
        <w:rPr>
          <w:rFonts w:eastAsia="Times New Roman" w:cs="Times New Roman"/>
          <w:szCs w:val="24"/>
        </w:rPr>
        <w:t xml:space="preserve"> </w:t>
      </w:r>
      <w:r>
        <w:rPr>
          <w:rFonts w:eastAsia="Times New Roman" w:cs="Times New Roman"/>
          <w:szCs w:val="24"/>
        </w:rPr>
        <w:t>Ιουνίου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2015,</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ανανέωση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διετούς</w:t>
      </w:r>
      <w:r>
        <w:rPr>
          <w:rFonts w:eastAsia="Times New Roman" w:cs="Times New Roman"/>
          <w:szCs w:val="24"/>
        </w:rPr>
        <w:t xml:space="preserve"> </w:t>
      </w:r>
      <w:r>
        <w:rPr>
          <w:rFonts w:eastAsia="Times New Roman" w:cs="Times New Roman"/>
          <w:szCs w:val="24"/>
        </w:rPr>
        <w:t>συλλογικής</w:t>
      </w:r>
      <w:r>
        <w:rPr>
          <w:rFonts w:eastAsia="Times New Roman" w:cs="Times New Roman"/>
          <w:szCs w:val="24"/>
        </w:rPr>
        <w:t xml:space="preserve"> </w:t>
      </w:r>
      <w:r>
        <w:rPr>
          <w:rFonts w:eastAsia="Times New Roman" w:cs="Times New Roman"/>
          <w:szCs w:val="24"/>
        </w:rPr>
        <w:t>σύμβασης</w:t>
      </w:r>
      <w:r>
        <w:rPr>
          <w:rFonts w:eastAsia="Times New Roman" w:cs="Times New Roman"/>
          <w:szCs w:val="24"/>
        </w:rPr>
        <w:t xml:space="preserve"> </w:t>
      </w:r>
      <w:r>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Κάποιοι</w:t>
      </w:r>
      <w:r>
        <w:rPr>
          <w:rFonts w:eastAsia="Times New Roman" w:cs="Times New Roman"/>
          <w:szCs w:val="24"/>
        </w:rPr>
        <w:t xml:space="preserve"> </w:t>
      </w:r>
      <w:r>
        <w:rPr>
          <w:rFonts w:eastAsia="Times New Roman" w:cs="Times New Roman"/>
          <w:szCs w:val="24"/>
        </w:rPr>
        <w:t>εκείνη</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περίοδο</w:t>
      </w:r>
      <w:r>
        <w:rPr>
          <w:rFonts w:eastAsia="Times New Roman" w:cs="Times New Roman"/>
          <w:szCs w:val="24"/>
        </w:rPr>
        <w:t xml:space="preserve"> </w:t>
      </w:r>
      <w:r>
        <w:rPr>
          <w:rFonts w:eastAsia="Times New Roman" w:cs="Times New Roman"/>
          <w:szCs w:val="24"/>
        </w:rPr>
        <w:t>θέλησαν</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αποτρέψουν.</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κυβερνητική</w:t>
      </w:r>
      <w:r>
        <w:rPr>
          <w:rFonts w:eastAsia="Times New Roman" w:cs="Times New Roman"/>
          <w:szCs w:val="24"/>
        </w:rPr>
        <w:t xml:space="preserve"> </w:t>
      </w:r>
      <w:r>
        <w:rPr>
          <w:rFonts w:eastAsia="Times New Roman" w:cs="Times New Roman"/>
          <w:szCs w:val="24"/>
        </w:rPr>
        <w:t>παρέμβαση</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καίριας</w:t>
      </w:r>
      <w:r>
        <w:rPr>
          <w:rFonts w:eastAsia="Times New Roman" w:cs="Times New Roman"/>
          <w:szCs w:val="24"/>
        </w:rPr>
        <w:t xml:space="preserve"> </w:t>
      </w:r>
      <w:r>
        <w:rPr>
          <w:rFonts w:eastAsia="Times New Roman" w:cs="Times New Roman"/>
          <w:szCs w:val="24"/>
        </w:rPr>
        <w:t>σημασίας,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όπλα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είχε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φυσικά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διεκδίκηση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εργαζομένων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θετική</w:t>
      </w:r>
      <w:r>
        <w:rPr>
          <w:rFonts w:eastAsia="Times New Roman" w:cs="Times New Roman"/>
          <w:szCs w:val="24"/>
        </w:rPr>
        <w:t xml:space="preserve"> </w:t>
      </w:r>
      <w:r>
        <w:rPr>
          <w:rFonts w:eastAsia="Times New Roman" w:cs="Times New Roman"/>
          <w:szCs w:val="24"/>
        </w:rPr>
        <w:t>στάση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ιοίκησης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ΟΛΠ.</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στιγμή</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ισχύ</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χρόνια,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διεκδίκηση</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ανανεωθεί</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lastRenderedPageBreak/>
        <w:t>επόμενο</w:t>
      </w:r>
      <w:r>
        <w:rPr>
          <w:rFonts w:eastAsia="Times New Roman" w:cs="Times New Roman"/>
          <w:szCs w:val="24"/>
        </w:rPr>
        <w:t xml:space="preserve"> </w:t>
      </w:r>
      <w:r>
        <w:rPr>
          <w:rFonts w:eastAsia="Times New Roman" w:cs="Times New Roman"/>
          <w:szCs w:val="24"/>
        </w:rPr>
        <w:t>διάστημα,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διετής</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συλλογική</w:t>
      </w:r>
      <w:r>
        <w:rPr>
          <w:rFonts w:eastAsia="Times New Roman" w:cs="Times New Roman"/>
          <w:szCs w:val="24"/>
        </w:rPr>
        <w:t xml:space="preserve"> </w:t>
      </w:r>
      <w:r>
        <w:rPr>
          <w:rFonts w:eastAsia="Times New Roman" w:cs="Times New Roman"/>
          <w:szCs w:val="24"/>
        </w:rPr>
        <w:t>σύμβαση</w:t>
      </w:r>
      <w:r>
        <w:rPr>
          <w:rFonts w:eastAsia="Times New Roman" w:cs="Times New Roman"/>
          <w:szCs w:val="24"/>
        </w:rPr>
        <w:t xml:space="preserve"> </w:t>
      </w:r>
      <w:r>
        <w:rPr>
          <w:rFonts w:eastAsia="Times New Roman" w:cs="Times New Roman"/>
          <w:szCs w:val="24"/>
        </w:rPr>
        <w:t>εργασίας.</w:t>
      </w:r>
      <w:r>
        <w:rPr>
          <w:rFonts w:eastAsia="Times New Roman" w:cs="Times New Roman"/>
          <w:szCs w:val="24"/>
        </w:rPr>
        <w:t xml:space="preserve"> </w:t>
      </w:r>
    </w:p>
    <w:p w14:paraId="076E7D10"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βέβαιο</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λιμάνι</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λειτουργήσει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κανόνες</w:t>
      </w:r>
      <w:r>
        <w:rPr>
          <w:rFonts w:eastAsia="Times New Roman" w:cs="Times New Roman"/>
          <w:szCs w:val="24"/>
        </w:rPr>
        <w:t xml:space="preserve"> </w:t>
      </w:r>
      <w:r>
        <w:rPr>
          <w:rFonts w:eastAsia="Times New Roman" w:cs="Times New Roman"/>
          <w:szCs w:val="24"/>
        </w:rPr>
        <w:t>αντίστοιχους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τουλάχιστον</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ευρωπαϊκό</w:t>
      </w:r>
      <w:r>
        <w:rPr>
          <w:rFonts w:eastAsia="Times New Roman" w:cs="Times New Roman"/>
          <w:szCs w:val="24"/>
        </w:rPr>
        <w:t xml:space="preserve"> </w:t>
      </w:r>
      <w:r>
        <w:rPr>
          <w:rFonts w:eastAsia="Times New Roman" w:cs="Times New Roman"/>
          <w:szCs w:val="24"/>
        </w:rPr>
        <w:t>κεκτημένο</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εργασιακά.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ευρωπαϊκό</w:t>
      </w:r>
      <w:r>
        <w:rPr>
          <w:rFonts w:eastAsia="Times New Roman" w:cs="Times New Roman"/>
          <w:szCs w:val="24"/>
        </w:rPr>
        <w:t xml:space="preserve"> </w:t>
      </w:r>
      <w:r>
        <w:rPr>
          <w:rFonts w:eastAsia="Times New Roman" w:cs="Times New Roman"/>
          <w:szCs w:val="24"/>
        </w:rPr>
        <w:t>κεκτημένο</w:t>
      </w:r>
      <w:r>
        <w:rPr>
          <w:rFonts w:eastAsia="Times New Roman" w:cs="Times New Roman"/>
          <w:szCs w:val="24"/>
        </w:rPr>
        <w:t xml:space="preserve"> </w:t>
      </w:r>
      <w:r>
        <w:rPr>
          <w:rFonts w:eastAsia="Times New Roman" w:cs="Times New Roman"/>
          <w:szCs w:val="24"/>
        </w:rPr>
        <w:t>απαιτεί</w:t>
      </w:r>
      <w:r>
        <w:rPr>
          <w:rFonts w:eastAsia="Times New Roman" w:cs="Times New Roman"/>
          <w:szCs w:val="24"/>
        </w:rPr>
        <w:t xml:space="preserve"> </w:t>
      </w:r>
      <w:r>
        <w:rPr>
          <w:rFonts w:eastAsia="Times New Roman" w:cs="Times New Roman"/>
          <w:szCs w:val="24"/>
        </w:rPr>
        <w:t>πιστοποίηση</w:t>
      </w:r>
      <w:r>
        <w:rPr>
          <w:rFonts w:eastAsia="Times New Roman" w:cs="Times New Roman"/>
          <w:szCs w:val="24"/>
        </w:rPr>
        <w:t xml:space="preserve"> </w:t>
      </w:r>
      <w:r>
        <w:rPr>
          <w:rFonts w:eastAsia="Times New Roman" w:cs="Times New Roman"/>
          <w:szCs w:val="24"/>
        </w:rPr>
        <w:t>δεξαμενής</w:t>
      </w:r>
      <w:r>
        <w:rPr>
          <w:rFonts w:eastAsia="Times New Roman" w:cs="Times New Roman"/>
          <w:szCs w:val="24"/>
        </w:rPr>
        <w:t xml:space="preserve"> </w:t>
      </w:r>
      <w:r>
        <w:rPr>
          <w:rFonts w:eastAsia="Times New Roman" w:cs="Times New Roman"/>
          <w:szCs w:val="24"/>
        </w:rPr>
        <w:t>εργαζομένων,</w:t>
      </w:r>
      <w:r>
        <w:rPr>
          <w:rFonts w:eastAsia="Times New Roman" w:cs="Times New Roman"/>
          <w:szCs w:val="24"/>
        </w:rPr>
        <w:t xml:space="preserve"> </w:t>
      </w:r>
      <w:r>
        <w:rPr>
          <w:rFonts w:eastAsia="Times New Roman" w:cs="Times New Roman"/>
          <w:szCs w:val="24"/>
        </w:rPr>
        <w:t>απαιτεί</w:t>
      </w:r>
      <w:r>
        <w:rPr>
          <w:rFonts w:eastAsia="Times New Roman" w:cs="Times New Roman"/>
          <w:szCs w:val="24"/>
        </w:rPr>
        <w:t xml:space="preserve"> </w:t>
      </w:r>
      <w:r>
        <w:rPr>
          <w:rFonts w:eastAsia="Times New Roman" w:cs="Times New Roman"/>
          <w:szCs w:val="24"/>
        </w:rPr>
        <w:t>συγκεκριμένους</w:t>
      </w:r>
      <w:r>
        <w:rPr>
          <w:rFonts w:eastAsia="Times New Roman" w:cs="Times New Roman"/>
          <w:szCs w:val="24"/>
        </w:rPr>
        <w:t xml:space="preserve"> </w:t>
      </w:r>
      <w:r>
        <w:rPr>
          <w:rFonts w:eastAsia="Times New Roman" w:cs="Times New Roman"/>
          <w:szCs w:val="24"/>
        </w:rPr>
        <w:t>όρους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συνθήκες</w:t>
      </w:r>
      <w:r>
        <w:rPr>
          <w:rFonts w:eastAsia="Times New Roman" w:cs="Times New Roman"/>
          <w:szCs w:val="24"/>
        </w:rPr>
        <w:t xml:space="preserve"> </w:t>
      </w:r>
      <w:r>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απαιτεί</w:t>
      </w:r>
      <w:r>
        <w:rPr>
          <w:rFonts w:eastAsia="Times New Roman" w:cs="Times New Roman"/>
          <w:szCs w:val="24"/>
        </w:rPr>
        <w:t xml:space="preserve"> </w:t>
      </w:r>
      <w:r>
        <w:rPr>
          <w:rFonts w:eastAsia="Times New Roman" w:cs="Times New Roman"/>
          <w:szCs w:val="24"/>
        </w:rPr>
        <w:t>συλλογικές</w:t>
      </w:r>
      <w:r>
        <w:rPr>
          <w:rFonts w:eastAsia="Times New Roman" w:cs="Times New Roman"/>
          <w:szCs w:val="24"/>
        </w:rPr>
        <w:t xml:space="preserve"> </w:t>
      </w:r>
      <w:r>
        <w:rPr>
          <w:rFonts w:eastAsia="Times New Roman" w:cs="Times New Roman"/>
          <w:szCs w:val="24"/>
        </w:rPr>
        <w:t>συμβάσεις</w:t>
      </w:r>
      <w:r>
        <w:rPr>
          <w:rFonts w:eastAsia="Times New Roman" w:cs="Times New Roman"/>
          <w:szCs w:val="24"/>
        </w:rPr>
        <w:t xml:space="preserve"> </w:t>
      </w:r>
      <w:r>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υπόλοιπα.</w:t>
      </w:r>
    </w:p>
    <w:p w14:paraId="076E7D11"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Στη</w:t>
      </w:r>
      <w:r>
        <w:rPr>
          <w:rFonts w:eastAsia="Times New Roman" w:cs="Times New Roman"/>
          <w:szCs w:val="24"/>
        </w:rPr>
        <w:t xml:space="preserve"> </w:t>
      </w:r>
      <w:r>
        <w:rPr>
          <w:rFonts w:eastAsia="Times New Roman" w:cs="Times New Roman"/>
          <w:szCs w:val="24"/>
        </w:rPr>
        <w:t>σύμβαση</w:t>
      </w:r>
      <w:r>
        <w:rPr>
          <w:rFonts w:eastAsia="Times New Roman" w:cs="Times New Roman"/>
          <w:szCs w:val="24"/>
        </w:rPr>
        <w:t xml:space="preserve"> </w:t>
      </w:r>
      <w:r>
        <w:rPr>
          <w:rFonts w:eastAsia="Times New Roman" w:cs="Times New Roman"/>
          <w:szCs w:val="24"/>
        </w:rPr>
        <w:t>παραχώρησης,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επεξεργάστηκε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ΤΑΙΠΕΔ</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ανάρτησε</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ηλεκτρονική</w:t>
      </w:r>
      <w:r>
        <w:rPr>
          <w:rFonts w:eastAsia="Times New Roman" w:cs="Times New Roman"/>
          <w:szCs w:val="24"/>
        </w:rPr>
        <w:t xml:space="preserve"> </w:t>
      </w:r>
      <w:r>
        <w:rPr>
          <w:rFonts w:eastAsia="Times New Roman" w:cs="Times New Roman"/>
          <w:szCs w:val="24"/>
        </w:rPr>
        <w:t>πλατφόρμα,</w:t>
      </w:r>
      <w:r>
        <w:rPr>
          <w:rFonts w:eastAsia="Times New Roman" w:cs="Times New Roman"/>
          <w:szCs w:val="24"/>
        </w:rPr>
        <w:t xml:space="preserve"> </w:t>
      </w:r>
      <w:r>
        <w:rPr>
          <w:rFonts w:eastAsia="Times New Roman" w:cs="Times New Roman"/>
          <w:szCs w:val="24"/>
        </w:rPr>
        <w:t>βάσει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lastRenderedPageBreak/>
        <w:t>οποίας</w:t>
      </w:r>
      <w:r>
        <w:rPr>
          <w:rFonts w:eastAsia="Times New Roman" w:cs="Times New Roman"/>
          <w:szCs w:val="24"/>
        </w:rPr>
        <w:t xml:space="preserve"> </w:t>
      </w:r>
      <w:r>
        <w:rPr>
          <w:rFonts w:eastAsia="Times New Roman" w:cs="Times New Roman"/>
          <w:szCs w:val="24"/>
        </w:rPr>
        <w:t>έγινε</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διαγωνιστική</w:t>
      </w:r>
      <w:r>
        <w:rPr>
          <w:rFonts w:eastAsia="Times New Roman" w:cs="Times New Roman"/>
          <w:szCs w:val="24"/>
        </w:rPr>
        <w:t xml:space="preserve"> </w:t>
      </w:r>
      <w:r>
        <w:rPr>
          <w:rFonts w:eastAsia="Times New Roman" w:cs="Times New Roman"/>
          <w:szCs w:val="24"/>
        </w:rPr>
        <w:t>διαδικασία</w:t>
      </w:r>
      <w:r>
        <w:rPr>
          <w:rFonts w:eastAsia="Times New Roman" w:cs="Times New Roman"/>
          <w:szCs w:val="24"/>
        </w:rPr>
        <w:t xml:space="preserve"> </w:t>
      </w:r>
      <w:r>
        <w:rPr>
          <w:rFonts w:eastAsia="Times New Roman" w:cs="Times New Roman"/>
          <w:szCs w:val="24"/>
        </w:rPr>
        <w:t>αναφέρεται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σύμβαση</w:t>
      </w:r>
      <w:r>
        <w:rPr>
          <w:rFonts w:eastAsia="Times New Roman" w:cs="Times New Roman"/>
          <w:szCs w:val="24"/>
        </w:rPr>
        <w:t xml:space="preserve"> </w:t>
      </w:r>
      <w:r>
        <w:rPr>
          <w:rFonts w:eastAsia="Times New Roman" w:cs="Times New Roman"/>
          <w:szCs w:val="24"/>
        </w:rPr>
        <w:t>παραχώρησης</w:t>
      </w:r>
      <w:r>
        <w:rPr>
          <w:rFonts w:eastAsia="Times New Roman" w:cs="Times New Roman"/>
          <w:szCs w:val="24"/>
        </w:rPr>
        <w:t xml:space="preserve"> </w:t>
      </w:r>
      <w:r>
        <w:rPr>
          <w:rFonts w:eastAsia="Times New Roman" w:cs="Times New Roman"/>
          <w:szCs w:val="24"/>
        </w:rPr>
        <w:t>τότε</w:t>
      </w:r>
      <w:r>
        <w:rPr>
          <w:rFonts w:eastAsia="Times New Roman" w:cs="Times New Roman"/>
          <w:szCs w:val="24"/>
        </w:rPr>
        <w:t xml:space="preserve"> </w:t>
      </w:r>
      <w:r>
        <w:rPr>
          <w:rFonts w:eastAsia="Times New Roman" w:cs="Times New Roman"/>
          <w:szCs w:val="24"/>
        </w:rPr>
        <w:t>συντάχθηκε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συνεχεία,</w:t>
      </w:r>
      <w:r>
        <w:rPr>
          <w:rFonts w:eastAsia="Times New Roman" w:cs="Times New Roman"/>
          <w:szCs w:val="24"/>
        </w:rPr>
        <w:t xml:space="preserve"> </w:t>
      </w:r>
      <w:r>
        <w:rPr>
          <w:rFonts w:eastAsia="Times New Roman" w:cs="Times New Roman"/>
          <w:szCs w:val="24"/>
        </w:rPr>
        <w:t>έγινε</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διαγωνισμός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στιγμή</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προτιμώμενος</w:t>
      </w:r>
      <w:r>
        <w:rPr>
          <w:rFonts w:eastAsia="Times New Roman" w:cs="Times New Roman"/>
          <w:szCs w:val="24"/>
        </w:rPr>
        <w:t xml:space="preserve"> </w:t>
      </w:r>
      <w:r>
        <w:rPr>
          <w:rFonts w:eastAsia="Times New Roman" w:cs="Times New Roman"/>
          <w:szCs w:val="24"/>
        </w:rPr>
        <w:t>επενδυτής-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περίπτωση</w:t>
      </w:r>
      <w:r>
        <w:rPr>
          <w:rFonts w:eastAsia="Times New Roman" w:cs="Times New Roman"/>
          <w:szCs w:val="24"/>
        </w:rPr>
        <w:t xml:space="preserve"> </w:t>
      </w:r>
      <w:r>
        <w:rPr>
          <w:rFonts w:eastAsia="Times New Roman" w:cs="Times New Roman"/>
          <w:szCs w:val="24"/>
        </w:rPr>
        <w:t>προβλέπεται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όλες</w:t>
      </w:r>
      <w:r>
        <w:rPr>
          <w:rFonts w:eastAsia="Times New Roman" w:cs="Times New Roman"/>
          <w:szCs w:val="24"/>
        </w:rPr>
        <w:t xml:space="preserve"> </w:t>
      </w:r>
      <w:r>
        <w:rPr>
          <w:rFonts w:eastAsia="Times New Roman" w:cs="Times New Roman"/>
          <w:szCs w:val="24"/>
        </w:rPr>
        <w:t>ανεξαιρέτως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διατάξεις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απαιτήσεις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εφαρμοστέων</w:t>
      </w:r>
      <w:r>
        <w:rPr>
          <w:rFonts w:eastAsia="Times New Roman" w:cs="Times New Roman"/>
          <w:szCs w:val="24"/>
        </w:rPr>
        <w:t xml:space="preserve"> </w:t>
      </w:r>
      <w:r>
        <w:rPr>
          <w:rFonts w:eastAsia="Times New Roman" w:cs="Times New Roman"/>
          <w:szCs w:val="24"/>
        </w:rPr>
        <w:t>νόμων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κανονισμών</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απασχόληση</w:t>
      </w:r>
      <w:r>
        <w:rPr>
          <w:rFonts w:eastAsia="Times New Roman" w:cs="Times New Roman"/>
          <w:szCs w:val="24"/>
        </w:rPr>
        <w:t xml:space="preserve"> </w:t>
      </w:r>
      <w:r>
        <w:rPr>
          <w:rFonts w:eastAsia="Times New Roman" w:cs="Times New Roman"/>
          <w:szCs w:val="24"/>
        </w:rPr>
        <w:t>υποχρεώνουν</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επενδυτή</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συμμορφώνεται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αυτές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συλλογικές</w:t>
      </w:r>
      <w:r>
        <w:rPr>
          <w:rFonts w:eastAsia="Times New Roman" w:cs="Times New Roman"/>
          <w:szCs w:val="24"/>
        </w:rPr>
        <w:t xml:space="preserve"> </w:t>
      </w:r>
      <w:r>
        <w:rPr>
          <w:rFonts w:eastAsia="Times New Roman" w:cs="Times New Roman"/>
          <w:szCs w:val="24"/>
        </w:rPr>
        <w:t>συμβάσεις</w:t>
      </w:r>
      <w:r>
        <w:rPr>
          <w:rFonts w:eastAsia="Times New Roman" w:cs="Times New Roman"/>
          <w:szCs w:val="24"/>
        </w:rPr>
        <w:t xml:space="preserve"> </w:t>
      </w:r>
      <w:r>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εργασιακές</w:t>
      </w:r>
      <w:r>
        <w:rPr>
          <w:rFonts w:eastAsia="Times New Roman" w:cs="Times New Roman"/>
          <w:szCs w:val="24"/>
        </w:rPr>
        <w:t xml:space="preserve"> </w:t>
      </w:r>
      <w:r>
        <w:rPr>
          <w:rFonts w:eastAsia="Times New Roman" w:cs="Times New Roman"/>
          <w:szCs w:val="24"/>
        </w:rPr>
        <w:t>σχέσεις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μεριμνά</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διασφ</w:t>
      </w:r>
      <w:r>
        <w:rPr>
          <w:rFonts w:eastAsia="Times New Roman" w:cs="Times New Roman"/>
          <w:szCs w:val="24"/>
        </w:rPr>
        <w:t>άλιση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νομοθεσίας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απαιτούμενων</w:t>
      </w:r>
      <w:r>
        <w:rPr>
          <w:rFonts w:eastAsia="Times New Roman" w:cs="Times New Roman"/>
          <w:szCs w:val="24"/>
        </w:rPr>
        <w:t xml:space="preserve"> </w:t>
      </w:r>
      <w:r>
        <w:rPr>
          <w:rFonts w:eastAsia="Times New Roman" w:cs="Times New Roman"/>
          <w:szCs w:val="24"/>
        </w:rPr>
        <w:t>προτύπων</w:t>
      </w:r>
      <w:r>
        <w:rPr>
          <w:rFonts w:eastAsia="Times New Roman" w:cs="Times New Roman"/>
          <w:szCs w:val="24"/>
        </w:rPr>
        <w:t xml:space="preserve"> </w:t>
      </w:r>
      <w:r>
        <w:rPr>
          <w:rFonts w:eastAsia="Times New Roman" w:cs="Times New Roman"/>
          <w:szCs w:val="24"/>
        </w:rPr>
        <w:t>διαφύλαξης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ασφάλειας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χώρο</w:t>
      </w:r>
      <w:r>
        <w:rPr>
          <w:rFonts w:eastAsia="Times New Roman" w:cs="Times New Roman"/>
          <w:szCs w:val="24"/>
        </w:rPr>
        <w:t xml:space="preserve"> </w:t>
      </w:r>
      <w:r>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ΟΛΠ.</w:t>
      </w:r>
      <w:r>
        <w:rPr>
          <w:rFonts w:eastAsia="Times New Roman" w:cs="Times New Roman"/>
          <w:szCs w:val="24"/>
        </w:rPr>
        <w:t xml:space="preserve"> </w:t>
      </w:r>
    </w:p>
    <w:p w14:paraId="076E7D12"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Συμφωνώ</w:t>
      </w:r>
      <w:r>
        <w:rPr>
          <w:rFonts w:eastAsia="Times New Roman" w:cs="Times New Roman"/>
          <w:szCs w:val="24"/>
        </w:rPr>
        <w:t xml:space="preserve"> </w:t>
      </w:r>
      <w:r>
        <w:rPr>
          <w:rFonts w:eastAsia="Times New Roman" w:cs="Times New Roman"/>
          <w:szCs w:val="24"/>
        </w:rPr>
        <w:t>μαζί</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ακόμα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πιο</w:t>
      </w:r>
      <w:r>
        <w:rPr>
          <w:rFonts w:eastAsia="Times New Roman" w:cs="Times New Roman"/>
          <w:szCs w:val="24"/>
        </w:rPr>
        <w:t xml:space="preserve"> </w:t>
      </w:r>
      <w:r>
        <w:rPr>
          <w:rFonts w:eastAsia="Times New Roman" w:cs="Times New Roman"/>
          <w:szCs w:val="24"/>
        </w:rPr>
        <w:t>καλές</w:t>
      </w:r>
      <w:r>
        <w:rPr>
          <w:rFonts w:eastAsia="Times New Roman" w:cs="Times New Roman"/>
          <w:szCs w:val="24"/>
        </w:rPr>
        <w:t xml:space="preserve"> </w:t>
      </w:r>
      <w:r>
        <w:rPr>
          <w:rFonts w:eastAsia="Times New Roman" w:cs="Times New Roman"/>
          <w:szCs w:val="24"/>
        </w:rPr>
        <w:t>διατυπώσεις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δεσμευτικό,</w:t>
      </w:r>
      <w:r>
        <w:rPr>
          <w:rFonts w:eastAsia="Times New Roman" w:cs="Times New Roman"/>
          <w:szCs w:val="24"/>
        </w:rPr>
        <w:t xml:space="preserve"> </w:t>
      </w:r>
      <w:r>
        <w:rPr>
          <w:rFonts w:eastAsia="Times New Roman" w:cs="Times New Roman"/>
          <w:szCs w:val="24"/>
        </w:rPr>
        <w:t>κατά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άλλα,</w:t>
      </w:r>
      <w:r>
        <w:rPr>
          <w:rFonts w:eastAsia="Times New Roman" w:cs="Times New Roman"/>
          <w:szCs w:val="24"/>
        </w:rPr>
        <w:t xml:space="preserve"> </w:t>
      </w:r>
      <w:r>
        <w:rPr>
          <w:rFonts w:eastAsia="Times New Roman" w:cs="Times New Roman"/>
          <w:szCs w:val="24"/>
        </w:rPr>
        <w:t>κείμενο</w:t>
      </w:r>
      <w:r>
        <w:rPr>
          <w:rFonts w:eastAsia="Times New Roman" w:cs="Times New Roman"/>
          <w:szCs w:val="24"/>
        </w:rPr>
        <w:t xml:space="preserve"> </w:t>
      </w:r>
      <w:r>
        <w:rPr>
          <w:rFonts w:eastAsia="Times New Roman" w:cs="Times New Roman"/>
          <w:szCs w:val="24"/>
        </w:rPr>
        <w:t>εξαρτώνται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εφαρμογή</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διατύπωση.</w:t>
      </w:r>
      <w:r>
        <w:rPr>
          <w:rFonts w:eastAsia="Times New Roman" w:cs="Times New Roman"/>
          <w:szCs w:val="24"/>
        </w:rPr>
        <w:t xml:space="preserve"> </w:t>
      </w:r>
      <w:r>
        <w:rPr>
          <w:rFonts w:eastAsia="Times New Roman" w:cs="Times New Roman"/>
          <w:szCs w:val="24"/>
        </w:rPr>
        <w:t>Έτσι,</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κατεύθυνση</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μεγάλη</w:t>
      </w:r>
      <w:r>
        <w:rPr>
          <w:rFonts w:eastAsia="Times New Roman" w:cs="Times New Roman"/>
          <w:szCs w:val="24"/>
        </w:rPr>
        <w:t xml:space="preserve"> </w:t>
      </w:r>
      <w:r>
        <w:rPr>
          <w:rFonts w:eastAsia="Times New Roman" w:cs="Times New Roman"/>
          <w:szCs w:val="24"/>
        </w:rPr>
        <w:t>σημασία</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κοινωνικός</w:t>
      </w:r>
      <w:r>
        <w:rPr>
          <w:rFonts w:eastAsia="Times New Roman" w:cs="Times New Roman"/>
          <w:szCs w:val="24"/>
        </w:rPr>
        <w:t xml:space="preserve"> </w:t>
      </w:r>
      <w:r>
        <w:rPr>
          <w:rFonts w:eastAsia="Times New Roman" w:cs="Times New Roman"/>
          <w:szCs w:val="24"/>
        </w:rPr>
        <w:t>συσχετισμός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εκεί</w:t>
      </w:r>
      <w:r>
        <w:rPr>
          <w:rFonts w:eastAsia="Times New Roman" w:cs="Times New Roman"/>
          <w:szCs w:val="24"/>
        </w:rPr>
        <w:t xml:space="preserve"> </w:t>
      </w:r>
      <w:r>
        <w:rPr>
          <w:rFonts w:eastAsia="Times New Roman" w:cs="Times New Roman"/>
          <w:szCs w:val="24"/>
        </w:rPr>
        <w:t>πάντα</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ανοιχτά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ζητήματα.</w:t>
      </w:r>
      <w:r>
        <w:rPr>
          <w:rFonts w:eastAsia="Times New Roman" w:cs="Times New Roman"/>
          <w:szCs w:val="24"/>
        </w:rPr>
        <w:t xml:space="preserve"> </w:t>
      </w: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προωθήσαμε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πετύχαμε</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διαπραγματεύσεις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εταίρους</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ίδρυση</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ημόσιας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ρχής</w:t>
      </w:r>
      <w:r>
        <w:rPr>
          <w:rFonts w:eastAsia="Times New Roman" w:cs="Times New Roman"/>
          <w:szCs w:val="24"/>
        </w:rPr>
        <w:t xml:space="preserve"> </w:t>
      </w:r>
      <w:r>
        <w:rPr>
          <w:rFonts w:eastAsia="Times New Roman" w:cs="Times New Roman"/>
          <w:szCs w:val="24"/>
        </w:rPr>
        <w:t>Λ</w:t>
      </w:r>
      <w:r>
        <w:rPr>
          <w:rFonts w:eastAsia="Times New Roman" w:cs="Times New Roman"/>
          <w:szCs w:val="24"/>
        </w:rPr>
        <w:t>ιμένα</w:t>
      </w:r>
      <w:r>
        <w:rPr>
          <w:rFonts w:eastAsia="Times New Roman" w:cs="Times New Roman"/>
          <w:szCs w:val="24"/>
        </w:rPr>
        <w:t xml:space="preserve"> </w:t>
      </w:r>
      <w:r>
        <w:rPr>
          <w:rFonts w:eastAsia="Times New Roman" w:cs="Times New Roman"/>
          <w:szCs w:val="24"/>
        </w:rPr>
        <w:t>Πειραιά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ήδη</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πρόταση</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σχέδιο</w:t>
      </w:r>
      <w:r>
        <w:rPr>
          <w:rFonts w:eastAsia="Times New Roman" w:cs="Times New Roman"/>
          <w:szCs w:val="24"/>
        </w:rPr>
        <w:t xml:space="preserve"> </w:t>
      </w:r>
      <w:r>
        <w:rPr>
          <w:rFonts w:eastAsia="Times New Roman" w:cs="Times New Roman"/>
          <w:szCs w:val="24"/>
        </w:rPr>
        <w:t>νόμου</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έτοιμη.</w:t>
      </w:r>
      <w:r>
        <w:rPr>
          <w:rFonts w:eastAsia="Times New Roman" w:cs="Times New Roman"/>
          <w:szCs w:val="24"/>
        </w:rPr>
        <w:t xml:space="preserve"> </w:t>
      </w:r>
    </w:p>
    <w:p w14:paraId="076E7D13"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Αυτές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ημέρες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εξελιχθεί</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πρώτη</w:t>
      </w:r>
      <w:r>
        <w:rPr>
          <w:rFonts w:eastAsia="Times New Roman" w:cs="Times New Roman"/>
          <w:szCs w:val="24"/>
        </w:rPr>
        <w:t xml:space="preserve"> </w:t>
      </w:r>
      <w:r>
        <w:rPr>
          <w:rFonts w:eastAsia="Times New Roman" w:cs="Times New Roman"/>
          <w:szCs w:val="24"/>
        </w:rPr>
        <w:t>φάση</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διαδικασία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προχωρήσουμε</w:t>
      </w:r>
      <w:r>
        <w:rPr>
          <w:rFonts w:eastAsia="Times New Roman" w:cs="Times New Roman"/>
          <w:szCs w:val="24"/>
        </w:rPr>
        <w:t xml:space="preserve"> </w:t>
      </w:r>
      <w:r>
        <w:rPr>
          <w:rFonts w:eastAsia="Times New Roman" w:cs="Times New Roman"/>
          <w:szCs w:val="24"/>
        </w:rPr>
        <w:t>περαιτέρω</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δημόσια</w:t>
      </w:r>
      <w:r>
        <w:rPr>
          <w:rFonts w:eastAsia="Times New Roman" w:cs="Times New Roman"/>
          <w:szCs w:val="24"/>
        </w:rPr>
        <w:t xml:space="preserve"> </w:t>
      </w:r>
      <w:r>
        <w:rPr>
          <w:rFonts w:eastAsia="Times New Roman" w:cs="Times New Roman"/>
          <w:szCs w:val="24"/>
        </w:rPr>
        <w:t>κατάθεση</w:t>
      </w:r>
      <w:r>
        <w:rPr>
          <w:rFonts w:eastAsia="Times New Roman" w:cs="Times New Roman"/>
          <w:szCs w:val="24"/>
        </w:rPr>
        <w:t xml:space="preserve"> </w:t>
      </w:r>
      <w:r>
        <w:rPr>
          <w:rFonts w:eastAsia="Times New Roman" w:cs="Times New Roman"/>
          <w:szCs w:val="24"/>
        </w:rPr>
        <w:lastRenderedPageBreak/>
        <w:t>αυτού</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νομοσχεδίου-</w:t>
      </w:r>
      <w:r>
        <w:rPr>
          <w:rFonts w:eastAsia="Times New Roman" w:cs="Times New Roman"/>
          <w:szCs w:val="24"/>
        </w:rPr>
        <w:t xml:space="preserve"> </w:t>
      </w:r>
      <w:r>
        <w:rPr>
          <w:rFonts w:eastAsia="Times New Roman" w:cs="Times New Roman"/>
          <w:szCs w:val="24"/>
        </w:rPr>
        <w:t>όπου</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Αρχή</w:t>
      </w:r>
      <w:r>
        <w:rPr>
          <w:rFonts w:eastAsia="Times New Roman" w:cs="Times New Roman"/>
          <w:szCs w:val="24"/>
        </w:rPr>
        <w:t xml:space="preserve"> </w:t>
      </w:r>
      <w:r>
        <w:rPr>
          <w:rFonts w:eastAsia="Times New Roman" w:cs="Times New Roman"/>
          <w:szCs w:val="24"/>
        </w:rPr>
        <w:t>Λιμένος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Λιμένα</w:t>
      </w:r>
      <w:r>
        <w:rPr>
          <w:rFonts w:eastAsia="Times New Roman" w:cs="Times New Roman"/>
          <w:szCs w:val="24"/>
        </w:rPr>
        <w:t xml:space="preserve"> </w:t>
      </w:r>
      <w:r>
        <w:rPr>
          <w:rFonts w:eastAsia="Times New Roman" w:cs="Times New Roman"/>
          <w:szCs w:val="24"/>
        </w:rPr>
        <w:t>Πειραιά</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συμβαίνει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λιμάνια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Ευρώπης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πολλά</w:t>
      </w:r>
      <w:r>
        <w:rPr>
          <w:rFonts w:eastAsia="Times New Roman" w:cs="Times New Roman"/>
          <w:szCs w:val="24"/>
        </w:rPr>
        <w:t xml:space="preserve"> </w:t>
      </w:r>
      <w:r>
        <w:rPr>
          <w:rFonts w:eastAsia="Times New Roman" w:cs="Times New Roman"/>
          <w:szCs w:val="24"/>
        </w:rPr>
        <w:t>λιμάνια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κόσμου-</w:t>
      </w:r>
      <w:r>
        <w:rPr>
          <w:rFonts w:eastAsia="Times New Roman" w:cs="Times New Roman"/>
          <w:szCs w:val="24"/>
        </w:rPr>
        <w:t xml:space="preserve"> </w:t>
      </w:r>
      <w:r>
        <w:rPr>
          <w:rFonts w:eastAsia="Times New Roman" w:cs="Times New Roman"/>
          <w:szCs w:val="24"/>
        </w:rPr>
        <w:t>ακριβώς</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εξουσία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αρμοδιότητα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εποπτεύει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εφαρμογή</w:t>
      </w:r>
      <w:r>
        <w:rPr>
          <w:rFonts w:eastAsia="Times New Roman" w:cs="Times New Roman"/>
          <w:szCs w:val="24"/>
        </w:rPr>
        <w:t xml:space="preserve"> </w:t>
      </w:r>
      <w:r>
        <w:rPr>
          <w:rFonts w:eastAsia="Times New Roman" w:cs="Times New Roman"/>
          <w:szCs w:val="24"/>
        </w:rPr>
        <w:t>όλων</w:t>
      </w:r>
      <w:r>
        <w:rPr>
          <w:rFonts w:eastAsia="Times New Roman" w:cs="Times New Roman"/>
          <w:szCs w:val="24"/>
        </w:rPr>
        <w:t xml:space="preserve"> </w:t>
      </w:r>
      <w:r>
        <w:rPr>
          <w:rFonts w:eastAsia="Times New Roman" w:cs="Times New Roman"/>
          <w:szCs w:val="24"/>
        </w:rPr>
        <w:t>αυτών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συμβατικών</w:t>
      </w:r>
      <w:r>
        <w:rPr>
          <w:rFonts w:eastAsia="Times New Roman" w:cs="Times New Roman"/>
          <w:b/>
          <w:szCs w:val="24"/>
        </w:rPr>
        <w:t xml:space="preserve"> </w:t>
      </w:r>
      <w:r>
        <w:rPr>
          <w:rFonts w:eastAsia="Times New Roman" w:cs="Times New Roman"/>
          <w:szCs w:val="24"/>
        </w:rPr>
        <w:t>υποχρεώσεων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επενδυτή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παρεμβαίνει</w:t>
      </w:r>
      <w:r>
        <w:rPr>
          <w:rFonts w:eastAsia="Times New Roman" w:cs="Times New Roman"/>
          <w:szCs w:val="24"/>
        </w:rPr>
        <w:t xml:space="preserve"> </w:t>
      </w:r>
      <w:r>
        <w:rPr>
          <w:rFonts w:eastAsia="Times New Roman" w:cs="Times New Roman"/>
          <w:szCs w:val="24"/>
        </w:rPr>
        <w:t>εκεί</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αυτές</w:t>
      </w:r>
      <w:r>
        <w:rPr>
          <w:rFonts w:eastAsia="Times New Roman" w:cs="Times New Roman"/>
          <w:szCs w:val="24"/>
        </w:rPr>
        <w:t xml:space="preserve"> </w:t>
      </w:r>
      <w:r>
        <w:rPr>
          <w:rFonts w:eastAsia="Times New Roman" w:cs="Times New Roman"/>
          <w:szCs w:val="24"/>
        </w:rPr>
        <w:t>παραβιάζονται.</w:t>
      </w:r>
    </w:p>
    <w:p w14:paraId="076E7D14"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Μέχρι</w:t>
      </w:r>
      <w:r>
        <w:rPr>
          <w:rFonts w:eastAsia="Times New Roman" w:cs="Times New Roman"/>
          <w:szCs w:val="24"/>
        </w:rPr>
        <w:t xml:space="preserve"> </w:t>
      </w:r>
      <w:r>
        <w:rPr>
          <w:rFonts w:eastAsia="Times New Roman" w:cs="Times New Roman"/>
          <w:szCs w:val="24"/>
        </w:rPr>
        <w:t>τώρα</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ρόλο,</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ρόλο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Αρχής</w:t>
      </w:r>
      <w:r>
        <w:rPr>
          <w:rFonts w:eastAsia="Times New Roman" w:cs="Times New Roman"/>
          <w:szCs w:val="24"/>
        </w:rPr>
        <w:t xml:space="preserve"> </w:t>
      </w:r>
      <w:r>
        <w:rPr>
          <w:rFonts w:eastAsia="Times New Roman" w:cs="Times New Roman"/>
          <w:szCs w:val="24"/>
        </w:rPr>
        <w:t>Λιμένα,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lang w:val="en-US"/>
        </w:rPr>
        <w:t>Port</w:t>
      </w:r>
      <w:r>
        <w:rPr>
          <w:rFonts w:eastAsia="Times New Roman" w:cs="Times New Roman"/>
          <w:szCs w:val="24"/>
        </w:rPr>
        <w:t xml:space="preserve"> </w:t>
      </w:r>
      <w:r>
        <w:rPr>
          <w:rFonts w:eastAsia="Times New Roman" w:cs="Times New Roman"/>
          <w:szCs w:val="24"/>
          <w:lang w:val="en-US"/>
        </w:rPr>
        <w:t>Authority</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έπαιζε</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ΟΛΠ</w:t>
      </w:r>
      <w:r>
        <w:rPr>
          <w:rFonts w:eastAsia="Times New Roman" w:cs="Times New Roman"/>
          <w:szCs w:val="24"/>
        </w:rPr>
        <w:t xml:space="preserve"> -</w:t>
      </w:r>
      <w:r>
        <w:rPr>
          <w:rFonts w:eastAsia="Times New Roman" w:cs="Times New Roman"/>
          <w:szCs w:val="24"/>
        </w:rPr>
        <w:t>επειδή</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Δημόσιο</w:t>
      </w:r>
      <w:r>
        <w:rPr>
          <w:rFonts w:eastAsia="Times New Roman" w:cs="Times New Roman"/>
          <w:szCs w:val="24"/>
        </w:rPr>
        <w:t xml:space="preserve"> </w:t>
      </w:r>
      <w:r>
        <w:rPr>
          <w:rFonts w:eastAsia="Times New Roman" w:cs="Times New Roman"/>
          <w:szCs w:val="24"/>
        </w:rPr>
        <w:t>είχε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πλειοψηφία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μετοχών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ενώ</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ταυτόχρονα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ανώνυμη</w:t>
      </w:r>
      <w:r>
        <w:rPr>
          <w:rFonts w:eastAsia="Times New Roman" w:cs="Times New Roman"/>
          <w:szCs w:val="24"/>
        </w:rPr>
        <w:t xml:space="preserve"> </w:t>
      </w:r>
      <w:r>
        <w:rPr>
          <w:rFonts w:eastAsia="Times New Roman" w:cs="Times New Roman"/>
          <w:szCs w:val="24"/>
        </w:rPr>
        <w:t>εταιρεία</w:t>
      </w:r>
      <w:r>
        <w:rPr>
          <w:rFonts w:eastAsia="Times New Roman" w:cs="Times New Roman"/>
          <w:szCs w:val="24"/>
        </w:rPr>
        <w:t xml:space="preserve"> </w:t>
      </w:r>
      <w:r>
        <w:rPr>
          <w:rFonts w:eastAsia="Times New Roman" w:cs="Times New Roman"/>
          <w:szCs w:val="24"/>
        </w:rPr>
        <w:t>εισηγμένη</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χρηματιστήριο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καλύτερο</w:t>
      </w:r>
      <w:r>
        <w:rPr>
          <w:rFonts w:eastAsia="Times New Roman" w:cs="Times New Roman"/>
          <w:szCs w:val="24"/>
        </w:rPr>
        <w:t xml:space="preserve"> </w:t>
      </w:r>
      <w:r>
        <w:rPr>
          <w:rFonts w:eastAsia="Times New Roman" w:cs="Times New Roman"/>
          <w:szCs w:val="24"/>
        </w:rPr>
        <w:t>σχήμα,</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πάση</w:t>
      </w:r>
      <w:r>
        <w:rPr>
          <w:rFonts w:eastAsia="Times New Roman" w:cs="Times New Roman"/>
          <w:szCs w:val="24"/>
        </w:rPr>
        <w:t xml:space="preserve">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αυτόν</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«ερμαφρόδιτο»</w:t>
      </w:r>
      <w:r>
        <w:rPr>
          <w:rFonts w:eastAsia="Times New Roman" w:cs="Times New Roman"/>
          <w:szCs w:val="24"/>
        </w:rPr>
        <w:t xml:space="preserve"> </w:t>
      </w:r>
      <w:r>
        <w:rPr>
          <w:rFonts w:eastAsia="Times New Roman" w:cs="Times New Roman"/>
          <w:szCs w:val="24"/>
        </w:rPr>
        <w:t>τρόπο</w:t>
      </w:r>
      <w:r>
        <w:rPr>
          <w:rFonts w:eastAsia="Times New Roman" w:cs="Times New Roman"/>
          <w:szCs w:val="24"/>
        </w:rPr>
        <w:t xml:space="preserve"> </w:t>
      </w:r>
      <w:r>
        <w:rPr>
          <w:rFonts w:eastAsia="Times New Roman" w:cs="Times New Roman"/>
          <w:szCs w:val="24"/>
        </w:rPr>
        <w:t>λειτουργούσε.</w:t>
      </w:r>
      <w:r>
        <w:rPr>
          <w:rFonts w:eastAsia="Times New Roman" w:cs="Times New Roman"/>
          <w:szCs w:val="24"/>
        </w:rPr>
        <w:t xml:space="preserve"> </w:t>
      </w:r>
    </w:p>
    <w:p w14:paraId="076E7D15"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Σε</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περίπτωση,</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τώρα,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πορεία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ιδιωτικοποίησης,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ύπαρξη</w:t>
      </w:r>
      <w:r>
        <w:rPr>
          <w:rFonts w:eastAsia="Times New Roman" w:cs="Times New Roman"/>
          <w:szCs w:val="24"/>
        </w:rPr>
        <w:t xml:space="preserve"> </w:t>
      </w:r>
      <w:r>
        <w:rPr>
          <w:rFonts w:eastAsia="Times New Roman" w:cs="Times New Roman"/>
          <w:szCs w:val="24"/>
        </w:rPr>
        <w:t>αυτόνομης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αυτοτελούς</w:t>
      </w:r>
      <w:r>
        <w:rPr>
          <w:rFonts w:eastAsia="Times New Roman" w:cs="Times New Roman"/>
          <w:szCs w:val="24"/>
        </w:rPr>
        <w:t xml:space="preserve"> </w:t>
      </w:r>
      <w:r>
        <w:rPr>
          <w:rFonts w:eastAsia="Times New Roman" w:cs="Times New Roman"/>
          <w:szCs w:val="24"/>
        </w:rPr>
        <w:t>Αρχής</w:t>
      </w:r>
      <w:r>
        <w:rPr>
          <w:rFonts w:eastAsia="Times New Roman" w:cs="Times New Roman"/>
          <w:szCs w:val="24"/>
        </w:rPr>
        <w:t xml:space="preserve"> </w:t>
      </w:r>
      <w:r>
        <w:rPr>
          <w:rFonts w:eastAsia="Times New Roman" w:cs="Times New Roman"/>
          <w:szCs w:val="24"/>
        </w:rPr>
        <w:t>Λιμένα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αναγκαία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παίξει</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ρόλο</w:t>
      </w:r>
      <w:r>
        <w:rPr>
          <w:rFonts w:eastAsia="Times New Roman" w:cs="Times New Roman"/>
          <w:szCs w:val="24"/>
        </w:rPr>
        <w:t xml:space="preserve"> </w:t>
      </w:r>
      <w:r>
        <w:rPr>
          <w:rFonts w:eastAsia="Times New Roman" w:cs="Times New Roman"/>
          <w:szCs w:val="24"/>
        </w:rPr>
        <w:t>της.</w:t>
      </w:r>
    </w:p>
    <w:p w14:paraId="076E7D16"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Συμπληρώνω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πρόσφατη</w:t>
      </w:r>
      <w:r>
        <w:rPr>
          <w:rFonts w:eastAsia="Times New Roman" w:cs="Times New Roman"/>
          <w:szCs w:val="24"/>
        </w:rPr>
        <w:t xml:space="preserve"> </w:t>
      </w:r>
      <w:r>
        <w:rPr>
          <w:rFonts w:eastAsia="Times New Roman" w:cs="Times New Roman"/>
          <w:szCs w:val="24"/>
        </w:rPr>
        <w:t>ομόφωνη</w:t>
      </w:r>
      <w:r>
        <w:rPr>
          <w:rFonts w:eastAsia="Times New Roman" w:cs="Times New Roman"/>
          <w:szCs w:val="24"/>
        </w:rPr>
        <w:t xml:space="preserve"> </w:t>
      </w:r>
      <w:r>
        <w:rPr>
          <w:rFonts w:eastAsia="Times New Roman" w:cs="Times New Roman"/>
          <w:szCs w:val="24"/>
        </w:rPr>
        <w:t>απόφαση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Διοικητικού</w:t>
      </w:r>
      <w:r>
        <w:rPr>
          <w:rFonts w:eastAsia="Times New Roman" w:cs="Times New Roman"/>
          <w:szCs w:val="24"/>
        </w:rPr>
        <w:t xml:space="preserve"> </w:t>
      </w:r>
      <w:r>
        <w:rPr>
          <w:rFonts w:eastAsia="Times New Roman" w:cs="Times New Roman"/>
          <w:szCs w:val="24"/>
        </w:rPr>
        <w:t>Συμβουλίου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ΟΛΠ</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2</w:t>
      </w:r>
      <w:r>
        <w:rPr>
          <w:rFonts w:eastAsia="Times New Roman" w:cs="Times New Roman"/>
          <w:szCs w:val="24"/>
        </w:rPr>
        <w:t xml:space="preserve"> </w:t>
      </w:r>
      <w:r>
        <w:rPr>
          <w:rFonts w:eastAsia="Times New Roman" w:cs="Times New Roman"/>
          <w:szCs w:val="24"/>
        </w:rPr>
        <w:t>Μαρτίου,</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κοινοποιήθηκε</w:t>
      </w:r>
      <w:r>
        <w:rPr>
          <w:rFonts w:eastAsia="Times New Roman" w:cs="Times New Roman"/>
          <w:szCs w:val="24"/>
        </w:rPr>
        <w:t xml:space="preserve"> </w:t>
      </w:r>
      <w:r>
        <w:rPr>
          <w:rFonts w:eastAsia="Times New Roman" w:cs="Times New Roman"/>
          <w:szCs w:val="24"/>
        </w:rPr>
        <w:t>μόλις</w:t>
      </w:r>
      <w:r>
        <w:rPr>
          <w:rFonts w:eastAsia="Times New Roman" w:cs="Times New Roman"/>
          <w:szCs w:val="24"/>
        </w:rPr>
        <w:t xml:space="preserve"> </w:t>
      </w:r>
      <w:r>
        <w:rPr>
          <w:rFonts w:eastAsia="Times New Roman" w:cs="Times New Roman"/>
          <w:szCs w:val="24"/>
        </w:rPr>
        <w:t>προχθές,</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15</w:t>
      </w:r>
      <w:r>
        <w:rPr>
          <w:rFonts w:eastAsia="Times New Roman" w:cs="Times New Roman"/>
          <w:szCs w:val="24"/>
        </w:rPr>
        <w:t xml:space="preserve"> </w:t>
      </w:r>
      <w:r>
        <w:rPr>
          <w:rFonts w:eastAsia="Times New Roman" w:cs="Times New Roman"/>
          <w:szCs w:val="24"/>
        </w:rPr>
        <w:t>Μαρτίου,</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Διοικητικό</w:t>
      </w:r>
      <w:r>
        <w:rPr>
          <w:rFonts w:eastAsia="Times New Roman" w:cs="Times New Roman"/>
          <w:szCs w:val="24"/>
        </w:rPr>
        <w:t xml:space="preserve"> </w:t>
      </w:r>
      <w:r>
        <w:rPr>
          <w:rFonts w:eastAsia="Times New Roman" w:cs="Times New Roman"/>
          <w:szCs w:val="24"/>
        </w:rPr>
        <w:t>Συμβούλιο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ΟΛΠ,</w:t>
      </w:r>
      <w:r>
        <w:rPr>
          <w:rFonts w:eastAsia="Times New Roman" w:cs="Times New Roman"/>
          <w:szCs w:val="24"/>
        </w:rPr>
        <w:t xml:space="preserve"> </w:t>
      </w:r>
      <w:r>
        <w:rPr>
          <w:rFonts w:eastAsia="Times New Roman" w:cs="Times New Roman"/>
          <w:szCs w:val="24"/>
        </w:rPr>
        <w:t>αποδεχόμενο</w:t>
      </w:r>
      <w:r>
        <w:rPr>
          <w:rFonts w:eastAsia="Times New Roman" w:cs="Times New Roman"/>
          <w:szCs w:val="24"/>
        </w:rPr>
        <w:t xml:space="preserve"> </w:t>
      </w:r>
      <w:r>
        <w:rPr>
          <w:rFonts w:eastAsia="Times New Roman" w:cs="Times New Roman"/>
          <w:szCs w:val="24"/>
        </w:rPr>
        <w:t>πρόταση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συνδικαλιστικών</w:t>
      </w:r>
      <w:r>
        <w:rPr>
          <w:rFonts w:eastAsia="Times New Roman" w:cs="Times New Roman"/>
          <w:szCs w:val="24"/>
        </w:rPr>
        <w:t xml:space="preserve"> </w:t>
      </w:r>
      <w:r>
        <w:rPr>
          <w:rFonts w:eastAsia="Times New Roman" w:cs="Times New Roman"/>
          <w:szCs w:val="24"/>
        </w:rPr>
        <w:t>ενώσεων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εργαζομένων,</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καλεί</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τριμερή</w:t>
      </w:r>
      <w:r>
        <w:rPr>
          <w:rFonts w:eastAsia="Times New Roman" w:cs="Times New Roman"/>
          <w:szCs w:val="24"/>
        </w:rPr>
        <w:t xml:space="preserve"> </w:t>
      </w:r>
      <w:r>
        <w:rPr>
          <w:rFonts w:eastAsia="Times New Roman" w:cs="Times New Roman"/>
          <w:szCs w:val="24"/>
        </w:rPr>
        <w:t>διαβούλευση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Υπουργείων</w:t>
      </w:r>
      <w:r>
        <w:rPr>
          <w:rFonts w:eastAsia="Times New Roman" w:cs="Times New Roman"/>
          <w:szCs w:val="24"/>
        </w:rPr>
        <w:t xml:space="preserve"> </w:t>
      </w:r>
      <w:r>
        <w:rPr>
          <w:rFonts w:eastAsia="Times New Roman" w:cs="Times New Roman"/>
          <w:szCs w:val="24"/>
        </w:rPr>
        <w:t>Ναυτιλίας,</w:t>
      </w:r>
      <w:r>
        <w:rPr>
          <w:rFonts w:eastAsia="Times New Roman" w:cs="Times New Roman"/>
          <w:szCs w:val="24"/>
        </w:rPr>
        <w:t xml:space="preserve"> </w:t>
      </w:r>
      <w:r>
        <w:rPr>
          <w:rFonts w:eastAsia="Times New Roman" w:cs="Times New Roman"/>
          <w:szCs w:val="24"/>
        </w:rPr>
        <w:t>Οικονομίας,</w:t>
      </w:r>
      <w:r>
        <w:rPr>
          <w:rFonts w:eastAsia="Times New Roman" w:cs="Times New Roman"/>
          <w:szCs w:val="24"/>
        </w:rPr>
        <w:t xml:space="preserve"> </w:t>
      </w:r>
      <w:r>
        <w:rPr>
          <w:rFonts w:eastAsia="Times New Roman" w:cs="Times New Roman"/>
          <w:szCs w:val="24"/>
        </w:rPr>
        <w:t>Οικονομικών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ΟΛΠ</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εργαζομένους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εργασιακά</w:t>
      </w:r>
      <w:r>
        <w:rPr>
          <w:rFonts w:eastAsia="Times New Roman" w:cs="Times New Roman"/>
          <w:szCs w:val="24"/>
        </w:rPr>
        <w:t xml:space="preserve"> </w:t>
      </w:r>
      <w:r>
        <w:rPr>
          <w:rFonts w:eastAsia="Times New Roman" w:cs="Times New Roman"/>
          <w:szCs w:val="24"/>
        </w:rPr>
        <w:t>ζητήματα.</w:t>
      </w:r>
      <w:r>
        <w:rPr>
          <w:rFonts w:eastAsia="Times New Roman" w:cs="Times New Roman"/>
          <w:szCs w:val="24"/>
        </w:rPr>
        <w:t xml:space="preserve"> </w:t>
      </w:r>
    </w:p>
    <w:p w14:paraId="076E7D17"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lastRenderedPageBreak/>
        <w:t>Εγώ</w:t>
      </w:r>
      <w:r>
        <w:rPr>
          <w:rFonts w:eastAsia="Times New Roman" w:cs="Times New Roman"/>
          <w:szCs w:val="24"/>
        </w:rPr>
        <w:t xml:space="preserve"> </w:t>
      </w:r>
      <w:r>
        <w:rPr>
          <w:rFonts w:eastAsia="Times New Roman" w:cs="Times New Roman"/>
          <w:szCs w:val="24"/>
        </w:rPr>
        <w:t>έχω</w:t>
      </w:r>
      <w:r>
        <w:rPr>
          <w:rFonts w:eastAsia="Times New Roman" w:cs="Times New Roman"/>
          <w:szCs w:val="24"/>
        </w:rPr>
        <w:t xml:space="preserve"> </w:t>
      </w:r>
      <w:r>
        <w:rPr>
          <w:rFonts w:eastAsia="Times New Roman" w:cs="Times New Roman"/>
          <w:szCs w:val="24"/>
        </w:rPr>
        <w:t>δηλώσει</w:t>
      </w:r>
      <w:r>
        <w:rPr>
          <w:rFonts w:eastAsia="Times New Roman" w:cs="Times New Roman"/>
          <w:szCs w:val="24"/>
        </w:rPr>
        <w:t xml:space="preserve"> </w:t>
      </w:r>
      <w:r>
        <w:rPr>
          <w:rFonts w:eastAsia="Times New Roman" w:cs="Times New Roman"/>
          <w:szCs w:val="24"/>
        </w:rPr>
        <w:t>ήδη</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αποδέχομαι</w:t>
      </w:r>
      <w:r>
        <w:rPr>
          <w:rFonts w:eastAsia="Times New Roman" w:cs="Times New Roman"/>
          <w:szCs w:val="24"/>
        </w:rPr>
        <w:t xml:space="preserve"> </w:t>
      </w:r>
      <w:r>
        <w:rPr>
          <w:rFonts w:eastAsia="Times New Roman" w:cs="Times New Roman"/>
          <w:szCs w:val="24"/>
        </w:rPr>
        <w:t>αυτήν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πρόσκληση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ακολουθήσουν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άλλοι</w:t>
      </w:r>
      <w:r>
        <w:rPr>
          <w:rFonts w:eastAsia="Times New Roman" w:cs="Times New Roman"/>
          <w:szCs w:val="24"/>
        </w:rPr>
        <w:t xml:space="preserve"> </w:t>
      </w:r>
      <w:r>
        <w:rPr>
          <w:rFonts w:eastAsia="Times New Roman" w:cs="Times New Roman"/>
          <w:szCs w:val="24"/>
        </w:rPr>
        <w:t>Υπουργοί.</w:t>
      </w:r>
      <w:r>
        <w:rPr>
          <w:rFonts w:eastAsia="Times New Roman" w:cs="Times New Roman"/>
          <w:szCs w:val="24"/>
        </w:rPr>
        <w:t xml:space="preserve"> </w:t>
      </w:r>
    </w:p>
    <w:p w14:paraId="076E7D18"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Όλα</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όλο</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διάστημα,</w:t>
      </w:r>
      <w:r>
        <w:rPr>
          <w:rFonts w:eastAsia="Times New Roman" w:cs="Times New Roman"/>
          <w:szCs w:val="24"/>
        </w:rPr>
        <w:t xml:space="preserve"> </w:t>
      </w:r>
      <w:r>
        <w:rPr>
          <w:rFonts w:eastAsia="Times New Roman" w:cs="Times New Roman"/>
          <w:szCs w:val="24"/>
        </w:rPr>
        <w:t>συζητούνται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εργαζομένους.</w:t>
      </w:r>
      <w:r>
        <w:rPr>
          <w:rFonts w:eastAsia="Times New Roman" w:cs="Times New Roman"/>
          <w:szCs w:val="24"/>
        </w:rPr>
        <w:t xml:space="preserve">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επανάληψη</w:t>
      </w:r>
      <w:r>
        <w:rPr>
          <w:rFonts w:eastAsia="Times New Roman" w:cs="Times New Roman"/>
          <w:szCs w:val="24"/>
        </w:rPr>
        <w:t xml:space="preserve"> </w:t>
      </w:r>
      <w:r>
        <w:rPr>
          <w:rFonts w:eastAsia="Times New Roman" w:cs="Times New Roman"/>
          <w:szCs w:val="24"/>
        </w:rPr>
        <w:t>έχω</w:t>
      </w:r>
      <w:r>
        <w:rPr>
          <w:rFonts w:eastAsia="Times New Roman" w:cs="Times New Roman"/>
          <w:szCs w:val="24"/>
        </w:rPr>
        <w:t xml:space="preserve"> </w:t>
      </w:r>
      <w:r>
        <w:rPr>
          <w:rFonts w:eastAsia="Times New Roman" w:cs="Times New Roman"/>
          <w:szCs w:val="24"/>
        </w:rPr>
        <w:t>συναντηθεί</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εγώ</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άλλοι</w:t>
      </w:r>
      <w:r>
        <w:rPr>
          <w:rFonts w:eastAsia="Times New Roman" w:cs="Times New Roman"/>
          <w:szCs w:val="24"/>
        </w:rPr>
        <w:t xml:space="preserve"> </w:t>
      </w:r>
      <w:r>
        <w:rPr>
          <w:rFonts w:eastAsia="Times New Roman" w:cs="Times New Roman"/>
          <w:szCs w:val="24"/>
        </w:rPr>
        <w:t>συναρμόδιοι</w:t>
      </w:r>
      <w:r>
        <w:rPr>
          <w:rFonts w:eastAsia="Times New Roman" w:cs="Times New Roman"/>
          <w:szCs w:val="24"/>
        </w:rPr>
        <w:t xml:space="preserve"> </w:t>
      </w:r>
      <w:r>
        <w:rPr>
          <w:rFonts w:eastAsia="Times New Roman" w:cs="Times New Roman"/>
          <w:szCs w:val="24"/>
        </w:rPr>
        <w:t>Υπουργοί</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ΟΜΥΛΕ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Ένωση</w:t>
      </w:r>
      <w:r>
        <w:rPr>
          <w:rFonts w:eastAsia="Times New Roman" w:cs="Times New Roman"/>
          <w:szCs w:val="24"/>
        </w:rPr>
        <w:t xml:space="preserve"> </w:t>
      </w:r>
      <w:r>
        <w:rPr>
          <w:rFonts w:eastAsia="Times New Roman" w:cs="Times New Roman"/>
          <w:szCs w:val="24"/>
        </w:rPr>
        <w:t>Τεχνικών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Χειριστών</w:t>
      </w:r>
      <w:r>
        <w:rPr>
          <w:rFonts w:eastAsia="Times New Roman" w:cs="Times New Roman"/>
          <w:szCs w:val="24"/>
        </w:rPr>
        <w:t xml:space="preserve"> </w:t>
      </w:r>
      <w:r>
        <w:rPr>
          <w:rFonts w:eastAsia="Times New Roman" w:cs="Times New Roman"/>
          <w:szCs w:val="24"/>
        </w:rPr>
        <w:t>Υπαλλήλων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ΟΛΠ</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Ένωση</w:t>
      </w:r>
      <w:r>
        <w:rPr>
          <w:rFonts w:eastAsia="Times New Roman" w:cs="Times New Roman"/>
          <w:szCs w:val="24"/>
        </w:rPr>
        <w:t xml:space="preserve"> </w:t>
      </w:r>
      <w:r>
        <w:rPr>
          <w:rFonts w:eastAsia="Times New Roman" w:cs="Times New Roman"/>
          <w:szCs w:val="24"/>
        </w:rPr>
        <w:t>Μονίμων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Δοκίμων</w:t>
      </w:r>
      <w:r>
        <w:rPr>
          <w:rFonts w:eastAsia="Times New Roman" w:cs="Times New Roman"/>
          <w:szCs w:val="24"/>
        </w:rPr>
        <w:t xml:space="preserve"> </w:t>
      </w:r>
      <w:r>
        <w:rPr>
          <w:rFonts w:eastAsia="Times New Roman" w:cs="Times New Roman"/>
          <w:szCs w:val="24"/>
        </w:rPr>
        <w:t>Λιμενεργατών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Ένωση</w:t>
      </w:r>
      <w:r>
        <w:rPr>
          <w:rFonts w:eastAsia="Times New Roman" w:cs="Times New Roman"/>
          <w:szCs w:val="24"/>
        </w:rPr>
        <w:t xml:space="preserve"> </w:t>
      </w:r>
      <w:r>
        <w:rPr>
          <w:rFonts w:eastAsia="Times New Roman" w:cs="Times New Roman"/>
          <w:szCs w:val="24"/>
        </w:rPr>
        <w:t>Εποπτών</w:t>
      </w:r>
      <w:r>
        <w:rPr>
          <w:rFonts w:eastAsia="Times New Roman" w:cs="Times New Roman"/>
          <w:szCs w:val="24"/>
        </w:rPr>
        <w:t xml:space="preserve"> </w:t>
      </w:r>
      <w:r>
        <w:rPr>
          <w:rFonts w:eastAsia="Times New Roman" w:cs="Times New Roman"/>
          <w:szCs w:val="24"/>
        </w:rPr>
        <w:t>Αρχιεργατών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ΟΛΠ,</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αντιπροσωπεία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Διεθνούς</w:t>
      </w:r>
      <w:r>
        <w:rPr>
          <w:rFonts w:eastAsia="Times New Roman" w:cs="Times New Roman"/>
          <w:szCs w:val="24"/>
        </w:rPr>
        <w:t xml:space="preserve"> </w:t>
      </w:r>
      <w:r>
        <w:rPr>
          <w:rFonts w:eastAsia="Times New Roman" w:cs="Times New Roman"/>
          <w:szCs w:val="24"/>
        </w:rPr>
        <w:t>Συμβουλίου</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Λιμενεργατών,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lang w:val="en-US"/>
        </w:rPr>
        <w:t>IDC</w:t>
      </w:r>
      <w:r>
        <w:rPr>
          <w:rFonts w:eastAsia="Times New Roman" w:cs="Times New Roman"/>
          <w:szCs w:val="24"/>
        </w:rPr>
        <w:t>.</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περίπτωση,</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δώσει</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διαβεβαιώσεις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προσπάθεια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εξασφαλιστούν</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εργασιακά</w:t>
      </w:r>
      <w:r>
        <w:rPr>
          <w:rFonts w:eastAsia="Times New Roman" w:cs="Times New Roman"/>
          <w:szCs w:val="24"/>
        </w:rPr>
        <w:t xml:space="preserve"> </w:t>
      </w:r>
      <w:r>
        <w:rPr>
          <w:rFonts w:eastAsia="Times New Roman" w:cs="Times New Roman"/>
          <w:szCs w:val="24"/>
        </w:rPr>
        <w:t>δικαιώματα.</w:t>
      </w:r>
      <w:r>
        <w:rPr>
          <w:rFonts w:eastAsia="Times New Roman" w:cs="Times New Roman"/>
          <w:szCs w:val="24"/>
        </w:rPr>
        <w:t xml:space="preserve"> </w:t>
      </w:r>
      <w:r>
        <w:rPr>
          <w:rFonts w:eastAsia="Times New Roman" w:cs="Times New Roman"/>
          <w:szCs w:val="24"/>
        </w:rPr>
        <w:lastRenderedPageBreak/>
        <w:t>Ως</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επιδιώκουμε,</w:t>
      </w:r>
      <w:r>
        <w:rPr>
          <w:rFonts w:eastAsia="Times New Roman" w:cs="Times New Roman"/>
          <w:szCs w:val="24"/>
        </w:rPr>
        <w:t xml:space="preserve"> </w:t>
      </w:r>
      <w:r>
        <w:rPr>
          <w:rFonts w:eastAsia="Times New Roman" w:cs="Times New Roman"/>
          <w:szCs w:val="24"/>
        </w:rPr>
        <w:t>μέχρι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υπογραφεί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τελική</w:t>
      </w:r>
      <w:r>
        <w:rPr>
          <w:rFonts w:eastAsia="Times New Roman" w:cs="Times New Roman"/>
          <w:szCs w:val="24"/>
        </w:rPr>
        <w:t xml:space="preserve"> </w:t>
      </w:r>
      <w:r>
        <w:rPr>
          <w:rFonts w:eastAsia="Times New Roman" w:cs="Times New Roman"/>
          <w:szCs w:val="24"/>
        </w:rPr>
        <w:t>σύμβαση</w:t>
      </w:r>
      <w:r>
        <w:rPr>
          <w:rFonts w:eastAsia="Times New Roman" w:cs="Times New Roman"/>
          <w:szCs w:val="24"/>
        </w:rPr>
        <w:t xml:space="preserve"> </w:t>
      </w:r>
      <w:r>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ακόμη</w:t>
      </w:r>
      <w:r>
        <w:rPr>
          <w:rFonts w:eastAsia="Times New Roman" w:cs="Times New Roman"/>
          <w:szCs w:val="24"/>
        </w:rPr>
        <w:t xml:space="preserve"> </w:t>
      </w:r>
      <w:r>
        <w:rPr>
          <w:rFonts w:eastAsia="Times New Roman" w:cs="Times New Roman"/>
          <w:szCs w:val="24"/>
        </w:rPr>
        <w:t>στάδιο</w:t>
      </w:r>
      <w:r>
        <w:rPr>
          <w:rFonts w:eastAsia="Times New Roman" w:cs="Times New Roman"/>
          <w:szCs w:val="24"/>
        </w:rPr>
        <w:t xml:space="preserve"> </w:t>
      </w:r>
      <w:r>
        <w:rPr>
          <w:rFonts w:eastAsia="Times New Roman" w:cs="Times New Roman"/>
          <w:szCs w:val="24"/>
        </w:rPr>
        <w:t>διαβούλευσης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προτιμώμενο</w:t>
      </w:r>
      <w:r>
        <w:rPr>
          <w:rFonts w:eastAsia="Times New Roman" w:cs="Times New Roman"/>
          <w:szCs w:val="24"/>
        </w:rPr>
        <w:t xml:space="preserve"> </w:t>
      </w:r>
      <w:r>
        <w:rPr>
          <w:rFonts w:eastAsia="Times New Roman" w:cs="Times New Roman"/>
          <w:szCs w:val="24"/>
        </w:rPr>
        <w:t>επενδυτή,</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αποσαφηνιστούν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μέγιστη</w:t>
      </w:r>
      <w:r>
        <w:rPr>
          <w:rFonts w:eastAsia="Times New Roman" w:cs="Times New Roman"/>
          <w:szCs w:val="24"/>
        </w:rPr>
        <w:t xml:space="preserve"> </w:t>
      </w:r>
      <w:r>
        <w:rPr>
          <w:rFonts w:eastAsia="Times New Roman" w:cs="Times New Roman"/>
          <w:szCs w:val="24"/>
        </w:rPr>
        <w:t>δυνατή</w:t>
      </w:r>
      <w:r>
        <w:rPr>
          <w:rFonts w:eastAsia="Times New Roman" w:cs="Times New Roman"/>
          <w:szCs w:val="24"/>
        </w:rPr>
        <w:t xml:space="preserve"> </w:t>
      </w:r>
      <w:r>
        <w:rPr>
          <w:rFonts w:eastAsia="Times New Roman" w:cs="Times New Roman"/>
          <w:szCs w:val="24"/>
        </w:rPr>
        <w:t>κατοχύρωση.</w:t>
      </w:r>
      <w:r>
        <w:rPr>
          <w:rFonts w:eastAsia="Times New Roman" w:cs="Times New Roman"/>
          <w:szCs w:val="24"/>
        </w:rPr>
        <w:t xml:space="preserve"> </w:t>
      </w:r>
    </w:p>
    <w:p w14:paraId="076E7D19"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Σε</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περίπτωση,</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διάλογος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ανοικτός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λήξει</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ζητήματα.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w:t>
      </w:r>
      <w:r>
        <w:rPr>
          <w:rFonts w:eastAsia="Times New Roman" w:cs="Times New Roman"/>
          <w:szCs w:val="24"/>
        </w:rPr>
        <w:t>μεριά,</w:t>
      </w:r>
      <w:r>
        <w:rPr>
          <w:rFonts w:eastAsia="Times New Roman" w:cs="Times New Roman"/>
          <w:szCs w:val="24"/>
        </w:rPr>
        <w:t xml:space="preserve"> </w:t>
      </w:r>
      <w:r>
        <w:rPr>
          <w:rFonts w:eastAsia="Times New Roman" w:cs="Times New Roman"/>
          <w:szCs w:val="24"/>
        </w:rPr>
        <w:t>εγώ</w:t>
      </w:r>
      <w:r>
        <w:rPr>
          <w:rFonts w:eastAsia="Times New Roman" w:cs="Times New Roman"/>
          <w:szCs w:val="24"/>
        </w:rPr>
        <w:t xml:space="preserve"> </w:t>
      </w:r>
      <w:r>
        <w:rPr>
          <w:rFonts w:eastAsia="Times New Roman" w:cs="Times New Roman"/>
          <w:szCs w:val="24"/>
        </w:rPr>
        <w:t>προφανώς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προτείνω</w:t>
      </w:r>
      <w:r>
        <w:rPr>
          <w:rFonts w:eastAsia="Times New Roman" w:cs="Times New Roman"/>
          <w:szCs w:val="24"/>
        </w:rPr>
        <w:t xml:space="preserve"> </w:t>
      </w:r>
      <w:r>
        <w:rPr>
          <w:rFonts w:eastAsia="Times New Roman" w:cs="Times New Roman"/>
          <w:szCs w:val="24"/>
        </w:rPr>
        <w:t>εφησυχασμό,</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άλλη,</w:t>
      </w:r>
      <w:r>
        <w:rPr>
          <w:rFonts w:eastAsia="Times New Roman" w:cs="Times New Roman"/>
          <w:szCs w:val="24"/>
        </w:rPr>
        <w:t xml:space="preserve"> </w:t>
      </w:r>
      <w:r>
        <w:rPr>
          <w:rFonts w:eastAsia="Times New Roman" w:cs="Times New Roman"/>
          <w:szCs w:val="24"/>
        </w:rPr>
        <w:t>προτείνω</w:t>
      </w:r>
      <w:r>
        <w:rPr>
          <w:rFonts w:eastAsia="Times New Roman" w:cs="Times New Roman"/>
          <w:szCs w:val="24"/>
        </w:rPr>
        <w:t xml:space="preserve"> </w:t>
      </w:r>
      <w:r>
        <w:rPr>
          <w:rFonts w:eastAsia="Times New Roman" w:cs="Times New Roman"/>
          <w:szCs w:val="24"/>
        </w:rPr>
        <w:t>συμμετοχή</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διαβούλευση</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εξασφαλίσει</w:t>
      </w:r>
      <w:r>
        <w:rPr>
          <w:rFonts w:eastAsia="Times New Roman" w:cs="Times New Roman"/>
          <w:szCs w:val="24"/>
        </w:rPr>
        <w:t xml:space="preserve"> </w:t>
      </w:r>
      <w:r>
        <w:rPr>
          <w:rFonts w:eastAsia="Times New Roman" w:cs="Times New Roman"/>
          <w:szCs w:val="24"/>
        </w:rPr>
        <w:t>αυτού</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είδους</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ζητήματα.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ήδη</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επιτευχθεί</w:t>
      </w:r>
      <w:r>
        <w:rPr>
          <w:rFonts w:eastAsia="Times New Roman" w:cs="Times New Roman"/>
          <w:szCs w:val="24"/>
        </w:rPr>
        <w:t xml:space="preserve"> </w:t>
      </w:r>
      <w:r>
        <w:rPr>
          <w:rFonts w:eastAsia="Times New Roman" w:cs="Times New Roman"/>
          <w:szCs w:val="24"/>
        </w:rPr>
        <w:t>σημαντικές</w:t>
      </w:r>
      <w:r>
        <w:rPr>
          <w:rFonts w:eastAsia="Times New Roman" w:cs="Times New Roman"/>
          <w:szCs w:val="24"/>
        </w:rPr>
        <w:t xml:space="preserve"> </w:t>
      </w:r>
      <w:r>
        <w:rPr>
          <w:rFonts w:eastAsia="Times New Roman" w:cs="Times New Roman"/>
          <w:szCs w:val="24"/>
        </w:rPr>
        <w:t>βελτιώσεις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εργασιακά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πολλά</w:t>
      </w:r>
      <w:r>
        <w:rPr>
          <w:rFonts w:eastAsia="Times New Roman" w:cs="Times New Roman"/>
          <w:szCs w:val="24"/>
        </w:rPr>
        <w:t xml:space="preserve"> </w:t>
      </w:r>
      <w:r>
        <w:rPr>
          <w:rFonts w:eastAsia="Times New Roman" w:cs="Times New Roman"/>
          <w:szCs w:val="24"/>
        </w:rPr>
        <w:t>άλλα</w:t>
      </w:r>
      <w:r>
        <w:rPr>
          <w:rFonts w:eastAsia="Times New Roman" w:cs="Times New Roman"/>
          <w:szCs w:val="24"/>
        </w:rPr>
        <w:t xml:space="preserve"> </w:t>
      </w:r>
      <w:r>
        <w:rPr>
          <w:rFonts w:eastAsia="Times New Roman" w:cs="Times New Roman"/>
          <w:szCs w:val="24"/>
        </w:rPr>
        <w:t>ζητήματα.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πιο</w:t>
      </w:r>
      <w:r>
        <w:rPr>
          <w:rFonts w:eastAsia="Times New Roman" w:cs="Times New Roman"/>
          <w:szCs w:val="24"/>
        </w:rPr>
        <w:t xml:space="preserve"> </w:t>
      </w:r>
      <w:r>
        <w:rPr>
          <w:rFonts w:eastAsia="Times New Roman" w:cs="Times New Roman"/>
          <w:szCs w:val="24"/>
        </w:rPr>
        <w:t>γνωστό</w:t>
      </w:r>
      <w:r>
        <w:rPr>
          <w:rFonts w:eastAsia="Times New Roman" w:cs="Times New Roman"/>
          <w:szCs w:val="24"/>
        </w:rPr>
        <w:t xml:space="preserve"> </w:t>
      </w:r>
      <w:r>
        <w:rPr>
          <w:rFonts w:eastAsia="Times New Roman" w:cs="Times New Roman"/>
          <w:szCs w:val="24"/>
        </w:rPr>
        <w:lastRenderedPageBreak/>
        <w:t>είναι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ζήτημα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Λ</w:t>
      </w:r>
      <w:r>
        <w:rPr>
          <w:rFonts w:eastAsia="Times New Roman" w:cs="Times New Roman"/>
          <w:szCs w:val="24"/>
        </w:rPr>
        <w:t>ιπασμάτων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εξαίρεσης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ακτογραμμής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Λ</w:t>
      </w:r>
      <w:r>
        <w:rPr>
          <w:rFonts w:eastAsia="Times New Roman" w:cs="Times New Roman"/>
          <w:szCs w:val="24"/>
        </w:rPr>
        <w:t>ιπασμάτων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χώρου</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Λ</w:t>
      </w:r>
      <w:r>
        <w:rPr>
          <w:rFonts w:eastAsia="Times New Roman" w:cs="Times New Roman"/>
          <w:szCs w:val="24"/>
        </w:rPr>
        <w:t>ιπασμάτων</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Δραπετσώνα.</w:t>
      </w:r>
      <w:r>
        <w:rPr>
          <w:rFonts w:eastAsia="Times New Roman" w:cs="Times New Roman"/>
          <w:szCs w:val="24"/>
        </w:rPr>
        <w:t xml:space="preserve"> </w:t>
      </w:r>
    </w:p>
    <w:p w14:paraId="076E7D1A"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επειδή</w:t>
      </w:r>
      <w:r>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δράττομαι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ευκαιρίας</w:t>
      </w:r>
      <w:r>
        <w:rPr>
          <w:rFonts w:eastAsia="Times New Roman" w:cs="Times New Roman"/>
          <w:szCs w:val="24"/>
        </w:rPr>
        <w:t xml:space="preserve"> </w:t>
      </w:r>
      <w:r>
        <w:rPr>
          <w:rFonts w:eastAsia="Times New Roman" w:cs="Times New Roman"/>
          <w:szCs w:val="24"/>
        </w:rPr>
        <w:t>σήμερα,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παρουσία</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Βουλή-</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πόσο</w:t>
      </w:r>
      <w:r>
        <w:rPr>
          <w:rFonts w:eastAsia="Times New Roman" w:cs="Times New Roman"/>
          <w:szCs w:val="24"/>
        </w:rPr>
        <w:t xml:space="preserve"> </w:t>
      </w:r>
      <w:r>
        <w:rPr>
          <w:rFonts w:eastAsia="Times New Roman" w:cs="Times New Roman"/>
          <w:szCs w:val="24"/>
        </w:rPr>
        <w:t>ισχύει</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ισχύει,</w:t>
      </w:r>
      <w:r>
        <w:rPr>
          <w:rFonts w:eastAsia="Times New Roman" w:cs="Times New Roman"/>
          <w:szCs w:val="24"/>
        </w:rPr>
        <w:t xml:space="preserve"> </w:t>
      </w:r>
      <w:r>
        <w:rPr>
          <w:rFonts w:eastAsia="Times New Roman" w:cs="Times New Roman"/>
          <w:szCs w:val="24"/>
        </w:rPr>
        <w:t>θέλω</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εξασφαλισμένη.</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έκταση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Λ</w:t>
      </w:r>
      <w:r>
        <w:rPr>
          <w:rFonts w:eastAsia="Times New Roman" w:cs="Times New Roman"/>
          <w:szCs w:val="24"/>
        </w:rPr>
        <w:t>ιπασμάτων</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εξαιρεθεί.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διαδικασία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απόδοση</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συνεχεία</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Δήμο</w:t>
      </w:r>
      <w:r>
        <w:rPr>
          <w:rFonts w:eastAsia="Times New Roman" w:cs="Times New Roman"/>
          <w:szCs w:val="24"/>
        </w:rPr>
        <w:t xml:space="preserve"> </w:t>
      </w:r>
      <w:r>
        <w:rPr>
          <w:rFonts w:eastAsia="Times New Roman" w:cs="Times New Roman"/>
          <w:szCs w:val="24"/>
        </w:rPr>
        <w:t>Δραπετσώνας-Κερατσινίου</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ανοίξει.</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τυπικές</w:t>
      </w:r>
      <w:r>
        <w:rPr>
          <w:rFonts w:eastAsia="Times New Roman" w:cs="Times New Roman"/>
          <w:szCs w:val="24"/>
        </w:rPr>
        <w:t xml:space="preserve"> </w:t>
      </w:r>
      <w:r>
        <w:rPr>
          <w:rFonts w:eastAsia="Times New Roman" w:cs="Times New Roman"/>
          <w:szCs w:val="24"/>
        </w:rPr>
        <w:t>διχογνωμίες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ποια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ορθότερη</w:t>
      </w:r>
      <w:r>
        <w:rPr>
          <w:rFonts w:eastAsia="Times New Roman" w:cs="Times New Roman"/>
          <w:szCs w:val="24"/>
        </w:rPr>
        <w:t xml:space="preserve"> </w:t>
      </w:r>
      <w:r>
        <w:rPr>
          <w:rFonts w:eastAsia="Times New Roman" w:cs="Times New Roman"/>
          <w:szCs w:val="24"/>
        </w:rPr>
        <w:t>διαδικασία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ολοκληρωθεί</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φάση,</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σημαίνει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αμφισβητείται</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κινδυνεύει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ίδια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παραχώρηση,</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άλλωστε</w:t>
      </w:r>
      <w:r>
        <w:rPr>
          <w:rFonts w:eastAsia="Times New Roman" w:cs="Times New Roman"/>
          <w:szCs w:val="24"/>
        </w:rPr>
        <w:t xml:space="preserve"> </w:t>
      </w:r>
      <w:r>
        <w:rPr>
          <w:rFonts w:eastAsia="Times New Roman" w:cs="Times New Roman"/>
          <w:szCs w:val="24"/>
        </w:rPr>
        <w:lastRenderedPageBreak/>
        <w:t>συμβαίνει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θαλάσσιο</w:t>
      </w:r>
      <w:r>
        <w:rPr>
          <w:rFonts w:eastAsia="Times New Roman" w:cs="Times New Roman"/>
          <w:szCs w:val="24"/>
        </w:rPr>
        <w:t xml:space="preserve"> </w:t>
      </w:r>
      <w:r>
        <w:rPr>
          <w:rFonts w:eastAsia="Times New Roman" w:cs="Times New Roman"/>
          <w:szCs w:val="24"/>
        </w:rPr>
        <w:t>μέτωπο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Πάτρας,</w:t>
      </w:r>
      <w:r>
        <w:rPr>
          <w:rFonts w:eastAsia="Times New Roman" w:cs="Times New Roman"/>
          <w:szCs w:val="24"/>
        </w:rPr>
        <w:t xml:space="preserve"> </w:t>
      </w:r>
      <w:r>
        <w:rPr>
          <w:rFonts w:eastAsia="Times New Roman" w:cs="Times New Roman"/>
          <w:szCs w:val="24"/>
        </w:rPr>
        <w:t>όπου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εξαγγελία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Πρωθυπουργού</w:t>
      </w:r>
      <w:r>
        <w:rPr>
          <w:rFonts w:eastAsia="Times New Roman" w:cs="Times New Roman"/>
          <w:szCs w:val="24"/>
        </w:rPr>
        <w:t xml:space="preserve"> </w:t>
      </w:r>
      <w:r>
        <w:rPr>
          <w:rFonts w:eastAsia="Times New Roman" w:cs="Times New Roman"/>
          <w:szCs w:val="24"/>
        </w:rPr>
        <w:t>Αλέξη</w:t>
      </w:r>
      <w:r>
        <w:rPr>
          <w:rFonts w:eastAsia="Times New Roman" w:cs="Times New Roman"/>
          <w:szCs w:val="24"/>
        </w:rPr>
        <w:t xml:space="preserve"> </w:t>
      </w:r>
      <w:r>
        <w:rPr>
          <w:rFonts w:eastAsia="Times New Roman" w:cs="Times New Roman"/>
          <w:szCs w:val="24"/>
        </w:rPr>
        <w:t>Τσίπρα</w:t>
      </w:r>
      <w:r>
        <w:rPr>
          <w:rFonts w:eastAsia="Times New Roman" w:cs="Times New Roman"/>
          <w:szCs w:val="24"/>
        </w:rPr>
        <w:t xml:space="preserve"> </w:t>
      </w:r>
      <w:r>
        <w:rPr>
          <w:rFonts w:eastAsia="Times New Roman" w:cs="Times New Roman"/>
          <w:szCs w:val="24"/>
        </w:rPr>
        <w:t>πράγματι</w:t>
      </w:r>
      <w:r>
        <w:rPr>
          <w:rFonts w:eastAsia="Times New Roman" w:cs="Times New Roman"/>
          <w:szCs w:val="24"/>
        </w:rPr>
        <w:t xml:space="preserve"> </w:t>
      </w:r>
      <w:r>
        <w:rPr>
          <w:rFonts w:eastAsia="Times New Roman" w:cs="Times New Roman"/>
          <w:szCs w:val="24"/>
        </w:rPr>
        <w:t>υλοποιείται.</w:t>
      </w:r>
      <w:r>
        <w:rPr>
          <w:rFonts w:eastAsia="Times New Roman" w:cs="Times New Roman"/>
          <w:szCs w:val="24"/>
        </w:rPr>
        <w:t xml:space="preserve"> </w:t>
      </w:r>
      <w:r>
        <w:rPr>
          <w:rFonts w:eastAsia="Times New Roman" w:cs="Times New Roman"/>
          <w:szCs w:val="24"/>
        </w:rPr>
        <w:t>Δρομολογήθηκε</w:t>
      </w:r>
      <w:r>
        <w:rPr>
          <w:rFonts w:eastAsia="Times New Roman" w:cs="Times New Roman"/>
          <w:szCs w:val="24"/>
        </w:rPr>
        <w:t xml:space="preserve"> </w:t>
      </w:r>
      <w:r>
        <w:rPr>
          <w:rFonts w:eastAsia="Times New Roman" w:cs="Times New Roman"/>
          <w:szCs w:val="24"/>
        </w:rPr>
        <w:t>ήδη,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κίνηση</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ξεκινήσει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Διοικητικό</w:t>
      </w:r>
      <w:r>
        <w:rPr>
          <w:rFonts w:eastAsia="Times New Roman" w:cs="Times New Roman"/>
          <w:szCs w:val="24"/>
        </w:rPr>
        <w:t xml:space="preserve"> </w:t>
      </w:r>
      <w:r>
        <w:rPr>
          <w:rFonts w:eastAsia="Times New Roman" w:cs="Times New Roman"/>
          <w:szCs w:val="24"/>
        </w:rPr>
        <w:t>Συμβούλιο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Οργανισμού</w:t>
      </w:r>
      <w:r>
        <w:rPr>
          <w:rFonts w:eastAsia="Times New Roman" w:cs="Times New Roman"/>
          <w:szCs w:val="24"/>
        </w:rPr>
        <w:t xml:space="preserve"> </w:t>
      </w:r>
      <w:r>
        <w:rPr>
          <w:rFonts w:eastAsia="Times New Roman" w:cs="Times New Roman"/>
          <w:szCs w:val="24"/>
        </w:rPr>
        <w:t>Λιμένος</w:t>
      </w:r>
      <w:r>
        <w:rPr>
          <w:rFonts w:eastAsia="Times New Roman" w:cs="Times New Roman"/>
          <w:szCs w:val="24"/>
        </w:rPr>
        <w:t xml:space="preserve"> </w:t>
      </w:r>
      <w:r>
        <w:rPr>
          <w:rFonts w:eastAsia="Times New Roman" w:cs="Times New Roman"/>
          <w:szCs w:val="24"/>
        </w:rPr>
        <w:t>Πάτρας,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παραχώρηση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θαλάσσιου</w:t>
      </w:r>
      <w:r>
        <w:rPr>
          <w:rFonts w:eastAsia="Times New Roman" w:cs="Times New Roman"/>
          <w:szCs w:val="24"/>
        </w:rPr>
        <w:t xml:space="preserve"> </w:t>
      </w:r>
      <w:r>
        <w:rPr>
          <w:rFonts w:eastAsia="Times New Roman" w:cs="Times New Roman"/>
          <w:szCs w:val="24"/>
        </w:rPr>
        <w:t>μετώπου</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Πάτρας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Δήμο</w:t>
      </w:r>
      <w:r>
        <w:rPr>
          <w:rFonts w:eastAsia="Times New Roman" w:cs="Times New Roman"/>
          <w:szCs w:val="24"/>
        </w:rPr>
        <w:t xml:space="preserve"> </w:t>
      </w:r>
      <w:proofErr w:type="spellStart"/>
      <w:r>
        <w:rPr>
          <w:rFonts w:eastAsia="Times New Roman" w:cs="Times New Roman"/>
          <w:szCs w:val="24"/>
        </w:rPr>
        <w:t>Πατρέων</w:t>
      </w:r>
      <w:proofErr w:type="spellEnd"/>
      <w:r>
        <w:rPr>
          <w:rFonts w:eastAsia="Times New Roman" w:cs="Times New Roman"/>
          <w:szCs w:val="24"/>
        </w:rPr>
        <w:t>.</w:t>
      </w:r>
      <w:r>
        <w:rPr>
          <w:rFonts w:eastAsia="Times New Roman" w:cs="Times New Roman"/>
          <w:szCs w:val="24"/>
        </w:rPr>
        <w:t xml:space="preserve"> </w:t>
      </w:r>
    </w:p>
    <w:p w14:paraId="076E7D1B"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Όλα</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γίνονται</w:t>
      </w:r>
      <w:r>
        <w:rPr>
          <w:rFonts w:eastAsia="Times New Roman" w:cs="Times New Roman"/>
          <w:szCs w:val="24"/>
        </w:rPr>
        <w:t xml:space="preserve"> </w:t>
      </w:r>
      <w:r>
        <w:rPr>
          <w:rFonts w:eastAsia="Times New Roman" w:cs="Times New Roman"/>
          <w:szCs w:val="24"/>
        </w:rPr>
        <w:t>βήμα</w:t>
      </w:r>
      <w:r>
        <w:rPr>
          <w:rFonts w:eastAsia="Times New Roman" w:cs="Times New Roman"/>
          <w:szCs w:val="24"/>
        </w:rPr>
        <w:t xml:space="preserve"> </w:t>
      </w:r>
      <w:proofErr w:type="spellStart"/>
      <w:r>
        <w:rPr>
          <w:rFonts w:eastAsia="Times New Roman" w:cs="Times New Roman"/>
          <w:szCs w:val="24"/>
        </w:rPr>
        <w:t>βήμα</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συστηματικό</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επίμονο</w:t>
      </w:r>
      <w:r>
        <w:rPr>
          <w:rFonts w:eastAsia="Times New Roman" w:cs="Times New Roman"/>
          <w:szCs w:val="24"/>
        </w:rPr>
        <w:t xml:space="preserve"> </w:t>
      </w:r>
      <w:r>
        <w:rPr>
          <w:rFonts w:eastAsia="Times New Roman" w:cs="Times New Roman"/>
          <w:szCs w:val="24"/>
        </w:rPr>
        <w:t>τρόπο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φυσικά</w:t>
      </w:r>
      <w:r>
        <w:rPr>
          <w:rFonts w:eastAsia="Times New Roman" w:cs="Times New Roman"/>
          <w:szCs w:val="24"/>
        </w:rPr>
        <w:t xml:space="preserve">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κινούνται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δεσμευτικές</w:t>
      </w:r>
      <w:r>
        <w:rPr>
          <w:rFonts w:eastAsia="Times New Roman" w:cs="Times New Roman"/>
          <w:szCs w:val="24"/>
        </w:rPr>
        <w:t xml:space="preserve"> </w:t>
      </w:r>
      <w:r>
        <w:rPr>
          <w:rFonts w:eastAsia="Times New Roman" w:cs="Times New Roman"/>
          <w:szCs w:val="24"/>
        </w:rPr>
        <w:t>πολιτικές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Κυβέρνησή</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αναλάβει.</w:t>
      </w:r>
      <w:r>
        <w:rPr>
          <w:rFonts w:eastAsia="Times New Roman" w:cs="Times New Roman"/>
          <w:szCs w:val="24"/>
        </w:rPr>
        <w:t xml:space="preserve"> </w:t>
      </w:r>
    </w:p>
    <w:p w14:paraId="076E7D1C" w14:textId="77777777" w:rsidR="008A5475" w:rsidRDefault="00367962">
      <w:pPr>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w:t>
      </w:r>
    </w:p>
    <w:p w14:paraId="076E7D1D" w14:textId="77777777" w:rsidR="008A5475" w:rsidRDefault="0036796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κύριο</w:t>
      </w:r>
      <w:r>
        <w:rPr>
          <w:rFonts w:eastAsia="Times New Roman" w:cs="Times New Roman"/>
          <w:szCs w:val="24"/>
        </w:rPr>
        <w:t xml:space="preserve"> </w:t>
      </w:r>
      <w:r>
        <w:rPr>
          <w:rFonts w:eastAsia="Times New Roman" w:cs="Times New Roman"/>
          <w:szCs w:val="24"/>
        </w:rPr>
        <w:t>Υπουργό.</w:t>
      </w:r>
    </w:p>
    <w:p w14:paraId="076E7D1E" w14:textId="77777777" w:rsidR="008A5475" w:rsidRDefault="00367962">
      <w:pPr>
        <w:spacing w:line="600" w:lineRule="auto"/>
        <w:ind w:firstLine="709"/>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w:t>
      </w:r>
      <w:r>
        <w:rPr>
          <w:rFonts w:eastAsia="Times New Roman" w:cs="Times New Roman"/>
          <w:szCs w:val="24"/>
        </w:rPr>
        <w:t>επικαίρων ερωτήσεων.</w:t>
      </w:r>
    </w:p>
    <w:p w14:paraId="076E7D1F" w14:textId="77777777" w:rsidR="008A5475" w:rsidRDefault="00367962">
      <w:pPr>
        <w:spacing w:line="600" w:lineRule="auto"/>
        <w:ind w:firstLine="720"/>
        <w:jc w:val="both"/>
        <w:rPr>
          <w:rFonts w:eastAsia="Times New Roman" w:cs="Times New Roman"/>
        </w:rPr>
      </w:pPr>
      <w:r>
        <w:rPr>
          <w:rFonts w:eastAsia="Times New Roman" w:cs="Times New Roman"/>
        </w:rPr>
        <w:t>Κυρίες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κύριοι</w:t>
      </w:r>
      <w:r>
        <w:rPr>
          <w:rFonts w:eastAsia="Times New Roman" w:cs="Times New Roman"/>
        </w:rPr>
        <w:t xml:space="preserve"> </w:t>
      </w:r>
      <w:r>
        <w:rPr>
          <w:rFonts w:eastAsia="Times New Roman" w:cs="Times New Roman"/>
        </w:rPr>
        <w:t>συνάδελφοι,</w:t>
      </w:r>
      <w:r>
        <w:rPr>
          <w:rFonts w:eastAsia="Times New Roman" w:cs="Times New Roman"/>
        </w:rPr>
        <w:t xml:space="preserve"> </w:t>
      </w:r>
      <w:r>
        <w:rPr>
          <w:rFonts w:eastAsia="Times New Roman" w:cs="Times New Roman"/>
        </w:rPr>
        <w:t>έχω</w:t>
      </w:r>
      <w:r>
        <w:rPr>
          <w:rFonts w:eastAsia="Times New Roman" w:cs="Times New Roman"/>
        </w:rPr>
        <w:t xml:space="preserve"> </w:t>
      </w:r>
      <w:r>
        <w:rPr>
          <w:rFonts w:eastAsia="Times New Roman" w:cs="Times New Roman"/>
        </w:rPr>
        <w:t>την</w:t>
      </w:r>
      <w:r>
        <w:rPr>
          <w:rFonts w:eastAsia="Times New Roman" w:cs="Times New Roman"/>
        </w:rPr>
        <w:t xml:space="preserve"> </w:t>
      </w:r>
      <w:r>
        <w:rPr>
          <w:rFonts w:eastAsia="Times New Roman" w:cs="Times New Roman"/>
        </w:rPr>
        <w:t>τιμή</w:t>
      </w:r>
      <w:r>
        <w:rPr>
          <w:rFonts w:eastAsia="Times New Roman" w:cs="Times New Roman"/>
        </w:rPr>
        <w:t xml:space="preserve"> </w:t>
      </w:r>
      <w:r>
        <w:rPr>
          <w:rFonts w:eastAsia="Times New Roman" w:cs="Times New Roman"/>
        </w:rPr>
        <w:t>να</w:t>
      </w:r>
      <w:r>
        <w:rPr>
          <w:rFonts w:eastAsia="Times New Roman" w:cs="Times New Roman"/>
        </w:rPr>
        <w:t xml:space="preserve"> </w:t>
      </w:r>
      <w:r>
        <w:rPr>
          <w:rFonts w:eastAsia="Times New Roman" w:cs="Times New Roman"/>
        </w:rPr>
        <w:t>ανακοινώσω</w:t>
      </w:r>
      <w:r>
        <w:rPr>
          <w:rFonts w:eastAsia="Times New Roman" w:cs="Times New Roman"/>
        </w:rPr>
        <w:t xml:space="preserve"> </w:t>
      </w:r>
      <w:r>
        <w:rPr>
          <w:rFonts w:eastAsia="Times New Roman" w:cs="Times New Roman"/>
        </w:rPr>
        <w:t>στο</w:t>
      </w:r>
      <w:r>
        <w:rPr>
          <w:rFonts w:eastAsia="Times New Roman" w:cs="Times New Roman"/>
        </w:rPr>
        <w:t xml:space="preserve"> </w:t>
      </w:r>
      <w:r>
        <w:rPr>
          <w:rFonts w:eastAsia="Times New Roman" w:cs="Times New Roman"/>
        </w:rPr>
        <w:t>Σώμα</w:t>
      </w:r>
      <w:r>
        <w:rPr>
          <w:rFonts w:eastAsia="Times New Roman" w:cs="Times New Roman"/>
        </w:rPr>
        <w:t xml:space="preserve"> </w:t>
      </w:r>
      <w:r>
        <w:rPr>
          <w:rFonts w:eastAsia="Times New Roman" w:cs="Times New Roman"/>
        </w:rPr>
        <w:t>ότι</w:t>
      </w:r>
      <w:r>
        <w:rPr>
          <w:rFonts w:eastAsia="Times New Roman" w:cs="Times New Roman"/>
        </w:rPr>
        <w:t xml:space="preserve"> </w:t>
      </w:r>
      <w:r>
        <w:rPr>
          <w:rFonts w:eastAsia="Times New Roman" w:cs="Times New Roman"/>
        </w:rPr>
        <w:t>τη</w:t>
      </w:r>
      <w:r>
        <w:rPr>
          <w:rFonts w:eastAsia="Times New Roman" w:cs="Times New Roman"/>
        </w:rPr>
        <w:t xml:space="preserve"> </w:t>
      </w:r>
      <w:r>
        <w:rPr>
          <w:rFonts w:eastAsia="Times New Roman" w:cs="Times New Roman"/>
        </w:rPr>
        <w:t>συνεδρίασή</w:t>
      </w:r>
      <w:r>
        <w:rPr>
          <w:rFonts w:eastAsia="Times New Roman" w:cs="Times New Roman"/>
        </w:rPr>
        <w:t xml:space="preserve"> </w:t>
      </w:r>
      <w:r>
        <w:rPr>
          <w:rFonts w:eastAsia="Times New Roman" w:cs="Times New Roman"/>
        </w:rPr>
        <w:t>μας</w:t>
      </w:r>
      <w:r>
        <w:rPr>
          <w:rFonts w:eastAsia="Times New Roman" w:cs="Times New Roman"/>
        </w:rPr>
        <w:t xml:space="preserve"> </w:t>
      </w:r>
      <w:r>
        <w:rPr>
          <w:rFonts w:eastAsia="Times New Roman" w:cs="Times New Roman"/>
        </w:rPr>
        <w:t>παρακολουθούν</w:t>
      </w:r>
      <w:r>
        <w:rPr>
          <w:rFonts w:eastAsia="Times New Roman" w:cs="Times New Roman"/>
        </w:rPr>
        <w:t xml:space="preserve"> </w:t>
      </w:r>
      <w:r>
        <w:rPr>
          <w:rFonts w:eastAsia="Times New Roman" w:cs="Times New Roman"/>
        </w:rPr>
        <w:t>από</w:t>
      </w:r>
      <w:r>
        <w:rPr>
          <w:rFonts w:eastAsia="Times New Roman" w:cs="Times New Roman"/>
        </w:rPr>
        <w:t xml:space="preserve"> </w:t>
      </w:r>
      <w:r>
        <w:rPr>
          <w:rFonts w:eastAsia="Times New Roman" w:cs="Times New Roman"/>
        </w:rPr>
        <w:t>τα</w:t>
      </w:r>
      <w:r>
        <w:rPr>
          <w:rFonts w:eastAsia="Times New Roman" w:cs="Times New Roman"/>
        </w:rPr>
        <w:t xml:space="preserve"> </w:t>
      </w:r>
      <w:r>
        <w:rPr>
          <w:rFonts w:eastAsia="Times New Roman" w:cs="Times New Roman"/>
        </w:rPr>
        <w:t>άνω</w:t>
      </w:r>
      <w:r>
        <w:rPr>
          <w:rFonts w:eastAsia="Times New Roman" w:cs="Times New Roman"/>
        </w:rPr>
        <w:t xml:space="preserve"> </w:t>
      </w:r>
      <w:r>
        <w:rPr>
          <w:rFonts w:eastAsia="Times New Roman" w:cs="Times New Roman"/>
        </w:rPr>
        <w:t>δυτικά</w:t>
      </w:r>
      <w:r>
        <w:rPr>
          <w:rFonts w:eastAsia="Times New Roman" w:cs="Times New Roman"/>
        </w:rPr>
        <w:t xml:space="preserve"> </w:t>
      </w:r>
      <w:r>
        <w:rPr>
          <w:rFonts w:eastAsia="Times New Roman" w:cs="Times New Roman"/>
        </w:rPr>
        <w:t>θεωρεία</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Βουλής,</w:t>
      </w:r>
      <w:r>
        <w:rPr>
          <w:rFonts w:eastAsia="Times New Roman" w:cs="Times New Roman"/>
        </w:rPr>
        <w:t xml:space="preserve"> </w:t>
      </w:r>
      <w:r>
        <w:rPr>
          <w:rFonts w:eastAsia="Times New Roman" w:cs="Times New Roman"/>
        </w:rPr>
        <w:t>αφού</w:t>
      </w:r>
      <w:r>
        <w:rPr>
          <w:rFonts w:eastAsia="Times New Roman" w:cs="Times New Roman"/>
        </w:rPr>
        <w:t xml:space="preserve"> </w:t>
      </w:r>
      <w:r>
        <w:rPr>
          <w:rFonts w:eastAsia="Times New Roman" w:cs="Times New Roman"/>
        </w:rPr>
        <w:t>προηγουμένως</w:t>
      </w:r>
      <w:r>
        <w:rPr>
          <w:rFonts w:eastAsia="Times New Roman" w:cs="Times New Roman"/>
        </w:rPr>
        <w:t xml:space="preserve"> </w:t>
      </w:r>
      <w:r>
        <w:rPr>
          <w:rFonts w:eastAsia="Times New Roman" w:cs="Times New Roman"/>
        </w:rPr>
        <w:t>συμμετείχαν</w:t>
      </w:r>
      <w:r>
        <w:rPr>
          <w:rFonts w:eastAsia="Times New Roman" w:cs="Times New Roman"/>
        </w:rPr>
        <w:t xml:space="preserve"> </w:t>
      </w:r>
      <w:r>
        <w:rPr>
          <w:rFonts w:eastAsia="Times New Roman" w:cs="Times New Roman"/>
        </w:rPr>
        <w:t>στο</w:t>
      </w:r>
      <w:r>
        <w:rPr>
          <w:rFonts w:eastAsia="Times New Roman" w:cs="Times New Roman"/>
        </w:rPr>
        <w:t xml:space="preserve"> </w:t>
      </w:r>
      <w:r>
        <w:rPr>
          <w:rFonts w:eastAsia="Times New Roman" w:cs="Times New Roman"/>
        </w:rPr>
        <w:t>εκπαιδευτικό</w:t>
      </w:r>
      <w:r>
        <w:rPr>
          <w:rFonts w:eastAsia="Times New Roman" w:cs="Times New Roman"/>
        </w:rPr>
        <w:t xml:space="preserve"> </w:t>
      </w:r>
      <w:r>
        <w:rPr>
          <w:rFonts w:eastAsia="Times New Roman" w:cs="Times New Roman"/>
        </w:rPr>
        <w:t>πρόγραμμα</w:t>
      </w:r>
      <w:r>
        <w:rPr>
          <w:rFonts w:eastAsia="Times New Roman" w:cs="Times New Roman"/>
        </w:rPr>
        <w:t xml:space="preserve"> </w:t>
      </w:r>
      <w:r>
        <w:rPr>
          <w:rFonts w:eastAsia="Times New Roman" w:cs="Times New Roman"/>
        </w:rPr>
        <w:t>«Εργαστήρι</w:t>
      </w:r>
      <w:r>
        <w:rPr>
          <w:rFonts w:eastAsia="Times New Roman" w:cs="Times New Roman"/>
        </w:rPr>
        <w:t xml:space="preserve"> </w:t>
      </w:r>
      <w:r>
        <w:rPr>
          <w:rFonts w:eastAsia="Times New Roman" w:cs="Times New Roman"/>
        </w:rPr>
        <w:t>Δημοκρατίας»</w:t>
      </w:r>
      <w:r>
        <w:rPr>
          <w:rFonts w:eastAsia="Times New Roman" w:cs="Times New Roman"/>
        </w:rPr>
        <w:t xml:space="preserve"> </w:t>
      </w:r>
      <w:r>
        <w:rPr>
          <w:rFonts w:eastAsia="Times New Roman" w:cs="Times New Roman"/>
        </w:rPr>
        <w:t>που</w:t>
      </w:r>
      <w:r>
        <w:rPr>
          <w:rFonts w:eastAsia="Times New Roman" w:cs="Times New Roman"/>
        </w:rPr>
        <w:t xml:space="preserve"> </w:t>
      </w:r>
      <w:r>
        <w:rPr>
          <w:rFonts w:eastAsia="Times New Roman" w:cs="Times New Roman"/>
        </w:rPr>
        <w:t>οργανώνει</w:t>
      </w:r>
      <w:r>
        <w:rPr>
          <w:rFonts w:eastAsia="Times New Roman" w:cs="Times New Roman"/>
        </w:rPr>
        <w:t xml:space="preserve"> </w:t>
      </w:r>
      <w:r>
        <w:rPr>
          <w:rFonts w:eastAsia="Times New Roman" w:cs="Times New Roman"/>
        </w:rPr>
        <w:t>το</w:t>
      </w:r>
      <w:r>
        <w:rPr>
          <w:rFonts w:eastAsia="Times New Roman" w:cs="Times New Roman"/>
        </w:rPr>
        <w:t xml:space="preserve"> </w:t>
      </w:r>
      <w:r>
        <w:rPr>
          <w:rFonts w:eastAsia="Times New Roman" w:cs="Times New Roman"/>
        </w:rPr>
        <w:t>Ίδρυμα</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Βουλής,</w:t>
      </w:r>
      <w:r>
        <w:rPr>
          <w:rFonts w:eastAsia="Times New Roman" w:cs="Times New Roman"/>
        </w:rPr>
        <w:t xml:space="preserve"> </w:t>
      </w:r>
      <w:r>
        <w:rPr>
          <w:rFonts w:eastAsia="Times New Roman" w:cs="Times New Roman"/>
        </w:rPr>
        <w:t>είκοσι</w:t>
      </w:r>
      <w:r>
        <w:rPr>
          <w:rFonts w:eastAsia="Times New Roman" w:cs="Times New Roman"/>
        </w:rPr>
        <w:t xml:space="preserve"> </w:t>
      </w:r>
      <w:r>
        <w:rPr>
          <w:rFonts w:eastAsia="Times New Roman" w:cs="Times New Roman"/>
        </w:rPr>
        <w:t>τέσσερις</w:t>
      </w:r>
      <w:r>
        <w:rPr>
          <w:rFonts w:eastAsia="Times New Roman" w:cs="Times New Roman"/>
        </w:rPr>
        <w:t xml:space="preserve"> </w:t>
      </w:r>
      <w:r>
        <w:rPr>
          <w:rFonts w:eastAsia="Times New Roman" w:cs="Times New Roman"/>
        </w:rPr>
        <w:t>μαθητές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μαθήτριες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δυο</w:t>
      </w:r>
      <w:r>
        <w:rPr>
          <w:rFonts w:eastAsia="Times New Roman" w:cs="Times New Roman"/>
        </w:rPr>
        <w:t xml:space="preserve"> </w:t>
      </w:r>
      <w:r>
        <w:rPr>
          <w:rFonts w:eastAsia="Times New Roman" w:cs="Times New Roman"/>
        </w:rPr>
        <w:t>εκπαιδευτικοί</w:t>
      </w:r>
      <w:r>
        <w:rPr>
          <w:rFonts w:eastAsia="Times New Roman" w:cs="Times New Roman"/>
        </w:rPr>
        <w:t xml:space="preserve"> </w:t>
      </w:r>
      <w:r>
        <w:rPr>
          <w:rFonts w:eastAsia="Times New Roman" w:cs="Times New Roman"/>
        </w:rPr>
        <w:t>συνοδοί</w:t>
      </w:r>
      <w:r>
        <w:rPr>
          <w:rFonts w:eastAsia="Times New Roman" w:cs="Times New Roman"/>
        </w:rPr>
        <w:t xml:space="preserve"> </w:t>
      </w:r>
      <w:r>
        <w:rPr>
          <w:rFonts w:eastAsia="Times New Roman" w:cs="Times New Roman"/>
        </w:rPr>
        <w:t>από</w:t>
      </w:r>
      <w:r>
        <w:rPr>
          <w:rFonts w:eastAsia="Times New Roman" w:cs="Times New Roman"/>
        </w:rPr>
        <w:t xml:space="preserve"> </w:t>
      </w:r>
      <w:r>
        <w:rPr>
          <w:rFonts w:eastAsia="Times New Roman" w:cs="Times New Roman"/>
        </w:rPr>
        <w:t>το</w:t>
      </w:r>
      <w:r>
        <w:rPr>
          <w:rFonts w:eastAsia="Times New Roman" w:cs="Times New Roman"/>
        </w:rPr>
        <w:t xml:space="preserve"> </w:t>
      </w:r>
      <w:r>
        <w:rPr>
          <w:rFonts w:eastAsia="Times New Roman" w:cs="Times New Roman"/>
        </w:rPr>
        <w:t>Δημοτικό</w:t>
      </w:r>
      <w:r>
        <w:rPr>
          <w:rFonts w:eastAsia="Times New Roman" w:cs="Times New Roman"/>
        </w:rPr>
        <w:t xml:space="preserve"> </w:t>
      </w:r>
      <w:r>
        <w:rPr>
          <w:rFonts w:eastAsia="Times New Roman" w:cs="Times New Roman"/>
        </w:rPr>
        <w:t>Σχολείο</w:t>
      </w:r>
      <w:r>
        <w:rPr>
          <w:rFonts w:eastAsia="Times New Roman" w:cs="Times New Roman"/>
        </w:rPr>
        <w:t xml:space="preserve"> </w:t>
      </w:r>
      <w:proofErr w:type="spellStart"/>
      <w:r>
        <w:rPr>
          <w:rFonts w:eastAsia="Times New Roman" w:cs="Times New Roman"/>
        </w:rPr>
        <w:t>Αρμενοπαίδων</w:t>
      </w:r>
      <w:proofErr w:type="spellEnd"/>
      <w:r>
        <w:rPr>
          <w:rFonts w:eastAsia="Times New Roman" w:cs="Times New Roman"/>
        </w:rPr>
        <w:t xml:space="preserve"> </w:t>
      </w:r>
      <w:r>
        <w:rPr>
          <w:rFonts w:eastAsia="Times New Roman" w:cs="Times New Roman"/>
        </w:rPr>
        <w:t>Νίκαιας.</w:t>
      </w:r>
    </w:p>
    <w:p w14:paraId="076E7D20" w14:textId="77777777" w:rsidR="008A5475" w:rsidRDefault="00367962">
      <w:pPr>
        <w:spacing w:line="600" w:lineRule="auto"/>
        <w:ind w:firstLine="720"/>
        <w:jc w:val="both"/>
        <w:rPr>
          <w:rFonts w:eastAsia="Times New Roman" w:cs="Times New Roman"/>
        </w:rPr>
      </w:pPr>
      <w:r>
        <w:rPr>
          <w:rFonts w:eastAsia="Times New Roman" w:cs="Times New Roman"/>
        </w:rPr>
        <w:t>Η</w:t>
      </w:r>
      <w:r>
        <w:rPr>
          <w:rFonts w:eastAsia="Times New Roman" w:cs="Times New Roman"/>
        </w:rPr>
        <w:t xml:space="preserve"> </w:t>
      </w:r>
      <w:r>
        <w:rPr>
          <w:rFonts w:eastAsia="Times New Roman" w:cs="Times New Roman"/>
        </w:rPr>
        <w:t>Βουλή</w:t>
      </w:r>
      <w:r>
        <w:rPr>
          <w:rFonts w:eastAsia="Times New Roman" w:cs="Times New Roman"/>
        </w:rPr>
        <w:t xml:space="preserve"> </w:t>
      </w:r>
      <w:r>
        <w:rPr>
          <w:rFonts w:eastAsia="Times New Roman" w:cs="Times New Roman"/>
        </w:rPr>
        <w:t>τούς</w:t>
      </w:r>
      <w:r>
        <w:rPr>
          <w:rFonts w:eastAsia="Times New Roman" w:cs="Times New Roman"/>
        </w:rPr>
        <w:t xml:space="preserve"> </w:t>
      </w:r>
      <w:r>
        <w:rPr>
          <w:rFonts w:eastAsia="Times New Roman" w:cs="Times New Roman"/>
        </w:rPr>
        <w:t>καλωσορίζει.</w:t>
      </w:r>
      <w:r>
        <w:rPr>
          <w:rFonts w:eastAsia="Times New Roman" w:cs="Times New Roman"/>
        </w:rPr>
        <w:t xml:space="preserve"> </w:t>
      </w:r>
    </w:p>
    <w:p w14:paraId="076E7D21" w14:textId="77777777" w:rsidR="008A5475" w:rsidRDefault="00367962">
      <w:pPr>
        <w:spacing w:line="600" w:lineRule="auto"/>
        <w:ind w:firstLine="720"/>
        <w:jc w:val="center"/>
        <w:rPr>
          <w:rFonts w:eastAsia="Times New Roman" w:cs="Times New Roman"/>
        </w:rPr>
      </w:pPr>
      <w:r>
        <w:rPr>
          <w:rFonts w:eastAsia="Times New Roman" w:cs="Times New Roman"/>
        </w:rPr>
        <w:lastRenderedPageBreak/>
        <w:t>(Χειροκροτήματα</w:t>
      </w:r>
      <w:r>
        <w:rPr>
          <w:rFonts w:eastAsia="Times New Roman" w:cs="Times New Roman"/>
        </w:rPr>
        <w:t xml:space="preserve"> </w:t>
      </w:r>
      <w:r>
        <w:rPr>
          <w:rFonts w:eastAsia="Times New Roman" w:cs="Times New Roman"/>
        </w:rPr>
        <w:t>απ</w:t>
      </w:r>
      <w:r>
        <w:rPr>
          <w:rFonts w:eastAsia="Times New Roman" w:cs="Times New Roman"/>
        </w:rPr>
        <w:t>’</w:t>
      </w:r>
      <w:r>
        <w:rPr>
          <w:rFonts w:eastAsia="Times New Roman" w:cs="Times New Roman"/>
        </w:rPr>
        <w:t xml:space="preserve"> </w:t>
      </w:r>
      <w:r>
        <w:rPr>
          <w:rFonts w:eastAsia="Times New Roman" w:cs="Times New Roman"/>
        </w:rPr>
        <w:t>όλες</w:t>
      </w:r>
      <w:r>
        <w:rPr>
          <w:rFonts w:eastAsia="Times New Roman" w:cs="Times New Roman"/>
        </w:rPr>
        <w:t xml:space="preserve"> </w:t>
      </w:r>
      <w:r>
        <w:rPr>
          <w:rFonts w:eastAsia="Times New Roman" w:cs="Times New Roman"/>
        </w:rPr>
        <w:t>τις</w:t>
      </w:r>
      <w:r>
        <w:rPr>
          <w:rFonts w:eastAsia="Times New Roman" w:cs="Times New Roman"/>
        </w:rPr>
        <w:t xml:space="preserve"> </w:t>
      </w:r>
      <w:r>
        <w:rPr>
          <w:rFonts w:eastAsia="Times New Roman" w:cs="Times New Roman"/>
        </w:rPr>
        <w:t>πτέρυγες</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Βουλής)</w:t>
      </w:r>
    </w:p>
    <w:p w14:paraId="076E7D22" w14:textId="77777777" w:rsidR="008A5475" w:rsidRDefault="00367962">
      <w:pPr>
        <w:spacing w:line="600" w:lineRule="auto"/>
        <w:ind w:firstLine="720"/>
        <w:jc w:val="both"/>
        <w:rPr>
          <w:rFonts w:eastAsia="Times New Roman" w:cs="Times New Roman"/>
        </w:rPr>
      </w:pPr>
      <w:r>
        <w:rPr>
          <w:rFonts w:eastAsia="Times New Roman" w:cs="Times New Roman"/>
        </w:rPr>
        <w:t>Επίσης,</w:t>
      </w:r>
      <w:r>
        <w:rPr>
          <w:rFonts w:eastAsia="Times New Roman" w:cs="Times New Roman"/>
        </w:rPr>
        <w:t xml:space="preserve"> </w:t>
      </w:r>
      <w:r>
        <w:rPr>
          <w:rFonts w:eastAsia="Times New Roman" w:cs="Times New Roman"/>
        </w:rPr>
        <w:t>τη</w:t>
      </w:r>
      <w:r>
        <w:rPr>
          <w:rFonts w:eastAsia="Times New Roman" w:cs="Times New Roman"/>
        </w:rPr>
        <w:t xml:space="preserve"> </w:t>
      </w:r>
      <w:r>
        <w:rPr>
          <w:rFonts w:eastAsia="Times New Roman" w:cs="Times New Roman"/>
        </w:rPr>
        <w:t>συνεδρίασή</w:t>
      </w:r>
      <w:r>
        <w:rPr>
          <w:rFonts w:eastAsia="Times New Roman" w:cs="Times New Roman"/>
        </w:rPr>
        <w:t xml:space="preserve"> </w:t>
      </w:r>
      <w:r>
        <w:rPr>
          <w:rFonts w:eastAsia="Times New Roman" w:cs="Times New Roman"/>
        </w:rPr>
        <w:t>μας</w:t>
      </w:r>
      <w:r>
        <w:rPr>
          <w:rFonts w:eastAsia="Times New Roman" w:cs="Times New Roman"/>
        </w:rPr>
        <w:t xml:space="preserve"> </w:t>
      </w:r>
      <w:r>
        <w:rPr>
          <w:rFonts w:eastAsia="Times New Roman" w:cs="Times New Roman"/>
        </w:rPr>
        <w:t>παρακολουθούν</w:t>
      </w:r>
      <w:r>
        <w:rPr>
          <w:rFonts w:eastAsia="Times New Roman" w:cs="Times New Roman"/>
        </w:rPr>
        <w:t xml:space="preserve"> </w:t>
      </w:r>
      <w:r>
        <w:rPr>
          <w:rFonts w:eastAsia="Times New Roman" w:cs="Times New Roman"/>
        </w:rPr>
        <w:t>από</w:t>
      </w:r>
      <w:r>
        <w:rPr>
          <w:rFonts w:eastAsia="Times New Roman" w:cs="Times New Roman"/>
        </w:rPr>
        <w:t xml:space="preserve"> </w:t>
      </w:r>
      <w:r>
        <w:rPr>
          <w:rFonts w:eastAsia="Times New Roman" w:cs="Times New Roman"/>
        </w:rPr>
        <w:t>τα</w:t>
      </w:r>
      <w:r>
        <w:rPr>
          <w:rFonts w:eastAsia="Times New Roman" w:cs="Times New Roman"/>
        </w:rPr>
        <w:t xml:space="preserve"> </w:t>
      </w:r>
      <w:r>
        <w:rPr>
          <w:rFonts w:eastAsia="Times New Roman" w:cs="Times New Roman"/>
        </w:rPr>
        <w:t>άνω</w:t>
      </w:r>
      <w:r>
        <w:rPr>
          <w:rFonts w:eastAsia="Times New Roman" w:cs="Times New Roman"/>
        </w:rPr>
        <w:t xml:space="preserve"> </w:t>
      </w:r>
      <w:r>
        <w:rPr>
          <w:rFonts w:eastAsia="Times New Roman" w:cs="Times New Roman"/>
        </w:rPr>
        <w:t>δυτικά</w:t>
      </w:r>
      <w:r>
        <w:rPr>
          <w:rFonts w:eastAsia="Times New Roman" w:cs="Times New Roman"/>
        </w:rPr>
        <w:t xml:space="preserve"> </w:t>
      </w:r>
      <w:r>
        <w:rPr>
          <w:rFonts w:eastAsia="Times New Roman" w:cs="Times New Roman"/>
        </w:rPr>
        <w:t>θεωρεία</w:t>
      </w:r>
      <w:r>
        <w:rPr>
          <w:rFonts w:eastAsia="Times New Roman" w:cs="Times New Roman"/>
        </w:rPr>
        <w:t xml:space="preserve"> της Βουλής</w:t>
      </w:r>
      <w:r>
        <w:rPr>
          <w:rFonts w:eastAsia="Times New Roman" w:cs="Times New Roman"/>
        </w:rPr>
        <w:t>,</w:t>
      </w:r>
      <w:r>
        <w:rPr>
          <w:rFonts w:eastAsia="Times New Roman" w:cs="Times New Roman"/>
        </w:rPr>
        <w:t xml:space="preserve"> </w:t>
      </w:r>
      <w:r>
        <w:rPr>
          <w:rFonts w:eastAsia="Times New Roman" w:cs="Times New Roman"/>
        </w:rPr>
        <w:t>αφού</w:t>
      </w:r>
      <w:r>
        <w:rPr>
          <w:rFonts w:eastAsia="Times New Roman" w:cs="Times New Roman"/>
        </w:rPr>
        <w:t xml:space="preserve"> </w:t>
      </w:r>
      <w:r>
        <w:rPr>
          <w:rFonts w:eastAsia="Times New Roman" w:cs="Times New Roman"/>
        </w:rPr>
        <w:t>προηγουμένως</w:t>
      </w:r>
      <w:r>
        <w:rPr>
          <w:rFonts w:eastAsia="Times New Roman" w:cs="Times New Roman"/>
        </w:rPr>
        <w:t xml:space="preserve"> </w:t>
      </w:r>
      <w:r>
        <w:rPr>
          <w:rFonts w:eastAsia="Times New Roman" w:cs="Times New Roman"/>
        </w:rPr>
        <w:t>ξεναγήθηκαν</w:t>
      </w:r>
      <w:r>
        <w:rPr>
          <w:rFonts w:eastAsia="Times New Roman" w:cs="Times New Roman"/>
        </w:rPr>
        <w:t xml:space="preserve"> </w:t>
      </w:r>
      <w:r>
        <w:rPr>
          <w:rFonts w:eastAsia="Times New Roman" w:cs="Times New Roman"/>
        </w:rPr>
        <w:t>στην</w:t>
      </w:r>
      <w:r>
        <w:rPr>
          <w:rFonts w:eastAsia="Times New Roman" w:cs="Times New Roman"/>
        </w:rPr>
        <w:t xml:space="preserve"> </w:t>
      </w:r>
      <w:r>
        <w:rPr>
          <w:rFonts w:eastAsia="Times New Roman" w:cs="Times New Roman"/>
        </w:rPr>
        <w:t>έκθεση</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αίθουσας</w:t>
      </w:r>
      <w:r>
        <w:rPr>
          <w:rFonts w:eastAsia="Times New Roman" w:cs="Times New Roman"/>
        </w:rPr>
        <w:t xml:space="preserve"> </w:t>
      </w:r>
      <w:r>
        <w:rPr>
          <w:rFonts w:eastAsia="Times New Roman" w:cs="Times New Roman"/>
        </w:rPr>
        <w:t>«ΕΛΕΥΘΕΡΙΟΣ</w:t>
      </w:r>
      <w:r>
        <w:rPr>
          <w:rFonts w:eastAsia="Times New Roman" w:cs="Times New Roman"/>
        </w:rPr>
        <w:t xml:space="preserve"> </w:t>
      </w:r>
      <w:r>
        <w:rPr>
          <w:rFonts w:eastAsia="Times New Roman" w:cs="Times New Roman"/>
        </w:rPr>
        <w:t>ΒΕΝΙΖΕΛΟΣ»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ενημερώθηκαν</w:t>
      </w:r>
      <w:r>
        <w:rPr>
          <w:rFonts w:eastAsia="Times New Roman" w:cs="Times New Roman"/>
        </w:rPr>
        <w:t xml:space="preserve"> </w:t>
      </w:r>
      <w:r>
        <w:rPr>
          <w:rFonts w:eastAsia="Times New Roman" w:cs="Times New Roman"/>
        </w:rPr>
        <w:t>για</w:t>
      </w:r>
      <w:r>
        <w:rPr>
          <w:rFonts w:eastAsia="Times New Roman" w:cs="Times New Roman"/>
        </w:rPr>
        <w:t xml:space="preserve"> </w:t>
      </w:r>
      <w:r>
        <w:rPr>
          <w:rFonts w:eastAsia="Times New Roman" w:cs="Times New Roman"/>
        </w:rPr>
        <w:t>την</w:t>
      </w:r>
      <w:r>
        <w:rPr>
          <w:rFonts w:eastAsia="Times New Roman" w:cs="Times New Roman"/>
        </w:rPr>
        <w:t xml:space="preserve"> </w:t>
      </w:r>
      <w:r>
        <w:rPr>
          <w:rFonts w:eastAsia="Times New Roman" w:cs="Times New Roman"/>
        </w:rPr>
        <w:t>ιστορία</w:t>
      </w:r>
      <w:r>
        <w:rPr>
          <w:rFonts w:eastAsia="Times New Roman" w:cs="Times New Roman"/>
        </w:rPr>
        <w:t xml:space="preserve"> </w:t>
      </w:r>
      <w:r>
        <w:rPr>
          <w:rFonts w:eastAsia="Times New Roman" w:cs="Times New Roman"/>
        </w:rPr>
        <w:t>του</w:t>
      </w:r>
      <w:r>
        <w:rPr>
          <w:rFonts w:eastAsia="Times New Roman" w:cs="Times New Roman"/>
        </w:rPr>
        <w:t xml:space="preserve"> </w:t>
      </w:r>
      <w:r>
        <w:rPr>
          <w:rFonts w:eastAsia="Times New Roman" w:cs="Times New Roman"/>
        </w:rPr>
        <w:t>κτηρίου</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τον</w:t>
      </w:r>
      <w:r>
        <w:rPr>
          <w:rFonts w:eastAsia="Times New Roman" w:cs="Times New Roman"/>
        </w:rPr>
        <w:t xml:space="preserve"> </w:t>
      </w:r>
      <w:r>
        <w:rPr>
          <w:rFonts w:eastAsia="Times New Roman" w:cs="Times New Roman"/>
        </w:rPr>
        <w:t>τρόπο</w:t>
      </w:r>
      <w:r>
        <w:rPr>
          <w:rFonts w:eastAsia="Times New Roman" w:cs="Times New Roman"/>
        </w:rPr>
        <w:t xml:space="preserve"> </w:t>
      </w:r>
      <w:r>
        <w:rPr>
          <w:rFonts w:eastAsia="Times New Roman" w:cs="Times New Roman"/>
        </w:rPr>
        <w:t>οργάνωσης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λειτουργίας</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Βουλής,</w:t>
      </w:r>
      <w:r>
        <w:rPr>
          <w:rFonts w:eastAsia="Times New Roman" w:cs="Times New Roman"/>
        </w:rPr>
        <w:t xml:space="preserve"> </w:t>
      </w:r>
      <w:r>
        <w:rPr>
          <w:rFonts w:eastAsia="Times New Roman" w:cs="Times New Roman"/>
        </w:rPr>
        <w:t>είκοσι</w:t>
      </w:r>
      <w:r>
        <w:rPr>
          <w:rFonts w:eastAsia="Times New Roman" w:cs="Times New Roman"/>
        </w:rPr>
        <w:t xml:space="preserve"> </w:t>
      </w:r>
      <w:r>
        <w:rPr>
          <w:rFonts w:eastAsia="Times New Roman" w:cs="Times New Roman"/>
        </w:rPr>
        <w:t>επτά</w:t>
      </w:r>
      <w:r>
        <w:rPr>
          <w:rFonts w:eastAsia="Times New Roman" w:cs="Times New Roman"/>
        </w:rPr>
        <w:t xml:space="preserve"> </w:t>
      </w:r>
      <w:r>
        <w:rPr>
          <w:rFonts w:eastAsia="Times New Roman" w:cs="Times New Roman"/>
        </w:rPr>
        <w:t>μαθητές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μαθήτριες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δύο</w:t>
      </w:r>
      <w:r>
        <w:rPr>
          <w:rFonts w:eastAsia="Times New Roman" w:cs="Times New Roman"/>
        </w:rPr>
        <w:t xml:space="preserve"> </w:t>
      </w:r>
      <w:r>
        <w:rPr>
          <w:rFonts w:eastAsia="Times New Roman" w:cs="Times New Roman"/>
        </w:rPr>
        <w:t>εκπαιδευτικοί</w:t>
      </w:r>
      <w:r>
        <w:rPr>
          <w:rFonts w:eastAsia="Times New Roman" w:cs="Times New Roman"/>
        </w:rPr>
        <w:t xml:space="preserve"> </w:t>
      </w:r>
      <w:r>
        <w:rPr>
          <w:rFonts w:eastAsia="Times New Roman" w:cs="Times New Roman"/>
        </w:rPr>
        <w:t>συνοδοί</w:t>
      </w:r>
      <w:r>
        <w:rPr>
          <w:rFonts w:eastAsia="Times New Roman" w:cs="Times New Roman"/>
        </w:rPr>
        <w:t xml:space="preserve"> </w:t>
      </w:r>
      <w:r>
        <w:rPr>
          <w:rFonts w:eastAsia="Times New Roman" w:cs="Times New Roman"/>
        </w:rPr>
        <w:t>τους</w:t>
      </w:r>
      <w:r>
        <w:rPr>
          <w:rFonts w:eastAsia="Times New Roman" w:cs="Times New Roman"/>
        </w:rPr>
        <w:t xml:space="preserve"> </w:t>
      </w:r>
      <w:r>
        <w:rPr>
          <w:rFonts w:eastAsia="Times New Roman" w:cs="Times New Roman"/>
        </w:rPr>
        <w:t>από</w:t>
      </w:r>
      <w:r>
        <w:rPr>
          <w:rFonts w:eastAsia="Times New Roman" w:cs="Times New Roman"/>
        </w:rPr>
        <w:t xml:space="preserve"> </w:t>
      </w:r>
      <w:r>
        <w:rPr>
          <w:rFonts w:eastAsia="Times New Roman" w:cs="Times New Roman"/>
        </w:rPr>
        <w:t>το</w:t>
      </w:r>
      <w:r>
        <w:rPr>
          <w:rFonts w:eastAsia="Times New Roman" w:cs="Times New Roman"/>
        </w:rPr>
        <w:t xml:space="preserve"> </w:t>
      </w:r>
      <w:r>
        <w:rPr>
          <w:rFonts w:eastAsia="Times New Roman" w:cs="Times New Roman"/>
        </w:rPr>
        <w:t>10</w:t>
      </w:r>
      <w:r w:rsidRPr="0014571F">
        <w:rPr>
          <w:rFonts w:eastAsia="Times New Roman" w:cs="Times New Roman"/>
          <w:vertAlign w:val="superscript"/>
        </w:rPr>
        <w:t>ο</w:t>
      </w:r>
      <w:r>
        <w:rPr>
          <w:rFonts w:eastAsia="Times New Roman" w:cs="Times New Roman"/>
        </w:rPr>
        <w:t xml:space="preserve"> </w:t>
      </w:r>
      <w:r>
        <w:rPr>
          <w:rFonts w:eastAsia="Times New Roman" w:cs="Times New Roman"/>
        </w:rPr>
        <w:t>Γυμνάσιο</w:t>
      </w:r>
      <w:r>
        <w:rPr>
          <w:rFonts w:eastAsia="Times New Roman" w:cs="Times New Roman"/>
        </w:rPr>
        <w:t xml:space="preserve"> </w:t>
      </w:r>
      <w:r>
        <w:rPr>
          <w:rFonts w:eastAsia="Times New Roman" w:cs="Times New Roman"/>
        </w:rPr>
        <w:t>Καλαμαριάς</w:t>
      </w:r>
      <w:r>
        <w:rPr>
          <w:rFonts w:eastAsia="Times New Roman" w:cs="Times New Roman"/>
        </w:rPr>
        <w:t xml:space="preserve"> </w:t>
      </w:r>
      <w:r>
        <w:rPr>
          <w:rFonts w:eastAsia="Times New Roman" w:cs="Times New Roman"/>
        </w:rPr>
        <w:t>Θεσσαλονίκης.</w:t>
      </w:r>
      <w:r>
        <w:rPr>
          <w:rFonts w:eastAsia="Times New Roman" w:cs="Times New Roman"/>
        </w:rPr>
        <w:t xml:space="preserve"> </w:t>
      </w:r>
    </w:p>
    <w:p w14:paraId="076E7D23" w14:textId="77777777" w:rsidR="008A5475" w:rsidRDefault="00367962">
      <w:pPr>
        <w:spacing w:line="600" w:lineRule="auto"/>
        <w:ind w:firstLine="720"/>
        <w:jc w:val="both"/>
        <w:rPr>
          <w:rFonts w:eastAsia="Times New Roman" w:cs="Times New Roman"/>
        </w:rPr>
      </w:pPr>
      <w:r>
        <w:rPr>
          <w:rFonts w:eastAsia="Times New Roman" w:cs="Times New Roman"/>
        </w:rPr>
        <w:t>Η</w:t>
      </w:r>
      <w:r>
        <w:rPr>
          <w:rFonts w:eastAsia="Times New Roman" w:cs="Times New Roman"/>
        </w:rPr>
        <w:t xml:space="preserve"> </w:t>
      </w:r>
      <w:r>
        <w:rPr>
          <w:rFonts w:eastAsia="Times New Roman" w:cs="Times New Roman"/>
        </w:rPr>
        <w:t>Βουλή</w:t>
      </w:r>
      <w:r>
        <w:rPr>
          <w:rFonts w:eastAsia="Times New Roman" w:cs="Times New Roman"/>
        </w:rPr>
        <w:t xml:space="preserve"> </w:t>
      </w:r>
      <w:r>
        <w:rPr>
          <w:rFonts w:eastAsia="Times New Roman" w:cs="Times New Roman"/>
        </w:rPr>
        <w:t>τούς</w:t>
      </w:r>
      <w:r>
        <w:rPr>
          <w:rFonts w:eastAsia="Times New Roman" w:cs="Times New Roman"/>
        </w:rPr>
        <w:t xml:space="preserve"> </w:t>
      </w:r>
      <w:r>
        <w:rPr>
          <w:rFonts w:eastAsia="Times New Roman" w:cs="Times New Roman"/>
        </w:rPr>
        <w:t>καλωσορίζει.</w:t>
      </w:r>
      <w:r>
        <w:rPr>
          <w:rFonts w:eastAsia="Times New Roman" w:cs="Times New Roman"/>
        </w:rPr>
        <w:t xml:space="preserve"> </w:t>
      </w:r>
    </w:p>
    <w:p w14:paraId="076E7D24" w14:textId="77777777" w:rsidR="008A5475" w:rsidRDefault="00367962">
      <w:pPr>
        <w:spacing w:line="600" w:lineRule="auto"/>
        <w:ind w:firstLine="720"/>
        <w:jc w:val="center"/>
        <w:rPr>
          <w:rFonts w:eastAsia="Times New Roman" w:cs="Times New Roman"/>
        </w:rPr>
      </w:pPr>
      <w:r>
        <w:rPr>
          <w:rFonts w:eastAsia="Times New Roman" w:cs="Times New Roman"/>
        </w:rPr>
        <w:t>(Χειροκροτήματα</w:t>
      </w:r>
      <w:r>
        <w:rPr>
          <w:rFonts w:eastAsia="Times New Roman" w:cs="Times New Roman"/>
        </w:rPr>
        <w:t xml:space="preserve"> </w:t>
      </w:r>
      <w:r>
        <w:rPr>
          <w:rFonts w:eastAsia="Times New Roman" w:cs="Times New Roman"/>
        </w:rPr>
        <w:t>απ</w:t>
      </w:r>
      <w:r>
        <w:rPr>
          <w:rFonts w:eastAsia="Times New Roman" w:cs="Times New Roman"/>
        </w:rPr>
        <w:t>’</w:t>
      </w:r>
      <w:r>
        <w:rPr>
          <w:rFonts w:eastAsia="Times New Roman" w:cs="Times New Roman"/>
        </w:rPr>
        <w:t xml:space="preserve"> </w:t>
      </w:r>
      <w:r>
        <w:rPr>
          <w:rFonts w:eastAsia="Times New Roman" w:cs="Times New Roman"/>
        </w:rPr>
        <w:t>όλες</w:t>
      </w:r>
      <w:r>
        <w:rPr>
          <w:rFonts w:eastAsia="Times New Roman" w:cs="Times New Roman"/>
        </w:rPr>
        <w:t xml:space="preserve"> </w:t>
      </w:r>
      <w:r>
        <w:rPr>
          <w:rFonts w:eastAsia="Times New Roman" w:cs="Times New Roman"/>
        </w:rPr>
        <w:t>τις</w:t>
      </w:r>
      <w:r>
        <w:rPr>
          <w:rFonts w:eastAsia="Times New Roman" w:cs="Times New Roman"/>
        </w:rPr>
        <w:t xml:space="preserve"> </w:t>
      </w:r>
      <w:r>
        <w:rPr>
          <w:rFonts w:eastAsia="Times New Roman" w:cs="Times New Roman"/>
        </w:rPr>
        <w:t>πτέρυγες</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Βουλής)</w:t>
      </w:r>
    </w:p>
    <w:p w14:paraId="076E7D25" w14:textId="77777777" w:rsidR="008A5475" w:rsidRDefault="00367962">
      <w:pPr>
        <w:spacing w:line="600" w:lineRule="auto"/>
        <w:ind w:firstLine="720"/>
        <w:contextualSpacing/>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χουν</w:t>
      </w:r>
      <w:r>
        <w:rPr>
          <w:rFonts w:eastAsia="Times New Roman" w:cs="Times New Roman"/>
          <w:szCs w:val="24"/>
        </w:rPr>
        <w:t xml:space="preserve"> </w:t>
      </w:r>
      <w:r>
        <w:rPr>
          <w:rFonts w:eastAsia="Times New Roman" w:cs="Times New Roman"/>
          <w:szCs w:val="24"/>
        </w:rPr>
        <w:t>διανεμηθεί</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Πρακτικά</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Παρασκευής</w:t>
      </w:r>
      <w:r>
        <w:rPr>
          <w:rFonts w:eastAsia="Times New Roman" w:cs="Times New Roman"/>
          <w:szCs w:val="24"/>
        </w:rPr>
        <w:t xml:space="preserve"> </w:t>
      </w:r>
      <w:r>
        <w:rPr>
          <w:rFonts w:eastAsia="Times New Roman" w:cs="Times New Roman"/>
          <w:szCs w:val="24"/>
        </w:rPr>
        <w:t>22</w:t>
      </w:r>
      <w:r>
        <w:rPr>
          <w:rFonts w:eastAsia="Times New Roman" w:cs="Times New Roman"/>
          <w:szCs w:val="24"/>
        </w:rPr>
        <w:t xml:space="preserve"> </w:t>
      </w:r>
      <w:r>
        <w:rPr>
          <w:rFonts w:eastAsia="Times New Roman" w:cs="Times New Roman"/>
          <w:szCs w:val="24"/>
        </w:rPr>
        <w:t>Ιανουαρίου</w:t>
      </w:r>
      <w:r>
        <w:rPr>
          <w:rFonts w:eastAsia="Times New Roman" w:cs="Times New Roman"/>
          <w:szCs w:val="24"/>
        </w:rPr>
        <w:t xml:space="preserve">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Δευτέρας</w:t>
      </w:r>
      <w:r>
        <w:rPr>
          <w:rFonts w:eastAsia="Times New Roman" w:cs="Times New Roman"/>
          <w:szCs w:val="24"/>
        </w:rPr>
        <w:t xml:space="preserve"> </w:t>
      </w:r>
      <w:r>
        <w:rPr>
          <w:rFonts w:eastAsia="Times New Roman" w:cs="Times New Roman"/>
          <w:szCs w:val="24"/>
        </w:rPr>
        <w:t>25</w:t>
      </w:r>
      <w:r>
        <w:rPr>
          <w:rFonts w:eastAsia="Times New Roman" w:cs="Times New Roman"/>
          <w:szCs w:val="24"/>
        </w:rPr>
        <w:t xml:space="preserve"> </w:t>
      </w:r>
      <w:r>
        <w:rPr>
          <w:rFonts w:eastAsia="Times New Roman" w:cs="Times New Roman"/>
          <w:szCs w:val="24"/>
        </w:rPr>
        <w:t>Ιανουαρίου</w:t>
      </w:r>
      <w:r>
        <w:rPr>
          <w:rFonts w:eastAsia="Times New Roman" w:cs="Times New Roman"/>
          <w:szCs w:val="24"/>
        </w:rPr>
        <w:t xml:space="preserve">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Τρίτης</w:t>
      </w:r>
      <w:r>
        <w:rPr>
          <w:rFonts w:eastAsia="Times New Roman" w:cs="Times New Roman"/>
          <w:szCs w:val="24"/>
        </w:rPr>
        <w:t xml:space="preserve"> </w:t>
      </w:r>
      <w:r>
        <w:rPr>
          <w:rFonts w:eastAsia="Times New Roman" w:cs="Times New Roman"/>
          <w:szCs w:val="24"/>
        </w:rPr>
        <w:t>26</w:t>
      </w:r>
      <w:r>
        <w:rPr>
          <w:rFonts w:eastAsia="Times New Roman" w:cs="Times New Roman"/>
          <w:szCs w:val="24"/>
        </w:rPr>
        <w:t xml:space="preserve"> </w:t>
      </w:r>
      <w:r>
        <w:rPr>
          <w:rFonts w:eastAsia="Times New Roman" w:cs="Times New Roman"/>
          <w:szCs w:val="24"/>
        </w:rPr>
        <w:t>Ιανουαρίου</w:t>
      </w:r>
      <w:r>
        <w:rPr>
          <w:rFonts w:eastAsia="Times New Roman" w:cs="Times New Roman"/>
          <w:szCs w:val="24"/>
        </w:rPr>
        <w:t xml:space="preserve">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Τετάρτης</w:t>
      </w:r>
      <w:r>
        <w:rPr>
          <w:rFonts w:eastAsia="Times New Roman" w:cs="Times New Roman"/>
          <w:szCs w:val="24"/>
        </w:rPr>
        <w:t xml:space="preserve"> </w:t>
      </w:r>
      <w:r>
        <w:rPr>
          <w:rFonts w:eastAsia="Times New Roman" w:cs="Times New Roman"/>
          <w:szCs w:val="24"/>
        </w:rPr>
        <w:t>27</w:t>
      </w:r>
      <w:r>
        <w:rPr>
          <w:rFonts w:eastAsia="Times New Roman" w:cs="Times New Roman"/>
          <w:szCs w:val="24"/>
        </w:rPr>
        <w:t xml:space="preserve"> </w:t>
      </w:r>
      <w:r>
        <w:rPr>
          <w:rFonts w:eastAsia="Times New Roman" w:cs="Times New Roman"/>
          <w:szCs w:val="24"/>
        </w:rPr>
        <w:t>Ιανουαρίου</w:t>
      </w:r>
      <w:r>
        <w:rPr>
          <w:rFonts w:eastAsia="Times New Roman" w:cs="Times New Roman"/>
          <w:szCs w:val="24"/>
        </w:rPr>
        <w:t xml:space="preserve">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Πέμπτης</w:t>
      </w:r>
      <w:r>
        <w:rPr>
          <w:rFonts w:eastAsia="Times New Roman" w:cs="Times New Roman"/>
          <w:szCs w:val="24"/>
        </w:rPr>
        <w:t xml:space="preserve"> </w:t>
      </w:r>
      <w:r>
        <w:rPr>
          <w:rFonts w:eastAsia="Times New Roman" w:cs="Times New Roman"/>
          <w:szCs w:val="24"/>
        </w:rPr>
        <w:t>28</w:t>
      </w:r>
      <w:r>
        <w:rPr>
          <w:rFonts w:eastAsia="Times New Roman" w:cs="Times New Roman"/>
          <w:szCs w:val="24"/>
        </w:rPr>
        <w:t xml:space="preserve"> </w:t>
      </w:r>
      <w:r>
        <w:rPr>
          <w:rFonts w:eastAsia="Times New Roman" w:cs="Times New Roman"/>
          <w:szCs w:val="24"/>
        </w:rPr>
        <w:t>Ιανουαρίου</w:t>
      </w:r>
      <w:r>
        <w:rPr>
          <w:rFonts w:eastAsia="Times New Roman" w:cs="Times New Roman"/>
          <w:szCs w:val="24"/>
        </w:rPr>
        <w:t xml:space="preserve">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(πρωί)</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ερωτάται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Σώμα</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επικυρώνει.</w:t>
      </w:r>
    </w:p>
    <w:p w14:paraId="076E7D26" w14:textId="77777777" w:rsidR="008A5475" w:rsidRDefault="00367962">
      <w:pPr>
        <w:spacing w:line="600" w:lineRule="auto"/>
        <w:ind w:firstLine="720"/>
        <w:contextualSpacing/>
        <w:jc w:val="both"/>
        <w:rPr>
          <w:rFonts w:eastAsia="Times New Roman" w:cs="Times New Roman"/>
          <w:szCs w:val="24"/>
        </w:rPr>
      </w:pPr>
      <w:r>
        <w:rPr>
          <w:rFonts w:eastAsia="Times New Roman" w:cs="Times New Roman"/>
          <w:b/>
          <w:szCs w:val="24"/>
        </w:rPr>
        <w:t>ΟΛΟΙ</w:t>
      </w:r>
      <w:r>
        <w:rPr>
          <w:rFonts w:eastAsia="Times New Roman" w:cs="Times New Roman"/>
          <w:b/>
          <w:szCs w:val="24"/>
        </w:rPr>
        <w:t xml:space="preserve"> </w:t>
      </w:r>
      <w:r>
        <w:rPr>
          <w:rFonts w:eastAsia="Times New Roman" w:cs="Times New Roman"/>
          <w:b/>
          <w:szCs w:val="24"/>
        </w:rPr>
        <w:t>ΟΙ</w:t>
      </w:r>
      <w:r>
        <w:rPr>
          <w:rFonts w:eastAsia="Times New Roman" w:cs="Times New Roman"/>
          <w:b/>
          <w:szCs w:val="24"/>
        </w:rPr>
        <w:t xml:space="preserve"> </w:t>
      </w:r>
      <w:r>
        <w:rPr>
          <w:rFonts w:eastAsia="Times New Roman" w:cs="Times New Roman"/>
          <w:b/>
          <w:szCs w:val="24"/>
        </w:rPr>
        <w:t>ΒΟΥΛΕΥΤΕΣ:</w:t>
      </w:r>
      <w:r>
        <w:rPr>
          <w:rFonts w:eastAsia="Times New Roman" w:cs="Times New Roman"/>
          <w:b/>
          <w:szCs w:val="24"/>
        </w:rPr>
        <w:t xml:space="preserve"> </w:t>
      </w:r>
      <w:r>
        <w:rPr>
          <w:rFonts w:eastAsia="Times New Roman" w:cs="Times New Roman"/>
          <w:szCs w:val="24"/>
        </w:rPr>
        <w:t>Μάλιστα,</w:t>
      </w:r>
      <w:r>
        <w:rPr>
          <w:rFonts w:eastAsia="Times New Roman" w:cs="Times New Roman"/>
          <w:szCs w:val="24"/>
        </w:rPr>
        <w:t xml:space="preserve"> </w:t>
      </w:r>
      <w:r>
        <w:rPr>
          <w:rFonts w:eastAsia="Times New Roman" w:cs="Times New Roman"/>
          <w:szCs w:val="24"/>
        </w:rPr>
        <w:t>μάλιστα.</w:t>
      </w:r>
    </w:p>
    <w:p w14:paraId="076E7D27" w14:textId="77777777" w:rsidR="008A5475" w:rsidRDefault="00367962">
      <w:pPr>
        <w:spacing w:line="600" w:lineRule="auto"/>
        <w:ind w:firstLine="720"/>
        <w:contextualSpacing/>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Πρακτικά</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Παρασκευής</w:t>
      </w:r>
      <w:r>
        <w:rPr>
          <w:rFonts w:eastAsia="Times New Roman" w:cs="Times New Roman"/>
          <w:szCs w:val="24"/>
        </w:rPr>
        <w:t xml:space="preserve"> </w:t>
      </w:r>
      <w:r>
        <w:rPr>
          <w:rFonts w:eastAsia="Times New Roman" w:cs="Times New Roman"/>
          <w:szCs w:val="24"/>
        </w:rPr>
        <w:t>22</w:t>
      </w:r>
      <w:r>
        <w:rPr>
          <w:rFonts w:eastAsia="Times New Roman" w:cs="Times New Roman"/>
          <w:szCs w:val="24"/>
        </w:rPr>
        <w:t xml:space="preserve"> </w:t>
      </w:r>
      <w:r>
        <w:rPr>
          <w:rFonts w:eastAsia="Times New Roman" w:cs="Times New Roman"/>
          <w:szCs w:val="24"/>
        </w:rPr>
        <w:t>Ιανουαρίου</w:t>
      </w:r>
      <w:r>
        <w:rPr>
          <w:rFonts w:eastAsia="Times New Roman" w:cs="Times New Roman"/>
          <w:szCs w:val="24"/>
        </w:rPr>
        <w:t xml:space="preserve">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Δευτέρας</w:t>
      </w:r>
      <w:r>
        <w:rPr>
          <w:rFonts w:eastAsia="Times New Roman" w:cs="Times New Roman"/>
          <w:szCs w:val="24"/>
        </w:rPr>
        <w:t xml:space="preserve"> </w:t>
      </w:r>
      <w:r>
        <w:rPr>
          <w:rFonts w:eastAsia="Times New Roman" w:cs="Times New Roman"/>
          <w:szCs w:val="24"/>
        </w:rPr>
        <w:t>25</w:t>
      </w:r>
      <w:r>
        <w:rPr>
          <w:rFonts w:eastAsia="Times New Roman" w:cs="Times New Roman"/>
          <w:szCs w:val="24"/>
        </w:rPr>
        <w:t xml:space="preserve"> </w:t>
      </w:r>
      <w:r>
        <w:rPr>
          <w:rFonts w:eastAsia="Times New Roman" w:cs="Times New Roman"/>
          <w:szCs w:val="24"/>
        </w:rPr>
        <w:t>Ιανουαρίου</w:t>
      </w:r>
      <w:r>
        <w:rPr>
          <w:rFonts w:eastAsia="Times New Roman" w:cs="Times New Roman"/>
          <w:szCs w:val="24"/>
        </w:rPr>
        <w:t xml:space="preserve">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Τρίτης</w:t>
      </w:r>
      <w:r>
        <w:rPr>
          <w:rFonts w:eastAsia="Times New Roman" w:cs="Times New Roman"/>
          <w:szCs w:val="24"/>
        </w:rPr>
        <w:t xml:space="preserve"> </w:t>
      </w:r>
      <w:r>
        <w:rPr>
          <w:rFonts w:eastAsia="Times New Roman" w:cs="Times New Roman"/>
          <w:szCs w:val="24"/>
        </w:rPr>
        <w:t>26</w:t>
      </w:r>
      <w:r>
        <w:rPr>
          <w:rFonts w:eastAsia="Times New Roman" w:cs="Times New Roman"/>
          <w:szCs w:val="24"/>
        </w:rPr>
        <w:t xml:space="preserve"> </w:t>
      </w:r>
      <w:r>
        <w:rPr>
          <w:rFonts w:eastAsia="Times New Roman" w:cs="Times New Roman"/>
          <w:szCs w:val="24"/>
        </w:rPr>
        <w:t>Ιανουαρίου</w:t>
      </w:r>
      <w:r>
        <w:rPr>
          <w:rFonts w:eastAsia="Times New Roman" w:cs="Times New Roman"/>
          <w:szCs w:val="24"/>
        </w:rPr>
        <w:t xml:space="preserve">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Τετάρτης</w:t>
      </w:r>
      <w:r>
        <w:rPr>
          <w:rFonts w:eastAsia="Times New Roman" w:cs="Times New Roman"/>
          <w:szCs w:val="24"/>
        </w:rPr>
        <w:t xml:space="preserve"> </w:t>
      </w:r>
      <w:r>
        <w:rPr>
          <w:rFonts w:eastAsia="Times New Roman" w:cs="Times New Roman"/>
          <w:szCs w:val="24"/>
        </w:rPr>
        <w:t>27</w:t>
      </w:r>
      <w:r>
        <w:rPr>
          <w:rFonts w:eastAsia="Times New Roman" w:cs="Times New Roman"/>
          <w:szCs w:val="24"/>
        </w:rPr>
        <w:t xml:space="preserve"> </w:t>
      </w:r>
      <w:r>
        <w:rPr>
          <w:rFonts w:eastAsia="Times New Roman" w:cs="Times New Roman"/>
          <w:szCs w:val="24"/>
        </w:rPr>
        <w:t>Ιανουαρίου</w:t>
      </w:r>
      <w:r>
        <w:rPr>
          <w:rFonts w:eastAsia="Times New Roman" w:cs="Times New Roman"/>
          <w:szCs w:val="24"/>
        </w:rPr>
        <w:t xml:space="preserve">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Πέμπτης</w:t>
      </w:r>
      <w:r>
        <w:rPr>
          <w:rFonts w:eastAsia="Times New Roman" w:cs="Times New Roman"/>
          <w:szCs w:val="24"/>
        </w:rPr>
        <w:t xml:space="preserve"> </w:t>
      </w:r>
      <w:r>
        <w:rPr>
          <w:rFonts w:eastAsia="Times New Roman" w:cs="Times New Roman"/>
          <w:szCs w:val="24"/>
        </w:rPr>
        <w:t>28</w:t>
      </w:r>
      <w:r>
        <w:rPr>
          <w:rFonts w:eastAsia="Times New Roman" w:cs="Times New Roman"/>
          <w:szCs w:val="24"/>
        </w:rPr>
        <w:t xml:space="preserve"> </w:t>
      </w:r>
      <w:r>
        <w:rPr>
          <w:rFonts w:eastAsia="Times New Roman" w:cs="Times New Roman"/>
          <w:szCs w:val="24"/>
        </w:rPr>
        <w:t>Ιανουαρίου</w:t>
      </w:r>
      <w:r>
        <w:rPr>
          <w:rFonts w:eastAsia="Times New Roman" w:cs="Times New Roman"/>
          <w:szCs w:val="24"/>
        </w:rPr>
        <w:t xml:space="preserve">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(πρωί)</w:t>
      </w:r>
      <w:r>
        <w:rPr>
          <w:rFonts w:eastAsia="Times New Roman" w:cs="Times New Roman"/>
          <w:szCs w:val="24"/>
        </w:rPr>
        <w:t xml:space="preserve"> </w:t>
      </w:r>
      <w:r>
        <w:rPr>
          <w:rFonts w:eastAsia="Times New Roman" w:cs="Times New Roman"/>
          <w:szCs w:val="24"/>
        </w:rPr>
        <w:t>επικυρώθηκαν.</w:t>
      </w:r>
      <w:r>
        <w:rPr>
          <w:rFonts w:eastAsia="Times New Roman" w:cs="Times New Roman"/>
          <w:szCs w:val="24"/>
        </w:rPr>
        <w:t xml:space="preserve"> </w:t>
      </w:r>
    </w:p>
    <w:p w14:paraId="076E7D28" w14:textId="77777777" w:rsidR="008A5475" w:rsidRDefault="008A5475">
      <w:pPr>
        <w:spacing w:line="600" w:lineRule="auto"/>
        <w:ind w:firstLine="709"/>
        <w:contextualSpacing/>
        <w:jc w:val="both"/>
        <w:rPr>
          <w:rFonts w:eastAsia="Times New Roman" w:cs="Times New Roman"/>
          <w:szCs w:val="24"/>
        </w:rPr>
      </w:pPr>
    </w:p>
    <w:p w14:paraId="076E7D29" w14:textId="77777777" w:rsidR="008A5475" w:rsidRDefault="00367962">
      <w:pPr>
        <w:spacing w:line="600" w:lineRule="auto"/>
        <w:ind w:firstLine="709"/>
        <w:contextualSpacing/>
        <w:jc w:val="both"/>
        <w:rPr>
          <w:rFonts w:eastAsia="Times New Roman" w:cs="Times New Roman"/>
          <w:szCs w:val="24"/>
        </w:rPr>
      </w:pPr>
      <w:r>
        <w:rPr>
          <w:rFonts w:eastAsia="Times New Roman" w:cs="Times New Roman"/>
          <w:szCs w:val="24"/>
        </w:rPr>
        <w:lastRenderedPageBreak/>
        <w:t>Κυρίες και κύριοι συνάδελφοι, δ</w:t>
      </w:r>
      <w:r>
        <w:rPr>
          <w:rFonts w:eastAsia="Times New Roman" w:cs="Times New Roman"/>
          <w:szCs w:val="24"/>
        </w:rPr>
        <w:t>έχεστε</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σημείο</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λύσουμε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συνεδρίαση;</w:t>
      </w:r>
    </w:p>
    <w:p w14:paraId="076E7D2A" w14:textId="77777777" w:rsidR="008A5475" w:rsidRDefault="00367962">
      <w:pPr>
        <w:spacing w:line="600" w:lineRule="auto"/>
        <w:ind w:firstLine="709"/>
        <w:jc w:val="both"/>
        <w:rPr>
          <w:rFonts w:eastAsia="Times New Roman" w:cs="Times New Roman"/>
          <w:szCs w:val="24"/>
        </w:rPr>
      </w:pPr>
      <w:r>
        <w:rPr>
          <w:rFonts w:eastAsia="Times New Roman" w:cs="Times New Roman"/>
          <w:b/>
          <w:bCs/>
          <w:szCs w:val="24"/>
        </w:rPr>
        <w:t>ΟΛΟΙ</w:t>
      </w:r>
      <w:r>
        <w:rPr>
          <w:rFonts w:eastAsia="Times New Roman" w:cs="Times New Roman"/>
          <w:b/>
          <w:bCs/>
          <w:szCs w:val="24"/>
        </w:rPr>
        <w:t xml:space="preserve"> </w:t>
      </w:r>
      <w:r>
        <w:rPr>
          <w:rFonts w:eastAsia="Times New Roman" w:cs="Times New Roman"/>
          <w:b/>
          <w:bCs/>
          <w:szCs w:val="24"/>
        </w:rPr>
        <w:t>ΟΙ</w:t>
      </w:r>
      <w:r>
        <w:rPr>
          <w:rFonts w:eastAsia="Times New Roman" w:cs="Times New Roman"/>
          <w:b/>
          <w:bCs/>
          <w:szCs w:val="24"/>
        </w:rPr>
        <w:t xml:space="preserve"> </w:t>
      </w:r>
      <w:r>
        <w:rPr>
          <w:rFonts w:eastAsia="Times New Roman" w:cs="Times New Roman"/>
          <w:b/>
          <w:bCs/>
          <w:szCs w:val="24"/>
        </w:rPr>
        <w:t>ΒΟΥΛΕΥΤΕΣ:</w:t>
      </w:r>
      <w:r>
        <w:rPr>
          <w:rFonts w:eastAsia="Times New Roman" w:cs="Times New Roman"/>
          <w:b/>
          <w:bCs/>
          <w:szCs w:val="24"/>
        </w:rPr>
        <w:t xml:space="preserve"> </w:t>
      </w:r>
      <w:r>
        <w:rPr>
          <w:rFonts w:eastAsia="Times New Roman" w:cs="Times New Roman"/>
          <w:szCs w:val="24"/>
        </w:rPr>
        <w:t>Μάλιστα,</w:t>
      </w:r>
      <w:r>
        <w:rPr>
          <w:rFonts w:eastAsia="Times New Roman" w:cs="Times New Roman"/>
          <w:szCs w:val="24"/>
        </w:rPr>
        <w:t xml:space="preserve"> </w:t>
      </w:r>
      <w:r>
        <w:rPr>
          <w:rFonts w:eastAsia="Times New Roman" w:cs="Times New Roman"/>
          <w:szCs w:val="24"/>
        </w:rPr>
        <w:t>μάλιστα.</w:t>
      </w:r>
    </w:p>
    <w:p w14:paraId="076E7D2B" w14:textId="77777777" w:rsidR="008A5475" w:rsidRDefault="00367962">
      <w:pPr>
        <w:spacing w:line="600" w:lineRule="auto"/>
        <w:ind w:firstLine="709"/>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συναίνεση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Σώματος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ώρα</w:t>
      </w:r>
      <w:r>
        <w:rPr>
          <w:rFonts w:eastAsia="Times New Roman" w:cs="Times New Roman"/>
          <w:szCs w:val="24"/>
        </w:rPr>
        <w:t xml:space="preserve"> </w:t>
      </w:r>
      <w:r>
        <w:rPr>
          <w:rFonts w:eastAsia="Times New Roman" w:cs="Times New Roman"/>
          <w:szCs w:val="24"/>
        </w:rPr>
        <w:t>11.18</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συνεδρίαση</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σήμερα,</w:t>
      </w:r>
      <w:r>
        <w:rPr>
          <w:rFonts w:eastAsia="Times New Roman" w:cs="Times New Roman"/>
          <w:szCs w:val="24"/>
        </w:rPr>
        <w:t xml:space="preserve"> </w:t>
      </w:r>
      <w:r>
        <w:rPr>
          <w:rFonts w:eastAsia="Times New Roman" w:cs="Times New Roman"/>
          <w:szCs w:val="24"/>
        </w:rPr>
        <w:t>Πέμπτη</w:t>
      </w:r>
      <w:r>
        <w:rPr>
          <w:rFonts w:eastAsia="Times New Roman" w:cs="Times New Roman"/>
          <w:szCs w:val="24"/>
        </w:rPr>
        <w:t xml:space="preserve"> </w:t>
      </w:r>
      <w:r>
        <w:rPr>
          <w:rFonts w:eastAsia="Times New Roman" w:cs="Times New Roman"/>
          <w:szCs w:val="24"/>
        </w:rPr>
        <w:t>17</w:t>
      </w:r>
      <w:r>
        <w:rPr>
          <w:rFonts w:eastAsia="Times New Roman" w:cs="Times New Roman"/>
          <w:szCs w:val="24"/>
        </w:rPr>
        <w:t xml:space="preserve"> </w:t>
      </w:r>
      <w:r>
        <w:rPr>
          <w:rFonts w:eastAsia="Times New Roman" w:cs="Times New Roman"/>
          <w:szCs w:val="24"/>
        </w:rPr>
        <w:t>Μαρτίου</w:t>
      </w:r>
      <w:r>
        <w:rPr>
          <w:rFonts w:eastAsia="Times New Roman" w:cs="Times New Roman"/>
          <w:szCs w:val="24"/>
        </w:rPr>
        <w:t xml:space="preserve">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ώρα</w:t>
      </w:r>
      <w:r>
        <w:rPr>
          <w:rFonts w:eastAsia="Times New Roman" w:cs="Times New Roman"/>
          <w:szCs w:val="24"/>
        </w:rPr>
        <w:t xml:space="preserve"> </w:t>
      </w:r>
      <w:r>
        <w:rPr>
          <w:rFonts w:eastAsia="Times New Roman" w:cs="Times New Roman"/>
          <w:szCs w:val="24"/>
        </w:rPr>
        <w:t>18.00΄,</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αντικείμενο</w:t>
      </w:r>
      <w:r>
        <w:rPr>
          <w:rFonts w:eastAsia="Times New Roman" w:cs="Times New Roman"/>
          <w:szCs w:val="24"/>
        </w:rPr>
        <w:t xml:space="preserve"> </w:t>
      </w:r>
      <w:r>
        <w:rPr>
          <w:rFonts w:eastAsia="Times New Roman" w:cs="Times New Roman"/>
          <w:szCs w:val="24"/>
        </w:rPr>
        <w:t>εργασιών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Σώματος</w:t>
      </w:r>
      <w:r>
        <w:rPr>
          <w:rFonts w:eastAsia="Times New Roman" w:cs="Times New Roman"/>
          <w:szCs w:val="24"/>
        </w:rPr>
        <w:t xml:space="preserve"> </w:t>
      </w:r>
      <w:r>
        <w:rPr>
          <w:rFonts w:eastAsia="Times New Roman" w:cs="Times New Roman"/>
          <w:szCs w:val="24"/>
        </w:rPr>
        <w:t>νομοθετική</w:t>
      </w:r>
      <w:r>
        <w:rPr>
          <w:rFonts w:eastAsia="Times New Roman" w:cs="Times New Roman"/>
          <w:szCs w:val="24"/>
        </w:rPr>
        <w:t xml:space="preserve"> </w:t>
      </w:r>
      <w:r>
        <w:rPr>
          <w:rFonts w:eastAsia="Times New Roman" w:cs="Times New Roman"/>
          <w:szCs w:val="24"/>
        </w:rPr>
        <w:t>εργασία,</w:t>
      </w:r>
      <w:r>
        <w:rPr>
          <w:rFonts w:eastAsia="Times New Roman" w:cs="Times New Roman"/>
          <w:szCs w:val="24"/>
        </w:rPr>
        <w:t xml:space="preserve"> </w:t>
      </w:r>
      <w:r>
        <w:rPr>
          <w:rFonts w:eastAsia="Times New Roman" w:cs="Times New Roman"/>
          <w:szCs w:val="24"/>
        </w:rPr>
        <w:t>σύμφωνα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ημερήσια</w:t>
      </w:r>
      <w:r>
        <w:rPr>
          <w:rFonts w:eastAsia="Times New Roman" w:cs="Times New Roman"/>
          <w:szCs w:val="24"/>
        </w:rPr>
        <w:t xml:space="preserve"> </w:t>
      </w:r>
      <w:r>
        <w:rPr>
          <w:rFonts w:eastAsia="Times New Roman" w:cs="Times New Roman"/>
          <w:szCs w:val="24"/>
        </w:rPr>
        <w:t>διάταξη</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διανεμηθεί.</w:t>
      </w:r>
      <w:r>
        <w:rPr>
          <w:rFonts w:eastAsia="Times New Roman" w:cs="Times New Roman"/>
          <w:szCs w:val="24"/>
        </w:rPr>
        <w:t xml:space="preserve"> </w:t>
      </w:r>
    </w:p>
    <w:p w14:paraId="076E7D2C" w14:textId="77777777" w:rsidR="008A5475" w:rsidRDefault="00367962">
      <w:pPr>
        <w:spacing w:line="600" w:lineRule="auto"/>
        <w:ind w:firstLine="709"/>
        <w:jc w:val="both"/>
        <w:rPr>
          <w:rFonts w:eastAsia="Times New Roman" w:cs="Times New Roman"/>
          <w:szCs w:val="24"/>
        </w:rPr>
      </w:pPr>
      <w:r>
        <w:rPr>
          <w:rFonts w:eastAsia="Times New Roman" w:cs="Times New Roman"/>
          <w:b/>
          <w:bCs/>
          <w:szCs w:val="24"/>
        </w:rPr>
        <w:t>Ο</w:t>
      </w:r>
      <w:r>
        <w:rPr>
          <w:rFonts w:eastAsia="Times New Roman" w:cs="Times New Roman"/>
          <w:b/>
          <w:bCs/>
          <w:szCs w:val="24"/>
        </w:rPr>
        <w:t xml:space="preserve"> </w:t>
      </w:r>
      <w:r>
        <w:rPr>
          <w:rFonts w:eastAsia="Times New Roman" w:cs="Times New Roman"/>
          <w:b/>
          <w:bCs/>
          <w:szCs w:val="24"/>
        </w:rPr>
        <w:t>ΠΡΟΕΔΡΟΣ</w:t>
      </w:r>
      <w:r>
        <w:rPr>
          <w:rFonts w:eastAsia="Times New Roman" w:cs="Times New Roman"/>
          <w:b/>
          <w:bCs/>
          <w:szCs w:val="24"/>
        </w:rPr>
        <w:t xml:space="preserve">                                                        </w:t>
      </w:r>
      <w:r>
        <w:rPr>
          <w:rFonts w:eastAsia="Times New Roman" w:cs="Times New Roman"/>
          <w:b/>
          <w:bCs/>
          <w:szCs w:val="24"/>
        </w:rPr>
        <w:t>ΟΙ</w:t>
      </w:r>
      <w:r>
        <w:rPr>
          <w:rFonts w:eastAsia="Times New Roman" w:cs="Times New Roman"/>
          <w:b/>
          <w:bCs/>
          <w:szCs w:val="24"/>
        </w:rPr>
        <w:t xml:space="preserve"> </w:t>
      </w:r>
      <w:r>
        <w:rPr>
          <w:rFonts w:eastAsia="Times New Roman" w:cs="Times New Roman"/>
          <w:b/>
          <w:bCs/>
          <w:szCs w:val="24"/>
        </w:rPr>
        <w:t>ΓΡΑΜΜΑΤΕΙΣ</w:t>
      </w:r>
      <w:r>
        <w:rPr>
          <w:rFonts w:eastAsia="Times New Roman" w:cs="Times New Roman"/>
          <w:szCs w:val="24"/>
        </w:rPr>
        <w:t xml:space="preserve">  </w:t>
      </w:r>
    </w:p>
    <w:sectPr w:rsidR="008A547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Lucida Sans Unicode">
    <w:panose1 w:val="020B0602030504020204"/>
    <w:charset w:val="A1"/>
    <w:family w:val="swiss"/>
    <w:pitch w:val="variable"/>
    <w:sig w:usb0="80000AFF" w:usb1="0000396B" w:usb2="00000000" w:usb3="00000000" w:csb0="000000B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hdyliaPG7hpSMsEePvDQCV79RTI=" w:salt="QmZYyx7oTMY5GW2/q9M5B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475"/>
    <w:rsid w:val="00082304"/>
    <w:rsid w:val="00367962"/>
    <w:rsid w:val="008A54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7BAB"/>
  <w15:docId w15:val="{73430792-8520-4C87-834D-09135845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B62E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B62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200</MetadataID>
    <Session xmlns="641f345b-441b-4b81-9152-adc2e73ba5e1">Α´</Session>
    <Date xmlns="641f345b-441b-4b81-9152-adc2e73ba5e1">2016-03-16T22:00:00+00:00</Date>
    <Status xmlns="641f345b-441b-4b81-9152-adc2e73ba5e1">
      <Url>http://srv-sp1/praktika/Lists/Incoming_Metadata/EditForm.aspx?ID=200&amp;Source=/praktika/Recordings_Library/Forms/AllItems.aspx</Url>
      <Description>Δημοσιεύτηκε</Description>
    </Status>
    <Meeting xmlns="641f345b-441b-4b81-9152-adc2e73ba5e1">ϞΑ´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9A8A96-50F8-4848-B934-67F094FD0554}">
  <ds:schemaRefs>
    <ds:schemaRef ds:uri="http://purl.org/dc/elements/1.1/"/>
    <ds:schemaRef ds:uri="http://www.w3.org/XML/1998/namespace"/>
    <ds:schemaRef ds:uri="http://purl.org/dc/terms/"/>
    <ds:schemaRef ds:uri="http://schemas.microsoft.com/office/infopath/2007/PartnerControls"/>
    <ds:schemaRef ds:uri="http://purl.org/dc/dcmitype/"/>
    <ds:schemaRef ds:uri="http://schemas.microsoft.com/office/2006/documentManagement/types"/>
    <ds:schemaRef ds:uri="http://schemas.microsoft.com/office/2006/metadata/properties"/>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448244BF-12B9-4A13-B90E-2F0CAFFE0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A5FC89-3E11-4218-ABA3-EC139B1C39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85</Pages>
  <Words>15160</Words>
  <Characters>81866</Characters>
  <Application>Microsoft Office Word</Application>
  <DocSecurity>0</DocSecurity>
  <Lines>682</Lines>
  <Paragraphs>193</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96833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2016-03-22T11:47:00Z</dcterms:created>
  <dcterms:modified xsi:type="dcterms:W3CDTF">2016-03-22T11:47:00Z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