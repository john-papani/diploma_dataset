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D1309" w14:textId="77777777" w:rsidR="00452105" w:rsidRPr="00452105" w:rsidRDefault="00452105" w:rsidP="00452105">
      <w:pPr>
        <w:spacing w:after="0" w:line="360" w:lineRule="auto"/>
        <w:rPr>
          <w:ins w:id="0" w:author="Φλούδα Χριστίνα" w:date="2018-11-26T09:55:00Z"/>
          <w:rFonts w:eastAsia="Times New Roman"/>
          <w:szCs w:val="24"/>
          <w:lang w:eastAsia="en-US"/>
        </w:rPr>
      </w:pPr>
      <w:bookmarkStart w:id="1" w:name="_GoBack"/>
      <w:bookmarkEnd w:id="1"/>
      <w:ins w:id="2" w:author="Φλούδα Χριστίνα" w:date="2018-11-26T09:55:00Z">
        <w:r w:rsidRPr="0045210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56FEE6C" w14:textId="77777777" w:rsidR="00452105" w:rsidRPr="00452105" w:rsidRDefault="00452105" w:rsidP="00452105">
      <w:pPr>
        <w:spacing w:after="0" w:line="360" w:lineRule="auto"/>
        <w:rPr>
          <w:ins w:id="3" w:author="Φλούδα Χριστίνα" w:date="2018-11-26T09:55:00Z"/>
          <w:rFonts w:eastAsia="Times New Roman"/>
          <w:szCs w:val="24"/>
          <w:lang w:eastAsia="en-US"/>
        </w:rPr>
      </w:pPr>
    </w:p>
    <w:p w14:paraId="621AA13D" w14:textId="77777777" w:rsidR="00452105" w:rsidRPr="00452105" w:rsidRDefault="00452105" w:rsidP="00452105">
      <w:pPr>
        <w:spacing w:after="0" w:line="360" w:lineRule="auto"/>
        <w:rPr>
          <w:ins w:id="4" w:author="Φλούδα Χριστίνα" w:date="2018-11-26T09:55:00Z"/>
          <w:rFonts w:eastAsia="Times New Roman"/>
          <w:szCs w:val="24"/>
          <w:lang w:eastAsia="en-US"/>
        </w:rPr>
      </w:pPr>
      <w:ins w:id="5" w:author="Φλούδα Χριστίνα" w:date="2018-11-26T09:55:00Z">
        <w:r w:rsidRPr="00452105">
          <w:rPr>
            <w:rFonts w:eastAsia="Times New Roman"/>
            <w:szCs w:val="24"/>
            <w:lang w:eastAsia="en-US"/>
          </w:rPr>
          <w:t>ΠΙΝΑΚΑΣ ΠΕΡΙΕΧΟΜΕΝΩΝ</w:t>
        </w:r>
      </w:ins>
    </w:p>
    <w:p w14:paraId="32A892AD" w14:textId="77777777" w:rsidR="00452105" w:rsidRPr="00452105" w:rsidRDefault="00452105" w:rsidP="00452105">
      <w:pPr>
        <w:spacing w:after="0" w:line="360" w:lineRule="auto"/>
        <w:rPr>
          <w:ins w:id="6" w:author="Φλούδα Χριστίνα" w:date="2018-11-26T09:55:00Z"/>
          <w:rFonts w:eastAsia="Times New Roman"/>
          <w:szCs w:val="24"/>
          <w:lang w:eastAsia="en-US"/>
        </w:rPr>
      </w:pPr>
      <w:ins w:id="7" w:author="Φλούδα Χριστίνα" w:date="2018-11-26T09:55:00Z">
        <w:r w:rsidRPr="00452105">
          <w:rPr>
            <w:rFonts w:eastAsia="Times New Roman"/>
            <w:szCs w:val="24"/>
            <w:lang w:eastAsia="en-US"/>
          </w:rPr>
          <w:t xml:space="preserve">ΙΖ΄ ΠΕΡΙΟΔΟΣ </w:t>
        </w:r>
      </w:ins>
    </w:p>
    <w:p w14:paraId="080FD7CF" w14:textId="77777777" w:rsidR="00452105" w:rsidRPr="00452105" w:rsidRDefault="00452105" w:rsidP="00452105">
      <w:pPr>
        <w:spacing w:after="0" w:line="360" w:lineRule="auto"/>
        <w:rPr>
          <w:ins w:id="8" w:author="Φλούδα Χριστίνα" w:date="2018-11-26T09:55:00Z"/>
          <w:rFonts w:eastAsia="Times New Roman"/>
          <w:szCs w:val="24"/>
          <w:lang w:eastAsia="en-US"/>
        </w:rPr>
      </w:pPr>
      <w:ins w:id="9" w:author="Φλούδα Χριστίνα" w:date="2018-11-26T09:55:00Z">
        <w:r w:rsidRPr="00452105">
          <w:rPr>
            <w:rFonts w:eastAsia="Times New Roman"/>
            <w:szCs w:val="24"/>
            <w:lang w:eastAsia="en-US"/>
          </w:rPr>
          <w:t>ΠΡΟΕΔΡΕΥΟΜΕΝΗΣ ΚΟΙΝΟΒΟΥΛΕΥΤΙΚΗΣ ΔΗΜΟΚΡΑΤΙΑΣ</w:t>
        </w:r>
      </w:ins>
    </w:p>
    <w:p w14:paraId="62D6D552" w14:textId="77777777" w:rsidR="00452105" w:rsidRPr="00452105" w:rsidRDefault="00452105" w:rsidP="00452105">
      <w:pPr>
        <w:spacing w:after="0" w:line="360" w:lineRule="auto"/>
        <w:rPr>
          <w:ins w:id="10" w:author="Φλούδα Χριστίνα" w:date="2018-11-26T09:55:00Z"/>
          <w:rFonts w:eastAsia="Times New Roman"/>
          <w:szCs w:val="24"/>
          <w:lang w:eastAsia="en-US"/>
        </w:rPr>
      </w:pPr>
      <w:ins w:id="11" w:author="Φλούδα Χριστίνα" w:date="2018-11-26T09:55:00Z">
        <w:r w:rsidRPr="00452105">
          <w:rPr>
            <w:rFonts w:eastAsia="Times New Roman"/>
            <w:szCs w:val="24"/>
            <w:lang w:eastAsia="en-US"/>
          </w:rPr>
          <w:t>ΣΥΝΟΔΟΣ Δ΄</w:t>
        </w:r>
      </w:ins>
    </w:p>
    <w:p w14:paraId="66C2A2AC" w14:textId="77777777" w:rsidR="00452105" w:rsidRPr="00452105" w:rsidRDefault="00452105" w:rsidP="00452105">
      <w:pPr>
        <w:spacing w:after="0" w:line="360" w:lineRule="auto"/>
        <w:rPr>
          <w:ins w:id="12" w:author="Φλούδα Χριστίνα" w:date="2018-11-26T09:55:00Z"/>
          <w:rFonts w:eastAsia="Times New Roman"/>
          <w:szCs w:val="24"/>
          <w:lang w:eastAsia="en-US"/>
        </w:rPr>
      </w:pPr>
    </w:p>
    <w:p w14:paraId="53E7924D" w14:textId="77777777" w:rsidR="00452105" w:rsidRPr="00452105" w:rsidRDefault="00452105" w:rsidP="00452105">
      <w:pPr>
        <w:spacing w:after="0" w:line="360" w:lineRule="auto"/>
        <w:rPr>
          <w:ins w:id="13" w:author="Φλούδα Χριστίνα" w:date="2018-11-26T09:55:00Z"/>
          <w:rFonts w:eastAsia="Times New Roman"/>
          <w:szCs w:val="24"/>
          <w:lang w:eastAsia="en-US"/>
        </w:rPr>
      </w:pPr>
      <w:ins w:id="14" w:author="Φλούδα Χριστίνα" w:date="2018-11-26T09:55:00Z">
        <w:r w:rsidRPr="00452105">
          <w:rPr>
            <w:rFonts w:eastAsia="Times New Roman"/>
            <w:szCs w:val="24"/>
            <w:lang w:eastAsia="en-US"/>
          </w:rPr>
          <w:t>ΣΥΝΕΔΡΙΑΣΗ ΚΖ΄</w:t>
        </w:r>
      </w:ins>
    </w:p>
    <w:p w14:paraId="75E46A70" w14:textId="77777777" w:rsidR="00452105" w:rsidRPr="00452105" w:rsidRDefault="00452105" w:rsidP="00452105">
      <w:pPr>
        <w:spacing w:after="0" w:line="360" w:lineRule="auto"/>
        <w:rPr>
          <w:ins w:id="15" w:author="Φλούδα Χριστίνα" w:date="2018-11-26T09:55:00Z"/>
          <w:rFonts w:eastAsia="Times New Roman"/>
          <w:szCs w:val="24"/>
          <w:lang w:eastAsia="en-US"/>
        </w:rPr>
      </w:pPr>
      <w:ins w:id="16" w:author="Φλούδα Χριστίνα" w:date="2018-11-26T09:55:00Z">
        <w:r w:rsidRPr="00452105">
          <w:rPr>
            <w:rFonts w:eastAsia="Times New Roman"/>
            <w:szCs w:val="24"/>
            <w:lang w:eastAsia="en-US"/>
          </w:rPr>
          <w:t>Πέμπτη 15 Νοεμβρίου 2018</w:t>
        </w:r>
      </w:ins>
    </w:p>
    <w:p w14:paraId="56D43C0E" w14:textId="77777777" w:rsidR="00452105" w:rsidRPr="00452105" w:rsidRDefault="00452105" w:rsidP="00452105">
      <w:pPr>
        <w:spacing w:after="0" w:line="360" w:lineRule="auto"/>
        <w:rPr>
          <w:ins w:id="17" w:author="Φλούδα Χριστίνα" w:date="2018-11-26T09:55:00Z"/>
          <w:rFonts w:eastAsia="Times New Roman"/>
          <w:szCs w:val="24"/>
          <w:lang w:eastAsia="en-US"/>
        </w:rPr>
      </w:pPr>
    </w:p>
    <w:p w14:paraId="2710B82F" w14:textId="77777777" w:rsidR="00452105" w:rsidRPr="00452105" w:rsidRDefault="00452105" w:rsidP="00452105">
      <w:pPr>
        <w:spacing w:after="0" w:line="360" w:lineRule="auto"/>
        <w:rPr>
          <w:ins w:id="18" w:author="Φλούδα Χριστίνα" w:date="2018-11-26T09:55:00Z"/>
          <w:rFonts w:eastAsia="Times New Roman"/>
          <w:szCs w:val="24"/>
          <w:lang w:eastAsia="en-US"/>
        </w:rPr>
      </w:pPr>
      <w:ins w:id="19" w:author="Φλούδα Χριστίνα" w:date="2018-11-26T09:55:00Z">
        <w:r w:rsidRPr="00452105">
          <w:rPr>
            <w:rFonts w:eastAsia="Times New Roman"/>
            <w:szCs w:val="24"/>
            <w:lang w:eastAsia="en-US"/>
          </w:rPr>
          <w:t>ΘΕΜΑΤΑ</w:t>
        </w:r>
      </w:ins>
    </w:p>
    <w:p w14:paraId="4776A769" w14:textId="77777777" w:rsidR="00452105" w:rsidRPr="00452105" w:rsidRDefault="00452105" w:rsidP="00452105">
      <w:pPr>
        <w:spacing w:after="0" w:line="360" w:lineRule="auto"/>
        <w:rPr>
          <w:ins w:id="20" w:author="Φλούδα Χριστίνα" w:date="2018-11-26T09:55:00Z"/>
          <w:rFonts w:eastAsia="Times New Roman"/>
          <w:szCs w:val="24"/>
          <w:lang w:eastAsia="en-US"/>
        </w:rPr>
      </w:pPr>
      <w:ins w:id="21" w:author="Φλούδα Χριστίνα" w:date="2018-11-26T09:55:00Z">
        <w:r w:rsidRPr="00452105">
          <w:rPr>
            <w:rFonts w:eastAsia="Times New Roman"/>
            <w:szCs w:val="24"/>
            <w:lang w:eastAsia="en-US"/>
          </w:rPr>
          <w:t xml:space="preserve"> </w:t>
        </w:r>
        <w:r w:rsidRPr="00452105">
          <w:rPr>
            <w:rFonts w:eastAsia="Times New Roman"/>
            <w:szCs w:val="24"/>
            <w:lang w:eastAsia="en-US"/>
          </w:rPr>
          <w:br/>
          <w:t xml:space="preserve">Α. ΕΙΔΙΚΑ ΘΕΜΑΤΑ </w:t>
        </w:r>
        <w:r w:rsidRPr="00452105">
          <w:rPr>
            <w:rFonts w:eastAsia="Times New Roman"/>
            <w:szCs w:val="24"/>
            <w:lang w:eastAsia="en-US"/>
          </w:rPr>
          <w:br/>
          <w:t xml:space="preserve">1. Επικύρωση Πρακτικών, σελ. </w:t>
        </w:r>
        <w:r w:rsidRPr="00452105">
          <w:rPr>
            <w:rFonts w:eastAsia="Times New Roman"/>
            <w:szCs w:val="24"/>
            <w:lang w:eastAsia="en-US"/>
          </w:rPr>
          <w:br/>
          <w:t xml:space="preserve">2.  Άδεια απουσίας των Βουλευτών κ.κ. Κ. Σκρέκα και Ν. Μπακογιάννη, σελ. </w:t>
        </w:r>
        <w:r w:rsidRPr="00452105">
          <w:rPr>
            <w:rFonts w:eastAsia="Times New Roman"/>
            <w:szCs w:val="24"/>
            <w:lang w:eastAsia="en-US"/>
          </w:rPr>
          <w:br/>
          <w:t xml:space="preserve">3. Ανακοινώνεται ότι τη συνεδρίαση παρακολουθούν μαθητές από το 1ο Γενικό Λύκειο  Άνω Λιοσίων, το 1ο Γενικό Λύκειο Καλλιθέας, το 7ο Δημοτικό Σχολείο Αγίας Βαρβάρας, φοιτητές από το Πανεπιστήμιο του Βισμπάντεν, το 1ο Δημοτικό Σχολείο Σπάρτης, μαθητές από σχολείο της Φιλανδίας, το 10ο Δημοτικό Σχολείο Λάρισας και το 2ο Δημοτικό Σχολείο Ακρωτηρίου Κουνουπιδιανών, σελ. </w:t>
        </w:r>
        <w:r w:rsidRPr="00452105">
          <w:rPr>
            <w:rFonts w:eastAsia="Times New Roman"/>
            <w:szCs w:val="24"/>
            <w:lang w:eastAsia="en-US"/>
          </w:rPr>
          <w:br/>
          <w:t xml:space="preserve">4. Ειδική Ημερήσια Διάταξη: </w:t>
        </w:r>
      </w:ins>
    </w:p>
    <w:p w14:paraId="2E0133CC" w14:textId="77777777" w:rsidR="00452105" w:rsidRPr="00452105" w:rsidRDefault="00452105" w:rsidP="00452105">
      <w:pPr>
        <w:spacing w:after="0" w:line="360" w:lineRule="auto"/>
        <w:rPr>
          <w:ins w:id="22" w:author="Φλούδα Χριστίνα" w:date="2018-11-26T09:55:00Z"/>
          <w:rFonts w:eastAsia="Times New Roman"/>
          <w:szCs w:val="24"/>
          <w:lang w:eastAsia="en-US"/>
        </w:rPr>
      </w:pPr>
      <w:ins w:id="23" w:author="Φλούδα Χριστίνα" w:date="2018-11-26T09:55:00Z">
        <w:r w:rsidRPr="00452105">
          <w:rPr>
            <w:rFonts w:eastAsia="Times New Roman"/>
            <w:szCs w:val="24"/>
            <w:lang w:eastAsia="en-US"/>
          </w:rPr>
          <w:t xml:space="preserve">Αποφάσεις Βουλής / Οικονομική Διαχείριση Βουλής </w:t>
        </w:r>
      </w:ins>
    </w:p>
    <w:p w14:paraId="7F2CEBFA" w14:textId="77777777" w:rsidR="00452105" w:rsidRPr="00452105" w:rsidRDefault="00452105" w:rsidP="00452105">
      <w:pPr>
        <w:spacing w:after="0" w:line="360" w:lineRule="auto"/>
        <w:rPr>
          <w:ins w:id="24" w:author="Φλούδα Χριστίνα" w:date="2018-11-26T09:55:00Z"/>
          <w:rFonts w:eastAsia="Times New Roman"/>
          <w:szCs w:val="24"/>
          <w:lang w:eastAsia="en-US"/>
        </w:rPr>
      </w:pPr>
      <w:ins w:id="25" w:author="Φλούδα Χριστίνα" w:date="2018-11-26T09:55:00Z">
        <w:r w:rsidRPr="00452105">
          <w:rPr>
            <w:rFonts w:eastAsia="Times New Roman"/>
            <w:szCs w:val="24"/>
            <w:lang w:eastAsia="en-US"/>
          </w:rPr>
          <w:t xml:space="preserve">α. Μόνη συζήτηση και έγκριση του Απολογισμού Δαπανών της Βουλής οικονομικού έτους 2017, </w:t>
        </w:r>
      </w:ins>
    </w:p>
    <w:p w14:paraId="7965D1F9" w14:textId="77777777" w:rsidR="00452105" w:rsidRPr="00452105" w:rsidRDefault="00452105" w:rsidP="00452105">
      <w:pPr>
        <w:spacing w:after="0" w:line="360" w:lineRule="auto"/>
        <w:rPr>
          <w:ins w:id="26" w:author="Φλούδα Χριστίνα" w:date="2018-11-26T09:55:00Z"/>
          <w:rFonts w:eastAsia="Times New Roman"/>
          <w:szCs w:val="24"/>
          <w:lang w:eastAsia="en-US"/>
        </w:rPr>
      </w:pPr>
      <w:ins w:id="27" w:author="Φλούδα Χριστίνα" w:date="2018-11-26T09:55:00Z">
        <w:r w:rsidRPr="00452105">
          <w:rPr>
            <w:rFonts w:eastAsia="Times New Roman"/>
            <w:szCs w:val="24"/>
            <w:lang w:eastAsia="en-US"/>
          </w:rPr>
          <w:t xml:space="preserve">β. Μόνη συζήτηση και ψήφιση του Σχεδίου Προϋπολογισμού Δαπανών της Βουλής οικονομικού έτους 2019, σελ. </w:t>
        </w:r>
        <w:r w:rsidRPr="00452105">
          <w:rPr>
            <w:rFonts w:eastAsia="Times New Roman"/>
            <w:szCs w:val="24"/>
            <w:lang w:eastAsia="en-US"/>
          </w:rPr>
          <w:br/>
          <w:t xml:space="preserve">5. Επί διαδικαστικού θέματος, σελ. </w:t>
        </w:r>
        <w:r w:rsidRPr="00452105">
          <w:rPr>
            <w:rFonts w:eastAsia="Times New Roman"/>
            <w:szCs w:val="24"/>
            <w:lang w:eastAsia="en-US"/>
          </w:rPr>
          <w:br/>
          <w:t xml:space="preserve">6. Τήρηση ενός λεπτού σιγής στη μνήμη των είκοσι τεσσάρων θυμάτων της φονικής πλημμύρας στη Μάνδρα Αττικής, σελ. </w:t>
        </w:r>
        <w:r w:rsidRPr="00452105">
          <w:rPr>
            <w:rFonts w:eastAsia="Times New Roman"/>
            <w:szCs w:val="24"/>
            <w:lang w:eastAsia="en-US"/>
          </w:rPr>
          <w:br/>
          <w:t xml:space="preserve">7. Επί προσωπικού θέματος, σελ. </w:t>
        </w:r>
        <w:r w:rsidRPr="00452105">
          <w:rPr>
            <w:rFonts w:eastAsia="Times New Roman"/>
            <w:szCs w:val="24"/>
            <w:lang w:eastAsia="en-US"/>
          </w:rPr>
          <w:br/>
          <w:t xml:space="preserve"> </w:t>
        </w:r>
        <w:r w:rsidRPr="00452105">
          <w:rPr>
            <w:rFonts w:eastAsia="Times New Roman"/>
            <w:szCs w:val="24"/>
            <w:lang w:eastAsia="en-US"/>
          </w:rPr>
          <w:br/>
          <w:t xml:space="preserve">Β. ΚΟΙΝΟΒΟΥΛΕΥΤΙΚΟΣ ΕΛΕΓΧΟΣ </w:t>
        </w:r>
        <w:r w:rsidRPr="00452105">
          <w:rPr>
            <w:rFonts w:eastAsia="Times New Roman"/>
            <w:szCs w:val="24"/>
            <w:lang w:eastAsia="en-US"/>
          </w:rPr>
          <w:br/>
          <w:t xml:space="preserve">1. Ανακοίνωση του δελτίου επικαίρων ερωτήσεων της Παρασκευής 16 Νοεμβρίου 2016, σελ. </w:t>
        </w:r>
        <w:r w:rsidRPr="00452105">
          <w:rPr>
            <w:rFonts w:eastAsia="Times New Roman"/>
            <w:szCs w:val="24"/>
            <w:lang w:eastAsia="en-US"/>
          </w:rPr>
          <w:br/>
          <w:t>2. Συζήτηση επικαίρων ερωτήσεων:</w:t>
        </w:r>
        <w:r w:rsidRPr="00452105">
          <w:rPr>
            <w:rFonts w:eastAsia="Times New Roman"/>
            <w:szCs w:val="24"/>
            <w:lang w:eastAsia="en-US"/>
          </w:rPr>
          <w:br/>
          <w:t xml:space="preserve">    α) Προς την Υπουργό Εργασίας, Κοινωνικής Ασφάλισης και Κοινωνικής Αλληλεγγύης:</w:t>
        </w:r>
        <w:r w:rsidRPr="00452105">
          <w:rPr>
            <w:rFonts w:eastAsia="Times New Roman"/>
            <w:szCs w:val="24"/>
            <w:lang w:eastAsia="en-US"/>
          </w:rPr>
          <w:br/>
          <w:t xml:space="preserve">        i. με θέμα: «Μεταστέγαση του Γ’ Τοπικού Υποκαταστήματος ΕΦΚΑ Μισθωτών (τ. ΙΚΑ Νεάπολης Θεσσαλονίκης)», σελ. </w:t>
        </w:r>
        <w:r w:rsidRPr="00452105">
          <w:rPr>
            <w:rFonts w:eastAsia="Times New Roman"/>
            <w:szCs w:val="24"/>
            <w:lang w:eastAsia="en-US"/>
          </w:rPr>
          <w:br/>
          <w:t xml:space="preserve">        ii. με θέμα: « Ένταξη στην ευνοϊκότερη ρύθμιση αποπληρωμής των στεγαστικών δανείων που πήραν και δανειολήπτες από τράπεζες με επιδοτούμενο επιτόκιο από τον πρώην Οργανισμό Εργατικής Κατοικίας (ΟΕΚ) και το Δημόσιο», σελ. </w:t>
        </w:r>
        <w:r w:rsidRPr="00452105">
          <w:rPr>
            <w:rFonts w:eastAsia="Times New Roman"/>
            <w:szCs w:val="24"/>
            <w:lang w:eastAsia="en-US"/>
          </w:rPr>
          <w:br/>
          <w:t xml:space="preserve">    β) Προς τον Υπουργό Εξωτερικών, σχετικά με «δηλώσεις του πρώην Υπουργού Εξωτερικών περί φερόμενης δωροδοκίας της Κυβέρνησης», σελ. </w:t>
        </w:r>
        <w:r w:rsidRPr="00452105">
          <w:rPr>
            <w:rFonts w:eastAsia="Times New Roman"/>
            <w:szCs w:val="24"/>
            <w:lang w:eastAsia="en-US"/>
          </w:rPr>
          <w:br/>
          <w:t xml:space="preserve">    γ) Προς τον Υπουργό Αγροτικής Ανάπτυξης και Τροφίμων, με θέμα: «Οι συνέπειες των αμφισβητούμενων δασικών εκτάσεων στις επιλέξιμες εκτάσεις της χώρας μας τόσο στην τρέχουσα όσο και στην επόμενη Κοινή Αγροτική Πολιτική (ΚΑΠ)», σελ. </w:t>
        </w:r>
        <w:r w:rsidRPr="00452105">
          <w:rPr>
            <w:rFonts w:eastAsia="Times New Roman"/>
            <w:szCs w:val="24"/>
            <w:lang w:eastAsia="en-US"/>
          </w:rPr>
          <w:br/>
          <w:t xml:space="preserve">    δ) Προς τον Υπουργό Υποδομών και Μεταφορών, με θέμα: « Άμεση λύση στο πρόβλημα που οι ίδιοι δημιουργήσατε και δεν διενεργούνται εξετάσεις για απόκτηση άδειας οδήγησης», σελ. </w:t>
        </w:r>
        <w:r w:rsidRPr="00452105">
          <w:rPr>
            <w:rFonts w:eastAsia="Times New Roman"/>
            <w:szCs w:val="24"/>
            <w:lang w:eastAsia="en-US"/>
          </w:rPr>
          <w:br/>
          <w:t xml:space="preserve"> </w:t>
        </w:r>
        <w:r w:rsidRPr="00452105">
          <w:rPr>
            <w:rFonts w:eastAsia="Times New Roman"/>
            <w:szCs w:val="24"/>
            <w:lang w:eastAsia="en-US"/>
          </w:rPr>
          <w:br/>
          <w:t xml:space="preserve">Γ. ΝΟΜΟΘΕΤΙΚΗ ΕΡΓΑΣΙΑ </w:t>
        </w:r>
        <w:r w:rsidRPr="00452105">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Οικονομικών: «Κύρωση: α) της από 29 Ιουνίου 2018 Πράξης Νομοθετικού Περιεχομένου «Παράταση μειωμένων συντελεστών ΦΠΑ στα νησιά Λέρο, Λέσβο, Κω, Σάμο και Χίο" (Α’ 115), β) της από 24 Ιουλίου 2018 Πράξης Νομοθετικού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Ιουλίου 2018» (Α’ 135), γ) της από 26 Ιουλίου 2018 Πράξης Νομοθετικού Περιεχομένου « Έκτακτα μέτρα για τη στήριξη των πληγέντων και την αποκατάσταση ζημιών από τις πυρκαγιές που έπληξαν περιοχές της Περιφέρειας Αττικής στις 23 και 24 Ιουλίου 2018» (Α’ 138) και δ) της από 10 Αυγούστου 2018 Πράξης Νομοθετικού Περιεχομένου «Επείγοντα μέτρα για την εκτέλεση πράξεων κατεδάφισης και την αποκατάσταση ζημιών από τις πυρκαγιές της 23ης και 24ης Ιουλίου 2018» (Α’ 149)», σελ. </w:t>
        </w:r>
        <w:r w:rsidRPr="00452105">
          <w:rPr>
            <w:rFonts w:eastAsia="Times New Roman"/>
            <w:szCs w:val="24"/>
            <w:lang w:eastAsia="en-US"/>
          </w:rPr>
          <w:br/>
          <w:t xml:space="preserve">2. Κατάθεση Εκθέσεως Διαρκών Επιτροπών: </w:t>
        </w:r>
      </w:ins>
    </w:p>
    <w:p w14:paraId="52353CE9" w14:textId="77777777" w:rsidR="00452105" w:rsidRPr="00452105" w:rsidRDefault="00452105" w:rsidP="00452105">
      <w:pPr>
        <w:spacing w:after="0" w:line="360" w:lineRule="auto"/>
        <w:rPr>
          <w:ins w:id="28" w:author="Φλούδα Χριστίνα" w:date="2018-11-26T09:55:00Z"/>
          <w:rFonts w:eastAsia="Times New Roman"/>
          <w:szCs w:val="24"/>
          <w:lang w:eastAsia="en-US"/>
        </w:rPr>
      </w:pPr>
      <w:ins w:id="29" w:author="Φλούδα Χριστίνα" w:date="2018-11-26T09:55:00Z">
        <w:r w:rsidRPr="00452105">
          <w:rPr>
            <w:rFonts w:eastAsia="Times New Roman"/>
            <w:szCs w:val="24"/>
            <w:lang w:eastAsia="en-US"/>
          </w:rPr>
          <w:t xml:space="preserve">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«Ενσωμάτωσης στην ελληνική νομοθεσία της Οδηγίας 2016/1148/ΕΕ του Ευρωπαϊκού Κοινοβουλίου και του Συμβουλίου σχετικά με μέτρα για υψηλό κοινό επίπεδο ασφάλειας συστημάτων δικτύου και πληροφοριών σε ολόκληρη την Ευρώπη», σελ. </w:t>
        </w:r>
        <w:r w:rsidRPr="00452105">
          <w:rPr>
            <w:rFonts w:eastAsia="Times New Roman"/>
            <w:szCs w:val="24"/>
            <w:lang w:eastAsia="en-US"/>
          </w:rPr>
          <w:br/>
          <w:t xml:space="preserve">3. Κατάθεση σχεδίου νόμου: </w:t>
        </w:r>
      </w:ins>
    </w:p>
    <w:p w14:paraId="5F6E8F6F" w14:textId="77777777" w:rsidR="00452105" w:rsidRPr="00452105" w:rsidRDefault="00452105" w:rsidP="00452105">
      <w:pPr>
        <w:spacing w:after="0" w:line="360" w:lineRule="auto"/>
        <w:rPr>
          <w:ins w:id="30" w:author="Φλούδα Χριστίνα" w:date="2018-11-26T09:55:00Z"/>
          <w:rFonts w:eastAsia="Times New Roman"/>
          <w:szCs w:val="24"/>
          <w:lang w:eastAsia="en-US"/>
        </w:rPr>
      </w:pPr>
      <w:ins w:id="31" w:author="Φλούδα Χριστίνα" w:date="2018-11-26T09:55:00Z">
        <w:r w:rsidRPr="00452105">
          <w:rPr>
            <w:rFonts w:eastAsia="Times New Roman"/>
            <w:szCs w:val="24"/>
            <w:lang w:eastAsia="en-US"/>
          </w:rPr>
          <w:t xml:space="preserve">Οι Υπουργοί Προστασίας του Πολίτη, Δικαιοσύνης, Διαφάνειας και Ανθρωπίνων Δικαιωμάτων, Οικονομικών, Υποδομών και Μεταφορών και Ναυτιλίας και Νησιωτικής Πολιτικής, καθώς και ο Αναπληρωτής Υπουργός Οικονομικών κατέθεσαν στις 15-11-2018 σχέδιο νόμου: «Υποχρεώσεις αερομεταφορέων σχετικά με τα αρχεία επιβατών -προσαρμογή της νομοθεσίας στην Οδηγία (ΕΕ) 2016/681», σελ. </w:t>
        </w:r>
        <w:r w:rsidRPr="00452105">
          <w:rPr>
            <w:rFonts w:eastAsia="Times New Roman"/>
            <w:szCs w:val="24"/>
            <w:lang w:eastAsia="en-US"/>
          </w:rPr>
          <w:br/>
          <w:t xml:space="preserve"> </w:t>
        </w:r>
        <w:r w:rsidRPr="00452105">
          <w:rPr>
            <w:rFonts w:eastAsia="Times New Roman"/>
            <w:szCs w:val="24"/>
            <w:lang w:eastAsia="en-US"/>
          </w:rPr>
          <w:br/>
          <w:t>ΠΡΟΕΔΡΕΥΟΝΤΕΣ</w:t>
        </w:r>
      </w:ins>
    </w:p>
    <w:p w14:paraId="2F817888" w14:textId="77777777" w:rsidR="00452105" w:rsidRPr="00452105" w:rsidRDefault="00452105" w:rsidP="00452105">
      <w:pPr>
        <w:spacing w:after="0" w:line="360" w:lineRule="auto"/>
        <w:rPr>
          <w:ins w:id="32" w:author="Φλούδα Χριστίνα" w:date="2018-11-26T09:55:00Z"/>
          <w:rFonts w:eastAsia="Times New Roman"/>
          <w:szCs w:val="24"/>
          <w:lang w:eastAsia="en-US"/>
        </w:rPr>
      </w:pPr>
    </w:p>
    <w:p w14:paraId="14F9BFC4" w14:textId="77777777" w:rsidR="00452105" w:rsidRPr="00452105" w:rsidRDefault="00452105" w:rsidP="00452105">
      <w:pPr>
        <w:spacing w:after="0" w:line="360" w:lineRule="auto"/>
        <w:rPr>
          <w:ins w:id="33" w:author="Φλούδα Χριστίνα" w:date="2018-11-26T09:55:00Z"/>
          <w:rFonts w:eastAsia="Times New Roman"/>
          <w:szCs w:val="24"/>
          <w:lang w:eastAsia="en-US"/>
        </w:rPr>
      </w:pPr>
      <w:ins w:id="34" w:author="Φλούδα Χριστίνα" w:date="2018-11-26T09:55:00Z">
        <w:r w:rsidRPr="00452105">
          <w:rPr>
            <w:rFonts w:eastAsia="Times New Roman"/>
            <w:szCs w:val="24"/>
            <w:lang w:eastAsia="en-US"/>
          </w:rPr>
          <w:t xml:space="preserve">ΒΑΡΕΜΕΝΟΣ Γ. , σελ. </w:t>
        </w:r>
      </w:ins>
    </w:p>
    <w:p w14:paraId="4C3E8B2F" w14:textId="77777777" w:rsidR="00452105" w:rsidRPr="00452105" w:rsidRDefault="00452105" w:rsidP="00452105">
      <w:pPr>
        <w:spacing w:after="0" w:line="360" w:lineRule="auto"/>
        <w:rPr>
          <w:ins w:id="35" w:author="Φλούδα Χριστίνα" w:date="2018-11-26T09:55:00Z"/>
          <w:rFonts w:eastAsia="Times New Roman"/>
          <w:szCs w:val="24"/>
          <w:lang w:eastAsia="en-US"/>
        </w:rPr>
      </w:pPr>
      <w:ins w:id="36" w:author="Φλούδα Χριστίνα" w:date="2018-11-26T09:55:00Z">
        <w:r w:rsidRPr="00452105">
          <w:rPr>
            <w:rFonts w:eastAsia="Times New Roman"/>
            <w:szCs w:val="24"/>
            <w:lang w:eastAsia="en-US"/>
          </w:rPr>
          <w:t>ΓΕΩΡΓΙΑΔΗΣ Μ. , σελ.</w:t>
        </w:r>
        <w:r w:rsidRPr="00452105">
          <w:rPr>
            <w:rFonts w:eastAsia="Times New Roman"/>
            <w:szCs w:val="24"/>
            <w:lang w:eastAsia="en-US"/>
          </w:rPr>
          <w:br/>
          <w:t>ΚΑΚΛΑΜΑΝΗΣ Ν. , σελ.</w:t>
        </w:r>
        <w:r w:rsidRPr="00452105">
          <w:rPr>
            <w:rFonts w:eastAsia="Times New Roman"/>
            <w:szCs w:val="24"/>
            <w:lang w:eastAsia="en-US"/>
          </w:rPr>
          <w:br/>
          <w:t>ΚΡΕΜΑΣΤΙΝΟΣ Δ. , σελ.</w:t>
        </w:r>
        <w:r w:rsidRPr="00452105">
          <w:rPr>
            <w:rFonts w:eastAsia="Times New Roman"/>
            <w:szCs w:val="24"/>
            <w:lang w:eastAsia="en-US"/>
          </w:rPr>
          <w:br/>
          <w:t>ΛΑΜΠΡΟΥΛΗΣ Γ. , σελ.</w:t>
        </w:r>
        <w:r w:rsidRPr="00452105">
          <w:rPr>
            <w:rFonts w:eastAsia="Times New Roman"/>
            <w:szCs w:val="24"/>
            <w:lang w:eastAsia="en-US"/>
          </w:rPr>
          <w:br/>
        </w:r>
      </w:ins>
    </w:p>
    <w:p w14:paraId="166E60C5" w14:textId="77777777" w:rsidR="00452105" w:rsidRPr="00452105" w:rsidRDefault="00452105" w:rsidP="00452105">
      <w:pPr>
        <w:spacing w:after="0" w:line="360" w:lineRule="auto"/>
        <w:rPr>
          <w:ins w:id="37" w:author="Φλούδα Χριστίνα" w:date="2018-11-26T09:55:00Z"/>
          <w:rFonts w:eastAsia="Times New Roman"/>
          <w:szCs w:val="24"/>
          <w:lang w:eastAsia="en-US"/>
        </w:rPr>
      </w:pPr>
    </w:p>
    <w:p w14:paraId="23831F1D" w14:textId="77777777" w:rsidR="00452105" w:rsidRPr="00452105" w:rsidRDefault="00452105" w:rsidP="00452105">
      <w:pPr>
        <w:spacing w:after="0" w:line="360" w:lineRule="auto"/>
        <w:rPr>
          <w:ins w:id="38" w:author="Φλούδα Χριστίνα" w:date="2018-11-26T09:55:00Z"/>
          <w:rFonts w:eastAsia="Times New Roman"/>
          <w:szCs w:val="24"/>
          <w:lang w:eastAsia="en-US"/>
        </w:rPr>
      </w:pPr>
      <w:ins w:id="39" w:author="Φλούδα Χριστίνα" w:date="2018-11-26T09:55:00Z">
        <w:r w:rsidRPr="00452105">
          <w:rPr>
            <w:rFonts w:eastAsia="Times New Roman"/>
            <w:szCs w:val="24"/>
            <w:lang w:eastAsia="en-US"/>
          </w:rPr>
          <w:t>ΟΜΙΛΗΤΕΣ</w:t>
        </w:r>
      </w:ins>
    </w:p>
    <w:p w14:paraId="4DC2C28F" w14:textId="784D6230" w:rsidR="00452105" w:rsidRDefault="00452105" w:rsidP="00452105">
      <w:pPr>
        <w:spacing w:line="600" w:lineRule="auto"/>
        <w:ind w:firstLine="720"/>
        <w:jc w:val="center"/>
        <w:rPr>
          <w:ins w:id="40" w:author="Φλούδα Χριστίνα" w:date="2018-11-26T09:55:00Z"/>
          <w:rFonts w:eastAsia="Times New Roman"/>
          <w:szCs w:val="24"/>
        </w:rPr>
      </w:pPr>
      <w:ins w:id="41" w:author="Φλούδα Χριστίνα" w:date="2018-11-26T09:55:00Z">
        <w:r w:rsidRPr="00452105">
          <w:rPr>
            <w:rFonts w:eastAsia="Times New Roman"/>
            <w:szCs w:val="24"/>
            <w:lang w:eastAsia="en-US"/>
          </w:rPr>
          <w:br/>
          <w:t>Α. Επί της Ειδικής Ημερήσιας Διάταξης:</w:t>
        </w:r>
        <w:r w:rsidRPr="00452105">
          <w:rPr>
            <w:rFonts w:eastAsia="Times New Roman"/>
            <w:szCs w:val="24"/>
            <w:lang w:eastAsia="en-US"/>
          </w:rPr>
          <w:br/>
          <w:t>ΑΝΤΩΝΙΟΥ Χ. , σελ.</w:t>
        </w:r>
        <w:r w:rsidRPr="00452105">
          <w:rPr>
            <w:rFonts w:eastAsia="Times New Roman"/>
            <w:szCs w:val="24"/>
            <w:lang w:eastAsia="en-US"/>
          </w:rPr>
          <w:br/>
          <w:t>ΓΕΩΡΓΙΑΔΗΣ Μ. , σελ.</w:t>
        </w:r>
        <w:r w:rsidRPr="00452105">
          <w:rPr>
            <w:rFonts w:eastAsia="Times New Roman"/>
            <w:szCs w:val="24"/>
            <w:lang w:eastAsia="en-US"/>
          </w:rPr>
          <w:br/>
          <w:t>ΓΙΑΝΝΑΚΗΣ Σ. , σελ.</w:t>
        </w:r>
        <w:r w:rsidRPr="00452105">
          <w:rPr>
            <w:rFonts w:eastAsia="Times New Roman"/>
            <w:szCs w:val="24"/>
            <w:lang w:eastAsia="en-US"/>
          </w:rPr>
          <w:br/>
          <w:t>ΚΑΡΑΘΑΝΑΣΟΠΟΥΛΟΣ Ν. , σελ.</w:t>
        </w:r>
        <w:r w:rsidRPr="00452105">
          <w:rPr>
            <w:rFonts w:eastAsia="Times New Roman"/>
            <w:szCs w:val="24"/>
            <w:lang w:eastAsia="en-US"/>
          </w:rPr>
          <w:br/>
          <w:t>ΚΑΡΑΚΩΣΤΑΣ Ε. , σελ.</w:t>
        </w:r>
        <w:r w:rsidRPr="00452105">
          <w:rPr>
            <w:rFonts w:eastAsia="Times New Roman"/>
            <w:szCs w:val="24"/>
            <w:lang w:eastAsia="en-US"/>
          </w:rPr>
          <w:br/>
          <w:t>ΚΑΤΣΙΚΗΣ Κ. , σελ.</w:t>
        </w:r>
        <w:r w:rsidRPr="00452105">
          <w:rPr>
            <w:rFonts w:eastAsia="Times New Roman"/>
            <w:szCs w:val="24"/>
            <w:lang w:eastAsia="en-US"/>
          </w:rPr>
          <w:br/>
          <w:t>ΚΟΥΤΣΟΥΚΟΣ Γ. , σελ.</w:t>
        </w:r>
        <w:r w:rsidRPr="00452105">
          <w:rPr>
            <w:rFonts w:eastAsia="Times New Roman"/>
            <w:szCs w:val="24"/>
            <w:lang w:eastAsia="en-US"/>
          </w:rPr>
          <w:br/>
          <w:t>ΛΥΚΟΥΔΗΣ Σ. , σελ.</w:t>
        </w:r>
        <w:r w:rsidRPr="00452105">
          <w:rPr>
            <w:rFonts w:eastAsia="Times New Roman"/>
            <w:szCs w:val="24"/>
            <w:lang w:eastAsia="en-US"/>
          </w:rPr>
          <w:br/>
        </w:r>
        <w:r w:rsidRPr="00452105">
          <w:rPr>
            <w:rFonts w:eastAsia="Times New Roman"/>
            <w:szCs w:val="24"/>
            <w:lang w:eastAsia="en-US"/>
          </w:rPr>
          <w:br/>
          <w:t>Β. Επί διαδικαστικού θέματος:</w:t>
        </w:r>
        <w:r w:rsidRPr="00452105">
          <w:rPr>
            <w:rFonts w:eastAsia="Times New Roman"/>
            <w:szCs w:val="24"/>
            <w:lang w:eastAsia="en-US"/>
          </w:rPr>
          <w:br/>
          <w:t>ΑΠΟΣΤΟΛΟΥ Ε. , σελ.</w:t>
        </w:r>
        <w:r w:rsidRPr="00452105">
          <w:rPr>
            <w:rFonts w:eastAsia="Times New Roman"/>
            <w:szCs w:val="24"/>
            <w:lang w:eastAsia="en-US"/>
          </w:rPr>
          <w:br/>
          <w:t>ΒΕΣΥΡΟΠΟΥΛΟΣ Α. , σελ.</w:t>
        </w:r>
        <w:r w:rsidRPr="00452105">
          <w:rPr>
            <w:rFonts w:eastAsia="Times New Roman"/>
            <w:szCs w:val="24"/>
            <w:lang w:eastAsia="en-US"/>
          </w:rPr>
          <w:br/>
          <w:t>ΓΕΩΡΓΙΑΔΗΣ Μ. , σελ.</w:t>
        </w:r>
        <w:r w:rsidRPr="00452105">
          <w:rPr>
            <w:rFonts w:eastAsia="Times New Roman"/>
            <w:szCs w:val="24"/>
            <w:lang w:eastAsia="en-US"/>
          </w:rPr>
          <w:br/>
          <w:t>ΚΑΚΛΑΜΑΝΗΣ Ν. , σελ.</w:t>
        </w:r>
        <w:r w:rsidRPr="00452105">
          <w:rPr>
            <w:rFonts w:eastAsia="Times New Roman"/>
            <w:szCs w:val="24"/>
            <w:lang w:eastAsia="en-US"/>
          </w:rPr>
          <w:br/>
          <w:t>ΚΑΡΑΟΓΛΟΥ Θ. , σελ.</w:t>
        </w:r>
        <w:r w:rsidRPr="00452105">
          <w:rPr>
            <w:rFonts w:eastAsia="Times New Roman"/>
            <w:szCs w:val="24"/>
            <w:lang w:eastAsia="en-US"/>
          </w:rPr>
          <w:br/>
          <w:t>ΚΑΡΡΑΣ Γ. , σελ.</w:t>
        </w:r>
        <w:r w:rsidRPr="00452105">
          <w:rPr>
            <w:rFonts w:eastAsia="Times New Roman"/>
            <w:szCs w:val="24"/>
            <w:lang w:eastAsia="en-US"/>
          </w:rPr>
          <w:br/>
          <w:t>ΚΟΥΤΣΟΥΚΟΣ Γ. , σελ.</w:t>
        </w:r>
        <w:r w:rsidRPr="00452105">
          <w:rPr>
            <w:rFonts w:eastAsia="Times New Roman"/>
            <w:szCs w:val="24"/>
            <w:lang w:eastAsia="en-US"/>
          </w:rPr>
          <w:br/>
          <w:t>ΚΡΕΜΑΣΤΙΝΟΣ Δ. , σελ.</w:t>
        </w:r>
        <w:r w:rsidRPr="00452105">
          <w:rPr>
            <w:rFonts w:eastAsia="Times New Roman"/>
            <w:szCs w:val="24"/>
            <w:lang w:eastAsia="en-US"/>
          </w:rPr>
          <w:br/>
          <w:t>ΛΑΓΟΣ Ι. , σελ.</w:t>
        </w:r>
        <w:r w:rsidRPr="00452105">
          <w:rPr>
            <w:rFonts w:eastAsia="Times New Roman"/>
            <w:szCs w:val="24"/>
            <w:lang w:eastAsia="en-US"/>
          </w:rPr>
          <w:br/>
          <w:t>ΛΑΜΠΡΟΥΛΗΣ Γ. , σελ.</w:t>
        </w:r>
        <w:r w:rsidRPr="00452105">
          <w:rPr>
            <w:rFonts w:eastAsia="Times New Roman"/>
            <w:szCs w:val="24"/>
            <w:lang w:eastAsia="en-US"/>
          </w:rPr>
          <w:br/>
          <w:t>ΜΑΝΩΛΑΚΟΥ Δ. , σελ.</w:t>
        </w:r>
        <w:r w:rsidRPr="00452105">
          <w:rPr>
            <w:rFonts w:eastAsia="Times New Roman"/>
            <w:szCs w:val="24"/>
            <w:lang w:eastAsia="en-US"/>
          </w:rPr>
          <w:br/>
          <w:t>ΜΕΓΑΛΟΟΙΚΟΝΟΜΟΥ Θ. , σελ.</w:t>
        </w:r>
        <w:r w:rsidRPr="00452105">
          <w:rPr>
            <w:rFonts w:eastAsia="Times New Roman"/>
            <w:szCs w:val="24"/>
            <w:lang w:eastAsia="en-US"/>
          </w:rPr>
          <w:br/>
          <w:t>ΜΗΤΑΡΑΚΗΣ Π. , σελ.</w:t>
        </w:r>
        <w:r w:rsidRPr="00452105">
          <w:rPr>
            <w:rFonts w:eastAsia="Times New Roman"/>
            <w:szCs w:val="24"/>
            <w:lang w:eastAsia="en-US"/>
          </w:rPr>
          <w:br/>
          <w:t>ΜΠΑΚΟΓΙΑΝΝΗ Θ. , σελ.</w:t>
        </w:r>
        <w:r w:rsidRPr="00452105">
          <w:rPr>
            <w:rFonts w:eastAsia="Times New Roman"/>
            <w:szCs w:val="24"/>
            <w:lang w:eastAsia="en-US"/>
          </w:rPr>
          <w:br/>
          <w:t>ΠΑΠΑΝΑΤΣΙΟΥ Α. , σελ.</w:t>
        </w:r>
        <w:r w:rsidRPr="00452105">
          <w:rPr>
            <w:rFonts w:eastAsia="Times New Roman"/>
            <w:szCs w:val="24"/>
            <w:lang w:eastAsia="en-US"/>
          </w:rPr>
          <w:br/>
          <w:t>ΠΕΤΡΟΠΟΥΛΟΣ Α. , σελ.</w:t>
        </w:r>
        <w:r w:rsidRPr="00452105">
          <w:rPr>
            <w:rFonts w:eastAsia="Times New Roman"/>
            <w:szCs w:val="24"/>
            <w:lang w:eastAsia="en-US"/>
          </w:rPr>
          <w:br/>
          <w:t>ΤΑΣΣΟΣ Σ. , σελ.</w:t>
        </w:r>
        <w:r w:rsidRPr="00452105">
          <w:rPr>
            <w:rFonts w:eastAsia="Times New Roman"/>
            <w:szCs w:val="24"/>
            <w:lang w:eastAsia="en-US"/>
          </w:rPr>
          <w:br/>
          <w:t>ΧΡΙΣΤΟΦΙΛΟΠΟΥΛΟΥ Π. , σελ.</w:t>
        </w:r>
        <w:r w:rsidRPr="00452105">
          <w:rPr>
            <w:rFonts w:eastAsia="Times New Roman"/>
            <w:szCs w:val="24"/>
            <w:lang w:eastAsia="en-US"/>
          </w:rPr>
          <w:br/>
        </w:r>
        <w:r w:rsidRPr="00452105">
          <w:rPr>
            <w:rFonts w:eastAsia="Times New Roman"/>
            <w:szCs w:val="24"/>
            <w:lang w:eastAsia="en-US"/>
          </w:rPr>
          <w:br/>
          <w:t>Γ. Επί των επικαίρων ερωτήσεων:</w:t>
        </w:r>
        <w:r w:rsidRPr="00452105">
          <w:rPr>
            <w:rFonts w:eastAsia="Times New Roman"/>
            <w:szCs w:val="24"/>
            <w:lang w:eastAsia="en-US"/>
          </w:rPr>
          <w:br/>
          <w:t>ΑΡΑΜΠΑΤΖΗ Φ. , σελ.</w:t>
        </w:r>
        <w:r w:rsidRPr="00452105">
          <w:rPr>
            <w:rFonts w:eastAsia="Times New Roman"/>
            <w:szCs w:val="24"/>
            <w:lang w:eastAsia="en-US"/>
          </w:rPr>
          <w:br/>
          <w:t>ΔΕΛΗΣ Ι. , σελ.</w:t>
        </w:r>
        <w:r w:rsidRPr="00452105">
          <w:rPr>
            <w:rFonts w:eastAsia="Times New Roman"/>
            <w:szCs w:val="24"/>
            <w:lang w:eastAsia="en-US"/>
          </w:rPr>
          <w:br/>
          <w:t>ΗΛΙΟΠΟΥΛΟΣ Π. , σελ.</w:t>
        </w:r>
        <w:r w:rsidRPr="00452105">
          <w:rPr>
            <w:rFonts w:eastAsia="Times New Roman"/>
            <w:szCs w:val="24"/>
            <w:lang w:eastAsia="en-US"/>
          </w:rPr>
          <w:br/>
          <w:t>ΚΑΤΡΟΥΓΚΑΛΟΣ Γ. , σελ.</w:t>
        </w:r>
        <w:r w:rsidRPr="00452105">
          <w:rPr>
            <w:rFonts w:eastAsia="Times New Roman"/>
            <w:szCs w:val="24"/>
            <w:lang w:eastAsia="en-US"/>
          </w:rPr>
          <w:br/>
          <w:t>ΚΑΤΣΩΤΗΣ Χ. , σελ.</w:t>
        </w:r>
        <w:r w:rsidRPr="00452105">
          <w:rPr>
            <w:rFonts w:eastAsia="Times New Roman"/>
            <w:szCs w:val="24"/>
            <w:lang w:eastAsia="en-US"/>
          </w:rPr>
          <w:br/>
          <w:t>ΚΕΓΚΕΡΟΓΛΟΥ Β. , σελ.</w:t>
        </w:r>
        <w:r w:rsidRPr="00452105">
          <w:rPr>
            <w:rFonts w:eastAsia="Times New Roman"/>
            <w:szCs w:val="24"/>
            <w:lang w:eastAsia="en-US"/>
          </w:rPr>
          <w:br/>
          <w:t>ΚΕΦΑΛΟΓΙΑΝΝΗΣ Ι. , σελ.</w:t>
        </w:r>
        <w:r w:rsidRPr="00452105">
          <w:rPr>
            <w:rFonts w:eastAsia="Times New Roman"/>
            <w:szCs w:val="24"/>
            <w:lang w:eastAsia="en-US"/>
          </w:rPr>
          <w:br/>
          <w:t>ΚΟΚΚΑΛΗΣ Β. , σελ.</w:t>
        </w:r>
        <w:r w:rsidRPr="00452105">
          <w:rPr>
            <w:rFonts w:eastAsia="Times New Roman"/>
            <w:szCs w:val="24"/>
            <w:lang w:eastAsia="en-US"/>
          </w:rPr>
          <w:br/>
          <w:t>ΠΕΤΡΟΠΟΥΛΟΣ Α. , σελ.</w:t>
        </w:r>
        <w:r w:rsidRPr="00452105">
          <w:rPr>
            <w:rFonts w:eastAsia="Times New Roman"/>
            <w:szCs w:val="24"/>
            <w:lang w:eastAsia="en-US"/>
          </w:rPr>
          <w:br/>
          <w:t>ΣΠΙΡΤΖΗΣ Χ. , σελ.</w:t>
        </w:r>
        <w:r w:rsidRPr="00452105">
          <w:rPr>
            <w:rFonts w:eastAsia="Times New Roman"/>
            <w:szCs w:val="24"/>
            <w:lang w:eastAsia="en-US"/>
          </w:rPr>
          <w:br/>
        </w:r>
        <w:r w:rsidRPr="00452105">
          <w:rPr>
            <w:rFonts w:eastAsia="Times New Roman"/>
            <w:szCs w:val="24"/>
            <w:lang w:eastAsia="en-US"/>
          </w:rPr>
          <w:br/>
          <w:t>Δ. Επί του σχεδίου νόμου του Υπουργείου Οικονομικών:</w:t>
        </w:r>
        <w:r w:rsidRPr="00452105">
          <w:rPr>
            <w:rFonts w:eastAsia="Times New Roman"/>
            <w:szCs w:val="24"/>
            <w:lang w:eastAsia="en-US"/>
          </w:rPr>
          <w:br/>
          <w:t>ΑΘΑΝΑΣΙΟΥ Χ. , σελ.</w:t>
        </w:r>
        <w:r w:rsidRPr="00452105">
          <w:rPr>
            <w:rFonts w:eastAsia="Times New Roman"/>
            <w:szCs w:val="24"/>
            <w:lang w:eastAsia="en-US"/>
          </w:rPr>
          <w:br/>
          <w:t>ΒΟΥΤΣΗΣ Ν. , σελ.</w:t>
        </w:r>
        <w:r w:rsidRPr="00452105">
          <w:rPr>
            <w:rFonts w:eastAsia="Times New Roman"/>
            <w:szCs w:val="24"/>
            <w:lang w:eastAsia="en-US"/>
          </w:rPr>
          <w:br/>
          <w:t>ΓΕΡΜΕΝΗΣ Γ. , σελ.</w:t>
        </w:r>
        <w:r w:rsidRPr="00452105">
          <w:rPr>
            <w:rFonts w:eastAsia="Times New Roman"/>
            <w:szCs w:val="24"/>
            <w:lang w:eastAsia="en-US"/>
          </w:rPr>
          <w:br/>
          <w:t>ΔΑΝΕΛΛΗΣ Σ. , σελ.</w:t>
        </w:r>
        <w:r w:rsidRPr="00452105">
          <w:rPr>
            <w:rFonts w:eastAsia="Times New Roman"/>
            <w:szCs w:val="24"/>
            <w:lang w:eastAsia="en-US"/>
          </w:rPr>
          <w:br/>
          <w:t>ΔΕΝΔΙΑΣ Ν. , σελ.</w:t>
        </w:r>
        <w:r w:rsidRPr="00452105">
          <w:rPr>
            <w:rFonts w:eastAsia="Times New Roman"/>
            <w:szCs w:val="24"/>
            <w:lang w:eastAsia="en-US"/>
          </w:rPr>
          <w:br/>
          <w:t>ΚΑΒΑΔΕΛΛΑΣ Δ. , σελ.</w:t>
        </w:r>
        <w:r w:rsidRPr="00452105">
          <w:rPr>
            <w:rFonts w:eastAsia="Times New Roman"/>
            <w:szCs w:val="24"/>
            <w:lang w:eastAsia="en-US"/>
          </w:rPr>
          <w:br/>
          <w:t>ΚΑΡΑΟΓΛΟΥ Θ. , σελ.</w:t>
        </w:r>
        <w:r w:rsidRPr="00452105">
          <w:rPr>
            <w:rFonts w:eastAsia="Times New Roman"/>
            <w:szCs w:val="24"/>
            <w:lang w:eastAsia="en-US"/>
          </w:rPr>
          <w:br/>
          <w:t>ΚΑΤΣΙΚΗΣ Κ. , σελ.</w:t>
        </w:r>
        <w:r w:rsidRPr="00452105">
          <w:rPr>
            <w:rFonts w:eastAsia="Times New Roman"/>
            <w:szCs w:val="24"/>
            <w:lang w:eastAsia="en-US"/>
          </w:rPr>
          <w:br/>
          <w:t>ΚΟΥΤΣΟΥΚΟΣ Γ. , σελ.</w:t>
        </w:r>
        <w:r w:rsidRPr="00452105">
          <w:rPr>
            <w:rFonts w:eastAsia="Times New Roman"/>
            <w:szCs w:val="24"/>
            <w:lang w:eastAsia="en-US"/>
          </w:rPr>
          <w:br/>
          <w:t>ΛΑΓΟΣ Ι. , σελ.</w:t>
        </w:r>
        <w:r w:rsidRPr="00452105">
          <w:rPr>
            <w:rFonts w:eastAsia="Times New Roman"/>
            <w:szCs w:val="24"/>
            <w:lang w:eastAsia="en-US"/>
          </w:rPr>
          <w:br/>
          <w:t>ΜΑΝΤΑΣ Χ. , σελ.</w:t>
        </w:r>
        <w:r w:rsidRPr="00452105">
          <w:rPr>
            <w:rFonts w:eastAsia="Times New Roman"/>
            <w:szCs w:val="24"/>
            <w:lang w:eastAsia="en-US"/>
          </w:rPr>
          <w:br/>
          <w:t>ΜΑΝΩΛΑΚΟΥ Δ. , σελ.</w:t>
        </w:r>
        <w:r w:rsidRPr="00452105">
          <w:rPr>
            <w:rFonts w:eastAsia="Times New Roman"/>
            <w:szCs w:val="24"/>
            <w:lang w:eastAsia="en-US"/>
          </w:rPr>
          <w:br/>
          <w:t>ΜΕΓΑΛΟΟΙΚΟΝΟΜΟΥ Θ. , σελ.</w:t>
        </w:r>
        <w:r w:rsidRPr="00452105">
          <w:rPr>
            <w:rFonts w:eastAsia="Times New Roman"/>
            <w:szCs w:val="24"/>
            <w:lang w:eastAsia="en-US"/>
          </w:rPr>
          <w:br/>
          <w:t>ΠΑΠΑΝΑΤΣΙΟΥ Α. , σελ.</w:t>
        </w:r>
        <w:r w:rsidRPr="00452105">
          <w:rPr>
            <w:rFonts w:eastAsia="Times New Roman"/>
            <w:szCs w:val="24"/>
            <w:lang w:eastAsia="en-US"/>
          </w:rPr>
          <w:br/>
          <w:t>ΠΕΤΡΟΠΟΥΛΟΣ Α. , σελ.</w:t>
        </w:r>
        <w:r w:rsidRPr="00452105">
          <w:rPr>
            <w:rFonts w:eastAsia="Times New Roman"/>
            <w:szCs w:val="24"/>
            <w:lang w:eastAsia="en-US"/>
          </w:rPr>
          <w:br/>
          <w:t>ΣΥΡΜΑΛΕΝΙΟΣ Ν. , σελ.</w:t>
        </w:r>
        <w:r w:rsidRPr="00452105">
          <w:rPr>
            <w:rFonts w:eastAsia="Times New Roman"/>
            <w:szCs w:val="24"/>
            <w:lang w:eastAsia="en-US"/>
          </w:rPr>
          <w:br/>
          <w:t>ΦΑΜΕΛΛΟΣ Σ. , σελ.</w:t>
        </w:r>
        <w:r w:rsidRPr="00452105">
          <w:rPr>
            <w:rFonts w:eastAsia="Times New Roman"/>
            <w:szCs w:val="24"/>
            <w:lang w:eastAsia="en-US"/>
          </w:rPr>
          <w:br/>
          <w:t>ΧΡΙΣΤΟΦΙΛΟΠΟΥΛΟΥ Π. , σελ.</w:t>
        </w:r>
        <w:r w:rsidRPr="00452105">
          <w:rPr>
            <w:rFonts w:eastAsia="Times New Roman"/>
            <w:szCs w:val="24"/>
            <w:lang w:eastAsia="en-US"/>
          </w:rPr>
          <w:br/>
        </w:r>
        <w:r w:rsidRPr="00452105">
          <w:rPr>
            <w:rFonts w:eastAsia="Times New Roman"/>
            <w:szCs w:val="24"/>
            <w:lang w:eastAsia="en-US"/>
          </w:rPr>
          <w:br/>
          <w:t>ΠΑΡΕΜΒΑΣΕΙΣ:</w:t>
        </w:r>
        <w:r w:rsidRPr="00452105">
          <w:rPr>
            <w:rFonts w:eastAsia="Times New Roman"/>
            <w:szCs w:val="24"/>
            <w:lang w:eastAsia="en-US"/>
          </w:rPr>
          <w:br/>
          <w:t>ΚΑΚΛΑΜΑΝΗΣ Ν. , σελ.</w:t>
        </w:r>
        <w:r w:rsidRPr="00452105">
          <w:rPr>
            <w:rFonts w:eastAsia="Times New Roman"/>
            <w:szCs w:val="24"/>
            <w:lang w:eastAsia="en-US"/>
          </w:rPr>
          <w:br/>
          <w:t>ΚΑΡΑΣΜΑΝΗΣ Γ. , σελ.</w:t>
        </w:r>
        <w:r w:rsidRPr="00452105">
          <w:rPr>
            <w:rFonts w:eastAsia="Times New Roman"/>
            <w:szCs w:val="24"/>
            <w:lang w:eastAsia="en-US"/>
          </w:rPr>
          <w:br/>
          <w:t>ΚΡΕΜΑΣΤΙΝΟΣ Δ. , σελ.</w:t>
        </w:r>
        <w:r w:rsidRPr="00452105">
          <w:rPr>
            <w:rFonts w:eastAsia="Times New Roman"/>
            <w:szCs w:val="24"/>
            <w:lang w:eastAsia="en-US"/>
          </w:rPr>
          <w:br/>
        </w:r>
      </w:ins>
    </w:p>
    <w:p w14:paraId="2774D1AA" w14:textId="69C53658" w:rsidR="009B4FE7" w:rsidRDefault="00452105">
      <w:pPr>
        <w:spacing w:line="600" w:lineRule="auto"/>
        <w:ind w:firstLine="720"/>
        <w:jc w:val="center"/>
        <w:rPr>
          <w:rFonts w:eastAsia="Times New Roman"/>
          <w:szCs w:val="24"/>
        </w:rPr>
      </w:pPr>
      <w:r>
        <w:rPr>
          <w:rFonts w:eastAsia="Times New Roman"/>
          <w:szCs w:val="24"/>
        </w:rPr>
        <w:t>ΠΡΑΚΤΙΚΑ ΒΟΥΛΗΣ</w:t>
      </w:r>
    </w:p>
    <w:p w14:paraId="2774D1AB" w14:textId="77777777" w:rsidR="009B4FE7" w:rsidRDefault="00452105">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774D1AC" w14:textId="77777777" w:rsidR="009B4FE7" w:rsidRDefault="0045210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774D1AD" w14:textId="77777777" w:rsidR="009B4FE7" w:rsidRDefault="00452105">
      <w:pPr>
        <w:spacing w:line="600" w:lineRule="auto"/>
        <w:ind w:firstLine="720"/>
        <w:jc w:val="center"/>
        <w:rPr>
          <w:rFonts w:eastAsia="Times New Roman"/>
          <w:szCs w:val="24"/>
        </w:rPr>
      </w:pPr>
      <w:r>
        <w:rPr>
          <w:rFonts w:eastAsia="Times New Roman"/>
          <w:szCs w:val="24"/>
        </w:rPr>
        <w:t>ΣΥΝΟΔΟΣ Δ΄</w:t>
      </w:r>
    </w:p>
    <w:p w14:paraId="2774D1AE" w14:textId="77777777" w:rsidR="009B4FE7" w:rsidRDefault="00452105">
      <w:pPr>
        <w:spacing w:line="600" w:lineRule="auto"/>
        <w:ind w:firstLine="720"/>
        <w:jc w:val="center"/>
        <w:rPr>
          <w:rFonts w:eastAsia="Times New Roman"/>
          <w:szCs w:val="24"/>
        </w:rPr>
      </w:pPr>
      <w:r>
        <w:rPr>
          <w:rFonts w:eastAsia="Times New Roman"/>
          <w:szCs w:val="24"/>
        </w:rPr>
        <w:t>ΣΥΝΕΔΡΙΑΣΗ ΚΖ΄</w:t>
      </w:r>
    </w:p>
    <w:p w14:paraId="2774D1AF" w14:textId="77777777" w:rsidR="009B4FE7" w:rsidRDefault="00452105">
      <w:pPr>
        <w:spacing w:line="600" w:lineRule="auto"/>
        <w:ind w:firstLine="720"/>
        <w:jc w:val="both"/>
        <w:rPr>
          <w:rFonts w:eastAsia="Times New Roman"/>
          <w:szCs w:val="24"/>
        </w:rPr>
      </w:pPr>
      <w:r>
        <w:rPr>
          <w:rFonts w:eastAsia="Times New Roman"/>
          <w:szCs w:val="24"/>
        </w:rPr>
        <w:t xml:space="preserve">Αθήνα, σήμερα στις </w:t>
      </w:r>
      <w:r>
        <w:rPr>
          <w:rFonts w:eastAsia="Times New Roman"/>
          <w:szCs w:val="24"/>
        </w:rPr>
        <w:t>15 Νοεμβρίου 201</w:t>
      </w:r>
      <w:r>
        <w:rPr>
          <w:rFonts w:eastAsia="Times New Roman"/>
          <w:szCs w:val="24"/>
        </w:rPr>
        <w:t xml:space="preserve">8, ημέρα Πέμπτη και ώρα 9.38΄, συνήλθε στην Αίθουσα των συνεδριάσεων του Βουλευτηρίου η Βουλή σε ολομέλεια για να </w:t>
      </w:r>
      <w:r>
        <w:rPr>
          <w:rFonts w:eastAsia="Times New Roman"/>
          <w:szCs w:val="24"/>
        </w:rPr>
        <w:t xml:space="preserve">συνεδριάσει υπό την προεδρία του Δ΄ Αντιπροέδρου αυτής κ. </w:t>
      </w:r>
      <w:r w:rsidRPr="006748C8">
        <w:rPr>
          <w:rFonts w:eastAsia="Times New Roman"/>
          <w:b/>
          <w:szCs w:val="24"/>
        </w:rPr>
        <w:t>ΝΙΚΗΤΑ ΚΑΚΛΑΜΑΝΗ</w:t>
      </w:r>
      <w:r>
        <w:rPr>
          <w:rFonts w:eastAsia="Times New Roman"/>
          <w:szCs w:val="24"/>
        </w:rPr>
        <w:t>.</w:t>
      </w:r>
    </w:p>
    <w:p w14:paraId="2774D1B0" w14:textId="77777777" w:rsidR="009B4FE7" w:rsidRDefault="00452105">
      <w:pPr>
        <w:spacing w:line="600" w:lineRule="auto"/>
        <w:ind w:firstLine="720"/>
        <w:jc w:val="both"/>
        <w:rPr>
          <w:rFonts w:eastAsia="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szCs w:val="24"/>
        </w:rPr>
        <w:t>Κυρίες και κύριοι συνάδελφοι, αρχίζει η συνεδρίαση.</w:t>
      </w:r>
    </w:p>
    <w:p w14:paraId="2774D1B1" w14:textId="77777777" w:rsidR="009B4FE7" w:rsidRDefault="00452105">
      <w:pPr>
        <w:spacing w:line="600" w:lineRule="auto"/>
        <w:ind w:firstLine="720"/>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δελτίο επίκαιρων ερωτήσεων</w:t>
      </w:r>
      <w:r>
        <w:rPr>
          <w:rFonts w:eastAsia="Times New Roman"/>
          <w:szCs w:val="24"/>
        </w:rPr>
        <w:t xml:space="preserve"> της Παρασκευής 16 Νοεμβρίου 2</w:t>
      </w:r>
      <w:r>
        <w:rPr>
          <w:rFonts w:eastAsia="Times New Roman"/>
          <w:szCs w:val="24"/>
        </w:rPr>
        <w:t>018.</w:t>
      </w:r>
    </w:p>
    <w:p w14:paraId="2774D1B2" w14:textId="77777777" w:rsidR="009B4FE7" w:rsidRDefault="00452105">
      <w:pPr>
        <w:spacing w:line="600" w:lineRule="auto"/>
        <w:ind w:firstLine="720"/>
        <w:jc w:val="both"/>
        <w:rPr>
          <w:rFonts w:eastAsia="Times New Roman"/>
          <w:b/>
          <w:color w:val="000000"/>
          <w:szCs w:val="24"/>
        </w:rPr>
      </w:pPr>
      <w:r>
        <w:rPr>
          <w:rFonts w:eastAsia="Times New Roman"/>
          <w:szCs w:val="24"/>
        </w:rPr>
        <w:t>Α. ΕΠΙΚΑ</w:t>
      </w:r>
      <w:r w:rsidRPr="00A80603">
        <w:rPr>
          <w:rFonts w:eastAsia="Times New Roman"/>
          <w:bCs/>
          <w:color w:val="000000"/>
          <w:szCs w:val="24"/>
        </w:rPr>
        <w:t>ΙΡΕΣ ΕΡΩΤΗΣΕΙΣ Πρώτου Κύκλου (Άρθρο 130 παρ</w:t>
      </w:r>
      <w:r>
        <w:rPr>
          <w:rFonts w:eastAsia="Times New Roman"/>
          <w:bCs/>
          <w:color w:val="000000"/>
          <w:szCs w:val="24"/>
        </w:rPr>
        <w:t>άγραφοι</w:t>
      </w:r>
      <w:r w:rsidRPr="00A80603">
        <w:rPr>
          <w:rFonts w:eastAsia="Times New Roman"/>
          <w:bCs/>
          <w:color w:val="000000"/>
          <w:szCs w:val="24"/>
        </w:rPr>
        <w:t xml:space="preserve"> 2 και 3 </w:t>
      </w:r>
      <w:r>
        <w:rPr>
          <w:rFonts w:eastAsia="Times New Roman"/>
          <w:bCs/>
          <w:color w:val="000000"/>
          <w:szCs w:val="24"/>
        </w:rPr>
        <w:t>του</w:t>
      </w:r>
      <w:r w:rsidRPr="00A80603">
        <w:rPr>
          <w:rFonts w:eastAsia="Times New Roman"/>
          <w:bCs/>
          <w:color w:val="000000"/>
          <w:szCs w:val="24"/>
        </w:rPr>
        <w:t xml:space="preserve"> Καν</w:t>
      </w:r>
      <w:r>
        <w:rPr>
          <w:rFonts w:eastAsia="Times New Roman"/>
          <w:bCs/>
          <w:color w:val="000000"/>
          <w:szCs w:val="24"/>
        </w:rPr>
        <w:t>ονισμού της</w:t>
      </w:r>
      <w:r w:rsidRPr="00A80603">
        <w:rPr>
          <w:rFonts w:eastAsia="Times New Roman"/>
          <w:bCs/>
          <w:color w:val="000000"/>
          <w:szCs w:val="24"/>
        </w:rPr>
        <w:t xml:space="preserve"> Βουλής)</w:t>
      </w:r>
    </w:p>
    <w:p w14:paraId="2774D1B3" w14:textId="77777777" w:rsidR="009B4FE7" w:rsidRDefault="00452105">
      <w:pPr>
        <w:spacing w:after="0" w:line="600" w:lineRule="auto"/>
        <w:ind w:firstLine="720"/>
        <w:jc w:val="both"/>
        <w:rPr>
          <w:rFonts w:eastAsia="Times New Roman"/>
          <w:color w:val="000000"/>
          <w:szCs w:val="24"/>
        </w:rPr>
      </w:pPr>
      <w:r w:rsidRPr="00A80603">
        <w:rPr>
          <w:rFonts w:eastAsia="Times New Roman"/>
          <w:color w:val="000000"/>
          <w:szCs w:val="24"/>
        </w:rPr>
        <w:lastRenderedPageBreak/>
        <w:t xml:space="preserve">1. Η με αριθμό 147/12-11-2018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Κορινθίας της Νέας Δημοκρατίας κ.</w:t>
      </w:r>
      <w:r>
        <w:rPr>
          <w:rFonts w:eastAsia="Times New Roman"/>
          <w:color w:val="000000"/>
          <w:szCs w:val="24"/>
        </w:rPr>
        <w:t xml:space="preserve"> </w:t>
      </w:r>
      <w:r w:rsidRPr="00A80603">
        <w:rPr>
          <w:rFonts w:eastAsia="Times New Roman"/>
          <w:bCs/>
          <w:color w:val="000000"/>
          <w:szCs w:val="24"/>
        </w:rPr>
        <w:t>Χρίστου Δήμα</w:t>
      </w:r>
      <w:r>
        <w:rPr>
          <w:rFonts w:eastAsia="Times New Roman"/>
          <w:bCs/>
          <w:color w:val="000000"/>
          <w:szCs w:val="24"/>
        </w:rPr>
        <w:t xml:space="preserve"> </w:t>
      </w:r>
      <w:r w:rsidRPr="00A80603">
        <w:rPr>
          <w:rFonts w:eastAsia="Times New Roman"/>
          <w:color w:val="000000"/>
          <w:szCs w:val="24"/>
        </w:rPr>
        <w:t>προς τον Υπουργό</w:t>
      </w:r>
      <w:r>
        <w:rPr>
          <w:rFonts w:eastAsia="Times New Roman"/>
          <w:b/>
          <w:bCs/>
          <w:color w:val="000000"/>
          <w:szCs w:val="24"/>
        </w:rPr>
        <w:t xml:space="preserve"> </w:t>
      </w:r>
      <w:r w:rsidRPr="00A80603">
        <w:rPr>
          <w:rFonts w:eastAsia="Times New Roman"/>
          <w:bCs/>
          <w:color w:val="000000"/>
          <w:szCs w:val="24"/>
        </w:rPr>
        <w:t>Οικονομίας και Ανάπτυξης,</w:t>
      </w:r>
      <w:r>
        <w:rPr>
          <w:rFonts w:eastAsia="Times New Roman"/>
          <w:b/>
          <w:bCs/>
          <w:color w:val="000000"/>
          <w:szCs w:val="24"/>
        </w:rPr>
        <w:t xml:space="preserve"> </w:t>
      </w:r>
      <w:r w:rsidRPr="00A80603">
        <w:rPr>
          <w:rFonts w:eastAsia="Times New Roman"/>
          <w:color w:val="000000"/>
          <w:szCs w:val="24"/>
        </w:rPr>
        <w:t xml:space="preserve">με </w:t>
      </w:r>
      <w:r w:rsidRPr="00A80603">
        <w:rPr>
          <w:rFonts w:eastAsia="Times New Roman"/>
          <w:color w:val="000000"/>
          <w:szCs w:val="24"/>
        </w:rPr>
        <w:t>θέμα: «Απορρόφηση πόρων ΕΣΠΑ 2014</w:t>
      </w:r>
      <w:r w:rsidRPr="00F30DC8">
        <w:rPr>
          <w:rFonts w:eastAsia="Times New Roman"/>
          <w:color w:val="000000"/>
          <w:szCs w:val="24"/>
        </w:rPr>
        <w:t xml:space="preserve"> </w:t>
      </w:r>
      <w:r w:rsidRPr="00A80603">
        <w:rPr>
          <w:rFonts w:eastAsia="Times New Roman"/>
          <w:color w:val="000000"/>
          <w:szCs w:val="24"/>
        </w:rPr>
        <w:t>-</w:t>
      </w:r>
      <w:r w:rsidRPr="00F30DC8">
        <w:rPr>
          <w:rFonts w:eastAsia="Times New Roman"/>
          <w:color w:val="000000"/>
          <w:szCs w:val="24"/>
        </w:rPr>
        <w:t xml:space="preserve"> </w:t>
      </w:r>
      <w:r w:rsidRPr="00A80603">
        <w:rPr>
          <w:rFonts w:eastAsia="Times New Roman"/>
          <w:color w:val="000000"/>
          <w:szCs w:val="24"/>
        </w:rPr>
        <w:t>2020».</w:t>
      </w:r>
    </w:p>
    <w:p w14:paraId="2774D1B4"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 xml:space="preserve">2. </w:t>
      </w:r>
      <w:r w:rsidRPr="00A80603">
        <w:rPr>
          <w:rFonts w:eastAsia="Times New Roman"/>
          <w:color w:val="000000"/>
          <w:szCs w:val="24"/>
        </w:rPr>
        <w:t xml:space="preserve">Η με αριθμό 143/12-11-2018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Σερρών της Δημοκρατικής Συμπαράταξης ΠΑΣΟΚ</w:t>
      </w:r>
      <w:r>
        <w:rPr>
          <w:rFonts w:eastAsia="Times New Roman"/>
          <w:color w:val="000000"/>
          <w:szCs w:val="24"/>
        </w:rPr>
        <w:t xml:space="preserve"> </w:t>
      </w:r>
      <w:r w:rsidRPr="00A80603">
        <w:rPr>
          <w:rFonts w:eastAsia="Times New Roman"/>
          <w:color w:val="000000"/>
          <w:szCs w:val="24"/>
        </w:rPr>
        <w:t>–</w:t>
      </w:r>
      <w:r>
        <w:rPr>
          <w:rFonts w:eastAsia="Times New Roman"/>
          <w:color w:val="000000"/>
          <w:szCs w:val="24"/>
        </w:rPr>
        <w:t xml:space="preserve"> </w:t>
      </w:r>
      <w:r>
        <w:rPr>
          <w:rFonts w:eastAsia="Times New Roman"/>
          <w:color w:val="000000"/>
          <w:szCs w:val="24"/>
        </w:rPr>
        <w:t>ΔΗΜ</w:t>
      </w:r>
      <w:r w:rsidRPr="00A80603">
        <w:rPr>
          <w:rFonts w:eastAsia="Times New Roman"/>
          <w:color w:val="000000"/>
          <w:szCs w:val="24"/>
        </w:rPr>
        <w:t>ΑΡ κ.</w:t>
      </w:r>
      <w:r>
        <w:rPr>
          <w:rFonts w:eastAsia="Times New Roman"/>
          <w:color w:val="000000"/>
          <w:szCs w:val="24"/>
        </w:rPr>
        <w:t xml:space="preserve"> </w:t>
      </w:r>
      <w:r w:rsidRPr="00A80603">
        <w:rPr>
          <w:rFonts w:eastAsia="Times New Roman"/>
          <w:bCs/>
          <w:color w:val="000000"/>
          <w:szCs w:val="24"/>
        </w:rPr>
        <w:t>Μιχαήλ Τζελέπη</w:t>
      </w:r>
      <w:r>
        <w:rPr>
          <w:rFonts w:eastAsia="Times New Roman"/>
          <w:b/>
          <w:bCs/>
          <w:color w:val="000000"/>
          <w:szCs w:val="24"/>
        </w:rPr>
        <w:t xml:space="preserve"> </w:t>
      </w:r>
      <w:r w:rsidRPr="00A80603">
        <w:rPr>
          <w:rFonts w:eastAsia="Times New Roman"/>
          <w:color w:val="000000"/>
          <w:szCs w:val="24"/>
        </w:rPr>
        <w:t>προς τον Υπουργό</w:t>
      </w:r>
      <w:r>
        <w:rPr>
          <w:rFonts w:eastAsia="Times New Roman"/>
          <w:b/>
          <w:bCs/>
          <w:color w:val="000000"/>
          <w:szCs w:val="24"/>
        </w:rPr>
        <w:t xml:space="preserve"> </w:t>
      </w:r>
      <w:r w:rsidRPr="00A80603">
        <w:rPr>
          <w:rFonts w:eastAsia="Times New Roman"/>
          <w:bCs/>
          <w:color w:val="000000"/>
          <w:szCs w:val="24"/>
        </w:rPr>
        <w:t>Οικονομίας και Ανάπτυξης,</w:t>
      </w:r>
      <w:r>
        <w:rPr>
          <w:rFonts w:eastAsia="Times New Roman"/>
          <w:b/>
          <w:bCs/>
          <w:color w:val="000000"/>
          <w:szCs w:val="24"/>
        </w:rPr>
        <w:t xml:space="preserve"> </w:t>
      </w:r>
      <w:r w:rsidRPr="00A80603">
        <w:rPr>
          <w:rFonts w:eastAsia="Times New Roman"/>
          <w:color w:val="000000"/>
          <w:szCs w:val="24"/>
        </w:rPr>
        <w:t>με θέμα: «Αδιέξοδη η κατάσταση της Ελληνι</w:t>
      </w:r>
      <w:r w:rsidRPr="00A80603">
        <w:rPr>
          <w:rFonts w:eastAsia="Times New Roman"/>
          <w:color w:val="000000"/>
          <w:szCs w:val="24"/>
        </w:rPr>
        <w:t>κής Βιομηχανίας Ζάχαρης (ΕΒΖ)».</w:t>
      </w:r>
    </w:p>
    <w:p w14:paraId="2774D1B5" w14:textId="77777777" w:rsidR="009B4FE7" w:rsidRDefault="00452105">
      <w:pPr>
        <w:spacing w:after="0" w:line="600" w:lineRule="auto"/>
        <w:ind w:firstLine="720"/>
        <w:jc w:val="both"/>
        <w:rPr>
          <w:rFonts w:eastAsia="Times New Roman"/>
          <w:color w:val="000000"/>
          <w:szCs w:val="24"/>
        </w:rPr>
      </w:pPr>
      <w:r w:rsidRPr="00A80603">
        <w:rPr>
          <w:rFonts w:eastAsia="Times New Roman"/>
          <w:bCs/>
          <w:color w:val="000000"/>
          <w:szCs w:val="24"/>
        </w:rPr>
        <w:t>Β. ΕΠΙΚΑΙΡΕΣ ΕΡΩΤΗΣΕΙΣ Δεύτερου Κύκλου (Άρθρο 130 παρ</w:t>
      </w:r>
      <w:r>
        <w:rPr>
          <w:rFonts w:eastAsia="Times New Roman"/>
          <w:bCs/>
          <w:color w:val="000000"/>
          <w:szCs w:val="24"/>
        </w:rPr>
        <w:t>άγραφοι</w:t>
      </w:r>
      <w:r w:rsidRPr="00A80603">
        <w:rPr>
          <w:rFonts w:eastAsia="Times New Roman"/>
          <w:bCs/>
          <w:color w:val="000000"/>
          <w:szCs w:val="24"/>
        </w:rPr>
        <w:t xml:space="preserve"> 2 και 3 </w:t>
      </w:r>
      <w:r>
        <w:rPr>
          <w:rFonts w:eastAsia="Times New Roman"/>
          <w:bCs/>
          <w:color w:val="000000"/>
          <w:szCs w:val="24"/>
        </w:rPr>
        <w:t>του</w:t>
      </w:r>
      <w:r w:rsidRPr="00A80603">
        <w:rPr>
          <w:rFonts w:eastAsia="Times New Roman"/>
          <w:bCs/>
          <w:color w:val="000000"/>
          <w:szCs w:val="24"/>
        </w:rPr>
        <w:t xml:space="preserve"> Καν</w:t>
      </w:r>
      <w:r>
        <w:rPr>
          <w:rFonts w:eastAsia="Times New Roman"/>
          <w:bCs/>
          <w:color w:val="000000"/>
          <w:szCs w:val="24"/>
        </w:rPr>
        <w:t>ονισμού της</w:t>
      </w:r>
      <w:r w:rsidRPr="00A80603">
        <w:rPr>
          <w:rFonts w:eastAsia="Times New Roman"/>
          <w:bCs/>
          <w:color w:val="000000"/>
          <w:szCs w:val="24"/>
        </w:rPr>
        <w:t xml:space="preserve"> Βουλής)</w:t>
      </w:r>
      <w:r w:rsidRPr="00A80603">
        <w:rPr>
          <w:rFonts w:eastAsia="Times New Roman"/>
          <w:color w:val="000000"/>
          <w:szCs w:val="24"/>
        </w:rPr>
        <w:t> </w:t>
      </w:r>
    </w:p>
    <w:p w14:paraId="2774D1B6"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1.</w:t>
      </w:r>
      <w:r w:rsidRPr="00A80603">
        <w:rPr>
          <w:rFonts w:eastAsia="Times New Roman"/>
          <w:color w:val="000000"/>
          <w:szCs w:val="24"/>
        </w:rPr>
        <w:t xml:space="preserve"> Η με αριθμό 148/12-11-2018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Α΄ Πειραιά της Νέας Δημοκρατίας κ.</w:t>
      </w:r>
      <w:r>
        <w:rPr>
          <w:rFonts w:eastAsia="Times New Roman"/>
          <w:b/>
          <w:bCs/>
          <w:color w:val="000000"/>
          <w:szCs w:val="24"/>
        </w:rPr>
        <w:t xml:space="preserve"> </w:t>
      </w:r>
      <w:r w:rsidRPr="00A80603">
        <w:rPr>
          <w:rFonts w:eastAsia="Times New Roman"/>
          <w:bCs/>
          <w:color w:val="000000"/>
          <w:szCs w:val="24"/>
        </w:rPr>
        <w:t>Κωνσταντίνου Κατσαφάδου</w:t>
      </w:r>
      <w:r>
        <w:rPr>
          <w:rFonts w:eastAsia="Times New Roman"/>
          <w:b/>
          <w:bCs/>
          <w:color w:val="000000"/>
          <w:szCs w:val="24"/>
        </w:rPr>
        <w:t xml:space="preserve"> </w:t>
      </w:r>
      <w:r w:rsidRPr="00A80603">
        <w:rPr>
          <w:rFonts w:eastAsia="Times New Roman"/>
          <w:color w:val="000000"/>
          <w:szCs w:val="24"/>
        </w:rPr>
        <w:t>προς τον</w:t>
      </w:r>
      <w:r w:rsidRPr="00A80603">
        <w:rPr>
          <w:rFonts w:eastAsia="Times New Roman"/>
          <w:color w:val="000000"/>
          <w:szCs w:val="24"/>
        </w:rPr>
        <w:t xml:space="preserve"> Υπουργό</w:t>
      </w:r>
      <w:r>
        <w:rPr>
          <w:rFonts w:eastAsia="Times New Roman"/>
          <w:b/>
          <w:bCs/>
          <w:color w:val="000000"/>
          <w:szCs w:val="24"/>
        </w:rPr>
        <w:t xml:space="preserve"> </w:t>
      </w:r>
      <w:r w:rsidRPr="00A80603">
        <w:rPr>
          <w:rFonts w:eastAsia="Times New Roman"/>
          <w:bCs/>
          <w:color w:val="000000"/>
          <w:szCs w:val="24"/>
        </w:rPr>
        <w:t>Εσωτερικών,</w:t>
      </w:r>
      <w:r>
        <w:rPr>
          <w:rFonts w:eastAsia="Times New Roman"/>
          <w:b/>
          <w:bCs/>
          <w:color w:val="000000"/>
          <w:szCs w:val="24"/>
        </w:rPr>
        <w:t xml:space="preserve"> </w:t>
      </w:r>
      <w:r w:rsidRPr="00A80603">
        <w:rPr>
          <w:rFonts w:eastAsia="Times New Roman"/>
          <w:color w:val="000000"/>
          <w:szCs w:val="24"/>
        </w:rPr>
        <w:t>με θέμα: «Η Κυβέρνηση προαναγγέλλει επιλεκτική κατάτμηση δήμων με μικροκομματικά κριτήρια, λίγο πριν τις δημοτικές εκλογές, προκαλώντας σύγχυση και αναστάτωση». </w:t>
      </w:r>
    </w:p>
    <w:p w14:paraId="2774D1B7" w14:textId="77777777" w:rsidR="009B4FE7" w:rsidRDefault="00452105">
      <w:pPr>
        <w:spacing w:after="0" w:line="600" w:lineRule="auto"/>
        <w:ind w:firstLine="720"/>
        <w:jc w:val="both"/>
        <w:rPr>
          <w:rFonts w:eastAsia="Times New Roman"/>
          <w:color w:val="000000"/>
          <w:szCs w:val="24"/>
        </w:rPr>
      </w:pPr>
      <w:r w:rsidRPr="00A80603">
        <w:rPr>
          <w:rFonts w:eastAsia="Times New Roman"/>
          <w:color w:val="000000"/>
          <w:szCs w:val="24"/>
        </w:rPr>
        <w:t xml:space="preserve">2. Η με αριθμό 140/6-11-2018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Ανεξάρτητου Βουλευτή Αχ</w:t>
      </w:r>
      <w:r w:rsidRPr="00A80603">
        <w:rPr>
          <w:rFonts w:eastAsia="Times New Roman"/>
          <w:color w:val="000000"/>
          <w:szCs w:val="24"/>
        </w:rPr>
        <w:t>αΐας κ.</w:t>
      </w:r>
      <w:r>
        <w:rPr>
          <w:rFonts w:eastAsia="Times New Roman"/>
          <w:color w:val="000000"/>
          <w:szCs w:val="24"/>
        </w:rPr>
        <w:t xml:space="preserve"> </w:t>
      </w:r>
      <w:r w:rsidRPr="00A80603">
        <w:rPr>
          <w:rFonts w:eastAsia="Times New Roman"/>
          <w:bCs/>
          <w:color w:val="000000"/>
          <w:szCs w:val="24"/>
        </w:rPr>
        <w:t>Νικολάου Νικολόπουλου</w:t>
      </w:r>
      <w:r>
        <w:rPr>
          <w:rFonts w:eastAsia="Times New Roman"/>
          <w:color w:val="000000"/>
          <w:szCs w:val="24"/>
        </w:rPr>
        <w:t xml:space="preserve"> </w:t>
      </w:r>
      <w:r w:rsidRPr="00A80603">
        <w:rPr>
          <w:rFonts w:eastAsia="Times New Roman"/>
          <w:color w:val="000000"/>
          <w:szCs w:val="24"/>
        </w:rPr>
        <w:t>προς τον Υπουργό</w:t>
      </w:r>
      <w:r>
        <w:rPr>
          <w:rFonts w:eastAsia="Times New Roman"/>
          <w:color w:val="000000"/>
          <w:szCs w:val="24"/>
        </w:rPr>
        <w:t xml:space="preserve"> </w:t>
      </w:r>
      <w:r w:rsidRPr="00A80603">
        <w:rPr>
          <w:rFonts w:eastAsia="Times New Roman"/>
          <w:bCs/>
          <w:color w:val="000000"/>
          <w:szCs w:val="24"/>
        </w:rPr>
        <w:t>Εσωτερικών,</w:t>
      </w:r>
      <w:r>
        <w:rPr>
          <w:rFonts w:eastAsia="Times New Roman"/>
          <w:b/>
          <w:bCs/>
          <w:color w:val="000000"/>
          <w:szCs w:val="24"/>
        </w:rPr>
        <w:t xml:space="preserve"> </w:t>
      </w:r>
      <w:r w:rsidRPr="00A80603">
        <w:rPr>
          <w:rFonts w:eastAsia="Times New Roman"/>
          <w:color w:val="000000"/>
          <w:szCs w:val="24"/>
        </w:rPr>
        <w:t xml:space="preserve">με θέμα: «Θα υπάρξει τροποποίηση της ΚΥΑ 6.1714/5.1504/2016 με θέμα: “Προώθηση της απασχόλησης μέσω προγραμμάτων κοινωφελούς χαρακτήρα στο πλαίσιο του ΕΣΠΑ </w:t>
      </w:r>
      <w:r w:rsidRPr="00A80603">
        <w:rPr>
          <w:rFonts w:eastAsia="Times New Roman"/>
          <w:color w:val="000000"/>
          <w:szCs w:val="24"/>
        </w:rPr>
        <w:lastRenderedPageBreak/>
        <w:t>2014</w:t>
      </w:r>
      <w:r w:rsidRPr="00F30DC8">
        <w:rPr>
          <w:rFonts w:eastAsia="Times New Roman"/>
          <w:color w:val="000000"/>
          <w:szCs w:val="24"/>
        </w:rPr>
        <w:t xml:space="preserve"> </w:t>
      </w:r>
      <w:r w:rsidRPr="00A80603">
        <w:rPr>
          <w:rFonts w:eastAsia="Times New Roman"/>
          <w:color w:val="000000"/>
          <w:szCs w:val="24"/>
        </w:rPr>
        <w:t>-</w:t>
      </w:r>
      <w:r w:rsidRPr="00F30DC8">
        <w:rPr>
          <w:rFonts w:eastAsia="Times New Roman"/>
          <w:color w:val="000000"/>
          <w:szCs w:val="24"/>
        </w:rPr>
        <w:t xml:space="preserve"> </w:t>
      </w:r>
      <w:r w:rsidRPr="00A80603">
        <w:rPr>
          <w:rFonts w:eastAsia="Times New Roman"/>
          <w:color w:val="000000"/>
          <w:szCs w:val="24"/>
        </w:rPr>
        <w:t xml:space="preserve">2020 για όλους τους ωφελούμενους όπως έγινε και για τους εργαζόμενους σε </w:t>
      </w:r>
      <w:r>
        <w:rPr>
          <w:rFonts w:eastAsia="Times New Roman"/>
          <w:color w:val="000000"/>
          <w:szCs w:val="24"/>
        </w:rPr>
        <w:t>δ</w:t>
      </w:r>
      <w:r w:rsidRPr="00A80603">
        <w:rPr>
          <w:rFonts w:eastAsia="Times New Roman"/>
          <w:color w:val="000000"/>
          <w:szCs w:val="24"/>
        </w:rPr>
        <w:t xml:space="preserve">ήμους και </w:t>
      </w:r>
      <w:r>
        <w:rPr>
          <w:rFonts w:eastAsia="Times New Roman"/>
          <w:color w:val="000000"/>
          <w:szCs w:val="24"/>
        </w:rPr>
        <w:t>υ</w:t>
      </w:r>
      <w:r w:rsidRPr="00A80603">
        <w:rPr>
          <w:rFonts w:eastAsia="Times New Roman"/>
          <w:color w:val="000000"/>
          <w:szCs w:val="24"/>
        </w:rPr>
        <w:t xml:space="preserve">πηρεσίες </w:t>
      </w:r>
      <w:r>
        <w:rPr>
          <w:rFonts w:eastAsia="Times New Roman"/>
          <w:color w:val="000000"/>
          <w:szCs w:val="24"/>
        </w:rPr>
        <w:t>α</w:t>
      </w:r>
      <w:r w:rsidRPr="00A80603">
        <w:rPr>
          <w:rFonts w:eastAsia="Times New Roman"/>
          <w:color w:val="000000"/>
          <w:szCs w:val="24"/>
        </w:rPr>
        <w:t>ποδοχής, ασύλου και διαχείρισης;”».</w:t>
      </w:r>
    </w:p>
    <w:p w14:paraId="2774D1B8"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3.</w:t>
      </w:r>
      <w:r w:rsidRPr="00A80603">
        <w:rPr>
          <w:rFonts w:eastAsia="Times New Roman"/>
          <w:color w:val="000000"/>
          <w:szCs w:val="24"/>
        </w:rPr>
        <w:t xml:space="preserve"> Η με αριθμό 117/30-10-2018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Αργολίδας της Δημοκρατικής Συμπαράταξης ΠΑΣΟΚ</w:t>
      </w:r>
      <w:r>
        <w:rPr>
          <w:rFonts w:eastAsia="Times New Roman"/>
          <w:color w:val="000000"/>
          <w:szCs w:val="24"/>
        </w:rPr>
        <w:t xml:space="preserve"> </w:t>
      </w:r>
      <w:r w:rsidRPr="00A80603">
        <w:rPr>
          <w:rFonts w:eastAsia="Times New Roman"/>
          <w:color w:val="000000"/>
          <w:szCs w:val="24"/>
        </w:rPr>
        <w:t>–</w:t>
      </w:r>
      <w:r>
        <w:rPr>
          <w:rFonts w:eastAsia="Times New Roman"/>
          <w:color w:val="000000"/>
          <w:szCs w:val="24"/>
        </w:rPr>
        <w:t xml:space="preserve"> </w:t>
      </w:r>
      <w:r>
        <w:rPr>
          <w:rFonts w:eastAsia="Times New Roman"/>
          <w:color w:val="000000"/>
          <w:szCs w:val="24"/>
        </w:rPr>
        <w:t>ΔΗΜ</w:t>
      </w:r>
      <w:r w:rsidRPr="00A80603">
        <w:rPr>
          <w:rFonts w:eastAsia="Times New Roman"/>
          <w:color w:val="000000"/>
          <w:szCs w:val="24"/>
        </w:rPr>
        <w:t>ΑΡ κ.</w:t>
      </w:r>
      <w:r>
        <w:rPr>
          <w:rFonts w:eastAsia="Times New Roman"/>
          <w:color w:val="000000"/>
          <w:szCs w:val="24"/>
        </w:rPr>
        <w:t xml:space="preserve"> </w:t>
      </w:r>
      <w:r w:rsidRPr="00A80603">
        <w:rPr>
          <w:rFonts w:eastAsia="Times New Roman"/>
          <w:bCs/>
          <w:color w:val="000000"/>
          <w:szCs w:val="24"/>
        </w:rPr>
        <w:t>Ιωάννη Μ</w:t>
      </w:r>
      <w:r w:rsidRPr="00A80603">
        <w:rPr>
          <w:rFonts w:eastAsia="Times New Roman"/>
          <w:bCs/>
          <w:color w:val="000000"/>
          <w:szCs w:val="24"/>
        </w:rPr>
        <w:t>ανιάτη</w:t>
      </w:r>
      <w:r>
        <w:rPr>
          <w:rFonts w:eastAsia="Times New Roman"/>
          <w:b/>
          <w:bCs/>
          <w:color w:val="000000"/>
          <w:szCs w:val="24"/>
        </w:rPr>
        <w:t xml:space="preserve"> </w:t>
      </w:r>
      <w:r w:rsidRPr="00A80603">
        <w:rPr>
          <w:rFonts w:eastAsia="Times New Roman"/>
          <w:color w:val="000000"/>
          <w:szCs w:val="24"/>
        </w:rPr>
        <w:t>προς τον Υπουργό</w:t>
      </w:r>
      <w:r>
        <w:rPr>
          <w:rFonts w:eastAsia="Times New Roman"/>
          <w:color w:val="000000"/>
          <w:szCs w:val="24"/>
        </w:rPr>
        <w:t xml:space="preserve"> </w:t>
      </w:r>
      <w:r w:rsidRPr="00A80603">
        <w:rPr>
          <w:rFonts w:eastAsia="Times New Roman"/>
          <w:bCs/>
          <w:color w:val="000000"/>
          <w:szCs w:val="24"/>
        </w:rPr>
        <w:t>Επικρατείας,</w:t>
      </w:r>
      <w:r>
        <w:rPr>
          <w:rFonts w:eastAsia="Times New Roman"/>
          <w:bCs/>
          <w:color w:val="000000"/>
          <w:szCs w:val="24"/>
        </w:rPr>
        <w:t xml:space="preserve"> </w:t>
      </w:r>
      <w:r w:rsidRPr="00A80603">
        <w:rPr>
          <w:rFonts w:eastAsia="Times New Roman"/>
          <w:color w:val="000000"/>
          <w:szCs w:val="24"/>
        </w:rPr>
        <w:t xml:space="preserve">με θέμα: «Άμεση αντιμετώπιση των προβλημάτων της εξαγωγικής εταιρείας αγροτικών προϊόντων της Αργολίδας </w:t>
      </w:r>
      <w:r>
        <w:rPr>
          <w:rFonts w:eastAsia="Times New Roman"/>
          <w:color w:val="000000"/>
          <w:szCs w:val="24"/>
        </w:rPr>
        <w:t>«</w:t>
      </w:r>
      <w:r w:rsidRPr="00A80603">
        <w:rPr>
          <w:rFonts w:eastAsia="Times New Roman"/>
          <w:color w:val="000000"/>
          <w:szCs w:val="24"/>
        </w:rPr>
        <w:t>GERFA</w:t>
      </w:r>
      <w:r>
        <w:rPr>
          <w:rFonts w:eastAsia="Times New Roman"/>
          <w:color w:val="000000"/>
          <w:szCs w:val="24"/>
        </w:rPr>
        <w:t>»</w:t>
      </w:r>
      <w:r w:rsidRPr="00A80603">
        <w:rPr>
          <w:rFonts w:eastAsia="Times New Roman"/>
          <w:color w:val="000000"/>
          <w:szCs w:val="24"/>
        </w:rPr>
        <w:t xml:space="preserve"> – Γ.Ν. Φραγκίστας – </w:t>
      </w:r>
      <w:r>
        <w:rPr>
          <w:rFonts w:eastAsia="Times New Roman"/>
          <w:color w:val="000000"/>
          <w:szCs w:val="24"/>
        </w:rPr>
        <w:t>δύο χιλιάδες</w:t>
      </w:r>
      <w:r w:rsidRPr="00A80603">
        <w:rPr>
          <w:rFonts w:eastAsia="Times New Roman"/>
          <w:color w:val="000000"/>
          <w:szCs w:val="24"/>
        </w:rPr>
        <w:t xml:space="preserve"> παραγωγοί, </w:t>
      </w:r>
      <w:r>
        <w:rPr>
          <w:rFonts w:eastAsia="Times New Roman"/>
          <w:color w:val="000000"/>
          <w:szCs w:val="24"/>
        </w:rPr>
        <w:t>τετρακόσιοι</w:t>
      </w:r>
      <w:r w:rsidRPr="00A80603">
        <w:rPr>
          <w:rFonts w:eastAsia="Times New Roman"/>
          <w:color w:val="000000"/>
          <w:szCs w:val="24"/>
        </w:rPr>
        <w:t xml:space="preserve"> και </w:t>
      </w:r>
      <w:r>
        <w:rPr>
          <w:rFonts w:eastAsia="Times New Roman"/>
          <w:color w:val="000000"/>
          <w:szCs w:val="24"/>
        </w:rPr>
        <w:t>εφτακόσιοι</w:t>
      </w:r>
      <w:r w:rsidRPr="00A80603">
        <w:rPr>
          <w:rFonts w:eastAsia="Times New Roman"/>
          <w:color w:val="000000"/>
          <w:szCs w:val="24"/>
        </w:rPr>
        <w:t xml:space="preserve"> εργαζόμενοι στον αέρα». </w:t>
      </w:r>
    </w:p>
    <w:p w14:paraId="2774D1B9"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4.</w:t>
      </w:r>
      <w:r w:rsidRPr="00A80603">
        <w:rPr>
          <w:rFonts w:eastAsia="Times New Roman"/>
          <w:color w:val="000000"/>
          <w:szCs w:val="24"/>
        </w:rPr>
        <w:t xml:space="preserve"> Η με αρι</w:t>
      </w:r>
      <w:r w:rsidRPr="00A80603">
        <w:rPr>
          <w:rFonts w:eastAsia="Times New Roman"/>
          <w:color w:val="000000"/>
          <w:szCs w:val="24"/>
        </w:rPr>
        <w:t xml:space="preserve">θμό 121/1-11-2018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Α΄ Πειραιώς</w:t>
      </w:r>
      <w:r>
        <w:rPr>
          <w:rFonts w:eastAsia="Times New Roman"/>
          <w:color w:val="000000"/>
          <w:szCs w:val="24"/>
        </w:rPr>
        <w:t xml:space="preserve"> </w:t>
      </w:r>
      <w:r w:rsidRPr="00A80603">
        <w:rPr>
          <w:rFonts w:eastAsia="Times New Roman"/>
          <w:color w:val="000000"/>
          <w:szCs w:val="24"/>
        </w:rPr>
        <w:t>του Λαϊκού Συνδέσμου – Χρυσή Αυγή κ.</w:t>
      </w:r>
      <w:r>
        <w:rPr>
          <w:rFonts w:eastAsia="Times New Roman"/>
          <w:color w:val="000000"/>
          <w:szCs w:val="24"/>
        </w:rPr>
        <w:t xml:space="preserve"> </w:t>
      </w:r>
      <w:r w:rsidRPr="00A80603">
        <w:rPr>
          <w:rFonts w:eastAsia="Times New Roman"/>
          <w:bCs/>
          <w:color w:val="000000"/>
          <w:szCs w:val="24"/>
        </w:rPr>
        <w:t xml:space="preserve">Νικολάου </w:t>
      </w:r>
      <w:r w:rsidRPr="00683237">
        <w:rPr>
          <w:rFonts w:eastAsia="Times New Roman"/>
          <w:bCs/>
          <w:color w:val="000000"/>
          <w:szCs w:val="24"/>
        </w:rPr>
        <w:t>Κούζηλου</w:t>
      </w:r>
      <w:r>
        <w:rPr>
          <w:rFonts w:eastAsia="Times New Roman"/>
          <w:bCs/>
          <w:color w:val="000000"/>
          <w:szCs w:val="24"/>
        </w:rPr>
        <w:t xml:space="preserve"> </w:t>
      </w:r>
      <w:r>
        <w:rPr>
          <w:rFonts w:eastAsia="Times New Roman"/>
          <w:bCs/>
          <w:color w:val="000000"/>
          <w:szCs w:val="24"/>
        </w:rPr>
        <w:t>π</w:t>
      </w:r>
      <w:r w:rsidRPr="00A80603">
        <w:rPr>
          <w:rFonts w:eastAsia="Times New Roman"/>
          <w:color w:val="000000"/>
          <w:szCs w:val="24"/>
        </w:rPr>
        <w:t>ρος τον Υπουργό</w:t>
      </w:r>
      <w:r>
        <w:rPr>
          <w:rFonts w:eastAsia="Times New Roman"/>
          <w:color w:val="000000"/>
          <w:szCs w:val="24"/>
        </w:rPr>
        <w:t xml:space="preserve"> </w:t>
      </w:r>
      <w:r w:rsidRPr="00A80603">
        <w:rPr>
          <w:rFonts w:eastAsia="Times New Roman"/>
          <w:bCs/>
          <w:color w:val="000000"/>
          <w:szCs w:val="24"/>
        </w:rPr>
        <w:t>Παιδείας, Έρευνας και Θρησκευμάτων,</w:t>
      </w:r>
      <w:r>
        <w:rPr>
          <w:rFonts w:eastAsia="Times New Roman"/>
          <w:color w:val="000000"/>
          <w:szCs w:val="24"/>
        </w:rPr>
        <w:t xml:space="preserve"> </w:t>
      </w:r>
      <w:r w:rsidRPr="00A80603">
        <w:rPr>
          <w:rFonts w:eastAsia="Times New Roman"/>
          <w:color w:val="000000"/>
          <w:szCs w:val="24"/>
        </w:rPr>
        <w:t>με θέμα: «Μεικτή διεπιστημονική επιτροπή εμπειρογνωμόνων». </w:t>
      </w:r>
    </w:p>
    <w:p w14:paraId="2774D1BA"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5.</w:t>
      </w:r>
      <w:r w:rsidRPr="00A80603">
        <w:rPr>
          <w:rFonts w:eastAsia="Times New Roman"/>
          <w:color w:val="000000"/>
          <w:szCs w:val="24"/>
        </w:rPr>
        <w:t xml:space="preserve"> Η με αριθμό 74/16-10-2018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Α΄ Πειραιώς</w:t>
      </w:r>
      <w:r>
        <w:rPr>
          <w:rFonts w:eastAsia="Times New Roman"/>
          <w:color w:val="000000"/>
          <w:szCs w:val="24"/>
        </w:rPr>
        <w:t xml:space="preserve"> </w:t>
      </w:r>
      <w:r w:rsidRPr="00A80603">
        <w:rPr>
          <w:rFonts w:eastAsia="Times New Roman"/>
          <w:color w:val="000000"/>
          <w:szCs w:val="24"/>
        </w:rPr>
        <w:t xml:space="preserve"> του Λαϊκού Συνδέσμου – Χρυσή Αυγή κ.</w:t>
      </w:r>
      <w:r>
        <w:rPr>
          <w:rFonts w:eastAsia="Times New Roman"/>
          <w:color w:val="000000"/>
          <w:szCs w:val="24"/>
        </w:rPr>
        <w:t xml:space="preserve"> </w:t>
      </w:r>
      <w:r w:rsidRPr="00A80603">
        <w:rPr>
          <w:rFonts w:eastAsia="Times New Roman"/>
          <w:bCs/>
          <w:color w:val="000000"/>
          <w:szCs w:val="24"/>
        </w:rPr>
        <w:t>Νικολάου Κούζηλου</w:t>
      </w:r>
      <w:r>
        <w:rPr>
          <w:rFonts w:eastAsia="Times New Roman"/>
          <w:b/>
          <w:bCs/>
          <w:color w:val="000000"/>
          <w:szCs w:val="24"/>
        </w:rPr>
        <w:t xml:space="preserve"> </w:t>
      </w:r>
      <w:r w:rsidRPr="00A80603">
        <w:rPr>
          <w:rFonts w:eastAsia="Times New Roman"/>
          <w:color w:val="000000"/>
          <w:szCs w:val="24"/>
        </w:rPr>
        <w:t>προς τον Υπουργό</w:t>
      </w:r>
      <w:r>
        <w:rPr>
          <w:rFonts w:eastAsia="Times New Roman"/>
          <w:color w:val="000000"/>
          <w:szCs w:val="24"/>
        </w:rPr>
        <w:t xml:space="preserve"> </w:t>
      </w:r>
      <w:r w:rsidRPr="00A80603">
        <w:rPr>
          <w:rFonts w:eastAsia="Times New Roman"/>
          <w:bCs/>
          <w:color w:val="000000"/>
          <w:szCs w:val="24"/>
        </w:rPr>
        <w:t>Ναυτιλίας και Νησιωτικής Πολιτικής,</w:t>
      </w:r>
      <w:r>
        <w:rPr>
          <w:rFonts w:eastAsia="Times New Roman"/>
          <w:color w:val="000000"/>
          <w:szCs w:val="24"/>
        </w:rPr>
        <w:t xml:space="preserve"> </w:t>
      </w:r>
      <w:r w:rsidRPr="00A80603">
        <w:rPr>
          <w:rFonts w:eastAsia="Times New Roman"/>
          <w:color w:val="000000"/>
          <w:szCs w:val="24"/>
        </w:rPr>
        <w:t>με θέμα: «Ο σχεδιασμός για την ναυτική εκπαίδευση». </w:t>
      </w:r>
    </w:p>
    <w:p w14:paraId="2774D1BB"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6.</w:t>
      </w:r>
      <w:r w:rsidRPr="00A80603">
        <w:rPr>
          <w:rFonts w:eastAsia="Times New Roman"/>
          <w:color w:val="000000"/>
          <w:szCs w:val="24"/>
        </w:rPr>
        <w:t xml:space="preserve"> Η με αριθμό 53/11-10-2</w:t>
      </w:r>
      <w:r w:rsidRPr="00A80603">
        <w:rPr>
          <w:rFonts w:eastAsia="Times New Roman"/>
          <w:color w:val="000000"/>
          <w:szCs w:val="24"/>
        </w:rPr>
        <w:t>018</w:t>
      </w:r>
      <w:r>
        <w:rPr>
          <w:rFonts w:eastAsia="Times New Roman"/>
          <w:color w:val="000000"/>
          <w:szCs w:val="24"/>
        </w:rPr>
        <w:t xml:space="preserve"> 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Α΄ Πειραιώς του Λαϊκού Συνδέσμου</w:t>
      </w:r>
      <w:r>
        <w:rPr>
          <w:rFonts w:eastAsia="Times New Roman"/>
          <w:color w:val="000000"/>
          <w:szCs w:val="24"/>
        </w:rPr>
        <w:t xml:space="preserve"> </w:t>
      </w:r>
      <w:r w:rsidRPr="00A80603">
        <w:rPr>
          <w:rFonts w:eastAsia="Times New Roman"/>
          <w:color w:val="000000"/>
          <w:szCs w:val="24"/>
        </w:rPr>
        <w:t>-</w:t>
      </w:r>
      <w:r>
        <w:rPr>
          <w:rFonts w:eastAsia="Times New Roman"/>
          <w:color w:val="000000"/>
          <w:szCs w:val="24"/>
        </w:rPr>
        <w:t xml:space="preserve"> </w:t>
      </w:r>
      <w:r w:rsidRPr="00A80603">
        <w:rPr>
          <w:rFonts w:eastAsia="Times New Roman"/>
          <w:color w:val="000000"/>
          <w:szCs w:val="24"/>
        </w:rPr>
        <w:t>Χρυσή Αυγή κ.</w:t>
      </w:r>
      <w:r>
        <w:rPr>
          <w:rFonts w:eastAsia="Times New Roman"/>
          <w:color w:val="000000"/>
          <w:szCs w:val="24"/>
        </w:rPr>
        <w:t xml:space="preserve"> </w:t>
      </w:r>
      <w:r w:rsidRPr="00A80603">
        <w:rPr>
          <w:rFonts w:eastAsia="Times New Roman"/>
          <w:bCs/>
          <w:color w:val="000000"/>
          <w:szCs w:val="24"/>
        </w:rPr>
        <w:t>Νικολάου Κούζηλου</w:t>
      </w:r>
      <w:r>
        <w:rPr>
          <w:rFonts w:eastAsia="Times New Roman"/>
          <w:color w:val="000000"/>
          <w:szCs w:val="24"/>
        </w:rPr>
        <w:t xml:space="preserve"> </w:t>
      </w:r>
      <w:r w:rsidRPr="00A80603">
        <w:rPr>
          <w:rFonts w:eastAsia="Times New Roman"/>
          <w:color w:val="000000"/>
          <w:szCs w:val="24"/>
        </w:rPr>
        <w:t>προς τον Υπουργό</w:t>
      </w:r>
      <w:r>
        <w:rPr>
          <w:rFonts w:eastAsia="Times New Roman"/>
          <w:color w:val="000000"/>
          <w:szCs w:val="24"/>
        </w:rPr>
        <w:t xml:space="preserve"> </w:t>
      </w:r>
      <w:r w:rsidRPr="00A80603">
        <w:rPr>
          <w:rFonts w:eastAsia="Times New Roman"/>
          <w:bCs/>
          <w:color w:val="000000"/>
          <w:szCs w:val="24"/>
        </w:rPr>
        <w:lastRenderedPageBreak/>
        <w:t>Ναυτιλίας και Νησιωτικής Πολιτικής,</w:t>
      </w:r>
      <w:r>
        <w:rPr>
          <w:rFonts w:eastAsia="Times New Roman"/>
          <w:color w:val="000000"/>
          <w:szCs w:val="24"/>
        </w:rPr>
        <w:t xml:space="preserve"> </w:t>
      </w:r>
      <w:r w:rsidRPr="00A80603">
        <w:rPr>
          <w:rFonts w:eastAsia="Times New Roman"/>
          <w:color w:val="000000"/>
          <w:szCs w:val="24"/>
        </w:rPr>
        <w:t>με θέμα: «Ενίσχυση του Λιμενικού Σώματος εν όψει θέσπισης ΑΟΖ και εξόρυξης υδρογονανθράκων και φυσικού</w:t>
      </w:r>
      <w:r w:rsidRPr="00A80603">
        <w:rPr>
          <w:rFonts w:eastAsia="Times New Roman"/>
          <w:color w:val="000000"/>
          <w:szCs w:val="24"/>
        </w:rPr>
        <w:t xml:space="preserve"> αερίου».</w:t>
      </w:r>
    </w:p>
    <w:p w14:paraId="2774D1BC"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7.</w:t>
      </w:r>
      <w:r w:rsidRPr="00A80603">
        <w:rPr>
          <w:rFonts w:eastAsia="Times New Roman"/>
          <w:color w:val="000000"/>
          <w:szCs w:val="24"/>
        </w:rPr>
        <w:t xml:space="preserve"> Η με αριθμό 20/3-10-2018 </w:t>
      </w:r>
      <w:r>
        <w:rPr>
          <w:rFonts w:eastAsia="Times New Roman"/>
          <w:color w:val="000000"/>
          <w:szCs w:val="24"/>
        </w:rPr>
        <w:t>ε</w:t>
      </w:r>
      <w:r w:rsidRPr="00A80603">
        <w:rPr>
          <w:rFonts w:eastAsia="Times New Roman"/>
          <w:color w:val="000000"/>
          <w:szCs w:val="24"/>
        </w:rPr>
        <w:t xml:space="preserve">πίκαιρη </w:t>
      </w:r>
      <w:r>
        <w:rPr>
          <w:rFonts w:eastAsia="Times New Roman"/>
          <w:color w:val="000000"/>
          <w:szCs w:val="24"/>
        </w:rPr>
        <w:t>ε</w:t>
      </w:r>
      <w:r w:rsidRPr="00A80603">
        <w:rPr>
          <w:rFonts w:eastAsia="Times New Roman"/>
          <w:color w:val="000000"/>
          <w:szCs w:val="24"/>
        </w:rPr>
        <w:t>ρώτηση του Βουλευτή Α΄ Πειραιώς του Λαϊκού Συνδέσμου</w:t>
      </w:r>
      <w:r>
        <w:rPr>
          <w:rFonts w:eastAsia="Times New Roman"/>
          <w:color w:val="000000"/>
          <w:szCs w:val="24"/>
        </w:rPr>
        <w:t xml:space="preserve"> </w:t>
      </w:r>
      <w:r w:rsidRPr="00A80603">
        <w:rPr>
          <w:rFonts w:eastAsia="Times New Roman"/>
          <w:color w:val="000000"/>
          <w:szCs w:val="24"/>
        </w:rPr>
        <w:t>-</w:t>
      </w:r>
      <w:r>
        <w:rPr>
          <w:rFonts w:eastAsia="Times New Roman"/>
          <w:color w:val="000000"/>
          <w:szCs w:val="24"/>
        </w:rPr>
        <w:t xml:space="preserve"> </w:t>
      </w:r>
      <w:r w:rsidRPr="00A80603">
        <w:rPr>
          <w:rFonts w:eastAsia="Times New Roman"/>
          <w:color w:val="000000"/>
          <w:szCs w:val="24"/>
        </w:rPr>
        <w:t>Χρυσή Αυγή κ.</w:t>
      </w:r>
      <w:r>
        <w:rPr>
          <w:rFonts w:eastAsia="Times New Roman"/>
          <w:color w:val="000000"/>
          <w:szCs w:val="24"/>
        </w:rPr>
        <w:t xml:space="preserve"> </w:t>
      </w:r>
      <w:r w:rsidRPr="00A80603">
        <w:rPr>
          <w:rFonts w:eastAsia="Times New Roman"/>
          <w:bCs/>
          <w:color w:val="000000"/>
          <w:szCs w:val="24"/>
        </w:rPr>
        <w:t>Νικολάου Κούζηλου</w:t>
      </w:r>
      <w:r>
        <w:rPr>
          <w:rFonts w:eastAsia="Times New Roman"/>
          <w:color w:val="000000"/>
          <w:szCs w:val="24"/>
        </w:rPr>
        <w:t xml:space="preserve"> </w:t>
      </w:r>
      <w:r w:rsidRPr="00A80603">
        <w:rPr>
          <w:rFonts w:eastAsia="Times New Roman"/>
          <w:color w:val="000000"/>
          <w:szCs w:val="24"/>
        </w:rPr>
        <w:t>προς τον Υπουργό</w:t>
      </w:r>
      <w:r>
        <w:rPr>
          <w:rFonts w:eastAsia="Times New Roman"/>
          <w:color w:val="000000"/>
          <w:szCs w:val="24"/>
        </w:rPr>
        <w:t xml:space="preserve"> </w:t>
      </w:r>
      <w:r w:rsidRPr="00A80603">
        <w:rPr>
          <w:rFonts w:eastAsia="Times New Roman"/>
          <w:bCs/>
          <w:color w:val="000000"/>
          <w:szCs w:val="24"/>
        </w:rPr>
        <w:t>Ναυτιλίας και Νησιωτικής Πολιτικής,</w:t>
      </w:r>
      <w:r>
        <w:rPr>
          <w:rFonts w:eastAsia="Times New Roman"/>
          <w:color w:val="000000"/>
          <w:szCs w:val="24"/>
        </w:rPr>
        <w:t xml:space="preserve"> </w:t>
      </w:r>
      <w:r w:rsidRPr="00A80603">
        <w:rPr>
          <w:rFonts w:eastAsia="Times New Roman"/>
          <w:color w:val="000000"/>
          <w:szCs w:val="24"/>
        </w:rPr>
        <w:t>με θέμα: «Συνεχίζεται η τουρκική προκλητικότητα στο Αιγαίο».</w:t>
      </w:r>
    </w:p>
    <w:p w14:paraId="2774D1BD" w14:textId="77777777" w:rsidR="009B4FE7" w:rsidRDefault="00452105">
      <w:pPr>
        <w:spacing w:after="0" w:line="600" w:lineRule="auto"/>
        <w:ind w:firstLine="720"/>
        <w:jc w:val="both"/>
        <w:rPr>
          <w:rFonts w:eastAsia="Times New Roman"/>
          <w:b/>
          <w:color w:val="000000"/>
          <w:szCs w:val="24"/>
        </w:rPr>
      </w:pPr>
      <w:r w:rsidRPr="00A80603">
        <w:rPr>
          <w:rFonts w:eastAsia="Times New Roman"/>
          <w:bCs/>
          <w:color w:val="000000"/>
          <w:szCs w:val="24"/>
        </w:rPr>
        <w:t>ΑΝΑΦΟΡΕΣ</w:t>
      </w:r>
      <w:r>
        <w:rPr>
          <w:rFonts w:eastAsia="Times New Roman"/>
          <w:bCs/>
          <w:color w:val="000000"/>
          <w:szCs w:val="24"/>
        </w:rPr>
        <w:t xml:space="preserve"> </w:t>
      </w:r>
      <w:r w:rsidRPr="00A80603">
        <w:rPr>
          <w:rFonts w:eastAsia="Times New Roman"/>
          <w:bCs/>
          <w:color w:val="000000"/>
          <w:szCs w:val="24"/>
        </w:rPr>
        <w:t>-</w:t>
      </w:r>
      <w:r>
        <w:rPr>
          <w:rFonts w:eastAsia="Times New Roman"/>
          <w:bCs/>
          <w:color w:val="000000"/>
          <w:szCs w:val="24"/>
        </w:rPr>
        <w:t xml:space="preserve"> </w:t>
      </w:r>
      <w:r w:rsidRPr="00A80603">
        <w:rPr>
          <w:rFonts w:eastAsia="Times New Roman"/>
          <w:bCs/>
          <w:color w:val="000000"/>
          <w:szCs w:val="24"/>
        </w:rPr>
        <w:t>ΕΡΩΤΗΣΕΙΣ (Άρθρο 130 παρ</w:t>
      </w:r>
      <w:r>
        <w:rPr>
          <w:rFonts w:eastAsia="Times New Roman"/>
          <w:bCs/>
          <w:color w:val="000000"/>
          <w:szCs w:val="24"/>
        </w:rPr>
        <w:t>άγραφος</w:t>
      </w:r>
      <w:r w:rsidRPr="00A80603">
        <w:rPr>
          <w:rFonts w:eastAsia="Times New Roman"/>
          <w:bCs/>
          <w:color w:val="000000"/>
          <w:szCs w:val="24"/>
        </w:rPr>
        <w:t xml:space="preserve"> 5 </w:t>
      </w:r>
      <w:r>
        <w:rPr>
          <w:rFonts w:eastAsia="Times New Roman"/>
          <w:bCs/>
          <w:color w:val="000000"/>
          <w:szCs w:val="24"/>
        </w:rPr>
        <w:t>του</w:t>
      </w:r>
      <w:r w:rsidRPr="00A80603">
        <w:rPr>
          <w:rFonts w:eastAsia="Times New Roman"/>
          <w:bCs/>
          <w:color w:val="000000"/>
          <w:szCs w:val="24"/>
        </w:rPr>
        <w:t xml:space="preserve"> Καν</w:t>
      </w:r>
      <w:r>
        <w:rPr>
          <w:rFonts w:eastAsia="Times New Roman"/>
          <w:bCs/>
          <w:color w:val="000000"/>
          <w:szCs w:val="24"/>
        </w:rPr>
        <w:t>ονισμού της</w:t>
      </w:r>
      <w:r w:rsidRPr="00A80603">
        <w:rPr>
          <w:rFonts w:eastAsia="Times New Roman"/>
          <w:bCs/>
          <w:color w:val="000000"/>
          <w:szCs w:val="24"/>
        </w:rPr>
        <w:t xml:space="preserve"> Βουλής)</w:t>
      </w:r>
    </w:p>
    <w:p w14:paraId="2774D1BE" w14:textId="77777777" w:rsidR="009B4FE7" w:rsidRDefault="00452105">
      <w:pPr>
        <w:spacing w:after="0" w:line="600" w:lineRule="auto"/>
        <w:ind w:firstLine="720"/>
        <w:jc w:val="both"/>
        <w:rPr>
          <w:rFonts w:eastAsia="Times New Roman"/>
          <w:color w:val="000000"/>
          <w:szCs w:val="24"/>
        </w:rPr>
      </w:pPr>
      <w:r>
        <w:rPr>
          <w:rFonts w:eastAsia="Times New Roman"/>
          <w:color w:val="000000"/>
          <w:szCs w:val="24"/>
        </w:rPr>
        <w:t>1.</w:t>
      </w:r>
      <w:r w:rsidRPr="00A80603">
        <w:rPr>
          <w:rFonts w:eastAsia="Times New Roman"/>
          <w:color w:val="000000"/>
          <w:szCs w:val="24"/>
        </w:rPr>
        <w:t xml:space="preserve"> Η με αριθμό 124/18-7-2018 Ερώτηση του Βουλευτή Ξάνθης του Συνασπισμού Ριζοσπαστικής Αριστεράς κ.</w:t>
      </w:r>
      <w:r>
        <w:rPr>
          <w:rFonts w:eastAsia="Times New Roman"/>
          <w:color w:val="000000"/>
          <w:szCs w:val="24"/>
        </w:rPr>
        <w:t xml:space="preserve"> </w:t>
      </w:r>
      <w:r w:rsidRPr="00A80603">
        <w:rPr>
          <w:rFonts w:eastAsia="Times New Roman"/>
          <w:bCs/>
          <w:color w:val="000000"/>
          <w:szCs w:val="24"/>
        </w:rPr>
        <w:t>Γρηγορίου Στογιαννίδη</w:t>
      </w:r>
      <w:r>
        <w:rPr>
          <w:rFonts w:eastAsia="Times New Roman"/>
          <w:color w:val="000000"/>
          <w:szCs w:val="24"/>
        </w:rPr>
        <w:t xml:space="preserve"> </w:t>
      </w:r>
      <w:r w:rsidRPr="00A80603">
        <w:rPr>
          <w:rFonts w:eastAsia="Times New Roman"/>
          <w:color w:val="000000"/>
          <w:szCs w:val="24"/>
        </w:rPr>
        <w:t>προς τον Υπουργό</w:t>
      </w:r>
      <w:r>
        <w:rPr>
          <w:rFonts w:eastAsia="Times New Roman"/>
          <w:b/>
          <w:bCs/>
          <w:color w:val="000000"/>
          <w:szCs w:val="24"/>
        </w:rPr>
        <w:t xml:space="preserve"> </w:t>
      </w:r>
      <w:r w:rsidRPr="00A80603">
        <w:rPr>
          <w:rFonts w:eastAsia="Times New Roman"/>
          <w:bCs/>
          <w:color w:val="000000"/>
          <w:szCs w:val="24"/>
        </w:rPr>
        <w:t>Περιβάλλοντος και Ενέργειας,</w:t>
      </w:r>
      <w:r>
        <w:rPr>
          <w:rFonts w:eastAsia="Times New Roman"/>
          <w:b/>
          <w:bCs/>
          <w:color w:val="000000"/>
          <w:szCs w:val="24"/>
        </w:rPr>
        <w:t xml:space="preserve"> </w:t>
      </w:r>
      <w:r w:rsidRPr="00A80603">
        <w:rPr>
          <w:rFonts w:eastAsia="Times New Roman"/>
          <w:color w:val="000000"/>
          <w:szCs w:val="24"/>
        </w:rPr>
        <w:t>με θέμα: «Τροποπ</w:t>
      </w:r>
      <w:r w:rsidRPr="00A80603">
        <w:rPr>
          <w:rFonts w:eastAsia="Times New Roman"/>
          <w:color w:val="000000"/>
          <w:szCs w:val="24"/>
        </w:rPr>
        <w:t xml:space="preserve">οίηση του άρθρου 116 του </w:t>
      </w:r>
      <w:r>
        <w:rPr>
          <w:rFonts w:eastAsia="Times New Roman"/>
          <w:color w:val="000000"/>
          <w:szCs w:val="24"/>
        </w:rPr>
        <w:t>ν.</w:t>
      </w:r>
      <w:r w:rsidRPr="00A80603">
        <w:rPr>
          <w:rFonts w:eastAsia="Times New Roman"/>
          <w:color w:val="000000"/>
          <w:szCs w:val="24"/>
        </w:rPr>
        <w:t>4495/2017, αναφορικά με προσθήκες ή μετατροπές που έχουν τελεστεί σε κτίσματα παραδοσιακών οικισμών όπως η παλιά πόλη και η περιοχή Σαμακώβ στην Ξάνθη».  </w:t>
      </w:r>
    </w:p>
    <w:p w14:paraId="2774D1BF" w14:textId="77777777" w:rsidR="009B4FE7" w:rsidRDefault="00452105">
      <w:pPr>
        <w:spacing w:after="0" w:line="600" w:lineRule="auto"/>
        <w:ind w:firstLine="720"/>
        <w:jc w:val="both"/>
        <w:rPr>
          <w:rFonts w:eastAsia="Times New Roman"/>
          <w:szCs w:val="24"/>
        </w:rPr>
      </w:pPr>
      <w:r>
        <w:rPr>
          <w:rFonts w:eastAsia="Times New Roman"/>
          <w:color w:val="000000"/>
          <w:szCs w:val="24"/>
        </w:rPr>
        <w:t>2.</w:t>
      </w:r>
      <w:r w:rsidRPr="00A80603">
        <w:rPr>
          <w:rFonts w:eastAsia="Times New Roman"/>
          <w:color w:val="000000"/>
          <w:szCs w:val="24"/>
        </w:rPr>
        <w:t xml:space="preserve"> Η με αριθμό 798/20-8-2018 </w:t>
      </w:r>
      <w:r>
        <w:rPr>
          <w:rFonts w:eastAsia="Times New Roman"/>
          <w:color w:val="000000"/>
          <w:szCs w:val="24"/>
        </w:rPr>
        <w:t>ε</w:t>
      </w:r>
      <w:r w:rsidRPr="00A80603">
        <w:rPr>
          <w:rFonts w:eastAsia="Times New Roman"/>
          <w:color w:val="000000"/>
          <w:szCs w:val="24"/>
        </w:rPr>
        <w:t>ρώτηση του Βουλευτή Λακωνίας της Νέας Δημοκρ</w:t>
      </w:r>
      <w:r w:rsidRPr="00A80603">
        <w:rPr>
          <w:rFonts w:eastAsia="Times New Roman"/>
          <w:color w:val="000000"/>
          <w:szCs w:val="24"/>
        </w:rPr>
        <w:t>ατίας κ.</w:t>
      </w:r>
      <w:r>
        <w:rPr>
          <w:rFonts w:eastAsia="Times New Roman"/>
          <w:b/>
          <w:bCs/>
          <w:color w:val="000000"/>
          <w:szCs w:val="24"/>
        </w:rPr>
        <w:t xml:space="preserve"> </w:t>
      </w:r>
      <w:r w:rsidRPr="00A80603">
        <w:rPr>
          <w:rFonts w:eastAsia="Times New Roman"/>
          <w:bCs/>
          <w:color w:val="000000"/>
          <w:szCs w:val="24"/>
        </w:rPr>
        <w:t>Αθανασίου Δαβάκη</w:t>
      </w:r>
      <w:r>
        <w:rPr>
          <w:rFonts w:eastAsia="Times New Roman"/>
          <w:b/>
          <w:bCs/>
          <w:color w:val="000000"/>
          <w:szCs w:val="24"/>
        </w:rPr>
        <w:t xml:space="preserve"> </w:t>
      </w:r>
      <w:r w:rsidRPr="00A80603">
        <w:rPr>
          <w:rFonts w:eastAsia="Times New Roman"/>
          <w:color w:val="000000"/>
          <w:szCs w:val="24"/>
        </w:rPr>
        <w:t>προς τον Υπουργό</w:t>
      </w:r>
      <w:r>
        <w:rPr>
          <w:rFonts w:eastAsia="Times New Roman"/>
          <w:color w:val="000000"/>
          <w:szCs w:val="24"/>
        </w:rPr>
        <w:t xml:space="preserve"> </w:t>
      </w:r>
      <w:r w:rsidRPr="00A80603">
        <w:rPr>
          <w:rFonts w:eastAsia="Times New Roman"/>
          <w:bCs/>
          <w:color w:val="000000"/>
          <w:szCs w:val="24"/>
        </w:rPr>
        <w:t>Παιδείας, Έρευνας και Θρησκευμάτων,</w:t>
      </w:r>
      <w:r>
        <w:rPr>
          <w:rFonts w:eastAsia="Times New Roman"/>
          <w:b/>
          <w:bCs/>
          <w:color w:val="000000"/>
          <w:szCs w:val="24"/>
        </w:rPr>
        <w:t xml:space="preserve"> </w:t>
      </w:r>
      <w:r w:rsidRPr="00A80603">
        <w:rPr>
          <w:rFonts w:eastAsia="Times New Roman"/>
          <w:color w:val="000000"/>
          <w:szCs w:val="24"/>
        </w:rPr>
        <w:t>με θέμα: «Παραμονή και αναβάθμιση της Νοσηλευτικής Σχολής του Πανεπιστημίου Πελοποννήσου στη Σπάρτη».</w:t>
      </w:r>
      <w:r>
        <w:rPr>
          <w:rFonts w:eastAsia="Times New Roman"/>
          <w:color w:val="000000"/>
          <w:szCs w:val="24"/>
        </w:rPr>
        <w:t xml:space="preserve"> </w:t>
      </w:r>
    </w:p>
    <w:p w14:paraId="2774D1C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θα ήθελα να ανακοινώσω στο Σώμα ότι οι</w:t>
      </w:r>
      <w:r>
        <w:rPr>
          <w:rFonts w:eastAsia="Times New Roman" w:cs="Times New Roman"/>
          <w:szCs w:val="24"/>
        </w:rPr>
        <w:t xml:space="preserve"> Βουλευτές κ. Κωνσταντίνος Σκρέκας και κ</w:t>
      </w:r>
      <w:r>
        <w:rPr>
          <w:rFonts w:eastAsia="Times New Roman" w:cs="Times New Roman"/>
          <w:szCs w:val="24"/>
        </w:rPr>
        <w:t>.</w:t>
      </w:r>
      <w:r>
        <w:rPr>
          <w:rFonts w:eastAsia="Times New Roman" w:cs="Times New Roman"/>
          <w:szCs w:val="24"/>
        </w:rPr>
        <w:t xml:space="preserve"> Ντόρα Μπακογιάννη ζητούν άδεια ολιγοήμερης απουσίας στο εξωτερικό. Η Βουλή εγκρίνει;</w:t>
      </w:r>
    </w:p>
    <w:p w14:paraId="2774D1C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Ο</w:t>
      </w:r>
      <w:r w:rsidRPr="00442085">
        <w:rPr>
          <w:rFonts w:eastAsia="Times New Roman" w:cs="Times New Roman"/>
          <w:b/>
          <w:szCs w:val="24"/>
        </w:rPr>
        <w:t>ΛΟΙ</w:t>
      </w:r>
      <w:r>
        <w:rPr>
          <w:rFonts w:eastAsia="Times New Roman" w:cs="Times New Roman"/>
          <w:b/>
          <w:szCs w:val="24"/>
        </w:rPr>
        <w:t xml:space="preserve"> ΟΙ</w:t>
      </w:r>
      <w:r w:rsidRPr="00442085">
        <w:rPr>
          <w:rFonts w:eastAsia="Times New Roman" w:cs="Times New Roman"/>
          <w:b/>
          <w:szCs w:val="24"/>
        </w:rPr>
        <w:t xml:space="preserve"> ΒΟΥΛΕΥΤΕΣ:</w:t>
      </w:r>
      <w:r>
        <w:rPr>
          <w:rFonts w:eastAsia="Times New Roman" w:cs="Times New Roman"/>
          <w:szCs w:val="24"/>
        </w:rPr>
        <w:t xml:space="preserve"> Μάλιστα, μάλιστα.</w:t>
      </w:r>
    </w:p>
    <w:p w14:paraId="2774D1C2" w14:textId="77777777" w:rsidR="009B4FE7" w:rsidRDefault="00452105">
      <w:pPr>
        <w:widowControl w:val="0"/>
        <w:autoSpaceDE w:val="0"/>
        <w:autoSpaceDN w:val="0"/>
        <w:adjustRightInd w:val="0"/>
        <w:spacing w:line="600" w:lineRule="auto"/>
        <w:ind w:firstLine="720"/>
        <w:jc w:val="both"/>
        <w:rPr>
          <w:rFonts w:eastAsia="Times New Roman"/>
          <w:bCs/>
          <w:szCs w:val="24"/>
        </w:rPr>
      </w:pPr>
      <w:r w:rsidRPr="006D2F42">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Συνεπώς η</w:t>
      </w:r>
      <w:r>
        <w:rPr>
          <w:rFonts w:eastAsia="Times New Roman"/>
          <w:bCs/>
          <w:szCs w:val="24"/>
        </w:rPr>
        <w:t xml:space="preserve"> Βουλή ενέκρινε τις ζητηθείσες άδειες.</w:t>
      </w:r>
    </w:p>
    <w:p w14:paraId="2774D1C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Μπακογιάννη βρίσκεται στην Αμερική, όπου έκανε μ</w:t>
      </w:r>
      <w:r>
        <w:rPr>
          <w:rFonts w:eastAsia="Times New Roman" w:cs="Times New Roman"/>
          <w:szCs w:val="24"/>
        </w:rPr>
        <w:t>ί</w:t>
      </w:r>
      <w:r>
        <w:rPr>
          <w:rFonts w:eastAsia="Times New Roman" w:cs="Times New Roman"/>
          <w:szCs w:val="24"/>
        </w:rPr>
        <w:t>α επέμβαση και της ευχόμαστε «περαστικά».</w:t>
      </w:r>
    </w:p>
    <w:p w14:paraId="2774D1C4" w14:textId="77777777" w:rsidR="009B4FE7" w:rsidRDefault="00452105">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033A12">
        <w:rPr>
          <w:rFonts w:eastAsia="Times New Roman" w:cs="Times New Roman"/>
          <w:color w:val="FF0000"/>
          <w:szCs w:val="24"/>
        </w:rPr>
        <w:t>ΑΛΛΑΓΗ ΣΕΛΙΔΑΣ</w:t>
      </w:r>
      <w:r>
        <w:rPr>
          <w:rFonts w:eastAsia="Times New Roman" w:cs="Times New Roman"/>
          <w:color w:val="FF0000"/>
          <w:szCs w:val="24"/>
        </w:rPr>
        <w:t>)</w:t>
      </w:r>
      <w:r w:rsidRPr="00033A12">
        <w:rPr>
          <w:rFonts w:eastAsia="Times New Roman" w:cs="Times New Roman"/>
          <w:color w:val="FF0000"/>
          <w:szCs w:val="24"/>
        </w:rPr>
        <w:t xml:space="preserve"> </w:t>
      </w:r>
    </w:p>
    <w:p w14:paraId="2774D1C5" w14:textId="77777777" w:rsidR="009B4FE7" w:rsidRDefault="00452105">
      <w:pPr>
        <w:spacing w:line="600" w:lineRule="auto"/>
        <w:ind w:firstLine="720"/>
        <w:jc w:val="both"/>
        <w:rPr>
          <w:rFonts w:eastAsia="Times New Roman" w:cs="Times New Roman"/>
          <w:szCs w:val="24"/>
        </w:rPr>
      </w:pPr>
      <w:r w:rsidRPr="00033A12">
        <w:rPr>
          <w:rFonts w:eastAsia="Times New Roman" w:cs="Times New Roman"/>
          <w:b/>
          <w:szCs w:val="24"/>
        </w:rPr>
        <w:t>ΠΡΟΕΔΡΕΥΩΝ (Νικήτας Κακλαμάνης</w:t>
      </w:r>
      <w:r>
        <w:rPr>
          <w:rFonts w:eastAsia="Times New Roman" w:cs="Times New Roman"/>
          <w:szCs w:val="24"/>
        </w:rPr>
        <w:t>):</w:t>
      </w:r>
      <w:r>
        <w:rPr>
          <w:rFonts w:eastAsia="Times New Roman" w:cs="Times New Roman"/>
          <w:szCs w:val="24"/>
        </w:rPr>
        <w:t xml:space="preserve">Κυρίες και κύριοι συνάδελφοι, εισερχόμαστε στη συζήτηση των </w:t>
      </w:r>
    </w:p>
    <w:p w14:paraId="2774D1C6" w14:textId="77777777" w:rsidR="009B4FE7" w:rsidRDefault="00452105">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774D1C7" w14:textId="77777777" w:rsidR="009B4FE7" w:rsidRDefault="00452105">
      <w:pPr>
        <w:spacing w:line="600" w:lineRule="auto"/>
        <w:ind w:firstLine="720"/>
        <w:jc w:val="both"/>
        <w:rPr>
          <w:rFonts w:eastAsia="Times New Roman" w:cs="Times New Roman"/>
          <w:szCs w:val="24"/>
        </w:rPr>
      </w:pPr>
      <w:r>
        <w:rPr>
          <w:rFonts w:eastAsia="Times New Roman"/>
          <w:szCs w:val="24"/>
        </w:rPr>
        <w:t>Κατ’ αρχάς θα ήθελα να κάνω γνωστ</w:t>
      </w:r>
      <w:r>
        <w:rPr>
          <w:rFonts w:eastAsia="Times New Roman"/>
          <w:szCs w:val="24"/>
        </w:rPr>
        <w:t xml:space="preserve">ό στο Σώμα </w:t>
      </w:r>
      <w:r>
        <w:rPr>
          <w:rFonts w:eastAsia="Times New Roman" w:cs="Times New Roman"/>
          <w:szCs w:val="24"/>
        </w:rPr>
        <w:t>τα εξής:</w:t>
      </w:r>
    </w:p>
    <w:p w14:paraId="2774D1C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τρίτη με αριθμό 120/1-11-2018 επίκαιρη ερώτηση δεύτερου κύκλου του Βουλευτή Α΄ Πειραιά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8F6F35">
        <w:rPr>
          <w:rFonts w:eastAsia="Times New Roman" w:cs="Times New Roman"/>
          <w:bCs/>
          <w:szCs w:val="24"/>
        </w:rPr>
        <w:t>Νικολάου Κούζηλου</w:t>
      </w:r>
      <w:r>
        <w:rPr>
          <w:rFonts w:eastAsia="Times New Roman" w:cs="Times New Roman"/>
          <w:szCs w:val="24"/>
        </w:rPr>
        <w:t xml:space="preserve"> προς τον Υπουργό </w:t>
      </w:r>
      <w:r w:rsidRPr="008F6F35">
        <w:rPr>
          <w:rFonts w:eastAsia="Times New Roman" w:cs="Times New Roman"/>
          <w:bCs/>
          <w:szCs w:val="24"/>
        </w:rPr>
        <w:t>Εξωτερικών,</w:t>
      </w:r>
      <w:r>
        <w:rPr>
          <w:rFonts w:eastAsia="Times New Roman" w:cs="Times New Roman"/>
          <w:szCs w:val="24"/>
        </w:rPr>
        <w:t xml:space="preserve"> με θέμα: «Λιμάνι των Σκοπίων καθίσταται η Θεσσαλονίκη βάσει της Συμφωνίας των Πρεσπών», δεν θα συζητηθεί.</w:t>
      </w:r>
    </w:p>
    <w:p w14:paraId="2774D1C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Η τέταρτη με αριθμό 75/16-10-2018 επίκαιρη ερώτηση δεύτερου κύκλου του Βουλευτή Α΄ Πειραιώς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8F6F35">
        <w:rPr>
          <w:rFonts w:eastAsia="Times New Roman" w:cs="Times New Roman"/>
          <w:bCs/>
          <w:szCs w:val="24"/>
        </w:rPr>
        <w:t xml:space="preserve">Νικολάου Κούζηλου </w:t>
      </w:r>
      <w:r>
        <w:rPr>
          <w:rFonts w:eastAsia="Times New Roman" w:cs="Times New Roman"/>
          <w:szCs w:val="24"/>
        </w:rPr>
        <w:t>πρ</w:t>
      </w:r>
      <w:r>
        <w:rPr>
          <w:rFonts w:eastAsia="Times New Roman" w:cs="Times New Roman"/>
          <w:szCs w:val="24"/>
        </w:rPr>
        <w:t>ος την Υπουργό</w:t>
      </w:r>
      <w:r>
        <w:rPr>
          <w:rFonts w:eastAsia="Times New Roman" w:cs="Times New Roman"/>
          <w:szCs w:val="24"/>
        </w:rPr>
        <w:t xml:space="preserve"> </w:t>
      </w:r>
      <w:r w:rsidRPr="008F6F35">
        <w:rPr>
          <w:rFonts w:eastAsia="Times New Roman" w:cs="Times New Roman"/>
          <w:bCs/>
          <w:szCs w:val="24"/>
        </w:rPr>
        <w:t>Εργασίας, Κοινωνικής Ασφάλισης και Κοινωνικής Αλληλεγγύης,</w:t>
      </w:r>
      <w:r w:rsidRPr="008F6F35">
        <w:rPr>
          <w:rFonts w:eastAsia="Times New Roman" w:cs="Times New Roman"/>
          <w:b/>
          <w:szCs w:val="24"/>
        </w:rPr>
        <w:t xml:space="preserve"> </w:t>
      </w:r>
      <w:r>
        <w:rPr>
          <w:rFonts w:eastAsia="Times New Roman" w:cs="Times New Roman"/>
          <w:szCs w:val="24"/>
        </w:rPr>
        <w:t>με θέμα: «Προστασία πληρωμάτων από εγκατάλειψη πλοίου εσωτερικών πλόων», δεν θα συζητηθεί.</w:t>
      </w:r>
    </w:p>
    <w:p w14:paraId="2774D1C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πέμπτη με αριθμό 1/1-10-2018 επίκαιρη ερώτηση του δεύτερου κύκλου του Βουλευτή Α΄ Θεσσαλο</w:t>
      </w:r>
      <w:r>
        <w:rPr>
          <w:rFonts w:eastAsia="Times New Roman" w:cs="Times New Roman"/>
          <w:szCs w:val="24"/>
        </w:rPr>
        <w:t>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8F6F35">
        <w:rPr>
          <w:rFonts w:eastAsia="Times New Roman" w:cs="Times New Roman"/>
          <w:bCs/>
          <w:szCs w:val="24"/>
        </w:rPr>
        <w:t>Αντωνίου Γρέγου</w:t>
      </w:r>
      <w:r>
        <w:rPr>
          <w:rFonts w:eastAsia="Times New Roman" w:cs="Times New Roman"/>
          <w:szCs w:val="24"/>
        </w:rPr>
        <w:t xml:space="preserve"> προς την Υπουργό</w:t>
      </w:r>
      <w:r>
        <w:rPr>
          <w:rFonts w:eastAsia="Times New Roman" w:cs="Times New Roman"/>
          <w:szCs w:val="24"/>
        </w:rPr>
        <w:t xml:space="preserve"> </w:t>
      </w:r>
      <w:r w:rsidRPr="008F6F35">
        <w:rPr>
          <w:rFonts w:eastAsia="Times New Roman" w:cs="Times New Roman"/>
          <w:bCs/>
          <w:szCs w:val="24"/>
        </w:rPr>
        <w:t>Πολιτισμού και Αθλητισμού,</w:t>
      </w:r>
      <w:r>
        <w:rPr>
          <w:rFonts w:eastAsia="Times New Roman" w:cs="Times New Roman"/>
          <w:szCs w:val="24"/>
        </w:rPr>
        <w:t xml:space="preserve"> με θέμα: «Περί του Μουσείου Μακεδονικού Αγώνα και λοιπών φορέων, συλλόγων και σωματείων της Μακεδονίας και του άρθρου 6 της συμφωνίας Ελλάδας</w:t>
      </w:r>
      <w:r>
        <w:rPr>
          <w:rFonts w:eastAsia="Times New Roman" w:cs="Times New Roman"/>
          <w:szCs w:val="24"/>
        </w:rPr>
        <w:t xml:space="preserve"> </w:t>
      </w:r>
      <w:r>
        <w:rPr>
          <w:rFonts w:eastAsia="Times New Roman" w:cs="Times New Roman"/>
          <w:szCs w:val="24"/>
        </w:rPr>
        <w:t xml:space="preserve">-Σκοπίων», </w:t>
      </w:r>
      <w:r>
        <w:rPr>
          <w:rFonts w:eastAsia="Times New Roman" w:cs="Times New Roman"/>
          <w:szCs w:val="24"/>
        </w:rPr>
        <w:t>δεν θα συζητηθεί.</w:t>
      </w:r>
    </w:p>
    <w:p w14:paraId="2774D1C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Υπάρχει και η αντίστοιχη επιστολή του Γενικού Γραμματέα της Κυβέρνησης για τις τρεις αυτές ερωτήσεις που δεν θα συζητηθούν.</w:t>
      </w:r>
    </w:p>
    <w:p w14:paraId="2774D1CC" w14:textId="77777777" w:rsidR="009B4FE7" w:rsidRDefault="00452105">
      <w:pPr>
        <w:spacing w:line="600" w:lineRule="auto"/>
        <w:ind w:firstLine="720"/>
        <w:jc w:val="both"/>
        <w:rPr>
          <w:rFonts w:eastAsia="Times New Roman" w:cs="Times New Roman"/>
          <w:bCs/>
          <w:szCs w:val="24"/>
        </w:rPr>
      </w:pPr>
      <w:r>
        <w:rPr>
          <w:rFonts w:eastAsia="Times New Roman" w:cs="Times New Roman"/>
          <w:szCs w:val="24"/>
        </w:rPr>
        <w:t xml:space="preserve">Ξεκινάμε, λοιπόν, με την πρώτη επίκαιρη ερώτηση, στην οποία θα απαντήσει ο Υφυπουργός </w:t>
      </w:r>
      <w:r w:rsidRPr="0008378F">
        <w:rPr>
          <w:rFonts w:eastAsia="Times New Roman" w:cs="Times New Roman"/>
          <w:bCs/>
          <w:szCs w:val="24"/>
        </w:rPr>
        <w:t>Εργασίας, Κοινωνικής Ασφάλισ</w:t>
      </w:r>
      <w:r w:rsidRPr="0008378F">
        <w:rPr>
          <w:rFonts w:eastAsia="Times New Roman" w:cs="Times New Roman"/>
          <w:bCs/>
          <w:szCs w:val="24"/>
        </w:rPr>
        <w:t>ης και Κοινωνικής Αλληλεγγύης</w:t>
      </w:r>
      <w:r>
        <w:rPr>
          <w:rFonts w:eastAsia="Times New Roman" w:cs="Times New Roman"/>
          <w:bCs/>
          <w:szCs w:val="24"/>
        </w:rPr>
        <w:t xml:space="preserve"> κ. Αθανάσιος Ηλιόπουλος.</w:t>
      </w:r>
    </w:p>
    <w:p w14:paraId="2774D1CD" w14:textId="77777777" w:rsidR="009B4FE7" w:rsidRDefault="00452105">
      <w:pPr>
        <w:spacing w:line="600" w:lineRule="auto"/>
        <w:ind w:firstLine="720"/>
        <w:jc w:val="both"/>
        <w:rPr>
          <w:rFonts w:eastAsia="Times New Roman" w:cs="Times New Roman"/>
          <w:bCs/>
          <w:szCs w:val="24"/>
        </w:rPr>
      </w:pPr>
      <w:r w:rsidRPr="00442085">
        <w:rPr>
          <w:rFonts w:eastAsia="Times New Roman" w:cs="Times New Roman"/>
          <w:b/>
          <w:bCs/>
          <w:szCs w:val="24"/>
        </w:rPr>
        <w:t>ΑΝΑΣΤΑΣΙΟΣ ΠΕΤΡΟΠΟΥΛΟΣ (Υφυπουργός Εργασίας, Κοινωνικής Ασφάλισης και Κοινωνικής Αλληλεγγύης):</w:t>
      </w:r>
      <w:r>
        <w:rPr>
          <w:rFonts w:eastAsia="Times New Roman" w:cs="Times New Roman"/>
          <w:bCs/>
          <w:szCs w:val="24"/>
        </w:rPr>
        <w:t xml:space="preserve"> Κύριε Πρόεδρε, θα μπορούσα να προηγηθώ; </w:t>
      </w:r>
    </w:p>
    <w:p w14:paraId="2774D1CE" w14:textId="77777777" w:rsidR="009B4FE7" w:rsidRDefault="00452105">
      <w:pPr>
        <w:spacing w:line="600" w:lineRule="auto"/>
        <w:ind w:firstLine="720"/>
        <w:jc w:val="both"/>
        <w:rPr>
          <w:rFonts w:eastAsia="Times New Roman" w:cs="Times New Roman"/>
          <w:bCs/>
          <w:szCs w:val="24"/>
        </w:rPr>
      </w:pPr>
      <w:r w:rsidRPr="00442085">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bCs/>
          <w:szCs w:val="24"/>
        </w:rPr>
        <w:t xml:space="preserve">Ένα λεπτό, κύριε Πετρόπουλε, να </w:t>
      </w:r>
      <w:r>
        <w:rPr>
          <w:rFonts w:eastAsia="Times New Roman" w:cs="Times New Roman"/>
          <w:bCs/>
          <w:szCs w:val="24"/>
        </w:rPr>
        <w:t>δω πού είστε εσείς. Είστε δεύτερος και είναι εδώ ο κ. Δελής. Θα κάνουμε, λοιπόν, το χατίρι στον κ. Πετρόπουλο, γιατί είναι από τους τακτικούς.</w:t>
      </w:r>
    </w:p>
    <w:p w14:paraId="2774D1C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συζητηθεί, λοιπόν, η με αριθμό 2170/4-10-2018 ερώτηση του κύκλου αναφορών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ερωτήσεων του Βουλευτή Α΄ Θεσσαλ</w:t>
      </w:r>
      <w:r>
        <w:rPr>
          <w:rFonts w:eastAsia="Times New Roman" w:cs="Times New Roman"/>
          <w:szCs w:val="24"/>
        </w:rPr>
        <w:t>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08378F">
        <w:rPr>
          <w:rFonts w:eastAsia="Times New Roman" w:cs="Times New Roman"/>
          <w:bCs/>
          <w:szCs w:val="24"/>
        </w:rPr>
        <w:t>Γιάννη Δελή</w:t>
      </w:r>
      <w:r>
        <w:rPr>
          <w:rFonts w:eastAsia="Times New Roman" w:cs="Times New Roman"/>
          <w:b/>
          <w:bCs/>
          <w:szCs w:val="24"/>
        </w:rPr>
        <w:t xml:space="preserve"> </w:t>
      </w:r>
      <w:r>
        <w:rPr>
          <w:rFonts w:eastAsia="Times New Roman" w:cs="Times New Roman"/>
          <w:szCs w:val="24"/>
        </w:rPr>
        <w:t xml:space="preserve">προς την Υπουργό </w:t>
      </w:r>
      <w:r w:rsidRPr="0008378F">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με θέμα: «Μεταστέγαση του Γ΄ Τοπικού Υποκαταστήματος ΕΦΚΑ Μισθωτών (τ. ΙΚΑ Νεάπολης Θεσσαλονίκης)». </w:t>
      </w:r>
    </w:p>
    <w:p w14:paraId="2774D1D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απαντήσει ο κ. Πετ</w:t>
      </w:r>
      <w:r>
        <w:rPr>
          <w:rFonts w:eastAsia="Times New Roman" w:cs="Times New Roman"/>
          <w:szCs w:val="24"/>
        </w:rPr>
        <w:t>ρόπουλος.</w:t>
      </w:r>
    </w:p>
    <w:p w14:paraId="2774D1D1" w14:textId="77777777" w:rsidR="009B4FE7" w:rsidRDefault="00452105">
      <w:pPr>
        <w:spacing w:line="600" w:lineRule="auto"/>
        <w:ind w:firstLine="720"/>
        <w:jc w:val="both"/>
        <w:rPr>
          <w:rFonts w:eastAsia="Times New Roman" w:cs="Times New Roman"/>
          <w:bCs/>
          <w:szCs w:val="24"/>
        </w:rPr>
      </w:pPr>
      <w:r>
        <w:rPr>
          <w:rFonts w:eastAsia="Times New Roman" w:cs="Times New Roman"/>
          <w:bCs/>
          <w:szCs w:val="24"/>
        </w:rPr>
        <w:t>Ορίστε, κύριε Δελή, έχετε τον λόγο.</w:t>
      </w:r>
    </w:p>
    <w:p w14:paraId="2774D1D2" w14:textId="77777777" w:rsidR="009B4FE7" w:rsidRDefault="00452105">
      <w:pPr>
        <w:spacing w:line="600" w:lineRule="auto"/>
        <w:ind w:firstLine="720"/>
        <w:jc w:val="both"/>
        <w:rPr>
          <w:rFonts w:eastAsia="Times New Roman" w:cs="Times New Roman"/>
          <w:bCs/>
          <w:szCs w:val="24"/>
        </w:rPr>
      </w:pPr>
      <w:r w:rsidRPr="00384EDC">
        <w:rPr>
          <w:rFonts w:eastAsia="Times New Roman" w:cs="Times New Roman"/>
          <w:b/>
          <w:bCs/>
          <w:szCs w:val="24"/>
        </w:rPr>
        <w:t>ΙΩΑΝΝΗΣ ΔΕΛΗΣ:</w:t>
      </w:r>
      <w:r>
        <w:rPr>
          <w:rFonts w:eastAsia="Times New Roman" w:cs="Times New Roman"/>
          <w:bCs/>
          <w:szCs w:val="24"/>
        </w:rPr>
        <w:t xml:space="preserve"> Ευχαριστώ, κύριε Πρόεδρε.</w:t>
      </w:r>
    </w:p>
    <w:p w14:paraId="2774D1D3" w14:textId="77777777" w:rsidR="009B4FE7" w:rsidRDefault="00452105">
      <w:pPr>
        <w:spacing w:line="600" w:lineRule="auto"/>
        <w:ind w:firstLine="720"/>
        <w:jc w:val="both"/>
        <w:rPr>
          <w:rFonts w:eastAsia="Times New Roman" w:cs="Times New Roman"/>
          <w:bCs/>
          <w:szCs w:val="24"/>
        </w:rPr>
      </w:pPr>
      <w:r>
        <w:rPr>
          <w:rFonts w:eastAsia="Times New Roman" w:cs="Times New Roman"/>
          <w:bCs/>
          <w:szCs w:val="24"/>
        </w:rPr>
        <w:t>Κύριε Υπουργέ, είναι η πολλοστή φορά που καταθέτουμε αυτήν την ερώτηση. Δεν ξέρουμε πού μπορεί να οφείλεται αυτή η αδιαφορία από τη μεριά της Κυβέρνησης να απαντήσετε σε</w:t>
      </w:r>
      <w:r>
        <w:rPr>
          <w:rFonts w:eastAsia="Times New Roman" w:cs="Times New Roman"/>
          <w:bCs/>
          <w:szCs w:val="24"/>
        </w:rPr>
        <w:t xml:space="preserve"> ένα ζήτημα που εμείς το θεωρούμε εξαιρετικά σοβαρό. </w:t>
      </w:r>
    </w:p>
    <w:p w14:paraId="2774D1D4" w14:textId="77777777" w:rsidR="009B4FE7" w:rsidRDefault="00452105">
      <w:pPr>
        <w:spacing w:line="600" w:lineRule="auto"/>
        <w:ind w:firstLine="720"/>
        <w:jc w:val="both"/>
        <w:rPr>
          <w:rFonts w:eastAsia="Times New Roman" w:cs="Times New Roman"/>
          <w:bCs/>
          <w:szCs w:val="24"/>
        </w:rPr>
      </w:pPr>
      <w:r>
        <w:rPr>
          <w:rFonts w:eastAsia="Times New Roman" w:cs="Times New Roman"/>
          <w:bCs/>
          <w:szCs w:val="24"/>
        </w:rPr>
        <w:t>Η πρώτη φορά που θίξαμε το ζήτημα με αναφορά ήταν το 2016. Επανήλθαμε την περασμένη άνοιξη, το φθινόπωρο έγινε η τρίτη κατάθεση απλής γραπτής ερώτησης και τώρα γίνεται η επίκαιρη ερώτηση. Ελπίζουμε σήμε</w:t>
      </w:r>
      <w:r>
        <w:rPr>
          <w:rFonts w:eastAsia="Times New Roman" w:cs="Times New Roman"/>
          <w:bCs/>
          <w:szCs w:val="24"/>
        </w:rPr>
        <w:t>ρα να βγει κάτι θετικό από τη διαδικασία. «Κάλλιο αργά παρά ποτέ», που λέει και ο λαός.</w:t>
      </w:r>
    </w:p>
    <w:p w14:paraId="2774D1D5" w14:textId="77777777" w:rsidR="009B4FE7" w:rsidRDefault="00452105">
      <w:pPr>
        <w:spacing w:line="600" w:lineRule="auto"/>
        <w:ind w:firstLine="720"/>
        <w:jc w:val="both"/>
        <w:rPr>
          <w:rFonts w:eastAsia="Times New Roman" w:cs="Times New Roman"/>
          <w:szCs w:val="24"/>
        </w:rPr>
      </w:pPr>
      <w:r>
        <w:rPr>
          <w:rFonts w:eastAsia="Times New Roman" w:cs="Times New Roman"/>
          <w:bCs/>
          <w:szCs w:val="24"/>
        </w:rPr>
        <w:lastRenderedPageBreak/>
        <w:t>Η ερώτηση λοιπόν, αφορά το ζήτημα της ακαταλληλότητας και, θα έλεγα, και της επικινδυνότητας του τρίτου κτηρίου του ΕΦΚΑ μισθωτών στη Θεσσαλονίκη, στην οδό Λαγκαδά, στο</w:t>
      </w:r>
      <w:r>
        <w:rPr>
          <w:rFonts w:eastAsia="Times New Roman" w:cs="Times New Roman"/>
          <w:bCs/>
          <w:szCs w:val="24"/>
        </w:rPr>
        <w:t>ν κεντρικό αυτό δρόμο της Θεσσαλονίκης.</w:t>
      </w:r>
    </w:p>
    <w:p w14:paraId="2774D1D6"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Το ΕΦΚΑ, το τέως ΙΚΑ Νεάπολης δηλαδή, στεγάζεται εκεί από το 1992 και από την αρχή, από τότε που ξεκίνησε η λειτουργία του, φανέρωσε τα μεγάλα προβλήματά του και την ακαταλληλότητά του. </w:t>
      </w:r>
    </w:p>
    <w:p w14:paraId="2774D1D7" w14:textId="77777777" w:rsidR="009B4FE7" w:rsidRDefault="00452105">
      <w:pPr>
        <w:spacing w:line="600" w:lineRule="auto"/>
        <w:ind w:firstLine="720"/>
        <w:contextualSpacing/>
        <w:jc w:val="both"/>
        <w:rPr>
          <w:rFonts w:eastAsia="Times New Roman"/>
          <w:szCs w:val="24"/>
        </w:rPr>
      </w:pPr>
      <w:r>
        <w:rPr>
          <w:rFonts w:eastAsia="Times New Roman"/>
          <w:szCs w:val="24"/>
        </w:rPr>
        <w:t>Αναφέρω ορισμένα πράγματα, γι</w:t>
      </w:r>
      <w:r>
        <w:rPr>
          <w:rFonts w:eastAsia="Times New Roman"/>
          <w:szCs w:val="24"/>
        </w:rPr>
        <w:t xml:space="preserve">α να γίνει κατανοητό και σε εσάς το μέγεθος του προβλήματος. </w:t>
      </w:r>
    </w:p>
    <w:p w14:paraId="2774D1D8" w14:textId="77777777" w:rsidR="009B4FE7" w:rsidRDefault="00452105">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ο χώρος υποδοχής. Είναι ένα κτήριο, το οποίο τυχαίνει να το γνωρίζω. Το έχω επισκεφθεί αρκετές φορές. Ο χώρος υποδοχής, λοιπόν, είναι ασφυκτικά μικρός για να εξυπηρετήσει όλον τον κό</w:t>
      </w:r>
      <w:r>
        <w:rPr>
          <w:rFonts w:eastAsia="Times New Roman"/>
          <w:szCs w:val="24"/>
        </w:rPr>
        <w:t>σμο που προσέρχεται στο συγκεκριμένο κτήριο. Πρόσβαση των Α</w:t>
      </w:r>
      <w:r>
        <w:rPr>
          <w:rFonts w:eastAsia="Times New Roman"/>
          <w:szCs w:val="24"/>
        </w:rPr>
        <w:t>Μ</w:t>
      </w:r>
      <w:r>
        <w:rPr>
          <w:rFonts w:eastAsia="Times New Roman"/>
          <w:szCs w:val="24"/>
        </w:rPr>
        <w:t>ΕΑ δεν μπορεί να υπάρξει, κύριε Υπουργέ, στο συγκεκριμένο κτήριο που βρίσκεται, όπως είπα, σε κεντρικό δρόμο της Θεσσαλονίκης. Αν προσθέσουμε δε τις συνθήκες υγιεινής που υπάρχουν εκεί, θα έλεγα ό</w:t>
      </w:r>
      <w:r>
        <w:rPr>
          <w:rFonts w:eastAsia="Times New Roman"/>
          <w:szCs w:val="24"/>
        </w:rPr>
        <w:t>τι είναι τραγικές. Υπάρχουν μονάχα δύο τουαλέτες για πενήντα εργαζόμενους και για τετρακόσιους τουλάχιστον επισκέπτες-ασφαλισμένους που προσέρχονται σ’ αυτό. Όπως καταλαβαίνετε, νομίζουμε ότι δεν μπορεί να συνεχιστεί η λειτουργία μας τέτοιας υπηρεσίας σ’ έ</w:t>
      </w:r>
      <w:r>
        <w:rPr>
          <w:rFonts w:eastAsia="Times New Roman"/>
          <w:szCs w:val="24"/>
        </w:rPr>
        <w:t xml:space="preserve">να τέτοιο κτήριο, γι’ αυτό και σας ρωτάμε τι θα κάνετε, σε ποια άμεσα </w:t>
      </w:r>
      <w:r>
        <w:rPr>
          <w:rFonts w:eastAsia="Times New Roman"/>
          <w:szCs w:val="24"/>
        </w:rPr>
        <w:lastRenderedPageBreak/>
        <w:t>μέτρα θα προβείτε, έτσι ώστε να μεταστεγαστεί επιτέλους το Γ΄ ΕΦΚΑ Θεσσαλονίκης σ’ ένα κατάλληλο κτήριο.</w:t>
      </w:r>
    </w:p>
    <w:p w14:paraId="2774D1D9" w14:textId="77777777" w:rsidR="009B4FE7" w:rsidRDefault="00452105">
      <w:pPr>
        <w:spacing w:line="600" w:lineRule="auto"/>
        <w:ind w:firstLine="720"/>
        <w:contextualSpacing/>
        <w:jc w:val="both"/>
        <w:rPr>
          <w:rFonts w:eastAsia="Times New Roman"/>
          <w:szCs w:val="24"/>
        </w:rPr>
      </w:pPr>
      <w:r>
        <w:rPr>
          <w:rFonts w:eastAsia="Times New Roman"/>
          <w:szCs w:val="24"/>
        </w:rPr>
        <w:t>Ευχαριστώ.</w:t>
      </w:r>
    </w:p>
    <w:p w14:paraId="2774D1DA" w14:textId="77777777" w:rsidR="009B4FE7" w:rsidRDefault="00452105">
      <w:pPr>
        <w:spacing w:line="600" w:lineRule="auto"/>
        <w:ind w:firstLine="720"/>
        <w:contextualSpacing/>
        <w:jc w:val="both"/>
        <w:rPr>
          <w:rFonts w:eastAsia="Times New Roman"/>
          <w:szCs w:val="24"/>
        </w:rPr>
      </w:pPr>
      <w:r w:rsidRPr="00E80E0A">
        <w:rPr>
          <w:rFonts w:eastAsia="Times New Roman"/>
          <w:b/>
          <w:szCs w:val="24"/>
        </w:rPr>
        <w:t>ΠΡΟΕΔΡΕΥΩΝ (Νικήτας Κακλαμάνης):</w:t>
      </w:r>
      <w:r w:rsidRPr="0031118B">
        <w:rPr>
          <w:rFonts w:eastAsia="Times New Roman"/>
          <w:szCs w:val="24"/>
        </w:rPr>
        <w:t xml:space="preserve"> </w:t>
      </w:r>
      <w:r>
        <w:rPr>
          <w:rFonts w:eastAsia="Times New Roman"/>
          <w:szCs w:val="24"/>
        </w:rPr>
        <w:t>Κύριε Πετρόπουλε, έχετε τον λόγο.</w:t>
      </w:r>
    </w:p>
    <w:p w14:paraId="2774D1DB" w14:textId="77777777" w:rsidR="009B4FE7" w:rsidRDefault="00452105">
      <w:pPr>
        <w:spacing w:line="600" w:lineRule="auto"/>
        <w:ind w:firstLine="720"/>
        <w:contextualSpacing/>
        <w:jc w:val="both"/>
        <w:rPr>
          <w:rFonts w:eastAsia="Times New Roman"/>
          <w:szCs w:val="24"/>
        </w:rPr>
      </w:pPr>
      <w:r w:rsidRPr="00E80E0A">
        <w:rPr>
          <w:rFonts w:eastAsia="Times New Roman"/>
          <w:b/>
          <w:szCs w:val="24"/>
        </w:rPr>
        <w:t xml:space="preserve">ΑΝΑΣΤΑΣΙΟΣ ΠΕΤΡΟΠΟΥΛΟΣ (Υφυπουργός Εργασίας, Κοινωνικής Ασφάλισης και Κοινωνικής Αλληλεγγύης): </w:t>
      </w:r>
      <w:r w:rsidRPr="00E80E0A">
        <w:rPr>
          <w:rFonts w:eastAsia="Times New Roman"/>
          <w:szCs w:val="24"/>
        </w:rPr>
        <w:t>Ευχαριστώ, κύριε Πρόεδρε.</w:t>
      </w:r>
    </w:p>
    <w:p w14:paraId="2774D1DC" w14:textId="77777777" w:rsidR="009B4FE7" w:rsidRDefault="00452105">
      <w:pPr>
        <w:spacing w:line="600" w:lineRule="auto"/>
        <w:ind w:firstLine="720"/>
        <w:contextualSpacing/>
        <w:jc w:val="both"/>
        <w:rPr>
          <w:rFonts w:eastAsia="Times New Roman"/>
          <w:szCs w:val="24"/>
        </w:rPr>
      </w:pPr>
      <w:r>
        <w:rPr>
          <w:rFonts w:eastAsia="Times New Roman"/>
          <w:szCs w:val="24"/>
        </w:rPr>
        <w:t>Κύριε Δελή, δεν θα επιχειρήσω να σας αντικρούσω, διότι, όπως είπατε κι εσείς, είναι ένα κτήριο από το 1992 μισθωμένο, πράγματι ακατάλλη</w:t>
      </w:r>
      <w:r>
        <w:rPr>
          <w:rFonts w:eastAsia="Times New Roman"/>
          <w:szCs w:val="24"/>
        </w:rPr>
        <w:t xml:space="preserve">λο. Θα σας πω ότι για πρώτη φορά ζητάτε να απαντήσω σε επίκαιρη ερώτηση γι’ αυτό το θέμα. Θέλω να γίνει σαφές αυτό. Δεν εκλήθην άλλη φορά να απαντήσω σε επίκαιρη ερώτηση. Είχατε στείλει επιστολές -αυτό το είδα μετά την κατάθεση της επίκαιρης ερώτησής σας- </w:t>
      </w:r>
      <w:r>
        <w:rPr>
          <w:rFonts w:eastAsia="Times New Roman"/>
          <w:szCs w:val="24"/>
        </w:rPr>
        <w:t>οι οποίες είχαν διαβιβαστεί στις αρμόδιες υπηρεσίες για να ερευνήσουν το θέμα και να προχωρήσουν την προσπάθεια εξεύρεσης μιας σωστής λύσης στο πρόβλημα που σωστά αναπτύξατε στην ερώτησή σας. Έτσι είναι. Η προσπάθεια που έχει γίνει είναι να προκηρυχθούν δι</w:t>
      </w:r>
      <w:r>
        <w:rPr>
          <w:rFonts w:eastAsia="Times New Roman"/>
          <w:szCs w:val="24"/>
        </w:rPr>
        <w:t xml:space="preserve">αγωνισμοί, οι οποίοι και φέτος κηρύχθηκαν άγονοι επειδή κρίθηκε ότι το τίμημα ήταν μικρό. Η εισήγηση της υπηρεσίας είναι να γίνει διαγωνισμός με αφετηρία υψηλότερο τίμημα, μήπως βρεθεί άλλο κτήριο. </w:t>
      </w:r>
    </w:p>
    <w:p w14:paraId="2774D1DD"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Η πρακτική λύση που δίνουμε είναι να μην δέχεται κοινό αυ</w:t>
      </w:r>
      <w:r>
        <w:rPr>
          <w:rFonts w:eastAsia="Times New Roman"/>
          <w:szCs w:val="24"/>
        </w:rPr>
        <w:t>τή η υπηρεσία. Θα τη μετατρέψουμε σε υπηρεσία υποστήριξης μέχρι να βρούμε οριστική λύση, δηλαδή δεν θα εξυπηρετούνται εκεί ασφαλισμένοι, αλλά θα εξυπηρετούνται από όμορες περιοχές. Μεταφέρουμε λόγω της νέας δομής του ΕΦΚΑ υπηρεσίες εξυπηρέτησης κοινού σε ά</w:t>
      </w:r>
      <w:r>
        <w:rPr>
          <w:rFonts w:eastAsia="Times New Roman"/>
          <w:szCs w:val="24"/>
        </w:rPr>
        <w:t xml:space="preserve">λλα όμορα σημεία και εκεί θα υπάρχει υποστηρικτική υπηρεσία με τριάντα έξι υπαλλήλους. Επομένως, δεν θα υπάρξουν αυτά τα σοβαρά προβλήματα που προκύπτουν λόγω και της συσσώρευσης πολλών ανθρώπων στον χώρο. </w:t>
      </w:r>
    </w:p>
    <w:p w14:paraId="2774D1DE" w14:textId="77777777" w:rsidR="009B4FE7" w:rsidRDefault="00452105">
      <w:pPr>
        <w:spacing w:line="600" w:lineRule="auto"/>
        <w:ind w:firstLine="720"/>
        <w:contextualSpacing/>
        <w:jc w:val="both"/>
        <w:rPr>
          <w:rFonts w:eastAsia="Times New Roman"/>
          <w:szCs w:val="24"/>
        </w:rPr>
      </w:pPr>
      <w:r>
        <w:rPr>
          <w:rFonts w:eastAsia="Times New Roman"/>
          <w:szCs w:val="24"/>
        </w:rPr>
        <w:t>Πάλι δεν είναι λύση αυτή. Δεν είναι αυτή η οριστι</w:t>
      </w:r>
      <w:r>
        <w:rPr>
          <w:rFonts w:eastAsia="Times New Roman"/>
          <w:szCs w:val="24"/>
        </w:rPr>
        <w:t>κή λύση για εμάς. Προσανατολιζόμαστε στο να βρούμε ένα άλλο κτήριο και από άλλον φορέα, να δώσουμε μ</w:t>
      </w:r>
      <w:r>
        <w:rPr>
          <w:rFonts w:eastAsia="Times New Roman"/>
          <w:szCs w:val="24"/>
        </w:rPr>
        <w:t>ί</w:t>
      </w:r>
      <w:r>
        <w:rPr>
          <w:rFonts w:eastAsia="Times New Roman"/>
          <w:szCs w:val="24"/>
        </w:rPr>
        <w:t xml:space="preserve">α λύση πιο αξιοπρεπή και γι’ αυτούς που θα μείνουν πίσω. Δεν θα υπάρχει το πρόβλημα που παρουσιάζεται σήμερα με την εκδοχή νέας λειτουργίας που βρίσκουμε, </w:t>
      </w:r>
      <w:r>
        <w:rPr>
          <w:rFonts w:eastAsia="Times New Roman"/>
          <w:szCs w:val="24"/>
        </w:rPr>
        <w:t xml:space="preserve">διότι δεν θα έχουμε τα τωρινά προβλήματα. </w:t>
      </w:r>
    </w:p>
    <w:p w14:paraId="2774D1DF" w14:textId="77777777" w:rsidR="009B4FE7" w:rsidRDefault="00452105">
      <w:pPr>
        <w:spacing w:line="600" w:lineRule="auto"/>
        <w:ind w:firstLine="720"/>
        <w:contextualSpacing/>
        <w:jc w:val="both"/>
        <w:rPr>
          <w:rFonts w:eastAsia="Times New Roman"/>
          <w:szCs w:val="24"/>
        </w:rPr>
      </w:pPr>
      <w:r>
        <w:rPr>
          <w:rFonts w:eastAsia="Times New Roman"/>
          <w:szCs w:val="24"/>
        </w:rPr>
        <w:t>Δεν αδιαφορούμε για το θέμα και δεν θα διαφωνήσω μαζί σας ότι πρέπει να βρεθεί αμέσως λύση. Επιχειρήσαμε, όμως, όλο αυτό το διάστημα να βρούμε λύση. Είδαμε και τα κτήρια σχολών ΟΑΕΔ, ώστε να βρούμε εκεί χώρους. Τα</w:t>
      </w:r>
      <w:r>
        <w:rPr>
          <w:rFonts w:eastAsia="Times New Roman"/>
          <w:szCs w:val="24"/>
        </w:rPr>
        <w:t xml:space="preserve"> επισκεφτήκαμε τρεις φορές και με τεχνικούς του </w:t>
      </w:r>
      <w:r>
        <w:rPr>
          <w:rFonts w:eastAsia="Times New Roman"/>
          <w:szCs w:val="24"/>
        </w:rPr>
        <w:t>ο</w:t>
      </w:r>
      <w:r>
        <w:rPr>
          <w:rFonts w:eastAsia="Times New Roman"/>
          <w:szCs w:val="24"/>
        </w:rPr>
        <w:t>ργανισμού μας και με τους τεχνικούς του ΟΑΕΔ και με τη διοικήτρια, την κ</w:t>
      </w:r>
      <w:r>
        <w:rPr>
          <w:rFonts w:eastAsia="Times New Roman"/>
          <w:szCs w:val="24"/>
        </w:rPr>
        <w:t>.</w:t>
      </w:r>
      <w:r>
        <w:rPr>
          <w:rFonts w:eastAsia="Times New Roman"/>
          <w:szCs w:val="24"/>
        </w:rPr>
        <w:t xml:space="preserve"> Καραμεσίνη, προκειμένου να βρούμε κάποιους χώρους που είναι στον ΟΑΕΔ και να τους μετατρέψουμε σε χώρους εξυπηρέτησης των ασφαλισμένω</w:t>
      </w:r>
      <w:r>
        <w:rPr>
          <w:rFonts w:eastAsia="Times New Roman"/>
          <w:szCs w:val="24"/>
        </w:rPr>
        <w:t xml:space="preserve">ν, δυστυχώς όμως ούτε εκεί είναι κατάλληλοι οι χώροι. Θα ήταν </w:t>
      </w:r>
      <w:r>
        <w:rPr>
          <w:rFonts w:eastAsia="Times New Roman"/>
          <w:szCs w:val="24"/>
        </w:rPr>
        <w:lastRenderedPageBreak/>
        <w:t>μ</w:t>
      </w:r>
      <w:r>
        <w:rPr>
          <w:rFonts w:eastAsia="Times New Roman"/>
          <w:szCs w:val="24"/>
        </w:rPr>
        <w:t>ί</w:t>
      </w:r>
      <w:r>
        <w:rPr>
          <w:rFonts w:eastAsia="Times New Roman"/>
          <w:szCs w:val="24"/>
        </w:rPr>
        <w:t xml:space="preserve">α καλή λύση αυτή και υπάρχουν χώροι, αλλά δεν είναι κατάλληλοι γι’ αυτόν τον σκοπό. Το να μετακομίσουμε, δηλαδή, για λίγο και μετά να έχουμε πάλι πρόβλημα, δεν είναι λύση. </w:t>
      </w:r>
    </w:p>
    <w:p w14:paraId="2774D1E0"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Γι’ αυτόν τον λόγο </w:t>
      </w:r>
      <w:r>
        <w:rPr>
          <w:rFonts w:eastAsia="Times New Roman"/>
          <w:szCs w:val="24"/>
        </w:rPr>
        <w:t xml:space="preserve">κατευθυνόμαστε σε μια πιο οριστική λύση, να βρούμε άλλο κτήριο αν προκύψει πάλι άγονος διαγωνισμός. Επειδή περνάει ο καιρός με τους διαγωνισμούς, θα προσπαθήσουμε πιο γρήγορα να βρούμε πρακτικές λύσεις, όπως αυτή που σας είπα. Είναι ζήτημα άμεσης λύσης το </w:t>
      </w:r>
      <w:r>
        <w:rPr>
          <w:rFonts w:eastAsia="Times New Roman"/>
          <w:szCs w:val="24"/>
        </w:rPr>
        <w:t>θέμα του περιορισμού των δραστηριοτήτων σε υποστηρικτική μονάδα και να μη γίνεται εξυπηρέτηση κοινού.</w:t>
      </w:r>
    </w:p>
    <w:p w14:paraId="2774D1E1" w14:textId="77777777" w:rsidR="009B4FE7" w:rsidRDefault="00452105">
      <w:pPr>
        <w:spacing w:line="600" w:lineRule="auto"/>
        <w:ind w:firstLine="720"/>
        <w:contextualSpacing/>
        <w:jc w:val="both"/>
        <w:rPr>
          <w:rFonts w:eastAsia="Times New Roman"/>
          <w:szCs w:val="24"/>
        </w:rPr>
      </w:pPr>
      <w:r>
        <w:rPr>
          <w:rFonts w:eastAsia="Times New Roman"/>
          <w:szCs w:val="24"/>
        </w:rPr>
        <w:t>Σας ευχαριστώ.</w:t>
      </w:r>
    </w:p>
    <w:p w14:paraId="2774D1E2" w14:textId="77777777" w:rsidR="009B4FE7" w:rsidRDefault="00452105">
      <w:pPr>
        <w:spacing w:line="600" w:lineRule="auto"/>
        <w:ind w:firstLine="720"/>
        <w:jc w:val="both"/>
        <w:rPr>
          <w:rFonts w:eastAsia="Times New Roman"/>
          <w:szCs w:val="24"/>
        </w:rPr>
      </w:pPr>
      <w:r w:rsidRPr="00F15680">
        <w:rPr>
          <w:rFonts w:eastAsia="Times New Roman" w:cs="Times New Roman"/>
          <w:b/>
          <w:szCs w:val="24"/>
        </w:rPr>
        <w:t xml:space="preserve">ΠΡΟΕΔΡΕΥΩΝ (Νικήτας Κακλαμάνης):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w:t>
      </w:r>
      <w:r w:rsidRPr="00AF3B92">
        <w:rPr>
          <w:rFonts w:eastAsia="Times New Roman"/>
          <w:szCs w:val="24"/>
        </w:rPr>
        <w:t xml:space="preserve">τα άνω δυτικά θεωρεία, αφού </w:t>
      </w:r>
      <w:r>
        <w:rPr>
          <w:rFonts w:eastAsia="Times New Roman"/>
          <w:szCs w:val="24"/>
        </w:rPr>
        <w:t xml:space="preserve">προηγουμένως </w:t>
      </w:r>
      <w:r w:rsidRPr="00AF3B92">
        <w:rPr>
          <w:rFonts w:eastAsia="Times New Roman"/>
          <w:szCs w:val="24"/>
        </w:rPr>
        <w:t xml:space="preserve">ενημερώθηκαν για την ιστορία του κτηρίου και τον τρόπο οργάνωσης και λειτουργίας της Βουλής, </w:t>
      </w:r>
      <w:r>
        <w:rPr>
          <w:rFonts w:eastAsia="Times New Roman"/>
          <w:szCs w:val="24"/>
        </w:rPr>
        <w:t>πενήντα τρεις</w:t>
      </w:r>
      <w:r w:rsidRPr="00AF3B92">
        <w:rPr>
          <w:rFonts w:eastAsia="Times New Roman"/>
          <w:szCs w:val="24"/>
        </w:rPr>
        <w:t xml:space="preserve"> μαθητές και μαθήτριες και </w:t>
      </w:r>
      <w:r>
        <w:rPr>
          <w:rFonts w:eastAsia="Times New Roman"/>
          <w:szCs w:val="24"/>
        </w:rPr>
        <w:t>τέσσερις</w:t>
      </w:r>
      <w:r w:rsidRPr="00AF3B92">
        <w:rPr>
          <w:rFonts w:eastAsia="Times New Roman"/>
          <w:szCs w:val="24"/>
        </w:rPr>
        <w:t xml:space="preserve"> εκπαιδευτικοί συνοδοί τους από το </w:t>
      </w:r>
      <w:r>
        <w:rPr>
          <w:rFonts w:eastAsia="Times New Roman"/>
          <w:szCs w:val="24"/>
        </w:rPr>
        <w:t>1</w:t>
      </w:r>
      <w:r w:rsidRPr="005A7567">
        <w:rPr>
          <w:rFonts w:eastAsia="Times New Roman"/>
          <w:szCs w:val="24"/>
          <w:vertAlign w:val="superscript"/>
        </w:rPr>
        <w:t>ο</w:t>
      </w:r>
      <w:r>
        <w:rPr>
          <w:rFonts w:eastAsia="Times New Roman"/>
          <w:szCs w:val="24"/>
        </w:rPr>
        <w:t xml:space="preserve"> Γενικό Λύκειο Άνω Λιοσίων.</w:t>
      </w:r>
    </w:p>
    <w:p w14:paraId="2774D1E3" w14:textId="77777777" w:rsidR="009B4FE7" w:rsidRDefault="00452105">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σ</w:t>
      </w:r>
      <w:r>
        <w:rPr>
          <w:rFonts w:eastAsia="Times New Roman"/>
          <w:szCs w:val="24"/>
        </w:rPr>
        <w:t>άς</w:t>
      </w:r>
      <w:r w:rsidRPr="00AF3B92">
        <w:rPr>
          <w:rFonts w:eastAsia="Times New Roman"/>
          <w:szCs w:val="24"/>
        </w:rPr>
        <w:t xml:space="preserve"> καλωσορίζει.</w:t>
      </w:r>
    </w:p>
    <w:p w14:paraId="2774D1E4" w14:textId="77777777" w:rsidR="009B4FE7" w:rsidRDefault="00452105">
      <w:pPr>
        <w:spacing w:line="600" w:lineRule="auto"/>
        <w:ind w:firstLine="720"/>
        <w:jc w:val="center"/>
        <w:rPr>
          <w:rFonts w:eastAsia="Times New Roman" w:cs="Times New Roman"/>
          <w:b/>
          <w:szCs w:val="24"/>
        </w:rPr>
      </w:pPr>
      <w:r w:rsidRPr="00AF3B92">
        <w:rPr>
          <w:rFonts w:eastAsia="Times New Roman"/>
          <w:szCs w:val="24"/>
        </w:rPr>
        <w:t>(Χειροκροτήματα απ’ όλες τις πτέρυγες της Βουλής)</w:t>
      </w:r>
    </w:p>
    <w:p w14:paraId="2774D1E5"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 xml:space="preserve">Κύριε Δελή, έχετε τον λόγο. </w:t>
      </w:r>
    </w:p>
    <w:p w14:paraId="2774D1E6" w14:textId="77777777" w:rsidR="009B4FE7" w:rsidRDefault="00452105">
      <w:pPr>
        <w:tabs>
          <w:tab w:val="center" w:pos="4753"/>
          <w:tab w:val="left" w:pos="6156"/>
        </w:tabs>
        <w:spacing w:line="600" w:lineRule="auto"/>
        <w:ind w:firstLine="720"/>
        <w:jc w:val="both"/>
        <w:rPr>
          <w:rFonts w:eastAsia="Times New Roman"/>
          <w:szCs w:val="24"/>
        </w:rPr>
      </w:pPr>
      <w:r w:rsidRPr="00AC396F">
        <w:rPr>
          <w:rFonts w:eastAsia="Times New Roman"/>
          <w:b/>
          <w:szCs w:val="24"/>
        </w:rPr>
        <w:lastRenderedPageBreak/>
        <w:t>ΙΩΑΝΝΗΣ ΔΕΛΗΣ:</w:t>
      </w:r>
      <w:r>
        <w:rPr>
          <w:rFonts w:eastAsia="Times New Roman"/>
          <w:szCs w:val="24"/>
        </w:rPr>
        <w:t xml:space="preserve"> Ευχαριστώ</w:t>
      </w:r>
      <w:r w:rsidRPr="001F1742">
        <w:rPr>
          <w:rFonts w:eastAsia="Times New Roman"/>
          <w:szCs w:val="24"/>
        </w:rPr>
        <w:t xml:space="preserve"> και πάλι</w:t>
      </w:r>
      <w:r>
        <w:rPr>
          <w:rFonts w:eastAsia="Times New Roman"/>
          <w:szCs w:val="24"/>
        </w:rPr>
        <w:t xml:space="preserve">, κύριε Πρόεδρε. </w:t>
      </w:r>
    </w:p>
    <w:p w14:paraId="2774D1E7"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 xml:space="preserve">Αυτό </w:t>
      </w:r>
      <w:r w:rsidRPr="001F1742">
        <w:rPr>
          <w:rFonts w:eastAsia="Times New Roman"/>
          <w:szCs w:val="24"/>
        </w:rPr>
        <w:t>που κρατάω</w:t>
      </w:r>
      <w:r>
        <w:rPr>
          <w:rFonts w:eastAsia="Times New Roman"/>
          <w:szCs w:val="24"/>
        </w:rPr>
        <w:t>,</w:t>
      </w:r>
      <w:r w:rsidRPr="001F1742">
        <w:rPr>
          <w:rFonts w:eastAsia="Times New Roman"/>
          <w:szCs w:val="24"/>
        </w:rPr>
        <w:t xml:space="preserve"> </w:t>
      </w:r>
      <w:r>
        <w:rPr>
          <w:rFonts w:eastAsia="Times New Roman"/>
          <w:szCs w:val="24"/>
        </w:rPr>
        <w:t>κ</w:t>
      </w:r>
      <w:r w:rsidRPr="001F1742">
        <w:rPr>
          <w:rFonts w:eastAsia="Times New Roman"/>
          <w:szCs w:val="24"/>
        </w:rPr>
        <w:t>ύριε Υπουργέ</w:t>
      </w:r>
      <w:r>
        <w:rPr>
          <w:rFonts w:eastAsia="Times New Roman"/>
          <w:szCs w:val="24"/>
        </w:rPr>
        <w:t>,</w:t>
      </w:r>
      <w:r w:rsidRPr="001F1742">
        <w:rPr>
          <w:rFonts w:eastAsia="Times New Roman"/>
          <w:szCs w:val="24"/>
        </w:rPr>
        <w:t xml:space="preserve"> από την απάντησή </w:t>
      </w:r>
      <w:r>
        <w:rPr>
          <w:rFonts w:eastAsia="Times New Roman"/>
          <w:szCs w:val="24"/>
        </w:rPr>
        <w:t>σας,</w:t>
      </w:r>
      <w:r w:rsidRPr="001F1742">
        <w:rPr>
          <w:rFonts w:eastAsia="Times New Roman"/>
          <w:szCs w:val="24"/>
        </w:rPr>
        <w:t xml:space="preserve"> είναι ουσιαστικά ο υποβιβασμός της υπηρεσίας</w:t>
      </w:r>
      <w:r>
        <w:rPr>
          <w:rFonts w:eastAsia="Times New Roman"/>
          <w:szCs w:val="24"/>
        </w:rPr>
        <w:t>,</w:t>
      </w:r>
      <w:r w:rsidRPr="001F1742">
        <w:rPr>
          <w:rFonts w:eastAsia="Times New Roman"/>
          <w:szCs w:val="24"/>
        </w:rPr>
        <w:t xml:space="preserve"> δηλαδή πονάει κεφάλι</w:t>
      </w:r>
      <w:r>
        <w:rPr>
          <w:rFonts w:eastAsia="Times New Roman"/>
          <w:szCs w:val="24"/>
        </w:rPr>
        <w:t>,</w:t>
      </w:r>
      <w:r w:rsidRPr="001F1742">
        <w:rPr>
          <w:rFonts w:eastAsia="Times New Roman"/>
          <w:szCs w:val="24"/>
        </w:rPr>
        <w:t xml:space="preserve"> κόβει κεφάλι</w:t>
      </w:r>
      <w:r>
        <w:rPr>
          <w:rFonts w:eastAsia="Times New Roman"/>
          <w:szCs w:val="24"/>
        </w:rPr>
        <w:t>.</w:t>
      </w:r>
      <w:r w:rsidRPr="001F1742">
        <w:rPr>
          <w:rFonts w:eastAsia="Times New Roman"/>
          <w:szCs w:val="24"/>
        </w:rPr>
        <w:t xml:space="preserve"> </w:t>
      </w:r>
      <w:r>
        <w:rPr>
          <w:rFonts w:eastAsia="Times New Roman"/>
          <w:szCs w:val="24"/>
        </w:rPr>
        <w:t>Α</w:t>
      </w:r>
      <w:r w:rsidRPr="001F1742">
        <w:rPr>
          <w:rFonts w:eastAsia="Times New Roman"/>
          <w:szCs w:val="24"/>
        </w:rPr>
        <w:t>υτό είπατε μόλις τώρα</w:t>
      </w:r>
      <w:r>
        <w:rPr>
          <w:rFonts w:eastAsia="Times New Roman"/>
          <w:szCs w:val="24"/>
        </w:rPr>
        <w:t>.</w:t>
      </w:r>
      <w:r w:rsidRPr="001F1742">
        <w:rPr>
          <w:rFonts w:eastAsia="Times New Roman"/>
          <w:szCs w:val="24"/>
        </w:rPr>
        <w:t xml:space="preserve"> </w:t>
      </w:r>
      <w:r>
        <w:rPr>
          <w:rFonts w:eastAsia="Times New Roman"/>
          <w:szCs w:val="24"/>
        </w:rPr>
        <w:t>Ε</w:t>
      </w:r>
      <w:r w:rsidRPr="001F1742">
        <w:rPr>
          <w:rFonts w:eastAsia="Times New Roman"/>
          <w:szCs w:val="24"/>
        </w:rPr>
        <w:t>ίπατε ότι επειδή αναγνωρίζετ</w:t>
      </w:r>
      <w:r>
        <w:rPr>
          <w:rFonts w:eastAsia="Times New Roman"/>
          <w:szCs w:val="24"/>
        </w:rPr>
        <w:t>ε</w:t>
      </w:r>
      <w:r w:rsidRPr="001F1742">
        <w:rPr>
          <w:rFonts w:eastAsia="Times New Roman"/>
          <w:szCs w:val="24"/>
        </w:rPr>
        <w:t xml:space="preserve"> και εσείς </w:t>
      </w:r>
      <w:r>
        <w:rPr>
          <w:rFonts w:eastAsia="Times New Roman"/>
          <w:szCs w:val="24"/>
        </w:rPr>
        <w:t>τ</w:t>
      </w:r>
      <w:r w:rsidRPr="001F1742">
        <w:rPr>
          <w:rFonts w:eastAsia="Times New Roman"/>
          <w:szCs w:val="24"/>
        </w:rPr>
        <w:t>ην ακαταλληλότητα και την επικινδυνότητα του κτ</w:t>
      </w:r>
      <w:r>
        <w:rPr>
          <w:rFonts w:eastAsia="Times New Roman"/>
          <w:szCs w:val="24"/>
        </w:rPr>
        <w:t>η</w:t>
      </w:r>
      <w:r w:rsidRPr="001F1742">
        <w:rPr>
          <w:rFonts w:eastAsia="Times New Roman"/>
          <w:szCs w:val="24"/>
        </w:rPr>
        <w:t>ρίου</w:t>
      </w:r>
      <w:r>
        <w:rPr>
          <w:rFonts w:eastAsia="Times New Roman"/>
          <w:szCs w:val="24"/>
        </w:rPr>
        <w:t>,</w:t>
      </w:r>
      <w:r w:rsidRPr="001F1742">
        <w:rPr>
          <w:rFonts w:eastAsia="Times New Roman"/>
          <w:szCs w:val="24"/>
        </w:rPr>
        <w:t xml:space="preserve"> </w:t>
      </w:r>
      <w:r>
        <w:rPr>
          <w:rFonts w:eastAsia="Times New Roman"/>
          <w:szCs w:val="24"/>
        </w:rPr>
        <w:t>γ</w:t>
      </w:r>
      <w:r w:rsidRPr="001F1742">
        <w:rPr>
          <w:rFonts w:eastAsia="Times New Roman"/>
          <w:szCs w:val="24"/>
        </w:rPr>
        <w:t>ι</w:t>
      </w:r>
      <w:r>
        <w:rPr>
          <w:rFonts w:eastAsia="Times New Roman"/>
          <w:szCs w:val="24"/>
        </w:rPr>
        <w:t>’</w:t>
      </w:r>
      <w:r w:rsidRPr="001F1742">
        <w:rPr>
          <w:rFonts w:eastAsia="Times New Roman"/>
          <w:szCs w:val="24"/>
        </w:rPr>
        <w:t xml:space="preserve"> αυτό</w:t>
      </w:r>
      <w:r>
        <w:rPr>
          <w:rFonts w:eastAsia="Times New Roman"/>
          <w:szCs w:val="24"/>
        </w:rPr>
        <w:t>,</w:t>
      </w:r>
      <w:r w:rsidRPr="001F1742">
        <w:rPr>
          <w:rFonts w:eastAsia="Times New Roman"/>
          <w:szCs w:val="24"/>
        </w:rPr>
        <w:t xml:space="preserve"> λοιπόν</w:t>
      </w:r>
      <w:r>
        <w:rPr>
          <w:rFonts w:eastAsia="Times New Roman"/>
          <w:szCs w:val="24"/>
        </w:rPr>
        <w:t>,</w:t>
      </w:r>
      <w:r w:rsidRPr="001F1742">
        <w:rPr>
          <w:rFonts w:eastAsia="Times New Roman"/>
          <w:szCs w:val="24"/>
        </w:rPr>
        <w:t xml:space="preserve"> δεν θα προσέρχεται το κοινό</w:t>
      </w:r>
      <w:r>
        <w:rPr>
          <w:rFonts w:eastAsia="Times New Roman"/>
          <w:szCs w:val="24"/>
        </w:rPr>
        <w:t>.</w:t>
      </w:r>
      <w:r w:rsidRPr="001F1742">
        <w:rPr>
          <w:rFonts w:eastAsia="Times New Roman"/>
          <w:szCs w:val="24"/>
        </w:rPr>
        <w:t xml:space="preserve"> Ωστόσο</w:t>
      </w:r>
      <w:r>
        <w:rPr>
          <w:rFonts w:eastAsia="Times New Roman"/>
          <w:szCs w:val="24"/>
        </w:rPr>
        <w:t>,</w:t>
      </w:r>
      <w:r w:rsidRPr="001F1742">
        <w:rPr>
          <w:rFonts w:eastAsia="Times New Roman"/>
          <w:szCs w:val="24"/>
        </w:rPr>
        <w:t xml:space="preserve"> οι εργαζόμενοι θα είναι εκεί</w:t>
      </w:r>
      <w:r>
        <w:rPr>
          <w:rFonts w:eastAsia="Times New Roman"/>
          <w:szCs w:val="24"/>
        </w:rPr>
        <w:t xml:space="preserve">. Θα εργάζονται </w:t>
      </w:r>
      <w:r>
        <w:rPr>
          <w:rFonts w:eastAsia="Times New Roman"/>
          <w:szCs w:val="24"/>
        </w:rPr>
        <w:t xml:space="preserve">σε ένα ακατάλληλο και </w:t>
      </w:r>
      <w:r w:rsidRPr="001F1742">
        <w:rPr>
          <w:rFonts w:eastAsia="Times New Roman"/>
          <w:szCs w:val="24"/>
        </w:rPr>
        <w:t>επικίνδυνο κτ</w:t>
      </w:r>
      <w:r>
        <w:rPr>
          <w:rFonts w:eastAsia="Times New Roman"/>
          <w:szCs w:val="24"/>
        </w:rPr>
        <w:t>ή</w:t>
      </w:r>
      <w:r w:rsidRPr="001F1742">
        <w:rPr>
          <w:rFonts w:eastAsia="Times New Roman"/>
          <w:szCs w:val="24"/>
        </w:rPr>
        <w:t>ριο</w:t>
      </w:r>
      <w:r>
        <w:rPr>
          <w:rFonts w:eastAsia="Times New Roman"/>
          <w:szCs w:val="24"/>
        </w:rPr>
        <w:t>.</w:t>
      </w:r>
      <w:r w:rsidRPr="001F1742">
        <w:rPr>
          <w:rFonts w:eastAsia="Times New Roman"/>
          <w:szCs w:val="24"/>
        </w:rPr>
        <w:t xml:space="preserve"> </w:t>
      </w:r>
      <w:r>
        <w:rPr>
          <w:rFonts w:eastAsia="Times New Roman"/>
          <w:szCs w:val="24"/>
        </w:rPr>
        <w:t xml:space="preserve">Γιατί </w:t>
      </w:r>
      <w:r w:rsidRPr="001F1742">
        <w:rPr>
          <w:rFonts w:eastAsia="Times New Roman"/>
          <w:szCs w:val="24"/>
        </w:rPr>
        <w:t>πρέπει να σας πω εδώ ότι το συγκεκριμένο κτήριο έχει και σοβαρά προβλήματα στατικότητας</w:t>
      </w:r>
      <w:r>
        <w:rPr>
          <w:rFonts w:eastAsia="Times New Roman"/>
          <w:szCs w:val="24"/>
        </w:rPr>
        <w:t>,</w:t>
      </w:r>
      <w:r w:rsidRPr="001F1742">
        <w:rPr>
          <w:rFonts w:eastAsia="Times New Roman"/>
          <w:szCs w:val="24"/>
        </w:rPr>
        <w:t xml:space="preserve"> σύμφωνα μ</w:t>
      </w:r>
      <w:r>
        <w:rPr>
          <w:rFonts w:eastAsia="Times New Roman"/>
          <w:szCs w:val="24"/>
        </w:rPr>
        <w:t>ε την έκθεση του ίδιου του ΙΚΑ -</w:t>
      </w:r>
      <w:r w:rsidRPr="001F1742">
        <w:rPr>
          <w:rFonts w:eastAsia="Times New Roman"/>
          <w:szCs w:val="24"/>
        </w:rPr>
        <w:t xml:space="preserve">την οποία φαντάζομαι </w:t>
      </w:r>
      <w:r>
        <w:rPr>
          <w:rFonts w:eastAsia="Times New Roman"/>
          <w:szCs w:val="24"/>
        </w:rPr>
        <w:t xml:space="preserve">ότι </w:t>
      </w:r>
      <w:r w:rsidRPr="001F1742">
        <w:rPr>
          <w:rFonts w:eastAsia="Times New Roman"/>
          <w:szCs w:val="24"/>
        </w:rPr>
        <w:t xml:space="preserve">γνωρίζει η </w:t>
      </w:r>
      <w:r>
        <w:rPr>
          <w:rFonts w:eastAsia="Times New Roman"/>
          <w:szCs w:val="24"/>
        </w:rPr>
        <w:t>Υ</w:t>
      </w:r>
      <w:r w:rsidRPr="001F1742">
        <w:rPr>
          <w:rFonts w:eastAsia="Times New Roman"/>
          <w:szCs w:val="24"/>
        </w:rPr>
        <w:t xml:space="preserve">πηρεσία </w:t>
      </w:r>
      <w:r>
        <w:rPr>
          <w:rFonts w:eastAsia="Times New Roman"/>
          <w:szCs w:val="24"/>
        </w:rPr>
        <w:t>σας-,</w:t>
      </w:r>
      <w:r w:rsidRPr="001F1742">
        <w:rPr>
          <w:rFonts w:eastAsia="Times New Roman"/>
          <w:szCs w:val="24"/>
        </w:rPr>
        <w:t xml:space="preserve"> η οποία λέει επί λέξει </w:t>
      </w:r>
      <w:r>
        <w:rPr>
          <w:rFonts w:eastAsia="Times New Roman"/>
          <w:szCs w:val="24"/>
        </w:rPr>
        <w:t>-</w:t>
      </w:r>
      <w:r w:rsidRPr="001F1742">
        <w:rPr>
          <w:rFonts w:eastAsia="Times New Roman"/>
          <w:szCs w:val="24"/>
        </w:rPr>
        <w:t>έκθε</w:t>
      </w:r>
      <w:r w:rsidRPr="001F1742">
        <w:rPr>
          <w:rFonts w:eastAsia="Times New Roman"/>
          <w:szCs w:val="24"/>
        </w:rPr>
        <w:t>ση που συντάχθηκε το 2001</w:t>
      </w:r>
      <w:r>
        <w:rPr>
          <w:rFonts w:eastAsia="Times New Roman"/>
          <w:szCs w:val="24"/>
        </w:rPr>
        <w:t>-</w:t>
      </w:r>
      <w:r w:rsidRPr="001F1742">
        <w:rPr>
          <w:rFonts w:eastAsia="Times New Roman"/>
          <w:szCs w:val="24"/>
        </w:rPr>
        <w:t xml:space="preserve"> ότι το κτ</w:t>
      </w:r>
      <w:r>
        <w:rPr>
          <w:rFonts w:eastAsia="Times New Roman"/>
          <w:szCs w:val="24"/>
        </w:rPr>
        <w:t>ή</w:t>
      </w:r>
      <w:r w:rsidRPr="001F1742">
        <w:rPr>
          <w:rFonts w:eastAsia="Times New Roman"/>
          <w:szCs w:val="24"/>
        </w:rPr>
        <w:t>ριο παρουσιάζει σοβαρά προβλήματα</w:t>
      </w:r>
      <w:r>
        <w:rPr>
          <w:rFonts w:eastAsia="Times New Roman"/>
          <w:szCs w:val="24"/>
        </w:rPr>
        <w:t>,</w:t>
      </w:r>
      <w:r w:rsidRPr="001F1742">
        <w:rPr>
          <w:rFonts w:eastAsia="Times New Roman"/>
          <w:szCs w:val="24"/>
        </w:rPr>
        <w:t xml:space="preserve"> με αποτέλεσμα να μην μπορεί να εγγυηθεί ούτε ο υπογράφων</w:t>
      </w:r>
      <w:r>
        <w:rPr>
          <w:rFonts w:eastAsia="Times New Roman"/>
          <w:szCs w:val="24"/>
        </w:rPr>
        <w:t>,</w:t>
      </w:r>
      <w:r w:rsidRPr="001F1742">
        <w:rPr>
          <w:rFonts w:eastAsia="Times New Roman"/>
          <w:szCs w:val="24"/>
        </w:rPr>
        <w:t xml:space="preserve"> ούτε ο μηχανικός του ιδιοκτήτη τη στατική επάρκεια της οικοδομής</w:t>
      </w:r>
      <w:r>
        <w:rPr>
          <w:rFonts w:eastAsia="Times New Roman"/>
          <w:szCs w:val="24"/>
        </w:rPr>
        <w:t>.</w:t>
      </w:r>
    </w:p>
    <w:p w14:paraId="2774D1E8"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Όπως καταλαβαίνετε,</w:t>
      </w:r>
      <w:r w:rsidRPr="001F1742">
        <w:rPr>
          <w:rFonts w:eastAsia="Times New Roman"/>
          <w:szCs w:val="24"/>
        </w:rPr>
        <w:t xml:space="preserve"> το ζήτημα δεν χωράει αναβολή</w:t>
      </w:r>
      <w:r>
        <w:rPr>
          <w:rFonts w:eastAsia="Times New Roman"/>
          <w:szCs w:val="24"/>
        </w:rPr>
        <w:t>.</w:t>
      </w:r>
      <w:r w:rsidRPr="001F1742">
        <w:rPr>
          <w:rFonts w:eastAsia="Times New Roman"/>
          <w:szCs w:val="24"/>
        </w:rPr>
        <w:t xml:space="preserve"> Αυτό που μ</w:t>
      </w:r>
      <w:r w:rsidRPr="001F1742">
        <w:rPr>
          <w:rFonts w:eastAsia="Times New Roman"/>
          <w:szCs w:val="24"/>
        </w:rPr>
        <w:t>όλις είπατε δεν νομίζουμε ότι αποτελεί λύση για το ζήτημα</w:t>
      </w:r>
      <w:r>
        <w:rPr>
          <w:rFonts w:eastAsia="Times New Roman"/>
          <w:szCs w:val="24"/>
        </w:rPr>
        <w:t>.</w:t>
      </w:r>
      <w:r w:rsidRPr="001F1742">
        <w:rPr>
          <w:rFonts w:eastAsia="Times New Roman"/>
          <w:szCs w:val="24"/>
        </w:rPr>
        <w:t xml:space="preserve"> </w:t>
      </w:r>
      <w:r>
        <w:rPr>
          <w:rFonts w:eastAsia="Times New Roman"/>
          <w:szCs w:val="24"/>
        </w:rPr>
        <w:t>Λ</w:t>
      </w:r>
      <w:r w:rsidRPr="001F1742">
        <w:rPr>
          <w:rFonts w:eastAsia="Times New Roman"/>
          <w:szCs w:val="24"/>
        </w:rPr>
        <w:t>ύση είναι η άμεση μετεγκατάσταση</w:t>
      </w:r>
      <w:r>
        <w:rPr>
          <w:rFonts w:eastAsia="Times New Roman"/>
          <w:szCs w:val="24"/>
        </w:rPr>
        <w:t>.</w:t>
      </w:r>
      <w:r w:rsidRPr="001F1742">
        <w:rPr>
          <w:rFonts w:eastAsia="Times New Roman"/>
          <w:szCs w:val="24"/>
        </w:rPr>
        <w:t xml:space="preserve"> </w:t>
      </w:r>
      <w:r>
        <w:rPr>
          <w:rFonts w:eastAsia="Times New Roman"/>
          <w:szCs w:val="24"/>
        </w:rPr>
        <w:t>Α</w:t>
      </w:r>
      <w:r w:rsidRPr="001F1742">
        <w:rPr>
          <w:rFonts w:eastAsia="Times New Roman"/>
          <w:szCs w:val="24"/>
        </w:rPr>
        <w:t>πό όσο γνωρίζουμε</w:t>
      </w:r>
      <w:r>
        <w:rPr>
          <w:rFonts w:eastAsia="Times New Roman"/>
          <w:szCs w:val="24"/>
        </w:rPr>
        <w:t>,</w:t>
      </w:r>
      <w:r w:rsidRPr="001F1742">
        <w:rPr>
          <w:rFonts w:eastAsia="Times New Roman"/>
          <w:szCs w:val="24"/>
        </w:rPr>
        <w:t xml:space="preserve"> έχει προκηρυχθεί ένας διαγωνισμός για την αξιοποίηση των ακινήτων του ίδιου του ΕΦΚΑ που έχει και αρκετά ακίνητα</w:t>
      </w:r>
      <w:r>
        <w:rPr>
          <w:rFonts w:eastAsia="Times New Roman"/>
          <w:szCs w:val="24"/>
        </w:rPr>
        <w:t>.</w:t>
      </w:r>
      <w:r w:rsidRPr="001F1742">
        <w:rPr>
          <w:rFonts w:eastAsia="Times New Roman"/>
          <w:szCs w:val="24"/>
        </w:rPr>
        <w:t xml:space="preserve"> </w:t>
      </w:r>
      <w:r>
        <w:rPr>
          <w:rFonts w:eastAsia="Times New Roman"/>
          <w:szCs w:val="24"/>
        </w:rPr>
        <w:t>Θ</w:t>
      </w:r>
      <w:r w:rsidRPr="001F1742">
        <w:rPr>
          <w:rFonts w:eastAsia="Times New Roman"/>
          <w:szCs w:val="24"/>
        </w:rPr>
        <w:t>υμίζω</w:t>
      </w:r>
      <w:r>
        <w:rPr>
          <w:rFonts w:eastAsia="Times New Roman"/>
          <w:szCs w:val="24"/>
        </w:rPr>
        <w:t xml:space="preserve"> ότι</w:t>
      </w:r>
      <w:r w:rsidRPr="001F1742">
        <w:rPr>
          <w:rFonts w:eastAsia="Times New Roman"/>
          <w:szCs w:val="24"/>
        </w:rPr>
        <w:t xml:space="preserve"> λίγα χρόνια πριν</w:t>
      </w:r>
      <w:r>
        <w:rPr>
          <w:rFonts w:eastAsia="Times New Roman"/>
          <w:szCs w:val="24"/>
        </w:rPr>
        <w:t>,</w:t>
      </w:r>
      <w:r w:rsidRPr="001F1742">
        <w:rPr>
          <w:rFonts w:eastAsia="Times New Roman"/>
          <w:szCs w:val="24"/>
        </w:rPr>
        <w:t xml:space="preserve"> ένα από αυτά τα ακίνητα δόθηκε σε πολύ χαμηλή τιμή στην </w:t>
      </w:r>
      <w:r>
        <w:rPr>
          <w:rFonts w:eastAsia="Times New Roman"/>
          <w:szCs w:val="24"/>
        </w:rPr>
        <w:t>Π</w:t>
      </w:r>
      <w:r w:rsidRPr="001F1742">
        <w:rPr>
          <w:rFonts w:eastAsia="Times New Roman"/>
          <w:szCs w:val="24"/>
        </w:rPr>
        <w:t>ρεσβεία των Ηνωμένων Πολιτειών</w:t>
      </w:r>
      <w:r>
        <w:rPr>
          <w:rFonts w:eastAsia="Times New Roman"/>
          <w:szCs w:val="24"/>
        </w:rPr>
        <w:t>,</w:t>
      </w:r>
      <w:r w:rsidRPr="001F1742">
        <w:rPr>
          <w:rFonts w:eastAsia="Times New Roman"/>
          <w:szCs w:val="24"/>
        </w:rPr>
        <w:t xml:space="preserve"> εδώ</w:t>
      </w:r>
      <w:r>
        <w:rPr>
          <w:rFonts w:eastAsia="Times New Roman"/>
          <w:szCs w:val="24"/>
        </w:rPr>
        <w:t>,</w:t>
      </w:r>
      <w:r w:rsidRPr="001F1742">
        <w:rPr>
          <w:rFonts w:eastAsia="Times New Roman"/>
          <w:szCs w:val="24"/>
        </w:rPr>
        <w:t xml:space="preserve"> λίγο πιο πέρα</w:t>
      </w:r>
      <w:r>
        <w:rPr>
          <w:rFonts w:eastAsia="Times New Roman"/>
          <w:szCs w:val="24"/>
        </w:rPr>
        <w:t>,</w:t>
      </w:r>
      <w:r w:rsidRPr="001F1742">
        <w:rPr>
          <w:rFonts w:eastAsia="Times New Roman"/>
          <w:szCs w:val="24"/>
        </w:rPr>
        <w:t xml:space="preserve"> στη Βασιλίσσης Σοφίας</w:t>
      </w:r>
      <w:r>
        <w:rPr>
          <w:rFonts w:eastAsia="Times New Roman"/>
          <w:szCs w:val="24"/>
        </w:rPr>
        <w:t>.</w:t>
      </w:r>
      <w:r w:rsidRPr="001F1742">
        <w:rPr>
          <w:rFonts w:eastAsia="Times New Roman"/>
          <w:szCs w:val="24"/>
        </w:rPr>
        <w:t xml:space="preserve"> </w:t>
      </w:r>
      <w:r>
        <w:rPr>
          <w:rFonts w:eastAsia="Times New Roman"/>
          <w:szCs w:val="24"/>
        </w:rPr>
        <w:t>Υ</w:t>
      </w:r>
      <w:r w:rsidRPr="001F1742">
        <w:rPr>
          <w:rFonts w:eastAsia="Times New Roman"/>
          <w:szCs w:val="24"/>
        </w:rPr>
        <w:t>πάρχουν</w:t>
      </w:r>
      <w:r>
        <w:rPr>
          <w:rFonts w:eastAsia="Times New Roman"/>
          <w:szCs w:val="24"/>
        </w:rPr>
        <w:t>,</w:t>
      </w:r>
      <w:r w:rsidRPr="001F1742">
        <w:rPr>
          <w:rFonts w:eastAsia="Times New Roman"/>
          <w:szCs w:val="24"/>
        </w:rPr>
        <w:t xml:space="preserve"> </w:t>
      </w:r>
      <w:r>
        <w:rPr>
          <w:rFonts w:eastAsia="Times New Roman"/>
          <w:szCs w:val="24"/>
        </w:rPr>
        <w:t>λ</w:t>
      </w:r>
      <w:r w:rsidRPr="001F1742">
        <w:rPr>
          <w:rFonts w:eastAsia="Times New Roman"/>
          <w:szCs w:val="24"/>
        </w:rPr>
        <w:t>οιπόν</w:t>
      </w:r>
      <w:r>
        <w:rPr>
          <w:rFonts w:eastAsia="Times New Roman"/>
          <w:szCs w:val="24"/>
        </w:rPr>
        <w:t>,</w:t>
      </w:r>
      <w:r w:rsidRPr="001F1742">
        <w:rPr>
          <w:rFonts w:eastAsia="Times New Roman"/>
          <w:szCs w:val="24"/>
        </w:rPr>
        <w:t xml:space="preserve"> ακίνητα του ίδιου του ΕΦΚΑ </w:t>
      </w:r>
      <w:r>
        <w:rPr>
          <w:rFonts w:eastAsia="Times New Roman"/>
          <w:szCs w:val="24"/>
        </w:rPr>
        <w:t>–ν</w:t>
      </w:r>
      <w:r w:rsidRPr="001F1742">
        <w:rPr>
          <w:rFonts w:eastAsia="Times New Roman"/>
          <w:szCs w:val="24"/>
        </w:rPr>
        <w:t>αι</w:t>
      </w:r>
      <w:r>
        <w:rPr>
          <w:rFonts w:eastAsia="Times New Roman"/>
          <w:szCs w:val="24"/>
        </w:rPr>
        <w:t>,</w:t>
      </w:r>
      <w:r w:rsidRPr="001F1742">
        <w:rPr>
          <w:rFonts w:eastAsia="Times New Roman"/>
          <w:szCs w:val="24"/>
        </w:rPr>
        <w:t xml:space="preserve"> </w:t>
      </w:r>
      <w:r>
        <w:rPr>
          <w:rFonts w:eastAsia="Times New Roman"/>
          <w:szCs w:val="24"/>
        </w:rPr>
        <w:t>μ</w:t>
      </w:r>
      <w:r w:rsidRPr="001F1742">
        <w:rPr>
          <w:rFonts w:eastAsia="Times New Roman"/>
          <w:szCs w:val="24"/>
        </w:rPr>
        <w:t>ιλάω για τις αρχές της δεκαετίας του 2000</w:t>
      </w:r>
      <w:r>
        <w:rPr>
          <w:rFonts w:eastAsia="Times New Roman"/>
          <w:szCs w:val="24"/>
        </w:rPr>
        <w:t xml:space="preserve">- </w:t>
      </w:r>
      <w:r>
        <w:rPr>
          <w:rFonts w:eastAsia="Times New Roman"/>
          <w:szCs w:val="24"/>
        </w:rPr>
        <w:lastRenderedPageBreak/>
        <w:t>τα οποία</w:t>
      </w:r>
      <w:r w:rsidRPr="001F1742">
        <w:rPr>
          <w:rFonts w:eastAsia="Times New Roman"/>
          <w:szCs w:val="24"/>
        </w:rPr>
        <w:t xml:space="preserve"> μπορούν να αξιοποιηθούν και σε κάθε περίπτωση έχετε την ευθύνη για να αντιμετωπιστεί το πρόβλημα</w:t>
      </w:r>
      <w:r>
        <w:rPr>
          <w:rFonts w:eastAsia="Times New Roman"/>
          <w:szCs w:val="24"/>
        </w:rPr>
        <w:t>.</w:t>
      </w:r>
    </w:p>
    <w:p w14:paraId="2774D1E9" w14:textId="77777777" w:rsidR="009B4FE7" w:rsidRDefault="00452105">
      <w:pPr>
        <w:tabs>
          <w:tab w:val="center" w:pos="4753"/>
          <w:tab w:val="left" w:pos="6156"/>
        </w:tabs>
        <w:spacing w:line="600" w:lineRule="auto"/>
        <w:ind w:firstLine="720"/>
        <w:jc w:val="both"/>
        <w:rPr>
          <w:rFonts w:eastAsia="Times New Roman"/>
          <w:szCs w:val="24"/>
        </w:rPr>
      </w:pPr>
      <w:r w:rsidRPr="001F1742">
        <w:rPr>
          <w:rFonts w:eastAsia="Times New Roman"/>
          <w:szCs w:val="24"/>
        </w:rPr>
        <w:t>Το ζήτημα είναι ότι το συγκεκριμένο κτ</w:t>
      </w:r>
      <w:r>
        <w:rPr>
          <w:rFonts w:eastAsia="Times New Roman"/>
          <w:szCs w:val="24"/>
        </w:rPr>
        <w:t>ή</w:t>
      </w:r>
      <w:r w:rsidRPr="001F1742">
        <w:rPr>
          <w:rFonts w:eastAsia="Times New Roman"/>
          <w:szCs w:val="24"/>
        </w:rPr>
        <w:t>ριο</w:t>
      </w:r>
      <w:r>
        <w:rPr>
          <w:rFonts w:eastAsia="Times New Roman"/>
          <w:szCs w:val="24"/>
        </w:rPr>
        <w:t>,</w:t>
      </w:r>
      <w:r w:rsidRPr="001F1742">
        <w:rPr>
          <w:rFonts w:eastAsia="Times New Roman"/>
          <w:szCs w:val="24"/>
        </w:rPr>
        <w:t xml:space="preserve"> </w:t>
      </w:r>
      <w:r>
        <w:rPr>
          <w:rFonts w:eastAsia="Times New Roman"/>
          <w:szCs w:val="24"/>
        </w:rPr>
        <w:t>ό</w:t>
      </w:r>
      <w:r w:rsidRPr="001F1742">
        <w:rPr>
          <w:rFonts w:eastAsia="Times New Roman"/>
          <w:szCs w:val="24"/>
        </w:rPr>
        <w:t>πως σας είπα</w:t>
      </w:r>
      <w:r>
        <w:rPr>
          <w:rFonts w:eastAsia="Times New Roman"/>
          <w:szCs w:val="24"/>
        </w:rPr>
        <w:t>,</w:t>
      </w:r>
      <w:r w:rsidRPr="001F1742">
        <w:rPr>
          <w:rFonts w:eastAsia="Times New Roman"/>
          <w:szCs w:val="24"/>
        </w:rPr>
        <w:t xml:space="preserve"> έχει τόσα πολλά προβλήματα</w:t>
      </w:r>
      <w:r>
        <w:rPr>
          <w:rFonts w:eastAsia="Times New Roman"/>
          <w:szCs w:val="24"/>
        </w:rPr>
        <w:t>. Κατ</w:t>
      </w:r>
      <w:r>
        <w:rPr>
          <w:rFonts w:eastAsia="Times New Roman"/>
          <w:szCs w:val="24"/>
        </w:rPr>
        <w:t xml:space="preserve">’ </w:t>
      </w:r>
      <w:r>
        <w:rPr>
          <w:rFonts w:eastAsia="Times New Roman"/>
          <w:szCs w:val="24"/>
        </w:rPr>
        <w:t>αρχάς,</w:t>
      </w:r>
      <w:r w:rsidRPr="001F1742">
        <w:rPr>
          <w:rFonts w:eastAsia="Times New Roman"/>
          <w:szCs w:val="24"/>
        </w:rPr>
        <w:t xml:space="preserve"> είναι ένα κτ</w:t>
      </w:r>
      <w:r>
        <w:rPr>
          <w:rFonts w:eastAsia="Times New Roman"/>
          <w:szCs w:val="24"/>
        </w:rPr>
        <w:t>ή</w:t>
      </w:r>
      <w:r w:rsidRPr="001F1742">
        <w:rPr>
          <w:rFonts w:eastAsia="Times New Roman"/>
          <w:szCs w:val="24"/>
        </w:rPr>
        <w:t>ριο το οποίο έχει ενοποιηθεί κτ</w:t>
      </w:r>
      <w:r>
        <w:rPr>
          <w:rFonts w:eastAsia="Times New Roman"/>
          <w:szCs w:val="24"/>
        </w:rPr>
        <w:t>η</w:t>
      </w:r>
      <w:r w:rsidRPr="001F1742">
        <w:rPr>
          <w:rFonts w:eastAsia="Times New Roman"/>
          <w:szCs w:val="24"/>
        </w:rPr>
        <w:t xml:space="preserve">ριακά </w:t>
      </w:r>
      <w:r>
        <w:rPr>
          <w:rFonts w:eastAsia="Times New Roman"/>
          <w:szCs w:val="24"/>
        </w:rPr>
        <w:t>κ</w:t>
      </w:r>
      <w:r w:rsidRPr="001F1742">
        <w:rPr>
          <w:rFonts w:eastAsia="Times New Roman"/>
          <w:szCs w:val="24"/>
        </w:rPr>
        <w:t>αι επε</w:t>
      </w:r>
      <w:r w:rsidRPr="001F1742">
        <w:rPr>
          <w:rFonts w:eastAsia="Times New Roman"/>
          <w:szCs w:val="24"/>
        </w:rPr>
        <w:t>ιδή τυχαίνει να το γνωρίζω</w:t>
      </w:r>
      <w:r>
        <w:rPr>
          <w:rFonts w:eastAsia="Times New Roman"/>
          <w:szCs w:val="24"/>
        </w:rPr>
        <w:t>,</w:t>
      </w:r>
      <w:r w:rsidRPr="001F1742">
        <w:rPr>
          <w:rFonts w:eastAsia="Times New Roman"/>
          <w:szCs w:val="24"/>
        </w:rPr>
        <w:t xml:space="preserve"> καθίσταται εξαιρετικά επικίνδυνο</w:t>
      </w:r>
      <w:r>
        <w:rPr>
          <w:rFonts w:eastAsia="Times New Roman"/>
          <w:szCs w:val="24"/>
        </w:rPr>
        <w:t>.</w:t>
      </w:r>
      <w:r w:rsidRPr="001F1742">
        <w:rPr>
          <w:rFonts w:eastAsia="Times New Roman"/>
          <w:szCs w:val="24"/>
        </w:rPr>
        <w:t xml:space="preserve"> </w:t>
      </w:r>
      <w:r>
        <w:rPr>
          <w:rFonts w:eastAsia="Times New Roman"/>
          <w:szCs w:val="24"/>
        </w:rPr>
        <w:t>Α</w:t>
      </w:r>
      <w:r w:rsidRPr="001F1742">
        <w:rPr>
          <w:rFonts w:eastAsia="Times New Roman"/>
          <w:szCs w:val="24"/>
        </w:rPr>
        <w:t>κόμα και ο πίνακας της ΔΕΗ που υπάρχει εκεί</w:t>
      </w:r>
      <w:r>
        <w:rPr>
          <w:rFonts w:eastAsia="Times New Roman"/>
          <w:szCs w:val="24"/>
        </w:rPr>
        <w:t>,</w:t>
      </w:r>
      <w:r w:rsidRPr="001F1742">
        <w:rPr>
          <w:rFonts w:eastAsia="Times New Roman"/>
          <w:szCs w:val="24"/>
        </w:rPr>
        <w:t xml:space="preserve"> σύμφωνα με τους ίδιους τους εργαζόμενους</w:t>
      </w:r>
      <w:r>
        <w:rPr>
          <w:rFonts w:eastAsia="Times New Roman"/>
          <w:szCs w:val="24"/>
        </w:rPr>
        <w:t>,</w:t>
      </w:r>
      <w:r w:rsidRPr="001F1742">
        <w:rPr>
          <w:rFonts w:eastAsia="Times New Roman"/>
          <w:szCs w:val="24"/>
        </w:rPr>
        <w:t xml:space="preserve"> δεν μπορεί να σηκώσει όλο το σύνολο των ηλεκτρικών φορτίων που μπορεί να δεχτεί η </w:t>
      </w:r>
      <w:r>
        <w:rPr>
          <w:rFonts w:eastAsia="Times New Roman"/>
          <w:szCs w:val="24"/>
        </w:rPr>
        <w:t>υ</w:t>
      </w:r>
      <w:r w:rsidRPr="001F1742">
        <w:rPr>
          <w:rFonts w:eastAsia="Times New Roman"/>
          <w:szCs w:val="24"/>
        </w:rPr>
        <w:t>πηρεσία</w:t>
      </w:r>
      <w:r>
        <w:rPr>
          <w:rFonts w:eastAsia="Times New Roman"/>
          <w:szCs w:val="24"/>
        </w:rPr>
        <w:t>.</w:t>
      </w:r>
      <w:r w:rsidRPr="001F1742">
        <w:rPr>
          <w:rFonts w:eastAsia="Times New Roman"/>
          <w:szCs w:val="24"/>
        </w:rPr>
        <w:t xml:space="preserve"> </w:t>
      </w:r>
    </w:p>
    <w:p w14:paraId="2774D1EA"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Σ</w:t>
      </w:r>
      <w:r w:rsidRPr="001F1742">
        <w:rPr>
          <w:rFonts w:eastAsia="Times New Roman"/>
          <w:szCs w:val="24"/>
        </w:rPr>
        <w:t>ε κάθε περίπ</w:t>
      </w:r>
      <w:r w:rsidRPr="001F1742">
        <w:rPr>
          <w:rFonts w:eastAsia="Times New Roman"/>
          <w:szCs w:val="24"/>
        </w:rPr>
        <w:t>τωση νομίζουμε ότι έχετε την ευθύνη</w:t>
      </w:r>
      <w:r>
        <w:rPr>
          <w:rFonts w:eastAsia="Times New Roman"/>
          <w:szCs w:val="24"/>
        </w:rPr>
        <w:t>.</w:t>
      </w:r>
      <w:r w:rsidRPr="001F1742">
        <w:rPr>
          <w:rFonts w:eastAsia="Times New Roman"/>
          <w:szCs w:val="24"/>
        </w:rPr>
        <w:t xml:space="preserve"> </w:t>
      </w:r>
      <w:r>
        <w:rPr>
          <w:rFonts w:eastAsia="Times New Roman"/>
          <w:szCs w:val="24"/>
        </w:rPr>
        <w:t>Δ</w:t>
      </w:r>
      <w:r w:rsidRPr="001F1742">
        <w:rPr>
          <w:rFonts w:eastAsia="Times New Roman"/>
          <w:szCs w:val="24"/>
        </w:rPr>
        <w:t xml:space="preserve">εν δώσατε </w:t>
      </w:r>
      <w:r>
        <w:rPr>
          <w:rFonts w:eastAsia="Times New Roman"/>
          <w:szCs w:val="24"/>
        </w:rPr>
        <w:t>μ</w:t>
      </w:r>
      <w:r>
        <w:rPr>
          <w:rFonts w:eastAsia="Times New Roman"/>
          <w:szCs w:val="24"/>
        </w:rPr>
        <w:t>ί</w:t>
      </w:r>
      <w:r>
        <w:rPr>
          <w:rFonts w:eastAsia="Times New Roman"/>
          <w:szCs w:val="24"/>
        </w:rPr>
        <w:t>α</w:t>
      </w:r>
      <w:r w:rsidRPr="001F1742">
        <w:rPr>
          <w:rFonts w:eastAsia="Times New Roman"/>
          <w:szCs w:val="24"/>
        </w:rPr>
        <w:t xml:space="preserve"> συγκεκριμένη απάντηση</w:t>
      </w:r>
      <w:r>
        <w:rPr>
          <w:rFonts w:eastAsia="Times New Roman"/>
          <w:szCs w:val="24"/>
        </w:rPr>
        <w:t>.</w:t>
      </w:r>
      <w:r w:rsidRPr="001F1742">
        <w:rPr>
          <w:rFonts w:eastAsia="Times New Roman"/>
          <w:szCs w:val="24"/>
        </w:rPr>
        <w:t xml:space="preserve"> </w:t>
      </w:r>
      <w:r>
        <w:rPr>
          <w:rFonts w:eastAsia="Times New Roman"/>
          <w:szCs w:val="24"/>
        </w:rPr>
        <w:t>Τ</w:t>
      </w:r>
      <w:r w:rsidRPr="001F1742">
        <w:rPr>
          <w:rFonts w:eastAsia="Times New Roman"/>
          <w:szCs w:val="24"/>
        </w:rPr>
        <w:t>ο αφήσατε αόριστα</w:t>
      </w:r>
      <w:r>
        <w:rPr>
          <w:rFonts w:eastAsia="Times New Roman"/>
          <w:szCs w:val="24"/>
        </w:rPr>
        <w:t>:</w:t>
      </w:r>
      <w:r w:rsidRPr="001F1742">
        <w:rPr>
          <w:rFonts w:eastAsia="Times New Roman"/>
          <w:szCs w:val="24"/>
        </w:rPr>
        <w:t xml:space="preserve"> </w:t>
      </w:r>
      <w:r>
        <w:rPr>
          <w:rFonts w:eastAsia="Times New Roman"/>
          <w:szCs w:val="24"/>
        </w:rPr>
        <w:t>«Θ</w:t>
      </w:r>
      <w:r w:rsidRPr="001F1742">
        <w:rPr>
          <w:rFonts w:eastAsia="Times New Roman"/>
          <w:szCs w:val="24"/>
        </w:rPr>
        <w:t>α γίνει</w:t>
      </w:r>
      <w:r>
        <w:rPr>
          <w:rFonts w:eastAsia="Times New Roman"/>
          <w:szCs w:val="24"/>
        </w:rPr>
        <w:t>»,</w:t>
      </w:r>
      <w:r w:rsidRPr="001F1742">
        <w:rPr>
          <w:rFonts w:eastAsia="Times New Roman"/>
          <w:szCs w:val="24"/>
        </w:rPr>
        <w:t xml:space="preserve"> </w:t>
      </w:r>
      <w:r>
        <w:rPr>
          <w:rFonts w:eastAsia="Times New Roman"/>
          <w:szCs w:val="24"/>
        </w:rPr>
        <w:t>«</w:t>
      </w:r>
      <w:r w:rsidRPr="001F1742">
        <w:rPr>
          <w:rFonts w:eastAsia="Times New Roman"/>
          <w:szCs w:val="24"/>
        </w:rPr>
        <w:t>θα το δούμε</w:t>
      </w:r>
      <w:r>
        <w:rPr>
          <w:rFonts w:eastAsia="Times New Roman"/>
          <w:szCs w:val="24"/>
        </w:rPr>
        <w:t>»,</w:t>
      </w:r>
      <w:r w:rsidRPr="001F1742">
        <w:rPr>
          <w:rFonts w:eastAsia="Times New Roman"/>
          <w:szCs w:val="24"/>
        </w:rPr>
        <w:t xml:space="preserve"> </w:t>
      </w:r>
      <w:r>
        <w:rPr>
          <w:rFonts w:eastAsia="Times New Roman"/>
          <w:szCs w:val="24"/>
        </w:rPr>
        <w:t>«</w:t>
      </w:r>
      <w:r w:rsidRPr="001F1742">
        <w:rPr>
          <w:rFonts w:eastAsia="Times New Roman"/>
          <w:szCs w:val="24"/>
        </w:rPr>
        <w:t>θα το φροντίσουμε</w:t>
      </w:r>
      <w:r>
        <w:rPr>
          <w:rFonts w:eastAsia="Times New Roman"/>
          <w:szCs w:val="24"/>
        </w:rPr>
        <w:t>»</w:t>
      </w:r>
      <w:r w:rsidRPr="001F1742">
        <w:rPr>
          <w:rFonts w:eastAsia="Times New Roman"/>
          <w:szCs w:val="24"/>
        </w:rPr>
        <w:t xml:space="preserve"> και </w:t>
      </w:r>
      <w:r>
        <w:rPr>
          <w:rFonts w:eastAsia="Times New Roman"/>
          <w:szCs w:val="24"/>
        </w:rPr>
        <w:t xml:space="preserve">εμάς </w:t>
      </w:r>
      <w:r w:rsidRPr="001F1742">
        <w:rPr>
          <w:rFonts w:eastAsia="Times New Roman"/>
          <w:szCs w:val="24"/>
        </w:rPr>
        <w:t>αυτό μας ανησυχεί</w:t>
      </w:r>
      <w:r>
        <w:rPr>
          <w:rFonts w:eastAsia="Times New Roman"/>
          <w:szCs w:val="24"/>
        </w:rPr>
        <w:t>.</w:t>
      </w:r>
      <w:r w:rsidRPr="001F1742">
        <w:rPr>
          <w:rFonts w:eastAsia="Times New Roman"/>
          <w:szCs w:val="24"/>
        </w:rPr>
        <w:t xml:space="preserve"> Γιατί εάν ο κόσμος ο οποίος δεν θα πηγαίνει πια στο ΕΦΚΑ</w:t>
      </w:r>
      <w:r>
        <w:rPr>
          <w:rFonts w:eastAsia="Times New Roman"/>
          <w:szCs w:val="24"/>
        </w:rPr>
        <w:t>,</w:t>
      </w:r>
      <w:r w:rsidRPr="001F1742">
        <w:rPr>
          <w:rFonts w:eastAsia="Times New Roman"/>
          <w:szCs w:val="24"/>
        </w:rPr>
        <w:t xml:space="preserve"> σε αυτό </w:t>
      </w:r>
      <w:r>
        <w:rPr>
          <w:rFonts w:eastAsia="Times New Roman"/>
          <w:szCs w:val="24"/>
        </w:rPr>
        <w:t xml:space="preserve">το Γ΄ </w:t>
      </w:r>
      <w:r w:rsidRPr="001F1742">
        <w:rPr>
          <w:rFonts w:eastAsia="Times New Roman"/>
          <w:szCs w:val="24"/>
        </w:rPr>
        <w:t>ΕΦΚΑ Νεάπολης</w:t>
      </w:r>
      <w:r>
        <w:rPr>
          <w:rFonts w:eastAsia="Times New Roman"/>
          <w:szCs w:val="24"/>
        </w:rPr>
        <w:t>,</w:t>
      </w:r>
      <w:r w:rsidRPr="001F1742">
        <w:rPr>
          <w:rFonts w:eastAsia="Times New Roman"/>
          <w:szCs w:val="24"/>
        </w:rPr>
        <w:t xml:space="preserve"> θα πήγαινε σε άλλες υπηρεσίες και με δεδομένο την υποστελέχωση αυτών των υπηρεσιών</w:t>
      </w:r>
      <w:r>
        <w:rPr>
          <w:rFonts w:eastAsia="Times New Roman"/>
          <w:szCs w:val="24"/>
        </w:rPr>
        <w:t>,</w:t>
      </w:r>
      <w:r w:rsidRPr="001F1742">
        <w:rPr>
          <w:rFonts w:eastAsia="Times New Roman"/>
          <w:szCs w:val="24"/>
        </w:rPr>
        <w:t xml:space="preserve"> θα αυξηθεί ο φόρτος εργασίας αυτών των υπηρεσιών που θα δεχτεί το κοινό</w:t>
      </w:r>
      <w:r>
        <w:rPr>
          <w:rFonts w:eastAsia="Times New Roman"/>
          <w:szCs w:val="24"/>
        </w:rPr>
        <w:t>.</w:t>
      </w:r>
    </w:p>
    <w:p w14:paraId="2774D1EB"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Ν</w:t>
      </w:r>
      <w:r w:rsidRPr="001F1742">
        <w:rPr>
          <w:rFonts w:eastAsia="Times New Roman"/>
          <w:szCs w:val="24"/>
        </w:rPr>
        <w:t>ομίζου</w:t>
      </w:r>
      <w:r>
        <w:rPr>
          <w:rFonts w:eastAsia="Times New Roman"/>
          <w:szCs w:val="24"/>
        </w:rPr>
        <w:t>με</w:t>
      </w:r>
      <w:r w:rsidRPr="001F1742">
        <w:rPr>
          <w:rFonts w:eastAsia="Times New Roman"/>
          <w:szCs w:val="24"/>
        </w:rPr>
        <w:t xml:space="preserve"> ότι δεν απαντάτε ουσιαστικά στην ερώτηση και δεν δίνετ</w:t>
      </w:r>
      <w:r>
        <w:rPr>
          <w:rFonts w:eastAsia="Times New Roman"/>
          <w:szCs w:val="24"/>
        </w:rPr>
        <w:t>ε</w:t>
      </w:r>
      <w:r w:rsidRPr="001F1742">
        <w:rPr>
          <w:rFonts w:eastAsia="Times New Roman"/>
          <w:szCs w:val="24"/>
        </w:rPr>
        <w:t xml:space="preserve"> λύση</w:t>
      </w:r>
      <w:r>
        <w:rPr>
          <w:rFonts w:eastAsia="Times New Roman"/>
          <w:szCs w:val="24"/>
        </w:rPr>
        <w:t>.</w:t>
      </w:r>
      <w:r w:rsidRPr="001F1742">
        <w:rPr>
          <w:rFonts w:eastAsia="Times New Roman"/>
          <w:szCs w:val="24"/>
        </w:rPr>
        <w:t xml:space="preserve"> </w:t>
      </w:r>
      <w:r>
        <w:rPr>
          <w:rFonts w:eastAsia="Times New Roman"/>
          <w:szCs w:val="24"/>
        </w:rPr>
        <w:t>Ε</w:t>
      </w:r>
      <w:r w:rsidRPr="001F1742">
        <w:rPr>
          <w:rFonts w:eastAsia="Times New Roman"/>
          <w:szCs w:val="24"/>
        </w:rPr>
        <w:t>λπίζουμε στη δευτερολογία</w:t>
      </w:r>
      <w:r w:rsidRPr="001F1742">
        <w:rPr>
          <w:rFonts w:eastAsia="Times New Roman"/>
          <w:szCs w:val="24"/>
        </w:rPr>
        <w:t xml:space="preserve"> σας να πείτε κάτι πιο συγκεκριμένο</w:t>
      </w:r>
      <w:r>
        <w:rPr>
          <w:rFonts w:eastAsia="Times New Roman"/>
          <w:szCs w:val="24"/>
        </w:rPr>
        <w:t>.</w:t>
      </w:r>
    </w:p>
    <w:p w14:paraId="2774D1EC" w14:textId="77777777" w:rsidR="009B4FE7" w:rsidRDefault="00452105">
      <w:pPr>
        <w:spacing w:line="600" w:lineRule="auto"/>
        <w:ind w:firstLine="720"/>
        <w:jc w:val="both"/>
        <w:rPr>
          <w:rFonts w:eastAsia="Times New Roman" w:cs="Times New Roman"/>
          <w:szCs w:val="24"/>
        </w:rPr>
      </w:pPr>
      <w:r w:rsidRPr="00F15680">
        <w:rPr>
          <w:rFonts w:eastAsia="Times New Roman" w:cs="Times New Roman"/>
          <w:b/>
          <w:szCs w:val="24"/>
        </w:rPr>
        <w:t>Π</w:t>
      </w:r>
      <w:r>
        <w:rPr>
          <w:rFonts w:eastAsia="Times New Roman" w:cs="Times New Roman"/>
          <w:b/>
          <w:szCs w:val="24"/>
        </w:rPr>
        <w:t>ΡΟΕΔΡΕΥΩΝ (Νικήτας Κακλαμάνης):</w:t>
      </w:r>
      <w:r>
        <w:rPr>
          <w:rFonts w:eastAsia="Times New Roman" w:cs="Times New Roman"/>
          <w:szCs w:val="24"/>
        </w:rPr>
        <w:t xml:space="preserve"> Τον λόγο έχει ο κύριος Υπουργός. </w:t>
      </w:r>
    </w:p>
    <w:p w14:paraId="2774D1ED" w14:textId="77777777" w:rsidR="009B4FE7" w:rsidRDefault="00452105">
      <w:pPr>
        <w:spacing w:line="600" w:lineRule="auto"/>
        <w:ind w:firstLine="720"/>
        <w:jc w:val="both"/>
        <w:rPr>
          <w:rFonts w:eastAsia="Times New Roman"/>
          <w:szCs w:val="24"/>
        </w:rPr>
      </w:pPr>
      <w:r w:rsidRPr="00B05E83">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w:t>
      </w:r>
      <w:r w:rsidRPr="001F1742">
        <w:rPr>
          <w:rFonts w:eastAsia="Times New Roman"/>
          <w:szCs w:val="24"/>
        </w:rPr>
        <w:t>ύρι</w:t>
      </w:r>
      <w:r>
        <w:rPr>
          <w:rFonts w:eastAsia="Times New Roman"/>
          <w:szCs w:val="24"/>
        </w:rPr>
        <w:t xml:space="preserve">ε Δελή, το </w:t>
      </w:r>
      <w:r w:rsidRPr="001F1742">
        <w:rPr>
          <w:rFonts w:eastAsia="Times New Roman"/>
          <w:szCs w:val="24"/>
        </w:rPr>
        <w:t>να μεταφέρουμε εργαζόμενους από τη Θεσσαλο</w:t>
      </w:r>
      <w:r w:rsidRPr="001F1742">
        <w:rPr>
          <w:rFonts w:eastAsia="Times New Roman"/>
          <w:szCs w:val="24"/>
        </w:rPr>
        <w:t>νίκη στη Βασιλίσσης Σοφίας</w:t>
      </w:r>
      <w:r>
        <w:rPr>
          <w:rFonts w:eastAsia="Times New Roman"/>
          <w:szCs w:val="24"/>
        </w:rPr>
        <w:t xml:space="preserve">, στην Αθήνα, </w:t>
      </w:r>
      <w:r w:rsidRPr="001F1742">
        <w:rPr>
          <w:rFonts w:eastAsia="Times New Roman"/>
          <w:szCs w:val="24"/>
        </w:rPr>
        <w:t xml:space="preserve">δεν το </w:t>
      </w:r>
      <w:r>
        <w:rPr>
          <w:rFonts w:eastAsia="Times New Roman"/>
          <w:szCs w:val="24"/>
        </w:rPr>
        <w:t>ε</w:t>
      </w:r>
      <w:r w:rsidRPr="001F1742">
        <w:rPr>
          <w:rFonts w:eastAsia="Times New Roman"/>
          <w:szCs w:val="24"/>
        </w:rPr>
        <w:t>ννοείτ</w:t>
      </w:r>
      <w:r>
        <w:rPr>
          <w:rFonts w:eastAsia="Times New Roman"/>
          <w:szCs w:val="24"/>
        </w:rPr>
        <w:t>ε</w:t>
      </w:r>
      <w:r w:rsidRPr="001F1742">
        <w:rPr>
          <w:rFonts w:eastAsia="Times New Roman"/>
          <w:szCs w:val="24"/>
        </w:rPr>
        <w:t xml:space="preserve"> ούτε </w:t>
      </w:r>
      <w:r>
        <w:rPr>
          <w:rFonts w:eastAsia="Times New Roman"/>
          <w:szCs w:val="24"/>
        </w:rPr>
        <w:t>εσείς,</w:t>
      </w:r>
      <w:r w:rsidRPr="001F1742">
        <w:rPr>
          <w:rFonts w:eastAsia="Times New Roman"/>
          <w:szCs w:val="24"/>
        </w:rPr>
        <w:t xml:space="preserve"> </w:t>
      </w:r>
      <w:r>
        <w:rPr>
          <w:rFonts w:eastAsia="Times New Roman"/>
          <w:szCs w:val="24"/>
        </w:rPr>
        <w:t>π</w:t>
      </w:r>
      <w:r w:rsidRPr="001F1742">
        <w:rPr>
          <w:rFonts w:eastAsia="Times New Roman"/>
          <w:szCs w:val="24"/>
        </w:rPr>
        <w:t>ροφανώς</w:t>
      </w:r>
      <w:r>
        <w:rPr>
          <w:rFonts w:eastAsia="Times New Roman"/>
          <w:szCs w:val="24"/>
        </w:rPr>
        <w:t>.</w:t>
      </w:r>
    </w:p>
    <w:p w14:paraId="2774D1EE" w14:textId="77777777" w:rsidR="009B4FE7" w:rsidRDefault="00452105">
      <w:pPr>
        <w:spacing w:line="600" w:lineRule="auto"/>
        <w:ind w:firstLine="720"/>
        <w:jc w:val="both"/>
        <w:rPr>
          <w:rFonts w:eastAsia="Times New Roman"/>
          <w:szCs w:val="24"/>
        </w:rPr>
      </w:pPr>
      <w:r w:rsidRPr="00721635">
        <w:rPr>
          <w:rFonts w:eastAsia="Times New Roman"/>
          <w:b/>
          <w:szCs w:val="24"/>
        </w:rPr>
        <w:t>ΧΡΗΣΤΟΣ ΚΑΤΣΩΤΗΣ:</w:t>
      </w:r>
      <w:r>
        <w:rPr>
          <w:rFonts w:eastAsia="Times New Roman" w:cs="Times New Roman"/>
          <w:b/>
          <w:szCs w:val="24"/>
        </w:rPr>
        <w:t xml:space="preserve"> </w:t>
      </w:r>
      <w:r>
        <w:rPr>
          <w:rFonts w:eastAsia="Times New Roman"/>
          <w:szCs w:val="24"/>
        </w:rPr>
        <w:t xml:space="preserve">Έχει και στη Θεσσαλονίκη πολλά κτήρια. </w:t>
      </w:r>
    </w:p>
    <w:p w14:paraId="2774D1EF" w14:textId="77777777" w:rsidR="009B4FE7" w:rsidRDefault="00452105">
      <w:pPr>
        <w:spacing w:line="600" w:lineRule="auto"/>
        <w:ind w:firstLine="720"/>
        <w:jc w:val="both"/>
        <w:rPr>
          <w:rFonts w:eastAsia="Times New Roman"/>
          <w:szCs w:val="24"/>
        </w:rPr>
      </w:pPr>
      <w:r w:rsidRPr="001669E8">
        <w:rPr>
          <w:rFonts w:eastAsia="Times New Roman"/>
          <w:b/>
          <w:szCs w:val="24"/>
        </w:rPr>
        <w:t>ΙΩΑΝΝΗΣ ΔΕΛΗΣ:</w:t>
      </w:r>
      <w:r>
        <w:rPr>
          <w:rFonts w:eastAsia="Times New Roman"/>
          <w:szCs w:val="24"/>
        </w:rPr>
        <w:t xml:space="preserve"> Είπα ένα παράδειγμα αξιοποίησης, κύριε Υπουργέ. </w:t>
      </w:r>
    </w:p>
    <w:p w14:paraId="2774D1F0" w14:textId="77777777" w:rsidR="009B4FE7" w:rsidRDefault="00452105">
      <w:pPr>
        <w:spacing w:line="600" w:lineRule="auto"/>
        <w:ind w:firstLine="720"/>
        <w:jc w:val="both"/>
        <w:rPr>
          <w:rFonts w:eastAsia="Times New Roman"/>
          <w:szCs w:val="24"/>
        </w:rPr>
      </w:pPr>
      <w:r w:rsidRPr="00B05E83">
        <w:rPr>
          <w:rFonts w:eastAsia="Times New Roman" w:cs="Times New Roman"/>
          <w:b/>
          <w:szCs w:val="24"/>
        </w:rPr>
        <w:t xml:space="preserve">ΑΝΑΣΤΑΣΙΟΣ ΠΕΤΡΟΠΟΥΛΟΣ (Υφυπουργός Εργασίας, Κοινωνικής </w:t>
      </w:r>
      <w:r w:rsidRPr="00B05E83">
        <w:rPr>
          <w:rFonts w:eastAsia="Times New Roman" w:cs="Times New Roman"/>
          <w:b/>
          <w:szCs w:val="24"/>
        </w:rPr>
        <w:t>Ασφάλισης και Κοινωνικής Αλληλεγγύης):</w:t>
      </w:r>
      <w:r>
        <w:rPr>
          <w:rFonts w:eastAsia="Times New Roman" w:cs="Times New Roman"/>
          <w:b/>
          <w:szCs w:val="24"/>
        </w:rPr>
        <w:t xml:space="preserve"> </w:t>
      </w:r>
      <w:r>
        <w:rPr>
          <w:rFonts w:eastAsia="Times New Roman" w:cs="Times New Roman"/>
          <w:szCs w:val="24"/>
        </w:rPr>
        <w:t>Π</w:t>
      </w:r>
      <w:r w:rsidRPr="001F1742">
        <w:rPr>
          <w:rFonts w:eastAsia="Times New Roman"/>
          <w:szCs w:val="24"/>
        </w:rPr>
        <w:t xml:space="preserve">ροφανώς </w:t>
      </w:r>
      <w:r>
        <w:rPr>
          <w:rFonts w:eastAsia="Times New Roman"/>
          <w:szCs w:val="24"/>
        </w:rPr>
        <w:t xml:space="preserve">δεν το εννοείτε. Είναι </w:t>
      </w:r>
      <w:r w:rsidRPr="001F1742">
        <w:rPr>
          <w:rFonts w:eastAsia="Times New Roman"/>
          <w:szCs w:val="24"/>
        </w:rPr>
        <w:t>κατανοητό</w:t>
      </w:r>
      <w:r>
        <w:rPr>
          <w:rFonts w:eastAsia="Times New Roman"/>
          <w:szCs w:val="24"/>
        </w:rPr>
        <w:t>.</w:t>
      </w:r>
      <w:r w:rsidRPr="001F1742">
        <w:rPr>
          <w:rFonts w:eastAsia="Times New Roman"/>
          <w:szCs w:val="24"/>
        </w:rPr>
        <w:t xml:space="preserve"> </w:t>
      </w:r>
      <w:r>
        <w:rPr>
          <w:rFonts w:eastAsia="Times New Roman"/>
          <w:szCs w:val="24"/>
        </w:rPr>
        <w:t>Τ</w:t>
      </w:r>
      <w:r w:rsidRPr="001F1742">
        <w:rPr>
          <w:rFonts w:eastAsia="Times New Roman"/>
          <w:szCs w:val="24"/>
        </w:rPr>
        <w:t>ο κατάλαβα</w:t>
      </w:r>
      <w:r>
        <w:rPr>
          <w:rFonts w:eastAsia="Times New Roman"/>
          <w:szCs w:val="24"/>
        </w:rPr>
        <w:t>.</w:t>
      </w:r>
      <w:r w:rsidRPr="001F1742">
        <w:rPr>
          <w:rFonts w:eastAsia="Times New Roman"/>
          <w:szCs w:val="24"/>
        </w:rPr>
        <w:t xml:space="preserve"> </w:t>
      </w:r>
      <w:r>
        <w:rPr>
          <w:rFonts w:eastAsia="Times New Roman"/>
          <w:szCs w:val="24"/>
        </w:rPr>
        <w:t>Δ</w:t>
      </w:r>
      <w:r w:rsidRPr="001F1742">
        <w:rPr>
          <w:rFonts w:eastAsia="Times New Roman"/>
          <w:szCs w:val="24"/>
        </w:rPr>
        <w:t>εν παρεξήγησ</w:t>
      </w:r>
      <w:r>
        <w:rPr>
          <w:rFonts w:eastAsia="Times New Roman"/>
          <w:szCs w:val="24"/>
        </w:rPr>
        <w:t>α</w:t>
      </w:r>
      <w:r w:rsidRPr="001F1742">
        <w:rPr>
          <w:rFonts w:eastAsia="Times New Roman"/>
          <w:szCs w:val="24"/>
        </w:rPr>
        <w:t xml:space="preserve"> αυτό που είπατε</w:t>
      </w:r>
      <w:r>
        <w:rPr>
          <w:rFonts w:eastAsia="Times New Roman"/>
          <w:szCs w:val="24"/>
        </w:rPr>
        <w:t>.</w:t>
      </w:r>
      <w:r w:rsidRPr="001F1742">
        <w:rPr>
          <w:rFonts w:eastAsia="Times New Roman"/>
          <w:szCs w:val="24"/>
        </w:rPr>
        <w:t xml:space="preserve"> </w:t>
      </w:r>
    </w:p>
    <w:p w14:paraId="2774D1F1" w14:textId="77777777" w:rsidR="009B4FE7" w:rsidRDefault="00452105">
      <w:pPr>
        <w:spacing w:line="600" w:lineRule="auto"/>
        <w:ind w:firstLine="720"/>
        <w:jc w:val="both"/>
        <w:rPr>
          <w:rFonts w:eastAsia="Times New Roman"/>
          <w:szCs w:val="24"/>
        </w:rPr>
      </w:pPr>
      <w:r w:rsidRPr="00721635">
        <w:rPr>
          <w:rFonts w:eastAsia="Times New Roman"/>
          <w:b/>
          <w:szCs w:val="24"/>
        </w:rPr>
        <w:t>ΧΡΗΣΤΟΣ ΚΑΤΣΩΤΗΣ:</w:t>
      </w:r>
      <w:r>
        <w:rPr>
          <w:rFonts w:eastAsia="Times New Roman" w:cs="Times New Roman"/>
          <w:b/>
          <w:szCs w:val="24"/>
        </w:rPr>
        <w:t xml:space="preserve"> </w:t>
      </w:r>
      <w:r>
        <w:rPr>
          <w:rFonts w:eastAsia="Times New Roman"/>
          <w:szCs w:val="24"/>
        </w:rPr>
        <w:t>Το «</w:t>
      </w:r>
      <w:r>
        <w:rPr>
          <w:rFonts w:eastAsia="Times New Roman"/>
          <w:szCs w:val="24"/>
        </w:rPr>
        <w:t>ΜΑΚΕΔΟΝΙΑ ΠΑΛΛΑΣ</w:t>
      </w:r>
      <w:r>
        <w:rPr>
          <w:rFonts w:eastAsia="Times New Roman"/>
          <w:szCs w:val="24"/>
        </w:rPr>
        <w:t xml:space="preserve">» δεν το δώσατε; </w:t>
      </w:r>
    </w:p>
    <w:p w14:paraId="2774D1F2" w14:textId="77777777" w:rsidR="009B4FE7" w:rsidRDefault="00452105">
      <w:pPr>
        <w:spacing w:line="600" w:lineRule="auto"/>
        <w:ind w:firstLine="720"/>
        <w:jc w:val="both"/>
        <w:rPr>
          <w:rFonts w:eastAsia="Times New Roman"/>
          <w:szCs w:val="24"/>
        </w:rPr>
      </w:pPr>
      <w:r w:rsidRPr="00B05E83">
        <w:rPr>
          <w:rFonts w:eastAsia="Times New Roman" w:cs="Times New Roman"/>
          <w:b/>
          <w:szCs w:val="24"/>
        </w:rPr>
        <w:t xml:space="preserve">ΑΝΑΣΤΑΣΙΟΣ ΠΕΤΡΟΠΟΥΛΟΣ (Υφυπουργός Εργασίας, Κοινωνικής Ασφάλισης και </w:t>
      </w:r>
      <w:r w:rsidRPr="00B05E83">
        <w:rPr>
          <w:rFonts w:eastAsia="Times New Roman" w:cs="Times New Roman"/>
          <w:b/>
          <w:szCs w:val="24"/>
        </w:rPr>
        <w:t>Κοινωνικής Αλληλεγγύης):</w:t>
      </w:r>
      <w:r>
        <w:rPr>
          <w:rFonts w:eastAsia="Times New Roman"/>
          <w:szCs w:val="24"/>
        </w:rPr>
        <w:t xml:space="preserve"> Ν</w:t>
      </w:r>
      <w:r w:rsidRPr="001F1742">
        <w:rPr>
          <w:rFonts w:eastAsia="Times New Roman"/>
          <w:szCs w:val="24"/>
        </w:rPr>
        <w:t xml:space="preserve">α </w:t>
      </w:r>
      <w:r>
        <w:rPr>
          <w:rFonts w:eastAsia="Times New Roman"/>
          <w:szCs w:val="24"/>
        </w:rPr>
        <w:t>τους</w:t>
      </w:r>
      <w:r w:rsidRPr="001F1742">
        <w:rPr>
          <w:rFonts w:eastAsia="Times New Roman"/>
          <w:szCs w:val="24"/>
        </w:rPr>
        <w:t xml:space="preserve"> βάλουμε στο </w:t>
      </w:r>
      <w:r>
        <w:rPr>
          <w:rFonts w:eastAsia="Times New Roman"/>
          <w:szCs w:val="24"/>
        </w:rPr>
        <w:t>«</w:t>
      </w:r>
      <w:r w:rsidRPr="001F1742">
        <w:rPr>
          <w:rFonts w:eastAsia="Times New Roman"/>
          <w:szCs w:val="24"/>
        </w:rPr>
        <w:t>ΜΑΚΕΔΟΝΙΑ ΠΑΛΛΑΣ</w:t>
      </w:r>
      <w:r>
        <w:rPr>
          <w:rFonts w:eastAsia="Times New Roman"/>
          <w:szCs w:val="24"/>
        </w:rPr>
        <w:t>»</w:t>
      </w:r>
      <w:r w:rsidRPr="001F1742">
        <w:rPr>
          <w:rFonts w:eastAsia="Times New Roman"/>
          <w:szCs w:val="24"/>
        </w:rPr>
        <w:t xml:space="preserve"> </w:t>
      </w:r>
      <w:r>
        <w:rPr>
          <w:rFonts w:eastAsia="Times New Roman"/>
          <w:szCs w:val="24"/>
        </w:rPr>
        <w:t xml:space="preserve">πάλι δεν θα ήταν κάτι που εννοείτε, φαντάζομαι. Δεν γίνεται. Άλλο είναι εκεί. </w:t>
      </w:r>
    </w:p>
    <w:p w14:paraId="2774D1F3" w14:textId="77777777" w:rsidR="009B4FE7" w:rsidRDefault="00452105">
      <w:pPr>
        <w:spacing w:line="600" w:lineRule="auto"/>
        <w:ind w:firstLine="720"/>
        <w:jc w:val="both"/>
        <w:rPr>
          <w:rFonts w:eastAsia="Times New Roman"/>
          <w:szCs w:val="24"/>
        </w:rPr>
      </w:pPr>
      <w:r w:rsidRPr="001669E8">
        <w:rPr>
          <w:rFonts w:eastAsia="Times New Roman"/>
          <w:b/>
          <w:szCs w:val="24"/>
        </w:rPr>
        <w:t>ΙΩΑΝΝΗΣ ΔΕΛΗΣ:</w:t>
      </w:r>
      <w:r>
        <w:rPr>
          <w:rFonts w:eastAsia="Times New Roman"/>
          <w:szCs w:val="24"/>
        </w:rPr>
        <w:t xml:space="preserve"> Υπάρχουν πολλά κτήρια και το γνωρίζετε. </w:t>
      </w:r>
    </w:p>
    <w:p w14:paraId="2774D1F4" w14:textId="77777777" w:rsidR="009B4FE7" w:rsidRDefault="00452105">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Να ακούσουμε τον κύριο Υ</w:t>
      </w:r>
      <w:r>
        <w:rPr>
          <w:rFonts w:eastAsia="Times New Roman" w:cs="Times New Roman"/>
          <w:szCs w:val="24"/>
        </w:rPr>
        <w:t>πουργό.</w:t>
      </w:r>
    </w:p>
    <w:p w14:paraId="2774D1F5" w14:textId="77777777" w:rsidR="009B4FE7" w:rsidRDefault="00452105">
      <w:pPr>
        <w:spacing w:line="600" w:lineRule="auto"/>
        <w:ind w:firstLine="720"/>
        <w:jc w:val="both"/>
        <w:rPr>
          <w:rFonts w:eastAsia="Times New Roman" w:cs="Times New Roman"/>
          <w:szCs w:val="24"/>
        </w:rPr>
      </w:pPr>
      <w:r w:rsidRPr="00B05E83">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Εγώ ειλικρινά σας απαντώ από την αρχή. Δεν θα αντιπαρατεθώ μαζί σας για πράγματα τα οποία ξέρουμε ότι είναι έτσι όπως τα λέτε. Γι’ αυτά που είναι έτσι όπ</w:t>
      </w:r>
      <w:r>
        <w:rPr>
          <w:rFonts w:eastAsia="Times New Roman" w:cs="Times New Roman"/>
          <w:szCs w:val="24"/>
        </w:rPr>
        <w:t>ως τα λέτε, δεν έχω καμμία αντίρρηση να συνομολογήσω τις διαπιστώσεις σας. Όμως, σε αυτά που δεν στέκουν και δεν γίνεται να παραδεχτώ, σας λέω ότι δεν είναι έτσι.</w:t>
      </w:r>
    </w:p>
    <w:p w14:paraId="2774D1F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Πρώτα απ</w:t>
      </w:r>
      <w:r>
        <w:rPr>
          <w:rFonts w:eastAsia="Times New Roman" w:cs="Times New Roman"/>
          <w:szCs w:val="24"/>
        </w:rPr>
        <w:t>’</w:t>
      </w:r>
      <w:r>
        <w:rPr>
          <w:rFonts w:eastAsia="Times New Roman" w:cs="Times New Roman"/>
          <w:szCs w:val="24"/>
        </w:rPr>
        <w:t xml:space="preserve"> όλα, στην πρωτομιλία σας είπατε για τετρακόσιους τουλάχιστον ημερησίως που προσέρχο</w:t>
      </w:r>
      <w:r>
        <w:rPr>
          <w:rFonts w:eastAsia="Times New Roman" w:cs="Times New Roman"/>
          <w:szCs w:val="24"/>
        </w:rPr>
        <w:t xml:space="preserve">νται εκεί. Υπάρχουν δύο τουαλέτες. Είναι πολύς κόσμος, συρροή κόσμου. Σας έδωσα τη λύση: Δεν θα είναι πια </w:t>
      </w:r>
      <w:r w:rsidRPr="001F1742">
        <w:rPr>
          <w:rFonts w:eastAsia="Times New Roman"/>
          <w:szCs w:val="24"/>
        </w:rPr>
        <w:t>αυτή η συρροή</w:t>
      </w:r>
      <w:r>
        <w:rPr>
          <w:rFonts w:eastAsia="Times New Roman"/>
          <w:szCs w:val="24"/>
        </w:rPr>
        <w:t>.</w:t>
      </w:r>
      <w:r w:rsidRPr="001F1742">
        <w:rPr>
          <w:rFonts w:eastAsia="Times New Roman"/>
          <w:szCs w:val="24"/>
        </w:rPr>
        <w:t xml:space="preserve"> </w:t>
      </w:r>
      <w:r>
        <w:rPr>
          <w:rFonts w:eastAsia="Times New Roman"/>
          <w:szCs w:val="24"/>
        </w:rPr>
        <w:t>Δ</w:t>
      </w:r>
      <w:r w:rsidRPr="001F1742">
        <w:rPr>
          <w:rFonts w:eastAsia="Times New Roman"/>
          <w:szCs w:val="24"/>
        </w:rPr>
        <w:t>εν θα έχει κόσμο που πηγαίνει</w:t>
      </w:r>
      <w:r>
        <w:rPr>
          <w:rFonts w:eastAsia="Times New Roman"/>
          <w:szCs w:val="24"/>
        </w:rPr>
        <w:t>, άρα μ</w:t>
      </w:r>
      <w:r>
        <w:rPr>
          <w:rFonts w:eastAsia="Times New Roman"/>
          <w:szCs w:val="24"/>
        </w:rPr>
        <w:t>ί</w:t>
      </w:r>
      <w:r>
        <w:rPr>
          <w:rFonts w:eastAsia="Times New Roman"/>
          <w:szCs w:val="24"/>
        </w:rPr>
        <w:t xml:space="preserve">α πρόχειρη </w:t>
      </w:r>
      <w:r w:rsidRPr="001F1742">
        <w:rPr>
          <w:rFonts w:eastAsia="Times New Roman"/>
          <w:szCs w:val="24"/>
        </w:rPr>
        <w:t>και προσωρινή λύση βρίσκεται σε αυτό</w:t>
      </w:r>
      <w:r>
        <w:rPr>
          <w:rFonts w:eastAsia="Times New Roman"/>
          <w:szCs w:val="24"/>
        </w:rPr>
        <w:t>. Είναι</w:t>
      </w:r>
      <w:r w:rsidRPr="001F1742">
        <w:rPr>
          <w:rFonts w:eastAsia="Times New Roman"/>
          <w:szCs w:val="24"/>
        </w:rPr>
        <w:t xml:space="preserve"> αποτελεσματική</w:t>
      </w:r>
      <w:r>
        <w:rPr>
          <w:rFonts w:eastAsia="Times New Roman"/>
          <w:szCs w:val="24"/>
        </w:rPr>
        <w:t>,</w:t>
      </w:r>
      <w:r w:rsidRPr="001F1742">
        <w:rPr>
          <w:rFonts w:eastAsia="Times New Roman"/>
          <w:szCs w:val="24"/>
        </w:rPr>
        <w:t xml:space="preserve"> </w:t>
      </w:r>
      <w:r>
        <w:rPr>
          <w:rFonts w:eastAsia="Times New Roman"/>
          <w:szCs w:val="24"/>
        </w:rPr>
        <w:t>όμως,</w:t>
      </w:r>
      <w:r w:rsidRPr="001F1742">
        <w:rPr>
          <w:rFonts w:eastAsia="Times New Roman"/>
          <w:szCs w:val="24"/>
        </w:rPr>
        <w:t xml:space="preserve"> ως προς το σκέλος στ</w:t>
      </w:r>
      <w:r w:rsidRPr="001F1742">
        <w:rPr>
          <w:rFonts w:eastAsia="Times New Roman"/>
          <w:szCs w:val="24"/>
        </w:rPr>
        <w:t>ο οποίο εσείς εντοπίσ</w:t>
      </w:r>
      <w:r>
        <w:rPr>
          <w:rFonts w:eastAsia="Times New Roman"/>
          <w:szCs w:val="24"/>
        </w:rPr>
        <w:t>α</w:t>
      </w:r>
      <w:r w:rsidRPr="001F1742">
        <w:rPr>
          <w:rFonts w:eastAsia="Times New Roman"/>
          <w:szCs w:val="24"/>
        </w:rPr>
        <w:t>τε</w:t>
      </w:r>
      <w:r>
        <w:rPr>
          <w:rFonts w:eastAsia="Times New Roman"/>
          <w:szCs w:val="24"/>
        </w:rPr>
        <w:t>, δηλαδή</w:t>
      </w:r>
      <w:r w:rsidRPr="001F1742">
        <w:rPr>
          <w:rFonts w:eastAsia="Times New Roman"/>
          <w:szCs w:val="24"/>
        </w:rPr>
        <w:t xml:space="preserve"> τις ώρες του κόσμου</w:t>
      </w:r>
      <w:r>
        <w:rPr>
          <w:rFonts w:eastAsia="Times New Roman"/>
          <w:szCs w:val="24"/>
        </w:rPr>
        <w:t>.</w:t>
      </w:r>
      <w:r w:rsidRPr="001F1742">
        <w:rPr>
          <w:rFonts w:eastAsia="Times New Roman"/>
          <w:szCs w:val="24"/>
        </w:rPr>
        <w:t xml:space="preserve"> Δεν θα υπάρξει αυτό</w:t>
      </w:r>
      <w:r>
        <w:rPr>
          <w:rFonts w:eastAsia="Times New Roman"/>
          <w:szCs w:val="24"/>
        </w:rPr>
        <w:t>.</w:t>
      </w:r>
      <w:r w:rsidRPr="001F1742">
        <w:rPr>
          <w:rFonts w:eastAsia="Times New Roman"/>
          <w:szCs w:val="24"/>
        </w:rPr>
        <w:t xml:space="preserve"> </w:t>
      </w:r>
    </w:p>
    <w:p w14:paraId="2774D1F7" w14:textId="77777777" w:rsidR="009B4FE7" w:rsidRDefault="00452105">
      <w:pPr>
        <w:spacing w:line="600" w:lineRule="auto"/>
        <w:ind w:firstLine="720"/>
        <w:jc w:val="both"/>
        <w:rPr>
          <w:rFonts w:eastAsia="Times New Roman" w:cs="Times New Roman"/>
          <w:szCs w:val="24"/>
        </w:rPr>
      </w:pPr>
      <w:r w:rsidRPr="00C61F24">
        <w:rPr>
          <w:rFonts w:eastAsia="Times New Roman" w:cs="Times New Roman"/>
          <w:szCs w:val="24"/>
        </w:rPr>
        <w:t>Δεν</w:t>
      </w:r>
      <w:r>
        <w:rPr>
          <w:rFonts w:eastAsia="Times New Roman" w:cs="Times New Roman"/>
          <w:szCs w:val="24"/>
        </w:rPr>
        <w:t xml:space="preserve"> είναι, όμως, η οριστική λύση. Είναι μ</w:t>
      </w:r>
      <w:r>
        <w:rPr>
          <w:rFonts w:eastAsia="Times New Roman" w:cs="Times New Roman"/>
          <w:szCs w:val="24"/>
        </w:rPr>
        <w:t>ί</w:t>
      </w:r>
      <w:r>
        <w:rPr>
          <w:rFonts w:eastAsia="Times New Roman" w:cs="Times New Roman"/>
          <w:szCs w:val="24"/>
        </w:rPr>
        <w:t>α άμεση ρύθμιση ενός προβλήματος, προκειμένου να υπάρξει χρόνος, διότι εκεί γύρω δεν υπάρχουν ιδιόκτητα του ΕΦΚΑ. Αν υπήρχαν, θα το είχαμε κάνει. Κάνουμε διαγωνισμό μίσθωσης. Δεν είναι ότι θέλουμε να μισθώνουμε κτήρια, αλλά για να εξυπηρετηθεί η περιοχή πρ</w:t>
      </w:r>
      <w:r>
        <w:rPr>
          <w:rFonts w:eastAsia="Times New Roman" w:cs="Times New Roman"/>
          <w:szCs w:val="24"/>
        </w:rPr>
        <w:t>έπει να έχει κτήριο ο ΕΦΚΑ.</w:t>
      </w:r>
    </w:p>
    <w:p w14:paraId="2774D1F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Σας είπα ότι προσπαθήσαμε να βρούμε κτήριο του ΟΑΕΔ, αλλά είναι ακατάλληλο. Αν πηγαίναμε εκεί, θα λέγατε εσείς ο ίδιος ότι είναι ακατάλληλο. Και πράγματι διαπιστώσαμε με όλους τους τεχνικούς ότι είναι ακατάλληλο και δεν προορίζε</w:t>
      </w:r>
      <w:r>
        <w:rPr>
          <w:rFonts w:eastAsia="Times New Roman" w:cs="Times New Roman"/>
          <w:szCs w:val="24"/>
        </w:rPr>
        <w:t>ται σωστά για μ</w:t>
      </w:r>
      <w:r>
        <w:rPr>
          <w:rFonts w:eastAsia="Times New Roman" w:cs="Times New Roman"/>
          <w:szCs w:val="24"/>
        </w:rPr>
        <w:t>ί</w:t>
      </w:r>
      <w:r>
        <w:rPr>
          <w:rFonts w:eastAsia="Times New Roman" w:cs="Times New Roman"/>
          <w:szCs w:val="24"/>
        </w:rPr>
        <w:t>α τέτοια χρήση που πρέπει να εξυπηρετείται με άλλον τρόπο. Κάναμε άγονους διαγωνισμούς. Δεν είναι λύση ούτε αυτό.</w:t>
      </w:r>
    </w:p>
    <w:p w14:paraId="2774D1F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προσπαθήσουμε, ενώ δεν είναι κάτι που θέλουμε το να ξεκινήσουμε ξανά διαγωνισμό με μεγαλύτερο τίμημα. Δεν είναι αυτό που θέ</w:t>
      </w:r>
      <w:r>
        <w:rPr>
          <w:rFonts w:eastAsia="Times New Roman" w:cs="Times New Roman"/>
          <w:szCs w:val="24"/>
        </w:rPr>
        <w:t>λουμε. Προκειμένου, όμως, να αποφύγουμε και αυτό, θα προσπαθήσουμε ένα δημόσιο κτήριο άλλου φορέα. Ερευνούμε αυτή τη δυνατότητα. Αν βρούμε έναν άλλο χώρο άλλου δημόσιου φορέα, θα βρούμε μ</w:t>
      </w:r>
      <w:r>
        <w:rPr>
          <w:rFonts w:eastAsia="Times New Roman" w:cs="Times New Roman"/>
          <w:szCs w:val="24"/>
        </w:rPr>
        <w:t>ί</w:t>
      </w:r>
      <w:r>
        <w:rPr>
          <w:rFonts w:eastAsia="Times New Roman" w:cs="Times New Roman"/>
          <w:szCs w:val="24"/>
        </w:rPr>
        <w:t>α λύση, αρκεί να είναι κατάλληλο το κτήριο και γι’ αυτούς.</w:t>
      </w:r>
    </w:p>
    <w:p w14:paraId="2774D1F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Μην βάζου</w:t>
      </w:r>
      <w:r>
        <w:rPr>
          <w:rFonts w:eastAsia="Times New Roman" w:cs="Times New Roman"/>
          <w:szCs w:val="24"/>
        </w:rPr>
        <w:t xml:space="preserve">με όλα τα κτήρια του ΕΦΚΑ. Δεν μπορούν να έρθουν στην Αθήνα οι υπηρεσίες της Θεσσαλονίκης ούτε βεβαίως να πάνε σε ξενοδοχεία, στο </w:t>
      </w:r>
      <w:r>
        <w:rPr>
          <w:rFonts w:eastAsia="Times New Roman" w:cs="Times New Roman"/>
          <w:szCs w:val="24"/>
        </w:rPr>
        <w:t>«</w:t>
      </w:r>
      <w:r>
        <w:rPr>
          <w:rFonts w:eastAsia="Times New Roman" w:cs="Times New Roman"/>
          <w:szCs w:val="24"/>
          <w:lang w:val="en-US"/>
        </w:rPr>
        <w:t>ESPERIA</w:t>
      </w:r>
      <w:r>
        <w:rPr>
          <w:rFonts w:eastAsia="Times New Roman" w:cs="Times New Roman"/>
          <w:szCs w:val="24"/>
        </w:rPr>
        <w:t>»</w:t>
      </w:r>
      <w:r w:rsidRPr="00417888">
        <w:rPr>
          <w:rFonts w:eastAsia="Times New Roman" w:cs="Times New Roman"/>
          <w:szCs w:val="24"/>
        </w:rPr>
        <w:t xml:space="preserve"> </w:t>
      </w:r>
      <w:r>
        <w:rPr>
          <w:rFonts w:eastAsia="Times New Roman" w:cs="Times New Roman"/>
          <w:szCs w:val="24"/>
        </w:rPr>
        <w:t>ή στο «</w:t>
      </w:r>
      <w:r>
        <w:rPr>
          <w:rFonts w:eastAsia="Times New Roman" w:cs="Times New Roman"/>
          <w:szCs w:val="24"/>
        </w:rPr>
        <w:t>ΜΑΚΕΔΟΝΙΑ ΠΑΛΛΑΣ</w:t>
      </w:r>
      <w:r>
        <w:rPr>
          <w:rFonts w:eastAsia="Times New Roman" w:cs="Times New Roman"/>
          <w:szCs w:val="24"/>
        </w:rPr>
        <w:t>», που λέει και ο φίλος μου ο Χρήστος Κατσώτης και δεν το εννοεί φυσικά.</w:t>
      </w:r>
    </w:p>
    <w:p w14:paraId="2774D1F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Επομένως, να ξέρετε </w:t>
      </w:r>
      <w:r>
        <w:rPr>
          <w:rFonts w:eastAsia="Times New Roman" w:cs="Times New Roman"/>
          <w:szCs w:val="24"/>
        </w:rPr>
        <w:t>η πολιτική που εμείς έχουμε για την αξιοποίηση των ακινήτων, για πρώτη φορά μετά από δεκαετίες, αποδεικνύει ότι μας ενδιαφέρει η αξιοποίηση της ακίνητης περιουσίας. Έχουμε μειώσει πάρα πολύ, δραστικά τις δα</w:t>
      </w:r>
      <w:r>
        <w:rPr>
          <w:rFonts w:eastAsia="Times New Roman" w:cs="Times New Roman"/>
          <w:szCs w:val="24"/>
        </w:rPr>
        <w:lastRenderedPageBreak/>
        <w:t>πάνες που γίνονταν για μισθώσεις, με τεράστια εξοι</w:t>
      </w:r>
      <w:r>
        <w:rPr>
          <w:rFonts w:eastAsia="Times New Roman" w:cs="Times New Roman"/>
          <w:szCs w:val="24"/>
        </w:rPr>
        <w:t>κονόμηση για τους φορείς κοινωνικής ασφάλισης για τον ΕΦΚΑ και για το ΕΤΕΑΕΠ και πρέπει να επαινέσετε την προσπάθεια που κάνουμε.</w:t>
      </w:r>
    </w:p>
    <w:p w14:paraId="2774D1F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Υφυπουργού)</w:t>
      </w:r>
    </w:p>
    <w:p w14:paraId="2774D1F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μπορούμε από το 1992 που υπάρχει αυτ</w:t>
      </w:r>
      <w:r>
        <w:rPr>
          <w:rFonts w:eastAsia="Times New Roman" w:cs="Times New Roman"/>
          <w:szCs w:val="24"/>
        </w:rPr>
        <w:t>ό το πρόβλημα να βρούμε άμεση λύση. Δυστυχώς, και η διάταξη των κτηρίων για ΕΟΠΥΥ και ΙΚΑ, που ήταν παλιά του ΙΚΑ, δόθηκαν με έναν τρόπο άναρχο, απρογραμμάτιστο, πρόχειρο και δεν έγινε σωστός σχεδιασμός, με αποτέλεσμα να έχουν δοθεί κτήρια στον ΕΟΠΥΥ που μ</w:t>
      </w:r>
      <w:r>
        <w:rPr>
          <w:rFonts w:eastAsia="Times New Roman" w:cs="Times New Roman"/>
          <w:szCs w:val="24"/>
        </w:rPr>
        <w:t>ε άλλον σχεδιασμό θα μπορούσαν αξιοποιηθούν καλύτερα από τον ΕΦΚΑ και από τον ΕΟΠΥΥ. Τι να κάνουμε τώρα; Δεν μπορούμε να αλλάξουμε τα πράγματα άμεσα. Τα αλλάζουμε, όμως, με έναν άλλο διαφορετικό σχεδιασμό.</w:t>
      </w:r>
    </w:p>
    <w:p w14:paraId="2774D1FE" w14:textId="77777777" w:rsidR="009B4FE7" w:rsidRDefault="00452105">
      <w:pPr>
        <w:spacing w:line="600" w:lineRule="auto"/>
        <w:ind w:firstLine="720"/>
        <w:jc w:val="both"/>
        <w:rPr>
          <w:rFonts w:eastAsia="Times New Roman" w:cs="Times New Roman"/>
          <w:szCs w:val="24"/>
        </w:rPr>
      </w:pPr>
      <w:r w:rsidRPr="00FB2142">
        <w:rPr>
          <w:rFonts w:eastAsia="Times New Roman" w:cs="Times New Roman"/>
          <w:b/>
          <w:szCs w:val="24"/>
        </w:rPr>
        <w:t>ΠΡΟΕΔΡΕΥΩΝ (Νικήτας Κακλαμάνης):</w:t>
      </w:r>
      <w:r>
        <w:rPr>
          <w:rFonts w:eastAsia="Times New Roman" w:cs="Times New Roman"/>
          <w:szCs w:val="24"/>
        </w:rPr>
        <w:t xml:space="preserve"> Ευχαριστούμε, κύρ</w:t>
      </w:r>
      <w:r>
        <w:rPr>
          <w:rFonts w:eastAsia="Times New Roman" w:cs="Times New Roman"/>
          <w:szCs w:val="24"/>
        </w:rPr>
        <w:t xml:space="preserve">ιε Υπουργέ. </w:t>
      </w:r>
    </w:p>
    <w:p w14:paraId="2774D1F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Επανερχόμαστε τώρα στην ερώτηση στην οποία θα απαντήσει ο Υφυπουργός κ. Αθανάσιος Ηλιόπουλος.</w:t>
      </w:r>
    </w:p>
    <w:p w14:paraId="2774D20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η δεύτερη με αριθμό 152/13-11-2018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FB2142">
        <w:rPr>
          <w:rFonts w:eastAsia="Times New Roman" w:cs="Times New Roman"/>
          <w:bCs/>
          <w:szCs w:val="24"/>
        </w:rPr>
        <w:t>Χρήστου Κα</w:t>
      </w:r>
      <w:r w:rsidRPr="00FB2142">
        <w:rPr>
          <w:rFonts w:eastAsia="Times New Roman" w:cs="Times New Roman"/>
          <w:bCs/>
          <w:szCs w:val="24"/>
        </w:rPr>
        <w:lastRenderedPageBreak/>
        <w:t>τσώτη</w:t>
      </w:r>
      <w:r>
        <w:rPr>
          <w:rFonts w:eastAsia="Times New Roman" w:cs="Times New Roman"/>
          <w:b/>
          <w:bCs/>
          <w:szCs w:val="24"/>
        </w:rPr>
        <w:t xml:space="preserve"> </w:t>
      </w:r>
      <w:r>
        <w:rPr>
          <w:rFonts w:eastAsia="Times New Roman" w:cs="Times New Roman"/>
          <w:szCs w:val="24"/>
        </w:rPr>
        <w:t xml:space="preserve">προς την Υπουργό </w:t>
      </w:r>
      <w:r w:rsidRPr="00FB2142">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με θέμα: «Ένταξη στην ευνοϊκότερη ρύθμιση αποπληρωμής των στεγαστικών δανείων που πήραν και δανειολήπτες από τράπεζες με επιδοτούμενο επιτόκιο από τον πρώην Οργανισμό Εργατικής Κα</w:t>
      </w:r>
      <w:r>
        <w:rPr>
          <w:rFonts w:eastAsia="Times New Roman" w:cs="Times New Roman"/>
          <w:szCs w:val="24"/>
        </w:rPr>
        <w:t xml:space="preserve">τοικίας (ΟΕΚ) και το </w:t>
      </w:r>
      <w:r>
        <w:rPr>
          <w:rFonts w:eastAsia="Times New Roman" w:cs="Times New Roman"/>
          <w:szCs w:val="24"/>
        </w:rPr>
        <w:t>δ</w:t>
      </w:r>
      <w:r>
        <w:rPr>
          <w:rFonts w:eastAsia="Times New Roman" w:cs="Times New Roman"/>
          <w:szCs w:val="24"/>
        </w:rPr>
        <w:t>ημόσιο».</w:t>
      </w:r>
    </w:p>
    <w:p w14:paraId="2774D20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Ορίστε, κύριε Κατσώτη, έχετε τον λόγο.</w:t>
      </w:r>
    </w:p>
    <w:p w14:paraId="2774D202" w14:textId="77777777" w:rsidR="009B4FE7" w:rsidRDefault="00452105">
      <w:pPr>
        <w:spacing w:line="600" w:lineRule="auto"/>
        <w:ind w:firstLine="720"/>
        <w:jc w:val="both"/>
        <w:rPr>
          <w:rFonts w:eastAsia="Times New Roman" w:cs="Times New Roman"/>
          <w:szCs w:val="24"/>
        </w:rPr>
      </w:pPr>
      <w:r w:rsidRPr="001522F4">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774D20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Υπουργέ, είναι γνωστό ότι ο ν.4053/2014, που ψηφίστηκε επί Νέας Δημοκρατίας για τη ρύθμιση επιδοτούμενων τραπεζικών δανείων πρώην ΟΕΚ, μ</w:t>
      </w:r>
      <w:r>
        <w:rPr>
          <w:rFonts w:eastAsia="Times New Roman" w:cs="Times New Roman"/>
          <w:szCs w:val="24"/>
        </w:rPr>
        <w:t>ε τα κριτήρια που έθετε πέταξε εκτός πάνω από εξήντα χιλιάδες δανειολήπτες που είχαν πάρει δάνεια από τις τράπεζες επιδοτούμενα από τον ΟΕΚ.</w:t>
      </w:r>
    </w:p>
    <w:p w14:paraId="2774D20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ρύθμιση αυτή δεν ωφέλησε κανέναν, αντιθέτως οι περισσότεροι υποχρεώθηκαν να υπογράψουν νέα σύμβαση με τις τράπεζε</w:t>
      </w:r>
      <w:r>
        <w:rPr>
          <w:rFonts w:eastAsia="Times New Roman" w:cs="Times New Roman"/>
          <w:szCs w:val="24"/>
        </w:rPr>
        <w:t>ς. Αποκλείστηκαν γιατί χρωστούσαν πάνω από έξι μήνες που προέβλεπε αυτός ο νόμος, πηγαίνοντας στις τράπεζες τους πρόσφεραν επιμήκυνση, αλλά υπογράφοντας αυτήν τη νέα σύμβαση, έχαναν την επιδότηση του ΟΕΚ. Έτσι, εγκλωβίστηκαν χιλιάδες δανειοληπτών.</w:t>
      </w:r>
    </w:p>
    <w:p w14:paraId="2774D20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Επειδή τ</w:t>
      </w:r>
      <w:r>
        <w:rPr>
          <w:rFonts w:eastAsia="Times New Roman" w:cs="Times New Roman"/>
          <w:szCs w:val="24"/>
        </w:rPr>
        <w:t xml:space="preserve">α δάνεια ήταν διάρκειας αποπληρωμής μόνο δεκαπέντε έτη, η μηνιαία δόση, όπως είναι γνωστό, αγγίζει τα 700 έως 800 ευρώ. Το ίδιο, όμως, έγινε </w:t>
      </w:r>
      <w:r>
        <w:rPr>
          <w:rFonts w:eastAsia="Times New Roman" w:cs="Times New Roman"/>
          <w:szCs w:val="24"/>
        </w:rPr>
        <w:lastRenderedPageBreak/>
        <w:t>και εξαιρέθηκαν αυτοί οι δανειολήπτες από την υπουργική απόφαση που εξέδωσε το Υπουργείο Εργασίας, τώρα επί Κυβέρνη</w:t>
      </w:r>
      <w:r>
        <w:rPr>
          <w:rFonts w:eastAsia="Times New Roman" w:cs="Times New Roman"/>
          <w:szCs w:val="24"/>
        </w:rPr>
        <w:t>σης ΣΥΡΙΖΑ, την Απόφαση 522463173.</w:t>
      </w:r>
    </w:p>
    <w:p w14:paraId="2774D20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Αυτή η απόφαση εξαίρεσε συνολικά αυτούς τους δανειολήπτες που είχαν πάρει δάνεια με επιδότηση από τον πρώην ΟΕΚ, με αποτέλεσμα σήμερα να βρίσκονται σε πολύ δεινή θέση γιατί δεν υπάρχει κα</w:t>
      </w:r>
      <w:r>
        <w:rPr>
          <w:rFonts w:eastAsia="Times New Roman" w:cs="Times New Roman"/>
          <w:szCs w:val="24"/>
        </w:rPr>
        <w:t>μ</w:t>
      </w:r>
      <w:r>
        <w:rPr>
          <w:rFonts w:eastAsia="Times New Roman" w:cs="Times New Roman"/>
          <w:szCs w:val="24"/>
        </w:rPr>
        <w:t>μία ρύθμιση γι’ αυτούς.</w:t>
      </w:r>
    </w:p>
    <w:p w14:paraId="2774D20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ερώτημα, λοιπόν, που έχουμε καταθέσει είναι αν προτίθεται η Κυβέρνηση να εκδώσει νέα απόφαση το Υπουργείο Εργασίας και να εντάξει στην ευνοϊκότερη ρύθμιση αποπληρωμής των στεγαστικών δανείων και εκείνους τους δανειολήπτες που στάλθηκαν από τον πρώην ΟΕΚ</w:t>
      </w:r>
      <w:r>
        <w:rPr>
          <w:rFonts w:eastAsia="Times New Roman" w:cs="Times New Roman"/>
          <w:szCs w:val="24"/>
        </w:rPr>
        <w:t xml:space="preserve"> στις τράπεζες να πάρουν στεγαστικό δάνειο με επιδότηση από τον πρώην ΟΕΚ και το </w:t>
      </w:r>
      <w:r>
        <w:rPr>
          <w:rFonts w:eastAsia="Times New Roman" w:cs="Times New Roman"/>
          <w:szCs w:val="24"/>
        </w:rPr>
        <w:t>δ</w:t>
      </w:r>
      <w:r>
        <w:rPr>
          <w:rFonts w:eastAsia="Times New Roman" w:cs="Times New Roman"/>
          <w:szCs w:val="24"/>
        </w:rPr>
        <w:t>ημόσιο.</w:t>
      </w:r>
    </w:p>
    <w:p w14:paraId="2774D20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αυτήν την ερώτηση περιμένουμε την απάντησή σας.</w:t>
      </w:r>
    </w:p>
    <w:p w14:paraId="2774D209" w14:textId="77777777" w:rsidR="009B4FE7" w:rsidRDefault="00452105">
      <w:pPr>
        <w:spacing w:line="600" w:lineRule="auto"/>
        <w:ind w:firstLine="720"/>
        <w:jc w:val="both"/>
        <w:rPr>
          <w:rFonts w:eastAsia="Times New Roman"/>
          <w:b/>
          <w:szCs w:val="24"/>
        </w:rPr>
      </w:pPr>
      <w:r>
        <w:rPr>
          <w:rFonts w:eastAsia="Times New Roman"/>
          <w:b/>
          <w:szCs w:val="24"/>
        </w:rPr>
        <w:t>ΠΡΟΕΔΡΕΥΩΝ (Νικήτας Κακλαμάνης)</w:t>
      </w:r>
      <w:r w:rsidRPr="00072A88">
        <w:rPr>
          <w:rFonts w:eastAsia="Times New Roman"/>
          <w:b/>
          <w:szCs w:val="24"/>
        </w:rPr>
        <w:t>:</w:t>
      </w:r>
      <w:r>
        <w:rPr>
          <w:rFonts w:eastAsia="Times New Roman"/>
          <w:b/>
          <w:szCs w:val="24"/>
        </w:rPr>
        <w:t xml:space="preserve"> </w:t>
      </w:r>
      <w:r w:rsidRPr="00072A88">
        <w:rPr>
          <w:rFonts w:eastAsia="Times New Roman"/>
          <w:szCs w:val="24"/>
        </w:rPr>
        <w:t>Τον λόγο έχει ο</w:t>
      </w:r>
      <w:r w:rsidRPr="003E4FB6">
        <w:rPr>
          <w:rFonts w:eastAsia="Times New Roman"/>
          <w:szCs w:val="24"/>
        </w:rPr>
        <w:t xml:space="preserve"> </w:t>
      </w:r>
      <w:r w:rsidRPr="00947C83">
        <w:rPr>
          <w:rFonts w:eastAsia="Times New Roman"/>
          <w:szCs w:val="24"/>
        </w:rPr>
        <w:t>Υφυπουργός Εργασίας, Κοινωνικής Ασφάλισης και Κοινωνικής Αλληλεγγύ</w:t>
      </w:r>
      <w:r w:rsidRPr="00947C83">
        <w:rPr>
          <w:rFonts w:eastAsia="Times New Roman"/>
          <w:szCs w:val="24"/>
        </w:rPr>
        <w:t>ης</w:t>
      </w:r>
      <w:r w:rsidRPr="003E4FB6">
        <w:rPr>
          <w:rFonts w:eastAsia="Times New Roman"/>
          <w:szCs w:val="24"/>
        </w:rPr>
        <w:t xml:space="preserve"> κ. Ηλιόπουλος.</w:t>
      </w:r>
    </w:p>
    <w:p w14:paraId="2774D20A" w14:textId="77777777" w:rsidR="009B4FE7" w:rsidRDefault="00452105">
      <w:pPr>
        <w:spacing w:line="600" w:lineRule="auto"/>
        <w:ind w:firstLine="720"/>
        <w:jc w:val="both"/>
        <w:rPr>
          <w:rFonts w:eastAsia="Times New Roman"/>
          <w:szCs w:val="24"/>
        </w:rPr>
      </w:pPr>
      <w:r w:rsidRPr="00072A88">
        <w:rPr>
          <w:rFonts w:eastAsia="Times New Roman"/>
          <w:b/>
          <w:szCs w:val="24"/>
        </w:rPr>
        <w:t>ΑΘΑΝΑΣΙΟΣ ΗΛΙΟΠΟΥΛΟΣ (Υφυπουργός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Ευχαριστώ, κύριε Πρόεδρε.</w:t>
      </w:r>
    </w:p>
    <w:p w14:paraId="2774D20B" w14:textId="77777777" w:rsidR="009B4FE7" w:rsidRDefault="00452105">
      <w:pPr>
        <w:spacing w:line="600" w:lineRule="auto"/>
        <w:ind w:firstLine="720"/>
        <w:jc w:val="both"/>
        <w:rPr>
          <w:rFonts w:eastAsia="Times New Roman"/>
          <w:szCs w:val="24"/>
        </w:rPr>
      </w:pPr>
      <w:r>
        <w:rPr>
          <w:rFonts w:eastAsia="Times New Roman"/>
          <w:szCs w:val="24"/>
        </w:rPr>
        <w:t>Κύριε Κατσώτη, για να έχουμε μ</w:t>
      </w:r>
      <w:r>
        <w:rPr>
          <w:rFonts w:eastAsia="Times New Roman"/>
          <w:szCs w:val="24"/>
        </w:rPr>
        <w:t>ί</w:t>
      </w:r>
      <w:r>
        <w:rPr>
          <w:rFonts w:eastAsia="Times New Roman"/>
          <w:szCs w:val="24"/>
        </w:rPr>
        <w:t xml:space="preserve">α συνολική εικόνα των στοιχείων αυτήν τη στιγμή ο ΟΑΕΔ παρακολουθεί την πορεία από </w:t>
      </w:r>
      <w:r>
        <w:rPr>
          <w:rFonts w:eastAsia="Times New Roman"/>
          <w:szCs w:val="24"/>
        </w:rPr>
        <w:t>εβδομ</w:t>
      </w:r>
      <w:r>
        <w:rPr>
          <w:rFonts w:eastAsia="Times New Roman"/>
          <w:szCs w:val="24"/>
        </w:rPr>
        <w:t>ήντα τρεις χιλιάδες εκατόν ενενήντα τέσσερα</w:t>
      </w:r>
      <w:r>
        <w:rPr>
          <w:rFonts w:eastAsia="Times New Roman"/>
          <w:szCs w:val="24"/>
        </w:rPr>
        <w:t xml:space="preserve"> δάνεια. Από αυτά </w:t>
      </w:r>
      <w:r>
        <w:rPr>
          <w:rFonts w:eastAsia="Times New Roman"/>
          <w:szCs w:val="24"/>
        </w:rPr>
        <w:t>δεκαπέντε χιλιάδες εξακόσια σαράντα</w:t>
      </w:r>
      <w:r>
        <w:rPr>
          <w:rFonts w:eastAsia="Times New Roman"/>
          <w:szCs w:val="24"/>
        </w:rPr>
        <w:t xml:space="preserve"> αφορούν </w:t>
      </w:r>
      <w:r>
        <w:rPr>
          <w:rFonts w:eastAsia="Times New Roman"/>
          <w:szCs w:val="24"/>
        </w:rPr>
        <w:lastRenderedPageBreak/>
        <w:t xml:space="preserve">ανθρώπους που μένουν σε κατοικίες του ΟΕΚ και </w:t>
      </w:r>
      <w:r>
        <w:rPr>
          <w:rFonts w:eastAsia="Times New Roman"/>
          <w:szCs w:val="24"/>
        </w:rPr>
        <w:t>πενήντα εφτά χιλιάδες πεντακόσια πενήντα τρία</w:t>
      </w:r>
      <w:r>
        <w:rPr>
          <w:rFonts w:eastAsia="Times New Roman"/>
          <w:szCs w:val="24"/>
        </w:rPr>
        <w:t xml:space="preserve"> δάνεια αγορά με ίδια κεφάλαια από τον ΟΕΚ. Είναι οι περιπτώ</w:t>
      </w:r>
      <w:r>
        <w:rPr>
          <w:rFonts w:eastAsia="Times New Roman"/>
          <w:szCs w:val="24"/>
        </w:rPr>
        <w:t>σεις που αναφέρατε και για την υπουργική απόφαση.</w:t>
      </w:r>
    </w:p>
    <w:p w14:paraId="2774D20C" w14:textId="77777777" w:rsidR="009B4FE7" w:rsidRDefault="00452105">
      <w:pPr>
        <w:spacing w:line="600" w:lineRule="auto"/>
        <w:ind w:firstLine="720"/>
        <w:jc w:val="both"/>
        <w:rPr>
          <w:rFonts w:eastAsia="Times New Roman"/>
          <w:szCs w:val="24"/>
        </w:rPr>
      </w:pPr>
      <w:r>
        <w:rPr>
          <w:rFonts w:eastAsia="Times New Roman"/>
          <w:szCs w:val="24"/>
        </w:rPr>
        <w:t>Με τις υπουργικές αποφάσεις που έχουν βγει έχουν υπάρξει μ</w:t>
      </w:r>
      <w:r>
        <w:rPr>
          <w:rFonts w:eastAsia="Times New Roman"/>
          <w:szCs w:val="24"/>
        </w:rPr>
        <w:t>ί</w:t>
      </w:r>
      <w:r>
        <w:rPr>
          <w:rFonts w:eastAsia="Times New Roman"/>
          <w:szCs w:val="24"/>
        </w:rPr>
        <w:t xml:space="preserve">α σειρά από θετικές ρυθμίσεις, όπως δέκα χρόνια παράταση του χρόνου αποπληρωμής, σε περίπτωση που έχει εξοφληθεί άνω του 60% του τελικού ποσού του </w:t>
      </w:r>
      <w:r>
        <w:rPr>
          <w:rFonts w:eastAsia="Times New Roman"/>
          <w:szCs w:val="24"/>
        </w:rPr>
        <w:t>δανείου θεωρείται συνολικά εξοφλημένο το δάνειο, ενώ υπήρξε και 15% μείωση στο αρχικό ποσό δανεισμού οριζόντια για όλες τις κατηγορίες. Υπάρχουν ακόμα πιο θετικοί όροι για ευάλωτες ομάδες, όπως τρίτεκνοι, Α</w:t>
      </w:r>
      <w:r>
        <w:rPr>
          <w:rFonts w:eastAsia="Times New Roman"/>
          <w:szCs w:val="24"/>
        </w:rPr>
        <w:t>ΜΕ</w:t>
      </w:r>
      <w:r>
        <w:rPr>
          <w:rFonts w:eastAsia="Times New Roman"/>
          <w:szCs w:val="24"/>
        </w:rPr>
        <w:t>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2774D20D" w14:textId="77777777" w:rsidR="009B4FE7" w:rsidRDefault="00452105">
      <w:pPr>
        <w:spacing w:line="600" w:lineRule="auto"/>
        <w:ind w:firstLine="720"/>
        <w:jc w:val="both"/>
        <w:rPr>
          <w:rFonts w:eastAsia="Times New Roman"/>
          <w:szCs w:val="24"/>
        </w:rPr>
      </w:pPr>
      <w:r>
        <w:rPr>
          <w:rFonts w:eastAsia="Times New Roman"/>
          <w:szCs w:val="24"/>
        </w:rPr>
        <w:t>Επίσης, με μ</w:t>
      </w:r>
      <w:r>
        <w:rPr>
          <w:rFonts w:eastAsia="Times New Roman"/>
          <w:szCs w:val="24"/>
        </w:rPr>
        <w:t>ί</w:t>
      </w:r>
      <w:r>
        <w:rPr>
          <w:rFonts w:eastAsia="Times New Roman"/>
          <w:szCs w:val="24"/>
        </w:rPr>
        <w:t>α σειρά υπουργικών αποφά</w:t>
      </w:r>
      <w:r>
        <w:rPr>
          <w:rFonts w:eastAsia="Times New Roman"/>
          <w:szCs w:val="24"/>
        </w:rPr>
        <w:t>σεων έχει οριστεί και η μέγιστη ενιαία τιμή ανά τετραγωνικό μέτρο για τις κατοικίες του ΟΕΚ που επιδοτήθηκε από τον τέως ΟΕΚ με ιδία κεφάλαια 404,41 ευρώ. Αυτό έχει ένα άμεσο θετικό αντίκτυπο</w:t>
      </w:r>
      <w:r w:rsidRPr="005522BE">
        <w:rPr>
          <w:rFonts w:eastAsia="Times New Roman"/>
          <w:szCs w:val="24"/>
        </w:rPr>
        <w:t>,</w:t>
      </w:r>
      <w:r>
        <w:rPr>
          <w:rFonts w:eastAsia="Times New Roman"/>
          <w:szCs w:val="24"/>
        </w:rPr>
        <w:t xml:space="preserve"> γιατί μετακίνησε προς τα κάτω το σύνολο των δανείων και άρα, σε</w:t>
      </w:r>
      <w:r>
        <w:rPr>
          <w:rFonts w:eastAsia="Times New Roman"/>
          <w:szCs w:val="24"/>
        </w:rPr>
        <w:t xml:space="preserve"> συνδυασμό με τις τριακόσιες εξήντα δόσεις αποπληρωμής των δικαιούχων, έφτιαξε ένα πολύ καλύτερο πλαίσιο.</w:t>
      </w:r>
    </w:p>
    <w:p w14:paraId="2774D20E" w14:textId="77777777" w:rsidR="009B4FE7" w:rsidRDefault="00452105">
      <w:pPr>
        <w:spacing w:line="600" w:lineRule="auto"/>
        <w:ind w:firstLine="720"/>
        <w:jc w:val="both"/>
        <w:rPr>
          <w:rFonts w:eastAsia="Times New Roman"/>
          <w:szCs w:val="24"/>
        </w:rPr>
      </w:pPr>
      <w:r>
        <w:rPr>
          <w:rFonts w:eastAsia="Times New Roman"/>
          <w:szCs w:val="24"/>
        </w:rPr>
        <w:t>Έχετε απόλυτο δίκαιο ότι μένει αρρύθμιστο και χρειάζεται να γίνει μια δημόσια παρέμβαση το ζήτημα των ανθρώπων που ο τέως ΟΕΚ κατεύθυνε να πάρουν δάνε</w:t>
      </w:r>
      <w:r>
        <w:rPr>
          <w:rFonts w:eastAsia="Times New Roman"/>
          <w:szCs w:val="24"/>
        </w:rPr>
        <w:t xml:space="preserve">ιο απευθείας από τις τράπεζες. Η πραγματικότητα, όμως, είναι ότι με τον τρόπο </w:t>
      </w:r>
      <w:r>
        <w:rPr>
          <w:rFonts w:eastAsia="Times New Roman"/>
          <w:szCs w:val="24"/>
        </w:rPr>
        <w:lastRenderedPageBreak/>
        <w:t>που έγινε η κατάργηση του ΟΕΚ και η απορρόφηση από τον ΟΑΕΔ είναι ότι πλέον δεν υπήρχε σοβαρό καταγεγραμμένο αρχείο και χρειαζόταν αυτήν τη στιγμή να ελέγξουμε το σύνολο του αρχε</w:t>
      </w:r>
      <w:r>
        <w:rPr>
          <w:rFonts w:eastAsia="Times New Roman"/>
          <w:szCs w:val="24"/>
        </w:rPr>
        <w:t>ίου, γιατί υπάρχουν πάρα πολύ μεγάλες ελλείψεις.</w:t>
      </w:r>
    </w:p>
    <w:p w14:paraId="2774D20F" w14:textId="77777777" w:rsidR="009B4FE7" w:rsidRDefault="00452105">
      <w:pPr>
        <w:spacing w:line="600" w:lineRule="auto"/>
        <w:ind w:firstLine="720"/>
        <w:jc w:val="both"/>
        <w:rPr>
          <w:rFonts w:eastAsia="Times New Roman"/>
          <w:szCs w:val="24"/>
        </w:rPr>
      </w:pPr>
      <w:r>
        <w:rPr>
          <w:rFonts w:eastAsia="Times New Roman"/>
          <w:szCs w:val="24"/>
        </w:rPr>
        <w:t xml:space="preserve">Αυτή η διαδικασία, όπως έχω ενημερωθεί από τις </w:t>
      </w:r>
      <w:r>
        <w:rPr>
          <w:rFonts w:eastAsia="Times New Roman"/>
          <w:szCs w:val="24"/>
        </w:rPr>
        <w:t>υ</w:t>
      </w:r>
      <w:r>
        <w:rPr>
          <w:rFonts w:eastAsia="Times New Roman"/>
          <w:szCs w:val="24"/>
        </w:rPr>
        <w:t xml:space="preserve">πηρεσίες, μέχρι τέλη Φεβρουαρίου θα έχει ολοκληρωθεί. Άρα έχοντας χαρτογραφήσει το σύνολο της διαδικασίας θα μπορέσουμε να δούμε πώς προχωράμε και ποια μπορεί </w:t>
      </w:r>
      <w:r>
        <w:rPr>
          <w:rFonts w:eastAsia="Times New Roman"/>
          <w:szCs w:val="24"/>
        </w:rPr>
        <w:t>να είναι ακριβώς η παρέμβαση που πρέπει να γίνει. Νομίζω ότι είναι σημαντικό να γίνει αυτό, γιατί το σύνολο αυτών που αναφέρουμε μέχρι στιγμής έρχεται να ρυθμίσει ανοικτά κομμάτια, αλλά πρέπει πλέον να ανοίξει και η συζήτηση για το τι σημαίνει σήμερα μ</w:t>
      </w:r>
      <w:r>
        <w:rPr>
          <w:rFonts w:eastAsia="Times New Roman"/>
          <w:szCs w:val="24"/>
        </w:rPr>
        <w:t>ί</w:t>
      </w:r>
      <w:r>
        <w:rPr>
          <w:rFonts w:eastAsia="Times New Roman"/>
          <w:szCs w:val="24"/>
        </w:rPr>
        <w:t>α σ</w:t>
      </w:r>
      <w:r>
        <w:rPr>
          <w:rFonts w:eastAsia="Times New Roman"/>
          <w:szCs w:val="24"/>
        </w:rPr>
        <w:t>ύγχρονη στεγαστική πολιτική από τη μεριά της πολιτείας για τον κόσμο της εργασίας. Νομίζω ότι υπάρχει η δυνατότητα να ξανανοίξουμε αυτήν τη συζήτηση που μετά την κατάργηση του ΟΕΚ είχε πλέον παγώσει.</w:t>
      </w:r>
    </w:p>
    <w:p w14:paraId="2774D210" w14:textId="77777777" w:rsidR="009B4FE7" w:rsidRDefault="00452105">
      <w:pPr>
        <w:spacing w:line="600" w:lineRule="auto"/>
        <w:ind w:firstLine="720"/>
        <w:jc w:val="both"/>
        <w:rPr>
          <w:rFonts w:eastAsia="Times New Roman"/>
          <w:szCs w:val="24"/>
        </w:rPr>
      </w:pPr>
      <w:r>
        <w:rPr>
          <w:rFonts w:eastAsia="Times New Roman"/>
          <w:szCs w:val="24"/>
        </w:rPr>
        <w:t>Ευχαριστώ.</w:t>
      </w:r>
    </w:p>
    <w:p w14:paraId="2774D211" w14:textId="77777777" w:rsidR="009B4FE7" w:rsidRDefault="00452105">
      <w:pPr>
        <w:spacing w:line="600" w:lineRule="auto"/>
        <w:ind w:firstLine="720"/>
        <w:jc w:val="both"/>
        <w:rPr>
          <w:rFonts w:eastAsia="Times New Roman"/>
          <w:b/>
          <w:szCs w:val="24"/>
        </w:rPr>
      </w:pPr>
      <w:r>
        <w:rPr>
          <w:rFonts w:eastAsia="Times New Roman"/>
          <w:b/>
          <w:szCs w:val="24"/>
        </w:rPr>
        <w:t>ΠΡΟΕΔΡΕΥΩΝ (Νικήτας Κακλαμάνης)</w:t>
      </w:r>
      <w:r w:rsidRPr="000C7362">
        <w:rPr>
          <w:rFonts w:eastAsia="Times New Roman"/>
          <w:b/>
          <w:szCs w:val="24"/>
        </w:rPr>
        <w:t>:</w:t>
      </w:r>
      <w:r>
        <w:rPr>
          <w:rFonts w:eastAsia="Times New Roman"/>
          <w:b/>
          <w:szCs w:val="24"/>
        </w:rPr>
        <w:t xml:space="preserve"> </w:t>
      </w:r>
      <w:r w:rsidRPr="009742EE">
        <w:rPr>
          <w:rFonts w:eastAsia="Times New Roman"/>
          <w:szCs w:val="24"/>
        </w:rPr>
        <w:t xml:space="preserve">Κύριε </w:t>
      </w:r>
      <w:r w:rsidRPr="009742EE">
        <w:rPr>
          <w:rFonts w:eastAsia="Times New Roman"/>
          <w:szCs w:val="24"/>
        </w:rPr>
        <w:t>Κατσώτη, έχετε τον λόγο.</w:t>
      </w:r>
    </w:p>
    <w:p w14:paraId="2774D212" w14:textId="77777777" w:rsidR="009B4FE7" w:rsidRDefault="00452105">
      <w:pPr>
        <w:spacing w:line="600" w:lineRule="auto"/>
        <w:ind w:firstLine="720"/>
        <w:jc w:val="both"/>
        <w:rPr>
          <w:rFonts w:eastAsia="Times New Roman"/>
          <w:szCs w:val="24"/>
        </w:rPr>
      </w:pPr>
      <w:r>
        <w:rPr>
          <w:rFonts w:eastAsia="Times New Roman"/>
          <w:b/>
          <w:szCs w:val="24"/>
        </w:rPr>
        <w:t>ΧΡΗΣΤΟΣ ΚΑΤΣΩΤΗΣ</w:t>
      </w:r>
      <w:r w:rsidRPr="009742EE">
        <w:rPr>
          <w:rFonts w:eastAsia="Times New Roman"/>
          <w:b/>
          <w:szCs w:val="24"/>
        </w:rPr>
        <w:t>:</w:t>
      </w:r>
      <w:r>
        <w:rPr>
          <w:rFonts w:eastAsia="Times New Roman"/>
          <w:b/>
          <w:szCs w:val="24"/>
        </w:rPr>
        <w:t xml:space="preserve"> </w:t>
      </w:r>
      <w:r w:rsidRPr="009742EE">
        <w:rPr>
          <w:rFonts w:eastAsia="Times New Roman"/>
          <w:szCs w:val="24"/>
        </w:rPr>
        <w:t xml:space="preserve">Κύριε Υπουργέ, μέχρι να υπάρξει αυτή η σύγχρονη στεγαστική πολιτική αυτήν την περίοδο όλοι αυτοί οι δανειολήπτες είναι στα νύχια των </w:t>
      </w:r>
      <w:r>
        <w:rPr>
          <w:rFonts w:eastAsia="Times New Roman"/>
          <w:szCs w:val="24"/>
        </w:rPr>
        <w:t>τ</w:t>
      </w:r>
      <w:r w:rsidRPr="009742EE">
        <w:rPr>
          <w:rFonts w:eastAsia="Times New Roman"/>
          <w:szCs w:val="24"/>
        </w:rPr>
        <w:t>ραπεζών και</w:t>
      </w:r>
      <w:r>
        <w:rPr>
          <w:rFonts w:eastAsia="Times New Roman"/>
          <w:szCs w:val="24"/>
        </w:rPr>
        <w:t>,</w:t>
      </w:r>
      <w:r w:rsidRPr="009742EE">
        <w:rPr>
          <w:rFonts w:eastAsia="Times New Roman"/>
          <w:szCs w:val="24"/>
        </w:rPr>
        <w:t xml:space="preserve"> βέβαια</w:t>
      </w:r>
      <w:r>
        <w:rPr>
          <w:rFonts w:eastAsia="Times New Roman"/>
          <w:szCs w:val="24"/>
        </w:rPr>
        <w:t>,</w:t>
      </w:r>
      <w:r w:rsidRPr="009742EE">
        <w:rPr>
          <w:rFonts w:eastAsia="Times New Roman"/>
          <w:szCs w:val="24"/>
        </w:rPr>
        <w:t xml:space="preserve"> κάτω από την απειλή των πλειστηριασμών και των κατασχέσεων</w:t>
      </w:r>
      <w:r w:rsidRPr="009742EE">
        <w:rPr>
          <w:rFonts w:eastAsia="Times New Roman"/>
          <w:szCs w:val="24"/>
        </w:rPr>
        <w:t>. Αυτό θα πρέπει να το γνωρίζετε.</w:t>
      </w:r>
    </w:p>
    <w:p w14:paraId="2774D213" w14:textId="77777777" w:rsidR="009B4FE7" w:rsidRDefault="00452105">
      <w:pPr>
        <w:spacing w:line="600" w:lineRule="auto"/>
        <w:ind w:firstLine="720"/>
        <w:jc w:val="both"/>
        <w:rPr>
          <w:rFonts w:eastAsia="Times New Roman"/>
          <w:szCs w:val="24"/>
        </w:rPr>
      </w:pPr>
      <w:r w:rsidRPr="009742EE">
        <w:rPr>
          <w:rFonts w:eastAsia="Times New Roman"/>
          <w:szCs w:val="24"/>
        </w:rPr>
        <w:lastRenderedPageBreak/>
        <w:t>Όπως είπαμε</w:t>
      </w:r>
      <w:r>
        <w:rPr>
          <w:rFonts w:eastAsia="Times New Roman"/>
          <w:szCs w:val="24"/>
        </w:rPr>
        <w:t>,</w:t>
      </w:r>
      <w:r w:rsidRPr="009742EE">
        <w:rPr>
          <w:rFonts w:eastAsia="Times New Roman"/>
          <w:szCs w:val="24"/>
        </w:rPr>
        <w:t xml:space="preserve"> είναι πάνω από </w:t>
      </w:r>
      <w:r>
        <w:rPr>
          <w:rFonts w:eastAsia="Times New Roman"/>
          <w:szCs w:val="24"/>
        </w:rPr>
        <w:t>εξήντα χιλιάδες</w:t>
      </w:r>
      <w:r w:rsidRPr="009742EE">
        <w:rPr>
          <w:rFonts w:eastAsia="Times New Roman"/>
          <w:szCs w:val="24"/>
        </w:rPr>
        <w:t xml:space="preserve"> με βάση τα στοιχε</w:t>
      </w:r>
      <w:r>
        <w:rPr>
          <w:rFonts w:eastAsia="Times New Roman"/>
          <w:szCs w:val="24"/>
        </w:rPr>
        <w:t>ία που εμείς</w:t>
      </w:r>
      <w:r w:rsidRPr="009742EE">
        <w:rPr>
          <w:rFonts w:eastAsia="Times New Roman"/>
          <w:szCs w:val="24"/>
        </w:rPr>
        <w:t xml:space="preserve"> διαθ</w:t>
      </w:r>
      <w:r>
        <w:rPr>
          <w:rFonts w:eastAsia="Times New Roman"/>
          <w:szCs w:val="24"/>
        </w:rPr>
        <w:t>έτουμε -πενήντα χιλιάδες</w:t>
      </w:r>
      <w:r w:rsidRPr="009742EE">
        <w:rPr>
          <w:rFonts w:eastAsia="Times New Roman"/>
          <w:szCs w:val="24"/>
        </w:rPr>
        <w:t xml:space="preserve"> είπατε </w:t>
      </w:r>
      <w:r>
        <w:rPr>
          <w:rFonts w:eastAsia="Times New Roman"/>
          <w:szCs w:val="24"/>
        </w:rPr>
        <w:t>εσείς- ω</w:t>
      </w:r>
      <w:r w:rsidRPr="009742EE">
        <w:rPr>
          <w:rFonts w:eastAsia="Times New Roman"/>
          <w:szCs w:val="24"/>
        </w:rPr>
        <w:t>στόσο</w:t>
      </w:r>
      <w:r>
        <w:rPr>
          <w:rFonts w:eastAsia="Times New Roman"/>
          <w:szCs w:val="24"/>
        </w:rPr>
        <w:t>,</w:t>
      </w:r>
      <w:r w:rsidRPr="009742EE">
        <w:rPr>
          <w:rFonts w:eastAsia="Times New Roman"/>
          <w:szCs w:val="24"/>
        </w:rPr>
        <w:t xml:space="preserve"> </w:t>
      </w:r>
      <w:r>
        <w:rPr>
          <w:rFonts w:eastAsia="Times New Roman"/>
          <w:szCs w:val="24"/>
        </w:rPr>
        <w:t>δεν είναι</w:t>
      </w:r>
      <w:r w:rsidRPr="009742EE">
        <w:rPr>
          <w:rFonts w:eastAsia="Times New Roman"/>
          <w:szCs w:val="24"/>
        </w:rPr>
        <w:t xml:space="preserve"> το θέμα </w:t>
      </w:r>
      <w:r>
        <w:rPr>
          <w:rFonts w:eastAsia="Times New Roman"/>
          <w:szCs w:val="24"/>
        </w:rPr>
        <w:t>πόσοι είναι. Το θέμα είναι ότι υπάρχουν σήμερα τέτοιοι δανειολήπτες που είναι η</w:t>
      </w:r>
      <w:r>
        <w:rPr>
          <w:rFonts w:eastAsia="Times New Roman"/>
          <w:szCs w:val="24"/>
        </w:rPr>
        <w:t xml:space="preserve"> πρώτη κατοικία τους και μάλιστα κατοικία που εγκρίνει ο </w:t>
      </w:r>
      <w:r>
        <w:rPr>
          <w:rFonts w:eastAsia="Times New Roman"/>
          <w:szCs w:val="24"/>
        </w:rPr>
        <w:t>ο</w:t>
      </w:r>
      <w:r>
        <w:rPr>
          <w:rFonts w:eastAsia="Times New Roman"/>
          <w:szCs w:val="24"/>
        </w:rPr>
        <w:t xml:space="preserve">ργανισμός. Δεν είναι κατοικία των 200.000 ευρώ, είναι συγκεκριμένα τετραγωνικά μέτρα, τα οποία ενέκρινε τότε ο </w:t>
      </w:r>
      <w:r>
        <w:rPr>
          <w:rFonts w:eastAsia="Times New Roman"/>
          <w:szCs w:val="24"/>
        </w:rPr>
        <w:t>ο</w:t>
      </w:r>
      <w:r>
        <w:rPr>
          <w:rFonts w:eastAsia="Times New Roman"/>
          <w:szCs w:val="24"/>
        </w:rPr>
        <w:t xml:space="preserve">ργανισμός και πήγαν, λοιπόν, στις </w:t>
      </w:r>
      <w:r>
        <w:rPr>
          <w:rFonts w:eastAsia="Times New Roman"/>
          <w:szCs w:val="24"/>
        </w:rPr>
        <w:t>τ</w:t>
      </w:r>
      <w:r>
        <w:rPr>
          <w:rFonts w:eastAsia="Times New Roman"/>
          <w:szCs w:val="24"/>
        </w:rPr>
        <w:t>ράπεζες να πάρουν το δάνειο.</w:t>
      </w:r>
    </w:p>
    <w:p w14:paraId="2774D214" w14:textId="77777777" w:rsidR="009B4FE7" w:rsidRDefault="00452105">
      <w:pPr>
        <w:spacing w:line="600" w:lineRule="auto"/>
        <w:ind w:firstLine="720"/>
        <w:jc w:val="both"/>
        <w:rPr>
          <w:rFonts w:eastAsia="Times New Roman"/>
          <w:szCs w:val="24"/>
        </w:rPr>
      </w:pPr>
      <w:r>
        <w:rPr>
          <w:rFonts w:eastAsia="Times New Roman"/>
          <w:szCs w:val="24"/>
        </w:rPr>
        <w:t xml:space="preserve">Σήμερα, λοιπόν, αυτοί </w:t>
      </w:r>
      <w:r>
        <w:rPr>
          <w:rFonts w:eastAsia="Times New Roman"/>
          <w:szCs w:val="24"/>
        </w:rPr>
        <w:t>έχουν πεταχτεί έξω από τη ρύθμιση που είχε κάνει η Νέα Δημοκρατία το 2014, γιατί οι όροι ήταν τέτοιοι που πολλοί δεν μπορούσαν να ανταποκριθούν, γιατί είχαν χάσει τη δουλειά τους, είχε μειωθεί ο μισθός τους, ήταν σε πολύ δύσκολη θέση. Η υπουργική απόφαση π</w:t>
      </w:r>
      <w:r>
        <w:rPr>
          <w:rFonts w:eastAsia="Times New Roman"/>
          <w:szCs w:val="24"/>
        </w:rPr>
        <w:t>ου κάνατε εσείς τους έχει εξαιρέσει και αυτοί, λοιπόν, σήμερα βρίσκονται στα νύχια των τραπεζών.</w:t>
      </w:r>
    </w:p>
    <w:p w14:paraId="2774D215" w14:textId="77777777" w:rsidR="009B4FE7" w:rsidRDefault="00452105">
      <w:pPr>
        <w:spacing w:line="600" w:lineRule="auto"/>
        <w:ind w:firstLine="720"/>
        <w:jc w:val="both"/>
        <w:rPr>
          <w:rFonts w:eastAsia="Times New Roman"/>
          <w:b/>
          <w:szCs w:val="24"/>
        </w:rPr>
      </w:pPr>
      <w:r>
        <w:rPr>
          <w:rFonts w:eastAsia="Times New Roman"/>
          <w:szCs w:val="24"/>
        </w:rPr>
        <w:t>Αυτό, λοιπόν, ζητάμε, να επεκταθεί έστω αυτή η υπουργική απόφαση και γι’ αυτούς. Μ</w:t>
      </w:r>
      <w:r>
        <w:rPr>
          <w:rFonts w:eastAsia="Times New Roman"/>
          <w:szCs w:val="24"/>
        </w:rPr>
        <w:t>ί</w:t>
      </w:r>
      <w:r>
        <w:rPr>
          <w:rFonts w:eastAsia="Times New Roman"/>
          <w:szCs w:val="24"/>
        </w:rPr>
        <w:t>α επέκταση, λοιπόν, και γι’ αυτούς θα είχε αυτούς τους όρους που προηγούμενα</w:t>
      </w:r>
      <w:r>
        <w:rPr>
          <w:rFonts w:eastAsia="Times New Roman"/>
          <w:szCs w:val="24"/>
        </w:rPr>
        <w:t xml:space="preserve"> αναφέρατε, τους ευνοϊκούς όρους, και με το κούρεμα του κεφαλαίου και με την επιμήκυνση και όλα αυτά που προβλέπονται για τους υπόλοιπους δανειολήπτες του πρώην ΟΕΚ που υποχρεώθηκαν, για να έχουν την πρώτη κατοικία, να πάνε σε δανεισμό.</w:t>
      </w:r>
    </w:p>
    <w:p w14:paraId="2774D216" w14:textId="77777777" w:rsidR="009B4FE7" w:rsidRDefault="00452105">
      <w:pPr>
        <w:spacing w:line="600" w:lineRule="auto"/>
        <w:ind w:firstLine="720"/>
        <w:jc w:val="both"/>
        <w:rPr>
          <w:rFonts w:eastAsia="Times New Roman"/>
          <w:szCs w:val="24"/>
        </w:rPr>
      </w:pPr>
      <w:r>
        <w:rPr>
          <w:rFonts w:eastAsia="Times New Roman"/>
          <w:szCs w:val="24"/>
        </w:rPr>
        <w:lastRenderedPageBreak/>
        <w:t>Αυτή είναι η αγωνία</w:t>
      </w:r>
      <w:r>
        <w:rPr>
          <w:rFonts w:eastAsia="Times New Roman"/>
          <w:szCs w:val="24"/>
        </w:rPr>
        <w:t xml:space="preserve">, αν θέλετε, που εκφράζουν όλοι αυτοί που δεν πήγαν με δική τους ευθύνη στις </w:t>
      </w:r>
      <w:r>
        <w:rPr>
          <w:rFonts w:eastAsia="Times New Roman"/>
          <w:szCs w:val="24"/>
        </w:rPr>
        <w:t>τ</w:t>
      </w:r>
      <w:r>
        <w:rPr>
          <w:rFonts w:eastAsia="Times New Roman"/>
          <w:szCs w:val="24"/>
        </w:rPr>
        <w:t xml:space="preserve">ράπεζες -ο ΟΕΚ του κατηύθυνε στις </w:t>
      </w:r>
      <w:r>
        <w:rPr>
          <w:rFonts w:eastAsia="Times New Roman"/>
          <w:szCs w:val="24"/>
        </w:rPr>
        <w:t>τ</w:t>
      </w:r>
      <w:r>
        <w:rPr>
          <w:rFonts w:eastAsia="Times New Roman"/>
          <w:szCs w:val="24"/>
        </w:rPr>
        <w:t xml:space="preserve">ράπεζες- και σήμερα είναι σε αυτή τη δύσκολη θέση, γιατί οι </w:t>
      </w:r>
      <w:r>
        <w:rPr>
          <w:rFonts w:eastAsia="Times New Roman"/>
          <w:szCs w:val="24"/>
        </w:rPr>
        <w:t>τ</w:t>
      </w:r>
      <w:r>
        <w:rPr>
          <w:rFonts w:eastAsia="Times New Roman"/>
          <w:szCs w:val="24"/>
        </w:rPr>
        <w:t xml:space="preserve">ράπεζες επιβάλλουν δυσβάσταχτους όρους για την αποπληρωμή των δανείων. </w:t>
      </w:r>
    </w:p>
    <w:p w14:paraId="2774D217" w14:textId="77777777" w:rsidR="009B4FE7" w:rsidRDefault="00452105">
      <w:pPr>
        <w:spacing w:line="600" w:lineRule="auto"/>
        <w:ind w:firstLine="720"/>
        <w:jc w:val="both"/>
        <w:rPr>
          <w:rFonts w:eastAsia="Times New Roman"/>
          <w:szCs w:val="24"/>
        </w:rPr>
      </w:pPr>
      <w:r>
        <w:rPr>
          <w:rFonts w:eastAsia="Times New Roman"/>
          <w:szCs w:val="24"/>
        </w:rPr>
        <w:t>Όπως σας ε</w:t>
      </w:r>
      <w:r>
        <w:rPr>
          <w:rFonts w:eastAsia="Times New Roman"/>
          <w:szCs w:val="24"/>
        </w:rPr>
        <w:t>ίπα, είναι στα δεκαπέντε χρόνια η διάρκεια αποπληρωμής και η δόση είναι πολύ μεγάλη και δεν μπορούν σήμερα να ανταποκριθούν όλοι αυτοί οι δανειολήπτες σε αυτή τη δόση, γιατί και οι μισθοί είναι χαμηλοί και οι εργασιακές σχέσεις είναι ελαστικές, εκ περιτροπ</w:t>
      </w:r>
      <w:r>
        <w:rPr>
          <w:rFonts w:eastAsia="Times New Roman"/>
          <w:szCs w:val="24"/>
        </w:rPr>
        <w:t>ής, ορισμένου χρόνου και το γνωρίζετε πολύ καλά, αλλά και αρκετοί είναι άνεργοι ακόμη, γιατί έχουν χάσει τη δουλειά τους την περίοδο αυτή της κρίσης στη χώρα μας. Γιατί αυτή ήταν η «λύση»: οι απολύσεις, η μείωση των μισθών, η αλλαγή των εργασιακών σχέσεων.</w:t>
      </w:r>
      <w:r>
        <w:rPr>
          <w:rFonts w:eastAsia="Times New Roman"/>
          <w:szCs w:val="24"/>
        </w:rPr>
        <w:t xml:space="preserve"> Αυτά τα μέτρα πάρθηκαν όλη αυτή την περίοδο, για να φορτώσουν την κρίση στην πλάτη των εργαζομένων και του λαού. </w:t>
      </w:r>
    </w:p>
    <w:p w14:paraId="2774D218" w14:textId="77777777" w:rsidR="009B4FE7" w:rsidRDefault="00452105">
      <w:pPr>
        <w:spacing w:line="600" w:lineRule="auto"/>
        <w:ind w:firstLine="720"/>
        <w:jc w:val="both"/>
        <w:rPr>
          <w:rFonts w:eastAsia="Times New Roman"/>
          <w:szCs w:val="24"/>
        </w:rPr>
      </w:pPr>
      <w:r>
        <w:rPr>
          <w:rFonts w:eastAsia="Times New Roman"/>
          <w:szCs w:val="24"/>
        </w:rPr>
        <w:t>Αυτή, λοιπόν, η κατάσταση πρέπει να αντιμετωπιστεί κι εμείς σας καλούμε να επεκτείνετε την υπουργική απόφαση και γι’ αυτούς τους δανειολήπτες</w:t>
      </w:r>
      <w:r>
        <w:rPr>
          <w:rFonts w:eastAsia="Times New Roman"/>
          <w:szCs w:val="24"/>
        </w:rPr>
        <w:t xml:space="preserve">.  </w:t>
      </w:r>
    </w:p>
    <w:p w14:paraId="2774D219" w14:textId="77777777" w:rsidR="009B4FE7" w:rsidRDefault="00452105">
      <w:pPr>
        <w:spacing w:line="600" w:lineRule="auto"/>
        <w:ind w:firstLine="720"/>
        <w:jc w:val="both"/>
        <w:rPr>
          <w:rFonts w:eastAsia="Times New Roman"/>
          <w:b/>
          <w:szCs w:val="24"/>
        </w:rPr>
      </w:pPr>
      <w:r w:rsidRPr="006B77E6">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Κύριε Ηλιόπουλε, έχετε τον λόγο. </w:t>
      </w:r>
      <w:r w:rsidRPr="006B77E6">
        <w:rPr>
          <w:rFonts w:eastAsia="Times New Roman"/>
          <w:b/>
          <w:szCs w:val="24"/>
        </w:rPr>
        <w:t xml:space="preserve"> </w:t>
      </w:r>
    </w:p>
    <w:p w14:paraId="2774D21A" w14:textId="77777777" w:rsidR="009B4FE7" w:rsidRDefault="00452105">
      <w:pPr>
        <w:spacing w:line="600" w:lineRule="auto"/>
        <w:ind w:firstLine="720"/>
        <w:jc w:val="both"/>
        <w:rPr>
          <w:rFonts w:eastAsia="Times New Roman"/>
          <w:szCs w:val="24"/>
        </w:rPr>
      </w:pPr>
      <w:r>
        <w:rPr>
          <w:rFonts w:eastAsia="Times New Roman"/>
          <w:b/>
          <w:szCs w:val="24"/>
        </w:rPr>
        <w:t xml:space="preserve">ΑΘΑΝΑΣΙΟΣ ΗΛΙΟΠΟΥΛΟΣ (Υφυπουργός Εργασίας, Κοινωνικής Ασφάλισης και Κοινωνικής Αλληλεγγύης): </w:t>
      </w:r>
      <w:r>
        <w:rPr>
          <w:rFonts w:eastAsia="Times New Roman"/>
          <w:szCs w:val="24"/>
        </w:rPr>
        <w:t xml:space="preserve">Κύριε Κατσώτη, συμφωνώ απολύτως μαζί </w:t>
      </w:r>
      <w:r>
        <w:rPr>
          <w:rFonts w:eastAsia="Times New Roman"/>
          <w:szCs w:val="24"/>
        </w:rPr>
        <w:lastRenderedPageBreak/>
        <w:t>σας. Έχετε απόλυτο δίκιο ότι υπάρχει ευθύνη της πολιτε</w:t>
      </w:r>
      <w:r>
        <w:rPr>
          <w:rFonts w:eastAsia="Times New Roman"/>
          <w:szCs w:val="24"/>
        </w:rPr>
        <w:t xml:space="preserve">ίας στο συγκεκριμένο πράγμα και συγκεκριμένα της </w:t>
      </w:r>
      <w:r>
        <w:rPr>
          <w:rFonts w:eastAsia="Times New Roman"/>
          <w:szCs w:val="24"/>
        </w:rPr>
        <w:t>δ</w:t>
      </w:r>
      <w:r>
        <w:rPr>
          <w:rFonts w:eastAsia="Times New Roman"/>
          <w:szCs w:val="24"/>
        </w:rPr>
        <w:t>ιοίκησης του ΟΕΚ και ποια ήταν η αντίληψη των προηγούμενων κυβερνήσεων για τη στεγαστική πολιτική το αναδεικνύει το γεγονός ότι, χωρίς κανέναν σχεδιασμό και χωρίς να υπάρχει η εξασφάλιση της περαιτέρω πορεί</w:t>
      </w:r>
      <w:r>
        <w:rPr>
          <w:rFonts w:eastAsia="Times New Roman"/>
          <w:szCs w:val="24"/>
        </w:rPr>
        <w:t xml:space="preserve">ας του, η </w:t>
      </w:r>
      <w:r>
        <w:rPr>
          <w:rFonts w:eastAsia="Times New Roman"/>
          <w:szCs w:val="24"/>
        </w:rPr>
        <w:t>δ</w:t>
      </w:r>
      <w:r>
        <w:rPr>
          <w:rFonts w:eastAsia="Times New Roman"/>
          <w:szCs w:val="24"/>
        </w:rPr>
        <w:t xml:space="preserve">ιοίκηση του ΟΕΚ είχε επιλέξει να κατευθύνει αυτούς τους ανθρώπους να πάρουν δάνεια από τις </w:t>
      </w:r>
      <w:r>
        <w:rPr>
          <w:rFonts w:eastAsia="Times New Roman"/>
          <w:szCs w:val="24"/>
        </w:rPr>
        <w:t>τ</w:t>
      </w:r>
      <w:r>
        <w:rPr>
          <w:rFonts w:eastAsia="Times New Roman"/>
          <w:szCs w:val="24"/>
        </w:rPr>
        <w:t xml:space="preserve">ράπεζες.  </w:t>
      </w:r>
    </w:p>
    <w:p w14:paraId="2774D21B" w14:textId="77777777" w:rsidR="009B4FE7" w:rsidRDefault="00452105">
      <w:pPr>
        <w:spacing w:line="600" w:lineRule="auto"/>
        <w:ind w:firstLine="720"/>
        <w:jc w:val="both"/>
        <w:rPr>
          <w:rFonts w:eastAsia="Times New Roman"/>
          <w:szCs w:val="24"/>
        </w:rPr>
      </w:pPr>
      <w:r>
        <w:rPr>
          <w:rFonts w:eastAsia="Times New Roman"/>
          <w:szCs w:val="24"/>
        </w:rPr>
        <w:t>Νομίζω ότι αυτό που ανέφερα πριν για το τι έχει ήδη κάνει η σημερινή Κυβέρνηση για να ρυθμίσει δάνεια δείχνει ακριβώς ότι υπάρχει αυτή η μέριμ</w:t>
      </w:r>
      <w:r>
        <w:rPr>
          <w:rFonts w:eastAsia="Times New Roman"/>
          <w:szCs w:val="24"/>
        </w:rPr>
        <w:t xml:space="preserve">να, υπάρχει αυτό το άγχος να ρυθμιστούν αυτά τα δάνεια, να κλείσουν αυτές οι πληγές. </w:t>
      </w:r>
    </w:p>
    <w:p w14:paraId="2774D21C" w14:textId="77777777" w:rsidR="009B4FE7" w:rsidRDefault="00452105">
      <w:pPr>
        <w:spacing w:line="600" w:lineRule="auto"/>
        <w:ind w:firstLine="720"/>
        <w:jc w:val="both"/>
        <w:rPr>
          <w:rFonts w:eastAsia="Times New Roman"/>
          <w:szCs w:val="24"/>
        </w:rPr>
      </w:pPr>
      <w:r>
        <w:rPr>
          <w:rFonts w:eastAsia="Times New Roman"/>
          <w:szCs w:val="24"/>
        </w:rPr>
        <w:t>Επανέρχομαι και σας λέω ότι, για να μπορώ να σας πω συγκεκριμένα το ποια θα είναι η παρέμβαση, ποια θα είναι τα χαρακτηριστικά της, ποια θα είναι η δομή, ποιο θα είναι το εύρος, θα πρέπει πρώτα απ’ όλα να έχουμε χαρτογραφήσει πολύ καλά το πεδίο. Ήταν τέτοι</w:t>
      </w:r>
      <w:r>
        <w:rPr>
          <w:rFonts w:eastAsia="Times New Roman"/>
          <w:szCs w:val="24"/>
        </w:rPr>
        <w:t xml:space="preserve">α η κατάσταση διάλυσης της </w:t>
      </w:r>
      <w:r>
        <w:rPr>
          <w:rFonts w:eastAsia="Times New Roman"/>
          <w:szCs w:val="24"/>
        </w:rPr>
        <w:t>υ</w:t>
      </w:r>
      <w:r>
        <w:rPr>
          <w:rFonts w:eastAsia="Times New Roman"/>
          <w:szCs w:val="24"/>
        </w:rPr>
        <w:t xml:space="preserve">πηρεσίας που δεν υπήρχαν καν τα στοιχεία. Κι όταν λέω τα στοιχεία, δεν είναι η μικρή διαφορά αν εμένα η </w:t>
      </w:r>
      <w:r>
        <w:rPr>
          <w:rFonts w:eastAsia="Times New Roman"/>
          <w:szCs w:val="24"/>
        </w:rPr>
        <w:t>υ</w:t>
      </w:r>
      <w:r>
        <w:rPr>
          <w:rFonts w:eastAsia="Times New Roman"/>
          <w:szCs w:val="24"/>
        </w:rPr>
        <w:t>πηρεσία μού έχει πει ότι είναι κάτι περισσότερο από πενήντα χιλιάδες ή εσείς γνωρίζετε ότι είναι ένα νούμερο το οποίο προσε</w:t>
      </w:r>
      <w:r>
        <w:rPr>
          <w:rFonts w:eastAsia="Times New Roman"/>
          <w:szCs w:val="24"/>
        </w:rPr>
        <w:t>γγίζει τις εξήντα χιλιάδες. Είναι τα ποσά, είναι όλο το πλαίσιο το οποίο πρέπει να ξέρεις για να κάνεις αυτή την παρέμβαση.</w:t>
      </w:r>
    </w:p>
    <w:p w14:paraId="2774D21D" w14:textId="77777777" w:rsidR="009B4FE7" w:rsidRDefault="00452105">
      <w:pPr>
        <w:spacing w:line="600" w:lineRule="auto"/>
        <w:ind w:firstLine="720"/>
        <w:jc w:val="both"/>
        <w:rPr>
          <w:rFonts w:eastAsia="Times New Roman"/>
          <w:szCs w:val="24"/>
        </w:rPr>
      </w:pPr>
      <w:r>
        <w:rPr>
          <w:rFonts w:eastAsia="Times New Roman"/>
          <w:szCs w:val="24"/>
        </w:rPr>
        <w:lastRenderedPageBreak/>
        <w:t>Εγώ αυτό το οποίο μπορώ να σας πω είναι ότι δουλεύουμε πάνω σε αυτή την κατεύθυνση. Μέχρι τέλος Φλεβάρη θα έχουμε όλα αυτά τα στοιχε</w:t>
      </w:r>
      <w:r>
        <w:rPr>
          <w:rFonts w:eastAsia="Times New Roman"/>
          <w:szCs w:val="24"/>
        </w:rPr>
        <w:t>ία, άρα θα μπορούμε ακριβώς να γνωρίζουμε τι μπορεί να γίνει και μπορώ να σας πω ότι υπάρχουν οι δυνατότητες για να γίνουν παρεμβάσεις. Θέλω, όμως, να μπορώ να δώσω μία πολύ συγκεκριμένη απάντηση, στον βαθμό που πρώτα έχουμε καταγράψει κι έχουμε χαρτογραφή</w:t>
      </w:r>
      <w:r>
        <w:rPr>
          <w:rFonts w:eastAsia="Times New Roman"/>
          <w:szCs w:val="24"/>
        </w:rPr>
        <w:t>σει το πεδίο, γιατί αλλιώς θα ήταν μ</w:t>
      </w:r>
      <w:r>
        <w:rPr>
          <w:rFonts w:eastAsia="Times New Roman"/>
          <w:szCs w:val="24"/>
        </w:rPr>
        <w:t>ί</w:t>
      </w:r>
      <w:r>
        <w:rPr>
          <w:rFonts w:eastAsia="Times New Roman"/>
          <w:szCs w:val="24"/>
        </w:rPr>
        <w:t xml:space="preserve">α πολύ εύκολη απάντηση, </w:t>
      </w:r>
    </w:p>
    <w:p w14:paraId="2774D21E" w14:textId="77777777" w:rsidR="009B4FE7" w:rsidRDefault="00452105">
      <w:pPr>
        <w:spacing w:line="600" w:lineRule="auto"/>
        <w:ind w:firstLine="720"/>
        <w:jc w:val="both"/>
        <w:rPr>
          <w:rFonts w:eastAsia="Times New Roman"/>
          <w:szCs w:val="24"/>
        </w:rPr>
      </w:pPr>
      <w:r>
        <w:rPr>
          <w:rFonts w:eastAsia="Times New Roman"/>
          <w:szCs w:val="24"/>
        </w:rPr>
        <w:t xml:space="preserve">Ευχαριστώ πολύ. </w:t>
      </w:r>
    </w:p>
    <w:p w14:paraId="2774D21F" w14:textId="77777777" w:rsidR="009B4FE7" w:rsidRDefault="00452105">
      <w:pPr>
        <w:spacing w:line="600" w:lineRule="auto"/>
        <w:ind w:firstLine="720"/>
        <w:jc w:val="both"/>
        <w:rPr>
          <w:rFonts w:eastAsia="Times New Roman"/>
          <w:szCs w:val="24"/>
        </w:rPr>
      </w:pPr>
      <w:r w:rsidRPr="006B77E6">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Κύριε Υφυπουργέ, κάνοντας μια μικρή παράβαση του Κανονισμού, θα ήθελα να σας παρακαλέσω να δείτε ένα θέμα που παρακολούθησε σήμερα το πρωί στον </w:t>
      </w:r>
      <w:r>
        <w:rPr>
          <w:rFonts w:eastAsia="Times New Roman"/>
          <w:szCs w:val="24"/>
        </w:rPr>
        <w:t xml:space="preserve">τηλεοπτικό σταθμό </w:t>
      </w:r>
      <w:r>
        <w:rPr>
          <w:rFonts w:eastAsia="Times New Roman"/>
          <w:szCs w:val="24"/>
        </w:rPr>
        <w:t>«</w:t>
      </w:r>
      <w:r>
        <w:rPr>
          <w:rFonts w:eastAsia="Times New Roman"/>
          <w:szCs w:val="24"/>
          <w:lang w:val="en-US"/>
        </w:rPr>
        <w:t>OPEN</w:t>
      </w:r>
      <w:r>
        <w:rPr>
          <w:rFonts w:eastAsia="Times New Roman"/>
          <w:szCs w:val="24"/>
        </w:rPr>
        <w:t>»</w:t>
      </w:r>
      <w:r w:rsidRPr="007C227A">
        <w:rPr>
          <w:rFonts w:eastAsia="Times New Roman"/>
          <w:szCs w:val="24"/>
        </w:rPr>
        <w:t>,</w:t>
      </w:r>
      <w:r>
        <w:rPr>
          <w:rFonts w:eastAsia="Times New Roman"/>
          <w:szCs w:val="24"/>
        </w:rPr>
        <w:t xml:space="preserve"> για εκατόν εβδομήντα έξι εργατικές κατοικίες στην Κέρκυρα, που, ενώ έχει γίνει η κλήρωση από το 2010, ακόμα δεν έχουν μπει μέσα οι άνθρωποι. Πέθαναν ήδη δεκατρείς δικαιούχοι. Απ’ ό,τι άκουσα, υπήρχαν τα λεφτά από τον ΟΑΕΔ, 6 εκατο</w:t>
      </w:r>
      <w:r>
        <w:rPr>
          <w:rFonts w:eastAsia="Times New Roman"/>
          <w:szCs w:val="24"/>
        </w:rPr>
        <w:t>μμύρια. Νομίζω ότι αξίζει τον κόπο να το δείτε και να δώσετε μία λύση.</w:t>
      </w:r>
    </w:p>
    <w:p w14:paraId="2774D220" w14:textId="77777777" w:rsidR="009B4FE7" w:rsidRDefault="00452105">
      <w:pPr>
        <w:spacing w:line="600" w:lineRule="auto"/>
        <w:ind w:firstLine="720"/>
        <w:jc w:val="both"/>
        <w:rPr>
          <w:rFonts w:eastAsia="Times New Roman"/>
          <w:b/>
          <w:szCs w:val="24"/>
        </w:rPr>
      </w:pPr>
      <w:r>
        <w:rPr>
          <w:rFonts w:eastAsia="Times New Roman"/>
          <w:szCs w:val="24"/>
        </w:rPr>
        <w:t xml:space="preserve">Αν έχετε κάτι να πείτε, ευχαρίστως. Δεν υποχρεούστε, το τονίζω.  </w:t>
      </w:r>
      <w:r w:rsidRPr="006B77E6">
        <w:rPr>
          <w:rFonts w:eastAsia="Times New Roman"/>
          <w:b/>
          <w:szCs w:val="24"/>
        </w:rPr>
        <w:t xml:space="preserve"> </w:t>
      </w:r>
    </w:p>
    <w:p w14:paraId="2774D221" w14:textId="77777777" w:rsidR="009B4FE7" w:rsidRDefault="00452105">
      <w:pPr>
        <w:spacing w:line="600" w:lineRule="auto"/>
        <w:ind w:firstLine="720"/>
        <w:jc w:val="both"/>
        <w:rPr>
          <w:rFonts w:eastAsia="Times New Roman"/>
          <w:szCs w:val="24"/>
        </w:rPr>
      </w:pPr>
      <w:r>
        <w:rPr>
          <w:rFonts w:eastAsia="Times New Roman"/>
          <w:b/>
          <w:szCs w:val="24"/>
        </w:rPr>
        <w:t xml:space="preserve">ΑΘΑΝΑΣΙΟΣ ΗΛΙΟΠΟΥΛΟΣ (Υφυπουργός Εργασίας, Κοινωνικής Ασφάλισης και Κοινωνικής Αλληλεγγύης): </w:t>
      </w:r>
      <w:r>
        <w:rPr>
          <w:rFonts w:eastAsia="Times New Roman"/>
          <w:szCs w:val="24"/>
        </w:rPr>
        <w:t>Ευχαριστώ πάρα πολύ για τ</w:t>
      </w:r>
      <w:r>
        <w:rPr>
          <w:rFonts w:eastAsia="Times New Roman"/>
          <w:szCs w:val="24"/>
        </w:rPr>
        <w:t xml:space="preserve">ην παρατήρηση. </w:t>
      </w:r>
    </w:p>
    <w:p w14:paraId="2774D222"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Το γνωρίζουμε. Αυτή τη στιγμή είμαστε σε επικοινωνία και με τον Δήμο Κέρκυρας. Είχε γίνει το εξής: Είχε αναλάβει ένα κομμάτι του έργου σχετικά με τον βιολογικό καθαρισμό για τις κατοικίες να το διεκπεραιώσει ο </w:t>
      </w:r>
      <w:r>
        <w:rPr>
          <w:rFonts w:eastAsia="Times New Roman"/>
          <w:szCs w:val="24"/>
        </w:rPr>
        <w:t>δ</w:t>
      </w:r>
      <w:r>
        <w:rPr>
          <w:rFonts w:eastAsia="Times New Roman"/>
          <w:szCs w:val="24"/>
        </w:rPr>
        <w:t xml:space="preserve">ήμος. Δυστυχώς, ο </w:t>
      </w:r>
      <w:r>
        <w:rPr>
          <w:rFonts w:eastAsia="Times New Roman"/>
          <w:szCs w:val="24"/>
        </w:rPr>
        <w:t>δ</w:t>
      </w:r>
      <w:r>
        <w:rPr>
          <w:rFonts w:eastAsia="Times New Roman"/>
          <w:szCs w:val="24"/>
        </w:rPr>
        <w:t>ήμος, επει</w:t>
      </w:r>
      <w:r>
        <w:rPr>
          <w:rFonts w:eastAsia="Times New Roman"/>
          <w:szCs w:val="24"/>
        </w:rPr>
        <w:t xml:space="preserve">δή είναι υποστελεχωμένες και οι τεχνικές του υπηρεσίες, αυτή τη στιγμή έχει κατανοήσει ότι δεν έχει τη δυνατότητα. </w:t>
      </w:r>
    </w:p>
    <w:p w14:paraId="2774D223" w14:textId="77777777" w:rsidR="009B4FE7" w:rsidRDefault="00452105">
      <w:pPr>
        <w:spacing w:line="600" w:lineRule="auto"/>
        <w:ind w:firstLine="720"/>
        <w:jc w:val="both"/>
        <w:rPr>
          <w:rFonts w:eastAsia="Times New Roman"/>
          <w:szCs w:val="24"/>
        </w:rPr>
      </w:pPr>
      <w:r>
        <w:rPr>
          <w:rFonts w:eastAsia="Times New Roman"/>
          <w:szCs w:val="24"/>
        </w:rPr>
        <w:t>Αν δεν κάνω λάθος, την επόμενη εβδομάδα το Δημοτικό Συμβούλιο της Κέρκυρας θα κάνει επίσημο αίτημα στον ΟΑΕΔ να αλλάξει τον αρχικό σχεδιασμό</w:t>
      </w:r>
      <w:r>
        <w:rPr>
          <w:rFonts w:eastAsia="Times New Roman"/>
          <w:szCs w:val="24"/>
        </w:rPr>
        <w:t xml:space="preserve"> και να αναλάβει ο ΟΑΕΔ να κατασκευάσει και τον βιολογικό καθαρισμό, κάτι στο οποίο ΟΑΕΔ μπορεί να αντεπεξέλθει και θα τρέξουμε πάρα πολύ γρήγορα σε αυτή την κατεύθυνση. </w:t>
      </w:r>
    </w:p>
    <w:p w14:paraId="2774D224" w14:textId="77777777" w:rsidR="009B4FE7" w:rsidRDefault="00452105">
      <w:pPr>
        <w:spacing w:line="600" w:lineRule="auto"/>
        <w:ind w:firstLine="720"/>
        <w:jc w:val="both"/>
        <w:rPr>
          <w:rFonts w:eastAsia="Times New Roman"/>
          <w:szCs w:val="24"/>
        </w:rPr>
      </w:pPr>
      <w:r>
        <w:rPr>
          <w:rFonts w:eastAsia="Times New Roman"/>
          <w:szCs w:val="24"/>
        </w:rPr>
        <w:t xml:space="preserve">Ευχαριστώ πάρα πολύ για την παρατήρηση.    </w:t>
      </w:r>
    </w:p>
    <w:p w14:paraId="2774D225" w14:textId="77777777" w:rsidR="009B4FE7" w:rsidRDefault="0045210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Εγώ ευχα</w:t>
      </w:r>
      <w:r>
        <w:rPr>
          <w:rFonts w:eastAsia="Times New Roman"/>
          <w:szCs w:val="24"/>
        </w:rPr>
        <w:t>ριστώ που, χωρίς να υποχρεούστε, δώσατε μία πολύ σαφή απάντηση.</w:t>
      </w:r>
    </w:p>
    <w:p w14:paraId="2774D226" w14:textId="77777777" w:rsidR="009B4FE7" w:rsidRDefault="00452105">
      <w:pPr>
        <w:spacing w:line="600" w:lineRule="auto"/>
        <w:ind w:firstLine="720"/>
        <w:jc w:val="both"/>
        <w:rPr>
          <w:rFonts w:eastAsia="Times New Roman"/>
          <w:szCs w:val="24"/>
        </w:rPr>
      </w:pPr>
      <w:r w:rsidRPr="00007627">
        <w:rPr>
          <w:rFonts w:eastAsia="Times New Roman"/>
          <w:szCs w:val="24"/>
        </w:rPr>
        <w:t>Προχωράμε</w:t>
      </w:r>
      <w:r>
        <w:rPr>
          <w:rFonts w:eastAsia="Times New Roman"/>
          <w:szCs w:val="24"/>
        </w:rPr>
        <w:t xml:space="preserve"> στην</w:t>
      </w:r>
      <w:r w:rsidRPr="00007627">
        <w:rPr>
          <w:rFonts w:eastAsia="Times New Roman"/>
          <w:szCs w:val="24"/>
        </w:rPr>
        <w:t xml:space="preserve"> πρώτη με αριθμό 146/12-11-2018 </w:t>
      </w:r>
      <w:r>
        <w:rPr>
          <w:rFonts w:eastAsia="Times New Roman"/>
          <w:szCs w:val="24"/>
        </w:rPr>
        <w:t>ε</w:t>
      </w:r>
      <w:r w:rsidRPr="00007627">
        <w:rPr>
          <w:rFonts w:eastAsia="Times New Roman"/>
          <w:szCs w:val="24"/>
        </w:rPr>
        <w:t xml:space="preserve">πίκαιρη </w:t>
      </w:r>
      <w:r>
        <w:rPr>
          <w:rFonts w:eastAsia="Times New Roman"/>
          <w:szCs w:val="24"/>
        </w:rPr>
        <w:t>ε</w:t>
      </w:r>
      <w:r w:rsidRPr="00007627">
        <w:rPr>
          <w:rFonts w:eastAsia="Times New Roman"/>
          <w:szCs w:val="24"/>
        </w:rPr>
        <w:t>ρώτησ</w:t>
      </w:r>
      <w:r>
        <w:rPr>
          <w:rFonts w:eastAsia="Times New Roman"/>
          <w:szCs w:val="24"/>
        </w:rPr>
        <w:t>η</w:t>
      </w:r>
      <w:r>
        <w:rPr>
          <w:rFonts w:eastAsia="Times New Roman"/>
          <w:szCs w:val="24"/>
        </w:rPr>
        <w:t xml:space="preserve"> δεύτερου κύκλου του</w:t>
      </w:r>
      <w:r w:rsidRPr="00007627">
        <w:rPr>
          <w:rFonts w:eastAsia="Times New Roman"/>
          <w:szCs w:val="24"/>
        </w:rPr>
        <w:t xml:space="preserve"> Βουλευτή Ρ</w:t>
      </w:r>
      <w:r>
        <w:rPr>
          <w:rFonts w:eastAsia="Times New Roman"/>
          <w:szCs w:val="24"/>
        </w:rPr>
        <w:t xml:space="preserve">εθύμνου της Νέας Δημοκρατίας κ. </w:t>
      </w:r>
      <w:r>
        <w:rPr>
          <w:rFonts w:eastAsia="Times New Roman"/>
          <w:bCs/>
          <w:szCs w:val="24"/>
        </w:rPr>
        <w:t>Ιωάννη</w:t>
      </w:r>
      <w:r w:rsidRPr="00007627">
        <w:rPr>
          <w:rFonts w:eastAsia="Times New Roman"/>
          <w:bCs/>
          <w:szCs w:val="24"/>
        </w:rPr>
        <w:t xml:space="preserve"> Κεφαλογιάννη</w:t>
      </w:r>
      <w:r>
        <w:rPr>
          <w:rFonts w:eastAsia="Times New Roman"/>
          <w:szCs w:val="24"/>
        </w:rPr>
        <w:t xml:space="preserve"> προς τον Υπουργό </w:t>
      </w:r>
      <w:r w:rsidRPr="00007627">
        <w:rPr>
          <w:rFonts w:eastAsia="Times New Roman"/>
          <w:bCs/>
          <w:szCs w:val="24"/>
        </w:rPr>
        <w:t>Εξωτερικών,</w:t>
      </w:r>
      <w:r>
        <w:rPr>
          <w:rFonts w:eastAsia="Times New Roman"/>
          <w:szCs w:val="24"/>
        </w:rPr>
        <w:t xml:space="preserve"> </w:t>
      </w:r>
      <w:r w:rsidRPr="00007627">
        <w:rPr>
          <w:rFonts w:eastAsia="Times New Roman"/>
          <w:szCs w:val="24"/>
        </w:rPr>
        <w:t>σχετικά με «δηλώσε</w:t>
      </w:r>
      <w:r w:rsidRPr="00007627">
        <w:rPr>
          <w:rFonts w:eastAsia="Times New Roman"/>
          <w:szCs w:val="24"/>
        </w:rPr>
        <w:t>ις του πρώην Υπουργού Εξωτερικών περί φερόμενης δωροδοκίας της Κυβέρνησης».</w:t>
      </w:r>
      <w:r>
        <w:rPr>
          <w:rFonts w:eastAsia="Times New Roman"/>
          <w:szCs w:val="24"/>
        </w:rPr>
        <w:t xml:space="preserve"> Θα απαντήσει ο Αναπληρωτής Υπουργός Εξωτερικών κ. Γεώργιος Κατρούγκαλος. </w:t>
      </w:r>
    </w:p>
    <w:p w14:paraId="2774D227" w14:textId="77777777" w:rsidR="009B4FE7" w:rsidRDefault="00452105">
      <w:pPr>
        <w:spacing w:line="600" w:lineRule="auto"/>
        <w:ind w:firstLine="720"/>
        <w:jc w:val="both"/>
        <w:rPr>
          <w:rFonts w:ascii="Times New Roman" w:eastAsia="Times New Roman" w:hAnsi="Times New Roman"/>
          <w:szCs w:val="24"/>
        </w:rPr>
      </w:pPr>
      <w:r>
        <w:rPr>
          <w:rFonts w:eastAsia="Times New Roman"/>
          <w:szCs w:val="24"/>
        </w:rPr>
        <w:lastRenderedPageBreak/>
        <w:t xml:space="preserve">Κύριε Κεφαλογιάννη, έχετε τον λόγο. </w:t>
      </w:r>
    </w:p>
    <w:p w14:paraId="2774D228" w14:textId="77777777" w:rsidR="009B4FE7" w:rsidRDefault="00452105">
      <w:pPr>
        <w:spacing w:line="600" w:lineRule="auto"/>
        <w:ind w:firstLine="720"/>
        <w:jc w:val="both"/>
        <w:rPr>
          <w:rFonts w:eastAsia="Times New Roman" w:cs="Times New Roman"/>
          <w:szCs w:val="24"/>
        </w:rPr>
      </w:pPr>
      <w:r w:rsidRPr="001F2155">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2774D22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συμπληρώνεται περίπου ένας μήνας όπου οι Έλληνες πολίτες έκπληκτοι παρακολουθούν νυν και πρώην Υπουργούς της Κυβέρνησης να ανταλλάσσουν μεταξύ τους κατηγορίες και υπαινιγμούς –και αναφέρομαι στον κ. Κοτζιά και στον κ. Καμμένο- και μάλιστα αυτές οι κατηγορί</w:t>
      </w:r>
      <w:r>
        <w:rPr>
          <w:rFonts w:eastAsia="Times New Roman" w:cs="Times New Roman"/>
          <w:szCs w:val="24"/>
        </w:rPr>
        <w:t>ες και οι υπαινιγμοί έφτασαν μέχρι το σημείο ο κ. Κοτζιάς να υποβάλει και μήνυση στον τον Άρειο Πάγο.</w:t>
      </w:r>
    </w:p>
    <w:p w14:paraId="2774D22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Συγκεκριμένα, ο κ. Κοτζιάς, πρώην Υπουργός Εξωτερικών της Κυβερνήσεως, σε τηλεοπτική του συνέντευξη στον σταθμό </w:t>
      </w:r>
      <w:r>
        <w:rPr>
          <w:rFonts w:eastAsia="Times New Roman" w:cs="Times New Roman"/>
          <w:szCs w:val="24"/>
        </w:rPr>
        <w:t>«</w:t>
      </w:r>
      <w:r>
        <w:rPr>
          <w:rFonts w:eastAsia="Times New Roman" w:cs="Times New Roman"/>
          <w:szCs w:val="24"/>
        </w:rPr>
        <w:t>ΚΡΗΤΗ Τ</w:t>
      </w:r>
      <w:r>
        <w:rPr>
          <w:rFonts w:eastAsia="Times New Roman" w:cs="Times New Roman"/>
          <w:szCs w:val="24"/>
          <w:lang w:val="en-US"/>
        </w:rPr>
        <w:t>V</w:t>
      </w:r>
      <w:r>
        <w:rPr>
          <w:rFonts w:eastAsia="Times New Roman" w:cs="Times New Roman"/>
          <w:szCs w:val="24"/>
        </w:rPr>
        <w:t>»</w:t>
      </w:r>
      <w:r>
        <w:rPr>
          <w:rFonts w:eastAsia="Times New Roman" w:cs="Times New Roman"/>
          <w:szCs w:val="24"/>
        </w:rPr>
        <w:t xml:space="preserve"> ανέφερε μ</w:t>
      </w:r>
      <w:r>
        <w:rPr>
          <w:rFonts w:eastAsia="Times New Roman" w:cs="Times New Roman"/>
          <w:szCs w:val="24"/>
        </w:rPr>
        <w:t>ί</w:t>
      </w:r>
      <w:r>
        <w:rPr>
          <w:rFonts w:eastAsia="Times New Roman" w:cs="Times New Roman"/>
          <w:szCs w:val="24"/>
        </w:rPr>
        <w:t>α πολύ συγκεκριμένη κ</w:t>
      </w:r>
      <w:r>
        <w:rPr>
          <w:rFonts w:eastAsia="Times New Roman" w:cs="Times New Roman"/>
          <w:szCs w:val="24"/>
        </w:rPr>
        <w:t xml:space="preserve">ατηγορία που είχε κάνει ο κ. Καμμένος κατά τη διάρκεια του Υπουργικού Συμβουλίου. Συγκεκριμένα ο κ. Κοτζιάς ανέφερε πως ο κ. Καμμένος τον κατήγγειλε ότι υπάρχει μία εταιρεία που συνεργάζεται με το Υπουργείο Εξωτερικών και με τον κ. Σόρος για την έκδοση </w:t>
      </w:r>
      <w:r>
        <w:rPr>
          <w:rFonts w:eastAsia="Times New Roman" w:cs="Times New Roman"/>
          <w:szCs w:val="24"/>
          <w:lang w:val="en-US"/>
        </w:rPr>
        <w:t>VIS</w:t>
      </w:r>
      <w:r>
        <w:rPr>
          <w:rFonts w:eastAsia="Times New Roman" w:cs="Times New Roman"/>
          <w:szCs w:val="24"/>
          <w:lang w:val="en-US"/>
        </w:rPr>
        <w:t>A</w:t>
      </w:r>
      <w:r>
        <w:rPr>
          <w:rFonts w:eastAsia="Times New Roman" w:cs="Times New Roman"/>
          <w:szCs w:val="24"/>
        </w:rPr>
        <w:t xml:space="preserve"> για πολίτες της Ευρωπαϊκής Ένωσης και για τη χώρα μας και, δεύτερον, ότι ο κ. Σόρος στην ουσία δωροδοκεί την Κυβέρνηση.</w:t>
      </w:r>
    </w:p>
    <w:p w14:paraId="2774D22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Χθες μάλιστα ο κ. Κοτζιάς σε συνέντευξή του στο </w:t>
      </w:r>
      <w:r>
        <w:rPr>
          <w:rFonts w:eastAsia="Times New Roman" w:cs="Times New Roman"/>
          <w:szCs w:val="24"/>
        </w:rPr>
        <w:t>«</w:t>
      </w:r>
      <w:r>
        <w:rPr>
          <w:rFonts w:eastAsia="Times New Roman" w:cs="Times New Roman"/>
          <w:szCs w:val="24"/>
          <w:lang w:val="en-US"/>
        </w:rPr>
        <w:t>NEWS</w:t>
      </w:r>
      <w:r>
        <w:rPr>
          <w:rFonts w:eastAsia="Times New Roman" w:cs="Times New Roman"/>
          <w:szCs w:val="24"/>
        </w:rPr>
        <w:t>247</w:t>
      </w:r>
      <w:r>
        <w:rPr>
          <w:rFonts w:eastAsia="Times New Roman" w:cs="Times New Roman"/>
          <w:szCs w:val="24"/>
        </w:rPr>
        <w:t>»</w:t>
      </w:r>
      <w:r>
        <w:rPr>
          <w:rFonts w:eastAsia="Times New Roman" w:cs="Times New Roman"/>
          <w:szCs w:val="24"/>
        </w:rPr>
        <w:t xml:space="preserve"> ήταν πιο αποκαλυπτικός. Είπε ότι ο κ. Καμμένος στο Υπουργικό Συμβούλιο κατήγ</w:t>
      </w:r>
      <w:r>
        <w:rPr>
          <w:rFonts w:eastAsia="Times New Roman" w:cs="Times New Roman"/>
          <w:szCs w:val="24"/>
        </w:rPr>
        <w:t>γειλε συγκεκριμένα πως ο κ. Σόρος έδωσε 50 εκατομμύρια ευρώ στην ελληνική Κυβέρνηση για να κάνουμε εξαγορές στα Σκόπια. Επέμενε, βέβαια, όσο</w:t>
      </w:r>
      <w:r>
        <w:rPr>
          <w:rFonts w:eastAsia="Times New Roman" w:cs="Times New Roman"/>
          <w:szCs w:val="24"/>
        </w:rPr>
        <w:t>ν</w:t>
      </w:r>
      <w:r>
        <w:rPr>
          <w:rFonts w:eastAsia="Times New Roman" w:cs="Times New Roman"/>
          <w:szCs w:val="24"/>
        </w:rPr>
        <w:t xml:space="preserve"> αφορά την εταιρεία του κ. </w:t>
      </w:r>
      <w:r>
        <w:rPr>
          <w:rFonts w:eastAsia="Times New Roman" w:cs="Times New Roman"/>
          <w:szCs w:val="24"/>
        </w:rPr>
        <w:lastRenderedPageBreak/>
        <w:t>Σόρος με τις βίζες στο Υπουργείο Εξωτερικών. Προχώρησε δε σε έναν χαρακτηρισμό ο κ. Κοτζ</w:t>
      </w:r>
      <w:r>
        <w:rPr>
          <w:rFonts w:eastAsia="Times New Roman" w:cs="Times New Roman"/>
          <w:szCs w:val="24"/>
        </w:rPr>
        <w:t>ιάς λέγοντας ότι ο κ. Τσίπρας κατά τη διάρκεια του Υπουργικού Συμβουλίου έκανε τον Πόντιο Πιλάτο και ότι ουδείς εκ των υπολοίπων Υπουργών δεν αντέδρασε.</w:t>
      </w:r>
    </w:p>
    <w:p w14:paraId="2774D22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 κ. Καμμένος, του οποίου την γραπτή απάντηση έχω εδώ, στην ουσία επιβεβαίωσε μερικώς τον κ. Κοτζιά. Πρ</w:t>
      </w:r>
      <w:r>
        <w:rPr>
          <w:rFonts w:eastAsia="Times New Roman" w:cs="Times New Roman"/>
          <w:szCs w:val="24"/>
        </w:rPr>
        <w:t>ώτον, είπε ότι όντως έκανε την αναφορά για τον κ. Σόρος, αλλά συγκεκριμένα αναφέρθηκε στην εταιρεία που συνεργάζεται το Υπουργείο Εξωτερικών για την έκδοση βίζας. Δεύτερον, στην ουσία διαψεύδει τον Κυβερνητικό Εκπρόσωπο κ. Τζανακόπουλο και άλλους Υπουργούς</w:t>
      </w:r>
      <w:r>
        <w:rPr>
          <w:rFonts w:eastAsia="Times New Roman" w:cs="Times New Roman"/>
          <w:szCs w:val="24"/>
        </w:rPr>
        <w:t>, οι οποίοι είπαν ότι ο κ. Καμμένος δεν έκανε κα</w:t>
      </w:r>
      <w:r>
        <w:rPr>
          <w:rFonts w:eastAsia="Times New Roman" w:cs="Times New Roman"/>
          <w:szCs w:val="24"/>
        </w:rPr>
        <w:t>μ</w:t>
      </w:r>
      <w:r>
        <w:rPr>
          <w:rFonts w:eastAsia="Times New Roman" w:cs="Times New Roman"/>
          <w:szCs w:val="24"/>
        </w:rPr>
        <w:t>μία αναφορά στο Υπουργικό Συμβούλιο.</w:t>
      </w:r>
    </w:p>
    <w:p w14:paraId="2774D22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Άρα συνεπώς κύριε Υπουργέ, εγώ σήμερα δεν περιμένω να διαψεύσετε τον κ. Καμμένο. Ο ίδιος μέσα από την γραπτή του απάντηση στην ουσία επιβεβαιώνει ότι έκανε αναφορά στον κ</w:t>
      </w:r>
      <w:r>
        <w:rPr>
          <w:rFonts w:eastAsia="Times New Roman" w:cs="Times New Roman"/>
          <w:szCs w:val="24"/>
        </w:rPr>
        <w:t xml:space="preserve">. Σόρος. Εγώ σας ερωτώ: </w:t>
      </w:r>
    </w:p>
    <w:p w14:paraId="2774D22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Πρώτον, εάν όντως έκανε αναφορά για τα 50 εκατομμύρια, όσο</w:t>
      </w:r>
      <w:r>
        <w:rPr>
          <w:rFonts w:eastAsia="Times New Roman" w:cs="Times New Roman"/>
          <w:szCs w:val="24"/>
        </w:rPr>
        <w:t>ν</w:t>
      </w:r>
      <w:r>
        <w:rPr>
          <w:rFonts w:eastAsia="Times New Roman" w:cs="Times New Roman"/>
          <w:szCs w:val="24"/>
        </w:rPr>
        <w:t xml:space="preserve"> αφορά την εξαγορά της ελληνικής Κυβέρνησης, προκειμένου να χρησιμοποιηθούν στα Σκόπια. </w:t>
      </w:r>
    </w:p>
    <w:p w14:paraId="2774D22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Δεύτερον, -επειδή το επιβεβαιώνει ο κ. Καμμένος- ποια ακριβώς σχέση έχει ο κ. Σόρος</w:t>
      </w:r>
      <w:r>
        <w:rPr>
          <w:rFonts w:eastAsia="Times New Roman" w:cs="Times New Roman"/>
          <w:szCs w:val="24"/>
        </w:rPr>
        <w:t xml:space="preserve"> με τη συγκεκριμένη εταιρεία που συνδέεται με το Υπουργείο Εξωτερικών και την έκδοση βίζας. </w:t>
      </w:r>
    </w:p>
    <w:p w14:paraId="2774D23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Και τρίτον, εάν εξακολουθεί ο κ. Τσίπρας, όπως λέει ο κ. Κοτζιάς, να παριστάνει τον Πόντιο Πιλάτο ή προχώρησε στην διερεύνηση αυτής της καταγγελίας.</w:t>
      </w:r>
    </w:p>
    <w:p w14:paraId="2774D231" w14:textId="77777777" w:rsidR="009B4FE7" w:rsidRDefault="00452105">
      <w:pPr>
        <w:spacing w:line="600" w:lineRule="auto"/>
        <w:ind w:firstLine="720"/>
        <w:jc w:val="both"/>
        <w:rPr>
          <w:rFonts w:eastAsia="Times New Roman"/>
          <w:bCs/>
          <w:szCs w:val="24"/>
        </w:rPr>
      </w:pPr>
      <w:r>
        <w:rPr>
          <w:rFonts w:eastAsia="Times New Roman"/>
          <w:b/>
          <w:bCs/>
          <w:szCs w:val="24"/>
        </w:rPr>
        <w:t>ΠΡΟΕΔΡΕΥΩΝ (Νι</w:t>
      </w:r>
      <w:r>
        <w:rPr>
          <w:rFonts w:eastAsia="Times New Roman"/>
          <w:b/>
          <w:bCs/>
          <w:szCs w:val="24"/>
        </w:rPr>
        <w:t xml:space="preserve">κήτας Κακλαμάνης): </w:t>
      </w:r>
      <w:r>
        <w:rPr>
          <w:rFonts w:eastAsia="Times New Roman"/>
          <w:bCs/>
          <w:szCs w:val="24"/>
        </w:rPr>
        <w:t>Τον λόγο έχει ο κύριος Υπουργός.</w:t>
      </w:r>
    </w:p>
    <w:p w14:paraId="2774D232" w14:textId="77777777" w:rsidR="009B4FE7" w:rsidRDefault="00452105">
      <w:pPr>
        <w:spacing w:line="600" w:lineRule="auto"/>
        <w:ind w:firstLine="720"/>
        <w:jc w:val="both"/>
        <w:rPr>
          <w:rFonts w:eastAsia="Times New Roman"/>
          <w:bCs/>
          <w:szCs w:val="24"/>
        </w:rPr>
      </w:pPr>
      <w:r w:rsidRPr="00A52866">
        <w:rPr>
          <w:rFonts w:eastAsia="Times New Roman"/>
          <w:b/>
          <w:bCs/>
          <w:szCs w:val="24"/>
        </w:rPr>
        <w:t>ΓΕΩΡΓΙΟΣ ΚΑΤΡΟΥΓΚΑΛΟΣ (Αναπληρωτής Υπουργός Εξωτερικών):</w:t>
      </w:r>
      <w:r>
        <w:rPr>
          <w:rFonts w:eastAsia="Times New Roman"/>
          <w:bCs/>
          <w:szCs w:val="24"/>
        </w:rPr>
        <w:t xml:space="preserve"> Αγαπητέ κύριε συνάδελφε, ήρθα να απαντήσω σε αυτήν την ερώτηση από σεβασμό στο Κοινοβούλιο, τον οποίο περίμενα και εσείς να επιδείξετε. Σέβομαι μέχ</w:t>
      </w:r>
      <w:r>
        <w:rPr>
          <w:rFonts w:eastAsia="Times New Roman"/>
          <w:bCs/>
          <w:szCs w:val="24"/>
        </w:rPr>
        <w:t>ρι στιγμής την κοινοβουλευτική σας παρουσία. Σας θεωρώ σοβαρό κοινοβουλευτικό άνδρα. Γι’ αυτό θα προσπαθήσω στην πρωτολογία μου να είμαι συγκρατημένος.</w:t>
      </w:r>
    </w:p>
    <w:p w14:paraId="2774D233" w14:textId="77777777" w:rsidR="009B4FE7" w:rsidRDefault="00452105">
      <w:pPr>
        <w:spacing w:line="600" w:lineRule="auto"/>
        <w:ind w:firstLine="720"/>
        <w:jc w:val="both"/>
        <w:rPr>
          <w:rFonts w:eastAsia="Times New Roman"/>
          <w:bCs/>
          <w:szCs w:val="24"/>
        </w:rPr>
      </w:pPr>
      <w:r>
        <w:rPr>
          <w:rFonts w:eastAsia="Times New Roman"/>
          <w:bCs/>
          <w:szCs w:val="24"/>
        </w:rPr>
        <w:t xml:space="preserve">Απευθύνατε μία ερώτηση προς το Υπουργείο Εξωτερικών. Στη γραπτή σας ερώτηση δεν αναφέρετε αυτά τα οποία </w:t>
      </w:r>
      <w:r>
        <w:rPr>
          <w:rFonts w:eastAsia="Times New Roman"/>
          <w:bCs/>
          <w:szCs w:val="24"/>
        </w:rPr>
        <w:t>συσχετίσατε τώρα με δραστηριότητες του Υπουργείου, αλλά αναφερόσασταν αποκλειστικά στο τι διημείφθη στο Υπουργικό Συμβούλιο. Άρα πρώτον, από τυπική άποψη, θα έπρεπε να ξέρετε ότι απευθύνετε ερώτηση που κείται εκτός της αρμοδιότητας του κοινοβουλευτικού ελέ</w:t>
      </w:r>
      <w:r>
        <w:rPr>
          <w:rFonts w:eastAsia="Times New Roman"/>
          <w:bCs/>
          <w:szCs w:val="24"/>
        </w:rPr>
        <w:t>γχου του Υπουργείου.</w:t>
      </w:r>
    </w:p>
    <w:p w14:paraId="2774D234" w14:textId="77777777" w:rsidR="009B4FE7" w:rsidRDefault="00452105">
      <w:pPr>
        <w:spacing w:line="600" w:lineRule="auto"/>
        <w:ind w:firstLine="720"/>
        <w:jc w:val="both"/>
        <w:rPr>
          <w:rFonts w:eastAsia="Times New Roman"/>
          <w:bCs/>
          <w:szCs w:val="24"/>
        </w:rPr>
      </w:pPr>
      <w:r>
        <w:rPr>
          <w:rFonts w:eastAsia="Times New Roman"/>
          <w:bCs/>
          <w:szCs w:val="24"/>
        </w:rPr>
        <w:t xml:space="preserve">Δεν πρέπει να ευτελίζουμε τη διαδικασία του κοινοβουλευτικού ελέγχου. Δεν είμαστε σε τηλεοπτικό παράθυρο. Δεν πρέπει να χρησιμοποιούμε κάθε φθηνό μέσο που έχουμε, για να προβάλουμε την πολιτική μας. Η Νέα Δημοκρατία έχει πράγματι </w:t>
      </w:r>
      <w:r>
        <w:rPr>
          <w:rFonts w:eastAsia="Times New Roman"/>
          <w:bCs/>
          <w:szCs w:val="24"/>
        </w:rPr>
        <w:lastRenderedPageBreak/>
        <w:t>ένα π</w:t>
      </w:r>
      <w:r>
        <w:rPr>
          <w:rFonts w:eastAsia="Times New Roman"/>
          <w:bCs/>
          <w:szCs w:val="24"/>
        </w:rPr>
        <w:t xml:space="preserve">ρόβλημα ατζέντας. Δεν θέτετε εσείς τα θέματα στην ημερήσια διάταξη και προσπαθείτε να δημιουργήσετε θέματα με αυτόν τον φθηνό τρόπο που σας είπα. Δεν είναι το Κοινοβούλιο ο τόπος για τέτοια πράγματα. </w:t>
      </w:r>
    </w:p>
    <w:p w14:paraId="2774D235" w14:textId="77777777" w:rsidR="009B4FE7" w:rsidRDefault="00452105">
      <w:pPr>
        <w:spacing w:line="600" w:lineRule="auto"/>
        <w:ind w:firstLine="720"/>
        <w:jc w:val="both"/>
        <w:rPr>
          <w:rFonts w:eastAsia="Times New Roman"/>
          <w:bCs/>
          <w:szCs w:val="24"/>
        </w:rPr>
      </w:pPr>
      <w:r>
        <w:rPr>
          <w:rFonts w:eastAsia="Times New Roman"/>
          <w:bCs/>
          <w:szCs w:val="24"/>
        </w:rPr>
        <w:t>Επί της ουσίας, επίσης, θα πρέπει να ξέρετε ότι όλα αυτ</w:t>
      </w:r>
      <w:r>
        <w:rPr>
          <w:rFonts w:eastAsia="Times New Roman"/>
          <w:bCs/>
          <w:szCs w:val="24"/>
        </w:rPr>
        <w:t>ά τα θέματα που θέσατε, έχουν απαντηθεί πολλαπλά. Και δεν υπάρχει επομένως ούτε ίχνος προς διερεύνηση, παρά μόνο γι’ αυτούς που θέλουν να διαστρέψουν την πραγματικότητα στον πολύ ευαίσθητο τομέα της εξωτερική πολιτικής, που επίσης θα έπρεπε να τον σέβεστε.</w:t>
      </w:r>
    </w:p>
    <w:p w14:paraId="2774D236" w14:textId="77777777" w:rsidR="009B4FE7" w:rsidRDefault="00452105">
      <w:pPr>
        <w:spacing w:line="600" w:lineRule="auto"/>
        <w:ind w:firstLine="720"/>
        <w:jc w:val="both"/>
        <w:rPr>
          <w:rFonts w:eastAsia="Times New Roman"/>
          <w:bCs/>
          <w:szCs w:val="24"/>
        </w:rPr>
      </w:pPr>
      <w:r>
        <w:rPr>
          <w:rFonts w:eastAsia="Times New Roman"/>
          <w:bCs/>
          <w:szCs w:val="24"/>
        </w:rPr>
        <w:t>Σας καλώ, λοιπόν, να δείξετε ευθύνη. Έστω και την τελευταία στιγμή να καταλάβετε τι κάνετε και να μη συνεχίσετε. Δεν πρόκειται να προχωρήσω άλλο. Προφανώς επιφυλάσσομαι απολύτως για τη δευτερολογία μου.</w:t>
      </w:r>
    </w:p>
    <w:p w14:paraId="2774D237" w14:textId="77777777" w:rsidR="009B4FE7" w:rsidRDefault="00452105">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Τον λόγο έχει ο κ. </w:t>
      </w:r>
      <w:r>
        <w:rPr>
          <w:rFonts w:eastAsia="Times New Roman"/>
          <w:bCs/>
          <w:szCs w:val="24"/>
        </w:rPr>
        <w:t>Κεφαλογιάννης.</w:t>
      </w:r>
    </w:p>
    <w:p w14:paraId="2774D238" w14:textId="77777777" w:rsidR="009B4FE7" w:rsidRDefault="00452105">
      <w:pPr>
        <w:spacing w:line="600" w:lineRule="auto"/>
        <w:ind w:firstLine="720"/>
        <w:jc w:val="both"/>
        <w:rPr>
          <w:rFonts w:eastAsia="Times New Roman" w:cs="Times New Roman"/>
          <w:szCs w:val="24"/>
        </w:rPr>
      </w:pPr>
      <w:r w:rsidRPr="000D284F">
        <w:rPr>
          <w:rFonts w:eastAsia="Times New Roman"/>
          <w:b/>
          <w:bCs/>
          <w:szCs w:val="24"/>
        </w:rPr>
        <w:t>ΙΩΑΝΝΗΣ ΚΕΦΑΛΟΓΙΑΝΝΗΣ:</w:t>
      </w:r>
      <w:r>
        <w:rPr>
          <w:rFonts w:eastAsia="Times New Roman"/>
          <w:bCs/>
          <w:szCs w:val="24"/>
        </w:rPr>
        <w:t xml:space="preserve"> Κύριε Υπουργέ, με απόλυτο σεβασμό στη διαδικασία –και γνωρίζετε, νομίζω, την πορεία μου εδώ- εγώ αναφέρθηκα σε μία ερώτηση. Την ίδια στιγμή που υπέβαλα το ερώτημα στον κ. Τσίπρα με τη διπλή του ιδιότητα, ως Υπουργό Εξωτερικών αλλά βεβαίως και ως Πρωθυπουρ</w:t>
      </w:r>
      <w:r>
        <w:rPr>
          <w:rFonts w:eastAsia="Times New Roman"/>
          <w:bCs/>
          <w:szCs w:val="24"/>
        </w:rPr>
        <w:t>γό της χώρας, είχα υποβάλει και γραπτό ερώτημα στον κ. Καμμένο ακριβώς με το ίδιο περιεχόμενο. Ο κ. Καμμένος έσπευσε να μου απαντήσει.</w:t>
      </w:r>
    </w:p>
    <w:p w14:paraId="2774D23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Σας διαβάζω την από 1</w:t>
      </w:r>
      <w:r w:rsidRPr="00E70CAF">
        <w:rPr>
          <w:rFonts w:eastAsia="Times New Roman" w:cs="Times New Roman"/>
          <w:szCs w:val="24"/>
          <w:vertAlign w:val="superscript"/>
        </w:rPr>
        <w:t>ης</w:t>
      </w:r>
      <w:r>
        <w:rPr>
          <w:rFonts w:eastAsia="Times New Roman" w:cs="Times New Roman"/>
          <w:szCs w:val="24"/>
        </w:rPr>
        <w:t xml:space="preserve"> Νοεμβρίου 2018 απάντησή του. Μεταξύ άλλων αναφέρει -χωρίς να προσθέτω ούτε κόμμα-: «Αντιθέτως, αν</w:t>
      </w:r>
      <w:r>
        <w:rPr>
          <w:rFonts w:eastAsia="Times New Roman" w:cs="Times New Roman"/>
          <w:szCs w:val="24"/>
        </w:rPr>
        <w:t>αφέρθηκα στο εν λόγω άτομο σε σχέση με συνεργασία του Υπουργείου Εξωτερικών με εταιρεία έκδοσης βίζας που, όμως, ουδεμία σχέση έχει με την Κυβέρνηση. Δεν πρόκειται να συνεχίσω την προσπάθεια ορισμένων να οικοδομήσουν σενάρια επιστημονικής φαντασίας», προφα</w:t>
      </w:r>
      <w:r>
        <w:rPr>
          <w:rFonts w:eastAsia="Times New Roman" w:cs="Times New Roman"/>
          <w:szCs w:val="24"/>
        </w:rPr>
        <w:t xml:space="preserve">νώς αναφέρεται στον κ. Κοτζιά, «πάνω στις συγκεκριμένες αναφορές μου». </w:t>
      </w:r>
    </w:p>
    <w:p w14:paraId="2774D23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Έρχεται ο κ. Κοτζιάς, κύριε Υπουργέ, χθες μόλις, και λέει: «Ζήτησα τα πρακτικά εκείνου του Υπουργικού Συμβουλίου. Ο Γενικός Γραμματέας της Κυβέρνησης μού είπε ότι δεν γίνεται. Κρατιούν</w:t>
      </w:r>
      <w:r>
        <w:rPr>
          <w:rFonts w:eastAsia="Times New Roman" w:cs="Times New Roman"/>
          <w:szCs w:val="24"/>
        </w:rPr>
        <w:t xml:space="preserve">ται λίγο καιρό, μετά γίνεται σύνοψη και πάνε στο αρχείο». </w:t>
      </w:r>
    </w:p>
    <w:p w14:paraId="2774D23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Συνεχίζει για τις καταγγελίες του κ. Καμμένου, χθες μόλις, ο κ. Κοτζιάς: «Για τον Σόρος ο Καμμένος είπε ότι έδωσε 50 εκατομμύρια για να κάνουμε εξαγορές στα Σκόπια και ότι έχει διασύνδεση με κάποια</w:t>
      </w:r>
      <w:r>
        <w:rPr>
          <w:rFonts w:eastAsia="Times New Roman" w:cs="Times New Roman"/>
          <w:szCs w:val="24"/>
        </w:rPr>
        <w:t xml:space="preserve"> εταιρεία με την οποία συνεργάζεται το Υπουργείο Εξωτερικών, το οποίο ανήκει στην Κυβέρνηση». Επομένως ο κ. Καμμένος έκανε αυτές τις αναφορές, κατά τον κ. Κοτζιά.</w:t>
      </w:r>
    </w:p>
    <w:p w14:paraId="2774D23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Επανέρχομαι, λοιπόν, στο αρχικό ερώτημα της ερώτησής μου, κύριε Υπουργέ, στο οποίο τεχνηέντως</w:t>
      </w:r>
      <w:r>
        <w:rPr>
          <w:rFonts w:eastAsia="Times New Roman" w:cs="Times New Roman"/>
          <w:szCs w:val="24"/>
        </w:rPr>
        <w:t xml:space="preserve"> –είστε και καλός νομικός- δεν απαντήσατε. Επιμένω </w:t>
      </w:r>
      <w:r>
        <w:rPr>
          <w:rFonts w:eastAsia="Times New Roman" w:cs="Times New Roman"/>
          <w:szCs w:val="24"/>
        </w:rPr>
        <w:lastRenderedPageBreak/>
        <w:t>να μου πείτε: Έγινε αυτή η αναφορά από τον κ. Καμμένο κατά τη διάρκεια του Υπουργικού Συμβουλίου όσον αφορά την εμπλοκή του κ. Σόρος με την Ελληνική Κυβέρνηση; Αν έγινε, πώς αντέδρασε η Κυβέρνηση, πώς αντέ</w:t>
      </w:r>
      <w:r>
        <w:rPr>
          <w:rFonts w:eastAsia="Times New Roman" w:cs="Times New Roman"/>
          <w:szCs w:val="24"/>
        </w:rPr>
        <w:t xml:space="preserve">δρασε ο Πρωθυπουργός; Αν δεν έγινε, τότε ο κ. Κοτζιάς είναι φαντασιόπληκτος. Αν, όμως, έγινε τότε, σύμφωνα με την επιχειρηματολογία του κ. Κοτζιά, ο κ. Καμμένος είναι λασπολόγος. Δεν υπάρχει τρίτη απάντηση, κύριε Υπουργέ. </w:t>
      </w:r>
    </w:p>
    <w:p w14:paraId="2774D23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Πρέπει, όμως, να απαντήσετε, γιατ</w:t>
      </w:r>
      <w:r>
        <w:rPr>
          <w:rFonts w:eastAsia="Times New Roman" w:cs="Times New Roman"/>
          <w:szCs w:val="24"/>
        </w:rPr>
        <w:t xml:space="preserve">ί νομίζω ότι το Κοινοβούλιο είναι ο χώρος όπου πρέπει να δοθούν αυτές οι απαντήσεις. Συμφωνώ ότι δεν είναι τα τηλεοπτικά παράθυρα. Γι’ αυτό και εγώ κάνω χρήση αυτής ακριβώς της διαδικασίας που έχει η Αξιωματική Αντιπολίτευση, δηλαδή της επίκαιρης ερώτησης </w:t>
      </w:r>
      <w:r>
        <w:rPr>
          <w:rFonts w:eastAsia="Times New Roman" w:cs="Times New Roman"/>
          <w:szCs w:val="24"/>
        </w:rPr>
        <w:t>προς την Κυβέρνηση, ακριβώς για να δοθούν απαντήσεις. Και περιμένω μ</w:t>
      </w:r>
      <w:r>
        <w:rPr>
          <w:rFonts w:eastAsia="Times New Roman" w:cs="Times New Roman"/>
          <w:szCs w:val="24"/>
        </w:rPr>
        <w:t>ί</w:t>
      </w:r>
      <w:r>
        <w:rPr>
          <w:rFonts w:eastAsia="Times New Roman" w:cs="Times New Roman"/>
          <w:szCs w:val="24"/>
        </w:rPr>
        <w:t>α καθαρή απάντηση, γιατί είστε άνθρωπος ο οποίος, νομίζω, μπορεί να δώσει καθαρές απαντήσεις και όχι μισόλογα. Νομίζω ότι είναι πολύ συγκεκριμένη η ερώτηση την οποία σας απευθύνω.</w:t>
      </w:r>
    </w:p>
    <w:p w14:paraId="2774D23E" w14:textId="77777777" w:rsidR="009B4FE7" w:rsidRDefault="00452105">
      <w:pPr>
        <w:spacing w:line="600" w:lineRule="auto"/>
        <w:ind w:firstLine="720"/>
        <w:jc w:val="both"/>
        <w:rPr>
          <w:rFonts w:eastAsia="Times New Roman" w:cs="Times New Roman"/>
          <w:szCs w:val="24"/>
        </w:rPr>
      </w:pPr>
      <w:r w:rsidRPr="00C27A88">
        <w:rPr>
          <w:rFonts w:eastAsia="Times New Roman" w:cs="Times New Roman"/>
          <w:b/>
          <w:szCs w:val="24"/>
        </w:rPr>
        <w:t>ΠΡΟΕΔΡΕ</w:t>
      </w:r>
      <w:r w:rsidRPr="00C27A88">
        <w:rPr>
          <w:rFonts w:eastAsia="Times New Roman" w:cs="Times New Roman"/>
          <w:b/>
          <w:szCs w:val="24"/>
        </w:rPr>
        <w:t>ΥΩΝ (Νικήτας Κακλαμάνης):</w:t>
      </w:r>
      <w:r>
        <w:rPr>
          <w:rFonts w:eastAsia="Times New Roman" w:cs="Times New Roman"/>
          <w:szCs w:val="24"/>
        </w:rPr>
        <w:t xml:space="preserve"> Κύριε Υπουργέ, έχετε τον λόγο.</w:t>
      </w:r>
    </w:p>
    <w:p w14:paraId="2774D23F" w14:textId="77777777" w:rsidR="009B4FE7" w:rsidRDefault="00452105">
      <w:pPr>
        <w:spacing w:line="600" w:lineRule="auto"/>
        <w:ind w:firstLine="720"/>
        <w:jc w:val="both"/>
        <w:rPr>
          <w:rFonts w:eastAsia="Times New Roman" w:cs="Times New Roman"/>
          <w:szCs w:val="24"/>
        </w:rPr>
      </w:pPr>
      <w:r w:rsidRPr="00C27A88">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Κύριε συνάδελφε, επιβεβαιώσατε με τη δευτερολογία σας αυτά τα οποία σας έλεγα. Δηλαδή, πρώτον, ότι έχουν δοθεί αναλυτικές απαντήσεις. Μου διαβ</w:t>
      </w:r>
      <w:r>
        <w:rPr>
          <w:rFonts w:eastAsia="Times New Roman" w:cs="Times New Roman"/>
          <w:szCs w:val="24"/>
        </w:rPr>
        <w:t xml:space="preserve">άσατε εσείς ο </w:t>
      </w:r>
      <w:r>
        <w:rPr>
          <w:rFonts w:eastAsia="Times New Roman" w:cs="Times New Roman"/>
          <w:szCs w:val="24"/>
        </w:rPr>
        <w:lastRenderedPageBreak/>
        <w:t xml:space="preserve">ίδιος τις απαντήσεις που έχουν δοθεί από διαφορετικές πηγές. Και, δεύτερον, εξακολουθήσατε να εντοπίζετε το αντικείμενο της ερώτησής σας στο τι διαμείφθηκε στο Υπουργικό Συμβούλιο. </w:t>
      </w:r>
    </w:p>
    <w:p w14:paraId="2774D24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Ως προς το δεύτερο σας ξαναλέω ότι αυτό δεν είναι αρμοδιότητ</w:t>
      </w:r>
      <w:r>
        <w:rPr>
          <w:rFonts w:eastAsia="Times New Roman" w:cs="Times New Roman"/>
          <w:szCs w:val="24"/>
        </w:rPr>
        <w:t>α του Υπουργείου Εξωτερικών. Και σας λέω, επίσης, ότι ο ίδιος ο Πρωθυπουργός με δημόσιες δηλώσεις του έχει σαφώς τοποθετηθεί.</w:t>
      </w:r>
    </w:p>
    <w:p w14:paraId="2774D24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Επειδή αναφερθήκατε σε Σόρος και σε Υπουργείο Εξωτερικών, μπορώ να σας πω σε αυτό, που πράγματι είναι εντός του αντικειμένου του Υ</w:t>
      </w:r>
      <w:r>
        <w:rPr>
          <w:rFonts w:eastAsia="Times New Roman" w:cs="Times New Roman"/>
          <w:szCs w:val="24"/>
        </w:rPr>
        <w:t>πουργείου Εξωτερικών, ότι δεν υπάρχει κα</w:t>
      </w:r>
      <w:r>
        <w:rPr>
          <w:rFonts w:eastAsia="Times New Roman" w:cs="Times New Roman"/>
          <w:szCs w:val="24"/>
        </w:rPr>
        <w:t>μ</w:t>
      </w:r>
      <w:r>
        <w:rPr>
          <w:rFonts w:eastAsia="Times New Roman" w:cs="Times New Roman"/>
          <w:szCs w:val="24"/>
        </w:rPr>
        <w:t xml:space="preserve">μία σύμβαση του Υπουργείου Εξωτερικών που μπορεί να επηρεάστηκε με οποιονδήποτε τρόπο από τον Σόρος ή που να έχει το Υπουργείο συνάψει με τον Σόρος. Αυτά είναι αυτονόητα πράγματα. </w:t>
      </w:r>
    </w:p>
    <w:p w14:paraId="2774D24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Οι συζητήσεις αυτές, λοιπόν, σας ξ</w:t>
      </w:r>
      <w:r>
        <w:rPr>
          <w:rFonts w:eastAsia="Times New Roman" w:cs="Times New Roman"/>
          <w:szCs w:val="24"/>
        </w:rPr>
        <w:t>αναλέω, για να υπηρετούν τον κοινοβουλευτισμό, πρέπει να γίνονται στο κλίμα του Κανονισμού της Βουλής και της ίδιας της αίσθησης ευθύνης που πρέπει να έχουμε. Και το λέω ειδικά σε εσάς, ακριβώς γιατί φαίνεται ότι έχουμε αμοιβαία αλληλοεκτίμηση, για να ξέρε</w:t>
      </w:r>
      <w:r>
        <w:rPr>
          <w:rFonts w:eastAsia="Times New Roman" w:cs="Times New Roman"/>
          <w:szCs w:val="24"/>
        </w:rPr>
        <w:t xml:space="preserve">τε ότι υπάρχει τόπος για κριτική. Πολλά από αυτά που κάνουμε ενδεχομένως να είναι δεκτικά κριτικής και να έχουν περιθώρια να ασκηθεί πολιτικός διάλογος. Μην κάνουμε τον πολιτικό διάλογο αυτόν σαν να είμαστε μία στήλη παραπολιτικής. </w:t>
      </w:r>
    </w:p>
    <w:p w14:paraId="2774D24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Για τα θέματα αυτά έχου</w:t>
      </w:r>
      <w:r>
        <w:rPr>
          <w:rFonts w:eastAsia="Times New Roman" w:cs="Times New Roman"/>
          <w:szCs w:val="24"/>
        </w:rPr>
        <w:t>ν δοθεί επαρκείς απαντήσεις. Δεν υπάρχει, νομίζω, σκιά αμφιβολίας πια στον ελληνικό λαό για το τι έγινε. Η πολιτική κάλυψη που έχε δοθεί από τον Πρωθυπουργό και από την Κυβέρνηση στην πολιτική που ακολούθησε ο Υπουργός Εξωτερικών εξακολουθεί να είναι δεδομ</w:t>
      </w:r>
      <w:r>
        <w:rPr>
          <w:rFonts w:eastAsia="Times New Roman" w:cs="Times New Roman"/>
          <w:szCs w:val="24"/>
        </w:rPr>
        <w:t xml:space="preserve">ένη, γιατί αυτή ήταν </w:t>
      </w:r>
      <w:r>
        <w:rPr>
          <w:rFonts w:eastAsia="Times New Roman" w:cs="Times New Roman"/>
          <w:szCs w:val="24"/>
        </w:rPr>
        <w:t>Κ</w:t>
      </w:r>
      <w:r>
        <w:rPr>
          <w:rFonts w:eastAsia="Times New Roman" w:cs="Times New Roman"/>
          <w:szCs w:val="24"/>
        </w:rPr>
        <w:t>υβερνητική πολιτική, δεν ήταν πολιτική του Υπουργείου Εξωτερικών. Για όλα τα άλλα, το νέφος που έχει συζητηθεί τελευταία στον Τύπο και στις εφημερίδες, υπάρχουν σαφείς δηλώσεις απ’ όλες τις πλευρές και σε ό,τι μας αφορά από τα πιο έγκ</w:t>
      </w:r>
      <w:r>
        <w:rPr>
          <w:rFonts w:eastAsia="Times New Roman" w:cs="Times New Roman"/>
          <w:szCs w:val="24"/>
        </w:rPr>
        <w:t xml:space="preserve">υρα χείλη, τα χείλη του Πρωθυπουργού. </w:t>
      </w:r>
    </w:p>
    <w:p w14:paraId="2774D24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Δεν νομίζω, λοιπόν, ότι περιμένει κάποιος να γίνει σοφότερος από αυτήν τη διαδικασία. Και ακριβώς επειδή έχω εκτίμηση στο πρόσωπό σας, περίμενα ότι θα την αποσύρατε και δεν θα γινόταν η συζήτηση αυτή που νομίζω </w:t>
      </w:r>
      <w:r>
        <w:rPr>
          <w:rFonts w:eastAsia="Times New Roman" w:cs="Times New Roman"/>
          <w:szCs w:val="24"/>
        </w:rPr>
        <w:t>κανέναν δεν έκανε σοφότερο και κυρίως με τον τρόπο που έγινε και για τους λόγους που σας είπα δεν προώθησε τον τρόπο με τον οποίο πρέπει να γίνεται ο κοινοβουλευτικός έλεγχος.</w:t>
      </w:r>
    </w:p>
    <w:p w14:paraId="2774D245" w14:textId="77777777" w:rsidR="009B4FE7" w:rsidRDefault="00452105">
      <w:pPr>
        <w:spacing w:line="600" w:lineRule="auto"/>
        <w:ind w:firstLine="720"/>
        <w:jc w:val="both"/>
        <w:rPr>
          <w:rFonts w:eastAsia="Times New Roman" w:cs="Times New Roman"/>
          <w:szCs w:val="24"/>
        </w:rPr>
      </w:pPr>
      <w:r w:rsidRPr="00C27A88">
        <w:rPr>
          <w:rFonts w:eastAsia="Times New Roman" w:cs="Times New Roman"/>
          <w:b/>
          <w:szCs w:val="24"/>
        </w:rPr>
        <w:t>ΠΡΟΕΔΡΕΥΩΝ (Νικήτας Κακλαμάνης):</w:t>
      </w:r>
      <w:r>
        <w:rPr>
          <w:rFonts w:eastAsia="Times New Roman" w:cs="Times New Roman"/>
          <w:szCs w:val="24"/>
        </w:rPr>
        <w:t xml:space="preserve"> Προχωράμε στην πρώτη με αριθμό 145/12-11-2018 ε</w:t>
      </w:r>
      <w:r>
        <w:rPr>
          <w:rFonts w:eastAsia="Times New Roman" w:cs="Times New Roman"/>
          <w:szCs w:val="24"/>
        </w:rPr>
        <w:t>πίκαιρη ερώτηση πρώτου κύκλου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sidRPr="0045004C">
        <w:rPr>
          <w:rFonts w:eastAsia="Times New Roman" w:cs="Times New Roman"/>
          <w:bCs/>
          <w:szCs w:val="24"/>
        </w:rPr>
        <w:t>Φωτεινής Αραμπατζή</w:t>
      </w:r>
      <w:r>
        <w:rPr>
          <w:rFonts w:eastAsia="Times New Roman" w:cs="Times New Roman"/>
          <w:szCs w:val="24"/>
        </w:rPr>
        <w:t xml:space="preserve"> προς τον Υπουργό </w:t>
      </w:r>
      <w:r w:rsidRPr="0045004C">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«Οι συνέπειες των αμφισβητούμενων δασικών εκτάσεων στις επιλέξιμες εκτάσεις της χώρας μας τόσο στην τρ</w:t>
      </w:r>
      <w:r>
        <w:rPr>
          <w:rFonts w:eastAsia="Times New Roman" w:cs="Times New Roman"/>
          <w:szCs w:val="24"/>
        </w:rPr>
        <w:t xml:space="preserve">έχουσα όσο και στην επόμενη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lastRenderedPageBreak/>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 xml:space="preserve">ολιτική (ΚΑΠ)». Θα απαντήσει ο </w:t>
      </w:r>
      <w:r>
        <w:rPr>
          <w:rFonts w:eastAsia="Times New Roman" w:cs="Times New Roman"/>
          <w:szCs w:val="24"/>
        </w:rPr>
        <w:t xml:space="preserve">Αναπληρωτής </w:t>
      </w:r>
      <w:r>
        <w:rPr>
          <w:rFonts w:eastAsia="Times New Roman" w:cs="Times New Roman"/>
          <w:szCs w:val="24"/>
        </w:rPr>
        <w:t>Υπουργός Αγροτικής Ανάπτυξης και Τροφίμων κ. Βασίλειος Κόκκαλης.</w:t>
      </w:r>
    </w:p>
    <w:p w14:paraId="2774D24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2774D24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Υπουργέ, η αλήθεια είναι ότι με έκπληξη διαπίστωσα ότι ο καθ’ ύλην αρμόδιος Υπουργός κ. Αραχωβίτης για το θέμα το οποίο συζητάμε δεν προσέρχεται σήμερα και στέλνει εσάς, παρ’ ότι το αντικείμενο της ερώτησης δεν εμπίπτει στις αρμοδιότητές σας. </w:t>
      </w:r>
    </w:p>
    <w:p w14:paraId="2774D24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Θα με </w:t>
      </w:r>
      <w:r>
        <w:rPr>
          <w:rFonts w:eastAsia="Times New Roman" w:cs="Times New Roman"/>
          <w:szCs w:val="24"/>
        </w:rPr>
        <w:t>συγχωρήσετε, δεν έχω τίποτα απολύτως προσωπικό απέναντί σας και ούτε αυτό που λέω έχει κα</w:t>
      </w:r>
      <w:r>
        <w:rPr>
          <w:rFonts w:eastAsia="Times New Roman" w:cs="Times New Roman"/>
          <w:szCs w:val="24"/>
        </w:rPr>
        <w:t>μ</w:t>
      </w:r>
      <w:r>
        <w:rPr>
          <w:rFonts w:eastAsia="Times New Roman" w:cs="Times New Roman"/>
          <w:szCs w:val="24"/>
        </w:rPr>
        <w:t>μία πρόθεση να σας προσβάλει, αλλά με λύπη λέω ότι προφανώς, ο Υπουργός κρύβεται και προφανώς, αυτή η στάση του αποτελεί ομολογία αποτυχίας, κύριε Υπουργέ, για τα τερ</w:t>
      </w:r>
      <w:r>
        <w:rPr>
          <w:rFonts w:eastAsia="Times New Roman" w:cs="Times New Roman"/>
          <w:szCs w:val="24"/>
        </w:rPr>
        <w:t>άστια προβλήματα τα οποία υπέστη ο αγροκτηνοτροφικός κόσμος της χώρας στην πρόσφατη προκαταβολή της ενιαίας ενίσχυσης με την ανευθυνότητα και τη προχειρότητα με την οποία χειριστήκατε το θέμα των δασικών χαρτών.</w:t>
      </w:r>
    </w:p>
    <w:p w14:paraId="2774D24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βίωσαν οι παραγωγοί, κύριε Υπουργέ, γιατί</w:t>
      </w:r>
      <w:r>
        <w:rPr>
          <w:rFonts w:eastAsia="Times New Roman" w:cs="Times New Roman"/>
          <w:szCs w:val="24"/>
        </w:rPr>
        <w:t xml:space="preserve"> όχι μόνο έμειναν απλήρωτοι αυτοί, οι οποίοι δεν μπήκαν στις προβλεπόμενες διαδικασίες ενστάσεως, τις οποίες η δική σας Κυβέρνηση το 2017 νομοθέτησε, αλλά έμειναν απλήρωτοι -και αυτό είναι </w:t>
      </w:r>
      <w:r>
        <w:rPr>
          <w:rFonts w:eastAsia="Times New Roman" w:cs="Times New Roman"/>
          <w:szCs w:val="24"/>
        </w:rPr>
        <w:lastRenderedPageBreak/>
        <w:t xml:space="preserve">πρωτόγνωρο- ακόμη και αυτοί οι οποίοι υπέβαλαν ενστάσεις -και πολύ </w:t>
      </w:r>
      <w:r>
        <w:rPr>
          <w:rFonts w:eastAsia="Times New Roman" w:cs="Times New Roman"/>
          <w:szCs w:val="24"/>
        </w:rPr>
        <w:t>κοστοβόρες, κύριε Υπουργέ- και είδαν τους λογαριασμούς τους άδειους.</w:t>
      </w:r>
    </w:p>
    <w:p w14:paraId="2774D24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Την προηγούμενη εβδομάδα βρέθηκα στην εκλογική σας περιφέρεια, τη Λάρισα, όπου φαντάζομαι θα γνωρίζετε πολύ καλά ότι υπάρχουν ολόκληρα χωριά στα οποία δεν πήρε το τσεκ ούτε ένας παραγωγός</w:t>
      </w:r>
      <w:r>
        <w:rPr>
          <w:rFonts w:eastAsia="Times New Roman" w:cs="Times New Roman"/>
          <w:szCs w:val="24"/>
        </w:rPr>
        <w:t xml:space="preserve"> παρ’ ότι ενιστάμενος, ενώ, για παράδειγμα, στα Φάρσαλα δεν πληρώθηκε κανένας. Το δυσάρεστο είναι ότι η εικόνα η οποία παρουσιάζεται σήμερα, η οποία αφορά στο ένα τρίτο των δασικών χαρτών της χώρας αύριο, κύριε Υπουργέ, θα συμβεί με τις δικές σας ενέργειες</w:t>
      </w:r>
      <w:r>
        <w:rPr>
          <w:rFonts w:eastAsia="Times New Roman" w:cs="Times New Roman"/>
          <w:szCs w:val="24"/>
        </w:rPr>
        <w:t xml:space="preserve"> στις περιοχές οι οποίες έγινε ανάρτηση, όπως, για παράδειγμα, στην εκλογική μου περιφέρεια που του χρόνου οι αγρότες θα βιώσουν τα αποτελέσματα των χειρισμών σας.</w:t>
      </w:r>
    </w:p>
    <w:p w14:paraId="2774D24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Εμείς, κύριε Υπουργέ, σας είχαμε προειδοποιήσει κοινοβουλευτικά, κρούαμε τον κώδωνα του κινδ</w:t>
      </w:r>
      <w:r>
        <w:rPr>
          <w:rFonts w:eastAsia="Times New Roman" w:cs="Times New Roman"/>
          <w:szCs w:val="24"/>
        </w:rPr>
        <w:t xml:space="preserve">ύνου και καταθέσαμε σχετική τροπολογία που σας ζητούσαμε να εξαιρέσετε όλες τις καλλιεργούμενες εκτάσεις τις οποίες νέμονται οι παραγωγοί της χώρας με τίτλο του ελληνικού </w:t>
      </w:r>
      <w:r>
        <w:rPr>
          <w:rFonts w:eastAsia="Times New Roman" w:cs="Times New Roman"/>
          <w:szCs w:val="24"/>
        </w:rPr>
        <w:t>δ</w:t>
      </w:r>
      <w:r>
        <w:rPr>
          <w:rFonts w:eastAsia="Times New Roman" w:cs="Times New Roman"/>
          <w:szCs w:val="24"/>
        </w:rPr>
        <w:t>ημοσίου, τα λεγόμενα κληροτεμάχια προ του 1975 για να τελειώνει αυτή η περιπέτεια. Δ</w:t>
      </w:r>
      <w:r>
        <w:rPr>
          <w:rFonts w:eastAsia="Times New Roman" w:cs="Times New Roman"/>
          <w:szCs w:val="24"/>
        </w:rPr>
        <w:t>εν μας ακούσατε και βάλατε τους παραγωγούς σε αυτή τη διαδικασία. Οι παραγωγοί δεν έχασαν μόνο τη βασική ενίσχυση, αλλά θα χάσουν όλες τις συνδεδεμένες ενισχύσεις, το «πρασίνισμα» και πολύ φοβάμαι ότι αν η κατάσταση συνεχιστεί έτσι, θα χάσουν και όλα τα πρ</w:t>
      </w:r>
      <w:r>
        <w:rPr>
          <w:rFonts w:eastAsia="Times New Roman" w:cs="Times New Roman"/>
          <w:szCs w:val="24"/>
        </w:rPr>
        <w:t xml:space="preserve">ογράμματα του δεύτερου πυλώνα, </w:t>
      </w:r>
      <w:r w:rsidRPr="00A96919">
        <w:rPr>
          <w:rFonts w:eastAsia="Times New Roman" w:cs="Times New Roman"/>
          <w:szCs w:val="24"/>
        </w:rPr>
        <w:t>βιολογική μικρορύπανση.</w:t>
      </w:r>
      <w:r w:rsidRPr="007014A7">
        <w:rPr>
          <w:rFonts w:eastAsia="Times New Roman" w:cs="Times New Roman"/>
          <w:b/>
          <w:szCs w:val="24"/>
        </w:rPr>
        <w:t xml:space="preserve"> </w:t>
      </w:r>
    </w:p>
    <w:p w14:paraId="2774D24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Και για να αντιμετωπίσετε την καταιγίδα αυτή που έρχεται, εννοώ των δεύτερων πληρωμών, κύριε Υπουργέ, μετά λύπης μου πληροφορούμαι ότι έχετε δώσει εντολή στα δασαρχεία της χώρας όπου υπάρχουν αμφισβητ</w:t>
      </w:r>
      <w:r>
        <w:rPr>
          <w:rFonts w:eastAsia="Times New Roman" w:cs="Times New Roman"/>
          <w:szCs w:val="24"/>
        </w:rPr>
        <w:t xml:space="preserve">ούμενες δασικές εκτάσεις να προσέλθουν παραγωγοί άρον-άρον και να κάνουν αιτήματα εξαγοράς του κλήρου που κατέχουν με νόμιμο τίτλο του ελληνικού </w:t>
      </w:r>
      <w:r>
        <w:rPr>
          <w:rFonts w:eastAsia="Times New Roman" w:cs="Times New Roman"/>
          <w:szCs w:val="24"/>
        </w:rPr>
        <w:t>δ</w:t>
      </w:r>
      <w:r>
        <w:rPr>
          <w:rFonts w:eastAsia="Times New Roman" w:cs="Times New Roman"/>
          <w:szCs w:val="24"/>
        </w:rPr>
        <w:t xml:space="preserve">ημοσίου, αποδεικνύοντας βεβαίως στην πράξη αυτό που σας λέγαμε από την πρώτη στιγμή ότι το μέτρο σας για τους </w:t>
      </w:r>
      <w:r>
        <w:rPr>
          <w:rFonts w:eastAsia="Times New Roman" w:cs="Times New Roman"/>
          <w:szCs w:val="24"/>
        </w:rPr>
        <w:t>δασικούς χάρτες είχε καθαρά εισπρακτικό χαρακτήρα.</w:t>
      </w:r>
    </w:p>
    <w:p w14:paraId="2774D24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Υπουργέ, πόσοι είναι οι παραγωγοί που δεν πληρώθηκαν λόγω των αμφισβητούμενων δασικών εκτάσεων, ενιστάμενοι και μη; Πόσες είναι οι εν λόγω εκτάσεις και τι ενέργειες θα κάνετε και με ποιο χρονοδιάγραμ</w:t>
      </w:r>
      <w:r>
        <w:rPr>
          <w:rFonts w:eastAsia="Times New Roman" w:cs="Times New Roman"/>
          <w:szCs w:val="24"/>
        </w:rPr>
        <w:t xml:space="preserve">μα ώστε να δώσετε τέλος σε αυτόν τον φαύλο κύκλο και να μας πείτε αν εγγυάστε ότι στην πληρωμή του Δεκεμβρίου όλοι θα τακτοποιηθούν ως πρέπει; </w:t>
      </w:r>
    </w:p>
    <w:p w14:paraId="2774D24E" w14:textId="77777777" w:rsidR="009B4FE7" w:rsidRDefault="00452105">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2774D24F"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ΒΑΣΙΛΕΙΟΣ ΚΟΚΚΑΛΗΣ (</w:t>
      </w:r>
      <w:r>
        <w:rPr>
          <w:rFonts w:eastAsia="Times New Roman" w:cs="Times New Roman"/>
          <w:b/>
          <w:szCs w:val="24"/>
        </w:rPr>
        <w:t xml:space="preserve">Αναπληρωτής </w:t>
      </w:r>
      <w:r>
        <w:rPr>
          <w:rFonts w:eastAsia="Times New Roman" w:cs="Times New Roman"/>
          <w:b/>
          <w:szCs w:val="24"/>
        </w:rPr>
        <w:t>Υπουργός Αγροτικ</w:t>
      </w:r>
      <w:r>
        <w:rPr>
          <w:rFonts w:eastAsia="Times New Roman" w:cs="Times New Roman"/>
          <w:b/>
          <w:szCs w:val="24"/>
        </w:rPr>
        <w:t xml:space="preserve">ής Ανάπτυξης και Τροφίμων): </w:t>
      </w:r>
      <w:r>
        <w:rPr>
          <w:rFonts w:eastAsia="Times New Roman" w:cs="Times New Roman"/>
          <w:szCs w:val="24"/>
        </w:rPr>
        <w:t>Ευχαριστώ, κύριε Πρόεδρε.</w:t>
      </w:r>
    </w:p>
    <w:p w14:paraId="2774D25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Κατ’ αρχάς, να πούμε ότι στο Υπουργείο Αγροτικής Ανάπτυξης, η ηγεσία του οποίου είναι ενιαία, κανείς δεν κρύβεται, πολλώ δε μάλλον ο Σταύρος Αραχωβίτης. </w:t>
      </w:r>
      <w:r>
        <w:rPr>
          <w:rFonts w:eastAsia="Times New Roman" w:cs="Times New Roman"/>
          <w:szCs w:val="24"/>
        </w:rPr>
        <w:lastRenderedPageBreak/>
        <w:t xml:space="preserve">Σίγουρα υπάρχουν καθ’ ύλην αρμοδιότητες και στον </w:t>
      </w:r>
      <w:r>
        <w:rPr>
          <w:rFonts w:eastAsia="Times New Roman" w:cs="Times New Roman"/>
          <w:szCs w:val="24"/>
        </w:rPr>
        <w:t>Υπουργό και στους Υφυπουργούς, πλην όμως κανείς δεν κρύβεται.</w:t>
      </w:r>
    </w:p>
    <w:p w14:paraId="2774D25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ξεκαθαρίσουμε -και νομίζω ότι θα συμφωνήσετε με αυτό- ότι η ανάρτηση και εν συνεχεία η κύρωση των δασικών χαρτών ήταν υποχρέωση της χώρας μας εδώ και οκτώ χρόνια. Νομίζω ότι κανείς δεν αμφιβά</w:t>
      </w:r>
      <w:r>
        <w:rPr>
          <w:rFonts w:eastAsia="Times New Roman" w:cs="Times New Roman"/>
          <w:szCs w:val="24"/>
        </w:rPr>
        <w:t>λλει για αυτό. Έπρεπε να γίνει από το 2010. Το έκανε αυτή η Κυβέρνηση το 2017. Όταν αναρτήθηκαν οι δασικοί χάρτες, υπήρχε –χαίρομαι και για την ερώτηση- μια εύλογη δικαιολογημένη ανησυχία αρκετών χιλιάδων αγροτών, κτηνοτρόφων και στην περιοχή της Θεσσαλίας</w:t>
      </w:r>
      <w:r>
        <w:rPr>
          <w:rFonts w:eastAsia="Times New Roman" w:cs="Times New Roman"/>
          <w:szCs w:val="24"/>
        </w:rPr>
        <w:t xml:space="preserve"> και στην περιοχή τη δική σας για την τύχη των ενισχύσεων, αλλά και για την ιδιοκτησιακή τύχη</w:t>
      </w:r>
      <w:r w:rsidRPr="00D90A7F">
        <w:rPr>
          <w:rFonts w:eastAsia="Times New Roman" w:cs="Times New Roman"/>
          <w:szCs w:val="24"/>
        </w:rPr>
        <w:t xml:space="preserve"> </w:t>
      </w:r>
      <w:r>
        <w:rPr>
          <w:rFonts w:eastAsia="Times New Roman" w:cs="Times New Roman"/>
          <w:szCs w:val="24"/>
        </w:rPr>
        <w:t>-και αυτό είναι πολύ πιο σημαντικό- για την τύχη των ιδιοκτησιών.</w:t>
      </w:r>
    </w:p>
    <w:p w14:paraId="2774D25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Τα είπαμε και τότε, για να ξεκαθαρίσουμε λίγο και να δούμε ποιος φταίει που δεν πληρώθηκαν, πότε</w:t>
      </w:r>
      <w:r>
        <w:rPr>
          <w:rFonts w:eastAsia="Times New Roman" w:cs="Times New Roman"/>
          <w:szCs w:val="24"/>
        </w:rPr>
        <w:t xml:space="preserve"> θα πληρωθούν και να τα πούμε ξεκάθαρα τα πράγματα. </w:t>
      </w:r>
    </w:p>
    <w:p w14:paraId="2774D25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Υφιστάμενες σύννομες χρήσεις γης ουδόλως επηρεάζονται από τους δασικούς χάρτες, όπερ σημαίνει αναδασμοί, παραχωρητήρια, διανομές δεν έχουν κα</w:t>
      </w:r>
      <w:r>
        <w:rPr>
          <w:rFonts w:eastAsia="Times New Roman" w:cs="Times New Roman"/>
          <w:szCs w:val="24"/>
        </w:rPr>
        <w:t>μ</w:t>
      </w:r>
      <w:r>
        <w:rPr>
          <w:rFonts w:eastAsia="Times New Roman" w:cs="Times New Roman"/>
          <w:szCs w:val="24"/>
        </w:rPr>
        <w:t>μία σχέση με τους δασικούς χάρτες όσον αφορά και την ιδιοκτησ</w:t>
      </w:r>
      <w:r>
        <w:rPr>
          <w:rFonts w:eastAsia="Times New Roman" w:cs="Times New Roman"/>
          <w:szCs w:val="24"/>
        </w:rPr>
        <w:t>ία και την τύχη των ενισχύσεων. Επαναλαμβάνω, παραχωρητήρια, διανομές, αναδασμοί, όσα ακίνητα περιήλθαν σύμφωνα με τις διατάξεις της αγροτικής νομοθεσίας.</w:t>
      </w:r>
    </w:p>
    <w:p w14:paraId="2774D25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Ρωτάτε, όμως: Γιατί δεν πληρώθηκαν αρκετοί από τον</w:t>
      </w:r>
      <w:r>
        <w:rPr>
          <w:rFonts w:eastAsia="Times New Roman" w:cs="Times New Roman"/>
          <w:b/>
          <w:szCs w:val="24"/>
        </w:rPr>
        <w:t xml:space="preserve"> </w:t>
      </w:r>
      <w:r>
        <w:rPr>
          <w:rFonts w:eastAsia="Times New Roman" w:cs="Times New Roman"/>
          <w:szCs w:val="24"/>
        </w:rPr>
        <w:t xml:space="preserve">Βόλο, από τη Λάρισα; Σύμφωνα με τον </w:t>
      </w:r>
      <w:r>
        <w:rPr>
          <w:rFonts w:eastAsia="Times New Roman" w:cs="Times New Roman"/>
          <w:szCs w:val="24"/>
        </w:rPr>
        <w:t>ο</w:t>
      </w:r>
      <w:r>
        <w:rPr>
          <w:rFonts w:eastAsia="Times New Roman" w:cs="Times New Roman"/>
          <w:szCs w:val="24"/>
        </w:rPr>
        <w:t xml:space="preserve">ργανισμό του </w:t>
      </w:r>
      <w:r>
        <w:rPr>
          <w:rFonts w:eastAsia="Times New Roman" w:cs="Times New Roman"/>
          <w:szCs w:val="24"/>
        </w:rPr>
        <w:t>Υπουργείου Αγροτικής Ανάπτυξης, σε συνδυασμό με τον περίφημο νόμο του «</w:t>
      </w:r>
      <w:r>
        <w:rPr>
          <w:rFonts w:eastAsia="Times New Roman" w:cs="Times New Roman"/>
          <w:szCs w:val="24"/>
        </w:rPr>
        <w:t>ΚΑΛΛΙΚΡΑΤΗ</w:t>
      </w:r>
      <w:r>
        <w:rPr>
          <w:rFonts w:eastAsia="Times New Roman" w:cs="Times New Roman"/>
          <w:szCs w:val="24"/>
        </w:rPr>
        <w:t xml:space="preserve">», την πιστοποίηση της νομικής ισχύος των γεωργικών ακινήτων και τον γεωγραφικό προσδιορισμό έχουν οι ΔΑΟΚ της κάθε </w:t>
      </w:r>
      <w:r>
        <w:rPr>
          <w:rFonts w:eastAsia="Times New Roman" w:cs="Times New Roman"/>
          <w:szCs w:val="24"/>
        </w:rPr>
        <w:t>π</w:t>
      </w:r>
      <w:r>
        <w:rPr>
          <w:rFonts w:eastAsia="Times New Roman" w:cs="Times New Roman"/>
          <w:szCs w:val="24"/>
        </w:rPr>
        <w:t xml:space="preserve">εριφέρειας. </w:t>
      </w:r>
    </w:p>
    <w:p w14:paraId="2774D25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προσπαθώ να ρίξω το μπαλάκι στις ΔΑΟΚ. Ήδ</w:t>
      </w:r>
      <w:r>
        <w:rPr>
          <w:rFonts w:eastAsia="Times New Roman" w:cs="Times New Roman"/>
          <w:szCs w:val="24"/>
        </w:rPr>
        <w:t xml:space="preserve">η ήρθαμε σε συνεργασία με τους </w:t>
      </w:r>
      <w:r>
        <w:rPr>
          <w:rFonts w:eastAsia="Times New Roman" w:cs="Times New Roman"/>
          <w:szCs w:val="24"/>
        </w:rPr>
        <w:t>π</w:t>
      </w:r>
      <w:r>
        <w:rPr>
          <w:rFonts w:eastAsia="Times New Roman" w:cs="Times New Roman"/>
          <w:szCs w:val="24"/>
        </w:rPr>
        <w:t xml:space="preserve">εριφερειάρχες, προκειμένου η ΔΑΟΚ, η οποία γνωρίζει τα ακίνητα στην περιοχή, εάν δηλαδή παραμένουν στον ιδιοκτήτη ή εάν έχουν αλλάξει σύνορα, προκειμένου να προσκομισθούν στις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δ</w:t>
      </w:r>
      <w:r>
        <w:rPr>
          <w:rFonts w:eastAsia="Times New Roman" w:cs="Times New Roman"/>
          <w:szCs w:val="24"/>
        </w:rPr>
        <w:t xml:space="preserve">ασών και να πληρωθούν, όπως και θα </w:t>
      </w:r>
      <w:r>
        <w:rPr>
          <w:rFonts w:eastAsia="Times New Roman" w:cs="Times New Roman"/>
          <w:szCs w:val="24"/>
        </w:rPr>
        <w:t>πληρωθούν μέχρι τα Χριστούγεννα όλοι αυτοί τους οποίους αφορούν οι αναδασμοί, οι διανομές, τα παραχωρητήρια.</w:t>
      </w:r>
    </w:p>
    <w:p w14:paraId="2774D25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Εκχερσώσεις με άδεια. Με βεβαίωση από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δ</w:t>
      </w:r>
      <w:r>
        <w:rPr>
          <w:rFonts w:eastAsia="Times New Roman" w:cs="Times New Roman"/>
          <w:szCs w:val="24"/>
        </w:rPr>
        <w:t>ασών μπορούν να πληρωθούν από τον ΟΠΕΚΕΠΕ.</w:t>
      </w:r>
    </w:p>
    <w:p w14:paraId="2774D25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Εκχερσώσεις χωρίς άδεια ρυθμίζονται από τον Δασικό Κ</w:t>
      </w:r>
      <w:r>
        <w:rPr>
          <w:rFonts w:eastAsia="Times New Roman" w:cs="Times New Roman"/>
          <w:szCs w:val="24"/>
        </w:rPr>
        <w:t xml:space="preserve">ώδικα. </w:t>
      </w:r>
    </w:p>
    <w:p w14:paraId="2774D25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Όπως αναφέρει και σχετικό έγγραφο του ΥΠΕΝ, κυρία Αραμπατζή, όσον αφορά τις επιδοτήσεις –το επαναλαμβάνω, μπορώ να το προσκομίσω- και σας διαβάζω επί λέξει, για να μην δημιουργούμε πανικό σε αγρότες και κτηνοτρόφους, δεν επηρεάζει τη συνέχιση των ε</w:t>
      </w:r>
      <w:r>
        <w:rPr>
          <w:rFonts w:eastAsia="Times New Roman" w:cs="Times New Roman"/>
          <w:szCs w:val="24"/>
        </w:rPr>
        <w:t xml:space="preserve">πιδοτήσεων το έργο της κύρωσης των δασικών χαρτών, </w:t>
      </w:r>
      <w:r>
        <w:rPr>
          <w:rFonts w:eastAsia="Times New Roman" w:cs="Times New Roman"/>
          <w:szCs w:val="24"/>
        </w:rPr>
        <w:lastRenderedPageBreak/>
        <w:t xml:space="preserve">εάν οι πολίτες χρησιμοποιήσουν τα θεσμοθετημένα εργαλεία που δημιουργήθηκαν γι’ αυτόν τον σκοπό. </w:t>
      </w:r>
    </w:p>
    <w:p w14:paraId="2774D25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μου πείτε: Υπήρχε μία καθυστέρηση. Ναι. Όμως, για το γεγονός ότι κάποιες ΔΑΟΚ δεν απέστειλαν, ως όφειλαν</w:t>
      </w:r>
      <w:r>
        <w:rPr>
          <w:rFonts w:eastAsia="Times New Roman" w:cs="Times New Roman"/>
          <w:szCs w:val="24"/>
        </w:rPr>
        <w:t>, γι’ αυτό ευθύνεται η ηγεσία του Υπουργείου Αγροτικής Ανάπτυξης;</w:t>
      </w:r>
    </w:p>
    <w:p w14:paraId="2774D25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 τους βοσκοτόπους θα πω και στη δευτερολογία μου. Ουδόλως επηρεάζονται οι κτηνοτρόφοι -αν και δεν το αναφέρετε και καλά κάνετε και δεν το αναφέρετε στην ερώτηση- από τους δασικούς χάρτες,</w:t>
      </w:r>
      <w:r>
        <w:rPr>
          <w:rFonts w:eastAsia="Times New Roman" w:cs="Times New Roman"/>
          <w:szCs w:val="24"/>
        </w:rPr>
        <w:t xml:space="preserve"> διότι η χρήση γης δεν απασχολεί τον δασικό χάρτη. Μπορεί να είναι δάσος και να είναι βοσκότοπος. Συνεπώς δεν αφορά τις ενισχύσεις που λαμβάνουν οι κτηνοτρόφοι από τους δασικούς χάρτες.</w:t>
      </w:r>
    </w:p>
    <w:p w14:paraId="2774D25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w:t>
      </w:r>
      <w:r>
        <w:rPr>
          <w:rFonts w:eastAsia="Times New Roman" w:cs="Times New Roman"/>
          <w:szCs w:val="24"/>
        </w:rPr>
        <w:t>ίου Υφυπουργού)</w:t>
      </w:r>
    </w:p>
    <w:p w14:paraId="2774D25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Περισσότερα για τους βοσκοτόπους θα πω στη δευτερολογία μου.</w:t>
      </w:r>
    </w:p>
    <w:p w14:paraId="2774D25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Αραμπατζή, έχετε τον λόγο.</w:t>
      </w:r>
    </w:p>
    <w:p w14:paraId="2774D25E"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Υπουργέ, ουδείς αμφισβήτησε, πολλώ δε μάλλον η Νέα Δημοκρατία, ότι η ανάρτηση των δασικώ</w:t>
      </w:r>
      <w:r>
        <w:rPr>
          <w:rFonts w:eastAsia="Times New Roman" w:cs="Times New Roman"/>
          <w:szCs w:val="24"/>
        </w:rPr>
        <w:t xml:space="preserve">ν χαρτών ήταν υποχρέωση της χώρας μας. Άλλωστε, ξεκίνησε επί των ημερών μας. Αμφισβητούμε, όμως, τον </w:t>
      </w:r>
      <w:r>
        <w:rPr>
          <w:rFonts w:eastAsia="Times New Roman" w:cs="Times New Roman"/>
          <w:szCs w:val="24"/>
        </w:rPr>
        <w:lastRenderedPageBreak/>
        <w:t xml:space="preserve">τρόπο με τον οποίο κάνατε αυτές τις αναρτήσεις και τις συνέπειες τις οποίες τις βιώνουν στην καθημερινότητά τους και στην τσέπη τους οι αγρότες. </w:t>
      </w:r>
    </w:p>
    <w:p w14:paraId="2774D25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Τι δηλαδή</w:t>
      </w:r>
      <w:r>
        <w:rPr>
          <w:rFonts w:eastAsia="Times New Roman" w:cs="Times New Roman"/>
          <w:szCs w:val="24"/>
        </w:rPr>
        <w:t xml:space="preserve">; Αυτό το οποίο λέτε, κύριε Υπουργέ, σας είπαμε και με τροπολογία, την οποία θα καταθέσω στα Πρακτικά, για τις καλλιεργούμενες εκτάσεις, τις προ του 1975, για τις οποίες οι άνθρωποι αυτοί έχουν νόμιμο τίτλο του ελληνικού δημοσίου, αυτούς τους ανθρώπους να </w:t>
      </w:r>
      <w:r>
        <w:rPr>
          <w:rFonts w:eastAsia="Times New Roman" w:cs="Times New Roman"/>
          <w:szCs w:val="24"/>
        </w:rPr>
        <w:t>μην τους βάζετε στην κοστοβόρα διαδικασία να αποδείξουν ότι οι εκτάσεις τους ανήκουν, εκτάσεις για τις οποίες έχουν φορολογηθεί, έχουν πληρώσει ΕΝΦΙΑ, έχουν τίτλους του ελληνικού δημοσίου. Ήταν τόσο απλό, κύριε Υπουργέ!</w:t>
      </w:r>
    </w:p>
    <w:p w14:paraId="2774D26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Όμως, μη μου ξαναπείτε και γι’ </w:t>
      </w:r>
      <w:r>
        <w:rPr>
          <w:rFonts w:eastAsia="Times New Roman" w:cs="Times New Roman"/>
          <w:szCs w:val="24"/>
        </w:rPr>
        <w:t>αυτούς που έκαναν τις ενστάσεις, που πήγαν δηλαδή πλήρωσαν τον τοπογράφο, που έκαναν όλες τις διαδικασίες. Δεν πληρώθηκαν, γιατί ξαφνικά το Υπουργείο σας, δυο χρόνια μετά, διαπίστωσε διοικητική αδυναμία να ελέγξει τις ενστάσεις αυτές και κατέληξε τελικά να</w:t>
      </w:r>
      <w:r>
        <w:rPr>
          <w:rFonts w:eastAsia="Times New Roman" w:cs="Times New Roman"/>
          <w:szCs w:val="24"/>
        </w:rPr>
        <w:t xml:space="preserve"> αφήσει ακόμη και τους ενιστάμενους απλήρωτους.</w:t>
      </w:r>
    </w:p>
    <w:p w14:paraId="2774D26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βεβαίως, κύριε Υπουργέ, να μη διαλανθάνει της προσοχής ότι και αυτοί οι οποίοι έκαναν ενστάσεις, που τώρα -τυχαία, θα πω εγώ- πληρώθηκαν</w:t>
      </w:r>
      <w:r w:rsidRPr="0074735B">
        <w:rPr>
          <w:rFonts w:eastAsia="Times New Roman" w:cs="Times New Roman"/>
          <w:szCs w:val="24"/>
        </w:rPr>
        <w:t>,</w:t>
      </w:r>
      <w:r>
        <w:rPr>
          <w:rFonts w:eastAsia="Times New Roman" w:cs="Times New Roman"/>
          <w:szCs w:val="24"/>
        </w:rPr>
        <w:t xml:space="preserve"> έχουν τον </w:t>
      </w:r>
      <w:r>
        <w:rPr>
          <w:rFonts w:eastAsia="Times New Roman" w:cs="Times New Roman"/>
          <w:szCs w:val="24"/>
        </w:rPr>
        <w:lastRenderedPageBreak/>
        <w:t xml:space="preserve">πέλεκυ του ΟΠΕΚΕΠΕ να επικρέμαται, ο οποίος λέει ότι αν </w:t>
      </w:r>
      <w:r>
        <w:rPr>
          <w:rFonts w:eastAsia="Times New Roman" w:cs="Times New Roman"/>
          <w:szCs w:val="24"/>
        </w:rPr>
        <w:t xml:space="preserve">οι ενστάσεις τους απορριφθούν υπέρ του ελληνικού </w:t>
      </w:r>
      <w:r>
        <w:rPr>
          <w:rFonts w:eastAsia="Times New Roman" w:cs="Times New Roman"/>
          <w:szCs w:val="24"/>
        </w:rPr>
        <w:t>δ</w:t>
      </w:r>
      <w:r>
        <w:rPr>
          <w:rFonts w:eastAsia="Times New Roman" w:cs="Times New Roman"/>
          <w:szCs w:val="24"/>
        </w:rPr>
        <w:t xml:space="preserve">ημοσίου, θα αναγκαστούν να επιστρέψουν τα ποσά των επιδοτήσεων ως αχρεωστήτως καταβληθέντα. </w:t>
      </w:r>
    </w:p>
    <w:p w14:paraId="2774D26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Υπουργέ, είπατε ότι το Υπουργείο Αγροτικής Ανάπτυξης είναι ενιαίο. Φαντάζομαι ότι έχει και συνέχεια, διότι </w:t>
      </w:r>
      <w:r>
        <w:rPr>
          <w:rFonts w:eastAsia="Times New Roman" w:cs="Times New Roman"/>
          <w:szCs w:val="24"/>
        </w:rPr>
        <w:t>αυτά που σας λέω εδώ, κύριε Υπουργέ, δεν τα λέω μόνο εγώ. Δυστυχώς, για εσάς, τα λέει ο προκάτοχός σας, ο μακροβιότερος Υπουργός Αγροτικής Ανάπτυξης, ο κ. Βαγγέλης Αποστόλου, σε μία συνέντευξη στην «</w:t>
      </w:r>
      <w:r>
        <w:rPr>
          <w:rFonts w:eastAsia="Times New Roman" w:cs="Times New Roman"/>
          <w:szCs w:val="24"/>
        </w:rPr>
        <w:t>ΕΦΗΜΕΡΙΔΑ ΤΩΝ ΣΥΝΤΑΚΤΩΝ</w:t>
      </w:r>
      <w:r>
        <w:rPr>
          <w:rFonts w:eastAsia="Times New Roman" w:cs="Times New Roman"/>
          <w:szCs w:val="24"/>
        </w:rPr>
        <w:t>», την οποία, βέβαια, βρήκε τον χρ</w:t>
      </w:r>
      <w:r>
        <w:rPr>
          <w:rFonts w:eastAsia="Times New Roman" w:cs="Times New Roman"/>
          <w:szCs w:val="24"/>
        </w:rPr>
        <w:t>όνο να παραχωρήσει και να πει τους κινδύνους είκοσι μέρες μετά την απομάκρυνσή του από το Υπουργείο Αγροτικής Ανάπτυξης, ο Υπουργός αυτός που διά του κοινοβουλευτικού ελέγχου και στις ερωτήσεις όλων των Βουλευτών διαβεβαίωνε ότι διασφαλίζονται όλες οι επιδ</w:t>
      </w:r>
      <w:r>
        <w:rPr>
          <w:rFonts w:eastAsia="Times New Roman" w:cs="Times New Roman"/>
          <w:szCs w:val="24"/>
        </w:rPr>
        <w:t xml:space="preserve">οτήσεις και υποστηρίζεται ο αγροτικός κόσμος. </w:t>
      </w:r>
    </w:p>
    <w:p w14:paraId="2774D26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Τι λέει, λοιπόν, ο μέχρι πρότινος Υπουργός; Λέει ότι το 60% των εκτάσεων, από το 1/3 που έχει αναρτηθεί, έχουν χαρακτηριστεί ως δασικά και άρα, υπάρχει πρόβλημα και θα πρέπει η νυν ηγεσία να διασφαλίσει με κάθ</w:t>
      </w:r>
      <w:r>
        <w:rPr>
          <w:rFonts w:eastAsia="Times New Roman" w:cs="Times New Roman"/>
          <w:szCs w:val="24"/>
        </w:rPr>
        <w:t xml:space="preserve">ε τρόπο ότι δεν θα χάσουμε ούτε ένα ευρώ κοινοτικών επιδοτήσεων. Επίσης, λέει ότι αυτό πρέπει να το κάνουμε, γιατί η χώρα μας βρίσκεται μπροστά στις κρίσιμες διαπραγματεύσεις για </w:t>
      </w:r>
      <w:r>
        <w:rPr>
          <w:rFonts w:eastAsia="Times New Roman" w:cs="Times New Roman"/>
          <w:szCs w:val="24"/>
        </w:rPr>
        <w:lastRenderedPageBreak/>
        <w:t xml:space="preserve">τη νέα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ολιτική και, βεβαίως, την πάντοτε απειλή των χωρών Βίσ</w:t>
      </w:r>
      <w:r>
        <w:rPr>
          <w:rFonts w:eastAsia="Times New Roman" w:cs="Times New Roman"/>
          <w:szCs w:val="24"/>
        </w:rPr>
        <w:t xml:space="preserve">εγκραντ για την απόλυτη εξωτερική σύγκληση των στρεμματικών ενισχύσεων, σενάριο ιδιαίτερα δυσμενές για τη χώρα μας. </w:t>
      </w:r>
    </w:p>
    <w:p w14:paraId="2774D26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 κύριος Υπουργός τα λέει αυτά, ο κ. Αποστόλου. Και σας προέτρεπε στις 20 Σεπτεμβρίου να κάνετε νομοθετική πρωτοβουλία αναστολής όλων αυτών</w:t>
      </w:r>
      <w:r>
        <w:rPr>
          <w:rFonts w:eastAsia="Times New Roman" w:cs="Times New Roman"/>
          <w:szCs w:val="24"/>
        </w:rPr>
        <w:t xml:space="preserve"> των διαδικασιών, για να πληρωθούν κανονικά οι αγρότες. Σε αυτό έχετε να απαντήσετε κάτι εσείς ή ο κ. Αραχωβίτης, που είναι και ο καθ’ ύλην αρμόδιος; </w:t>
      </w:r>
    </w:p>
    <w:p w14:paraId="2774D26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κύριε Υπουργέ, την πορεία μας προς τη νέα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ολιτική, το ζήτημα για τ</w:t>
      </w:r>
      <w:r>
        <w:rPr>
          <w:rFonts w:eastAsia="Times New Roman" w:cs="Times New Roman"/>
          <w:szCs w:val="24"/>
        </w:rPr>
        <w:t>ους αγρότες δεν είναι ότι χάνουν τώρα τις επιδοτήσεις, ότι δεν πληρώνονται φέτος και δεν θα πληρωθούν προφανώς και του χρόνου, όταν, βεβαίως, η Κυβέρνησή σας θα έχει απέλθει. Το ζήτημα είναι ότι με την ανευθυνότητα σας πηγαίνουμε να διαπραγματευτούμε τον κ</w:t>
      </w:r>
      <w:r>
        <w:rPr>
          <w:rFonts w:eastAsia="Times New Roman" w:cs="Times New Roman"/>
          <w:szCs w:val="24"/>
        </w:rPr>
        <w:t xml:space="preserve">ρίσιμο φάκελο της νέας ΚΑΠ ευάλωτοι ως προς τις επιλέξιμες εκτάσεις μας. Και γιατί είμαστε ευάλωτοι, κύριε Υπουργέ; Διότι, πρώτον, κάνετε αυτές τις ανευθυνότητες μειώνοντας τις επιλέξιμες λόγω των δασικών χαρτών και, βεβαίως, γιατί δεν έχετε κατορθώσει να </w:t>
      </w:r>
      <w:r>
        <w:rPr>
          <w:rFonts w:eastAsia="Times New Roman" w:cs="Times New Roman"/>
          <w:szCs w:val="24"/>
        </w:rPr>
        <w:t xml:space="preserve">κάνετε, επιτέλους, τα οριστικά σχέδια βόσκησης, τη διαπραγματευτική επιτυχία που εμείς ως Κυβέρνηση της Νέας Δημοκρατίας σας παραδώσαμε για τον σύννομο κοινοτικά πολλαπλασιασμό των επιλέξιμων εκτάσεων της χώρας από τα δεκαεπτά στα είκοσι πέντε εκατομμύρια </w:t>
      </w:r>
      <w:r>
        <w:rPr>
          <w:rFonts w:eastAsia="Times New Roman" w:cs="Times New Roman"/>
          <w:szCs w:val="24"/>
        </w:rPr>
        <w:t xml:space="preserve">στρέμματα. </w:t>
      </w:r>
    </w:p>
    <w:p w14:paraId="2774D26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ως Υπουργείο, η πρώτη νομοθετική πρωτοβουλία την οποία αναλάβατε, ήταν να μεταβάλλετε κατά δύο χρόνια τη σύνταξη των οριστικών σχεδίων βόσκησης, διακυβεύοντας στην πράξη τα δικαιώματα των Ελλήνων γεωργών και κτηνοτρόφων για τη νέα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 xml:space="preserve">ολιτική. </w:t>
      </w:r>
    </w:p>
    <w:p w14:paraId="2774D267" w14:textId="77777777" w:rsidR="009B4FE7" w:rsidRDefault="00452105">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Κυρία Αραμπατζή, πρέπει να ολοκληρώσετε. </w:t>
      </w:r>
    </w:p>
    <w:p w14:paraId="2774D268"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Τελειώνω, κύριε Πρόεδρε, και ευχαριστώ για την ανοχή σας. </w:t>
      </w:r>
    </w:p>
    <w:p w14:paraId="2774D26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Γνωρίζετε ότι μέχρι το 2020, κύριε Υπουργέ, οφείλουμε, σύμφωνα με τον </w:t>
      </w:r>
      <w:r>
        <w:rPr>
          <w:rFonts w:eastAsia="Times New Roman" w:cs="Times New Roman"/>
          <w:szCs w:val="24"/>
        </w:rPr>
        <w:t>κ</w:t>
      </w:r>
      <w:r>
        <w:rPr>
          <w:rFonts w:eastAsia="Times New Roman" w:cs="Times New Roman"/>
          <w:szCs w:val="24"/>
        </w:rPr>
        <w:t xml:space="preserve">ανονισμό, να </w:t>
      </w:r>
      <w:r>
        <w:rPr>
          <w:rFonts w:eastAsia="Times New Roman" w:cs="Times New Roman"/>
          <w:szCs w:val="24"/>
        </w:rPr>
        <w:t>δώσουμε τα οριστικά σχέδια. Εσείς δεν έχετε κάνει ούτε τα προσωρινά. Πείτε μας, λοιπόν, για τους διπλά χτυπημένους αγρότες και κτηνοτρόφους αφ</w:t>
      </w:r>
      <w:r>
        <w:rPr>
          <w:rFonts w:eastAsia="Times New Roman" w:cs="Times New Roman"/>
          <w:szCs w:val="24"/>
        </w:rPr>
        <w:t xml:space="preserve">’ </w:t>
      </w:r>
      <w:r>
        <w:rPr>
          <w:rFonts w:eastAsia="Times New Roman" w:cs="Times New Roman"/>
          <w:szCs w:val="24"/>
        </w:rPr>
        <w:t>ενός από τους δασικούς χάρτες, αφ</w:t>
      </w:r>
      <w:r>
        <w:rPr>
          <w:rFonts w:eastAsia="Times New Roman" w:cs="Times New Roman"/>
          <w:szCs w:val="24"/>
        </w:rPr>
        <w:t xml:space="preserve">’ </w:t>
      </w:r>
      <w:r>
        <w:rPr>
          <w:rFonts w:eastAsia="Times New Roman" w:cs="Times New Roman"/>
          <w:szCs w:val="24"/>
        </w:rPr>
        <w:t>ετέρου από την έλλειψη των διαχειριστικών, πότε επιτέλους θα τα ολοκληρώσετε.</w:t>
      </w:r>
      <w:r>
        <w:rPr>
          <w:rFonts w:eastAsia="Times New Roman" w:cs="Times New Roman"/>
          <w:szCs w:val="24"/>
        </w:rPr>
        <w:t xml:space="preserve"> Και να μας το πείτε με συγκεκριμένο χρονοδιάγραμμα.</w:t>
      </w:r>
    </w:p>
    <w:p w14:paraId="2774D26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774D26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w:t>
      </w:r>
      <w:r>
        <w:rPr>
          <w:rFonts w:eastAsia="Times New Roman" w:cs="Times New Roman"/>
          <w:szCs w:val="24"/>
        </w:rPr>
        <w:t xml:space="preserve"> και  Πρακτικών της Βουλής)</w:t>
      </w:r>
    </w:p>
    <w:p w14:paraId="2774D26C" w14:textId="77777777" w:rsidR="009B4FE7" w:rsidRDefault="00452105">
      <w:pPr>
        <w:spacing w:line="600" w:lineRule="auto"/>
        <w:ind w:firstLine="720"/>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Κύριε Υπουργέ, έχετε τον λόγο. </w:t>
      </w:r>
    </w:p>
    <w:p w14:paraId="2774D26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ΒΑΣΙΛΕΙΟΣ ΚΟΚΚΑΛΗΣ (</w:t>
      </w:r>
      <w:r>
        <w:rPr>
          <w:rFonts w:eastAsia="Times New Roman" w:cs="Times New Roman"/>
          <w:b/>
          <w:szCs w:val="24"/>
        </w:rPr>
        <w:t xml:space="preserve">Αναπληρωτής </w:t>
      </w:r>
      <w:r>
        <w:rPr>
          <w:rFonts w:eastAsia="Times New Roman" w:cs="Times New Roman"/>
          <w:b/>
          <w:szCs w:val="24"/>
        </w:rPr>
        <w:t>Υπουργός Αγροτικής Ανάπτυξης</w:t>
      </w:r>
      <w:r>
        <w:rPr>
          <w:rFonts w:eastAsia="Times New Roman" w:cs="Times New Roman"/>
          <w:b/>
          <w:szCs w:val="24"/>
        </w:rPr>
        <w:t xml:space="preserve"> και Τροφίμων</w:t>
      </w:r>
      <w:r>
        <w:rPr>
          <w:rFonts w:eastAsia="Times New Roman" w:cs="Times New Roman"/>
          <w:b/>
          <w:szCs w:val="24"/>
        </w:rPr>
        <w:t xml:space="preserve">): </w:t>
      </w:r>
      <w:r>
        <w:rPr>
          <w:rFonts w:eastAsia="Times New Roman" w:cs="Times New Roman"/>
          <w:szCs w:val="24"/>
        </w:rPr>
        <w:t xml:space="preserve">Ευχαριστώ, κύριε Πρόεδρε. </w:t>
      </w:r>
    </w:p>
    <w:p w14:paraId="2774D26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πολύ εύκολο να εκτοξεύονται αντιπολιτευτικές ατάκες. Ν</w:t>
      </w:r>
      <w:r>
        <w:rPr>
          <w:rFonts w:eastAsia="Times New Roman" w:cs="Times New Roman"/>
          <w:szCs w:val="24"/>
        </w:rPr>
        <w:t xml:space="preserve">α δούμε, όμως, τα πράγματα με ψυχραιμία και με καθαρότητα, ώστε να βγάλει ο κόσμος τα συμπεράσματά του. </w:t>
      </w:r>
    </w:p>
    <w:p w14:paraId="2774D26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τι είναι δάσος, τι είναι βοσκότοπος έπρεπε να είχε καθοριστεί εδώ και πολλά χρόνια στη χώρα μας. Καθορίστηκε το 2017 με τους δασικούς χάρτες. Κι έρχ</w:t>
      </w:r>
      <w:r>
        <w:rPr>
          <w:rFonts w:eastAsia="Times New Roman" w:cs="Times New Roman"/>
          <w:szCs w:val="24"/>
        </w:rPr>
        <w:t xml:space="preserve">εται η Αντιπολίτευση και μας λέει: «Ναι, συμφωνούμε, αλλά ο τρόπος με τον οποίο το κάνετε…». </w:t>
      </w:r>
    </w:p>
    <w:p w14:paraId="2774D27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Σίγουρα, κυρία Αραμπατζή, υπήρχαν προβλήματα γραφειοκρατικά. Κανείς δεν θέλει να πει ότι δεν υπάρχουν ακόμα οι παθογένειες οι οποίες υπήρχαν τόσα χρόνια. Το σίγου</w:t>
      </w:r>
      <w:r>
        <w:rPr>
          <w:rFonts w:eastAsia="Times New Roman" w:cs="Times New Roman"/>
          <w:szCs w:val="24"/>
        </w:rPr>
        <w:t>ρο, όμως, είναι -κι αυτό πρέπει να το καταλάβει και ο αγρότης και ο κτηνοτρόφος- ότι πρέπει στη χώρα μας να εμπνέουμε κανόνες χρηστής διοικήσεως και εμπιστοσύνης στον πολίτη.</w:t>
      </w:r>
    </w:p>
    <w:p w14:paraId="2774D27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Οι δασικοί χάρτες αναρτήθηκαν με τα προβλήματα τα οποία ξεπερνιούνται. Όσον αφορά</w:t>
      </w:r>
      <w:r>
        <w:rPr>
          <w:rFonts w:eastAsia="Times New Roman" w:cs="Times New Roman"/>
          <w:szCs w:val="24"/>
        </w:rPr>
        <w:t xml:space="preserve"> τις ενισχύσεις για τα αγροτικά ακίνητα, πουθενά ο νόμος δεν κάνει διαχωρισμό με χρονολογία 1975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1965. Όσα είναι από αναδασμό, παραχωρητήρια, διανομές, επ΄ουδενί δεν κινδυνεύουν οι επιδοτήσεις. </w:t>
      </w:r>
    </w:p>
    <w:p w14:paraId="2774D27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Τριάντα πέντε χιλιάδες δεν πληρώθηκαν, κ</w:t>
      </w:r>
      <w:r>
        <w:rPr>
          <w:rFonts w:eastAsia="Times New Roman" w:cs="Times New Roman"/>
          <w:szCs w:val="24"/>
        </w:rPr>
        <w:t>ύριε Υπουργέ;</w:t>
      </w:r>
    </w:p>
    <w:p w14:paraId="2774D27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ΒΑΣΙΛΕΙΟΣ ΚΟΚΚΑΛΗΣ (</w:t>
      </w:r>
      <w:r>
        <w:rPr>
          <w:rFonts w:eastAsia="Times New Roman" w:cs="Times New Roman"/>
          <w:b/>
          <w:szCs w:val="24"/>
        </w:rPr>
        <w:t xml:space="preserve">Αναπληρωτής </w:t>
      </w:r>
      <w:r>
        <w:rPr>
          <w:rFonts w:eastAsia="Times New Roman" w:cs="Times New Roman"/>
          <w:b/>
          <w:szCs w:val="24"/>
        </w:rPr>
        <w:t xml:space="preserve">Υπουργός Αγροτικής Ανάπτυξης και Τροφίμων): </w:t>
      </w:r>
      <w:r>
        <w:rPr>
          <w:rFonts w:eastAsia="Times New Roman" w:cs="Times New Roman"/>
          <w:szCs w:val="24"/>
        </w:rPr>
        <w:t>Και θα πληρωθούν επαναλαμβάνω.</w:t>
      </w:r>
    </w:p>
    <w:p w14:paraId="2774D27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Πότε;</w:t>
      </w:r>
    </w:p>
    <w:p w14:paraId="2774D275"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ΒΑΣΙΛΕΙΟΣ ΚΟΚΚΑΛΗΣ (</w:t>
      </w:r>
      <w:r>
        <w:rPr>
          <w:rFonts w:eastAsia="Times New Roman" w:cs="Times New Roman"/>
          <w:b/>
          <w:szCs w:val="24"/>
        </w:rPr>
        <w:t xml:space="preserve">Αναπληρωτής </w:t>
      </w:r>
      <w:r>
        <w:rPr>
          <w:rFonts w:eastAsia="Times New Roman" w:cs="Times New Roman"/>
          <w:b/>
          <w:szCs w:val="24"/>
        </w:rPr>
        <w:t xml:space="preserve">Υπουργός Αγροτικής Ανάπτυξης και Τροφίμων): </w:t>
      </w:r>
      <w:r>
        <w:rPr>
          <w:rFonts w:eastAsia="Times New Roman" w:cs="Times New Roman"/>
          <w:szCs w:val="24"/>
        </w:rPr>
        <w:t>Όσον αφορά στους βοσκότοπους, ο νό</w:t>
      </w:r>
      <w:r>
        <w:rPr>
          <w:rFonts w:eastAsia="Times New Roman" w:cs="Times New Roman"/>
          <w:szCs w:val="24"/>
        </w:rPr>
        <w:t xml:space="preserve">μος ο οποίος καθόρισε τους βοσκοτόπους είναι ο ν.4351/2015. Έγινε καθορισμός των προδιαγραφών και του περιεχομένου των διαχειριστικών σχεδίων βόσκησης. </w:t>
      </w:r>
    </w:p>
    <w:p w14:paraId="2774D27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Ακριβώς.</w:t>
      </w:r>
    </w:p>
    <w:p w14:paraId="2774D277"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Από ποιον</w:t>
      </w:r>
      <w:r>
        <w:rPr>
          <w:rFonts w:eastAsia="Times New Roman" w:cs="Times New Roman"/>
          <w:szCs w:val="24"/>
        </w:rPr>
        <w:t xml:space="preserve"> ψηφίστηκε αυτός ο νόμος; </w:t>
      </w:r>
    </w:p>
    <w:p w14:paraId="2774D278" w14:textId="77777777" w:rsidR="009B4FE7" w:rsidRDefault="00452105">
      <w:pPr>
        <w:spacing w:line="600" w:lineRule="auto"/>
        <w:ind w:firstLine="720"/>
        <w:jc w:val="both"/>
        <w:rPr>
          <w:rFonts w:eastAsia="Times New Roman" w:cs="Times New Roman"/>
          <w:szCs w:val="24"/>
        </w:rPr>
      </w:pPr>
      <w:r w:rsidRPr="0087367F">
        <w:rPr>
          <w:rFonts w:eastAsia="Times New Roman" w:cs="Times New Roman"/>
          <w:b/>
          <w:szCs w:val="24"/>
        </w:rPr>
        <w:lastRenderedPageBreak/>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Pr>
          <w:rFonts w:eastAsia="Times New Roman" w:cs="Times New Roman"/>
          <w:szCs w:val="24"/>
        </w:rPr>
        <w:t xml:space="preserve"> Μην κάνουμε διάλογο. Έχει τραβήξει ήδη πολύ.</w:t>
      </w:r>
    </w:p>
    <w:p w14:paraId="2774D27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ΒΑΣΙΛΕΙΟΣ ΚΟΚΚΑΛΗΣ (</w:t>
      </w:r>
      <w:r>
        <w:rPr>
          <w:rFonts w:eastAsia="Times New Roman" w:cs="Times New Roman"/>
          <w:b/>
          <w:szCs w:val="24"/>
        </w:rPr>
        <w:t>Αναπληρωτής</w:t>
      </w:r>
      <w:r>
        <w:rPr>
          <w:rFonts w:eastAsia="Times New Roman" w:cs="Times New Roman"/>
          <w:b/>
          <w:szCs w:val="24"/>
        </w:rPr>
        <w:t xml:space="preserve"> </w:t>
      </w:r>
      <w:r>
        <w:rPr>
          <w:rFonts w:eastAsia="Times New Roman" w:cs="Times New Roman"/>
          <w:b/>
          <w:szCs w:val="24"/>
        </w:rPr>
        <w:t xml:space="preserve">Υπουργός Αγροτικής Ανάπτυξης και Τροφίμων): </w:t>
      </w:r>
      <w:r>
        <w:rPr>
          <w:rFonts w:eastAsia="Times New Roman" w:cs="Times New Roman"/>
          <w:szCs w:val="24"/>
        </w:rPr>
        <w:t>Είναι ρητορική η ερώτηση.</w:t>
      </w:r>
    </w:p>
    <w:p w14:paraId="2774D27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Καλό θα ήταν στην ερώτηση να γνωρίζουμε κάποια πράγματα. Δεν το λέω για εσάς. Το έχω διαπιστώσει και από άλλους Βουλευτές. Η σύνταξη των διαχειριστικών σχεδίων βόσκησης είναι στην αποκλειστική αρμοδιότητα των </w:t>
      </w:r>
      <w:r>
        <w:rPr>
          <w:rFonts w:eastAsia="Times New Roman" w:cs="Times New Roman"/>
          <w:szCs w:val="24"/>
        </w:rPr>
        <w:t>π</w:t>
      </w:r>
      <w:r>
        <w:rPr>
          <w:rFonts w:eastAsia="Times New Roman" w:cs="Times New Roman"/>
          <w:szCs w:val="24"/>
        </w:rPr>
        <w:t>εριφερειών, εκ των οποίων από τις δεκατρείς, μ</w:t>
      </w:r>
      <w:r>
        <w:rPr>
          <w:rFonts w:eastAsia="Times New Roman" w:cs="Times New Roman"/>
          <w:szCs w:val="24"/>
        </w:rPr>
        <w:t xml:space="preserve">όνο οι πέντε έχουν στείλει στο Υπουργείο Αγροτικής Ανάπτυξης όλα τα στοιχεία. </w:t>
      </w:r>
    </w:p>
    <w:p w14:paraId="2774D27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προγραμματική σύμβαση προβλέπει στο ν.4351/2015, στα άρθρα 6 και 7, ποιος είναι ο καθ’ ύλην αρμόδιος για τη σύνταξη των σχεδίων βόσκησης. Το Υπουργείο Αγροτικής Ανάπτυξης είνα</w:t>
      </w:r>
      <w:r>
        <w:rPr>
          <w:rFonts w:eastAsia="Times New Roman" w:cs="Times New Roman"/>
          <w:szCs w:val="24"/>
        </w:rPr>
        <w:t xml:space="preserve">ι αρμόδιο για την προγραμματική σύμβαση Υπουργείου και </w:t>
      </w:r>
      <w:r>
        <w:rPr>
          <w:rFonts w:eastAsia="Times New Roman" w:cs="Times New Roman"/>
          <w:szCs w:val="24"/>
        </w:rPr>
        <w:t>π</w:t>
      </w:r>
      <w:r>
        <w:rPr>
          <w:rFonts w:eastAsia="Times New Roman" w:cs="Times New Roman"/>
          <w:szCs w:val="24"/>
        </w:rPr>
        <w:t xml:space="preserve">εριφερειών. Αυτή τη στιγμή οι μόνες περιφέρειες οι οποίες είναι έτοιμες σχεδόν είναι η Περιφέρεια Ηπείρου και η Περιφέρεια Θεσσαλίας. </w:t>
      </w:r>
    </w:p>
    <w:p w14:paraId="2774D27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Αυτοί που μας ακούν, αν διαβάσουν το νόμο, θα αναρωτηθούν ποιος είναι υπεύθυνος για τις μελέτες των διαχειριστικών σχεδίων βόσκησης: Το Υπουργείο Αγροτικής Ανάπτυξης ή οι </w:t>
      </w:r>
      <w:r>
        <w:rPr>
          <w:rFonts w:eastAsia="Times New Roman" w:cs="Times New Roman"/>
          <w:szCs w:val="24"/>
        </w:rPr>
        <w:t>π</w:t>
      </w:r>
      <w:r>
        <w:rPr>
          <w:rFonts w:eastAsia="Times New Roman" w:cs="Times New Roman"/>
          <w:szCs w:val="24"/>
        </w:rPr>
        <w:t xml:space="preserve">εριφέρειες; Σας επαναλαμβάνω ότι πολλές </w:t>
      </w:r>
      <w:r>
        <w:rPr>
          <w:rFonts w:eastAsia="Times New Roman" w:cs="Times New Roman"/>
          <w:szCs w:val="24"/>
        </w:rPr>
        <w:t>π</w:t>
      </w:r>
      <w:r>
        <w:rPr>
          <w:rFonts w:eastAsia="Times New Roman" w:cs="Times New Roman"/>
          <w:szCs w:val="24"/>
        </w:rPr>
        <w:t>εριφέρειες το 2017 δήλωσαν αδυναμία σε τεχν</w:t>
      </w:r>
      <w:r>
        <w:rPr>
          <w:rFonts w:eastAsia="Times New Roman" w:cs="Times New Roman"/>
          <w:szCs w:val="24"/>
        </w:rPr>
        <w:t xml:space="preserve">ικό επίπεδο και συνδράμαμε. Από τις δεκατρείς </w:t>
      </w:r>
      <w:r>
        <w:rPr>
          <w:rFonts w:eastAsia="Times New Roman" w:cs="Times New Roman"/>
          <w:szCs w:val="24"/>
        </w:rPr>
        <w:lastRenderedPageBreak/>
        <w:t xml:space="preserve">μόνο οι πέντε έχουν στείλει στοιχεία. Η Ήπειρος και η Θεσσαλία είναι σχεδόν έτοιμες για τη σύνταξη των προγραμματικών συμβάσεων με το Υπουργείο Αγροτικής Ανάπτυξης. </w:t>
      </w:r>
    </w:p>
    <w:p w14:paraId="2774D27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Όταν, λοιπόν, στείλουν οι </w:t>
      </w:r>
      <w:r>
        <w:rPr>
          <w:rFonts w:eastAsia="Times New Roman" w:cs="Times New Roman"/>
          <w:szCs w:val="24"/>
        </w:rPr>
        <w:t>π</w:t>
      </w:r>
      <w:r>
        <w:rPr>
          <w:rFonts w:eastAsia="Times New Roman" w:cs="Times New Roman"/>
          <w:szCs w:val="24"/>
        </w:rPr>
        <w:t>εριφέρειες τα δια</w:t>
      </w:r>
      <w:r>
        <w:rPr>
          <w:rFonts w:eastAsia="Times New Roman" w:cs="Times New Roman"/>
          <w:szCs w:val="24"/>
        </w:rPr>
        <w:t>χειριστικά σχέδια βόσκησης στο Υπουργείο, τότε υποβάλλετε μία ερώτηση και πείτε: «Γιατί, Υφυπουργέ, δεν υπογράφεις την προγραμματική σύμβαση του σχεδίου βόσκησης της Περιφέρειας Κρήτης με το Υπουργείο, ώστε να το πείτε στους κτηνοτρόφους»;</w:t>
      </w:r>
    </w:p>
    <w:p w14:paraId="2774D27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w:t>
      </w:r>
    </w:p>
    <w:p w14:paraId="2774D27F" w14:textId="77777777" w:rsidR="009B4FE7" w:rsidRDefault="00452105">
      <w:pPr>
        <w:spacing w:line="600" w:lineRule="auto"/>
        <w:ind w:firstLine="720"/>
        <w:jc w:val="both"/>
        <w:rPr>
          <w:rFonts w:eastAsia="Times New Roman" w:cs="Times New Roman"/>
          <w:szCs w:val="24"/>
        </w:rPr>
      </w:pPr>
      <w:r w:rsidRPr="000260A5">
        <w:rPr>
          <w:rFonts w:eastAsia="Times New Roman"/>
          <w:b/>
          <w:szCs w:val="24"/>
        </w:rPr>
        <w:t>ΠΡΟΔΡ</w:t>
      </w:r>
      <w:r w:rsidRPr="000260A5">
        <w:rPr>
          <w:rFonts w:eastAsia="Times New Roman"/>
          <w:b/>
          <w:szCs w:val="24"/>
        </w:rPr>
        <w:t xml:space="preserve">ΕΥΩΝ (Νικήτας Κακλαμάνης): </w:t>
      </w:r>
      <w:r>
        <w:rPr>
          <w:rFonts w:eastAsia="Times New Roman"/>
          <w:szCs w:val="24"/>
        </w:rPr>
        <w:t xml:space="preserve">Κυρίες και κύριοι συνάδελφοι, </w:t>
      </w:r>
      <w:r>
        <w:rPr>
          <w:rFonts w:eastAsia="Times New Roman" w:cs="Times New Roman"/>
          <w:szCs w:val="24"/>
        </w:rPr>
        <w:t>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w:t>
      </w:r>
      <w:r>
        <w:rPr>
          <w:rFonts w:eastAsia="Times New Roman" w:cs="Times New Roman"/>
          <w:szCs w:val="24"/>
        </w:rPr>
        <w:t>ης Βουλής είκοσι πέντε μαθήτριες και μαθητές και δύο συνοδοί-εκπαιδευτικοί από το 1</w:t>
      </w:r>
      <w:r w:rsidRPr="00FA6862">
        <w:rPr>
          <w:rFonts w:eastAsia="Times New Roman" w:cs="Times New Roman"/>
          <w:szCs w:val="24"/>
          <w:vertAlign w:val="superscript"/>
        </w:rPr>
        <w:t>ο</w:t>
      </w:r>
      <w:r>
        <w:rPr>
          <w:rFonts w:eastAsia="Times New Roman" w:cs="Times New Roman"/>
          <w:szCs w:val="24"/>
        </w:rPr>
        <w:t xml:space="preserve"> Γενικό Λύκειο Καλλιθέας.</w:t>
      </w:r>
    </w:p>
    <w:p w14:paraId="2774D28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Βουλή σ</w:t>
      </w:r>
      <w:r>
        <w:rPr>
          <w:rFonts w:eastAsia="Times New Roman" w:cs="Times New Roman"/>
          <w:szCs w:val="24"/>
        </w:rPr>
        <w:t>ά</w:t>
      </w:r>
      <w:r>
        <w:rPr>
          <w:rFonts w:eastAsia="Times New Roman" w:cs="Times New Roman"/>
          <w:szCs w:val="24"/>
        </w:rPr>
        <w:t>ς καλωσορίζει.</w:t>
      </w:r>
    </w:p>
    <w:p w14:paraId="2774D281"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774D282" w14:textId="77777777" w:rsidR="009B4FE7" w:rsidRDefault="004521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Προχωράμε στη δεύτερη με </w:t>
      </w:r>
      <w:r w:rsidRPr="000260A5">
        <w:rPr>
          <w:rFonts w:eastAsia="Times New Roman"/>
          <w:color w:val="000000"/>
          <w:szCs w:val="24"/>
          <w:shd w:val="clear" w:color="auto" w:fill="FFFFFF"/>
        </w:rPr>
        <w:t xml:space="preserve">αριθμό 133/6-11-2018 </w:t>
      </w:r>
      <w:r>
        <w:rPr>
          <w:rFonts w:eastAsia="Times New Roman"/>
          <w:color w:val="000000"/>
          <w:szCs w:val="24"/>
          <w:shd w:val="clear" w:color="auto" w:fill="FFFFFF"/>
        </w:rPr>
        <w:t xml:space="preserve">επίκαιρη ερώτηση δεύτερου κύκλου </w:t>
      </w:r>
      <w:r w:rsidRPr="000260A5">
        <w:rPr>
          <w:rFonts w:eastAsia="Times New Roman"/>
          <w:color w:val="000000"/>
          <w:szCs w:val="24"/>
          <w:shd w:val="clear" w:color="auto" w:fill="FFFFFF"/>
        </w:rPr>
        <w:t>του Βουλευτή Ηρακλείου της Δημοκρατική</w:t>
      </w:r>
      <w:r>
        <w:rPr>
          <w:rFonts w:eastAsia="Times New Roman"/>
          <w:color w:val="000000"/>
          <w:szCs w:val="24"/>
          <w:shd w:val="clear" w:color="auto" w:fill="FFFFFF"/>
        </w:rPr>
        <w:t>ς Συμπαράταξης ΠΑΣΟΚ</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ΔΗΜΑΡ</w:t>
      </w:r>
      <w:r w:rsidRPr="000260A5">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0260A5">
        <w:rPr>
          <w:rFonts w:eastAsia="Times New Roman"/>
          <w:bCs/>
          <w:color w:val="000000"/>
          <w:szCs w:val="24"/>
          <w:shd w:val="clear" w:color="auto" w:fill="FFFFFF"/>
        </w:rPr>
        <w:t>Βασιλείου Κεγκέρογλου</w:t>
      </w:r>
      <w:r>
        <w:rPr>
          <w:rFonts w:eastAsia="Times New Roman"/>
          <w:color w:val="000000"/>
          <w:szCs w:val="24"/>
          <w:shd w:val="clear" w:color="auto" w:fill="FFFFFF"/>
        </w:rPr>
        <w:t xml:space="preserve"> </w:t>
      </w:r>
      <w:r w:rsidRPr="000260A5">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260A5">
        <w:rPr>
          <w:rFonts w:eastAsia="Times New Roman"/>
          <w:bCs/>
          <w:color w:val="000000"/>
          <w:szCs w:val="24"/>
          <w:shd w:val="clear" w:color="auto" w:fill="FFFFFF"/>
        </w:rPr>
        <w:t>Υποδομών και Μεταφορών,</w:t>
      </w:r>
      <w:r>
        <w:rPr>
          <w:rFonts w:eastAsia="Times New Roman"/>
          <w:bCs/>
          <w:color w:val="000000"/>
          <w:szCs w:val="24"/>
          <w:shd w:val="clear" w:color="auto" w:fill="FFFFFF"/>
        </w:rPr>
        <w:t xml:space="preserve"> </w:t>
      </w:r>
      <w:r w:rsidRPr="000260A5">
        <w:rPr>
          <w:rFonts w:eastAsia="Times New Roman"/>
          <w:color w:val="000000"/>
          <w:szCs w:val="24"/>
          <w:shd w:val="clear" w:color="auto" w:fill="FFFFFF"/>
        </w:rPr>
        <w:lastRenderedPageBreak/>
        <w:t>με θέμα: «Άμεση λύση στο πρόβλημα που οι ίδιοι δημιουργήσατε και δεν διενεργούνται εξετάσε</w:t>
      </w:r>
      <w:r w:rsidRPr="000260A5">
        <w:rPr>
          <w:rFonts w:eastAsia="Times New Roman"/>
          <w:color w:val="000000"/>
          <w:szCs w:val="24"/>
          <w:shd w:val="clear" w:color="auto" w:fill="FFFFFF"/>
        </w:rPr>
        <w:t>ις για απόκτηση άδειας οδήγησης</w:t>
      </w:r>
      <w:r>
        <w:rPr>
          <w:rFonts w:eastAsia="Times New Roman"/>
          <w:color w:val="000000"/>
          <w:szCs w:val="24"/>
          <w:shd w:val="clear" w:color="auto" w:fill="FFFFFF"/>
        </w:rPr>
        <w:t xml:space="preserve">». </w:t>
      </w:r>
    </w:p>
    <w:p w14:paraId="2774D283" w14:textId="77777777" w:rsidR="009B4FE7" w:rsidRDefault="00452105">
      <w:pPr>
        <w:spacing w:line="600" w:lineRule="auto"/>
        <w:ind w:firstLine="720"/>
        <w:jc w:val="both"/>
        <w:rPr>
          <w:rFonts w:eastAsia="Times New Roman"/>
          <w:szCs w:val="24"/>
        </w:rPr>
      </w:pPr>
      <w:r>
        <w:rPr>
          <w:rFonts w:eastAsia="Times New Roman"/>
          <w:color w:val="000000"/>
          <w:szCs w:val="24"/>
          <w:shd w:val="clear" w:color="auto" w:fill="FFFFFF"/>
        </w:rPr>
        <w:t>Στην επίκαιρη ερώτηση θα απαντήσει ο Υπουργός Υποδομών και Μεταφορών κ. Χρήστος Σπίρτζης.</w:t>
      </w:r>
    </w:p>
    <w:p w14:paraId="2774D28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14:paraId="2774D285"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2774D28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Πράγματι, εδώ και ενάμισ</w:t>
      </w:r>
      <w:r>
        <w:rPr>
          <w:rFonts w:eastAsia="Times New Roman" w:cs="Times New Roman"/>
          <w:szCs w:val="24"/>
        </w:rPr>
        <w:t>η</w:t>
      </w:r>
      <w:r>
        <w:rPr>
          <w:rFonts w:eastAsia="Times New Roman" w:cs="Times New Roman"/>
          <w:szCs w:val="24"/>
        </w:rPr>
        <w:t xml:space="preserve"> μήνα δεν διεξάγοντα</w:t>
      </w:r>
      <w:r>
        <w:rPr>
          <w:rFonts w:eastAsia="Times New Roman" w:cs="Times New Roman"/>
          <w:szCs w:val="24"/>
        </w:rPr>
        <w:t>ι εξετάσεις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δοκιμασίες για τα προσόντα και τη συμπεριφορά οδηγών που θέλουν να αναβαθμίσουν ή να ανανεώσουν το δίπλωμα ή υποψηφίων οδηγούν που θέλουν να αποκτήσουν δίπλωμα. Το πρόβλημα επαναλαμβάνεται μετά από καιρό. Τον Μάιο είχαμε πάλι κινητοποιήσεις κ</w:t>
      </w:r>
      <w:r>
        <w:rPr>
          <w:rFonts w:eastAsia="Times New Roman" w:cs="Times New Roman"/>
          <w:szCs w:val="24"/>
        </w:rPr>
        <w:t>αι των εξεταστών και των εκπαιδευτών.</w:t>
      </w:r>
      <w:r>
        <w:rPr>
          <w:rFonts w:eastAsia="Times New Roman" w:cs="Times New Roman"/>
          <w:szCs w:val="24"/>
        </w:rPr>
        <w:t xml:space="preserve"> </w:t>
      </w:r>
      <w:r>
        <w:rPr>
          <w:rFonts w:eastAsia="Times New Roman" w:cs="Times New Roman"/>
          <w:szCs w:val="24"/>
        </w:rPr>
        <w:t xml:space="preserve">Πήραν τότε τη διαβεβαίωση ότι τις επόμενες ημέρες θα κατατεθεί νομοσχέδιο </w:t>
      </w:r>
      <w:r w:rsidRPr="00F331DF">
        <w:rPr>
          <w:rFonts w:eastAsia="Times New Roman"/>
          <w:bCs/>
        </w:rPr>
        <w:t>και</w:t>
      </w:r>
      <w:r>
        <w:rPr>
          <w:rFonts w:eastAsia="Times New Roman" w:cs="Times New Roman"/>
          <w:szCs w:val="24"/>
        </w:rPr>
        <w:t xml:space="preserve"> ανέστειλαν τις κινητοποιήσεις, αλλά το πρόβλημα συνεχίζεται. Είναι επτά μήνες απλήρωτοι οι εξεταστές</w:t>
      </w:r>
      <w:r w:rsidRPr="00312F5D">
        <w:rPr>
          <w:rFonts w:eastAsia="Times New Roman" w:cs="Times New Roman"/>
          <w:szCs w:val="24"/>
        </w:rPr>
        <w:t xml:space="preserve">. </w:t>
      </w:r>
      <w:r>
        <w:rPr>
          <w:rFonts w:eastAsia="Times New Roman" w:cs="Times New Roman"/>
          <w:szCs w:val="24"/>
        </w:rPr>
        <w:t xml:space="preserve">Πολλοί άνεργοι, οι οποίοι έχουν </w:t>
      </w:r>
      <w:r>
        <w:rPr>
          <w:rFonts w:eastAsia="Times New Roman" w:cs="Times New Roman"/>
          <w:szCs w:val="24"/>
        </w:rPr>
        <w:t xml:space="preserve">δίπλωμα, άδεια οδήγησης, αναζητούν εργασία και θέλουν να δουλέψουν στον τομέα αυτό, αλλά δεν μπορούν από τη στιγμή που δεν γίνονται οι εξετάσεις. </w:t>
      </w:r>
      <w:r w:rsidRPr="00897031">
        <w:rPr>
          <w:rFonts w:eastAsia="Times New Roman" w:cs="Times New Roman"/>
          <w:szCs w:val="24"/>
        </w:rPr>
        <w:t>Και</w:t>
      </w:r>
      <w:r>
        <w:rPr>
          <w:rFonts w:eastAsia="Times New Roman" w:cs="Times New Roman"/>
          <w:szCs w:val="24"/>
        </w:rPr>
        <w:t>,</w:t>
      </w:r>
      <w:r w:rsidRPr="00897031">
        <w:rPr>
          <w:rFonts w:eastAsia="Times New Roman" w:cs="Times New Roman"/>
          <w:szCs w:val="24"/>
        </w:rPr>
        <w:t xml:space="preserve"> βέβαια</w:t>
      </w:r>
      <w:r>
        <w:rPr>
          <w:rFonts w:eastAsia="Times New Roman" w:cs="Times New Roman"/>
          <w:szCs w:val="24"/>
        </w:rPr>
        <w:t>,</w:t>
      </w:r>
      <w:r w:rsidRPr="00897031">
        <w:rPr>
          <w:rFonts w:eastAsia="Times New Roman" w:cs="Times New Roman"/>
          <w:szCs w:val="24"/>
        </w:rPr>
        <w:t xml:space="preserve"> </w:t>
      </w:r>
      <w:r w:rsidRPr="00897031">
        <w:rPr>
          <w:rFonts w:eastAsia="Times New Roman"/>
          <w:bCs/>
        </w:rPr>
        <w:t>είναι</w:t>
      </w:r>
      <w:r w:rsidRPr="00897031">
        <w:rPr>
          <w:rFonts w:eastAsia="Times New Roman" w:cs="Times New Roman"/>
          <w:szCs w:val="24"/>
        </w:rPr>
        <w:t xml:space="preserve"> πολλές οι κατηγορίες οδηγών και υποψηφίων οδηγών.</w:t>
      </w:r>
      <w:r>
        <w:rPr>
          <w:rFonts w:eastAsia="Times New Roman" w:cs="Times New Roman"/>
          <w:szCs w:val="24"/>
        </w:rPr>
        <w:t xml:space="preserve"> </w:t>
      </w:r>
    </w:p>
    <w:p w14:paraId="2774D28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Αυτό το οποίο ζητάμε με την ερώτηση είνα</w:t>
      </w:r>
      <w:r>
        <w:rPr>
          <w:rFonts w:eastAsia="Times New Roman" w:cs="Times New Roman"/>
          <w:szCs w:val="24"/>
        </w:rPr>
        <w:t xml:space="preserve">ι, επιτέλους, το Υπουργείο να δώσει λύση στο θέμα. Έχουμε καταθέσει τροπολογία και τον Μάιο του 2018 και στις 3 </w:t>
      </w:r>
      <w:r>
        <w:rPr>
          <w:rFonts w:eastAsia="Times New Roman" w:cs="Times New Roman"/>
          <w:szCs w:val="24"/>
        </w:rPr>
        <w:lastRenderedPageBreak/>
        <w:t>Οκτωβρίου του 2018. Η τροπολογία αυτή, κατά την άποψή μας, μπορεί να δώσει λύση για το μεταβατικό διάστημα και έτσι να συνεχιστεί απρόσκοπτα η δ</w:t>
      </w:r>
      <w:r>
        <w:rPr>
          <w:rFonts w:eastAsia="Times New Roman" w:cs="Times New Roman"/>
          <w:szCs w:val="24"/>
        </w:rPr>
        <w:t xml:space="preserve">ιαδικασία για τις εξετάσεις των οδηγών και των υποψηφίων οδηγών. </w:t>
      </w:r>
    </w:p>
    <w:p w14:paraId="2774D28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774D289" w14:textId="77777777" w:rsidR="009B4FE7" w:rsidRDefault="00452105">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Και εγώ για τον χρόνο σας.</w:t>
      </w:r>
    </w:p>
    <w:p w14:paraId="2774D28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Ορίστε, κύριε Σπίρτζη, έχετε τον λόγο.</w:t>
      </w:r>
    </w:p>
    <w:p w14:paraId="2774D28B" w14:textId="77777777" w:rsidR="009B4FE7" w:rsidRDefault="00452105">
      <w:pPr>
        <w:spacing w:line="600" w:lineRule="auto"/>
        <w:ind w:firstLine="720"/>
        <w:jc w:val="both"/>
        <w:rPr>
          <w:rFonts w:eastAsia="Times New Roman" w:cs="Times New Roman"/>
          <w:szCs w:val="24"/>
        </w:rPr>
      </w:pPr>
      <w:r w:rsidRPr="00312F5D">
        <w:rPr>
          <w:rFonts w:eastAsia="Times New Roman" w:cs="Times New Roman"/>
          <w:b/>
          <w:szCs w:val="24"/>
        </w:rPr>
        <w:t xml:space="preserve">ΧΡΗΣΤΟΣ ΣΠΙΡΤΖΗΣ (Υπουργών Υποδομών </w:t>
      </w:r>
      <w:r w:rsidRPr="00312F5D">
        <w:rPr>
          <w:rFonts w:eastAsia="Times New Roman"/>
          <w:b/>
          <w:bCs/>
        </w:rPr>
        <w:t>και</w:t>
      </w:r>
      <w:r w:rsidRPr="00312F5D">
        <w:rPr>
          <w:rFonts w:eastAsia="Times New Roman" w:cs="Times New Roman"/>
          <w:b/>
          <w:szCs w:val="24"/>
        </w:rPr>
        <w:t xml:space="preserve"> Μεταφορών):</w:t>
      </w:r>
      <w:r>
        <w:rPr>
          <w:rFonts w:eastAsia="Times New Roman" w:cs="Times New Roman"/>
          <w:szCs w:val="24"/>
        </w:rPr>
        <w:t xml:space="preserve"> Αξιότιμε κύρι</w:t>
      </w:r>
      <w:r>
        <w:rPr>
          <w:rFonts w:eastAsia="Times New Roman" w:cs="Times New Roman"/>
          <w:szCs w:val="24"/>
        </w:rPr>
        <w:t>ε συνάδελφε, δεν νομίζω ότι υπάρχει κάποια παράλειψη ή κάποια άστοχη ενέργεια από την πλευρά της Κυβέρνησης. Πιστεύω ότι είναι κοινός τόπος και για εμάς και για εσάς, ότι το υπάρχον σύστημα εξέτασης για τις άδειες οδήγησης είναι ένα σύστημα διάτρητο, ένα σ</w:t>
      </w:r>
      <w:r>
        <w:rPr>
          <w:rFonts w:eastAsia="Times New Roman" w:cs="Times New Roman"/>
          <w:szCs w:val="24"/>
        </w:rPr>
        <w:t xml:space="preserve">ύστημα το οποίο σε πρώτη επαφή που έρχονται τα παιδιά μας με το ελληνικό </w:t>
      </w:r>
      <w:r>
        <w:rPr>
          <w:rFonts w:eastAsia="Times New Roman" w:cs="Times New Roman"/>
          <w:szCs w:val="24"/>
        </w:rPr>
        <w:t>δ</w:t>
      </w:r>
      <w:r>
        <w:rPr>
          <w:rFonts w:eastAsia="Times New Roman" w:cs="Times New Roman"/>
          <w:szCs w:val="24"/>
        </w:rPr>
        <w:t xml:space="preserve">ημόσιο τα βάζει σε λογικές που θέλουμε σαν κοινωνία να τις βάλουμε στην άκρη. Θεωρώ, λοιπόν, ότι η προσπάθεια που έχουμε κάνει όλον αυτόν τον καιρό, δηλαδή το να προχωρήσουμε σε ένα </w:t>
      </w:r>
      <w:r>
        <w:rPr>
          <w:rFonts w:eastAsia="Times New Roman" w:cs="Times New Roman"/>
          <w:szCs w:val="24"/>
        </w:rPr>
        <w:t>νέο σχέδιο νόμου για την αλλαγή των αδειών οδήγησης, σας βρίσκει σύμφωνο.</w:t>
      </w:r>
    </w:p>
    <w:p w14:paraId="2774D28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Όσον αφορά τις κινητοποιήσεις, δεν γίνονται γιατί δεν έχουν πληρωθεί τον μισθό τους, γιατί προβλέπεται μηνιαία αποζημίωση ως πάρεργο για τις εξετάσεις. </w:t>
      </w:r>
      <w:r>
        <w:rPr>
          <w:rFonts w:eastAsia="Times New Roman" w:cs="Times New Roman"/>
          <w:szCs w:val="24"/>
        </w:rPr>
        <w:lastRenderedPageBreak/>
        <w:t>Τον Μάιο κατατέθηκε τροπολογία</w:t>
      </w:r>
      <w:r>
        <w:rPr>
          <w:rFonts w:eastAsia="Times New Roman" w:cs="Times New Roman"/>
          <w:szCs w:val="24"/>
        </w:rPr>
        <w:t xml:space="preserve"> που τους κάλυψε αναδρομικά και έχει σταλεί γραπτά μία σειρά εγκυκλίων και διαβεβαιώσεων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Μεταφορών, ότι η τροπολογία που καταθέσατε -σας το έχω πει και εγώ- είναι μέσα στο σχέδιο νόμου που θα κατατεθεί στη Βουλή. </w:t>
      </w:r>
    </w:p>
    <w:p w14:paraId="2774D28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Τελείωσε η επεξερ</w:t>
      </w:r>
      <w:r>
        <w:rPr>
          <w:rFonts w:eastAsia="Times New Roman" w:cs="Times New Roman"/>
          <w:szCs w:val="24"/>
        </w:rPr>
        <w:t xml:space="preserve">γασία του σχεδίου νόμου στην κεντρική νομοπαρασκευαστική επιτροπή και άμεσα -και όταν λέω άμεσα εννοώ αύριο ή μεθαύριο- θα κατατεθεί στη Βουλή για συζήτηση και ψήφιση. </w:t>
      </w:r>
    </w:p>
    <w:p w14:paraId="2774D28E" w14:textId="77777777" w:rsidR="009B4FE7" w:rsidRDefault="00452105">
      <w:pPr>
        <w:spacing w:line="600" w:lineRule="auto"/>
        <w:ind w:firstLine="720"/>
        <w:jc w:val="both"/>
        <w:rPr>
          <w:rFonts w:eastAsia="Times New Roman" w:cs="Times New Roman"/>
          <w:szCs w:val="24"/>
        </w:rPr>
      </w:pPr>
      <w:r w:rsidRPr="00897031">
        <w:rPr>
          <w:rFonts w:eastAsia="Times New Roman" w:cs="Times New Roman"/>
          <w:szCs w:val="24"/>
        </w:rPr>
        <w:t xml:space="preserve">Βέβαια, θα ήθελα, τελειώνοντας την πρωτομιλία μου, να πω δύο πράγματα. </w:t>
      </w:r>
      <w:r>
        <w:rPr>
          <w:rFonts w:eastAsia="Times New Roman" w:cs="Times New Roman"/>
          <w:szCs w:val="24"/>
        </w:rPr>
        <w:t xml:space="preserve">Όσον αφορά στις </w:t>
      </w:r>
      <w:r w:rsidRPr="00897031">
        <w:rPr>
          <w:rFonts w:eastAsia="Times New Roman" w:cs="Times New Roman"/>
          <w:szCs w:val="24"/>
        </w:rPr>
        <w:t xml:space="preserve">κινητοποιήσεις, μετά τις διαβεβαιώσεις και τον συνεχή διάλογο που είχαμε, το ένα σωματείο ανέστειλε τις κινητοποιήσεις, ενώ το άλλο συνεχίζει. Πιστεύω, </w:t>
      </w:r>
      <w:r>
        <w:rPr>
          <w:rFonts w:eastAsia="Times New Roman" w:cs="Times New Roman"/>
          <w:szCs w:val="24"/>
        </w:rPr>
        <w:t xml:space="preserve">όμως, ότι </w:t>
      </w:r>
      <w:r w:rsidRPr="00897031">
        <w:rPr>
          <w:rFonts w:eastAsia="Times New Roman" w:cs="Times New Roman"/>
          <w:szCs w:val="24"/>
        </w:rPr>
        <w:t>τόσο κάποια σωματεία εκπαιδ</w:t>
      </w:r>
      <w:r>
        <w:rPr>
          <w:rFonts w:eastAsia="Times New Roman" w:cs="Times New Roman"/>
          <w:szCs w:val="24"/>
        </w:rPr>
        <w:t>ευτών όσο και κάποιοι εξεταστές</w:t>
      </w:r>
      <w:r w:rsidRPr="00897031">
        <w:rPr>
          <w:rFonts w:eastAsia="Times New Roman" w:cs="Times New Roman"/>
          <w:szCs w:val="24"/>
        </w:rPr>
        <w:t xml:space="preserve"> θέλουν να συνεχίζεται το παράλογο τ</w:t>
      </w:r>
      <w:r w:rsidRPr="00897031">
        <w:rPr>
          <w:rFonts w:eastAsia="Times New Roman" w:cs="Times New Roman"/>
          <w:szCs w:val="24"/>
        </w:rPr>
        <w:t>ου να είναι μέσα στο ίδιο αυτοκίνητο και ο εκπρόσωπος της σχολής οδηγών και ο εξεταστής, με τα γνωστά φαινόμενα που έχει ζήσει όλη η ελληνική κοινωνία τα τελευταία χρόνια.</w:t>
      </w:r>
    </w:p>
    <w:p w14:paraId="2774D28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74D290" w14:textId="77777777" w:rsidR="009B4FE7" w:rsidRDefault="00452105">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Κεγκέρογλου, έχετε τον λόγο.</w:t>
      </w:r>
    </w:p>
    <w:p w14:paraId="2774D291" w14:textId="77777777" w:rsidR="009B4FE7" w:rsidRDefault="00452105">
      <w:pPr>
        <w:spacing w:line="600" w:lineRule="auto"/>
        <w:ind w:firstLine="720"/>
        <w:jc w:val="both"/>
        <w:rPr>
          <w:rFonts w:eastAsia="Times New Roman" w:cs="Times New Roman"/>
          <w:szCs w:val="24"/>
        </w:rPr>
      </w:pPr>
      <w:r w:rsidRPr="00312F5D">
        <w:rPr>
          <w:rFonts w:eastAsia="Times New Roman" w:cs="Times New Roman"/>
          <w:b/>
          <w:szCs w:val="24"/>
        </w:rPr>
        <w:lastRenderedPageBreak/>
        <w:t>ΒΑΣΙΛΕΙΟΣ ΚΕΓΚΕΡΟΓΛΟΥ:</w:t>
      </w:r>
      <w:r>
        <w:rPr>
          <w:rFonts w:eastAsia="Times New Roman" w:cs="Times New Roman"/>
          <w:szCs w:val="24"/>
        </w:rPr>
        <w:t xml:space="preserve"> Ο εκσυγχρονισμός της νομοθεσίας, του τεχνολογικού εξοπλισμού και των διαδικασιών που αφορούν διάφορες δημόσιες διαδικασίες, δεν πρέπει να μας οδηγεί στην αναστολή της λειτουργίας των υπαρχόντων συστημάτων με τις βελτιώσεις που χρειάζ</w:t>
      </w:r>
      <w:r>
        <w:rPr>
          <w:rFonts w:eastAsia="Times New Roman" w:cs="Times New Roman"/>
          <w:szCs w:val="24"/>
        </w:rPr>
        <w:t xml:space="preserve">ονται. </w:t>
      </w:r>
    </w:p>
    <w:p w14:paraId="2774D29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Νομίζω ότι είχατε την ευκαιρία εδώ και τρία, τουλάχιστον, χρόνια -μπορεί και παραπάνω- ως ο αρμόδιος Υπουργός να έχετε δώσει λύση στα συγκεκριμένα θέματα, σύμφωνα με αυτά τα οποία πιστεύετε. Θα μπορούσατε να έχετε καταθέσει το νομοσχέδιο, να έχετε </w:t>
      </w:r>
      <w:r>
        <w:rPr>
          <w:rFonts w:eastAsia="Times New Roman" w:cs="Times New Roman"/>
          <w:szCs w:val="24"/>
        </w:rPr>
        <w:t xml:space="preserve">φέρει προς κρίση στο ελληνικό Κοινοβούλιο τις απόψεις σας και τις προτάσεις σας και να προχωρήσουμε. Δεν έχει κανείς αντίλογο επ’ αυτού. Θα πούμε τις συγκεκριμένες θέσεις μας, όταν κατατεθεί το νομοσχέδιο. </w:t>
      </w:r>
    </w:p>
    <w:p w14:paraId="2774D29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εσείς τι κάνετε; Επειδή θα φέρετε το νομοσχ</w:t>
      </w:r>
      <w:r>
        <w:rPr>
          <w:rFonts w:eastAsia="Times New Roman" w:cs="Times New Roman"/>
          <w:szCs w:val="24"/>
        </w:rPr>
        <w:t xml:space="preserve">έδιο, αφήνετε το σύστημα να απαξιωθεί. Έχετε απαξιώσει το σύστημα μόνο και μόνο με τον τρόπο που το έχετε διαχειριστεί. </w:t>
      </w:r>
    </w:p>
    <w:p w14:paraId="2774D29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Λέμε, λοιπόν, από τον Μάιο: Δώστε τη δυνατότητα να διεξάγονται εξετάσεις απρόσκοπτα, να λειτουργεί το σύστημα και βεβαίως φέρτε τις βελ</w:t>
      </w:r>
      <w:r>
        <w:rPr>
          <w:rFonts w:eastAsia="Times New Roman" w:cs="Times New Roman"/>
          <w:szCs w:val="24"/>
        </w:rPr>
        <w:t>τιώσεις. Αυτή είναι η άποψή μας.</w:t>
      </w:r>
    </w:p>
    <w:p w14:paraId="2774D295"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lastRenderedPageBreak/>
        <w:t xml:space="preserve">Είπατε σήμερα ότι θα είναι μέσα στο νομοσχέδιο μεταβατική διάταξη. Δεν μπορεί να μην είναι, διότι για να εφαρμοστεί ένα σύστημα τελείως διαφορετικό, χρειάζεται ένα μεταβατικό διάστημα πάρα πολύ σημαντικό. Νομίζω ότι είναι </w:t>
      </w:r>
      <w:r>
        <w:rPr>
          <w:rFonts w:eastAsia="Times New Roman"/>
          <w:szCs w:val="24"/>
        </w:rPr>
        <w:t>λογικό. Δεν έχω δει το νομοσχέδιο. Δεν το γνωρίζουμε.</w:t>
      </w:r>
    </w:p>
    <w:p w14:paraId="2774D296"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Σ’ αυτό το μεταβατικό διάστημα, λοιπόν, η τροπολογία αυτή θα έπρεπε να έχει ήδη θεσμοθετηθεί και να αφήνει το περιθώριο στο μεταβατικό διάστημα να ετοιμαστεί η υποδομή και όλα τα υπόλοιπα.</w:t>
      </w:r>
    </w:p>
    <w:p w14:paraId="2774D297"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Ως προς το </w:t>
      </w:r>
      <w:r>
        <w:rPr>
          <w:rFonts w:eastAsia="Times New Roman"/>
          <w:szCs w:val="24"/>
        </w:rPr>
        <w:t>θέμα που βάζουν πολλοί</w:t>
      </w:r>
      <w:r w:rsidRPr="003A2344">
        <w:rPr>
          <w:rFonts w:eastAsia="Times New Roman"/>
          <w:szCs w:val="24"/>
        </w:rPr>
        <w:t xml:space="preserve"> </w:t>
      </w:r>
      <w:r>
        <w:rPr>
          <w:rFonts w:eastAsia="Times New Roman"/>
          <w:szCs w:val="24"/>
        </w:rPr>
        <w:t>για τις κινητοποιήσεις, κατ’ αρχ</w:t>
      </w:r>
      <w:r>
        <w:rPr>
          <w:rFonts w:eastAsia="Times New Roman"/>
          <w:szCs w:val="24"/>
        </w:rPr>
        <w:t>άς</w:t>
      </w:r>
      <w:r>
        <w:rPr>
          <w:rFonts w:eastAsia="Times New Roman"/>
          <w:szCs w:val="24"/>
        </w:rPr>
        <w:t>, την Παρασκευή ήταν κλειστό το Υπουργείο Μακεδονίας. Σήμερα και αύριο θα συνεχιστούν οι κινητοποιήσεις, εκτός εάν δεχθούν τη διαβεβαίωση την οποία δίδετε σήμερα και τις αναστείλουν. Εγώ είμαι υποχρε</w:t>
      </w:r>
      <w:r>
        <w:rPr>
          <w:rFonts w:eastAsia="Times New Roman"/>
          <w:szCs w:val="24"/>
        </w:rPr>
        <w:t>ωμένος να τη δεχθώ.</w:t>
      </w:r>
    </w:p>
    <w:p w14:paraId="2774D298"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Βέβαια, τον Μάιο που σας πήρα τηλέφωνο για την τροπολογία, μου είπατε πάλι το ίδιο, ότι σε μια βδομάδα θα κατατεθεί.</w:t>
      </w:r>
    </w:p>
    <w:p w14:paraId="2774D299" w14:textId="77777777" w:rsidR="009B4FE7" w:rsidRDefault="00452105">
      <w:pPr>
        <w:tabs>
          <w:tab w:val="left" w:pos="2940"/>
        </w:tabs>
        <w:spacing w:line="600" w:lineRule="auto"/>
        <w:ind w:firstLine="720"/>
        <w:jc w:val="both"/>
        <w:rPr>
          <w:rFonts w:eastAsia="Times New Roman"/>
          <w:szCs w:val="24"/>
        </w:rPr>
      </w:pPr>
      <w:r w:rsidRPr="000931AB">
        <w:rPr>
          <w:rFonts w:eastAsia="Times New Roman"/>
          <w:b/>
          <w:szCs w:val="24"/>
        </w:rPr>
        <w:t>ΧΡΗΣΤΟΣ ΣΠΙΡΤΖΗΣ (Υπουργός Υποδομών και Μεταφορών):</w:t>
      </w:r>
      <w:r>
        <w:rPr>
          <w:rFonts w:eastAsia="Times New Roman"/>
          <w:szCs w:val="24"/>
        </w:rPr>
        <w:t xml:space="preserve"> Τον Οκτώβριο.</w:t>
      </w:r>
    </w:p>
    <w:p w14:paraId="2774D29A" w14:textId="77777777" w:rsidR="009B4FE7" w:rsidRDefault="00452105">
      <w:pPr>
        <w:tabs>
          <w:tab w:val="left" w:pos="2940"/>
        </w:tabs>
        <w:spacing w:line="600" w:lineRule="auto"/>
        <w:ind w:firstLine="720"/>
        <w:jc w:val="both"/>
        <w:rPr>
          <w:rFonts w:eastAsia="Times New Roman"/>
          <w:szCs w:val="24"/>
        </w:rPr>
      </w:pPr>
      <w:r w:rsidRPr="000931AB">
        <w:rPr>
          <w:rFonts w:eastAsia="Times New Roman"/>
          <w:b/>
          <w:szCs w:val="24"/>
        </w:rPr>
        <w:t>ΒΑΣΙΛΕΙΟΣ ΚΕΓΚΕΡΟΓΛΟΥ:</w:t>
      </w:r>
      <w:r>
        <w:rPr>
          <w:rFonts w:eastAsia="Times New Roman"/>
          <w:szCs w:val="24"/>
        </w:rPr>
        <w:t xml:space="preserve"> Ναι.</w:t>
      </w:r>
    </w:p>
    <w:p w14:paraId="2774D29B"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Έχουμε μια συνεχή αναβολή</w:t>
      </w:r>
      <w:r>
        <w:rPr>
          <w:rFonts w:eastAsia="Times New Roman"/>
          <w:szCs w:val="24"/>
        </w:rPr>
        <w:t xml:space="preserve"> για το θέμα. Εξετάσεις, πάντως, δεν γίνονται ανεξάρτητα από τις κινητοποιήσεις. Οι εξετάσεις πρέπει να διεξάγονται και πρωί και </w:t>
      </w:r>
      <w:r>
        <w:rPr>
          <w:rFonts w:eastAsia="Times New Roman"/>
          <w:szCs w:val="24"/>
        </w:rPr>
        <w:lastRenderedPageBreak/>
        <w:t xml:space="preserve">απόγευμα. Και πρωί για τους εργαζόμενους του απογεύματος ή γι’ αυτούς που δεν εργάζονται και απόγευμα για τους εργαζόμενους το </w:t>
      </w:r>
      <w:r>
        <w:rPr>
          <w:rFonts w:eastAsia="Times New Roman"/>
          <w:szCs w:val="24"/>
        </w:rPr>
        <w:t>πρωί. Όταν αναγκάζουμε ανθρώπους να παρατήσουν τη δουλειά τους για να πάνε για εξετάσεις είτε πρωί είτε απόγευμα, είναι λάθος. Θα πρέπει να βρείτε ένα σύστημα και πρωί και απόγευμα.</w:t>
      </w:r>
    </w:p>
    <w:p w14:paraId="2774D29C"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Πολλοί μου έχουν αναφέρει ότι σκέφτεστε να ιδιωτικοποιήσετε το σύστημα. Αν</w:t>
      </w:r>
      <w:r>
        <w:rPr>
          <w:rFonts w:eastAsia="Times New Roman"/>
          <w:szCs w:val="24"/>
        </w:rPr>
        <w:t xml:space="preserve"> με μπλοκάκι, όπως μου λένε, θέλετε να νομοθετήσετε και να βαφτίσετε «εξεταστές» ή οτιδήποτε άλλο μη δημόσιους λειτουργούς, τότε το σύστημα πάσχει εκ των προτέρων.</w:t>
      </w:r>
    </w:p>
    <w:p w14:paraId="2774D29D"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Θα δούμε όλες τις βελτιώσεις εδώ. Εμείς θα συνδράμουμε ως προς τη βελτίωση, τον εκσυγχρονισμ</w:t>
      </w:r>
      <w:r>
        <w:rPr>
          <w:rFonts w:eastAsia="Times New Roman"/>
          <w:szCs w:val="24"/>
        </w:rPr>
        <w:t>ό του συστήματος, διότι κατά καιρούς έχουν συζητηθεί αυτά τα θέματα στον δημόσιο διάλογο.</w:t>
      </w:r>
    </w:p>
    <w:p w14:paraId="2774D29E" w14:textId="77777777" w:rsidR="009B4FE7" w:rsidRDefault="00452105">
      <w:pPr>
        <w:tabs>
          <w:tab w:val="left" w:pos="2940"/>
        </w:tabs>
        <w:spacing w:line="600" w:lineRule="auto"/>
        <w:ind w:firstLine="720"/>
        <w:jc w:val="both"/>
        <w:rPr>
          <w:rFonts w:eastAsia="Times New Roman"/>
          <w:szCs w:val="24"/>
        </w:rPr>
      </w:pPr>
      <w:r w:rsidRPr="000931AB">
        <w:rPr>
          <w:rFonts w:eastAsia="Times New Roman"/>
          <w:b/>
          <w:szCs w:val="24"/>
        </w:rPr>
        <w:t xml:space="preserve">ΠΡΟΕΔΡΕΥΩΝ (Νικήτας Κακλαμάνης): </w:t>
      </w:r>
      <w:r>
        <w:rPr>
          <w:rFonts w:eastAsia="Times New Roman"/>
          <w:szCs w:val="24"/>
        </w:rPr>
        <w:t>Κύριε Κεγκέρογλου, σας παρακαλώ να ολοκληρώσετε.</w:t>
      </w:r>
    </w:p>
    <w:p w14:paraId="2774D29F"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Όμως, τώρα θέλουμε λύση για το μεταβατικό διάστημα, προκειμέν</w:t>
      </w:r>
      <w:r>
        <w:rPr>
          <w:rFonts w:eastAsia="Times New Roman"/>
          <w:szCs w:val="24"/>
        </w:rPr>
        <w:t>ου να διεξάγονται οι εξετάσεις. Αν καθυστερήσει το νομοσχέδιο, θα πρέπει να κάνετε δεκτή την τροπολογία μας, να την καταθέσουμε ξανά για να λειτουργεί το σύστημα. Πιστεύω ότι το μεταβατικό διάστημα θα κρατήσει τουλάχιστον έξι μήνες.</w:t>
      </w:r>
    </w:p>
    <w:p w14:paraId="2774D2A0"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lastRenderedPageBreak/>
        <w:t>ΠΡΟΕΔΡΕΥΩΝ (Νικήτας Κακ</w:t>
      </w:r>
      <w:r>
        <w:rPr>
          <w:rFonts w:eastAsia="Times New Roman"/>
          <w:b/>
          <w:szCs w:val="24"/>
        </w:rPr>
        <w:t xml:space="preserve">λαμάνης): </w:t>
      </w:r>
      <w:r>
        <w:rPr>
          <w:rFonts w:eastAsia="Times New Roman"/>
          <w:szCs w:val="24"/>
        </w:rPr>
        <w:t>Είναι κατανοητό, κύριε Κεγκέρογλου. Παρακαλώ.</w:t>
      </w:r>
    </w:p>
    <w:p w14:paraId="2774D2A1"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Είχα χρόνο από την πρωτομιλία, κύριε Πρόεδρε.</w:t>
      </w:r>
    </w:p>
    <w:p w14:paraId="2774D2A2"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sidRPr="003A2344">
        <w:rPr>
          <w:rFonts w:eastAsia="Times New Roman"/>
          <w:szCs w:val="24"/>
        </w:rPr>
        <w:t>Εντάξει.</w:t>
      </w:r>
    </w:p>
    <w:p w14:paraId="2774D2A3"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Κύριε Σπίρτζη, έχετε τον λόγο.</w:t>
      </w:r>
    </w:p>
    <w:p w14:paraId="2774D2A4"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Τον Οκ</w:t>
      </w:r>
      <w:r>
        <w:rPr>
          <w:rFonts w:eastAsia="Times New Roman"/>
          <w:szCs w:val="24"/>
        </w:rPr>
        <w:t xml:space="preserve">τώβριο σας το είπα αυτό, στο νομοσχέδιο του Υπουργείου Μεταφορών και όχι τον Μάιο. </w:t>
      </w:r>
    </w:p>
    <w:p w14:paraId="2774D2A5"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Κύριε Κεγκέρογλου, ας δούμε ποιος έχει απαξιώσει το σύστημα. Έχω στα χέρια μου μια επίσημη, αν θέλετε, ενημέρωση από την Ελληνική Αστυνομία. Δεν θα την καταθέσω. Είναι στον</w:t>
      </w:r>
      <w:r>
        <w:rPr>
          <w:rFonts w:eastAsia="Times New Roman"/>
          <w:szCs w:val="24"/>
        </w:rPr>
        <w:t xml:space="preserve"> </w:t>
      </w:r>
      <w:r>
        <w:rPr>
          <w:rFonts w:eastAsia="Times New Roman"/>
          <w:szCs w:val="24"/>
        </w:rPr>
        <w:t>ε</w:t>
      </w:r>
      <w:r>
        <w:rPr>
          <w:rFonts w:eastAsia="Times New Roman"/>
          <w:szCs w:val="24"/>
        </w:rPr>
        <w:t>ισαγγελέα. Θα τη δείξω σε εσάς, αν θέλετε. Αφορά δύο κυκλώματα διαφθοράς που βρέθηκαν</w:t>
      </w:r>
      <w:r w:rsidRPr="003A2344">
        <w:rPr>
          <w:rFonts w:eastAsia="Times New Roman"/>
          <w:szCs w:val="24"/>
        </w:rPr>
        <w:t xml:space="preserve"> </w:t>
      </w:r>
      <w:r>
        <w:rPr>
          <w:rFonts w:eastAsia="Times New Roman"/>
          <w:szCs w:val="24"/>
        </w:rPr>
        <w:t xml:space="preserve">σε όλη την Ελλάδα. Το ένα αφορά δεκαπέντε άτομα και το άλλο είκοσι πέντε άτομα. Υπήρχε και μια τρίτη υπόθεση, που διερευνάται, στην Αθήνα. </w:t>
      </w:r>
    </w:p>
    <w:p w14:paraId="2774D2A6"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Επομένως, το σύστημα -το ξέρ</w:t>
      </w:r>
      <w:r>
        <w:rPr>
          <w:rFonts w:eastAsia="Times New Roman"/>
          <w:szCs w:val="24"/>
        </w:rPr>
        <w:t xml:space="preserve">ει ο κάθε πολίτης- είναι όχι απαξιωμένο, αλλά κάτι ακόμη χειρότερο από απαξιωμένο. Μακάρι να ήταν απλά απαξιωμένο. Και τα </w:t>
      </w:r>
      <w:r>
        <w:rPr>
          <w:rFonts w:eastAsia="Times New Roman"/>
          <w:szCs w:val="24"/>
        </w:rPr>
        <w:lastRenderedPageBreak/>
        <w:t>τραγικά αποτελέσματα τα βιώνουμε κάθε μέρα με τα ατυχήματα που γίνονται στους δρόμους -όχι στις εθνικές οδούς πλέον- των πόλεών μας.</w:t>
      </w:r>
    </w:p>
    <w:p w14:paraId="2774D2A7"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Ν</w:t>
      </w:r>
      <w:r>
        <w:rPr>
          <w:rFonts w:eastAsia="Times New Roman"/>
          <w:szCs w:val="24"/>
        </w:rPr>
        <w:t xml:space="preserve">α δούμε τι έχουμε κάνει. Προφανώς έχουμε πάει σε άλλη λογική από αυτήν που υπήρχε. Έχουμε φτιάξει εκπαιδευτική ύλη για όλες τις τάξεις του </w:t>
      </w:r>
      <w:r>
        <w:rPr>
          <w:rFonts w:eastAsia="Times New Roman"/>
          <w:szCs w:val="24"/>
        </w:rPr>
        <w:t>δ</w:t>
      </w:r>
      <w:r>
        <w:rPr>
          <w:rFonts w:eastAsia="Times New Roman"/>
          <w:szCs w:val="24"/>
        </w:rPr>
        <w:t>ημοτικού, προγράμματα για να εκπαιδεύονται οι μαθητές, η νεολαία μας, να εκπαιδεύονται οι εξεταστές, να μπορούμε, τέ</w:t>
      </w:r>
      <w:r>
        <w:rPr>
          <w:rFonts w:eastAsia="Times New Roman"/>
          <w:szCs w:val="24"/>
        </w:rPr>
        <w:t>λος πάντων, να αποφύγουμε όλη αυτήν την κακή κατάσταση που έχουμε στη χώρα και που έχει πολύ μεγάλο πόνο, πολύ μεγάλο κοινωνικό κόστος. Ο κ. Κακλαμάνης είναι και γιατρός και μπορεί να καταθέσει τις δικές του εμπειρίες από αυτό που βιώνει η ελληνική κοινωνί</w:t>
      </w:r>
      <w:r>
        <w:rPr>
          <w:rFonts w:eastAsia="Times New Roman"/>
          <w:szCs w:val="24"/>
        </w:rPr>
        <w:t>α από την οδική ασφάλεια.</w:t>
      </w:r>
    </w:p>
    <w:p w14:paraId="2774D2A8"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Το δεύτερο είναι ένα σχέδιο που δεν επιτρέψει πλέον την παραβατική συμπεριφορά για την απόκτηση της άδειας οδήγησης. </w:t>
      </w:r>
    </w:p>
    <w:p w14:paraId="2774D2A9"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είναι τρομερό κάποιοι να μας κατηγορούν για κρατιστές και να παρουσιάζεται ξαφνικά, ενώ είναι γνωστό από τη </w:t>
      </w:r>
      <w:r>
        <w:rPr>
          <w:rFonts w:eastAsia="Times New Roman" w:cs="Times New Roman"/>
          <w:szCs w:val="24"/>
        </w:rPr>
        <w:t xml:space="preserve">διαβούλευση το σχέδιο νόμου, ότι πάμε να ιδιωτικοποιήσουμε το σύστημα. Προφανώς είναι με δημόσιους λειτουργούς, αλλά οι δημόσιοι λειτουργοί θα έχουν αποκλειστική δραστηριότητα αυτή για τις άδειες. Θα γίνεται με κλήρωση, θα είναι μέσα στις διευθύνσεις. Δεν </w:t>
      </w:r>
      <w:r>
        <w:rPr>
          <w:rFonts w:eastAsia="Times New Roman" w:cs="Times New Roman"/>
          <w:szCs w:val="24"/>
        </w:rPr>
        <w:t xml:space="preserve">θα είναι ένα πάρεργο όπου θα γνωρίζουν οι σχολές οδηγών ποιοι είναι οι εξεταστές, για να γίνεται όλο αυτό που </w:t>
      </w:r>
      <w:r>
        <w:rPr>
          <w:rFonts w:eastAsia="Times New Roman" w:cs="Times New Roman"/>
          <w:szCs w:val="24"/>
        </w:rPr>
        <w:lastRenderedPageBreak/>
        <w:t>βιώνουμε. Θα υπάρχουν ηλεκτρονικά συστήματα που θα επιτηρούν κεντρικά το σύστημα των αδειών οδήγησης και μια σειρά από προβλέψεις που θα τις συζητ</w:t>
      </w:r>
      <w:r>
        <w:rPr>
          <w:rFonts w:eastAsia="Times New Roman" w:cs="Times New Roman"/>
          <w:szCs w:val="24"/>
        </w:rPr>
        <w:t xml:space="preserve">ήσουμε στο σχέδιο νόμου. </w:t>
      </w:r>
    </w:p>
    <w:p w14:paraId="2774D2AA"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Θεωρώ ότι είναι σε κοινή πολιτική κατεύθυνση και προσπάθεια το σχέδιο νόμου. Προφανώς, δεν πάμε σε καμμία ιδιωτικοποίηση. Αυτό το ήθελαν κάποιοι από τις σχολές οδηγών, να γίνει η διαδικασία για την απόκτηση άδειας οδήγησης κάτι πο</w:t>
      </w:r>
      <w:r>
        <w:rPr>
          <w:rFonts w:eastAsia="Times New Roman" w:cs="Times New Roman"/>
          <w:szCs w:val="24"/>
        </w:rPr>
        <w:t xml:space="preserve">υ θα πιστοποιείται ιδιωτικά. Είναι έξω από τη δική μας λογική. </w:t>
      </w:r>
    </w:p>
    <w:p w14:paraId="2774D2AB"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σας δείξω και την έκθεση της Αστυνομίας. </w:t>
      </w:r>
    </w:p>
    <w:p w14:paraId="2774D2AC"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Δεν υπάρχει λόγος να έχουμε πάρεργο τις εξετάσεις για την άδεια οδήγησης. Δεν υπάρχει λόγος να υπάρχει μία αποζημίωση που θα διανέμεται ανεξάρτητα </w:t>
      </w:r>
      <w:r>
        <w:rPr>
          <w:rFonts w:eastAsia="Times New Roman" w:cs="Times New Roman"/>
          <w:szCs w:val="24"/>
        </w:rPr>
        <w:t xml:space="preserve">του ποιος κάνει και του ποιος συμμετέχει στις εξετάσεις και ποιος όχι. </w:t>
      </w:r>
    </w:p>
    <w:p w14:paraId="2774D2AD"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Υπάρχει ένα ορθολογικό σύστημα για αυτό που είπατε, για να καλυφθούν οι πρωινές ή απογευματινές εξετάσεις εκτός ωραρίου από ειδικούς, από εξεταστές οι οποίοι στοιχειωδώς θα έχουν προδι</w:t>
      </w:r>
      <w:r>
        <w:rPr>
          <w:rFonts w:eastAsia="Times New Roman" w:cs="Times New Roman"/>
          <w:szCs w:val="24"/>
        </w:rPr>
        <w:t xml:space="preserve">αγραφές. </w:t>
      </w:r>
    </w:p>
    <w:p w14:paraId="2774D2AE"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Σήμερα, κύριε Κεγκέρογλου, οι εξεταστές δεν έχουν καν την άδεια οδήγησης για εξεταστές. Είναι τραγικό αυτό, αλλά έτσι είναι. Στοιχειωδώς δεν έχουν την κατηγορία της άδειας οδήγησης για εξεταστές. </w:t>
      </w:r>
    </w:p>
    <w:p w14:paraId="2774D2AF"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Θεωρώ, λοιπόν, ότι είναι κοινή προσπάθεια του πολιτικού κόσμου να πάμε σε μια άλλη λογική και σε αυτόν τον τομέα. </w:t>
      </w:r>
    </w:p>
    <w:p w14:paraId="2774D2B0"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774D2B1"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Ολοκληρώθηκε η συζήτηση των επίκαιρων ερωτήσεων. </w:t>
      </w:r>
    </w:p>
    <w:p w14:paraId="2774D2B2"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Παρασκευής 12 Οκτωβρίου 2018, της Δευτέρας 15 Οκτωβρίου 2018, της Πέμπτης 18 Οκτωβρίου 2018 και της Παρασκευής 19 Οκτωβρίου 2018 και ερωτάται το Σώμα αν τα επικυρώνει. </w:t>
      </w:r>
    </w:p>
    <w:p w14:paraId="2774D2B3"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r>
        <w:rPr>
          <w:rFonts w:eastAsia="Times New Roman" w:cs="Times New Roman"/>
          <w:szCs w:val="24"/>
        </w:rPr>
        <w:t xml:space="preserve">. </w:t>
      </w:r>
    </w:p>
    <w:p w14:paraId="2774D2B4"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Συνεπώς τα Πρακτικά της Παρασκευής 12 Οκτωβρίου 2018, της Δευτέρας 15 Οκτωβρίου 2018, της Πέμπτης 18 Οκτωβρίου 2018 και της Παρασκευής 19 Οκτωβρίου 2018 επικυρώθηκαν. </w:t>
      </w:r>
    </w:p>
    <w:p w14:paraId="2774D2B5"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Ακούστε, παρακαλώ, οι </w:t>
      </w:r>
      <w:r>
        <w:rPr>
          <w:rFonts w:eastAsia="Times New Roman" w:cs="Times New Roman"/>
          <w:szCs w:val="24"/>
        </w:rPr>
        <w:t>γ</w:t>
      </w:r>
      <w:r>
        <w:rPr>
          <w:rFonts w:eastAsia="Times New Roman" w:cs="Times New Roman"/>
          <w:szCs w:val="24"/>
        </w:rPr>
        <w:t>ραμματείς των Κοινοβουλευτικώ</w:t>
      </w:r>
      <w:r>
        <w:rPr>
          <w:rFonts w:eastAsia="Times New Roman" w:cs="Times New Roman"/>
          <w:szCs w:val="24"/>
        </w:rPr>
        <w:t>ν Ομάδων, η ώρα είναι 10.50΄. Θα κάνω μία δεκάλεπτη διακοπή και στις 11.00΄ ξεκινάει πάλι η συνεδρίαση και όλοι οι εισηγητές πρέπει να ειδοποιηθούν. Είναι οι δύο πρώτοι εδώ, αλλά δεν μπορώ να ξεκινήσω τη συνεδρίαση. Ο κ. Αντωνίου και ο κ. Γιαννάκης είναι σ</w:t>
      </w:r>
      <w:r>
        <w:rPr>
          <w:rFonts w:eastAsia="Times New Roman" w:cs="Times New Roman"/>
          <w:szCs w:val="24"/>
        </w:rPr>
        <w:t xml:space="preserve">υνεπείς. Στις 11.00΄ παρακαλώ να είναι άπαντες στην Αίθουσα για να ξεκινήσουμε. </w:t>
      </w:r>
    </w:p>
    <w:p w14:paraId="2774D2B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Διακόπτουμε τη συνεδρίαση για δέκα (10΄) λεπτά και κατόπιν θα εισέλθουμε στη </w:t>
      </w:r>
      <w:r>
        <w:rPr>
          <w:rFonts w:eastAsia="Times New Roman" w:cs="Times New Roman"/>
          <w:szCs w:val="24"/>
        </w:rPr>
        <w:t>σ</w:t>
      </w:r>
      <w:r>
        <w:rPr>
          <w:rFonts w:eastAsia="Times New Roman" w:cs="Times New Roman"/>
          <w:szCs w:val="24"/>
        </w:rPr>
        <w:t xml:space="preserve">υμπληρωματική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ιάταξη</w:t>
      </w:r>
      <w:r>
        <w:rPr>
          <w:rFonts w:eastAsia="Times New Roman" w:cs="Times New Roman"/>
          <w:szCs w:val="24"/>
        </w:rPr>
        <w:t>.</w:t>
      </w:r>
      <w:r>
        <w:rPr>
          <w:rFonts w:eastAsia="Times New Roman" w:cs="Times New Roman"/>
          <w:szCs w:val="24"/>
        </w:rPr>
        <w:t xml:space="preserve"> </w:t>
      </w:r>
    </w:p>
    <w:p w14:paraId="2774D2B7" w14:textId="77777777" w:rsidR="009B4FE7" w:rsidRDefault="00452105">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(ΔΙΑΚΟΠΗ)</w:t>
      </w:r>
    </w:p>
    <w:p w14:paraId="2774D2B8" w14:textId="77777777" w:rsidR="009B4FE7" w:rsidRDefault="00452105">
      <w:pPr>
        <w:tabs>
          <w:tab w:val="left" w:pos="2738"/>
          <w:tab w:val="center" w:pos="4753"/>
          <w:tab w:val="left" w:pos="5723"/>
        </w:tabs>
        <w:spacing w:line="600" w:lineRule="auto"/>
        <w:ind w:firstLine="720"/>
        <w:jc w:val="center"/>
        <w:rPr>
          <w:rFonts w:eastAsia="Times New Roman" w:cs="Times New Roman"/>
          <w:color w:val="FF0000"/>
          <w:szCs w:val="24"/>
        </w:rPr>
      </w:pPr>
      <w:r w:rsidRPr="00C462AB">
        <w:rPr>
          <w:rFonts w:eastAsia="Times New Roman" w:cs="Times New Roman"/>
          <w:color w:val="FF0000"/>
          <w:szCs w:val="24"/>
        </w:rPr>
        <w:t>(</w:t>
      </w:r>
      <w:r w:rsidRPr="009A3722">
        <w:rPr>
          <w:rFonts w:eastAsia="Times New Roman" w:cs="Times New Roman"/>
          <w:color w:val="FF0000"/>
          <w:szCs w:val="24"/>
        </w:rPr>
        <w:t>ΑΛΛΑΓΗ ΣΕΛΙΔΑΣ ΛΟΓΩ ΑΛΛΑΓΗΣ ΘΕΜΑΤΟΣ</w:t>
      </w:r>
      <w:r w:rsidRPr="00C462AB">
        <w:rPr>
          <w:rFonts w:eastAsia="Times New Roman" w:cs="Times New Roman"/>
          <w:color w:val="FF0000"/>
          <w:szCs w:val="24"/>
        </w:rPr>
        <w:t>)</w:t>
      </w:r>
    </w:p>
    <w:p w14:paraId="2774D2B9"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 xml:space="preserve">(ΜΕΤΑ ΤΗ </w:t>
      </w:r>
      <w:r>
        <w:rPr>
          <w:rFonts w:eastAsia="Times New Roman" w:cs="Times New Roman"/>
          <w:szCs w:val="24"/>
        </w:rPr>
        <w:t>ΔΙΑΚΟΠΗ)</w:t>
      </w:r>
    </w:p>
    <w:p w14:paraId="2774D2BA"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w:t>
      </w:r>
      <w:r>
        <w:rPr>
          <w:rFonts w:eastAsia="Times New Roman" w:cs="Times New Roman"/>
          <w:szCs w:val="24"/>
        </w:rPr>
        <w:t>συνεχίζεται η συνεδρίαση.</w:t>
      </w:r>
    </w:p>
    <w:p w14:paraId="2774D2BB"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ισερχόμαστε στη</w:t>
      </w:r>
      <w:r>
        <w:rPr>
          <w:rFonts w:eastAsia="Times New Roman" w:cs="Times New Roman"/>
          <w:szCs w:val="24"/>
        </w:rPr>
        <w:t xml:space="preserve"> συμπληρωματική</w:t>
      </w:r>
    </w:p>
    <w:p w14:paraId="2774D2BC" w14:textId="77777777" w:rsidR="009B4FE7" w:rsidRDefault="00452105">
      <w:pPr>
        <w:tabs>
          <w:tab w:val="left" w:pos="3642"/>
          <w:tab w:val="center" w:pos="4753"/>
          <w:tab w:val="left" w:pos="6214"/>
        </w:tabs>
        <w:spacing w:line="600" w:lineRule="auto"/>
        <w:jc w:val="center"/>
        <w:rPr>
          <w:rFonts w:eastAsia="Times New Roman" w:cs="Times New Roman"/>
          <w:b/>
          <w:szCs w:val="24"/>
        </w:rPr>
      </w:pPr>
      <w:r w:rsidRPr="006F6641">
        <w:rPr>
          <w:rFonts w:eastAsia="Times New Roman" w:cs="Times New Roman"/>
          <w:b/>
          <w:szCs w:val="24"/>
        </w:rPr>
        <w:t xml:space="preserve">ΕΙΔΙΚΗ ΗΜΕΡΗΣΙΑ ΔΙΑΤΑΤΑΞΗ </w:t>
      </w:r>
    </w:p>
    <w:p w14:paraId="2774D2BD"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Αποφάσεις Βουλής - Οικονομική διαχείριση Βουλής:</w:t>
      </w:r>
    </w:p>
    <w:p w14:paraId="2774D2BE"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 Μόνη συζήτηση και έγκριση του Απολογισμού </w:t>
      </w:r>
      <w:r>
        <w:rPr>
          <w:rFonts w:eastAsia="Times New Roman" w:cs="Times New Roman"/>
          <w:szCs w:val="24"/>
        </w:rPr>
        <w:t>Δαπανών της Βουλής οικονομικού έτους 2017.</w:t>
      </w:r>
    </w:p>
    <w:p w14:paraId="2774D2BF"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 Μόνη συζήτηση και ψήφιση του Σχεδίου Προϋπολογισμού Δαπανών της Βουλής οικονομικού έτους 2019.</w:t>
      </w:r>
    </w:p>
    <w:p w14:paraId="2774D2C0"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Οι παραπάνω αποφάσεις της Βουλής ψηφίστηκαν στην αρμόδια Επιτροπή Οικονομικών της Βουλής</w:t>
      </w:r>
      <w:r>
        <w:rPr>
          <w:rFonts w:eastAsia="Times New Roman" w:cs="Times New Roman"/>
          <w:szCs w:val="24"/>
        </w:rPr>
        <w:t xml:space="preserve"> με πλειοψηφία 4/5 του όλου αριθμού των μελών της. Συνεπώς</w:t>
      </w:r>
      <w:r>
        <w:rPr>
          <w:rFonts w:eastAsia="Times New Roman" w:cs="Times New Roman"/>
          <w:szCs w:val="24"/>
        </w:rPr>
        <w:t>,</w:t>
      </w:r>
      <w:r>
        <w:rPr>
          <w:rFonts w:eastAsia="Times New Roman" w:cs="Times New Roman"/>
          <w:szCs w:val="24"/>
        </w:rPr>
        <w:t xml:space="preserve"> σύμφωνα με το άρθρο 108, παράγραφο</w:t>
      </w:r>
      <w:r>
        <w:rPr>
          <w:rFonts w:eastAsia="Times New Roman" w:cs="Times New Roman"/>
          <w:szCs w:val="24"/>
        </w:rPr>
        <w:t>ι</w:t>
      </w:r>
      <w:r>
        <w:rPr>
          <w:rFonts w:eastAsia="Times New Roman" w:cs="Times New Roman"/>
          <w:szCs w:val="24"/>
        </w:rPr>
        <w:t xml:space="preserve"> 1 και 6, μπορούν να ψηφιστούν από τη Βουλή χωρίς συζήτηση.</w:t>
      </w:r>
    </w:p>
    <w:p w14:paraId="2774D2C1"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Προτείνω όμως, εφόσον επιθυμούν, οι </w:t>
      </w:r>
      <w:r>
        <w:rPr>
          <w:rFonts w:eastAsia="Times New Roman" w:cs="Times New Roman"/>
          <w:szCs w:val="24"/>
        </w:rPr>
        <w:t>ε</w:t>
      </w:r>
      <w:r>
        <w:rPr>
          <w:rFonts w:eastAsia="Times New Roman" w:cs="Times New Roman"/>
          <w:szCs w:val="24"/>
        </w:rPr>
        <w:t xml:space="preserve">ισηγητές και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γορητές να μιλήσουν για πέντε λεπτά, εά</w:t>
      </w:r>
      <w:r>
        <w:rPr>
          <w:rFonts w:eastAsia="Times New Roman" w:cs="Times New Roman"/>
          <w:szCs w:val="24"/>
        </w:rPr>
        <w:t>ν το επιθυμούν επίσης, οι Κοινοβουλευτικοί Εκπρόσωποι για πέντε λεπτά και οι συνάδελφοι οι οποίοι τυχόν εγγραφούν ηλεκτρονικά στον κατάλογο ομιλητών για πέντε λεπτά.</w:t>
      </w:r>
    </w:p>
    <w:p w14:paraId="2774D2C2"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Συμφωνεί το Σώμα με τη διαδικασία που προτείνω;</w:t>
      </w:r>
    </w:p>
    <w:p w14:paraId="2774D2C3"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774D2C4"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sidRPr="00795A96">
        <w:rPr>
          <w:rFonts w:eastAsia="Times New Roman" w:cs="Times New Roman"/>
          <w:b/>
          <w:szCs w:val="24"/>
        </w:rPr>
        <w:t>ΠΡΟΕΔ</w:t>
      </w:r>
      <w:r w:rsidRPr="00795A96">
        <w:rPr>
          <w:rFonts w:eastAsia="Times New Roman" w:cs="Times New Roman"/>
          <w:b/>
          <w:szCs w:val="24"/>
        </w:rPr>
        <w:t>ΡΕΥΩΝ (Νικήτας Κακλαμάνης):</w:t>
      </w:r>
      <w:r>
        <w:rPr>
          <w:rFonts w:eastAsia="Times New Roman" w:cs="Times New Roman"/>
          <w:szCs w:val="24"/>
        </w:rPr>
        <w:t xml:space="preserve"> Συνεπώς το Σώμα συμφώνησε ομοφώνως.</w:t>
      </w:r>
    </w:p>
    <w:p w14:paraId="2774D2C5" w14:textId="77777777" w:rsidR="009B4FE7" w:rsidRDefault="00452105">
      <w:pPr>
        <w:spacing w:line="600" w:lineRule="auto"/>
        <w:ind w:firstLine="720"/>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συνεδρίασή μας παρακολου</w:t>
      </w:r>
      <w:r>
        <w:rPr>
          <w:rFonts w:eastAsia="Times New Roman" w:cs="Times New Roman"/>
        </w:rPr>
        <w:t>θούν από τα άνω δυτικά θεωρεία</w:t>
      </w:r>
      <w:r w:rsidRPr="00111BFF">
        <w:rPr>
          <w:rFonts w:eastAsia="Times New Roman" w:cs="Times New Roman"/>
        </w:rPr>
        <w:t xml:space="preserve"> </w:t>
      </w:r>
      <w:r>
        <w:rPr>
          <w:rFonts w:eastAsia="Times New Roman" w:cs="Times New Roman"/>
        </w:rPr>
        <w:t>δ</w:t>
      </w:r>
      <w:r>
        <w:rPr>
          <w:rFonts w:eastAsia="Times New Roman" w:cs="Times New Roman"/>
        </w:rPr>
        <w:t>ε</w:t>
      </w:r>
      <w:r>
        <w:rPr>
          <w:rFonts w:eastAsia="Times New Roman" w:cs="Times New Roman"/>
        </w:rPr>
        <w:t xml:space="preserve">καπέντε </w:t>
      </w:r>
      <w:r w:rsidRPr="00111BFF">
        <w:rPr>
          <w:rFonts w:eastAsia="Times New Roman" w:cs="Times New Roman"/>
        </w:rPr>
        <w:t xml:space="preserve">μαθήτριες και μαθητές και </w:t>
      </w:r>
      <w:r>
        <w:rPr>
          <w:rFonts w:eastAsia="Times New Roman" w:cs="Times New Roman"/>
        </w:rPr>
        <w:t>ένας συνοδός</w:t>
      </w:r>
      <w:r w:rsidRPr="00111BFF">
        <w:rPr>
          <w:rFonts w:eastAsia="Times New Roman" w:cs="Times New Roman"/>
        </w:rPr>
        <w:t xml:space="preserve"> </w:t>
      </w:r>
      <w:r>
        <w:rPr>
          <w:rFonts w:eastAsia="Times New Roman" w:cs="Times New Roman"/>
        </w:rPr>
        <w:t>εκπαιδευτικός</w:t>
      </w:r>
      <w:r w:rsidRPr="00111BFF">
        <w:rPr>
          <w:rFonts w:eastAsia="Times New Roman" w:cs="Times New Roman"/>
        </w:rPr>
        <w:t xml:space="preserve"> α</w:t>
      </w:r>
      <w:r w:rsidRPr="00111BFF">
        <w:rPr>
          <w:rFonts w:eastAsia="Times New Roman" w:cs="Times New Roman"/>
        </w:rPr>
        <w:t xml:space="preserve">πό το </w:t>
      </w:r>
      <w:r>
        <w:rPr>
          <w:rFonts w:eastAsia="Times New Roman" w:cs="Times New Roman"/>
        </w:rPr>
        <w:t>7</w:t>
      </w:r>
      <w:r w:rsidRPr="009A3722">
        <w:rPr>
          <w:rFonts w:eastAsia="Times New Roman" w:cs="Times New Roman"/>
          <w:vertAlign w:val="superscript"/>
        </w:rPr>
        <w:t>ο</w:t>
      </w:r>
      <w:r w:rsidRPr="00111BFF">
        <w:rPr>
          <w:rFonts w:eastAsia="Times New Roman" w:cs="Times New Roman"/>
        </w:rPr>
        <w:t xml:space="preserve"> Δημοτικό Σχολείο</w:t>
      </w:r>
      <w:r>
        <w:rPr>
          <w:rFonts w:eastAsia="Times New Roman" w:cs="Times New Roman"/>
        </w:rPr>
        <w:t xml:space="preserve"> Αγίας Βαρβάρας</w:t>
      </w:r>
      <w:r w:rsidRPr="00111BFF">
        <w:rPr>
          <w:rFonts w:eastAsia="Times New Roman" w:cs="Times New Roman"/>
        </w:rPr>
        <w:t xml:space="preserve">. </w:t>
      </w:r>
    </w:p>
    <w:p w14:paraId="2774D2C6" w14:textId="77777777" w:rsidR="009B4FE7" w:rsidRDefault="00452105">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14:paraId="2774D2C7" w14:textId="77777777" w:rsidR="009B4FE7" w:rsidRDefault="00452105">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14:paraId="2774D2C8"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Ξεκινάμε, εφόσον το επιθυμεί, με τον εισηγητή του ΣΥΡΙΖΑ, τον συνάδελφο κ. Αντωνίου. Μπορείτε να μιλήσετε είτε από το Βήμα είτε από τη θέση σας. </w:t>
      </w:r>
    </w:p>
    <w:p w14:paraId="2774D2C9"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Αντωνίου, έχετε τον λόγο.</w:t>
      </w:r>
    </w:p>
    <w:p w14:paraId="2774D2CA"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Ευχαριστώ, κύριε Πρόεδρε.</w:t>
      </w:r>
    </w:p>
    <w:p w14:paraId="2774D2CB"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w:t>
      </w:r>
      <w:r>
        <w:rPr>
          <w:rFonts w:eastAsia="Times New Roman" w:cs="Times New Roman"/>
          <w:szCs w:val="24"/>
        </w:rPr>
        <w:t xml:space="preserve">τάμε σήμερα τον </w:t>
      </w:r>
      <w:r>
        <w:rPr>
          <w:rFonts w:eastAsia="Times New Roman" w:cs="Times New Roman"/>
          <w:szCs w:val="24"/>
        </w:rPr>
        <w:t>α</w:t>
      </w:r>
      <w:r>
        <w:rPr>
          <w:rFonts w:eastAsia="Times New Roman" w:cs="Times New Roman"/>
          <w:szCs w:val="24"/>
        </w:rPr>
        <w:t xml:space="preserve">πολογισμό </w:t>
      </w:r>
      <w:r>
        <w:rPr>
          <w:rFonts w:eastAsia="Times New Roman" w:cs="Times New Roman"/>
          <w:szCs w:val="24"/>
        </w:rPr>
        <w:t>δ</w:t>
      </w:r>
      <w:r>
        <w:rPr>
          <w:rFonts w:eastAsia="Times New Roman" w:cs="Times New Roman"/>
          <w:szCs w:val="24"/>
        </w:rPr>
        <w:t xml:space="preserve">απανών της Βουλής για το έτος 2017, καθώς και τον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δ</w:t>
      </w:r>
      <w:r>
        <w:rPr>
          <w:rFonts w:eastAsia="Times New Roman" w:cs="Times New Roman"/>
          <w:szCs w:val="24"/>
        </w:rPr>
        <w:t>απανών για το προσεχές έτος 2019.</w:t>
      </w:r>
    </w:p>
    <w:p w14:paraId="2774D2CC"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της Βουλής για το έτος 2019 έχει ως βασικό στόχο την εξασφάλιση της αποτελεσματικότερης λειτουργίας της Βουλής κ</w:t>
      </w:r>
      <w:r>
        <w:rPr>
          <w:rFonts w:eastAsia="Times New Roman" w:cs="Times New Roman"/>
          <w:szCs w:val="24"/>
        </w:rPr>
        <w:t xml:space="preserve">αι την παροχή ακόμα υψηλότερου επιπέδου υπηρεσιών προς τους Βουλευτές και τους πολίτες. Ο </w:t>
      </w:r>
      <w:r>
        <w:rPr>
          <w:rFonts w:eastAsia="Times New Roman" w:cs="Times New Roman"/>
          <w:szCs w:val="24"/>
        </w:rPr>
        <w:t>π</w:t>
      </w:r>
      <w:r>
        <w:rPr>
          <w:rFonts w:eastAsia="Times New Roman" w:cs="Times New Roman"/>
          <w:szCs w:val="24"/>
        </w:rPr>
        <w:t xml:space="preserve">ροϋπολογισμός του 2019 ανέρχεται σε 141.850.000 ευρώ και είναι αυξημένος κατά 7.865.000 ευρώ σε σχέση με εκείνον του 2018, δηλαδή ποσοστό αύξησης 5,84%. </w:t>
      </w:r>
    </w:p>
    <w:p w14:paraId="2774D2CD"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Επισημαίνετ</w:t>
      </w:r>
      <w:r>
        <w:rPr>
          <w:rFonts w:eastAsia="Times New Roman" w:cs="Times New Roman"/>
          <w:szCs w:val="24"/>
        </w:rPr>
        <w:t xml:space="preserve">αι ότι ο </w:t>
      </w:r>
      <w:r>
        <w:rPr>
          <w:rFonts w:eastAsia="Times New Roman" w:cs="Times New Roman"/>
          <w:szCs w:val="24"/>
        </w:rPr>
        <w:t>π</w:t>
      </w:r>
      <w:r>
        <w:rPr>
          <w:rFonts w:eastAsia="Times New Roman" w:cs="Times New Roman"/>
          <w:szCs w:val="24"/>
        </w:rPr>
        <w:t>ροϋπολογισμός του 2019 αποτελεί τον πρώτο προϋπολογισμό που συντάσσεται σε συνθήκες εξόδου από τα προγράμματα οικονομικής στήριξης και σηματοδοτεί τη μετάβαση της χώρας σε μια νέα εποχή, η οποία χαρακτηρίζεται από βιώσιμη ανάπτυξη και ένα εξισορρ</w:t>
      </w:r>
      <w:r>
        <w:rPr>
          <w:rFonts w:eastAsia="Times New Roman" w:cs="Times New Roman"/>
          <w:szCs w:val="24"/>
        </w:rPr>
        <w:t>οπημένο συνδυασμό δημοσιονομικής κυριαρχίας και πειθαρχίας.</w:t>
      </w:r>
    </w:p>
    <w:p w14:paraId="2774D2CE"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της Βουλής από το 2009, που ανερχόταν στο ύψος των 222.000.000 ευρώ, έχει μειωθεί στο ποσό των 134.000.000 ευρώ το έτος 2018, ενώ φέτος, για τους λόγους που θα περιγράψω στη συνέχ</w:t>
      </w:r>
      <w:r>
        <w:rPr>
          <w:rFonts w:eastAsia="Times New Roman" w:cs="Times New Roman"/>
          <w:szCs w:val="24"/>
        </w:rPr>
        <w:t>εια, αυξάνεται κατά 5,8% και διαμορφώνεται στα 142.000.000 ευρώ.</w:t>
      </w:r>
    </w:p>
    <w:p w14:paraId="2774D2CF"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2019 επιβαρύνεται από το κόστος κάλυψης δεκαεπτά κενών θέσεων επιστημονικού προσωπικού μέσω επικείμενου διαγωνισμού ΑΣΕΠ, για πρώτη φορά ύστερα από αρκετά χρόνια, από την</w:t>
      </w:r>
      <w:r>
        <w:rPr>
          <w:rFonts w:eastAsia="Times New Roman" w:cs="Times New Roman"/>
          <w:szCs w:val="24"/>
        </w:rPr>
        <w:t xml:space="preserve"> προβλεπόμενη αύξηση κατά 50% της εργοδοτικής εισφοράς υπέρ του Ενιαίου Φορέα Κύριας Ασφάλισης, ΕΦΚΑ, Βουλευτών και Υπαλλήλων της Βουλής, από την αλλαγή του ειδικού μισθολογίου των ένστολων της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και κυρίως, από το υψηλό κόστος λειτουργίας της Ειδικής</w:t>
      </w:r>
      <w:r>
        <w:rPr>
          <w:rFonts w:eastAsia="Times New Roman" w:cs="Times New Roman"/>
          <w:szCs w:val="24"/>
        </w:rPr>
        <w:t xml:space="preserve"> Επιτροπής Υπηρεσίας Ελέγχου Δηλώσεων Περιουσιακής Κατάστασης, λόγω της μεγάλης αύξησης του πλήθους των ελεγχομένων προσώπων παράλληλα με τη διενέργεια αναδρομικού ελέγχου για τα έτη 2015 και 2016 βάσει της εφαρμογής του ν.4571/2018.</w:t>
      </w:r>
    </w:p>
    <w:p w14:paraId="2774D2D0"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Συνοπτικά, ο </w:t>
      </w:r>
      <w:r>
        <w:rPr>
          <w:rFonts w:eastAsia="Times New Roman" w:cs="Times New Roman"/>
          <w:szCs w:val="24"/>
        </w:rPr>
        <w:t>π</w:t>
      </w:r>
      <w:r>
        <w:rPr>
          <w:rFonts w:eastAsia="Times New Roman" w:cs="Times New Roman"/>
          <w:szCs w:val="24"/>
        </w:rPr>
        <w:t>ροϋπολογ</w:t>
      </w:r>
      <w:r>
        <w:rPr>
          <w:rFonts w:eastAsia="Times New Roman" w:cs="Times New Roman"/>
          <w:szCs w:val="24"/>
        </w:rPr>
        <w:t>ισμός περιλαμβάνει τέσσερις μεγάλες κατηγορίες κωδικών. Πρώτον, κωδικός «Πληρωμές για Υπηρεσίες», δεύτερον, κωδικός «Πληρωμές Αγαθών και Κεφαλαιουχικού Εξοπλισμού», τρίτον, «Πληρωμές Μεταβιβαστικές» και τέταρτον, «Δαπάνες που δεν εντάσσονται σε άλλα κατηγο</w:t>
      </w:r>
      <w:r>
        <w:rPr>
          <w:rFonts w:eastAsia="Times New Roman" w:cs="Times New Roman"/>
          <w:szCs w:val="24"/>
        </w:rPr>
        <w:t>ρίες».</w:t>
      </w:r>
    </w:p>
    <w:p w14:paraId="2774D2D1"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πρώτη κατηγορία περιλαμβάνονται πιστώσεις για βουλευτικές αποζημιώσεις. Να σημειώσω εδώ ότι η βουλευτική αποζημίωση τα τελευταία χρόνια έχει μειωθεί πάνω από 40% και ότι οι Έλληνες Βουλευτές πλέον έχουν εναρμονιστεί πλήρως και φορολογικά και ασ</w:t>
      </w:r>
      <w:r>
        <w:rPr>
          <w:rFonts w:eastAsia="Times New Roman" w:cs="Times New Roman"/>
          <w:szCs w:val="24"/>
        </w:rPr>
        <w:t>φαλιστικά με όλους τους Έλληνες εργαζομένους. Περιλαμβάνονται οι πιστώσεις για αποδοχές πολιτικών υπαλλήλων της Βουλής-μόνιμοι, μετακλητοί και με σχέση εργασίας ορισμένου χρόνου- καθώς και οι εισφορές στον ΕΦΚΑ για την ασφάλιση και την περίθαλψή τους. Τρίτ</w:t>
      </w:r>
      <w:r>
        <w:rPr>
          <w:rFonts w:eastAsia="Times New Roman" w:cs="Times New Roman"/>
          <w:szCs w:val="24"/>
        </w:rPr>
        <w:t>ον, περιλαμβάνονται οι πιστώσεις για τις αμοιβές των επιστημονικών συνεργατών των Βουλευτών, των σπουδαστών, των δημοσίων σχολών που πραγματοποιούν άσκηση στο επάγγελμα, των υπαλλήλων με σχέση εργασίας ιδιωτικού δικαίου ορισμένου χρόνου, καθώς και οι ασφαλ</w:t>
      </w:r>
      <w:r>
        <w:rPr>
          <w:rFonts w:eastAsia="Times New Roman" w:cs="Times New Roman"/>
          <w:szCs w:val="24"/>
        </w:rPr>
        <w:t>ιστικές εισφορές αυτών και οι πρόσθετες παροχές όλου του προσωπικού της β</w:t>
      </w:r>
      <w:r>
        <w:rPr>
          <w:rFonts w:eastAsia="Times New Roman" w:cs="Times New Roman"/>
          <w:szCs w:val="24"/>
        </w:rPr>
        <w:t>΄</w:t>
      </w:r>
      <w:r>
        <w:rPr>
          <w:rFonts w:eastAsia="Times New Roman" w:cs="Times New Roman"/>
          <w:szCs w:val="24"/>
        </w:rPr>
        <w:t xml:space="preserve"> και γ</w:t>
      </w:r>
      <w:r>
        <w:rPr>
          <w:rFonts w:eastAsia="Times New Roman" w:cs="Times New Roman"/>
          <w:szCs w:val="24"/>
        </w:rPr>
        <w:t>΄</w:t>
      </w:r>
      <w:r>
        <w:rPr>
          <w:rFonts w:eastAsia="Times New Roman" w:cs="Times New Roman"/>
          <w:szCs w:val="24"/>
        </w:rPr>
        <w:t xml:space="preserve"> υποκατηγορίας.</w:t>
      </w:r>
    </w:p>
    <w:p w14:paraId="2774D2D2"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Επισημαίνω ότι στο παραπάνω κονδύλιο συμπεριλαμβάνονται η πληρωμή των καθαριστριών που εργάζονται στη Βουλή, καθώς αντικαταστάθηκε το σύστημα με τους εργολάβου</w:t>
      </w:r>
      <w:r>
        <w:rPr>
          <w:rFonts w:eastAsia="Times New Roman" w:cs="Times New Roman"/>
          <w:szCs w:val="24"/>
        </w:rPr>
        <w:t>ς με μικρότερο κόστος και επιπλέον απασχολούνται δεκαπέντε άτομα από ευάλωτες κοινωνικές ομάδες. Επίσης επιβαρύνεται με τις πιστώσεις για τις μετακινήσεις στο εσωτερικό και το εξωτερικό, τις πιστώσεις για τις λοιπές υπηρεσίες, στις οποίες περιλαμβάνονται δ</w:t>
      </w:r>
      <w:r>
        <w:rPr>
          <w:rFonts w:eastAsia="Times New Roman" w:cs="Times New Roman"/>
          <w:szCs w:val="24"/>
        </w:rPr>
        <w:t>απάνες για μισθώματα, ταχυδρομικά τέλη κ.λπ.</w:t>
      </w:r>
      <w:r>
        <w:rPr>
          <w:rFonts w:eastAsia="Times New Roman" w:cs="Times New Roman"/>
          <w:szCs w:val="24"/>
        </w:rPr>
        <w:t>.</w:t>
      </w:r>
    </w:p>
    <w:p w14:paraId="2774D2D3"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κατηγορία και κάνω μια πολύ γρήγορη απαρίθμηση, κύριε Πρόεδρε, γιατί ο χρόνος των πέντε λεπτών μάλλον είναι λίγος.</w:t>
      </w:r>
    </w:p>
    <w:p w14:paraId="2774D2D4" w14:textId="77777777" w:rsidR="009B4FE7" w:rsidRDefault="00452105">
      <w:pPr>
        <w:spacing w:line="600" w:lineRule="auto"/>
        <w:ind w:firstLine="720"/>
        <w:contextualSpacing/>
        <w:jc w:val="both"/>
        <w:rPr>
          <w:rFonts w:eastAsia="Times New Roman" w:cs="Times New Roman"/>
          <w:szCs w:val="24"/>
        </w:rPr>
      </w:pPr>
      <w:r w:rsidRPr="00D25522">
        <w:rPr>
          <w:rFonts w:eastAsia="Times New Roman" w:cs="Times New Roman"/>
          <w:b/>
          <w:szCs w:val="24"/>
        </w:rPr>
        <w:t>ΠΡΟΕΔΡΕΥΩΝ (Νικήτας Κακλαμάνης):</w:t>
      </w:r>
      <w:r>
        <w:rPr>
          <w:rFonts w:eastAsia="Times New Roman" w:cs="Times New Roman"/>
          <w:szCs w:val="24"/>
        </w:rPr>
        <w:t xml:space="preserve"> Εντάξει, θα υπάρχει μια μικρή ανοχή. Προχωρήστε.</w:t>
      </w:r>
    </w:p>
    <w:p w14:paraId="2774D2D5"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ΑΝΤΩΝΙΟΥ:</w:t>
      </w:r>
      <w:r>
        <w:rPr>
          <w:rFonts w:eastAsia="Times New Roman" w:cs="Times New Roman"/>
          <w:szCs w:val="24"/>
        </w:rPr>
        <w:t xml:space="preserve"> Το σύνολο της πρώτης κατηγορίας ανέρχεται σε 134.056 ευρώ. Η κατηγορία β</w:t>
      </w:r>
      <w:r>
        <w:rPr>
          <w:rFonts w:eastAsia="Times New Roman" w:cs="Times New Roman"/>
          <w:szCs w:val="24"/>
        </w:rPr>
        <w:t>΄</w:t>
      </w:r>
      <w:r>
        <w:rPr>
          <w:rFonts w:eastAsia="Times New Roman" w:cs="Times New Roman"/>
          <w:szCs w:val="24"/>
        </w:rPr>
        <w:t xml:space="preserve"> περιλαμβάνει πιστώσεις για προμήθεια ειδών εξοπλισμού, εργαστηρίων, βιβλίων, περιοδικών, δεύτερον, πιστώσεις για προμήθεια υγειονομικού και φαρμακευτικού υλικού, πιστώσεις </w:t>
      </w:r>
      <w:r>
        <w:rPr>
          <w:rFonts w:eastAsia="Times New Roman" w:cs="Times New Roman"/>
          <w:szCs w:val="24"/>
        </w:rPr>
        <w:t>για προμήθεια ειδών συντήρησης και επισκευής ηλεκτρικών εγκαταστάσεων, πιστώσεις για προμήθεια καυσίμων, θέρμανσης κ.λπ.</w:t>
      </w:r>
      <w:r>
        <w:rPr>
          <w:rFonts w:eastAsia="Times New Roman" w:cs="Times New Roman"/>
          <w:szCs w:val="24"/>
        </w:rPr>
        <w:t>.</w:t>
      </w:r>
      <w:r>
        <w:rPr>
          <w:rFonts w:eastAsia="Times New Roman" w:cs="Times New Roman"/>
          <w:szCs w:val="24"/>
        </w:rPr>
        <w:t xml:space="preserve"> Η κατηγορία αυτή ανέρχεται στα 3.191.000 ευρώ.</w:t>
      </w:r>
    </w:p>
    <w:p w14:paraId="2774D2D6"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Η κατηγορία γ</w:t>
      </w:r>
      <w:r>
        <w:rPr>
          <w:rFonts w:eastAsia="Times New Roman" w:cs="Times New Roman"/>
          <w:szCs w:val="24"/>
        </w:rPr>
        <w:t>΄</w:t>
      </w:r>
      <w:r>
        <w:rPr>
          <w:rFonts w:eastAsia="Times New Roman" w:cs="Times New Roman"/>
          <w:szCs w:val="24"/>
        </w:rPr>
        <w:t xml:space="preserve"> περιλαμβάνει δαπάνες, τη συνεισφορά της Βουλής σε οργανισμούς κοινωνικής</w:t>
      </w:r>
      <w:r>
        <w:rPr>
          <w:rFonts w:eastAsia="Times New Roman" w:cs="Times New Roman"/>
          <w:szCs w:val="24"/>
        </w:rPr>
        <w:t xml:space="preserve"> ασφάλισης και λογαριασμούς, επιχορηγήσεις της Βουλής σε νομικά πρόσωπα ιδιωτικού δικαίου, εισφορές σε διάφορους διακοινοβουλευτικούς οργανισμούς, βοηθήματα σε φυσικά πρόσωπα, στήριξη τέκνων πεσόντων αξιωματικών των Ενόπλων Δυνάμεων, της Ελληνικής Αστυνομί</w:t>
      </w:r>
      <w:r>
        <w:rPr>
          <w:rFonts w:eastAsia="Times New Roman" w:cs="Times New Roman"/>
          <w:szCs w:val="24"/>
        </w:rPr>
        <w:t>ας, του Πυροσβεστικού Σώματος που έχασαν τη ζωή τους κατά την εκτέλεση των καθηκόντων τους. Το κονδύλι ανέρχεται στα 4.503.000 ευρώ.</w:t>
      </w:r>
    </w:p>
    <w:p w14:paraId="2774D2D7"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Στην κατηγορία δ</w:t>
      </w:r>
      <w:r>
        <w:rPr>
          <w:rFonts w:eastAsia="Times New Roman" w:cs="Times New Roman"/>
          <w:szCs w:val="24"/>
        </w:rPr>
        <w:t>΄</w:t>
      </w:r>
      <w:r>
        <w:rPr>
          <w:rFonts w:eastAsia="Times New Roman" w:cs="Times New Roman"/>
          <w:szCs w:val="24"/>
        </w:rPr>
        <w:t xml:space="preserve"> περιλαμβάνεται το αποθεματικό 100.000 ευρώ.</w:t>
      </w:r>
    </w:p>
    <w:p w14:paraId="2774D2D8"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δαπάνες του </w:t>
      </w:r>
      <w:r>
        <w:rPr>
          <w:rFonts w:eastAsia="Times New Roman" w:cs="Times New Roman"/>
          <w:szCs w:val="24"/>
        </w:rPr>
        <w:t>π</w:t>
      </w:r>
      <w:r>
        <w:rPr>
          <w:rFonts w:eastAsia="Times New Roman" w:cs="Times New Roman"/>
          <w:szCs w:val="24"/>
        </w:rPr>
        <w:t>ροϋπολογισμού προτάθηκαν από τις αρμόδιες υπηρεσίες της Βουλής και ύστερα από σχετική επεξεργασία των οικονομικών υπηρεσιών εγκρίθηκαν από τα θεσμικά όργανα, λαμβάνοντας υπ’ όψιν την περαιτέρω συμβολή του Κοινοβουλίου στη γενικότερη προσπάθεια εξοικονόμηση</w:t>
      </w:r>
      <w:r>
        <w:rPr>
          <w:rFonts w:eastAsia="Times New Roman" w:cs="Times New Roman"/>
          <w:szCs w:val="24"/>
        </w:rPr>
        <w:t>ς δημοσιονομικών πόρων και εξορθολογισμού των λειτουργικών δαπανών του δημοσίου με βάση τις αρχές της χρηστής δημοσιονομικής διαχείρισης, της ειλικρίνειας, της διαφάνειας και της λογοδοσίας.</w:t>
      </w:r>
    </w:p>
    <w:p w14:paraId="2774D2D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Ειδικότερα, για τις δαπάνες για τις αποδοχές του προσωπικού σημει</w:t>
      </w:r>
      <w:r>
        <w:rPr>
          <w:rFonts w:eastAsia="Times New Roman" w:cs="Times New Roman"/>
          <w:szCs w:val="24"/>
        </w:rPr>
        <w:t>ώνεται ότι αυτές προϋπολογίστηκαν με βάση τις διατάξεις των άρθρων 94-95 και 164 Δ΄ του Κανονισμού της Βουλής, μέρος Β΄ Προσωπικό, για την εναρμόνιση με τον ν.4354/2015 περί ενιαίου μισθολογίου, τις διατάξεις του ασφαλιστικού νόμου για τους Βουλευτές, τους</w:t>
      </w:r>
      <w:r>
        <w:rPr>
          <w:rFonts w:eastAsia="Times New Roman" w:cs="Times New Roman"/>
          <w:szCs w:val="24"/>
        </w:rPr>
        <w:t xml:space="preserve"> εργαζόμενους, τους επιστημονικούς συνεργάτες Βουλευτών,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774D2D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Έχω κάνει μια αναφορά σχετικά με το πού αυξάνονται και πού μειώνονται οι δαπάνες σε σχέση με τον </w:t>
      </w:r>
      <w:r>
        <w:rPr>
          <w:rFonts w:eastAsia="Times New Roman" w:cs="Times New Roman"/>
          <w:szCs w:val="24"/>
        </w:rPr>
        <w:t>π</w:t>
      </w:r>
      <w:r>
        <w:rPr>
          <w:rFonts w:eastAsia="Times New Roman" w:cs="Times New Roman"/>
          <w:szCs w:val="24"/>
        </w:rPr>
        <w:t xml:space="preserve">ροϋπολογισμό του 2018, αλλά από ό,τι φαίνεται ο χρόνος δεν φτάνει. </w:t>
      </w:r>
    </w:p>
    <w:p w14:paraId="2774D2D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Θέλω να σημειώσω, επίσης,</w:t>
      </w:r>
      <w:r>
        <w:rPr>
          <w:rFonts w:eastAsia="Times New Roman" w:cs="Times New Roman"/>
          <w:szCs w:val="24"/>
        </w:rPr>
        <w:t xml:space="preserve"> για το πολύπλευρο έργο που γίνεται στη Βουλή τα τελευταία χρόνια και για τα έργα που συγχρηματοδοτούνται και εκτελούνται μέσω ευρωπαϊκών προγραμμάτων, όπως είναι το κτήριο του Μπενάκειου, το Εβραϊκό </w:t>
      </w:r>
      <w:r>
        <w:rPr>
          <w:rFonts w:eastAsia="Times New Roman" w:cs="Times New Roman"/>
          <w:szCs w:val="24"/>
        </w:rPr>
        <w:lastRenderedPageBreak/>
        <w:t>Μουσείο, η οργάνωση και ανάδειξη των αρχείων του κοινοβο</w:t>
      </w:r>
      <w:r>
        <w:rPr>
          <w:rFonts w:eastAsia="Times New Roman" w:cs="Times New Roman"/>
          <w:szCs w:val="24"/>
        </w:rPr>
        <w:t>υλευτικού έργου, η αντικατάσταση καμερών και ρομποτικών συστημάτων στην Αίθουσα της Ολομέλειας της Βουλής.</w:t>
      </w:r>
    </w:p>
    <w:p w14:paraId="2774D2D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Επίσης σε συνεργασία με την Υπηρεσία Διάθεσης Ευρωπαϊκών και Λοιπών Πιστώσεων έχουν διατεθεί σημαντικά κονδύλια για το στέγαστρο της Ολομέλειας της Β</w:t>
      </w:r>
      <w:r>
        <w:rPr>
          <w:rFonts w:eastAsia="Times New Roman" w:cs="Times New Roman"/>
          <w:szCs w:val="24"/>
        </w:rPr>
        <w:t xml:space="preserve">ουλής, για την επιδότηση της μεταναστευτικής πολιτικής όπου έχει μεταφερθεί ποσό 5 εκατομμυρίων ευρώ, για την αρωγή στους πυρόπληκτους της </w:t>
      </w:r>
      <w:r>
        <w:rPr>
          <w:rFonts w:eastAsia="Times New Roman" w:cs="Times New Roman"/>
          <w:szCs w:val="24"/>
        </w:rPr>
        <w:t>α</w:t>
      </w:r>
      <w:r>
        <w:rPr>
          <w:rFonts w:eastAsia="Times New Roman" w:cs="Times New Roman"/>
          <w:szCs w:val="24"/>
        </w:rPr>
        <w:t>νατολικής Αττικής με συμβολή 10 εκατομμυρίων ευρώ, για το Μουσείο Εθνικής Αντίστασης στις Κορυσχάδες στη Βίνιανη και</w:t>
      </w:r>
      <w:r>
        <w:rPr>
          <w:rFonts w:eastAsia="Times New Roman" w:cs="Times New Roman"/>
          <w:szCs w:val="24"/>
        </w:rPr>
        <w:t xml:space="preserve"> για την αρωγή της Βουλής στους πλημμυροπαθείς με επίσης ένα εκατομμύριο ευρώ.</w:t>
      </w:r>
    </w:p>
    <w:p w14:paraId="2774D2D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Επίσης, επισυνάπτεται για έγκριση και ο </w:t>
      </w:r>
      <w:r>
        <w:rPr>
          <w:rFonts w:eastAsia="Times New Roman" w:cs="Times New Roman"/>
          <w:szCs w:val="24"/>
        </w:rPr>
        <w:t>α</w:t>
      </w:r>
      <w:r>
        <w:rPr>
          <w:rFonts w:eastAsia="Times New Roman" w:cs="Times New Roman"/>
          <w:szCs w:val="24"/>
        </w:rPr>
        <w:t xml:space="preserve">πολογισμός </w:t>
      </w:r>
      <w:r>
        <w:rPr>
          <w:rFonts w:eastAsia="Times New Roman" w:cs="Times New Roman"/>
          <w:szCs w:val="24"/>
        </w:rPr>
        <w:t>δ</w:t>
      </w:r>
      <w:r>
        <w:rPr>
          <w:rFonts w:eastAsia="Times New Roman" w:cs="Times New Roman"/>
          <w:szCs w:val="24"/>
        </w:rPr>
        <w:t>απανών του 2017, όπου δεν έχουμε σημαντικές διαφοροποιήσεις σε σχέση με τα προβλεπόμενα.</w:t>
      </w:r>
    </w:p>
    <w:p w14:paraId="2774D2D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w:t>
      </w:r>
    </w:p>
    <w:p w14:paraId="2774D2DF" w14:textId="77777777" w:rsidR="009B4FE7" w:rsidRDefault="00452105">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w:t>
      </w:r>
      <w:r w:rsidRPr="00DC4D05">
        <w:rPr>
          <w:rFonts w:eastAsia="Times New Roman" w:cs="Times New Roman"/>
          <w:b/>
          <w:szCs w:val="24"/>
        </w:rPr>
        <w:t>αμάνης):</w:t>
      </w:r>
      <w:r>
        <w:rPr>
          <w:rFonts w:eastAsia="Times New Roman" w:cs="Times New Roman"/>
          <w:b/>
          <w:szCs w:val="24"/>
        </w:rPr>
        <w:t xml:space="preserve"> </w:t>
      </w:r>
      <w:r>
        <w:rPr>
          <w:rFonts w:eastAsia="Times New Roman" w:cs="Times New Roman"/>
          <w:szCs w:val="24"/>
        </w:rPr>
        <w:t>Και εγώ ευχαριστώ.</w:t>
      </w:r>
    </w:p>
    <w:p w14:paraId="2774D2E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Στέργιος Γιαννάκης.</w:t>
      </w:r>
    </w:p>
    <w:p w14:paraId="2774D2E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Ορίστε, κύριε Γιαννάκη, έχετε τον λόγο, με σχετική ανοχή και εσείς, αν χρειαστεί.</w:t>
      </w:r>
    </w:p>
    <w:p w14:paraId="2774D2E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ΣΤΕΡΓΙΟΣ ΓΙΑΝΝΑΚΗΣ: </w:t>
      </w:r>
      <w:r>
        <w:rPr>
          <w:rFonts w:eastAsia="Times New Roman" w:cs="Times New Roman"/>
          <w:szCs w:val="24"/>
        </w:rPr>
        <w:t>Κύριε Πρόεδρε, κύριοι συνάδελφοι, είναι φυσικό κάθε χρόν</w:t>
      </w:r>
      <w:r>
        <w:rPr>
          <w:rFonts w:eastAsia="Times New Roman" w:cs="Times New Roman"/>
          <w:szCs w:val="24"/>
        </w:rPr>
        <w:t xml:space="preserve">ο όταν συζητείται ο </w:t>
      </w:r>
      <w:r>
        <w:rPr>
          <w:rFonts w:eastAsia="Times New Roman" w:cs="Times New Roman"/>
          <w:szCs w:val="24"/>
        </w:rPr>
        <w:t>π</w:t>
      </w:r>
      <w:r>
        <w:rPr>
          <w:rFonts w:eastAsia="Times New Roman" w:cs="Times New Roman"/>
          <w:szCs w:val="24"/>
        </w:rPr>
        <w:t>ροϋπολογισμός της Βουλής, να επανέρχεται το θέμα του κόστους της δημοκρατίας με γενικότερα πολιτικά σχόλια και αμφισβητήσεις, με τίτλους εφημερίδων και άρθρα απαξιωτικά για το κόστος του Κοινοβουλίου.</w:t>
      </w:r>
    </w:p>
    <w:p w14:paraId="2774D2E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ότι σέρνεται αυτή η συζήτηση γι</w:t>
      </w:r>
      <w:r>
        <w:rPr>
          <w:rFonts w:eastAsia="Times New Roman" w:cs="Times New Roman"/>
          <w:szCs w:val="24"/>
        </w:rPr>
        <w:t>α χρόνια και έχει ενταθεί στα χρόνια της κρίσης για προφανείς λόγους οφείλεται και στο γεγονός ότι και εμείς ως πολιτικός κόσμος δεν καταφέραμε να ενημερώσουμε με στοιχεία, ειλικρίνεια και επιχειρήματα τους πολίτες. Έτσι βρίσκουν χώρο απόψεις και ιδέες από</w:t>
      </w:r>
      <w:r>
        <w:rPr>
          <w:rFonts w:eastAsia="Times New Roman" w:cs="Times New Roman"/>
          <w:szCs w:val="24"/>
        </w:rPr>
        <w:t xml:space="preserve"> χώρους που για τους δικούς τους λόγους λαϊκίζοντας στρεβλώνουν την πραγματικότητα, δημιουργούν εντυπώσεις και τελικά απαξιώνουν το πολιτικό μας σύστημα. </w:t>
      </w:r>
    </w:p>
    <w:p w14:paraId="2774D2E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Βουλή είναι θεσμός και εδώ και σε όλον τον κόσμο και ως τέτοιος πρέπει να αντιμετωπίζεται. Οι πρώτο</w:t>
      </w:r>
      <w:r>
        <w:rPr>
          <w:rFonts w:eastAsia="Times New Roman" w:cs="Times New Roman"/>
          <w:szCs w:val="24"/>
        </w:rPr>
        <w:t>ι που επιβάλλεται να προστατεύσουμε το κύρος του θεσμού είμαστε εμείς οι Βουλευτές. Αυτό το επισημαίνω γιατί, δυστυχώς, έχουμε πολλά παραδείγματα λαϊκισμού και ανέξοδης πλειοδοσίας και μέσα σε τούτη την Αίθουσα, τα οποία είναι σίγουρο ότι θα ενταθούν στους</w:t>
      </w:r>
      <w:r>
        <w:rPr>
          <w:rFonts w:eastAsia="Times New Roman" w:cs="Times New Roman"/>
          <w:szCs w:val="24"/>
        </w:rPr>
        <w:t xml:space="preserve"> επόμενους μήνες στην πορεία προς τις εθνικές εκλογές. </w:t>
      </w:r>
    </w:p>
    <w:p w14:paraId="2774D2E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Έχουμε καθήκον πρώτα εμείς να σηκώσουμε το βάρος της ευθύνης και την υποχρέωσή μας για πλήρη διαφάνεια στις απολαβές μας, στις δραστηριότητές μας </w:t>
      </w:r>
      <w:r>
        <w:rPr>
          <w:rFonts w:eastAsia="Times New Roman" w:cs="Times New Roman"/>
          <w:szCs w:val="24"/>
        </w:rPr>
        <w:lastRenderedPageBreak/>
        <w:t xml:space="preserve">και στη γενικότερη διαχείριση του προϋπολογισμού μας, </w:t>
      </w:r>
      <w:r>
        <w:rPr>
          <w:rFonts w:eastAsia="Times New Roman" w:cs="Times New Roman"/>
          <w:szCs w:val="24"/>
        </w:rPr>
        <w:t>που είναι χρήματα του ελληνικού λαού. Μόνο έτσι αυξάνεται η αξιοπιστία μας, με πράξεις. Θα πρέπει, για παράδειγμα, να γίνει γνωστό και σαφές ότι τα χρόνια της κρίσης η μείωση στον προϋπολογισμό της Βουλής έχει ξεπεράσει το 40% και σε ό,τι αφορά τις αμοιβές</w:t>
      </w:r>
      <w:r>
        <w:rPr>
          <w:rFonts w:eastAsia="Times New Roman" w:cs="Times New Roman"/>
          <w:szCs w:val="24"/>
        </w:rPr>
        <w:t xml:space="preserve"> των Βουλευτών η μείωση έχει ξεπεράσει το 45%. </w:t>
      </w:r>
    </w:p>
    <w:p w14:paraId="2774D2E6" w14:textId="77777777" w:rsidR="009B4FE7" w:rsidRDefault="00452105">
      <w:pPr>
        <w:spacing w:line="600" w:lineRule="auto"/>
        <w:ind w:firstLine="709"/>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2015 –κυβέρνηση Σαμαρά- παρουσίασε μείωση σε σχέση με το 2009 της τάξης του 37%, από τα 222.140.000 ευρώ του 2009 στα 139.922.000 ευρώ το 2015. </w:t>
      </w:r>
    </w:p>
    <w:p w14:paraId="2774D2E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συζητούμε σήμερα τον </w:t>
      </w:r>
      <w:r>
        <w:rPr>
          <w:rFonts w:eastAsia="Times New Roman" w:cs="Times New Roman"/>
          <w:szCs w:val="24"/>
        </w:rPr>
        <w:t>α</w:t>
      </w:r>
      <w:r>
        <w:rPr>
          <w:rFonts w:eastAsia="Times New Roman" w:cs="Times New Roman"/>
          <w:szCs w:val="24"/>
        </w:rPr>
        <w:t xml:space="preserve">πολογισμό </w:t>
      </w:r>
      <w:r>
        <w:rPr>
          <w:rFonts w:eastAsia="Times New Roman" w:cs="Times New Roman"/>
          <w:szCs w:val="24"/>
        </w:rPr>
        <w:t>δ</w:t>
      </w:r>
      <w:r>
        <w:rPr>
          <w:rFonts w:eastAsia="Times New Roman" w:cs="Times New Roman"/>
          <w:szCs w:val="24"/>
        </w:rPr>
        <w:t xml:space="preserve">απανών της Βουλής για το οικονομικό έτος 2017 καθώς και το σχέδιο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δ</w:t>
      </w:r>
      <w:r>
        <w:rPr>
          <w:rFonts w:eastAsia="Times New Roman" w:cs="Times New Roman"/>
          <w:szCs w:val="24"/>
        </w:rPr>
        <w:t xml:space="preserve">απανών της Βουλής για το 2019. </w:t>
      </w:r>
    </w:p>
    <w:p w14:paraId="2774D2E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Σε ό,τι αφορά τα απολογιστικά στοιχεία, διαπιστώνουμε ότι έγινε πιστή εκτέλεση του </w:t>
      </w:r>
      <w:r>
        <w:rPr>
          <w:rFonts w:eastAsia="Times New Roman" w:cs="Times New Roman"/>
          <w:szCs w:val="24"/>
        </w:rPr>
        <w:t>π</w:t>
      </w:r>
      <w:r>
        <w:rPr>
          <w:rFonts w:eastAsia="Times New Roman" w:cs="Times New Roman"/>
          <w:szCs w:val="24"/>
        </w:rPr>
        <w:t>ροϋπολογισμού και καταγράφεται και σχετική μεί</w:t>
      </w:r>
      <w:r>
        <w:rPr>
          <w:rFonts w:eastAsia="Times New Roman" w:cs="Times New Roman"/>
          <w:szCs w:val="24"/>
        </w:rPr>
        <w:t xml:space="preserve">ωση στον </w:t>
      </w:r>
      <w:r>
        <w:rPr>
          <w:rFonts w:eastAsia="Times New Roman" w:cs="Times New Roman"/>
          <w:szCs w:val="24"/>
        </w:rPr>
        <w:t>π</w:t>
      </w:r>
      <w:r>
        <w:rPr>
          <w:rFonts w:eastAsia="Times New Roman" w:cs="Times New Roman"/>
          <w:szCs w:val="24"/>
        </w:rPr>
        <w:t xml:space="preserve">ροϋπολογισμό της Βουλής κατά 85.400 ευρώ, ένα μέρος των οποίων επεστράφη στο Γενικό Λογιστήριο, αρχικά ύψους 1.600 ευρώ και δευτερευόντως από τα αδιάθετα το ποσό των 4.528 ευρώ. </w:t>
      </w:r>
    </w:p>
    <w:p w14:paraId="2774D2E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Δεν έχουμε ιδιαίτερες αναφορές ή παρατηρήσεις σε ό,τι αφορά τον </w:t>
      </w:r>
      <w:r>
        <w:rPr>
          <w:rFonts w:eastAsia="Times New Roman" w:cs="Times New Roman"/>
          <w:szCs w:val="24"/>
        </w:rPr>
        <w:t>α</w:t>
      </w:r>
      <w:r>
        <w:rPr>
          <w:rFonts w:eastAsia="Times New Roman" w:cs="Times New Roman"/>
          <w:szCs w:val="24"/>
        </w:rPr>
        <w:t>πο</w:t>
      </w:r>
      <w:r>
        <w:rPr>
          <w:rFonts w:eastAsia="Times New Roman" w:cs="Times New Roman"/>
          <w:szCs w:val="24"/>
        </w:rPr>
        <w:t xml:space="preserve">λογισμό. </w:t>
      </w:r>
    </w:p>
    <w:p w14:paraId="2774D2E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τώρα τον </w:t>
      </w:r>
      <w:r>
        <w:rPr>
          <w:rFonts w:eastAsia="Times New Roman" w:cs="Times New Roman"/>
          <w:szCs w:val="24"/>
        </w:rPr>
        <w:t>π</w:t>
      </w:r>
      <w:r>
        <w:rPr>
          <w:rFonts w:eastAsia="Times New Roman" w:cs="Times New Roman"/>
          <w:szCs w:val="24"/>
        </w:rPr>
        <w:t xml:space="preserve">ροϋπολογισμό του 2019, έχουμε να κάνουμε δύο παρατηρήσεις: Είναι ο δεύτερος </w:t>
      </w:r>
      <w:r>
        <w:rPr>
          <w:rFonts w:eastAsia="Times New Roman" w:cs="Times New Roman"/>
          <w:szCs w:val="24"/>
        </w:rPr>
        <w:t>π</w:t>
      </w:r>
      <w:r>
        <w:rPr>
          <w:rFonts w:eastAsia="Times New Roman" w:cs="Times New Roman"/>
          <w:szCs w:val="24"/>
        </w:rPr>
        <w:t xml:space="preserve">ροϋπολογισμός με αυξημένες προβλέψεις. Να θυμίσω ότι ο περσινός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w:t>
      </w:r>
      <w:r>
        <w:rPr>
          <w:rFonts w:eastAsia="Times New Roman" w:cs="Times New Roman"/>
          <w:szCs w:val="24"/>
        </w:rPr>
        <w:t xml:space="preserve"> του 2018</w:t>
      </w:r>
      <w:r>
        <w:rPr>
          <w:rFonts w:eastAsia="Times New Roman" w:cs="Times New Roman"/>
          <w:szCs w:val="24"/>
        </w:rPr>
        <w:t>,</w:t>
      </w:r>
      <w:r>
        <w:rPr>
          <w:rFonts w:eastAsia="Times New Roman" w:cs="Times New Roman"/>
          <w:szCs w:val="24"/>
        </w:rPr>
        <w:t xml:space="preserve"> ήταν αυξημένος κατά 1 εκατομμύριο σε σχέση με τον προηγ</w:t>
      </w:r>
      <w:r>
        <w:rPr>
          <w:rFonts w:eastAsia="Times New Roman" w:cs="Times New Roman"/>
          <w:szCs w:val="24"/>
        </w:rPr>
        <w:t xml:space="preserve">ούμενο. Ο </w:t>
      </w:r>
      <w:r>
        <w:rPr>
          <w:rFonts w:eastAsia="Times New Roman" w:cs="Times New Roman"/>
          <w:szCs w:val="24"/>
        </w:rPr>
        <w:t>π</w:t>
      </w:r>
      <w:r>
        <w:rPr>
          <w:rFonts w:eastAsia="Times New Roman" w:cs="Times New Roman"/>
          <w:szCs w:val="24"/>
        </w:rPr>
        <w:t>ροϋπολογισμός που καλούμαστε να ψηφίσουμε για το 2019 είναι εμφανώς αυξημένος κατά 7.865.000 ευρώ σε σχέση με τον προηγούμενο</w:t>
      </w:r>
      <w:r>
        <w:rPr>
          <w:rFonts w:eastAsia="Times New Roman" w:cs="Times New Roman"/>
          <w:szCs w:val="24"/>
        </w:rPr>
        <w:t>,</w:t>
      </w:r>
      <w:r>
        <w:rPr>
          <w:rFonts w:eastAsia="Times New Roman" w:cs="Times New Roman"/>
          <w:szCs w:val="24"/>
        </w:rPr>
        <w:t xml:space="preserve"> του 2018, φτάνοντας συνολικά στα 141.850.000 ευρώ έναντι των 133.985.000 ευρώ το 2018. Βέβαια, και ο </w:t>
      </w:r>
      <w:r>
        <w:rPr>
          <w:rFonts w:eastAsia="Times New Roman" w:cs="Times New Roman"/>
          <w:szCs w:val="24"/>
        </w:rPr>
        <w:t>ε</w:t>
      </w:r>
      <w:r>
        <w:rPr>
          <w:rFonts w:eastAsia="Times New Roman" w:cs="Times New Roman"/>
          <w:szCs w:val="24"/>
        </w:rPr>
        <w:t>ισηγητής της Πλε</w:t>
      </w:r>
      <w:r>
        <w:rPr>
          <w:rFonts w:eastAsia="Times New Roman" w:cs="Times New Roman"/>
          <w:szCs w:val="24"/>
        </w:rPr>
        <w:t xml:space="preserve">ιοψηφίας ήταν αναλυτικός σε ό,τι αφορά τη δικαιολόγηση του επιπλέον κόστους, περιγράφοντας λεπτομερειακά τους στόχους του συγκεκριμένου σχεδίου. </w:t>
      </w:r>
    </w:p>
    <w:p w14:paraId="2774D2E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Επίσης, εκείνο που θα ήθελα να σημειώσω είναι ότι άστοχα συνδυάζετε την προβλεπόμενη αύξηση με την υποτιθέμενη</w:t>
      </w:r>
      <w:r>
        <w:rPr>
          <w:rFonts w:eastAsia="Times New Roman" w:cs="Times New Roman"/>
          <w:szCs w:val="24"/>
        </w:rPr>
        <w:t xml:space="preserve"> έξοδο από τα προγράμματα οικονομικής στήριξης</w:t>
      </w:r>
      <w:r>
        <w:rPr>
          <w:rFonts w:eastAsia="Times New Roman" w:cs="Times New Roman"/>
          <w:szCs w:val="24"/>
        </w:rPr>
        <w:t>,</w:t>
      </w:r>
      <w:r>
        <w:rPr>
          <w:rFonts w:eastAsia="Times New Roman" w:cs="Times New Roman"/>
          <w:szCs w:val="24"/>
        </w:rPr>
        <w:t xml:space="preserve"> γιατί όλοι γνωρίζουν την τραγική κατάσταση της ελληνικής οικονομίας, όλοι ξέρουν την αυξημένη εποπτεία, τα θηριώδη πλεονάσματα που πρέπει να πετύχουμε μέχρι το 2060 και που συνεπάγονται την παραμονή της ελλην</w:t>
      </w:r>
      <w:r>
        <w:rPr>
          <w:rFonts w:eastAsia="Times New Roman" w:cs="Times New Roman"/>
          <w:szCs w:val="24"/>
        </w:rPr>
        <w:t xml:space="preserve">ικής κοινωνίας σε διαρκές τούνελ ασφυκτικής λιτότητας. Σε κάθε περίπτωση, όλοι μας θέλουμε έναν </w:t>
      </w:r>
      <w:r>
        <w:rPr>
          <w:rFonts w:eastAsia="Times New Roman" w:cs="Times New Roman"/>
          <w:szCs w:val="24"/>
        </w:rPr>
        <w:t>π</w:t>
      </w:r>
      <w:r>
        <w:rPr>
          <w:rFonts w:eastAsia="Times New Roman" w:cs="Times New Roman"/>
          <w:szCs w:val="24"/>
        </w:rPr>
        <w:t>ροϋπολογισμό της Βουλής που θα διασφαλίζει την αποτελεσματική λειτουργία του Κοινοβουλίου, τη βέλτιστη παροχή των υπηρεσιών</w:t>
      </w:r>
      <w:r>
        <w:rPr>
          <w:rFonts w:eastAsia="Times New Roman" w:cs="Times New Roman"/>
          <w:szCs w:val="24"/>
        </w:rPr>
        <w:t>,</w:t>
      </w:r>
      <w:r>
        <w:rPr>
          <w:rFonts w:eastAsia="Times New Roman" w:cs="Times New Roman"/>
          <w:szCs w:val="24"/>
        </w:rPr>
        <w:t xml:space="preserve"> τόσο για τους Βουλευτές και τις υπ</w:t>
      </w:r>
      <w:r>
        <w:rPr>
          <w:rFonts w:eastAsia="Times New Roman" w:cs="Times New Roman"/>
          <w:szCs w:val="24"/>
        </w:rPr>
        <w:t xml:space="preserve">ηρεσίες όσο και για τους πολίτες και την κοινωνία. Με αυτή τη λογική συντάσσεται κάθε φορά ο εκάστοτε </w:t>
      </w:r>
      <w:r>
        <w:rPr>
          <w:rFonts w:eastAsia="Times New Roman" w:cs="Times New Roman"/>
          <w:szCs w:val="24"/>
        </w:rPr>
        <w:t>π</w:t>
      </w:r>
      <w:r>
        <w:rPr>
          <w:rFonts w:eastAsia="Times New Roman" w:cs="Times New Roman"/>
          <w:szCs w:val="24"/>
        </w:rPr>
        <w:t>ροϋπολογισμός με την προαπαιτούμενη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χρηστή, </w:t>
      </w:r>
      <w:r>
        <w:rPr>
          <w:rFonts w:eastAsia="Times New Roman" w:cs="Times New Roman"/>
          <w:szCs w:val="24"/>
        </w:rPr>
        <w:lastRenderedPageBreak/>
        <w:t xml:space="preserve">συνετή και διάφανη διαχείριση, την περιστολή αχρείαστων δαπανών και την κατά το δυνατόν μείωση του </w:t>
      </w:r>
      <w:r>
        <w:rPr>
          <w:rFonts w:eastAsia="Times New Roman" w:cs="Times New Roman"/>
          <w:szCs w:val="24"/>
        </w:rPr>
        <w:t>κόστους λειτουργίας της Βουλής. Θα πρέπει, επίσης, να σημειωθεί ότι ουσιαστικά ο έλεγχος των οικονομικών της Βουλής γίνεται σε καθημερινή βάση μέσω της σχετικής πλατφόρμας -της «Διαφάνειας»- από όλους, κυρίως από δημοσιογράφους αλλά και από την κοινωνία. Μ</w:t>
      </w:r>
      <w:r>
        <w:rPr>
          <w:rFonts w:eastAsia="Times New Roman" w:cs="Times New Roman"/>
          <w:szCs w:val="24"/>
        </w:rPr>
        <w:t xml:space="preserve">παίνει στο μικροσκόπιό τους και στη δημόσια συζήτηση κάθε κονδύλι. </w:t>
      </w:r>
    </w:p>
    <w:p w14:paraId="2774D2E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Τελειώνοντας, θα ήταν παράλειψη εκ μέρους μου αν δεν εξέφραζα τόσο τις δικές μου προσωπικές ευχαριστίες όσο και της Νέας Δημοκρατίας για την άψογη εξυπηρέτηση που απολαμβάνουμε από το σύνο</w:t>
      </w:r>
      <w:r>
        <w:rPr>
          <w:rFonts w:eastAsia="Times New Roman" w:cs="Times New Roman"/>
          <w:szCs w:val="24"/>
        </w:rPr>
        <w:t>λο των εργαζομένων στη Βουλή, που με συστηματικότητα πασχίζουν να μας μεταφέρουν την εμπειρία τους και να ανταποκριθούν με επάρκεια στις όλο και περισσότερο αυξημένες απαιτήσεις λειτουργίας του Κοινοβουλίου μας. Με εργατικότητα και φιλότιμο είναι πάντα δίπ</w:t>
      </w:r>
      <w:r>
        <w:rPr>
          <w:rFonts w:eastAsia="Times New Roman" w:cs="Times New Roman"/>
          <w:szCs w:val="24"/>
        </w:rPr>
        <w:t xml:space="preserve">λα μας σε ό,τι χρειαζόμαστε για την άσκηση των καθηκόντων μας. Ειλικρινά τους ευχαριστούμε. </w:t>
      </w:r>
    </w:p>
    <w:p w14:paraId="2774D2E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Τέλος, ανεξάρτητα από κάποιες επιμέρους ενστάσεις σε συγκεκριμένους κωδικούς, εμείς ως Νέα Δημοκρατία ψηφίζουμε θετικά τόσο τον </w:t>
      </w:r>
      <w:r>
        <w:rPr>
          <w:rFonts w:eastAsia="Times New Roman" w:cs="Times New Roman"/>
          <w:szCs w:val="24"/>
        </w:rPr>
        <w:t>α</w:t>
      </w:r>
      <w:r>
        <w:rPr>
          <w:rFonts w:eastAsia="Times New Roman" w:cs="Times New Roman"/>
          <w:szCs w:val="24"/>
        </w:rPr>
        <w:t xml:space="preserve">πολογισμό του 2017 όσο και τον </w:t>
      </w:r>
      <w:r>
        <w:rPr>
          <w:rFonts w:eastAsia="Times New Roman" w:cs="Times New Roman"/>
          <w:szCs w:val="24"/>
        </w:rPr>
        <w:t>π</w:t>
      </w:r>
      <w:r>
        <w:rPr>
          <w:rFonts w:eastAsia="Times New Roman" w:cs="Times New Roman"/>
          <w:szCs w:val="24"/>
        </w:rPr>
        <w:t>ρο</w:t>
      </w:r>
      <w:r>
        <w:rPr>
          <w:rFonts w:eastAsia="Times New Roman" w:cs="Times New Roman"/>
          <w:szCs w:val="24"/>
        </w:rPr>
        <w:t>ϋπολογισμό του 2019.</w:t>
      </w:r>
    </w:p>
    <w:p w14:paraId="2774D2E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Σας ευχαριστώ.</w:t>
      </w:r>
    </w:p>
    <w:p w14:paraId="2774D2EF" w14:textId="77777777" w:rsidR="009B4FE7" w:rsidRDefault="00452105">
      <w:pPr>
        <w:spacing w:line="600" w:lineRule="auto"/>
        <w:ind w:firstLine="720"/>
        <w:jc w:val="both"/>
        <w:rPr>
          <w:rFonts w:eastAsia="Times New Roman" w:cs="Times New Roman"/>
          <w:szCs w:val="24"/>
        </w:rPr>
      </w:pPr>
      <w:r w:rsidRPr="008111CD">
        <w:rPr>
          <w:rFonts w:eastAsia="Times New Roman"/>
          <w:b/>
          <w:bCs/>
        </w:rPr>
        <w:lastRenderedPageBreak/>
        <w:t>ΠΡΟΕΔΡΕΥΩΝ (Νικήτας Κακλαμάνης):</w:t>
      </w:r>
      <w:r>
        <w:rPr>
          <w:rFonts w:eastAsia="Times New Roman" w:cs="Times New Roman"/>
          <w:szCs w:val="24"/>
        </w:rPr>
        <w:t xml:space="preserve"> Και απλά να υπενθυμίσω ότι μόνο η στέγη, αν θυμάμαι καλά, κόστισε 1.300.000 ευρώ. Άρα το 1 εκατομμύριο δικαιολογείται πλήρως, για να ακούν και οι δημοσιογράφοι. </w:t>
      </w:r>
    </w:p>
    <w:p w14:paraId="2774D2F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Δημοκρατικής Συμπαράταξης κ. Ιωάννης Κουτσούκος. </w:t>
      </w:r>
    </w:p>
    <w:p w14:paraId="2774D2F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Ευχαριστώ, κύριε Πρόεδρε. </w:t>
      </w:r>
    </w:p>
    <w:p w14:paraId="2774D2F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φορά που συζητάμε για τον </w:t>
      </w:r>
      <w:r>
        <w:rPr>
          <w:rFonts w:eastAsia="Times New Roman" w:cs="Times New Roman"/>
          <w:szCs w:val="24"/>
        </w:rPr>
        <w:t>π</w:t>
      </w:r>
      <w:r>
        <w:rPr>
          <w:rFonts w:eastAsia="Times New Roman" w:cs="Times New Roman"/>
          <w:szCs w:val="24"/>
        </w:rPr>
        <w:t>ροϋπολογισμό της Βουλής η συζήτηση περιστρέφεται αναγκαστικά γύρω από το κόστος της δημοκρατίας. Τυχαίνει δε η συζήτηση αυτή να συμπίπτει με την πρώτη ημέρα του τριήμερου εορτασμού της επετείου του Πολυτεχνείου. Σε όλων μας τις μνήμες έρχονται οι αγώνες εκ</w:t>
      </w:r>
      <w:r>
        <w:rPr>
          <w:rFonts w:eastAsia="Times New Roman" w:cs="Times New Roman"/>
          <w:szCs w:val="24"/>
        </w:rPr>
        <w:t xml:space="preserve">είνων που έδωσαν ακόμα και το αίμα τους για να λειτουργήσει η δημοκρατία μας και το αντιπροσωπευτικό κοινοβουλευτικό σύστημα, χάριν του οποίου είμαστε σήμερα εδώ. </w:t>
      </w:r>
    </w:p>
    <w:p w14:paraId="2774D2F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γνωστό ότι η δημοκρατία μας και προβλήματα έχει και πολλ</w:t>
      </w:r>
      <w:r>
        <w:rPr>
          <w:rFonts w:eastAsia="Times New Roman" w:cs="Times New Roman"/>
          <w:szCs w:val="24"/>
        </w:rPr>
        <w:t>ούς εχθρούς έχει. Το βλέπουμε καθημερινά. Γι</w:t>
      </w:r>
      <w:r>
        <w:rPr>
          <w:rFonts w:eastAsia="Times New Roman" w:cs="Times New Roman"/>
          <w:szCs w:val="24"/>
        </w:rPr>
        <w:t>α</w:t>
      </w:r>
      <w:r>
        <w:rPr>
          <w:rFonts w:eastAsia="Times New Roman" w:cs="Times New Roman"/>
          <w:szCs w:val="24"/>
        </w:rPr>
        <w:t xml:space="preserve"> αυτό η διαχείρισ</w:t>
      </w:r>
      <w:r>
        <w:rPr>
          <w:rFonts w:eastAsia="Times New Roman" w:cs="Times New Roman"/>
          <w:szCs w:val="24"/>
        </w:rPr>
        <w:t>ή</w:t>
      </w:r>
      <w:r>
        <w:rPr>
          <w:rFonts w:eastAsia="Times New Roman" w:cs="Times New Roman"/>
          <w:szCs w:val="24"/>
        </w:rPr>
        <w:t xml:space="preserve"> της πρέπει να είναι και λιτή και διάφανη, γιατί αυτοί που εκπροσωπούμε βιώνουν δύσκολες καταστάσεις και είναι καχύποπτοι. Είναι αυξημένη η αναξιοπιστία των πολιτών απέναντι στο πολιτικό σύστημ</w:t>
      </w:r>
      <w:r>
        <w:rPr>
          <w:rFonts w:eastAsia="Times New Roman" w:cs="Times New Roman"/>
          <w:szCs w:val="24"/>
        </w:rPr>
        <w:t>α.</w:t>
      </w:r>
    </w:p>
    <w:p w14:paraId="2774D2F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Κατά συνέπεια, πρέπει να πούμε πολύ καθαρά ότι η δημοκρατία έχει ένα κόστος και ότι άλλα πολιτεύματα</w:t>
      </w:r>
      <w:r>
        <w:rPr>
          <w:rFonts w:eastAsia="Times New Roman" w:cs="Times New Roman"/>
          <w:szCs w:val="24"/>
        </w:rPr>
        <w:t>,</w:t>
      </w:r>
      <w:r>
        <w:rPr>
          <w:rFonts w:eastAsia="Times New Roman" w:cs="Times New Roman"/>
          <w:szCs w:val="24"/>
        </w:rPr>
        <w:t xml:space="preserve"> που μπορεί να μην έχουν κόστος, δεν έχουν τα προνόμια της δημοκρατίας. Και μπορούμε να κάνουμε μια σύγκριση της προόδου που επέτυχαν οι λαοί που είχαν </w:t>
      </w:r>
      <w:r>
        <w:rPr>
          <w:rFonts w:eastAsia="Times New Roman" w:cs="Times New Roman"/>
          <w:szCs w:val="24"/>
        </w:rPr>
        <w:t>δημοκρατία με τους λαούς που είχαν αυταρχισμό και άλλα καθεστώτα.</w:t>
      </w:r>
    </w:p>
    <w:p w14:paraId="2774D2F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Αυτό σημαίνει ότι πρέπει να έχουμε σπατάλες; Το αντίθετο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ρέπει να επιδιώκουμε συνεχώς τη μείωση των δαπανών, στα όρια που επιτρέπουν όμως, την αποτελεσματική λειτουργία του κοινοβουλευτικο</w:t>
      </w:r>
      <w:r>
        <w:rPr>
          <w:rFonts w:eastAsia="Times New Roman" w:cs="Times New Roman"/>
          <w:szCs w:val="24"/>
        </w:rPr>
        <w:t>ύ συστήματος. Γι</w:t>
      </w:r>
      <w:r>
        <w:rPr>
          <w:rFonts w:eastAsia="Times New Roman" w:cs="Times New Roman"/>
          <w:szCs w:val="24"/>
        </w:rPr>
        <w:t>α</w:t>
      </w:r>
      <w:r>
        <w:rPr>
          <w:rFonts w:eastAsia="Times New Roman" w:cs="Times New Roman"/>
          <w:szCs w:val="24"/>
        </w:rPr>
        <w:t xml:space="preserve"> αυτό η μείωση των δαπανών είναι πεπερασμένη.</w:t>
      </w:r>
    </w:p>
    <w:p w14:paraId="2774D2F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2010 η ελληνική Βουλή έδωσε το παράδειγμα σε ένα κλίμα έντονων προβλημάτων που αντιμετώπιζε ο λαός μας μπροστά στο φάσμα των μεγάλων ελλει</w:t>
      </w:r>
      <w:r>
        <w:rPr>
          <w:rFonts w:eastAsia="Times New Roman" w:cs="Times New Roman"/>
          <w:szCs w:val="24"/>
        </w:rPr>
        <w:t>μ</w:t>
      </w:r>
      <w:r>
        <w:rPr>
          <w:rFonts w:eastAsia="Times New Roman" w:cs="Times New Roman"/>
          <w:szCs w:val="24"/>
        </w:rPr>
        <w:t>μάτων και του κινδύνο</w:t>
      </w:r>
      <w:r>
        <w:rPr>
          <w:rFonts w:eastAsia="Times New Roman" w:cs="Times New Roman"/>
          <w:szCs w:val="24"/>
        </w:rPr>
        <w:t>υ της χρεοκοπίας, παίρνοντας δύσκολες αποφάσεις</w:t>
      </w:r>
      <w:r>
        <w:rPr>
          <w:rFonts w:eastAsia="Times New Roman" w:cs="Times New Roman"/>
          <w:szCs w:val="24"/>
        </w:rPr>
        <w:t>,</w:t>
      </w:r>
      <w:r>
        <w:rPr>
          <w:rFonts w:eastAsia="Times New Roman" w:cs="Times New Roman"/>
          <w:szCs w:val="24"/>
        </w:rPr>
        <w:t xml:space="preserve"> που οδήγησαν στη μείωση των δαπανών της Βουλής, από 222 εκατομμύρια ευρώ το 2009 σε 134 εκατομμύρια ευρώ το 2018, δηλαδή 39,63%-40%. Και πρέπει να ξέρουμε όλοι, να ξέρει και ο λαός, ότι το μεγάλο μέρος της μ</w:t>
      </w:r>
      <w:r>
        <w:rPr>
          <w:rFonts w:eastAsia="Times New Roman" w:cs="Times New Roman"/>
          <w:szCs w:val="24"/>
        </w:rPr>
        <w:t xml:space="preserve">είωσης αυτής προέρχεται από τη μείωση άνω του 45% των μισθών και των εν γένει απολαβών και παροχών των Βουλευτών. </w:t>
      </w:r>
    </w:p>
    <w:p w14:paraId="2774D2F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Για να έχουμε μια τάξη μεγέθους, θα πρέπει οι πολίτες να ξέρουν ότι από το σύνολο των δαπανών του προϋπολογισμού</w:t>
      </w:r>
      <w:r>
        <w:rPr>
          <w:rFonts w:eastAsia="Times New Roman" w:cs="Times New Roman"/>
          <w:szCs w:val="24"/>
        </w:rPr>
        <w:t>,</w:t>
      </w:r>
      <w:r>
        <w:rPr>
          <w:rFonts w:eastAsia="Times New Roman" w:cs="Times New Roman"/>
          <w:szCs w:val="24"/>
        </w:rPr>
        <w:t xml:space="preserve"> που είναι 57,6 δισεκατομμύρ</w:t>
      </w:r>
      <w:r>
        <w:rPr>
          <w:rFonts w:eastAsia="Times New Roman" w:cs="Times New Roman"/>
          <w:szCs w:val="24"/>
        </w:rPr>
        <w:t>ια για το 2019, τα 141 εκατομμύρια που θα κοστίσει η Βουλή, η λειτουργία δηλαδή του πολιτικού συστήματος, είναι 0,25%, για την ακρίβεια 0,248%, δηλαδή στα 100 λεπτά κοστίζει 2,5 λεπτά η λειτουργία της δημοκρατίας. Είναι ένα από τα χαμηλότερα κόστη σε όλο τ</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δυτικό δημοκρατικό κόσμο. Και θέλω να σημειώσω ότι η μείωση αυτή είναι πολύ μεγαλύτερη από τη μείωση του ΑΕΠ κατά 27% του ΑΕΠ -χρησιμοποιώ τα επίσημα στοιχεία του ολιστικού προγράμματος της Κυβέρνησης- την περίοδο της κρίσης, πολύ μεγαλύτερη από τη μείω</w:t>
      </w:r>
      <w:r>
        <w:rPr>
          <w:rFonts w:eastAsia="Times New Roman" w:cs="Times New Roman"/>
          <w:szCs w:val="24"/>
        </w:rPr>
        <w:t>ση των δαπανών που συνέβαλαν στον εξορθολογισμό του ισοζυγίου. Έλλειμμα και πλεόνασμα, γιατί είχαμε δημοσιονομική προσαρμογή 67 δισεκατομμύρια, 36,5% του ΑΕΠ, από τα οποία το 20% είναι δαπάνες, δηλαδή το 16,5% στα έσοδα, η μείωση των δαπανών της Βουλής είν</w:t>
      </w:r>
      <w:r>
        <w:rPr>
          <w:rFonts w:eastAsia="Times New Roman" w:cs="Times New Roman"/>
          <w:szCs w:val="24"/>
        </w:rPr>
        <w:t>αι 40%. Είναι πολύ μεγαλύτερη από τη γενικότερη μείωση των δαπανών.</w:t>
      </w:r>
    </w:p>
    <w:p w14:paraId="2774D2F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Κατά συνέπεια, πιστεύω πως έχουμε κάνει αρκετά -όχι όλα όσα ενδεχόμενα θα μπορούσαμε-, για να προσαρμοστούμε. Και φυσικά, η συζήτηση αυτή δεν τελειώνει, διότι επανέρχεται γύρω από προνόμια</w:t>
      </w:r>
      <w:r>
        <w:rPr>
          <w:rFonts w:eastAsia="Times New Roman" w:cs="Times New Roman"/>
          <w:szCs w:val="24"/>
        </w:rPr>
        <w:t xml:space="preserve"> και διάφορα άλλα, τα οποία οι πολίτες ενδεχόμενα δεν ξέρουν ότι δεν ισχύουν ή ότι έχουν καταργηθεί, δηλαδή ότι δεν υπάρχει βουλευτική σύνταξη, ότι δεν υπάρχει αφορολόγητο…</w:t>
      </w:r>
    </w:p>
    <w:p w14:paraId="2774D2F9" w14:textId="77777777" w:rsidR="009B4FE7" w:rsidRDefault="00452105">
      <w:pPr>
        <w:spacing w:line="600" w:lineRule="auto"/>
        <w:ind w:firstLine="720"/>
        <w:jc w:val="both"/>
        <w:rPr>
          <w:rFonts w:eastAsia="Times New Roman" w:cs="Times New Roman"/>
          <w:szCs w:val="24"/>
        </w:rPr>
      </w:pPr>
      <w:r w:rsidRPr="00A46C05">
        <w:rPr>
          <w:rFonts w:eastAsia="Times New Roman" w:cs="Times New Roman"/>
          <w:b/>
          <w:szCs w:val="24"/>
        </w:rPr>
        <w:t>ΧΡΗΣΤΟΣ ΜΑΝΤΑΣ:</w:t>
      </w:r>
      <w:r>
        <w:rPr>
          <w:rFonts w:eastAsia="Times New Roman" w:cs="Times New Roman"/>
          <w:szCs w:val="24"/>
        </w:rPr>
        <w:t xml:space="preserve"> Ούτε αναδρομικά.</w:t>
      </w:r>
    </w:p>
    <w:p w14:paraId="2774D2FA" w14:textId="77777777" w:rsidR="009B4FE7" w:rsidRDefault="00452105">
      <w:pPr>
        <w:spacing w:line="600" w:lineRule="auto"/>
        <w:ind w:firstLine="720"/>
        <w:jc w:val="both"/>
        <w:rPr>
          <w:rFonts w:eastAsia="Times New Roman" w:cs="Times New Roman"/>
          <w:szCs w:val="24"/>
        </w:rPr>
      </w:pPr>
      <w:r w:rsidRPr="00A46C05">
        <w:rPr>
          <w:rFonts w:eastAsia="Times New Roman" w:cs="Times New Roman"/>
          <w:b/>
          <w:szCs w:val="24"/>
        </w:rPr>
        <w:lastRenderedPageBreak/>
        <w:t>ΓΙΑΝΝΗΣ ΚΟΥΤΣΟΥΚΟΣ:</w:t>
      </w:r>
      <w:r>
        <w:rPr>
          <w:rFonts w:eastAsia="Times New Roman" w:cs="Times New Roman"/>
          <w:szCs w:val="24"/>
        </w:rPr>
        <w:t xml:space="preserve"> Και πολύ περισσότερο, επανέρχε</w:t>
      </w:r>
      <w:r>
        <w:rPr>
          <w:rFonts w:eastAsia="Times New Roman" w:cs="Times New Roman"/>
          <w:szCs w:val="24"/>
        </w:rPr>
        <w:t>ται με έναν άκομψο, πάρα πολλές φορές,</w:t>
      </w:r>
      <w:r w:rsidRPr="00BE44B0">
        <w:rPr>
          <w:rFonts w:eastAsia="Times New Roman" w:cs="Times New Roman"/>
          <w:szCs w:val="24"/>
        </w:rPr>
        <w:t xml:space="preserve"> </w:t>
      </w:r>
      <w:r>
        <w:rPr>
          <w:rFonts w:eastAsia="Times New Roman" w:cs="Times New Roman"/>
          <w:szCs w:val="24"/>
        </w:rPr>
        <w:t>τρόπο</w:t>
      </w:r>
      <w:r>
        <w:rPr>
          <w:rFonts w:eastAsia="Times New Roman" w:cs="Times New Roman"/>
          <w:szCs w:val="24"/>
        </w:rPr>
        <w:t>,</w:t>
      </w:r>
      <w:r>
        <w:rPr>
          <w:rFonts w:eastAsia="Times New Roman" w:cs="Times New Roman"/>
          <w:szCs w:val="24"/>
        </w:rPr>
        <w:t xml:space="preserve"> γιατί η συζήτηση αυτή προκαλεί. Κάποιοι θυμήθηκαν τα αναδρομικά προχθές. Τα αναδρομικά δεν υπάρχουν. Είναι φανερό. Το δικαίωμα του κάθε πολίτη να πάει στα δικαστήρια υπάρχει. Αναδρομικά</w:t>
      </w:r>
      <w:r>
        <w:rPr>
          <w:rFonts w:eastAsia="Times New Roman" w:cs="Times New Roman"/>
          <w:szCs w:val="24"/>
        </w:rPr>
        <w:t>,</w:t>
      </w:r>
      <w:r>
        <w:rPr>
          <w:rFonts w:eastAsia="Times New Roman" w:cs="Times New Roman"/>
          <w:szCs w:val="24"/>
        </w:rPr>
        <w:t xml:space="preserve"> όμως, η Βουλή δεν έχει </w:t>
      </w:r>
      <w:r>
        <w:rPr>
          <w:rFonts w:eastAsia="Times New Roman" w:cs="Times New Roman"/>
          <w:szCs w:val="24"/>
        </w:rPr>
        <w:t>ψηφίσει, είναι φανερό.</w:t>
      </w:r>
    </w:p>
    <w:p w14:paraId="2774D2FB" w14:textId="77777777" w:rsidR="009B4FE7" w:rsidRDefault="00452105">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774D2F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Πρόεδρε, θα πάρω ένα λεπτό ακόμα.</w:t>
      </w:r>
    </w:p>
    <w:p w14:paraId="2774D2F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η συζήτηση για τη μείωση του κόστους έρχεται και με άλλες λαϊκίστικες προσεγγίσεις. Να μειώσουμε –λέει- τον αριθμό των Βουλευτών σε διακόσιους. Εκατόν πενήντα λέω εγώ, εκατό. Την αντιπροσωπευτικότητα της ελληνικής υπαίθρου, των νησιών μας, των ορ</w:t>
      </w:r>
      <w:r>
        <w:rPr>
          <w:rFonts w:eastAsia="Times New Roman" w:cs="Times New Roman"/>
          <w:szCs w:val="24"/>
        </w:rPr>
        <w:t xml:space="preserve">εινών όγκων τη έχει σκεφτεί κανένας; </w:t>
      </w:r>
    </w:p>
    <w:p w14:paraId="2774D2F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Δηλαδή, πού θα οδηγήσει αυτή η πλειοδοσία του λαϊκισμού</w:t>
      </w:r>
      <w:r>
        <w:rPr>
          <w:rFonts w:eastAsia="Times New Roman" w:cs="Times New Roman"/>
          <w:szCs w:val="24"/>
        </w:rPr>
        <w:t>,</w:t>
      </w:r>
      <w:r>
        <w:rPr>
          <w:rFonts w:eastAsia="Times New Roman" w:cs="Times New Roman"/>
          <w:szCs w:val="24"/>
        </w:rPr>
        <w:t xml:space="preserve"> που δοκιμάζει συνολικά τη λειτουργία του πολιτικού συστήματος; Αυτό είναι το οικονομικό μέρος. Υπάρχει και το μέρος της διαφάνειας στο οποίο αναφέρθηκα και πιστε</w:t>
      </w:r>
      <w:r>
        <w:rPr>
          <w:rFonts w:eastAsia="Times New Roman" w:cs="Times New Roman"/>
          <w:szCs w:val="24"/>
        </w:rPr>
        <w:t>ύω ότι πολλά έχουν γίνει</w:t>
      </w:r>
      <w:r w:rsidRPr="00FB5BAD">
        <w:rPr>
          <w:rFonts w:eastAsia="Times New Roman" w:cs="Times New Roman"/>
          <w:szCs w:val="24"/>
        </w:rPr>
        <w:t>:</w:t>
      </w:r>
      <w:r>
        <w:rPr>
          <w:rFonts w:eastAsia="Times New Roman" w:cs="Times New Roman"/>
          <w:szCs w:val="24"/>
        </w:rPr>
        <w:t xml:space="preserve"> Υπάρχει η </w:t>
      </w:r>
      <w:r>
        <w:rPr>
          <w:rFonts w:eastAsia="Times New Roman" w:cs="Times New Roman"/>
          <w:szCs w:val="24"/>
        </w:rPr>
        <w:t>δ</w:t>
      </w:r>
      <w:r>
        <w:rPr>
          <w:rFonts w:eastAsia="Times New Roman" w:cs="Times New Roman"/>
          <w:szCs w:val="24"/>
        </w:rPr>
        <w:t xml:space="preserve">ιαύγεια της Βουλής, υπάρχει δημόσια συζήτηση εδώ του </w:t>
      </w:r>
      <w:r>
        <w:rPr>
          <w:rFonts w:eastAsia="Times New Roman" w:cs="Times New Roman"/>
          <w:szCs w:val="24"/>
        </w:rPr>
        <w:t>π</w:t>
      </w:r>
      <w:r>
        <w:rPr>
          <w:rFonts w:eastAsia="Times New Roman" w:cs="Times New Roman"/>
          <w:szCs w:val="24"/>
        </w:rPr>
        <w:t>ροϋπολογισμού, πρέπει να προχωρήσουμε περαιτέρω. Η κ. Γεννηματά εχθές κα</w:t>
      </w:r>
      <w:r>
        <w:rPr>
          <w:rFonts w:eastAsia="Times New Roman" w:cs="Times New Roman"/>
          <w:szCs w:val="24"/>
        </w:rPr>
        <w:lastRenderedPageBreak/>
        <w:t>τέθεσε μία ενότητα προτάσεων για την περαιτέρω ενίσχυση της διαφάνειας στη λειτουργία του πολ</w:t>
      </w:r>
      <w:r>
        <w:rPr>
          <w:rFonts w:eastAsia="Times New Roman" w:cs="Times New Roman"/>
          <w:szCs w:val="24"/>
        </w:rPr>
        <w:t>ιτικού συστήματος και στην οικονομική λειτουργία των κομμάτων. Νομίζω ότι</w:t>
      </w:r>
      <w:r>
        <w:rPr>
          <w:rFonts w:eastAsia="Times New Roman" w:cs="Times New Roman"/>
          <w:szCs w:val="24"/>
        </w:rPr>
        <w:t>,</w:t>
      </w:r>
      <w:r>
        <w:rPr>
          <w:rFonts w:eastAsia="Times New Roman" w:cs="Times New Roman"/>
          <w:szCs w:val="24"/>
        </w:rPr>
        <w:t xml:space="preserve"> εάν προχωρήσει αυτή η διαδικασία, γιατί τη βλέπω πολύ ενταγμένη σε κομματικές στρατηγικές, θα μπορούσαμε να τη συζητήσουμε και να τα κάνουμε πράξη. </w:t>
      </w:r>
    </w:p>
    <w:p w14:paraId="2774D2F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Κατά συνέπεια, για να τελειώσω, </w:t>
      </w:r>
      <w:r>
        <w:rPr>
          <w:rFonts w:eastAsia="Times New Roman" w:cs="Times New Roman"/>
          <w:szCs w:val="24"/>
        </w:rPr>
        <w:t xml:space="preserve">είπε ο </w:t>
      </w:r>
      <w:r>
        <w:rPr>
          <w:rFonts w:eastAsia="Times New Roman" w:cs="Times New Roman"/>
          <w:szCs w:val="24"/>
        </w:rPr>
        <w:t>ε</w:t>
      </w:r>
      <w:r>
        <w:rPr>
          <w:rFonts w:eastAsia="Times New Roman" w:cs="Times New Roman"/>
          <w:szCs w:val="24"/>
        </w:rPr>
        <w:t>ισηγητής της Πλειοψηφίας τους αριθμούς. Συμφωνώ, έτσι είναι. Θέλω, όμως, να κάνω δύο παρατηρήσεις μόνο:</w:t>
      </w:r>
    </w:p>
    <w:p w14:paraId="2774D30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πρώτη μου παρατήρηση έχει να κάνει με το προοίμιο του προϋπολογισμού</w:t>
      </w:r>
      <w:r>
        <w:rPr>
          <w:rFonts w:eastAsia="Times New Roman" w:cs="Times New Roman"/>
          <w:szCs w:val="24"/>
        </w:rPr>
        <w:t>,</w:t>
      </w:r>
      <w:r>
        <w:rPr>
          <w:rFonts w:eastAsia="Times New Roman" w:cs="Times New Roman"/>
          <w:szCs w:val="24"/>
        </w:rPr>
        <w:t xml:space="preserve"> που αναφέρεται στο δημοσιονομικό περιβάλλον μετά την έξοδο της χώρας από</w:t>
      </w:r>
      <w:r>
        <w:rPr>
          <w:rFonts w:eastAsia="Times New Roman" w:cs="Times New Roman"/>
          <w:szCs w:val="24"/>
        </w:rPr>
        <w:t xml:space="preserve"> τα μνημόνια. Τυπικά ναι, ουσιαστικά οι δεσμεύσεις υπάρχουν και τις βιώνουμε.</w:t>
      </w:r>
    </w:p>
    <w:p w14:paraId="2774D30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Και η δεύτερη παρατήρησή μου είναι ότι για πρώτη φορά ο </w:t>
      </w:r>
      <w:r>
        <w:rPr>
          <w:rFonts w:eastAsia="Times New Roman" w:cs="Times New Roman"/>
          <w:szCs w:val="24"/>
        </w:rPr>
        <w:t>π</w:t>
      </w:r>
      <w:r>
        <w:rPr>
          <w:rFonts w:eastAsia="Times New Roman" w:cs="Times New Roman"/>
          <w:szCs w:val="24"/>
        </w:rPr>
        <w:t>ροϋπολογισμός της Βουλής έχει μία αύξηση δαπανών, για πρώτη φορά την περίοδο της κρίσης μετά τις σημαντικές μειώσεις. Πού</w:t>
      </w:r>
      <w:r>
        <w:rPr>
          <w:rFonts w:eastAsia="Times New Roman" w:cs="Times New Roman"/>
          <w:szCs w:val="24"/>
        </w:rPr>
        <w:t xml:space="preserve"> οφείλεται η αύξηση των δαπανών; Οφείλουμε να το πούμε αυτό. Οφείλεται στο κόστος που θα αναλάβει η Βουλή να διεκπεραιώσει τον έλεγχο των χιλιάδων πλέον υποθέσεων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Η Βουλή πλέον δεν διεκπεραιώνει με τους δικαστικούς που συνθέτουν την αντίστοι</w:t>
      </w:r>
      <w:r>
        <w:rPr>
          <w:rFonts w:eastAsia="Times New Roman" w:cs="Times New Roman"/>
          <w:szCs w:val="24"/>
        </w:rPr>
        <w:t xml:space="preserve">χη </w:t>
      </w:r>
      <w:r>
        <w:rPr>
          <w:rFonts w:eastAsia="Times New Roman" w:cs="Times New Roman"/>
          <w:szCs w:val="24"/>
        </w:rPr>
        <w:t>ε</w:t>
      </w:r>
      <w:r>
        <w:rPr>
          <w:rFonts w:eastAsia="Times New Roman" w:cs="Times New Roman"/>
          <w:szCs w:val="24"/>
        </w:rPr>
        <w:t xml:space="preserve">πιτροπή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των πεντακοσίων-εξακοσίων Βουλευτών και πρώην Βουλευτών κ.ο.κ., θα διεκπεραιώνει χιλιάδες υποθέσεις και κατά συνέπεια φορτίζεται με ένα πολύ μεγάλο </w:t>
      </w:r>
      <w:r>
        <w:rPr>
          <w:rFonts w:eastAsia="Times New Roman" w:cs="Times New Roman"/>
          <w:szCs w:val="24"/>
        </w:rPr>
        <w:lastRenderedPageBreak/>
        <w:t>κόστος που δεν αναφέρεται στην λειτουργία του πολιτικού συστήματος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κόστο</w:t>
      </w:r>
      <w:r>
        <w:rPr>
          <w:rFonts w:eastAsia="Times New Roman" w:cs="Times New Roman"/>
          <w:szCs w:val="24"/>
        </w:rPr>
        <w:t xml:space="preserve">ς η λειτουργία γενικότερα της δημοκρατίας μας που πρέπει να έχει διαφάνεια και έλεγχο παντού για τους πάντες και για τα πάντα. </w:t>
      </w:r>
    </w:p>
    <w:p w14:paraId="2774D30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Με αυτά τα σύντομα θα υπερψηφίσουμε, όπως έχω δηλώσει και στην </w:t>
      </w:r>
      <w:r>
        <w:rPr>
          <w:rFonts w:eastAsia="Times New Roman" w:cs="Times New Roman"/>
          <w:szCs w:val="24"/>
        </w:rPr>
        <w:t>ε</w:t>
      </w:r>
      <w:r>
        <w:rPr>
          <w:rFonts w:eastAsia="Times New Roman" w:cs="Times New Roman"/>
          <w:szCs w:val="24"/>
        </w:rPr>
        <w:t xml:space="preserve">πιτροπή, τον </w:t>
      </w:r>
      <w:r>
        <w:rPr>
          <w:rFonts w:eastAsia="Times New Roman" w:cs="Times New Roman"/>
          <w:szCs w:val="24"/>
        </w:rPr>
        <w:t>π</w:t>
      </w:r>
      <w:r>
        <w:rPr>
          <w:rFonts w:eastAsia="Times New Roman" w:cs="Times New Roman"/>
          <w:szCs w:val="24"/>
        </w:rPr>
        <w:t xml:space="preserve">ροϋπολογισμό και τον </w:t>
      </w:r>
      <w:r>
        <w:rPr>
          <w:rFonts w:eastAsia="Times New Roman" w:cs="Times New Roman"/>
          <w:szCs w:val="24"/>
        </w:rPr>
        <w:t>α</w:t>
      </w:r>
      <w:r>
        <w:rPr>
          <w:rFonts w:eastAsia="Times New Roman" w:cs="Times New Roman"/>
          <w:szCs w:val="24"/>
        </w:rPr>
        <w:t>πολογισμό.</w:t>
      </w:r>
    </w:p>
    <w:p w14:paraId="2774D30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r w:rsidRPr="009B4350">
        <w:rPr>
          <w:rFonts w:eastAsia="Times New Roman" w:cs="Times New Roman"/>
          <w:szCs w:val="24"/>
        </w:rPr>
        <w:t>κύ</w:t>
      </w:r>
      <w:r w:rsidRPr="009B4350">
        <w:rPr>
          <w:rFonts w:eastAsia="Times New Roman" w:cs="Times New Roman"/>
          <w:szCs w:val="24"/>
        </w:rPr>
        <w:t>ριε Πρόεδρε</w:t>
      </w:r>
      <w:r>
        <w:rPr>
          <w:rFonts w:eastAsia="Times New Roman" w:cs="Times New Roman"/>
          <w:szCs w:val="24"/>
        </w:rPr>
        <w:t>.</w:t>
      </w:r>
    </w:p>
    <w:p w14:paraId="2774D304" w14:textId="77777777" w:rsidR="009B4FE7" w:rsidRDefault="00452105">
      <w:pPr>
        <w:spacing w:line="600" w:lineRule="auto"/>
        <w:ind w:firstLine="720"/>
        <w:jc w:val="both"/>
        <w:rPr>
          <w:rFonts w:eastAsia="Times New Roman" w:cs="Times New Roman"/>
          <w:szCs w:val="24"/>
        </w:rPr>
      </w:pPr>
      <w:r w:rsidRPr="00ED6B46">
        <w:rPr>
          <w:rFonts w:eastAsia="Times New Roman" w:cs="Times New Roman"/>
          <w:b/>
          <w:szCs w:val="24"/>
        </w:rPr>
        <w:t>ΠΡΟΔΡΕΥΩΝ (</w:t>
      </w:r>
      <w:r>
        <w:rPr>
          <w:rFonts w:eastAsia="Times New Roman" w:cs="Times New Roman"/>
          <w:b/>
          <w:szCs w:val="24"/>
        </w:rPr>
        <w:t>Νικήτας Κακλαμάνης</w:t>
      </w:r>
      <w:r w:rsidRPr="00ED6B46">
        <w:rPr>
          <w:rFonts w:eastAsia="Times New Roman" w:cs="Times New Roman"/>
          <w:b/>
          <w:szCs w:val="24"/>
        </w:rPr>
        <w:t xml:space="preserve">): </w:t>
      </w:r>
      <w:r>
        <w:rPr>
          <w:rFonts w:eastAsia="Times New Roman" w:cs="Times New Roman"/>
          <w:szCs w:val="24"/>
        </w:rPr>
        <w:t>Ευχαριστούμε, κύριε Κουτσούκο.</w:t>
      </w:r>
    </w:p>
    <w:p w14:paraId="2774D30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της Χρυσής Αυγής, τον κ. Ευάγγελο Καρακώστα. </w:t>
      </w:r>
    </w:p>
    <w:p w14:paraId="2774D30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2774D307"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Στη σημερινή συζήτηση για την έγκριση του απολογισμού τ</w:t>
      </w:r>
      <w:r>
        <w:rPr>
          <w:rFonts w:eastAsia="Times New Roman" w:cs="Times New Roman"/>
          <w:szCs w:val="24"/>
        </w:rPr>
        <w:t>ων δαπανών της Βουλής του οικονομικού έτους 2017 και την ψήφιση του σχεδίου προϋπολογισμού των δαπανών του οικονομικού έτους 2019 η Χρυσή Αυγή προσέρχεται και συμμετέχει από θέση την οποία θα χαρακτήριζα προνομιακή. Είναι προνομιακή</w:t>
      </w:r>
      <w:r>
        <w:rPr>
          <w:rFonts w:eastAsia="Times New Roman" w:cs="Times New Roman"/>
          <w:szCs w:val="24"/>
        </w:rPr>
        <w:t>,</w:t>
      </w:r>
      <w:r>
        <w:rPr>
          <w:rFonts w:eastAsia="Times New Roman" w:cs="Times New Roman"/>
          <w:szCs w:val="24"/>
        </w:rPr>
        <w:t xml:space="preserve"> διότι είναι το μοναδικό κόμμα της Βουλής το οποίο δεν λαμβάνει ούτε ευρώ κρατικής χρηματοδότησης με μία αντισυνταγματική απόφαση την οποία έχει λάβει η ίδια η Βουλή. </w:t>
      </w:r>
    </w:p>
    <w:p w14:paraId="2774D30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Δυνάμεθα, συνεπώς, να μελετήσουμε και να ασκήσουμε την κριτική μας επί του απολογισμού τ</w:t>
      </w:r>
      <w:r>
        <w:rPr>
          <w:rFonts w:eastAsia="Times New Roman" w:cs="Times New Roman"/>
          <w:szCs w:val="24"/>
        </w:rPr>
        <w:t>ων δαπανών του 2017 και επί του σχεδίου του προϋπολογισμού δαπανών για το 2019, όντας το μοναδικό εκείνο κόμμα το οποίο συντηρείται αποκλειστικά και μόνο από τις εισφορές των Βουλευτών και των μελών του, εν αντιθέσει προς τα υπόλοιπα κόμματα της Βουλής, τα</w:t>
      </w:r>
      <w:r>
        <w:rPr>
          <w:rFonts w:eastAsia="Times New Roman" w:cs="Times New Roman"/>
          <w:szCs w:val="24"/>
        </w:rPr>
        <w:t xml:space="preserve"> οποία μοιράζονται τη διόλου ευκαταφρόνητη, για τα δεδομένα της εποχής, κρατική χρηματοδότηση. </w:t>
      </w:r>
    </w:p>
    <w:p w14:paraId="2774D30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Αναφέρθηκα στα ανωτέρ</w:t>
      </w:r>
      <w:r>
        <w:rPr>
          <w:rFonts w:eastAsia="Times New Roman" w:cs="Times New Roman"/>
          <w:szCs w:val="24"/>
        </w:rPr>
        <w:t>ω,</w:t>
      </w:r>
      <w:r>
        <w:rPr>
          <w:rFonts w:eastAsia="Times New Roman" w:cs="Times New Roman"/>
          <w:szCs w:val="24"/>
        </w:rPr>
        <w:t xml:space="preserve"> για να καταλήξω προς όλες τις κατευθύνσεις ότι η κριτική από μέρους του λαϊκού εθνικιστικού κινήματος για τις δαπάνες της Βουλής είναι κ</w:t>
      </w:r>
      <w:r>
        <w:rPr>
          <w:rFonts w:eastAsia="Times New Roman" w:cs="Times New Roman"/>
          <w:szCs w:val="24"/>
        </w:rPr>
        <w:t>ριτική ουσίας και όχι εντυπώσεων. Και</w:t>
      </w:r>
      <w:r>
        <w:rPr>
          <w:rFonts w:eastAsia="Times New Roman" w:cs="Times New Roman"/>
          <w:szCs w:val="24"/>
        </w:rPr>
        <w:t>,</w:t>
      </w:r>
      <w:r>
        <w:rPr>
          <w:rFonts w:eastAsia="Times New Roman" w:cs="Times New Roman"/>
          <w:szCs w:val="24"/>
        </w:rPr>
        <w:t xml:space="preserve"> φυσικά, δεν γίνεται εκ του ασφαλούς. Κατά τη δική μας άποψη, εάν θέλετε, υπό το δικό μας πρίσμα, τη δική μας οπτική, οι δαπάνες της Βουλής για το έτος 2017 και εκείνες που προϋπολογίζονται για το έτος 2019 δεν θα πρέπ</w:t>
      </w:r>
      <w:r>
        <w:rPr>
          <w:rFonts w:eastAsia="Times New Roman" w:cs="Times New Roman"/>
          <w:szCs w:val="24"/>
        </w:rPr>
        <w:t>ει να συγκρίνονται μονάχα με τις αντίστοιχες των περασμένων ετών. Θα πρέπει απαραιτήτως να κρίνονται με βάση τις υφιστάμενες στα πλατιά λαϊκά στρώματα οικονομικές και κοινωνικές συνθήκες.</w:t>
      </w:r>
    </w:p>
    <w:p w14:paraId="2774D30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Υπό αυτό το πρίσμα, λοιπόν, η Χρυσή Αυγή -επαναλαμβάνω, το μοναδικό </w:t>
      </w:r>
      <w:r>
        <w:rPr>
          <w:rFonts w:eastAsia="Times New Roman" w:cs="Times New Roman"/>
          <w:szCs w:val="24"/>
        </w:rPr>
        <w:t>πολιτικό κόμμα το οποίο δεν λαμβάνει ούτε ευρώ κρατικής χρηματοδότησης- θεωρεί τις δαπάνες τόσο για το 2017 όσο και εκείνες οι οποίες έχουν προϋπολογιστεί για το 2019 ως υπερβολικές και κατ’ επέκταση προκλητικές για τις συνθήκες φτώχειας στις οποίες διαβι</w:t>
      </w:r>
      <w:r>
        <w:rPr>
          <w:rFonts w:eastAsia="Times New Roman" w:cs="Times New Roman"/>
          <w:szCs w:val="24"/>
        </w:rPr>
        <w:t>ο</w:t>
      </w:r>
      <w:r>
        <w:rPr>
          <w:rFonts w:eastAsia="Times New Roman" w:cs="Times New Roman"/>
          <w:szCs w:val="24"/>
        </w:rPr>
        <w:t xml:space="preserve">ί ένα πολύ μεγάλο </w:t>
      </w:r>
      <w:r>
        <w:rPr>
          <w:rFonts w:eastAsia="Times New Roman" w:cs="Times New Roman"/>
          <w:szCs w:val="24"/>
        </w:rPr>
        <w:t>τμή</w:t>
      </w:r>
      <w:r>
        <w:rPr>
          <w:rFonts w:eastAsia="Times New Roman" w:cs="Times New Roman"/>
          <w:szCs w:val="24"/>
        </w:rPr>
        <w:t xml:space="preserve">μα των συμπατριωτών μας. </w:t>
      </w:r>
    </w:p>
    <w:p w14:paraId="2774D30B"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Γι</w:t>
      </w:r>
      <w:r>
        <w:rPr>
          <w:rFonts w:eastAsia="Times New Roman"/>
          <w:szCs w:val="24"/>
        </w:rPr>
        <w:t>α</w:t>
      </w:r>
      <w:r>
        <w:rPr>
          <w:rFonts w:eastAsia="Times New Roman"/>
          <w:szCs w:val="24"/>
        </w:rPr>
        <w:t xml:space="preserve"> αυτόν τον λόγο η Χρυσή Αυγή δεν είναι δυνατόν να συμμετ</w:t>
      </w:r>
      <w:r>
        <w:rPr>
          <w:rFonts w:eastAsia="Times New Roman"/>
          <w:szCs w:val="24"/>
        </w:rPr>
        <w:t>ά</w:t>
      </w:r>
      <w:r>
        <w:rPr>
          <w:rFonts w:eastAsia="Times New Roman"/>
          <w:szCs w:val="24"/>
        </w:rPr>
        <w:t>σ</w:t>
      </w:r>
      <w:r>
        <w:rPr>
          <w:rFonts w:eastAsia="Times New Roman"/>
          <w:szCs w:val="24"/>
        </w:rPr>
        <w:t>χει σ’ αυτή</w:t>
      </w:r>
      <w:r>
        <w:rPr>
          <w:rFonts w:eastAsia="Times New Roman"/>
          <w:szCs w:val="24"/>
        </w:rPr>
        <w:t xml:space="preserve"> την επιχείρηση εξαπάτησης της κοινής γνώμης, όπως πράττουν τα υπόλοιπα κόμματα, ισχυριζόμενα πως δήθεν συνέβαλαν και συμβάλλουν στον περιορισμό των δαπανών, διότι απλούστατα κάθε άλλο παρά περιορίστηκαν αυτές οι δαπάνες σε εκείνο το οποίο εμείς χαρακτηρίζ</w:t>
      </w:r>
      <w:r>
        <w:rPr>
          <w:rFonts w:eastAsia="Times New Roman"/>
          <w:szCs w:val="24"/>
        </w:rPr>
        <w:t>ουμε το απαραιτήτως αναγκαίο ύψος.</w:t>
      </w:r>
    </w:p>
    <w:p w14:paraId="2774D30C"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Την ίδια, μάλιστα, περίοδο κατά την οποία τα κόμματα της Κυβέρνησης υποκρίνονται πως προχωρούν απαρέγκλιτα στον περιορισμό των δαπανών της Βουλής, το </w:t>
      </w:r>
      <w:r>
        <w:rPr>
          <w:rFonts w:eastAsia="Times New Roman"/>
          <w:szCs w:val="24"/>
        </w:rPr>
        <w:t>Γ</w:t>
      </w:r>
      <w:r>
        <w:rPr>
          <w:rFonts w:eastAsia="Times New Roman"/>
          <w:szCs w:val="24"/>
        </w:rPr>
        <w:t xml:space="preserve">ραφείο του </w:t>
      </w:r>
      <w:r>
        <w:rPr>
          <w:rFonts w:eastAsia="Times New Roman"/>
          <w:szCs w:val="24"/>
        </w:rPr>
        <w:t>Π</w:t>
      </w:r>
      <w:r>
        <w:rPr>
          <w:rFonts w:eastAsia="Times New Roman"/>
          <w:szCs w:val="24"/>
        </w:rPr>
        <w:t>ροϋπολογισμού του Κράτους στη Βουλή παρουσιάζει στοιχεία τ</w:t>
      </w:r>
      <w:r>
        <w:rPr>
          <w:rFonts w:eastAsia="Times New Roman"/>
          <w:szCs w:val="24"/>
        </w:rPr>
        <w:t>ης Ανεξάρτητης Αρχής Δημοσίων Εσόδων, τα οποία αποδεικνύουν τη δραματική επιδείνωση της οικονομικής κατάστασης χιλιάδων ελληνικών νοικοκυριών κατά τον μήνα Σεπτέμβριο. Σύμφωνα με αυτά, φόροι ύψους περί τα 350.000.000 ευρώ δεν έχουν αποπληρωθεί κατά τον μήν</w:t>
      </w:r>
      <w:r>
        <w:rPr>
          <w:rFonts w:eastAsia="Times New Roman"/>
          <w:szCs w:val="24"/>
        </w:rPr>
        <w:t>α Σεπτέμβριο, κάτι που σημαίνει ότι περισσότερο από μισό εκατομμύριο συμπατριώτες μας στάθηκε αδύνατο να ανταποκριθούν στις φορολογικές τους υποχρεώσεις και συγκεκριμένα σε εκείνες τις υποχρεώσεις της καταβολής της πρώτης δόσης για τον φόρο των ακινήτων, τ</w:t>
      </w:r>
      <w:r>
        <w:rPr>
          <w:rFonts w:eastAsia="Times New Roman"/>
          <w:szCs w:val="24"/>
        </w:rPr>
        <w:t xml:space="preserve">ον περίφημο ΕΝΦΙΑ </w:t>
      </w:r>
      <w:r w:rsidRPr="005F4691">
        <w:rPr>
          <w:rFonts w:eastAsia="Times New Roman"/>
          <w:szCs w:val="24"/>
        </w:rPr>
        <w:t>-</w:t>
      </w:r>
      <w:r>
        <w:rPr>
          <w:rFonts w:eastAsia="Times New Roman"/>
          <w:szCs w:val="24"/>
        </w:rPr>
        <w:t xml:space="preserve">που υποτίθεται ότι θα καταργούσε ο ΣΥΡΙΖΑ- και βεβαίως τη δεύτερη δόση του φόρου εισοδήματος. </w:t>
      </w:r>
    </w:p>
    <w:p w14:paraId="2774D30D" w14:textId="77777777" w:rsidR="009B4FE7" w:rsidRDefault="00452105">
      <w:pPr>
        <w:spacing w:line="600" w:lineRule="auto"/>
        <w:ind w:firstLine="720"/>
        <w:contextualSpacing/>
        <w:jc w:val="both"/>
        <w:rPr>
          <w:rFonts w:eastAsia="Times New Roman"/>
          <w:szCs w:val="24"/>
        </w:rPr>
      </w:pPr>
      <w:r>
        <w:rPr>
          <w:rFonts w:eastAsia="Times New Roman"/>
          <w:szCs w:val="24"/>
        </w:rPr>
        <w:t>Χαρακτηριστικό της υφιστάμενης βαριά επιβαρυμένης κατάστασης για τα ελληνικά νοικοκυριά είναι το γεγονός ότι το σύνολο των ληξιπρόθεσμων οφειλ</w:t>
      </w:r>
      <w:r>
        <w:rPr>
          <w:rFonts w:eastAsia="Times New Roman"/>
          <w:szCs w:val="24"/>
        </w:rPr>
        <w:t xml:space="preserve">ών στα </w:t>
      </w:r>
      <w:r>
        <w:rPr>
          <w:rFonts w:eastAsia="Times New Roman"/>
          <w:szCs w:val="24"/>
        </w:rPr>
        <w:lastRenderedPageBreak/>
        <w:t>τέλη του τρίτου τριμήνου του 2018 πλησιάζει στα 8.000.000.000</w:t>
      </w:r>
      <w:r w:rsidRPr="005F4691">
        <w:rPr>
          <w:rFonts w:eastAsia="Times New Roman"/>
          <w:szCs w:val="24"/>
        </w:rPr>
        <w:t xml:space="preserve"> </w:t>
      </w:r>
      <w:r>
        <w:rPr>
          <w:rFonts w:eastAsia="Times New Roman"/>
          <w:szCs w:val="24"/>
        </w:rPr>
        <w:t xml:space="preserve">ευρώ. Στα τέλη Σεπτεμβρίου ο αριθμός των οφειλετών ανέρχεται σε </w:t>
      </w:r>
      <w:r>
        <w:rPr>
          <w:rFonts w:eastAsia="Times New Roman"/>
          <w:szCs w:val="24"/>
        </w:rPr>
        <w:t xml:space="preserve">τέσσερα εκατομμύρια τριακόσιες δώδεκα χιλιάδες τριακόσια ενενήντα πέντε </w:t>
      </w:r>
      <w:r>
        <w:rPr>
          <w:rFonts w:eastAsia="Times New Roman"/>
          <w:szCs w:val="24"/>
        </w:rPr>
        <w:t xml:space="preserve">, αυξημένος κατά σχεδόν </w:t>
      </w:r>
      <w:r>
        <w:rPr>
          <w:rFonts w:eastAsia="Times New Roman"/>
          <w:szCs w:val="24"/>
        </w:rPr>
        <w:t xml:space="preserve">εξακόσιες χιλιάδες </w:t>
      </w:r>
      <w:r>
        <w:rPr>
          <w:rFonts w:eastAsia="Times New Roman"/>
          <w:szCs w:val="24"/>
        </w:rPr>
        <w:t>σε σχέση</w:t>
      </w:r>
      <w:r>
        <w:rPr>
          <w:rFonts w:eastAsia="Times New Roman"/>
          <w:szCs w:val="24"/>
        </w:rPr>
        <w:t xml:space="preserve"> με τον μήνα Αύγουστο, κατά τον οποίο ο αριθμός των οφειλετών ήταν </w:t>
      </w:r>
      <w:r>
        <w:rPr>
          <w:rFonts w:eastAsia="Times New Roman"/>
          <w:szCs w:val="24"/>
        </w:rPr>
        <w:t xml:space="preserve">τρία εκατομμύρια οκτακόσιες μία χιλιάδες εννιακόσια εξήντα επτά </w:t>
      </w:r>
      <w:r>
        <w:rPr>
          <w:rFonts w:eastAsia="Times New Roman"/>
          <w:szCs w:val="24"/>
        </w:rPr>
        <w:t>άτομα. Το συνολικό δε ύψος των ληξιπρόθεσμων οφειλών αγγίζει τα 103,09 δισεκατομμύρια ευρώ, δηλαδή το εξωπραγματικό 57,2% του</w:t>
      </w:r>
      <w:r>
        <w:rPr>
          <w:rFonts w:eastAsia="Times New Roman"/>
          <w:szCs w:val="24"/>
        </w:rPr>
        <w:t xml:space="preserve"> ΑΕΠ. </w:t>
      </w:r>
    </w:p>
    <w:p w14:paraId="2774D30E"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Ως εκ τούτου, υπ’ αυτές τις συνθήκες, συνθήκες αντιδιαμετρικά αντίθετες από εκείνες που περιγράφει δολίως η Κυβέρνηση σε ό,τι αφορά την υποτιθέμενη μεταμνημονιακή εποχή, η Χρυσή Αυγή δεν πρόκειται να ψηφίσει ούτε τον </w:t>
      </w:r>
      <w:r>
        <w:rPr>
          <w:rFonts w:eastAsia="Times New Roman"/>
          <w:szCs w:val="24"/>
        </w:rPr>
        <w:t>α</w:t>
      </w:r>
      <w:r>
        <w:rPr>
          <w:rFonts w:eastAsia="Times New Roman"/>
          <w:szCs w:val="24"/>
        </w:rPr>
        <w:t xml:space="preserve">πολογισμό των </w:t>
      </w:r>
      <w:r>
        <w:rPr>
          <w:rFonts w:eastAsia="Times New Roman"/>
          <w:szCs w:val="24"/>
        </w:rPr>
        <w:t>δ</w:t>
      </w:r>
      <w:r>
        <w:rPr>
          <w:rFonts w:eastAsia="Times New Roman"/>
          <w:szCs w:val="24"/>
        </w:rPr>
        <w:t>απανών για το 20</w:t>
      </w:r>
      <w:r>
        <w:rPr>
          <w:rFonts w:eastAsia="Times New Roman"/>
          <w:szCs w:val="24"/>
        </w:rPr>
        <w:t xml:space="preserve">17 ούτε βεβαίως και τον </w:t>
      </w:r>
      <w:r>
        <w:rPr>
          <w:rFonts w:eastAsia="Times New Roman"/>
          <w:szCs w:val="24"/>
        </w:rPr>
        <w:t>π</w:t>
      </w:r>
      <w:r>
        <w:rPr>
          <w:rFonts w:eastAsia="Times New Roman"/>
          <w:szCs w:val="24"/>
        </w:rPr>
        <w:t>ροϋπολογισμό για το 2019.</w:t>
      </w:r>
    </w:p>
    <w:p w14:paraId="2774D30F" w14:textId="77777777" w:rsidR="009B4FE7" w:rsidRDefault="00452105">
      <w:pPr>
        <w:spacing w:line="600" w:lineRule="auto"/>
        <w:ind w:firstLine="720"/>
        <w:contextualSpacing/>
        <w:jc w:val="both"/>
        <w:rPr>
          <w:rFonts w:eastAsia="Times New Roman"/>
          <w:szCs w:val="24"/>
        </w:rPr>
      </w:pPr>
      <w:r>
        <w:rPr>
          <w:rFonts w:eastAsia="Times New Roman"/>
          <w:szCs w:val="24"/>
        </w:rPr>
        <w:t>Ευχαριστώ.</w:t>
      </w:r>
    </w:p>
    <w:p w14:paraId="2774D310" w14:textId="77777777" w:rsidR="009B4FE7" w:rsidRDefault="00452105">
      <w:pPr>
        <w:spacing w:line="600" w:lineRule="auto"/>
        <w:ind w:firstLine="720"/>
        <w:contextualSpacing/>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774D311" w14:textId="77777777" w:rsidR="009B4FE7" w:rsidRDefault="00452105">
      <w:pPr>
        <w:spacing w:line="600" w:lineRule="auto"/>
        <w:ind w:firstLine="720"/>
        <w:contextualSpacing/>
        <w:jc w:val="both"/>
        <w:rPr>
          <w:rFonts w:eastAsia="Times New Roman"/>
          <w:szCs w:val="24"/>
        </w:rPr>
      </w:pPr>
      <w:r w:rsidRPr="005F4691">
        <w:rPr>
          <w:rFonts w:eastAsia="Times New Roman"/>
          <w:b/>
          <w:szCs w:val="24"/>
        </w:rPr>
        <w:t>ΠΡΟΕΔΡΕΥΩΝ (Νικήτας Κακλαμάνης):</w:t>
      </w:r>
      <w:r>
        <w:rPr>
          <w:rFonts w:eastAsia="Times New Roman"/>
          <w:szCs w:val="24"/>
        </w:rPr>
        <w:t xml:space="preserve"> 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του Κομμουνιστικού Κόμματος </w:t>
      </w:r>
      <w:r>
        <w:rPr>
          <w:rFonts w:eastAsia="Times New Roman"/>
          <w:szCs w:val="24"/>
        </w:rPr>
        <w:t xml:space="preserve">Ελλάδας </w:t>
      </w:r>
      <w:r>
        <w:rPr>
          <w:rFonts w:eastAsia="Times New Roman"/>
          <w:szCs w:val="24"/>
        </w:rPr>
        <w:t>κ. Νικόλαος Καραθανασόπουλος.</w:t>
      </w:r>
    </w:p>
    <w:p w14:paraId="2774D312" w14:textId="77777777" w:rsidR="009B4FE7" w:rsidRDefault="00452105">
      <w:pPr>
        <w:spacing w:line="600" w:lineRule="auto"/>
        <w:ind w:firstLine="720"/>
        <w:contextualSpacing/>
        <w:jc w:val="both"/>
        <w:rPr>
          <w:rFonts w:eastAsia="Times New Roman"/>
          <w:szCs w:val="24"/>
        </w:rPr>
      </w:pPr>
      <w:r w:rsidRPr="005F4691">
        <w:rPr>
          <w:rFonts w:eastAsia="Times New Roman"/>
          <w:b/>
          <w:szCs w:val="24"/>
        </w:rPr>
        <w:t xml:space="preserve">ΝΙΚΟΛΑΟΣ </w:t>
      </w:r>
      <w:r w:rsidRPr="005F4691">
        <w:rPr>
          <w:rFonts w:eastAsia="Times New Roman"/>
          <w:b/>
          <w:szCs w:val="24"/>
        </w:rPr>
        <w:t>ΚΑΡΑΘΑΝΑΣΟΠΟΥΛΟΣ:</w:t>
      </w:r>
      <w:r>
        <w:rPr>
          <w:rFonts w:eastAsia="Times New Roman"/>
          <w:szCs w:val="24"/>
        </w:rPr>
        <w:t xml:space="preserve"> Ευχαριστώ, κύριε Πρόεδρε.</w:t>
      </w:r>
    </w:p>
    <w:p w14:paraId="2774D313" w14:textId="77777777" w:rsidR="009B4FE7" w:rsidRDefault="00452105">
      <w:pPr>
        <w:spacing w:line="600" w:lineRule="auto"/>
        <w:ind w:firstLine="720"/>
        <w:contextualSpacing/>
        <w:jc w:val="both"/>
        <w:rPr>
          <w:rFonts w:eastAsia="Times New Roman"/>
          <w:szCs w:val="24"/>
        </w:rPr>
      </w:pPr>
      <w:r>
        <w:rPr>
          <w:rFonts w:eastAsia="Times New Roman"/>
          <w:szCs w:val="24"/>
        </w:rPr>
        <w:t>Επειδή ο εισηγητής της Δημοκρατικής Συμπαράταξης προσπάθησε να βολέψει τα ιδανικά και τους αγώνες της γενιάς του Πολυτεχνείου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αστικής </w:t>
      </w:r>
      <w:r>
        <w:rPr>
          <w:rFonts w:eastAsia="Times New Roman"/>
          <w:szCs w:val="24"/>
        </w:rPr>
        <w:lastRenderedPageBreak/>
        <w:t>δημοκρατίας, εμείς λέμε ότι αυτοί οι αγώνες δεν βολεύονται, δε</w:t>
      </w:r>
      <w:r>
        <w:rPr>
          <w:rFonts w:eastAsia="Times New Roman"/>
          <w:szCs w:val="24"/>
        </w:rPr>
        <w:t>ν χωρούν στο «κοστούμι» της αστικής δημοκρατίας. Τσακίζονται οι αγώνες αυτοί, τα ιδανικά και τα οράματα κάτω από τη σιδερένια φτέρνα του συστήματος. Άλλωστε, τα συνθήματα δεν βρήκαν δικαίωση στην αστική δημοκρατία, αλλά παραμένουν ιδιαίτερα επίκαιρα και σή</w:t>
      </w:r>
      <w:r>
        <w:rPr>
          <w:rFonts w:eastAsia="Times New Roman"/>
          <w:szCs w:val="24"/>
        </w:rPr>
        <w:t>μερα τα συνθήματα της γενιάς του Πολυτεχνείου, που η Ελλάδα μετατρέπεται σε σημαιοφόρο των αμερικανονατοϊκών σχεδιασμών στην περιοχή, που κλιμακώνεται η αντιλαϊκή επίθεση</w:t>
      </w:r>
      <w:r>
        <w:rPr>
          <w:rFonts w:eastAsia="Times New Roman"/>
          <w:szCs w:val="24"/>
        </w:rPr>
        <w:t>,</w:t>
      </w:r>
      <w:r>
        <w:rPr>
          <w:rFonts w:eastAsia="Times New Roman"/>
          <w:szCs w:val="24"/>
        </w:rPr>
        <w:t xml:space="preserve"> στο όνομα της θωράκισης της κερδοφορίας του κεφαλαίου, στο όνομα της θωράκισης του σ</w:t>
      </w:r>
      <w:r>
        <w:rPr>
          <w:rFonts w:eastAsia="Times New Roman"/>
          <w:szCs w:val="24"/>
        </w:rPr>
        <w:t>άπιου εκμεταλλευτικού συστήματος.</w:t>
      </w:r>
    </w:p>
    <w:p w14:paraId="2774D314" w14:textId="77777777" w:rsidR="009B4FE7" w:rsidRDefault="00452105">
      <w:pPr>
        <w:spacing w:line="600" w:lineRule="auto"/>
        <w:ind w:firstLine="720"/>
        <w:contextualSpacing/>
        <w:jc w:val="both"/>
        <w:rPr>
          <w:rFonts w:eastAsia="Times New Roman"/>
          <w:szCs w:val="24"/>
        </w:rPr>
      </w:pPr>
      <w:r>
        <w:rPr>
          <w:rFonts w:eastAsia="Times New Roman"/>
          <w:szCs w:val="24"/>
        </w:rPr>
        <w:t>Έτσι, λοιπόν, η δικαίωση των αγώνων της γενιάς του Πολυτεχνείου, αλλά και της σημερινής γενιάς της εργατικής τάξης και της νεολαίας της, είναι η πάλη για την ανατροπή της αστικής εξουσίας, της δικτατορίας του κεφαλαίου.</w:t>
      </w:r>
    </w:p>
    <w:p w14:paraId="2774D315" w14:textId="77777777" w:rsidR="009B4FE7" w:rsidRDefault="00452105">
      <w:pPr>
        <w:spacing w:line="600" w:lineRule="auto"/>
        <w:ind w:firstLine="720"/>
        <w:contextualSpacing/>
        <w:jc w:val="both"/>
        <w:rPr>
          <w:rFonts w:eastAsia="Times New Roman"/>
          <w:szCs w:val="24"/>
        </w:rPr>
      </w:pPr>
      <w:r>
        <w:rPr>
          <w:rFonts w:eastAsia="Times New Roman"/>
          <w:szCs w:val="24"/>
        </w:rPr>
        <w:t>Ερ</w:t>
      </w:r>
      <w:r>
        <w:rPr>
          <w:rFonts w:eastAsia="Times New Roman"/>
          <w:szCs w:val="24"/>
        </w:rPr>
        <w:t xml:space="preserve">χόμενοι τώρα στη συζήτηση για τον </w:t>
      </w:r>
      <w:r>
        <w:rPr>
          <w:rFonts w:eastAsia="Times New Roman"/>
          <w:szCs w:val="24"/>
        </w:rPr>
        <w:t>π</w:t>
      </w:r>
      <w:r>
        <w:rPr>
          <w:rFonts w:eastAsia="Times New Roman"/>
          <w:szCs w:val="24"/>
        </w:rPr>
        <w:t xml:space="preserve">ροϋπολογισμό της Βουλής για το 2019, είναι καθαρό –άλλωστε το γράφει και στην εισηγητική έκθεση- ότι αποτελεί τμήμα του κρατικού </w:t>
      </w:r>
      <w:r>
        <w:rPr>
          <w:rFonts w:eastAsia="Times New Roman"/>
          <w:szCs w:val="24"/>
        </w:rPr>
        <w:t>π</w:t>
      </w:r>
      <w:r>
        <w:rPr>
          <w:rFonts w:eastAsia="Times New Roman"/>
          <w:szCs w:val="24"/>
        </w:rPr>
        <w:t xml:space="preserve">ροϋπολογισμού ή άλλως θα συμπεριληφθεί στον κρατικό </w:t>
      </w:r>
      <w:r>
        <w:rPr>
          <w:rFonts w:eastAsia="Times New Roman"/>
          <w:szCs w:val="24"/>
        </w:rPr>
        <w:t>π</w:t>
      </w:r>
      <w:r>
        <w:rPr>
          <w:rFonts w:eastAsia="Times New Roman"/>
          <w:szCs w:val="24"/>
        </w:rPr>
        <w:t xml:space="preserve">ροϋπολογισμό. Οι δαπάνες και ο </w:t>
      </w:r>
      <w:r>
        <w:rPr>
          <w:rFonts w:eastAsia="Times New Roman"/>
          <w:szCs w:val="24"/>
        </w:rPr>
        <w:t>π</w:t>
      </w:r>
      <w:r>
        <w:rPr>
          <w:rFonts w:eastAsia="Times New Roman"/>
          <w:szCs w:val="24"/>
        </w:rPr>
        <w:t>ροϋπολ</w:t>
      </w:r>
      <w:r>
        <w:rPr>
          <w:rFonts w:eastAsia="Times New Roman"/>
          <w:szCs w:val="24"/>
        </w:rPr>
        <w:t xml:space="preserve">ογισμός, τα έσοδα και τα έξοδα της Βουλής είναι προσαρμοσμένα και ενταγμένα στον μεσοπρόθεσμο δημοσιονομικό σχεδιασμό και δεν θα μπορούσε βεβαίως να γίνει διαφορετικά, από τη στιγμή που η ίδια η Βουλή, ως το νομοθετικό </w:t>
      </w:r>
      <w:r>
        <w:rPr>
          <w:rFonts w:eastAsia="Times New Roman"/>
          <w:szCs w:val="24"/>
        </w:rPr>
        <w:t>σ</w:t>
      </w:r>
      <w:r>
        <w:rPr>
          <w:rFonts w:eastAsia="Times New Roman"/>
          <w:szCs w:val="24"/>
        </w:rPr>
        <w:t>ώμα του αστικού πολιτικού συστήματος</w:t>
      </w:r>
      <w:r>
        <w:rPr>
          <w:rFonts w:eastAsia="Times New Roman"/>
          <w:szCs w:val="24"/>
        </w:rPr>
        <w:t xml:space="preserve">, νομοθετεί το σύνολο των αντιλαϊκών μέτρων και νόμων και τα προηγούμενα χρόνια, αλλά και </w:t>
      </w:r>
      <w:r>
        <w:rPr>
          <w:rFonts w:eastAsia="Times New Roman"/>
          <w:szCs w:val="24"/>
        </w:rPr>
        <w:lastRenderedPageBreak/>
        <w:t>σήμερα, αντιλαϊκά μέτρα που σημαδεύουν τη ζωή της εργατικής τάξης, της νεολαίας και συνολικά των λαϊκών στρωμάτων.</w:t>
      </w:r>
    </w:p>
    <w:p w14:paraId="2774D316" w14:textId="77777777" w:rsidR="009B4FE7" w:rsidRDefault="00452105">
      <w:pPr>
        <w:spacing w:line="600" w:lineRule="auto"/>
        <w:ind w:firstLine="720"/>
        <w:jc w:val="both"/>
        <w:rPr>
          <w:rFonts w:eastAsia="Times New Roman"/>
          <w:szCs w:val="24"/>
        </w:rPr>
      </w:pPr>
      <w:r>
        <w:rPr>
          <w:rFonts w:eastAsia="Times New Roman"/>
          <w:szCs w:val="24"/>
        </w:rPr>
        <w:t xml:space="preserve">Έτσι, λοιπόν, η επόμενη ημέρα, που και η Κυβέρνηση </w:t>
      </w:r>
      <w:r>
        <w:rPr>
          <w:rFonts w:eastAsia="Times New Roman"/>
          <w:szCs w:val="24"/>
        </w:rPr>
        <w:t xml:space="preserve">πανηγυρίζει, αλλά και μέσα στον </w:t>
      </w:r>
      <w:r>
        <w:rPr>
          <w:rFonts w:eastAsia="Times New Roman"/>
          <w:szCs w:val="24"/>
        </w:rPr>
        <w:t>π</w:t>
      </w:r>
      <w:r>
        <w:rPr>
          <w:rFonts w:eastAsia="Times New Roman"/>
          <w:szCs w:val="24"/>
        </w:rPr>
        <w:t>ροϋπολογισμό της Βουλής γράφετε «μετά την έξοδο από τα μνημόνια», δεν θα είναι μια μέρα αποκατάστασης των τεράστιων απωλειών που δέχθηκαν οι εργαζόμενοι, τα υπόλοιπα λαϊκά στρώματα, αλλά μια μέρα η οποία σημαδεύεται από μια</w:t>
      </w:r>
      <w:r>
        <w:rPr>
          <w:rFonts w:eastAsia="Times New Roman"/>
          <w:szCs w:val="24"/>
        </w:rPr>
        <w:t xml:space="preserve"> πολιτική που συνεχίζει την αντιλαϊκή επίθεση και την κλιμακώνει, τόσο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δημοσιονομικής πειθαρχίας και των ματωμένων πρωτογενών πλεονασμάτων μέχρι τουλάχιστον το 2060, όσο δε περισσότερο στην προσπάθεια η οποία γίνεται για να διαμορφωθεί μια </w:t>
      </w:r>
      <w:r>
        <w:rPr>
          <w:rFonts w:eastAsia="Times New Roman"/>
          <w:szCs w:val="24"/>
        </w:rPr>
        <w:t>απελευθερωμένη αγορά εργασίας, μια εργασιακή ζούγκλα, για να θωρακιστεί η ανταγωνιστικότητα και η κερδοφορία των επιχειρηματικών ομίλων, που είναι συνολικά στο πρόγραμμα των καπιταλιστικών αναδιαρθρώσεων που υλοποιούνται από τη σημερινή Κυβέρνηση και προσπ</w:t>
      </w:r>
      <w:r>
        <w:rPr>
          <w:rFonts w:eastAsia="Times New Roman"/>
          <w:szCs w:val="24"/>
        </w:rPr>
        <w:t>αθούν να διαμορφώσουν ένα ευνοϊκότερο περιβάλλον για τη δράση του κεφαλαίου. Είναι μια πολιτική, δηλαδή, που και μετά το τυπικό μέρος της λήξης των μνημονίων θυσιάζει την ικανοποίηση των λαϊκών αναγκών στον βωμό της ανταγωνιστικότητας των επιχειρηματικών ο</w:t>
      </w:r>
      <w:r>
        <w:rPr>
          <w:rFonts w:eastAsia="Times New Roman"/>
          <w:szCs w:val="24"/>
        </w:rPr>
        <w:t xml:space="preserve">μίλων και της κερδοφορίας. </w:t>
      </w:r>
    </w:p>
    <w:p w14:paraId="2774D317"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Έτσι, λοιπόν, και ο </w:t>
      </w:r>
      <w:r>
        <w:rPr>
          <w:rFonts w:eastAsia="Times New Roman"/>
          <w:szCs w:val="24"/>
        </w:rPr>
        <w:t>π</w:t>
      </w:r>
      <w:r>
        <w:rPr>
          <w:rFonts w:eastAsia="Times New Roman"/>
          <w:szCs w:val="24"/>
        </w:rPr>
        <w:t>ροϋπολογισμός της Βουλής είναι προσαρμοσμένος σε αυτό. Δεν υπάρχει κα</w:t>
      </w:r>
      <w:r>
        <w:rPr>
          <w:rFonts w:eastAsia="Times New Roman"/>
          <w:szCs w:val="24"/>
        </w:rPr>
        <w:t>μ</w:t>
      </w:r>
      <w:r>
        <w:rPr>
          <w:rFonts w:eastAsia="Times New Roman"/>
          <w:szCs w:val="24"/>
        </w:rPr>
        <w:t xml:space="preserve">μία διαφοροποίηση σε σχέση με το παρελθόν, όσον αφορά τα βασικά μεγέθη τα οποία αφορούν το επίπεδο διαβίωσης των εργαζόμενων. </w:t>
      </w:r>
    </w:p>
    <w:p w14:paraId="2774D318" w14:textId="77777777" w:rsidR="009B4FE7" w:rsidRDefault="00452105">
      <w:pPr>
        <w:spacing w:line="600" w:lineRule="auto"/>
        <w:ind w:firstLine="720"/>
        <w:jc w:val="both"/>
        <w:rPr>
          <w:rFonts w:eastAsia="Times New Roman"/>
          <w:szCs w:val="24"/>
        </w:rPr>
      </w:pPr>
      <w:r>
        <w:rPr>
          <w:rFonts w:eastAsia="Times New Roman"/>
          <w:szCs w:val="24"/>
        </w:rPr>
        <w:t>Από αυτή τ</w:t>
      </w:r>
      <w:r>
        <w:rPr>
          <w:rFonts w:eastAsia="Times New Roman"/>
          <w:szCs w:val="24"/>
        </w:rPr>
        <w:t>ην άποψη, λοιπόν, εμείς λέμε καθαρά ότι η αποκατάσταση των τεράστιων απωλειών που δέχθηκαν οι εργαζόμενοι, όχι μόνο της Βουλής, αλλά συνολικά η εργατική τάξη της χώρας μας και τα υπόλοιπα λαϊκά στρώματα, πρέπει να αποτελέσουν σημείο αιχμής των αγώνων</w:t>
      </w:r>
      <w:r>
        <w:rPr>
          <w:rFonts w:eastAsia="Times New Roman"/>
          <w:szCs w:val="24"/>
        </w:rPr>
        <w:t>,</w:t>
      </w:r>
      <w:r>
        <w:rPr>
          <w:rFonts w:eastAsia="Times New Roman"/>
          <w:szCs w:val="24"/>
        </w:rPr>
        <w:t xml:space="preserve"> οι ο</w:t>
      </w:r>
      <w:r>
        <w:rPr>
          <w:rFonts w:eastAsia="Times New Roman"/>
          <w:szCs w:val="24"/>
        </w:rPr>
        <w:t>ποίοι ξετυλίγονται αυτό το διάστημα και θα κλιμακωθούν ακόμη περισσότερο, για την αποκατάσταση των απωλειών, απέναντι στους αντεργατικούς νόμους που τσακίζουν τα μισθολογικά δικαιώματα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ενιαίου μισθολογίου, απέναντι στους αντιασφαλιστικούς ν</w:t>
      </w:r>
      <w:r>
        <w:rPr>
          <w:rFonts w:eastAsia="Times New Roman"/>
          <w:szCs w:val="24"/>
        </w:rPr>
        <w:t>όμους του Κατρούγκαλου</w:t>
      </w:r>
      <w:r>
        <w:rPr>
          <w:rFonts w:eastAsia="Times New Roman"/>
          <w:szCs w:val="24"/>
        </w:rPr>
        <w:t>,</w:t>
      </w:r>
      <w:r>
        <w:rPr>
          <w:rFonts w:eastAsia="Times New Roman"/>
          <w:szCs w:val="24"/>
        </w:rPr>
        <w:t xml:space="preserve"> που ξεθεμελιώνουν τον δημόσιο και κοινωνικό χαρακτήρα της ασφάλισης, για τη βελτίωση της θέσης, αλλά</w:t>
      </w:r>
      <w:r>
        <w:rPr>
          <w:rFonts w:eastAsia="Times New Roman"/>
          <w:szCs w:val="24"/>
        </w:rPr>
        <w:t>,</w:t>
      </w:r>
      <w:r>
        <w:rPr>
          <w:rFonts w:eastAsia="Times New Roman"/>
          <w:szCs w:val="24"/>
        </w:rPr>
        <w:t xml:space="preserve"> πάνω απ’ όλα</w:t>
      </w:r>
      <w:r>
        <w:rPr>
          <w:rFonts w:eastAsia="Times New Roman"/>
          <w:szCs w:val="24"/>
        </w:rPr>
        <w:t>,</w:t>
      </w:r>
      <w:r>
        <w:rPr>
          <w:rFonts w:eastAsia="Times New Roman"/>
          <w:szCs w:val="24"/>
        </w:rPr>
        <w:t xml:space="preserve"> για την ανατροπή αυτής της κατάστασης, μέσα από μια πάλη, δηλαδή, η οποία θα διαμορφώσει νέους λαϊκούς και λαογέννητ</w:t>
      </w:r>
      <w:r>
        <w:rPr>
          <w:rFonts w:eastAsia="Times New Roman"/>
          <w:szCs w:val="24"/>
        </w:rPr>
        <w:t>ους θεσμούς, που οι λαϊκοί αντιπρόσωποι θα εκλέγονται από τους χώρους δουλειάς, θα ελέγχονται, θα λογοδοτούν και θα ανακαλούνται από αυτούς που τους εξέλεξαν, χωρίς ιδιαίτερα προνόμια, για μια κοινωνία και οικονομία που θα καταργήσει την εκμετάλλευση ανθρώ</w:t>
      </w:r>
      <w:r>
        <w:rPr>
          <w:rFonts w:eastAsia="Times New Roman"/>
          <w:szCs w:val="24"/>
        </w:rPr>
        <w:t>που από άνθρωπο και που</w:t>
      </w:r>
      <w:r>
        <w:rPr>
          <w:rFonts w:eastAsia="Times New Roman"/>
          <w:szCs w:val="24"/>
        </w:rPr>
        <w:t>,</w:t>
      </w:r>
      <w:r>
        <w:rPr>
          <w:rFonts w:eastAsia="Times New Roman"/>
          <w:szCs w:val="24"/>
        </w:rPr>
        <w:t xml:space="preserve"> επί της ουσίας</w:t>
      </w:r>
      <w:r>
        <w:rPr>
          <w:rFonts w:eastAsia="Times New Roman"/>
          <w:szCs w:val="24"/>
        </w:rPr>
        <w:t>,</w:t>
      </w:r>
      <w:r>
        <w:rPr>
          <w:rFonts w:eastAsia="Times New Roman"/>
          <w:szCs w:val="24"/>
        </w:rPr>
        <w:t xml:space="preserve"> το κίνητρο για την οικονομική ανάπτυξη θα είναι η ικανοποίηση των λαϊκών αναγκών. </w:t>
      </w:r>
    </w:p>
    <w:p w14:paraId="2774D319" w14:textId="77777777" w:rsidR="009B4FE7" w:rsidRDefault="00452105">
      <w:pPr>
        <w:spacing w:line="600" w:lineRule="auto"/>
        <w:ind w:firstLine="720"/>
        <w:jc w:val="both"/>
        <w:rPr>
          <w:rFonts w:eastAsia="Times New Roman"/>
          <w:szCs w:val="24"/>
        </w:rPr>
      </w:pPr>
      <w:r>
        <w:rPr>
          <w:rFonts w:eastAsia="Times New Roman"/>
          <w:szCs w:val="24"/>
        </w:rPr>
        <w:lastRenderedPageBreak/>
        <w:t>Σε αυτ</w:t>
      </w:r>
      <w:r>
        <w:rPr>
          <w:rFonts w:eastAsia="Times New Roman"/>
          <w:szCs w:val="24"/>
        </w:rPr>
        <w:t>ό</w:t>
      </w:r>
      <w:r>
        <w:rPr>
          <w:rFonts w:eastAsia="Times New Roman"/>
          <w:szCs w:val="24"/>
        </w:rPr>
        <w:t xml:space="preserve"> 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κύριε Πρόεδρε, το ΚΚΕ θα ψηφίσει «λευκό» για τον </w:t>
      </w:r>
      <w:r>
        <w:rPr>
          <w:rFonts w:eastAsia="Times New Roman"/>
          <w:szCs w:val="24"/>
        </w:rPr>
        <w:t>π</w:t>
      </w:r>
      <w:r>
        <w:rPr>
          <w:rFonts w:eastAsia="Times New Roman"/>
          <w:szCs w:val="24"/>
        </w:rPr>
        <w:t xml:space="preserve">ροϋπολογισμό της Βουλής για το 2019, αλλά και για τον </w:t>
      </w:r>
      <w:r>
        <w:rPr>
          <w:rFonts w:eastAsia="Times New Roman"/>
          <w:szCs w:val="24"/>
        </w:rPr>
        <w:t>α</w:t>
      </w:r>
      <w:r>
        <w:rPr>
          <w:rFonts w:eastAsia="Times New Roman"/>
          <w:szCs w:val="24"/>
        </w:rPr>
        <w:t>πολογισμό του 2017, ως πολιτική ψήφο κι όχι για ζητήματα -δεν ανοίγουμε κανένα τέτοιο ζήτημα- που σχετίζονται με το πώς πραγματοποιήθηκαν οι δαπάνες για το 2017. Είναι πολιτικός και μόνο ο χαρακτήρας της ψήφου μας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όσων ανέφερα παραπάνω, γι’ αυτ</w:t>
      </w:r>
      <w:r>
        <w:rPr>
          <w:rFonts w:eastAsia="Times New Roman"/>
          <w:szCs w:val="24"/>
        </w:rPr>
        <w:t xml:space="preserve">όν ακριβώς τον λόγο θα ψηφίσουμε «λευκό» και στα δύο κείμενα, και στον </w:t>
      </w:r>
      <w:r>
        <w:rPr>
          <w:rFonts w:eastAsia="Times New Roman"/>
          <w:szCs w:val="24"/>
        </w:rPr>
        <w:t>π</w:t>
      </w:r>
      <w:r>
        <w:rPr>
          <w:rFonts w:eastAsia="Times New Roman"/>
          <w:szCs w:val="24"/>
        </w:rPr>
        <w:t xml:space="preserve">ροϋπολογισμό και στον </w:t>
      </w:r>
      <w:r>
        <w:rPr>
          <w:rFonts w:eastAsia="Times New Roman"/>
          <w:szCs w:val="24"/>
        </w:rPr>
        <w:t>α</w:t>
      </w:r>
      <w:r>
        <w:rPr>
          <w:rFonts w:eastAsia="Times New Roman"/>
          <w:szCs w:val="24"/>
        </w:rPr>
        <w:t>πολογισμό.</w:t>
      </w:r>
    </w:p>
    <w:p w14:paraId="2774D31A" w14:textId="77777777" w:rsidR="009B4FE7" w:rsidRDefault="00452105">
      <w:pPr>
        <w:spacing w:line="600" w:lineRule="auto"/>
        <w:ind w:firstLine="720"/>
        <w:jc w:val="both"/>
        <w:rPr>
          <w:rFonts w:eastAsia="Times New Roman"/>
          <w:szCs w:val="24"/>
        </w:rPr>
      </w:pPr>
      <w:r>
        <w:rPr>
          <w:rFonts w:eastAsia="Times New Roman"/>
          <w:szCs w:val="24"/>
        </w:rPr>
        <w:t xml:space="preserve">Ευχαριστώ πολύ. </w:t>
      </w:r>
    </w:p>
    <w:p w14:paraId="2774D31B" w14:textId="77777777" w:rsidR="009B4FE7" w:rsidRDefault="00452105">
      <w:pPr>
        <w:spacing w:line="600" w:lineRule="auto"/>
        <w:ind w:firstLine="720"/>
        <w:jc w:val="both"/>
        <w:rPr>
          <w:rFonts w:eastAsia="Times New Roman"/>
          <w:szCs w:val="24"/>
        </w:rPr>
      </w:pPr>
      <w:r w:rsidRPr="006B77E6">
        <w:rPr>
          <w:rFonts w:eastAsia="Times New Roman"/>
          <w:b/>
          <w:szCs w:val="24"/>
        </w:rPr>
        <w:t>ΠΡΟΕΔΡΕΥΩΝ (Νικήτας Κακλαμάνης):</w:t>
      </w:r>
      <w:r>
        <w:rPr>
          <w:rFonts w:eastAsia="Times New Roman"/>
          <w:b/>
          <w:szCs w:val="24"/>
        </w:rPr>
        <w:t xml:space="preserve"> </w:t>
      </w:r>
      <w:r w:rsidRPr="00404E28">
        <w:rPr>
          <w:rFonts w:eastAsia="Times New Roman"/>
          <w:szCs w:val="24"/>
        </w:rPr>
        <w:t>Κυρίες και κύριοι συνάδελφοι, έχω την τιμή να ανακοινώσω στο Σώμα ότι τη συνεδρίασή μας παρακολουθού</w:t>
      </w:r>
      <w:r w:rsidRPr="00404E28">
        <w:rPr>
          <w:rFonts w:eastAsia="Times New Roman"/>
          <w:szCs w:val="24"/>
        </w:rPr>
        <w:t xml:space="preserve">ν από τα άνω δυτικά θεωρία </w:t>
      </w:r>
      <w:r>
        <w:rPr>
          <w:rFonts w:eastAsia="Times New Roman"/>
          <w:szCs w:val="24"/>
        </w:rPr>
        <w:t>σαράντα δύο</w:t>
      </w:r>
      <w:r w:rsidRPr="00404E28">
        <w:rPr>
          <w:rFonts w:eastAsia="Times New Roman"/>
          <w:szCs w:val="24"/>
        </w:rPr>
        <w:t xml:space="preserve"> μαθήτριες και μαθητές και </w:t>
      </w:r>
      <w:r>
        <w:rPr>
          <w:rFonts w:eastAsia="Times New Roman"/>
          <w:szCs w:val="24"/>
        </w:rPr>
        <w:t xml:space="preserve">τρεις </w:t>
      </w:r>
      <w:r w:rsidRPr="00404E28">
        <w:rPr>
          <w:rFonts w:eastAsia="Times New Roman"/>
          <w:szCs w:val="24"/>
        </w:rPr>
        <w:t xml:space="preserve">εκπαιδευτικοί συνοδοί τους από το </w:t>
      </w:r>
      <w:r>
        <w:rPr>
          <w:rFonts w:eastAsia="Times New Roman"/>
          <w:szCs w:val="24"/>
        </w:rPr>
        <w:t>1</w:t>
      </w:r>
      <w:r w:rsidRPr="00827A12">
        <w:rPr>
          <w:rFonts w:eastAsia="Times New Roman"/>
          <w:szCs w:val="24"/>
          <w:vertAlign w:val="superscript"/>
        </w:rPr>
        <w:t>ο</w:t>
      </w:r>
      <w:r>
        <w:rPr>
          <w:rFonts w:eastAsia="Times New Roman"/>
          <w:szCs w:val="24"/>
        </w:rPr>
        <w:t xml:space="preserve"> Γενικό Λύκειο Καλλιθέας</w:t>
      </w:r>
      <w:r w:rsidRPr="00404E28">
        <w:rPr>
          <w:rFonts w:eastAsia="Times New Roman"/>
          <w:szCs w:val="24"/>
        </w:rPr>
        <w:t>.</w:t>
      </w:r>
    </w:p>
    <w:p w14:paraId="2774D31C" w14:textId="77777777" w:rsidR="009B4FE7" w:rsidRDefault="00452105">
      <w:pPr>
        <w:spacing w:line="600" w:lineRule="auto"/>
        <w:ind w:firstLine="720"/>
        <w:jc w:val="both"/>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2774D31D" w14:textId="77777777" w:rsidR="009B4FE7" w:rsidRDefault="00452105">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2774D31E" w14:textId="77777777" w:rsidR="009B4FE7" w:rsidRDefault="00452105">
      <w:pPr>
        <w:spacing w:line="600" w:lineRule="auto"/>
        <w:ind w:firstLine="720"/>
        <w:jc w:val="both"/>
        <w:rPr>
          <w:rFonts w:eastAsia="Times New Roman"/>
          <w:szCs w:val="24"/>
        </w:rPr>
      </w:pPr>
      <w:r>
        <w:rPr>
          <w:rFonts w:eastAsia="Times New Roman"/>
          <w:szCs w:val="24"/>
        </w:rPr>
        <w:t xml:space="preserve">Προχωράμε με τον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γορητή από τους Ανεξάρ</w:t>
      </w:r>
      <w:r>
        <w:rPr>
          <w:rFonts w:eastAsia="Times New Roman"/>
          <w:szCs w:val="24"/>
        </w:rPr>
        <w:t xml:space="preserve">τητους Έλληνες, τον κ. Κωνσταντίνο Κατσίκη. </w:t>
      </w:r>
    </w:p>
    <w:p w14:paraId="2774D31F" w14:textId="77777777" w:rsidR="009B4FE7" w:rsidRDefault="00452105">
      <w:pPr>
        <w:spacing w:line="600" w:lineRule="auto"/>
        <w:ind w:firstLine="720"/>
        <w:jc w:val="both"/>
        <w:rPr>
          <w:rFonts w:eastAsia="Times New Roman"/>
          <w:szCs w:val="24"/>
        </w:rPr>
      </w:pPr>
      <w:r>
        <w:rPr>
          <w:rFonts w:eastAsia="Times New Roman"/>
          <w:szCs w:val="24"/>
        </w:rPr>
        <w:t xml:space="preserve">Ορίστε, έχετε τον λόγο. </w:t>
      </w:r>
    </w:p>
    <w:p w14:paraId="2774D320" w14:textId="77777777" w:rsidR="009B4FE7" w:rsidRDefault="00452105">
      <w:pPr>
        <w:spacing w:line="600" w:lineRule="auto"/>
        <w:ind w:firstLine="720"/>
        <w:jc w:val="both"/>
        <w:rPr>
          <w:rFonts w:eastAsia="Times New Roman"/>
          <w:szCs w:val="24"/>
        </w:rPr>
      </w:pPr>
      <w:r w:rsidRPr="00E620CE">
        <w:rPr>
          <w:rFonts w:eastAsia="Times New Roman"/>
          <w:b/>
          <w:szCs w:val="24"/>
        </w:rPr>
        <w:t xml:space="preserve">ΚΩΝΣΤΑΝΤΙΝΟΣ ΚΑΤΣΙΚΗΣ: </w:t>
      </w:r>
      <w:r>
        <w:rPr>
          <w:rFonts w:eastAsia="Times New Roman"/>
          <w:szCs w:val="24"/>
        </w:rPr>
        <w:t xml:space="preserve">Ευχαριστώ, κύριε Πρόεδρε. </w:t>
      </w:r>
    </w:p>
    <w:p w14:paraId="2774D321" w14:textId="77777777" w:rsidR="009B4FE7" w:rsidRDefault="00452105">
      <w:pPr>
        <w:spacing w:line="600" w:lineRule="auto"/>
        <w:ind w:firstLine="720"/>
        <w:jc w:val="both"/>
        <w:rPr>
          <w:rFonts w:eastAsia="Times New Roman"/>
          <w:szCs w:val="24"/>
        </w:rPr>
      </w:pPr>
      <w:r>
        <w:rPr>
          <w:rFonts w:eastAsia="Times New Roman"/>
          <w:szCs w:val="24"/>
        </w:rPr>
        <w:lastRenderedPageBreak/>
        <w:t>Σε συνέχεια της χθεσινής συζήτησης στην αρμόδια Επιτροπή Οικονομικών της Βουλής, κατά την οποία έγινε μία εκτενής αναφορά στους επιμέρου</w:t>
      </w:r>
      <w:r>
        <w:rPr>
          <w:rFonts w:eastAsia="Times New Roman"/>
          <w:szCs w:val="24"/>
        </w:rPr>
        <w:t xml:space="preserve">ς κωδικούς και τις δαπάνες που συμπεριλαμβάνονται στον </w:t>
      </w:r>
      <w:r>
        <w:rPr>
          <w:rFonts w:eastAsia="Times New Roman"/>
          <w:szCs w:val="24"/>
        </w:rPr>
        <w:t>π</w:t>
      </w:r>
      <w:r>
        <w:rPr>
          <w:rFonts w:eastAsia="Times New Roman"/>
          <w:szCs w:val="24"/>
        </w:rPr>
        <w:t xml:space="preserve">ροϋπολογισμό για το οικονομικό έτος 2019, προχωράμε σήμερα στη ψήφιση τόσο του </w:t>
      </w:r>
      <w:r>
        <w:rPr>
          <w:rFonts w:eastAsia="Times New Roman"/>
          <w:szCs w:val="24"/>
        </w:rPr>
        <w:t>α</w:t>
      </w:r>
      <w:r>
        <w:rPr>
          <w:rFonts w:eastAsia="Times New Roman"/>
          <w:szCs w:val="24"/>
        </w:rPr>
        <w:t xml:space="preserve">πολογισμού </w:t>
      </w:r>
      <w:r>
        <w:rPr>
          <w:rFonts w:eastAsia="Times New Roman"/>
          <w:szCs w:val="24"/>
        </w:rPr>
        <w:t>δ</w:t>
      </w:r>
      <w:r>
        <w:rPr>
          <w:rFonts w:eastAsia="Times New Roman"/>
          <w:szCs w:val="24"/>
        </w:rPr>
        <w:t xml:space="preserve">απανών της Βουλής για το οικονομικό έτος 2017 όσο και του </w:t>
      </w:r>
      <w:r>
        <w:rPr>
          <w:rFonts w:eastAsia="Times New Roman"/>
          <w:szCs w:val="24"/>
        </w:rPr>
        <w:t>σ</w:t>
      </w:r>
      <w:r>
        <w:rPr>
          <w:rFonts w:eastAsia="Times New Roman"/>
          <w:szCs w:val="24"/>
        </w:rPr>
        <w:t xml:space="preserve">χεδίου </w:t>
      </w:r>
      <w:r>
        <w:rPr>
          <w:rFonts w:eastAsia="Times New Roman"/>
          <w:szCs w:val="24"/>
        </w:rPr>
        <w:t>π</w:t>
      </w:r>
      <w:r>
        <w:rPr>
          <w:rFonts w:eastAsia="Times New Roman"/>
          <w:szCs w:val="24"/>
        </w:rPr>
        <w:t xml:space="preserve">ροϋπολογισμού </w:t>
      </w:r>
      <w:r>
        <w:rPr>
          <w:rFonts w:eastAsia="Times New Roman"/>
          <w:szCs w:val="24"/>
        </w:rPr>
        <w:t>δ</w:t>
      </w:r>
      <w:r>
        <w:rPr>
          <w:rFonts w:eastAsia="Times New Roman"/>
          <w:szCs w:val="24"/>
        </w:rPr>
        <w:t>απανών της Βουλής του οικο</w:t>
      </w:r>
      <w:r>
        <w:rPr>
          <w:rFonts w:eastAsia="Times New Roman"/>
          <w:szCs w:val="24"/>
        </w:rPr>
        <w:t>νομικού έτους 2019.</w:t>
      </w:r>
    </w:p>
    <w:p w14:paraId="2774D322" w14:textId="77777777" w:rsidR="009B4FE7" w:rsidRDefault="00452105">
      <w:pPr>
        <w:spacing w:line="600" w:lineRule="auto"/>
        <w:ind w:firstLine="720"/>
        <w:jc w:val="both"/>
        <w:rPr>
          <w:rFonts w:eastAsia="Times New Roman"/>
          <w:szCs w:val="24"/>
        </w:rPr>
      </w:pPr>
      <w:r>
        <w:rPr>
          <w:rFonts w:eastAsia="Times New Roman"/>
          <w:szCs w:val="24"/>
        </w:rPr>
        <w:t xml:space="preserve">Η Βουλή διατήρησε το υψηλό επίπεδο των παρεχόμενων υπηρεσιών, χωρίς εκπτώσεις, παρά τις αλλεπάλληλες περιστολές δαπανών που υποχρεώθηκε να ενσωματώσει στους προϋπολογισμούς των τελευταίων οκτώ τουλάχιστον ετών. </w:t>
      </w:r>
    </w:p>
    <w:p w14:paraId="2774D32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αυτή</w:t>
      </w:r>
      <w:r>
        <w:rPr>
          <w:rFonts w:eastAsia="Times New Roman" w:cs="Times New Roman"/>
          <w:szCs w:val="24"/>
        </w:rPr>
        <w:t xml:space="preserve"> την εξέλιξη πρέπει να είμαστε υπερήφανοι</w:t>
      </w:r>
      <w:r>
        <w:rPr>
          <w:rFonts w:eastAsia="Times New Roman" w:cs="Times New Roman"/>
          <w:szCs w:val="24"/>
        </w:rPr>
        <w:t>,</w:t>
      </w:r>
      <w:r>
        <w:rPr>
          <w:rFonts w:eastAsia="Times New Roman" w:cs="Times New Roman"/>
          <w:szCs w:val="24"/>
        </w:rPr>
        <w:t xml:space="preserve"> πιστεύω, καθώς όχι απλώς δεν επηρεάστηκε αρνητικά η συνολική λειτουργία του ελληνικού Κοινοβουλίου κατά τα τελευταία έτη, αλλά αντίθετα παρέμεινε σε στενή επαφή με τις σύγχρονες απαιτήσεις της εποχής, αναβαθμίζοντας τις υλικοτεχνικές υποδομές.</w:t>
      </w:r>
    </w:p>
    <w:p w14:paraId="2774D32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ό,τι αφο</w:t>
      </w:r>
      <w:r>
        <w:rPr>
          <w:rFonts w:eastAsia="Times New Roman" w:cs="Times New Roman"/>
          <w:szCs w:val="24"/>
        </w:rPr>
        <w:t xml:space="preserve">ρά τα στοιχεία του </w:t>
      </w:r>
      <w:r>
        <w:rPr>
          <w:rFonts w:eastAsia="Times New Roman" w:cs="Times New Roman"/>
          <w:szCs w:val="24"/>
        </w:rPr>
        <w:t>π</w:t>
      </w:r>
      <w:r>
        <w:rPr>
          <w:rFonts w:eastAsia="Times New Roman" w:cs="Times New Roman"/>
          <w:szCs w:val="24"/>
        </w:rPr>
        <w:t>ροϋπολογισμού δαπανών της Βουλής για το οικονομικό έτος 2019, είναι γνωστό πλέον τοις πάσι πως πρόκειται για τον πρώτο προϋπολογισμό που καταρτίζεται χωρίς επιβαλλόμενους περιορισμούς, χωρίς έξωθεν πιέσεις.</w:t>
      </w:r>
    </w:p>
    <w:p w14:paraId="2774D32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Η περιστολή εξάλλου των δαπαν</w:t>
      </w:r>
      <w:r>
        <w:rPr>
          <w:rFonts w:eastAsia="Times New Roman" w:cs="Times New Roman"/>
          <w:szCs w:val="24"/>
        </w:rPr>
        <w:t>ών, που ίσχυσε για το σύνολο των οικονομικών δράσεων της χώρας ανά την επικράτεια κατά τα τελευταία οκτώ χρόνια, βρήκε εφαρμογή και στους προϋπολογισμούς που συντάχθηκαν για τη λειτουργία του εθνικού μας Κοινοβουλίου.</w:t>
      </w:r>
    </w:p>
    <w:p w14:paraId="2774D32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μείωση των δαπανών της Βουλής κατά 4</w:t>
      </w:r>
      <w:r>
        <w:rPr>
          <w:rFonts w:eastAsia="Times New Roman" w:cs="Times New Roman"/>
          <w:szCs w:val="24"/>
        </w:rPr>
        <w:t>0% από το 2009 έως και πέρυσι μαρτυρά του λόγου το αληθές και καταδεικνύει παράλληλα τον επιμερισμό των ευθυνών και τη διασπορά εφαρμογής των μέτρων αναπροσαρμογής</w:t>
      </w:r>
      <w:r>
        <w:rPr>
          <w:rFonts w:eastAsia="Times New Roman" w:cs="Times New Roman"/>
          <w:szCs w:val="24"/>
        </w:rPr>
        <w:t>,</w:t>
      </w:r>
      <w:r>
        <w:rPr>
          <w:rFonts w:eastAsia="Times New Roman" w:cs="Times New Roman"/>
          <w:szCs w:val="24"/>
        </w:rPr>
        <w:t xml:space="preserve"> που εφαρμόστηκαν με συνέπεια και μεθοδικότητα</w:t>
      </w:r>
      <w:r>
        <w:rPr>
          <w:rFonts w:eastAsia="Times New Roman" w:cs="Times New Roman"/>
          <w:szCs w:val="24"/>
        </w:rPr>
        <w:t>,</w:t>
      </w:r>
      <w:r>
        <w:rPr>
          <w:rFonts w:eastAsia="Times New Roman" w:cs="Times New Roman"/>
          <w:szCs w:val="24"/>
        </w:rPr>
        <w:t xml:space="preserve"> προκειμένου να οδηγηθεί η χώρα στο ξέφωτο.</w:t>
      </w:r>
    </w:p>
    <w:p w14:paraId="2774D32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 τα 222 εκατομμύρια ευρώ που ανήλθε ο </w:t>
      </w:r>
      <w:r>
        <w:rPr>
          <w:rFonts w:eastAsia="Times New Roman" w:cs="Times New Roman"/>
          <w:szCs w:val="24"/>
        </w:rPr>
        <w:t>π</w:t>
      </w:r>
      <w:r>
        <w:rPr>
          <w:rFonts w:eastAsia="Times New Roman" w:cs="Times New Roman"/>
          <w:szCs w:val="24"/>
        </w:rPr>
        <w:t xml:space="preserve">ροϋπολογισμός της Βουλής του 2009, φτάσαμε στα 134 εκατομμύρια ευρώ το 2018, ενώ για το 2019 ο </w:t>
      </w:r>
      <w:r>
        <w:rPr>
          <w:rFonts w:eastAsia="Times New Roman" w:cs="Times New Roman"/>
          <w:szCs w:val="24"/>
        </w:rPr>
        <w:t>π</w:t>
      </w:r>
      <w:r>
        <w:rPr>
          <w:rFonts w:eastAsia="Times New Roman" w:cs="Times New Roman"/>
          <w:szCs w:val="24"/>
        </w:rPr>
        <w:t>ροϋπολογισμός διαμορφώνεται στα 142 εκατομμύρια ευρώ.</w:t>
      </w:r>
    </w:p>
    <w:p w14:paraId="2774D32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Τη στιγμή, λοιπόν, που σήμερα η Ελλάδα έχει αφήσει πίσω της τον ο</w:t>
      </w:r>
      <w:r>
        <w:rPr>
          <w:rFonts w:eastAsia="Times New Roman" w:cs="Times New Roman"/>
          <w:szCs w:val="24"/>
        </w:rPr>
        <w:t xml:space="preserve">ικονομικό εκτροχιασμό και έχει επιστρέψει πάλι σε σταθερή τροχιά, αυτή ακριβώς την πορεία που έχει χαράξει πλέον η εθνική μας οικονομία τη βλέπουμε να αποτυπώνεται και στα οικονομικά μεγέθη που αφορούν τις δαπάνες της Βουλής. </w:t>
      </w:r>
    </w:p>
    <w:p w14:paraId="2774D32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Πρέπει να είμαστε ικανοποιημέ</w:t>
      </w:r>
      <w:r>
        <w:rPr>
          <w:rFonts w:eastAsia="Times New Roman" w:cs="Times New Roman"/>
          <w:szCs w:val="24"/>
        </w:rPr>
        <w:t>νοι και για την ομόφωνη απόφαση της Διάσκεψης των Προέδρων</w:t>
      </w:r>
      <w:r>
        <w:rPr>
          <w:rFonts w:eastAsia="Times New Roman" w:cs="Times New Roman"/>
          <w:szCs w:val="24"/>
        </w:rPr>
        <w:t>,</w:t>
      </w:r>
      <w:r>
        <w:rPr>
          <w:rFonts w:eastAsia="Times New Roman" w:cs="Times New Roman"/>
          <w:szCs w:val="24"/>
        </w:rPr>
        <w:t xml:space="preserve"> να δοθεί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οικονομική αρωγή στους πυρόπληκτους, όπως ανακοινώθηκε διά στόματος του Προέδρου κ. Βούτση</w:t>
      </w:r>
      <w:r>
        <w:rPr>
          <w:rFonts w:eastAsia="Times New Roman" w:cs="Times New Roman"/>
          <w:szCs w:val="24"/>
        </w:rPr>
        <w:t>,</w:t>
      </w:r>
      <w:r>
        <w:rPr>
          <w:rFonts w:eastAsia="Times New Roman" w:cs="Times New Roman"/>
          <w:szCs w:val="24"/>
        </w:rPr>
        <w:t xml:space="preserve"> μέσω της διάθεσης ποσού ύψους 10 εκατομμυρίων ευρώ από το αποθεματικό της Βουλής.</w:t>
      </w:r>
    </w:p>
    <w:p w14:paraId="2774D32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κ</w:t>
      </w:r>
      <w:r>
        <w:rPr>
          <w:rFonts w:eastAsia="Times New Roman" w:cs="Times New Roman"/>
          <w:szCs w:val="24"/>
        </w:rPr>
        <w:t xml:space="preserve">άθε περίπτωση, θεωρώ πως η αύξηση των δαπανών του </w:t>
      </w:r>
      <w:r>
        <w:rPr>
          <w:rFonts w:eastAsia="Times New Roman" w:cs="Times New Roman"/>
          <w:szCs w:val="24"/>
        </w:rPr>
        <w:t>π</w:t>
      </w:r>
      <w:r>
        <w:rPr>
          <w:rFonts w:eastAsia="Times New Roman" w:cs="Times New Roman"/>
          <w:szCs w:val="24"/>
        </w:rPr>
        <w:t>ροϋπολογισμού του 2019 κατά 5,87% σε σχέση με πέρυσι είναι επαρκώς αιτιολογημένη, λαμβάνοντας υπ</w:t>
      </w:r>
      <w:r>
        <w:rPr>
          <w:rFonts w:eastAsia="Times New Roman" w:cs="Times New Roman"/>
          <w:szCs w:val="24"/>
        </w:rPr>
        <w:t xml:space="preserve">’ </w:t>
      </w:r>
      <w:r>
        <w:rPr>
          <w:rFonts w:eastAsia="Times New Roman" w:cs="Times New Roman"/>
          <w:szCs w:val="24"/>
        </w:rPr>
        <w:t>όψιν τις επιβαρύνσεις από την προβλεπόμενη αύξηση κατά 50% της εργοδοτικής εισφοράς υπέρ του ΕΦΚΑ Βουλευτών</w:t>
      </w:r>
      <w:r>
        <w:rPr>
          <w:rFonts w:eastAsia="Times New Roman" w:cs="Times New Roman"/>
          <w:szCs w:val="24"/>
        </w:rPr>
        <w:t xml:space="preserve"> και υπαλλήλων, της αλλαγής του ειδικού μισθολογίου των ενστόλων, του υψηλού κόστους λειτουργίας της Ειδικής Υπηρεσίας Επιτροπής Ελέγχου Δηλώσεων Περιουσιακής Κατάστασης αλλά και του κόστους κάλυψης δεκαεπτά κενών θέσεων επιστημονικού προσωπικού</w:t>
      </w:r>
      <w:r>
        <w:rPr>
          <w:rFonts w:eastAsia="Times New Roman" w:cs="Times New Roman"/>
          <w:szCs w:val="24"/>
        </w:rPr>
        <w:t>,</w:t>
      </w:r>
      <w:r>
        <w:rPr>
          <w:rFonts w:eastAsia="Times New Roman" w:cs="Times New Roman"/>
          <w:szCs w:val="24"/>
        </w:rPr>
        <w:t xml:space="preserve"> με βάση ε</w:t>
      </w:r>
      <w:r>
        <w:rPr>
          <w:rFonts w:eastAsia="Times New Roman" w:cs="Times New Roman"/>
          <w:szCs w:val="24"/>
        </w:rPr>
        <w:t xml:space="preserve">πικείμενο διαγωνισμό του ΑΣΕΠ που έχει προγραμματιστεί. </w:t>
      </w:r>
    </w:p>
    <w:p w14:paraId="2774D32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Σε συνέχεια όλων των παραπάνω και αναφορικά, τέλος, με την επικείμενη έγκριση του απολογισμού δαπανών της Βουλής για το οικονομικό έτος 2017, δεν θα ήθελα να επεκταθώ, παρά μόνο να τονίσω πως τα 133 </w:t>
      </w:r>
      <w:r>
        <w:rPr>
          <w:rFonts w:eastAsia="Times New Roman" w:cs="Times New Roman"/>
          <w:szCs w:val="24"/>
        </w:rPr>
        <w:t xml:space="preserve">εκατομμύρια ευρώ περίπου που χορηγήθηκαν στη Βουλή με τον </w:t>
      </w:r>
      <w:r>
        <w:rPr>
          <w:rFonts w:eastAsia="Times New Roman" w:cs="Times New Roman"/>
          <w:szCs w:val="24"/>
        </w:rPr>
        <w:t>π</w:t>
      </w:r>
      <w:r>
        <w:rPr>
          <w:rFonts w:eastAsia="Times New Roman" w:cs="Times New Roman"/>
          <w:szCs w:val="24"/>
        </w:rPr>
        <w:t xml:space="preserve">ροϋπολογισμό του οικονομικού έτους 2017 είναι ποσό μικρότερο κατά τρία εκατομμύρια ευρώ περίπου, συγκεκριμένα 3.031.000 ευρώ, σε σχέση με τον </w:t>
      </w:r>
      <w:r>
        <w:rPr>
          <w:rFonts w:eastAsia="Times New Roman" w:cs="Times New Roman"/>
          <w:szCs w:val="24"/>
        </w:rPr>
        <w:t>π</w:t>
      </w:r>
      <w:r>
        <w:rPr>
          <w:rFonts w:eastAsia="Times New Roman" w:cs="Times New Roman"/>
          <w:szCs w:val="24"/>
        </w:rPr>
        <w:t>ροϋπολογισμό του 2016.</w:t>
      </w:r>
    </w:p>
    <w:p w14:paraId="2774D32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αυτό το κλίμα, η Βουλή </w:t>
      </w:r>
      <w:r>
        <w:rPr>
          <w:rFonts w:eastAsia="Times New Roman" w:cs="Times New Roman"/>
          <w:szCs w:val="24"/>
        </w:rPr>
        <w:t>των Ελλήνων συνεχίζει απρόσκοπτα τη λειτουργία της και παραμένει στη διάθεση των πολιτών, διατηρώντας ανοικτούς διαύλους επικοινωνίας και άσκησης κοινωνικού ελέγχου.</w:t>
      </w:r>
    </w:p>
    <w:p w14:paraId="2774D32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Πιστεύω στη χρησιμότητα της δημοσιοποίησης των οικονομικών της Βουλής</w:t>
      </w:r>
      <w:r>
        <w:rPr>
          <w:rFonts w:eastAsia="Times New Roman" w:cs="Times New Roman"/>
          <w:szCs w:val="24"/>
        </w:rPr>
        <w:t>,</w:t>
      </w:r>
      <w:r>
        <w:rPr>
          <w:rFonts w:eastAsia="Times New Roman" w:cs="Times New Roman"/>
          <w:szCs w:val="24"/>
        </w:rPr>
        <w:t xml:space="preserve"> αναφορικά με τη δυν</w:t>
      </w:r>
      <w:r>
        <w:rPr>
          <w:rFonts w:eastAsia="Times New Roman" w:cs="Times New Roman"/>
          <w:szCs w:val="24"/>
        </w:rPr>
        <w:t xml:space="preserve">ατότητα που δίδεται στους Έλληνες πολίτες για συνεχή ενημέρωση και στο δικαίωμά τους να ασκήσουν ελεύθερα κοινωνικό έλεγχο, έχοντας πρόσβαση σε στοιχεία και δεδομένα που κοινοποιούνται σε συνεχή ροή μέσα από τη διαδικτυακή πύλη, δηλαδή την </w:t>
      </w:r>
      <w:r>
        <w:rPr>
          <w:rFonts w:eastAsia="Times New Roman" w:cs="Times New Roman"/>
          <w:szCs w:val="24"/>
        </w:rPr>
        <w:t>«</w:t>
      </w:r>
      <w:r>
        <w:rPr>
          <w:rFonts w:eastAsia="Times New Roman" w:cs="Times New Roman"/>
          <w:szCs w:val="24"/>
        </w:rPr>
        <w:t>Κοινοβουλευτική</w:t>
      </w:r>
      <w:r>
        <w:rPr>
          <w:rFonts w:eastAsia="Times New Roman" w:cs="Times New Roman"/>
          <w:szCs w:val="24"/>
        </w:rPr>
        <w:t xml:space="preserve"> Διαφάνεια</w:t>
      </w:r>
      <w:r>
        <w:rPr>
          <w:rFonts w:eastAsia="Times New Roman" w:cs="Times New Roman"/>
          <w:szCs w:val="24"/>
        </w:rPr>
        <w:t>»</w:t>
      </w:r>
      <w:r>
        <w:rPr>
          <w:rFonts w:eastAsia="Times New Roman" w:cs="Times New Roman"/>
          <w:szCs w:val="24"/>
        </w:rPr>
        <w:t>.</w:t>
      </w:r>
    </w:p>
    <w:p w14:paraId="2774D32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Μέσα από αυτόν τον μηχανισμό ελεύθερης πρόσβασης σε πληροφορίες που αφορούν τις οικονομικές δράσεις του ευρύτερου κοινοβουλευτικού περιβάλλοντος καθιερώνεται</w:t>
      </w:r>
      <w:r>
        <w:rPr>
          <w:rFonts w:eastAsia="Times New Roman" w:cs="Times New Roman"/>
          <w:szCs w:val="24"/>
        </w:rPr>
        <w:t>,</w:t>
      </w:r>
      <w:r>
        <w:rPr>
          <w:rFonts w:eastAsia="Times New Roman" w:cs="Times New Roman"/>
          <w:szCs w:val="24"/>
        </w:rPr>
        <w:t xml:space="preserve"> κατ’ αρχάς</w:t>
      </w:r>
      <w:r>
        <w:rPr>
          <w:rFonts w:eastAsia="Times New Roman" w:cs="Times New Roman"/>
          <w:szCs w:val="24"/>
        </w:rPr>
        <w:t>,</w:t>
      </w:r>
      <w:r>
        <w:rPr>
          <w:rFonts w:eastAsia="Times New Roman" w:cs="Times New Roman"/>
          <w:szCs w:val="24"/>
        </w:rPr>
        <w:t xml:space="preserve"> η διαφάνεια των πράξεων και παράλληλα αποτυπώνεται, πιστεύω, στη συνείδη</w:t>
      </w:r>
      <w:r>
        <w:rPr>
          <w:rFonts w:eastAsia="Times New Roman" w:cs="Times New Roman"/>
          <w:szCs w:val="24"/>
        </w:rPr>
        <w:t xml:space="preserve">ση των πολλών μια νέα αντίληψη διαχείρισης των δημόσιων πόρων με έμφαση στον έλεγχο και τη λογοδοσία. </w:t>
      </w:r>
    </w:p>
    <w:p w14:paraId="2774D32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A07783">
        <w:rPr>
          <w:rFonts w:eastAsia="Times New Roman" w:cs="Times New Roman"/>
          <w:b/>
          <w:szCs w:val="24"/>
        </w:rPr>
        <w:t>ΓΕΩΡΓΙΟΣ ΒΑΡΕΜΕΝΟΣ</w:t>
      </w:r>
      <w:r>
        <w:rPr>
          <w:rFonts w:eastAsia="Times New Roman" w:cs="Times New Roman"/>
          <w:szCs w:val="24"/>
        </w:rPr>
        <w:t>)</w:t>
      </w:r>
    </w:p>
    <w:p w14:paraId="2774D33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γεγονός ότι δίδεται αυτή η δυνατότητα στους πολίτ</w:t>
      </w:r>
      <w:r>
        <w:rPr>
          <w:rFonts w:eastAsia="Times New Roman" w:cs="Times New Roman"/>
          <w:szCs w:val="24"/>
        </w:rPr>
        <w:t xml:space="preserve">ες να ενημερώνονται πληρέστερα για το έργο του Κοινοβουλίου, για τη διαχείριση και τη διοίκησή του, την </w:t>
      </w:r>
      <w:r>
        <w:rPr>
          <w:rFonts w:eastAsia="Times New Roman" w:cs="Times New Roman"/>
          <w:szCs w:val="24"/>
        </w:rPr>
        <w:lastRenderedPageBreak/>
        <w:t>κατάρτιση και την εκτέλεση του προϋπολογισμού του, τις προμήθειές του και τα ζητήματα που αφορούν στο προσωπικό του έχει, πιστεύω, έναν αναπόφευκτα θετι</w:t>
      </w:r>
      <w:r>
        <w:rPr>
          <w:rFonts w:eastAsia="Times New Roman" w:cs="Times New Roman"/>
          <w:szCs w:val="24"/>
        </w:rPr>
        <w:t>κό κοινωνικό αντίκτυπο</w:t>
      </w:r>
      <w:r>
        <w:rPr>
          <w:rFonts w:eastAsia="Times New Roman" w:cs="Times New Roman"/>
          <w:szCs w:val="24"/>
        </w:rPr>
        <w:t>,</w:t>
      </w:r>
      <w:r>
        <w:rPr>
          <w:rFonts w:eastAsia="Times New Roman" w:cs="Times New Roman"/>
          <w:szCs w:val="24"/>
        </w:rPr>
        <w:t xml:space="preserve"> που οδηγεί στην ενδυνάμωση της ίδιας της δημοκρατικής διακυβέρνησης. </w:t>
      </w:r>
    </w:p>
    <w:p w14:paraId="2774D33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Πριν κλείσω, κύριε Πρόεδρε, θα ήθελα να εκφράσω τις θερμές μου ευχαριστίες στο προσωπικό της Βουλής των Ελλήνων για το υψηλό επίπεδο υπηρεσιών που παρέχει και που</w:t>
      </w:r>
      <w:r>
        <w:rPr>
          <w:rFonts w:eastAsia="Times New Roman" w:cs="Times New Roman"/>
          <w:szCs w:val="24"/>
        </w:rPr>
        <w:t xml:space="preserve"> συνεχίζει να προσφέρει, παρά τις δυσκολίες και τις αντίξοες συνθήκες τις οποίες αντιμετωπίζει</w:t>
      </w:r>
      <w:r>
        <w:rPr>
          <w:rFonts w:eastAsia="Times New Roman" w:cs="Times New Roman"/>
          <w:szCs w:val="24"/>
        </w:rPr>
        <w:t>,</w:t>
      </w:r>
      <w:r>
        <w:rPr>
          <w:rFonts w:eastAsia="Times New Roman" w:cs="Times New Roman"/>
          <w:szCs w:val="24"/>
        </w:rPr>
        <w:t xml:space="preserve"> συνεπεία της μείωσης των προϋπολογισμών της Βουλής των τελευταίων ετών. </w:t>
      </w:r>
    </w:p>
    <w:p w14:paraId="2774D33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Υπερψηφίζουμε, λοιπόν, τον </w:t>
      </w:r>
      <w:r>
        <w:rPr>
          <w:rFonts w:eastAsia="Times New Roman" w:cs="Times New Roman"/>
          <w:szCs w:val="24"/>
        </w:rPr>
        <w:t>π</w:t>
      </w:r>
      <w:r>
        <w:rPr>
          <w:rFonts w:eastAsia="Times New Roman" w:cs="Times New Roman"/>
          <w:szCs w:val="24"/>
        </w:rPr>
        <w:t xml:space="preserve">ροϋπολογισμό του 2019 και τον </w:t>
      </w:r>
      <w:r>
        <w:rPr>
          <w:rFonts w:eastAsia="Times New Roman" w:cs="Times New Roman"/>
          <w:szCs w:val="24"/>
        </w:rPr>
        <w:t>α</w:t>
      </w:r>
      <w:r>
        <w:rPr>
          <w:rFonts w:eastAsia="Times New Roman" w:cs="Times New Roman"/>
          <w:szCs w:val="24"/>
        </w:rPr>
        <w:t>πολογισμό του 2017 και πιστε</w:t>
      </w:r>
      <w:r>
        <w:rPr>
          <w:rFonts w:eastAsia="Times New Roman" w:cs="Times New Roman"/>
          <w:szCs w:val="24"/>
        </w:rPr>
        <w:t>ύω πως τα πράγματα θα εξελιχθούν ακόμα καλύτερα από τη νέα χρονιά</w:t>
      </w:r>
      <w:r>
        <w:rPr>
          <w:rFonts w:eastAsia="Times New Roman" w:cs="Times New Roman"/>
          <w:szCs w:val="24"/>
        </w:rPr>
        <w:t>,</w:t>
      </w:r>
      <w:r>
        <w:rPr>
          <w:rFonts w:eastAsia="Times New Roman" w:cs="Times New Roman"/>
          <w:szCs w:val="24"/>
        </w:rPr>
        <w:t xml:space="preserve"> βάσει σχεδιασμού και προγράμματος που ήδη υλοποιείται με επιτυχία.</w:t>
      </w:r>
    </w:p>
    <w:p w14:paraId="2774D33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w:t>
      </w:r>
    </w:p>
    <w:p w14:paraId="2774D334" w14:textId="77777777" w:rsidR="009B4FE7" w:rsidRDefault="00452105">
      <w:pPr>
        <w:spacing w:line="600" w:lineRule="auto"/>
        <w:ind w:firstLine="720"/>
        <w:jc w:val="both"/>
        <w:rPr>
          <w:rFonts w:eastAsia="Times New Roman" w:cs="Times New Roman"/>
          <w:szCs w:val="24"/>
        </w:rPr>
      </w:pPr>
      <w:r w:rsidRPr="00671A8D">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w:t>
      </w:r>
    </w:p>
    <w:p w14:paraId="2774D33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Τον λόγο έχει ο κ. Λυκούδης από το Π</w:t>
      </w:r>
      <w:r>
        <w:rPr>
          <w:rFonts w:eastAsia="Times New Roman" w:cs="Times New Roman"/>
          <w:szCs w:val="24"/>
        </w:rPr>
        <w:t>οτάμι</w:t>
      </w:r>
      <w:r>
        <w:rPr>
          <w:rFonts w:eastAsia="Times New Roman" w:cs="Times New Roman"/>
          <w:szCs w:val="24"/>
        </w:rPr>
        <w:t>.</w:t>
      </w:r>
    </w:p>
    <w:p w14:paraId="2774D336" w14:textId="77777777" w:rsidR="009B4FE7" w:rsidRDefault="00452105">
      <w:pPr>
        <w:spacing w:line="600" w:lineRule="auto"/>
        <w:ind w:firstLine="720"/>
        <w:jc w:val="both"/>
        <w:rPr>
          <w:rFonts w:eastAsia="Times New Roman" w:cs="Times New Roman"/>
          <w:szCs w:val="24"/>
        </w:rPr>
      </w:pPr>
      <w:r w:rsidRPr="00671A8D">
        <w:rPr>
          <w:rFonts w:eastAsia="Times New Roman" w:cs="Times New Roman"/>
          <w:b/>
          <w:szCs w:val="24"/>
        </w:rPr>
        <w:t xml:space="preserve">ΣΠΥΡΙΔΩΝ </w:t>
      </w:r>
      <w:r w:rsidRPr="00671A8D">
        <w:rPr>
          <w:rFonts w:eastAsia="Times New Roman" w:cs="Times New Roman"/>
          <w:b/>
          <w:szCs w:val="24"/>
        </w:rPr>
        <w:t>ΛΥΚΟΥΔΗΣ (Ζ΄ Αντιπρόεδρος της Βουλής):</w:t>
      </w:r>
      <w:r>
        <w:rPr>
          <w:rFonts w:eastAsia="Times New Roman" w:cs="Times New Roman"/>
          <w:szCs w:val="24"/>
        </w:rPr>
        <w:t xml:space="preserve"> Ευχαριστώ, κύριε Πρόεδρε.</w:t>
      </w:r>
    </w:p>
    <w:p w14:paraId="2774D33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συζητάμε σήμερα τον </w:t>
      </w:r>
      <w:r>
        <w:rPr>
          <w:rFonts w:eastAsia="Times New Roman" w:cs="Times New Roman"/>
          <w:szCs w:val="24"/>
        </w:rPr>
        <w:t>α</w:t>
      </w:r>
      <w:r>
        <w:rPr>
          <w:rFonts w:eastAsia="Times New Roman" w:cs="Times New Roman"/>
          <w:szCs w:val="24"/>
        </w:rPr>
        <w:t xml:space="preserve">πολογισμό και τον </w:t>
      </w:r>
      <w:r>
        <w:rPr>
          <w:rFonts w:eastAsia="Times New Roman" w:cs="Times New Roman"/>
          <w:szCs w:val="24"/>
        </w:rPr>
        <w:t>π</w:t>
      </w:r>
      <w:r>
        <w:rPr>
          <w:rFonts w:eastAsia="Times New Roman" w:cs="Times New Roman"/>
          <w:szCs w:val="24"/>
        </w:rPr>
        <w:t>ροϋπολογισμό της Βουλής -θέλω να συνεχίσω τη σκέψη του κ. Κουτσούκου</w:t>
      </w:r>
      <w:r>
        <w:rPr>
          <w:rFonts w:eastAsia="Times New Roman" w:cs="Times New Roman"/>
          <w:szCs w:val="24"/>
        </w:rPr>
        <w:t>-</w:t>
      </w:r>
      <w:r>
        <w:rPr>
          <w:rFonts w:eastAsia="Times New Roman" w:cs="Times New Roman"/>
          <w:szCs w:val="24"/>
        </w:rPr>
        <w:t xml:space="preserve"> σε μια ημέρα με ιδιαίτερο</w:t>
      </w:r>
      <w:r>
        <w:rPr>
          <w:rFonts w:eastAsia="Times New Roman" w:cs="Times New Roman"/>
          <w:szCs w:val="24"/>
        </w:rPr>
        <w:t>,</w:t>
      </w:r>
      <w:r>
        <w:rPr>
          <w:rFonts w:eastAsia="Times New Roman" w:cs="Times New Roman"/>
          <w:szCs w:val="24"/>
        </w:rPr>
        <w:t xml:space="preserve"> συμβολικό χαρακτήρα. Έτσ</w:t>
      </w:r>
      <w:r>
        <w:rPr>
          <w:rFonts w:eastAsia="Times New Roman" w:cs="Times New Roman"/>
          <w:szCs w:val="24"/>
        </w:rPr>
        <w:t>ι αποκτά και συμβολικό χαρακτήρα η συζήτηση που κάνουμε εδώ. Είναι η πρώτη ημέρα του εορτασμού της εξέγερσης του Πολυτεχνείου και π</w:t>
      </w:r>
      <w:r>
        <w:rPr>
          <w:rFonts w:eastAsia="Times New Roman" w:cs="Times New Roman"/>
          <w:szCs w:val="24"/>
        </w:rPr>
        <w:t>έρα από</w:t>
      </w:r>
      <w:r>
        <w:rPr>
          <w:rFonts w:eastAsia="Times New Roman" w:cs="Times New Roman"/>
          <w:szCs w:val="24"/>
        </w:rPr>
        <w:t xml:space="preserve"> το πώς θέλει κάποιος να αποτυπώσει το μήνυμα του Πολυτεχνείου στις ιστορικές του διαστάσεις, που μπορεί κάποιος να έχ</w:t>
      </w:r>
      <w:r>
        <w:rPr>
          <w:rFonts w:eastAsia="Times New Roman" w:cs="Times New Roman"/>
          <w:szCs w:val="24"/>
        </w:rPr>
        <w:t xml:space="preserve">ει την </w:t>
      </w:r>
      <w:r>
        <w:rPr>
          <w:rFonts w:eastAsia="Times New Roman" w:cs="Times New Roman"/>
          <w:szCs w:val="24"/>
        </w:rPr>
        <w:t>άλφα</w:t>
      </w:r>
      <w:r>
        <w:rPr>
          <w:rFonts w:eastAsia="Times New Roman" w:cs="Times New Roman"/>
          <w:szCs w:val="24"/>
        </w:rPr>
        <w:t xml:space="preserve"> ή </w:t>
      </w:r>
      <w:r>
        <w:rPr>
          <w:rFonts w:eastAsia="Times New Roman" w:cs="Times New Roman"/>
          <w:szCs w:val="24"/>
        </w:rPr>
        <w:t>βήτα</w:t>
      </w:r>
      <w:r>
        <w:rPr>
          <w:rFonts w:eastAsia="Times New Roman" w:cs="Times New Roman"/>
          <w:szCs w:val="24"/>
        </w:rPr>
        <w:t xml:space="preserve"> γνώμη ή την </w:t>
      </w:r>
      <w:r>
        <w:rPr>
          <w:rFonts w:eastAsia="Times New Roman" w:cs="Times New Roman"/>
          <w:szCs w:val="24"/>
        </w:rPr>
        <w:t>άλφα</w:t>
      </w:r>
      <w:r>
        <w:rPr>
          <w:rFonts w:eastAsia="Times New Roman" w:cs="Times New Roman"/>
          <w:szCs w:val="24"/>
        </w:rPr>
        <w:t xml:space="preserve"> ή β</w:t>
      </w:r>
      <w:r>
        <w:rPr>
          <w:rFonts w:eastAsia="Times New Roman" w:cs="Times New Roman"/>
          <w:szCs w:val="24"/>
        </w:rPr>
        <w:t>ήτα</w:t>
      </w:r>
      <w:r>
        <w:rPr>
          <w:rFonts w:eastAsia="Times New Roman" w:cs="Times New Roman"/>
          <w:szCs w:val="24"/>
        </w:rPr>
        <w:t xml:space="preserve"> προσέγγιση, κανένας δεν μπορεί να αμφισβητήσει ότι αυτή η εξέγερση άνοιξε τον δρόμο για να ξαναχτυπήσει η καρδιά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που είναι το </w:t>
      </w:r>
      <w:r>
        <w:rPr>
          <w:rFonts w:eastAsia="Times New Roman" w:cs="Times New Roman"/>
          <w:szCs w:val="24"/>
        </w:rPr>
        <w:t>ε</w:t>
      </w:r>
      <w:r>
        <w:rPr>
          <w:rFonts w:eastAsia="Times New Roman" w:cs="Times New Roman"/>
          <w:szCs w:val="24"/>
        </w:rPr>
        <w:t xml:space="preserve">λληνικό Κοινοβούλιο. </w:t>
      </w:r>
    </w:p>
    <w:p w14:paraId="2774D33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Όταν</w:t>
      </w:r>
      <w:r>
        <w:rPr>
          <w:rFonts w:eastAsia="Times New Roman" w:cs="Times New Roman"/>
          <w:szCs w:val="24"/>
        </w:rPr>
        <w:t>,</w:t>
      </w:r>
      <w:r>
        <w:rPr>
          <w:rFonts w:eastAsia="Times New Roman" w:cs="Times New Roman"/>
          <w:szCs w:val="24"/>
        </w:rPr>
        <w:t xml:space="preserve"> λοιπόν, σήμερα, την πρώτ</w:t>
      </w:r>
      <w:r>
        <w:rPr>
          <w:rFonts w:eastAsia="Times New Roman" w:cs="Times New Roman"/>
          <w:szCs w:val="24"/>
        </w:rPr>
        <w:t xml:space="preserve">η ημέρα της εξέγερσης, συζητάμε τους τρόπους με τους οποίους στηρίζεται η λειτουργία του </w:t>
      </w:r>
      <w:r>
        <w:rPr>
          <w:rFonts w:eastAsia="Times New Roman" w:cs="Times New Roman"/>
          <w:szCs w:val="24"/>
        </w:rPr>
        <w:t>ε</w:t>
      </w:r>
      <w:r>
        <w:rPr>
          <w:rFonts w:eastAsia="Times New Roman" w:cs="Times New Roman"/>
          <w:szCs w:val="24"/>
        </w:rPr>
        <w:t>λληνικού Κοινοβουλίου, εξ αντικειμένου είναι ένας συμβολισμός σημαντικός στις διαστάσεις του για τη λειτουργία της δημοκρατίας και</w:t>
      </w:r>
      <w:r>
        <w:rPr>
          <w:rFonts w:eastAsia="Times New Roman" w:cs="Times New Roman"/>
          <w:szCs w:val="24"/>
        </w:rPr>
        <w:t xml:space="preserve"> αυτό</w:t>
      </w:r>
      <w:r>
        <w:rPr>
          <w:rFonts w:eastAsia="Times New Roman" w:cs="Times New Roman"/>
          <w:szCs w:val="24"/>
        </w:rPr>
        <w:t xml:space="preserve"> θα ήθελα να το επισημάνω.</w:t>
      </w:r>
    </w:p>
    <w:p w14:paraId="2774D33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μ</w:t>
      </w:r>
      <w:r>
        <w:rPr>
          <w:rFonts w:eastAsia="Times New Roman" w:cs="Times New Roman"/>
          <w:szCs w:val="24"/>
        </w:rPr>
        <w:t>ί</w:t>
      </w:r>
      <w:r>
        <w:rPr>
          <w:rFonts w:eastAsia="Times New Roman" w:cs="Times New Roman"/>
          <w:szCs w:val="24"/>
        </w:rPr>
        <w:t>α δεύτερη</w:t>
      </w:r>
      <w:r>
        <w:rPr>
          <w:rFonts w:eastAsia="Times New Roman" w:cs="Times New Roman"/>
          <w:szCs w:val="24"/>
        </w:rPr>
        <w:t>,</w:t>
      </w:r>
      <w:r>
        <w:rPr>
          <w:rFonts w:eastAsia="Times New Roman" w:cs="Times New Roman"/>
          <w:szCs w:val="24"/>
        </w:rPr>
        <w:t xml:space="preserve"> γενική επισήμανση. Δεν έχει καμ</w:t>
      </w:r>
      <w:r>
        <w:rPr>
          <w:rFonts w:eastAsia="Times New Roman" w:cs="Times New Roman"/>
          <w:szCs w:val="24"/>
        </w:rPr>
        <w:t>μ</w:t>
      </w:r>
      <w:r>
        <w:rPr>
          <w:rFonts w:eastAsia="Times New Roman" w:cs="Times New Roman"/>
          <w:szCs w:val="24"/>
        </w:rPr>
        <w:t>ία σχέση με πολιτικές αβρότητες ή φιλοφρονήσεις ή</w:t>
      </w:r>
      <w:r>
        <w:rPr>
          <w:rFonts w:eastAsia="Times New Roman" w:cs="Times New Roman"/>
          <w:szCs w:val="24"/>
        </w:rPr>
        <w:t xml:space="preserve"> με κάποια</w:t>
      </w:r>
      <w:r>
        <w:rPr>
          <w:rFonts w:eastAsia="Times New Roman" w:cs="Times New Roman"/>
          <w:szCs w:val="24"/>
        </w:rPr>
        <w:t xml:space="preserve"> υποχρέωση να ακούγονται και μερικά καλά λόγια για το προσωπικό της Βουλής. Δεν πρόκειται περί αυτού. Όλοι εμείς που λειτουργούμε</w:t>
      </w:r>
      <w:r>
        <w:rPr>
          <w:rFonts w:eastAsia="Times New Roman" w:cs="Times New Roman"/>
          <w:szCs w:val="24"/>
        </w:rPr>
        <w:t xml:space="preserve"> εδώ</w:t>
      </w:r>
      <w:r>
        <w:rPr>
          <w:rFonts w:eastAsia="Times New Roman" w:cs="Times New Roman"/>
          <w:szCs w:val="24"/>
        </w:rPr>
        <w:t xml:space="preserve"> ως πολιτικά στελέχ</w:t>
      </w:r>
      <w:r>
        <w:rPr>
          <w:rFonts w:eastAsia="Times New Roman" w:cs="Times New Roman"/>
          <w:szCs w:val="24"/>
        </w:rPr>
        <w:t xml:space="preserve">η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χωρίς τους συγκεκριμένους φίλους και συναδέλφους του προσωπικού της Βουλής θα ήμασταν πολιτικά ανάπηροι στη δουλειά μας. Είναι απίστευτη η βοήθεια που έχουμε από τους </w:t>
      </w:r>
      <w:r>
        <w:rPr>
          <w:rFonts w:eastAsia="Times New Roman" w:cs="Times New Roman"/>
          <w:szCs w:val="24"/>
        </w:rPr>
        <w:lastRenderedPageBreak/>
        <w:t>υπαλλήλους της Βουλής, τα στελέχη και όλο το προσωπικ</w:t>
      </w:r>
      <w:r>
        <w:rPr>
          <w:rFonts w:eastAsia="Times New Roman" w:cs="Times New Roman"/>
          <w:szCs w:val="24"/>
        </w:rPr>
        <w:t>ό που λειτουργεί πλάι μας για τη λειτουργία του Κοινοβουλίου.</w:t>
      </w:r>
    </w:p>
    <w:p w14:paraId="2774D33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Τώρα επί του θέματος, θέλω</w:t>
      </w:r>
      <w:r>
        <w:rPr>
          <w:rFonts w:eastAsia="Times New Roman" w:cs="Times New Roman"/>
          <w:szCs w:val="24"/>
        </w:rPr>
        <w:t xml:space="preserve"> να κάνω κατ’ αρχ</w:t>
      </w:r>
      <w:r>
        <w:rPr>
          <w:rFonts w:eastAsia="Times New Roman" w:cs="Times New Roman"/>
          <w:szCs w:val="24"/>
        </w:rPr>
        <w:t>άς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παρατήρηση. Τα στοιχεία που έχουμε μπροστά μας είμαι απολύτως β</w:t>
      </w:r>
      <w:r>
        <w:rPr>
          <w:rFonts w:eastAsia="Times New Roman" w:cs="Times New Roman"/>
          <w:szCs w:val="24"/>
        </w:rPr>
        <w:t>έ</w:t>
      </w:r>
      <w:r>
        <w:rPr>
          <w:rFonts w:eastAsia="Times New Roman" w:cs="Times New Roman"/>
          <w:szCs w:val="24"/>
        </w:rPr>
        <w:t>βα</w:t>
      </w:r>
      <w:r>
        <w:rPr>
          <w:rFonts w:eastAsia="Times New Roman" w:cs="Times New Roman"/>
          <w:szCs w:val="24"/>
        </w:rPr>
        <w:t>ιο</w:t>
      </w:r>
      <w:r>
        <w:rPr>
          <w:rFonts w:eastAsia="Times New Roman" w:cs="Times New Roman"/>
          <w:szCs w:val="24"/>
        </w:rPr>
        <w:t xml:space="preserve">ς ότι είναι επεξεργασμένα με σοβαρότητα και ευθύνη. Δεν έχει ιδιαίτερη </w:t>
      </w:r>
      <w:r>
        <w:rPr>
          <w:rFonts w:eastAsia="Times New Roman" w:cs="Times New Roman"/>
          <w:szCs w:val="24"/>
        </w:rPr>
        <w:t>σημασία κάποιος να ψάξει εάν στο τάδε σημείο ή στο άλλο θα μπορούσ</w:t>
      </w:r>
      <w:r>
        <w:rPr>
          <w:rFonts w:eastAsia="Times New Roman" w:cs="Times New Roman"/>
          <w:szCs w:val="24"/>
        </w:rPr>
        <w:t>αν</w:t>
      </w:r>
      <w:r>
        <w:rPr>
          <w:rFonts w:eastAsia="Times New Roman" w:cs="Times New Roman"/>
          <w:szCs w:val="24"/>
        </w:rPr>
        <w:t xml:space="preserve"> να</w:t>
      </w:r>
      <w:r>
        <w:rPr>
          <w:rFonts w:eastAsia="Times New Roman" w:cs="Times New Roman"/>
          <w:szCs w:val="24"/>
        </w:rPr>
        <w:t xml:space="preserve"> εμφανίζονται</w:t>
      </w:r>
      <w:r>
        <w:rPr>
          <w:rFonts w:eastAsia="Times New Roman" w:cs="Times New Roman"/>
          <w:szCs w:val="24"/>
        </w:rPr>
        <w:t xml:space="preserve"> </w:t>
      </w:r>
      <w:r>
        <w:rPr>
          <w:rFonts w:eastAsia="Times New Roman" w:cs="Times New Roman"/>
          <w:szCs w:val="24"/>
        </w:rPr>
        <w:t>10.000 λιγότερ</w:t>
      </w:r>
      <w:r>
        <w:rPr>
          <w:rFonts w:eastAsia="Times New Roman" w:cs="Times New Roman"/>
          <w:szCs w:val="24"/>
        </w:rPr>
        <w:t>α</w:t>
      </w:r>
      <w:r>
        <w:rPr>
          <w:rFonts w:eastAsia="Times New Roman" w:cs="Times New Roman"/>
          <w:szCs w:val="24"/>
        </w:rPr>
        <w:t xml:space="preserve"> ή 20.000 ευρώ περισσότερα, γιατί δεν έχει και τις δυνατότητες να καθορίσει κάποιος από εμάς ακριβώς τους αριθμούς και τους μηχανισμούς οι οποίοι παράγουν α</w:t>
      </w:r>
      <w:r>
        <w:rPr>
          <w:rFonts w:eastAsia="Times New Roman" w:cs="Times New Roman"/>
          <w:szCs w:val="24"/>
        </w:rPr>
        <w:t xml:space="preserve">υτόν τον </w:t>
      </w:r>
      <w:r>
        <w:rPr>
          <w:rFonts w:eastAsia="Times New Roman" w:cs="Times New Roman"/>
          <w:szCs w:val="24"/>
        </w:rPr>
        <w:t>α</w:t>
      </w:r>
      <w:r>
        <w:rPr>
          <w:rFonts w:eastAsia="Times New Roman" w:cs="Times New Roman"/>
          <w:szCs w:val="24"/>
        </w:rPr>
        <w:t xml:space="preserve">πολογισμό και </w:t>
      </w:r>
      <w:r>
        <w:rPr>
          <w:rFonts w:eastAsia="Times New Roman" w:cs="Times New Roman"/>
          <w:szCs w:val="24"/>
        </w:rPr>
        <w:t>π</w:t>
      </w:r>
      <w:r>
        <w:rPr>
          <w:rFonts w:eastAsia="Times New Roman" w:cs="Times New Roman"/>
          <w:szCs w:val="24"/>
        </w:rPr>
        <w:t xml:space="preserve">ροϋπολογισμό. </w:t>
      </w:r>
    </w:p>
    <w:p w14:paraId="2774D33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Μπορώ, όμως, να κάνω μια πολιτικού χαρακτήρα προσέγγιση σ</w:t>
      </w:r>
      <w:r>
        <w:rPr>
          <w:rFonts w:eastAsia="Times New Roman" w:cs="Times New Roman"/>
          <w:szCs w:val="24"/>
        </w:rPr>
        <w:t>το</w:t>
      </w:r>
      <w:r>
        <w:rPr>
          <w:rFonts w:eastAsia="Times New Roman" w:cs="Times New Roman"/>
          <w:szCs w:val="24"/>
        </w:rPr>
        <w:t xml:space="preserve"> σημείο κυρίως που έχει σχέση με το πώς κρίνει κάποιος τις δαπάνες. Γιατί όταν πρόκειται για μειώσεις δαπανών, κανένας δεν έχει αντίρρηση, είμαστε όλοι σύμφω</w:t>
      </w:r>
      <w:r>
        <w:rPr>
          <w:rFonts w:eastAsia="Times New Roman" w:cs="Times New Roman"/>
          <w:szCs w:val="24"/>
        </w:rPr>
        <w:t>νοι. Όταν έχουμε πρόβλημα αυξήσεων των δαπανών</w:t>
      </w:r>
      <w:r>
        <w:rPr>
          <w:rFonts w:eastAsia="Times New Roman" w:cs="Times New Roman"/>
          <w:szCs w:val="24"/>
        </w:rPr>
        <w:t>,</w:t>
      </w:r>
      <w:r>
        <w:rPr>
          <w:rFonts w:eastAsia="Times New Roman" w:cs="Times New Roman"/>
          <w:szCs w:val="24"/>
        </w:rPr>
        <w:t xml:space="preserve"> εκεί μπορεί να κάνουμε κρίσεις.</w:t>
      </w:r>
    </w:p>
    <w:p w14:paraId="2774D33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Θέλω, λοιπόν, να κάνω σε τρία σημεία μια παρατήρηση, στα δύο θετική και στο άλλο αρνητική.</w:t>
      </w:r>
    </w:p>
    <w:p w14:paraId="2774D33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Πιστεύω ότι η αύξηση των δαπανών που </w:t>
      </w:r>
      <w:r>
        <w:rPr>
          <w:rFonts w:eastAsia="Times New Roman" w:cs="Times New Roman"/>
          <w:szCs w:val="24"/>
        </w:rPr>
        <w:t>αναφέρεται</w:t>
      </w:r>
      <w:r>
        <w:rPr>
          <w:rFonts w:eastAsia="Times New Roman" w:cs="Times New Roman"/>
          <w:szCs w:val="24"/>
        </w:rPr>
        <w:t xml:space="preserve"> στη λειτουργία του Ιδρύματος για τον </w:t>
      </w:r>
      <w:r>
        <w:rPr>
          <w:rFonts w:eastAsia="Times New Roman" w:cs="Times New Roman"/>
          <w:szCs w:val="24"/>
        </w:rPr>
        <w:t>Κοινοβουλευτισμό και τη Δημοκρατία και στο Κανάλι της Βουλής -δεν μπαίνω σε αριθμούς, μπαίνω στην ουσία, γιατί κάποιος πρέπει να τ</w:t>
      </w:r>
      <w:r>
        <w:rPr>
          <w:rFonts w:eastAsia="Times New Roman" w:cs="Times New Roman"/>
          <w:szCs w:val="24"/>
        </w:rPr>
        <w:t>α</w:t>
      </w:r>
      <w:r>
        <w:rPr>
          <w:rFonts w:eastAsia="Times New Roman" w:cs="Times New Roman"/>
          <w:szCs w:val="24"/>
        </w:rPr>
        <w:t xml:space="preserve"> πει αυτ</w:t>
      </w:r>
      <w:r>
        <w:rPr>
          <w:rFonts w:eastAsia="Times New Roman" w:cs="Times New Roman"/>
          <w:szCs w:val="24"/>
        </w:rPr>
        <w:t>ά</w:t>
      </w:r>
      <w:r>
        <w:rPr>
          <w:rFonts w:eastAsia="Times New Roman" w:cs="Times New Roman"/>
          <w:szCs w:val="24"/>
        </w:rPr>
        <w:t xml:space="preserve"> και </w:t>
      </w:r>
      <w:r>
        <w:rPr>
          <w:rFonts w:eastAsia="Times New Roman" w:cs="Times New Roman"/>
          <w:szCs w:val="24"/>
        </w:rPr>
        <w:lastRenderedPageBreak/>
        <w:t>εγώ αισθάνομαι την ανάγκη να τ</w:t>
      </w:r>
      <w:r>
        <w:rPr>
          <w:rFonts w:eastAsia="Times New Roman" w:cs="Times New Roman"/>
          <w:szCs w:val="24"/>
        </w:rPr>
        <w:t>α</w:t>
      </w:r>
      <w:r>
        <w:rPr>
          <w:rFonts w:eastAsia="Times New Roman" w:cs="Times New Roman"/>
          <w:szCs w:val="24"/>
        </w:rPr>
        <w:t xml:space="preserve"> πω- </w:t>
      </w:r>
      <w:r>
        <w:rPr>
          <w:rFonts w:eastAsia="Times New Roman" w:cs="Times New Roman"/>
          <w:szCs w:val="24"/>
        </w:rPr>
        <w:t>ίσως</w:t>
      </w:r>
      <w:r>
        <w:rPr>
          <w:rFonts w:eastAsia="Times New Roman" w:cs="Times New Roman"/>
          <w:szCs w:val="24"/>
        </w:rPr>
        <w:t xml:space="preserve"> είναι απολύτως δικαιολογημένες επί της ουσίας.</w:t>
      </w:r>
    </w:p>
    <w:p w14:paraId="2774D33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Πιστεύω ότι το Ίδρυμα </w:t>
      </w:r>
      <w:r>
        <w:rPr>
          <w:rFonts w:eastAsia="Times New Roman" w:cs="Times New Roman"/>
          <w:szCs w:val="24"/>
        </w:rPr>
        <w:t xml:space="preserve">για τον Κοινοβουλευτισμό και τη Δημοκρατία παράγει εξαιρετικό έργο. Όσα χρόνια είμαι εγώ στην Βουλή και με αυτά που βιώνω τελευταία σε σχέση με τις εκδηλώσεις που κάνει, </w:t>
      </w:r>
      <w:r>
        <w:rPr>
          <w:rFonts w:eastAsia="Times New Roman" w:cs="Times New Roman"/>
          <w:szCs w:val="24"/>
        </w:rPr>
        <w:t>εκτιμώ</w:t>
      </w:r>
      <w:r>
        <w:rPr>
          <w:rFonts w:eastAsia="Times New Roman" w:cs="Times New Roman"/>
          <w:szCs w:val="24"/>
        </w:rPr>
        <w:t xml:space="preserve"> ότι κάνει εξαιρετικό έργο από κάθε άποψη. Και υπ’ αυτή την έννοια καλώς είναι κ</w:t>
      </w:r>
      <w:r>
        <w:rPr>
          <w:rFonts w:eastAsia="Times New Roman" w:cs="Times New Roman"/>
          <w:szCs w:val="24"/>
        </w:rPr>
        <w:t xml:space="preserve">αι στο κέντρο του ενδιαφέροντος του </w:t>
      </w:r>
      <w:r>
        <w:rPr>
          <w:rFonts w:eastAsia="Times New Roman" w:cs="Times New Roman"/>
          <w:szCs w:val="24"/>
        </w:rPr>
        <w:t>π</w:t>
      </w:r>
      <w:r>
        <w:rPr>
          <w:rFonts w:eastAsia="Times New Roman" w:cs="Times New Roman"/>
          <w:szCs w:val="24"/>
        </w:rPr>
        <w:t>ροϋπολογισμού της Βουλής, έστω και με αυξημένες δαπάνες</w:t>
      </w:r>
      <w:r>
        <w:rPr>
          <w:rFonts w:eastAsia="Times New Roman" w:cs="Times New Roman"/>
          <w:szCs w:val="24"/>
        </w:rPr>
        <w:t>,</w:t>
      </w:r>
      <w:r>
        <w:rPr>
          <w:rFonts w:eastAsia="Times New Roman" w:cs="Times New Roman"/>
          <w:szCs w:val="24"/>
        </w:rPr>
        <w:t xml:space="preserve"> οι οποίες πιθανόν να χρειάζονται.</w:t>
      </w:r>
    </w:p>
    <w:p w14:paraId="2774D33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Επίσης, θέλω να πω ότι κατά τη δική μου εκτίμηση πάρα πολύ καλή δουλειά κάνει και το </w:t>
      </w:r>
      <w:r>
        <w:rPr>
          <w:rFonts w:eastAsia="Times New Roman" w:cs="Times New Roman"/>
          <w:szCs w:val="24"/>
        </w:rPr>
        <w:t>κ</w:t>
      </w:r>
      <w:r>
        <w:rPr>
          <w:rFonts w:eastAsia="Times New Roman" w:cs="Times New Roman"/>
          <w:szCs w:val="24"/>
        </w:rPr>
        <w:t xml:space="preserve">ανάλι της Βουλής. Και δεν αναφέρομαι στις </w:t>
      </w:r>
      <w:r>
        <w:rPr>
          <w:rFonts w:eastAsia="Times New Roman" w:cs="Times New Roman"/>
          <w:szCs w:val="24"/>
        </w:rPr>
        <w:t>πολύ καλές</w:t>
      </w:r>
      <w:r>
        <w:rPr>
          <w:rFonts w:eastAsia="Times New Roman" w:cs="Times New Roman"/>
          <w:szCs w:val="24"/>
        </w:rPr>
        <w:t xml:space="preserve"> πολιτικές του εκπομπές, που –αν θέλετε- είναι </w:t>
      </w:r>
      <w:r>
        <w:rPr>
          <w:rFonts w:eastAsia="Times New Roman" w:cs="Times New Roman"/>
          <w:szCs w:val="24"/>
        </w:rPr>
        <w:t>αυτές</w:t>
      </w:r>
      <w:r>
        <w:rPr>
          <w:rFonts w:eastAsia="Times New Roman" w:cs="Times New Roman"/>
          <w:szCs w:val="24"/>
        </w:rPr>
        <w:t xml:space="preserve"> που παρακολουθώ,</w:t>
      </w:r>
      <w:r>
        <w:rPr>
          <w:rFonts w:eastAsia="Times New Roman" w:cs="Times New Roman"/>
          <w:szCs w:val="24"/>
        </w:rPr>
        <w:t xml:space="preserve"> λιγότερο,</w:t>
      </w:r>
      <w:r>
        <w:rPr>
          <w:rFonts w:eastAsia="Times New Roman" w:cs="Times New Roman"/>
          <w:szCs w:val="24"/>
        </w:rPr>
        <w:t xml:space="preserve"> εκτός από τις συνεδριάσεις της </w:t>
      </w:r>
      <w:r>
        <w:rPr>
          <w:rFonts w:eastAsia="Times New Roman" w:cs="Times New Roman"/>
          <w:szCs w:val="24"/>
        </w:rPr>
        <w:t>Ο</w:t>
      </w:r>
      <w:r>
        <w:rPr>
          <w:rFonts w:eastAsia="Times New Roman" w:cs="Times New Roman"/>
          <w:szCs w:val="24"/>
        </w:rPr>
        <w:t>λομέλειας που τις παρακολουθώ για να δω πότε είναι και η δική μου σειρά ή πότε είναι να ανέβω στην Έδρα ή να ακούσω κάποιους φίλους, σ</w:t>
      </w:r>
      <w:r>
        <w:rPr>
          <w:rFonts w:eastAsia="Times New Roman" w:cs="Times New Roman"/>
          <w:szCs w:val="24"/>
        </w:rPr>
        <w:t xml:space="preserve">υναδέλφους από το γραφείο μου. Δεν πρόκειται περί αυτού. Το σύνολο της δουλειάς που γίνεται στο </w:t>
      </w:r>
      <w:r>
        <w:rPr>
          <w:rFonts w:eastAsia="Times New Roman" w:cs="Times New Roman"/>
          <w:szCs w:val="24"/>
        </w:rPr>
        <w:t>κ</w:t>
      </w:r>
      <w:r>
        <w:rPr>
          <w:rFonts w:eastAsia="Times New Roman" w:cs="Times New Roman"/>
          <w:szCs w:val="24"/>
        </w:rPr>
        <w:t>ανάλι της Βουλής δεν έχει σε τίποτα να ζηλέψει</w:t>
      </w:r>
      <w:r>
        <w:rPr>
          <w:rFonts w:eastAsia="Times New Roman" w:cs="Times New Roman"/>
          <w:szCs w:val="24"/>
        </w:rPr>
        <w:t xml:space="preserve"> από άλλα</w:t>
      </w:r>
      <w:r>
        <w:rPr>
          <w:rFonts w:eastAsia="Times New Roman" w:cs="Times New Roman"/>
          <w:szCs w:val="24"/>
        </w:rPr>
        <w:t xml:space="preserve"> ποιοτικού χαρακτήρα κανάλια</w:t>
      </w:r>
      <w:r w:rsidRPr="00921ADB">
        <w:rPr>
          <w:rFonts w:eastAsia="Times New Roman" w:cs="Times New Roman"/>
          <w:szCs w:val="24"/>
        </w:rPr>
        <w:t>,</w:t>
      </w:r>
      <w:r>
        <w:rPr>
          <w:rFonts w:eastAsia="Times New Roman" w:cs="Times New Roman"/>
          <w:szCs w:val="24"/>
        </w:rPr>
        <w:t xml:space="preserve"> εάν υπάρχουν και όπου υπάρχουν. Μιλώ για το υπόλοιπο κομμάτι, για το κομμά</w:t>
      </w:r>
      <w:r>
        <w:rPr>
          <w:rFonts w:eastAsia="Times New Roman" w:cs="Times New Roman"/>
          <w:szCs w:val="24"/>
        </w:rPr>
        <w:t>τι πέραν της πολιτικής.</w:t>
      </w:r>
    </w:p>
    <w:p w14:paraId="2774D34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Και υπ’ αυτή την έννοια και επ’ αυτού εάν υπάρχει κάποια αύξηση των δαπανών –δεν ξέρω πόση θα έπρεπε να είναι, είναι αυτή που μας έρχεται-, θεωρώ ότι καλώς έρχεται</w:t>
      </w:r>
      <w:r>
        <w:rPr>
          <w:rFonts w:eastAsia="Times New Roman" w:cs="Times New Roman"/>
          <w:szCs w:val="24"/>
        </w:rPr>
        <w:t>,</w:t>
      </w:r>
      <w:r>
        <w:rPr>
          <w:rFonts w:eastAsia="Times New Roman" w:cs="Times New Roman"/>
          <w:szCs w:val="24"/>
        </w:rPr>
        <w:t xml:space="preserve"> εάν πρόκειται να ενισχυθεί αυτή η δουλειά.</w:t>
      </w:r>
    </w:p>
    <w:p w14:paraId="2774D34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Εκεί που έχω την ένσταση είναι στις δαπάνες που γίνονται σε σχέση με τα έξοδα της ηλεκτρικής ενέργειας. Εγώ έχω διαπιστώσει μη ορθολογική χρήση των κλιματιστικών, κύριε Πρόεδρε, στις περιόδους που τα έχουμε είτε για να δροσιζόμαστε είτε για να ζεσταινόμαστ</w:t>
      </w:r>
      <w:r>
        <w:rPr>
          <w:rFonts w:eastAsia="Times New Roman" w:cs="Times New Roman"/>
          <w:szCs w:val="24"/>
        </w:rPr>
        <w:t>ε. Δεν είναι ορθολογική η χρήση. Παρατηρώ πάρα πολλές φορές μ</w:t>
      </w:r>
      <w:r>
        <w:rPr>
          <w:rFonts w:eastAsia="Times New Roman" w:cs="Times New Roman"/>
          <w:szCs w:val="24"/>
        </w:rPr>
        <w:t>ί</w:t>
      </w:r>
      <w:r>
        <w:rPr>
          <w:rFonts w:eastAsia="Times New Roman" w:cs="Times New Roman"/>
          <w:szCs w:val="24"/>
        </w:rPr>
        <w:t>α αλόγιστη χρήση των κλιματιστικών σε άδεια γραφεία, σε άδειους διαδρόμους</w:t>
      </w:r>
      <w:r>
        <w:rPr>
          <w:rFonts w:eastAsia="Times New Roman" w:cs="Times New Roman"/>
          <w:szCs w:val="24"/>
        </w:rPr>
        <w:t>,</w:t>
      </w:r>
      <w:r>
        <w:rPr>
          <w:rFonts w:eastAsia="Times New Roman" w:cs="Times New Roman"/>
          <w:szCs w:val="24"/>
        </w:rPr>
        <w:t xml:space="preserve"> σε ώρες που δεν χρειάζεται. Και δεν είναι μόνο η οικονομία, το να γλιτώσουμε χρήματα, δηλαδή, απ’ αυτή την ιστορία, αλ</w:t>
      </w:r>
      <w:r>
        <w:rPr>
          <w:rFonts w:eastAsia="Times New Roman" w:cs="Times New Roman"/>
          <w:szCs w:val="24"/>
        </w:rPr>
        <w:t>λά έχει να κάνει με το κλίμα, με την ενέργεια, με όλα αυτά που θα έπρεπε να είναι στο κέντρο του ενδιαφέροντός μας.</w:t>
      </w:r>
    </w:p>
    <w:p w14:paraId="2774D34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Λέω, λοιπόν, ότι ίσως θα ήταν το μόνο σημείο για το οποίο θα ήθελα να ασκήσω μία κριτική προς όλους μας, ώστε να είμαστε πιο προσεκτικοί</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ατί καλύτερο είναι να μειώνουμε αυτή τη χρήση για άλλους λόγους και όχι</w:t>
      </w:r>
      <w:r>
        <w:rPr>
          <w:rFonts w:eastAsia="Times New Roman" w:cs="Times New Roman"/>
          <w:szCs w:val="24"/>
        </w:rPr>
        <w:t xml:space="preserve"> μόνο</w:t>
      </w:r>
      <w:r>
        <w:rPr>
          <w:rFonts w:eastAsia="Times New Roman" w:cs="Times New Roman"/>
          <w:szCs w:val="24"/>
        </w:rPr>
        <w:t xml:space="preserve"> γιατί είναι καλό να μαζεύουμε κάποια</w:t>
      </w:r>
      <w:r>
        <w:rPr>
          <w:rFonts w:eastAsia="Times New Roman" w:cs="Times New Roman"/>
          <w:szCs w:val="24"/>
        </w:rPr>
        <w:t xml:space="preserve"> έξοδα</w:t>
      </w:r>
      <w:r>
        <w:rPr>
          <w:rFonts w:eastAsia="Times New Roman" w:cs="Times New Roman"/>
          <w:szCs w:val="24"/>
        </w:rPr>
        <w:t xml:space="preserve"> για να μην τα σπαταλάμε</w:t>
      </w:r>
      <w:r>
        <w:rPr>
          <w:rFonts w:eastAsia="Times New Roman" w:cs="Times New Roman"/>
          <w:szCs w:val="24"/>
        </w:rPr>
        <w:t xml:space="preserve"> δηλαδή</w:t>
      </w:r>
      <w:r>
        <w:rPr>
          <w:rFonts w:eastAsia="Times New Roman" w:cs="Times New Roman"/>
          <w:szCs w:val="24"/>
        </w:rPr>
        <w:t xml:space="preserve">. </w:t>
      </w:r>
    </w:p>
    <w:p w14:paraId="2774D34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Κατά τα άλλα, θέλω να πω και με βάση τα όσα </w:t>
      </w:r>
      <w:r>
        <w:rPr>
          <w:rFonts w:eastAsia="Times New Roman" w:cs="Times New Roman"/>
          <w:szCs w:val="24"/>
        </w:rPr>
        <w:t>ανέφερα</w:t>
      </w:r>
      <w:r>
        <w:rPr>
          <w:rFonts w:eastAsia="Times New Roman" w:cs="Times New Roman"/>
          <w:szCs w:val="24"/>
        </w:rPr>
        <w:t xml:space="preserve"> ότι ψηφίζουμε θετικά και τον </w:t>
      </w:r>
      <w:r>
        <w:rPr>
          <w:rFonts w:eastAsia="Times New Roman" w:cs="Times New Roman"/>
          <w:szCs w:val="24"/>
        </w:rPr>
        <w:t>α</w:t>
      </w:r>
      <w:r>
        <w:rPr>
          <w:rFonts w:eastAsia="Times New Roman" w:cs="Times New Roman"/>
          <w:szCs w:val="24"/>
        </w:rPr>
        <w:t xml:space="preserve">πολογισμό και τον </w:t>
      </w:r>
      <w:r>
        <w:rPr>
          <w:rFonts w:eastAsia="Times New Roman" w:cs="Times New Roman"/>
          <w:szCs w:val="24"/>
        </w:rPr>
        <w:t>π</w:t>
      </w:r>
      <w:r>
        <w:rPr>
          <w:rFonts w:eastAsia="Times New Roman" w:cs="Times New Roman"/>
          <w:szCs w:val="24"/>
        </w:rPr>
        <w:t>ρο</w:t>
      </w:r>
      <w:r>
        <w:rPr>
          <w:rFonts w:eastAsia="Times New Roman" w:cs="Times New Roman"/>
          <w:szCs w:val="24"/>
        </w:rPr>
        <w:t>ϋπολογισμό.</w:t>
      </w:r>
    </w:p>
    <w:p w14:paraId="2774D34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w:t>
      </w:r>
    </w:p>
    <w:p w14:paraId="2774D345" w14:textId="77777777" w:rsidR="009B4FE7" w:rsidRDefault="00452105">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Και εμείς ευχαριστούμε.</w:t>
      </w:r>
    </w:p>
    <w:p w14:paraId="2774D346" w14:textId="77777777" w:rsidR="009B4FE7" w:rsidRDefault="00452105">
      <w:pPr>
        <w:spacing w:line="600" w:lineRule="auto"/>
        <w:ind w:firstLine="720"/>
        <w:jc w:val="both"/>
        <w:rPr>
          <w:rFonts w:eastAsia="Times New Roman"/>
          <w:bCs/>
          <w:szCs w:val="24"/>
        </w:rPr>
      </w:pPr>
      <w:r>
        <w:rPr>
          <w:rFonts w:eastAsia="Times New Roman"/>
          <w:bCs/>
          <w:szCs w:val="24"/>
        </w:rPr>
        <w:t>Τον λόγο έχει ο κ. Μάριος Γεωργιάδης από την Ένωση Κεντρώων.</w:t>
      </w:r>
    </w:p>
    <w:p w14:paraId="2774D347" w14:textId="77777777" w:rsidR="009B4FE7" w:rsidRDefault="00452105">
      <w:pPr>
        <w:spacing w:line="600" w:lineRule="auto"/>
        <w:ind w:firstLine="720"/>
        <w:jc w:val="both"/>
        <w:rPr>
          <w:rFonts w:eastAsia="Times New Roman"/>
          <w:bCs/>
          <w:szCs w:val="24"/>
        </w:rPr>
      </w:pPr>
      <w:r w:rsidRPr="00FA3840">
        <w:rPr>
          <w:rFonts w:eastAsia="Times New Roman"/>
          <w:b/>
          <w:bCs/>
          <w:szCs w:val="24"/>
        </w:rPr>
        <w:t>ΜΑΡΙΟΣ ΓΕΩΡΓΙΑΔΗΣ (Θ΄ Αντιπρόεδρος της Βουλής):</w:t>
      </w:r>
      <w:r>
        <w:rPr>
          <w:rFonts w:eastAsia="Times New Roman"/>
          <w:bCs/>
          <w:szCs w:val="24"/>
        </w:rPr>
        <w:t xml:space="preserve"> Ευχαριστώ, κύριε Πρόεδρε.</w:t>
      </w:r>
    </w:p>
    <w:p w14:paraId="2774D348" w14:textId="77777777" w:rsidR="009B4FE7" w:rsidRDefault="00452105">
      <w:pPr>
        <w:spacing w:line="600" w:lineRule="auto"/>
        <w:ind w:firstLine="720"/>
        <w:jc w:val="both"/>
        <w:rPr>
          <w:rFonts w:eastAsia="Times New Roman"/>
          <w:bCs/>
          <w:szCs w:val="24"/>
        </w:rPr>
      </w:pPr>
      <w:r>
        <w:rPr>
          <w:rFonts w:eastAsia="Times New Roman"/>
          <w:bCs/>
          <w:szCs w:val="24"/>
        </w:rPr>
        <w:t>Εάν αυτή τη στιγμή υπάρχουν κάποιοι άνθρω</w:t>
      </w:r>
      <w:r>
        <w:rPr>
          <w:rFonts w:eastAsia="Times New Roman"/>
          <w:bCs/>
          <w:szCs w:val="24"/>
        </w:rPr>
        <w:t>ποι που έχουν ζήσει τη 17</w:t>
      </w:r>
      <w:r w:rsidRPr="002F77CB">
        <w:rPr>
          <w:rFonts w:eastAsia="Times New Roman"/>
          <w:bCs/>
          <w:szCs w:val="24"/>
          <w:vertAlign w:val="superscript"/>
        </w:rPr>
        <w:t>η</w:t>
      </w:r>
      <w:r>
        <w:rPr>
          <w:rFonts w:eastAsia="Times New Roman"/>
          <w:bCs/>
          <w:szCs w:val="24"/>
        </w:rPr>
        <w:t xml:space="preserve"> </w:t>
      </w:r>
      <w:r>
        <w:rPr>
          <w:rFonts w:eastAsia="Times New Roman"/>
          <w:bCs/>
          <w:szCs w:val="24"/>
        </w:rPr>
        <w:t>Νοέμβρη και εκείνη την ιστορική στιγμή μέσα ως φοιτητές, αυτοί είναι ο παρών κ. Βούτσης</w:t>
      </w:r>
      <w:r>
        <w:rPr>
          <w:rFonts w:eastAsia="Times New Roman"/>
          <w:bCs/>
          <w:szCs w:val="24"/>
        </w:rPr>
        <w:t>,</w:t>
      </w:r>
      <w:r>
        <w:rPr>
          <w:rFonts w:eastAsia="Times New Roman"/>
          <w:bCs/>
          <w:szCs w:val="24"/>
        </w:rPr>
        <w:t xml:space="preserve"> που ήταν φοιτητής τότε, όπως και ο Πρόεδρος της Ένωσης Κεντρώων κ. Λεβέντης. Έζησαν εκείνες τις στιγμές και -αν δεν κάνω λάθος, κύριε Πρόεδρ</w:t>
      </w:r>
      <w:r>
        <w:rPr>
          <w:rFonts w:eastAsia="Times New Roman"/>
          <w:bCs/>
          <w:szCs w:val="24"/>
        </w:rPr>
        <w:t xml:space="preserve">ε- ήταν την ίδια περίοδο. Οπότε ας μην το συνδέουμε άμεσα με τον </w:t>
      </w:r>
      <w:r>
        <w:rPr>
          <w:rFonts w:eastAsia="Times New Roman"/>
          <w:bCs/>
          <w:szCs w:val="24"/>
        </w:rPr>
        <w:t>π</w:t>
      </w:r>
      <w:r>
        <w:rPr>
          <w:rFonts w:eastAsia="Times New Roman"/>
          <w:bCs/>
          <w:szCs w:val="24"/>
        </w:rPr>
        <w:t>ροϋπολογισμό της Βουλής. Από την άλλη, καλό είναι να αναφέρονται τέτοια γεγονότα.</w:t>
      </w:r>
    </w:p>
    <w:p w14:paraId="2774D349" w14:textId="77777777" w:rsidR="009B4FE7" w:rsidRDefault="00452105">
      <w:pPr>
        <w:spacing w:line="600" w:lineRule="auto"/>
        <w:ind w:firstLine="720"/>
        <w:jc w:val="both"/>
        <w:rPr>
          <w:rFonts w:eastAsia="Times New Roman"/>
          <w:bCs/>
          <w:szCs w:val="24"/>
        </w:rPr>
      </w:pPr>
      <w:r>
        <w:rPr>
          <w:rFonts w:eastAsia="Times New Roman"/>
          <w:bCs/>
          <w:szCs w:val="24"/>
        </w:rPr>
        <w:t>Αγαπητοί συνάδελφοι Βουλευτές, θα επαναλάβω ότι και στη φετινή συζήτηση πάγια θέση μας ως Ένωσης Κεντρώων εί</w:t>
      </w:r>
      <w:r>
        <w:rPr>
          <w:rFonts w:eastAsia="Times New Roman"/>
          <w:bCs/>
          <w:szCs w:val="24"/>
        </w:rPr>
        <w:t>ναι να μπορούμε να περιστέλλουμε όσο είναι δυνατόν ή ακόμη και να μηδενίζουμε τις αχρείαστες δαπάνες γενικότερα</w:t>
      </w:r>
      <w:r>
        <w:rPr>
          <w:rFonts w:eastAsia="Times New Roman"/>
          <w:bCs/>
          <w:szCs w:val="24"/>
        </w:rPr>
        <w:t>,</w:t>
      </w:r>
      <w:r>
        <w:rPr>
          <w:rFonts w:eastAsia="Times New Roman"/>
          <w:bCs/>
          <w:szCs w:val="24"/>
        </w:rPr>
        <w:t xml:space="preserve"> στο ευρύτερο δημόσιο</w:t>
      </w:r>
      <w:r>
        <w:rPr>
          <w:rFonts w:eastAsia="Times New Roman"/>
          <w:bCs/>
          <w:szCs w:val="24"/>
        </w:rPr>
        <w:t>,</w:t>
      </w:r>
      <w:r>
        <w:rPr>
          <w:rFonts w:eastAsia="Times New Roman"/>
          <w:bCs/>
          <w:szCs w:val="24"/>
        </w:rPr>
        <w:t xml:space="preserve"> και όχι μόνο εδώ στη Βουλή.</w:t>
      </w:r>
    </w:p>
    <w:p w14:paraId="2774D34A" w14:textId="77777777" w:rsidR="009B4FE7" w:rsidRDefault="00452105">
      <w:pPr>
        <w:spacing w:line="600" w:lineRule="auto"/>
        <w:ind w:firstLine="720"/>
        <w:jc w:val="both"/>
        <w:rPr>
          <w:rFonts w:eastAsia="Times New Roman"/>
          <w:bCs/>
          <w:szCs w:val="24"/>
        </w:rPr>
      </w:pPr>
      <w:r>
        <w:rPr>
          <w:rFonts w:eastAsia="Times New Roman"/>
          <w:bCs/>
          <w:szCs w:val="24"/>
        </w:rPr>
        <w:t>Και δυστυχώς εξακολουθούμε να πιστεύουμε ότι ακόμη και σήμερα</w:t>
      </w:r>
      <w:r>
        <w:rPr>
          <w:rFonts w:eastAsia="Times New Roman"/>
          <w:bCs/>
          <w:szCs w:val="24"/>
        </w:rPr>
        <w:t>,</w:t>
      </w:r>
      <w:r>
        <w:rPr>
          <w:rFonts w:eastAsia="Times New Roman"/>
          <w:bCs/>
          <w:szCs w:val="24"/>
        </w:rPr>
        <w:t xml:space="preserve"> όταν υπάρχουν αυτές οι συστάσε</w:t>
      </w:r>
      <w:r>
        <w:rPr>
          <w:rFonts w:eastAsia="Times New Roman"/>
          <w:bCs/>
          <w:szCs w:val="24"/>
        </w:rPr>
        <w:t>ις επιτροπών και γενικών γραμματειών σε κάθε νομοσχέδιο που φέρνει η Κυβέρνηση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δεν πηγαίνει προς αυτή την κατεύθυνση του εξορθολογισμού, που αφορά γενικότερα τα οικονομικά του κράτους.</w:t>
      </w:r>
    </w:p>
    <w:p w14:paraId="2774D34B" w14:textId="77777777" w:rsidR="009B4FE7" w:rsidRDefault="00452105">
      <w:pPr>
        <w:spacing w:line="600" w:lineRule="auto"/>
        <w:ind w:firstLine="720"/>
        <w:jc w:val="both"/>
        <w:rPr>
          <w:rFonts w:eastAsia="Times New Roman" w:cs="Times New Roman"/>
          <w:szCs w:val="24"/>
        </w:rPr>
      </w:pPr>
      <w:r>
        <w:rPr>
          <w:rFonts w:eastAsia="Times New Roman"/>
          <w:bCs/>
          <w:szCs w:val="24"/>
        </w:rPr>
        <w:lastRenderedPageBreak/>
        <w:t>Την ίδια θέση έχουμε και για τις δαπάνες της Βουλής. Παρ</w:t>
      </w:r>
      <w:r>
        <w:rPr>
          <w:rFonts w:eastAsia="Times New Roman"/>
          <w:bCs/>
          <w:szCs w:val="24"/>
        </w:rPr>
        <w:t>’ όλο που είναι μειωμένες κατά 40% τα τελευταία χρόνια -όπως αναφέρθηκε από πολλούς συναδέλφους-, βλέπουμε στην εισηγητική έκθεση κιόλας, στην τέταρτη παράγραφο, ότι ο προϋπολογισμός του 2019 αποτελεί τον πρώτο προϋπολογισμό που συντάσσεται σε συνθήκες εξό</w:t>
      </w:r>
      <w:r>
        <w:rPr>
          <w:rFonts w:eastAsia="Times New Roman"/>
          <w:bCs/>
          <w:szCs w:val="24"/>
        </w:rPr>
        <w:t>δου από το πρόγραμμα οικονομικής στήριξης. Αυτό μεθερμηνευόμενο θα μπορούσε να σημαίνει ότι υπάρχουν και κάποιοι οικονομικοί πόροι περισσότεροι για μια καλύτερη οικονομική διαχείριση.</w:t>
      </w:r>
    </w:p>
    <w:p w14:paraId="2774D34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μπορούμε να εξηγήσουμε την αύξηση των διορισμών</w:t>
      </w:r>
      <w:r>
        <w:rPr>
          <w:rFonts w:eastAsia="Times New Roman" w:cs="Times New Roman"/>
          <w:szCs w:val="24"/>
        </w:rPr>
        <w:t>,</w:t>
      </w:r>
      <w:r>
        <w:rPr>
          <w:rFonts w:eastAsia="Times New Roman" w:cs="Times New Roman"/>
          <w:szCs w:val="24"/>
        </w:rPr>
        <w:t xml:space="preserve"> που ήταν πέρσι εβδομήντα έξι άτομα και φέτος είκοσι ένα, παρ</w:t>
      </w:r>
      <w:r>
        <w:rPr>
          <w:rFonts w:eastAsia="Times New Roman" w:cs="Times New Roman"/>
          <w:szCs w:val="24"/>
        </w:rPr>
        <w:t xml:space="preserve">’ </w:t>
      </w:r>
      <w:r>
        <w:rPr>
          <w:rFonts w:eastAsia="Times New Roman" w:cs="Times New Roman"/>
          <w:szCs w:val="24"/>
        </w:rPr>
        <w:t>όλο που πολλές φορές έχουμε συζητήσει και έχουμε αντιπαραταχθεί φιλικά σε αυτό το θέμα. Αφορά το «ένα προς ένα». Καταλαβαίνω ότι με τις συνταξιοδοτήσεις που υπάρχουν θα πρέπει να αναπληρωθούν α</w:t>
      </w:r>
      <w:r>
        <w:rPr>
          <w:rFonts w:eastAsia="Times New Roman" w:cs="Times New Roman"/>
          <w:szCs w:val="24"/>
        </w:rPr>
        <w:t xml:space="preserve">υτοί οι συνάδελφοι. Όμως, ήδη από πρόπερσι ο αριθμός των υπαλλήλων της Βουλής ανέρχεται στα χίλια τετρακόσια ενενήντα έξι άτομα, που είναι μεγαλύτερος και από την περίοδο της Νέας Δημοκρατίας και του ΠΑΣΟΚ. </w:t>
      </w:r>
    </w:p>
    <w:p w14:paraId="2774D34D" w14:textId="77777777" w:rsidR="009B4FE7" w:rsidRDefault="00452105">
      <w:pPr>
        <w:spacing w:line="600" w:lineRule="auto"/>
        <w:ind w:firstLine="720"/>
        <w:jc w:val="both"/>
        <w:rPr>
          <w:rFonts w:eastAsia="Times New Roman"/>
          <w:szCs w:val="24"/>
        </w:rPr>
      </w:pPr>
      <w:r>
        <w:rPr>
          <w:rFonts w:eastAsia="Times New Roman" w:cs="Times New Roman"/>
          <w:szCs w:val="24"/>
        </w:rPr>
        <w:t>Το σπουδαιότερο όμως είναι -και γι’ αυτό κάνω τη</w:t>
      </w:r>
      <w:r>
        <w:rPr>
          <w:rFonts w:eastAsia="Times New Roman" w:cs="Times New Roman"/>
          <w:szCs w:val="24"/>
        </w:rPr>
        <w:t>ν αναφορά, όχι γιατί δεν χρειαζόμαστε και</w:t>
      </w:r>
      <w:r>
        <w:rPr>
          <w:rFonts w:eastAsia="Times New Roman" w:cs="Times New Roman"/>
          <w:szCs w:val="24"/>
        </w:rPr>
        <w:t>,</w:t>
      </w:r>
      <w:r>
        <w:rPr>
          <w:rFonts w:eastAsia="Times New Roman" w:cs="Times New Roman"/>
          <w:szCs w:val="24"/>
        </w:rPr>
        <w:t xml:space="preserve"> αν έχουμε ανάγκες, σαφώς να προχωρήσουμε σε περαιτέρω διορισμούς- ότι στη σελίδα 3 της περσινής </w:t>
      </w:r>
      <w:r>
        <w:rPr>
          <w:rFonts w:eastAsia="Times New Roman" w:cs="Times New Roman"/>
          <w:szCs w:val="24"/>
        </w:rPr>
        <w:t>ε</w:t>
      </w:r>
      <w:r>
        <w:rPr>
          <w:rFonts w:eastAsia="Times New Roman" w:cs="Times New Roman"/>
          <w:szCs w:val="24"/>
        </w:rPr>
        <w:t xml:space="preserve">ισηγητικής </w:t>
      </w:r>
      <w:r>
        <w:rPr>
          <w:rFonts w:eastAsia="Times New Roman" w:cs="Times New Roman"/>
          <w:szCs w:val="24"/>
        </w:rPr>
        <w:t>έ</w:t>
      </w:r>
      <w:r>
        <w:rPr>
          <w:rFonts w:eastAsia="Times New Roman" w:cs="Times New Roman"/>
          <w:szCs w:val="24"/>
        </w:rPr>
        <w:t>κθεσης αναφερόταν ότι</w:t>
      </w:r>
      <w:r>
        <w:rPr>
          <w:rFonts w:eastAsia="Times New Roman" w:cs="Times New Roman"/>
          <w:szCs w:val="24"/>
        </w:rPr>
        <w:t>,</w:t>
      </w:r>
      <w:r>
        <w:rPr>
          <w:rFonts w:eastAsia="Times New Roman" w:cs="Times New Roman"/>
          <w:szCs w:val="24"/>
        </w:rPr>
        <w:t xml:space="preserve"> μέσω </w:t>
      </w:r>
      <w:r w:rsidRPr="00CF69DE">
        <w:rPr>
          <w:rFonts w:eastAsia="Times New Roman"/>
          <w:szCs w:val="24"/>
        </w:rPr>
        <w:t>της λειτουργίας του Συστήματος Ηλεκτρονικής Διακίνησης Εγγράφων</w:t>
      </w:r>
      <w:r>
        <w:rPr>
          <w:rFonts w:eastAsia="Times New Roman"/>
          <w:szCs w:val="24"/>
        </w:rPr>
        <w:t>,</w:t>
      </w:r>
      <w:r>
        <w:rPr>
          <w:rFonts w:eastAsia="Times New Roman"/>
          <w:szCs w:val="24"/>
        </w:rPr>
        <w:t xml:space="preserve"> επιτυγχάνετ</w:t>
      </w:r>
      <w:r>
        <w:rPr>
          <w:rFonts w:eastAsia="Times New Roman"/>
          <w:szCs w:val="24"/>
        </w:rPr>
        <w:t>αι</w:t>
      </w:r>
      <w:r w:rsidRPr="00CF69DE">
        <w:rPr>
          <w:rFonts w:eastAsia="Times New Roman"/>
          <w:szCs w:val="24"/>
        </w:rPr>
        <w:t xml:space="preserve"> απελευθέρωση ικανών ανθρώπινων πόρων.</w:t>
      </w:r>
      <w:r>
        <w:rPr>
          <w:rFonts w:eastAsia="Times New Roman"/>
          <w:szCs w:val="24"/>
        </w:rPr>
        <w:t xml:space="preserve"> Παρ</w:t>
      </w:r>
      <w:r>
        <w:rPr>
          <w:rFonts w:eastAsia="Times New Roman"/>
          <w:szCs w:val="24"/>
        </w:rPr>
        <w:t xml:space="preserve">’ </w:t>
      </w:r>
      <w:r>
        <w:rPr>
          <w:rFonts w:eastAsia="Times New Roman"/>
          <w:szCs w:val="24"/>
        </w:rPr>
        <w:t xml:space="preserve">όλα αυτά, βλέπουμε ότι αυξήθηκε </w:t>
      </w:r>
      <w:r>
        <w:rPr>
          <w:rFonts w:eastAsia="Times New Roman"/>
          <w:szCs w:val="24"/>
        </w:rPr>
        <w:lastRenderedPageBreak/>
        <w:t>το οργανόγραμμα. Αν δεν υπήρχε, δηλαδή, η ηλεκτρονική αυτή διακίνηση πόρων,</w:t>
      </w:r>
      <w:r>
        <w:rPr>
          <w:rFonts w:eastAsia="Times New Roman"/>
          <w:b/>
          <w:szCs w:val="24"/>
        </w:rPr>
        <w:t xml:space="preserve"> </w:t>
      </w:r>
      <w:r>
        <w:rPr>
          <w:rFonts w:eastAsia="Times New Roman"/>
          <w:szCs w:val="24"/>
        </w:rPr>
        <w:t>να μπορούν να απελευθερωθούν κάποια άτομα και να πάνε σε κάποιες άλλες οργανικές θέσεις, ίσως να χρεια</w:t>
      </w:r>
      <w:r>
        <w:rPr>
          <w:rFonts w:eastAsia="Times New Roman"/>
          <w:szCs w:val="24"/>
        </w:rPr>
        <w:t xml:space="preserve">ζόταν να κάνουμε παραπάνω διορισμούς. </w:t>
      </w:r>
    </w:p>
    <w:p w14:paraId="2774D34E" w14:textId="77777777" w:rsidR="009B4FE7" w:rsidRDefault="00452105">
      <w:pPr>
        <w:spacing w:line="600" w:lineRule="auto"/>
        <w:ind w:firstLine="720"/>
        <w:jc w:val="both"/>
        <w:rPr>
          <w:rFonts w:eastAsia="Times New Roman"/>
          <w:szCs w:val="24"/>
        </w:rPr>
      </w:pPr>
      <w:r>
        <w:rPr>
          <w:rFonts w:eastAsia="Times New Roman"/>
          <w:szCs w:val="24"/>
        </w:rPr>
        <w:t xml:space="preserve">Υπάρχει και η παράδοση ότι πρώτη φορά σε σχέση με το 2009, όπως είπαμε, ο </w:t>
      </w:r>
      <w:r>
        <w:rPr>
          <w:rFonts w:eastAsia="Times New Roman"/>
          <w:szCs w:val="24"/>
        </w:rPr>
        <w:t>π</w:t>
      </w:r>
      <w:r>
        <w:rPr>
          <w:rFonts w:eastAsia="Times New Roman"/>
          <w:szCs w:val="24"/>
        </w:rPr>
        <w:t>ροϋπολογισμός της Βουλής ήταν αυξημένος κατά 1.000.000 ευρώ. Βέβαια δικαιολογείται από τις εργασίες που κάναμε στη στέγη, κάτι που επικροτούμε</w:t>
      </w:r>
      <w:r>
        <w:rPr>
          <w:rFonts w:eastAsia="Times New Roman"/>
          <w:szCs w:val="24"/>
        </w:rPr>
        <w:t xml:space="preserve"> κι εμείς. Εννοείται ότι πρέπει να συντηρούμε αυτό το κτ</w:t>
      </w:r>
      <w:r>
        <w:rPr>
          <w:rFonts w:eastAsia="Times New Roman"/>
          <w:szCs w:val="24"/>
        </w:rPr>
        <w:t>ή</w:t>
      </w:r>
      <w:r>
        <w:rPr>
          <w:rFonts w:eastAsia="Times New Roman"/>
          <w:szCs w:val="24"/>
        </w:rPr>
        <w:t xml:space="preserve">ριο. </w:t>
      </w:r>
    </w:p>
    <w:p w14:paraId="2774D34F" w14:textId="77777777" w:rsidR="009B4FE7" w:rsidRDefault="00452105">
      <w:pPr>
        <w:spacing w:line="600" w:lineRule="auto"/>
        <w:ind w:firstLine="720"/>
        <w:jc w:val="both"/>
        <w:rPr>
          <w:rFonts w:eastAsia="Times New Roman"/>
          <w:szCs w:val="24"/>
        </w:rPr>
      </w:pPr>
      <w:r>
        <w:rPr>
          <w:rFonts w:eastAsia="Times New Roman"/>
          <w:szCs w:val="24"/>
        </w:rPr>
        <w:t>Φέτος, όμως, αυτή η αύξηση ανήλθε στα 7.865.000 εύρω και το κονδύλι στα 141.850.000 ευρώ. Φυσικά υπάρχει αιτιολογία γύρω από αυτό. Μία είναι η αύξηση του ΕΦΚΑ, ο διαγωνισμός προσλήψεων μέσω ΑΣΕ</w:t>
      </w:r>
      <w:r>
        <w:rPr>
          <w:rFonts w:eastAsia="Times New Roman"/>
          <w:szCs w:val="24"/>
        </w:rPr>
        <w:t>Π, η Ειδική Υπηρεσία Επιτροπής Ελέγχου Δηλώσεων Περιουσιακής Κατάστασης. Και εδώ θέλω να σταθώ. Γι</w:t>
      </w:r>
      <w:r>
        <w:rPr>
          <w:rFonts w:eastAsia="Times New Roman"/>
          <w:szCs w:val="24"/>
        </w:rPr>
        <w:t>α</w:t>
      </w:r>
      <w:r>
        <w:rPr>
          <w:rFonts w:eastAsia="Times New Roman"/>
          <w:szCs w:val="24"/>
        </w:rPr>
        <w:t xml:space="preserve"> αυτόν τον έλεγχο η Βουλή θα πληρώσει το 2019 το πάρα πολύ μεγάλο ποσό των 5.330.000 ευρώ, σύμφωνα με τον κωδικό «0871», δηλαδή σχεδόν ε</w:t>
      </w:r>
      <w:r>
        <w:rPr>
          <w:rFonts w:eastAsia="Times New Roman"/>
          <w:szCs w:val="24"/>
        </w:rPr>
        <w:t>π</w:t>
      </w:r>
      <w:r>
        <w:rPr>
          <w:rFonts w:eastAsia="Times New Roman"/>
          <w:szCs w:val="24"/>
        </w:rPr>
        <w:t>τά φορές πάνω από το</w:t>
      </w:r>
      <w:r>
        <w:rPr>
          <w:rFonts w:eastAsia="Times New Roman"/>
          <w:szCs w:val="24"/>
        </w:rPr>
        <w:t xml:space="preserve"> αντίστοιχο κονδύλι του 2018, που ήταν μόνο 841.000 ευρώ.</w:t>
      </w:r>
    </w:p>
    <w:p w14:paraId="2774D350" w14:textId="77777777" w:rsidR="009B4FE7" w:rsidRDefault="00452105">
      <w:pPr>
        <w:spacing w:line="600" w:lineRule="auto"/>
        <w:ind w:firstLine="720"/>
        <w:jc w:val="both"/>
        <w:rPr>
          <w:rFonts w:eastAsia="Times New Roman"/>
          <w:szCs w:val="24"/>
        </w:rPr>
      </w:pPr>
      <w:r>
        <w:rPr>
          <w:rFonts w:eastAsia="Times New Roman"/>
          <w:szCs w:val="24"/>
        </w:rPr>
        <w:t>Καταλαβαίνω ότι αυτός ο έλεγχος θα γίνει και αναδρομικά. Όμως, πρέπει να προσέξουμε αυτό το κονδύλι, ώστε να μη φτάσουμε στο σημείο να πληρώνουμε περισσότερα χρήματα για τους ελέγχους από τους μισθο</w:t>
      </w:r>
      <w:r>
        <w:rPr>
          <w:rFonts w:eastAsia="Times New Roman"/>
          <w:szCs w:val="24"/>
        </w:rPr>
        <w:t xml:space="preserve">ύς των Βουλευτών, από τις βουλευτικές αποζημιώσεις. </w:t>
      </w:r>
    </w:p>
    <w:p w14:paraId="2774D351" w14:textId="77777777" w:rsidR="009B4FE7" w:rsidRDefault="00452105">
      <w:pPr>
        <w:spacing w:line="600" w:lineRule="auto"/>
        <w:ind w:firstLine="720"/>
        <w:jc w:val="both"/>
        <w:rPr>
          <w:rFonts w:eastAsia="Times New Roman"/>
          <w:szCs w:val="24"/>
        </w:rPr>
      </w:pPr>
      <w:r>
        <w:rPr>
          <w:rFonts w:eastAsia="Times New Roman"/>
          <w:szCs w:val="24"/>
        </w:rPr>
        <w:lastRenderedPageBreak/>
        <w:t>Ένα άλλο σημείο στο οποίο θα ήθελα να σταθώ είναι οι υπερωρίες</w:t>
      </w:r>
      <w:r>
        <w:rPr>
          <w:rFonts w:eastAsia="Times New Roman"/>
          <w:szCs w:val="24"/>
        </w:rPr>
        <w:t>,</w:t>
      </w:r>
      <w:r>
        <w:rPr>
          <w:rFonts w:eastAsia="Times New Roman"/>
          <w:szCs w:val="24"/>
        </w:rPr>
        <w:t xml:space="preserve"> οι οποίες είναι 9.805.000 ευρώ ή διαφορετικά 1.679.000 </w:t>
      </w:r>
      <w:r w:rsidRPr="00F92DAF">
        <w:rPr>
          <w:rFonts w:eastAsia="Times New Roman"/>
          <w:szCs w:val="24"/>
        </w:rPr>
        <w:t>περισσότερα</w:t>
      </w:r>
      <w:r>
        <w:rPr>
          <w:rFonts w:eastAsia="Times New Roman"/>
          <w:szCs w:val="24"/>
        </w:rPr>
        <w:t xml:space="preserve"> ευρώ από πέρυσι. Υπάρχει αύξηση περίπου 21%. Αυτό κατ’ εμέ υποδηλώνει έν</w:t>
      </w:r>
      <w:r>
        <w:rPr>
          <w:rFonts w:eastAsia="Times New Roman"/>
          <w:szCs w:val="24"/>
        </w:rPr>
        <w:t>α και μόνο πράγμα. Σε κα</w:t>
      </w:r>
      <w:r>
        <w:rPr>
          <w:rFonts w:eastAsia="Times New Roman"/>
          <w:szCs w:val="24"/>
        </w:rPr>
        <w:t>μ</w:t>
      </w:r>
      <w:r>
        <w:rPr>
          <w:rFonts w:eastAsia="Times New Roman"/>
          <w:szCs w:val="24"/>
        </w:rPr>
        <w:t>μία των περιπτώσεων δεν οφείλεται στη μειωμένη απόδοση των υπαλλήλων, δηλαδή ότι δεν μπορούν μέσα στον χρόνο τους να αντ</w:t>
      </w:r>
      <w:r>
        <w:rPr>
          <w:rFonts w:eastAsia="Times New Roman"/>
          <w:szCs w:val="24"/>
        </w:rPr>
        <w:t>ε</w:t>
      </w:r>
      <w:r>
        <w:rPr>
          <w:rFonts w:eastAsia="Times New Roman"/>
          <w:szCs w:val="24"/>
        </w:rPr>
        <w:t>πεξέλθουν στα καθήκοντά τους και αναγκαστικά κάθονται παραπάνω.</w:t>
      </w:r>
    </w:p>
    <w:p w14:paraId="2774D35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w:t>
      </w:r>
      <w:r>
        <w:rPr>
          <w:rFonts w:eastAsia="Times New Roman" w:cs="Times New Roman"/>
          <w:szCs w:val="24"/>
        </w:rPr>
        <w:t>υ χρόνου ομιλίας του κυρίου Αντιπροέδρου)</w:t>
      </w:r>
    </w:p>
    <w:p w14:paraId="2774D35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θα χρειαστώ πάρα πολύ χρόνο, κύριε Πρόεδρε. Θα ολοκληρώσω.</w:t>
      </w:r>
    </w:p>
    <w:p w14:paraId="2774D354" w14:textId="77777777" w:rsidR="009B4FE7" w:rsidRDefault="00452105">
      <w:pPr>
        <w:spacing w:line="600" w:lineRule="auto"/>
        <w:ind w:firstLine="720"/>
        <w:jc w:val="both"/>
        <w:rPr>
          <w:rFonts w:eastAsia="Times New Roman"/>
          <w:szCs w:val="24"/>
        </w:rPr>
      </w:pPr>
      <w:r>
        <w:rPr>
          <w:rFonts w:eastAsia="Times New Roman"/>
          <w:szCs w:val="24"/>
        </w:rPr>
        <w:t xml:space="preserve">Αυτό σημαίνει ότι έρχονται κατ’ επανάληψη </w:t>
      </w:r>
      <w:r>
        <w:rPr>
          <w:rFonts w:eastAsia="Times New Roman"/>
          <w:szCs w:val="24"/>
          <w:lang w:val="en-US"/>
        </w:rPr>
        <w:t>fast</w:t>
      </w:r>
      <w:r w:rsidRPr="00F92DAF">
        <w:rPr>
          <w:rFonts w:eastAsia="Times New Roman"/>
          <w:szCs w:val="24"/>
        </w:rPr>
        <w:t xml:space="preserve"> </w:t>
      </w:r>
      <w:r>
        <w:rPr>
          <w:rFonts w:eastAsia="Times New Roman"/>
          <w:szCs w:val="24"/>
          <w:lang w:val="en-US"/>
        </w:rPr>
        <w:t>tr</w:t>
      </w:r>
      <w:r>
        <w:rPr>
          <w:rFonts w:eastAsia="Times New Roman"/>
          <w:szCs w:val="24"/>
          <w:lang w:val="en-US"/>
        </w:rPr>
        <w:t>a</w:t>
      </w:r>
      <w:r>
        <w:rPr>
          <w:rFonts w:eastAsia="Times New Roman"/>
          <w:szCs w:val="24"/>
          <w:lang w:val="en-US"/>
        </w:rPr>
        <w:t>ck</w:t>
      </w:r>
      <w:r w:rsidRPr="00F92DAF">
        <w:rPr>
          <w:rFonts w:eastAsia="Times New Roman"/>
          <w:szCs w:val="24"/>
        </w:rPr>
        <w:t xml:space="preserve"> </w:t>
      </w:r>
      <w:r>
        <w:rPr>
          <w:rFonts w:eastAsia="Times New Roman"/>
          <w:szCs w:val="24"/>
        </w:rPr>
        <w:t>νομοσχέδια, επείγοντα και κατεπείγοντα</w:t>
      </w:r>
      <w:r w:rsidRPr="00787B1E">
        <w:rPr>
          <w:rFonts w:eastAsia="Times New Roman"/>
          <w:szCs w:val="24"/>
        </w:rPr>
        <w:t>,</w:t>
      </w:r>
      <w:r>
        <w:rPr>
          <w:rFonts w:eastAsia="Times New Roman"/>
          <w:szCs w:val="24"/>
        </w:rPr>
        <w:t xml:space="preserve"> και ότι υπάρχει ένας κακός προγραμματισμός όσον αφορά την Κυβέρνηση γύρω από αυτά τα θέματα. Και, δυστυχώς, θα αναφέρω την προ ολίγων μηνών Ολομέλεια «Μπεν Χουρ», που οι υπάλληλοι ήρθαν στις 9.00΄ το πρωί, έφυγαν στις 5.00΄ τα ξημερώματα της επόμενης μέρα</w:t>
      </w:r>
      <w:r>
        <w:rPr>
          <w:rFonts w:eastAsia="Times New Roman"/>
          <w:szCs w:val="24"/>
        </w:rPr>
        <w:t>ς</w:t>
      </w:r>
      <w:r w:rsidRPr="00787B1E">
        <w:rPr>
          <w:rFonts w:eastAsia="Times New Roman"/>
          <w:szCs w:val="24"/>
        </w:rPr>
        <w:t>,</w:t>
      </w:r>
      <w:r>
        <w:rPr>
          <w:rFonts w:eastAsia="Times New Roman"/>
          <w:szCs w:val="24"/>
        </w:rPr>
        <w:t xml:space="preserve"> με κίνδυνο της ζωής τους</w:t>
      </w:r>
      <w:r w:rsidRPr="00787B1E">
        <w:rPr>
          <w:rFonts w:eastAsia="Times New Roman"/>
          <w:szCs w:val="24"/>
        </w:rPr>
        <w:t>,</w:t>
      </w:r>
      <w:r>
        <w:rPr>
          <w:rFonts w:eastAsia="Times New Roman"/>
          <w:szCs w:val="24"/>
        </w:rPr>
        <w:t xml:space="preserve"> και αναγκάστηκαν στις 9.00΄ το πρωί να έρθουν πάλι εδώ. </w:t>
      </w:r>
    </w:p>
    <w:p w14:paraId="2774D355" w14:textId="77777777" w:rsidR="009B4FE7" w:rsidRDefault="00452105">
      <w:pPr>
        <w:spacing w:line="600" w:lineRule="auto"/>
        <w:ind w:firstLine="720"/>
        <w:jc w:val="both"/>
        <w:rPr>
          <w:rFonts w:eastAsia="Times New Roman"/>
          <w:szCs w:val="24"/>
        </w:rPr>
      </w:pPr>
      <w:r>
        <w:rPr>
          <w:rFonts w:eastAsia="Times New Roman"/>
          <w:szCs w:val="24"/>
        </w:rPr>
        <w:t xml:space="preserve">Πρέπει να προσέξουμε όλα αυτά τα ευαίσθητα θέματα. Και πραγματικά κι εγώ προσωπικά έχω αναφερθεί πάρα πολλές φορές στη σημαντικότητα των ανθρώπων οι οποίοι βοηθάνε. Θέλω </w:t>
      </w:r>
      <w:r>
        <w:rPr>
          <w:rFonts w:eastAsia="Times New Roman"/>
          <w:szCs w:val="24"/>
        </w:rPr>
        <w:t xml:space="preserve">να δώσω συγχαρητήρια σε όλους τους υπαλλήλους και </w:t>
      </w:r>
      <w:r>
        <w:rPr>
          <w:rFonts w:eastAsia="Times New Roman"/>
          <w:szCs w:val="24"/>
        </w:rPr>
        <w:lastRenderedPageBreak/>
        <w:t>στους συναδέλφους εδώ εσωτερικά στη Βουλή. Είμαστε πάντα στο πλευρό τους, κάτι που γνωρίζουν, και τους ευχαριστούμε για όσα μ</w:t>
      </w:r>
      <w:r>
        <w:rPr>
          <w:rFonts w:eastAsia="Times New Roman"/>
          <w:szCs w:val="24"/>
        </w:rPr>
        <w:t>ά</w:t>
      </w:r>
      <w:r>
        <w:rPr>
          <w:rFonts w:eastAsia="Times New Roman"/>
          <w:szCs w:val="24"/>
        </w:rPr>
        <w:t xml:space="preserve">ς προσφέρουν. </w:t>
      </w:r>
    </w:p>
    <w:p w14:paraId="2774D356" w14:textId="77777777" w:rsidR="009B4FE7" w:rsidRDefault="00452105">
      <w:pPr>
        <w:spacing w:line="600" w:lineRule="auto"/>
        <w:ind w:firstLine="720"/>
        <w:jc w:val="both"/>
        <w:rPr>
          <w:rFonts w:eastAsia="Times New Roman"/>
          <w:szCs w:val="24"/>
        </w:rPr>
      </w:pPr>
      <w:r>
        <w:rPr>
          <w:rFonts w:eastAsia="Times New Roman"/>
          <w:szCs w:val="24"/>
        </w:rPr>
        <w:t xml:space="preserve">Όσον αφορά επίσης το </w:t>
      </w:r>
      <w:r>
        <w:rPr>
          <w:rFonts w:eastAsia="Times New Roman"/>
          <w:szCs w:val="24"/>
        </w:rPr>
        <w:t>κ</w:t>
      </w:r>
      <w:r>
        <w:rPr>
          <w:rFonts w:eastAsia="Times New Roman"/>
          <w:szCs w:val="24"/>
        </w:rPr>
        <w:t xml:space="preserve">ανάλι της Βουλής, συμφωνώ με αυτό που είπε </w:t>
      </w:r>
      <w:r>
        <w:rPr>
          <w:rFonts w:eastAsia="Times New Roman"/>
          <w:szCs w:val="24"/>
        </w:rPr>
        <w:t xml:space="preserve">ο κ. Λυκούδης, όπως και για τους υπαλλήλους οι οποίοι κινδυνεύουν να μη μονιμοποιηθούν. Θα πρέπει να δούμε τι θα κάνουμε για τους υπαλλήλους που εργάζονται για το </w:t>
      </w:r>
      <w:r>
        <w:rPr>
          <w:rFonts w:eastAsia="Times New Roman"/>
          <w:szCs w:val="24"/>
        </w:rPr>
        <w:t>κ</w:t>
      </w:r>
      <w:r>
        <w:rPr>
          <w:rFonts w:eastAsia="Times New Roman"/>
          <w:szCs w:val="24"/>
        </w:rPr>
        <w:t>ανάλι της Βουλής</w:t>
      </w:r>
      <w:r>
        <w:rPr>
          <w:rFonts w:eastAsia="Times New Roman"/>
          <w:szCs w:val="24"/>
        </w:rPr>
        <w:t>,</w:t>
      </w:r>
      <w:r>
        <w:rPr>
          <w:rFonts w:eastAsia="Times New Roman"/>
          <w:szCs w:val="24"/>
        </w:rPr>
        <w:t xml:space="preserve"> που είναι πάρα πολλά χρόνια και κινδυνεύουν να επιστρέψουν πίσω στους φορε</w:t>
      </w:r>
      <w:r>
        <w:rPr>
          <w:rFonts w:eastAsia="Times New Roman"/>
          <w:szCs w:val="24"/>
        </w:rPr>
        <w:t xml:space="preserve">ίς ή να χάσουν τη θέση εργασίας τους. </w:t>
      </w:r>
    </w:p>
    <w:p w14:paraId="2774D357" w14:textId="77777777" w:rsidR="009B4FE7" w:rsidRDefault="00452105">
      <w:pPr>
        <w:spacing w:line="600" w:lineRule="auto"/>
        <w:ind w:firstLine="720"/>
        <w:jc w:val="both"/>
        <w:rPr>
          <w:rFonts w:eastAsia="Times New Roman"/>
          <w:szCs w:val="24"/>
        </w:rPr>
      </w:pPr>
      <w:r>
        <w:rPr>
          <w:rFonts w:eastAsia="Times New Roman"/>
          <w:szCs w:val="24"/>
        </w:rPr>
        <w:t xml:space="preserve">Γενικότερα, υπάρχει βέβαια και το πολύ θετικό ότι όλα κυμάνθηκαν με βάση τον </w:t>
      </w:r>
      <w:r>
        <w:rPr>
          <w:rFonts w:eastAsia="Times New Roman"/>
          <w:szCs w:val="24"/>
        </w:rPr>
        <w:t>π</w:t>
      </w:r>
      <w:r>
        <w:rPr>
          <w:rFonts w:eastAsia="Times New Roman"/>
          <w:szCs w:val="24"/>
        </w:rPr>
        <w:t xml:space="preserve">ροϋπολογισμό του 2017 και δεν υπήρχαν υπερβάσεις. Παρουσιάζεται αυξημένος ο </w:t>
      </w:r>
      <w:r>
        <w:rPr>
          <w:rFonts w:eastAsia="Times New Roman"/>
          <w:szCs w:val="24"/>
        </w:rPr>
        <w:t>π</w:t>
      </w:r>
      <w:r>
        <w:rPr>
          <w:rFonts w:eastAsia="Times New Roman"/>
          <w:szCs w:val="24"/>
        </w:rPr>
        <w:t>ροϋπολογισμός για το 2019. Εμείς πάντα ενεργούμε καλοπροαίρετα</w:t>
      </w:r>
      <w:r>
        <w:rPr>
          <w:rFonts w:eastAsia="Times New Roman"/>
          <w:szCs w:val="24"/>
        </w:rPr>
        <w:t xml:space="preserve"> και πάντα η κριτική μας είναι καλοπροαίρετη και είμαστε εδώ για να συμβάλλουμε στα πάντα. </w:t>
      </w:r>
    </w:p>
    <w:p w14:paraId="2774D358" w14:textId="77777777" w:rsidR="009B4FE7" w:rsidRDefault="00452105">
      <w:pPr>
        <w:spacing w:line="600" w:lineRule="auto"/>
        <w:ind w:firstLine="720"/>
        <w:jc w:val="both"/>
        <w:rPr>
          <w:rFonts w:eastAsia="Times New Roman"/>
          <w:szCs w:val="24"/>
        </w:rPr>
      </w:pPr>
      <w:r>
        <w:rPr>
          <w:rFonts w:eastAsia="Times New Roman"/>
          <w:szCs w:val="24"/>
        </w:rPr>
        <w:t>Και όσον αφορά αυτό που λέει και ο κ. Κουτσούκος</w:t>
      </w:r>
      <w:r>
        <w:rPr>
          <w:rFonts w:eastAsia="Times New Roman"/>
          <w:szCs w:val="24"/>
        </w:rPr>
        <w:t>,</w:t>
      </w:r>
      <w:r>
        <w:rPr>
          <w:rFonts w:eastAsia="Times New Roman"/>
          <w:szCs w:val="24"/>
        </w:rPr>
        <w:t xml:space="preserve"> περί λαϊκισμού για τη μείωση των Βουλευτών, θα ήθελα να αναφέρω το παράδειγμα της Πορτογαλίας.</w:t>
      </w:r>
    </w:p>
    <w:p w14:paraId="2774D359" w14:textId="77777777" w:rsidR="009B4FE7" w:rsidRDefault="00452105">
      <w:pPr>
        <w:tabs>
          <w:tab w:val="center" w:pos="4753"/>
          <w:tab w:val="left" w:pos="6156"/>
        </w:tabs>
        <w:spacing w:line="600" w:lineRule="auto"/>
        <w:ind w:firstLine="709"/>
        <w:jc w:val="both"/>
        <w:rPr>
          <w:rFonts w:eastAsia="Times New Roman"/>
          <w:szCs w:val="24"/>
        </w:rPr>
      </w:pPr>
      <w:r>
        <w:rPr>
          <w:rFonts w:eastAsia="Times New Roman"/>
          <w:szCs w:val="24"/>
        </w:rPr>
        <w:t xml:space="preserve">Η Πορτογαλία, </w:t>
      </w:r>
      <w:r>
        <w:rPr>
          <w:rFonts w:eastAsia="Times New Roman"/>
          <w:szCs w:val="24"/>
        </w:rPr>
        <w:t>λοιπόν, μ</w:t>
      </w:r>
      <w:r w:rsidRPr="002C5786">
        <w:rPr>
          <w:rFonts w:eastAsia="Times New Roman"/>
          <w:szCs w:val="24"/>
        </w:rPr>
        <w:t>ε μεγαλύτερο πληθυσμό και μεγαλύτερη έκταση</w:t>
      </w:r>
      <w:r>
        <w:rPr>
          <w:rFonts w:eastAsia="Times New Roman"/>
          <w:szCs w:val="24"/>
        </w:rPr>
        <w:t>,</w:t>
      </w:r>
      <w:r w:rsidRPr="002C5786">
        <w:rPr>
          <w:rFonts w:eastAsia="Times New Roman"/>
          <w:szCs w:val="24"/>
        </w:rPr>
        <w:t xml:space="preserve"> έχει </w:t>
      </w:r>
      <w:r>
        <w:rPr>
          <w:rFonts w:eastAsia="Times New Roman"/>
          <w:szCs w:val="24"/>
        </w:rPr>
        <w:t>διακόσιους τριάντα</w:t>
      </w:r>
      <w:r w:rsidRPr="002C5786">
        <w:rPr>
          <w:rFonts w:eastAsia="Times New Roman"/>
          <w:szCs w:val="24"/>
        </w:rPr>
        <w:t xml:space="preserve"> </w:t>
      </w:r>
      <w:r>
        <w:rPr>
          <w:rFonts w:eastAsia="Times New Roman"/>
          <w:szCs w:val="24"/>
        </w:rPr>
        <w:t>Β</w:t>
      </w:r>
      <w:r w:rsidRPr="002C5786">
        <w:rPr>
          <w:rFonts w:eastAsia="Times New Roman"/>
          <w:szCs w:val="24"/>
        </w:rPr>
        <w:t>ουλευτές</w:t>
      </w:r>
      <w:r>
        <w:rPr>
          <w:rFonts w:eastAsia="Times New Roman"/>
          <w:szCs w:val="24"/>
        </w:rPr>
        <w:t>. Οπότε, γ</w:t>
      </w:r>
      <w:r w:rsidRPr="002C5786">
        <w:rPr>
          <w:rFonts w:eastAsia="Times New Roman"/>
          <w:szCs w:val="24"/>
        </w:rPr>
        <w:t xml:space="preserve">ιατί εμείς στην Ελλάδα να μην μπορούμε να έχουμε λιγότερους </w:t>
      </w:r>
      <w:r>
        <w:rPr>
          <w:rFonts w:eastAsia="Times New Roman"/>
          <w:szCs w:val="24"/>
        </w:rPr>
        <w:t>Β</w:t>
      </w:r>
      <w:r w:rsidRPr="002C5786">
        <w:rPr>
          <w:rFonts w:eastAsia="Times New Roman"/>
          <w:szCs w:val="24"/>
        </w:rPr>
        <w:t>ουλευτές που να κάνουν αυτό το έργο τους</w:t>
      </w:r>
      <w:r>
        <w:rPr>
          <w:rFonts w:eastAsia="Times New Roman"/>
          <w:szCs w:val="24"/>
        </w:rPr>
        <w:t>;</w:t>
      </w:r>
      <w:r w:rsidRPr="002C5786">
        <w:rPr>
          <w:rFonts w:eastAsia="Times New Roman"/>
          <w:szCs w:val="24"/>
        </w:rPr>
        <w:t xml:space="preserve"> </w:t>
      </w:r>
      <w:r>
        <w:rPr>
          <w:rFonts w:eastAsia="Times New Roman"/>
          <w:szCs w:val="24"/>
        </w:rPr>
        <w:t>Γ</w:t>
      </w:r>
      <w:r w:rsidRPr="002C5786">
        <w:rPr>
          <w:rFonts w:eastAsia="Times New Roman"/>
          <w:szCs w:val="24"/>
        </w:rPr>
        <w:t xml:space="preserve">ιατί να μην εκμεταλλευτούμε </w:t>
      </w:r>
      <w:r>
        <w:rPr>
          <w:rFonts w:eastAsia="Times New Roman"/>
          <w:szCs w:val="24"/>
        </w:rPr>
        <w:t xml:space="preserve">μια </w:t>
      </w:r>
      <w:r>
        <w:rPr>
          <w:rFonts w:eastAsia="Times New Roman"/>
          <w:szCs w:val="24"/>
        </w:rPr>
        <w:t>Γερουσία</w:t>
      </w:r>
      <w:r>
        <w:rPr>
          <w:rFonts w:eastAsia="Times New Roman"/>
          <w:szCs w:val="24"/>
        </w:rPr>
        <w:t xml:space="preserve"> </w:t>
      </w:r>
      <w:r w:rsidRPr="002C5786">
        <w:rPr>
          <w:rFonts w:eastAsia="Times New Roman"/>
          <w:szCs w:val="24"/>
        </w:rPr>
        <w:t>που θα απαρτίζ</w:t>
      </w:r>
      <w:r w:rsidRPr="002C5786">
        <w:rPr>
          <w:rFonts w:eastAsia="Times New Roman"/>
          <w:szCs w:val="24"/>
        </w:rPr>
        <w:t xml:space="preserve">εται από τους </w:t>
      </w:r>
      <w:r>
        <w:rPr>
          <w:rFonts w:eastAsia="Times New Roman"/>
          <w:szCs w:val="24"/>
        </w:rPr>
        <w:t>Β</w:t>
      </w:r>
      <w:r w:rsidRPr="002C5786">
        <w:rPr>
          <w:rFonts w:eastAsia="Times New Roman"/>
          <w:szCs w:val="24"/>
        </w:rPr>
        <w:t xml:space="preserve">ουλευτές οι οποίοι έχουν </w:t>
      </w:r>
      <w:r w:rsidRPr="002C5786">
        <w:rPr>
          <w:rFonts w:eastAsia="Times New Roman"/>
          <w:szCs w:val="24"/>
        </w:rPr>
        <w:lastRenderedPageBreak/>
        <w:t>συνταξιοδοτηθεί και παίρνουν σύνταξη</w:t>
      </w:r>
      <w:r>
        <w:rPr>
          <w:rFonts w:eastAsia="Times New Roman"/>
          <w:szCs w:val="24"/>
        </w:rPr>
        <w:t xml:space="preserve">, </w:t>
      </w:r>
      <w:r w:rsidRPr="002C5786">
        <w:rPr>
          <w:rFonts w:eastAsia="Times New Roman"/>
          <w:szCs w:val="24"/>
        </w:rPr>
        <w:t>που πολλοί από αυτούς καλ</w:t>
      </w:r>
      <w:r>
        <w:rPr>
          <w:rFonts w:eastAsia="Times New Roman"/>
          <w:szCs w:val="24"/>
        </w:rPr>
        <w:t>ώ</w:t>
      </w:r>
      <w:r w:rsidRPr="002C5786">
        <w:rPr>
          <w:rFonts w:eastAsia="Times New Roman"/>
          <w:szCs w:val="24"/>
        </w:rPr>
        <w:t>ς παίρνουν σύνταξη</w:t>
      </w:r>
      <w:r>
        <w:rPr>
          <w:rFonts w:eastAsia="Times New Roman"/>
          <w:szCs w:val="24"/>
        </w:rPr>
        <w:t>; Και αυτό το λέω παρ</w:t>
      </w:r>
      <w:r>
        <w:rPr>
          <w:rFonts w:eastAsia="Times New Roman"/>
          <w:szCs w:val="24"/>
        </w:rPr>
        <w:t xml:space="preserve">’ </w:t>
      </w:r>
      <w:r>
        <w:rPr>
          <w:rFonts w:eastAsia="Times New Roman"/>
          <w:szCs w:val="24"/>
        </w:rPr>
        <w:t>όλο που εμείς ως Ένωση</w:t>
      </w:r>
      <w:r w:rsidRPr="002C5786">
        <w:rPr>
          <w:rFonts w:eastAsia="Times New Roman"/>
          <w:szCs w:val="24"/>
        </w:rPr>
        <w:t xml:space="preserve"> Κεντρώων είμαστε υπέρ της κατάργησης της βουλευτικής σύνταξης</w:t>
      </w:r>
      <w:r>
        <w:rPr>
          <w:rFonts w:eastAsia="Times New Roman"/>
          <w:szCs w:val="24"/>
        </w:rPr>
        <w:t>,</w:t>
      </w:r>
      <w:r w:rsidRPr="002C5786">
        <w:rPr>
          <w:rFonts w:eastAsia="Times New Roman"/>
          <w:szCs w:val="24"/>
        </w:rPr>
        <w:t xml:space="preserve"> εφόσον δεν υπάρχει για το</w:t>
      </w:r>
      <w:r w:rsidRPr="002C5786">
        <w:rPr>
          <w:rFonts w:eastAsia="Times New Roman"/>
          <w:szCs w:val="24"/>
        </w:rPr>
        <w:t xml:space="preserve">υς νεότερους </w:t>
      </w:r>
      <w:r>
        <w:rPr>
          <w:rFonts w:eastAsia="Times New Roman"/>
          <w:szCs w:val="24"/>
        </w:rPr>
        <w:t>Βουλευτές.</w:t>
      </w:r>
      <w:r w:rsidRPr="002C5786">
        <w:rPr>
          <w:rFonts w:eastAsia="Times New Roman"/>
          <w:szCs w:val="24"/>
        </w:rPr>
        <w:t xml:space="preserve"> </w:t>
      </w:r>
    </w:p>
    <w:p w14:paraId="2774D35A" w14:textId="77777777" w:rsidR="009B4FE7" w:rsidRDefault="00452105">
      <w:pPr>
        <w:tabs>
          <w:tab w:val="center" w:pos="4753"/>
          <w:tab w:val="left" w:pos="6156"/>
        </w:tabs>
        <w:spacing w:line="600" w:lineRule="auto"/>
        <w:ind w:firstLine="720"/>
        <w:jc w:val="both"/>
        <w:rPr>
          <w:rFonts w:eastAsia="Times New Roman"/>
          <w:b/>
          <w:szCs w:val="24"/>
        </w:rPr>
      </w:pPr>
      <w:r>
        <w:rPr>
          <w:rFonts w:eastAsia="Times New Roman"/>
          <w:szCs w:val="24"/>
        </w:rPr>
        <w:t>Κ</w:t>
      </w:r>
      <w:r w:rsidRPr="002C5786">
        <w:rPr>
          <w:rFonts w:eastAsia="Times New Roman"/>
          <w:szCs w:val="24"/>
        </w:rPr>
        <w:t>ατανοώ το γεγονός ότι κάποιοι</w:t>
      </w:r>
      <w:r>
        <w:rPr>
          <w:rFonts w:eastAsia="Times New Roman"/>
          <w:szCs w:val="24"/>
        </w:rPr>
        <w:t>…</w:t>
      </w:r>
      <w:r w:rsidRPr="005E2684">
        <w:rPr>
          <w:rFonts w:eastAsia="Times New Roman"/>
          <w:b/>
          <w:szCs w:val="24"/>
        </w:rPr>
        <w:t xml:space="preserve"> </w:t>
      </w:r>
    </w:p>
    <w:p w14:paraId="2774D35B" w14:textId="77777777" w:rsidR="009B4FE7" w:rsidRDefault="00452105">
      <w:pPr>
        <w:tabs>
          <w:tab w:val="center" w:pos="4753"/>
          <w:tab w:val="left" w:pos="6156"/>
        </w:tabs>
        <w:spacing w:line="600" w:lineRule="auto"/>
        <w:ind w:firstLine="720"/>
        <w:jc w:val="both"/>
        <w:rPr>
          <w:rFonts w:eastAsia="Times New Roman"/>
          <w:szCs w:val="24"/>
        </w:rPr>
      </w:pPr>
      <w:r w:rsidRPr="00E651FA">
        <w:rPr>
          <w:rFonts w:eastAsia="Times New Roman"/>
          <w:b/>
          <w:szCs w:val="24"/>
        </w:rPr>
        <w:t xml:space="preserve">ΓΙΑΝΝΗΣ ΚΟΥΤΣΟΥΚΟΣ: </w:t>
      </w:r>
      <w:r>
        <w:rPr>
          <w:rFonts w:eastAsia="Times New Roman"/>
          <w:szCs w:val="24"/>
        </w:rPr>
        <w:t>…(</w:t>
      </w:r>
      <w:r>
        <w:rPr>
          <w:rFonts w:eastAsia="Times New Roman"/>
          <w:szCs w:val="24"/>
        </w:rPr>
        <w:t xml:space="preserve">δεν </w:t>
      </w:r>
      <w:r>
        <w:rPr>
          <w:rFonts w:eastAsia="Times New Roman"/>
          <w:szCs w:val="24"/>
        </w:rPr>
        <w:t>ακούστηκε)</w:t>
      </w:r>
    </w:p>
    <w:p w14:paraId="2774D35C" w14:textId="77777777" w:rsidR="009B4FE7" w:rsidRDefault="00452105">
      <w:pPr>
        <w:tabs>
          <w:tab w:val="center" w:pos="4753"/>
          <w:tab w:val="left" w:pos="6156"/>
        </w:tabs>
        <w:spacing w:line="600" w:lineRule="auto"/>
        <w:ind w:firstLine="720"/>
        <w:jc w:val="both"/>
        <w:rPr>
          <w:rFonts w:eastAsia="Times New Roman"/>
          <w:szCs w:val="24"/>
        </w:rPr>
      </w:pPr>
      <w:r w:rsidRPr="00E651FA">
        <w:rPr>
          <w:rFonts w:eastAsia="Times New Roman"/>
          <w:b/>
          <w:szCs w:val="24"/>
        </w:rPr>
        <w:t>ΜΑΡΙΟΣ ΓΕΩΡΓΙΑΔΗΣ (Θ΄ Αντιπρόεδρος της Βουλής):</w:t>
      </w:r>
      <w:r w:rsidRPr="002C5786">
        <w:rPr>
          <w:rFonts w:eastAsia="Times New Roman"/>
          <w:szCs w:val="24"/>
        </w:rPr>
        <w:t xml:space="preserve"> </w:t>
      </w:r>
      <w:r>
        <w:rPr>
          <w:rFonts w:eastAsia="Times New Roman"/>
          <w:szCs w:val="24"/>
        </w:rPr>
        <w:t>Γ</w:t>
      </w:r>
      <w:r w:rsidRPr="002C5786">
        <w:rPr>
          <w:rFonts w:eastAsia="Times New Roman"/>
          <w:szCs w:val="24"/>
        </w:rPr>
        <w:t xml:space="preserve">ια τους νεότερους </w:t>
      </w:r>
      <w:r>
        <w:rPr>
          <w:rFonts w:eastAsia="Times New Roman"/>
          <w:szCs w:val="24"/>
        </w:rPr>
        <w:t xml:space="preserve">Βουλευτές </w:t>
      </w:r>
      <w:r w:rsidRPr="002C5786">
        <w:rPr>
          <w:rFonts w:eastAsia="Times New Roman"/>
          <w:szCs w:val="24"/>
        </w:rPr>
        <w:t>μιλάω</w:t>
      </w:r>
      <w:r>
        <w:rPr>
          <w:rFonts w:eastAsia="Times New Roman"/>
          <w:szCs w:val="24"/>
        </w:rPr>
        <w:t xml:space="preserve">, </w:t>
      </w:r>
      <w:r w:rsidRPr="002C5786">
        <w:rPr>
          <w:rFonts w:eastAsia="Times New Roman"/>
          <w:szCs w:val="24"/>
        </w:rPr>
        <w:t>κ</w:t>
      </w:r>
      <w:r>
        <w:rPr>
          <w:rFonts w:eastAsia="Times New Roman"/>
          <w:szCs w:val="24"/>
        </w:rPr>
        <w:t>ύριε</w:t>
      </w:r>
      <w:r w:rsidRPr="002C5786">
        <w:rPr>
          <w:rFonts w:eastAsia="Times New Roman"/>
          <w:szCs w:val="24"/>
        </w:rPr>
        <w:t xml:space="preserve"> </w:t>
      </w:r>
      <w:r>
        <w:rPr>
          <w:rFonts w:eastAsia="Times New Roman"/>
          <w:szCs w:val="24"/>
        </w:rPr>
        <w:t>Κ</w:t>
      </w:r>
      <w:r w:rsidRPr="002C5786">
        <w:rPr>
          <w:rFonts w:eastAsia="Times New Roman"/>
          <w:szCs w:val="24"/>
        </w:rPr>
        <w:t>ουτσούκο</w:t>
      </w:r>
      <w:r>
        <w:rPr>
          <w:rFonts w:eastAsia="Times New Roman"/>
          <w:szCs w:val="24"/>
        </w:rPr>
        <w:t>.</w:t>
      </w:r>
      <w:r w:rsidRPr="002C5786">
        <w:rPr>
          <w:rFonts w:eastAsia="Times New Roman"/>
          <w:szCs w:val="24"/>
        </w:rPr>
        <w:t xml:space="preserve"> </w:t>
      </w:r>
      <w:r>
        <w:rPr>
          <w:rFonts w:eastAsia="Times New Roman"/>
          <w:szCs w:val="24"/>
        </w:rPr>
        <w:t>Κ</w:t>
      </w:r>
      <w:r w:rsidRPr="002C5786">
        <w:rPr>
          <w:rFonts w:eastAsia="Times New Roman"/>
          <w:szCs w:val="24"/>
        </w:rPr>
        <w:t>αταργήθηκε από το 201</w:t>
      </w:r>
      <w:r>
        <w:rPr>
          <w:rFonts w:eastAsia="Times New Roman"/>
          <w:szCs w:val="24"/>
        </w:rPr>
        <w:t>2</w:t>
      </w:r>
      <w:r w:rsidRPr="002C5786">
        <w:rPr>
          <w:rFonts w:eastAsia="Times New Roman"/>
          <w:szCs w:val="24"/>
        </w:rPr>
        <w:t xml:space="preserve"> και μετά</w:t>
      </w:r>
      <w:r>
        <w:rPr>
          <w:rFonts w:eastAsia="Times New Roman"/>
          <w:szCs w:val="24"/>
        </w:rPr>
        <w:t>.</w:t>
      </w:r>
      <w:r w:rsidRPr="002C5786">
        <w:rPr>
          <w:rFonts w:eastAsia="Times New Roman"/>
          <w:szCs w:val="24"/>
        </w:rPr>
        <w:t xml:space="preserve"> </w:t>
      </w:r>
      <w:r>
        <w:rPr>
          <w:rFonts w:eastAsia="Times New Roman"/>
          <w:szCs w:val="24"/>
        </w:rPr>
        <w:t>Υ</w:t>
      </w:r>
      <w:r w:rsidRPr="002C5786">
        <w:rPr>
          <w:rFonts w:eastAsia="Times New Roman"/>
          <w:szCs w:val="24"/>
        </w:rPr>
        <w:t>πάρχουν κάποιοι παλαιότερ</w:t>
      </w:r>
      <w:r>
        <w:rPr>
          <w:rFonts w:eastAsia="Times New Roman"/>
          <w:szCs w:val="24"/>
        </w:rPr>
        <w:t>οι</w:t>
      </w:r>
      <w:r>
        <w:rPr>
          <w:rFonts w:eastAsia="Times New Roman"/>
          <w:szCs w:val="24"/>
        </w:rPr>
        <w:t xml:space="preserve">, </w:t>
      </w:r>
      <w:r>
        <w:rPr>
          <w:rFonts w:eastAsia="Times New Roman"/>
          <w:szCs w:val="24"/>
        </w:rPr>
        <w:t>οι</w:t>
      </w:r>
      <w:r w:rsidRPr="002C5786">
        <w:rPr>
          <w:rFonts w:eastAsia="Times New Roman"/>
          <w:szCs w:val="24"/>
        </w:rPr>
        <w:t xml:space="preserve"> οποί</w:t>
      </w:r>
      <w:r>
        <w:rPr>
          <w:rFonts w:eastAsia="Times New Roman"/>
          <w:szCs w:val="24"/>
        </w:rPr>
        <w:t>οι</w:t>
      </w:r>
      <w:r w:rsidRPr="002C5786">
        <w:rPr>
          <w:rFonts w:eastAsia="Times New Roman"/>
          <w:szCs w:val="24"/>
        </w:rPr>
        <w:t xml:space="preserve"> </w:t>
      </w:r>
      <w:r>
        <w:rPr>
          <w:rFonts w:eastAsia="Times New Roman"/>
          <w:szCs w:val="24"/>
        </w:rPr>
        <w:t>παίρνουν</w:t>
      </w:r>
      <w:r w:rsidRPr="002C5786">
        <w:rPr>
          <w:rFonts w:eastAsia="Times New Roman"/>
          <w:szCs w:val="24"/>
        </w:rPr>
        <w:t xml:space="preserve"> σύνταξη</w:t>
      </w:r>
      <w:r>
        <w:rPr>
          <w:rFonts w:eastAsia="Times New Roman"/>
          <w:szCs w:val="24"/>
        </w:rPr>
        <w:t>.</w:t>
      </w:r>
    </w:p>
    <w:p w14:paraId="2774D35D" w14:textId="77777777" w:rsidR="009B4FE7" w:rsidRDefault="00452105">
      <w:pPr>
        <w:tabs>
          <w:tab w:val="center" w:pos="4753"/>
          <w:tab w:val="left" w:pos="6156"/>
        </w:tabs>
        <w:spacing w:line="600" w:lineRule="auto"/>
        <w:ind w:firstLine="720"/>
        <w:jc w:val="both"/>
        <w:rPr>
          <w:rFonts w:eastAsia="Times New Roman"/>
          <w:szCs w:val="24"/>
        </w:rPr>
      </w:pPr>
      <w:r w:rsidRPr="00E85ACB">
        <w:rPr>
          <w:rFonts w:eastAsia="Times New Roman"/>
          <w:b/>
          <w:szCs w:val="24"/>
        </w:rPr>
        <w:t>ΓΕΩΡΓΙΟΣ ΚΑΡΑΣΜΑΝΗΣ:</w:t>
      </w:r>
      <w:r>
        <w:rPr>
          <w:rFonts w:eastAsia="Times New Roman"/>
          <w:szCs w:val="24"/>
        </w:rPr>
        <w:t xml:space="preserve"> Έχουν πληρώσει εισφορές. </w:t>
      </w:r>
    </w:p>
    <w:p w14:paraId="2774D35E" w14:textId="77777777" w:rsidR="009B4FE7" w:rsidRDefault="00452105">
      <w:pPr>
        <w:tabs>
          <w:tab w:val="center" w:pos="4753"/>
          <w:tab w:val="left" w:pos="6156"/>
        </w:tabs>
        <w:spacing w:line="600" w:lineRule="auto"/>
        <w:ind w:firstLine="720"/>
        <w:jc w:val="both"/>
        <w:rPr>
          <w:rFonts w:eastAsia="Times New Roman"/>
          <w:szCs w:val="24"/>
        </w:rPr>
      </w:pPr>
      <w:r w:rsidRPr="00E651FA">
        <w:rPr>
          <w:rFonts w:eastAsia="Times New Roman"/>
          <w:b/>
          <w:szCs w:val="24"/>
        </w:rPr>
        <w:t>ΜΑΡΙΟΣ ΓΕΩΡΓΙΑΔΗΣ (Θ΄ Αντιπρόεδρος της Βουλής):</w:t>
      </w:r>
      <w:r w:rsidRPr="002C5786">
        <w:rPr>
          <w:rFonts w:eastAsia="Times New Roman"/>
          <w:szCs w:val="24"/>
        </w:rPr>
        <w:t xml:space="preserve"> </w:t>
      </w:r>
      <w:r>
        <w:rPr>
          <w:rFonts w:eastAsia="Times New Roman"/>
          <w:szCs w:val="24"/>
        </w:rPr>
        <w:t>Ε</w:t>
      </w:r>
      <w:r w:rsidRPr="002C5786">
        <w:rPr>
          <w:rFonts w:eastAsia="Times New Roman"/>
          <w:szCs w:val="24"/>
        </w:rPr>
        <w:t xml:space="preserve">ισφορές έχουν πληρώσει </w:t>
      </w:r>
      <w:r>
        <w:rPr>
          <w:rFonts w:eastAsia="Times New Roman"/>
          <w:szCs w:val="24"/>
        </w:rPr>
        <w:t>όλοι</w:t>
      </w:r>
      <w:r>
        <w:rPr>
          <w:rFonts w:eastAsia="Times New Roman"/>
          <w:szCs w:val="24"/>
        </w:rPr>
        <w:t>,</w:t>
      </w:r>
      <w:r w:rsidRPr="002C5786">
        <w:rPr>
          <w:rFonts w:eastAsia="Times New Roman"/>
          <w:szCs w:val="24"/>
        </w:rPr>
        <w:t xml:space="preserve"> όπως πληρώνουμε και εμείς </w:t>
      </w:r>
      <w:r>
        <w:rPr>
          <w:rFonts w:eastAsia="Times New Roman"/>
          <w:szCs w:val="24"/>
        </w:rPr>
        <w:t>τ</w:t>
      </w:r>
      <w:r w:rsidRPr="002C5786">
        <w:rPr>
          <w:rFonts w:eastAsia="Times New Roman"/>
          <w:szCs w:val="24"/>
        </w:rPr>
        <w:t>ώρα</w:t>
      </w:r>
      <w:r>
        <w:rPr>
          <w:rFonts w:eastAsia="Times New Roman"/>
          <w:szCs w:val="24"/>
        </w:rPr>
        <w:t>.</w:t>
      </w:r>
      <w:r w:rsidRPr="002C5786">
        <w:rPr>
          <w:rFonts w:eastAsia="Times New Roman"/>
          <w:szCs w:val="24"/>
        </w:rPr>
        <w:t xml:space="preserve"> </w:t>
      </w:r>
      <w:r>
        <w:rPr>
          <w:rFonts w:eastAsia="Times New Roman"/>
          <w:szCs w:val="24"/>
        </w:rPr>
        <w:t>Ε</w:t>
      </w:r>
      <w:r w:rsidRPr="002C5786">
        <w:rPr>
          <w:rFonts w:eastAsia="Times New Roman"/>
          <w:szCs w:val="24"/>
        </w:rPr>
        <w:t xml:space="preserve">άν υπάρχουν </w:t>
      </w:r>
      <w:r>
        <w:rPr>
          <w:rFonts w:eastAsia="Times New Roman"/>
          <w:szCs w:val="24"/>
        </w:rPr>
        <w:t>Β</w:t>
      </w:r>
      <w:r w:rsidRPr="002C5786">
        <w:rPr>
          <w:rFonts w:eastAsia="Times New Roman"/>
          <w:szCs w:val="24"/>
        </w:rPr>
        <w:t xml:space="preserve">ουλευτές οι οποίοι </w:t>
      </w:r>
      <w:r>
        <w:rPr>
          <w:rFonts w:eastAsia="Times New Roman"/>
          <w:szCs w:val="24"/>
        </w:rPr>
        <w:t>έπαιρναν</w:t>
      </w:r>
      <w:r w:rsidRPr="002C5786">
        <w:rPr>
          <w:rFonts w:eastAsia="Times New Roman"/>
          <w:szCs w:val="24"/>
        </w:rPr>
        <w:t xml:space="preserve"> σύνταξη μόνο από τη </w:t>
      </w:r>
      <w:r>
        <w:rPr>
          <w:rFonts w:eastAsia="Times New Roman"/>
          <w:szCs w:val="24"/>
        </w:rPr>
        <w:t>Β</w:t>
      </w:r>
      <w:r w:rsidRPr="002C5786">
        <w:rPr>
          <w:rFonts w:eastAsia="Times New Roman"/>
          <w:szCs w:val="24"/>
        </w:rPr>
        <w:t>ουλή</w:t>
      </w:r>
      <w:r w:rsidRPr="002C5786">
        <w:rPr>
          <w:rFonts w:eastAsia="Times New Roman"/>
          <w:szCs w:val="24"/>
        </w:rPr>
        <w:t xml:space="preserve"> και όχι από το ταμείο </w:t>
      </w:r>
      <w:r>
        <w:rPr>
          <w:rFonts w:eastAsia="Times New Roman"/>
          <w:szCs w:val="24"/>
        </w:rPr>
        <w:t>τους,</w:t>
      </w:r>
      <w:r w:rsidRPr="002C5786">
        <w:rPr>
          <w:rFonts w:eastAsia="Times New Roman"/>
          <w:szCs w:val="24"/>
        </w:rPr>
        <w:t xml:space="preserve"> </w:t>
      </w:r>
      <w:r>
        <w:rPr>
          <w:rFonts w:eastAsia="Times New Roman"/>
          <w:szCs w:val="24"/>
        </w:rPr>
        <w:t>σ</w:t>
      </w:r>
      <w:r w:rsidRPr="002C5786">
        <w:rPr>
          <w:rFonts w:eastAsia="Times New Roman"/>
          <w:szCs w:val="24"/>
        </w:rPr>
        <w:t xml:space="preserve">αφώς πρέπει να κάνουμε κάτι </w:t>
      </w:r>
      <w:r>
        <w:rPr>
          <w:rFonts w:eastAsia="Times New Roman"/>
          <w:szCs w:val="24"/>
        </w:rPr>
        <w:t>γι’</w:t>
      </w:r>
      <w:r w:rsidRPr="002C5786">
        <w:rPr>
          <w:rFonts w:eastAsia="Times New Roman"/>
          <w:szCs w:val="24"/>
        </w:rPr>
        <w:t xml:space="preserve"> αυτούς </w:t>
      </w:r>
      <w:r>
        <w:rPr>
          <w:rFonts w:eastAsia="Times New Roman"/>
          <w:szCs w:val="24"/>
        </w:rPr>
        <w:t>Β</w:t>
      </w:r>
      <w:r w:rsidRPr="002C5786">
        <w:rPr>
          <w:rFonts w:eastAsia="Times New Roman"/>
          <w:szCs w:val="24"/>
        </w:rPr>
        <w:t>ουλευτές και να παίρνουν σύνταξη</w:t>
      </w:r>
      <w:r>
        <w:rPr>
          <w:rFonts w:eastAsia="Times New Roman"/>
          <w:szCs w:val="24"/>
        </w:rPr>
        <w:t>.</w:t>
      </w:r>
      <w:r w:rsidRPr="002C5786">
        <w:rPr>
          <w:rFonts w:eastAsia="Times New Roman"/>
          <w:szCs w:val="24"/>
        </w:rPr>
        <w:t xml:space="preserve"> Εάν</w:t>
      </w:r>
      <w:r>
        <w:rPr>
          <w:rFonts w:eastAsia="Times New Roman"/>
          <w:szCs w:val="24"/>
        </w:rPr>
        <w:t>,</w:t>
      </w:r>
      <w:r w:rsidRPr="002C5786">
        <w:rPr>
          <w:rFonts w:eastAsia="Times New Roman"/>
          <w:szCs w:val="24"/>
        </w:rPr>
        <w:t xml:space="preserve"> </w:t>
      </w:r>
      <w:r>
        <w:rPr>
          <w:rFonts w:eastAsia="Times New Roman"/>
          <w:szCs w:val="24"/>
        </w:rPr>
        <w:t xml:space="preserve">όμως, </w:t>
      </w:r>
      <w:r w:rsidRPr="002C5786">
        <w:rPr>
          <w:rFonts w:eastAsia="Times New Roman"/>
          <w:szCs w:val="24"/>
        </w:rPr>
        <w:t>υπάρχουν διπλές συντάξεις και από το ταμείο τους και από τη Βουλή</w:t>
      </w:r>
      <w:r>
        <w:rPr>
          <w:rFonts w:eastAsia="Times New Roman"/>
          <w:szCs w:val="24"/>
        </w:rPr>
        <w:t>,</w:t>
      </w:r>
      <w:r w:rsidRPr="002C5786">
        <w:rPr>
          <w:rFonts w:eastAsia="Times New Roman"/>
          <w:szCs w:val="24"/>
        </w:rPr>
        <w:t xml:space="preserve"> καταλαβαίνετε ότι αυτό είναι προκλητικό από την πλευρά </w:t>
      </w:r>
      <w:r>
        <w:rPr>
          <w:rFonts w:eastAsia="Times New Roman"/>
          <w:szCs w:val="24"/>
        </w:rPr>
        <w:t>μας.</w:t>
      </w:r>
      <w:r w:rsidRPr="002C5786">
        <w:rPr>
          <w:rFonts w:eastAsia="Times New Roman"/>
          <w:szCs w:val="24"/>
        </w:rPr>
        <w:t xml:space="preserve"> Ή τουλάχιστον να </w:t>
      </w:r>
      <w:r>
        <w:rPr>
          <w:rFonts w:eastAsia="Times New Roman"/>
          <w:szCs w:val="24"/>
        </w:rPr>
        <w:t>τους</w:t>
      </w:r>
      <w:r w:rsidRPr="002C5786">
        <w:rPr>
          <w:rFonts w:eastAsia="Times New Roman"/>
          <w:szCs w:val="24"/>
        </w:rPr>
        <w:t xml:space="preserve"> εκμεταλλευτούμε</w:t>
      </w:r>
      <w:r>
        <w:rPr>
          <w:rFonts w:eastAsia="Times New Roman"/>
          <w:szCs w:val="24"/>
        </w:rPr>
        <w:t>,</w:t>
      </w:r>
      <w:r w:rsidRPr="002C5786">
        <w:rPr>
          <w:rFonts w:eastAsia="Times New Roman"/>
          <w:szCs w:val="24"/>
        </w:rPr>
        <w:t xml:space="preserve"> μέσω </w:t>
      </w:r>
      <w:r>
        <w:rPr>
          <w:rFonts w:eastAsia="Times New Roman"/>
          <w:szCs w:val="24"/>
        </w:rPr>
        <w:t>Γ</w:t>
      </w:r>
      <w:r w:rsidRPr="002C5786">
        <w:rPr>
          <w:rFonts w:eastAsia="Times New Roman"/>
          <w:szCs w:val="24"/>
        </w:rPr>
        <w:t xml:space="preserve">ερουσίας και μέσω της προσφοράς </w:t>
      </w:r>
      <w:r>
        <w:rPr>
          <w:rFonts w:eastAsia="Times New Roman"/>
          <w:szCs w:val="24"/>
        </w:rPr>
        <w:t>τους,</w:t>
      </w:r>
      <w:r w:rsidRPr="002C5786">
        <w:rPr>
          <w:rFonts w:eastAsia="Times New Roman"/>
          <w:szCs w:val="24"/>
        </w:rPr>
        <w:t xml:space="preserve"> για να μπορέσουμε να μειώσουμε γενικότερα τις δαπάνες</w:t>
      </w:r>
      <w:r>
        <w:rPr>
          <w:rFonts w:eastAsia="Times New Roman"/>
          <w:szCs w:val="24"/>
        </w:rPr>
        <w:t>,</w:t>
      </w:r>
      <w:r w:rsidRPr="002C5786">
        <w:rPr>
          <w:rFonts w:eastAsia="Times New Roman"/>
          <w:szCs w:val="24"/>
        </w:rPr>
        <w:t xml:space="preserve"> αν μειωθούν οι </w:t>
      </w:r>
      <w:r>
        <w:rPr>
          <w:rFonts w:eastAsia="Times New Roman"/>
          <w:szCs w:val="24"/>
        </w:rPr>
        <w:t>Β</w:t>
      </w:r>
      <w:r w:rsidRPr="002C5786">
        <w:rPr>
          <w:rFonts w:eastAsia="Times New Roman"/>
          <w:szCs w:val="24"/>
        </w:rPr>
        <w:t>ουλευτές</w:t>
      </w:r>
      <w:r>
        <w:rPr>
          <w:rFonts w:eastAsia="Times New Roman"/>
          <w:szCs w:val="24"/>
        </w:rPr>
        <w:t>.</w:t>
      </w:r>
      <w:r w:rsidRPr="002C5786">
        <w:rPr>
          <w:rFonts w:eastAsia="Times New Roman"/>
          <w:szCs w:val="24"/>
        </w:rPr>
        <w:t xml:space="preserve"> </w:t>
      </w:r>
      <w:r>
        <w:rPr>
          <w:rFonts w:eastAsia="Times New Roman"/>
          <w:szCs w:val="24"/>
        </w:rPr>
        <w:t>Α</w:t>
      </w:r>
      <w:r w:rsidRPr="002C5786">
        <w:rPr>
          <w:rFonts w:eastAsia="Times New Roman"/>
          <w:szCs w:val="24"/>
        </w:rPr>
        <w:t xml:space="preserve">υτή </w:t>
      </w:r>
      <w:r>
        <w:rPr>
          <w:rFonts w:eastAsia="Times New Roman"/>
          <w:szCs w:val="24"/>
        </w:rPr>
        <w:t xml:space="preserve">είναι </w:t>
      </w:r>
      <w:r w:rsidRPr="002C5786">
        <w:rPr>
          <w:rFonts w:eastAsia="Times New Roman"/>
          <w:szCs w:val="24"/>
        </w:rPr>
        <w:t>η πρότασ</w:t>
      </w:r>
      <w:r>
        <w:rPr>
          <w:rFonts w:eastAsia="Times New Roman"/>
          <w:szCs w:val="24"/>
        </w:rPr>
        <w:t>ή</w:t>
      </w:r>
      <w:r w:rsidRPr="002C5786">
        <w:rPr>
          <w:rFonts w:eastAsia="Times New Roman"/>
          <w:szCs w:val="24"/>
        </w:rPr>
        <w:t xml:space="preserve"> </w:t>
      </w:r>
      <w:r>
        <w:rPr>
          <w:rFonts w:eastAsia="Times New Roman"/>
          <w:szCs w:val="24"/>
        </w:rPr>
        <w:t>μας.</w:t>
      </w:r>
      <w:r w:rsidRPr="002C5786">
        <w:rPr>
          <w:rFonts w:eastAsia="Times New Roman"/>
          <w:szCs w:val="24"/>
        </w:rPr>
        <w:t xml:space="preserve"> </w:t>
      </w:r>
      <w:r>
        <w:rPr>
          <w:rFonts w:eastAsia="Times New Roman"/>
          <w:szCs w:val="24"/>
        </w:rPr>
        <w:lastRenderedPageBreak/>
        <w:t>Δ</w:t>
      </w:r>
      <w:r w:rsidRPr="002C5786">
        <w:rPr>
          <w:rFonts w:eastAsia="Times New Roman"/>
          <w:szCs w:val="24"/>
        </w:rPr>
        <w:t xml:space="preserve">εν πιστεύω ότι απαραίτητα συμφωνείτε </w:t>
      </w:r>
      <w:r>
        <w:rPr>
          <w:rFonts w:eastAsia="Times New Roman"/>
          <w:szCs w:val="24"/>
        </w:rPr>
        <w:t>όλοι σε</w:t>
      </w:r>
      <w:r w:rsidRPr="002C5786">
        <w:rPr>
          <w:rFonts w:eastAsia="Times New Roman"/>
          <w:szCs w:val="24"/>
        </w:rPr>
        <w:t xml:space="preserve"> αυτό</w:t>
      </w:r>
      <w:r>
        <w:rPr>
          <w:rFonts w:eastAsia="Times New Roman"/>
          <w:szCs w:val="24"/>
        </w:rPr>
        <w:t>.</w:t>
      </w:r>
      <w:r w:rsidRPr="002C5786">
        <w:rPr>
          <w:rFonts w:eastAsia="Times New Roman"/>
          <w:szCs w:val="24"/>
        </w:rPr>
        <w:t xml:space="preserve"> </w:t>
      </w:r>
      <w:r>
        <w:rPr>
          <w:rFonts w:eastAsia="Times New Roman"/>
          <w:szCs w:val="24"/>
        </w:rPr>
        <w:t>Μια</w:t>
      </w:r>
      <w:r w:rsidRPr="002C5786">
        <w:rPr>
          <w:rFonts w:eastAsia="Times New Roman"/>
          <w:szCs w:val="24"/>
        </w:rPr>
        <w:t xml:space="preserve"> πρόταση δ</w:t>
      </w:r>
      <w:r w:rsidRPr="002C5786">
        <w:rPr>
          <w:rFonts w:eastAsia="Times New Roman"/>
          <w:szCs w:val="24"/>
        </w:rPr>
        <w:t xml:space="preserve">ική μας είναι </w:t>
      </w:r>
      <w:r>
        <w:rPr>
          <w:rFonts w:eastAsia="Times New Roman"/>
          <w:szCs w:val="24"/>
        </w:rPr>
        <w:t>για το π</w:t>
      </w:r>
      <w:r w:rsidRPr="002C5786">
        <w:rPr>
          <w:rFonts w:eastAsia="Times New Roman"/>
          <w:szCs w:val="24"/>
        </w:rPr>
        <w:t>ώς μπορούμε να μειώσουμε περαιτέρω τις δαπάνες της Βουλής</w:t>
      </w:r>
      <w:r>
        <w:rPr>
          <w:rFonts w:eastAsia="Times New Roman"/>
          <w:szCs w:val="24"/>
        </w:rPr>
        <w:t>.</w:t>
      </w:r>
    </w:p>
    <w:p w14:paraId="2774D35F"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Α</w:t>
      </w:r>
      <w:r w:rsidRPr="002C5786">
        <w:rPr>
          <w:rFonts w:eastAsia="Times New Roman"/>
          <w:szCs w:val="24"/>
        </w:rPr>
        <w:t>νεξάρτητα από όλα αυτά</w:t>
      </w:r>
      <w:r>
        <w:rPr>
          <w:rFonts w:eastAsia="Times New Roman"/>
          <w:szCs w:val="24"/>
        </w:rPr>
        <w:t>,</w:t>
      </w:r>
      <w:r w:rsidRPr="002C5786">
        <w:rPr>
          <w:rFonts w:eastAsia="Times New Roman"/>
          <w:szCs w:val="24"/>
        </w:rPr>
        <w:t xml:space="preserve"> </w:t>
      </w:r>
      <w:r>
        <w:rPr>
          <w:rFonts w:eastAsia="Times New Roman"/>
          <w:szCs w:val="24"/>
        </w:rPr>
        <w:t xml:space="preserve">θα ήθελα, </w:t>
      </w:r>
      <w:r w:rsidRPr="002C5786">
        <w:rPr>
          <w:rFonts w:eastAsia="Times New Roman"/>
          <w:szCs w:val="24"/>
        </w:rPr>
        <w:t xml:space="preserve">κύριε </w:t>
      </w:r>
      <w:r>
        <w:rPr>
          <w:rFonts w:eastAsia="Times New Roman"/>
          <w:szCs w:val="24"/>
        </w:rPr>
        <w:t>Π</w:t>
      </w:r>
      <w:r w:rsidRPr="002C5786">
        <w:rPr>
          <w:rFonts w:eastAsia="Times New Roman"/>
          <w:szCs w:val="24"/>
        </w:rPr>
        <w:t>ρόεδρε</w:t>
      </w:r>
      <w:r>
        <w:rPr>
          <w:rFonts w:eastAsia="Times New Roman"/>
          <w:szCs w:val="24"/>
        </w:rPr>
        <w:t>,</w:t>
      </w:r>
      <w:r w:rsidRPr="002C5786">
        <w:rPr>
          <w:rFonts w:eastAsia="Times New Roman"/>
          <w:szCs w:val="24"/>
        </w:rPr>
        <w:t xml:space="preserve"> </w:t>
      </w:r>
      <w:r>
        <w:rPr>
          <w:rFonts w:eastAsia="Times New Roman"/>
          <w:szCs w:val="24"/>
        </w:rPr>
        <w:t>να σας πω σ</w:t>
      </w:r>
      <w:r w:rsidRPr="002C5786">
        <w:rPr>
          <w:rFonts w:eastAsia="Times New Roman"/>
          <w:szCs w:val="24"/>
        </w:rPr>
        <w:t>υγχαρητήρια για όλο το έργο που κάνετε</w:t>
      </w:r>
      <w:r>
        <w:rPr>
          <w:rFonts w:eastAsia="Times New Roman"/>
          <w:szCs w:val="24"/>
        </w:rPr>
        <w:t>.</w:t>
      </w:r>
      <w:r w:rsidRPr="002C5786">
        <w:rPr>
          <w:rFonts w:eastAsia="Times New Roman"/>
          <w:szCs w:val="24"/>
        </w:rPr>
        <w:t xml:space="preserve"> </w:t>
      </w:r>
      <w:r>
        <w:rPr>
          <w:rFonts w:eastAsia="Times New Roman"/>
          <w:szCs w:val="24"/>
        </w:rPr>
        <w:t>Είστε</w:t>
      </w:r>
      <w:r w:rsidRPr="002C5786">
        <w:rPr>
          <w:rFonts w:eastAsia="Times New Roman"/>
          <w:szCs w:val="24"/>
        </w:rPr>
        <w:t xml:space="preserve"> ένας από τους </w:t>
      </w:r>
      <w:r>
        <w:rPr>
          <w:rFonts w:eastAsia="Times New Roman"/>
          <w:szCs w:val="24"/>
        </w:rPr>
        <w:t>Π</w:t>
      </w:r>
      <w:r w:rsidRPr="002C5786">
        <w:rPr>
          <w:rFonts w:eastAsia="Times New Roman"/>
          <w:szCs w:val="24"/>
        </w:rPr>
        <w:t>ροέδρους ο οποίος είναι συναινετικός</w:t>
      </w:r>
      <w:r>
        <w:rPr>
          <w:rFonts w:eastAsia="Times New Roman"/>
          <w:szCs w:val="24"/>
        </w:rPr>
        <w:t>,</w:t>
      </w:r>
      <w:r w:rsidRPr="002C5786">
        <w:rPr>
          <w:rFonts w:eastAsia="Times New Roman"/>
          <w:szCs w:val="24"/>
        </w:rPr>
        <w:t xml:space="preserve"> η πόρτα του είν</w:t>
      </w:r>
      <w:r w:rsidRPr="002C5786">
        <w:rPr>
          <w:rFonts w:eastAsia="Times New Roman"/>
          <w:szCs w:val="24"/>
        </w:rPr>
        <w:t>αι πάντα ανοι</w:t>
      </w:r>
      <w:r>
        <w:rPr>
          <w:rFonts w:eastAsia="Times New Roman"/>
          <w:szCs w:val="24"/>
        </w:rPr>
        <w:t>κ</w:t>
      </w:r>
      <w:r w:rsidRPr="002C5786">
        <w:rPr>
          <w:rFonts w:eastAsia="Times New Roman"/>
          <w:szCs w:val="24"/>
        </w:rPr>
        <w:t>τή και σας ευχαριστούμε που είστε εδώ για να μας βοηθήσετε όλους</w:t>
      </w:r>
      <w:r>
        <w:rPr>
          <w:rFonts w:eastAsia="Times New Roman"/>
          <w:szCs w:val="24"/>
        </w:rPr>
        <w:t>,</w:t>
      </w:r>
      <w:r w:rsidRPr="002C5786">
        <w:rPr>
          <w:rFonts w:eastAsia="Times New Roman"/>
          <w:szCs w:val="24"/>
        </w:rPr>
        <w:t xml:space="preserve"> να μπορέσουμε να έρθουμε πιο κοντά </w:t>
      </w:r>
      <w:r>
        <w:rPr>
          <w:rFonts w:eastAsia="Times New Roman"/>
          <w:szCs w:val="24"/>
        </w:rPr>
        <w:t>και να συνεννοηθούμε.</w:t>
      </w:r>
    </w:p>
    <w:p w14:paraId="2774D360" w14:textId="77777777" w:rsidR="009B4FE7" w:rsidRDefault="00452105">
      <w:pPr>
        <w:tabs>
          <w:tab w:val="center" w:pos="4753"/>
          <w:tab w:val="left" w:pos="6156"/>
        </w:tabs>
        <w:spacing w:line="600" w:lineRule="auto"/>
        <w:ind w:firstLine="720"/>
        <w:jc w:val="both"/>
        <w:rPr>
          <w:rFonts w:eastAsia="Times New Roman"/>
          <w:szCs w:val="24"/>
        </w:rPr>
      </w:pPr>
      <w:r w:rsidRPr="002C5786">
        <w:rPr>
          <w:rFonts w:eastAsia="Times New Roman"/>
          <w:szCs w:val="24"/>
        </w:rPr>
        <w:t>Εμείς είμαστε θετικοί και είπαμε ότι υπερψηφίζου</w:t>
      </w:r>
      <w:r>
        <w:rPr>
          <w:rFonts w:eastAsia="Times New Roman"/>
          <w:szCs w:val="24"/>
        </w:rPr>
        <w:t>με</w:t>
      </w:r>
      <w:r w:rsidRPr="002C5786">
        <w:rPr>
          <w:rFonts w:eastAsia="Times New Roman"/>
          <w:szCs w:val="24"/>
        </w:rPr>
        <w:t xml:space="preserve"> και τον </w:t>
      </w:r>
      <w:r>
        <w:rPr>
          <w:rFonts w:eastAsia="Times New Roman"/>
          <w:szCs w:val="24"/>
        </w:rPr>
        <w:t>α</w:t>
      </w:r>
      <w:r w:rsidRPr="002C5786">
        <w:rPr>
          <w:rFonts w:eastAsia="Times New Roman"/>
          <w:szCs w:val="24"/>
        </w:rPr>
        <w:t xml:space="preserve">πολογισμό αλλά και τον </w:t>
      </w:r>
      <w:r>
        <w:rPr>
          <w:rFonts w:eastAsia="Times New Roman"/>
          <w:szCs w:val="24"/>
        </w:rPr>
        <w:t>π</w:t>
      </w:r>
      <w:r w:rsidRPr="002C5786">
        <w:rPr>
          <w:rFonts w:eastAsia="Times New Roman"/>
          <w:szCs w:val="24"/>
        </w:rPr>
        <w:t>ροϋπολογισμό για το επόμενο έτος</w:t>
      </w:r>
      <w:r>
        <w:rPr>
          <w:rFonts w:eastAsia="Times New Roman"/>
          <w:szCs w:val="24"/>
        </w:rPr>
        <w:t>.</w:t>
      </w:r>
      <w:r w:rsidRPr="002C5786">
        <w:rPr>
          <w:rFonts w:eastAsia="Times New Roman"/>
          <w:szCs w:val="24"/>
        </w:rPr>
        <w:t xml:space="preserve"> </w:t>
      </w:r>
      <w:r>
        <w:rPr>
          <w:rFonts w:eastAsia="Times New Roman"/>
          <w:szCs w:val="24"/>
        </w:rPr>
        <w:t>Ε</w:t>
      </w:r>
      <w:r w:rsidRPr="002C5786">
        <w:rPr>
          <w:rFonts w:eastAsia="Times New Roman"/>
          <w:szCs w:val="24"/>
        </w:rPr>
        <w:t>ίμαστε εδώ να συζητήσουμε οποι</w:t>
      </w:r>
      <w:r>
        <w:rPr>
          <w:rFonts w:eastAsia="Times New Roman"/>
          <w:szCs w:val="24"/>
        </w:rPr>
        <w:t>α</w:t>
      </w:r>
      <w:r w:rsidRPr="002C5786">
        <w:rPr>
          <w:rFonts w:eastAsia="Times New Roman"/>
          <w:szCs w:val="24"/>
        </w:rPr>
        <w:t>δήποτε νέα ιδέα για ακόμη καλύτερη διαχείριση των οικονομικών</w:t>
      </w:r>
      <w:r>
        <w:rPr>
          <w:rFonts w:eastAsia="Times New Roman"/>
          <w:szCs w:val="24"/>
        </w:rPr>
        <w:t>,</w:t>
      </w:r>
      <w:r w:rsidRPr="002C5786">
        <w:rPr>
          <w:rFonts w:eastAsia="Times New Roman"/>
          <w:szCs w:val="24"/>
        </w:rPr>
        <w:t xml:space="preserve"> όχι μόνο της </w:t>
      </w:r>
      <w:r>
        <w:rPr>
          <w:rFonts w:eastAsia="Times New Roman"/>
          <w:szCs w:val="24"/>
        </w:rPr>
        <w:t>Βουλής,</w:t>
      </w:r>
      <w:r w:rsidRPr="002C5786">
        <w:rPr>
          <w:rFonts w:eastAsia="Times New Roman"/>
          <w:szCs w:val="24"/>
        </w:rPr>
        <w:t xml:space="preserve"> αλλά και περαιτέρω του </w:t>
      </w:r>
      <w:r>
        <w:rPr>
          <w:rFonts w:eastAsia="Times New Roman"/>
          <w:szCs w:val="24"/>
        </w:rPr>
        <w:t>κ</w:t>
      </w:r>
      <w:r w:rsidRPr="002C5786">
        <w:rPr>
          <w:rFonts w:eastAsia="Times New Roman"/>
          <w:szCs w:val="24"/>
        </w:rPr>
        <w:t>ράτους</w:t>
      </w:r>
      <w:r>
        <w:rPr>
          <w:rFonts w:eastAsia="Times New Roman"/>
          <w:szCs w:val="24"/>
        </w:rPr>
        <w:t>.</w:t>
      </w:r>
    </w:p>
    <w:p w14:paraId="2774D361"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Ε</w:t>
      </w:r>
      <w:r w:rsidRPr="002C5786">
        <w:rPr>
          <w:rFonts w:eastAsia="Times New Roman"/>
          <w:szCs w:val="24"/>
        </w:rPr>
        <w:t>υχαριστώ πάρα πολύ και για την ανοχή</w:t>
      </w:r>
      <w:r>
        <w:rPr>
          <w:rFonts w:eastAsia="Times New Roman"/>
          <w:szCs w:val="24"/>
        </w:rPr>
        <w:t xml:space="preserve">, κύριε Πρόεδρε. </w:t>
      </w:r>
    </w:p>
    <w:p w14:paraId="2774D362" w14:textId="77777777" w:rsidR="009B4FE7" w:rsidRDefault="00452105">
      <w:pPr>
        <w:spacing w:line="600" w:lineRule="auto"/>
        <w:ind w:firstLine="720"/>
        <w:jc w:val="both"/>
        <w:rPr>
          <w:rFonts w:eastAsia="Times New Roman" w:cs="Times New Roman"/>
          <w:b/>
          <w:szCs w:val="24"/>
        </w:rPr>
      </w:pPr>
      <w:r w:rsidRPr="006D4AA9">
        <w:rPr>
          <w:rFonts w:eastAsia="Times New Roman" w:cs="Times New Roman"/>
          <w:b/>
          <w:szCs w:val="24"/>
        </w:rPr>
        <w:t xml:space="preserve">ΠΡΟΕΔΡΕΥΩΝ (Γεώργιος Βαρεμένος): </w:t>
      </w:r>
      <w:r>
        <w:rPr>
          <w:rFonts w:eastAsia="Times New Roman"/>
          <w:szCs w:val="24"/>
        </w:rPr>
        <w:t>Και εμείς.</w:t>
      </w:r>
    </w:p>
    <w:p w14:paraId="2774D363"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 xml:space="preserve">Τον λόγο </w:t>
      </w:r>
      <w:r>
        <w:rPr>
          <w:rFonts w:eastAsia="Times New Roman"/>
          <w:szCs w:val="24"/>
        </w:rPr>
        <w:t xml:space="preserve">έχει ο Πρόεδρος της Βουλής κ. Νίκος Βούτσης. </w:t>
      </w:r>
    </w:p>
    <w:p w14:paraId="2774D364" w14:textId="77777777" w:rsidR="009B4FE7" w:rsidRDefault="00452105">
      <w:pPr>
        <w:spacing w:line="600" w:lineRule="auto"/>
        <w:ind w:firstLine="720"/>
        <w:jc w:val="both"/>
        <w:rPr>
          <w:rFonts w:eastAsia="Times New Roman"/>
          <w:szCs w:val="24"/>
        </w:rPr>
      </w:pPr>
      <w:r>
        <w:rPr>
          <w:rFonts w:eastAsia="Times New Roman" w:cs="Times New Roman"/>
          <w:b/>
          <w:szCs w:val="24"/>
        </w:rPr>
        <w:t>ΝΙΚΟΛΑΟΣ ΒΟΥΤΣΗΣ (Πρόεδρος της Βουλής)</w:t>
      </w:r>
      <w:r w:rsidRPr="00276D2D">
        <w:rPr>
          <w:rFonts w:eastAsia="Times New Roman" w:cs="Times New Roman"/>
          <w:b/>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αυτή </w:t>
      </w:r>
      <w:r w:rsidRPr="002C5786">
        <w:rPr>
          <w:rFonts w:eastAsia="Times New Roman"/>
          <w:szCs w:val="24"/>
        </w:rPr>
        <w:t xml:space="preserve">η </w:t>
      </w:r>
      <w:r>
        <w:rPr>
          <w:rFonts w:eastAsia="Times New Roman"/>
          <w:szCs w:val="24"/>
        </w:rPr>
        <w:t>ετήσια διαδικασία μά</w:t>
      </w:r>
      <w:r w:rsidRPr="002C5786">
        <w:rPr>
          <w:rFonts w:eastAsia="Times New Roman"/>
          <w:szCs w:val="24"/>
        </w:rPr>
        <w:t>ς δίνει την αφορμή να κοινοποιούμε στην κοινή γνώμη</w:t>
      </w:r>
      <w:r>
        <w:rPr>
          <w:rFonts w:eastAsia="Times New Roman"/>
          <w:szCs w:val="24"/>
        </w:rPr>
        <w:t xml:space="preserve"> και</w:t>
      </w:r>
      <w:r w:rsidRPr="002C5786">
        <w:rPr>
          <w:rFonts w:eastAsia="Times New Roman"/>
          <w:szCs w:val="24"/>
        </w:rPr>
        <w:t xml:space="preserve"> να δημοσιοποιούνται </w:t>
      </w:r>
      <w:r>
        <w:rPr>
          <w:rFonts w:eastAsia="Times New Roman"/>
          <w:szCs w:val="24"/>
        </w:rPr>
        <w:t>μια</w:t>
      </w:r>
      <w:r w:rsidRPr="002C5786">
        <w:rPr>
          <w:rFonts w:eastAsia="Times New Roman"/>
          <w:szCs w:val="24"/>
        </w:rPr>
        <w:t xml:space="preserve"> σειρά από στοιχεία που αφορούν στ</w:t>
      </w:r>
      <w:r w:rsidRPr="002C5786">
        <w:rPr>
          <w:rFonts w:eastAsia="Times New Roman"/>
          <w:szCs w:val="24"/>
        </w:rPr>
        <w:t xml:space="preserve">η λειτουργία της </w:t>
      </w:r>
      <w:r>
        <w:rPr>
          <w:rFonts w:eastAsia="Times New Roman"/>
          <w:szCs w:val="24"/>
        </w:rPr>
        <w:t>Βουλής. Αυτό</w:t>
      </w:r>
      <w:r w:rsidRPr="002C5786">
        <w:rPr>
          <w:rFonts w:eastAsia="Times New Roman"/>
          <w:szCs w:val="24"/>
        </w:rPr>
        <w:t xml:space="preserve"> </w:t>
      </w:r>
      <w:r>
        <w:rPr>
          <w:rFonts w:eastAsia="Times New Roman"/>
          <w:szCs w:val="24"/>
        </w:rPr>
        <w:t>αποτελεί</w:t>
      </w:r>
      <w:r w:rsidRPr="002C5786">
        <w:rPr>
          <w:rFonts w:eastAsia="Times New Roman"/>
          <w:szCs w:val="24"/>
        </w:rPr>
        <w:t xml:space="preserve"> όχι μόνο υποχρέωσή </w:t>
      </w:r>
      <w:r>
        <w:rPr>
          <w:rFonts w:eastAsia="Times New Roman"/>
          <w:szCs w:val="24"/>
        </w:rPr>
        <w:t>μας,</w:t>
      </w:r>
      <w:r w:rsidRPr="002C5786">
        <w:rPr>
          <w:rFonts w:eastAsia="Times New Roman"/>
          <w:szCs w:val="24"/>
        </w:rPr>
        <w:t xml:space="preserve"> αλλά είναι και κάτι πάρα πολύ </w:t>
      </w:r>
      <w:r w:rsidRPr="002C5786">
        <w:rPr>
          <w:rFonts w:eastAsia="Times New Roman"/>
          <w:szCs w:val="24"/>
        </w:rPr>
        <w:lastRenderedPageBreak/>
        <w:t>καλό</w:t>
      </w:r>
      <w:r>
        <w:rPr>
          <w:rFonts w:eastAsia="Times New Roman"/>
          <w:szCs w:val="24"/>
        </w:rPr>
        <w:t>,</w:t>
      </w:r>
      <w:r w:rsidRPr="002C5786">
        <w:rPr>
          <w:rFonts w:eastAsia="Times New Roman"/>
          <w:szCs w:val="24"/>
        </w:rPr>
        <w:t xml:space="preserve"> έτσι ώστε να διαμορφώνεται </w:t>
      </w:r>
      <w:r>
        <w:rPr>
          <w:rFonts w:eastAsia="Times New Roman"/>
          <w:szCs w:val="24"/>
        </w:rPr>
        <w:t>μια</w:t>
      </w:r>
      <w:r w:rsidRPr="002C5786">
        <w:rPr>
          <w:rFonts w:eastAsia="Times New Roman"/>
          <w:szCs w:val="24"/>
        </w:rPr>
        <w:t xml:space="preserve"> γνώμη για τα οικονομικά </w:t>
      </w:r>
      <w:r>
        <w:rPr>
          <w:rFonts w:eastAsia="Times New Roman"/>
          <w:szCs w:val="24"/>
        </w:rPr>
        <w:t>-</w:t>
      </w:r>
      <w:r w:rsidRPr="002C5786">
        <w:rPr>
          <w:rFonts w:eastAsia="Times New Roman"/>
          <w:szCs w:val="24"/>
        </w:rPr>
        <w:t>και όχι μόνο</w:t>
      </w:r>
      <w:r>
        <w:rPr>
          <w:rFonts w:eastAsia="Times New Roman"/>
          <w:szCs w:val="24"/>
        </w:rPr>
        <w:t>-</w:t>
      </w:r>
      <w:r>
        <w:rPr>
          <w:rFonts w:eastAsia="Times New Roman"/>
          <w:szCs w:val="24"/>
        </w:rPr>
        <w:t>,</w:t>
      </w:r>
      <w:r>
        <w:rPr>
          <w:rFonts w:eastAsia="Times New Roman"/>
          <w:szCs w:val="24"/>
        </w:rPr>
        <w:t xml:space="preserve"> </w:t>
      </w:r>
      <w:r w:rsidRPr="002C5786">
        <w:rPr>
          <w:rFonts w:eastAsia="Times New Roman"/>
          <w:szCs w:val="24"/>
        </w:rPr>
        <w:t>τα λειτουργικά και τα άλλα θέματα της Βουλής</w:t>
      </w:r>
      <w:r>
        <w:rPr>
          <w:rFonts w:eastAsia="Times New Roman"/>
          <w:szCs w:val="24"/>
        </w:rPr>
        <w:t>.</w:t>
      </w:r>
    </w:p>
    <w:p w14:paraId="2774D365" w14:textId="77777777" w:rsidR="009B4FE7" w:rsidRDefault="00452105">
      <w:pPr>
        <w:spacing w:line="600" w:lineRule="auto"/>
        <w:ind w:firstLine="720"/>
        <w:jc w:val="both"/>
        <w:rPr>
          <w:rFonts w:eastAsia="Times New Roman"/>
          <w:szCs w:val="24"/>
        </w:rPr>
      </w:pPr>
      <w:r>
        <w:rPr>
          <w:rFonts w:eastAsia="Times New Roman"/>
          <w:szCs w:val="24"/>
        </w:rPr>
        <w:t>Θα ήθελα να ξεκινήσω ε</w:t>
      </w:r>
      <w:r w:rsidRPr="002C5786">
        <w:rPr>
          <w:rFonts w:eastAsia="Times New Roman"/>
          <w:szCs w:val="24"/>
        </w:rPr>
        <w:t>κτιμώντας τις πολύ</w:t>
      </w:r>
      <w:r w:rsidRPr="002C5786">
        <w:rPr>
          <w:rFonts w:eastAsia="Times New Roman"/>
          <w:szCs w:val="24"/>
        </w:rPr>
        <w:t xml:space="preserve"> καλές προηγούμενες τοποθετήσεις των περισσότερων συναδέλφων</w:t>
      </w:r>
      <w:r>
        <w:rPr>
          <w:rFonts w:eastAsia="Times New Roman"/>
          <w:szCs w:val="24"/>
        </w:rPr>
        <w:t>,</w:t>
      </w:r>
      <w:r w:rsidRPr="002C5786">
        <w:rPr>
          <w:rFonts w:eastAsia="Times New Roman"/>
          <w:szCs w:val="24"/>
        </w:rPr>
        <w:t xml:space="preserve"> που με κατανόηση </w:t>
      </w:r>
      <w:r>
        <w:rPr>
          <w:rFonts w:eastAsia="Times New Roman"/>
          <w:szCs w:val="24"/>
        </w:rPr>
        <w:t>κ</w:t>
      </w:r>
      <w:r w:rsidRPr="002C5786">
        <w:rPr>
          <w:rFonts w:eastAsia="Times New Roman"/>
          <w:szCs w:val="24"/>
        </w:rPr>
        <w:t>αι συναίνεση είδαν τις αναλυτικές καταστάσεις οι οποίες έχουν έγκαιρα γνωστοποιηθεί και βοηθάνε</w:t>
      </w:r>
      <w:r>
        <w:rPr>
          <w:rFonts w:eastAsia="Times New Roman"/>
          <w:szCs w:val="24"/>
        </w:rPr>
        <w:t>,</w:t>
      </w:r>
      <w:r w:rsidRPr="002C5786">
        <w:rPr>
          <w:rFonts w:eastAsia="Times New Roman"/>
          <w:szCs w:val="24"/>
        </w:rPr>
        <w:t xml:space="preserve"> όπως και </w:t>
      </w:r>
      <w:r>
        <w:rPr>
          <w:rFonts w:eastAsia="Times New Roman"/>
          <w:szCs w:val="24"/>
        </w:rPr>
        <w:t>ό</w:t>
      </w:r>
      <w:r w:rsidRPr="002C5786">
        <w:rPr>
          <w:rFonts w:eastAsia="Times New Roman"/>
          <w:szCs w:val="24"/>
        </w:rPr>
        <w:t>λα σχε</w:t>
      </w:r>
      <w:r>
        <w:rPr>
          <w:rFonts w:eastAsia="Times New Roman"/>
          <w:szCs w:val="24"/>
        </w:rPr>
        <w:t xml:space="preserve">δόν τα κόμματα εντός της Βουλής, </w:t>
      </w:r>
      <w:r w:rsidRPr="002C5786">
        <w:rPr>
          <w:rFonts w:eastAsia="Times New Roman"/>
          <w:szCs w:val="24"/>
        </w:rPr>
        <w:t>στο να συνεχίζεται το έργο της</w:t>
      </w:r>
      <w:r w:rsidRPr="002C5786">
        <w:rPr>
          <w:rFonts w:eastAsia="Times New Roman"/>
          <w:szCs w:val="24"/>
        </w:rPr>
        <w:t xml:space="preserve"> Βουλής</w:t>
      </w:r>
      <w:r>
        <w:rPr>
          <w:rFonts w:eastAsia="Times New Roman"/>
          <w:szCs w:val="24"/>
        </w:rPr>
        <w:t xml:space="preserve">. </w:t>
      </w:r>
    </w:p>
    <w:p w14:paraId="2774D366" w14:textId="77777777" w:rsidR="009B4FE7" w:rsidRDefault="00452105">
      <w:pPr>
        <w:spacing w:line="600" w:lineRule="auto"/>
        <w:ind w:firstLine="720"/>
        <w:jc w:val="both"/>
        <w:rPr>
          <w:rFonts w:eastAsia="Times New Roman"/>
          <w:szCs w:val="24"/>
        </w:rPr>
      </w:pPr>
      <w:r>
        <w:rPr>
          <w:rFonts w:eastAsia="Times New Roman"/>
          <w:szCs w:val="24"/>
        </w:rPr>
        <w:t>Κυρίως, όμως,</w:t>
      </w:r>
      <w:r w:rsidRPr="002C5786">
        <w:rPr>
          <w:rFonts w:eastAsia="Times New Roman"/>
          <w:szCs w:val="24"/>
        </w:rPr>
        <w:t xml:space="preserve"> θα ήθελα να ξεκινήσω καταθέτοντας την εκτίμησή μου</w:t>
      </w:r>
      <w:r>
        <w:rPr>
          <w:rFonts w:eastAsia="Times New Roman"/>
          <w:szCs w:val="24"/>
        </w:rPr>
        <w:t xml:space="preserve"> για την εξαιρετική δουλειά, </w:t>
      </w:r>
      <w:r w:rsidRPr="002C5786">
        <w:rPr>
          <w:rFonts w:eastAsia="Times New Roman"/>
          <w:szCs w:val="24"/>
        </w:rPr>
        <w:t>για το έργο που γίνεται από τις υπηρεσίες</w:t>
      </w:r>
      <w:r>
        <w:rPr>
          <w:rFonts w:eastAsia="Times New Roman"/>
          <w:szCs w:val="24"/>
        </w:rPr>
        <w:t>,</w:t>
      </w:r>
      <w:r w:rsidRPr="002C5786">
        <w:rPr>
          <w:rFonts w:eastAsia="Times New Roman"/>
          <w:szCs w:val="24"/>
        </w:rPr>
        <w:t xml:space="preserve"> τους γενικούς διευθυντές</w:t>
      </w:r>
      <w:r>
        <w:rPr>
          <w:rFonts w:eastAsia="Times New Roman"/>
          <w:szCs w:val="24"/>
        </w:rPr>
        <w:t>,</w:t>
      </w:r>
      <w:r w:rsidRPr="002C5786">
        <w:rPr>
          <w:rFonts w:eastAsia="Times New Roman"/>
          <w:szCs w:val="24"/>
        </w:rPr>
        <w:t xml:space="preserve"> τους διευθυντές</w:t>
      </w:r>
      <w:r>
        <w:rPr>
          <w:rFonts w:eastAsia="Times New Roman"/>
          <w:szCs w:val="24"/>
        </w:rPr>
        <w:t>,</w:t>
      </w:r>
      <w:r w:rsidRPr="002C5786">
        <w:rPr>
          <w:rFonts w:eastAsia="Times New Roman"/>
          <w:szCs w:val="24"/>
        </w:rPr>
        <w:t xml:space="preserve"> τους </w:t>
      </w:r>
      <w:r>
        <w:rPr>
          <w:rFonts w:eastAsia="Times New Roman"/>
          <w:szCs w:val="24"/>
        </w:rPr>
        <w:t>τμηματάρχες,</w:t>
      </w:r>
      <w:r w:rsidRPr="002C5786">
        <w:rPr>
          <w:rFonts w:eastAsia="Times New Roman"/>
          <w:szCs w:val="24"/>
        </w:rPr>
        <w:t xml:space="preserve"> τους διοικητικούς υπαλλήλους</w:t>
      </w:r>
      <w:r>
        <w:rPr>
          <w:rFonts w:eastAsia="Times New Roman"/>
          <w:szCs w:val="24"/>
        </w:rPr>
        <w:t>, όχι μόνο των</w:t>
      </w:r>
      <w:r w:rsidRPr="002C5786">
        <w:rPr>
          <w:rFonts w:eastAsia="Times New Roman"/>
          <w:szCs w:val="24"/>
        </w:rPr>
        <w:t xml:space="preserve"> οικονο</w:t>
      </w:r>
      <w:r w:rsidRPr="002C5786">
        <w:rPr>
          <w:rFonts w:eastAsia="Times New Roman"/>
          <w:szCs w:val="24"/>
        </w:rPr>
        <w:t xml:space="preserve">μικών </w:t>
      </w:r>
      <w:r>
        <w:rPr>
          <w:rFonts w:eastAsia="Times New Roman"/>
          <w:szCs w:val="24"/>
        </w:rPr>
        <w:t>υ</w:t>
      </w:r>
      <w:r w:rsidRPr="002C5786">
        <w:rPr>
          <w:rFonts w:eastAsia="Times New Roman"/>
          <w:szCs w:val="24"/>
        </w:rPr>
        <w:t>πηρεσιών της Βουλής</w:t>
      </w:r>
      <w:r>
        <w:rPr>
          <w:rFonts w:eastAsia="Times New Roman"/>
          <w:szCs w:val="24"/>
        </w:rPr>
        <w:t xml:space="preserve"> -</w:t>
      </w:r>
      <w:r w:rsidRPr="002C5786">
        <w:rPr>
          <w:rFonts w:eastAsia="Times New Roman"/>
          <w:szCs w:val="24"/>
        </w:rPr>
        <w:t>διότι εκεί καταλήγουν τα πράγματα</w:t>
      </w:r>
      <w:r>
        <w:rPr>
          <w:rFonts w:eastAsia="Times New Roman"/>
          <w:szCs w:val="24"/>
        </w:rPr>
        <w:t>-</w:t>
      </w:r>
      <w:r>
        <w:rPr>
          <w:rFonts w:eastAsia="Times New Roman"/>
          <w:szCs w:val="24"/>
        </w:rPr>
        <w:t>,</w:t>
      </w:r>
      <w:r w:rsidRPr="002C5786">
        <w:rPr>
          <w:rFonts w:eastAsia="Times New Roman"/>
          <w:szCs w:val="24"/>
        </w:rPr>
        <w:t xml:space="preserve"> αλλά όλων των υπηρεσιών που έχουν έναν πρώτο έλεγχο</w:t>
      </w:r>
      <w:r>
        <w:rPr>
          <w:rFonts w:eastAsia="Times New Roman"/>
          <w:szCs w:val="24"/>
        </w:rPr>
        <w:t>,</w:t>
      </w:r>
      <w:r w:rsidRPr="002C5786">
        <w:rPr>
          <w:rFonts w:eastAsia="Times New Roman"/>
          <w:szCs w:val="24"/>
        </w:rPr>
        <w:t xml:space="preserve"> ένα</w:t>
      </w:r>
      <w:r>
        <w:rPr>
          <w:rFonts w:eastAsia="Times New Roman"/>
          <w:szCs w:val="24"/>
        </w:rPr>
        <w:t>ν</w:t>
      </w:r>
      <w:r w:rsidRPr="002C5786">
        <w:rPr>
          <w:rFonts w:eastAsia="Times New Roman"/>
          <w:szCs w:val="24"/>
        </w:rPr>
        <w:t xml:space="preserve"> πρώτο προγραμματισμό και τις πρώτες εισηγήσεις</w:t>
      </w:r>
      <w:r>
        <w:rPr>
          <w:rFonts w:eastAsia="Times New Roman"/>
          <w:szCs w:val="24"/>
        </w:rPr>
        <w:t>,</w:t>
      </w:r>
      <w:r w:rsidRPr="002C5786">
        <w:rPr>
          <w:rFonts w:eastAsia="Times New Roman"/>
          <w:szCs w:val="24"/>
        </w:rPr>
        <w:t xml:space="preserve"> τόσο για τη διεκπεραίωση και την εφαρμογή του </w:t>
      </w:r>
      <w:r>
        <w:rPr>
          <w:rFonts w:eastAsia="Times New Roman"/>
          <w:szCs w:val="24"/>
        </w:rPr>
        <w:t>π</w:t>
      </w:r>
      <w:r w:rsidRPr="002C5786">
        <w:rPr>
          <w:rFonts w:eastAsia="Times New Roman"/>
          <w:szCs w:val="24"/>
        </w:rPr>
        <w:t>ροϋπολογισμού</w:t>
      </w:r>
      <w:r>
        <w:rPr>
          <w:rFonts w:eastAsia="Times New Roman"/>
          <w:szCs w:val="24"/>
        </w:rPr>
        <w:t>,</w:t>
      </w:r>
      <w:r w:rsidRPr="002C5786">
        <w:rPr>
          <w:rFonts w:eastAsia="Times New Roman"/>
          <w:szCs w:val="24"/>
        </w:rPr>
        <w:t xml:space="preserve"> αλλά και για την οργάνωσ</w:t>
      </w:r>
      <w:r w:rsidRPr="002C5786">
        <w:rPr>
          <w:rFonts w:eastAsia="Times New Roman"/>
          <w:szCs w:val="24"/>
        </w:rPr>
        <w:t xml:space="preserve">η της συζήτησης για τον </w:t>
      </w:r>
      <w:r>
        <w:rPr>
          <w:rFonts w:eastAsia="Times New Roman"/>
          <w:szCs w:val="24"/>
        </w:rPr>
        <w:t>π</w:t>
      </w:r>
      <w:r w:rsidRPr="002C5786">
        <w:rPr>
          <w:rFonts w:eastAsia="Times New Roman"/>
          <w:szCs w:val="24"/>
        </w:rPr>
        <w:t xml:space="preserve">ροϋπολογισμό </w:t>
      </w:r>
      <w:r>
        <w:rPr>
          <w:rFonts w:eastAsia="Times New Roman"/>
          <w:szCs w:val="24"/>
        </w:rPr>
        <w:t>τ</w:t>
      </w:r>
      <w:r w:rsidRPr="002C5786">
        <w:rPr>
          <w:rFonts w:eastAsia="Times New Roman"/>
          <w:szCs w:val="24"/>
        </w:rPr>
        <w:t>ου επόμενου έτους</w:t>
      </w:r>
      <w:r>
        <w:rPr>
          <w:rFonts w:eastAsia="Times New Roman"/>
          <w:szCs w:val="24"/>
        </w:rPr>
        <w:t>.</w:t>
      </w:r>
      <w:r w:rsidRPr="002C5786">
        <w:rPr>
          <w:rFonts w:eastAsia="Times New Roman"/>
          <w:szCs w:val="24"/>
        </w:rPr>
        <w:t xml:space="preserve"> </w:t>
      </w:r>
      <w:r>
        <w:rPr>
          <w:rFonts w:eastAsia="Times New Roman"/>
          <w:szCs w:val="24"/>
        </w:rPr>
        <w:t>Και ε</w:t>
      </w:r>
      <w:r w:rsidRPr="002C5786">
        <w:rPr>
          <w:rFonts w:eastAsia="Times New Roman"/>
          <w:szCs w:val="24"/>
        </w:rPr>
        <w:t>ίναι απόρροια και των δικών τους εισηγήσεων αυτό το τεύχος το οποίο έχει έρθει</w:t>
      </w:r>
      <w:r>
        <w:rPr>
          <w:rFonts w:eastAsia="Times New Roman"/>
          <w:szCs w:val="24"/>
        </w:rPr>
        <w:t xml:space="preserve">. Όμως, </w:t>
      </w:r>
      <w:r w:rsidRPr="002C5786">
        <w:rPr>
          <w:rFonts w:eastAsia="Times New Roman"/>
          <w:szCs w:val="24"/>
        </w:rPr>
        <w:t xml:space="preserve">η καλή εντύπωση που υπάρχει για τα οικονομικά </w:t>
      </w:r>
      <w:r>
        <w:rPr>
          <w:rFonts w:eastAsia="Times New Roman"/>
          <w:szCs w:val="24"/>
        </w:rPr>
        <w:t>-και όχι μόνο- της Βουλής</w:t>
      </w:r>
      <w:r w:rsidRPr="002C5786">
        <w:rPr>
          <w:rFonts w:eastAsia="Times New Roman"/>
          <w:szCs w:val="24"/>
        </w:rPr>
        <w:t xml:space="preserve"> οφείλεται στο </w:t>
      </w:r>
      <w:r>
        <w:rPr>
          <w:rFonts w:eastAsia="Times New Roman"/>
          <w:szCs w:val="24"/>
        </w:rPr>
        <w:t>ό</w:t>
      </w:r>
      <w:r w:rsidRPr="002C5786">
        <w:rPr>
          <w:rFonts w:eastAsia="Times New Roman"/>
          <w:szCs w:val="24"/>
        </w:rPr>
        <w:t xml:space="preserve">τι κάνουν ένα </w:t>
      </w:r>
      <w:r>
        <w:rPr>
          <w:rFonts w:eastAsia="Times New Roman"/>
          <w:szCs w:val="24"/>
        </w:rPr>
        <w:t>ε</w:t>
      </w:r>
      <w:r w:rsidRPr="002C5786">
        <w:rPr>
          <w:rFonts w:eastAsia="Times New Roman"/>
          <w:szCs w:val="24"/>
        </w:rPr>
        <w:t>ξαιρε</w:t>
      </w:r>
      <w:r w:rsidRPr="002C5786">
        <w:rPr>
          <w:rFonts w:eastAsia="Times New Roman"/>
          <w:szCs w:val="24"/>
        </w:rPr>
        <w:t>τικό έργο</w:t>
      </w:r>
      <w:r>
        <w:rPr>
          <w:rFonts w:eastAsia="Times New Roman"/>
          <w:szCs w:val="24"/>
        </w:rPr>
        <w:t>,</w:t>
      </w:r>
      <w:r w:rsidRPr="002C5786">
        <w:rPr>
          <w:rFonts w:eastAsia="Times New Roman"/>
          <w:szCs w:val="24"/>
        </w:rPr>
        <w:t xml:space="preserve"> απολύτως διαφανές</w:t>
      </w:r>
      <w:r>
        <w:rPr>
          <w:rFonts w:eastAsia="Times New Roman"/>
          <w:szCs w:val="24"/>
        </w:rPr>
        <w:t>,</w:t>
      </w:r>
      <w:r w:rsidRPr="002C5786">
        <w:rPr>
          <w:rFonts w:eastAsia="Times New Roman"/>
          <w:szCs w:val="24"/>
        </w:rPr>
        <w:t xml:space="preserve"> και στο πλαίσιο της εξοικονόμησης πόρων </w:t>
      </w:r>
      <w:r>
        <w:rPr>
          <w:rFonts w:eastAsia="Times New Roman"/>
          <w:szCs w:val="24"/>
        </w:rPr>
        <w:t>α</w:t>
      </w:r>
      <w:r w:rsidRPr="002C5786">
        <w:rPr>
          <w:rFonts w:eastAsia="Times New Roman"/>
          <w:szCs w:val="24"/>
        </w:rPr>
        <w:t>λλά και της αξιοποίησης όλων των δυνατοτήτων που δίνει η Βουλή</w:t>
      </w:r>
      <w:r>
        <w:rPr>
          <w:rFonts w:eastAsia="Times New Roman"/>
          <w:szCs w:val="24"/>
        </w:rPr>
        <w:t>.</w:t>
      </w:r>
      <w:r w:rsidRPr="002C5786">
        <w:rPr>
          <w:rFonts w:eastAsia="Times New Roman"/>
          <w:szCs w:val="24"/>
        </w:rPr>
        <w:t xml:space="preserve"> </w:t>
      </w:r>
      <w:r>
        <w:rPr>
          <w:rFonts w:eastAsia="Times New Roman"/>
          <w:szCs w:val="24"/>
        </w:rPr>
        <w:t>Π</w:t>
      </w:r>
      <w:r w:rsidRPr="002C5786">
        <w:rPr>
          <w:rFonts w:eastAsia="Times New Roman"/>
          <w:szCs w:val="24"/>
        </w:rPr>
        <w:t xml:space="preserve">ραγματικά τους </w:t>
      </w:r>
      <w:r>
        <w:rPr>
          <w:rFonts w:eastAsia="Times New Roman"/>
          <w:szCs w:val="24"/>
        </w:rPr>
        <w:t>ε</w:t>
      </w:r>
      <w:r w:rsidRPr="002C5786">
        <w:rPr>
          <w:rFonts w:eastAsia="Times New Roman"/>
          <w:szCs w:val="24"/>
        </w:rPr>
        <w:t xml:space="preserve">υχαριστώ εκ μέρους όλων </w:t>
      </w:r>
      <w:r>
        <w:rPr>
          <w:rFonts w:eastAsia="Times New Roman"/>
          <w:szCs w:val="24"/>
        </w:rPr>
        <w:t>μας,</w:t>
      </w:r>
      <w:r w:rsidRPr="002C5786">
        <w:rPr>
          <w:rFonts w:eastAsia="Times New Roman"/>
          <w:szCs w:val="24"/>
        </w:rPr>
        <w:t xml:space="preserve"> </w:t>
      </w:r>
      <w:r>
        <w:rPr>
          <w:rFonts w:eastAsia="Times New Roman"/>
          <w:szCs w:val="24"/>
        </w:rPr>
        <w:t xml:space="preserve">εκ </w:t>
      </w:r>
      <w:r>
        <w:rPr>
          <w:rFonts w:eastAsia="Times New Roman"/>
          <w:szCs w:val="24"/>
        </w:rPr>
        <w:lastRenderedPageBreak/>
        <w:t xml:space="preserve">μέρους </w:t>
      </w:r>
      <w:r w:rsidRPr="002C5786">
        <w:rPr>
          <w:rFonts w:eastAsia="Times New Roman"/>
          <w:szCs w:val="24"/>
        </w:rPr>
        <w:t xml:space="preserve">όλων των </w:t>
      </w:r>
      <w:r>
        <w:rPr>
          <w:rFonts w:eastAsia="Times New Roman"/>
          <w:szCs w:val="24"/>
        </w:rPr>
        <w:t>Β</w:t>
      </w:r>
      <w:r w:rsidRPr="002C5786">
        <w:rPr>
          <w:rFonts w:eastAsia="Times New Roman"/>
          <w:szCs w:val="24"/>
        </w:rPr>
        <w:t>ουλευτών</w:t>
      </w:r>
      <w:r>
        <w:rPr>
          <w:rFonts w:eastAsia="Times New Roman"/>
          <w:szCs w:val="24"/>
        </w:rPr>
        <w:t>.</w:t>
      </w:r>
      <w:r w:rsidRPr="002C5786">
        <w:rPr>
          <w:rFonts w:eastAsia="Times New Roman"/>
          <w:szCs w:val="24"/>
        </w:rPr>
        <w:t xml:space="preserve"> Εμείς</w:t>
      </w:r>
      <w:r>
        <w:rPr>
          <w:rFonts w:eastAsia="Times New Roman"/>
          <w:szCs w:val="24"/>
        </w:rPr>
        <w:t>,</w:t>
      </w:r>
      <w:r w:rsidRPr="002C5786">
        <w:rPr>
          <w:rFonts w:eastAsia="Times New Roman"/>
          <w:szCs w:val="24"/>
        </w:rPr>
        <w:t xml:space="preserve"> άντρες και γυναίκες</w:t>
      </w:r>
      <w:r>
        <w:rPr>
          <w:rFonts w:eastAsia="Times New Roman"/>
          <w:szCs w:val="24"/>
        </w:rPr>
        <w:t>,</w:t>
      </w:r>
      <w:r w:rsidRPr="002C5786">
        <w:rPr>
          <w:rFonts w:eastAsia="Times New Roman"/>
          <w:szCs w:val="24"/>
        </w:rPr>
        <w:t xml:space="preserve"> είμαστε περαστικο</w:t>
      </w:r>
      <w:r w:rsidRPr="002C5786">
        <w:rPr>
          <w:rFonts w:eastAsia="Times New Roman"/>
          <w:szCs w:val="24"/>
        </w:rPr>
        <w:t>ί εδώ</w:t>
      </w:r>
      <w:r>
        <w:rPr>
          <w:rFonts w:eastAsia="Times New Roman"/>
          <w:szCs w:val="24"/>
        </w:rPr>
        <w:t>.</w:t>
      </w:r>
      <w:r w:rsidRPr="002C5786">
        <w:rPr>
          <w:rFonts w:eastAsia="Times New Roman"/>
          <w:szCs w:val="24"/>
        </w:rPr>
        <w:t xml:space="preserve"> </w:t>
      </w:r>
      <w:r>
        <w:rPr>
          <w:rFonts w:eastAsia="Times New Roman"/>
          <w:szCs w:val="24"/>
        </w:rPr>
        <w:t>Όσον αφορά</w:t>
      </w:r>
      <w:r w:rsidRPr="002C5786">
        <w:rPr>
          <w:rFonts w:eastAsia="Times New Roman"/>
          <w:szCs w:val="24"/>
        </w:rPr>
        <w:t xml:space="preserve"> </w:t>
      </w:r>
      <w:r>
        <w:rPr>
          <w:rFonts w:eastAsia="Times New Roman"/>
          <w:szCs w:val="24"/>
        </w:rPr>
        <w:t xml:space="preserve">εσάς, </w:t>
      </w:r>
      <w:r w:rsidRPr="002C5786">
        <w:rPr>
          <w:rFonts w:eastAsia="Times New Roman"/>
          <w:szCs w:val="24"/>
        </w:rPr>
        <w:t>άντρες και γυναίκες</w:t>
      </w:r>
      <w:r>
        <w:rPr>
          <w:rFonts w:eastAsia="Times New Roman"/>
          <w:szCs w:val="24"/>
        </w:rPr>
        <w:t>,</w:t>
      </w:r>
      <w:r w:rsidRPr="002C5786">
        <w:rPr>
          <w:rFonts w:eastAsia="Times New Roman"/>
          <w:szCs w:val="24"/>
        </w:rPr>
        <w:t xml:space="preserve"> που είστε μόν</w:t>
      </w:r>
      <w:r>
        <w:rPr>
          <w:rFonts w:eastAsia="Times New Roman"/>
          <w:szCs w:val="24"/>
        </w:rPr>
        <w:t>ιμοι</w:t>
      </w:r>
      <w:r w:rsidRPr="002C5786">
        <w:rPr>
          <w:rFonts w:eastAsia="Times New Roman"/>
          <w:szCs w:val="24"/>
        </w:rPr>
        <w:t xml:space="preserve"> </w:t>
      </w:r>
      <w:r>
        <w:rPr>
          <w:rFonts w:eastAsia="Times New Roman"/>
          <w:szCs w:val="24"/>
        </w:rPr>
        <w:t>εδώ, σας ευχαριστούμε</w:t>
      </w:r>
      <w:r w:rsidRPr="002C5786">
        <w:rPr>
          <w:rFonts w:eastAsia="Times New Roman"/>
          <w:szCs w:val="24"/>
        </w:rPr>
        <w:t xml:space="preserve"> πάρα πολύ για τη δουλειά που κάνετε</w:t>
      </w:r>
      <w:r>
        <w:rPr>
          <w:rFonts w:eastAsia="Times New Roman"/>
          <w:szCs w:val="24"/>
        </w:rPr>
        <w:t>.</w:t>
      </w:r>
    </w:p>
    <w:p w14:paraId="2774D367" w14:textId="77777777" w:rsidR="009B4FE7" w:rsidRDefault="00452105">
      <w:pPr>
        <w:spacing w:line="600" w:lineRule="auto"/>
        <w:ind w:firstLine="709"/>
        <w:jc w:val="both"/>
        <w:rPr>
          <w:rFonts w:eastAsia="Times New Roman"/>
          <w:szCs w:val="24"/>
        </w:rPr>
      </w:pPr>
      <w:r w:rsidRPr="00C864EB">
        <w:rPr>
          <w:rFonts w:eastAsia="Times New Roman"/>
          <w:szCs w:val="24"/>
        </w:rPr>
        <w:t xml:space="preserve">Και μου δίνεται η </w:t>
      </w:r>
      <w:r>
        <w:rPr>
          <w:rFonts w:eastAsia="Times New Roman"/>
          <w:szCs w:val="24"/>
        </w:rPr>
        <w:t>ευκαιρία δημοσίως να πω μερικά πράγματα</w:t>
      </w:r>
      <w:r>
        <w:rPr>
          <w:rFonts w:eastAsia="Times New Roman"/>
          <w:szCs w:val="24"/>
        </w:rPr>
        <w:t>,</w:t>
      </w:r>
      <w:r>
        <w:rPr>
          <w:rFonts w:eastAsia="Times New Roman"/>
          <w:szCs w:val="24"/>
        </w:rPr>
        <w:t xml:space="preserve"> τα οποία ίσως θα ήταν αυτονόητα</w:t>
      </w:r>
      <w:r>
        <w:rPr>
          <w:rFonts w:eastAsia="Times New Roman"/>
          <w:szCs w:val="24"/>
        </w:rPr>
        <w:t>,</w:t>
      </w:r>
      <w:r>
        <w:rPr>
          <w:rFonts w:eastAsia="Times New Roman"/>
          <w:szCs w:val="24"/>
        </w:rPr>
        <w:t xml:space="preserve"> αλλά πρέπει να παρουσιαστούν.</w:t>
      </w:r>
    </w:p>
    <w:p w14:paraId="2774D368" w14:textId="77777777" w:rsidR="009B4FE7" w:rsidRDefault="00452105">
      <w:pPr>
        <w:spacing w:line="600" w:lineRule="auto"/>
        <w:ind w:firstLine="720"/>
        <w:jc w:val="both"/>
        <w:rPr>
          <w:rFonts w:eastAsia="Times New Roman"/>
          <w:szCs w:val="24"/>
        </w:rPr>
      </w:pPr>
      <w:r>
        <w:rPr>
          <w:rFonts w:eastAsia="Times New Roman"/>
          <w:szCs w:val="24"/>
        </w:rPr>
        <w:t xml:space="preserve">Πρώτον, </w:t>
      </w:r>
      <w:r>
        <w:rPr>
          <w:rFonts w:eastAsia="Times New Roman"/>
          <w:szCs w:val="24"/>
        </w:rPr>
        <w:t>πρέπει να είναι γνωστό ότι γίνεται έλεγχος στη Βουλή όλων των δαπανών από το πρώτο ευρώ. Αυτό πρέπει να είναι γνωστό</w:t>
      </w:r>
      <w:r w:rsidRPr="007C0D3F">
        <w:rPr>
          <w:rFonts w:eastAsia="Times New Roman"/>
          <w:szCs w:val="24"/>
        </w:rPr>
        <w:t xml:space="preserve">. </w:t>
      </w:r>
      <w:r>
        <w:rPr>
          <w:rFonts w:eastAsia="Times New Roman"/>
          <w:szCs w:val="24"/>
        </w:rPr>
        <w:t>Ως εκ τούτου, δεν χωράει κανενός είδους λαϊκισμός ή οποιαδήποτε ερωτηματικά που τίθενται ενδεχομένως δημοσίως σε σχέση με τα οικονομικά τη</w:t>
      </w:r>
      <w:r>
        <w:rPr>
          <w:rFonts w:eastAsia="Times New Roman"/>
          <w:szCs w:val="24"/>
        </w:rPr>
        <w:t>ς Βουλής. Δηλαδή, παρά τη νομοθεσία</w:t>
      </w:r>
      <w:r>
        <w:rPr>
          <w:rFonts w:eastAsia="Times New Roman"/>
          <w:szCs w:val="24"/>
        </w:rPr>
        <w:t>,</w:t>
      </w:r>
      <w:r>
        <w:rPr>
          <w:rFonts w:eastAsia="Times New Roman"/>
          <w:szCs w:val="24"/>
        </w:rPr>
        <w:t xml:space="preserve"> που πλέον έχει ρίξει το βάρος στον κατασταλτικό έλεγχο</w:t>
      </w:r>
      <w:r w:rsidRPr="007B4D41">
        <w:rPr>
          <w:rFonts w:eastAsia="Times New Roman"/>
          <w:szCs w:val="24"/>
        </w:rPr>
        <w:t>,</w:t>
      </w:r>
      <w:r>
        <w:rPr>
          <w:rFonts w:eastAsia="Times New Roman"/>
          <w:szCs w:val="24"/>
        </w:rPr>
        <w:t xml:space="preserve"> εδώ γίνεται έλεγχος για όλες τις δαπάνες και από το πρώτο ευρώ</w:t>
      </w:r>
      <w:r w:rsidRPr="007B4D41">
        <w:rPr>
          <w:rFonts w:eastAsia="Times New Roman"/>
          <w:szCs w:val="24"/>
        </w:rPr>
        <w:t>.</w:t>
      </w:r>
      <w:r>
        <w:rPr>
          <w:rFonts w:eastAsia="Times New Roman"/>
          <w:szCs w:val="24"/>
        </w:rPr>
        <w:t xml:space="preserve"> Υπάρχει το Τμήμα του Ελεγκτικού Συνεδρίου</w:t>
      </w:r>
      <w:r>
        <w:rPr>
          <w:rFonts w:eastAsia="Times New Roman"/>
          <w:szCs w:val="24"/>
        </w:rPr>
        <w:t>,</w:t>
      </w:r>
      <w:r>
        <w:rPr>
          <w:rFonts w:eastAsia="Times New Roman"/>
          <w:szCs w:val="24"/>
        </w:rPr>
        <w:t xml:space="preserve"> που έχει πλήρη εικόνα και έλεγχο και σε ό,τι αφορά τη Βο</w:t>
      </w:r>
      <w:r>
        <w:rPr>
          <w:rFonts w:eastAsia="Times New Roman"/>
          <w:szCs w:val="24"/>
        </w:rPr>
        <w:t xml:space="preserve">υλή και σε ό,τι αφορά το </w:t>
      </w:r>
      <w:r>
        <w:rPr>
          <w:rFonts w:eastAsia="Times New Roman"/>
          <w:szCs w:val="24"/>
        </w:rPr>
        <w:t>ν</w:t>
      </w:r>
      <w:r>
        <w:rPr>
          <w:rFonts w:eastAsia="Times New Roman"/>
          <w:szCs w:val="24"/>
        </w:rPr>
        <w:t xml:space="preserve">ομικό </w:t>
      </w:r>
      <w:r>
        <w:rPr>
          <w:rFonts w:eastAsia="Times New Roman"/>
          <w:szCs w:val="24"/>
        </w:rPr>
        <w:t>π</w:t>
      </w:r>
      <w:r>
        <w:rPr>
          <w:rFonts w:eastAsia="Times New Roman"/>
          <w:szCs w:val="24"/>
        </w:rPr>
        <w:t xml:space="preserve">ρόσωπο </w:t>
      </w:r>
      <w:r>
        <w:rPr>
          <w:rFonts w:eastAsia="Times New Roman"/>
          <w:szCs w:val="24"/>
        </w:rPr>
        <w:t>ι</w:t>
      </w:r>
      <w:r>
        <w:rPr>
          <w:rFonts w:eastAsia="Times New Roman"/>
          <w:szCs w:val="24"/>
        </w:rPr>
        <w:t xml:space="preserve">διωτικό </w:t>
      </w:r>
      <w:r>
        <w:rPr>
          <w:rFonts w:eastAsia="Times New Roman"/>
          <w:szCs w:val="24"/>
        </w:rPr>
        <w:t>δ</w:t>
      </w:r>
      <w:r>
        <w:rPr>
          <w:rFonts w:eastAsia="Times New Roman"/>
          <w:szCs w:val="24"/>
        </w:rPr>
        <w:t>ικαίου, που είναι το Ίδρυμα για τον Κοινοβουλευτισμό και τη Δημοκρατία.</w:t>
      </w:r>
    </w:p>
    <w:p w14:paraId="2774D369" w14:textId="77777777" w:rsidR="009B4FE7" w:rsidRDefault="00452105">
      <w:pPr>
        <w:spacing w:line="600" w:lineRule="auto"/>
        <w:ind w:firstLine="720"/>
        <w:jc w:val="both"/>
        <w:rPr>
          <w:rFonts w:eastAsia="Times New Roman"/>
          <w:szCs w:val="24"/>
        </w:rPr>
      </w:pPr>
      <w:r>
        <w:rPr>
          <w:rFonts w:eastAsia="Times New Roman"/>
          <w:szCs w:val="24"/>
        </w:rPr>
        <w:t>Επίσης, να σας πω ότι έχει κατοχυρωθεί</w:t>
      </w:r>
      <w:r>
        <w:rPr>
          <w:rFonts w:eastAsia="Times New Roman"/>
          <w:szCs w:val="24"/>
        </w:rPr>
        <w:t>,</w:t>
      </w:r>
      <w:r>
        <w:rPr>
          <w:rFonts w:eastAsia="Times New Roman"/>
          <w:szCs w:val="24"/>
        </w:rPr>
        <w:t xml:space="preserve"> όχι μόνο θεωρητικά</w:t>
      </w:r>
      <w:r>
        <w:rPr>
          <w:rFonts w:eastAsia="Times New Roman"/>
          <w:szCs w:val="24"/>
        </w:rPr>
        <w:t>,</w:t>
      </w:r>
      <w:r>
        <w:rPr>
          <w:rFonts w:eastAsia="Times New Roman"/>
          <w:szCs w:val="24"/>
        </w:rPr>
        <w:t xml:space="preserve"> </w:t>
      </w:r>
      <w:r>
        <w:rPr>
          <w:rFonts w:eastAsia="Times New Roman"/>
          <w:szCs w:val="24"/>
        </w:rPr>
        <w:t xml:space="preserve">αλλά </w:t>
      </w:r>
      <w:r>
        <w:rPr>
          <w:rFonts w:eastAsia="Times New Roman"/>
          <w:szCs w:val="24"/>
        </w:rPr>
        <w:t>και θεσμικά</w:t>
      </w:r>
      <w:r>
        <w:rPr>
          <w:rFonts w:eastAsia="Times New Roman"/>
          <w:szCs w:val="24"/>
        </w:rPr>
        <w:t>,</w:t>
      </w:r>
      <w:r>
        <w:rPr>
          <w:rFonts w:eastAsia="Times New Roman"/>
          <w:szCs w:val="24"/>
        </w:rPr>
        <w:t xml:space="preserve"> η οικονομική αυτονομία της Βουλής ως θεμέλιο, ως πυλώνας</w:t>
      </w:r>
      <w:r>
        <w:rPr>
          <w:rFonts w:eastAsia="Times New Roman"/>
          <w:szCs w:val="24"/>
        </w:rPr>
        <w:t xml:space="preserve"> της συνταγματικής της αυτονομίας σε σχέση με τη διάκριση των εξουσιών και σε σχέση με τη </w:t>
      </w:r>
      <w:r>
        <w:rPr>
          <w:rFonts w:eastAsia="Times New Roman"/>
          <w:szCs w:val="24"/>
        </w:rPr>
        <w:lastRenderedPageBreak/>
        <w:t>δυνατότητα να καθορίζει τα του οίκου της. Έχει κατοχυρωθεί όχι με έναν τρόπο αυθαίρετο ή χειραγωγικό, δηλαδή αποφασίζουμε και διατάσσουμε</w:t>
      </w:r>
      <w:r w:rsidRPr="00713B44">
        <w:rPr>
          <w:rFonts w:eastAsia="Times New Roman"/>
          <w:szCs w:val="24"/>
        </w:rPr>
        <w:t>,</w:t>
      </w:r>
      <w:r>
        <w:rPr>
          <w:rFonts w:eastAsia="Times New Roman"/>
          <w:szCs w:val="24"/>
        </w:rPr>
        <w:t xml:space="preserve"> αλλά πλέον έγιναν προσπάθει</w:t>
      </w:r>
      <w:r>
        <w:rPr>
          <w:rFonts w:eastAsia="Times New Roman"/>
          <w:szCs w:val="24"/>
        </w:rPr>
        <w:t>ες τα τελευταία χρόνια αυτή η κατοχύρωση να είναι απολύτως στο πλαίσιο της κοινής δημοσιονομικής διαχείρισης, να είναι απολύτως με βάση όλες τις συμφωνίες που έχουν γίνει και με την Ευρωπαϊκή Ένωση και με τους άλλους φορείς για τον τρόπο λειτουργίας τ</w:t>
      </w:r>
      <w:r>
        <w:rPr>
          <w:rFonts w:eastAsia="Times New Roman"/>
          <w:szCs w:val="24"/>
        </w:rPr>
        <w:t>ων</w:t>
      </w:r>
      <w:r>
        <w:rPr>
          <w:rFonts w:eastAsia="Times New Roman"/>
          <w:szCs w:val="24"/>
        </w:rPr>
        <w:t xml:space="preserve"> δη</w:t>
      </w:r>
      <w:r>
        <w:rPr>
          <w:rFonts w:eastAsia="Times New Roman"/>
          <w:szCs w:val="24"/>
        </w:rPr>
        <w:t>μ</w:t>
      </w:r>
      <w:r>
        <w:rPr>
          <w:rFonts w:eastAsia="Times New Roman"/>
          <w:szCs w:val="24"/>
        </w:rPr>
        <w:t>ό</w:t>
      </w:r>
      <w:r>
        <w:rPr>
          <w:rFonts w:eastAsia="Times New Roman"/>
          <w:szCs w:val="24"/>
        </w:rPr>
        <w:t>σ</w:t>
      </w:r>
      <w:r>
        <w:rPr>
          <w:rFonts w:eastAsia="Times New Roman"/>
          <w:szCs w:val="24"/>
        </w:rPr>
        <w:t>ιων</w:t>
      </w:r>
      <w:r>
        <w:rPr>
          <w:rFonts w:eastAsia="Times New Roman"/>
          <w:szCs w:val="24"/>
        </w:rPr>
        <w:t xml:space="preserve"> οικονομικ</w:t>
      </w:r>
      <w:r>
        <w:rPr>
          <w:rFonts w:eastAsia="Times New Roman"/>
          <w:szCs w:val="24"/>
        </w:rPr>
        <w:t>ών</w:t>
      </w:r>
      <w:r>
        <w:rPr>
          <w:rFonts w:eastAsia="Times New Roman"/>
          <w:szCs w:val="24"/>
        </w:rPr>
        <w:t>. Με την εικόνα που έχει το Γενικό Λογιστήριο του Κράτους για όλες τις δαπάνες και του ευρύτερου δημόσιου τομέα έχει κατοχυρωθεί, δηλαδή, ότι μόνο για τη Βουλή είναι αυτό, ώστε μέσω ενός ιδιαίτερου κωδικού στην Τράπεζα της Ελλάδος να γίνο</w:t>
      </w:r>
      <w:r>
        <w:rPr>
          <w:rFonts w:eastAsia="Times New Roman"/>
          <w:szCs w:val="24"/>
        </w:rPr>
        <w:t>νται όλες οι πληρωμές και οι δοσοληψίες, κάτι που είναι σε πλήρη εφαρμογή μέσω της ηλεκτρονικής διακυβέρνησης με τα δημόσια οικονομικά της χώρας. Όπως και όλα τα άλλα, έτσι και η εφαρμογή του μεσοπρόθεσμου, η εφαρμογή όλων των άλλων πλευρών που αφορούν στη</w:t>
      </w:r>
      <w:r>
        <w:rPr>
          <w:rFonts w:eastAsia="Times New Roman"/>
          <w:szCs w:val="24"/>
        </w:rPr>
        <w:t xml:space="preserve"> δημόσια διαχείριση του δημοσίου χρήματος διαλαμβάνονται και γίνονται σεβαστά από τη Βουλή και τη διαχείρισ</w:t>
      </w:r>
      <w:r>
        <w:rPr>
          <w:rFonts w:eastAsia="Times New Roman"/>
          <w:szCs w:val="24"/>
        </w:rPr>
        <w:t>ή</w:t>
      </w:r>
      <w:r>
        <w:rPr>
          <w:rFonts w:eastAsia="Times New Roman"/>
          <w:szCs w:val="24"/>
        </w:rPr>
        <w:t xml:space="preserve"> </w:t>
      </w:r>
      <w:r>
        <w:rPr>
          <w:rFonts w:eastAsia="Times New Roman"/>
          <w:szCs w:val="24"/>
        </w:rPr>
        <w:t>της,</w:t>
      </w:r>
      <w:r>
        <w:rPr>
          <w:rFonts w:eastAsia="Times New Roman"/>
          <w:szCs w:val="24"/>
        </w:rPr>
        <w:t xml:space="preserve"> στο πλαίσιο αυτής της ιδιαίτερης και αυτόνομης διαχείρισης</w:t>
      </w:r>
      <w:r>
        <w:rPr>
          <w:rFonts w:eastAsia="Times New Roman"/>
          <w:szCs w:val="24"/>
        </w:rPr>
        <w:t>,</w:t>
      </w:r>
      <w:r>
        <w:rPr>
          <w:rFonts w:eastAsia="Times New Roman"/>
          <w:szCs w:val="24"/>
        </w:rPr>
        <w:t xml:space="preserve"> που, επαναλαμβάνω, είναι ένα συν, δεν είναι κάτι διαφορετικό, δεν είναι επίδειξη α</w:t>
      </w:r>
      <w:r>
        <w:rPr>
          <w:rFonts w:eastAsia="Times New Roman"/>
          <w:szCs w:val="24"/>
        </w:rPr>
        <w:t>υθαιρεσίας, αλλά είναι ενισχυμένη παρουσία της οντότητας της Βουλής.</w:t>
      </w:r>
    </w:p>
    <w:p w14:paraId="2774D36A" w14:textId="77777777" w:rsidR="009B4FE7" w:rsidRDefault="00452105">
      <w:pPr>
        <w:spacing w:line="600" w:lineRule="auto"/>
        <w:ind w:firstLine="720"/>
        <w:jc w:val="both"/>
        <w:rPr>
          <w:rFonts w:eastAsia="Times New Roman"/>
          <w:szCs w:val="24"/>
        </w:rPr>
      </w:pPr>
      <w:r>
        <w:rPr>
          <w:rFonts w:eastAsia="Times New Roman"/>
          <w:szCs w:val="24"/>
        </w:rPr>
        <w:t>Θεωρώ πως είναι πολύ σημαντικό, διότι η Βουλή στο πλαίσιο όλης της οικονομικής κατάστασης διαμορφώνει σιγά-σιγά έναν πυλώνα καλής διαχείρισης και διαφάνειας. Αντί, δηλαδή, να είναι μια μα</w:t>
      </w:r>
      <w:r>
        <w:rPr>
          <w:rFonts w:eastAsia="Times New Roman"/>
          <w:szCs w:val="24"/>
        </w:rPr>
        <w:t xml:space="preserve">ύρη τρύπα ή μια γκρίζα περιοχή για τα δημόσια </w:t>
      </w:r>
      <w:r>
        <w:rPr>
          <w:rFonts w:eastAsia="Times New Roman"/>
          <w:szCs w:val="24"/>
        </w:rPr>
        <w:lastRenderedPageBreak/>
        <w:t>οικονομικά, είναι αντίθετα</w:t>
      </w:r>
      <w:r>
        <w:rPr>
          <w:rFonts w:eastAsia="Times New Roman"/>
          <w:szCs w:val="24"/>
        </w:rPr>
        <w:t>,</w:t>
      </w:r>
      <w:r>
        <w:rPr>
          <w:rFonts w:eastAsia="Times New Roman"/>
          <w:szCs w:val="24"/>
        </w:rPr>
        <w:t xml:space="preserve"> με τον τρόπο που λειτουργεί σε όλα τα επίπεδα</w:t>
      </w:r>
      <w:r>
        <w:rPr>
          <w:rFonts w:eastAsia="Times New Roman"/>
          <w:szCs w:val="24"/>
        </w:rPr>
        <w:t>,</w:t>
      </w:r>
      <w:r>
        <w:rPr>
          <w:rFonts w:eastAsia="Times New Roman"/>
          <w:szCs w:val="24"/>
        </w:rPr>
        <w:t xml:space="preserve"> ένας πυλώνας που ενισχύει την εικόνα και τη διάθεση και την υποχρέωση της χώρας να λειτουργεί με σωστό τρόπο σε όλα τα επίπεδα σε σχέση</w:t>
      </w:r>
      <w:r>
        <w:rPr>
          <w:rFonts w:eastAsia="Times New Roman"/>
          <w:szCs w:val="24"/>
        </w:rPr>
        <w:t xml:space="preserve"> με τα οικονομικά.</w:t>
      </w:r>
    </w:p>
    <w:p w14:paraId="2774D36B" w14:textId="77777777" w:rsidR="009B4FE7" w:rsidRDefault="00452105">
      <w:pPr>
        <w:spacing w:line="600" w:lineRule="auto"/>
        <w:ind w:firstLine="720"/>
        <w:jc w:val="both"/>
        <w:rPr>
          <w:rFonts w:eastAsia="Times New Roman"/>
          <w:szCs w:val="24"/>
        </w:rPr>
      </w:pPr>
      <w:r>
        <w:rPr>
          <w:rFonts w:eastAsia="Times New Roman"/>
          <w:szCs w:val="24"/>
        </w:rPr>
        <w:t xml:space="preserve">Θεωρώ, κυρίες και κύριοι συνάδελφοι, ότι δεν είναι ανάγκη εδώ στη συζήτηση που θα κάνουμε μιλώντας για τον </w:t>
      </w:r>
      <w:r>
        <w:rPr>
          <w:rFonts w:eastAsia="Times New Roman"/>
          <w:szCs w:val="24"/>
        </w:rPr>
        <w:t>π</w:t>
      </w:r>
      <w:r>
        <w:rPr>
          <w:rFonts w:eastAsia="Times New Roman"/>
          <w:szCs w:val="24"/>
        </w:rPr>
        <w:t xml:space="preserve">ροϋπολογισμό να μιλήσουμε για το κατά πόσον η χώρα βγήκε και με ποιες δεσμεύσεις, μόνιμα, μη μόνιμα από τα μνημόνια, τι σημαίνει </w:t>
      </w:r>
      <w:r>
        <w:rPr>
          <w:rFonts w:eastAsia="Times New Roman"/>
          <w:szCs w:val="24"/>
        </w:rPr>
        <w:t>η 21</w:t>
      </w:r>
      <w:r w:rsidRPr="00B77482">
        <w:rPr>
          <w:rFonts w:eastAsia="Times New Roman"/>
          <w:szCs w:val="24"/>
          <w:vertAlign w:val="superscript"/>
        </w:rPr>
        <w:t>η</w:t>
      </w:r>
      <w:r>
        <w:rPr>
          <w:rFonts w:eastAsia="Times New Roman"/>
          <w:szCs w:val="24"/>
        </w:rPr>
        <w:t xml:space="preserve"> Αυγούστου κ.λπ.</w:t>
      </w:r>
      <w:r>
        <w:rPr>
          <w:rFonts w:eastAsia="Times New Roman"/>
          <w:szCs w:val="24"/>
        </w:rPr>
        <w:t xml:space="preserve">. </w:t>
      </w:r>
      <w:r>
        <w:rPr>
          <w:rFonts w:eastAsia="Times New Roman"/>
          <w:szCs w:val="24"/>
        </w:rPr>
        <w:t>Αυτά θα τα πούμε</w:t>
      </w:r>
      <w:r w:rsidRPr="00015DB7">
        <w:rPr>
          <w:rFonts w:eastAsia="Times New Roman"/>
          <w:szCs w:val="24"/>
        </w:rPr>
        <w:t>.</w:t>
      </w:r>
      <w:r>
        <w:rPr>
          <w:rFonts w:eastAsia="Times New Roman"/>
          <w:szCs w:val="24"/>
        </w:rPr>
        <w:t xml:space="preserve"> Σε έναν μήνα θα είναι αναλυτικά τα στοιχεία και πιστεύω πάρα πολύ πειστικά προς την κατεύθυνση ότι πράγματι ζούμε μια νέα εποχή με πολύ μεγαλύτερες δυνατότητες σε σχέση με το πρόσφατο παρελθόν.</w:t>
      </w:r>
    </w:p>
    <w:p w14:paraId="2774D36C" w14:textId="77777777" w:rsidR="009B4FE7" w:rsidRDefault="00452105">
      <w:pPr>
        <w:spacing w:line="600" w:lineRule="auto"/>
        <w:ind w:firstLine="720"/>
        <w:jc w:val="both"/>
        <w:rPr>
          <w:rFonts w:eastAsia="Times New Roman"/>
          <w:szCs w:val="24"/>
        </w:rPr>
      </w:pPr>
      <w:r>
        <w:rPr>
          <w:rFonts w:eastAsia="Times New Roman"/>
          <w:szCs w:val="24"/>
        </w:rPr>
        <w:t>Πλην, όμως, επειδή εδ</w:t>
      </w:r>
      <w:r>
        <w:rPr>
          <w:rFonts w:eastAsia="Times New Roman"/>
          <w:szCs w:val="24"/>
        </w:rPr>
        <w:t>ώ μέσα μιλάμε πάντοτε πολιτικά, επιτρέψτε μου να είμαι πάρα πολύ σαφής. Η χώρα βρέθηκε σε κατάσταση άτυπης χρεοκοπίας και δεν έχει αποπληρώσει το χρέος της, ούτε της έχει χαριστεί, ούτε μπορέσαμε να το διαγράψουμε.</w:t>
      </w:r>
    </w:p>
    <w:p w14:paraId="2774D36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Έχει γίνει μια σοβαρή αναδιάρθρωση του χρ</w:t>
      </w:r>
      <w:r>
        <w:rPr>
          <w:rFonts w:eastAsia="Times New Roman" w:cs="Times New Roman"/>
          <w:szCs w:val="24"/>
        </w:rPr>
        <w:t xml:space="preserve">έους που βοηθάει για τα επόμενα δεκαπέντε χρόνια. Έχει ολοκληρωθεί το τρίτο πρόγραμμα και έχουν ολοκληρωθεί τα προγράμματα δημοσιονομικής προσαρμογής και οι συμφωνίες, οι αποκληθείσες </w:t>
      </w:r>
      <w:r>
        <w:rPr>
          <w:rFonts w:eastAsia="Times New Roman" w:cs="Times New Roman"/>
          <w:szCs w:val="24"/>
        </w:rPr>
        <w:lastRenderedPageBreak/>
        <w:t>«μνημόνια». Αυτά έχουν επισυμβεί. Μπορεί κάθε</w:t>
      </w:r>
      <w:r w:rsidRPr="00C41266">
        <w:rPr>
          <w:rFonts w:eastAsia="Times New Roman" w:cs="Times New Roman"/>
          <w:szCs w:val="24"/>
        </w:rPr>
        <w:t xml:space="preserve"> </w:t>
      </w:r>
      <w:r>
        <w:rPr>
          <w:rFonts w:eastAsia="Times New Roman" w:cs="Times New Roman"/>
          <w:szCs w:val="24"/>
        </w:rPr>
        <w:t>κυβέρνηση, η σημερινή, η ε</w:t>
      </w:r>
      <w:r>
        <w:rPr>
          <w:rFonts w:eastAsia="Times New Roman" w:cs="Times New Roman"/>
          <w:szCs w:val="24"/>
        </w:rPr>
        <w:t xml:space="preserve">πόμενη, η όποια κυρίαρχη κυβέρνηση που θα προκύπτει από τις εκλογές να διαμορφώνει τον </w:t>
      </w:r>
      <w:r>
        <w:rPr>
          <w:rFonts w:eastAsia="Times New Roman" w:cs="Times New Roman"/>
          <w:szCs w:val="24"/>
        </w:rPr>
        <w:t>π</w:t>
      </w:r>
      <w:r>
        <w:rPr>
          <w:rFonts w:eastAsia="Times New Roman" w:cs="Times New Roman"/>
          <w:szCs w:val="24"/>
        </w:rPr>
        <w:t>ροϋπολογισμό της και να συζητιέται εδώ πέρα στη βάση των γενικών δεσμεύσεων που ισχύουν για όλες τις χώρες της Ευρωπαϊκής Ένωσης με επιπλέον δέσμευση για την επόμενη δι</w:t>
      </w:r>
      <w:r>
        <w:rPr>
          <w:rFonts w:eastAsia="Times New Roman" w:cs="Times New Roman"/>
          <w:szCs w:val="24"/>
        </w:rPr>
        <w:t>ετία σε σχέση με τα πλεονάσματα ως προς το 3,5%. Αυτά είναι γνωστά τοις πάσι. Δεν υπάρχουν επιπλέον ζητήματα που να θεωρούμε ότι εν πάση περιπτώσει είναι τα ίδια όπως πέρυσι, πρόπερσι,</w:t>
      </w:r>
      <w:r w:rsidRPr="00C504BA">
        <w:rPr>
          <w:rFonts w:eastAsia="Times New Roman" w:cs="Times New Roman"/>
          <w:szCs w:val="24"/>
        </w:rPr>
        <w:t xml:space="preserve"> </w:t>
      </w:r>
      <w:r>
        <w:rPr>
          <w:rFonts w:eastAsia="Times New Roman" w:cs="Times New Roman"/>
          <w:szCs w:val="24"/>
        </w:rPr>
        <w:t>αντιπρόπερσι κ</w:t>
      </w:r>
      <w:r w:rsidRPr="00C41266">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είναι τα ίδια. Ας καταλήξουμε σε αυτό και από ε</w:t>
      </w:r>
      <w:r>
        <w:rPr>
          <w:rFonts w:eastAsia="Times New Roman" w:cs="Times New Roman"/>
          <w:szCs w:val="24"/>
        </w:rPr>
        <w:t xml:space="preserve">κεί και πέρα θα μας δοθεί η ευκαιρία κατά τη συζήτηση του </w:t>
      </w:r>
      <w:r>
        <w:rPr>
          <w:rFonts w:eastAsia="Times New Roman" w:cs="Times New Roman"/>
          <w:szCs w:val="24"/>
        </w:rPr>
        <w:t>π</w:t>
      </w:r>
      <w:r>
        <w:rPr>
          <w:rFonts w:eastAsia="Times New Roman" w:cs="Times New Roman"/>
          <w:szCs w:val="24"/>
        </w:rPr>
        <w:t>ροϋπολογισμού να δούμε και τις άλλες πλευρές, πόσο πιο γρήγορα θα μπορούσαμε να είχαμε βγει κ.λπ., όπως τίθεται από ορισμένες πλευρές.</w:t>
      </w:r>
    </w:p>
    <w:p w14:paraId="2774D36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Άρα, συζητούμε στη νέα φάση, με τα νέα δεδομένα και τις νέες δ</w:t>
      </w:r>
      <w:r>
        <w:rPr>
          <w:rFonts w:eastAsia="Times New Roman" w:cs="Times New Roman"/>
          <w:szCs w:val="24"/>
        </w:rPr>
        <w:t>υνατότητες που έχει η χώρα, η Κυβέρνηση, η Βουλή, εν προκειμένω, για να ασκήσει την πολιτική της.</w:t>
      </w:r>
    </w:p>
    <w:p w14:paraId="2774D36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Έρχομαι σε ένα κεντρικό ζήτημα το οποίο γνωρίζετε πως αποτελούσε εξ υπαρχής μια προσπάθεια την οποία κάναμε αυτά τα χρόνια</w:t>
      </w:r>
      <w:r w:rsidRPr="00411148">
        <w:rPr>
          <w:rFonts w:eastAsia="Times New Roman" w:cs="Times New Roman"/>
          <w:szCs w:val="24"/>
        </w:rPr>
        <w:t xml:space="preserve"> </w:t>
      </w:r>
      <w:r>
        <w:rPr>
          <w:rFonts w:eastAsia="Times New Roman" w:cs="Times New Roman"/>
          <w:szCs w:val="24"/>
        </w:rPr>
        <w:t xml:space="preserve">με τη συναίνεση όλων. Θέλαμε και </w:t>
      </w:r>
      <w:r>
        <w:rPr>
          <w:rFonts w:eastAsia="Times New Roman" w:cs="Times New Roman"/>
          <w:szCs w:val="24"/>
        </w:rPr>
        <w:t>θέλουμε η Βουλή να μην αποτελεί ένα εξαιρετικό μουσείο, μαυσωλείο, κέντρο διεκπεραίωσης του τρέχοντος νομοθετικού έργου κ.λπ.</w:t>
      </w:r>
      <w:r>
        <w:rPr>
          <w:rFonts w:eastAsia="Times New Roman" w:cs="Times New Roman"/>
          <w:szCs w:val="24"/>
        </w:rPr>
        <w:t xml:space="preserve">. </w:t>
      </w:r>
      <w:r>
        <w:rPr>
          <w:rFonts w:eastAsia="Times New Roman" w:cs="Times New Roman"/>
          <w:szCs w:val="24"/>
        </w:rPr>
        <w:t xml:space="preserve">Θέλουμε να έχει και </w:t>
      </w:r>
      <w:r>
        <w:rPr>
          <w:rFonts w:eastAsia="Times New Roman" w:cs="Times New Roman"/>
          <w:szCs w:val="24"/>
        </w:rPr>
        <w:lastRenderedPageBreak/>
        <w:t xml:space="preserve">να αποκτήσει όσο το δυνατόν περισσότερο -και μάλιστα στις συνθήκες της μακρόχρονης κρίσης που περάσαμε- έναν </w:t>
      </w:r>
      <w:r>
        <w:rPr>
          <w:rFonts w:eastAsia="Times New Roman" w:cs="Times New Roman"/>
          <w:szCs w:val="24"/>
        </w:rPr>
        <w:t>ρόλο δημιουργικό, εξωστρεφή, έναν ρόλο, θα έλεγα, κιβωτού και όχι απλώς συντήρησης. Και αυτό το λέω για όλα τα επίπεδα.</w:t>
      </w:r>
    </w:p>
    <w:p w14:paraId="2774D37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Αυτό νομίζω ότι το έχουμε πετύχει σε αρκετά μεγάλο βαθμό και όλο αυτό αντανακλάται, όπως αντιλαμβάνεσθε, και στους οικονομικούς κωδικούς</w:t>
      </w:r>
      <w:r>
        <w:rPr>
          <w:rFonts w:eastAsia="Times New Roman" w:cs="Times New Roman"/>
          <w:szCs w:val="24"/>
        </w:rPr>
        <w:t xml:space="preserve">. Και μιλάω για ανθρώπους ή για ποιότητα ως προς αυτά. Διότι υπάρχει μια ισχυρή εξωστρέφεια. Το σύνολο σχεδόν των ομιλητών-συναδέλφων αναφέρθηκε προηγουμένως με πολύ καλά λόγια για το </w:t>
      </w:r>
      <w:r>
        <w:rPr>
          <w:rFonts w:eastAsia="Times New Roman" w:cs="Times New Roman"/>
          <w:szCs w:val="24"/>
        </w:rPr>
        <w:t>κ</w:t>
      </w:r>
      <w:r>
        <w:rPr>
          <w:rFonts w:eastAsia="Times New Roman" w:cs="Times New Roman"/>
          <w:szCs w:val="24"/>
        </w:rPr>
        <w:t>ανάλι της Βουλής, για το Ίδρυμα της Βουλής, για το πλήθος των εκδηλώσεω</w:t>
      </w:r>
      <w:r>
        <w:rPr>
          <w:rFonts w:eastAsia="Times New Roman" w:cs="Times New Roman"/>
          <w:szCs w:val="24"/>
        </w:rPr>
        <w:t xml:space="preserve">ν και συνεδρίων που γίνονται. Μάλιστα, τώρα τον Δεκέμβριο θα γίνει το μεγάλο τριήμερο συνέδριο που γίνεται κάθε χρόνο και φέτος θα έχει θέματα που αφορούν στην ενημέρωση και τη </w:t>
      </w:r>
      <w:r>
        <w:rPr>
          <w:rFonts w:eastAsia="Times New Roman" w:cs="Times New Roman"/>
          <w:szCs w:val="24"/>
        </w:rPr>
        <w:t>δ</w:t>
      </w:r>
      <w:r>
        <w:rPr>
          <w:rFonts w:eastAsia="Times New Roman" w:cs="Times New Roman"/>
          <w:szCs w:val="24"/>
        </w:rPr>
        <w:t>ημοκρατία.</w:t>
      </w:r>
    </w:p>
    <w:p w14:paraId="2774D37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Άρα, Ίδρυμα της Βουλής, </w:t>
      </w:r>
      <w:r>
        <w:rPr>
          <w:rFonts w:eastAsia="Times New Roman" w:cs="Times New Roman"/>
          <w:szCs w:val="24"/>
        </w:rPr>
        <w:t>κ</w:t>
      </w:r>
      <w:r>
        <w:rPr>
          <w:rFonts w:eastAsia="Times New Roman" w:cs="Times New Roman"/>
          <w:szCs w:val="24"/>
        </w:rPr>
        <w:t>ανάλι, εξωστρέφεια με πλήθος εκδηλώσεων, χ</w:t>
      </w:r>
      <w:r>
        <w:rPr>
          <w:rFonts w:eastAsia="Times New Roman" w:cs="Times New Roman"/>
          <w:szCs w:val="24"/>
        </w:rPr>
        <w:t>ορηγιών, ενθάρρυνσης δημιουργικών εστιών σε σχέση με τα ζητήματα ιστορικής μνήμης, βιβλιοθήκες, πολιτισμός, κινηματογράφος σε όλη την περιφέρεια και όχι αθηνοκεντρικά, σε όλους τους νομούς. Και όποτε ζητήθηκε από συναδέλφους οποιασδήποτε πλευράς να υπάρξει</w:t>
      </w:r>
      <w:r>
        <w:rPr>
          <w:rFonts w:eastAsia="Times New Roman" w:cs="Times New Roman"/>
          <w:szCs w:val="24"/>
        </w:rPr>
        <w:t xml:space="preserve"> μια ενίσχυση, μια ενθάρρυνση, μια στήριξη και όχι απλά αιγίδα -καταλαβαίνετε τι εννοώ- της Βουλής για να γίνουν αυτά κάπου σε μια περιφέρεια, σε μια πόλη, σε μια πρωτεύουσα, σε σχέση με όλα τα άλλα ζητήματα, αυτό </w:t>
      </w:r>
      <w:r>
        <w:rPr>
          <w:rFonts w:eastAsia="Times New Roman" w:cs="Times New Roman"/>
          <w:szCs w:val="24"/>
        </w:rPr>
        <w:lastRenderedPageBreak/>
        <w:t>δόθηκε, διότι έχουμε τη δυνατότητα να δοθε</w:t>
      </w:r>
      <w:r>
        <w:rPr>
          <w:rFonts w:eastAsia="Times New Roman" w:cs="Times New Roman"/>
          <w:szCs w:val="24"/>
        </w:rPr>
        <w:t>ί, όπως σε εκθέσεις και σε δημιουργούς κ.λπ.</w:t>
      </w:r>
      <w:r>
        <w:rPr>
          <w:rFonts w:eastAsia="Times New Roman" w:cs="Times New Roman"/>
          <w:szCs w:val="24"/>
        </w:rPr>
        <w:t>.</w:t>
      </w:r>
      <w:r>
        <w:rPr>
          <w:rFonts w:eastAsia="Times New Roman" w:cs="Times New Roman"/>
          <w:szCs w:val="24"/>
        </w:rPr>
        <w:t xml:space="preserve"> Άρα, λοιπόν, διαμορφώνεται μια τέτοια προσπάθεια, μια τέτοια εικόνα.</w:t>
      </w:r>
    </w:p>
    <w:p w14:paraId="2774D37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Εδώ κοντά τώρα έρχονται να προστεθούν σημαντικές προσπάθειες οι οποίες αφορούν στα έργα. Η Βουλή, δηλαδή, εκ των πραγμάτων είναι ένα παμπάλαι</w:t>
      </w:r>
      <w:r>
        <w:rPr>
          <w:rFonts w:eastAsia="Times New Roman" w:cs="Times New Roman"/>
          <w:szCs w:val="24"/>
        </w:rPr>
        <w:t xml:space="preserve">ο κτήριο που πέρασε από πυρκαγιές και πυρκαγιές. Το 1934 λειτούργησε για πρώτη φορά ως Βουλή των Ελλήνων. Ύστερα </w:t>
      </w:r>
      <w:r>
        <w:rPr>
          <w:rFonts w:eastAsia="Times New Roman" w:cs="Times New Roman"/>
          <w:szCs w:val="24"/>
        </w:rPr>
        <w:t xml:space="preserve">επί </w:t>
      </w:r>
      <w:r>
        <w:rPr>
          <w:rFonts w:eastAsia="Times New Roman" w:cs="Times New Roman"/>
          <w:szCs w:val="24"/>
        </w:rPr>
        <w:t xml:space="preserve">Μεταξά </w:t>
      </w:r>
      <w:r>
        <w:rPr>
          <w:rFonts w:eastAsia="Times New Roman" w:cs="Times New Roman"/>
          <w:szCs w:val="24"/>
        </w:rPr>
        <w:t xml:space="preserve">περιέπεσε </w:t>
      </w:r>
      <w:r>
        <w:rPr>
          <w:rFonts w:eastAsia="Times New Roman" w:cs="Times New Roman"/>
          <w:szCs w:val="24"/>
        </w:rPr>
        <w:t xml:space="preserve">λίγο </w:t>
      </w:r>
      <w:r>
        <w:rPr>
          <w:rFonts w:eastAsia="Times New Roman" w:cs="Times New Roman"/>
          <w:szCs w:val="24"/>
        </w:rPr>
        <w:t>-</w:t>
      </w:r>
      <w:r>
        <w:rPr>
          <w:rFonts w:eastAsia="Times New Roman" w:cs="Times New Roman"/>
          <w:szCs w:val="24"/>
        </w:rPr>
        <w:t>όχι λίγο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απαξίωση,</w:t>
      </w:r>
      <w:r>
        <w:rPr>
          <w:rFonts w:eastAsia="Times New Roman" w:cs="Times New Roman"/>
          <w:szCs w:val="24"/>
        </w:rPr>
        <w:t xml:space="preserve"> </w:t>
      </w:r>
      <w:r>
        <w:rPr>
          <w:rFonts w:eastAsia="Times New Roman" w:cs="Times New Roman"/>
          <w:szCs w:val="24"/>
        </w:rPr>
        <w:t xml:space="preserve">αλλά ως κτήριο συνέχιζε να λειτουργεί τότε με υπηρεσίες του κράτους. Μετά είχαμε τον πόλεμο και περάσαμε μια </w:t>
      </w:r>
      <w:r>
        <w:rPr>
          <w:rFonts w:eastAsia="Times New Roman" w:cs="Times New Roman"/>
          <w:szCs w:val="24"/>
        </w:rPr>
        <w:t xml:space="preserve">άλλη </w:t>
      </w:r>
      <w:r>
        <w:rPr>
          <w:rFonts w:eastAsia="Times New Roman" w:cs="Times New Roman"/>
          <w:szCs w:val="24"/>
        </w:rPr>
        <w:t>διαδικασία. Είναι φανερό ότι η Βουλή χρειάζεται το κεντρικό κτήριο</w:t>
      </w:r>
      <w:r>
        <w:rPr>
          <w:rFonts w:eastAsia="Times New Roman" w:cs="Times New Roman"/>
          <w:szCs w:val="24"/>
        </w:rPr>
        <w:t xml:space="preserve"> </w:t>
      </w:r>
      <w:r>
        <w:rPr>
          <w:rFonts w:eastAsia="Times New Roman" w:cs="Times New Roman"/>
          <w:szCs w:val="24"/>
        </w:rPr>
        <w:t xml:space="preserve">αλλά και τα άλλα πέντε-έξι κτήρια, όπως αυτό της </w:t>
      </w:r>
      <w:r>
        <w:rPr>
          <w:rFonts w:eastAsia="Times New Roman" w:cs="Times New Roman"/>
          <w:szCs w:val="24"/>
        </w:rPr>
        <w:t xml:space="preserve">οδού </w:t>
      </w:r>
      <w:r>
        <w:rPr>
          <w:rFonts w:eastAsia="Times New Roman" w:cs="Times New Roman"/>
          <w:szCs w:val="24"/>
        </w:rPr>
        <w:t>Λ</w:t>
      </w:r>
      <w:r>
        <w:rPr>
          <w:rFonts w:eastAsia="Times New Roman" w:cs="Times New Roman"/>
          <w:szCs w:val="24"/>
        </w:rPr>
        <w:t>ε</w:t>
      </w:r>
      <w:r>
        <w:rPr>
          <w:rFonts w:eastAsia="Times New Roman" w:cs="Times New Roman"/>
          <w:szCs w:val="24"/>
        </w:rPr>
        <w:t>νορμ</w:t>
      </w:r>
      <w:r>
        <w:rPr>
          <w:rFonts w:eastAsia="Times New Roman" w:cs="Times New Roman"/>
          <w:szCs w:val="24"/>
        </w:rPr>
        <w:t>ά</w:t>
      </w:r>
      <w:r>
        <w:rPr>
          <w:rFonts w:eastAsia="Times New Roman" w:cs="Times New Roman"/>
          <w:szCs w:val="24"/>
        </w:rPr>
        <w:t>ν που είναι έν</w:t>
      </w:r>
      <w:r>
        <w:rPr>
          <w:rFonts w:eastAsia="Times New Roman" w:cs="Times New Roman"/>
          <w:szCs w:val="24"/>
        </w:rPr>
        <w:t xml:space="preserve">α εξαιρετικό κτήριο, το πρώην </w:t>
      </w:r>
      <w:r>
        <w:rPr>
          <w:rFonts w:eastAsia="Times New Roman" w:cs="Times New Roman"/>
          <w:szCs w:val="24"/>
        </w:rPr>
        <w:t>κ</w:t>
      </w:r>
      <w:r>
        <w:rPr>
          <w:rFonts w:eastAsia="Times New Roman" w:cs="Times New Roman"/>
          <w:szCs w:val="24"/>
        </w:rPr>
        <w:t>απνεργοστάσιο, εκεί που είναι οι μεγάλες βιβλιοθήκες, τα αρχεία και γίνονται έργα συντήρησης και άλλα σχετικά με τα αρχεία</w:t>
      </w:r>
      <w:r>
        <w:rPr>
          <w:rFonts w:eastAsia="Times New Roman" w:cs="Times New Roman"/>
          <w:szCs w:val="24"/>
        </w:rPr>
        <w:t>,</w:t>
      </w:r>
      <w:r>
        <w:rPr>
          <w:rFonts w:eastAsia="Times New Roman" w:cs="Times New Roman"/>
          <w:szCs w:val="24"/>
        </w:rPr>
        <w:t xml:space="preserve"> αλλά και τα γνωστά κτήρια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οδό </w:t>
      </w:r>
      <w:r>
        <w:rPr>
          <w:rFonts w:eastAsia="Times New Roman" w:cs="Times New Roman"/>
          <w:szCs w:val="24"/>
        </w:rPr>
        <w:t>Μητροπόλεως,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οδό </w:t>
      </w:r>
      <w:r>
        <w:rPr>
          <w:rFonts w:eastAsia="Times New Roman" w:cs="Times New Roman"/>
          <w:szCs w:val="24"/>
        </w:rPr>
        <w:t>Βουλής,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οδό </w:t>
      </w:r>
      <w:r>
        <w:rPr>
          <w:rFonts w:eastAsia="Times New Roman" w:cs="Times New Roman"/>
          <w:szCs w:val="24"/>
        </w:rPr>
        <w:t xml:space="preserve">Σέκερη και απέναντι στην </w:t>
      </w:r>
      <w:r>
        <w:rPr>
          <w:rFonts w:eastAsia="Times New Roman" w:cs="Times New Roman"/>
          <w:szCs w:val="24"/>
        </w:rPr>
        <w:t>οδ</w:t>
      </w:r>
      <w:r>
        <w:rPr>
          <w:rFonts w:eastAsia="Times New Roman" w:cs="Times New Roman"/>
          <w:szCs w:val="24"/>
        </w:rPr>
        <w:t xml:space="preserve">ό </w:t>
      </w:r>
      <w:r>
        <w:rPr>
          <w:rFonts w:eastAsia="Times New Roman" w:cs="Times New Roman"/>
          <w:szCs w:val="24"/>
        </w:rPr>
        <w:t xml:space="preserve">Αμαλίας. </w:t>
      </w:r>
    </w:p>
    <w:p w14:paraId="2774D37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Όλο αυτό το κτ</w:t>
      </w:r>
      <w:r>
        <w:rPr>
          <w:rFonts w:eastAsia="Times New Roman" w:cs="Times New Roman"/>
          <w:szCs w:val="24"/>
        </w:rPr>
        <w:t>η</w:t>
      </w:r>
      <w:r>
        <w:rPr>
          <w:rFonts w:eastAsia="Times New Roman" w:cs="Times New Roman"/>
          <w:szCs w:val="24"/>
        </w:rPr>
        <w:t>ριακό συγκρότημα κ</w:t>
      </w:r>
      <w:r>
        <w:rPr>
          <w:rFonts w:eastAsia="Times New Roman" w:cs="Times New Roman"/>
          <w:szCs w:val="24"/>
        </w:rPr>
        <w:t>.</w:t>
      </w:r>
      <w:r>
        <w:rPr>
          <w:rFonts w:eastAsia="Times New Roman" w:cs="Times New Roman"/>
          <w:szCs w:val="24"/>
        </w:rPr>
        <w:t>λπ. θέλει υποστήριξη, αναβάθμιση, εκσυγχρονισμό, αλλαγές, εξορθολογισμό, προσθήκες.</w:t>
      </w:r>
    </w:p>
    <w:p w14:paraId="2774D37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Ήδη γίνεται το καινούργιο κτ</w:t>
      </w:r>
      <w:r>
        <w:rPr>
          <w:rFonts w:eastAsia="Times New Roman" w:cs="Times New Roman"/>
          <w:szCs w:val="24"/>
        </w:rPr>
        <w:t>ή</w:t>
      </w:r>
      <w:r>
        <w:rPr>
          <w:rFonts w:eastAsia="Times New Roman" w:cs="Times New Roman"/>
          <w:szCs w:val="24"/>
        </w:rPr>
        <w:t>ριο στη</w:t>
      </w:r>
      <w:r>
        <w:rPr>
          <w:rFonts w:eastAsia="Times New Roman" w:cs="Times New Roman"/>
          <w:szCs w:val="24"/>
        </w:rPr>
        <w:t>ν οδό</w:t>
      </w:r>
      <w:r>
        <w:rPr>
          <w:rFonts w:eastAsia="Times New Roman" w:cs="Times New Roman"/>
          <w:szCs w:val="24"/>
        </w:rPr>
        <w:t xml:space="preserve"> Φιλελλήνων και θα μπει μπροστά η εργολαβία του «διαμαντιού» του κέντρου της Αθήνας, </w:t>
      </w:r>
      <w:r>
        <w:rPr>
          <w:rFonts w:eastAsia="Times New Roman" w:cs="Times New Roman"/>
          <w:szCs w:val="24"/>
        </w:rPr>
        <w:t>που είναι η Μπενάκειος Βι</w:t>
      </w:r>
      <w:r>
        <w:rPr>
          <w:rFonts w:eastAsia="Times New Roman" w:cs="Times New Roman"/>
          <w:szCs w:val="24"/>
        </w:rPr>
        <w:lastRenderedPageBreak/>
        <w:t>βλιοθήκη, το κτ</w:t>
      </w:r>
      <w:r>
        <w:rPr>
          <w:rFonts w:eastAsia="Times New Roman" w:cs="Times New Roman"/>
          <w:szCs w:val="24"/>
        </w:rPr>
        <w:t>ή</w:t>
      </w:r>
      <w:r>
        <w:rPr>
          <w:rFonts w:eastAsia="Times New Roman" w:cs="Times New Roman"/>
          <w:szCs w:val="24"/>
        </w:rPr>
        <w:t xml:space="preserve">ριο δίπλα στην </w:t>
      </w:r>
      <w:r>
        <w:rPr>
          <w:rFonts w:eastAsia="Times New Roman" w:cs="Times New Roman"/>
          <w:szCs w:val="24"/>
        </w:rPr>
        <w:t>Π</w:t>
      </w:r>
      <w:r>
        <w:rPr>
          <w:rFonts w:eastAsia="Times New Roman" w:cs="Times New Roman"/>
          <w:szCs w:val="24"/>
        </w:rPr>
        <w:t>αλαιά Βουλή. Θα ξεκινήσει μέσα στον χρόνο. Γενικώς, και εδώ μέσα τα μικρόφωνα στα οποία μιλάμε, η στέγη, που δεν είναι αυτό που βλέπουμε, είναι αυτό που θα έβλεπε κανείς εάν πήγαινε από πάνω και έγιν</w:t>
      </w:r>
      <w:r>
        <w:rPr>
          <w:rFonts w:eastAsia="Times New Roman" w:cs="Times New Roman"/>
          <w:szCs w:val="24"/>
        </w:rPr>
        <w:t>ε η υποστήριξή της μετά από ογδόντα χρόνια, αλλά και ένα πλήθος άλλων εργασιών που αφορούν στην ίδια τη Βουλή, έρχονται να προστεθούν σε παλαιότερες εργασίες πολύ σημαντικού χαρακτήρα που είχαν γίνει, όπως παραδείγματος χάρ</w:t>
      </w:r>
      <w:r>
        <w:rPr>
          <w:rFonts w:eastAsia="Times New Roman" w:cs="Times New Roman"/>
          <w:szCs w:val="24"/>
        </w:rPr>
        <w:t>ιν</w:t>
      </w:r>
      <w:r>
        <w:rPr>
          <w:rFonts w:eastAsia="Times New Roman" w:cs="Times New Roman"/>
          <w:szCs w:val="24"/>
        </w:rPr>
        <w:t xml:space="preserve"> η ύπαρξη του πενταόροφου γκαρά</w:t>
      </w:r>
      <w:r>
        <w:rPr>
          <w:rFonts w:eastAsia="Times New Roman" w:cs="Times New Roman"/>
          <w:szCs w:val="24"/>
        </w:rPr>
        <w:t>ζ της Βουλής. Αντιλαμβάνεσθε, χωρίς αυτό, τι θα γινόταν στο κέντρο της Αθήνας ή τι δυσκολίες θα είχαμε. Είχαν γίνει επί προηγούμενων καταστάσεων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2774D37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Βουλή, λοιπόν, και μέσω του αποθεματικού της συνεχίζει ένα έργο εκσυγχρονισμού. Μπαίνουμε στη νέα εποχ</w:t>
      </w:r>
      <w:r>
        <w:rPr>
          <w:rFonts w:eastAsia="Times New Roman" w:cs="Times New Roman"/>
          <w:szCs w:val="24"/>
        </w:rPr>
        <w:t>ή με τα πιο σύγχρονα εργαλεία ηλεκτρονικής διακυβέρνησης, ψηφιοποίησης σε όλα τα επίπεδα, ψηφιακής υπογραφής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2774D37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Γίνονται εργασίες, για να μπορέσει η Βουλή να είναι μέρος της λύσης του προβλήματος της χώρας βγαίνοντας από αυτή την κρίση, </w:t>
      </w:r>
      <w:r>
        <w:rPr>
          <w:rFonts w:eastAsia="Times New Roman" w:cs="Times New Roman"/>
          <w:szCs w:val="24"/>
        </w:rPr>
        <w:t>«</w:t>
      </w:r>
      <w:r>
        <w:rPr>
          <w:rFonts w:eastAsia="Times New Roman" w:cs="Times New Roman"/>
          <w:szCs w:val="24"/>
        </w:rPr>
        <w:t>με τα όλα της»</w:t>
      </w:r>
      <w:r>
        <w:rPr>
          <w:rFonts w:eastAsia="Times New Roman" w:cs="Times New Roman"/>
          <w:szCs w:val="24"/>
        </w:rPr>
        <w:t>,</w:t>
      </w:r>
      <w:r>
        <w:rPr>
          <w:rFonts w:eastAsia="Times New Roman" w:cs="Times New Roman"/>
          <w:szCs w:val="24"/>
        </w:rPr>
        <w:t xml:space="preserve"> και αυτό να φαίνεται σε όλη την </w:t>
      </w:r>
      <w:r>
        <w:rPr>
          <w:rFonts w:eastAsia="Times New Roman" w:cs="Times New Roman"/>
          <w:szCs w:val="24"/>
        </w:rPr>
        <w:t>ε</w:t>
      </w:r>
      <w:r>
        <w:rPr>
          <w:rFonts w:eastAsia="Times New Roman" w:cs="Times New Roman"/>
          <w:szCs w:val="24"/>
        </w:rPr>
        <w:t>πικράτεια, καθώς ήταν αναμφιβόλως μέρος του προβλήματος κατά τη διάρκεια της κρίσης ως προς τα ζητήματα τα πολιτικά, τα νομοθετικά και τα άλλα τα οποία είδαμε.</w:t>
      </w:r>
    </w:p>
    <w:p w14:paraId="2774D37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Έρχομαι σε δύο τελευταία ζητήματα:</w:t>
      </w:r>
    </w:p>
    <w:p w14:paraId="2774D37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Επιβαρύνσεις της Βουλής. Υ</w:t>
      </w:r>
      <w:r>
        <w:rPr>
          <w:rFonts w:eastAsia="Times New Roman" w:cs="Times New Roman"/>
          <w:szCs w:val="24"/>
        </w:rPr>
        <w:t>πάρχει η τάση εκ των πραγμάτων και υπήρχε και μέσα στην κρίση -και θα σας αναφέρω συγκεκριμένα, για να είναι και πειστικά αυτά που θα σας πω- για τη Βουλή να αιτούνται είτε εγχώριοι είτε διεθνείς θεσμοί -δεν μπαίνω σε λεπτομέρειες- να επιβαρύνεται με επιπλ</w:t>
      </w:r>
      <w:r>
        <w:rPr>
          <w:rFonts w:eastAsia="Times New Roman" w:cs="Times New Roman"/>
          <w:szCs w:val="24"/>
        </w:rPr>
        <w:t>έον εργασίες, με επιπλέον αρμοδιότητες, με επιπλέον υπηρεσίες. Δεν αναφέρομαι στις υπηρεσίες τις οποίες εμείς ιδρύσαμε, διότι έπρεπε</w:t>
      </w:r>
      <w:r>
        <w:rPr>
          <w:rFonts w:eastAsia="Times New Roman" w:cs="Times New Roman"/>
          <w:szCs w:val="24"/>
        </w:rPr>
        <w:t>,</w:t>
      </w:r>
      <w:r>
        <w:rPr>
          <w:rFonts w:eastAsia="Times New Roman" w:cs="Times New Roman"/>
          <w:szCs w:val="24"/>
        </w:rPr>
        <w:t xml:space="preserve"> και λειτουργούν μια χαρά: Υπηρεσίες </w:t>
      </w:r>
      <w:r>
        <w:rPr>
          <w:rFonts w:eastAsia="Times New Roman" w:cs="Times New Roman"/>
          <w:szCs w:val="24"/>
        </w:rPr>
        <w:t>α</w:t>
      </w:r>
      <w:r>
        <w:rPr>
          <w:rFonts w:eastAsia="Times New Roman" w:cs="Times New Roman"/>
          <w:szCs w:val="24"/>
        </w:rPr>
        <w:t xml:space="preserve">ρχείου, Νομική Υπηρεσία, </w:t>
      </w:r>
      <w:r>
        <w:rPr>
          <w:rFonts w:eastAsia="Times New Roman" w:cs="Times New Roman"/>
          <w:szCs w:val="24"/>
        </w:rPr>
        <w:t xml:space="preserve">Μονάδα </w:t>
      </w:r>
      <w:r>
        <w:rPr>
          <w:rFonts w:eastAsia="Times New Roman" w:cs="Times New Roman"/>
          <w:szCs w:val="24"/>
        </w:rPr>
        <w:t xml:space="preserve">Στρατηγικού Σχεδιασμού και άλλα πράγματα, τα οποία </w:t>
      </w:r>
      <w:r>
        <w:rPr>
          <w:rFonts w:eastAsia="Times New Roman" w:cs="Times New Roman"/>
          <w:szCs w:val="24"/>
        </w:rPr>
        <w:t>λειτουργούν και έχουν δώσει και περαιτέρω μια βοήθεια.</w:t>
      </w:r>
    </w:p>
    <w:p w14:paraId="2774D37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Αναφέρομαι, παραδείγματος χάρ</w:t>
      </w:r>
      <w:r>
        <w:rPr>
          <w:rFonts w:eastAsia="Times New Roman" w:cs="Times New Roman"/>
          <w:szCs w:val="24"/>
        </w:rPr>
        <w:t>ιν</w:t>
      </w:r>
      <w:r>
        <w:rPr>
          <w:rFonts w:eastAsia="Times New Roman" w:cs="Times New Roman"/>
          <w:szCs w:val="24"/>
        </w:rPr>
        <w:t xml:space="preserve">, στο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Αυτό είναι σημαντικό ζήτημα. Αντιληφθήκατε ότι μετά την απόφαση του Συμβουλίου της Επικρατείας προ διετίας πήγαν τα πάνω-κάτω. Και πράγματι χρειαζότα</w:t>
      </w:r>
      <w:r>
        <w:rPr>
          <w:rFonts w:eastAsia="Times New Roman" w:cs="Times New Roman"/>
          <w:szCs w:val="24"/>
        </w:rPr>
        <w:t>ν μεγάλη τέχνη και από πλευράς της Κυβέρνησης και σε συνεννόηση με το Υπουργείο Δικαιοσύνης κ</w:t>
      </w:r>
      <w:r>
        <w:rPr>
          <w:rFonts w:eastAsia="Times New Roman" w:cs="Times New Roman"/>
          <w:szCs w:val="24"/>
        </w:rPr>
        <w:t>.</w:t>
      </w:r>
      <w:r>
        <w:rPr>
          <w:rFonts w:eastAsia="Times New Roman" w:cs="Times New Roman"/>
          <w:szCs w:val="24"/>
        </w:rPr>
        <w:t>λπ., αλλά και με τη Βουλή για να φθάσουμε σ</w:t>
      </w:r>
      <w:r>
        <w:rPr>
          <w:rFonts w:eastAsia="Times New Roman" w:cs="Times New Roman"/>
          <w:szCs w:val="24"/>
        </w:rPr>
        <w:t>ε</w:t>
      </w:r>
      <w:r>
        <w:rPr>
          <w:rFonts w:eastAsia="Times New Roman" w:cs="Times New Roman"/>
          <w:szCs w:val="24"/>
        </w:rPr>
        <w:t xml:space="preserve"> αυτό το νομοσχέδιο που ήλθε πριν από λίγο καιρό στη Βουλή.</w:t>
      </w:r>
    </w:p>
    <w:p w14:paraId="2774D37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Με βάση αυτό το νομοσχέδιο, λοιπόν, αποφύγαμε τις ακρότητε</w:t>
      </w:r>
      <w:r>
        <w:rPr>
          <w:rFonts w:eastAsia="Times New Roman" w:cs="Times New Roman"/>
          <w:szCs w:val="24"/>
        </w:rPr>
        <w:t xml:space="preserve">ς να θεωρηθούν ότι πρέπει να ξαναγίνουν όλες οι δηλώσεις μέχρι τώρα και της τελευταίας τριετίας και του πολιτικού συστήματος, δηλαδή των οκτακοσίων, γιατί πολιτικό σύστημα είναι οι οκτακόσιοι, διότι είναι και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μέσα, οι αιρετοί, που παρ</w:t>
      </w:r>
      <w:r>
        <w:rPr>
          <w:rFonts w:eastAsia="Times New Roman" w:cs="Times New Roman"/>
          <w:szCs w:val="24"/>
        </w:rPr>
        <w:t xml:space="preserve">αδοσιακά μέσα από εδώ γινόταν η διεκπεραίωση των δηλώσεων. Αφού αποφύγαμε </w:t>
      </w:r>
      <w:r>
        <w:rPr>
          <w:rFonts w:eastAsia="Times New Roman" w:cs="Times New Roman"/>
          <w:szCs w:val="24"/>
        </w:rPr>
        <w:lastRenderedPageBreak/>
        <w:t>το ακραίο, να θεωρηθούν και αυτές ότι θα έπρεπε να ξαναγίνουν από το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φθάσαμε σ’ ένα σημείο, που στη Βουλή ήλθε –χρησιμοποιώ μια ουδέτερη πολιτική έκφραση- το καθήκον να </w:t>
      </w:r>
      <w:r>
        <w:rPr>
          <w:rFonts w:eastAsia="Times New Roman" w:cs="Times New Roman"/>
          <w:szCs w:val="24"/>
        </w:rPr>
        <w:t xml:space="preserve">διεκπεραιώνει μερικές χιλιάδες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των δικαστικών. Διότι είναι πέντε χιλιάδες οι δικαστικοί και στην τριετία τους είναι δεκαπέντε χιλιάδες δηλώσεις που πρέπει αναδρομικά να γίνουν στην πρώτη δόση για φέτος και γι’ αυτό είναι και αυξημένο το κονδύ</w:t>
      </w:r>
      <w:r>
        <w:rPr>
          <w:rFonts w:eastAsia="Times New Roman" w:cs="Times New Roman"/>
          <w:szCs w:val="24"/>
        </w:rPr>
        <w:t>λι.</w:t>
      </w:r>
    </w:p>
    <w:p w14:paraId="2774D37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Γενικώς αλλάζουν όλα τα δεδομένα ως προς αυτό το ζήτημα και χρειάζεται μια σοβαρή ενίσχυση των υπηρεσιών, που μπορεί να φθάσει στην ανάγκη μέχρι και για κτ</w:t>
      </w:r>
      <w:r>
        <w:rPr>
          <w:rFonts w:eastAsia="Times New Roman" w:cs="Times New Roman"/>
          <w:szCs w:val="24"/>
        </w:rPr>
        <w:t>ή</w:t>
      </w:r>
      <w:r>
        <w:rPr>
          <w:rFonts w:eastAsia="Times New Roman" w:cs="Times New Roman"/>
          <w:szCs w:val="24"/>
        </w:rPr>
        <w:t>ριο, το οποίο πρέπει να υπάρξει μόνο γι’ αυτή τη δουλειά, ακόμη και αν πετύχουμε εν τοις πράγμασ</w:t>
      </w:r>
      <w:r>
        <w:rPr>
          <w:rFonts w:eastAsia="Times New Roman" w:cs="Times New Roman"/>
          <w:szCs w:val="24"/>
        </w:rPr>
        <w:t xml:space="preserve">ι τον δειγματοληπτικό έλεγχο, ο οποίος δεν περιέχεται στη νομοθεσία. Διότι η απόφαση του Συμβουλίου της Επικρατείας δεν έπρεπε να μπορεί να εφεσιβάλλεται, να μπορεί κάποιος να ενίσταται, εάν ανέφερε περί δειγματοληπτικού ελέγχου. Αυτή τη συζήτηση κρατήστε </w:t>
      </w:r>
      <w:r>
        <w:rPr>
          <w:rFonts w:eastAsia="Times New Roman" w:cs="Times New Roman"/>
          <w:szCs w:val="24"/>
        </w:rPr>
        <w:t xml:space="preserve">την για μετά από τρεις μήνες. Άρα, λοιπόν, αυτά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w:t>
      </w:r>
    </w:p>
    <w:p w14:paraId="2774D37C" w14:textId="77777777" w:rsidR="009B4FE7" w:rsidRDefault="0045210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Υπήρχε </w:t>
      </w:r>
      <w:r w:rsidRPr="008F44C9">
        <w:rPr>
          <w:rFonts w:eastAsia="Times New Roman"/>
          <w:bCs/>
          <w:shd w:val="clear" w:color="auto" w:fill="FFFFFF"/>
        </w:rPr>
        <w:t>μια</w:t>
      </w:r>
      <w:r>
        <w:rPr>
          <w:rFonts w:eastAsia="Times New Roman" w:cs="Times New Roman"/>
          <w:bCs/>
          <w:shd w:val="clear" w:color="auto" w:fill="FFFFFF"/>
        </w:rPr>
        <w:t xml:space="preserve"> μεγάλη </w:t>
      </w:r>
      <w:r w:rsidRPr="008F44C9">
        <w:rPr>
          <w:rFonts w:eastAsia="Times New Roman"/>
          <w:bCs/>
          <w:shd w:val="clear" w:color="auto" w:fill="FFFFFF"/>
        </w:rPr>
        <w:t>συζήτηση</w:t>
      </w:r>
      <w:r>
        <w:rPr>
          <w:rFonts w:eastAsia="Times New Roman" w:cs="Times New Roman"/>
          <w:bCs/>
          <w:shd w:val="clear" w:color="auto" w:fill="FFFFFF"/>
        </w:rPr>
        <w:t xml:space="preserve"> επί μήνες, </w:t>
      </w:r>
      <w:r w:rsidRPr="008F44C9">
        <w:rPr>
          <w:rFonts w:eastAsia="Times New Roman"/>
          <w:bCs/>
          <w:shd w:val="clear" w:color="auto" w:fill="FFFFFF"/>
        </w:rPr>
        <w:t>να</w:t>
      </w:r>
      <w:r>
        <w:rPr>
          <w:rFonts w:eastAsia="Times New Roman" w:cs="Times New Roman"/>
          <w:bCs/>
          <w:shd w:val="clear" w:color="auto" w:fill="FFFFFF"/>
        </w:rPr>
        <w:t xml:space="preserve"> έρθουν οι </w:t>
      </w:r>
      <w:r>
        <w:rPr>
          <w:rFonts w:eastAsia="Times New Roman" w:cs="Times New Roman"/>
          <w:bCs/>
          <w:shd w:val="clear" w:color="auto" w:fill="FFFFFF"/>
        </w:rPr>
        <w:t>α</w:t>
      </w:r>
      <w:r>
        <w:rPr>
          <w:rFonts w:eastAsia="Times New Roman" w:cs="Times New Roman"/>
          <w:bCs/>
          <w:shd w:val="clear" w:color="auto" w:fill="FFFFFF"/>
        </w:rPr>
        <w:t xml:space="preserve">νεξάρτητες </w:t>
      </w:r>
      <w:r>
        <w:rPr>
          <w:rFonts w:eastAsia="Times New Roman" w:cs="Times New Roman"/>
          <w:bCs/>
          <w:shd w:val="clear" w:color="auto" w:fill="FFFFFF"/>
        </w:rPr>
        <w:t>α</w:t>
      </w:r>
      <w:r>
        <w:rPr>
          <w:rFonts w:eastAsia="Times New Roman" w:cs="Times New Roman"/>
          <w:bCs/>
          <w:shd w:val="clear" w:color="auto" w:fill="FFFFFF"/>
        </w:rPr>
        <w:t xml:space="preserve">ρχές εδώ -όλο το οικονομικό τους, όλος ο </w:t>
      </w:r>
      <w:r w:rsidRPr="008F44C9">
        <w:rPr>
          <w:rFonts w:eastAsia="Times New Roman" w:cs="Times New Roman"/>
          <w:bCs/>
          <w:shd w:val="clear" w:color="auto" w:fill="FFFFFF"/>
        </w:rPr>
        <w:t>προϋπολογισμός</w:t>
      </w:r>
      <w:r>
        <w:rPr>
          <w:rFonts w:eastAsia="Times New Roman" w:cs="Times New Roman"/>
          <w:bCs/>
          <w:shd w:val="clear" w:color="auto" w:fill="FFFFFF"/>
        </w:rPr>
        <w:t xml:space="preserve"> τους- αντί </w:t>
      </w:r>
      <w:r w:rsidRPr="008F44C9">
        <w:rPr>
          <w:rFonts w:eastAsia="Times New Roman"/>
          <w:bCs/>
          <w:shd w:val="clear" w:color="auto" w:fill="FFFFFF"/>
        </w:rPr>
        <w:t>να</w:t>
      </w:r>
      <w:r>
        <w:rPr>
          <w:rFonts w:eastAsia="Times New Roman" w:cs="Times New Roman"/>
          <w:bCs/>
          <w:shd w:val="clear" w:color="auto" w:fill="FFFFFF"/>
        </w:rPr>
        <w:t xml:space="preserve"> </w:t>
      </w:r>
      <w:r w:rsidRPr="008F44C9">
        <w:rPr>
          <w:rFonts w:eastAsia="Times New Roman"/>
          <w:bCs/>
          <w:shd w:val="clear" w:color="auto" w:fill="FFFFFF"/>
        </w:rPr>
        <w:t>είναι</w:t>
      </w:r>
      <w:r>
        <w:rPr>
          <w:rFonts w:eastAsia="Times New Roman" w:cs="Times New Roman"/>
          <w:bCs/>
          <w:shd w:val="clear" w:color="auto" w:fill="FFFFFF"/>
        </w:rPr>
        <w:t xml:space="preserve"> στα Υπουργεία, με την έννοια </w:t>
      </w:r>
      <w:r w:rsidRPr="00BE0B5B">
        <w:rPr>
          <w:rFonts w:eastAsia="Times New Roman"/>
          <w:bCs/>
          <w:shd w:val="clear" w:color="auto" w:fill="FFFFFF"/>
        </w:rPr>
        <w:t>ότι</w:t>
      </w:r>
      <w:r>
        <w:rPr>
          <w:rFonts w:eastAsia="Times New Roman" w:cs="Times New Roman"/>
          <w:bCs/>
          <w:shd w:val="clear" w:color="auto" w:fill="FFFFFF"/>
        </w:rPr>
        <w:t xml:space="preserve"> οι θεσμοί θεωρούσαν, </w:t>
      </w:r>
      <w:r w:rsidRPr="008F44C9">
        <w:rPr>
          <w:rFonts w:eastAsia="Times New Roman" w:cs="Times New Roman"/>
          <w:bCs/>
          <w:shd w:val="clear" w:color="auto" w:fill="FFFFFF"/>
        </w:rPr>
        <w:t>εν πάση περιπτώσει</w:t>
      </w:r>
      <w:r>
        <w:rPr>
          <w:rFonts w:eastAsia="Times New Roman" w:cs="Times New Roman"/>
          <w:bCs/>
          <w:shd w:val="clear" w:color="auto" w:fill="FFFFFF"/>
        </w:rPr>
        <w:t>,</w:t>
      </w:r>
      <w:r w:rsidRPr="008F44C9">
        <w:rPr>
          <w:rFonts w:eastAsia="Times New Roman" w:cs="Times New Roman"/>
          <w:bCs/>
          <w:shd w:val="clear" w:color="auto" w:fill="FFFFFF"/>
        </w:rPr>
        <w:t xml:space="preserve"> </w:t>
      </w:r>
      <w:r>
        <w:rPr>
          <w:rFonts w:eastAsia="Times New Roman"/>
          <w:bCs/>
          <w:shd w:val="clear" w:color="auto" w:fill="FFFFFF"/>
        </w:rPr>
        <w:t xml:space="preserve">ότι </w:t>
      </w:r>
      <w:r w:rsidRPr="00BE0B5B">
        <w:rPr>
          <w:rFonts w:eastAsia="Times New Roman" w:cs="Times New Roman"/>
          <w:bCs/>
          <w:shd w:val="clear" w:color="auto" w:fill="FFFFFF"/>
        </w:rPr>
        <w:t>υπάρχει</w:t>
      </w:r>
      <w:r>
        <w:rPr>
          <w:rFonts w:eastAsia="Times New Roman" w:cs="Times New Roman"/>
          <w:bCs/>
          <w:shd w:val="clear" w:color="auto" w:fill="FFFFFF"/>
        </w:rPr>
        <w:t xml:space="preserve"> μεγαλύτερη </w:t>
      </w:r>
      <w:r>
        <w:rPr>
          <w:rFonts w:eastAsia="Times New Roman" w:cs="Times New Roman"/>
          <w:bCs/>
          <w:shd w:val="clear" w:color="auto" w:fill="FFFFFF"/>
        </w:rPr>
        <w:lastRenderedPageBreak/>
        <w:t xml:space="preserve">εμπιστοσύνη </w:t>
      </w:r>
      <w:r w:rsidRPr="00BE0B5B">
        <w:rPr>
          <w:rFonts w:eastAsia="Times New Roman"/>
          <w:bCs/>
          <w:shd w:val="clear" w:color="auto" w:fill="FFFFFF"/>
        </w:rPr>
        <w:t>να</w:t>
      </w:r>
      <w:r>
        <w:rPr>
          <w:rFonts w:eastAsia="Times New Roman" w:cs="Times New Roman"/>
          <w:bCs/>
          <w:shd w:val="clear" w:color="auto" w:fill="FFFFFF"/>
        </w:rPr>
        <w:t xml:space="preserve"> </w:t>
      </w:r>
      <w:r w:rsidRPr="00BE0B5B">
        <w:rPr>
          <w:rFonts w:eastAsia="Times New Roman"/>
          <w:bCs/>
          <w:shd w:val="clear" w:color="auto" w:fill="FFFFFF"/>
        </w:rPr>
        <w:t>είναι</w:t>
      </w:r>
      <w:r>
        <w:rPr>
          <w:rFonts w:eastAsia="Times New Roman" w:cs="Times New Roman"/>
          <w:bCs/>
          <w:shd w:val="clear" w:color="auto" w:fill="FFFFFF"/>
        </w:rPr>
        <w:t xml:space="preserve"> εδώ, παρά </w:t>
      </w:r>
      <w:r w:rsidRPr="008F44C9">
        <w:rPr>
          <w:rFonts w:eastAsia="Times New Roman"/>
          <w:bCs/>
          <w:shd w:val="clear" w:color="auto" w:fill="FFFFFF"/>
        </w:rPr>
        <w:t>να</w:t>
      </w:r>
      <w:r>
        <w:rPr>
          <w:rFonts w:eastAsia="Times New Roman" w:cs="Times New Roman"/>
          <w:bCs/>
          <w:shd w:val="clear" w:color="auto" w:fill="FFFFFF"/>
        </w:rPr>
        <w:t xml:space="preserve"> </w:t>
      </w:r>
      <w:r w:rsidRPr="008F44C9">
        <w:rPr>
          <w:rFonts w:eastAsia="Times New Roman"/>
          <w:bCs/>
          <w:shd w:val="clear" w:color="auto" w:fill="FFFFFF"/>
        </w:rPr>
        <w:t>είναι</w:t>
      </w:r>
      <w:r>
        <w:rPr>
          <w:rFonts w:eastAsia="Times New Roman" w:cs="Times New Roman"/>
          <w:bCs/>
          <w:shd w:val="clear" w:color="auto" w:fill="FFFFFF"/>
        </w:rPr>
        <w:t xml:space="preserve"> στα Υπουργεία. Έγινε μ</w:t>
      </w:r>
      <w:r w:rsidRPr="008F44C9">
        <w:rPr>
          <w:rFonts w:eastAsia="Times New Roman"/>
          <w:bCs/>
          <w:shd w:val="clear" w:color="auto" w:fill="FFFFFF"/>
        </w:rPr>
        <w:t>ια</w:t>
      </w:r>
      <w:r>
        <w:rPr>
          <w:rFonts w:eastAsia="Times New Roman" w:cs="Times New Roman"/>
          <w:bCs/>
          <w:shd w:val="clear" w:color="auto" w:fill="FFFFFF"/>
        </w:rPr>
        <w:t xml:space="preserve"> ολόκληρη </w:t>
      </w:r>
      <w:r w:rsidRPr="008F44C9">
        <w:rPr>
          <w:rFonts w:eastAsia="Times New Roman"/>
          <w:bCs/>
          <w:shd w:val="clear" w:color="auto" w:fill="FFFFFF"/>
        </w:rPr>
        <w:t>συζήτηση</w:t>
      </w:r>
      <w:r>
        <w:rPr>
          <w:rFonts w:eastAsia="Times New Roman" w:cs="Times New Roman"/>
          <w:bCs/>
          <w:shd w:val="clear" w:color="auto" w:fill="FFFFFF"/>
        </w:rPr>
        <w:t xml:space="preserve">. Την αποφύγαμε. Αντιλαμβάνεστε πώς θα άλλαζε όλον τον </w:t>
      </w:r>
      <w:r w:rsidRPr="008F44C9">
        <w:rPr>
          <w:rFonts w:eastAsia="Times New Roman" w:cs="Times New Roman"/>
          <w:bCs/>
          <w:shd w:val="clear" w:color="auto" w:fill="FFFFFF"/>
        </w:rPr>
        <w:t>προϋπολογισμό</w:t>
      </w:r>
      <w:r>
        <w:rPr>
          <w:rFonts w:eastAsia="Times New Roman" w:cs="Times New Roman"/>
          <w:bCs/>
          <w:shd w:val="clear" w:color="auto" w:fill="FFFFFF"/>
        </w:rPr>
        <w:t xml:space="preserve"> της </w:t>
      </w:r>
      <w:r w:rsidRPr="008F44C9">
        <w:rPr>
          <w:rFonts w:eastAsia="Times New Roman"/>
          <w:bCs/>
          <w:shd w:val="clear" w:color="auto" w:fill="FFFFFF"/>
        </w:rPr>
        <w:t>Βουλή</w:t>
      </w:r>
      <w:r>
        <w:rPr>
          <w:rFonts w:eastAsia="Times New Roman" w:cs="Times New Roman"/>
          <w:bCs/>
          <w:shd w:val="clear" w:color="auto" w:fill="FFFFFF"/>
        </w:rPr>
        <w:t xml:space="preserve">ς αυτό, έστω </w:t>
      </w:r>
      <w:r w:rsidRPr="00BE0B5B">
        <w:rPr>
          <w:rFonts w:eastAsia="Times New Roman"/>
          <w:bCs/>
          <w:shd w:val="clear" w:color="auto" w:fill="FFFFFF"/>
        </w:rPr>
        <w:t>και</w:t>
      </w:r>
      <w:r>
        <w:rPr>
          <w:rFonts w:eastAsia="Times New Roman" w:cs="Times New Roman"/>
          <w:bCs/>
          <w:shd w:val="clear" w:color="auto" w:fill="FFFFFF"/>
        </w:rPr>
        <w:t xml:space="preserve"> για τις πέντε </w:t>
      </w:r>
      <w:r>
        <w:rPr>
          <w:rFonts w:eastAsia="Times New Roman" w:cs="Times New Roman"/>
          <w:bCs/>
          <w:shd w:val="clear" w:color="auto" w:fill="FFFFFF"/>
        </w:rPr>
        <w:t xml:space="preserve">συνταγματικά κατοχυρωμένες </w:t>
      </w:r>
      <w:r>
        <w:rPr>
          <w:rFonts w:eastAsia="Times New Roman" w:cs="Times New Roman"/>
          <w:bCs/>
          <w:shd w:val="clear" w:color="auto" w:fill="FFFFFF"/>
        </w:rPr>
        <w:t>α</w:t>
      </w:r>
      <w:r>
        <w:rPr>
          <w:rFonts w:eastAsia="Times New Roman" w:cs="Times New Roman"/>
          <w:bCs/>
          <w:shd w:val="clear" w:color="auto" w:fill="FFFFFF"/>
        </w:rPr>
        <w:t>ρχές.</w:t>
      </w:r>
    </w:p>
    <w:p w14:paraId="2774D37D" w14:textId="77777777" w:rsidR="009B4FE7" w:rsidRDefault="00452105">
      <w:pPr>
        <w:spacing w:line="600" w:lineRule="auto"/>
        <w:ind w:firstLine="720"/>
        <w:jc w:val="both"/>
        <w:rPr>
          <w:rFonts w:eastAsia="Times New Roman" w:cs="Times New Roman"/>
          <w:bCs/>
          <w:shd w:val="clear" w:color="auto" w:fill="FFFFFF"/>
        </w:rPr>
      </w:pPr>
      <w:r w:rsidRPr="008F44C9">
        <w:rPr>
          <w:rFonts w:eastAsia="Times New Roman" w:cs="Times New Roman"/>
          <w:bCs/>
          <w:shd w:val="clear" w:color="auto" w:fill="FFFFFF"/>
        </w:rPr>
        <w:t>Επίσης</w:t>
      </w:r>
      <w:r>
        <w:rPr>
          <w:rFonts w:eastAsia="Times New Roman" w:cs="Times New Roman"/>
          <w:bCs/>
          <w:shd w:val="clear" w:color="auto" w:fill="FFFFFF"/>
        </w:rPr>
        <w:t xml:space="preserve">, έχουμε επιπλέον έξοδα, </w:t>
      </w:r>
      <w:r w:rsidRPr="008F44C9">
        <w:rPr>
          <w:rFonts w:eastAsia="Times New Roman" w:cs="Times New Roman"/>
          <w:bCs/>
          <w:shd w:val="clear" w:color="auto" w:fill="FFFFFF"/>
        </w:rPr>
        <w:t>διότι</w:t>
      </w:r>
      <w:r>
        <w:rPr>
          <w:rFonts w:eastAsia="Times New Roman" w:cs="Times New Roman"/>
          <w:bCs/>
          <w:shd w:val="clear" w:color="auto" w:fill="FFFFFF"/>
        </w:rPr>
        <w:t xml:space="preserve"> καλύπτουμε μεγάλο μέρος των διπλωματικών υποχρεώσεων της χώρας. Κρατήστε το </w:t>
      </w:r>
      <w:r w:rsidRPr="00BE0B5B">
        <w:rPr>
          <w:rFonts w:eastAsia="Times New Roman"/>
          <w:bCs/>
          <w:shd w:val="clear" w:color="auto" w:fill="FFFFFF"/>
        </w:rPr>
        <w:t>και</w:t>
      </w:r>
      <w:r>
        <w:rPr>
          <w:rFonts w:eastAsia="Times New Roman" w:cs="Times New Roman"/>
          <w:bCs/>
          <w:shd w:val="clear" w:color="auto" w:fill="FFFFFF"/>
        </w:rPr>
        <w:t xml:space="preserve"> αυτό. </w:t>
      </w:r>
      <w:r w:rsidRPr="008F44C9">
        <w:rPr>
          <w:rFonts w:eastAsia="Times New Roman" w:cs="Times New Roman"/>
          <w:bCs/>
          <w:shd w:val="clear" w:color="auto" w:fill="FFFFFF"/>
        </w:rPr>
        <w:t>Διότι</w:t>
      </w:r>
      <w:r>
        <w:rPr>
          <w:rFonts w:eastAsia="Times New Roman" w:cs="Times New Roman"/>
          <w:bCs/>
          <w:shd w:val="clear" w:color="auto" w:fill="FFFFFF"/>
        </w:rPr>
        <w:t xml:space="preserve"> βλέπουμε κάθε μέρα </w:t>
      </w:r>
      <w:r w:rsidRPr="008F44C9">
        <w:rPr>
          <w:rFonts w:eastAsia="Times New Roman"/>
          <w:bCs/>
          <w:shd w:val="clear" w:color="auto" w:fill="FFFFFF"/>
        </w:rPr>
        <w:t>ότι</w:t>
      </w:r>
      <w:r>
        <w:rPr>
          <w:rFonts w:eastAsia="Times New Roman" w:cs="Times New Roman"/>
          <w:bCs/>
          <w:shd w:val="clear" w:color="auto" w:fill="FFFFFF"/>
        </w:rPr>
        <w:t xml:space="preserve"> οι επισκέψεις </w:t>
      </w:r>
      <w:r w:rsidRPr="008F44C9">
        <w:rPr>
          <w:rFonts w:eastAsia="Times New Roman" w:cs="Times New Roman"/>
          <w:bCs/>
          <w:shd w:val="clear" w:color="auto" w:fill="FFFFFF"/>
        </w:rPr>
        <w:t>που</w:t>
      </w:r>
      <w:r>
        <w:rPr>
          <w:rFonts w:eastAsia="Times New Roman" w:cs="Times New Roman"/>
          <w:bCs/>
          <w:shd w:val="clear" w:color="auto" w:fill="FFFFFF"/>
        </w:rPr>
        <w:t xml:space="preserve"> γίνονται εδώ </w:t>
      </w:r>
      <w:r w:rsidRPr="008F44C9">
        <w:rPr>
          <w:rFonts w:eastAsia="Times New Roman"/>
          <w:bCs/>
          <w:shd w:val="clear" w:color="auto" w:fill="FFFFFF"/>
        </w:rPr>
        <w:t>δεν</w:t>
      </w:r>
      <w:r>
        <w:rPr>
          <w:rFonts w:eastAsia="Times New Roman" w:cs="Times New Roman"/>
          <w:bCs/>
          <w:shd w:val="clear" w:color="auto" w:fill="FFFFFF"/>
        </w:rPr>
        <w:t xml:space="preserve"> γίνονται μόνο στο πλαίσιο των διακο</w:t>
      </w:r>
      <w:r>
        <w:rPr>
          <w:rFonts w:eastAsia="Times New Roman" w:cs="Times New Roman"/>
          <w:bCs/>
          <w:shd w:val="clear" w:color="auto" w:fill="FFFFFF"/>
        </w:rPr>
        <w:t xml:space="preserve">ινοβουλευτικών υποχρεώσεων, εννοώ τις </w:t>
      </w:r>
      <w:r>
        <w:rPr>
          <w:rFonts w:eastAsia="Times New Roman" w:cs="Times New Roman"/>
          <w:bCs/>
          <w:shd w:val="clear" w:color="auto" w:fill="FFFFFF"/>
        </w:rPr>
        <w:t>ε</w:t>
      </w:r>
      <w:r>
        <w:rPr>
          <w:rFonts w:eastAsia="Times New Roman" w:cs="Times New Roman"/>
          <w:bCs/>
          <w:shd w:val="clear" w:color="auto" w:fill="FFFFFF"/>
        </w:rPr>
        <w:t xml:space="preserve">πιτροπές </w:t>
      </w:r>
      <w:r>
        <w:rPr>
          <w:rFonts w:eastAsia="Times New Roman" w:cs="Times New Roman"/>
          <w:bCs/>
          <w:shd w:val="clear" w:color="auto" w:fill="FFFFFF"/>
        </w:rPr>
        <w:t>φ</w:t>
      </w:r>
      <w:r>
        <w:rPr>
          <w:rFonts w:eastAsia="Times New Roman" w:cs="Times New Roman"/>
          <w:bCs/>
          <w:shd w:val="clear" w:color="auto" w:fill="FFFFFF"/>
        </w:rPr>
        <w:t>ιλίας κ.λπ.</w:t>
      </w:r>
      <w:r>
        <w:rPr>
          <w:rFonts w:eastAsia="Times New Roman" w:cs="Times New Roman"/>
          <w:bCs/>
          <w:shd w:val="clear" w:color="auto" w:fill="FFFFFF"/>
        </w:rPr>
        <w:t>.</w:t>
      </w:r>
      <w:r>
        <w:rPr>
          <w:rFonts w:eastAsia="Times New Roman" w:cs="Times New Roman"/>
          <w:bCs/>
          <w:shd w:val="clear" w:color="auto" w:fill="FFFFFF"/>
        </w:rPr>
        <w:t xml:space="preserve"> Έρχονται </w:t>
      </w:r>
      <w:r w:rsidRPr="00BE0B5B">
        <w:rPr>
          <w:rFonts w:eastAsia="Times New Roman"/>
          <w:bCs/>
          <w:shd w:val="clear" w:color="auto" w:fill="FFFFFF"/>
        </w:rPr>
        <w:t>και</w:t>
      </w:r>
      <w:r>
        <w:rPr>
          <w:rFonts w:eastAsia="Times New Roman" w:cs="Times New Roman"/>
          <w:bCs/>
          <w:shd w:val="clear" w:color="auto" w:fill="FFFFFF"/>
        </w:rPr>
        <w:t xml:space="preserve"> φιλοξενούνται Πρόεδροι, </w:t>
      </w:r>
      <w:r w:rsidRPr="008F44C9">
        <w:rPr>
          <w:rFonts w:eastAsia="Times New Roman" w:cs="Times New Roman"/>
          <w:bCs/>
          <w:shd w:val="clear" w:color="auto" w:fill="FFFFFF"/>
        </w:rPr>
        <w:t>Πρωθυπουργ</w:t>
      </w:r>
      <w:r>
        <w:rPr>
          <w:rFonts w:eastAsia="Times New Roman" w:cs="Times New Roman"/>
          <w:bCs/>
          <w:shd w:val="clear" w:color="auto" w:fill="FFFFFF"/>
        </w:rPr>
        <w:t xml:space="preserve">οί, Υπουργοί, </w:t>
      </w:r>
      <w:r w:rsidRPr="008F44C9">
        <w:rPr>
          <w:rFonts w:eastAsia="Times New Roman" w:cs="Times New Roman"/>
          <w:bCs/>
          <w:shd w:val="clear" w:color="auto" w:fill="FFFFFF"/>
        </w:rPr>
        <w:t>δηλαδή</w:t>
      </w:r>
      <w:r>
        <w:rPr>
          <w:rFonts w:eastAsia="Times New Roman" w:cs="Times New Roman"/>
          <w:bCs/>
          <w:shd w:val="clear" w:color="auto" w:fill="FFFFFF"/>
        </w:rPr>
        <w:t xml:space="preserve"> πολιτειακοί παράγοντες του εξωτερικού από την εκτελεστική εξουσία. Υπ</w:t>
      </w:r>
      <w:r w:rsidRPr="008F44C9">
        <w:rPr>
          <w:rFonts w:eastAsia="Times New Roman" w:cs="Times New Roman"/>
          <w:bCs/>
          <w:shd w:val="clear" w:color="auto" w:fill="FFFFFF"/>
        </w:rPr>
        <w:t>άρχει</w:t>
      </w:r>
      <w:r>
        <w:rPr>
          <w:rFonts w:eastAsia="Times New Roman" w:cs="Times New Roman"/>
          <w:bCs/>
          <w:shd w:val="clear" w:color="auto" w:fill="FFFFFF"/>
        </w:rPr>
        <w:t xml:space="preserve"> ειδική συνδρομή από τη </w:t>
      </w:r>
      <w:r w:rsidRPr="008F44C9">
        <w:rPr>
          <w:rFonts w:eastAsia="Times New Roman"/>
          <w:bCs/>
          <w:shd w:val="clear" w:color="auto" w:fill="FFFFFF"/>
        </w:rPr>
        <w:t>Βουλή</w:t>
      </w:r>
      <w:r>
        <w:rPr>
          <w:rFonts w:eastAsia="Times New Roman" w:cs="Times New Roman"/>
          <w:bCs/>
          <w:shd w:val="clear" w:color="auto" w:fill="FFFFFF"/>
        </w:rPr>
        <w:t xml:space="preserve"> για πλήθος τέτοιων υποχρεώσεων </w:t>
      </w:r>
      <w:r w:rsidRPr="008F44C9">
        <w:rPr>
          <w:rFonts w:eastAsia="Times New Roman" w:cs="Times New Roman"/>
          <w:bCs/>
          <w:shd w:val="clear" w:color="auto" w:fill="FFFFFF"/>
        </w:rPr>
        <w:t>που</w:t>
      </w:r>
      <w:r>
        <w:rPr>
          <w:rFonts w:eastAsia="Times New Roman" w:cs="Times New Roman"/>
          <w:bCs/>
          <w:shd w:val="clear" w:color="auto" w:fill="FFFFFF"/>
        </w:rPr>
        <w:t xml:space="preserve"> </w:t>
      </w:r>
      <w:r w:rsidRPr="008F44C9">
        <w:rPr>
          <w:rFonts w:eastAsia="Times New Roman"/>
          <w:bCs/>
          <w:shd w:val="clear" w:color="auto" w:fill="FFFFFF"/>
        </w:rPr>
        <w:t>έχει</w:t>
      </w:r>
      <w:r>
        <w:rPr>
          <w:rFonts w:eastAsia="Times New Roman" w:cs="Times New Roman"/>
          <w:bCs/>
          <w:shd w:val="clear" w:color="auto" w:fill="FFFFFF"/>
        </w:rPr>
        <w:t xml:space="preserve"> η </w:t>
      </w:r>
      <w:r>
        <w:rPr>
          <w:rFonts w:eastAsia="Times New Roman" w:cs="Times New Roman"/>
          <w:bCs/>
          <w:shd w:val="clear" w:color="auto" w:fill="FFFFFF"/>
        </w:rPr>
        <w:t>π</w:t>
      </w:r>
      <w:r>
        <w:rPr>
          <w:rFonts w:eastAsia="Times New Roman" w:cs="Times New Roman"/>
          <w:bCs/>
          <w:shd w:val="clear" w:color="auto" w:fill="FFFFFF"/>
        </w:rPr>
        <w:t xml:space="preserve">ολιτεία, η </w:t>
      </w:r>
      <w:r>
        <w:rPr>
          <w:rFonts w:eastAsia="Times New Roman" w:cs="Times New Roman"/>
          <w:bCs/>
          <w:shd w:val="clear" w:color="auto" w:fill="FFFFFF"/>
        </w:rPr>
        <w:t>χ</w:t>
      </w:r>
      <w:r>
        <w:rPr>
          <w:rFonts w:eastAsia="Times New Roman" w:cs="Times New Roman"/>
          <w:bCs/>
          <w:shd w:val="clear" w:color="auto" w:fill="FFFFFF"/>
        </w:rPr>
        <w:t>ώρα.</w:t>
      </w:r>
    </w:p>
    <w:p w14:paraId="2774D37E" w14:textId="77777777" w:rsidR="009B4FE7" w:rsidRDefault="00452105">
      <w:pPr>
        <w:spacing w:line="600" w:lineRule="auto"/>
        <w:ind w:firstLine="720"/>
        <w:jc w:val="both"/>
        <w:rPr>
          <w:rFonts w:eastAsia="Times New Roman"/>
          <w:bCs/>
          <w:shd w:val="clear" w:color="auto" w:fill="FFFFFF"/>
        </w:rPr>
      </w:pPr>
      <w:r>
        <w:rPr>
          <w:rFonts w:eastAsia="Times New Roman" w:cs="Times New Roman"/>
          <w:bCs/>
          <w:shd w:val="clear" w:color="auto" w:fill="FFFFFF"/>
        </w:rPr>
        <w:t>Υ</w:t>
      </w:r>
      <w:r w:rsidRPr="008F44C9">
        <w:rPr>
          <w:rFonts w:eastAsia="Times New Roman" w:cs="Times New Roman"/>
          <w:bCs/>
          <w:shd w:val="clear" w:color="auto" w:fill="FFFFFF"/>
        </w:rPr>
        <w:t>πάρχει</w:t>
      </w:r>
      <w:r>
        <w:rPr>
          <w:rFonts w:eastAsia="Times New Roman" w:cs="Times New Roman"/>
          <w:bCs/>
          <w:shd w:val="clear" w:color="auto" w:fill="FFFFFF"/>
        </w:rPr>
        <w:t xml:space="preserve"> από την πλευρά μας, επίσης, επικουρία στα όρια του νόμου, σε θέματα </w:t>
      </w:r>
      <w:r w:rsidRPr="008F44C9">
        <w:rPr>
          <w:rFonts w:eastAsia="Times New Roman" w:cs="Times New Roman"/>
          <w:bCs/>
          <w:shd w:val="clear" w:color="auto" w:fill="FFFFFF"/>
        </w:rPr>
        <w:t>που</w:t>
      </w:r>
      <w:r>
        <w:rPr>
          <w:rFonts w:eastAsia="Times New Roman" w:cs="Times New Roman"/>
          <w:bCs/>
          <w:shd w:val="clear" w:color="auto" w:fill="FFFFFF"/>
        </w:rPr>
        <w:t xml:space="preserve"> η εκτελεστική εξουσία κάποια στιγμή </w:t>
      </w:r>
      <w:r w:rsidRPr="008F44C9">
        <w:rPr>
          <w:rFonts w:eastAsia="Times New Roman"/>
          <w:bCs/>
          <w:shd w:val="clear" w:color="auto" w:fill="FFFFFF"/>
        </w:rPr>
        <w:t>δεν</w:t>
      </w:r>
      <w:r>
        <w:rPr>
          <w:rFonts w:eastAsia="Times New Roman" w:cs="Times New Roman"/>
          <w:bCs/>
          <w:shd w:val="clear" w:color="auto" w:fill="FFFFFF"/>
        </w:rPr>
        <w:t xml:space="preserve"> μπορούσε </w:t>
      </w:r>
      <w:r w:rsidRPr="008F44C9">
        <w:rPr>
          <w:rFonts w:eastAsia="Times New Roman"/>
          <w:bCs/>
          <w:shd w:val="clear" w:color="auto" w:fill="FFFFFF"/>
        </w:rPr>
        <w:t>να</w:t>
      </w:r>
      <w:r>
        <w:rPr>
          <w:rFonts w:eastAsia="Times New Roman" w:cs="Times New Roman"/>
          <w:bCs/>
          <w:shd w:val="clear" w:color="auto" w:fill="FFFFFF"/>
        </w:rPr>
        <w:t xml:space="preserve"> αντ</w:t>
      </w:r>
      <w:r>
        <w:rPr>
          <w:rFonts w:eastAsia="Times New Roman" w:cs="Times New Roman"/>
          <w:bCs/>
          <w:shd w:val="clear" w:color="auto" w:fill="FFFFFF"/>
        </w:rPr>
        <w:t>ε</w:t>
      </w:r>
      <w:r>
        <w:rPr>
          <w:rFonts w:eastAsia="Times New Roman" w:cs="Times New Roman"/>
          <w:bCs/>
          <w:shd w:val="clear" w:color="auto" w:fill="FFFFFF"/>
        </w:rPr>
        <w:t xml:space="preserve">πεξέλθει στον χρόνο </w:t>
      </w:r>
      <w:r w:rsidRPr="008F44C9">
        <w:rPr>
          <w:rFonts w:eastAsia="Times New Roman" w:cs="Times New Roman"/>
          <w:bCs/>
          <w:shd w:val="clear" w:color="auto" w:fill="FFFFFF"/>
        </w:rPr>
        <w:t>που</w:t>
      </w:r>
      <w:r>
        <w:rPr>
          <w:rFonts w:eastAsia="Times New Roman" w:cs="Times New Roman"/>
          <w:bCs/>
          <w:shd w:val="clear" w:color="auto" w:fill="FFFFFF"/>
        </w:rPr>
        <w:t xml:space="preserve"> θα </w:t>
      </w:r>
      <w:r w:rsidRPr="008F44C9">
        <w:rPr>
          <w:rFonts w:eastAsia="Times New Roman" w:cs="Times New Roman"/>
          <w:bCs/>
          <w:shd w:val="clear" w:color="auto" w:fill="FFFFFF"/>
        </w:rPr>
        <w:t>έπρεπε</w:t>
      </w:r>
      <w:r>
        <w:rPr>
          <w:rFonts w:eastAsia="Times New Roman" w:cs="Times New Roman"/>
          <w:bCs/>
          <w:shd w:val="clear" w:color="auto" w:fill="FFFFFF"/>
        </w:rPr>
        <w:t xml:space="preserve"> </w:t>
      </w:r>
      <w:r w:rsidRPr="008F44C9">
        <w:rPr>
          <w:rFonts w:eastAsia="Times New Roman"/>
          <w:bCs/>
          <w:shd w:val="clear" w:color="auto" w:fill="FFFFFF"/>
        </w:rPr>
        <w:t>να</w:t>
      </w:r>
      <w:r>
        <w:rPr>
          <w:rFonts w:eastAsia="Times New Roman" w:cs="Times New Roman"/>
          <w:bCs/>
          <w:shd w:val="clear" w:color="auto" w:fill="FFFFFF"/>
        </w:rPr>
        <w:t xml:space="preserve"> αντ</w:t>
      </w:r>
      <w:r>
        <w:rPr>
          <w:rFonts w:eastAsia="Times New Roman" w:cs="Times New Roman"/>
          <w:bCs/>
          <w:shd w:val="clear" w:color="auto" w:fill="FFFFFF"/>
        </w:rPr>
        <w:t>ε</w:t>
      </w:r>
      <w:r>
        <w:rPr>
          <w:rFonts w:eastAsia="Times New Roman" w:cs="Times New Roman"/>
          <w:bCs/>
          <w:shd w:val="clear" w:color="auto" w:fill="FFFFFF"/>
        </w:rPr>
        <w:t xml:space="preserve">πεξέλθει. </w:t>
      </w:r>
      <w:r w:rsidRPr="008F44C9">
        <w:rPr>
          <w:rFonts w:eastAsia="Times New Roman" w:cs="Times New Roman"/>
          <w:bCs/>
          <w:shd w:val="clear" w:color="auto" w:fill="FFFFFF"/>
        </w:rPr>
        <w:t>Παραδείγ</w:t>
      </w:r>
      <w:r w:rsidRPr="008F44C9">
        <w:rPr>
          <w:rFonts w:eastAsia="Times New Roman" w:cs="Times New Roman"/>
          <w:bCs/>
          <w:shd w:val="clear" w:color="auto" w:fill="FFFFFF"/>
        </w:rPr>
        <w:t>ματος χάριν</w:t>
      </w:r>
      <w:r>
        <w:rPr>
          <w:rFonts w:eastAsia="Times New Roman" w:cs="Times New Roman"/>
          <w:bCs/>
          <w:shd w:val="clear" w:color="auto" w:fill="FFFFFF"/>
        </w:rPr>
        <w:t xml:space="preserve">, η </w:t>
      </w:r>
      <w:r w:rsidRPr="008F44C9">
        <w:rPr>
          <w:rFonts w:eastAsia="Times New Roman"/>
          <w:bCs/>
          <w:shd w:val="clear" w:color="auto" w:fill="FFFFFF"/>
        </w:rPr>
        <w:t>Βουλή</w:t>
      </w:r>
      <w:r>
        <w:rPr>
          <w:rFonts w:eastAsia="Times New Roman" w:cs="Times New Roman"/>
          <w:bCs/>
          <w:shd w:val="clear" w:color="auto" w:fill="FFFFFF"/>
        </w:rPr>
        <w:t xml:space="preserve"> ήδη εδώ </w:t>
      </w:r>
      <w:r w:rsidRPr="00BE0B5B">
        <w:rPr>
          <w:rFonts w:eastAsia="Times New Roman"/>
          <w:bCs/>
          <w:shd w:val="clear" w:color="auto" w:fill="FFFFFF"/>
        </w:rPr>
        <w:t>και</w:t>
      </w:r>
      <w:r>
        <w:rPr>
          <w:rFonts w:eastAsia="Times New Roman" w:cs="Times New Roman"/>
          <w:bCs/>
          <w:shd w:val="clear" w:color="auto" w:fill="FFFFFF"/>
        </w:rPr>
        <w:t xml:space="preserve"> δύο χρόνια δίνει ένα υψηλό ποσό της τάξης των 250.000 ευρώ ετησίως, αν </w:t>
      </w:r>
      <w:r w:rsidRPr="008F44C9">
        <w:rPr>
          <w:rFonts w:eastAsia="Times New Roman"/>
          <w:bCs/>
          <w:shd w:val="clear" w:color="auto" w:fill="FFFFFF"/>
        </w:rPr>
        <w:t>δεν</w:t>
      </w:r>
      <w:r>
        <w:rPr>
          <w:rFonts w:eastAsia="Times New Roman" w:cs="Times New Roman"/>
          <w:bCs/>
          <w:shd w:val="clear" w:color="auto" w:fill="FFFFFF"/>
        </w:rPr>
        <w:t xml:space="preserve"> κάνω λάθος, για το πετρέλαιο των σχολείων </w:t>
      </w:r>
      <w:r w:rsidRPr="008F44C9">
        <w:rPr>
          <w:rFonts w:eastAsia="Times New Roman" w:cs="Times New Roman"/>
          <w:bCs/>
          <w:shd w:val="clear" w:color="auto" w:fill="FFFFFF"/>
        </w:rPr>
        <w:t>που</w:t>
      </w:r>
      <w:r>
        <w:rPr>
          <w:rFonts w:eastAsia="Times New Roman" w:cs="Times New Roman"/>
          <w:bCs/>
          <w:shd w:val="clear" w:color="auto" w:fill="FFFFFF"/>
        </w:rPr>
        <w:t xml:space="preserve"> λειτουργούν από το απόγευμα </w:t>
      </w:r>
      <w:r w:rsidRPr="008F44C9">
        <w:rPr>
          <w:rFonts w:eastAsia="Times New Roman"/>
          <w:bCs/>
          <w:shd w:val="clear" w:color="auto" w:fill="FFFFFF"/>
        </w:rPr>
        <w:t>και</w:t>
      </w:r>
      <w:r>
        <w:rPr>
          <w:rFonts w:eastAsia="Times New Roman" w:cs="Times New Roman"/>
          <w:bCs/>
          <w:shd w:val="clear" w:color="auto" w:fill="FFFFFF"/>
        </w:rPr>
        <w:t xml:space="preserve"> ύστερα, με τις επιπλέον τάξεις </w:t>
      </w:r>
      <w:r w:rsidRPr="008F44C9">
        <w:rPr>
          <w:rFonts w:eastAsia="Times New Roman" w:cs="Times New Roman"/>
          <w:bCs/>
          <w:shd w:val="clear" w:color="auto" w:fill="FFFFFF"/>
        </w:rPr>
        <w:t>που</w:t>
      </w:r>
      <w:r>
        <w:rPr>
          <w:rFonts w:eastAsia="Times New Roman" w:cs="Times New Roman"/>
          <w:bCs/>
          <w:shd w:val="clear" w:color="auto" w:fill="FFFFFF"/>
        </w:rPr>
        <w:t xml:space="preserve"> έχουν για τα προσφυγόπουλα, τα μετα</w:t>
      </w:r>
      <w:r>
        <w:rPr>
          <w:rFonts w:eastAsia="Times New Roman" w:cs="Times New Roman"/>
          <w:bCs/>
          <w:shd w:val="clear" w:color="auto" w:fill="FFFFFF"/>
        </w:rPr>
        <w:t>ναστόπουλα κ.λπ.</w:t>
      </w:r>
      <w:r w:rsidRPr="00BE0B5B">
        <w:rPr>
          <w:rFonts w:eastAsia="Times New Roman" w:cs="Times New Roman"/>
          <w:bCs/>
          <w:shd w:val="clear" w:color="auto" w:fill="FFFFFF"/>
        </w:rPr>
        <w:t xml:space="preserve"> </w:t>
      </w:r>
      <w:r>
        <w:rPr>
          <w:rFonts w:eastAsia="Times New Roman" w:cs="Times New Roman"/>
          <w:bCs/>
          <w:shd w:val="clear" w:color="auto" w:fill="FFFFFF"/>
        </w:rPr>
        <w:t xml:space="preserve">σε όλες τις περιφέρειες, </w:t>
      </w:r>
      <w:r w:rsidRPr="008F44C9">
        <w:rPr>
          <w:rFonts w:eastAsia="Times New Roman"/>
          <w:bCs/>
          <w:shd w:val="clear" w:color="auto" w:fill="FFFFFF"/>
        </w:rPr>
        <w:t>που</w:t>
      </w:r>
      <w:r>
        <w:rPr>
          <w:rFonts w:eastAsia="Times New Roman"/>
          <w:bCs/>
          <w:shd w:val="clear" w:color="auto" w:fill="FFFFFF"/>
        </w:rPr>
        <w:t xml:space="preserve"> το διανέμει στα σχολεία. Αυτό γίνεται ήδη </w:t>
      </w:r>
      <w:r>
        <w:rPr>
          <w:rFonts w:eastAsia="Times New Roman"/>
          <w:bCs/>
          <w:shd w:val="clear" w:color="auto" w:fill="FFFFFF"/>
        </w:rPr>
        <w:t xml:space="preserve">εδώ και </w:t>
      </w:r>
      <w:r>
        <w:rPr>
          <w:rFonts w:eastAsia="Times New Roman"/>
          <w:bCs/>
          <w:shd w:val="clear" w:color="auto" w:fill="FFFFFF"/>
        </w:rPr>
        <w:t>δύο χρόνια.</w:t>
      </w:r>
    </w:p>
    <w:p w14:paraId="2774D37F" w14:textId="77777777" w:rsidR="009B4FE7" w:rsidRDefault="00452105">
      <w:pPr>
        <w:spacing w:line="600" w:lineRule="auto"/>
        <w:ind w:firstLine="720"/>
        <w:jc w:val="both"/>
        <w:rPr>
          <w:rFonts w:eastAsia="Times New Roman"/>
          <w:bCs/>
          <w:shd w:val="clear" w:color="auto" w:fill="FFFFFF"/>
        </w:rPr>
      </w:pPr>
      <w:r w:rsidRPr="008F44C9">
        <w:rPr>
          <w:rFonts w:eastAsia="Times New Roman"/>
          <w:bCs/>
          <w:shd w:val="clear" w:color="auto" w:fill="FFFFFF"/>
        </w:rPr>
        <w:lastRenderedPageBreak/>
        <w:t>Και</w:t>
      </w:r>
      <w:r>
        <w:rPr>
          <w:rFonts w:eastAsia="Times New Roman"/>
          <w:bCs/>
          <w:shd w:val="clear" w:color="auto" w:fill="FFFFFF"/>
        </w:rPr>
        <w:t xml:space="preserve"> </w:t>
      </w:r>
      <w:r w:rsidRPr="008F44C9">
        <w:rPr>
          <w:rFonts w:eastAsia="Times New Roman"/>
          <w:bCs/>
          <w:shd w:val="clear" w:color="auto" w:fill="FFFFFF"/>
        </w:rPr>
        <w:t>δεν</w:t>
      </w:r>
      <w:r>
        <w:rPr>
          <w:rFonts w:eastAsia="Times New Roman"/>
          <w:bCs/>
          <w:shd w:val="clear" w:color="auto" w:fill="FFFFFF"/>
        </w:rPr>
        <w:t xml:space="preserve"> αναφέρομαι στην αυτονόητη για όλη την κοινωνία βοήθεια της </w:t>
      </w:r>
      <w:r w:rsidRPr="008F44C9">
        <w:rPr>
          <w:rFonts w:eastAsia="Times New Roman"/>
          <w:bCs/>
          <w:shd w:val="clear" w:color="auto" w:fill="FFFFFF"/>
        </w:rPr>
        <w:t>Βουλή</w:t>
      </w:r>
      <w:r>
        <w:rPr>
          <w:rFonts w:eastAsia="Times New Roman"/>
          <w:bCs/>
          <w:shd w:val="clear" w:color="auto" w:fill="FFFFFF"/>
        </w:rPr>
        <w:t xml:space="preserve">ς, η οποία δίνεται με ομόφωνες αποφάσεις σε μεγάλες καταστροφές </w:t>
      </w:r>
      <w:r w:rsidRPr="00BE0B5B">
        <w:rPr>
          <w:rFonts w:eastAsia="Times New Roman"/>
          <w:bCs/>
          <w:shd w:val="clear" w:color="auto" w:fill="FFFFFF"/>
        </w:rPr>
        <w:t>που</w:t>
      </w:r>
      <w:r>
        <w:rPr>
          <w:rFonts w:eastAsia="Times New Roman"/>
          <w:bCs/>
          <w:shd w:val="clear" w:color="auto" w:fill="FFFFFF"/>
        </w:rPr>
        <w:t xml:space="preserve"> έχουν υπάρξει </w:t>
      </w:r>
      <w:r w:rsidRPr="008F44C9">
        <w:rPr>
          <w:rFonts w:eastAsia="Times New Roman"/>
          <w:bCs/>
          <w:shd w:val="clear" w:color="auto" w:fill="FFFFFF"/>
        </w:rPr>
        <w:t>και</w:t>
      </w:r>
      <w:r>
        <w:rPr>
          <w:rFonts w:eastAsia="Times New Roman"/>
          <w:bCs/>
          <w:shd w:val="clear" w:color="auto" w:fill="FFFFFF"/>
        </w:rPr>
        <w:t xml:space="preserve"> αναφέρθηκαν προηγούμενα </w:t>
      </w:r>
      <w:r w:rsidRPr="008F44C9">
        <w:rPr>
          <w:rFonts w:eastAsia="Times New Roman"/>
          <w:bCs/>
          <w:shd w:val="clear" w:color="auto" w:fill="FFFFFF"/>
        </w:rPr>
        <w:t>και</w:t>
      </w:r>
      <w:r>
        <w:rPr>
          <w:rFonts w:eastAsia="Times New Roman"/>
          <w:bCs/>
          <w:shd w:val="clear" w:color="auto" w:fill="FFFFFF"/>
        </w:rPr>
        <w:t xml:space="preserve"> από τους </w:t>
      </w:r>
      <w:r>
        <w:rPr>
          <w:rFonts w:eastAsia="Times New Roman"/>
          <w:bCs/>
          <w:shd w:val="clear" w:color="auto" w:fill="FFFFFF"/>
        </w:rPr>
        <w:t>ε</w:t>
      </w:r>
      <w:r>
        <w:rPr>
          <w:rFonts w:eastAsia="Times New Roman"/>
          <w:bCs/>
          <w:shd w:val="clear" w:color="auto" w:fill="FFFFFF"/>
        </w:rPr>
        <w:t xml:space="preserve">ισηγητές, </w:t>
      </w:r>
      <w:r w:rsidRPr="008F44C9">
        <w:rPr>
          <w:rFonts w:eastAsia="Times New Roman"/>
          <w:bCs/>
          <w:shd w:val="clear" w:color="auto" w:fill="FFFFFF"/>
        </w:rPr>
        <w:t xml:space="preserve">δηλαδή </w:t>
      </w:r>
      <w:r>
        <w:rPr>
          <w:rFonts w:eastAsia="Times New Roman"/>
          <w:bCs/>
          <w:shd w:val="clear" w:color="auto" w:fill="FFFFFF"/>
        </w:rPr>
        <w:t xml:space="preserve">για τη Μάνδρα, για τους πυρόπληκτους, για </w:t>
      </w:r>
      <w:r>
        <w:rPr>
          <w:rFonts w:eastAsia="Times New Roman"/>
          <w:bCs/>
          <w:shd w:val="clear" w:color="auto" w:fill="FFFFFF"/>
        </w:rPr>
        <w:t xml:space="preserve">την κορύφωση </w:t>
      </w:r>
      <w:r>
        <w:rPr>
          <w:rFonts w:eastAsia="Times New Roman"/>
          <w:bCs/>
          <w:shd w:val="clear" w:color="auto" w:fill="FFFFFF"/>
        </w:rPr>
        <w:t>της μεταναστευτικής ροής τότε</w:t>
      </w:r>
      <w:r w:rsidRPr="008F44C9">
        <w:rPr>
          <w:rFonts w:eastAsia="Times New Roman"/>
          <w:bCs/>
          <w:shd w:val="clear" w:color="auto" w:fill="FFFFFF"/>
        </w:rPr>
        <w:t xml:space="preserve"> και</w:t>
      </w:r>
      <w:r>
        <w:rPr>
          <w:rFonts w:eastAsia="Times New Roman"/>
          <w:bCs/>
          <w:shd w:val="clear" w:color="auto" w:fill="FFFFFF"/>
        </w:rPr>
        <w:t xml:space="preserve"> για άλλα θέματα. Άρα </w:t>
      </w:r>
      <w:r w:rsidRPr="00BE0B5B">
        <w:rPr>
          <w:rFonts w:eastAsia="Times New Roman"/>
          <w:bCs/>
          <w:shd w:val="clear" w:color="auto" w:fill="FFFFFF"/>
        </w:rPr>
        <w:t>υπάρχει</w:t>
      </w:r>
      <w:r>
        <w:rPr>
          <w:rFonts w:eastAsia="Times New Roman"/>
          <w:bCs/>
          <w:shd w:val="clear" w:color="auto" w:fill="FFFFFF"/>
        </w:rPr>
        <w:t xml:space="preserve"> </w:t>
      </w:r>
      <w:r w:rsidRPr="008F44C9">
        <w:rPr>
          <w:rFonts w:eastAsia="Times New Roman"/>
          <w:bCs/>
          <w:shd w:val="clear" w:color="auto" w:fill="FFFFFF"/>
        </w:rPr>
        <w:t>μια</w:t>
      </w:r>
      <w:r>
        <w:rPr>
          <w:rFonts w:eastAsia="Times New Roman"/>
          <w:bCs/>
          <w:shd w:val="clear" w:color="auto" w:fill="FFFFFF"/>
        </w:rPr>
        <w:t xml:space="preserve"> επικουρία </w:t>
      </w:r>
      <w:r w:rsidRPr="008F44C9">
        <w:rPr>
          <w:rFonts w:eastAsia="Times New Roman"/>
          <w:bCs/>
          <w:shd w:val="clear" w:color="auto" w:fill="FFFFFF"/>
        </w:rPr>
        <w:t>και</w:t>
      </w:r>
      <w:r>
        <w:rPr>
          <w:rFonts w:eastAsia="Times New Roman"/>
          <w:bCs/>
          <w:shd w:val="clear" w:color="auto" w:fill="FFFFFF"/>
        </w:rPr>
        <w:t xml:space="preserve"> σε αυτά τα ζητήματα.</w:t>
      </w:r>
    </w:p>
    <w:p w14:paraId="2774D380"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t xml:space="preserve">Ό,τι </w:t>
      </w:r>
      <w:r w:rsidRPr="00BE0B5B">
        <w:rPr>
          <w:rFonts w:eastAsia="Times New Roman"/>
          <w:bCs/>
          <w:shd w:val="clear" w:color="auto" w:fill="FFFFFF"/>
        </w:rPr>
        <w:t>έχει</w:t>
      </w:r>
      <w:r>
        <w:rPr>
          <w:rFonts w:eastAsia="Times New Roman"/>
          <w:bCs/>
          <w:shd w:val="clear" w:color="auto" w:fill="FFFFFF"/>
        </w:rPr>
        <w:t xml:space="preserve"> σ</w:t>
      </w:r>
      <w:r w:rsidRPr="008F44C9">
        <w:rPr>
          <w:rFonts w:eastAsia="Times New Roman"/>
          <w:bCs/>
          <w:shd w:val="clear" w:color="auto" w:fill="FFFFFF"/>
        </w:rPr>
        <w:t>χέση</w:t>
      </w:r>
      <w:r>
        <w:rPr>
          <w:rFonts w:eastAsia="Times New Roman"/>
          <w:bCs/>
          <w:shd w:val="clear" w:color="auto" w:fill="FFFFFF"/>
        </w:rPr>
        <w:t xml:space="preserve"> με τους Β</w:t>
      </w:r>
      <w:r>
        <w:rPr>
          <w:rFonts w:eastAsia="Times New Roman"/>
          <w:bCs/>
          <w:shd w:val="clear" w:color="auto" w:fill="FFFFFF"/>
        </w:rPr>
        <w:t xml:space="preserve">ουλευτές </w:t>
      </w:r>
      <w:r w:rsidRPr="008F44C9">
        <w:rPr>
          <w:rFonts w:eastAsia="Times New Roman"/>
          <w:bCs/>
          <w:shd w:val="clear" w:color="auto" w:fill="FFFFFF"/>
        </w:rPr>
        <w:t>και</w:t>
      </w:r>
      <w:r>
        <w:rPr>
          <w:rFonts w:eastAsia="Times New Roman"/>
          <w:bCs/>
          <w:shd w:val="clear" w:color="auto" w:fill="FFFFFF"/>
        </w:rPr>
        <w:t xml:space="preserve"> τις επιπλέον επιβαρύνσεις, </w:t>
      </w:r>
      <w:r w:rsidRPr="008F44C9">
        <w:rPr>
          <w:rFonts w:eastAsia="Times New Roman"/>
          <w:bCs/>
          <w:shd w:val="clear" w:color="auto" w:fill="FFFFFF"/>
        </w:rPr>
        <w:t>νομίζω</w:t>
      </w:r>
      <w:r>
        <w:rPr>
          <w:rFonts w:eastAsia="Times New Roman"/>
          <w:bCs/>
          <w:shd w:val="clear" w:color="auto" w:fill="FFFFFF"/>
        </w:rPr>
        <w:t xml:space="preserve"> </w:t>
      </w:r>
      <w:r w:rsidRPr="00BE0B5B">
        <w:rPr>
          <w:rFonts w:eastAsia="Times New Roman"/>
          <w:bCs/>
          <w:shd w:val="clear" w:color="auto" w:fill="FFFFFF"/>
        </w:rPr>
        <w:t>ότι</w:t>
      </w:r>
      <w:r>
        <w:rPr>
          <w:rFonts w:eastAsia="Times New Roman"/>
          <w:bCs/>
          <w:shd w:val="clear" w:color="auto" w:fill="FFFFFF"/>
        </w:rPr>
        <w:t xml:space="preserve"> έγινε κατανοητό, </w:t>
      </w:r>
      <w:r w:rsidRPr="008F44C9">
        <w:rPr>
          <w:rFonts w:eastAsia="Times New Roman"/>
          <w:bCs/>
          <w:shd w:val="clear" w:color="auto" w:fill="FFFFFF"/>
        </w:rPr>
        <w:t>γιατί</w:t>
      </w:r>
      <w:r>
        <w:rPr>
          <w:rFonts w:eastAsia="Times New Roman"/>
          <w:bCs/>
          <w:shd w:val="clear" w:color="auto" w:fill="FFFFFF"/>
        </w:rPr>
        <w:t xml:space="preserve">, </w:t>
      </w:r>
      <w:r w:rsidRPr="00BE0B5B">
        <w:rPr>
          <w:rFonts w:eastAsia="Times New Roman"/>
          <w:bCs/>
          <w:shd w:val="clear" w:color="auto" w:fill="FFFFFF"/>
        </w:rPr>
        <w:t>όπως</w:t>
      </w:r>
      <w:r>
        <w:rPr>
          <w:rFonts w:eastAsia="Times New Roman"/>
          <w:bCs/>
          <w:shd w:val="clear" w:color="auto" w:fill="FFFFFF"/>
        </w:rPr>
        <w:t xml:space="preserve"> αναλύθηκε </w:t>
      </w:r>
      <w:r w:rsidRPr="008F44C9">
        <w:rPr>
          <w:rFonts w:eastAsia="Times New Roman"/>
          <w:bCs/>
          <w:shd w:val="clear" w:color="auto" w:fill="FFFFFF"/>
        </w:rPr>
        <w:t>και</w:t>
      </w:r>
      <w:r>
        <w:rPr>
          <w:rFonts w:eastAsia="Times New Roman"/>
          <w:bCs/>
          <w:shd w:val="clear" w:color="auto" w:fill="FFFFFF"/>
        </w:rPr>
        <w:t xml:space="preserve"> προηγούμενα,</w:t>
      </w:r>
      <w:r w:rsidRPr="008F44C9">
        <w:rPr>
          <w:rFonts w:eastAsia="Times New Roman"/>
          <w:bCs/>
          <w:shd w:val="clear" w:color="auto" w:fill="FFFFFF"/>
        </w:rPr>
        <w:t xml:space="preserve"> είναι</w:t>
      </w:r>
      <w:r>
        <w:rPr>
          <w:rFonts w:eastAsia="Times New Roman"/>
          <w:bCs/>
          <w:shd w:val="clear" w:color="auto" w:fill="FFFFFF"/>
        </w:rPr>
        <w:t xml:space="preserve"> πολύ </w:t>
      </w:r>
      <w:r w:rsidRPr="008F44C9">
        <w:rPr>
          <w:rFonts w:eastAsia="Times New Roman"/>
          <w:bCs/>
          <w:shd w:val="clear" w:color="auto" w:fill="FFFFFF"/>
        </w:rPr>
        <w:t>συγκεκριμένα</w:t>
      </w:r>
      <w:r>
        <w:rPr>
          <w:rFonts w:eastAsia="Times New Roman"/>
          <w:bCs/>
          <w:shd w:val="clear" w:color="auto" w:fill="FFFFFF"/>
        </w:rPr>
        <w:t xml:space="preserve"> τα κονδύλια </w:t>
      </w:r>
      <w:r w:rsidRPr="008F44C9">
        <w:rPr>
          <w:rFonts w:eastAsia="Times New Roman"/>
          <w:bCs/>
          <w:shd w:val="clear" w:color="auto" w:fill="FFFFFF"/>
        </w:rPr>
        <w:t>που</w:t>
      </w:r>
      <w:r>
        <w:rPr>
          <w:rFonts w:eastAsia="Times New Roman"/>
          <w:bCs/>
          <w:shd w:val="clear" w:color="auto" w:fill="FFFFFF"/>
        </w:rPr>
        <w:t xml:space="preserve"> επιβαρύνουν τον φετινό </w:t>
      </w:r>
      <w:r>
        <w:rPr>
          <w:rFonts w:eastAsia="Times New Roman"/>
          <w:bCs/>
          <w:shd w:val="clear" w:color="auto" w:fill="FFFFFF"/>
        </w:rPr>
        <w:t>π</w:t>
      </w:r>
      <w:r w:rsidRPr="008F44C9">
        <w:rPr>
          <w:rFonts w:eastAsia="Times New Roman"/>
          <w:bCs/>
          <w:shd w:val="clear" w:color="auto" w:fill="FFFFFF"/>
        </w:rPr>
        <w:t>ροϋπολογισμό</w:t>
      </w:r>
      <w:r>
        <w:rPr>
          <w:rFonts w:eastAsia="Times New Roman"/>
          <w:bCs/>
          <w:shd w:val="clear" w:color="auto" w:fill="FFFFFF"/>
        </w:rPr>
        <w:t xml:space="preserve">. </w:t>
      </w:r>
    </w:p>
    <w:p w14:paraId="2774D381"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t xml:space="preserve">Τελειώνω </w:t>
      </w:r>
      <w:r w:rsidRPr="008F44C9">
        <w:rPr>
          <w:rFonts w:eastAsia="Times New Roman"/>
          <w:bCs/>
          <w:shd w:val="clear" w:color="auto" w:fill="FFFFFF"/>
        </w:rPr>
        <w:t>σε σχέση</w:t>
      </w:r>
      <w:r>
        <w:rPr>
          <w:rFonts w:eastAsia="Times New Roman"/>
          <w:bCs/>
          <w:shd w:val="clear" w:color="auto" w:fill="FFFFFF"/>
        </w:rPr>
        <w:t xml:space="preserve"> με τις βουλευτικές αποζημιώσεις, </w:t>
      </w:r>
      <w:r w:rsidRPr="008F44C9">
        <w:rPr>
          <w:rFonts w:eastAsia="Times New Roman"/>
          <w:bCs/>
          <w:shd w:val="clear" w:color="auto" w:fill="FFFFFF"/>
        </w:rPr>
        <w:t>το οποίο</w:t>
      </w:r>
      <w:r>
        <w:rPr>
          <w:rFonts w:eastAsia="Times New Roman"/>
          <w:bCs/>
          <w:shd w:val="clear" w:color="auto" w:fill="FFFFFF"/>
        </w:rPr>
        <w:t xml:space="preserve"> θεωρείται </w:t>
      </w:r>
      <w:r w:rsidRPr="008F44C9">
        <w:rPr>
          <w:rFonts w:eastAsia="Times New Roman"/>
          <w:bCs/>
          <w:shd w:val="clear" w:color="auto" w:fill="FFFFFF"/>
        </w:rPr>
        <w:t>και</w:t>
      </w:r>
      <w:r>
        <w:rPr>
          <w:rFonts w:eastAsia="Times New Roman"/>
          <w:bCs/>
          <w:shd w:val="clear" w:color="auto" w:fill="FFFFFF"/>
        </w:rPr>
        <w:t xml:space="preserve"> ζήτημα -δεν χρησιμοποιώ την έκφραση </w:t>
      </w:r>
      <w:r w:rsidRPr="008F44C9">
        <w:rPr>
          <w:rFonts w:eastAsia="Times New Roman"/>
          <w:bCs/>
          <w:shd w:val="clear" w:color="auto" w:fill="FFFFFF"/>
        </w:rPr>
        <w:t>που</w:t>
      </w:r>
      <w:r>
        <w:rPr>
          <w:rFonts w:eastAsia="Times New Roman"/>
          <w:bCs/>
          <w:shd w:val="clear" w:color="auto" w:fill="FFFFFF"/>
        </w:rPr>
        <w:t xml:space="preserve"> χρησιμοποιούν στα κανάλια, </w:t>
      </w:r>
      <w:r w:rsidRPr="008F44C9">
        <w:rPr>
          <w:rFonts w:eastAsia="Times New Roman"/>
          <w:bCs/>
          <w:shd w:val="clear" w:color="auto" w:fill="FFFFFF"/>
        </w:rPr>
        <w:t>διότι</w:t>
      </w:r>
      <w:r>
        <w:rPr>
          <w:rFonts w:eastAsia="Times New Roman"/>
          <w:bCs/>
          <w:shd w:val="clear" w:color="auto" w:fill="FFFFFF"/>
        </w:rPr>
        <w:t xml:space="preserve"> αυτό θα βγάλουν για τίτλο από όλα αυτά </w:t>
      </w:r>
      <w:r w:rsidRPr="008F44C9">
        <w:rPr>
          <w:rFonts w:eastAsia="Times New Roman"/>
          <w:bCs/>
          <w:shd w:val="clear" w:color="auto" w:fill="FFFFFF"/>
        </w:rPr>
        <w:t>που</w:t>
      </w:r>
      <w:r>
        <w:rPr>
          <w:rFonts w:eastAsia="Times New Roman"/>
          <w:bCs/>
          <w:shd w:val="clear" w:color="auto" w:fill="FFFFFF"/>
        </w:rPr>
        <w:t xml:space="preserve"> είπαμε- </w:t>
      </w:r>
      <w:r w:rsidRPr="008F44C9">
        <w:rPr>
          <w:rFonts w:eastAsia="Times New Roman"/>
          <w:bCs/>
          <w:shd w:val="clear" w:color="auto" w:fill="FFFFFF"/>
        </w:rPr>
        <w:t>εν πάση περιπτώσει που</w:t>
      </w:r>
      <w:r>
        <w:rPr>
          <w:rFonts w:eastAsia="Times New Roman"/>
          <w:bCs/>
          <w:shd w:val="clear" w:color="auto" w:fill="FFFFFF"/>
        </w:rPr>
        <w:t xml:space="preserve"> τους ενδιαφέρει να το κοινοποιούν, </w:t>
      </w:r>
      <w:r w:rsidRPr="008F44C9">
        <w:rPr>
          <w:rFonts w:eastAsia="Times New Roman"/>
          <w:bCs/>
          <w:shd w:val="clear" w:color="auto" w:fill="FFFFFF"/>
        </w:rPr>
        <w:t>διότι</w:t>
      </w:r>
      <w:r>
        <w:rPr>
          <w:rFonts w:eastAsia="Times New Roman"/>
          <w:bCs/>
          <w:shd w:val="clear" w:color="auto" w:fill="FFFFFF"/>
        </w:rPr>
        <w:t xml:space="preserve"> αυτό ενδιαφέρει τον κόσμο.</w:t>
      </w:r>
    </w:p>
    <w:p w14:paraId="2774D382"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t xml:space="preserve">Κοιτάξτε, θέλω </w:t>
      </w:r>
      <w:r w:rsidRPr="008F44C9">
        <w:rPr>
          <w:rFonts w:eastAsia="Times New Roman"/>
          <w:bCs/>
          <w:shd w:val="clear" w:color="auto" w:fill="FFFFFF"/>
        </w:rPr>
        <w:t>να</w:t>
      </w:r>
      <w:r>
        <w:rPr>
          <w:rFonts w:eastAsia="Times New Roman"/>
          <w:bCs/>
          <w:shd w:val="clear" w:color="auto" w:fill="FFFFFF"/>
        </w:rPr>
        <w:t xml:space="preserve"> είμαι πάρα πολύ σαφής. Έγιναν μονομερείς περικοπές</w:t>
      </w:r>
      <w:r w:rsidRPr="00BE0B5B">
        <w:rPr>
          <w:rFonts w:eastAsia="Times New Roman"/>
          <w:bCs/>
          <w:shd w:val="clear" w:color="auto" w:fill="FFFFFF"/>
        </w:rPr>
        <w:t xml:space="preserve"> </w:t>
      </w:r>
      <w:r>
        <w:rPr>
          <w:rFonts w:eastAsia="Times New Roman"/>
          <w:bCs/>
          <w:shd w:val="clear" w:color="auto" w:fill="FFFFFF"/>
        </w:rPr>
        <w:t xml:space="preserve">κατά 10%, για τις οποίες </w:t>
      </w:r>
      <w:r w:rsidRPr="008F44C9">
        <w:rPr>
          <w:rFonts w:eastAsia="Times New Roman"/>
          <w:bCs/>
          <w:shd w:val="clear" w:color="auto" w:fill="FFFFFF"/>
        </w:rPr>
        <w:t>δεν</w:t>
      </w:r>
      <w:r>
        <w:rPr>
          <w:rFonts w:eastAsia="Times New Roman"/>
          <w:bCs/>
          <w:shd w:val="clear" w:color="auto" w:fill="FFFFFF"/>
        </w:rPr>
        <w:t xml:space="preserve"> υποχρεωθήκαμε από κανέναν, πέραν όλων των περικοπών </w:t>
      </w:r>
      <w:r w:rsidRPr="008F44C9">
        <w:rPr>
          <w:rFonts w:eastAsia="Times New Roman"/>
          <w:bCs/>
          <w:shd w:val="clear" w:color="auto" w:fill="FFFFFF"/>
        </w:rPr>
        <w:t>που</w:t>
      </w:r>
      <w:r>
        <w:rPr>
          <w:rFonts w:eastAsia="Times New Roman"/>
          <w:bCs/>
          <w:shd w:val="clear" w:color="auto" w:fill="FFFFFF"/>
        </w:rPr>
        <w:t xml:space="preserve"> είχαν γίνει -</w:t>
      </w:r>
      <w:r w:rsidRPr="00BE0B5B">
        <w:rPr>
          <w:rFonts w:eastAsia="Times New Roman"/>
          <w:bCs/>
          <w:shd w:val="clear" w:color="auto" w:fill="FFFFFF"/>
        </w:rPr>
        <w:t>και</w:t>
      </w:r>
      <w:r>
        <w:rPr>
          <w:rFonts w:eastAsia="Times New Roman"/>
          <w:bCs/>
          <w:shd w:val="clear" w:color="auto" w:fill="FFFFFF"/>
        </w:rPr>
        <w:t xml:space="preserve"> εννοώ </w:t>
      </w:r>
      <w:r w:rsidRPr="008F44C9">
        <w:rPr>
          <w:rFonts w:eastAsia="Times New Roman"/>
          <w:bCs/>
          <w:shd w:val="clear" w:color="auto" w:fill="FFFFFF"/>
        </w:rPr>
        <w:t>και</w:t>
      </w:r>
      <w:r>
        <w:rPr>
          <w:rFonts w:eastAsia="Times New Roman"/>
          <w:bCs/>
          <w:shd w:val="clear" w:color="auto" w:fill="FFFFFF"/>
        </w:rPr>
        <w:t xml:space="preserve"> μέσα σε αυτή την τριετία. Πράγματι, ισχύουν αυτά </w:t>
      </w:r>
      <w:r w:rsidRPr="008F44C9">
        <w:rPr>
          <w:rFonts w:eastAsia="Times New Roman"/>
          <w:bCs/>
          <w:shd w:val="clear" w:color="auto" w:fill="FFFFFF"/>
        </w:rPr>
        <w:t>που</w:t>
      </w:r>
      <w:r>
        <w:rPr>
          <w:rFonts w:eastAsia="Times New Roman"/>
          <w:bCs/>
          <w:shd w:val="clear" w:color="auto" w:fill="FFFFFF"/>
        </w:rPr>
        <w:t xml:space="preserve"> είπαν</w:t>
      </w:r>
      <w:r>
        <w:rPr>
          <w:rFonts w:eastAsia="Times New Roman"/>
          <w:bCs/>
          <w:shd w:val="clear" w:color="auto" w:fill="FFFFFF"/>
        </w:rPr>
        <w:t>,</w:t>
      </w:r>
      <w:r>
        <w:rPr>
          <w:rFonts w:eastAsia="Times New Roman"/>
          <w:bCs/>
          <w:shd w:val="clear" w:color="auto" w:fill="FFFFFF"/>
        </w:rPr>
        <w:t xml:space="preserve"> </w:t>
      </w:r>
      <w:r w:rsidRPr="008F44C9">
        <w:rPr>
          <w:rFonts w:eastAsia="Times New Roman"/>
          <w:bCs/>
          <w:shd w:val="clear" w:color="auto" w:fill="FFFFFF"/>
        </w:rPr>
        <w:t>και</w:t>
      </w:r>
      <w:r>
        <w:rPr>
          <w:rFonts w:eastAsia="Times New Roman"/>
          <w:bCs/>
          <w:shd w:val="clear" w:color="auto" w:fill="FFFFFF"/>
        </w:rPr>
        <w:t xml:space="preserve"> ο </w:t>
      </w:r>
      <w:r>
        <w:rPr>
          <w:rFonts w:eastAsia="Times New Roman"/>
          <w:bCs/>
          <w:shd w:val="clear" w:color="auto" w:fill="FFFFFF"/>
        </w:rPr>
        <w:t>ε</w:t>
      </w:r>
      <w:r>
        <w:rPr>
          <w:rFonts w:eastAsia="Times New Roman"/>
          <w:bCs/>
          <w:shd w:val="clear" w:color="auto" w:fill="FFFFFF"/>
        </w:rPr>
        <w:t xml:space="preserve">ισηγητής της </w:t>
      </w:r>
      <w:r w:rsidRPr="008F44C9">
        <w:rPr>
          <w:rFonts w:eastAsia="Times New Roman"/>
          <w:bCs/>
          <w:shd w:val="clear" w:color="auto" w:fill="FFFFFF"/>
        </w:rPr>
        <w:t>Νέας Δημοκρα</w:t>
      </w:r>
      <w:r w:rsidRPr="008F44C9">
        <w:rPr>
          <w:rFonts w:eastAsia="Times New Roman"/>
          <w:bCs/>
          <w:shd w:val="clear" w:color="auto" w:fill="FFFFFF"/>
        </w:rPr>
        <w:t>τίας και</w:t>
      </w:r>
      <w:r>
        <w:rPr>
          <w:rFonts w:eastAsia="Times New Roman"/>
          <w:bCs/>
          <w:shd w:val="clear" w:color="auto" w:fill="FFFFFF"/>
        </w:rPr>
        <w:t xml:space="preserve"> ο κ. Κουτσούκος, </w:t>
      </w:r>
      <w:r w:rsidRPr="008F44C9">
        <w:rPr>
          <w:rFonts w:eastAsia="Times New Roman"/>
          <w:bCs/>
          <w:shd w:val="clear" w:color="auto" w:fill="FFFFFF"/>
        </w:rPr>
        <w:t>ότι</w:t>
      </w:r>
      <w:r>
        <w:rPr>
          <w:rFonts w:eastAsia="Times New Roman"/>
          <w:bCs/>
          <w:shd w:val="clear" w:color="auto" w:fill="FFFFFF"/>
        </w:rPr>
        <w:t xml:space="preserve"> είχαν γίνει από πριν κιόλας όλες οι εξομοιώσεις.</w:t>
      </w:r>
    </w:p>
    <w:p w14:paraId="2774D383"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lastRenderedPageBreak/>
        <w:t>Υπήρξε πλήρης -τονίζω το πλήρης- εναρμόνιση της φορολογίας σε ό,τι αφορά όλα τα ποσά -</w:t>
      </w:r>
      <w:r w:rsidRPr="008F44C9">
        <w:rPr>
          <w:rFonts w:eastAsia="Times New Roman"/>
          <w:bCs/>
          <w:shd w:val="clear" w:color="auto" w:fill="FFFFFF"/>
        </w:rPr>
        <w:t>και</w:t>
      </w:r>
      <w:r>
        <w:rPr>
          <w:rFonts w:eastAsia="Times New Roman"/>
          <w:bCs/>
          <w:shd w:val="clear" w:color="auto" w:fill="FFFFFF"/>
        </w:rPr>
        <w:t xml:space="preserve"> για το επίδομα αλληλεγγύης υπήρξε πλήρης εναρμόνιση- έτσι ώστε δικαίως όλος ο κόσμος </w:t>
      </w:r>
      <w:r w:rsidRPr="008F44C9">
        <w:rPr>
          <w:rFonts w:eastAsia="Times New Roman"/>
          <w:bCs/>
          <w:shd w:val="clear" w:color="auto" w:fill="FFFFFF"/>
        </w:rPr>
        <w:t>να</w:t>
      </w:r>
      <w:r>
        <w:rPr>
          <w:rFonts w:eastAsia="Times New Roman"/>
          <w:bCs/>
          <w:shd w:val="clear" w:color="auto" w:fill="FFFFFF"/>
        </w:rPr>
        <w:t xml:space="preserve"> αισθάνεται </w:t>
      </w:r>
      <w:r w:rsidRPr="008F44C9">
        <w:rPr>
          <w:rFonts w:eastAsia="Times New Roman"/>
          <w:bCs/>
          <w:shd w:val="clear" w:color="auto" w:fill="FFFFFF"/>
        </w:rPr>
        <w:t>ότι</w:t>
      </w:r>
      <w:r>
        <w:rPr>
          <w:rFonts w:eastAsia="Times New Roman"/>
          <w:bCs/>
          <w:shd w:val="clear" w:color="auto" w:fill="FFFFFF"/>
        </w:rPr>
        <w:t xml:space="preserve"> </w:t>
      </w:r>
      <w:r w:rsidRPr="008F44C9">
        <w:rPr>
          <w:rFonts w:eastAsia="Times New Roman"/>
          <w:bCs/>
          <w:shd w:val="clear" w:color="auto" w:fill="FFFFFF"/>
        </w:rPr>
        <w:t>είναι</w:t>
      </w:r>
      <w:r>
        <w:rPr>
          <w:rFonts w:eastAsia="Times New Roman"/>
          <w:bCs/>
          <w:shd w:val="clear" w:color="auto" w:fill="FFFFFF"/>
        </w:rPr>
        <w:t xml:space="preserve"> σε ίση μοίρα </w:t>
      </w:r>
      <w:r w:rsidRPr="008F44C9">
        <w:rPr>
          <w:rFonts w:eastAsia="Times New Roman"/>
          <w:bCs/>
          <w:shd w:val="clear" w:color="auto" w:fill="FFFFFF"/>
        </w:rPr>
        <w:t>σε σχέση</w:t>
      </w:r>
      <w:r>
        <w:rPr>
          <w:rFonts w:eastAsia="Times New Roman"/>
          <w:bCs/>
          <w:shd w:val="clear" w:color="auto" w:fill="FFFFFF"/>
        </w:rPr>
        <w:t xml:space="preserve"> με τη φορολογική μεταχείριση, ως προς την αποζημίωση</w:t>
      </w:r>
      <w:r w:rsidRPr="00BE0B5B">
        <w:rPr>
          <w:rFonts w:eastAsia="Times New Roman"/>
          <w:bCs/>
          <w:shd w:val="clear" w:color="auto" w:fill="FFFFFF"/>
        </w:rPr>
        <w:t xml:space="preserve"> </w:t>
      </w:r>
      <w:r>
        <w:rPr>
          <w:rFonts w:eastAsia="Times New Roman"/>
          <w:bCs/>
          <w:shd w:val="clear" w:color="auto" w:fill="FFFFFF"/>
        </w:rPr>
        <w:t>του Βουλευτή. Δ</w:t>
      </w:r>
      <w:r w:rsidRPr="008F44C9">
        <w:rPr>
          <w:rFonts w:eastAsia="Times New Roman"/>
          <w:bCs/>
          <w:shd w:val="clear" w:color="auto" w:fill="FFFFFF"/>
        </w:rPr>
        <w:t>εν</w:t>
      </w:r>
      <w:r>
        <w:rPr>
          <w:rFonts w:eastAsia="Times New Roman"/>
          <w:bCs/>
          <w:shd w:val="clear" w:color="auto" w:fill="FFFFFF"/>
        </w:rPr>
        <w:t xml:space="preserve"> </w:t>
      </w:r>
      <w:r w:rsidRPr="008F44C9">
        <w:rPr>
          <w:rFonts w:eastAsia="Times New Roman"/>
          <w:bCs/>
          <w:shd w:val="clear" w:color="auto" w:fill="FFFFFF"/>
        </w:rPr>
        <w:t>είναι</w:t>
      </w:r>
      <w:r>
        <w:rPr>
          <w:rFonts w:eastAsia="Times New Roman"/>
          <w:bCs/>
          <w:shd w:val="clear" w:color="auto" w:fill="FFFFFF"/>
        </w:rPr>
        <w:t xml:space="preserve"> μισθός, ε</w:t>
      </w:r>
      <w:r w:rsidRPr="008F44C9">
        <w:rPr>
          <w:rFonts w:eastAsia="Times New Roman"/>
          <w:bCs/>
          <w:shd w:val="clear" w:color="auto" w:fill="FFFFFF"/>
        </w:rPr>
        <w:t>ίναι</w:t>
      </w:r>
      <w:r>
        <w:rPr>
          <w:rFonts w:eastAsia="Times New Roman"/>
          <w:bCs/>
          <w:shd w:val="clear" w:color="auto" w:fill="FFFFFF"/>
        </w:rPr>
        <w:t xml:space="preserve"> αποζημίωση για τον χρόνο </w:t>
      </w:r>
      <w:r w:rsidRPr="008F44C9">
        <w:rPr>
          <w:rFonts w:eastAsia="Times New Roman"/>
          <w:bCs/>
          <w:shd w:val="clear" w:color="auto" w:fill="FFFFFF"/>
        </w:rPr>
        <w:t>που</w:t>
      </w:r>
      <w:r>
        <w:rPr>
          <w:rFonts w:eastAsia="Times New Roman"/>
          <w:bCs/>
          <w:shd w:val="clear" w:color="auto" w:fill="FFFFFF"/>
        </w:rPr>
        <w:t xml:space="preserve"> </w:t>
      </w:r>
      <w:r w:rsidRPr="008F44C9">
        <w:rPr>
          <w:rFonts w:eastAsia="Times New Roman"/>
          <w:bCs/>
          <w:shd w:val="clear" w:color="auto" w:fill="FFFFFF"/>
        </w:rPr>
        <w:t>είναι</w:t>
      </w:r>
      <w:r>
        <w:rPr>
          <w:rFonts w:eastAsia="Times New Roman"/>
          <w:bCs/>
          <w:shd w:val="clear" w:color="auto" w:fill="FFFFFF"/>
        </w:rPr>
        <w:t xml:space="preserve"> εδώ. Υ</w:t>
      </w:r>
      <w:r w:rsidRPr="008F44C9">
        <w:rPr>
          <w:rFonts w:eastAsia="Times New Roman"/>
          <w:bCs/>
          <w:shd w:val="clear" w:color="auto" w:fill="FFFFFF"/>
        </w:rPr>
        <w:t>πάρχει</w:t>
      </w:r>
      <w:r>
        <w:rPr>
          <w:rFonts w:eastAsia="Times New Roman"/>
          <w:bCs/>
          <w:shd w:val="clear" w:color="auto" w:fill="FFFFFF"/>
        </w:rPr>
        <w:t xml:space="preserve"> πλήρης εξομοίωση με όλους τους συμπολίτες μας. Αυτά έγιναν είτε έτσι είτε</w:t>
      </w:r>
      <w:r>
        <w:rPr>
          <w:rFonts w:eastAsia="Times New Roman"/>
          <w:bCs/>
          <w:shd w:val="clear" w:color="auto" w:fill="FFFFFF"/>
        </w:rPr>
        <w:t xml:space="preserve"> αλλιώς.</w:t>
      </w:r>
    </w:p>
    <w:p w14:paraId="2774D384" w14:textId="77777777" w:rsidR="009B4FE7" w:rsidRDefault="00452105">
      <w:pPr>
        <w:spacing w:line="600" w:lineRule="auto"/>
        <w:ind w:firstLine="720"/>
        <w:jc w:val="both"/>
        <w:rPr>
          <w:rFonts w:eastAsia="Times New Roman"/>
          <w:bCs/>
          <w:shd w:val="clear" w:color="auto" w:fill="FFFFFF"/>
        </w:rPr>
      </w:pPr>
      <w:r w:rsidRPr="008F44C9">
        <w:rPr>
          <w:rFonts w:eastAsia="Times New Roman"/>
          <w:bCs/>
          <w:shd w:val="clear" w:color="auto" w:fill="FFFFFF"/>
        </w:rPr>
        <w:t>Όπως</w:t>
      </w:r>
      <w:r>
        <w:rPr>
          <w:rFonts w:eastAsia="Times New Roman"/>
          <w:bCs/>
          <w:shd w:val="clear" w:color="auto" w:fill="FFFFFF"/>
        </w:rPr>
        <w:t xml:space="preserve">, </w:t>
      </w:r>
      <w:r w:rsidRPr="008F44C9">
        <w:rPr>
          <w:rFonts w:eastAsia="Times New Roman"/>
          <w:bCs/>
          <w:shd w:val="clear" w:color="auto" w:fill="FFFFFF"/>
        </w:rPr>
        <w:t>επίσης</w:t>
      </w:r>
      <w:r>
        <w:rPr>
          <w:rFonts w:eastAsia="Times New Roman"/>
          <w:bCs/>
          <w:shd w:val="clear" w:color="auto" w:fill="FFFFFF"/>
        </w:rPr>
        <w:t xml:space="preserve">, </w:t>
      </w:r>
      <w:r w:rsidRPr="008F44C9">
        <w:rPr>
          <w:rFonts w:eastAsia="Times New Roman"/>
          <w:bCs/>
          <w:shd w:val="clear" w:color="auto" w:fill="FFFFFF"/>
        </w:rPr>
        <w:t>δεν</w:t>
      </w:r>
      <w:r>
        <w:rPr>
          <w:rFonts w:eastAsia="Times New Roman"/>
          <w:bCs/>
          <w:shd w:val="clear" w:color="auto" w:fill="FFFFFF"/>
        </w:rPr>
        <w:t xml:space="preserve"> </w:t>
      </w:r>
      <w:r w:rsidRPr="008F44C9">
        <w:rPr>
          <w:rFonts w:eastAsia="Times New Roman"/>
          <w:bCs/>
          <w:shd w:val="clear" w:color="auto" w:fill="FFFFFF"/>
        </w:rPr>
        <w:t>υπάρχει</w:t>
      </w:r>
      <w:r>
        <w:rPr>
          <w:rFonts w:eastAsia="Times New Roman"/>
          <w:bCs/>
          <w:shd w:val="clear" w:color="auto" w:fill="FFFFFF"/>
        </w:rPr>
        <w:t xml:space="preserve"> ίχνος </w:t>
      </w:r>
      <w:r w:rsidRPr="008F44C9">
        <w:rPr>
          <w:rFonts w:eastAsia="Times New Roman"/>
          <w:bCs/>
          <w:shd w:val="clear" w:color="auto" w:fill="FFFFFF"/>
        </w:rPr>
        <w:t>ανάγκη</w:t>
      </w:r>
      <w:r>
        <w:rPr>
          <w:rFonts w:eastAsia="Times New Roman"/>
          <w:bCs/>
          <w:shd w:val="clear" w:color="auto" w:fill="FFFFFF"/>
        </w:rPr>
        <w:t xml:space="preserve">ς </w:t>
      </w:r>
      <w:r w:rsidRPr="008F44C9">
        <w:rPr>
          <w:rFonts w:eastAsia="Times New Roman"/>
          <w:bCs/>
          <w:shd w:val="clear" w:color="auto" w:fill="FFFFFF"/>
        </w:rPr>
        <w:t>σε σχέση</w:t>
      </w:r>
      <w:r>
        <w:rPr>
          <w:rFonts w:eastAsia="Times New Roman"/>
          <w:bCs/>
          <w:shd w:val="clear" w:color="auto" w:fill="FFFFFF"/>
        </w:rPr>
        <w:t xml:space="preserve"> με τα αναδρομικά. Το εξηγήσαμε από την πρώτη στιγμή. </w:t>
      </w:r>
      <w:r w:rsidRPr="008F44C9">
        <w:rPr>
          <w:rFonts w:eastAsia="Times New Roman"/>
          <w:bCs/>
          <w:shd w:val="clear" w:color="auto" w:fill="FFFFFF"/>
        </w:rPr>
        <w:t>Είναι</w:t>
      </w:r>
      <w:r>
        <w:rPr>
          <w:rFonts w:eastAsia="Times New Roman"/>
          <w:bCs/>
          <w:shd w:val="clear" w:color="auto" w:fill="FFFFFF"/>
        </w:rPr>
        <w:t xml:space="preserve"> λυπηρό, όταν </w:t>
      </w:r>
      <w:r w:rsidRPr="008F44C9">
        <w:rPr>
          <w:rFonts w:eastAsia="Times New Roman"/>
          <w:bCs/>
          <w:shd w:val="clear" w:color="auto" w:fill="FFFFFF"/>
        </w:rPr>
        <w:t>δεν</w:t>
      </w:r>
      <w:r>
        <w:rPr>
          <w:rFonts w:eastAsia="Times New Roman"/>
          <w:bCs/>
          <w:shd w:val="clear" w:color="auto" w:fill="FFFFFF"/>
        </w:rPr>
        <w:t xml:space="preserve"> μπορούμε να συνεννοούμαστε μεταξύ μας, έτσι ώστε </w:t>
      </w:r>
      <w:r w:rsidRPr="008F44C9">
        <w:rPr>
          <w:rFonts w:eastAsia="Times New Roman"/>
          <w:bCs/>
          <w:shd w:val="clear" w:color="auto" w:fill="FFFFFF"/>
        </w:rPr>
        <w:t>να</w:t>
      </w:r>
      <w:r>
        <w:rPr>
          <w:rFonts w:eastAsia="Times New Roman"/>
          <w:bCs/>
          <w:shd w:val="clear" w:color="auto" w:fill="FFFFFF"/>
        </w:rPr>
        <w:t xml:space="preserve"> </w:t>
      </w:r>
      <w:r w:rsidRPr="008F44C9">
        <w:rPr>
          <w:rFonts w:eastAsia="Times New Roman"/>
          <w:bCs/>
          <w:shd w:val="clear" w:color="auto" w:fill="FFFFFF"/>
        </w:rPr>
        <w:t>υπάρχει</w:t>
      </w:r>
      <w:r>
        <w:rPr>
          <w:rFonts w:eastAsia="Times New Roman"/>
          <w:bCs/>
          <w:shd w:val="clear" w:color="auto" w:fill="FFFFFF"/>
        </w:rPr>
        <w:t xml:space="preserve"> έγκαιρα η ενημέρωση </w:t>
      </w:r>
      <w:r w:rsidRPr="008F44C9">
        <w:rPr>
          <w:rFonts w:eastAsia="Times New Roman"/>
          <w:bCs/>
          <w:shd w:val="clear" w:color="auto" w:fill="FFFFFF"/>
        </w:rPr>
        <w:t>και</w:t>
      </w:r>
      <w:r>
        <w:rPr>
          <w:rFonts w:eastAsia="Times New Roman"/>
          <w:bCs/>
          <w:shd w:val="clear" w:color="auto" w:fill="FFFFFF"/>
        </w:rPr>
        <w:t xml:space="preserve"> </w:t>
      </w:r>
      <w:r w:rsidRPr="008F44C9">
        <w:rPr>
          <w:rFonts w:eastAsia="Times New Roman"/>
          <w:bCs/>
          <w:shd w:val="clear" w:color="auto" w:fill="FFFFFF"/>
        </w:rPr>
        <w:t>μια</w:t>
      </w:r>
      <w:r>
        <w:rPr>
          <w:rFonts w:eastAsia="Times New Roman"/>
          <w:bCs/>
          <w:shd w:val="clear" w:color="auto" w:fill="FFFFFF"/>
        </w:rPr>
        <w:t xml:space="preserve"> ομόφωνη απάντηση, </w:t>
      </w:r>
      <w:r w:rsidRPr="008F44C9">
        <w:rPr>
          <w:rFonts w:eastAsia="Times New Roman"/>
          <w:bCs/>
          <w:shd w:val="clear" w:color="auto" w:fill="FFFFFF"/>
        </w:rPr>
        <w:t>που</w:t>
      </w:r>
      <w:r>
        <w:rPr>
          <w:rFonts w:eastAsia="Times New Roman"/>
          <w:bCs/>
          <w:shd w:val="clear" w:color="auto" w:fill="FFFFFF"/>
        </w:rPr>
        <w:t xml:space="preserve"> θα σταματούσε </w:t>
      </w:r>
      <w:r w:rsidRPr="008F44C9">
        <w:rPr>
          <w:rFonts w:eastAsia="Times New Roman"/>
          <w:bCs/>
          <w:shd w:val="clear" w:color="auto" w:fill="FFFFFF"/>
        </w:rPr>
        <w:t>και</w:t>
      </w:r>
      <w:r>
        <w:rPr>
          <w:rFonts w:eastAsia="Times New Roman"/>
          <w:bCs/>
          <w:shd w:val="clear" w:color="auto" w:fill="FFFFFF"/>
        </w:rPr>
        <w:t xml:space="preserve"> αυτή τη </w:t>
      </w:r>
      <w:r w:rsidRPr="008F44C9">
        <w:rPr>
          <w:rFonts w:eastAsia="Times New Roman"/>
          <w:bCs/>
          <w:shd w:val="clear" w:color="auto" w:fill="FFFFFF"/>
        </w:rPr>
        <w:t>συζήτηση</w:t>
      </w:r>
      <w:r>
        <w:rPr>
          <w:rFonts w:eastAsia="Times New Roman"/>
          <w:bCs/>
          <w:shd w:val="clear" w:color="auto" w:fill="FFFFFF"/>
        </w:rPr>
        <w:t>.</w:t>
      </w:r>
    </w:p>
    <w:p w14:paraId="2774D385" w14:textId="77777777" w:rsidR="009B4FE7" w:rsidRDefault="00452105">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Γνωρίζετε πολύ καλά </w:t>
      </w:r>
      <w:r w:rsidRPr="008F44C9">
        <w:rPr>
          <w:rFonts w:eastAsia="Times New Roman"/>
          <w:bCs/>
          <w:shd w:val="clear" w:color="auto" w:fill="FFFFFF"/>
        </w:rPr>
        <w:t>ότι</w:t>
      </w:r>
      <w:r>
        <w:rPr>
          <w:rFonts w:eastAsia="Times New Roman"/>
          <w:bCs/>
          <w:shd w:val="clear" w:color="auto" w:fill="FFFFFF"/>
        </w:rPr>
        <w:t xml:space="preserve"> το </w:t>
      </w:r>
      <w:r w:rsidRPr="008F44C9">
        <w:rPr>
          <w:rFonts w:eastAsia="Times New Roman"/>
          <w:bCs/>
          <w:shd w:val="clear" w:color="auto" w:fill="FFFFFF"/>
        </w:rPr>
        <w:t>νομοσχέδιο</w:t>
      </w:r>
      <w:r>
        <w:rPr>
          <w:rFonts w:eastAsia="Times New Roman"/>
          <w:bCs/>
          <w:shd w:val="clear" w:color="auto" w:fill="FFFFFF"/>
        </w:rPr>
        <w:t xml:space="preserve"> </w:t>
      </w:r>
      <w:r w:rsidRPr="008F44C9">
        <w:rPr>
          <w:rFonts w:eastAsia="Times New Roman"/>
          <w:bCs/>
          <w:shd w:val="clear" w:color="auto" w:fill="FFFFFF"/>
        </w:rPr>
        <w:t>που</w:t>
      </w:r>
      <w:r>
        <w:rPr>
          <w:rFonts w:eastAsia="Times New Roman"/>
          <w:bCs/>
          <w:shd w:val="clear" w:color="auto" w:fill="FFFFFF"/>
        </w:rPr>
        <w:t xml:space="preserve"> ψηφίστηκε την προηγούμενη βδομάδα στη </w:t>
      </w:r>
      <w:r w:rsidRPr="008F44C9">
        <w:rPr>
          <w:rFonts w:eastAsia="Times New Roman"/>
          <w:bCs/>
          <w:shd w:val="clear" w:color="auto" w:fill="FFFFFF"/>
        </w:rPr>
        <w:t>Βουλή</w:t>
      </w:r>
      <w:r>
        <w:rPr>
          <w:rFonts w:eastAsia="Times New Roman"/>
          <w:bCs/>
          <w:shd w:val="clear" w:color="auto" w:fill="FFFFFF"/>
        </w:rPr>
        <w:t xml:space="preserve"> αφορά σε εφάπαξ καταβολή των ποσών σε </w:t>
      </w:r>
      <w:r w:rsidRPr="008F44C9">
        <w:rPr>
          <w:rFonts w:eastAsia="Times New Roman"/>
          <w:bCs/>
          <w:shd w:val="clear" w:color="auto" w:fill="FFFFFF"/>
        </w:rPr>
        <w:t>συγκεκριμένες</w:t>
      </w:r>
      <w:r>
        <w:rPr>
          <w:rFonts w:eastAsia="Times New Roman"/>
          <w:bCs/>
          <w:shd w:val="clear" w:color="auto" w:fill="FFFFFF"/>
        </w:rPr>
        <w:t xml:space="preserve"> κατηγορίες. </w:t>
      </w:r>
      <w:r w:rsidRPr="008F44C9">
        <w:rPr>
          <w:rFonts w:eastAsia="Times New Roman"/>
          <w:bCs/>
          <w:shd w:val="clear" w:color="auto" w:fill="FFFFFF"/>
        </w:rPr>
        <w:t>Δεν</w:t>
      </w:r>
      <w:r>
        <w:rPr>
          <w:rFonts w:eastAsia="Times New Roman"/>
          <w:bCs/>
          <w:shd w:val="clear" w:color="auto" w:fill="FFFFFF"/>
        </w:rPr>
        <w:t xml:space="preserve"> </w:t>
      </w:r>
      <w:r w:rsidRPr="008F44C9">
        <w:rPr>
          <w:rFonts w:eastAsia="Times New Roman"/>
          <w:bCs/>
          <w:shd w:val="clear" w:color="auto" w:fill="FFFFFF"/>
        </w:rPr>
        <w:t>είναι</w:t>
      </w:r>
      <w:r>
        <w:rPr>
          <w:rFonts w:eastAsia="Times New Roman"/>
          <w:bCs/>
          <w:shd w:val="clear" w:color="auto" w:fill="FFFFFF"/>
        </w:rPr>
        <w:t xml:space="preserve"> αναπροσαρμογή μισθών. </w:t>
      </w:r>
      <w:r w:rsidRPr="008F44C9">
        <w:rPr>
          <w:rFonts w:eastAsia="Times New Roman"/>
          <w:bCs/>
          <w:shd w:val="clear" w:color="auto" w:fill="FFFFFF"/>
        </w:rPr>
        <w:t>Δηλαδή</w:t>
      </w:r>
      <w:r>
        <w:rPr>
          <w:rFonts w:eastAsia="Times New Roman"/>
          <w:bCs/>
          <w:shd w:val="clear" w:color="auto" w:fill="FFFFFF"/>
        </w:rPr>
        <w:t>,</w:t>
      </w:r>
      <w:r w:rsidRPr="008F44C9">
        <w:rPr>
          <w:rFonts w:eastAsia="Times New Roman"/>
          <w:bCs/>
          <w:shd w:val="clear" w:color="auto" w:fill="FFFFFF"/>
        </w:rPr>
        <w:t xml:space="preserve"> δεν</w:t>
      </w:r>
      <w:r>
        <w:rPr>
          <w:rFonts w:eastAsia="Times New Roman"/>
          <w:bCs/>
          <w:shd w:val="clear" w:color="auto" w:fill="FFFFFF"/>
        </w:rPr>
        <w:t xml:space="preserve"> δημιουργούν σε κα</w:t>
      </w:r>
      <w:r>
        <w:rPr>
          <w:rFonts w:eastAsia="Times New Roman"/>
          <w:bCs/>
          <w:shd w:val="clear" w:color="auto" w:fill="FFFFFF"/>
        </w:rPr>
        <w:t>μ</w:t>
      </w:r>
      <w:r>
        <w:rPr>
          <w:rFonts w:eastAsia="Times New Roman"/>
          <w:bCs/>
          <w:shd w:val="clear" w:color="auto" w:fill="FFFFFF"/>
        </w:rPr>
        <w:t>μία περ</w:t>
      </w:r>
      <w:r>
        <w:rPr>
          <w:rFonts w:eastAsia="Times New Roman"/>
          <w:bCs/>
          <w:shd w:val="clear" w:color="auto" w:fill="FFFFFF"/>
        </w:rPr>
        <w:t xml:space="preserve">ίπτωση δεδομένο παρακολούθησης από άλλες κατηγορίες </w:t>
      </w:r>
      <w:r w:rsidRPr="008F44C9">
        <w:rPr>
          <w:rFonts w:eastAsia="Times New Roman"/>
          <w:bCs/>
          <w:shd w:val="clear" w:color="auto" w:fill="FFFFFF"/>
        </w:rPr>
        <w:t>σε σχέση</w:t>
      </w:r>
      <w:r>
        <w:rPr>
          <w:rFonts w:eastAsia="Times New Roman"/>
          <w:bCs/>
          <w:shd w:val="clear" w:color="auto" w:fill="FFFFFF"/>
        </w:rPr>
        <w:t xml:space="preserve"> με αναπροσαρμογή μισθών. Ήταν επτακάθαρο αυτό </w:t>
      </w:r>
      <w:r w:rsidRPr="00BE0B5B">
        <w:rPr>
          <w:rFonts w:eastAsia="Times New Roman"/>
          <w:bCs/>
          <w:shd w:val="clear" w:color="auto" w:fill="FFFFFF"/>
        </w:rPr>
        <w:t>και</w:t>
      </w:r>
      <w:r>
        <w:rPr>
          <w:rFonts w:eastAsia="Times New Roman"/>
          <w:bCs/>
          <w:shd w:val="clear" w:color="auto" w:fill="FFFFFF"/>
        </w:rPr>
        <w:t xml:space="preserve"> ήταν γνωστό εξ υπαρχής.</w:t>
      </w:r>
    </w:p>
    <w:p w14:paraId="2774D38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Ξαφνικά, ανακαλύφθηκε μία ολόκληρη θεωρία με βάση το τι έχουν βγει αντισυνταγματικές κάποιες προγενέστερες αποφάσεις πάνω</w:t>
      </w:r>
      <w:r>
        <w:rPr>
          <w:rFonts w:eastAsia="Times New Roman" w:cs="Times New Roman"/>
          <w:szCs w:val="24"/>
        </w:rPr>
        <w:t xml:space="preserve"> σε αναδρομικά άλλων, με πλήρη παραγνώριση ότι από το 2008, 2009, 2010 και ύστερα -επαναλαμβάνω με </w:t>
      </w:r>
      <w:r>
        <w:rPr>
          <w:rFonts w:eastAsia="Times New Roman" w:cs="Times New Roman"/>
          <w:szCs w:val="24"/>
        </w:rPr>
        <w:lastRenderedPageBreak/>
        <w:t xml:space="preserve">προηγούμενες κυβερνώσες πολιτικές καταστάσεις- αυτά τα πράγματα είχαν ξεκαθαριστεί πλήρως, δηλαδή, είχε αποδεσμευθεί ο μισθός του Βουλευτή από τον μισθό του </w:t>
      </w:r>
      <w:r>
        <w:rPr>
          <w:rFonts w:eastAsia="Times New Roman" w:cs="Times New Roman"/>
          <w:szCs w:val="24"/>
        </w:rPr>
        <w:t>Προέδρου του Αρείου Πάγου, παρά το ψήφισμα του ’75. Δεν παρακολούθησε ούτε τα αναδρομικά των δικαστών μετά με το 50%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υπάρχει ζήτημα συντάξεων από το 2012 και μετά. Όλα αυτά είναι τοις πάσι γνωστά.</w:t>
      </w:r>
    </w:p>
    <w:p w14:paraId="2774D38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Πασίγνωστοι, επίσης, παρουσιαστές και πρώην συνά</w:t>
      </w:r>
      <w:r>
        <w:rPr>
          <w:rFonts w:eastAsia="Times New Roman" w:cs="Times New Roman"/>
          <w:szCs w:val="24"/>
        </w:rPr>
        <w:t>δελφοι, επιστήμονες κ</w:t>
      </w:r>
      <w:r>
        <w:rPr>
          <w:rFonts w:eastAsia="Times New Roman" w:cs="Times New Roman"/>
          <w:szCs w:val="24"/>
        </w:rPr>
        <w:t>.</w:t>
      </w:r>
      <w:r>
        <w:rPr>
          <w:rFonts w:eastAsia="Times New Roman" w:cs="Times New Roman"/>
          <w:szCs w:val="24"/>
        </w:rPr>
        <w:t xml:space="preserve">λπ., επί διήμερο, δοκιμάζοντας τις αντοχές μας και τα αντανακλαστικά μας αν μπορούν σε χρόνο </w:t>
      </w:r>
      <w:r>
        <w:rPr>
          <w:rFonts w:eastAsia="Times New Roman" w:cs="Times New Roman"/>
          <w:szCs w:val="24"/>
          <w:lang w:val="en-US"/>
        </w:rPr>
        <w:t>dt</w:t>
      </w:r>
      <w:r w:rsidRPr="00857A21">
        <w:rPr>
          <w:rFonts w:eastAsia="Times New Roman" w:cs="Times New Roman"/>
          <w:szCs w:val="24"/>
        </w:rPr>
        <w:t xml:space="preserve"> </w:t>
      </w:r>
      <w:r>
        <w:rPr>
          <w:rFonts w:eastAsia="Times New Roman" w:cs="Times New Roman"/>
          <w:szCs w:val="24"/>
        </w:rPr>
        <w:t>οι υπηρεσίες να δώσουν τα χαρτιά και να ενημερώσουν οι συνάδελφοι, γέμισαν όλο</w:t>
      </w:r>
      <w:r>
        <w:rPr>
          <w:rFonts w:eastAsia="Times New Roman" w:cs="Times New Roman"/>
          <w:szCs w:val="24"/>
        </w:rPr>
        <w:t>ν</w:t>
      </w:r>
      <w:r>
        <w:rPr>
          <w:rFonts w:eastAsia="Times New Roman" w:cs="Times New Roman"/>
          <w:szCs w:val="24"/>
        </w:rPr>
        <w:t xml:space="preserve"> τον κόσμο με την αντίληψη «αυτοί για τον εαυτό τους κανονίζουν αυτά τα πράγματα»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2774D38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Κλείνω με το εξής ευαίσθητο ζήτημα, στο οποίο είχα αναφερθεί και πέρυσι: Δεν θα υπάρξει άλλη χρονιά για να αναφερθώ, γιατί οπωσδήποτε θα γίνουν βουλευτικές εκλογές μέσ</w:t>
      </w:r>
      <w:r>
        <w:rPr>
          <w:rFonts w:eastAsia="Times New Roman" w:cs="Times New Roman"/>
          <w:szCs w:val="24"/>
        </w:rPr>
        <w:t xml:space="preserve">α στο 2019 και πριν τον Νοέμβριο του 2019. Ως εκ τούτου, ανεξάρτητα από το ποια παράταξη θα είναι μπροστά –εγώ ελπίζω και εκτιμώ ποια θα είναι, αλλά αυτό δεν έχει σχέση- άλλος Νοέμβριος για τον </w:t>
      </w:r>
      <w:r>
        <w:rPr>
          <w:rFonts w:eastAsia="Times New Roman" w:cs="Times New Roman"/>
          <w:szCs w:val="24"/>
        </w:rPr>
        <w:t>π</w:t>
      </w:r>
      <w:r>
        <w:rPr>
          <w:rFonts w:eastAsia="Times New Roman" w:cs="Times New Roman"/>
          <w:szCs w:val="24"/>
        </w:rPr>
        <w:t xml:space="preserve">ροϋπολογισμό της Βουλής που να έχω αυτή τη δυνατότητα δεν θα </w:t>
      </w:r>
      <w:r>
        <w:rPr>
          <w:rFonts w:eastAsia="Times New Roman" w:cs="Times New Roman"/>
          <w:szCs w:val="24"/>
        </w:rPr>
        <w:t>υπάρξει. Θέλω να είμαι σαφής. Αναφέρομαι στο ζήτημα των συντάξεων πρώην συναδέλφων Βουλευτών. Και αυτό το λέω εις επήκοον όλων.</w:t>
      </w:r>
    </w:p>
    <w:p w14:paraId="2774D38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Το είπα και χθες στην </w:t>
      </w:r>
      <w:r>
        <w:rPr>
          <w:rFonts w:eastAsia="Times New Roman" w:cs="Times New Roman"/>
          <w:szCs w:val="24"/>
        </w:rPr>
        <w:t>ε</w:t>
      </w:r>
      <w:r>
        <w:rPr>
          <w:rFonts w:eastAsia="Times New Roman" w:cs="Times New Roman"/>
          <w:szCs w:val="24"/>
        </w:rPr>
        <w:t>πιτροπή. Στο θέμα αυτό, έχει γίνει ένα πάρα πολύ σοβαρό λάθος με τον τελευταίο ασφαλιστικό νόμο, σε σχέση</w:t>
      </w:r>
      <w:r>
        <w:rPr>
          <w:rFonts w:eastAsia="Times New Roman" w:cs="Times New Roman"/>
          <w:szCs w:val="24"/>
        </w:rPr>
        <w:t xml:space="preserve"> με το πώς μετριούνται οι συντάξεις τους. Δεν μιλάμε για τη μείωση που υπέστησαν όλοι οι συνταξιούχοι κατά το ποσό που την υπέστησαν, 20%, 30%, 40%. Δεν μιλάμε γι’ αυτό. Μιλάμε για πολύ περισσότερο. Αυτό αφορά, ενδεχομένως, εξακόσιους άντρες και γυναίκες σ</w:t>
      </w:r>
      <w:r>
        <w:rPr>
          <w:rFonts w:eastAsia="Times New Roman" w:cs="Times New Roman"/>
          <w:szCs w:val="24"/>
        </w:rPr>
        <w:t>υναδέλφους, οι οποίοι κατά το 95% -για να μην πω περισσότερο, μάλιστα- δεν είναι της παρατάξεως που είμαι εγώ. Δεν ήταν από την Αριστερά. Αυτό, όμως, δεν παίζει κανέναν ρόλο. Οι άνθρωποι αυτοί έχουν υποστεί μία δραματική μείωση στα εισοδήματά τους. Μερικοί</w:t>
      </w:r>
      <w:r>
        <w:rPr>
          <w:rFonts w:eastAsia="Times New Roman" w:cs="Times New Roman"/>
          <w:szCs w:val="24"/>
        </w:rPr>
        <w:t xml:space="preserve"> εξ αυτών είχαν κλείσει τα επαγγέλματά τους. Ήταν περισσότερο από πέντε, δέκα, δεκαπέντε χρόνια αυτοαπασχολούμενοι. Αντεστράφη εντελώς ο προϋπολογισμός τους ή η ζωή τους για τον πολύ απλό αλλά και κακό λόγο</w:t>
      </w:r>
      <w:r>
        <w:rPr>
          <w:rFonts w:eastAsia="Times New Roman" w:cs="Times New Roman"/>
          <w:szCs w:val="24"/>
        </w:rPr>
        <w:t>,</w:t>
      </w:r>
      <w:r>
        <w:rPr>
          <w:rFonts w:eastAsia="Times New Roman" w:cs="Times New Roman"/>
          <w:szCs w:val="24"/>
        </w:rPr>
        <w:t xml:space="preserve"> για να τον «τρώμε» και να μην κάνουμε τίποτα, ότ</w:t>
      </w:r>
      <w:r>
        <w:rPr>
          <w:rFonts w:eastAsia="Times New Roman" w:cs="Times New Roman"/>
          <w:szCs w:val="24"/>
        </w:rPr>
        <w:t>ι, δηλαδή, εξομοιώθηκαν με το στάτους του δημοσίου υπαλλήλου. Ενώ έπρεπε να αναγνωριστεί, όπως είναι και αλήθεια, ότι η βουλευτική αποζημίωση</w:t>
      </w:r>
      <w:r>
        <w:rPr>
          <w:rFonts w:eastAsia="Times New Roman" w:cs="Times New Roman"/>
          <w:szCs w:val="24"/>
        </w:rPr>
        <w:t>, η οποία</w:t>
      </w:r>
      <w:r>
        <w:rPr>
          <w:rFonts w:eastAsia="Times New Roman" w:cs="Times New Roman"/>
          <w:szCs w:val="24"/>
        </w:rPr>
        <w:t xml:space="preserve"> είναι αποζημίωση για συγκεκριμένους μήνες και χρόνια που κάποιος είναι Βουλευτής, πέρασ</w:t>
      </w:r>
      <w:r>
        <w:rPr>
          <w:rFonts w:eastAsia="Times New Roman" w:cs="Times New Roman"/>
          <w:szCs w:val="24"/>
        </w:rPr>
        <w:t>ε</w:t>
      </w:r>
      <w:r>
        <w:rPr>
          <w:rFonts w:eastAsia="Times New Roman" w:cs="Times New Roman"/>
          <w:szCs w:val="24"/>
        </w:rPr>
        <w:t xml:space="preserve"> στα μισθολογικά </w:t>
      </w:r>
      <w:r>
        <w:rPr>
          <w:rFonts w:eastAsia="Times New Roman" w:cs="Times New Roman"/>
          <w:szCs w:val="24"/>
        </w:rPr>
        <w:t xml:space="preserve">κλιμάκια του </w:t>
      </w:r>
      <w:r>
        <w:rPr>
          <w:rFonts w:eastAsia="Times New Roman" w:cs="Times New Roman"/>
          <w:szCs w:val="24"/>
        </w:rPr>
        <w:t>δ</w:t>
      </w:r>
      <w:r>
        <w:rPr>
          <w:rFonts w:eastAsia="Times New Roman" w:cs="Times New Roman"/>
          <w:szCs w:val="24"/>
        </w:rPr>
        <w:t>ημοσίου. Δηλαδή, τους συμπεριφέρονται, όπως σε έναν δημόσιο υπάλληλο που αντί για τριάντα πέντε χρόνια υπηρεσίας, στα δεκαπέντε χρόνια, στα δεκαεπτά χρόνια θέλει να ασχοληθεί με την αγροτική παραγωγή ή να κάνει κάποια άλλη δουλειά και παραι</w:t>
      </w:r>
      <w:r>
        <w:rPr>
          <w:rFonts w:eastAsia="Times New Roman" w:cs="Times New Roman"/>
          <w:szCs w:val="24"/>
        </w:rPr>
        <w:lastRenderedPageBreak/>
        <w:t>τε</w:t>
      </w:r>
      <w:r>
        <w:rPr>
          <w:rFonts w:eastAsia="Times New Roman" w:cs="Times New Roman"/>
          <w:szCs w:val="24"/>
        </w:rPr>
        <w:t xml:space="preserve">ίται από το </w:t>
      </w:r>
      <w:r>
        <w:rPr>
          <w:rFonts w:eastAsia="Times New Roman" w:cs="Times New Roman"/>
          <w:szCs w:val="24"/>
        </w:rPr>
        <w:t>δ</w:t>
      </w:r>
      <w:r>
        <w:rPr>
          <w:rFonts w:eastAsia="Times New Roman" w:cs="Times New Roman"/>
          <w:szCs w:val="24"/>
        </w:rPr>
        <w:t xml:space="preserve">ημόσιο και παίρνει ένα μικρό ποσοστό –δεν είναι καν δεκαπέντε τριακοστά πέμπτα- από αυτό που του αναλογεί από την παρουσία του στο </w:t>
      </w:r>
      <w:r>
        <w:rPr>
          <w:rFonts w:eastAsia="Times New Roman" w:cs="Times New Roman"/>
          <w:szCs w:val="24"/>
        </w:rPr>
        <w:t>δ</w:t>
      </w:r>
      <w:r>
        <w:rPr>
          <w:rFonts w:eastAsia="Times New Roman" w:cs="Times New Roman"/>
          <w:szCs w:val="24"/>
        </w:rPr>
        <w:t>ημόσιο για δεκαπέντε χρόνια.</w:t>
      </w:r>
    </w:p>
    <w:p w14:paraId="2774D38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Έτσι, λοιπόν, εξομοιώθηκε σαν να ήταν μισθός ο βουλευτικός μισθός και πήγε πάρα πο</w:t>
      </w:r>
      <w:r>
        <w:rPr>
          <w:rFonts w:eastAsia="Times New Roman" w:cs="Times New Roman"/>
          <w:szCs w:val="24"/>
        </w:rPr>
        <w:t xml:space="preserve">λύ κάτω, στα όρια της εθνικής σύνταξης, πλήθος συντάξεων. Αυτό είναι ένα ανοικτό ζήτημα με το οποίο ασχολούμαστε εδώ και μία διετία και το συζητάμε με τον </w:t>
      </w:r>
      <w:r>
        <w:rPr>
          <w:rFonts w:eastAsia="Times New Roman" w:cs="Times New Roman"/>
          <w:szCs w:val="24"/>
        </w:rPr>
        <w:t>σ</w:t>
      </w:r>
      <w:r>
        <w:rPr>
          <w:rFonts w:eastAsia="Times New Roman" w:cs="Times New Roman"/>
          <w:szCs w:val="24"/>
        </w:rPr>
        <w:t xml:space="preserve">ύλλογό τους. Είναι σε γνώση των </w:t>
      </w:r>
      <w:r>
        <w:rPr>
          <w:rFonts w:eastAsia="Times New Roman" w:cs="Times New Roman"/>
          <w:szCs w:val="24"/>
        </w:rPr>
        <w:t>κ</w:t>
      </w:r>
      <w:r>
        <w:rPr>
          <w:rFonts w:eastAsia="Times New Roman" w:cs="Times New Roman"/>
          <w:szCs w:val="24"/>
        </w:rPr>
        <w:t>ομμάτων. Το ζήτημα αυτό θα πρέπει να επιλυθεί.</w:t>
      </w:r>
    </w:p>
    <w:p w14:paraId="2774D38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Εγώ αυτά τα έχω πει </w:t>
      </w:r>
      <w:r>
        <w:rPr>
          <w:rFonts w:eastAsia="Times New Roman" w:cs="Times New Roman"/>
          <w:szCs w:val="24"/>
        </w:rPr>
        <w:t>και σε ένα, δύο κανάλια. Ύστερα έρχονταν επί ώρα διάφορα υβριστικά για το πολιτικό σύστημα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Πρέπει να έχουμε το θάρρος τα ζητήματα να τα θέτουμε έτσι όπως είναι.</w:t>
      </w:r>
    </w:p>
    <w:p w14:paraId="2774D38C"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Θα παρακαλούσα πάρα πολύ –το λέω και δημοσίως και προς τη Νέα Δημοκρατία και το ΠΑΣΟΚ, γ</w:t>
      </w:r>
      <w:r>
        <w:rPr>
          <w:rFonts w:eastAsia="Times New Roman"/>
          <w:szCs w:val="24"/>
        </w:rPr>
        <w:t>ια να είμαι συγκεκριμένος, και προς τις ηγεσίες τους- σ</w:t>
      </w:r>
      <w:r>
        <w:rPr>
          <w:rFonts w:eastAsia="Times New Roman"/>
          <w:szCs w:val="24"/>
        </w:rPr>
        <w:t>ε</w:t>
      </w:r>
      <w:r>
        <w:rPr>
          <w:rFonts w:eastAsia="Times New Roman"/>
          <w:szCs w:val="24"/>
        </w:rPr>
        <w:t xml:space="preserve"> αυτό το ζήτημα να υπάρξει η πρωτοβουλία και η συναίνεση και από πλευράς των δύο </w:t>
      </w:r>
      <w:r>
        <w:rPr>
          <w:rFonts w:eastAsia="Times New Roman"/>
          <w:szCs w:val="24"/>
        </w:rPr>
        <w:t>κ</w:t>
      </w:r>
      <w:r>
        <w:rPr>
          <w:rFonts w:eastAsia="Times New Roman"/>
          <w:szCs w:val="24"/>
        </w:rPr>
        <w:t>ομμάτων, στα οποία ανήκαν και ανήκουν και είναι αξιόλογα στελέχη όλης της Μεταπολίτευσης οι συνάδελφοι, έτσι ώστε να υ</w:t>
      </w:r>
      <w:r>
        <w:rPr>
          <w:rFonts w:eastAsia="Times New Roman"/>
          <w:szCs w:val="24"/>
        </w:rPr>
        <w:t>πάρξει μ</w:t>
      </w:r>
      <w:r>
        <w:rPr>
          <w:rFonts w:eastAsia="Times New Roman"/>
          <w:szCs w:val="24"/>
        </w:rPr>
        <w:t>ί</w:t>
      </w:r>
      <w:r>
        <w:rPr>
          <w:rFonts w:eastAsia="Times New Roman"/>
          <w:szCs w:val="24"/>
        </w:rPr>
        <w:t>α ρύθμιση πάνω σ</w:t>
      </w:r>
      <w:r>
        <w:rPr>
          <w:rFonts w:eastAsia="Times New Roman"/>
          <w:szCs w:val="24"/>
        </w:rPr>
        <w:t>ε</w:t>
      </w:r>
      <w:r>
        <w:rPr>
          <w:rFonts w:eastAsia="Times New Roman"/>
          <w:szCs w:val="24"/>
        </w:rPr>
        <w:t xml:space="preserve"> αυτό το ζήτημα. Είναι σε γνώση και των Υπουργών κ.λπ..</w:t>
      </w:r>
    </w:p>
    <w:p w14:paraId="2774D38D"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lastRenderedPageBreak/>
        <w:t>Θα ήταν άδικο -δεν λέω τη φράση «δεν είμαστε διατεθειμένοι»- να πούμε ότι έρχεται μια τακτοποίηση αυτού του ζητήματος κατ’ ελάχιστον και γενικώς οι υπόλοιποι, πέραν της σημερ</w:t>
      </w:r>
      <w:r>
        <w:rPr>
          <w:rFonts w:eastAsia="Times New Roman"/>
          <w:szCs w:val="24"/>
        </w:rPr>
        <w:t>ινής Πλειοψηφίας, να συμπεριφέρονται σα</w:t>
      </w:r>
      <w:r>
        <w:rPr>
          <w:rFonts w:eastAsia="Times New Roman"/>
          <w:szCs w:val="24"/>
        </w:rPr>
        <w:t>ν</w:t>
      </w:r>
      <w:r>
        <w:rPr>
          <w:rFonts w:eastAsia="Times New Roman"/>
          <w:szCs w:val="24"/>
        </w:rPr>
        <w:t xml:space="preserve"> να μην τους αφορά το ζήτημα. Χρειάζεται ευθύνη απ’ όλους μας. Θα παρακαλούσα πολύ να την αναλάβουμε.</w:t>
      </w:r>
    </w:p>
    <w:p w14:paraId="2774D38E"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Με συγχωρείτε που μακρηγόρησα. Να είστε καλά!</w:t>
      </w:r>
    </w:p>
    <w:p w14:paraId="2774D38F" w14:textId="77777777" w:rsidR="009B4FE7" w:rsidRDefault="00452105">
      <w:pPr>
        <w:tabs>
          <w:tab w:val="left" w:pos="2940"/>
        </w:tabs>
        <w:spacing w:line="600" w:lineRule="auto"/>
        <w:ind w:firstLine="720"/>
        <w:jc w:val="center"/>
        <w:rPr>
          <w:rFonts w:eastAsia="Times New Roman"/>
          <w:szCs w:val="24"/>
        </w:rPr>
      </w:pPr>
      <w:r>
        <w:rPr>
          <w:rFonts w:eastAsia="Times New Roman"/>
          <w:szCs w:val="24"/>
        </w:rPr>
        <w:t>(Χειροκροτήματα)</w:t>
      </w:r>
    </w:p>
    <w:p w14:paraId="2774D390" w14:textId="77777777" w:rsidR="009B4FE7" w:rsidRDefault="00452105">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 xml:space="preserve">ΠΡΟΕΔΡΕΥΩΝ (Γεώργιος Βαρεμένος): </w:t>
      </w:r>
      <w:r>
        <w:rPr>
          <w:rFonts w:eastAsia="SimSun"/>
          <w:bCs/>
          <w:szCs w:val="24"/>
          <w:lang w:eastAsia="zh-CN"/>
        </w:rPr>
        <w:t xml:space="preserve">Δεν έχει ζητήσει κάποιος συνάδελφος από τους </w:t>
      </w:r>
      <w:r>
        <w:rPr>
          <w:rFonts w:eastAsia="SimSun"/>
          <w:bCs/>
          <w:szCs w:val="24"/>
          <w:lang w:eastAsia="zh-CN"/>
        </w:rPr>
        <w:t>Κ</w:t>
      </w:r>
      <w:r>
        <w:rPr>
          <w:rFonts w:eastAsia="SimSun"/>
          <w:bCs/>
          <w:szCs w:val="24"/>
          <w:lang w:eastAsia="zh-CN"/>
        </w:rPr>
        <w:t xml:space="preserve">οινοβουλευτικούς </w:t>
      </w:r>
      <w:r>
        <w:rPr>
          <w:rFonts w:eastAsia="SimSun"/>
          <w:bCs/>
          <w:szCs w:val="24"/>
          <w:lang w:eastAsia="zh-CN"/>
        </w:rPr>
        <w:t>Ε</w:t>
      </w:r>
      <w:r>
        <w:rPr>
          <w:rFonts w:eastAsia="SimSun"/>
          <w:bCs/>
          <w:szCs w:val="24"/>
          <w:lang w:eastAsia="zh-CN"/>
        </w:rPr>
        <w:t>κπροσώπους τον λόγο.</w:t>
      </w:r>
    </w:p>
    <w:p w14:paraId="2774D391" w14:textId="77777777" w:rsidR="009B4FE7" w:rsidRDefault="00452105">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Κηρύσσεται περαιωμένη η συζήτηση επί του Απολογισμού Δαπανών της Βουλής για το οικονομικό έτος 2017 και</w:t>
      </w:r>
      <w:r w:rsidRPr="004771C1">
        <w:rPr>
          <w:rFonts w:eastAsia="SimSun"/>
          <w:szCs w:val="24"/>
          <w:lang w:eastAsia="zh-CN"/>
        </w:rPr>
        <w:t xml:space="preserve"> </w:t>
      </w:r>
      <w:r>
        <w:rPr>
          <w:rFonts w:eastAsia="SimSun"/>
          <w:szCs w:val="24"/>
          <w:lang w:eastAsia="zh-CN"/>
        </w:rPr>
        <w:t>επί του Προϋπολογισμού Δαπανών της Βουλής για το οικονομικό έτος 20</w:t>
      </w:r>
      <w:r>
        <w:rPr>
          <w:rFonts w:eastAsia="SimSun"/>
          <w:szCs w:val="24"/>
          <w:lang w:eastAsia="zh-CN"/>
        </w:rPr>
        <w:t>19.</w:t>
      </w:r>
    </w:p>
    <w:p w14:paraId="2774D392" w14:textId="77777777" w:rsidR="009B4FE7" w:rsidRDefault="00452105">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του Απολογισμού Δαπανών της Βουλής για το οικονομικό έτος 2017 και του Προϋπολογισμού Δαπανών της Βουλής για το οικονομικό έτος 2019 κατ’ έξοδα, αποτελέσματα από τη χρήση του και στο σύνολο και η ψήφισή τους θα γίνει χωριστά. </w:t>
      </w:r>
    </w:p>
    <w:p w14:paraId="2774D393" w14:textId="77777777" w:rsidR="009B4FE7" w:rsidRDefault="00452105">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Σας επισημαίνουμε ότι η ψηφοφορία περιλαμβάνει: πρώτον, τον Απολογισμό Δαπανών της Βουλής για το οικονομικό έτος 2017 και δεύτερον, τον Προϋπολογισμό Δαπανών της Βουλής για το οικονομικό έτος 2019. </w:t>
      </w:r>
    </w:p>
    <w:p w14:paraId="2774D394" w14:textId="77777777" w:rsidR="009B4FE7" w:rsidRDefault="00452105">
      <w:pPr>
        <w:autoSpaceDE w:val="0"/>
        <w:autoSpaceDN w:val="0"/>
        <w:adjustRightInd w:val="0"/>
        <w:spacing w:line="600" w:lineRule="auto"/>
        <w:ind w:firstLine="720"/>
        <w:jc w:val="both"/>
        <w:rPr>
          <w:rFonts w:eastAsia="SimSun"/>
          <w:szCs w:val="24"/>
          <w:lang w:eastAsia="zh-CN"/>
        </w:rPr>
      </w:pPr>
      <w:r>
        <w:rPr>
          <w:rFonts w:eastAsia="SimSun"/>
          <w:szCs w:val="24"/>
          <w:lang w:eastAsia="zh-CN"/>
        </w:rPr>
        <w:t>Να βεβαιωθείτε ότι έχετε ψηφίσει τον Απολογισμό Δαπανών τ</w:t>
      </w:r>
      <w:r>
        <w:rPr>
          <w:rFonts w:eastAsia="SimSun"/>
          <w:szCs w:val="24"/>
          <w:lang w:eastAsia="zh-CN"/>
        </w:rPr>
        <w:t>ης Βουλής για το οικονομικό έτος 2017 και τον Προϋπολογισμού Δαπανών της Βουλής για το οικονομικό έτος 2019. Αφού καταχωρίσετε την ψήφο σας, έχετε τη δυνατότητα να την ελέγξετε ή και να την αναθεωρήσετε έως τη λήξη της ψηφοφορίας. Για οποιαδήποτε απορία μπ</w:t>
      </w:r>
      <w:r>
        <w:rPr>
          <w:rFonts w:eastAsia="SimSun"/>
          <w:szCs w:val="24"/>
          <w:lang w:eastAsia="zh-CN"/>
        </w:rPr>
        <w:t>ορείτε να απευθυνθείτε στο Προεδρείο, προκειμένου να σας συνδράμουν οι αρμόδιοι υπάλληλοι.</w:t>
      </w:r>
    </w:p>
    <w:p w14:paraId="2774D395" w14:textId="77777777" w:rsidR="009B4FE7" w:rsidRDefault="00452105">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2774D396" w14:textId="77777777" w:rsidR="009B4FE7" w:rsidRDefault="00452105">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14:paraId="2774D397" w14:textId="77777777" w:rsidR="009B4FE7" w:rsidRDefault="00452105">
      <w:pPr>
        <w:tabs>
          <w:tab w:val="left" w:pos="2940"/>
        </w:tabs>
        <w:spacing w:line="600" w:lineRule="auto"/>
        <w:ind w:firstLine="720"/>
        <w:jc w:val="both"/>
        <w:rPr>
          <w:rFonts w:eastAsia="SimSun"/>
          <w:szCs w:val="24"/>
          <w:lang w:eastAsia="zh-CN"/>
        </w:rPr>
      </w:pPr>
      <w:r w:rsidRPr="00CF5893">
        <w:rPr>
          <w:rFonts w:eastAsia="Times New Roman" w:cs="Times New Roman"/>
          <w:b/>
          <w:szCs w:val="24"/>
        </w:rPr>
        <w:t xml:space="preserve">ΠΡΟΕΔΡΕΥΩΝ (Γεώργιος Βαρεμένος): </w:t>
      </w:r>
      <w:r w:rsidRPr="00EF3F89">
        <w:rPr>
          <w:rFonts w:eastAsia="SimSun"/>
          <w:szCs w:val="24"/>
          <w:lang w:eastAsia="zh-CN"/>
        </w:rPr>
        <w:t>Παρακαλώ να κλείσει το σύστημα της ηλεκτρονικής ψηφοφορίας.</w:t>
      </w:r>
    </w:p>
    <w:p w14:paraId="2774D398" w14:textId="77777777" w:rsidR="009B4FE7" w:rsidRDefault="00452105">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2774D399" w14:textId="77777777" w:rsidR="009B4FE7" w:rsidRDefault="00452105">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2774D39A" w14:textId="77777777" w:rsidR="009B4FE7" w:rsidRDefault="00452105">
      <w:pPr>
        <w:tabs>
          <w:tab w:val="left" w:pos="2738"/>
          <w:tab w:val="center" w:pos="4753"/>
          <w:tab w:val="left" w:pos="5723"/>
        </w:tabs>
        <w:spacing w:line="600" w:lineRule="auto"/>
        <w:ind w:firstLine="720"/>
        <w:jc w:val="both"/>
        <w:rPr>
          <w:rFonts w:eastAsia="Times New Roman"/>
          <w:szCs w:val="24"/>
        </w:rPr>
      </w:pPr>
      <w:r w:rsidRPr="00CF5893">
        <w:rPr>
          <w:rFonts w:eastAsia="Times New Roman" w:cs="Times New Roman"/>
          <w:b/>
          <w:szCs w:val="24"/>
        </w:rPr>
        <w:t xml:space="preserve">ΠΡΟΕΔΡΕΥΩΝ (Γεώργιος Βαρεμένος):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 xml:space="preserve"> </w:t>
      </w:r>
    </w:p>
    <w:tbl>
      <w:tblPr>
        <w:tblW w:w="9760" w:type="dxa"/>
        <w:tblCellMar>
          <w:left w:w="10" w:type="dxa"/>
          <w:right w:w="10" w:type="dxa"/>
        </w:tblCellMar>
        <w:tblLook w:val="04A0" w:firstRow="1" w:lastRow="0" w:firstColumn="1" w:lastColumn="0" w:noHBand="0" w:noVBand="1"/>
      </w:tblPr>
      <w:tblGrid>
        <w:gridCol w:w="1711"/>
        <w:gridCol w:w="2364"/>
        <w:gridCol w:w="3603"/>
        <w:gridCol w:w="1396"/>
        <w:gridCol w:w="119"/>
        <w:gridCol w:w="119"/>
        <w:gridCol w:w="119"/>
        <w:gridCol w:w="119"/>
        <w:gridCol w:w="119"/>
        <w:gridCol w:w="91"/>
      </w:tblGrid>
      <w:tr w:rsidR="009B4FE7" w14:paraId="2774D39D" w14:textId="77777777">
        <w:trPr>
          <w:trHeight w:val="1050"/>
        </w:trPr>
        <w:tc>
          <w:tcPr>
            <w:tcW w:w="9760" w:type="dxa"/>
            <w:gridSpan w:val="10"/>
            <w:tcBorders>
              <w:top w:val="nil"/>
              <w:left w:val="nil"/>
              <w:bottom w:val="nil"/>
              <w:right w:val="nil"/>
            </w:tcBorders>
            <w:shd w:val="clear" w:color="auto" w:fill="auto"/>
            <w:vAlign w:val="center"/>
            <w:hideMark/>
          </w:tcPr>
          <w:p w14:paraId="2774D39B" w14:textId="77777777" w:rsidR="004A67FA" w:rsidRDefault="00452105" w:rsidP="00B13AB7">
            <w:pPr>
              <w:ind w:right="1532" w:firstLine="696"/>
              <w:jc w:val="both"/>
              <w:rPr>
                <w:rFonts w:ascii="Calibri" w:eastAsia="Times New Roman" w:hAnsi="Calibri" w:cs="Calibri"/>
                <w:color w:val="000000"/>
                <w:szCs w:val="24"/>
              </w:rPr>
            </w:pPr>
            <w:r w:rsidRPr="00102593">
              <w:rPr>
                <w:rFonts w:ascii="Calibri" w:eastAsia="Times New Roman" w:hAnsi="Calibri" w:cs="Calibri"/>
                <w:color w:val="000000"/>
                <w:szCs w:val="24"/>
              </w:rPr>
              <w:lastRenderedPageBreak/>
              <w:t xml:space="preserve">Μόνη συζήτηση και έγκριση του Απολογισμού Δαπανών της Βουλής, οικ. έτους 2017. </w:t>
            </w:r>
          </w:p>
          <w:p w14:paraId="2774D39C" w14:textId="77777777" w:rsidR="004A67FA" w:rsidRPr="00102593" w:rsidRDefault="00452105" w:rsidP="00B13AB7">
            <w:pPr>
              <w:ind w:right="1390"/>
              <w:jc w:val="both"/>
              <w:rPr>
                <w:rFonts w:ascii="Calibri" w:eastAsia="Times New Roman" w:hAnsi="Calibri" w:cs="Calibri"/>
                <w:color w:val="000000"/>
                <w:szCs w:val="24"/>
              </w:rPr>
            </w:pPr>
            <w:r w:rsidRPr="00102593">
              <w:rPr>
                <w:rFonts w:ascii="Calibri" w:eastAsia="Times New Roman" w:hAnsi="Calibri" w:cs="Calibri"/>
                <w:color w:val="000000"/>
                <w:szCs w:val="24"/>
              </w:rPr>
              <w:t>Μόνη συζήτηση και ψήφιση του Σχεδίου Προϋπολογισμού Δαπανών της Βουλής, οικ. έτους 2019</w:t>
            </w:r>
            <w:r>
              <w:rPr>
                <w:rFonts w:ascii="Calibri" w:eastAsia="Times New Roman" w:hAnsi="Calibri" w:cs="Calibri"/>
                <w:color w:val="000000"/>
                <w:szCs w:val="24"/>
              </w:rPr>
              <w:t>.</w:t>
            </w:r>
          </w:p>
        </w:tc>
      </w:tr>
      <w:tr w:rsidR="009B4FE7" w14:paraId="2774D3A8" w14:textId="77777777">
        <w:trPr>
          <w:trHeight w:val="300"/>
        </w:trPr>
        <w:tc>
          <w:tcPr>
            <w:tcW w:w="1711" w:type="dxa"/>
            <w:tcBorders>
              <w:top w:val="nil"/>
              <w:left w:val="nil"/>
              <w:bottom w:val="nil"/>
              <w:right w:val="nil"/>
            </w:tcBorders>
            <w:shd w:val="clear" w:color="auto" w:fill="auto"/>
            <w:noWrap/>
            <w:vAlign w:val="bottom"/>
            <w:hideMark/>
          </w:tcPr>
          <w:p w14:paraId="2774D39E" w14:textId="77777777" w:rsidR="004A67FA" w:rsidRPr="00102593" w:rsidRDefault="00452105" w:rsidP="004A67FA">
            <w:pPr>
              <w:rPr>
                <w:rFonts w:ascii="Calibri" w:eastAsia="Times New Roman" w:hAnsi="Calibri" w:cs="Calibri"/>
                <w:color w:val="000000"/>
                <w:szCs w:val="24"/>
              </w:rPr>
            </w:pPr>
          </w:p>
        </w:tc>
        <w:tc>
          <w:tcPr>
            <w:tcW w:w="2364" w:type="dxa"/>
            <w:tcBorders>
              <w:top w:val="nil"/>
              <w:left w:val="nil"/>
              <w:bottom w:val="nil"/>
              <w:right w:val="nil"/>
            </w:tcBorders>
            <w:shd w:val="clear" w:color="auto" w:fill="auto"/>
            <w:noWrap/>
            <w:vAlign w:val="bottom"/>
            <w:hideMark/>
          </w:tcPr>
          <w:p w14:paraId="2774D39F" w14:textId="77777777" w:rsidR="004A67FA" w:rsidRPr="00102593" w:rsidRDefault="00452105" w:rsidP="00A87609">
            <w:pPr>
              <w:ind w:left="128"/>
              <w:rPr>
                <w:rFonts w:ascii="Calibri" w:eastAsia="Times New Roman" w:hAnsi="Calibri" w:cs="Calibri"/>
                <w:color w:val="000000"/>
                <w:szCs w:val="24"/>
              </w:rPr>
            </w:pPr>
            <w:r w:rsidRPr="00102593">
              <w:rPr>
                <w:rFonts w:ascii="Calibri" w:eastAsia="Times New Roman" w:hAnsi="Calibri" w:cs="Calibri"/>
                <w:color w:val="000000"/>
                <w:szCs w:val="24"/>
              </w:rPr>
              <w:t>Ημ/νία:</w:t>
            </w:r>
          </w:p>
        </w:tc>
        <w:tc>
          <w:tcPr>
            <w:tcW w:w="3603" w:type="dxa"/>
            <w:tcBorders>
              <w:top w:val="nil"/>
              <w:left w:val="nil"/>
              <w:bottom w:val="nil"/>
              <w:right w:val="nil"/>
            </w:tcBorders>
            <w:shd w:val="clear" w:color="auto" w:fill="auto"/>
            <w:noWrap/>
            <w:vAlign w:val="bottom"/>
            <w:hideMark/>
          </w:tcPr>
          <w:p w14:paraId="2774D3A0" w14:textId="77777777" w:rsidR="004A67FA" w:rsidRPr="00102593" w:rsidRDefault="00452105" w:rsidP="004A67FA">
            <w:pPr>
              <w:jc w:val="right"/>
              <w:rPr>
                <w:rFonts w:ascii="Calibri" w:eastAsia="Times New Roman" w:hAnsi="Calibri" w:cs="Calibri"/>
                <w:color w:val="000000"/>
                <w:szCs w:val="24"/>
              </w:rPr>
            </w:pPr>
            <w:r w:rsidRPr="00102593">
              <w:rPr>
                <w:rFonts w:ascii="Calibri" w:eastAsia="Times New Roman" w:hAnsi="Calibri" w:cs="Calibri"/>
                <w:color w:val="000000"/>
                <w:szCs w:val="24"/>
              </w:rPr>
              <w:t>15/11/2018</w:t>
            </w:r>
          </w:p>
        </w:tc>
        <w:tc>
          <w:tcPr>
            <w:tcW w:w="1396" w:type="dxa"/>
            <w:tcBorders>
              <w:top w:val="nil"/>
              <w:left w:val="nil"/>
              <w:bottom w:val="nil"/>
              <w:right w:val="nil"/>
            </w:tcBorders>
            <w:shd w:val="clear" w:color="auto" w:fill="auto"/>
            <w:noWrap/>
            <w:vAlign w:val="bottom"/>
            <w:hideMark/>
          </w:tcPr>
          <w:p w14:paraId="2774D3A1" w14:textId="77777777" w:rsidR="004A67FA" w:rsidRPr="00102593" w:rsidRDefault="00452105" w:rsidP="004A67FA">
            <w:pPr>
              <w:jc w:val="right"/>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A2"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3"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4"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6"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A7" w14:textId="77777777" w:rsidR="004A67FA" w:rsidRPr="00102593" w:rsidRDefault="00452105" w:rsidP="004A67FA">
            <w:pPr>
              <w:rPr>
                <w:rFonts w:ascii="Times New Roman" w:eastAsia="Times New Roman" w:hAnsi="Times New Roman" w:cs="Times New Roman"/>
                <w:sz w:val="20"/>
              </w:rPr>
            </w:pPr>
          </w:p>
        </w:tc>
      </w:tr>
      <w:tr w:rsidR="009B4FE7" w14:paraId="2774D3B3" w14:textId="77777777">
        <w:trPr>
          <w:trHeight w:val="300"/>
        </w:trPr>
        <w:tc>
          <w:tcPr>
            <w:tcW w:w="1711" w:type="dxa"/>
            <w:tcBorders>
              <w:top w:val="nil"/>
              <w:left w:val="nil"/>
              <w:bottom w:val="nil"/>
              <w:right w:val="nil"/>
            </w:tcBorders>
            <w:shd w:val="clear" w:color="auto" w:fill="auto"/>
            <w:noWrap/>
            <w:vAlign w:val="bottom"/>
            <w:hideMark/>
          </w:tcPr>
          <w:p w14:paraId="2774D3A9" w14:textId="77777777" w:rsidR="004A67FA" w:rsidRPr="00102593" w:rsidRDefault="00452105" w:rsidP="004A67FA">
            <w:pPr>
              <w:rPr>
                <w:rFonts w:ascii="Times New Roman" w:eastAsia="Times New Roman" w:hAnsi="Times New Roman" w:cs="Times New Roman"/>
                <w:sz w:val="20"/>
              </w:rPr>
            </w:pPr>
          </w:p>
        </w:tc>
        <w:tc>
          <w:tcPr>
            <w:tcW w:w="2364" w:type="dxa"/>
            <w:tcBorders>
              <w:top w:val="nil"/>
              <w:left w:val="nil"/>
              <w:bottom w:val="nil"/>
              <w:right w:val="nil"/>
            </w:tcBorders>
            <w:shd w:val="clear" w:color="auto" w:fill="auto"/>
            <w:noWrap/>
            <w:vAlign w:val="bottom"/>
            <w:hideMark/>
          </w:tcPr>
          <w:p w14:paraId="2774D3AA" w14:textId="77777777" w:rsidR="004A67FA" w:rsidRPr="00102593" w:rsidRDefault="00452105" w:rsidP="00A87609">
            <w:pPr>
              <w:ind w:left="128"/>
              <w:rPr>
                <w:rFonts w:ascii="Times New Roman" w:eastAsia="Times New Roman" w:hAnsi="Times New Roman" w:cs="Times New Roman"/>
                <w:sz w:val="20"/>
              </w:rPr>
            </w:pPr>
          </w:p>
        </w:tc>
        <w:tc>
          <w:tcPr>
            <w:tcW w:w="3603" w:type="dxa"/>
            <w:tcBorders>
              <w:top w:val="nil"/>
              <w:left w:val="nil"/>
              <w:bottom w:val="nil"/>
              <w:right w:val="nil"/>
            </w:tcBorders>
            <w:shd w:val="clear" w:color="auto" w:fill="auto"/>
            <w:noWrap/>
            <w:vAlign w:val="bottom"/>
            <w:hideMark/>
          </w:tcPr>
          <w:p w14:paraId="2774D3AB"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AC"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D"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E"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AF"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B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B1"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B2" w14:textId="77777777" w:rsidR="004A67FA" w:rsidRPr="00102593" w:rsidRDefault="00452105" w:rsidP="004A67FA">
            <w:pPr>
              <w:rPr>
                <w:rFonts w:ascii="Times New Roman" w:eastAsia="Times New Roman" w:hAnsi="Times New Roman" w:cs="Times New Roman"/>
                <w:sz w:val="20"/>
              </w:rPr>
            </w:pPr>
          </w:p>
        </w:tc>
      </w:tr>
      <w:tr w:rsidR="009B4FE7" w14:paraId="2774D3B8" w14:textId="77777777">
        <w:trPr>
          <w:trHeight w:val="300"/>
        </w:trPr>
        <w:tc>
          <w:tcPr>
            <w:tcW w:w="1711" w:type="dxa"/>
            <w:tcBorders>
              <w:top w:val="nil"/>
              <w:left w:val="nil"/>
              <w:bottom w:val="nil"/>
              <w:right w:val="nil"/>
            </w:tcBorders>
            <w:shd w:val="clear" w:color="auto" w:fill="auto"/>
            <w:noWrap/>
            <w:vAlign w:val="bottom"/>
            <w:hideMark/>
          </w:tcPr>
          <w:p w14:paraId="2774D3B4" w14:textId="77777777" w:rsidR="004A67FA" w:rsidRPr="00102593" w:rsidRDefault="00452105" w:rsidP="004A67FA">
            <w:pPr>
              <w:rPr>
                <w:rFonts w:ascii="Times New Roman" w:eastAsia="Times New Roman" w:hAnsi="Times New Roman" w:cs="Times New Roman"/>
                <w:sz w:val="20"/>
              </w:rPr>
            </w:pPr>
          </w:p>
        </w:tc>
        <w:tc>
          <w:tcPr>
            <w:tcW w:w="7958" w:type="dxa"/>
            <w:gridSpan w:val="8"/>
            <w:tcBorders>
              <w:top w:val="nil"/>
              <w:left w:val="nil"/>
              <w:bottom w:val="nil"/>
              <w:right w:val="nil"/>
            </w:tcBorders>
            <w:shd w:val="clear" w:color="auto" w:fill="auto"/>
            <w:noWrap/>
            <w:vAlign w:val="bottom"/>
            <w:hideMark/>
          </w:tcPr>
          <w:p w14:paraId="2774D3B5" w14:textId="77777777" w:rsidR="00A87609" w:rsidRDefault="00452105" w:rsidP="00A87609">
            <w:pPr>
              <w:ind w:left="128" w:right="1290"/>
              <w:jc w:val="both"/>
              <w:rPr>
                <w:rFonts w:ascii="Calibri" w:eastAsia="Times New Roman" w:hAnsi="Calibri" w:cs="Calibri"/>
                <w:color w:val="000000"/>
                <w:szCs w:val="24"/>
              </w:rPr>
            </w:pPr>
            <w:r w:rsidRPr="00102593">
              <w:rPr>
                <w:rFonts w:ascii="Calibri" w:eastAsia="Times New Roman" w:hAnsi="Calibri" w:cs="Calibri"/>
                <w:color w:val="000000"/>
                <w:szCs w:val="24"/>
              </w:rPr>
              <w:t xml:space="preserve">Απολογισμός Δαπανών της Βουλής, για το οικ. έτος 2017   </w:t>
            </w:r>
          </w:p>
          <w:p w14:paraId="2774D3B6" w14:textId="77777777" w:rsidR="004A67FA" w:rsidRPr="00102593" w:rsidRDefault="00452105" w:rsidP="00A87609">
            <w:pPr>
              <w:ind w:left="128" w:right="1290"/>
              <w:jc w:val="both"/>
              <w:rPr>
                <w:rFonts w:ascii="Calibri" w:eastAsia="Times New Roman" w:hAnsi="Calibri" w:cs="Calibri"/>
                <w:color w:val="000000"/>
                <w:szCs w:val="24"/>
              </w:rPr>
            </w:pPr>
            <w:r w:rsidRPr="00102593">
              <w:rPr>
                <w:rFonts w:ascii="Calibri" w:eastAsia="Times New Roman" w:hAnsi="Calibri" w:cs="Calibri"/>
                <w:color w:val="000000"/>
                <w:szCs w:val="24"/>
              </w:rPr>
              <w:t>ΔΕΚΤΟ ΚΑΤΑ ΠΛΕΙΟΨΗΦΙΑ</w:t>
            </w:r>
          </w:p>
        </w:tc>
        <w:tc>
          <w:tcPr>
            <w:tcW w:w="91" w:type="dxa"/>
            <w:tcBorders>
              <w:top w:val="nil"/>
              <w:left w:val="nil"/>
              <w:bottom w:val="nil"/>
              <w:right w:val="nil"/>
            </w:tcBorders>
            <w:shd w:val="clear" w:color="auto" w:fill="auto"/>
            <w:noWrap/>
            <w:vAlign w:val="bottom"/>
            <w:hideMark/>
          </w:tcPr>
          <w:p w14:paraId="2774D3B7" w14:textId="77777777" w:rsidR="004A67FA" w:rsidRPr="00102593" w:rsidRDefault="00452105" w:rsidP="004A67FA">
            <w:pPr>
              <w:rPr>
                <w:rFonts w:ascii="Calibri" w:eastAsia="Times New Roman" w:hAnsi="Calibri" w:cs="Calibri"/>
                <w:color w:val="000000"/>
                <w:szCs w:val="24"/>
              </w:rPr>
            </w:pPr>
          </w:p>
        </w:tc>
      </w:tr>
      <w:tr w:rsidR="009B4FE7" w14:paraId="2774D3C3" w14:textId="77777777">
        <w:trPr>
          <w:trHeight w:val="300"/>
        </w:trPr>
        <w:tc>
          <w:tcPr>
            <w:tcW w:w="1711" w:type="dxa"/>
            <w:tcBorders>
              <w:top w:val="nil"/>
              <w:left w:val="nil"/>
              <w:bottom w:val="nil"/>
              <w:right w:val="nil"/>
            </w:tcBorders>
            <w:shd w:val="clear" w:color="auto" w:fill="auto"/>
            <w:noWrap/>
            <w:vAlign w:val="bottom"/>
            <w:hideMark/>
          </w:tcPr>
          <w:p w14:paraId="2774D3B9"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ΣΥΡΙΖΑ:</w:t>
            </w:r>
          </w:p>
        </w:tc>
        <w:tc>
          <w:tcPr>
            <w:tcW w:w="2364" w:type="dxa"/>
            <w:tcBorders>
              <w:top w:val="nil"/>
              <w:left w:val="nil"/>
              <w:bottom w:val="nil"/>
              <w:right w:val="nil"/>
            </w:tcBorders>
            <w:shd w:val="clear" w:color="auto" w:fill="auto"/>
            <w:noWrap/>
            <w:vAlign w:val="bottom"/>
            <w:hideMark/>
          </w:tcPr>
          <w:p w14:paraId="2774D3BA"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BB"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BC"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3BD"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BE"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BF"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C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C1"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C2" w14:textId="77777777" w:rsidR="004A67FA" w:rsidRPr="00102593" w:rsidRDefault="00452105" w:rsidP="004A67FA">
            <w:pPr>
              <w:rPr>
                <w:rFonts w:ascii="Times New Roman" w:eastAsia="Times New Roman" w:hAnsi="Times New Roman" w:cs="Times New Roman"/>
                <w:sz w:val="20"/>
              </w:rPr>
            </w:pPr>
          </w:p>
        </w:tc>
      </w:tr>
      <w:tr w:rsidR="009B4FE7" w14:paraId="2774D3CE" w14:textId="77777777">
        <w:trPr>
          <w:trHeight w:val="300"/>
        </w:trPr>
        <w:tc>
          <w:tcPr>
            <w:tcW w:w="1711" w:type="dxa"/>
            <w:tcBorders>
              <w:top w:val="nil"/>
              <w:left w:val="nil"/>
              <w:bottom w:val="nil"/>
              <w:right w:val="nil"/>
            </w:tcBorders>
            <w:shd w:val="clear" w:color="auto" w:fill="auto"/>
            <w:noWrap/>
            <w:vAlign w:val="bottom"/>
            <w:hideMark/>
          </w:tcPr>
          <w:p w14:paraId="2774D3C4"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Ν.Δ:</w:t>
            </w:r>
          </w:p>
        </w:tc>
        <w:tc>
          <w:tcPr>
            <w:tcW w:w="2364" w:type="dxa"/>
            <w:tcBorders>
              <w:top w:val="nil"/>
              <w:left w:val="nil"/>
              <w:bottom w:val="nil"/>
              <w:right w:val="nil"/>
            </w:tcBorders>
            <w:shd w:val="clear" w:color="auto" w:fill="auto"/>
            <w:noWrap/>
            <w:vAlign w:val="bottom"/>
            <w:hideMark/>
          </w:tcPr>
          <w:p w14:paraId="2774D3C5"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C6"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C7"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3C8"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C9"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CA"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CB"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CC"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CD" w14:textId="77777777" w:rsidR="004A67FA" w:rsidRPr="00102593" w:rsidRDefault="00452105" w:rsidP="004A67FA">
            <w:pPr>
              <w:rPr>
                <w:rFonts w:ascii="Times New Roman" w:eastAsia="Times New Roman" w:hAnsi="Times New Roman" w:cs="Times New Roman"/>
                <w:sz w:val="20"/>
              </w:rPr>
            </w:pPr>
          </w:p>
        </w:tc>
      </w:tr>
      <w:tr w:rsidR="009B4FE7" w14:paraId="2774D3D9" w14:textId="77777777">
        <w:trPr>
          <w:trHeight w:val="300"/>
        </w:trPr>
        <w:tc>
          <w:tcPr>
            <w:tcW w:w="1711" w:type="dxa"/>
            <w:tcBorders>
              <w:top w:val="nil"/>
              <w:left w:val="nil"/>
              <w:bottom w:val="nil"/>
              <w:right w:val="nil"/>
            </w:tcBorders>
            <w:shd w:val="clear" w:color="auto" w:fill="auto"/>
            <w:noWrap/>
            <w:vAlign w:val="bottom"/>
            <w:hideMark/>
          </w:tcPr>
          <w:p w14:paraId="2774D3CF"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ΔΗ.ΣΥ:</w:t>
            </w:r>
          </w:p>
        </w:tc>
        <w:tc>
          <w:tcPr>
            <w:tcW w:w="2364" w:type="dxa"/>
            <w:tcBorders>
              <w:top w:val="nil"/>
              <w:left w:val="nil"/>
              <w:bottom w:val="nil"/>
              <w:right w:val="nil"/>
            </w:tcBorders>
            <w:shd w:val="clear" w:color="auto" w:fill="auto"/>
            <w:noWrap/>
            <w:vAlign w:val="bottom"/>
            <w:hideMark/>
          </w:tcPr>
          <w:p w14:paraId="2774D3D0"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D1"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D2"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3D3"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D4"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D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D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D7"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D8" w14:textId="77777777" w:rsidR="004A67FA" w:rsidRPr="00102593" w:rsidRDefault="00452105" w:rsidP="004A67FA">
            <w:pPr>
              <w:rPr>
                <w:rFonts w:ascii="Times New Roman" w:eastAsia="Times New Roman" w:hAnsi="Times New Roman" w:cs="Times New Roman"/>
                <w:sz w:val="20"/>
              </w:rPr>
            </w:pPr>
          </w:p>
        </w:tc>
      </w:tr>
      <w:tr w:rsidR="009B4FE7" w14:paraId="2774D3E4" w14:textId="77777777">
        <w:trPr>
          <w:trHeight w:val="300"/>
        </w:trPr>
        <w:tc>
          <w:tcPr>
            <w:tcW w:w="1711" w:type="dxa"/>
            <w:tcBorders>
              <w:top w:val="nil"/>
              <w:left w:val="nil"/>
              <w:bottom w:val="nil"/>
              <w:right w:val="nil"/>
            </w:tcBorders>
            <w:shd w:val="clear" w:color="auto" w:fill="auto"/>
            <w:noWrap/>
            <w:vAlign w:val="bottom"/>
            <w:hideMark/>
          </w:tcPr>
          <w:p w14:paraId="2774D3DA"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Χ.Α:</w:t>
            </w:r>
          </w:p>
        </w:tc>
        <w:tc>
          <w:tcPr>
            <w:tcW w:w="2364" w:type="dxa"/>
            <w:tcBorders>
              <w:top w:val="nil"/>
              <w:left w:val="nil"/>
              <w:bottom w:val="nil"/>
              <w:right w:val="nil"/>
            </w:tcBorders>
            <w:shd w:val="clear" w:color="auto" w:fill="auto"/>
            <w:noWrap/>
            <w:vAlign w:val="bottom"/>
            <w:hideMark/>
          </w:tcPr>
          <w:p w14:paraId="2774D3DB"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DC"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DD"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OXI</w:t>
            </w:r>
          </w:p>
        </w:tc>
        <w:tc>
          <w:tcPr>
            <w:tcW w:w="119" w:type="dxa"/>
            <w:tcBorders>
              <w:top w:val="nil"/>
              <w:left w:val="nil"/>
              <w:bottom w:val="nil"/>
              <w:right w:val="nil"/>
            </w:tcBorders>
            <w:shd w:val="clear" w:color="auto" w:fill="auto"/>
            <w:noWrap/>
            <w:vAlign w:val="bottom"/>
            <w:hideMark/>
          </w:tcPr>
          <w:p w14:paraId="2774D3DE"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DF"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E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E1"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E2"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E3" w14:textId="77777777" w:rsidR="004A67FA" w:rsidRPr="00102593" w:rsidRDefault="00452105" w:rsidP="004A67FA">
            <w:pPr>
              <w:rPr>
                <w:rFonts w:ascii="Times New Roman" w:eastAsia="Times New Roman" w:hAnsi="Times New Roman" w:cs="Times New Roman"/>
                <w:sz w:val="20"/>
              </w:rPr>
            </w:pPr>
          </w:p>
        </w:tc>
      </w:tr>
      <w:tr w:rsidR="009B4FE7" w14:paraId="2774D3EF" w14:textId="77777777">
        <w:trPr>
          <w:trHeight w:val="300"/>
        </w:trPr>
        <w:tc>
          <w:tcPr>
            <w:tcW w:w="1711" w:type="dxa"/>
            <w:tcBorders>
              <w:top w:val="nil"/>
              <w:left w:val="nil"/>
              <w:bottom w:val="nil"/>
              <w:right w:val="nil"/>
            </w:tcBorders>
            <w:shd w:val="clear" w:color="auto" w:fill="auto"/>
            <w:noWrap/>
            <w:vAlign w:val="bottom"/>
            <w:hideMark/>
          </w:tcPr>
          <w:p w14:paraId="2774D3E5"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Κ.Κ.Ε:</w:t>
            </w:r>
          </w:p>
        </w:tc>
        <w:tc>
          <w:tcPr>
            <w:tcW w:w="2364" w:type="dxa"/>
            <w:tcBorders>
              <w:top w:val="nil"/>
              <w:left w:val="nil"/>
              <w:bottom w:val="nil"/>
              <w:right w:val="nil"/>
            </w:tcBorders>
            <w:shd w:val="clear" w:color="auto" w:fill="auto"/>
            <w:noWrap/>
            <w:vAlign w:val="bottom"/>
            <w:hideMark/>
          </w:tcPr>
          <w:p w14:paraId="2774D3E6"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E7"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E8"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ΠΡΝ</w:t>
            </w:r>
          </w:p>
        </w:tc>
        <w:tc>
          <w:tcPr>
            <w:tcW w:w="119" w:type="dxa"/>
            <w:tcBorders>
              <w:top w:val="nil"/>
              <w:left w:val="nil"/>
              <w:bottom w:val="nil"/>
              <w:right w:val="nil"/>
            </w:tcBorders>
            <w:shd w:val="clear" w:color="auto" w:fill="auto"/>
            <w:noWrap/>
            <w:vAlign w:val="bottom"/>
            <w:hideMark/>
          </w:tcPr>
          <w:p w14:paraId="2774D3E9"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EA"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EB"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EC"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ED"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EE" w14:textId="77777777" w:rsidR="004A67FA" w:rsidRPr="00102593" w:rsidRDefault="00452105" w:rsidP="004A67FA">
            <w:pPr>
              <w:rPr>
                <w:rFonts w:ascii="Times New Roman" w:eastAsia="Times New Roman" w:hAnsi="Times New Roman" w:cs="Times New Roman"/>
                <w:sz w:val="20"/>
              </w:rPr>
            </w:pPr>
          </w:p>
        </w:tc>
      </w:tr>
      <w:tr w:rsidR="009B4FE7" w14:paraId="2774D3FA" w14:textId="77777777">
        <w:trPr>
          <w:trHeight w:val="300"/>
        </w:trPr>
        <w:tc>
          <w:tcPr>
            <w:tcW w:w="1711" w:type="dxa"/>
            <w:tcBorders>
              <w:top w:val="nil"/>
              <w:left w:val="nil"/>
              <w:bottom w:val="nil"/>
              <w:right w:val="nil"/>
            </w:tcBorders>
            <w:shd w:val="clear" w:color="auto" w:fill="auto"/>
            <w:noWrap/>
            <w:vAlign w:val="bottom"/>
            <w:hideMark/>
          </w:tcPr>
          <w:p w14:paraId="2774D3F0"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ΑΝ.ΕΛ:</w:t>
            </w:r>
          </w:p>
        </w:tc>
        <w:tc>
          <w:tcPr>
            <w:tcW w:w="2364" w:type="dxa"/>
            <w:tcBorders>
              <w:top w:val="nil"/>
              <w:left w:val="nil"/>
              <w:bottom w:val="nil"/>
              <w:right w:val="nil"/>
            </w:tcBorders>
            <w:shd w:val="clear" w:color="auto" w:fill="auto"/>
            <w:noWrap/>
            <w:vAlign w:val="bottom"/>
            <w:hideMark/>
          </w:tcPr>
          <w:p w14:paraId="2774D3F1"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F2"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F3"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3F4"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3F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F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F7"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3F8"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3F9" w14:textId="77777777" w:rsidR="004A67FA" w:rsidRPr="00102593" w:rsidRDefault="00452105" w:rsidP="004A67FA">
            <w:pPr>
              <w:rPr>
                <w:rFonts w:ascii="Times New Roman" w:eastAsia="Times New Roman" w:hAnsi="Times New Roman" w:cs="Times New Roman"/>
                <w:sz w:val="20"/>
              </w:rPr>
            </w:pPr>
          </w:p>
        </w:tc>
      </w:tr>
      <w:tr w:rsidR="009B4FE7" w14:paraId="2774D405" w14:textId="77777777">
        <w:trPr>
          <w:trHeight w:val="300"/>
        </w:trPr>
        <w:tc>
          <w:tcPr>
            <w:tcW w:w="1711" w:type="dxa"/>
            <w:tcBorders>
              <w:top w:val="nil"/>
              <w:left w:val="nil"/>
              <w:bottom w:val="nil"/>
              <w:right w:val="nil"/>
            </w:tcBorders>
            <w:shd w:val="clear" w:color="auto" w:fill="auto"/>
            <w:noWrap/>
            <w:vAlign w:val="bottom"/>
            <w:hideMark/>
          </w:tcPr>
          <w:p w14:paraId="2774D3FB"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ΠΟΤΑΜΙ:</w:t>
            </w:r>
          </w:p>
        </w:tc>
        <w:tc>
          <w:tcPr>
            <w:tcW w:w="2364" w:type="dxa"/>
            <w:tcBorders>
              <w:top w:val="nil"/>
              <w:left w:val="nil"/>
              <w:bottom w:val="nil"/>
              <w:right w:val="nil"/>
            </w:tcBorders>
            <w:shd w:val="clear" w:color="auto" w:fill="auto"/>
            <w:noWrap/>
            <w:vAlign w:val="bottom"/>
            <w:hideMark/>
          </w:tcPr>
          <w:p w14:paraId="2774D3FC"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3FD"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3FE"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3FF"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0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01"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02"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03"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04" w14:textId="77777777" w:rsidR="004A67FA" w:rsidRPr="00102593" w:rsidRDefault="00452105" w:rsidP="004A67FA">
            <w:pPr>
              <w:rPr>
                <w:rFonts w:ascii="Times New Roman" w:eastAsia="Times New Roman" w:hAnsi="Times New Roman" w:cs="Times New Roman"/>
                <w:sz w:val="20"/>
              </w:rPr>
            </w:pPr>
          </w:p>
        </w:tc>
      </w:tr>
      <w:tr w:rsidR="009B4FE7" w14:paraId="2774D40F" w14:textId="77777777">
        <w:trPr>
          <w:trHeight w:val="300"/>
        </w:trPr>
        <w:tc>
          <w:tcPr>
            <w:tcW w:w="4075" w:type="dxa"/>
            <w:gridSpan w:val="2"/>
            <w:tcBorders>
              <w:top w:val="nil"/>
              <w:left w:val="nil"/>
              <w:bottom w:val="nil"/>
              <w:right w:val="nil"/>
            </w:tcBorders>
            <w:shd w:val="clear" w:color="auto" w:fill="auto"/>
            <w:noWrap/>
            <w:vAlign w:val="bottom"/>
            <w:hideMark/>
          </w:tcPr>
          <w:p w14:paraId="2774D406"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ΕΝ. ΚΕΝΤΡΩΩΝ:</w:t>
            </w:r>
          </w:p>
        </w:tc>
        <w:tc>
          <w:tcPr>
            <w:tcW w:w="3603" w:type="dxa"/>
            <w:tcBorders>
              <w:top w:val="nil"/>
              <w:left w:val="nil"/>
              <w:bottom w:val="nil"/>
              <w:right w:val="nil"/>
            </w:tcBorders>
            <w:shd w:val="clear" w:color="auto" w:fill="auto"/>
            <w:noWrap/>
            <w:vAlign w:val="bottom"/>
            <w:hideMark/>
          </w:tcPr>
          <w:p w14:paraId="2774D407" w14:textId="77777777" w:rsidR="004A67FA" w:rsidRPr="00102593" w:rsidRDefault="00452105" w:rsidP="004A67FA">
            <w:pPr>
              <w:rPr>
                <w:rFonts w:ascii="Calibri" w:eastAsia="Times New Roman" w:hAnsi="Calibri" w:cs="Calibri"/>
                <w:color w:val="000000"/>
                <w:szCs w:val="24"/>
              </w:rPr>
            </w:pPr>
          </w:p>
        </w:tc>
        <w:tc>
          <w:tcPr>
            <w:tcW w:w="1396" w:type="dxa"/>
            <w:tcBorders>
              <w:top w:val="nil"/>
              <w:left w:val="nil"/>
              <w:bottom w:val="nil"/>
              <w:right w:val="nil"/>
            </w:tcBorders>
            <w:shd w:val="clear" w:color="auto" w:fill="auto"/>
            <w:noWrap/>
            <w:vAlign w:val="bottom"/>
            <w:hideMark/>
          </w:tcPr>
          <w:p w14:paraId="2774D408"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09"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0A"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0B"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0C"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0D"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0E" w14:textId="77777777" w:rsidR="004A67FA" w:rsidRPr="00102593" w:rsidRDefault="00452105" w:rsidP="004A67FA">
            <w:pPr>
              <w:rPr>
                <w:rFonts w:ascii="Times New Roman" w:eastAsia="Times New Roman" w:hAnsi="Times New Roman" w:cs="Times New Roman"/>
                <w:sz w:val="20"/>
              </w:rPr>
            </w:pPr>
          </w:p>
        </w:tc>
      </w:tr>
      <w:tr w:rsidR="009B4FE7" w14:paraId="2774D41A" w14:textId="77777777">
        <w:trPr>
          <w:trHeight w:val="300"/>
        </w:trPr>
        <w:tc>
          <w:tcPr>
            <w:tcW w:w="1711" w:type="dxa"/>
            <w:tcBorders>
              <w:top w:val="nil"/>
              <w:left w:val="nil"/>
              <w:bottom w:val="nil"/>
              <w:right w:val="nil"/>
            </w:tcBorders>
            <w:shd w:val="clear" w:color="auto" w:fill="auto"/>
            <w:noWrap/>
            <w:vAlign w:val="bottom"/>
            <w:hideMark/>
          </w:tcPr>
          <w:p w14:paraId="2774D410" w14:textId="77777777" w:rsidR="004A67FA" w:rsidRPr="00102593" w:rsidRDefault="00452105" w:rsidP="004A67FA">
            <w:pPr>
              <w:rPr>
                <w:rFonts w:ascii="Times New Roman" w:eastAsia="Times New Roman" w:hAnsi="Times New Roman" w:cs="Times New Roman"/>
                <w:sz w:val="20"/>
              </w:rPr>
            </w:pPr>
          </w:p>
        </w:tc>
        <w:tc>
          <w:tcPr>
            <w:tcW w:w="2364" w:type="dxa"/>
            <w:tcBorders>
              <w:top w:val="nil"/>
              <w:left w:val="nil"/>
              <w:bottom w:val="nil"/>
              <w:right w:val="nil"/>
            </w:tcBorders>
            <w:shd w:val="clear" w:color="auto" w:fill="auto"/>
            <w:noWrap/>
            <w:vAlign w:val="bottom"/>
            <w:hideMark/>
          </w:tcPr>
          <w:p w14:paraId="2774D411" w14:textId="77777777" w:rsidR="004A67FA" w:rsidRPr="00102593" w:rsidRDefault="00452105" w:rsidP="004A67FA">
            <w:pPr>
              <w:rPr>
                <w:rFonts w:ascii="Times New Roman" w:eastAsia="Times New Roman" w:hAnsi="Times New Roman" w:cs="Times New Roman"/>
                <w:sz w:val="20"/>
              </w:rPr>
            </w:pPr>
          </w:p>
        </w:tc>
        <w:tc>
          <w:tcPr>
            <w:tcW w:w="3603" w:type="dxa"/>
            <w:tcBorders>
              <w:top w:val="nil"/>
              <w:left w:val="nil"/>
              <w:bottom w:val="nil"/>
              <w:right w:val="nil"/>
            </w:tcBorders>
            <w:shd w:val="clear" w:color="auto" w:fill="auto"/>
            <w:noWrap/>
            <w:vAlign w:val="bottom"/>
            <w:hideMark/>
          </w:tcPr>
          <w:p w14:paraId="2774D412"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13"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14"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1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1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17"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18"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19" w14:textId="77777777" w:rsidR="004A67FA" w:rsidRPr="00102593" w:rsidRDefault="00452105" w:rsidP="004A67FA">
            <w:pPr>
              <w:rPr>
                <w:rFonts w:ascii="Times New Roman" w:eastAsia="Times New Roman" w:hAnsi="Times New Roman" w:cs="Times New Roman"/>
                <w:sz w:val="20"/>
              </w:rPr>
            </w:pPr>
          </w:p>
        </w:tc>
      </w:tr>
      <w:tr w:rsidR="009B4FE7" w14:paraId="2774D41E" w14:textId="77777777">
        <w:trPr>
          <w:trHeight w:val="300"/>
        </w:trPr>
        <w:tc>
          <w:tcPr>
            <w:tcW w:w="1711" w:type="dxa"/>
            <w:tcBorders>
              <w:top w:val="nil"/>
              <w:left w:val="nil"/>
              <w:bottom w:val="nil"/>
              <w:right w:val="nil"/>
            </w:tcBorders>
            <w:shd w:val="clear" w:color="auto" w:fill="auto"/>
            <w:noWrap/>
            <w:vAlign w:val="bottom"/>
            <w:hideMark/>
          </w:tcPr>
          <w:p w14:paraId="2774D41B" w14:textId="77777777" w:rsidR="004A67FA" w:rsidRPr="00102593" w:rsidRDefault="00452105" w:rsidP="004A67FA">
            <w:pPr>
              <w:rPr>
                <w:rFonts w:ascii="Times New Roman" w:eastAsia="Times New Roman" w:hAnsi="Times New Roman" w:cs="Times New Roman"/>
                <w:sz w:val="20"/>
              </w:rPr>
            </w:pPr>
          </w:p>
        </w:tc>
        <w:tc>
          <w:tcPr>
            <w:tcW w:w="8049" w:type="dxa"/>
            <w:gridSpan w:val="9"/>
            <w:tcBorders>
              <w:top w:val="nil"/>
              <w:left w:val="nil"/>
              <w:bottom w:val="nil"/>
              <w:right w:val="nil"/>
            </w:tcBorders>
            <w:shd w:val="clear" w:color="auto" w:fill="auto"/>
            <w:noWrap/>
            <w:vAlign w:val="bottom"/>
            <w:hideMark/>
          </w:tcPr>
          <w:p w14:paraId="2774D41C" w14:textId="77777777" w:rsidR="00A87609"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 xml:space="preserve">Προϋπολογισμός Δαπανών της Βουλής, για το οικ. έτος 2019   </w:t>
            </w:r>
          </w:p>
          <w:p w14:paraId="2774D41D"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ΔΕΚΤΟ ΚΑΤΑ ΠΛΕΙΟΨΗΦΙΑ</w:t>
            </w:r>
          </w:p>
        </w:tc>
      </w:tr>
      <w:tr w:rsidR="009B4FE7" w14:paraId="2774D429" w14:textId="77777777">
        <w:trPr>
          <w:trHeight w:val="300"/>
        </w:trPr>
        <w:tc>
          <w:tcPr>
            <w:tcW w:w="1711" w:type="dxa"/>
            <w:tcBorders>
              <w:top w:val="nil"/>
              <w:left w:val="nil"/>
              <w:bottom w:val="nil"/>
              <w:right w:val="nil"/>
            </w:tcBorders>
            <w:shd w:val="clear" w:color="auto" w:fill="auto"/>
            <w:noWrap/>
            <w:vAlign w:val="bottom"/>
            <w:hideMark/>
          </w:tcPr>
          <w:p w14:paraId="2774D41F"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ΣΥΡΙΖΑ:</w:t>
            </w:r>
          </w:p>
        </w:tc>
        <w:tc>
          <w:tcPr>
            <w:tcW w:w="2364" w:type="dxa"/>
            <w:tcBorders>
              <w:top w:val="nil"/>
              <w:left w:val="nil"/>
              <w:bottom w:val="nil"/>
              <w:right w:val="nil"/>
            </w:tcBorders>
            <w:shd w:val="clear" w:color="auto" w:fill="auto"/>
            <w:noWrap/>
            <w:vAlign w:val="bottom"/>
            <w:hideMark/>
          </w:tcPr>
          <w:p w14:paraId="2774D420"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21"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22"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23"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24"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2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2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27"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28" w14:textId="77777777" w:rsidR="004A67FA" w:rsidRPr="00102593" w:rsidRDefault="00452105" w:rsidP="004A67FA">
            <w:pPr>
              <w:rPr>
                <w:rFonts w:ascii="Times New Roman" w:eastAsia="Times New Roman" w:hAnsi="Times New Roman" w:cs="Times New Roman"/>
                <w:sz w:val="20"/>
              </w:rPr>
            </w:pPr>
          </w:p>
        </w:tc>
      </w:tr>
      <w:tr w:rsidR="009B4FE7" w14:paraId="2774D434" w14:textId="77777777">
        <w:trPr>
          <w:trHeight w:val="300"/>
        </w:trPr>
        <w:tc>
          <w:tcPr>
            <w:tcW w:w="1711" w:type="dxa"/>
            <w:tcBorders>
              <w:top w:val="nil"/>
              <w:left w:val="nil"/>
              <w:bottom w:val="nil"/>
              <w:right w:val="nil"/>
            </w:tcBorders>
            <w:shd w:val="clear" w:color="auto" w:fill="auto"/>
            <w:noWrap/>
            <w:vAlign w:val="bottom"/>
            <w:hideMark/>
          </w:tcPr>
          <w:p w14:paraId="2774D42A"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Ν.Δ:</w:t>
            </w:r>
          </w:p>
        </w:tc>
        <w:tc>
          <w:tcPr>
            <w:tcW w:w="2364" w:type="dxa"/>
            <w:tcBorders>
              <w:top w:val="nil"/>
              <w:left w:val="nil"/>
              <w:bottom w:val="nil"/>
              <w:right w:val="nil"/>
            </w:tcBorders>
            <w:shd w:val="clear" w:color="auto" w:fill="auto"/>
            <w:noWrap/>
            <w:vAlign w:val="bottom"/>
            <w:hideMark/>
          </w:tcPr>
          <w:p w14:paraId="2774D42B"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2C"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2D"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2E"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2F"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3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31"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32"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33" w14:textId="77777777" w:rsidR="004A67FA" w:rsidRPr="00102593" w:rsidRDefault="00452105" w:rsidP="004A67FA">
            <w:pPr>
              <w:rPr>
                <w:rFonts w:ascii="Times New Roman" w:eastAsia="Times New Roman" w:hAnsi="Times New Roman" w:cs="Times New Roman"/>
                <w:sz w:val="20"/>
              </w:rPr>
            </w:pPr>
          </w:p>
        </w:tc>
      </w:tr>
      <w:tr w:rsidR="009B4FE7" w14:paraId="2774D43F" w14:textId="77777777">
        <w:trPr>
          <w:trHeight w:val="300"/>
        </w:trPr>
        <w:tc>
          <w:tcPr>
            <w:tcW w:w="1711" w:type="dxa"/>
            <w:tcBorders>
              <w:top w:val="nil"/>
              <w:left w:val="nil"/>
              <w:bottom w:val="nil"/>
              <w:right w:val="nil"/>
            </w:tcBorders>
            <w:shd w:val="clear" w:color="auto" w:fill="auto"/>
            <w:noWrap/>
            <w:vAlign w:val="bottom"/>
            <w:hideMark/>
          </w:tcPr>
          <w:p w14:paraId="2774D435"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ΔΗ.ΣΥ:</w:t>
            </w:r>
          </w:p>
        </w:tc>
        <w:tc>
          <w:tcPr>
            <w:tcW w:w="2364" w:type="dxa"/>
            <w:tcBorders>
              <w:top w:val="nil"/>
              <w:left w:val="nil"/>
              <w:bottom w:val="nil"/>
              <w:right w:val="nil"/>
            </w:tcBorders>
            <w:shd w:val="clear" w:color="auto" w:fill="auto"/>
            <w:noWrap/>
            <w:vAlign w:val="bottom"/>
            <w:hideMark/>
          </w:tcPr>
          <w:p w14:paraId="2774D436"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37"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38"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39"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3A"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3B"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3C"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3D"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3E" w14:textId="77777777" w:rsidR="004A67FA" w:rsidRPr="00102593" w:rsidRDefault="00452105" w:rsidP="004A67FA">
            <w:pPr>
              <w:rPr>
                <w:rFonts w:ascii="Times New Roman" w:eastAsia="Times New Roman" w:hAnsi="Times New Roman" w:cs="Times New Roman"/>
                <w:sz w:val="20"/>
              </w:rPr>
            </w:pPr>
          </w:p>
        </w:tc>
      </w:tr>
      <w:tr w:rsidR="009B4FE7" w14:paraId="2774D44A" w14:textId="77777777">
        <w:trPr>
          <w:trHeight w:val="300"/>
        </w:trPr>
        <w:tc>
          <w:tcPr>
            <w:tcW w:w="1711" w:type="dxa"/>
            <w:tcBorders>
              <w:top w:val="nil"/>
              <w:left w:val="nil"/>
              <w:bottom w:val="nil"/>
              <w:right w:val="nil"/>
            </w:tcBorders>
            <w:shd w:val="clear" w:color="auto" w:fill="auto"/>
            <w:noWrap/>
            <w:vAlign w:val="bottom"/>
            <w:hideMark/>
          </w:tcPr>
          <w:p w14:paraId="2774D440"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Χ.Α:</w:t>
            </w:r>
          </w:p>
        </w:tc>
        <w:tc>
          <w:tcPr>
            <w:tcW w:w="2364" w:type="dxa"/>
            <w:tcBorders>
              <w:top w:val="nil"/>
              <w:left w:val="nil"/>
              <w:bottom w:val="nil"/>
              <w:right w:val="nil"/>
            </w:tcBorders>
            <w:shd w:val="clear" w:color="auto" w:fill="auto"/>
            <w:noWrap/>
            <w:vAlign w:val="bottom"/>
            <w:hideMark/>
          </w:tcPr>
          <w:p w14:paraId="2774D441"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42"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43"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OXI</w:t>
            </w:r>
          </w:p>
        </w:tc>
        <w:tc>
          <w:tcPr>
            <w:tcW w:w="119" w:type="dxa"/>
            <w:tcBorders>
              <w:top w:val="nil"/>
              <w:left w:val="nil"/>
              <w:bottom w:val="nil"/>
              <w:right w:val="nil"/>
            </w:tcBorders>
            <w:shd w:val="clear" w:color="auto" w:fill="auto"/>
            <w:noWrap/>
            <w:vAlign w:val="bottom"/>
            <w:hideMark/>
          </w:tcPr>
          <w:p w14:paraId="2774D444"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4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4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47"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48"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49" w14:textId="77777777" w:rsidR="004A67FA" w:rsidRPr="00102593" w:rsidRDefault="00452105" w:rsidP="004A67FA">
            <w:pPr>
              <w:rPr>
                <w:rFonts w:ascii="Times New Roman" w:eastAsia="Times New Roman" w:hAnsi="Times New Roman" w:cs="Times New Roman"/>
                <w:sz w:val="20"/>
              </w:rPr>
            </w:pPr>
          </w:p>
        </w:tc>
      </w:tr>
      <w:tr w:rsidR="009B4FE7" w14:paraId="2774D455" w14:textId="77777777">
        <w:trPr>
          <w:trHeight w:val="300"/>
        </w:trPr>
        <w:tc>
          <w:tcPr>
            <w:tcW w:w="1711" w:type="dxa"/>
            <w:tcBorders>
              <w:top w:val="nil"/>
              <w:left w:val="nil"/>
              <w:bottom w:val="nil"/>
              <w:right w:val="nil"/>
            </w:tcBorders>
            <w:shd w:val="clear" w:color="auto" w:fill="auto"/>
            <w:noWrap/>
            <w:vAlign w:val="bottom"/>
            <w:hideMark/>
          </w:tcPr>
          <w:p w14:paraId="2774D44B"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Κ.Κ.Ε:</w:t>
            </w:r>
          </w:p>
        </w:tc>
        <w:tc>
          <w:tcPr>
            <w:tcW w:w="2364" w:type="dxa"/>
            <w:tcBorders>
              <w:top w:val="nil"/>
              <w:left w:val="nil"/>
              <w:bottom w:val="nil"/>
              <w:right w:val="nil"/>
            </w:tcBorders>
            <w:shd w:val="clear" w:color="auto" w:fill="auto"/>
            <w:noWrap/>
            <w:vAlign w:val="bottom"/>
            <w:hideMark/>
          </w:tcPr>
          <w:p w14:paraId="2774D44C"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4D"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4E"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ΠΡΝ</w:t>
            </w:r>
          </w:p>
        </w:tc>
        <w:tc>
          <w:tcPr>
            <w:tcW w:w="119" w:type="dxa"/>
            <w:tcBorders>
              <w:top w:val="nil"/>
              <w:left w:val="nil"/>
              <w:bottom w:val="nil"/>
              <w:right w:val="nil"/>
            </w:tcBorders>
            <w:shd w:val="clear" w:color="auto" w:fill="auto"/>
            <w:noWrap/>
            <w:vAlign w:val="bottom"/>
            <w:hideMark/>
          </w:tcPr>
          <w:p w14:paraId="2774D44F"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5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51"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52"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53"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54" w14:textId="77777777" w:rsidR="004A67FA" w:rsidRPr="00102593" w:rsidRDefault="00452105" w:rsidP="004A67FA">
            <w:pPr>
              <w:rPr>
                <w:rFonts w:ascii="Times New Roman" w:eastAsia="Times New Roman" w:hAnsi="Times New Roman" w:cs="Times New Roman"/>
                <w:sz w:val="20"/>
              </w:rPr>
            </w:pPr>
          </w:p>
        </w:tc>
      </w:tr>
      <w:tr w:rsidR="009B4FE7" w14:paraId="2774D460" w14:textId="77777777">
        <w:trPr>
          <w:trHeight w:val="300"/>
        </w:trPr>
        <w:tc>
          <w:tcPr>
            <w:tcW w:w="1711" w:type="dxa"/>
            <w:tcBorders>
              <w:top w:val="nil"/>
              <w:left w:val="nil"/>
              <w:bottom w:val="nil"/>
              <w:right w:val="nil"/>
            </w:tcBorders>
            <w:shd w:val="clear" w:color="auto" w:fill="auto"/>
            <w:noWrap/>
            <w:vAlign w:val="bottom"/>
            <w:hideMark/>
          </w:tcPr>
          <w:p w14:paraId="2774D456"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ΑΝ.ΕΛ:</w:t>
            </w:r>
          </w:p>
        </w:tc>
        <w:tc>
          <w:tcPr>
            <w:tcW w:w="2364" w:type="dxa"/>
            <w:tcBorders>
              <w:top w:val="nil"/>
              <w:left w:val="nil"/>
              <w:bottom w:val="nil"/>
              <w:right w:val="nil"/>
            </w:tcBorders>
            <w:shd w:val="clear" w:color="auto" w:fill="auto"/>
            <w:noWrap/>
            <w:vAlign w:val="bottom"/>
            <w:hideMark/>
          </w:tcPr>
          <w:p w14:paraId="2774D457"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58"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59"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5A"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5B"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5C"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5D"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5E"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5F" w14:textId="77777777" w:rsidR="004A67FA" w:rsidRPr="00102593" w:rsidRDefault="00452105" w:rsidP="004A67FA">
            <w:pPr>
              <w:rPr>
                <w:rFonts w:ascii="Times New Roman" w:eastAsia="Times New Roman" w:hAnsi="Times New Roman" w:cs="Times New Roman"/>
                <w:sz w:val="20"/>
              </w:rPr>
            </w:pPr>
          </w:p>
        </w:tc>
      </w:tr>
      <w:tr w:rsidR="009B4FE7" w14:paraId="2774D46B" w14:textId="77777777">
        <w:trPr>
          <w:trHeight w:val="300"/>
        </w:trPr>
        <w:tc>
          <w:tcPr>
            <w:tcW w:w="1711" w:type="dxa"/>
            <w:tcBorders>
              <w:top w:val="nil"/>
              <w:left w:val="nil"/>
              <w:bottom w:val="nil"/>
              <w:right w:val="nil"/>
            </w:tcBorders>
            <w:shd w:val="clear" w:color="auto" w:fill="auto"/>
            <w:noWrap/>
            <w:vAlign w:val="bottom"/>
            <w:hideMark/>
          </w:tcPr>
          <w:p w14:paraId="2774D461"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ΠΟΤΑΜΙ:</w:t>
            </w:r>
          </w:p>
        </w:tc>
        <w:tc>
          <w:tcPr>
            <w:tcW w:w="2364" w:type="dxa"/>
            <w:tcBorders>
              <w:top w:val="nil"/>
              <w:left w:val="nil"/>
              <w:bottom w:val="nil"/>
              <w:right w:val="nil"/>
            </w:tcBorders>
            <w:shd w:val="clear" w:color="auto" w:fill="auto"/>
            <w:noWrap/>
            <w:vAlign w:val="bottom"/>
            <w:hideMark/>
          </w:tcPr>
          <w:p w14:paraId="2774D462" w14:textId="77777777" w:rsidR="004A67FA" w:rsidRPr="00102593" w:rsidRDefault="00452105" w:rsidP="004A67FA">
            <w:pPr>
              <w:rPr>
                <w:rFonts w:ascii="Calibri" w:eastAsia="Times New Roman" w:hAnsi="Calibri" w:cs="Calibri"/>
                <w:color w:val="000000"/>
                <w:szCs w:val="24"/>
              </w:rPr>
            </w:pPr>
          </w:p>
        </w:tc>
        <w:tc>
          <w:tcPr>
            <w:tcW w:w="3603" w:type="dxa"/>
            <w:tcBorders>
              <w:top w:val="nil"/>
              <w:left w:val="nil"/>
              <w:bottom w:val="nil"/>
              <w:right w:val="nil"/>
            </w:tcBorders>
            <w:shd w:val="clear" w:color="auto" w:fill="auto"/>
            <w:noWrap/>
            <w:vAlign w:val="bottom"/>
            <w:hideMark/>
          </w:tcPr>
          <w:p w14:paraId="2774D463"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64"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65"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6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67"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68"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69"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6A" w14:textId="77777777" w:rsidR="004A67FA" w:rsidRPr="00102593" w:rsidRDefault="00452105" w:rsidP="004A67FA">
            <w:pPr>
              <w:rPr>
                <w:rFonts w:ascii="Times New Roman" w:eastAsia="Times New Roman" w:hAnsi="Times New Roman" w:cs="Times New Roman"/>
                <w:sz w:val="20"/>
              </w:rPr>
            </w:pPr>
          </w:p>
        </w:tc>
      </w:tr>
      <w:tr w:rsidR="009B4FE7" w14:paraId="2774D475" w14:textId="77777777">
        <w:trPr>
          <w:trHeight w:val="300"/>
        </w:trPr>
        <w:tc>
          <w:tcPr>
            <w:tcW w:w="4075" w:type="dxa"/>
            <w:gridSpan w:val="2"/>
            <w:tcBorders>
              <w:top w:val="nil"/>
              <w:left w:val="nil"/>
              <w:bottom w:val="nil"/>
              <w:right w:val="nil"/>
            </w:tcBorders>
            <w:shd w:val="clear" w:color="auto" w:fill="auto"/>
            <w:noWrap/>
            <w:vAlign w:val="bottom"/>
            <w:hideMark/>
          </w:tcPr>
          <w:p w14:paraId="2774D46C"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ΕΝ. ΚΕΝΤΡΩΩΝ:</w:t>
            </w:r>
          </w:p>
        </w:tc>
        <w:tc>
          <w:tcPr>
            <w:tcW w:w="3603" w:type="dxa"/>
            <w:tcBorders>
              <w:top w:val="nil"/>
              <w:left w:val="nil"/>
              <w:bottom w:val="nil"/>
              <w:right w:val="nil"/>
            </w:tcBorders>
            <w:shd w:val="clear" w:color="auto" w:fill="auto"/>
            <w:noWrap/>
            <w:vAlign w:val="bottom"/>
            <w:hideMark/>
          </w:tcPr>
          <w:p w14:paraId="2774D46D" w14:textId="77777777" w:rsidR="004A67FA" w:rsidRPr="00102593" w:rsidRDefault="00452105" w:rsidP="004A67FA">
            <w:pPr>
              <w:rPr>
                <w:rFonts w:ascii="Calibri" w:eastAsia="Times New Roman" w:hAnsi="Calibri" w:cs="Calibri"/>
                <w:color w:val="000000"/>
                <w:szCs w:val="24"/>
              </w:rPr>
            </w:pPr>
          </w:p>
        </w:tc>
        <w:tc>
          <w:tcPr>
            <w:tcW w:w="1396" w:type="dxa"/>
            <w:tcBorders>
              <w:top w:val="nil"/>
              <w:left w:val="nil"/>
              <w:bottom w:val="nil"/>
              <w:right w:val="nil"/>
            </w:tcBorders>
            <w:shd w:val="clear" w:color="auto" w:fill="auto"/>
            <w:noWrap/>
            <w:vAlign w:val="bottom"/>
            <w:hideMark/>
          </w:tcPr>
          <w:p w14:paraId="2774D46E" w14:textId="77777777" w:rsidR="004A67FA" w:rsidRPr="00102593" w:rsidRDefault="00452105" w:rsidP="004A67FA">
            <w:pPr>
              <w:rPr>
                <w:rFonts w:ascii="Calibri" w:eastAsia="Times New Roman" w:hAnsi="Calibri" w:cs="Calibri"/>
                <w:color w:val="000000"/>
                <w:szCs w:val="24"/>
              </w:rPr>
            </w:pPr>
            <w:r w:rsidRPr="00102593">
              <w:rPr>
                <w:rFonts w:ascii="Calibri" w:eastAsia="Times New Roman" w:hAnsi="Calibri" w:cs="Calibri"/>
                <w:color w:val="000000"/>
                <w:szCs w:val="24"/>
              </w:rPr>
              <w:t>ΝΑΙ</w:t>
            </w:r>
          </w:p>
        </w:tc>
        <w:tc>
          <w:tcPr>
            <w:tcW w:w="119" w:type="dxa"/>
            <w:tcBorders>
              <w:top w:val="nil"/>
              <w:left w:val="nil"/>
              <w:bottom w:val="nil"/>
              <w:right w:val="nil"/>
            </w:tcBorders>
            <w:shd w:val="clear" w:color="auto" w:fill="auto"/>
            <w:noWrap/>
            <w:vAlign w:val="bottom"/>
            <w:hideMark/>
          </w:tcPr>
          <w:p w14:paraId="2774D46F" w14:textId="77777777" w:rsidR="004A67FA" w:rsidRPr="00102593" w:rsidRDefault="00452105" w:rsidP="004A67FA">
            <w:pPr>
              <w:rPr>
                <w:rFonts w:ascii="Calibri" w:eastAsia="Times New Roman" w:hAnsi="Calibri" w:cs="Calibri"/>
                <w:color w:val="000000"/>
                <w:szCs w:val="24"/>
              </w:rPr>
            </w:pPr>
          </w:p>
        </w:tc>
        <w:tc>
          <w:tcPr>
            <w:tcW w:w="119" w:type="dxa"/>
            <w:tcBorders>
              <w:top w:val="nil"/>
              <w:left w:val="nil"/>
              <w:bottom w:val="nil"/>
              <w:right w:val="nil"/>
            </w:tcBorders>
            <w:shd w:val="clear" w:color="auto" w:fill="auto"/>
            <w:noWrap/>
            <w:vAlign w:val="bottom"/>
            <w:hideMark/>
          </w:tcPr>
          <w:p w14:paraId="2774D470"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1"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2"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3"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74" w14:textId="77777777" w:rsidR="004A67FA" w:rsidRPr="00102593" w:rsidRDefault="00452105" w:rsidP="004A67FA">
            <w:pPr>
              <w:rPr>
                <w:rFonts w:ascii="Times New Roman" w:eastAsia="Times New Roman" w:hAnsi="Times New Roman" w:cs="Times New Roman"/>
                <w:sz w:val="20"/>
              </w:rPr>
            </w:pPr>
          </w:p>
        </w:tc>
      </w:tr>
      <w:tr w:rsidR="009B4FE7" w14:paraId="2774D480" w14:textId="77777777">
        <w:trPr>
          <w:trHeight w:val="300"/>
        </w:trPr>
        <w:tc>
          <w:tcPr>
            <w:tcW w:w="1711" w:type="dxa"/>
            <w:tcBorders>
              <w:top w:val="nil"/>
              <w:left w:val="nil"/>
              <w:bottom w:val="nil"/>
              <w:right w:val="nil"/>
            </w:tcBorders>
            <w:shd w:val="clear" w:color="auto" w:fill="auto"/>
            <w:noWrap/>
            <w:vAlign w:val="bottom"/>
            <w:hideMark/>
          </w:tcPr>
          <w:p w14:paraId="2774D476" w14:textId="77777777" w:rsidR="004A67FA" w:rsidRPr="00102593" w:rsidRDefault="00452105" w:rsidP="004A67FA">
            <w:pPr>
              <w:rPr>
                <w:rFonts w:ascii="Times New Roman" w:eastAsia="Times New Roman" w:hAnsi="Times New Roman" w:cs="Times New Roman"/>
                <w:sz w:val="20"/>
              </w:rPr>
            </w:pPr>
          </w:p>
        </w:tc>
        <w:tc>
          <w:tcPr>
            <w:tcW w:w="2364" w:type="dxa"/>
            <w:tcBorders>
              <w:top w:val="nil"/>
              <w:left w:val="nil"/>
              <w:bottom w:val="nil"/>
              <w:right w:val="nil"/>
            </w:tcBorders>
            <w:shd w:val="clear" w:color="auto" w:fill="auto"/>
            <w:noWrap/>
            <w:vAlign w:val="bottom"/>
            <w:hideMark/>
          </w:tcPr>
          <w:p w14:paraId="2774D477" w14:textId="77777777" w:rsidR="004A67FA" w:rsidRPr="00102593" w:rsidRDefault="00452105" w:rsidP="004A67FA">
            <w:pPr>
              <w:rPr>
                <w:rFonts w:ascii="Times New Roman" w:eastAsia="Times New Roman" w:hAnsi="Times New Roman" w:cs="Times New Roman"/>
                <w:sz w:val="20"/>
              </w:rPr>
            </w:pPr>
          </w:p>
        </w:tc>
        <w:tc>
          <w:tcPr>
            <w:tcW w:w="3603" w:type="dxa"/>
            <w:tcBorders>
              <w:top w:val="nil"/>
              <w:left w:val="nil"/>
              <w:bottom w:val="nil"/>
              <w:right w:val="nil"/>
            </w:tcBorders>
            <w:shd w:val="clear" w:color="auto" w:fill="auto"/>
            <w:noWrap/>
            <w:vAlign w:val="bottom"/>
            <w:hideMark/>
          </w:tcPr>
          <w:p w14:paraId="2774D478"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79"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A"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B"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C"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D"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7E"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7F" w14:textId="77777777" w:rsidR="004A67FA" w:rsidRPr="00102593" w:rsidRDefault="00452105" w:rsidP="004A67FA">
            <w:pPr>
              <w:rPr>
                <w:rFonts w:ascii="Times New Roman" w:eastAsia="Times New Roman" w:hAnsi="Times New Roman" w:cs="Times New Roman"/>
                <w:sz w:val="20"/>
              </w:rPr>
            </w:pPr>
          </w:p>
        </w:tc>
      </w:tr>
      <w:tr w:rsidR="009B4FE7" w14:paraId="2774D48B" w14:textId="77777777">
        <w:trPr>
          <w:trHeight w:val="300"/>
        </w:trPr>
        <w:tc>
          <w:tcPr>
            <w:tcW w:w="1711" w:type="dxa"/>
            <w:tcBorders>
              <w:top w:val="nil"/>
              <w:left w:val="nil"/>
              <w:bottom w:val="nil"/>
              <w:right w:val="nil"/>
            </w:tcBorders>
            <w:shd w:val="clear" w:color="auto" w:fill="auto"/>
            <w:noWrap/>
            <w:vAlign w:val="bottom"/>
            <w:hideMark/>
          </w:tcPr>
          <w:p w14:paraId="2774D481" w14:textId="77777777" w:rsidR="004A67FA" w:rsidRPr="00102593" w:rsidRDefault="00452105" w:rsidP="004A67FA">
            <w:pPr>
              <w:rPr>
                <w:rFonts w:ascii="Times New Roman" w:eastAsia="Times New Roman" w:hAnsi="Times New Roman" w:cs="Times New Roman"/>
                <w:sz w:val="20"/>
              </w:rPr>
            </w:pPr>
          </w:p>
        </w:tc>
        <w:tc>
          <w:tcPr>
            <w:tcW w:w="2364" w:type="dxa"/>
            <w:tcBorders>
              <w:top w:val="nil"/>
              <w:left w:val="nil"/>
              <w:bottom w:val="nil"/>
              <w:right w:val="nil"/>
            </w:tcBorders>
            <w:shd w:val="clear" w:color="auto" w:fill="auto"/>
            <w:noWrap/>
            <w:vAlign w:val="bottom"/>
            <w:hideMark/>
          </w:tcPr>
          <w:p w14:paraId="2774D482" w14:textId="77777777" w:rsidR="004A67FA" w:rsidRPr="00102593" w:rsidRDefault="00452105" w:rsidP="004A67FA">
            <w:pPr>
              <w:rPr>
                <w:rFonts w:ascii="Times New Roman" w:eastAsia="Times New Roman" w:hAnsi="Times New Roman" w:cs="Times New Roman"/>
                <w:sz w:val="20"/>
              </w:rPr>
            </w:pPr>
          </w:p>
        </w:tc>
        <w:tc>
          <w:tcPr>
            <w:tcW w:w="3603" w:type="dxa"/>
            <w:tcBorders>
              <w:top w:val="nil"/>
              <w:left w:val="nil"/>
              <w:bottom w:val="nil"/>
              <w:right w:val="nil"/>
            </w:tcBorders>
            <w:shd w:val="clear" w:color="auto" w:fill="auto"/>
            <w:noWrap/>
            <w:vAlign w:val="bottom"/>
            <w:hideMark/>
          </w:tcPr>
          <w:p w14:paraId="2774D483" w14:textId="77777777" w:rsidR="004A67FA" w:rsidRPr="00102593" w:rsidRDefault="00452105" w:rsidP="004A67FA">
            <w:pPr>
              <w:rPr>
                <w:rFonts w:ascii="Times New Roman" w:eastAsia="Times New Roman" w:hAnsi="Times New Roman" w:cs="Times New Roman"/>
                <w:sz w:val="20"/>
              </w:rPr>
            </w:pPr>
          </w:p>
        </w:tc>
        <w:tc>
          <w:tcPr>
            <w:tcW w:w="1396" w:type="dxa"/>
            <w:tcBorders>
              <w:top w:val="nil"/>
              <w:left w:val="nil"/>
              <w:bottom w:val="nil"/>
              <w:right w:val="nil"/>
            </w:tcBorders>
            <w:shd w:val="clear" w:color="auto" w:fill="auto"/>
            <w:noWrap/>
            <w:vAlign w:val="bottom"/>
            <w:hideMark/>
          </w:tcPr>
          <w:p w14:paraId="2774D484"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85"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86"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87"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88" w14:textId="77777777" w:rsidR="004A67FA" w:rsidRPr="00102593" w:rsidRDefault="00452105" w:rsidP="004A67FA">
            <w:pPr>
              <w:rPr>
                <w:rFonts w:ascii="Times New Roman" w:eastAsia="Times New Roman" w:hAnsi="Times New Roman" w:cs="Times New Roman"/>
                <w:sz w:val="20"/>
              </w:rPr>
            </w:pPr>
          </w:p>
        </w:tc>
        <w:tc>
          <w:tcPr>
            <w:tcW w:w="119" w:type="dxa"/>
            <w:tcBorders>
              <w:top w:val="nil"/>
              <w:left w:val="nil"/>
              <w:bottom w:val="nil"/>
              <w:right w:val="nil"/>
            </w:tcBorders>
            <w:shd w:val="clear" w:color="auto" w:fill="auto"/>
            <w:noWrap/>
            <w:vAlign w:val="bottom"/>
            <w:hideMark/>
          </w:tcPr>
          <w:p w14:paraId="2774D489" w14:textId="77777777" w:rsidR="004A67FA" w:rsidRPr="00102593" w:rsidRDefault="00452105" w:rsidP="004A67FA">
            <w:pPr>
              <w:rPr>
                <w:rFonts w:ascii="Times New Roman" w:eastAsia="Times New Roman" w:hAnsi="Times New Roman" w:cs="Times New Roman"/>
                <w:sz w:val="20"/>
              </w:rPr>
            </w:pPr>
          </w:p>
        </w:tc>
        <w:tc>
          <w:tcPr>
            <w:tcW w:w="91" w:type="dxa"/>
            <w:tcBorders>
              <w:top w:val="nil"/>
              <w:left w:val="nil"/>
              <w:bottom w:val="nil"/>
              <w:right w:val="nil"/>
            </w:tcBorders>
            <w:shd w:val="clear" w:color="auto" w:fill="auto"/>
            <w:noWrap/>
            <w:vAlign w:val="bottom"/>
            <w:hideMark/>
          </w:tcPr>
          <w:p w14:paraId="2774D48A" w14:textId="77777777" w:rsidR="004A67FA" w:rsidRPr="00102593" w:rsidRDefault="00452105" w:rsidP="004A67FA">
            <w:pPr>
              <w:rPr>
                <w:rFonts w:ascii="Times New Roman" w:eastAsia="Times New Roman" w:hAnsi="Times New Roman" w:cs="Times New Roman"/>
                <w:sz w:val="20"/>
              </w:rPr>
            </w:pPr>
          </w:p>
        </w:tc>
      </w:tr>
    </w:tbl>
    <w:p w14:paraId="2774D48C" w14:textId="77777777" w:rsidR="009B4FE7" w:rsidRDefault="009B4FE7">
      <w:pPr>
        <w:rPr>
          <w:rFonts w:eastAsia="Times New Roman" w:cs="Times New Roman"/>
          <w:szCs w:val="24"/>
        </w:rPr>
      </w:pPr>
    </w:p>
    <w:p w14:paraId="2774D48D"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Συνεπώς ο Απολογισμός Δαπανών της Βουλής για το οικονομικό έτος 2017 κατ’ έξοδα, αποτελέσματα από τη χρήση του και στο σύνολο έγινε δεκτός σε μία και μόνη συζήτηση κατά πλειοψηφία.</w:t>
      </w:r>
    </w:p>
    <w:p w14:paraId="2774D48E"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Επίσης, το Σχέδιο </w:t>
      </w:r>
      <w:r>
        <w:rPr>
          <w:rFonts w:eastAsia="Times New Roman"/>
          <w:color w:val="000000"/>
          <w:szCs w:val="24"/>
          <w:shd w:val="clear" w:color="auto" w:fill="FFFFFF"/>
        </w:rPr>
        <w:t>Προϋπολογισμού Δαπανών της Βουλής για το οικονομικό έτος 2019 κατ’ έξοδα, αποτελέσματα από τη χρήση του και στο σύνολο έγινε δεκτός σε μία και μόνη συζήτηση</w:t>
      </w:r>
      <w:r w:rsidRPr="0043081B">
        <w:rPr>
          <w:rFonts w:eastAsia="Times New Roman"/>
          <w:color w:val="000000"/>
          <w:szCs w:val="24"/>
          <w:shd w:val="clear" w:color="auto" w:fill="FFFFFF"/>
        </w:rPr>
        <w:t xml:space="preserve"> </w:t>
      </w:r>
      <w:r>
        <w:rPr>
          <w:rFonts w:eastAsia="Times New Roman"/>
          <w:color w:val="000000"/>
          <w:szCs w:val="24"/>
          <w:shd w:val="clear" w:color="auto" w:fill="FFFFFF"/>
        </w:rPr>
        <w:t>κατά πλειοψηφία.</w:t>
      </w:r>
    </w:p>
    <w:p w14:paraId="2774D48F" w14:textId="77777777" w:rsidR="009B4FE7" w:rsidRDefault="00452105">
      <w:pPr>
        <w:tabs>
          <w:tab w:val="left" w:pos="1470"/>
        </w:tabs>
        <w:spacing w:line="600" w:lineRule="auto"/>
        <w:ind w:firstLine="720"/>
        <w:jc w:val="center"/>
        <w:rPr>
          <w:rFonts w:eastAsia="Times New Roman"/>
          <w:color w:val="FF0000"/>
          <w:szCs w:val="24"/>
          <w:shd w:val="clear" w:color="auto" w:fill="FFFFFF"/>
        </w:rPr>
      </w:pPr>
      <w:r>
        <w:rPr>
          <w:rFonts w:eastAsia="Times New Roman"/>
          <w:color w:val="FF0000"/>
          <w:szCs w:val="24"/>
          <w:shd w:val="clear" w:color="auto" w:fill="FFFFFF"/>
        </w:rPr>
        <w:t>(ΑΛΛΑΓΗ ΣΕΛΙΔΑΣ)</w:t>
      </w:r>
    </w:p>
    <w:p w14:paraId="2774D490" w14:textId="77777777" w:rsidR="009B4FE7" w:rsidRDefault="00452105">
      <w:pPr>
        <w:tabs>
          <w:tab w:val="left" w:pos="1470"/>
        </w:tabs>
        <w:spacing w:line="600" w:lineRule="auto"/>
        <w:ind w:firstLine="720"/>
        <w:jc w:val="both"/>
        <w:rPr>
          <w:rFonts w:eastAsia="Times New Roman"/>
          <w:color w:val="FF0000"/>
          <w:szCs w:val="24"/>
          <w:shd w:val="clear" w:color="auto" w:fill="FFFFFF"/>
        </w:rPr>
      </w:pPr>
      <w:r w:rsidRPr="00E46C43">
        <w:rPr>
          <w:rFonts w:eastAsia="Times New Roman"/>
          <w:color w:val="FF0000"/>
          <w:szCs w:val="24"/>
          <w:shd w:val="clear" w:color="auto" w:fill="FFFFFF"/>
        </w:rPr>
        <w:t xml:space="preserve">(Να καταχωριστούν </w:t>
      </w:r>
      <w:r w:rsidRPr="00E46C43">
        <w:rPr>
          <w:rFonts w:eastAsia="Times New Roman"/>
          <w:color w:val="FF0000"/>
          <w:szCs w:val="24"/>
          <w:shd w:val="clear" w:color="auto" w:fill="FFFFFF"/>
        </w:rPr>
        <w:t>τα κείμενα</w:t>
      </w:r>
      <w:r w:rsidRPr="00E46C43">
        <w:rPr>
          <w:rFonts w:eastAsia="Times New Roman"/>
          <w:color w:val="FF0000"/>
          <w:szCs w:val="24"/>
          <w:shd w:val="clear" w:color="auto" w:fill="FFFFFF"/>
        </w:rPr>
        <w:t xml:space="preserve"> του απολογισμού και του προϋπολογισμ</w:t>
      </w:r>
      <w:r w:rsidRPr="00E46C43">
        <w:rPr>
          <w:rFonts w:eastAsia="Times New Roman"/>
          <w:color w:val="FF0000"/>
          <w:szCs w:val="24"/>
          <w:shd w:val="clear" w:color="auto" w:fill="FFFFFF"/>
        </w:rPr>
        <w:t>ού,</w:t>
      </w:r>
      <w:r w:rsidRPr="00E46C43">
        <w:rPr>
          <w:rFonts w:eastAsia="Times New Roman"/>
          <w:color w:val="FF0000"/>
          <w:szCs w:val="24"/>
          <w:shd w:val="clear" w:color="auto" w:fill="FFFFFF"/>
        </w:rPr>
        <w:t xml:space="preserve"> </w:t>
      </w:r>
      <w:r w:rsidRPr="00E46C43">
        <w:rPr>
          <w:rFonts w:eastAsia="Times New Roman"/>
          <w:color w:val="FF0000"/>
          <w:szCs w:val="24"/>
          <w:shd w:val="clear" w:color="auto" w:fill="FFFFFF"/>
        </w:rPr>
        <w:t>σελ</w:t>
      </w:r>
      <w:r w:rsidRPr="00E46C43">
        <w:rPr>
          <w:rFonts w:eastAsia="Times New Roman"/>
          <w:color w:val="FF0000"/>
          <w:szCs w:val="24"/>
          <w:shd w:val="clear" w:color="auto" w:fill="FFFFFF"/>
        </w:rPr>
        <w:t>ίδες 129.α. και 129.β.</w:t>
      </w:r>
      <w:r w:rsidRPr="00E46C43">
        <w:rPr>
          <w:rFonts w:eastAsia="Times New Roman"/>
          <w:color w:val="FF0000"/>
          <w:szCs w:val="24"/>
          <w:shd w:val="clear" w:color="auto" w:fill="FFFFFF"/>
        </w:rPr>
        <w:t>)</w:t>
      </w:r>
    </w:p>
    <w:p w14:paraId="2774D491" w14:textId="77777777" w:rsidR="009B4FE7" w:rsidRDefault="00452105">
      <w:pPr>
        <w:tabs>
          <w:tab w:val="left" w:pos="1470"/>
        </w:tabs>
        <w:spacing w:line="600" w:lineRule="auto"/>
        <w:ind w:firstLine="720"/>
        <w:jc w:val="center"/>
        <w:rPr>
          <w:rFonts w:eastAsia="Times New Roman"/>
          <w:color w:val="FF0000"/>
          <w:szCs w:val="24"/>
          <w:shd w:val="clear" w:color="auto" w:fill="FFFFFF"/>
        </w:rPr>
      </w:pPr>
      <w:r>
        <w:rPr>
          <w:rFonts w:eastAsia="Times New Roman"/>
          <w:color w:val="FF0000"/>
          <w:szCs w:val="24"/>
          <w:shd w:val="clear" w:color="auto" w:fill="FFFFFF"/>
        </w:rPr>
        <w:t>(ΑΛΛΑΓΗ ΣΕΛΙΔΑΣ)</w:t>
      </w:r>
    </w:p>
    <w:p w14:paraId="2774D492"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των παραπάνω αποφάσεων της Βουλ</w:t>
      </w:r>
      <w:r>
        <w:rPr>
          <w:rFonts w:eastAsia="Times New Roman"/>
          <w:color w:val="000000"/>
          <w:szCs w:val="24"/>
          <w:shd w:val="clear" w:color="auto" w:fill="FFFFFF"/>
        </w:rPr>
        <w:t>ής.</w:t>
      </w:r>
    </w:p>
    <w:p w14:paraId="2774D493"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w:t>
      </w:r>
    </w:p>
    <w:p w14:paraId="2774D494"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w:t>
      </w:r>
      <w:r>
        <w:rPr>
          <w:rFonts w:eastAsia="Times New Roman"/>
          <w:color w:val="000000"/>
          <w:szCs w:val="24"/>
          <w:shd w:val="clear" w:color="auto" w:fill="FFFFFF"/>
        </w:rPr>
        <w:t>Συνεπώς τ</w:t>
      </w:r>
      <w:r>
        <w:rPr>
          <w:rFonts w:eastAsia="Times New Roman"/>
          <w:color w:val="000000"/>
          <w:szCs w:val="24"/>
          <w:shd w:val="clear" w:color="auto" w:fill="FFFFFF"/>
        </w:rPr>
        <w:t>ο Σώμα παρέσχε τη ζητηθείσα εξουσιοδότηση.</w:t>
      </w:r>
    </w:p>
    <w:p w14:paraId="2774D495"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δ</w:t>
      </w:r>
      <w:r>
        <w:rPr>
          <w:rFonts w:eastAsia="Times New Roman"/>
          <w:color w:val="000000"/>
          <w:szCs w:val="24"/>
          <w:shd w:val="clear" w:color="auto" w:fill="FFFFFF"/>
        </w:rPr>
        <w:t>έχεστε στο σημείο αυτό να διακόψουμε τη συνεδρίαση;</w:t>
      </w:r>
    </w:p>
    <w:p w14:paraId="2774D496"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t>ΟΛΟΙ ΟΙ ΒΟΥΛΕΥΤΕΣ:</w:t>
      </w:r>
      <w:r>
        <w:rPr>
          <w:rFonts w:eastAsia="Times New Roman"/>
          <w:color w:val="000000"/>
          <w:szCs w:val="24"/>
          <w:shd w:val="clear" w:color="auto" w:fill="FFFFFF"/>
        </w:rPr>
        <w:t xml:space="preserve"> Μάλιστα, μάλιστα.</w:t>
      </w:r>
    </w:p>
    <w:p w14:paraId="2774D497"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sidRPr="001F6EA4">
        <w:rPr>
          <w:rFonts w:eastAsia="Times New Roman"/>
          <w:b/>
          <w:color w:val="000000"/>
          <w:szCs w:val="24"/>
          <w:shd w:val="clear" w:color="auto" w:fill="FFFFFF"/>
        </w:rPr>
        <w:lastRenderedPageBreak/>
        <w:t>ΠΡΟΕΔΡΕΥΩΝ</w:t>
      </w:r>
      <w:r w:rsidRPr="001F6EA4">
        <w:rPr>
          <w:rFonts w:eastAsia="Times New Roman"/>
          <w:b/>
          <w:color w:val="000000"/>
          <w:szCs w:val="24"/>
          <w:shd w:val="clear" w:color="auto" w:fill="FFFFFF"/>
        </w:rPr>
        <w:t xml:space="preserve"> (Γεώργιος Βαρεμένος):</w:t>
      </w:r>
      <w:r>
        <w:rPr>
          <w:rFonts w:eastAsia="Times New Roman"/>
          <w:color w:val="000000"/>
          <w:szCs w:val="24"/>
          <w:shd w:val="clear" w:color="auto" w:fill="FFFFFF"/>
        </w:rPr>
        <w:t xml:space="preserve"> </w:t>
      </w:r>
      <w:r>
        <w:rPr>
          <w:rFonts w:eastAsia="Times New Roman"/>
          <w:color w:val="000000"/>
          <w:szCs w:val="24"/>
          <w:shd w:val="clear" w:color="auto" w:fill="FFFFFF"/>
        </w:rPr>
        <w:t>Συνεπώς</w:t>
      </w:r>
      <w:r>
        <w:rPr>
          <w:rFonts w:eastAsia="Times New Roman"/>
          <w:color w:val="000000"/>
          <w:szCs w:val="24"/>
          <w:shd w:val="clear" w:color="auto" w:fill="FFFFFF"/>
        </w:rPr>
        <w:t xml:space="preserve"> </w:t>
      </w:r>
      <w:r>
        <w:rPr>
          <w:rFonts w:eastAsia="Times New Roman"/>
          <w:color w:val="000000"/>
          <w:szCs w:val="24"/>
          <w:shd w:val="clear" w:color="auto" w:fill="FFFFFF"/>
        </w:rPr>
        <w:t>στο σημείο αυτό θα διακόψουμε</w:t>
      </w:r>
      <w:r>
        <w:rPr>
          <w:rFonts w:eastAsia="Times New Roman"/>
          <w:color w:val="000000"/>
          <w:szCs w:val="24"/>
          <w:shd w:val="clear" w:color="auto" w:fill="FFFFFF"/>
        </w:rPr>
        <w:t xml:space="preserve"> </w:t>
      </w:r>
      <w:r>
        <w:rPr>
          <w:rFonts w:eastAsia="Times New Roman"/>
          <w:color w:val="000000"/>
          <w:szCs w:val="24"/>
          <w:shd w:val="clear" w:color="auto" w:fill="FFFFFF"/>
        </w:rPr>
        <w:t>τ</w:t>
      </w:r>
      <w:r>
        <w:rPr>
          <w:rFonts w:eastAsia="Times New Roman"/>
          <w:color w:val="000000"/>
          <w:szCs w:val="24"/>
          <w:shd w:val="clear" w:color="auto" w:fill="FFFFFF"/>
        </w:rPr>
        <w:t xml:space="preserve">η συνεδρίαση </w:t>
      </w:r>
      <w:r>
        <w:rPr>
          <w:rFonts w:eastAsia="Times New Roman"/>
          <w:color w:val="000000"/>
          <w:szCs w:val="24"/>
          <w:shd w:val="clear" w:color="auto" w:fill="FFFFFF"/>
        </w:rPr>
        <w:t>και θα επανέλθουμε στις</w:t>
      </w:r>
      <w:r>
        <w:rPr>
          <w:rFonts w:eastAsia="Times New Roman"/>
          <w:color w:val="000000"/>
          <w:szCs w:val="24"/>
          <w:shd w:val="clear" w:color="auto" w:fill="FFFFFF"/>
        </w:rPr>
        <w:t xml:space="preserve"> 13.00</w:t>
      </w:r>
      <w:r>
        <w:rPr>
          <w:rFonts w:eastAsia="Times New Roman"/>
          <w:color w:val="000000"/>
          <w:szCs w:val="24"/>
          <w:shd w:val="clear" w:color="auto" w:fill="FFFFFF"/>
        </w:rPr>
        <w:t>΄</w:t>
      </w:r>
      <w:r>
        <w:rPr>
          <w:rFonts w:eastAsia="Times New Roman"/>
          <w:color w:val="000000"/>
          <w:szCs w:val="24"/>
          <w:shd w:val="clear" w:color="auto" w:fill="FFFFFF"/>
        </w:rPr>
        <w:t xml:space="preserve"> με </w:t>
      </w:r>
      <w:r>
        <w:rPr>
          <w:rFonts w:eastAsia="Times New Roman"/>
          <w:color w:val="000000"/>
          <w:szCs w:val="24"/>
          <w:shd w:val="clear" w:color="auto" w:fill="FFFFFF"/>
        </w:rPr>
        <w:t xml:space="preserve">αντικείμενο τη </w:t>
      </w:r>
      <w:r>
        <w:rPr>
          <w:rFonts w:eastAsia="Times New Roman"/>
          <w:color w:val="000000"/>
          <w:szCs w:val="24"/>
          <w:shd w:val="clear" w:color="auto" w:fill="FFFFFF"/>
        </w:rPr>
        <w:t>νομοθετική εργασία, σύμφωνα με την ημερήσια διάταξη</w:t>
      </w:r>
      <w:r>
        <w:rPr>
          <w:rFonts w:eastAsia="Times New Roman"/>
          <w:color w:val="000000"/>
          <w:szCs w:val="24"/>
          <w:shd w:val="clear" w:color="auto" w:fill="FFFFFF"/>
        </w:rPr>
        <w:t>.</w:t>
      </w:r>
    </w:p>
    <w:p w14:paraId="2774D498" w14:textId="77777777" w:rsidR="009B4FE7" w:rsidRDefault="00452105">
      <w:pPr>
        <w:tabs>
          <w:tab w:val="left" w:pos="1470"/>
        </w:tabs>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(ΔΙΑΚΟΠΗ)</w:t>
      </w:r>
    </w:p>
    <w:p w14:paraId="2774D499" w14:textId="77777777" w:rsidR="009B4FE7" w:rsidRDefault="00452105">
      <w:pPr>
        <w:tabs>
          <w:tab w:val="left" w:pos="1470"/>
        </w:tabs>
        <w:spacing w:line="600" w:lineRule="auto"/>
        <w:ind w:firstLine="720"/>
        <w:jc w:val="center"/>
        <w:rPr>
          <w:rFonts w:eastAsia="Times New Roman"/>
          <w:color w:val="FF0000"/>
          <w:szCs w:val="24"/>
          <w:shd w:val="clear" w:color="auto" w:fill="FFFFFF"/>
        </w:rPr>
      </w:pPr>
      <w:r w:rsidRPr="00B1320E">
        <w:rPr>
          <w:rFonts w:eastAsia="Times New Roman"/>
          <w:color w:val="FF0000"/>
          <w:szCs w:val="24"/>
          <w:shd w:val="clear" w:color="auto" w:fill="FFFFFF"/>
        </w:rPr>
        <w:t>(ΑΛΛΑΓΗ ΣΕΛΙΔΑΣ ΛΟΓΩ ΑΛΛΑΓΗΣ ΘΕΜΑΤΟΣ)</w:t>
      </w:r>
    </w:p>
    <w:p w14:paraId="2774D49A"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2774D49B" w14:textId="77777777" w:rsidR="009B4FE7" w:rsidRDefault="00452105">
      <w:pPr>
        <w:spacing w:line="600" w:lineRule="auto"/>
        <w:ind w:firstLine="720"/>
        <w:jc w:val="both"/>
        <w:rPr>
          <w:rFonts w:eastAsia="Times New Roman" w:cs="Times New Roman"/>
          <w:szCs w:val="24"/>
        </w:rPr>
      </w:pPr>
      <w:r w:rsidRPr="00EC3C07">
        <w:rPr>
          <w:rFonts w:eastAsia="Times New Roman" w:cs="Times New Roman"/>
          <w:b/>
          <w:szCs w:val="24"/>
        </w:rPr>
        <w:t xml:space="preserve">ΠΡΟΕΔΡΕΥΩΝ </w:t>
      </w:r>
      <w:r w:rsidRPr="00EC3C07">
        <w:rPr>
          <w:rFonts w:eastAsia="Times New Roman" w:cs="Times New Roman"/>
          <w:b/>
          <w:szCs w:val="24"/>
        </w:rPr>
        <w:t>(Γεώργιος Βαρεμένος):</w:t>
      </w:r>
      <w:r>
        <w:rPr>
          <w:rFonts w:eastAsia="Times New Roman" w:cs="Times New Roman"/>
          <w:b/>
          <w:szCs w:val="24"/>
        </w:rPr>
        <w:t xml:space="preserve"> </w:t>
      </w:r>
      <w:r>
        <w:rPr>
          <w:rFonts w:eastAsia="Times New Roman" w:cs="Times New Roman"/>
          <w:szCs w:val="24"/>
        </w:rPr>
        <w:t>Κυρίες και κύριοι συνάδελφοι,</w:t>
      </w:r>
      <w:r w:rsidRPr="003D0E49">
        <w:rPr>
          <w:rFonts w:eastAsia="Times New Roman" w:cs="Times New Roman"/>
          <w:szCs w:val="24"/>
        </w:rPr>
        <w:t xml:space="preserve"> </w:t>
      </w:r>
      <w:r>
        <w:rPr>
          <w:rFonts w:eastAsia="Times New Roman" w:cs="Times New Roman"/>
          <w:szCs w:val="24"/>
        </w:rPr>
        <w:t xml:space="preserve">συνεχίζεται η </w:t>
      </w:r>
      <w:r>
        <w:rPr>
          <w:rFonts w:eastAsia="Times New Roman" w:cs="Times New Roman"/>
          <w:szCs w:val="24"/>
        </w:rPr>
        <w:t>συνεδρίαση.</w:t>
      </w:r>
    </w:p>
    <w:p w14:paraId="2774D49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w:t>
      </w:r>
      <w:r>
        <w:rPr>
          <w:rFonts w:eastAsia="Times New Roman" w:cs="Times New Roman"/>
          <w:szCs w:val="24"/>
        </w:rPr>
        <w:t xml:space="preserve">στην ημερήσια διάταξη </w:t>
      </w:r>
      <w:r>
        <w:rPr>
          <w:rFonts w:eastAsia="Times New Roman" w:cs="Times New Roman"/>
          <w:szCs w:val="24"/>
        </w:rPr>
        <w:t>της</w:t>
      </w:r>
    </w:p>
    <w:p w14:paraId="2774D49D" w14:textId="77777777" w:rsidR="009B4FE7" w:rsidRDefault="00452105">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774D49E" w14:textId="77777777" w:rsidR="009B4FE7" w:rsidRDefault="00452105">
      <w:pPr>
        <w:spacing w:line="600" w:lineRule="auto"/>
        <w:ind w:firstLine="720"/>
        <w:jc w:val="both"/>
        <w:rPr>
          <w:rFonts w:eastAsia="Times New Roman"/>
          <w:b/>
          <w:szCs w:val="24"/>
        </w:rPr>
      </w:pPr>
      <w:r w:rsidRPr="00492D94">
        <w:rPr>
          <w:rFonts w:eastAsia="Times New Roman"/>
          <w:color w:val="000000"/>
          <w:szCs w:val="24"/>
          <w:shd w:val="clear" w:color="auto" w:fill="FFFFFF"/>
        </w:rPr>
        <w:t>Μόνη συζήτηση και ψήφιση επί της αρχής, των άρθρων</w:t>
      </w:r>
      <w:r>
        <w:rPr>
          <w:rFonts w:eastAsia="Times New Roman"/>
          <w:color w:val="000000"/>
          <w:szCs w:val="24"/>
          <w:shd w:val="clear" w:color="auto" w:fill="FFFFFF"/>
        </w:rPr>
        <w:t xml:space="preserve"> </w:t>
      </w:r>
      <w:r w:rsidRPr="00492D94">
        <w:rPr>
          <w:rFonts w:eastAsia="Times New Roman"/>
          <w:color w:val="000000"/>
          <w:szCs w:val="24"/>
          <w:shd w:val="clear" w:color="auto" w:fill="FFFFFF"/>
        </w:rPr>
        <w:t>και του συνόλου του σχεδίου νόμου</w:t>
      </w:r>
      <w:r>
        <w:rPr>
          <w:rFonts w:eastAsia="Times New Roman"/>
          <w:color w:val="000000"/>
          <w:szCs w:val="24"/>
          <w:shd w:val="clear" w:color="auto" w:fill="FFFFFF"/>
        </w:rPr>
        <w:t xml:space="preserve"> του Υπουργείου Οικονομικών</w:t>
      </w:r>
      <w:r w:rsidRPr="00492D94">
        <w:rPr>
          <w:rFonts w:eastAsia="Times New Roman"/>
          <w:color w:val="000000"/>
          <w:szCs w:val="24"/>
          <w:shd w:val="clear" w:color="auto" w:fill="FFFFFF"/>
        </w:rPr>
        <w:t>: «Κύρωση: α) της από 29 Ιουνίου 2018 Πράξης Νομοθετικού Περιεχομένου "Παράταση μειωμένων συντελεστών ΦΠΑ στα νησιά Λέρο, Λέσβο, Κω, Σάμο και Χίο"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115), β) της από 24 Ιουλίου 2018 Πράξης Νομοθετικού Περιεχομένου "Σύσταση ειδικού λογαριασμού για την αρω</w:t>
      </w:r>
      <w:r w:rsidRPr="00492D94">
        <w:rPr>
          <w:rFonts w:eastAsia="Times New Roman"/>
          <w:color w:val="000000"/>
          <w:szCs w:val="24"/>
          <w:shd w:val="clear" w:color="auto" w:fill="FFFFFF"/>
        </w:rPr>
        <w:t>γή πληγέντων από τις πυρκαγιές που ξέσπασαν σε περιοχές της Επικράτειας στις 23 και 24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135), γ) της από 26 Ιουλίου 2018 Πράξης Νομοθετικού Περιεχομένου "Έκτακτα μέτρα για τη στήριξη των πληγέντων και την αποκατάσταση ζημιών </w:t>
      </w:r>
      <w:r w:rsidRPr="00492D94">
        <w:rPr>
          <w:rFonts w:eastAsia="Times New Roman"/>
          <w:color w:val="000000"/>
          <w:szCs w:val="24"/>
          <w:shd w:val="clear" w:color="auto" w:fill="FFFFFF"/>
        </w:rPr>
        <w:lastRenderedPageBreak/>
        <w:t>από τις πυρκαγ</w:t>
      </w:r>
      <w:r w:rsidRPr="00492D94">
        <w:rPr>
          <w:rFonts w:eastAsia="Times New Roman"/>
          <w:color w:val="000000"/>
          <w:szCs w:val="24"/>
          <w:shd w:val="clear" w:color="auto" w:fill="FFFFFF"/>
        </w:rPr>
        <w:t>ιές που έπληξαν περιοχές της Περιφέρειας Αττικής στις 23 και 24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138) και δ) της από 10 Αυγούστου 2018 Πράξης Νομοθετικού Περιεχομένου "Επείγοντα μέτρα για την εκτέλεση πράξεων κατεδάφισης και την αποκατάσταση ζημιών από τις πυρκαγιές της </w:t>
      </w:r>
      <w:r w:rsidRPr="00492D94">
        <w:rPr>
          <w:rFonts w:eastAsia="Times New Roman"/>
          <w:color w:val="000000"/>
          <w:szCs w:val="24"/>
          <w:shd w:val="clear" w:color="auto" w:fill="FFFFFF"/>
        </w:rPr>
        <w:t>23ης και 24ης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149)».</w:t>
      </w:r>
    </w:p>
    <w:p w14:paraId="2774D49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12 Νοεμβρίου 2018, τη συζήτηση του νομοσχεδίου σε μ</w:t>
      </w:r>
      <w:r>
        <w:rPr>
          <w:rFonts w:eastAsia="Times New Roman" w:cs="Times New Roman"/>
          <w:szCs w:val="24"/>
        </w:rPr>
        <w:t>ί</w:t>
      </w:r>
      <w:r>
        <w:rPr>
          <w:rFonts w:eastAsia="Times New Roman" w:cs="Times New Roman"/>
          <w:szCs w:val="24"/>
        </w:rPr>
        <w:t>α συνεδρίαση ενιαία επί της αρχής, των άρθρων και των τροπολογιών.</w:t>
      </w:r>
      <w:r>
        <w:rPr>
          <w:rFonts w:eastAsia="Times New Roman" w:cs="Times New Roman"/>
          <w:szCs w:val="24"/>
        </w:rPr>
        <w:t xml:space="preserve"> Το Σώμα συμφωνεί;</w:t>
      </w:r>
    </w:p>
    <w:p w14:paraId="2774D4A0"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w:t>
      </w:r>
      <w:r>
        <w:rPr>
          <w:rFonts w:eastAsia="Times New Roman" w:cs="Times New Roman"/>
          <w:szCs w:val="24"/>
        </w:rPr>
        <w:t>λιστα, μάλιστα.</w:t>
      </w:r>
    </w:p>
    <w:p w14:paraId="2774D4A1" w14:textId="77777777" w:rsidR="009B4FE7" w:rsidRDefault="00452105">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sidRPr="006C6433">
        <w:rPr>
          <w:rFonts w:eastAsia="Times New Roman" w:cs="Times New Roman"/>
          <w:szCs w:val="24"/>
        </w:rPr>
        <w:t>Συνεπώς τ</w:t>
      </w:r>
      <w:r w:rsidRPr="006C6433">
        <w:rPr>
          <w:rFonts w:eastAsia="Times New Roman" w:cs="Times New Roman"/>
          <w:szCs w:val="24"/>
        </w:rPr>
        <w:t>ο</w:t>
      </w:r>
      <w:r>
        <w:rPr>
          <w:rFonts w:eastAsia="Times New Roman" w:cs="Times New Roman"/>
          <w:szCs w:val="24"/>
        </w:rPr>
        <w:t xml:space="preserve"> Σώμα συνεφώνησε.</w:t>
      </w:r>
    </w:p>
    <w:p w14:paraId="2774D4A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Πριν δώσουμε τον λόγο στον εισηγητή του ΣΥΡΙΖΑ κ. Συρμαλένιο, τον λόγο έχει ο Πρόεδρος της Βουλής κ. Νίκος Βούτσης.</w:t>
      </w:r>
    </w:p>
    <w:p w14:paraId="2774D4A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ΝΙΚΟΛΑΟΣ ΒΟΥΤΣΗΣ (</w:t>
      </w:r>
      <w:r w:rsidRPr="000D1D4F">
        <w:rPr>
          <w:rFonts w:eastAsia="Times New Roman" w:cs="Times New Roman"/>
          <w:b/>
          <w:szCs w:val="24"/>
        </w:rPr>
        <w:t>Πρόεδρος της Βουλής</w:t>
      </w:r>
      <w:r>
        <w:rPr>
          <w:rFonts w:eastAsia="Times New Roman" w:cs="Times New Roman"/>
          <w:b/>
          <w:szCs w:val="24"/>
        </w:rPr>
        <w:t>):</w:t>
      </w:r>
      <w:r>
        <w:rPr>
          <w:rFonts w:eastAsia="Times New Roman" w:cs="Times New Roman"/>
          <w:szCs w:val="24"/>
        </w:rPr>
        <w:t xml:space="preserve"> Καλημέρα!</w:t>
      </w:r>
    </w:p>
    <w:p w14:paraId="2774D4A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όπως είδα από τα Πρακτικά της συζήτησης στην </w:t>
      </w:r>
      <w:r>
        <w:rPr>
          <w:rFonts w:eastAsia="Times New Roman" w:cs="Times New Roman"/>
          <w:szCs w:val="24"/>
        </w:rPr>
        <w:t>ε</w:t>
      </w:r>
      <w:r>
        <w:rPr>
          <w:rFonts w:eastAsia="Times New Roman" w:cs="Times New Roman"/>
          <w:szCs w:val="24"/>
        </w:rPr>
        <w:t>πιτροπή, ευλόγως ετέθησαν ερωτήματα που είχαν τεθεί ήδη και σε κοινοβουλευτικό έλεγχο ο οποίος εκκρεμεί, σε σχέση με τους λογαριασμούς ή κυρίως με τον λογαριασμό ο οποίος συνεστήθη κεντρικά από</w:t>
      </w:r>
      <w:r>
        <w:rPr>
          <w:rFonts w:eastAsia="Times New Roman" w:cs="Times New Roman"/>
          <w:szCs w:val="24"/>
        </w:rPr>
        <w:t xml:space="preserve"> το κράτος, από το Υπουργείο Οικονομικών για τους πυροπλήκτους.</w:t>
      </w:r>
    </w:p>
    <w:p w14:paraId="2774D4A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Μου δίνεται η ευκαιρία -με την άδεια και των υπολοίπων μελών της </w:t>
      </w:r>
      <w:r>
        <w:rPr>
          <w:rFonts w:eastAsia="Times New Roman" w:cs="Times New Roman"/>
          <w:szCs w:val="24"/>
        </w:rPr>
        <w:t>ε</w:t>
      </w:r>
      <w:r>
        <w:rPr>
          <w:rFonts w:eastAsia="Times New Roman" w:cs="Times New Roman"/>
          <w:szCs w:val="24"/>
        </w:rPr>
        <w:t>πιτροπής- και δημοσίως στη Βουλή να σας μιλήσω για τον συγκεκριμένο λογαριασμό</w:t>
      </w:r>
      <w:r>
        <w:rPr>
          <w:rFonts w:eastAsia="Times New Roman" w:cs="Times New Roman"/>
          <w:szCs w:val="24"/>
        </w:rPr>
        <w:t xml:space="preserve"> αλλά και για το συνολικό θέμα των λογαριασμών και των δωρητών σε σχέση με την τραγωδία στο Μάτι αλλά και με τα μεγάλα προβλήματα που είχαν υπάρξει στην Κινέτα. Μιλάμε για </w:t>
      </w:r>
      <w:r>
        <w:rPr>
          <w:rFonts w:eastAsia="Times New Roman" w:cs="Times New Roman"/>
          <w:szCs w:val="24"/>
        </w:rPr>
        <w:t>α</w:t>
      </w:r>
      <w:r>
        <w:rPr>
          <w:rFonts w:eastAsia="Times New Roman" w:cs="Times New Roman"/>
          <w:szCs w:val="24"/>
        </w:rPr>
        <w:t xml:space="preserve">νατολική και </w:t>
      </w:r>
      <w:r>
        <w:rPr>
          <w:rFonts w:eastAsia="Times New Roman" w:cs="Times New Roman"/>
          <w:szCs w:val="24"/>
        </w:rPr>
        <w:t>δ</w:t>
      </w:r>
      <w:r>
        <w:rPr>
          <w:rFonts w:eastAsia="Times New Roman" w:cs="Times New Roman"/>
          <w:szCs w:val="24"/>
        </w:rPr>
        <w:t>υτική Αττική ταυτόχρονα.</w:t>
      </w:r>
    </w:p>
    <w:p w14:paraId="2774D4A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Επιτρέψτε μου, λοιπόν, να σας κάνω κοινωνούς</w:t>
      </w:r>
      <w:r>
        <w:rPr>
          <w:rFonts w:eastAsia="Times New Roman" w:cs="Times New Roman"/>
          <w:szCs w:val="24"/>
        </w:rPr>
        <w:t xml:space="preserve"> και ενήμερους ως προς τα εξής: Ο κεντρικός λογαριασμός ο οποίος άνοιξε, με βάση και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έχει αυτή την στιγμή το ποσό των 37,7 εκατομμυρίων ευρώ. Από αυτά τα 35 εκατομμύρια είναι από τρεις κεντρικούς φορείς, δηλαδή τα 20 εκα</w:t>
      </w:r>
      <w:r>
        <w:rPr>
          <w:rFonts w:eastAsia="Times New Roman" w:cs="Times New Roman"/>
          <w:szCs w:val="24"/>
        </w:rPr>
        <w:t xml:space="preserve">τομμύρια είναι από τον ΟΑΕΔ με πρόνοια για τις ανακατασκευές σπιτιών, τα 10 εκατομμύρια έχουν μπει από το αποθεματικό της Βουλής και τα 5 εκατομμύρια από την Τράπεζα της Ελλάδας. Τα υπόλοιπα 2.700.000 ευρώ αναφέρονται σε εισφορές, σε συμβολές είτε πολιτών </w:t>
      </w:r>
      <w:r>
        <w:rPr>
          <w:rFonts w:eastAsia="Times New Roman" w:cs="Times New Roman"/>
          <w:szCs w:val="24"/>
        </w:rPr>
        <w:t>είτε μεγαλύτερων οργανισμών, πρεσβειών κ.λπ., εν συνόλω τριών χιλιάδων φυσικών προσώπων ή φορέων. Εξ αυτών εβδομήντα δύο φορείς ή πρόσωπα έχουν δώσει από 3.000 ευρώ και περισσότερο.</w:t>
      </w:r>
    </w:p>
    <w:p w14:paraId="2774D4A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Οι λίστες αυτές είναι στη διάθεση των εκπροσώπων όλων των κομμάτων. Θα μπο</w:t>
      </w:r>
      <w:r>
        <w:rPr>
          <w:rFonts w:eastAsia="Times New Roman" w:cs="Times New Roman"/>
          <w:szCs w:val="24"/>
        </w:rPr>
        <w:t>ρούσαν να δοθούν και στη δημοσιότητα. Δεν ξέρω αν είναι στη διάθεση των ίδιων των δωρητών για να δοθούν. Είναι το σύνολο των ονομάτων. Εδώ είναι όλες οι λίστες για τα 10, 20, 30 και 50 ευρώ, που είναι από δυόμισι χιλιάδες συμπολίτες</w:t>
      </w:r>
      <w:r w:rsidRPr="000A290C">
        <w:rPr>
          <w:rFonts w:eastAsia="Times New Roman" w:cs="Times New Roman"/>
          <w:szCs w:val="24"/>
        </w:rPr>
        <w:t xml:space="preserve"> </w:t>
      </w:r>
      <w:r>
        <w:rPr>
          <w:rFonts w:eastAsia="Times New Roman" w:cs="Times New Roman"/>
          <w:szCs w:val="24"/>
        </w:rPr>
        <w:lastRenderedPageBreak/>
        <w:t>μας, μέχρι και των εβδο</w:t>
      </w:r>
      <w:r>
        <w:rPr>
          <w:rFonts w:eastAsia="Times New Roman" w:cs="Times New Roman"/>
          <w:szCs w:val="24"/>
        </w:rPr>
        <w:t>μήντα, οι οποίοι είναι αυτοί που έχουν βάλει από 3.000 μέχρι 100.000 ευρώ και είναι σύλλογοι, πρεσβείες.</w:t>
      </w:r>
    </w:p>
    <w:p w14:paraId="2774D4A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Απ’ αυτό το ποσό των 37,7 εκατομμυρίων ευρώ δεν έχει δαπανηθεί προς ώρας ούτε ένα ευρώ. Έχουν γίνει αιτήσεις ήδη από Υπουργεία, όπως λέει και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διότι πρόκειται περί κρατικού λογαριασμού στην Τράπεζα της Ελλάδας. Δεν είναι ίδρυμα, δεν είναι όπως το Ίδρυμα </w:t>
      </w:r>
      <w:r>
        <w:rPr>
          <w:rFonts w:eastAsia="Times New Roman" w:cs="Times New Roman"/>
          <w:szCs w:val="24"/>
        </w:rPr>
        <w:t>«</w:t>
      </w:r>
      <w:r>
        <w:rPr>
          <w:rFonts w:eastAsia="Times New Roman" w:cs="Times New Roman"/>
          <w:szCs w:val="24"/>
        </w:rPr>
        <w:t>Μολυβιάτη» που είχε ιδρυθεί για τους πυρόπληκτους της Ηλείας. Πρόκειται περί ενός λογαριασμού του οποίου η διαχείριση α</w:t>
      </w:r>
      <w:r>
        <w:rPr>
          <w:rFonts w:eastAsia="Times New Roman" w:cs="Times New Roman"/>
          <w:szCs w:val="24"/>
        </w:rPr>
        <w:t xml:space="preserve">νήκει στην </w:t>
      </w:r>
      <w:r>
        <w:rPr>
          <w:rFonts w:eastAsia="Times New Roman" w:cs="Times New Roman"/>
          <w:szCs w:val="24"/>
        </w:rPr>
        <w:t>ε</w:t>
      </w:r>
      <w:r>
        <w:rPr>
          <w:rFonts w:eastAsia="Times New Roman" w:cs="Times New Roman"/>
          <w:szCs w:val="24"/>
        </w:rPr>
        <w:t xml:space="preserve">πιτροπή με τους Υπουργούς, στην οποία προΐσταμαι εγώ από πλευράς της Βουλής. Έρχονται –ή θα έρχονται- αιτήματα από κρατικές </w:t>
      </w:r>
      <w:r>
        <w:rPr>
          <w:rFonts w:eastAsia="Times New Roman" w:cs="Times New Roman"/>
          <w:szCs w:val="24"/>
        </w:rPr>
        <w:t>υ</w:t>
      </w:r>
      <w:r>
        <w:rPr>
          <w:rFonts w:eastAsia="Times New Roman" w:cs="Times New Roman"/>
          <w:szCs w:val="24"/>
        </w:rPr>
        <w:t>πηρεσίες, από φορείς –εννοώ δημόσιους- για να ικανοποιούνται. Θα δίνονται, δηλαδή, κάποια ποσά τα οποία ύστερα, κατά το</w:t>
      </w:r>
      <w:r>
        <w:rPr>
          <w:rFonts w:eastAsia="Times New Roman" w:cs="Times New Roman"/>
          <w:szCs w:val="24"/>
        </w:rPr>
        <w:t xml:space="preserve"> δημόσιο λογιστικό και με πλήρη έλεγχο από το Ελεγκτικό Συνέδριο –ακόμα και ο ίδιος ο λογαριασμός και πλέον κατά Υπουργείο- θα ελέγχονται. </w:t>
      </w:r>
    </w:p>
    <w:p w14:paraId="2774D4A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Ήδη έχουν γίνει αιτήσεις –οι οποίες έχουν εγκριθεί- για δύο ποσά, δηλαδή για ένα εκατομμύριο ευρώ και για άλλο ένα ε</w:t>
      </w:r>
      <w:r>
        <w:rPr>
          <w:rFonts w:eastAsia="Times New Roman" w:cs="Times New Roman"/>
          <w:szCs w:val="24"/>
        </w:rPr>
        <w:t>κατομμύριο ευρώ, αλλά δεν έχουν εκταμιευθεί. Το ένα εκατομμύριο ευρώ είναι για την αποξήλωση του αμιάντου ως ειδικού υλικού από τα κτήρια που ήδη έχουν πέσει. Τα έχουν αποξηλώσει. Ήδη είχαν γίνει οι είκοσι τέσσερις πρώτες καθαιρέσεις κτηρίων. Είναι ένα εκα</w:t>
      </w:r>
      <w:r>
        <w:rPr>
          <w:rFonts w:eastAsia="Times New Roman" w:cs="Times New Roman"/>
          <w:szCs w:val="24"/>
        </w:rPr>
        <w:t xml:space="preserve">τομμύριο ευρώ για τα υλικά του αμιάντου και για τη διαχείριση του υλικού του αμιάντου ύστερα, με ειδικές </w:t>
      </w:r>
      <w:r>
        <w:rPr>
          <w:rFonts w:eastAsia="Times New Roman" w:cs="Times New Roman"/>
          <w:szCs w:val="24"/>
        </w:rPr>
        <w:lastRenderedPageBreak/>
        <w:t>νόρμες που υπάρχουν και από την Ευρωπαϊκή Ένωση. Επίσης, είναι και ένα εκατομμύριο ευρώ για την ειδική φαρμακευτική αγωγή για τους συμπολίτες μας οι οπ</w:t>
      </w:r>
      <w:r>
        <w:rPr>
          <w:rFonts w:eastAsia="Times New Roman" w:cs="Times New Roman"/>
          <w:szCs w:val="24"/>
        </w:rPr>
        <w:t>οίοι είναι εγκαυματίες. Από το Υπουργείο Υγείας έχει κατατεθεί μία λίστα σχετικά με το ποιους αφορούν συγκεκριμένα, ατομικά, για ποια περίοδο και για ποια πρόνοια που θα πρέπει να ληφθεί για την ανακούφισή τους. Είναι ένα ειδικό κονδύλι.</w:t>
      </w:r>
    </w:p>
    <w:p w14:paraId="2774D4A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Αυτές οι δύο αιτήσ</w:t>
      </w:r>
      <w:r>
        <w:rPr>
          <w:rFonts w:eastAsia="Times New Roman" w:cs="Times New Roman"/>
          <w:szCs w:val="24"/>
        </w:rPr>
        <w:t>εις μάς έχουν γίνει και βεβαίως, κατ’ αρχ</w:t>
      </w:r>
      <w:r>
        <w:rPr>
          <w:rFonts w:eastAsia="Times New Roman" w:cs="Times New Roman"/>
          <w:szCs w:val="24"/>
        </w:rPr>
        <w:t>άς</w:t>
      </w:r>
      <w:r>
        <w:rPr>
          <w:rFonts w:eastAsia="Times New Roman" w:cs="Times New Roman"/>
          <w:szCs w:val="24"/>
        </w:rPr>
        <w:t>, έχουμε θεωρήσει ότι θετικά πρέπει να ικανοποιηθούν.</w:t>
      </w:r>
    </w:p>
    <w:p w14:paraId="2774D4A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Αυτός ο λογαριασμός, προφανώς, τελικά δεν θα μείνει ανεπηρέαστος, δηλαδή –επιτρέψτε μου την έκφραση- δεν θα «ξεμείνει», διότι και μόνο η πρόβλεψη που υπάρχει </w:t>
      </w:r>
      <w:r>
        <w:rPr>
          <w:rFonts w:eastAsia="Times New Roman" w:cs="Times New Roman"/>
          <w:szCs w:val="24"/>
        </w:rPr>
        <w:t xml:space="preserve">για την ανοικοδόμηση κτηρίων από τα περίπου επτακόσια ή οκτακόσια τα οποία έχουν κριθεί «κόκκινα» και έχει χρεωθεί το ελληνικό κράτος να ανακατασκευάσει, αντιλαμβάνεστε ότι και για την πρώτη δόση γι’ αυτά –που θα είναι περίπου εκατόν πενήντα ή διακόσια σε </w:t>
      </w:r>
      <w:r>
        <w:rPr>
          <w:rFonts w:eastAsia="Times New Roman" w:cs="Times New Roman"/>
          <w:szCs w:val="24"/>
        </w:rPr>
        <w:t>Νέο Βουτζά, Μάτι και Κινέτα- θα χρειαστούν τουλάχιστον 100 εκατομμύρια ευρώ για την ανακατασκευή τους.</w:t>
      </w:r>
    </w:p>
    <w:p w14:paraId="2774D4A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Άρα συν τω χρόνω σίγουρα θα υπάρξουν αιτήματα απ’ αυτόν τον λογαριασμό. Αν ήταν έτσι με όλα τα πράγματα, θα ήταν πάρα πολύ απλά στην εξιστόρηση και την κ</w:t>
      </w:r>
      <w:r>
        <w:rPr>
          <w:rFonts w:eastAsia="Times New Roman" w:cs="Times New Roman"/>
          <w:szCs w:val="24"/>
        </w:rPr>
        <w:t>αταγραφή τους. Πρέπει, όμως, να δούμε συνολικά τις δωρεές, τους εράνους, τους μεγάλους δωρητές και ό,τι άλλο υπήρξε σε σχέση μ</w:t>
      </w:r>
      <w:r>
        <w:rPr>
          <w:rFonts w:eastAsia="Times New Roman" w:cs="Times New Roman"/>
          <w:szCs w:val="24"/>
        </w:rPr>
        <w:t>ε</w:t>
      </w:r>
      <w:r>
        <w:rPr>
          <w:rFonts w:eastAsia="Times New Roman" w:cs="Times New Roman"/>
          <w:szCs w:val="24"/>
        </w:rPr>
        <w:t xml:space="preserve"> αυτή την τραγωδία. </w:t>
      </w:r>
    </w:p>
    <w:p w14:paraId="2774D4A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μιλήσω και γι’ αυτά, διότι παρ’ ότι δεν ήταν τυπικά και δεν είναι τυπικά σύμφωνα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ο</w:t>
      </w:r>
      <w:r>
        <w:rPr>
          <w:rFonts w:eastAsia="Times New Roman" w:cs="Times New Roman"/>
          <w:szCs w:val="24"/>
        </w:rPr>
        <w:t xml:space="preserve">μοθετικού </w:t>
      </w:r>
      <w:r>
        <w:rPr>
          <w:rFonts w:eastAsia="Times New Roman" w:cs="Times New Roman"/>
          <w:szCs w:val="24"/>
        </w:rPr>
        <w:t>π</w:t>
      </w:r>
      <w:r>
        <w:rPr>
          <w:rFonts w:eastAsia="Times New Roman" w:cs="Times New Roman"/>
          <w:szCs w:val="24"/>
        </w:rPr>
        <w:t xml:space="preserve">εριεχομένου στη δική μας αρμοδιότητα που είμαστε μόνο διαχειριστές του </w:t>
      </w:r>
      <w:r>
        <w:rPr>
          <w:rFonts w:eastAsia="Times New Roman" w:cs="Times New Roman"/>
          <w:szCs w:val="24"/>
        </w:rPr>
        <w:t>κ</w:t>
      </w:r>
      <w:r>
        <w:rPr>
          <w:rFonts w:eastAsia="Times New Roman" w:cs="Times New Roman"/>
          <w:szCs w:val="24"/>
        </w:rPr>
        <w:t xml:space="preserve">εντρικού </w:t>
      </w:r>
      <w:r>
        <w:rPr>
          <w:rFonts w:eastAsia="Times New Roman" w:cs="Times New Roman"/>
          <w:szCs w:val="24"/>
        </w:rPr>
        <w:t>λ</w:t>
      </w:r>
      <w:r>
        <w:rPr>
          <w:rFonts w:eastAsia="Times New Roman" w:cs="Times New Roman"/>
          <w:szCs w:val="24"/>
        </w:rPr>
        <w:t>ογαριασμού, προσπαθήσαμε να αντιληφθούμε τι ακριβώς συμβαίνει –και το έχουμε αντιληφθεί- διότι υπήρξε μία πανθομολογούμενα μεγάλη προσφορά εξ υπαρχής και προσπάθει</w:t>
      </w:r>
      <w:r>
        <w:rPr>
          <w:rFonts w:eastAsia="Times New Roman" w:cs="Times New Roman"/>
          <w:szCs w:val="24"/>
        </w:rPr>
        <w:t>α προσφοράς γι’ αυτήν την υπόθεση.</w:t>
      </w:r>
    </w:p>
    <w:p w14:paraId="2774D4A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Έχουμε, λοιπόν, τη βεβαίωση από την Τράπεζα της Ελλάδ</w:t>
      </w:r>
      <w:r>
        <w:rPr>
          <w:rFonts w:eastAsia="Times New Roman" w:cs="Times New Roman"/>
          <w:szCs w:val="24"/>
        </w:rPr>
        <w:t>ο</w:t>
      </w:r>
      <w:r>
        <w:rPr>
          <w:rFonts w:eastAsia="Times New Roman" w:cs="Times New Roman"/>
          <w:szCs w:val="24"/>
        </w:rPr>
        <w:t xml:space="preserve">ς για τις τέσσερις συστημικές τράπεζες, συν την </w:t>
      </w:r>
      <w:r>
        <w:rPr>
          <w:rFonts w:eastAsia="Times New Roman" w:cs="Times New Roman"/>
          <w:szCs w:val="24"/>
          <w:lang w:val="en-US"/>
        </w:rPr>
        <w:t>Attica</w:t>
      </w:r>
      <w:r w:rsidRPr="00F67A4C">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για λογαριασμούς που έχουν ανοίξει σ</w:t>
      </w:r>
      <w:r>
        <w:rPr>
          <w:rFonts w:eastAsia="Times New Roman" w:cs="Times New Roman"/>
          <w:szCs w:val="24"/>
        </w:rPr>
        <w:t>ε</w:t>
      </w:r>
      <w:r>
        <w:rPr>
          <w:rFonts w:eastAsia="Times New Roman" w:cs="Times New Roman"/>
          <w:szCs w:val="24"/>
        </w:rPr>
        <w:t xml:space="preserve"> αυτές τις </w:t>
      </w:r>
      <w:r>
        <w:rPr>
          <w:rFonts w:eastAsia="Times New Roman" w:cs="Times New Roman"/>
          <w:szCs w:val="24"/>
        </w:rPr>
        <w:t>τ</w:t>
      </w:r>
      <w:r>
        <w:rPr>
          <w:rFonts w:eastAsia="Times New Roman" w:cs="Times New Roman"/>
          <w:szCs w:val="24"/>
        </w:rPr>
        <w:t xml:space="preserve">ράπεζες από φορείς, όπως για παράδειγμα τους δύο </w:t>
      </w:r>
      <w:r>
        <w:rPr>
          <w:rFonts w:eastAsia="Times New Roman" w:cs="Times New Roman"/>
          <w:szCs w:val="24"/>
        </w:rPr>
        <w:t>δ</w:t>
      </w:r>
      <w:r>
        <w:rPr>
          <w:rFonts w:eastAsia="Times New Roman" w:cs="Times New Roman"/>
          <w:szCs w:val="24"/>
        </w:rPr>
        <w:t xml:space="preserve">ήμους, ο ένας είναι ο Δήμος Ραφήνας και ο άλλος ο Δήμος Μαραθώνα, από την Εκκλησία και από άλλους, </w:t>
      </w:r>
      <w:r>
        <w:rPr>
          <w:rFonts w:eastAsia="Times New Roman" w:cs="Times New Roman"/>
          <w:szCs w:val="24"/>
        </w:rPr>
        <w:t xml:space="preserve">στους οποίους </w:t>
      </w:r>
      <w:r>
        <w:rPr>
          <w:rFonts w:eastAsia="Times New Roman" w:cs="Times New Roman"/>
          <w:szCs w:val="24"/>
        </w:rPr>
        <w:t>έχει μαζευτεί το ποσό των 4.700.000 ευρώ. Αυτοί οι λογαριασμοί, επίσης, είναι αναλυτικοί. Μας δόθηκαν από την Τράπεζα της Ελλάδ</w:t>
      </w:r>
      <w:r>
        <w:rPr>
          <w:rFonts w:eastAsia="Times New Roman" w:cs="Times New Roman"/>
          <w:szCs w:val="24"/>
        </w:rPr>
        <w:t>ο</w:t>
      </w:r>
      <w:r>
        <w:rPr>
          <w:rFonts w:eastAsia="Times New Roman" w:cs="Times New Roman"/>
          <w:szCs w:val="24"/>
        </w:rPr>
        <w:t>ς και είναι στι</w:t>
      </w:r>
      <w:r>
        <w:rPr>
          <w:rFonts w:eastAsia="Times New Roman" w:cs="Times New Roman"/>
          <w:szCs w:val="24"/>
        </w:rPr>
        <w:t>ς πέντε συστημικές τράπεζες.</w:t>
      </w:r>
    </w:p>
    <w:p w14:paraId="2774D4A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Από εκεί και πέρα έχουμε μία κατευθείαν συμβολή εταιρειών οι οποίες κάνουν έργο και θα τις αναφέρω συγκεκριμένα, διότι έχει τη σημασία του, γιατί γνωρίζετε πως έχουν γίνει τα έργα που αφορούν στην αποξήλωση αρκετά μεγάλου μέρου</w:t>
      </w:r>
      <w:r>
        <w:rPr>
          <w:rFonts w:eastAsia="Times New Roman" w:cs="Times New Roman"/>
          <w:szCs w:val="24"/>
        </w:rPr>
        <w:t xml:space="preserve">ς σπιτιών, στη δενδροφύτευση στα </w:t>
      </w:r>
      <w:r>
        <w:rPr>
          <w:rFonts w:eastAsia="Times New Roman" w:cs="Times New Roman"/>
          <w:szCs w:val="24"/>
        </w:rPr>
        <w:t>πέντε</w:t>
      </w:r>
      <w:r>
        <w:rPr>
          <w:rFonts w:eastAsia="Times New Roman" w:cs="Times New Roman"/>
          <w:szCs w:val="24"/>
        </w:rPr>
        <w:t xml:space="preserve"> χιλιόμετρα από ελιές που έδωσε μία άλλη εταιρεία, αναφέρομαι στην εταιρεία «ΤΙΤΑΝ», στην «ΕΡΓΟΣΕ», στα καύσιμα για τα μηχανήματα που δίνουν τα «ΕΛΠΕ», στην εταιρεία </w:t>
      </w:r>
      <w:r>
        <w:rPr>
          <w:rFonts w:eastAsia="Times New Roman" w:cs="Times New Roman"/>
          <w:szCs w:val="24"/>
        </w:rPr>
        <w:t xml:space="preserve">του </w:t>
      </w:r>
      <w:r>
        <w:rPr>
          <w:rFonts w:eastAsia="Times New Roman" w:cs="Times New Roman"/>
          <w:szCs w:val="24"/>
        </w:rPr>
        <w:t xml:space="preserve">Κοπελούζου που έχει κάνει </w:t>
      </w:r>
      <w:r>
        <w:rPr>
          <w:rFonts w:eastAsia="Times New Roman" w:cs="Times New Roman"/>
          <w:szCs w:val="24"/>
        </w:rPr>
        <w:lastRenderedPageBreak/>
        <w:t xml:space="preserve">τις συμβάσεις για την </w:t>
      </w:r>
      <w:r>
        <w:rPr>
          <w:rFonts w:eastAsia="Times New Roman" w:cs="Times New Roman"/>
          <w:szCs w:val="24"/>
        </w:rPr>
        <w:t>υλοτόμηση με συνεταιρισμούς υλοτόμων για τα ρέματα κ.λπ.</w:t>
      </w:r>
      <w:r>
        <w:rPr>
          <w:rFonts w:eastAsia="Times New Roman" w:cs="Times New Roman"/>
          <w:szCs w:val="24"/>
        </w:rPr>
        <w:t>,</w:t>
      </w:r>
      <w:r>
        <w:rPr>
          <w:rFonts w:eastAsia="Times New Roman" w:cs="Times New Roman"/>
          <w:szCs w:val="24"/>
        </w:rPr>
        <w:t xml:space="preserve"> για να ανοίξουν εκεί, στην «ΤΕΡΝΑ», στη «J&amp;P ABAΞ» που τώρα κάνει κατεδαφίσεις και στην εταιρεία «ΑΚΤΩΡ» που έκανε τις πρώτες είκοσι πέντε κατεδαφίσεις. Αυτό είναι το σύνολο των εταιρειών, που προς </w:t>
      </w:r>
      <w:r>
        <w:rPr>
          <w:rFonts w:eastAsia="Times New Roman" w:cs="Times New Roman"/>
          <w:szCs w:val="24"/>
        </w:rPr>
        <w:t>ώρας γνωρίζουμε. Είναι ε</w:t>
      </w:r>
      <w:r>
        <w:rPr>
          <w:rFonts w:eastAsia="Times New Roman" w:cs="Times New Roman"/>
          <w:szCs w:val="24"/>
        </w:rPr>
        <w:t>π</w:t>
      </w:r>
      <w:r>
        <w:rPr>
          <w:rFonts w:eastAsia="Times New Roman" w:cs="Times New Roman"/>
          <w:szCs w:val="24"/>
        </w:rPr>
        <w:t>τά εταιρείες, που με τον ένα ή τον άλλο τρόπο, δωρεάν από την πλευρά τους, σε συνεννόηση βέβαια με τις αρχές και με πλήρη έλεγχο,</w:t>
      </w:r>
      <w:r w:rsidRPr="005B2655">
        <w:rPr>
          <w:rFonts w:eastAsia="Times New Roman" w:cs="Times New Roman"/>
          <w:szCs w:val="24"/>
        </w:rPr>
        <w:t xml:space="preserve"> </w:t>
      </w:r>
      <w:r>
        <w:rPr>
          <w:rFonts w:eastAsia="Times New Roman" w:cs="Times New Roman"/>
          <w:szCs w:val="24"/>
        </w:rPr>
        <w:t>κάνουν τα έργα που αφορούν στις κατεδαφίσεις, στην υλοτόμηση των καμένων, στην επαναφύτευση και σε λο</w:t>
      </w:r>
      <w:r>
        <w:rPr>
          <w:rFonts w:eastAsia="Times New Roman" w:cs="Times New Roman"/>
          <w:szCs w:val="24"/>
        </w:rPr>
        <w:t>ιπές τέτοιες εργασίες.</w:t>
      </w:r>
    </w:p>
    <w:p w14:paraId="2774D4B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Έρχομαι σε δύο επιπλέον ζητήματα, που αφορούν και τα εξής:</w:t>
      </w:r>
    </w:p>
    <w:p w14:paraId="2774D4B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Στη διάρκεια της </w:t>
      </w:r>
      <w:r>
        <w:rPr>
          <w:rFonts w:eastAsia="Times New Roman" w:cs="Times New Roman"/>
          <w:szCs w:val="24"/>
        </w:rPr>
        <w:t>ε</w:t>
      </w:r>
      <w:r>
        <w:rPr>
          <w:rFonts w:eastAsia="Times New Roman" w:cs="Times New Roman"/>
          <w:szCs w:val="24"/>
        </w:rPr>
        <w:t>πιτροπής, εάν είδατε καλά τα Πρακτικά, ο κ. Δανέλλης</w:t>
      </w:r>
      <w:r w:rsidRPr="005B2655">
        <w:rPr>
          <w:rFonts w:eastAsia="Times New Roman" w:cs="Times New Roman"/>
          <w:szCs w:val="24"/>
        </w:rPr>
        <w:t xml:space="preserve"> </w:t>
      </w:r>
      <w:r>
        <w:rPr>
          <w:rFonts w:eastAsia="Times New Roman" w:cs="Times New Roman"/>
          <w:szCs w:val="24"/>
        </w:rPr>
        <w:t xml:space="preserve">ιδιαίτερα, ο οποίος ήταν ενήμερος από δύο δημοσιεύματα εφημερίδων -του </w:t>
      </w:r>
      <w:r>
        <w:rPr>
          <w:rFonts w:eastAsia="Times New Roman" w:cs="Times New Roman"/>
          <w:szCs w:val="24"/>
        </w:rPr>
        <w:t>«</w:t>
      </w:r>
      <w:r>
        <w:rPr>
          <w:rFonts w:eastAsia="Times New Roman" w:cs="Times New Roman"/>
          <w:szCs w:val="24"/>
        </w:rPr>
        <w:t>ΕΛΕΥΘΕΡΟΥ ΤΥΠΟΥ</w:t>
      </w:r>
      <w:r>
        <w:rPr>
          <w:rFonts w:eastAsia="Times New Roman" w:cs="Times New Roman"/>
          <w:szCs w:val="24"/>
        </w:rPr>
        <w:t>»</w:t>
      </w:r>
      <w:r>
        <w:rPr>
          <w:rFonts w:eastAsia="Times New Roman" w:cs="Times New Roman"/>
          <w:szCs w:val="24"/>
        </w:rPr>
        <w:t xml:space="preserve"> και ύστερα 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ΚΑΘΗΜΕΡΙΝΗΣ</w:t>
      </w:r>
      <w:r>
        <w:rPr>
          <w:rFonts w:eastAsia="Times New Roman" w:cs="Times New Roman"/>
          <w:szCs w:val="24"/>
        </w:rPr>
        <w:t>»</w:t>
      </w:r>
      <w:r>
        <w:rPr>
          <w:rFonts w:eastAsia="Times New Roman" w:cs="Times New Roman"/>
          <w:szCs w:val="24"/>
        </w:rPr>
        <w:t xml:space="preserve">- που είχαν ζητήσει από εμένα να ενημερώσουμε για την πρόοδο αυτού του ταμείου και είχαμε δώσει στοιχεία, έκανε ενημέρωση και στην </w:t>
      </w:r>
      <w:r>
        <w:rPr>
          <w:rFonts w:eastAsia="Times New Roman" w:cs="Times New Roman"/>
          <w:szCs w:val="24"/>
        </w:rPr>
        <w:t>ε</w:t>
      </w:r>
      <w:r>
        <w:rPr>
          <w:rFonts w:eastAsia="Times New Roman" w:cs="Times New Roman"/>
          <w:szCs w:val="24"/>
        </w:rPr>
        <w:t>πιτροπή κατά τα δημοσιεύματα και είναι πράγματι έτσι. Υπάρχει δηλαδή μία σειρά από μεγάλους δωρητές, οι οποίοι</w:t>
      </w:r>
      <w:r>
        <w:rPr>
          <w:rFonts w:eastAsia="Times New Roman" w:cs="Times New Roman"/>
          <w:szCs w:val="24"/>
        </w:rPr>
        <w:t xml:space="preserve"> σε όλο το πρώτο διάστημα αλλά και πιο ύστερα -θα είδατε και κάποιες ολοσέλιδες καταχωρήσεις στις εφημερίδες, κ.λπ.- οι ίδιοι έχουν χρεωθεί, χωρίς να υπάρχει συνέργεια παρά μόνο κατάφαση και γνωστοποίηση προς την Κυβέρνηση, να κάνουν κάποια έργα με βάση τι</w:t>
      </w:r>
      <w:r>
        <w:rPr>
          <w:rFonts w:eastAsia="Times New Roman" w:cs="Times New Roman"/>
          <w:szCs w:val="24"/>
        </w:rPr>
        <w:t xml:space="preserve">ς αρχές του ιδιωτικού δικαίου ως προς τις εργολαβίες κ.λπ., για να γίνουν γρήγορα. </w:t>
      </w:r>
    </w:p>
    <w:p w14:paraId="2774D4B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Δεν γνωρίζω για την πρόοδο αυτών των έργων ή για το σύνολο των ποσών και πού βρίσκονται αυτή τη στιγμή αυτές οι δωρεές, οι οποίες δεν έχω καμ</w:t>
      </w:r>
      <w:r>
        <w:rPr>
          <w:rFonts w:eastAsia="Times New Roman" w:cs="Times New Roman"/>
          <w:szCs w:val="24"/>
        </w:rPr>
        <w:t>μ</w:t>
      </w:r>
      <w:r>
        <w:rPr>
          <w:rFonts w:eastAsia="Times New Roman" w:cs="Times New Roman"/>
          <w:szCs w:val="24"/>
        </w:rPr>
        <w:t xml:space="preserve">ία αμφιβολία από αυτό το Βήμα </w:t>
      </w:r>
      <w:r>
        <w:rPr>
          <w:rFonts w:eastAsia="Times New Roman" w:cs="Times New Roman"/>
          <w:szCs w:val="24"/>
        </w:rPr>
        <w:t xml:space="preserve">να πω ότι δεν θα εκπληρωθούν. Πλην, όμως, επειδή όλοι μας είχαμε διαβάσει την πληθώρα των δωρεών και των προθέσεων για δωρεές που υπήρχαν από αρκετές πλευρές, θα παρακαλούσα και από αυτό εδώ το Βήμα -το έχουμε κάνει και ως </w:t>
      </w:r>
      <w:r>
        <w:rPr>
          <w:rFonts w:eastAsia="Times New Roman" w:cs="Times New Roman"/>
          <w:szCs w:val="24"/>
        </w:rPr>
        <w:t>ε</w:t>
      </w:r>
      <w:r>
        <w:rPr>
          <w:rFonts w:eastAsia="Times New Roman" w:cs="Times New Roman"/>
          <w:szCs w:val="24"/>
        </w:rPr>
        <w:t xml:space="preserve">πιτροπή- να υπάρξει έστω σε ένα </w:t>
      </w:r>
      <w:r>
        <w:rPr>
          <w:rFonts w:eastAsia="Times New Roman" w:cs="Times New Roman"/>
          <w:szCs w:val="24"/>
        </w:rPr>
        <w:t>μ</w:t>
      </w:r>
      <w:r>
        <w:rPr>
          <w:rFonts w:eastAsia="Times New Roman" w:cs="Times New Roman"/>
          <w:szCs w:val="24"/>
        </w:rPr>
        <w:t xml:space="preserve">ητρώο -ανεξάρτητα του κεντρικού λογαριασμού ο οποίος έχει ανοίξει- μία ακριβής καταγραφή αυτών των δωρητών και των ποσών που θα δώσουν, άλλος για το Λύρειο Ίδρυμα, άλλος για τα πυροσβεστικά οχήματα, γιατί μιλάμε για μεγάλα ιδρύματα, όπως το Ίδρυμα </w:t>
      </w:r>
      <w:r>
        <w:rPr>
          <w:rFonts w:eastAsia="Times New Roman" w:cs="Times New Roman"/>
          <w:szCs w:val="24"/>
        </w:rPr>
        <w:t>«</w:t>
      </w:r>
      <w:r>
        <w:rPr>
          <w:rFonts w:eastAsia="Times New Roman" w:cs="Times New Roman"/>
          <w:szCs w:val="24"/>
        </w:rPr>
        <w:t>Ωνάση</w:t>
      </w:r>
      <w:r>
        <w:rPr>
          <w:rFonts w:eastAsia="Times New Roman" w:cs="Times New Roman"/>
          <w:szCs w:val="24"/>
        </w:rPr>
        <w:t>»</w:t>
      </w:r>
      <w:r>
        <w:rPr>
          <w:rFonts w:eastAsia="Times New Roman" w:cs="Times New Roman"/>
          <w:szCs w:val="24"/>
        </w:rPr>
        <w:t xml:space="preserve">, το Ίδρυμα </w:t>
      </w:r>
      <w:r>
        <w:rPr>
          <w:rFonts w:eastAsia="Times New Roman" w:cs="Times New Roman"/>
          <w:szCs w:val="24"/>
        </w:rPr>
        <w:t>«</w:t>
      </w:r>
      <w:r>
        <w:rPr>
          <w:rFonts w:eastAsia="Times New Roman" w:cs="Times New Roman"/>
          <w:szCs w:val="24"/>
        </w:rPr>
        <w:t>Σταύρος Νιάρχος», την εταιρεία του κ. Βαρδινογιάννη, τον Ολυμπιακό και άλλους. Έχουμε διαβάσει όλοι μας τις προθέσεις γι’ αυτές τις δωρεές. Κάποιες μπορεί να προχωρούν ή να είναι στη διαδικασία συνεννόησης με τις αρμόδιες αρχές, την Πυροσβεστι</w:t>
      </w:r>
      <w:r>
        <w:rPr>
          <w:rFonts w:eastAsia="Times New Roman" w:cs="Times New Roman"/>
          <w:szCs w:val="24"/>
        </w:rPr>
        <w:t xml:space="preserve">κή ή το Λύρειο Ίδρυμα ή άλλες, κάποιες άλλες μπορεί να μην έχουν εκκινήσει ακόμα. Χρειάζεται, όμως, μία καταγραφή αυτού σε ένα </w:t>
      </w:r>
      <w:r>
        <w:rPr>
          <w:rFonts w:eastAsia="Times New Roman" w:cs="Times New Roman"/>
          <w:szCs w:val="24"/>
        </w:rPr>
        <w:t>μ</w:t>
      </w:r>
      <w:r>
        <w:rPr>
          <w:rFonts w:eastAsia="Times New Roman" w:cs="Times New Roman"/>
          <w:szCs w:val="24"/>
        </w:rPr>
        <w:t>ητρώο, ώστε να γνωρίζουμε επακριβώς τι υλοποιήθηκε και προς ποια κατεύθυνση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ποιου γενικού σχεδιασμού από αυτές τις μεγάλες δωρεές.</w:t>
      </w:r>
    </w:p>
    <w:p w14:paraId="2774D4B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Είχαμε και ένα δεύτερο ζήτημα που προσπαθήσαμε -και προσπαθούμε ακόμα- να το καταγράψουμε. Αντιληφθήκαμε όλοι μας ότι υπήρξαν κάποιοι έρανοι, </w:t>
      </w:r>
      <w:r>
        <w:rPr>
          <w:rFonts w:eastAsia="Times New Roman" w:cs="Times New Roman"/>
          <w:szCs w:val="24"/>
        </w:rPr>
        <w:lastRenderedPageBreak/>
        <w:t>είτε μέσω συναυλιών που έγιναν είτε μέσω ιδρυμάτων ή καναλ</w:t>
      </w:r>
      <w:r>
        <w:rPr>
          <w:rFonts w:eastAsia="Times New Roman" w:cs="Times New Roman"/>
          <w:szCs w:val="24"/>
        </w:rPr>
        <w:t>ιών, που αφορούσαν στη συλλογή χρημάτων για τους πυρόπληκτους.</w:t>
      </w:r>
    </w:p>
    <w:p w14:paraId="2774D4B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από αυτό το Βήμα, αν μας ακούνε, διότι όπου μπορέσαμε έχουμε στείλει σχετικά χαρτιά -θα τα διασταυρώσουμε και από αυτά που έστειλαν οι τράπεζες- θέλουμε να διευκρινίσουμε απολύτως ποιοι δήμ</w:t>
      </w:r>
      <w:r>
        <w:rPr>
          <w:rFonts w:eastAsia="Times New Roman" w:cs="Times New Roman"/>
          <w:szCs w:val="24"/>
        </w:rPr>
        <w:t>οι, παραδείγματος χάρ</w:t>
      </w:r>
      <w:r>
        <w:rPr>
          <w:rFonts w:eastAsia="Times New Roman" w:cs="Times New Roman"/>
          <w:szCs w:val="24"/>
        </w:rPr>
        <w:t>ιν</w:t>
      </w:r>
      <w:r>
        <w:rPr>
          <w:rFonts w:eastAsia="Times New Roman" w:cs="Times New Roman"/>
          <w:szCs w:val="24"/>
        </w:rPr>
        <w:t>, έχουν συνεισφέρει μέσω των ειδικών τους λογαριασμών, τους οποίους άνοιξαν. Διότι ανακοίνωσαν ότι άνοιξαν, όπως η ΚΕΔΕ, ο Δήμος Αθηναίων και άλλοι. Άλλοι, κα</w:t>
      </w:r>
      <w:r>
        <w:rPr>
          <w:rFonts w:eastAsia="Times New Roman" w:cs="Times New Roman"/>
          <w:szCs w:val="24"/>
        </w:rPr>
        <w:t>μ</w:t>
      </w:r>
      <w:r>
        <w:rPr>
          <w:rFonts w:eastAsia="Times New Roman" w:cs="Times New Roman"/>
          <w:szCs w:val="24"/>
        </w:rPr>
        <w:t xml:space="preserve">μιά εικοσιπενταριά δήμοι πανελλαδικά ή περιφέρειες, έχουν προστρέξει στον </w:t>
      </w:r>
      <w:r>
        <w:rPr>
          <w:rFonts w:eastAsia="Times New Roman" w:cs="Times New Roman"/>
          <w:szCs w:val="24"/>
        </w:rPr>
        <w:t>κεντρικό λογαριασμό και είναι καταγεγραμμένοι. Θέλουμε να καταγραφεί και όλο το υπόλοιπο που αφορά σε λογαριασμούς, επαναλαμβάνω, που ανοίξανε από δήμους, από κανάλια, από καλλιτέχνες και από αλλού.</w:t>
      </w:r>
    </w:p>
    <w:p w14:paraId="2774D4B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Γνωρίζουμε ότι υπάρχουν δύο διαδικασίες για γνωστοποίηση </w:t>
      </w:r>
      <w:r>
        <w:rPr>
          <w:rFonts w:eastAsia="Times New Roman" w:cs="Times New Roman"/>
          <w:szCs w:val="24"/>
        </w:rPr>
        <w:t xml:space="preserve">στο δημόσιο: Η μεν μία, που αφορά σε ερανικές διαδικασίες, είναι μέσω του Υπουργείου </w:t>
      </w:r>
      <w:r>
        <w:rPr>
          <w:rFonts w:eastAsia="Times New Roman" w:cs="Times New Roman"/>
          <w:szCs w:val="24"/>
        </w:rPr>
        <w:t xml:space="preserve">Εργασίας Κοινωνικής Ασφάλισης και Κοινωνικής Αλληλεγγύης </w:t>
      </w:r>
      <w:r>
        <w:rPr>
          <w:rFonts w:eastAsia="Times New Roman" w:cs="Times New Roman"/>
          <w:szCs w:val="24"/>
        </w:rPr>
        <w:t xml:space="preserve"> για την έγκρισή τους, για να μπορούν να κάνουν αυτή τη δραστηριότητα, η δε άλλη είναι μέσω των διαδικασιών και τη</w:t>
      </w:r>
      <w:r>
        <w:rPr>
          <w:rFonts w:eastAsia="Times New Roman" w:cs="Times New Roman"/>
          <w:szCs w:val="24"/>
        </w:rPr>
        <w:t xml:space="preserve">ς νομοθεσίας δωρεών με το κάθε Υπουργείο. Για παράδειγμα, δύο ή τρεις εταιρείες από αυτές που σας ανέφερα προηγουμένως, που ήδη κάνουν έργα, έχουν υπογράψει συμβάσεις για την τήρηση της νομοθεσίας περί δωρεών, που γνωρίζετε ότι έχει και κάποια «προνόμια», </w:t>
      </w:r>
      <w:r>
        <w:rPr>
          <w:rFonts w:eastAsia="Times New Roman" w:cs="Times New Roman"/>
          <w:szCs w:val="24"/>
        </w:rPr>
        <w:t>με τα αρμόδια Υπουργεία Υποδομών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Αυτές </w:t>
      </w:r>
      <w:r>
        <w:rPr>
          <w:rFonts w:eastAsia="Times New Roman" w:cs="Times New Roman"/>
          <w:szCs w:val="24"/>
        </w:rPr>
        <w:lastRenderedPageBreak/>
        <w:t>οι δύο διαδικασίες έχουν ενεργοποιηθεί. Βεβαίως, προς ώρας έχουν υπάρξει από πλευράς των δημόσιων οικονομικών πολύ σοβαρές επιχορηγήσεις που αφορούν, για παράδειγμα, πολύμηνη -ίσως θα πάνε και πέραν του έτους ή</w:t>
      </w:r>
      <w:r>
        <w:rPr>
          <w:rFonts w:eastAsia="Times New Roman" w:cs="Times New Roman"/>
          <w:szCs w:val="24"/>
        </w:rPr>
        <w:t xml:space="preserve"> και της διετίας- υποστήριξη στα ενοίκια για πολύ κόσμο. Και στο ζήτημα της ανακατασκευής των σπιτιών, για τα οποία έχει χρεωθεί το κράτος, αφ</w:t>
      </w:r>
      <w:r>
        <w:rPr>
          <w:rFonts w:eastAsia="Times New Roman" w:cs="Times New Roman"/>
          <w:szCs w:val="24"/>
        </w:rPr>
        <w:t xml:space="preserve">’ </w:t>
      </w:r>
      <w:r>
        <w:rPr>
          <w:rFonts w:eastAsia="Times New Roman" w:cs="Times New Roman"/>
          <w:szCs w:val="24"/>
        </w:rPr>
        <w:t xml:space="preserve">ενός θα τηρηθούν απολύτως απ’ ό,τι μας έχει γνωστοποιηθεί στην </w:t>
      </w:r>
      <w:r>
        <w:rPr>
          <w:rFonts w:eastAsia="Times New Roman" w:cs="Times New Roman"/>
          <w:szCs w:val="24"/>
        </w:rPr>
        <w:t>ε</w:t>
      </w:r>
      <w:r>
        <w:rPr>
          <w:rFonts w:eastAsia="Times New Roman" w:cs="Times New Roman"/>
          <w:szCs w:val="24"/>
        </w:rPr>
        <w:t>πιτροπή οι δεσμεύσεις που έχουν αναληφθεί για τη</w:t>
      </w:r>
      <w:r>
        <w:rPr>
          <w:rFonts w:eastAsia="Times New Roman" w:cs="Times New Roman"/>
          <w:szCs w:val="24"/>
        </w:rPr>
        <w:t xml:space="preserve"> δωρεάν εκπόνηση νέων μελετών κ</w:t>
      </w:r>
      <w:r>
        <w:rPr>
          <w:rFonts w:eastAsia="Times New Roman" w:cs="Times New Roman"/>
          <w:szCs w:val="24"/>
        </w:rPr>
        <w:t>.</w:t>
      </w:r>
      <w:r>
        <w:rPr>
          <w:rFonts w:eastAsia="Times New Roman" w:cs="Times New Roman"/>
          <w:szCs w:val="24"/>
        </w:rPr>
        <w:t xml:space="preserve">λπ., αλλά κυρίως για να ανακατασκευαστούν –που θα ανακατασκευαστούν- εξ ολοκλήρου. Αντιλαμβάνεστε ότι προτεραιότητα έχουν όσα οικήματα είχαν νόμιμη άδεια, δηλαδή βρίσκονταν σε μια κατάσταση νομιμότητας, για να μπορεί και το </w:t>
      </w:r>
      <w:r>
        <w:rPr>
          <w:rFonts w:eastAsia="Times New Roman" w:cs="Times New Roman"/>
          <w:szCs w:val="24"/>
        </w:rPr>
        <w:t>κράτος να ανακατασκευάσει επί των ιδίων τετραγωνικών εμβαδών και θέσεως αυτά τα κτ</w:t>
      </w:r>
      <w:r>
        <w:rPr>
          <w:rFonts w:eastAsia="Times New Roman" w:cs="Times New Roman"/>
          <w:szCs w:val="24"/>
        </w:rPr>
        <w:t>ή</w:t>
      </w:r>
      <w:r>
        <w:rPr>
          <w:rFonts w:eastAsia="Times New Roman" w:cs="Times New Roman"/>
          <w:szCs w:val="24"/>
        </w:rPr>
        <w:t>ρια. Αλλά και για όλα τα άλλα έχει αρχίσει μια συζήτηση, εξ όσων γνωρίζω, από τα αρμόδια Υπουργεία με τους πληγέντες, που είναι πάρα πολλοί και που ήταν σε ένα καθεστώς ημια</w:t>
      </w:r>
      <w:r>
        <w:rPr>
          <w:rFonts w:eastAsia="Times New Roman" w:cs="Times New Roman"/>
          <w:szCs w:val="24"/>
        </w:rPr>
        <w:t>υθαιρέτων ή αυθαιρέτων ή δασικών περιοχών κ</w:t>
      </w:r>
      <w:r>
        <w:rPr>
          <w:rFonts w:eastAsia="Times New Roman" w:cs="Times New Roman"/>
          <w:szCs w:val="24"/>
        </w:rPr>
        <w:t>.</w:t>
      </w:r>
      <w:r>
        <w:rPr>
          <w:rFonts w:eastAsia="Times New Roman" w:cs="Times New Roman"/>
          <w:szCs w:val="24"/>
        </w:rPr>
        <w:t>λπ., για να δοθεί λύση. Γι’ αυτό είπα και για παράταση του χρόνου σε σχέση με τα ενοίκια, για έναν κόσμο που θα χρειαστεί ίσως πιο αργά να φτιαχτούν τα σπίτια τους. Είναι θέματα που θα μπορούσαν σε λεπτομέρειες ο</w:t>
      </w:r>
      <w:r>
        <w:rPr>
          <w:rFonts w:eastAsia="Times New Roman" w:cs="Times New Roman"/>
          <w:szCs w:val="24"/>
        </w:rPr>
        <w:t>ι αρμόδιοι Υπουργοί και κυρίως ο κ. Σπίρτζης</w:t>
      </w:r>
      <w:r>
        <w:rPr>
          <w:rFonts w:eastAsia="Times New Roman" w:cs="Times New Roman"/>
          <w:szCs w:val="24"/>
        </w:rPr>
        <w:t xml:space="preserve"> </w:t>
      </w:r>
      <w:r>
        <w:rPr>
          <w:rFonts w:eastAsia="Times New Roman" w:cs="Times New Roman"/>
          <w:szCs w:val="24"/>
        </w:rPr>
        <w:t xml:space="preserve">αλλά και οι άλλοι, ο κ. Φλαμπουράρης, </w:t>
      </w:r>
      <w:r>
        <w:rPr>
          <w:rFonts w:eastAsia="Times New Roman" w:cs="Times New Roman"/>
          <w:szCs w:val="24"/>
        </w:rPr>
        <w:lastRenderedPageBreak/>
        <w:t>επίσης, που έχει έναν γενικό συντονισμό σε αυτή την προσπάθεια, να σας ενημερώσουν στο πλαίσιο του κοινοβουλευτικού ελέγχου ή να ενημερώνουν τακτικά, όπως θα πρέπει.</w:t>
      </w:r>
    </w:p>
    <w:p w14:paraId="2774D4B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Πλην, ό</w:t>
      </w:r>
      <w:r>
        <w:rPr>
          <w:rFonts w:eastAsia="Times New Roman" w:cs="Times New Roman"/>
          <w:szCs w:val="24"/>
        </w:rPr>
        <w:t>μως, σε ό,τι αφορά τους λογαριασμούς -και κλείνω με αυτό, κύριε Πρόεδρε- θέλω να πω ότι ο μεν κεντρικός λογαριασμός, όπως σας είπα, είναι στα 37,7. Δεν έχει εκταμιευθεί κάτι. Υπάρχουν δύο πρώτες αποφάσεις για ένα συν ένα εκατομμύριο για συγκεκριμένες δαπάν</w:t>
      </w:r>
      <w:r>
        <w:rPr>
          <w:rFonts w:eastAsia="Times New Roman" w:cs="Times New Roman"/>
          <w:szCs w:val="24"/>
        </w:rPr>
        <w:t xml:space="preserve">ες. Η λειτουργία του είναι να έρχονται από </w:t>
      </w:r>
      <w:r>
        <w:rPr>
          <w:rFonts w:eastAsia="Times New Roman" w:cs="Times New Roman"/>
          <w:szCs w:val="24"/>
        </w:rPr>
        <w:t>Υ</w:t>
      </w:r>
      <w:r>
        <w:rPr>
          <w:rFonts w:eastAsia="Times New Roman" w:cs="Times New Roman"/>
          <w:szCs w:val="24"/>
        </w:rPr>
        <w:t>πουργεία, από δήμους, όχι από ιδιώτες, αιτήματα συγκεκριμένα, τα οποία θα εξετάζονται για να ικανοποιηθούν. Για τα άλλα</w:t>
      </w:r>
      <w:r w:rsidRPr="00A80EAE">
        <w:rPr>
          <w:rFonts w:eastAsia="Times New Roman" w:cs="Times New Roman"/>
          <w:szCs w:val="24"/>
        </w:rPr>
        <w:t xml:space="preserve"> </w:t>
      </w:r>
      <w:r>
        <w:rPr>
          <w:rFonts w:eastAsia="Times New Roman" w:cs="Times New Roman"/>
          <w:szCs w:val="24"/>
        </w:rPr>
        <w:t>δε</w:t>
      </w:r>
      <w:r>
        <w:rPr>
          <w:rFonts w:eastAsia="Times New Roman" w:cs="Times New Roman"/>
          <w:szCs w:val="24"/>
        </w:rPr>
        <w:t>, υπάρχει μια ανάγκη -επιτρέψτε μου τη λέξη χωρίς κανένα υπονοούμενο- τακτοποίησης ως προς</w:t>
      </w:r>
      <w:r>
        <w:rPr>
          <w:rFonts w:eastAsia="Times New Roman" w:cs="Times New Roman"/>
          <w:szCs w:val="24"/>
        </w:rPr>
        <w:t xml:space="preserve"> την καταγραφή τους, σε ό,τι αφορά είτε τους επιμέρους εράνους που έγιναν και έχουν καταγραφεί είτε τους δωρητές, μεσαίους ή μεγάλους, που έχουν εκδηλώσει τη διάθεση και την επιθυμία τους, έτσι ώστε η αποκατάσταση –μιλάμε ως προς την υλική πλευρά, διότι η </w:t>
      </w:r>
      <w:r>
        <w:rPr>
          <w:rFonts w:eastAsia="Times New Roman" w:cs="Times New Roman"/>
          <w:szCs w:val="24"/>
        </w:rPr>
        <w:t>τραγωδία δεν αποκαθίσταται με τους ενενήντα εννέα νεκρούς- και στην Κινέτα στα δυτικά, αλλά κυρίως και στα ανατολικά, όσο το δυνατόν πιο γρήγορα και κυρίως πιο μεσομακροπρόθεσμα ασφαλώς να υπάρξει. Διότι και εκεί υπάρχει ένα μεγάλο ζήτημα. Σας μιλάω και σα</w:t>
      </w:r>
      <w:r>
        <w:rPr>
          <w:rFonts w:eastAsia="Times New Roman" w:cs="Times New Roman"/>
          <w:szCs w:val="24"/>
        </w:rPr>
        <w:t>ν μηχανικός τώρα, για να συνεννοηθούμε.</w:t>
      </w:r>
    </w:p>
    <w:p w14:paraId="2774D4B7" w14:textId="77777777" w:rsidR="009B4FE7" w:rsidRDefault="00452105">
      <w:pPr>
        <w:spacing w:line="600" w:lineRule="auto"/>
        <w:ind w:firstLine="720"/>
        <w:jc w:val="both"/>
        <w:rPr>
          <w:rFonts w:eastAsia="Times New Roman" w:cs="Times New Roman"/>
          <w:szCs w:val="24"/>
        </w:rPr>
      </w:pPr>
      <w:r w:rsidRPr="009D36C8">
        <w:rPr>
          <w:rFonts w:eastAsia="Times New Roman" w:cs="Times New Roman"/>
          <w:szCs w:val="24"/>
        </w:rPr>
        <w:t>(</w:t>
      </w:r>
      <w:r>
        <w:rPr>
          <w:rFonts w:eastAsia="Times New Roman" w:cs="Times New Roman"/>
          <w:szCs w:val="24"/>
        </w:rPr>
        <w:t>Στο σημείο αυτό την Προεδρική Έδρα καταλαμβάνει ο Θ</w:t>
      </w:r>
      <w:r>
        <w:rPr>
          <w:rFonts w:eastAsia="Times New Roman" w:cs="Times New Roman"/>
          <w:szCs w:val="24"/>
        </w:rPr>
        <w:t>΄</w:t>
      </w:r>
      <w:r>
        <w:rPr>
          <w:rFonts w:eastAsia="Times New Roman" w:cs="Times New Roman"/>
          <w:szCs w:val="24"/>
        </w:rPr>
        <w:t xml:space="preserve"> Αντιπρόεδρος της Βουλής κ. </w:t>
      </w:r>
      <w:r w:rsidRPr="001451AC">
        <w:rPr>
          <w:rFonts w:eastAsia="Times New Roman" w:cs="Times New Roman"/>
          <w:b/>
          <w:szCs w:val="24"/>
        </w:rPr>
        <w:t>ΜΑΡΙΟΣ ΓΕΩΡΓΙΑΔΗΣ</w:t>
      </w:r>
      <w:r>
        <w:rPr>
          <w:rFonts w:eastAsia="Times New Roman" w:cs="Times New Roman"/>
          <w:szCs w:val="24"/>
        </w:rPr>
        <w:t>)</w:t>
      </w:r>
    </w:p>
    <w:p w14:paraId="2774D4B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ότι για περιοχές οι οποίες ήταν εκτός σχεδίου προφανώς, έχει αρχίσει ο σχεδιασμός για την αναδιαμόρφω</w:t>
      </w:r>
      <w:r>
        <w:rPr>
          <w:rFonts w:eastAsia="Times New Roman" w:cs="Times New Roman"/>
          <w:szCs w:val="24"/>
        </w:rPr>
        <w:t>ση τους, η οποία βεβαίως δεν μπορεί να είναι εξ υπαρχής, διότι τότε θα θιγούν πάρα πολλές ιδιοκτησίες.</w:t>
      </w:r>
    </w:p>
    <w:p w14:paraId="2774D4B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Γίνεται λοιπόν, μια προσπάθεια ολίγον </w:t>
      </w:r>
      <w:r>
        <w:rPr>
          <w:rFonts w:eastAsia="Times New Roman" w:cs="Times New Roman"/>
          <w:szCs w:val="24"/>
          <w:lang w:val="en-US"/>
        </w:rPr>
        <w:t>fast</w:t>
      </w:r>
      <w:r w:rsidRPr="008D61FC">
        <w:rPr>
          <w:rFonts w:eastAsia="Times New Roman" w:cs="Times New Roman"/>
          <w:szCs w:val="24"/>
        </w:rPr>
        <w:t xml:space="preserve"> </w:t>
      </w:r>
      <w:r>
        <w:rPr>
          <w:rFonts w:eastAsia="Times New Roman" w:cs="Times New Roman"/>
          <w:szCs w:val="24"/>
          <w:lang w:val="en-US"/>
        </w:rPr>
        <w:t>track</w:t>
      </w:r>
      <w:r w:rsidRPr="008D61FC">
        <w:rPr>
          <w:rFonts w:eastAsia="Times New Roman" w:cs="Times New Roman"/>
          <w:szCs w:val="24"/>
        </w:rPr>
        <w:t xml:space="preserve"> </w:t>
      </w:r>
      <w:r>
        <w:rPr>
          <w:rFonts w:eastAsia="Times New Roman" w:cs="Times New Roman"/>
          <w:szCs w:val="24"/>
        </w:rPr>
        <w:t>για τη διάνοιξη μεγάλων δρόμων, διελεύσεων, προσβάσεων, προσπελάσεων, τα απολύτως απαραίτητα αναδιαμόρφω</w:t>
      </w:r>
      <w:r>
        <w:rPr>
          <w:rFonts w:eastAsia="Times New Roman" w:cs="Times New Roman"/>
          <w:szCs w:val="24"/>
        </w:rPr>
        <w:t>σης εκεί των περιοχών και μέσα εκεί θα ενταχθούν οι νέες κατοικίες και λειτουργίες και συν τω χρόνω θα γίνουν και οι άλλες εργασίες που θα κάνουν μεσομακροπρόθεσμα πλέον, όχι απλά αξιοβίωτες τις περιοχές αλλά και πολύ καλύτερες από πλευράς φυσικού περιβάλλ</w:t>
      </w:r>
      <w:r>
        <w:rPr>
          <w:rFonts w:eastAsia="Times New Roman" w:cs="Times New Roman"/>
          <w:szCs w:val="24"/>
        </w:rPr>
        <w:t>οντος.</w:t>
      </w:r>
    </w:p>
    <w:p w14:paraId="2774D4B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Ήδη όλη η διαδρομή που έτρεξαν πριν από λίγες ημέρες στον Μαραθώνιο, δηλαδή τα πέντε χιλιόμετρα φυτεύονται με ελιές και άλλα δένδρα. Διότι </w:t>
      </w:r>
      <w:r w:rsidRPr="008F5CA0">
        <w:rPr>
          <w:rFonts w:eastAsia="Times New Roman" w:cs="Times New Roman"/>
          <w:szCs w:val="24"/>
        </w:rPr>
        <w:t>όλοι αντιληφθήκαμε ότι ένας από τους λόγους</w:t>
      </w:r>
      <w:r>
        <w:rPr>
          <w:rFonts w:eastAsia="Times New Roman" w:cs="Times New Roman"/>
          <w:szCs w:val="24"/>
        </w:rPr>
        <w:t>,</w:t>
      </w:r>
      <w:r w:rsidRPr="008F5CA0">
        <w:rPr>
          <w:rFonts w:eastAsia="Times New Roman" w:cs="Times New Roman"/>
          <w:szCs w:val="24"/>
        </w:rPr>
        <w:t xml:space="preserve"> που τόσο γρήγορα πέρασε και η πυρκαγιά</w:t>
      </w:r>
      <w:r>
        <w:rPr>
          <w:rFonts w:eastAsia="Times New Roman" w:cs="Times New Roman"/>
          <w:szCs w:val="24"/>
        </w:rPr>
        <w:t>,</w:t>
      </w:r>
      <w:r w:rsidRPr="008F5CA0">
        <w:rPr>
          <w:rFonts w:eastAsia="Times New Roman" w:cs="Times New Roman"/>
          <w:szCs w:val="24"/>
        </w:rPr>
        <w:t xml:space="preserve"> είναι τα πεύκα, τα οποία χαιρόμασταν όταν περνάγαμε και τα βλέπαμε αριστερά και δεξιά.</w:t>
      </w:r>
      <w:r w:rsidRPr="00C27FC7">
        <w:rPr>
          <w:rFonts w:eastAsia="Times New Roman" w:cs="Times New Roman"/>
          <w:szCs w:val="24"/>
        </w:rPr>
        <w:t xml:space="preserve"> </w:t>
      </w:r>
      <w:r>
        <w:rPr>
          <w:rFonts w:eastAsia="Times New Roman" w:cs="Times New Roman"/>
          <w:szCs w:val="24"/>
        </w:rPr>
        <w:t xml:space="preserve">Χρειάζονταν -και υπήρχαν προβλέψεις επ’ αυτών, να μην υπεισέλθω σε αυτά τα ζητήματα- άλλου τύπου δενδροστοιχίες σε όλη αυτή τη διαδρομή, πράγματα που είχαν επισημανθεί </w:t>
      </w:r>
      <w:r>
        <w:rPr>
          <w:rFonts w:eastAsia="Times New Roman" w:cs="Times New Roman"/>
          <w:szCs w:val="24"/>
        </w:rPr>
        <w:t>από χρόνια.</w:t>
      </w:r>
    </w:p>
    <w:p w14:paraId="2774D4B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 πολύ. Και για ό,τι θέλουν οι υπεύθυνοι των κομμάτων, είναι στη διάθεση τους το σύνολο μέχρι ονόματος όλων των καταθετών.</w:t>
      </w:r>
    </w:p>
    <w:p w14:paraId="2774D4BC" w14:textId="77777777" w:rsidR="009B4FE7" w:rsidRDefault="00452105">
      <w:pPr>
        <w:spacing w:line="600" w:lineRule="auto"/>
        <w:ind w:firstLine="720"/>
        <w:jc w:val="both"/>
        <w:rPr>
          <w:rFonts w:eastAsia="Times New Roman" w:cs="Times New Roman"/>
          <w:szCs w:val="24"/>
        </w:rPr>
      </w:pPr>
      <w:r w:rsidRPr="002A024A">
        <w:rPr>
          <w:rFonts w:eastAsia="Times New Roman" w:cs="Times New Roman"/>
          <w:szCs w:val="24"/>
        </w:rPr>
        <w:lastRenderedPageBreak/>
        <w:t>Ευχαριστώ.</w:t>
      </w:r>
    </w:p>
    <w:p w14:paraId="2774D4BD" w14:textId="77777777" w:rsidR="009B4FE7" w:rsidRDefault="00452105">
      <w:pPr>
        <w:spacing w:line="600" w:lineRule="auto"/>
        <w:ind w:firstLine="720"/>
        <w:jc w:val="both"/>
        <w:rPr>
          <w:rFonts w:eastAsia="Times New Roman" w:cs="Times New Roman"/>
          <w:color w:val="000000" w:themeColor="text1"/>
          <w:szCs w:val="24"/>
        </w:rPr>
      </w:pPr>
      <w:r w:rsidRPr="00190021">
        <w:rPr>
          <w:rFonts w:eastAsia="Times New Roman" w:cs="Times New Roman"/>
          <w:b/>
          <w:color w:val="000000" w:themeColor="text1"/>
          <w:szCs w:val="24"/>
        </w:rPr>
        <w:t xml:space="preserve">ΠΡΟΕΔΡΕΥΩΝ (Μάριος Γεωργιάδης): </w:t>
      </w:r>
      <w:r w:rsidRPr="00190021">
        <w:rPr>
          <w:rFonts w:eastAsia="Times New Roman" w:cs="Times New Roman"/>
          <w:color w:val="000000" w:themeColor="text1"/>
          <w:szCs w:val="24"/>
        </w:rPr>
        <w:t>Ευχαριστούμε τον Πρόεδρο της Βουλής κ. Νικόλαο Βούτση.</w:t>
      </w:r>
    </w:p>
    <w:p w14:paraId="2774D4BE" w14:textId="77777777" w:rsidR="009B4FE7" w:rsidRDefault="00452105">
      <w:pPr>
        <w:spacing w:line="600" w:lineRule="auto"/>
        <w:ind w:firstLine="720"/>
        <w:jc w:val="both"/>
        <w:rPr>
          <w:rFonts w:eastAsia="Times New Roman" w:cs="Times New Roman"/>
          <w:color w:val="000000" w:themeColor="text1"/>
          <w:szCs w:val="24"/>
        </w:rPr>
      </w:pPr>
      <w:r w:rsidRPr="00190021">
        <w:rPr>
          <w:rFonts w:eastAsia="Times New Roman" w:cs="Times New Roman"/>
          <w:b/>
          <w:color w:val="000000" w:themeColor="text1"/>
          <w:szCs w:val="24"/>
        </w:rPr>
        <w:t>ΔΙΑΜΑΝΤΩ ΜΑΝΩΛΑ</w:t>
      </w:r>
      <w:r w:rsidRPr="00190021">
        <w:rPr>
          <w:rFonts w:eastAsia="Times New Roman" w:cs="Times New Roman"/>
          <w:b/>
          <w:color w:val="000000" w:themeColor="text1"/>
          <w:szCs w:val="24"/>
        </w:rPr>
        <w:t xml:space="preserve">ΚΟΥ: </w:t>
      </w:r>
      <w:r w:rsidRPr="00190021">
        <w:rPr>
          <w:rFonts w:eastAsia="Times New Roman" w:cs="Times New Roman"/>
          <w:color w:val="000000" w:themeColor="text1"/>
          <w:szCs w:val="24"/>
        </w:rPr>
        <w:t>Κύριε Πρόεδρε, μπορώ να έχω τον λόγο;</w:t>
      </w:r>
    </w:p>
    <w:p w14:paraId="2774D4BF" w14:textId="77777777" w:rsidR="009B4FE7" w:rsidRDefault="00452105">
      <w:pPr>
        <w:spacing w:line="600" w:lineRule="auto"/>
        <w:ind w:firstLine="720"/>
        <w:jc w:val="both"/>
        <w:rPr>
          <w:rFonts w:eastAsia="Times New Roman" w:cs="Times New Roman"/>
          <w:color w:val="000000" w:themeColor="text1"/>
          <w:szCs w:val="24"/>
        </w:rPr>
      </w:pPr>
      <w:r w:rsidRPr="00190021">
        <w:rPr>
          <w:rFonts w:eastAsia="Times New Roman" w:cs="Times New Roman"/>
          <w:b/>
          <w:color w:val="000000" w:themeColor="text1"/>
          <w:szCs w:val="24"/>
        </w:rPr>
        <w:t>ΠΡΟΕΔΡΕΥΩΝ (Μάριος Γεωργιάδης):</w:t>
      </w:r>
      <w:r w:rsidRPr="00190021">
        <w:rPr>
          <w:rFonts w:eastAsia="Times New Roman" w:cs="Times New Roman"/>
          <w:color w:val="000000" w:themeColor="text1"/>
          <w:szCs w:val="24"/>
        </w:rPr>
        <w:t xml:space="preserve"> Ορίστε, κυρία Μανωλάκου, τι θα θέλατε; Επί της διαδικασίας; </w:t>
      </w:r>
    </w:p>
    <w:p w14:paraId="2774D4C0"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ΔΙΑΜΑΝΤΩ ΜΑΝΩΛΑΚΟΥ:</w:t>
      </w:r>
      <w:r>
        <w:rPr>
          <w:rFonts w:eastAsia="Times New Roman" w:cs="Times New Roman"/>
          <w:b/>
          <w:szCs w:val="24"/>
        </w:rPr>
        <w:t xml:space="preserve"> </w:t>
      </w:r>
      <w:r>
        <w:rPr>
          <w:rFonts w:eastAsia="Times New Roman" w:cs="Times New Roman"/>
          <w:szCs w:val="24"/>
        </w:rPr>
        <w:t>Μάλιστα. Έχει κατατεθεί μια υπουργική τροπολογία. Θα παρακαλούσα, αν είναι δυνατόν μέχρι τη συζήτηση</w:t>
      </w:r>
      <w:r>
        <w:rPr>
          <w:rFonts w:eastAsia="Times New Roman" w:cs="Times New Roman"/>
          <w:szCs w:val="24"/>
        </w:rPr>
        <w:t xml:space="preserve"> στις δευτερολογίες, να υπάρχει έκθεση της Επιστημονικής Υπηρεσίας.</w:t>
      </w:r>
    </w:p>
    <w:p w14:paraId="2774D4C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w:t>
      </w:r>
    </w:p>
    <w:p w14:paraId="2774D4C2"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Εισακούστηκε η πρόταση σας.</w:t>
      </w:r>
    </w:p>
    <w:p w14:paraId="2774D4C3"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ΓΙΑΝΝΗΣ ΚΟΥΤΣΟΥΚΟΣ:</w:t>
      </w:r>
      <w:r>
        <w:rPr>
          <w:rFonts w:eastAsia="Times New Roman" w:cs="Times New Roman"/>
          <w:szCs w:val="24"/>
        </w:rPr>
        <w:t xml:space="preserve"> Κύριε Πρόεδρε, μπορώ να έχω τον λόγο;</w:t>
      </w:r>
    </w:p>
    <w:p w14:paraId="2774D4C4"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Ορίστε, κύριε Κουτσούκο.</w:t>
      </w:r>
    </w:p>
    <w:p w14:paraId="2774D4C5"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ΓΙ</w:t>
      </w:r>
      <w:r w:rsidRPr="00EF7295">
        <w:rPr>
          <w:rFonts w:eastAsia="Times New Roman" w:cs="Times New Roman"/>
          <w:b/>
          <w:szCs w:val="24"/>
        </w:rPr>
        <w:t>ΑΝΝΗΣ ΚΟΥΤΣΟΥΚΟΣ:</w:t>
      </w:r>
      <w:r>
        <w:rPr>
          <w:rFonts w:eastAsia="Times New Roman" w:cs="Times New Roman"/>
          <w:szCs w:val="24"/>
        </w:rPr>
        <w:t xml:space="preserve"> Κύριε Πρόεδρε, επειδή η τροπολογία</w:t>
      </w:r>
      <w:r>
        <w:rPr>
          <w:rFonts w:eastAsia="Times New Roman" w:cs="Times New Roman"/>
          <w:szCs w:val="24"/>
        </w:rPr>
        <w:t>,</w:t>
      </w:r>
      <w:r>
        <w:rPr>
          <w:rFonts w:eastAsia="Times New Roman" w:cs="Times New Roman"/>
          <w:szCs w:val="24"/>
        </w:rPr>
        <w:t xml:space="preserve"> στην οποία αναφέρθηκε η κ. Μανωλάκου</w:t>
      </w:r>
      <w:r>
        <w:rPr>
          <w:rFonts w:eastAsia="Times New Roman" w:cs="Times New Roman"/>
          <w:szCs w:val="24"/>
        </w:rPr>
        <w:t>,</w:t>
      </w:r>
      <w:r>
        <w:rPr>
          <w:rFonts w:eastAsia="Times New Roman" w:cs="Times New Roman"/>
          <w:szCs w:val="24"/>
        </w:rPr>
        <w:t xml:space="preserve"> είναι ιδιαίτερα σοβαρή στο περιεχόμενό της, θεωρώ ότι δεν μπορεί να ξεκινήσει η συζήτηση χωρίς να έλθει ο αρμόδιος Υπουργός να μας </w:t>
      </w:r>
      <w:r>
        <w:rPr>
          <w:rFonts w:eastAsia="Times New Roman" w:cs="Times New Roman"/>
          <w:szCs w:val="24"/>
        </w:rPr>
        <w:lastRenderedPageBreak/>
        <w:t>την ερμηνεύσει και να απαντήσει σ</w:t>
      </w:r>
      <w:r>
        <w:rPr>
          <w:rFonts w:eastAsia="Times New Roman" w:cs="Times New Roman"/>
          <w:szCs w:val="24"/>
        </w:rPr>
        <w:t>τις ερωτήσεις μας, πέραν της έκθεσης της Επιστημονικής Επιτροπής, την οποία θεωρώ απαραίτητη. Ενδεχόμενα να υπήρξε μεθόδευση για να κατατεθεί αυτή η τροπολογία λίγες ώρες πριν ξεκινήσει η Βουλή, για να μην έχουμε έκθεση της Επιστημονικής Επιτροπής.</w:t>
      </w:r>
    </w:p>
    <w:p w14:paraId="2774D4C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Παρακαλ</w:t>
      </w:r>
      <w:r>
        <w:rPr>
          <w:rFonts w:eastAsia="Times New Roman" w:cs="Times New Roman"/>
          <w:szCs w:val="24"/>
        </w:rPr>
        <w:t>ώ, κύριε Πρόεδρε, να μεριμνήσετε.</w:t>
      </w:r>
    </w:p>
    <w:p w14:paraId="2774D4C7"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Γεωργιάδης):</w:t>
      </w:r>
      <w:r>
        <w:rPr>
          <w:rFonts w:eastAsia="Times New Roman" w:cs="Times New Roman"/>
          <w:szCs w:val="24"/>
        </w:rPr>
        <w:t xml:space="preserve"> Να ενημερώσω </w:t>
      </w:r>
      <w:r>
        <w:rPr>
          <w:rFonts w:eastAsia="Times New Roman" w:cs="Times New Roman"/>
          <w:szCs w:val="24"/>
        </w:rPr>
        <w:t xml:space="preserve">και </w:t>
      </w:r>
      <w:r>
        <w:rPr>
          <w:rFonts w:eastAsia="Times New Roman" w:cs="Times New Roman"/>
          <w:szCs w:val="24"/>
        </w:rPr>
        <w:t>τους δυο σας ότι</w:t>
      </w:r>
      <w:r>
        <w:rPr>
          <w:rFonts w:eastAsia="Times New Roman" w:cs="Times New Roman"/>
          <w:szCs w:val="24"/>
        </w:rPr>
        <w:t xml:space="preserve">, όπως ενημερωθήκαμε, </w:t>
      </w:r>
      <w:r>
        <w:rPr>
          <w:rFonts w:eastAsia="Times New Roman" w:cs="Times New Roman"/>
          <w:szCs w:val="24"/>
        </w:rPr>
        <w:t>η έκθεση</w:t>
      </w:r>
      <w:r>
        <w:rPr>
          <w:rFonts w:eastAsia="Times New Roman" w:cs="Times New Roman"/>
          <w:szCs w:val="24"/>
        </w:rPr>
        <w:t xml:space="preserve"> </w:t>
      </w:r>
      <w:r>
        <w:rPr>
          <w:rFonts w:eastAsia="Times New Roman" w:cs="Times New Roman"/>
          <w:szCs w:val="24"/>
        </w:rPr>
        <w:t xml:space="preserve">της Επιστημονικής Επιτροπής δεν μπορεί να υπάρξει. Στις 14.00΄ όμως θα είναι ο κ. Φάμελλος εδώ να υποστηρίξει την τροπολογία </w:t>
      </w:r>
      <w:r>
        <w:rPr>
          <w:rFonts w:eastAsia="Times New Roman" w:cs="Times New Roman"/>
          <w:szCs w:val="24"/>
        </w:rPr>
        <w:t>του.</w:t>
      </w:r>
    </w:p>
    <w:p w14:paraId="2774D4C8"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ΘΕΟΔΩΡΟΣ ΚΑΡΑΟΓΛΟΥ:</w:t>
      </w:r>
      <w:r>
        <w:rPr>
          <w:rFonts w:eastAsia="Times New Roman" w:cs="Times New Roman"/>
          <w:szCs w:val="24"/>
        </w:rPr>
        <w:t xml:space="preserve"> Κύριε Πρόεδρε, μπορώ να έχω τον λόγο;</w:t>
      </w:r>
    </w:p>
    <w:p w14:paraId="2774D4C9"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Ναι, κύριε Καράογλου, ορίστε.</w:t>
      </w:r>
    </w:p>
    <w:p w14:paraId="2774D4CA"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ΘΕΟΔΩΡΟΣ ΚΑΡΑΟΓΛΟΥ:</w:t>
      </w:r>
      <w:r>
        <w:rPr>
          <w:rFonts w:eastAsia="Times New Roman" w:cs="Times New Roman"/>
          <w:szCs w:val="24"/>
        </w:rPr>
        <w:t xml:space="preserve"> Κύριε Πρόεδρε, σήμερα συμπληρώνεται ένας χρόνος από μια μαύρη, τραγική επέτειο. Σαν σήμερα πριν από έναν χρόνο </w:t>
      </w:r>
      <w:r>
        <w:rPr>
          <w:rFonts w:eastAsia="Times New Roman" w:cs="Times New Roman"/>
          <w:szCs w:val="24"/>
        </w:rPr>
        <w:t>ακριβώς, είκοσι τέσσερις αθώοι άνθρωποι έπεσαν θύματα μιας φονικής πλημμύρας στη Μάνδρα Αττικής.</w:t>
      </w:r>
    </w:p>
    <w:p w14:paraId="2774D4C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πρότεινα λοιπόν, εις ένδειξη τιμής και στη μνήμη των είκοσι τεσσάρων αυτών ανθρώπων</w:t>
      </w:r>
      <w:r>
        <w:rPr>
          <w:rFonts w:eastAsia="Times New Roman" w:cs="Times New Roman"/>
          <w:szCs w:val="24"/>
        </w:rPr>
        <w:t>,</w:t>
      </w:r>
      <w:r>
        <w:rPr>
          <w:rFonts w:eastAsia="Times New Roman" w:cs="Times New Roman"/>
          <w:szCs w:val="24"/>
        </w:rPr>
        <w:t xml:space="preserve"> να κρατήσει το Σώμα της Βουλής -εφόσον συμφωνούν και τα άλλα κόμματα- ε</w:t>
      </w:r>
      <w:r>
        <w:rPr>
          <w:rFonts w:eastAsia="Times New Roman" w:cs="Times New Roman"/>
          <w:szCs w:val="24"/>
        </w:rPr>
        <w:t>νός λεπτού σιγή.</w:t>
      </w:r>
    </w:p>
    <w:p w14:paraId="2774D4CC"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Συμφωνεί το Σώμα;</w:t>
      </w:r>
    </w:p>
    <w:p w14:paraId="2774D4CD"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ΟΛΟΙ ΟΙ ΒΟΥΛΕΥΤΕΣ:</w:t>
      </w:r>
      <w:r>
        <w:rPr>
          <w:rFonts w:eastAsia="Times New Roman" w:cs="Times New Roman"/>
          <w:szCs w:val="24"/>
        </w:rPr>
        <w:t xml:space="preserve"> Μάλιστα, μάλιστα.</w:t>
      </w:r>
    </w:p>
    <w:p w14:paraId="2774D4CE"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Μπορούμε να τηρήσουμε ενός λεπτού σιγή.</w:t>
      </w:r>
    </w:p>
    <w:p w14:paraId="2774D4CF"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ΔΙΑΜΑΝΤΩ ΜΑΝΩΛΑΚΟΥ:</w:t>
      </w:r>
      <w:r>
        <w:rPr>
          <w:rFonts w:eastAsia="Times New Roman" w:cs="Times New Roman"/>
          <w:szCs w:val="24"/>
        </w:rPr>
        <w:t xml:space="preserve"> Κύριε Πρόεδρε, μπορώ να έχω τον λόγο;</w:t>
      </w:r>
    </w:p>
    <w:p w14:paraId="2774D4D0"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w:t>
      </w:r>
      <w:r w:rsidRPr="008340CA">
        <w:rPr>
          <w:rFonts w:eastAsia="Times New Roman" w:cs="Times New Roman"/>
          <w:b/>
          <w:szCs w:val="24"/>
        </w:rPr>
        <w:t>ργιάδης):</w:t>
      </w:r>
      <w:r>
        <w:rPr>
          <w:rFonts w:eastAsia="Times New Roman" w:cs="Times New Roman"/>
          <w:b/>
          <w:szCs w:val="24"/>
        </w:rPr>
        <w:t xml:space="preserve"> </w:t>
      </w:r>
      <w:r>
        <w:rPr>
          <w:rFonts w:eastAsia="Times New Roman" w:cs="Times New Roman"/>
          <w:szCs w:val="24"/>
        </w:rPr>
        <w:t>Ορίστε</w:t>
      </w:r>
      <w:r>
        <w:rPr>
          <w:rFonts w:eastAsia="Times New Roman" w:cs="Times New Roman"/>
          <w:szCs w:val="24"/>
        </w:rPr>
        <w:t>,</w:t>
      </w:r>
      <w:r>
        <w:rPr>
          <w:rFonts w:eastAsia="Times New Roman" w:cs="Times New Roman"/>
          <w:szCs w:val="24"/>
        </w:rPr>
        <w:t xml:space="preserve"> κυρία Μανωλάκου.</w:t>
      </w:r>
    </w:p>
    <w:p w14:paraId="2774D4D1"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ΔΙΑΜΑΝΤΩ ΜΑΝΩΛΑΚΟΥ:</w:t>
      </w:r>
      <w:r>
        <w:rPr>
          <w:rFonts w:eastAsia="Times New Roman" w:cs="Times New Roman"/>
          <w:szCs w:val="24"/>
        </w:rPr>
        <w:t xml:space="preserve"> Βεβαίως θα πάρουμε μέρος. Η καλύτερη</w:t>
      </w:r>
      <w:r>
        <w:rPr>
          <w:rFonts w:eastAsia="Times New Roman" w:cs="Times New Roman"/>
          <w:szCs w:val="24"/>
        </w:rPr>
        <w:t>,</w:t>
      </w:r>
      <w:r>
        <w:rPr>
          <w:rFonts w:eastAsia="Times New Roman" w:cs="Times New Roman"/>
          <w:szCs w:val="24"/>
        </w:rPr>
        <w:t xml:space="preserve"> όμως, τιμή είναι να φτιαχτούν τα αντιπλημμυρικά έργα άμεσα και γρήγορα</w:t>
      </w:r>
      <w:r>
        <w:rPr>
          <w:rFonts w:eastAsia="Times New Roman" w:cs="Times New Roman"/>
          <w:szCs w:val="24"/>
        </w:rPr>
        <w:t>,</w:t>
      </w:r>
      <w:r>
        <w:rPr>
          <w:rFonts w:eastAsia="Times New Roman" w:cs="Times New Roman"/>
          <w:szCs w:val="24"/>
        </w:rPr>
        <w:t xml:space="preserve"> για να μην έχουμε </w:t>
      </w:r>
      <w:r>
        <w:rPr>
          <w:rFonts w:eastAsia="Times New Roman" w:cs="Times New Roman"/>
          <w:szCs w:val="24"/>
        </w:rPr>
        <w:t xml:space="preserve">ποτέ </w:t>
      </w:r>
      <w:r>
        <w:rPr>
          <w:rFonts w:eastAsia="Times New Roman" w:cs="Times New Roman"/>
          <w:szCs w:val="24"/>
        </w:rPr>
        <w:t>ξανά τέτοιες τραγωδίες και θύματα.</w:t>
      </w:r>
    </w:p>
    <w:p w14:paraId="2774D4D2" w14:textId="77777777" w:rsidR="009B4FE7" w:rsidRDefault="00452105">
      <w:pPr>
        <w:spacing w:line="600" w:lineRule="auto"/>
        <w:ind w:firstLine="720"/>
        <w:jc w:val="both"/>
        <w:rPr>
          <w:rFonts w:eastAsia="Times New Roman" w:cs="Times New Roman"/>
          <w:szCs w:val="24"/>
        </w:rPr>
      </w:pPr>
      <w:r w:rsidRPr="00EF7295">
        <w:rPr>
          <w:rFonts w:eastAsia="Times New Roman" w:cs="Times New Roman"/>
          <w:b/>
          <w:szCs w:val="24"/>
        </w:rPr>
        <w:t xml:space="preserve">ΑΠΟΣΤΟΛΟΣ ΒΕΣΥΡΟΠΟΥΛΟΣ: </w:t>
      </w:r>
      <w:r>
        <w:rPr>
          <w:rFonts w:eastAsia="Times New Roman" w:cs="Times New Roman"/>
          <w:szCs w:val="24"/>
        </w:rPr>
        <w:t>Εννοείται</w:t>
      </w:r>
      <w:r>
        <w:rPr>
          <w:rFonts w:eastAsia="Times New Roman" w:cs="Times New Roman"/>
          <w:szCs w:val="24"/>
        </w:rPr>
        <w:t>, εννοείται.</w:t>
      </w:r>
    </w:p>
    <w:p w14:paraId="2774D4D3" w14:textId="77777777" w:rsidR="009B4FE7" w:rsidRDefault="00452105">
      <w:pPr>
        <w:spacing w:line="600" w:lineRule="auto"/>
        <w:ind w:firstLine="720"/>
        <w:jc w:val="both"/>
        <w:rPr>
          <w:rFonts w:eastAsia="Times New Roman" w:cs="Times New Roman"/>
          <w:szCs w:val="24"/>
        </w:rPr>
      </w:pPr>
      <w:r w:rsidRPr="008340CA">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Μάλιστα.</w:t>
      </w:r>
    </w:p>
    <w:p w14:paraId="2774D4D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Εφόσον συμφωνεί ομόφωνα το Σώμα, μπορούμε να τηρήσουμε ενός λεπτού σιγή.</w:t>
      </w:r>
    </w:p>
    <w:p w14:paraId="2774D4D5" w14:textId="77777777" w:rsidR="009B4FE7" w:rsidRDefault="00452105">
      <w:pPr>
        <w:spacing w:line="600" w:lineRule="auto"/>
        <w:ind w:firstLine="709"/>
        <w:jc w:val="center"/>
        <w:rPr>
          <w:rFonts w:eastAsia="Times New Roman" w:cs="Times New Roman"/>
          <w:szCs w:val="24"/>
        </w:rPr>
      </w:pPr>
      <w:r>
        <w:rPr>
          <w:rFonts w:eastAsia="Times New Roman" w:cs="Times New Roman"/>
          <w:szCs w:val="24"/>
        </w:rPr>
        <w:t xml:space="preserve">(Στο σημείο αυτό όρθιοι οι Βουλευτές </w:t>
      </w:r>
      <w:r>
        <w:rPr>
          <w:rFonts w:eastAsia="Times New Roman" w:cs="Times New Roman"/>
          <w:szCs w:val="24"/>
        </w:rPr>
        <w:t xml:space="preserve">τηρούν </w:t>
      </w:r>
      <w:r>
        <w:rPr>
          <w:rFonts w:eastAsia="Times New Roman" w:cs="Times New Roman"/>
          <w:szCs w:val="24"/>
        </w:rPr>
        <w:t>ενός λεπτού σιγή)</w:t>
      </w:r>
    </w:p>
    <w:p w14:paraId="2774D4D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Μπορούμε </w:t>
      </w:r>
      <w:r>
        <w:rPr>
          <w:rFonts w:eastAsia="Times New Roman" w:cs="Times New Roman"/>
          <w:szCs w:val="24"/>
        </w:rPr>
        <w:t>τώρα</w:t>
      </w:r>
      <w:r>
        <w:rPr>
          <w:rFonts w:eastAsia="Times New Roman" w:cs="Times New Roman"/>
          <w:szCs w:val="24"/>
        </w:rPr>
        <w:t xml:space="preserve"> να ξεκινήσουμε. </w:t>
      </w:r>
    </w:p>
    <w:p w14:paraId="2774D4D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 του ΣΥΡΙΖΑ</w:t>
      </w:r>
      <w:r>
        <w:rPr>
          <w:rFonts w:eastAsia="Times New Roman" w:cs="Times New Roman"/>
          <w:szCs w:val="24"/>
        </w:rPr>
        <w:t xml:space="preserve"> κ. Συρμαλένιος για δεκαπέντε λεπτά.</w:t>
      </w:r>
    </w:p>
    <w:p w14:paraId="2774D4D8" w14:textId="77777777" w:rsidR="009B4FE7" w:rsidRDefault="00452105">
      <w:pPr>
        <w:spacing w:line="600" w:lineRule="auto"/>
        <w:ind w:firstLine="720"/>
        <w:contextualSpacing/>
        <w:jc w:val="both"/>
        <w:rPr>
          <w:rFonts w:eastAsia="Times New Roman"/>
          <w:szCs w:val="24"/>
        </w:rPr>
      </w:pPr>
      <w:r w:rsidRPr="00681201">
        <w:rPr>
          <w:rFonts w:eastAsia="Times New Roman"/>
          <w:b/>
          <w:szCs w:val="24"/>
        </w:rPr>
        <w:lastRenderedPageBreak/>
        <w:t>ΝΙΚΟΛΑΟΣ ΣΥΡΜΑΛΕΝΙΟΣ:</w:t>
      </w:r>
      <w:r>
        <w:rPr>
          <w:rFonts w:eastAsia="Times New Roman"/>
          <w:szCs w:val="24"/>
        </w:rPr>
        <w:t xml:space="preserve"> Ευχαριστώ, κύριε Πρόεδρε.</w:t>
      </w:r>
    </w:p>
    <w:p w14:paraId="2774D4D9"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Πριν ξεκινήσω, θα ήθελα να κάνω μια έκκληση προς όλες τις πλευρές και προς όλους μας να μην παίζουμε με τον ανθρώπινο πόνο. Οι δύο τραγωδίες στην Αττική </w:t>
      </w:r>
      <w:r>
        <w:rPr>
          <w:rFonts w:eastAsia="Times New Roman"/>
          <w:szCs w:val="24"/>
        </w:rPr>
        <w:t>-</w:t>
      </w:r>
      <w:r>
        <w:rPr>
          <w:rFonts w:eastAsia="Times New Roman"/>
          <w:szCs w:val="24"/>
        </w:rPr>
        <w:t xml:space="preserve">στη Μάνδρα και </w:t>
      </w:r>
      <w:r>
        <w:rPr>
          <w:rFonts w:eastAsia="Times New Roman"/>
          <w:szCs w:val="24"/>
        </w:rPr>
        <w:t>στο Μάτι</w:t>
      </w:r>
      <w:r>
        <w:rPr>
          <w:rFonts w:eastAsia="Times New Roman"/>
          <w:szCs w:val="24"/>
        </w:rPr>
        <w:t>-</w:t>
      </w:r>
      <w:r>
        <w:rPr>
          <w:rFonts w:eastAsia="Times New Roman"/>
          <w:szCs w:val="24"/>
        </w:rPr>
        <w:t xml:space="preserve"> </w:t>
      </w:r>
      <w:r>
        <w:rPr>
          <w:rFonts w:eastAsia="Times New Roman"/>
          <w:szCs w:val="24"/>
        </w:rPr>
        <w:t>σε λιγότερο από</w:t>
      </w:r>
      <w:r>
        <w:rPr>
          <w:rFonts w:eastAsia="Times New Roman"/>
          <w:szCs w:val="24"/>
        </w:rPr>
        <w:t xml:space="preserve"> έναν χρόνο έχουν συγκλονίσει το πανελλήνιο. Είναι τραγωδίες οι οποίες θα αφήσουν για πάρα πολλά χρόνια το αποτύπωμά τους και πρέπει όλοι να πάρουμε τα απαραίτητα διδάγματα, έτσι ώστε να μην επαναληφθούν. </w:t>
      </w:r>
    </w:p>
    <w:p w14:paraId="2774D4DA" w14:textId="77777777" w:rsidR="009B4FE7" w:rsidRDefault="00452105">
      <w:pPr>
        <w:spacing w:line="600" w:lineRule="auto"/>
        <w:ind w:firstLine="720"/>
        <w:contextualSpacing/>
        <w:jc w:val="both"/>
        <w:rPr>
          <w:rFonts w:eastAsia="Times New Roman"/>
          <w:szCs w:val="24"/>
        </w:rPr>
      </w:pPr>
      <w:r>
        <w:rPr>
          <w:rFonts w:eastAsia="Times New Roman"/>
          <w:szCs w:val="24"/>
        </w:rPr>
        <w:t>Κύριε Πρόεδρε, κυρίες και</w:t>
      </w:r>
      <w:r>
        <w:rPr>
          <w:rFonts w:eastAsia="Times New Roman"/>
          <w:szCs w:val="24"/>
        </w:rPr>
        <w:t xml:space="preserve"> κύριοι συνάδελφοι, σήμερα ουσιαστικά κυρώνουμε τέσσερις πράξεις νομοθετικού περιεχομένου, από τις οποίες οι τρεις αφορούν τους πυρόπληκτους στις φονικές πυρκαγιές της 23</w:t>
      </w:r>
      <w:r w:rsidRPr="00AF7800">
        <w:rPr>
          <w:rFonts w:eastAsia="Times New Roman"/>
          <w:szCs w:val="24"/>
          <w:vertAlign w:val="superscript"/>
        </w:rPr>
        <w:t>ης</w:t>
      </w:r>
      <w:r>
        <w:rPr>
          <w:rFonts w:eastAsia="Times New Roman"/>
          <w:szCs w:val="24"/>
        </w:rPr>
        <w:t xml:space="preserve"> και 24</w:t>
      </w:r>
      <w:r w:rsidRPr="00AF7800">
        <w:rPr>
          <w:rFonts w:eastAsia="Times New Roman"/>
          <w:szCs w:val="24"/>
          <w:vertAlign w:val="superscript"/>
        </w:rPr>
        <w:t>ης</w:t>
      </w:r>
      <w:r>
        <w:rPr>
          <w:rFonts w:eastAsia="Times New Roman"/>
          <w:szCs w:val="24"/>
        </w:rPr>
        <w:t xml:space="preserve"> Ιουλίου του 2018 και στο Μάτι, αλλά γενικότερα και σε άλλες περιοχές, στη </w:t>
      </w:r>
      <w:r>
        <w:rPr>
          <w:rFonts w:eastAsia="Times New Roman"/>
          <w:szCs w:val="24"/>
        </w:rPr>
        <w:t>δυτική Αττική κ.λπ.</w:t>
      </w:r>
      <w:r>
        <w:rPr>
          <w:rFonts w:eastAsia="Times New Roman"/>
          <w:szCs w:val="24"/>
        </w:rPr>
        <w:t>.</w:t>
      </w:r>
      <w:r>
        <w:rPr>
          <w:rFonts w:eastAsia="Times New Roman"/>
          <w:szCs w:val="24"/>
        </w:rPr>
        <w:t xml:space="preserve"> Επίσης, κυρώνουμε και μια πράξη νομοθετικού περιεχομένου που αφορά στα πέντε νησιά του βόρειου και ανατολικού Αιγαίου. </w:t>
      </w:r>
    </w:p>
    <w:p w14:paraId="2774D4DB" w14:textId="77777777" w:rsidR="009B4FE7" w:rsidRDefault="00452105">
      <w:pPr>
        <w:spacing w:line="600" w:lineRule="auto"/>
        <w:ind w:firstLine="720"/>
        <w:contextualSpacing/>
        <w:jc w:val="both"/>
        <w:rPr>
          <w:rFonts w:eastAsia="Times New Roman"/>
          <w:szCs w:val="24"/>
        </w:rPr>
      </w:pPr>
      <w:r>
        <w:rPr>
          <w:rFonts w:eastAsia="Times New Roman"/>
          <w:szCs w:val="24"/>
        </w:rPr>
        <w:t>Στο πρώτο άρθρο κυρώνουμε την πράξη που αφορά την παράταση των μειωμένων συντελεστών ΦΠΑ στα νησιά αυτά. Τα πέντε ν</w:t>
      </w:r>
      <w:r>
        <w:rPr>
          <w:rFonts w:eastAsia="Times New Roman"/>
          <w:szCs w:val="24"/>
        </w:rPr>
        <w:t>ησιά αυτά είναι η Λέσβος, η Χίος, η Σάμος, η Λέρος και η Κως. Η παράταση αυτή έγινε για να ενισχυθούν οι τοπικές οικονομίες και οι κάτοικοι των νησιών αυτών που φέρουν το μεγάλο βάρος της προσφυγικής και μεταναστευτικής κρίσης και ήταν αποτέλεσμα διαπραγμά</w:t>
      </w:r>
      <w:r>
        <w:rPr>
          <w:rFonts w:eastAsia="Times New Roman"/>
          <w:szCs w:val="24"/>
        </w:rPr>
        <w:t xml:space="preserve">τευσης της ελληνικής Κυβέρνησης με τους θεσμούς. </w:t>
      </w:r>
    </w:p>
    <w:p w14:paraId="2774D4DC"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 xml:space="preserve">Έγινε μεγάλη κουβέντα για το θέμα των συντελεστών του ΦΠΑ στα νησιά του Αιγαίου. Θα ήθελα να θυμίσω προς όλες τις πτέρυγες ότι η αύξηση των συντελεστών του ΦΠΑ στο Αιγαίο έγινε το καλοκαίρι του 2015 με τον </w:t>
      </w:r>
      <w:r>
        <w:rPr>
          <w:rFonts w:eastAsia="Times New Roman"/>
          <w:szCs w:val="24"/>
        </w:rPr>
        <w:t xml:space="preserve">ν.4336, μετά από την επώδυνη για εμάς -και βεβαίως και για τον ελληνικό λαό- συμφωνία της ελληνικής Κυβέρνησης με τους δανειστές. Την αύξηση αυτή την ψήφισαν </w:t>
      </w:r>
      <w:r>
        <w:rPr>
          <w:rFonts w:eastAsia="Times New Roman"/>
          <w:szCs w:val="24"/>
        </w:rPr>
        <w:t>διακόσιοι είκοσι ένας</w:t>
      </w:r>
      <w:r>
        <w:rPr>
          <w:rFonts w:eastAsia="Times New Roman"/>
          <w:szCs w:val="24"/>
        </w:rPr>
        <w:t xml:space="preserve"> Βουλευτές του ΣΥΡΙΖΑ, των Ανεξάρτητων Ελλήνων, της Νέας Δημοκρατίας και του </w:t>
      </w:r>
      <w:r>
        <w:rPr>
          <w:rFonts w:eastAsia="Times New Roman"/>
          <w:szCs w:val="24"/>
        </w:rPr>
        <w:t xml:space="preserve">ΠΑΣΟΚ. Το λέω αυτό γιατί στην </w:t>
      </w:r>
      <w:r>
        <w:rPr>
          <w:rFonts w:eastAsia="Times New Roman"/>
          <w:szCs w:val="24"/>
        </w:rPr>
        <w:t>ε</w:t>
      </w:r>
      <w:r>
        <w:rPr>
          <w:rFonts w:eastAsia="Times New Roman"/>
          <w:szCs w:val="24"/>
        </w:rPr>
        <w:t xml:space="preserve">πιτροπή υπήρχαν πάλι οι γνωστές φωνές που μας εγκάλεσαν για το τι συντελεστές ΦΠΑ παραλάβαμε και το τι έχουμε σήμερα. </w:t>
      </w:r>
    </w:p>
    <w:p w14:paraId="2774D4DD" w14:textId="77777777" w:rsidR="009B4FE7" w:rsidRDefault="00452105">
      <w:pPr>
        <w:spacing w:line="600" w:lineRule="auto"/>
        <w:ind w:firstLine="720"/>
        <w:contextualSpacing/>
        <w:jc w:val="both"/>
        <w:rPr>
          <w:rFonts w:eastAsia="Times New Roman"/>
          <w:szCs w:val="24"/>
        </w:rPr>
      </w:pPr>
      <w:r>
        <w:rPr>
          <w:rFonts w:eastAsia="Times New Roman"/>
          <w:szCs w:val="24"/>
        </w:rPr>
        <w:t>Θέλω, λοιπόν, να τους θυμίσω, πρώτον, ότι το ψήφισαν και αυτοί στ</w:t>
      </w:r>
      <w:r>
        <w:rPr>
          <w:rFonts w:eastAsia="Times New Roman"/>
          <w:szCs w:val="24"/>
        </w:rPr>
        <w:t>ο</w:t>
      </w:r>
      <w:r>
        <w:rPr>
          <w:rFonts w:eastAsia="Times New Roman"/>
          <w:szCs w:val="24"/>
        </w:rPr>
        <w:t xml:space="preserve"> πλαίσι</w:t>
      </w:r>
      <w:r>
        <w:rPr>
          <w:rFonts w:eastAsia="Times New Roman"/>
          <w:szCs w:val="24"/>
        </w:rPr>
        <w:t xml:space="preserve">ο </w:t>
      </w:r>
      <w:r>
        <w:rPr>
          <w:rFonts w:eastAsia="Times New Roman"/>
          <w:szCs w:val="24"/>
        </w:rPr>
        <w:t>του ν.4336 και</w:t>
      </w:r>
      <w:r>
        <w:rPr>
          <w:rFonts w:eastAsia="Times New Roman"/>
          <w:szCs w:val="24"/>
        </w:rPr>
        <w:t>,</w:t>
      </w:r>
      <w:r>
        <w:rPr>
          <w:rFonts w:eastAsia="Times New Roman"/>
          <w:szCs w:val="24"/>
        </w:rPr>
        <w:t xml:space="preserve"> δεύτερον </w:t>
      </w:r>
      <w:r>
        <w:rPr>
          <w:rFonts w:eastAsia="Times New Roman"/>
          <w:szCs w:val="24"/>
        </w:rPr>
        <w:t>-</w:t>
      </w:r>
      <w:r>
        <w:rPr>
          <w:rFonts w:eastAsia="Times New Roman"/>
          <w:szCs w:val="24"/>
        </w:rPr>
        <w:t>και τ</w:t>
      </w:r>
      <w:r>
        <w:rPr>
          <w:rFonts w:eastAsia="Times New Roman"/>
          <w:szCs w:val="24"/>
        </w:rPr>
        <w:t xml:space="preserve">ο πιο σημαντικό και να μην το ξεχνάτε- ότι στο </w:t>
      </w:r>
      <w:r>
        <w:rPr>
          <w:rFonts w:eastAsia="Times New Roman"/>
          <w:szCs w:val="24"/>
          <w:lang w:val="en-US"/>
        </w:rPr>
        <w:t>mail</w:t>
      </w:r>
      <w:r w:rsidRPr="000A1440">
        <w:rPr>
          <w:rFonts w:eastAsia="Times New Roman"/>
          <w:szCs w:val="24"/>
        </w:rPr>
        <w:t xml:space="preserve"> </w:t>
      </w:r>
      <w:r>
        <w:rPr>
          <w:rFonts w:eastAsia="Times New Roman"/>
          <w:szCs w:val="24"/>
        </w:rPr>
        <w:t>Χαρδούβελη, το οποίο έγινε το 2014, στη διαπραγμάτευση που δεν έκλεισε ποτέ της πέμπτης αξιολόγησης από την προηγούμενη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υπάρχει σαφής διατύπωση περί αύξησης των συντελεστών Φ</w:t>
      </w:r>
      <w:r>
        <w:rPr>
          <w:rFonts w:eastAsia="Times New Roman"/>
          <w:szCs w:val="24"/>
        </w:rPr>
        <w:t>ΠΑ στο Αιγαίο ανάμεσα σε όλα τα άλλα μέτρα, τα οποία προτάθηκαν τότε για να μπορέσουν να καλύψουν τις ανάγκες της πέμπτης αξιολόγησης. Βεβαίως, η πέμπτη αξιολόγηση δεν έκλεισε, έμεινε εκκρεμές το αίτημα αυτό του κ. Χαρδούβελη, τότε Υπουργού Οικονομικών, αλ</w:t>
      </w:r>
      <w:r>
        <w:rPr>
          <w:rFonts w:eastAsia="Times New Roman"/>
          <w:szCs w:val="24"/>
        </w:rPr>
        <w:t xml:space="preserve">λά βεβαίως μετά εφαρμόστηκε με τη συμφωνία που ψηφίσαμε οι </w:t>
      </w:r>
      <w:r>
        <w:rPr>
          <w:rFonts w:eastAsia="Times New Roman"/>
          <w:szCs w:val="24"/>
        </w:rPr>
        <w:t>διακόσιοι είκοσι ένας</w:t>
      </w:r>
      <w:r>
        <w:rPr>
          <w:rFonts w:eastAsia="Times New Roman"/>
          <w:szCs w:val="24"/>
        </w:rPr>
        <w:t>. Ανέφερα τα κόμματα. Να μην επαναλάβω ποιοι ψηφίσαμε.</w:t>
      </w:r>
    </w:p>
    <w:p w14:paraId="2774D4DE"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Από αυτή την άποψη, λοιπόν, νομίζω ότι είναι σαφές πως οι κάτοικοι των νησιών αυτών έχουν επωμιστεί όλη αυτή την περίοδο </w:t>
      </w:r>
      <w:r>
        <w:rPr>
          <w:rFonts w:eastAsia="Times New Roman"/>
          <w:szCs w:val="24"/>
        </w:rPr>
        <w:t xml:space="preserve">ένα πολύ μεγάλο βάρος, </w:t>
      </w:r>
      <w:r>
        <w:rPr>
          <w:rFonts w:eastAsia="Times New Roman"/>
          <w:szCs w:val="24"/>
        </w:rPr>
        <w:t>αυτό</w:t>
      </w:r>
      <w:r>
        <w:rPr>
          <w:rFonts w:eastAsia="Times New Roman"/>
          <w:szCs w:val="24"/>
        </w:rPr>
        <w:t xml:space="preserve"> της προσφυγικής και μεταναστευτικής κρίσης. Επομένως η διατήρηση των μειωμένων συντελεστών ΦΠΑ μαζί με κάποια άλλα μέτρα, τα οποία πήρε η ελληνική Κυβέρνηση, επιδιώκουν και στηρίζουν και το εισόδημα και την τοπική οικονομία αυτώ</w:t>
      </w:r>
      <w:r>
        <w:rPr>
          <w:rFonts w:eastAsia="Times New Roman"/>
          <w:szCs w:val="24"/>
        </w:rPr>
        <w:t xml:space="preserve">ν των νησιών. Θυμίζω ότι σε αυτά τα νησιά πάρθηκαν δύο σημαντικά μέτρα: Το ένα μέτρο ήταν ότι στο τέλος του 2017 πήραν μέρος του κοινωνικού μερίσματος τα νησιά του </w:t>
      </w:r>
      <w:r>
        <w:rPr>
          <w:rFonts w:eastAsia="Times New Roman"/>
          <w:szCs w:val="24"/>
        </w:rPr>
        <w:t>β</w:t>
      </w:r>
      <w:r>
        <w:rPr>
          <w:rFonts w:eastAsia="Times New Roman"/>
          <w:szCs w:val="24"/>
        </w:rPr>
        <w:t xml:space="preserve">όρειου και </w:t>
      </w:r>
      <w:r>
        <w:rPr>
          <w:rFonts w:eastAsia="Times New Roman"/>
          <w:szCs w:val="24"/>
        </w:rPr>
        <w:t>α</w:t>
      </w:r>
      <w:r>
        <w:rPr>
          <w:rFonts w:eastAsia="Times New Roman"/>
          <w:szCs w:val="24"/>
        </w:rPr>
        <w:t xml:space="preserve">νατολικού Αιγαίου. Το δεύτερο μέτρο, το οποίο εφαρμόζεται ήδη σε αυτά τα νησιά </w:t>
      </w:r>
      <w:r>
        <w:rPr>
          <w:rFonts w:eastAsia="Times New Roman"/>
          <w:szCs w:val="24"/>
        </w:rPr>
        <w:t>και θα εφαρμοστεί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2019 σε όλη την νησιωτική Ελλάδα, είναι το μεταφορικό ισοδύναμο. Μέσα από κατ’ ιδίαν συζητήσεις και με αυτοδιοικητικά στελέχη</w:t>
      </w:r>
      <w:r>
        <w:rPr>
          <w:rFonts w:eastAsia="Times New Roman"/>
          <w:szCs w:val="24"/>
        </w:rPr>
        <w:t>,</w:t>
      </w:r>
      <w:r>
        <w:rPr>
          <w:rFonts w:eastAsia="Times New Roman"/>
          <w:szCs w:val="24"/>
        </w:rPr>
        <w:t xml:space="preserve"> που ανήκουν στο</w:t>
      </w:r>
      <w:r>
        <w:rPr>
          <w:rFonts w:eastAsia="Times New Roman"/>
          <w:szCs w:val="24"/>
        </w:rPr>
        <w:t>ν</w:t>
      </w:r>
      <w:r>
        <w:rPr>
          <w:rFonts w:eastAsia="Times New Roman"/>
          <w:szCs w:val="24"/>
        </w:rPr>
        <w:t xml:space="preserve"> χώρο της Αντιπολίτευσης, φαίνεται ότι το μεταφορικό ισοδύναμο έχει συμβάλει θετικά στο</w:t>
      </w:r>
      <w:r>
        <w:rPr>
          <w:rFonts w:eastAsia="Times New Roman"/>
          <w:szCs w:val="24"/>
        </w:rPr>
        <w:t xml:space="preserve"> διαθέσιμο εισόδημα των νησιωτών. Βεβαίως, το μεταφορικό ισοδύναμο έχει αρχίσει και θα αποδίδει βαθμιαία και στο θέμα της εμπορευματικής κίνησης των επιχειρήσεων αλλά και στα καύσιμα. Είναι πάρα πολύ σημαντικό που θα δουν οι καταναλωτές στα πρατήρια των κα</w:t>
      </w:r>
      <w:r>
        <w:rPr>
          <w:rFonts w:eastAsia="Times New Roman"/>
          <w:szCs w:val="24"/>
        </w:rPr>
        <w:t>υσίμων τη διαφορά στη βενζίνη να είναι της τάξεως 10 με 15 λεπτών από την Αττική. Επίσης, η καθολική εφαρμογή του μεταφορικού ισοδύναμου το 2019 σε όλα τα νησιά θα έχει σημαντικά αποτελέσματα, οφέλη για τους νησιώτες.</w:t>
      </w:r>
    </w:p>
    <w:p w14:paraId="2774D4DF" w14:textId="77777777" w:rsidR="009B4FE7" w:rsidRDefault="00452105">
      <w:pPr>
        <w:spacing w:line="600" w:lineRule="auto"/>
        <w:ind w:firstLine="720"/>
        <w:jc w:val="both"/>
        <w:rPr>
          <w:rFonts w:eastAsia="Times New Roman"/>
          <w:szCs w:val="24"/>
        </w:rPr>
      </w:pPr>
      <w:r>
        <w:rPr>
          <w:rFonts w:eastAsia="Times New Roman"/>
          <w:szCs w:val="24"/>
        </w:rPr>
        <w:lastRenderedPageBreak/>
        <w:t>Κατά συνέπεια η κύρωση της πράξης αυτή</w:t>
      </w:r>
      <w:r>
        <w:rPr>
          <w:rFonts w:eastAsia="Times New Roman"/>
          <w:szCs w:val="24"/>
        </w:rPr>
        <w:t>ς επιβεβαιώνει τη βούληση να έχουμε μειωμένους συντελεστές ΦΠΑ στα νησιά</w:t>
      </w:r>
      <w:r>
        <w:rPr>
          <w:rFonts w:eastAsia="Times New Roman"/>
          <w:szCs w:val="24"/>
        </w:rPr>
        <w:t>,</w:t>
      </w:r>
      <w:r>
        <w:rPr>
          <w:rFonts w:eastAsia="Times New Roman"/>
          <w:szCs w:val="24"/>
        </w:rPr>
        <w:t xml:space="preserve"> τα οποία επωμίζονται την προσφυγική κρίση. Πιστεύω ότι και το 2019, με την αγωνιστική διεκδίκηση όλων μας, θα υπάρξει και περαιτέρω επανακαθορισμός αυτού του μέτρου.</w:t>
      </w:r>
    </w:p>
    <w:p w14:paraId="2774D4E0" w14:textId="77777777" w:rsidR="009B4FE7" w:rsidRDefault="00452105">
      <w:pPr>
        <w:spacing w:line="600" w:lineRule="auto"/>
        <w:ind w:firstLine="720"/>
        <w:jc w:val="both"/>
        <w:rPr>
          <w:rFonts w:eastAsia="Times New Roman"/>
          <w:szCs w:val="24"/>
        </w:rPr>
      </w:pPr>
      <w:r>
        <w:rPr>
          <w:rFonts w:eastAsia="Times New Roman"/>
          <w:szCs w:val="24"/>
        </w:rPr>
        <w:t xml:space="preserve">Οι τρεις άλλες </w:t>
      </w:r>
      <w:r>
        <w:rPr>
          <w:rFonts w:eastAsia="Times New Roman"/>
          <w:szCs w:val="24"/>
        </w:rPr>
        <w:t>πράξεις νομοθετικού περιεχομένου αφορούν επείγοντα μέτρα για τους πυρόπληκτους, για τους πληγέντες από τις πυρκαγιές της 23</w:t>
      </w:r>
      <w:r w:rsidRPr="003D1A8F">
        <w:rPr>
          <w:rFonts w:eastAsia="Times New Roman"/>
          <w:szCs w:val="24"/>
          <w:vertAlign w:val="superscript"/>
        </w:rPr>
        <w:t>η</w:t>
      </w:r>
      <w:r>
        <w:rPr>
          <w:rFonts w:eastAsia="Times New Roman"/>
          <w:szCs w:val="24"/>
          <w:vertAlign w:val="superscript"/>
        </w:rPr>
        <w:t>ς</w:t>
      </w:r>
      <w:r>
        <w:rPr>
          <w:rFonts w:eastAsia="Times New Roman"/>
          <w:szCs w:val="24"/>
        </w:rPr>
        <w:t xml:space="preserve"> και 24</w:t>
      </w:r>
      <w:r w:rsidRPr="003D1A8F">
        <w:rPr>
          <w:rFonts w:eastAsia="Times New Roman"/>
          <w:szCs w:val="24"/>
          <w:vertAlign w:val="superscript"/>
        </w:rPr>
        <w:t>ης</w:t>
      </w:r>
      <w:r>
        <w:rPr>
          <w:rFonts w:eastAsia="Times New Roman"/>
          <w:szCs w:val="24"/>
        </w:rPr>
        <w:t xml:space="preserve"> Ιουλίου 2018 και φυσικά αφορούν και την πληγείσα περιοχή, την άκρως πληγείσα περιοχή, το Μάτι της Αττικής που είχε αυτόν τον πολύ μεγάλο αριθμό με τους ενενήντα εννέα νεκρούς και</w:t>
      </w:r>
      <w:r w:rsidRPr="0011445B">
        <w:rPr>
          <w:rFonts w:eastAsia="Times New Roman"/>
          <w:szCs w:val="24"/>
        </w:rPr>
        <w:t xml:space="preserve"> </w:t>
      </w:r>
      <w:r>
        <w:rPr>
          <w:rFonts w:eastAsia="Times New Roman"/>
          <w:szCs w:val="24"/>
        </w:rPr>
        <w:t>την τραγωδία που περνάνε και οι συγγενείς τους.</w:t>
      </w:r>
    </w:p>
    <w:p w14:paraId="2774D4E1" w14:textId="77777777" w:rsidR="009B4FE7" w:rsidRDefault="00452105">
      <w:pPr>
        <w:spacing w:line="600" w:lineRule="auto"/>
        <w:ind w:firstLine="720"/>
        <w:jc w:val="both"/>
        <w:rPr>
          <w:rFonts w:eastAsia="Times New Roman"/>
          <w:szCs w:val="24"/>
        </w:rPr>
      </w:pPr>
      <w:r>
        <w:rPr>
          <w:rFonts w:eastAsia="Times New Roman"/>
          <w:szCs w:val="24"/>
        </w:rPr>
        <w:t>Η τοποθέτηση του Προέδρου τη</w:t>
      </w:r>
      <w:r>
        <w:rPr>
          <w:rFonts w:eastAsia="Times New Roman"/>
          <w:szCs w:val="24"/>
        </w:rPr>
        <w:t>ς Βουλής προηγουμένως ήταν μια βαρύνουσα, θεωρώ, τοποθέτηση και ενημέρωση αλλά και μια γενικότερη θεώρηση γύρω από το τι γίνεται και πώς αντιμετωπίζει η Κυβέρνηση αυτούς τους πυρόπληκτους και τις περιοχές αυτές. Τα μέτρα αυτά νομίζω ότι προχωράνε. Φυσικά σ</w:t>
      </w:r>
      <w:r>
        <w:rPr>
          <w:rFonts w:eastAsia="Times New Roman"/>
          <w:szCs w:val="24"/>
        </w:rPr>
        <w:t>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κοινοβουλευτικού ελέγχου υπάρχει η δυνατότητα να γίνεται διαρκής ενημέρωση γύρω από τις εξελίξεις και για το πώς προχωράνε τα πράγματα και πώς εφαρμόζονται τα μέτρα αυτά.</w:t>
      </w:r>
    </w:p>
    <w:p w14:paraId="2774D4E2" w14:textId="77777777" w:rsidR="009B4FE7" w:rsidRDefault="00452105">
      <w:pPr>
        <w:spacing w:line="600" w:lineRule="auto"/>
        <w:ind w:firstLine="720"/>
        <w:jc w:val="both"/>
        <w:rPr>
          <w:rFonts w:eastAsia="Times New Roman"/>
          <w:szCs w:val="24"/>
        </w:rPr>
      </w:pPr>
      <w:r>
        <w:rPr>
          <w:rFonts w:eastAsia="Times New Roman"/>
          <w:szCs w:val="24"/>
        </w:rPr>
        <w:lastRenderedPageBreak/>
        <w:t>Νομίζω ότι και η τροπολογία, την οποία θα αναπτύξει σε λίγο ο Αναπληρω</w:t>
      </w:r>
      <w:r>
        <w:rPr>
          <w:rFonts w:eastAsia="Times New Roman"/>
          <w:szCs w:val="24"/>
        </w:rPr>
        <w:t>τής Υπουργός Περιβάλλοντος</w:t>
      </w:r>
      <w:r>
        <w:rPr>
          <w:rFonts w:eastAsia="Times New Roman"/>
          <w:szCs w:val="24"/>
        </w:rPr>
        <w:t xml:space="preserve"> </w:t>
      </w:r>
      <w:r>
        <w:rPr>
          <w:rFonts w:eastAsia="Times New Roman"/>
          <w:szCs w:val="24"/>
        </w:rPr>
        <w:t xml:space="preserve">κ. Φάμελλος, που κατατέθηκε σήμερα στη Βουλή, ακριβώς σχετίζεται με τα μέτρα αυτά, με τη διευκρίνιση και τη διευκόλυνση εφαρμογής αυτών των μέτρων σε σχέση με την ανοικοδόμηση της περιοχής με τα σπίτια τα οποία καταστράφηκαν και </w:t>
      </w:r>
      <w:r>
        <w:rPr>
          <w:rFonts w:eastAsia="Times New Roman"/>
          <w:szCs w:val="24"/>
        </w:rPr>
        <w:t xml:space="preserve">με τα σπίτια τα οποία χρειάζονται επισκευή. </w:t>
      </w:r>
    </w:p>
    <w:p w14:paraId="2774D4E3" w14:textId="77777777" w:rsidR="009B4FE7" w:rsidRDefault="00452105">
      <w:pPr>
        <w:tabs>
          <w:tab w:val="left" w:pos="709"/>
          <w:tab w:val="center" w:pos="4753"/>
        </w:tabs>
        <w:spacing w:line="600" w:lineRule="auto"/>
        <w:ind w:firstLine="709"/>
        <w:jc w:val="both"/>
        <w:rPr>
          <w:rFonts w:eastAsia="Times New Roman"/>
          <w:szCs w:val="24"/>
        </w:rPr>
      </w:pPr>
      <w:r>
        <w:rPr>
          <w:rFonts w:eastAsia="Times New Roman"/>
          <w:szCs w:val="24"/>
        </w:rPr>
        <w:t>Επίσης, κ</w:t>
      </w:r>
      <w:r w:rsidRPr="00452708">
        <w:rPr>
          <w:rFonts w:eastAsia="Times New Roman"/>
          <w:szCs w:val="24"/>
        </w:rPr>
        <w:t>αθ</w:t>
      </w:r>
      <w:r>
        <w:rPr>
          <w:rFonts w:eastAsia="Times New Roman"/>
          <w:szCs w:val="24"/>
        </w:rPr>
        <w:t>ο</w:t>
      </w:r>
      <w:r w:rsidRPr="00452708">
        <w:rPr>
          <w:rFonts w:eastAsia="Times New Roman"/>
          <w:szCs w:val="24"/>
        </w:rPr>
        <w:t>ρίζει -από ό,τι είδαμε- τ</w:t>
      </w:r>
      <w:r>
        <w:rPr>
          <w:rFonts w:eastAsia="Times New Roman"/>
          <w:szCs w:val="24"/>
        </w:rPr>
        <w:t>ο</w:t>
      </w:r>
      <w:r w:rsidRPr="00452708">
        <w:rPr>
          <w:rFonts w:eastAsia="Times New Roman"/>
          <w:szCs w:val="24"/>
        </w:rPr>
        <w:t xml:space="preserve"> πλα</w:t>
      </w:r>
      <w:r>
        <w:rPr>
          <w:rFonts w:eastAsia="Times New Roman"/>
          <w:szCs w:val="24"/>
        </w:rPr>
        <w:t>ίσ</w:t>
      </w:r>
      <w:r>
        <w:rPr>
          <w:rFonts w:eastAsia="Times New Roman"/>
          <w:szCs w:val="24"/>
        </w:rPr>
        <w:t>ο</w:t>
      </w:r>
      <w:r w:rsidRPr="00452708">
        <w:rPr>
          <w:rFonts w:eastAsia="Times New Roman"/>
          <w:szCs w:val="24"/>
        </w:rPr>
        <w:t xml:space="preserve"> διευκόλυνση</w:t>
      </w:r>
      <w:r>
        <w:rPr>
          <w:rFonts w:eastAsia="Times New Roman"/>
          <w:szCs w:val="24"/>
        </w:rPr>
        <w:t>ς</w:t>
      </w:r>
      <w:r w:rsidRPr="00452708">
        <w:rPr>
          <w:rFonts w:eastAsia="Times New Roman"/>
          <w:szCs w:val="24"/>
        </w:rPr>
        <w:t xml:space="preserve"> της αδειοδότησης σε σχέση με αυτά τα οποία εντάσσονται σε δασικές και σε μη δασικές περιοχές</w:t>
      </w:r>
      <w:r>
        <w:rPr>
          <w:rFonts w:eastAsia="Times New Roman"/>
          <w:szCs w:val="24"/>
        </w:rPr>
        <w:t>,</w:t>
      </w:r>
      <w:r w:rsidRPr="00452708">
        <w:rPr>
          <w:rFonts w:eastAsia="Times New Roman"/>
          <w:szCs w:val="24"/>
        </w:rPr>
        <w:t xml:space="preserve"> έτσι ώστε με </w:t>
      </w:r>
      <w:r>
        <w:rPr>
          <w:rFonts w:eastAsia="Times New Roman"/>
          <w:szCs w:val="24"/>
        </w:rPr>
        <w:t>απόλυτη</w:t>
      </w:r>
      <w:r w:rsidRPr="00452708">
        <w:rPr>
          <w:rFonts w:eastAsia="Times New Roman"/>
          <w:szCs w:val="24"/>
        </w:rPr>
        <w:t xml:space="preserve"> ταχύτητα και αποτελεσματικότητα να αν</w:t>
      </w:r>
      <w:r w:rsidRPr="00452708">
        <w:rPr>
          <w:rFonts w:eastAsia="Times New Roman"/>
          <w:szCs w:val="24"/>
        </w:rPr>
        <w:t>οικοδομηθεί αυτή η περιοχή</w:t>
      </w:r>
      <w:r>
        <w:rPr>
          <w:rFonts w:eastAsia="Times New Roman"/>
          <w:szCs w:val="24"/>
        </w:rPr>
        <w:t>.</w:t>
      </w:r>
    </w:p>
    <w:p w14:paraId="2774D4E4"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 xml:space="preserve">Νομίζω, λοιπόν, ότι για την </w:t>
      </w:r>
      <w:r>
        <w:rPr>
          <w:rFonts w:eastAsia="Times New Roman"/>
          <w:szCs w:val="24"/>
        </w:rPr>
        <w:t>π</w:t>
      </w:r>
      <w:r w:rsidRPr="00452708">
        <w:rPr>
          <w:rFonts w:eastAsia="Times New Roman"/>
          <w:szCs w:val="24"/>
        </w:rPr>
        <w:t xml:space="preserve">ράξη </w:t>
      </w:r>
      <w:r>
        <w:rPr>
          <w:rFonts w:eastAsia="Times New Roman"/>
          <w:szCs w:val="24"/>
        </w:rPr>
        <w:t>ν</w:t>
      </w:r>
      <w:r w:rsidRPr="00452708">
        <w:rPr>
          <w:rFonts w:eastAsia="Times New Roman"/>
          <w:szCs w:val="24"/>
        </w:rPr>
        <w:t xml:space="preserve">ομοθετικού </w:t>
      </w:r>
      <w:r>
        <w:rPr>
          <w:rFonts w:eastAsia="Times New Roman"/>
          <w:szCs w:val="24"/>
        </w:rPr>
        <w:t>π</w:t>
      </w:r>
      <w:r w:rsidRPr="00452708">
        <w:rPr>
          <w:rFonts w:eastAsia="Times New Roman"/>
          <w:szCs w:val="24"/>
        </w:rPr>
        <w:t>εριεχομένου</w:t>
      </w:r>
      <w:r>
        <w:rPr>
          <w:rFonts w:eastAsia="Times New Roman"/>
          <w:szCs w:val="24"/>
        </w:rPr>
        <w:t>,</w:t>
      </w:r>
      <w:r w:rsidRPr="00452708">
        <w:rPr>
          <w:rFonts w:eastAsia="Times New Roman"/>
          <w:szCs w:val="24"/>
        </w:rPr>
        <w:t xml:space="preserve"> </w:t>
      </w:r>
      <w:r>
        <w:rPr>
          <w:rFonts w:eastAsia="Times New Roman"/>
          <w:szCs w:val="24"/>
        </w:rPr>
        <w:t>η οποία</w:t>
      </w:r>
      <w:r w:rsidRPr="00452708">
        <w:rPr>
          <w:rFonts w:eastAsia="Times New Roman"/>
          <w:szCs w:val="24"/>
        </w:rPr>
        <w:t xml:space="preserve"> έγινε στις 24 </w:t>
      </w:r>
      <w:r>
        <w:rPr>
          <w:rFonts w:eastAsia="Times New Roman"/>
          <w:szCs w:val="24"/>
        </w:rPr>
        <w:t>Ιουλίου</w:t>
      </w:r>
      <w:r w:rsidRPr="00452708">
        <w:rPr>
          <w:rFonts w:eastAsia="Times New Roman"/>
          <w:szCs w:val="24"/>
        </w:rPr>
        <w:t xml:space="preserve"> 2018</w:t>
      </w:r>
      <w:r>
        <w:rPr>
          <w:rFonts w:eastAsia="Times New Roman"/>
          <w:szCs w:val="24"/>
        </w:rPr>
        <w:t>, ό</w:t>
      </w:r>
      <w:r w:rsidRPr="00452708">
        <w:rPr>
          <w:rFonts w:eastAsia="Times New Roman"/>
          <w:szCs w:val="24"/>
        </w:rPr>
        <w:t xml:space="preserve">που συστάθηκε ο ειδικός λογαριασμός </w:t>
      </w:r>
      <w:r>
        <w:rPr>
          <w:rFonts w:eastAsia="Times New Roman"/>
          <w:szCs w:val="24"/>
        </w:rPr>
        <w:t>για τη σ</w:t>
      </w:r>
      <w:r w:rsidRPr="00452708">
        <w:rPr>
          <w:rFonts w:eastAsia="Times New Roman"/>
          <w:szCs w:val="24"/>
        </w:rPr>
        <w:t>τήριξη των πυρόπληκτων</w:t>
      </w:r>
      <w:r>
        <w:rPr>
          <w:rFonts w:eastAsia="Times New Roman"/>
          <w:szCs w:val="24"/>
        </w:rPr>
        <w:t>,</w:t>
      </w:r>
      <w:r w:rsidRPr="00452708">
        <w:rPr>
          <w:rFonts w:eastAsia="Times New Roman"/>
          <w:szCs w:val="24"/>
        </w:rPr>
        <w:t xml:space="preserve"> υπήρξε αναλυτική ενημέρωση από το</w:t>
      </w:r>
      <w:r>
        <w:rPr>
          <w:rFonts w:eastAsia="Times New Roman"/>
          <w:szCs w:val="24"/>
        </w:rPr>
        <w:t>ν Πρόεδρο της Βουλής και ε</w:t>
      </w:r>
      <w:r w:rsidRPr="00452708">
        <w:rPr>
          <w:rFonts w:eastAsia="Times New Roman"/>
          <w:szCs w:val="24"/>
        </w:rPr>
        <w:t>πιβε</w:t>
      </w:r>
      <w:r w:rsidRPr="00452708">
        <w:rPr>
          <w:rFonts w:eastAsia="Times New Roman"/>
          <w:szCs w:val="24"/>
        </w:rPr>
        <w:t xml:space="preserve">βαιώθηκαν και τα στοιχεία τα οποία μας έφερε στην </w:t>
      </w:r>
      <w:r>
        <w:rPr>
          <w:rFonts w:eastAsia="Times New Roman"/>
          <w:szCs w:val="24"/>
        </w:rPr>
        <w:t>ε</w:t>
      </w:r>
      <w:r>
        <w:rPr>
          <w:rFonts w:eastAsia="Times New Roman"/>
          <w:szCs w:val="24"/>
        </w:rPr>
        <w:t>πιτροπή ο κ.</w:t>
      </w:r>
      <w:r w:rsidRPr="00452708">
        <w:rPr>
          <w:rFonts w:eastAsia="Times New Roman"/>
          <w:szCs w:val="24"/>
        </w:rPr>
        <w:t xml:space="preserve"> </w:t>
      </w:r>
      <w:r>
        <w:rPr>
          <w:rFonts w:eastAsia="Times New Roman"/>
          <w:szCs w:val="24"/>
        </w:rPr>
        <w:t>Δανέ</w:t>
      </w:r>
      <w:r w:rsidRPr="00452708">
        <w:rPr>
          <w:rFonts w:eastAsia="Times New Roman"/>
          <w:szCs w:val="24"/>
        </w:rPr>
        <w:t>λ</w:t>
      </w:r>
      <w:r>
        <w:rPr>
          <w:rFonts w:eastAsia="Times New Roman"/>
          <w:szCs w:val="24"/>
        </w:rPr>
        <w:t>λ</w:t>
      </w:r>
      <w:r w:rsidRPr="00452708">
        <w:rPr>
          <w:rFonts w:eastAsia="Times New Roman"/>
          <w:szCs w:val="24"/>
        </w:rPr>
        <w:t>ης εκ μέρους του Ποταμιού</w:t>
      </w:r>
      <w:r>
        <w:rPr>
          <w:rFonts w:eastAsia="Times New Roman"/>
          <w:szCs w:val="24"/>
        </w:rPr>
        <w:t>.</w:t>
      </w:r>
      <w:r w:rsidRPr="00452708">
        <w:rPr>
          <w:rFonts w:eastAsia="Times New Roman"/>
          <w:szCs w:val="24"/>
        </w:rPr>
        <w:t xml:space="preserve"> </w:t>
      </w:r>
      <w:r>
        <w:rPr>
          <w:rFonts w:eastAsia="Times New Roman"/>
          <w:szCs w:val="24"/>
        </w:rPr>
        <w:t>Επιπλέον, δ</w:t>
      </w:r>
      <w:r w:rsidRPr="00452708">
        <w:rPr>
          <w:rFonts w:eastAsia="Times New Roman"/>
          <w:szCs w:val="24"/>
        </w:rPr>
        <w:t>όθηκαν προς τη Βουλή των Ελλήνων και στον ελληνικό λαό</w:t>
      </w:r>
      <w:r>
        <w:rPr>
          <w:rFonts w:eastAsia="Times New Roman"/>
          <w:szCs w:val="24"/>
        </w:rPr>
        <w:t xml:space="preserve"> τα απόλυτα στοιχεία για </w:t>
      </w:r>
      <w:r w:rsidRPr="00452708">
        <w:rPr>
          <w:rFonts w:eastAsia="Times New Roman"/>
          <w:szCs w:val="24"/>
        </w:rPr>
        <w:t>το τι ακριβώς υπάρχει αυτή τη στιγμή σε αυτόν τον ειδικό λογαριασμό κ</w:t>
      </w:r>
      <w:r w:rsidRPr="00452708">
        <w:rPr>
          <w:rFonts w:eastAsia="Times New Roman"/>
          <w:szCs w:val="24"/>
        </w:rPr>
        <w:t>αι π</w:t>
      </w:r>
      <w:r>
        <w:rPr>
          <w:rFonts w:eastAsia="Times New Roman"/>
          <w:szCs w:val="24"/>
        </w:rPr>
        <w:t>ώ</w:t>
      </w:r>
      <w:r w:rsidRPr="00452708">
        <w:rPr>
          <w:rFonts w:eastAsia="Times New Roman"/>
          <w:szCs w:val="24"/>
        </w:rPr>
        <w:t xml:space="preserve">ς αυτά τα κονδύλια διαχειρίζονται </w:t>
      </w:r>
      <w:r>
        <w:rPr>
          <w:rFonts w:eastAsia="Times New Roman"/>
          <w:szCs w:val="24"/>
        </w:rPr>
        <w:t xml:space="preserve">υπέρ </w:t>
      </w:r>
      <w:r w:rsidRPr="00452708">
        <w:rPr>
          <w:rFonts w:eastAsia="Times New Roman"/>
          <w:szCs w:val="24"/>
        </w:rPr>
        <w:t>των πυρόπληκτων</w:t>
      </w:r>
      <w:r>
        <w:rPr>
          <w:rFonts w:eastAsia="Times New Roman"/>
          <w:szCs w:val="24"/>
        </w:rPr>
        <w:t>.</w:t>
      </w:r>
      <w:r w:rsidRPr="00452708">
        <w:rPr>
          <w:rFonts w:eastAsia="Times New Roman"/>
          <w:szCs w:val="24"/>
        </w:rPr>
        <w:t xml:space="preserve"> </w:t>
      </w:r>
    </w:p>
    <w:p w14:paraId="2774D4E5"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452708">
        <w:rPr>
          <w:rFonts w:eastAsia="Times New Roman"/>
          <w:szCs w:val="24"/>
        </w:rPr>
        <w:t xml:space="preserve">το άρθρο 3 </w:t>
      </w:r>
      <w:r>
        <w:rPr>
          <w:rFonts w:eastAsia="Times New Roman"/>
          <w:szCs w:val="24"/>
        </w:rPr>
        <w:t xml:space="preserve">κυρώνεται </w:t>
      </w:r>
      <w:r w:rsidRPr="00452708">
        <w:rPr>
          <w:rFonts w:eastAsia="Times New Roman"/>
          <w:szCs w:val="24"/>
        </w:rPr>
        <w:t>από 26</w:t>
      </w:r>
      <w:r>
        <w:rPr>
          <w:rFonts w:eastAsia="Times New Roman"/>
          <w:szCs w:val="24"/>
        </w:rPr>
        <w:t>-</w:t>
      </w:r>
      <w:r w:rsidRPr="00452708">
        <w:rPr>
          <w:rFonts w:eastAsia="Times New Roman"/>
          <w:szCs w:val="24"/>
        </w:rPr>
        <w:t>7</w:t>
      </w:r>
      <w:r>
        <w:rPr>
          <w:rFonts w:eastAsia="Times New Roman"/>
          <w:szCs w:val="24"/>
        </w:rPr>
        <w:t>-</w:t>
      </w:r>
      <w:r w:rsidRPr="00452708">
        <w:rPr>
          <w:rFonts w:eastAsia="Times New Roman"/>
          <w:szCs w:val="24"/>
        </w:rPr>
        <w:t>2018</w:t>
      </w:r>
      <w:r>
        <w:rPr>
          <w:rFonts w:eastAsia="Times New Roman"/>
          <w:szCs w:val="24"/>
        </w:rPr>
        <w:t xml:space="preserve"> η </w:t>
      </w:r>
      <w:r>
        <w:rPr>
          <w:rFonts w:eastAsia="Times New Roman"/>
          <w:szCs w:val="24"/>
        </w:rPr>
        <w:t>π</w:t>
      </w:r>
      <w:r>
        <w:rPr>
          <w:rFonts w:eastAsia="Times New Roman"/>
          <w:szCs w:val="24"/>
        </w:rPr>
        <w:t xml:space="preserve">ράξη που </w:t>
      </w:r>
      <w:r w:rsidRPr="00452708">
        <w:rPr>
          <w:rFonts w:eastAsia="Times New Roman"/>
          <w:szCs w:val="24"/>
        </w:rPr>
        <w:t xml:space="preserve">νομοθέτησε τα έκτακτα μέτρα για τη στήριξη των πληγέντων από τις καταστροφικές </w:t>
      </w:r>
      <w:r>
        <w:rPr>
          <w:rFonts w:eastAsia="Times New Roman"/>
          <w:szCs w:val="24"/>
        </w:rPr>
        <w:t>πυρκαγιές.</w:t>
      </w:r>
      <w:r w:rsidRPr="00452708">
        <w:rPr>
          <w:rFonts w:eastAsia="Times New Roman"/>
          <w:szCs w:val="24"/>
        </w:rPr>
        <w:t xml:space="preserve"> </w:t>
      </w:r>
      <w:r>
        <w:rPr>
          <w:rFonts w:eastAsia="Times New Roman"/>
          <w:szCs w:val="24"/>
        </w:rPr>
        <w:t>Α</w:t>
      </w:r>
      <w:r w:rsidRPr="00452708">
        <w:rPr>
          <w:rFonts w:eastAsia="Times New Roman"/>
          <w:szCs w:val="24"/>
        </w:rPr>
        <w:t xml:space="preserve">υτά </w:t>
      </w:r>
      <w:r>
        <w:rPr>
          <w:rFonts w:eastAsia="Times New Roman"/>
          <w:szCs w:val="24"/>
        </w:rPr>
        <w:t xml:space="preserve">είναι </w:t>
      </w:r>
      <w:r w:rsidRPr="00452708">
        <w:rPr>
          <w:rFonts w:eastAsia="Times New Roman"/>
          <w:szCs w:val="24"/>
        </w:rPr>
        <w:t xml:space="preserve">κυρίως </w:t>
      </w:r>
      <w:r>
        <w:rPr>
          <w:rFonts w:eastAsia="Times New Roman"/>
          <w:szCs w:val="24"/>
        </w:rPr>
        <w:t>μέτρα οικονομικής</w:t>
      </w:r>
      <w:r w:rsidRPr="00452708">
        <w:rPr>
          <w:rFonts w:eastAsia="Times New Roman"/>
          <w:szCs w:val="24"/>
        </w:rPr>
        <w:t xml:space="preserve"> στήριξης των </w:t>
      </w:r>
      <w:r>
        <w:rPr>
          <w:rFonts w:eastAsia="Times New Roman"/>
          <w:szCs w:val="24"/>
        </w:rPr>
        <w:t>πληγέντων όπως:</w:t>
      </w:r>
      <w:r w:rsidRPr="00452708">
        <w:rPr>
          <w:rFonts w:eastAsia="Times New Roman"/>
          <w:szCs w:val="24"/>
        </w:rPr>
        <w:t xml:space="preserve"> η εφάπαξ οικονομική ενίσχυση</w:t>
      </w:r>
      <w:r>
        <w:rPr>
          <w:rFonts w:eastAsia="Times New Roman"/>
          <w:szCs w:val="24"/>
        </w:rPr>
        <w:t>,</w:t>
      </w:r>
      <w:r w:rsidRPr="00452708">
        <w:rPr>
          <w:rFonts w:eastAsia="Times New Roman"/>
          <w:szCs w:val="24"/>
        </w:rPr>
        <w:t xml:space="preserve"> η αναστολή εξυπηρέτηση</w:t>
      </w:r>
      <w:r>
        <w:rPr>
          <w:rFonts w:eastAsia="Times New Roman"/>
          <w:szCs w:val="24"/>
        </w:rPr>
        <w:t>ς</w:t>
      </w:r>
      <w:r w:rsidRPr="00452708">
        <w:rPr>
          <w:rFonts w:eastAsia="Times New Roman"/>
          <w:szCs w:val="24"/>
        </w:rPr>
        <w:t xml:space="preserve"> φορολογικών και ασφαλιστικών υποχρεώσεων</w:t>
      </w:r>
      <w:r>
        <w:rPr>
          <w:rFonts w:eastAsia="Times New Roman"/>
          <w:szCs w:val="24"/>
        </w:rPr>
        <w:t>, η</w:t>
      </w:r>
      <w:r w:rsidRPr="00452708">
        <w:rPr>
          <w:rFonts w:eastAsia="Times New Roman"/>
          <w:szCs w:val="24"/>
        </w:rPr>
        <w:t xml:space="preserve"> διευκόλυνση εξόφλησης οφειλών προς την εφορία</w:t>
      </w:r>
      <w:r>
        <w:rPr>
          <w:rFonts w:eastAsia="Times New Roman"/>
          <w:szCs w:val="24"/>
        </w:rPr>
        <w:t>,</w:t>
      </w:r>
      <w:r w:rsidRPr="00452708">
        <w:rPr>
          <w:rFonts w:eastAsia="Times New Roman"/>
          <w:szCs w:val="24"/>
        </w:rPr>
        <w:t xml:space="preserve"> η αναστολή διενέργειας αναγκαστικών πλειστηριασμών</w:t>
      </w:r>
      <w:r>
        <w:rPr>
          <w:rFonts w:eastAsia="Times New Roman"/>
          <w:szCs w:val="24"/>
        </w:rPr>
        <w:t>, η</w:t>
      </w:r>
      <w:r w:rsidRPr="00452708">
        <w:rPr>
          <w:rFonts w:eastAsia="Times New Roman"/>
          <w:szCs w:val="24"/>
        </w:rPr>
        <w:t xml:space="preserve"> επισκευή και αποκατάσταση κατοικιών και α</w:t>
      </w:r>
      <w:r w:rsidRPr="00452708">
        <w:rPr>
          <w:rFonts w:eastAsia="Times New Roman"/>
          <w:szCs w:val="24"/>
        </w:rPr>
        <w:t>κίνητης περιουσίας</w:t>
      </w:r>
      <w:r>
        <w:rPr>
          <w:rFonts w:eastAsia="Times New Roman"/>
          <w:szCs w:val="24"/>
        </w:rPr>
        <w:t>,</w:t>
      </w:r>
      <w:r w:rsidRPr="00452708">
        <w:rPr>
          <w:rFonts w:eastAsia="Times New Roman"/>
          <w:szCs w:val="24"/>
        </w:rPr>
        <w:t xml:space="preserve"> η απαλλαγή από τον ΕΝΦΙΑ για το 2018</w:t>
      </w:r>
      <w:r>
        <w:rPr>
          <w:rFonts w:eastAsia="Times New Roman"/>
          <w:szCs w:val="24"/>
        </w:rPr>
        <w:t>,</w:t>
      </w:r>
      <w:r w:rsidRPr="00452708">
        <w:rPr>
          <w:rFonts w:eastAsia="Times New Roman"/>
          <w:szCs w:val="24"/>
        </w:rPr>
        <w:t xml:space="preserve"> η παροχή φαρμακευτικής και θεραπευτικής περίθαλψης</w:t>
      </w:r>
      <w:r>
        <w:rPr>
          <w:rFonts w:eastAsia="Times New Roman"/>
          <w:szCs w:val="24"/>
        </w:rPr>
        <w:t>.</w:t>
      </w:r>
    </w:p>
    <w:p w14:paraId="2774D4E6"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Επίσης,</w:t>
      </w:r>
      <w:r w:rsidRPr="00452708">
        <w:rPr>
          <w:rFonts w:eastAsia="Times New Roman"/>
          <w:szCs w:val="24"/>
        </w:rPr>
        <w:t xml:space="preserve"> για τους συγγενείς των θυμάτων που έχασαν τη ζωή </w:t>
      </w:r>
      <w:r>
        <w:rPr>
          <w:rFonts w:eastAsia="Times New Roman"/>
          <w:szCs w:val="24"/>
        </w:rPr>
        <w:t>τους</w:t>
      </w:r>
      <w:r w:rsidRPr="00452708">
        <w:rPr>
          <w:rFonts w:eastAsia="Times New Roman"/>
          <w:szCs w:val="24"/>
        </w:rPr>
        <w:t xml:space="preserve"> </w:t>
      </w:r>
      <w:r>
        <w:rPr>
          <w:rFonts w:eastAsia="Times New Roman"/>
          <w:szCs w:val="24"/>
        </w:rPr>
        <w:t>προβλέπει τα εξής: Τη</w:t>
      </w:r>
      <w:r w:rsidRPr="00452708">
        <w:rPr>
          <w:rFonts w:eastAsia="Times New Roman"/>
          <w:szCs w:val="24"/>
        </w:rPr>
        <w:t xml:space="preserve"> δυνατότητα διορισμού συγγενών τους στο</w:t>
      </w:r>
      <w:r>
        <w:rPr>
          <w:rFonts w:eastAsia="Times New Roman"/>
          <w:szCs w:val="24"/>
        </w:rPr>
        <w:t>ν</w:t>
      </w:r>
      <w:r w:rsidRPr="00452708">
        <w:rPr>
          <w:rFonts w:eastAsia="Times New Roman"/>
          <w:szCs w:val="24"/>
        </w:rPr>
        <w:t xml:space="preserve"> δημόσιο τομέα</w:t>
      </w:r>
      <w:r>
        <w:rPr>
          <w:rFonts w:eastAsia="Times New Roman"/>
          <w:szCs w:val="24"/>
        </w:rPr>
        <w:t xml:space="preserve">, </w:t>
      </w:r>
      <w:r w:rsidRPr="00452708">
        <w:rPr>
          <w:rFonts w:eastAsia="Times New Roman"/>
          <w:szCs w:val="24"/>
        </w:rPr>
        <w:t xml:space="preserve">εφάπαξ </w:t>
      </w:r>
      <w:r w:rsidRPr="00452708">
        <w:rPr>
          <w:rFonts w:eastAsia="Times New Roman"/>
          <w:szCs w:val="24"/>
        </w:rPr>
        <w:t>οικονομική ενίσχυση</w:t>
      </w:r>
      <w:r>
        <w:rPr>
          <w:rFonts w:eastAsia="Times New Roman"/>
          <w:szCs w:val="24"/>
        </w:rPr>
        <w:t xml:space="preserve">, μηνιαίο </w:t>
      </w:r>
      <w:r w:rsidRPr="00452708">
        <w:rPr>
          <w:rFonts w:eastAsia="Times New Roman"/>
          <w:szCs w:val="24"/>
        </w:rPr>
        <w:t>επίδομα για τα ανήλικα τέκνα</w:t>
      </w:r>
      <w:r>
        <w:rPr>
          <w:rFonts w:eastAsia="Times New Roman"/>
          <w:szCs w:val="24"/>
        </w:rPr>
        <w:t>, την εισαγωγή</w:t>
      </w:r>
      <w:r w:rsidRPr="00452708">
        <w:rPr>
          <w:rFonts w:eastAsia="Times New Roman"/>
          <w:szCs w:val="24"/>
        </w:rPr>
        <w:t xml:space="preserve"> </w:t>
      </w:r>
      <w:r w:rsidRPr="00484077">
        <w:rPr>
          <w:rFonts w:eastAsia="Times New Roman"/>
          <w:szCs w:val="24"/>
        </w:rPr>
        <w:t>καθ</w:t>
      </w:r>
      <w:r>
        <w:rPr>
          <w:rFonts w:eastAsia="Times New Roman"/>
          <w:szCs w:val="24"/>
        </w:rPr>
        <w:t>’</w:t>
      </w:r>
      <w:r w:rsidRPr="00484077">
        <w:rPr>
          <w:rFonts w:eastAsia="Times New Roman"/>
          <w:szCs w:val="24"/>
        </w:rPr>
        <w:t xml:space="preserve"> υπέρβα</w:t>
      </w:r>
      <w:r>
        <w:rPr>
          <w:rFonts w:eastAsia="Times New Roman"/>
          <w:szCs w:val="24"/>
        </w:rPr>
        <w:t>σ</w:t>
      </w:r>
      <w:r>
        <w:rPr>
          <w:rFonts w:eastAsia="Times New Roman"/>
          <w:szCs w:val="24"/>
        </w:rPr>
        <w:t>η</w:t>
      </w:r>
      <w:r>
        <w:rPr>
          <w:rFonts w:eastAsia="Times New Roman"/>
          <w:szCs w:val="24"/>
        </w:rPr>
        <w:t xml:space="preserve"> </w:t>
      </w:r>
      <w:r w:rsidRPr="00452708">
        <w:rPr>
          <w:rFonts w:eastAsia="Times New Roman"/>
          <w:szCs w:val="24"/>
        </w:rPr>
        <w:t xml:space="preserve">στα </w:t>
      </w:r>
      <w:r w:rsidRPr="00452708">
        <w:rPr>
          <w:rFonts w:eastAsia="Times New Roman"/>
          <w:szCs w:val="24"/>
        </w:rPr>
        <w:t>ανώτατα εκπαιδευτικά ιδρύματα</w:t>
      </w:r>
      <w:r w:rsidRPr="00452708">
        <w:rPr>
          <w:rFonts w:eastAsia="Times New Roman"/>
          <w:szCs w:val="24"/>
        </w:rPr>
        <w:t xml:space="preserve"> και</w:t>
      </w:r>
      <w:r>
        <w:rPr>
          <w:rFonts w:eastAsia="Times New Roman"/>
          <w:szCs w:val="24"/>
        </w:rPr>
        <w:t>,</w:t>
      </w:r>
      <w:r w:rsidRPr="00452708">
        <w:rPr>
          <w:rFonts w:eastAsia="Times New Roman"/>
          <w:szCs w:val="24"/>
        </w:rPr>
        <w:t xml:space="preserve"> </w:t>
      </w:r>
      <w:r>
        <w:rPr>
          <w:rFonts w:eastAsia="Times New Roman"/>
          <w:szCs w:val="24"/>
        </w:rPr>
        <w:t>β</w:t>
      </w:r>
      <w:r w:rsidRPr="00452708">
        <w:rPr>
          <w:rFonts w:eastAsia="Times New Roman"/>
          <w:szCs w:val="24"/>
        </w:rPr>
        <w:t>εβαίως</w:t>
      </w:r>
      <w:r>
        <w:rPr>
          <w:rFonts w:eastAsia="Times New Roman"/>
          <w:szCs w:val="24"/>
        </w:rPr>
        <w:t>,</w:t>
      </w:r>
      <w:r w:rsidRPr="00452708">
        <w:rPr>
          <w:rFonts w:eastAsia="Times New Roman"/>
          <w:szCs w:val="24"/>
        </w:rPr>
        <w:t xml:space="preserve"> αφορολόγητο και ακατάσχετο των ενισχύσεων</w:t>
      </w:r>
      <w:r>
        <w:rPr>
          <w:rFonts w:eastAsia="Times New Roman"/>
          <w:szCs w:val="24"/>
        </w:rPr>
        <w:t>.</w:t>
      </w:r>
    </w:p>
    <w:p w14:paraId="2774D4E7"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 xml:space="preserve">Τέλος, στο άρθρο 4 κυρώνεται η </w:t>
      </w:r>
      <w:r>
        <w:rPr>
          <w:rFonts w:eastAsia="Times New Roman"/>
          <w:szCs w:val="24"/>
        </w:rPr>
        <w:t>π</w:t>
      </w:r>
      <w:r w:rsidRPr="00452708">
        <w:rPr>
          <w:rFonts w:eastAsia="Times New Roman"/>
          <w:szCs w:val="24"/>
        </w:rPr>
        <w:t xml:space="preserve">ράξη </w:t>
      </w:r>
      <w:r>
        <w:rPr>
          <w:rFonts w:eastAsia="Times New Roman"/>
          <w:szCs w:val="24"/>
        </w:rPr>
        <w:t>ν</w:t>
      </w:r>
      <w:r w:rsidRPr="00452708">
        <w:rPr>
          <w:rFonts w:eastAsia="Times New Roman"/>
          <w:szCs w:val="24"/>
        </w:rPr>
        <w:t>ο</w:t>
      </w:r>
      <w:r>
        <w:rPr>
          <w:rFonts w:eastAsia="Times New Roman"/>
          <w:szCs w:val="24"/>
        </w:rPr>
        <w:t>μ</w:t>
      </w:r>
      <w:r w:rsidRPr="00452708">
        <w:rPr>
          <w:rFonts w:eastAsia="Times New Roman"/>
          <w:szCs w:val="24"/>
        </w:rPr>
        <w:t xml:space="preserve">οθετικού </w:t>
      </w:r>
      <w:r>
        <w:rPr>
          <w:rFonts w:eastAsia="Times New Roman"/>
          <w:szCs w:val="24"/>
        </w:rPr>
        <w:t>π</w:t>
      </w:r>
      <w:r w:rsidRPr="00452708">
        <w:rPr>
          <w:rFonts w:eastAsia="Times New Roman"/>
          <w:szCs w:val="24"/>
        </w:rPr>
        <w:t>εριεχομένου</w:t>
      </w:r>
      <w:r w:rsidRPr="00452708">
        <w:rPr>
          <w:rFonts w:eastAsia="Times New Roman"/>
          <w:szCs w:val="24"/>
        </w:rPr>
        <w:t xml:space="preserve"> από 10 Αυγούστου </w:t>
      </w:r>
      <w:r>
        <w:rPr>
          <w:rFonts w:eastAsia="Times New Roman"/>
          <w:szCs w:val="24"/>
        </w:rPr>
        <w:t xml:space="preserve">του </w:t>
      </w:r>
      <w:r w:rsidRPr="00452708">
        <w:rPr>
          <w:rFonts w:eastAsia="Times New Roman"/>
          <w:szCs w:val="24"/>
        </w:rPr>
        <w:t>2018</w:t>
      </w:r>
      <w:r>
        <w:rPr>
          <w:rFonts w:eastAsia="Times New Roman"/>
          <w:szCs w:val="24"/>
        </w:rPr>
        <w:t xml:space="preserve"> που αφορά τα επείγοντα</w:t>
      </w:r>
      <w:r w:rsidRPr="00452708">
        <w:rPr>
          <w:rFonts w:eastAsia="Times New Roman"/>
          <w:szCs w:val="24"/>
        </w:rPr>
        <w:t xml:space="preserve"> μέτρα για την εκτέλεση πράξεων κατεδάφισης</w:t>
      </w:r>
      <w:r>
        <w:rPr>
          <w:rFonts w:eastAsia="Times New Roman"/>
          <w:szCs w:val="24"/>
        </w:rPr>
        <w:t>. Σ</w:t>
      </w:r>
      <w:r w:rsidRPr="00452708">
        <w:rPr>
          <w:rFonts w:eastAsia="Times New Roman"/>
          <w:szCs w:val="24"/>
        </w:rPr>
        <w:t>ύμφωνα με την παράγραφο 1 του άρθρου 52 του ν</w:t>
      </w:r>
      <w:r>
        <w:rPr>
          <w:rFonts w:eastAsia="Times New Roman"/>
          <w:szCs w:val="24"/>
        </w:rPr>
        <w:t>.45</w:t>
      </w:r>
      <w:r w:rsidRPr="00452708">
        <w:rPr>
          <w:rFonts w:eastAsia="Times New Roman"/>
          <w:szCs w:val="24"/>
        </w:rPr>
        <w:t>59</w:t>
      </w:r>
      <w:r>
        <w:rPr>
          <w:rFonts w:eastAsia="Times New Roman"/>
          <w:szCs w:val="24"/>
        </w:rPr>
        <w:t>/2018,</w:t>
      </w:r>
      <w:r w:rsidRPr="00452708">
        <w:rPr>
          <w:rFonts w:eastAsia="Times New Roman"/>
          <w:szCs w:val="24"/>
        </w:rPr>
        <w:t xml:space="preserve"> </w:t>
      </w:r>
      <w:r>
        <w:rPr>
          <w:rFonts w:eastAsia="Times New Roman"/>
          <w:szCs w:val="24"/>
        </w:rPr>
        <w:t xml:space="preserve">τον οποίο </w:t>
      </w:r>
      <w:r w:rsidRPr="00452708">
        <w:rPr>
          <w:rFonts w:eastAsia="Times New Roman"/>
          <w:szCs w:val="24"/>
        </w:rPr>
        <w:t>ψηφίσαμε τον Ιούλιο στη Βουλή</w:t>
      </w:r>
      <w:r>
        <w:rPr>
          <w:rFonts w:eastAsia="Times New Roman"/>
          <w:szCs w:val="24"/>
        </w:rPr>
        <w:t>,</w:t>
      </w:r>
      <w:r w:rsidRPr="00452708">
        <w:rPr>
          <w:rFonts w:eastAsia="Times New Roman"/>
          <w:szCs w:val="24"/>
        </w:rPr>
        <w:t xml:space="preserve"> </w:t>
      </w:r>
      <w:r>
        <w:rPr>
          <w:rFonts w:eastAsia="Times New Roman"/>
          <w:szCs w:val="24"/>
        </w:rPr>
        <w:t xml:space="preserve">για την εκτέλεση πράξεων </w:t>
      </w:r>
      <w:r w:rsidRPr="00452708">
        <w:rPr>
          <w:rFonts w:eastAsia="Times New Roman"/>
          <w:szCs w:val="24"/>
        </w:rPr>
        <w:t xml:space="preserve">κατεδάφισης </w:t>
      </w:r>
      <w:r>
        <w:rPr>
          <w:rFonts w:eastAsia="Times New Roman"/>
          <w:szCs w:val="24"/>
        </w:rPr>
        <w:t xml:space="preserve">δίνεται </w:t>
      </w:r>
      <w:r w:rsidRPr="00452708">
        <w:rPr>
          <w:rFonts w:eastAsia="Times New Roman"/>
          <w:szCs w:val="24"/>
        </w:rPr>
        <w:lastRenderedPageBreak/>
        <w:t>η δυνατότητα απευθείας υλοποίησης τω</w:t>
      </w:r>
      <w:r w:rsidRPr="00452708">
        <w:rPr>
          <w:rFonts w:eastAsia="Times New Roman"/>
          <w:szCs w:val="24"/>
        </w:rPr>
        <w:t xml:space="preserve">ν κατεδαφίσεων αυτών από το Τμήμα Δόμησης και Κατεδαφίσεων των </w:t>
      </w:r>
      <w:r>
        <w:rPr>
          <w:rFonts w:eastAsia="Times New Roman"/>
          <w:szCs w:val="24"/>
        </w:rPr>
        <w:t>Ε</w:t>
      </w:r>
      <w:r w:rsidRPr="00452708">
        <w:rPr>
          <w:rFonts w:eastAsia="Times New Roman"/>
          <w:szCs w:val="24"/>
        </w:rPr>
        <w:t xml:space="preserve">πιθεωρητών </w:t>
      </w:r>
      <w:r>
        <w:rPr>
          <w:rFonts w:eastAsia="Times New Roman"/>
          <w:szCs w:val="24"/>
        </w:rPr>
        <w:t>Π</w:t>
      </w:r>
      <w:r w:rsidRPr="00452708">
        <w:rPr>
          <w:rFonts w:eastAsia="Times New Roman"/>
          <w:szCs w:val="24"/>
        </w:rPr>
        <w:t xml:space="preserve">εριβάλλοντος του Υπουργείου Ενέργειας και Περιβάλλοντος και με </w:t>
      </w:r>
      <w:r>
        <w:rPr>
          <w:rFonts w:eastAsia="Times New Roman"/>
          <w:szCs w:val="24"/>
        </w:rPr>
        <w:t>π</w:t>
      </w:r>
      <w:r w:rsidRPr="00452708">
        <w:rPr>
          <w:rFonts w:eastAsia="Times New Roman"/>
          <w:szCs w:val="24"/>
        </w:rPr>
        <w:t>όρους από το Πράσινο Ταμείο</w:t>
      </w:r>
      <w:r>
        <w:rPr>
          <w:rFonts w:eastAsia="Times New Roman"/>
          <w:szCs w:val="24"/>
        </w:rPr>
        <w:t>.</w:t>
      </w:r>
    </w:p>
    <w:p w14:paraId="2774D4E8"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Ή</w:t>
      </w:r>
      <w:r w:rsidRPr="00452708">
        <w:rPr>
          <w:rFonts w:eastAsia="Times New Roman"/>
          <w:szCs w:val="24"/>
        </w:rPr>
        <w:t xml:space="preserve">δη αυτός ο νόμος εφαρμόζεται σε κάποιες περιοχές </w:t>
      </w:r>
      <w:r>
        <w:rPr>
          <w:rFonts w:eastAsia="Times New Roman"/>
          <w:szCs w:val="24"/>
        </w:rPr>
        <w:t>-</w:t>
      </w:r>
      <w:r w:rsidRPr="00452708">
        <w:rPr>
          <w:rFonts w:eastAsia="Times New Roman"/>
          <w:szCs w:val="24"/>
        </w:rPr>
        <w:t xml:space="preserve">προφανώς </w:t>
      </w:r>
      <w:r>
        <w:rPr>
          <w:rFonts w:eastAsia="Times New Roman"/>
          <w:szCs w:val="24"/>
        </w:rPr>
        <w:t xml:space="preserve">και </w:t>
      </w:r>
      <w:r w:rsidRPr="00452708">
        <w:rPr>
          <w:rFonts w:eastAsia="Times New Roman"/>
          <w:szCs w:val="24"/>
        </w:rPr>
        <w:t>θα υπάρξει και συνέχεια</w:t>
      </w:r>
      <w:r>
        <w:rPr>
          <w:rFonts w:eastAsia="Times New Roman"/>
          <w:szCs w:val="24"/>
        </w:rPr>
        <w:t>-</w:t>
      </w:r>
      <w:r w:rsidRPr="00452708">
        <w:rPr>
          <w:rFonts w:eastAsia="Times New Roman"/>
          <w:szCs w:val="24"/>
        </w:rPr>
        <w:t xml:space="preserve"> γιατί ακριβώς πρέπει να αποκατασταθεί η νομιμότητα σε αυτές τις περιοχές και</w:t>
      </w:r>
      <w:r>
        <w:rPr>
          <w:rFonts w:eastAsia="Times New Roman"/>
          <w:szCs w:val="24"/>
        </w:rPr>
        <w:t xml:space="preserve"> </w:t>
      </w:r>
      <w:r w:rsidRPr="00452708">
        <w:rPr>
          <w:rFonts w:eastAsia="Times New Roman"/>
          <w:szCs w:val="24"/>
        </w:rPr>
        <w:t>να δοθεί η δυνατότητα ανοικοδόμησης σε νέ</w:t>
      </w:r>
      <w:r>
        <w:rPr>
          <w:rFonts w:eastAsia="Times New Roman"/>
          <w:szCs w:val="24"/>
        </w:rPr>
        <w:t>ο</w:t>
      </w:r>
      <w:r w:rsidRPr="00452708">
        <w:rPr>
          <w:rFonts w:eastAsia="Times New Roman"/>
          <w:szCs w:val="24"/>
        </w:rPr>
        <w:t xml:space="preserve"> πλαίσι</w:t>
      </w:r>
      <w:r>
        <w:rPr>
          <w:rFonts w:eastAsia="Times New Roman"/>
          <w:szCs w:val="24"/>
        </w:rPr>
        <w:t>ο</w:t>
      </w:r>
      <w:r>
        <w:rPr>
          <w:rFonts w:eastAsia="Times New Roman"/>
          <w:szCs w:val="24"/>
        </w:rPr>
        <w:t>,</w:t>
      </w:r>
      <w:r w:rsidRPr="00452708">
        <w:rPr>
          <w:rFonts w:eastAsia="Times New Roman"/>
          <w:szCs w:val="24"/>
        </w:rPr>
        <w:t xml:space="preserve"> με πολεοδομικά και ρυμοτομικά σχέδια</w:t>
      </w:r>
      <w:r>
        <w:rPr>
          <w:rFonts w:eastAsia="Times New Roman"/>
          <w:szCs w:val="24"/>
        </w:rPr>
        <w:t>,</w:t>
      </w:r>
      <w:r w:rsidRPr="00452708">
        <w:rPr>
          <w:rFonts w:eastAsia="Times New Roman"/>
          <w:szCs w:val="24"/>
        </w:rPr>
        <w:t xml:space="preserve"> τα οποία </w:t>
      </w:r>
      <w:r>
        <w:rPr>
          <w:rFonts w:eastAsia="Times New Roman"/>
          <w:szCs w:val="24"/>
        </w:rPr>
        <w:t xml:space="preserve">θα </w:t>
      </w:r>
      <w:r w:rsidRPr="00452708">
        <w:rPr>
          <w:rFonts w:eastAsia="Times New Roman"/>
          <w:szCs w:val="24"/>
        </w:rPr>
        <w:t xml:space="preserve">είναι βιώσιμα και </w:t>
      </w:r>
      <w:r>
        <w:rPr>
          <w:rFonts w:eastAsia="Times New Roman"/>
          <w:szCs w:val="24"/>
        </w:rPr>
        <w:t>για</w:t>
      </w:r>
      <w:r w:rsidRPr="00452708">
        <w:rPr>
          <w:rFonts w:eastAsia="Times New Roman"/>
          <w:szCs w:val="24"/>
        </w:rPr>
        <w:t xml:space="preserve"> τους κατοίκους των περιοχών αυτών αλλά και για όλους </w:t>
      </w:r>
      <w:r w:rsidRPr="00452708">
        <w:rPr>
          <w:rFonts w:eastAsia="Times New Roman"/>
          <w:szCs w:val="24"/>
        </w:rPr>
        <w:t>τους επισκέπτες αυτών των περιοχών</w:t>
      </w:r>
      <w:r>
        <w:rPr>
          <w:rFonts w:eastAsia="Times New Roman"/>
          <w:szCs w:val="24"/>
        </w:rPr>
        <w:t>.</w:t>
      </w:r>
      <w:r w:rsidRPr="00452708">
        <w:rPr>
          <w:rFonts w:eastAsia="Times New Roman"/>
          <w:szCs w:val="24"/>
        </w:rPr>
        <w:t xml:space="preserve"> </w:t>
      </w:r>
      <w:r>
        <w:rPr>
          <w:rFonts w:eastAsia="Times New Roman"/>
          <w:szCs w:val="24"/>
        </w:rPr>
        <w:t>Επίσης, θ</w:t>
      </w:r>
      <w:r w:rsidRPr="00452708">
        <w:rPr>
          <w:rFonts w:eastAsia="Times New Roman"/>
          <w:szCs w:val="24"/>
        </w:rPr>
        <w:t>α υπάρχουν οι οδοί διέλευσης και διαφυγής</w:t>
      </w:r>
      <w:r>
        <w:rPr>
          <w:rFonts w:eastAsia="Times New Roman"/>
          <w:szCs w:val="24"/>
        </w:rPr>
        <w:t>,</w:t>
      </w:r>
      <w:r w:rsidRPr="00452708">
        <w:rPr>
          <w:rFonts w:eastAsia="Times New Roman"/>
          <w:szCs w:val="24"/>
        </w:rPr>
        <w:t xml:space="preserve"> </w:t>
      </w:r>
      <w:r>
        <w:rPr>
          <w:rFonts w:eastAsia="Times New Roman"/>
          <w:szCs w:val="24"/>
        </w:rPr>
        <w:t>όπως πρέπει να υπάρχουν.</w:t>
      </w:r>
    </w:p>
    <w:p w14:paraId="2774D4E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Φυσικά, δίνεται και ένα μήνυμα προς όλη τη χώρα ότι η ανομία σε αυτά τα ζητήματα πρέπει να λάβει τέλος για να μην ξαναβιώσουμε τέτοιες τραγωδίε</w:t>
      </w:r>
      <w:r>
        <w:rPr>
          <w:rFonts w:eastAsia="Times New Roman" w:cs="Times New Roman"/>
          <w:szCs w:val="24"/>
        </w:rPr>
        <w:t>ς από τον τρόπο στρεβλής ανάπτυξης που έγινε όλες τις προηγούμενες δεκαετίες, με ευθύνη, βέβαια, και συνευθύνη πολλών παραγόντων αλλά κυρίως της εκάστοτε κεντρικής κυβέρνησης.</w:t>
      </w:r>
    </w:p>
    <w:p w14:paraId="2774D4E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w:t>
      </w:r>
    </w:p>
    <w:p w14:paraId="2774D4EB" w14:textId="77777777" w:rsidR="009B4FE7" w:rsidRDefault="00452105">
      <w:pPr>
        <w:spacing w:line="600" w:lineRule="auto"/>
        <w:ind w:firstLine="720"/>
        <w:jc w:val="both"/>
        <w:rPr>
          <w:rFonts w:eastAsia="Times New Roman" w:cs="Times New Roman"/>
          <w:szCs w:val="24"/>
        </w:rPr>
      </w:pPr>
      <w:r w:rsidRPr="00CA5423">
        <w:rPr>
          <w:rFonts w:eastAsia="Times New Roman" w:cs="Times New Roman"/>
          <w:b/>
          <w:szCs w:val="24"/>
        </w:rPr>
        <w:t>ΠΡΟΕΔΡΕΥΩΝ (Μάριος Γεωργιάδης):</w:t>
      </w:r>
      <w:r>
        <w:rPr>
          <w:rFonts w:eastAsia="Times New Roman" w:cs="Times New Roman"/>
          <w:szCs w:val="24"/>
        </w:rPr>
        <w:t xml:space="preserve"> Ευχαριστούμε και για την ακρίβεια στο</w:t>
      </w:r>
      <w:r>
        <w:rPr>
          <w:rFonts w:eastAsia="Times New Roman" w:cs="Times New Roman"/>
          <w:szCs w:val="24"/>
        </w:rPr>
        <w:t>ν χρόνο τον κ. Συρμαλένιο.</w:t>
      </w:r>
    </w:p>
    <w:p w14:paraId="2774D4E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ε</w:t>
      </w:r>
      <w:r>
        <w:rPr>
          <w:rFonts w:eastAsia="Times New Roman" w:cs="Times New Roman"/>
          <w:szCs w:val="24"/>
        </w:rPr>
        <w:t>ισηγητής της Νέας Δημοκρατίας κ. Καράογλου έχει τον λόγο για δεκαπέντε λεπτά.</w:t>
      </w:r>
    </w:p>
    <w:p w14:paraId="2774D4E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ενημερώσω ότι έχει ανοίξει το ηλεκτρονικό σύστημα εγγραφής ομιλητών και θα κλείσει μετά το πέρας της τοποθέτησης του κ. Καράογλου.</w:t>
      </w:r>
    </w:p>
    <w:p w14:paraId="2774D4EE" w14:textId="77777777" w:rsidR="009B4FE7" w:rsidRDefault="00452105">
      <w:pPr>
        <w:spacing w:line="600" w:lineRule="auto"/>
        <w:ind w:firstLine="720"/>
        <w:jc w:val="both"/>
        <w:rPr>
          <w:rFonts w:eastAsia="Times New Roman" w:cs="Times New Roman"/>
          <w:szCs w:val="24"/>
        </w:rPr>
      </w:pPr>
      <w:r w:rsidRPr="00CA5423">
        <w:rPr>
          <w:rFonts w:eastAsia="Times New Roman" w:cs="Times New Roman"/>
          <w:b/>
          <w:szCs w:val="24"/>
        </w:rPr>
        <w:t xml:space="preserve">ΘΕΟΔΩΡΟΣ </w:t>
      </w:r>
      <w:r w:rsidRPr="00CA5423">
        <w:rPr>
          <w:rFonts w:eastAsia="Times New Roman" w:cs="Times New Roman"/>
          <w:b/>
          <w:szCs w:val="24"/>
        </w:rPr>
        <w:t>ΚΑΡΑΟΓΛΟΥ:</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ευχαριστήσω κι εσάς, κύριε Πρόεδρε, αλλά και τους συναδέλφους όλων των κομμάτων που δέχτηκαν την πρότασή μας να τηρήσουμε ενός λεπτού σιγή στη μνήμη των είκοσι τεσσάρων αθώων θυμάτων της περσινής τραγωδίας των πλημμυρών στη Μάνδρα </w:t>
      </w:r>
      <w:r>
        <w:rPr>
          <w:rFonts w:eastAsia="Times New Roman" w:cs="Times New Roman"/>
          <w:szCs w:val="24"/>
        </w:rPr>
        <w:t>της Αττικής.</w:t>
      </w:r>
    </w:p>
    <w:p w14:paraId="2774D4E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Και, βέβαια, να μεταφέρω -με βάση αυτά που διαβάζω- ότι υπάρχει έντονη ανησυχία των κατοίκων της περιοχής γιατί δεν έχουν προχωρήσει τα αντιπλημμυρικά έργα. Είναι ένα ζήτημα πάρα πολύ σοβαρό, το οποίο αποδεικνύει από τη μια μεριά την ολιγωρία </w:t>
      </w:r>
      <w:r>
        <w:rPr>
          <w:rFonts w:eastAsia="Times New Roman" w:cs="Times New Roman"/>
          <w:szCs w:val="24"/>
        </w:rPr>
        <w:t xml:space="preserve">της Κυβέρνησης, αλλά κυρίως -θα έλεγα- την εγκατάλειψη από την Περιφέρεια Αττικής, η οποία έχει τη βασική ευθύνη για όλα αυτά τα έργα τα οποία δεν έγιναν και είχαμε το τραγικό περσινό αποτέλεσμα τέτοια ημερομηνία. </w:t>
      </w:r>
    </w:p>
    <w:p w14:paraId="2774D4F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Μπαίνω στο θέμα λέγοντας ότι σήμερα συζητ</w:t>
      </w:r>
      <w:r>
        <w:rPr>
          <w:rFonts w:eastAsia="Times New Roman" w:cs="Times New Roman"/>
          <w:szCs w:val="24"/>
        </w:rPr>
        <w:t xml:space="preserve">άμε τέσσερις </w:t>
      </w:r>
      <w:r>
        <w:rPr>
          <w:rFonts w:eastAsia="Times New Roman" w:cs="Times New Roman"/>
          <w:szCs w:val="24"/>
        </w:rPr>
        <w:t>πράξεις νομοθετικού περιεχομένου</w:t>
      </w:r>
      <w:r>
        <w:rPr>
          <w:rFonts w:eastAsia="Times New Roman" w:cs="Times New Roman"/>
          <w:szCs w:val="24"/>
        </w:rPr>
        <w:t xml:space="preserve"> που αφορούν, όμως, δύο πολύ ευαίσθητα ζητήματα, δύο θέματα που έχουν ιδιαίτερη ανθρωπιστική σημασία:</w:t>
      </w:r>
    </w:p>
    <w:p w14:paraId="2774D4F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Το ένα θέμα έχει σχέση με την αντιμετώπιση της οικονομικής κυρίως κρίσης για τους κατοίκους των πέντε νησιών </w:t>
      </w:r>
      <w:r>
        <w:rPr>
          <w:rFonts w:eastAsia="Times New Roman" w:cs="Times New Roman"/>
          <w:szCs w:val="24"/>
        </w:rPr>
        <w:t>που έχουν το μεγαλύτερο ρεύμα μεταναστευτικής ροής μέσω της μείωσης των συντελεστών ΦΠΑ, και το δεύτερο αφορά την αντιμετώπιση των προβλημάτων για τους ανθρώπους που έχουν χάσει τους συγγενείς τους και τις περιουσίες τους στις τραγικές πυρκαγιές στο Μάτι τ</w:t>
      </w:r>
      <w:r>
        <w:rPr>
          <w:rFonts w:eastAsia="Times New Roman" w:cs="Times New Roman"/>
          <w:szCs w:val="24"/>
        </w:rPr>
        <w:t>ης Αττικής και στην ευρύτερη περιοχή.</w:t>
      </w:r>
    </w:p>
    <w:p w14:paraId="2774D4F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Είχαμε τη δυνατότητα στην </w:t>
      </w:r>
      <w:r>
        <w:rPr>
          <w:rFonts w:eastAsia="Times New Roman" w:cs="Times New Roman"/>
          <w:szCs w:val="24"/>
        </w:rPr>
        <w:t>ε</w:t>
      </w:r>
      <w:r>
        <w:rPr>
          <w:rFonts w:eastAsia="Times New Roman" w:cs="Times New Roman"/>
          <w:szCs w:val="24"/>
        </w:rPr>
        <w:t>πιτροπή να ζητήσουμε κλήση κάποιων συγκεκριμένων -μικρό αριθμό- φορέων για να τους ακούσουμε και να δούμε πόσα από αυτά που έχουν ακουστεί στο διάστημα των τεσσερ</w:t>
      </w:r>
      <w:r>
        <w:rPr>
          <w:rFonts w:eastAsia="Times New Roman" w:cs="Times New Roman"/>
          <w:szCs w:val="24"/>
        </w:rPr>
        <w:t>ισή</w:t>
      </w:r>
      <w:r>
        <w:rPr>
          <w:rFonts w:eastAsia="Times New Roman" w:cs="Times New Roman"/>
          <w:szCs w:val="24"/>
        </w:rPr>
        <w:t>μισι μηνών που έχουν περάσ</w:t>
      </w:r>
      <w:r>
        <w:rPr>
          <w:rFonts w:eastAsia="Times New Roman" w:cs="Times New Roman"/>
          <w:szCs w:val="24"/>
        </w:rPr>
        <w:t xml:space="preserve">ει από τη φωτιά, έχουν υλοποιηθεί. Δυστυχώς η </w:t>
      </w:r>
      <w:r>
        <w:rPr>
          <w:rFonts w:eastAsia="Times New Roman" w:cs="Times New Roman"/>
          <w:szCs w:val="24"/>
        </w:rPr>
        <w:t>π</w:t>
      </w:r>
      <w:r>
        <w:rPr>
          <w:rFonts w:eastAsia="Times New Roman" w:cs="Times New Roman"/>
          <w:szCs w:val="24"/>
        </w:rPr>
        <w:t xml:space="preserve">λειοψηφία αρνήθηκε τη δυνατότητα αυτή στους πυροπαθείς, να έρθουν, δηλαδή, εκπρόσωποί τους ή στους οικείους δήμους ή και στην </w:t>
      </w:r>
      <w:r>
        <w:rPr>
          <w:rFonts w:eastAsia="Times New Roman" w:cs="Times New Roman"/>
          <w:szCs w:val="24"/>
        </w:rPr>
        <w:t>π</w:t>
      </w:r>
      <w:r>
        <w:rPr>
          <w:rFonts w:eastAsia="Times New Roman" w:cs="Times New Roman"/>
          <w:szCs w:val="24"/>
        </w:rPr>
        <w:t xml:space="preserve">εριφέρεια για να μας πει τι ακριβώς από αυτά που έχουν εξαγγελθεί πομπωδώς, έχουν </w:t>
      </w:r>
      <w:r>
        <w:rPr>
          <w:rFonts w:eastAsia="Times New Roman" w:cs="Times New Roman"/>
          <w:szCs w:val="24"/>
        </w:rPr>
        <w:t>γίνει πραγματικότητα.</w:t>
      </w:r>
    </w:p>
    <w:p w14:paraId="2774D4F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Επίσης, αυτό που είπαμε στην </w:t>
      </w:r>
      <w:r>
        <w:rPr>
          <w:rFonts w:eastAsia="Times New Roman" w:cs="Times New Roman"/>
          <w:szCs w:val="24"/>
        </w:rPr>
        <w:t>ε</w:t>
      </w:r>
      <w:r>
        <w:rPr>
          <w:rFonts w:eastAsia="Times New Roman" w:cs="Times New Roman"/>
          <w:szCs w:val="24"/>
        </w:rPr>
        <w:t>πιτροπή και το οποίο θα το κάνουμε πράξη, είναι να ζητήσουμε έκτακτη σύγκλ</w:t>
      </w:r>
      <w:r>
        <w:rPr>
          <w:rFonts w:eastAsia="Times New Roman" w:cs="Times New Roman"/>
          <w:szCs w:val="24"/>
        </w:rPr>
        <w:t>η</w:t>
      </w:r>
      <w:r>
        <w:rPr>
          <w:rFonts w:eastAsia="Times New Roman" w:cs="Times New Roman"/>
          <w:szCs w:val="24"/>
        </w:rPr>
        <w:t>ση της Επιτροπής Παραγωγής και Εμπορίου και της Ειδικής Επιτροπής Περιβάλλοντος</w:t>
      </w:r>
      <w:r>
        <w:rPr>
          <w:rFonts w:eastAsia="Times New Roman" w:cs="Times New Roman"/>
          <w:szCs w:val="24"/>
        </w:rPr>
        <w:t>,</w:t>
      </w:r>
      <w:r>
        <w:rPr>
          <w:rFonts w:eastAsia="Times New Roman" w:cs="Times New Roman"/>
          <w:szCs w:val="24"/>
        </w:rPr>
        <w:t xml:space="preserve"> όπου εκεί θα κληθούν -και δεν νομίζω ότι έχετε τ</w:t>
      </w:r>
      <w:r>
        <w:rPr>
          <w:rFonts w:eastAsia="Times New Roman" w:cs="Times New Roman"/>
          <w:szCs w:val="24"/>
        </w:rPr>
        <w:t>η δυνατότητα να αρνηθείτε- οι εκπρόσωποι των πυροπαθών, για να συζητηθούν όλα αυτά τα ζητήματα που θεωρούμε ότι είναι πάρα πολύ μεγάλης σημασίας.</w:t>
      </w:r>
    </w:p>
    <w:p w14:paraId="2774D4F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κυρίες και κύριοι συνάδελφοι, στο επίκεντρο της προσοχής μας βρίσκονται τα νησιά του </w:t>
      </w:r>
      <w:r>
        <w:rPr>
          <w:rFonts w:eastAsia="Times New Roman" w:cs="Times New Roman"/>
          <w:szCs w:val="24"/>
        </w:rPr>
        <w:t>α</w:t>
      </w:r>
      <w:r>
        <w:rPr>
          <w:rFonts w:eastAsia="Times New Roman" w:cs="Times New Roman"/>
          <w:szCs w:val="24"/>
        </w:rPr>
        <w:t>νατολικο</w:t>
      </w:r>
      <w:r>
        <w:rPr>
          <w:rFonts w:eastAsia="Times New Roman" w:cs="Times New Roman"/>
          <w:szCs w:val="24"/>
        </w:rPr>
        <w:t>ύ Αιγαίου, που έχουν πληγεί από την προσφυγική κρίση και τα μέτρα ανακούφισης και στήριξης των πληγέντων από τις φονικές και καταστροφικές πυρκαγιές που έπληξαν την Αττική τον Ιούλιο που μας πέρασε.</w:t>
      </w:r>
    </w:p>
    <w:p w14:paraId="2774D4F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Αν και σε πρώτη ανάγνωση φαίνονται εκ διαμέτρου διαφορετι</w:t>
      </w:r>
      <w:r>
        <w:rPr>
          <w:rFonts w:eastAsia="Times New Roman" w:cs="Times New Roman"/>
          <w:szCs w:val="24"/>
        </w:rPr>
        <w:t>κές υποθέσεις, εν τούτοις στον πυρήνα τους έχουν κοινά χαρακτηριστικά. Και αυτό γιατί αφορούν ανθρώπους που έχουν βιώσει με τον πλέον σκληρό τρόπο την ανικανότητα της κεντρικής εξουσίας, της Κυβέρνησης δηλαδή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διαχειριστεί κρίσεις με αποκλ</w:t>
      </w:r>
      <w:r>
        <w:rPr>
          <w:rFonts w:eastAsia="Times New Roman" w:cs="Times New Roman"/>
          <w:szCs w:val="24"/>
        </w:rPr>
        <w:t xml:space="preserve">ειστικό και συνετό τρόπο, εφαρμόζοντας το σοφό: «Κάλλιον του θεαραπεύειν το προλαμβάνειν», γιατί με τις </w:t>
      </w:r>
      <w:r>
        <w:rPr>
          <w:rFonts w:eastAsia="Times New Roman" w:cs="Times New Roman"/>
          <w:szCs w:val="24"/>
        </w:rPr>
        <w:t>πράξεις νομοθετικού περιεχομένου</w:t>
      </w:r>
      <w:r>
        <w:rPr>
          <w:rFonts w:eastAsia="Times New Roman" w:cs="Times New Roman"/>
          <w:szCs w:val="24"/>
        </w:rPr>
        <w:t xml:space="preserve"> ερχόσαστε εκ τω υστέρων να διαχειριστείτε τα αποτελέσματα που προκάλεσε η αναλγησία και η παθητικότητα της διακυβέρνησή</w:t>
      </w:r>
      <w:r>
        <w:rPr>
          <w:rFonts w:eastAsia="Times New Roman" w:cs="Times New Roman"/>
          <w:szCs w:val="24"/>
        </w:rPr>
        <w:t>ς σας, να κλείσουμε δηλαδή πληγές τις οποίες θα μπορούσαμε να είχαμε προνοήσει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αποσοβήσει.</w:t>
      </w:r>
    </w:p>
    <w:p w14:paraId="2774D4F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Από τη μια, λοιπόν, έχουμε πέντε νησιά του </w:t>
      </w:r>
      <w:r>
        <w:rPr>
          <w:rFonts w:eastAsia="Times New Roman" w:cs="Times New Roman"/>
          <w:szCs w:val="24"/>
        </w:rPr>
        <w:t>α</w:t>
      </w:r>
      <w:r>
        <w:rPr>
          <w:rFonts w:eastAsia="Times New Roman" w:cs="Times New Roman"/>
          <w:szCs w:val="24"/>
        </w:rPr>
        <w:t>νατολικού Αιγαίου -τη Λέρο, τη Λέσβο, την Κω, τη Σάμο και τη Χίο- τα οποία υπομένουν το μεγαλύτερο μέρος τη</w:t>
      </w:r>
      <w:r>
        <w:rPr>
          <w:rFonts w:eastAsia="Times New Roman" w:cs="Times New Roman"/>
          <w:szCs w:val="24"/>
        </w:rPr>
        <w:t xml:space="preserve">ς προσφυγικής κρίσης. Οι κάτοικοι των νησιών αυτών, με μεγαλείο ψυχής -πρέπει να το ομολογήσουμε και να τους επαινέσουμε- σηκώνουν καθημερινά στις πλάτες τους </w:t>
      </w:r>
      <w:r>
        <w:rPr>
          <w:rFonts w:eastAsia="Times New Roman" w:cs="Times New Roman"/>
          <w:szCs w:val="24"/>
        </w:rPr>
        <w:lastRenderedPageBreak/>
        <w:t xml:space="preserve">το πιο βαρύ φορτίο, στηρίζοντας τους εκατοντάδες, χιλιάδες πρόσφυγες και παράνομους μετανάστευες </w:t>
      </w:r>
      <w:r>
        <w:rPr>
          <w:rFonts w:eastAsia="Times New Roman" w:cs="Times New Roman"/>
          <w:szCs w:val="24"/>
        </w:rPr>
        <w:t xml:space="preserve">που έχουν φτάσει στον τόπο τους. Από την άλλη, έχουμε την εθνική τραγωδία με τις φωτιές στην </w:t>
      </w:r>
      <w:r>
        <w:rPr>
          <w:rFonts w:eastAsia="Times New Roman" w:cs="Times New Roman"/>
          <w:szCs w:val="24"/>
        </w:rPr>
        <w:t>α</w:t>
      </w:r>
      <w:r>
        <w:rPr>
          <w:rFonts w:eastAsia="Times New Roman" w:cs="Times New Roman"/>
          <w:szCs w:val="24"/>
        </w:rPr>
        <w:t>νατολική Αττική, η οποία απαιτεί σύνεση και σεβασμό απέναντι στους πληγέντες αλλά και στις οικογένειες που έχασαν δικούς τους ανθρώπους.</w:t>
      </w:r>
    </w:p>
    <w:p w14:paraId="2774D4F7" w14:textId="77777777" w:rsidR="009B4FE7" w:rsidRDefault="00452105">
      <w:pPr>
        <w:spacing w:line="600" w:lineRule="auto"/>
        <w:ind w:firstLine="720"/>
        <w:jc w:val="both"/>
        <w:rPr>
          <w:rFonts w:eastAsia="Times New Roman"/>
          <w:szCs w:val="24"/>
        </w:rPr>
      </w:pPr>
      <w:r>
        <w:rPr>
          <w:rFonts w:eastAsia="Times New Roman"/>
          <w:szCs w:val="24"/>
        </w:rPr>
        <w:t>Ως Νέα Δημοκρατία δεν μπο</w:t>
      </w:r>
      <w:r>
        <w:rPr>
          <w:rFonts w:eastAsia="Times New Roman"/>
          <w:szCs w:val="24"/>
        </w:rPr>
        <w:t>ρούμε να ασκήσουμε μικροπολιτική πάνω σε ανθρώπινες ζωές. Δεν το κάναμε ποτέ και δεν θα το κάνουμε ούτε σήμερα!</w:t>
      </w:r>
    </w:p>
    <w:p w14:paraId="2774D4F8" w14:textId="77777777" w:rsidR="009B4FE7" w:rsidRDefault="00452105">
      <w:pPr>
        <w:spacing w:line="600" w:lineRule="auto"/>
        <w:ind w:firstLine="720"/>
        <w:jc w:val="both"/>
        <w:rPr>
          <w:rFonts w:eastAsia="Times New Roman"/>
          <w:szCs w:val="24"/>
        </w:rPr>
      </w:pPr>
      <w:r>
        <w:rPr>
          <w:rFonts w:eastAsia="Times New Roman"/>
          <w:szCs w:val="24"/>
        </w:rPr>
        <w:t xml:space="preserve">Με το πρώτο άρθρο κυρώνεται η από 29 Ιουνίου 2018 </w:t>
      </w:r>
      <w:r>
        <w:rPr>
          <w:rFonts w:eastAsia="Times New Roman"/>
          <w:szCs w:val="24"/>
        </w:rPr>
        <w:t>πράξη νομοθετικού περιεχομένου</w:t>
      </w:r>
      <w:r>
        <w:rPr>
          <w:rFonts w:eastAsia="Times New Roman"/>
          <w:szCs w:val="24"/>
        </w:rPr>
        <w:t xml:space="preserve">, που αφορά την παράταση μειωμένων συντελεστών ΦΠΑ στα νησιά Λέρο, Λέσβο, Κω, Σάμο και Χίο. </w:t>
      </w:r>
    </w:p>
    <w:p w14:paraId="2774D4F9" w14:textId="77777777" w:rsidR="009B4FE7" w:rsidRDefault="00452105">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δεν κατάλαβα ακριβώς αυτά που είπε ο συνάδελφος, ο </w:t>
      </w:r>
      <w:r>
        <w:rPr>
          <w:rFonts w:eastAsia="Times New Roman"/>
          <w:szCs w:val="24"/>
        </w:rPr>
        <w:t>ε</w:t>
      </w:r>
      <w:r>
        <w:rPr>
          <w:rFonts w:eastAsia="Times New Roman"/>
          <w:szCs w:val="24"/>
        </w:rPr>
        <w:t xml:space="preserve">ισηγητής του ΣΥΡΙΖΑ, ο οποίος ανέφερε πως μετά από σκληρή διαπραγμάτευση πέτυχαν να μείνουν χαμηλοί </w:t>
      </w:r>
      <w:r>
        <w:rPr>
          <w:rFonts w:eastAsia="Times New Roman"/>
          <w:szCs w:val="24"/>
        </w:rPr>
        <w:t xml:space="preserve">οι συντελεστές του ΦΠΑ στα πέντε αυτά νησιά. </w:t>
      </w:r>
    </w:p>
    <w:p w14:paraId="2774D4FA" w14:textId="77777777" w:rsidR="009B4FE7" w:rsidRDefault="00452105">
      <w:pPr>
        <w:spacing w:line="600" w:lineRule="auto"/>
        <w:ind w:firstLine="720"/>
        <w:jc w:val="both"/>
        <w:rPr>
          <w:rFonts w:eastAsia="Times New Roman"/>
          <w:szCs w:val="24"/>
        </w:rPr>
      </w:pPr>
      <w:r>
        <w:rPr>
          <w:rFonts w:eastAsia="Times New Roman"/>
          <w:szCs w:val="24"/>
        </w:rPr>
        <w:t>Θα ήθελα να υπενθυμίσω στον αγαπητό συνάδελφο ότι ήταν πάντοτε αίτημα των δανειστών να αυξηθεί ο ΦΠΑ και να πάει στα κανονικά επίπεδα και σε αυτά τα νησιά, αλλά ήταν «κόκκινη γραμμή» από την κυβέρνηση του Αντών</w:t>
      </w:r>
      <w:r>
        <w:rPr>
          <w:rFonts w:eastAsia="Times New Roman"/>
          <w:szCs w:val="24"/>
        </w:rPr>
        <w:t xml:space="preserve">η του Σαμαρά. Αυτό, λοιπόν, δεν είχε γίνει πράξη και δεν υπήρχε στο </w:t>
      </w:r>
      <w:r>
        <w:rPr>
          <w:rFonts w:eastAsia="Times New Roman"/>
          <w:szCs w:val="24"/>
          <w:lang w:val="en-US"/>
        </w:rPr>
        <w:t>e</w:t>
      </w:r>
      <w:r>
        <w:rPr>
          <w:rFonts w:eastAsia="Times New Roman"/>
          <w:szCs w:val="24"/>
        </w:rPr>
        <w:t>-</w:t>
      </w:r>
      <w:r>
        <w:rPr>
          <w:rFonts w:eastAsia="Times New Roman"/>
          <w:szCs w:val="24"/>
          <w:lang w:val="en-US"/>
        </w:rPr>
        <w:t>mail</w:t>
      </w:r>
      <w:r w:rsidRPr="006A178D">
        <w:rPr>
          <w:rFonts w:eastAsia="Times New Roman"/>
          <w:szCs w:val="24"/>
        </w:rPr>
        <w:t xml:space="preserve"> </w:t>
      </w:r>
      <w:r>
        <w:rPr>
          <w:rFonts w:eastAsia="Times New Roman"/>
          <w:szCs w:val="24"/>
        </w:rPr>
        <w:t xml:space="preserve">Χαρδούβελη, όπως </w:t>
      </w:r>
      <w:r>
        <w:rPr>
          <w:rFonts w:eastAsia="Times New Roman"/>
          <w:szCs w:val="24"/>
        </w:rPr>
        <w:lastRenderedPageBreak/>
        <w:t xml:space="preserve">κακώς είπατε, όπως λάθος πληροφορηθήκατε. Δύο φορές το αρνηθήκαμε αυτό, βάλαμε βέτο και δεν προχώρησε η διαδικασία αυτή. </w:t>
      </w:r>
    </w:p>
    <w:p w14:paraId="2774D4FB" w14:textId="77777777" w:rsidR="009B4FE7" w:rsidRDefault="00452105">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δεν είναι αλήθεια αυτό που είπατε, γιατί ο ΦΠΑ στα νησιά παρέμενε στο 13%. Μετά την καταστροφική διαπραγμάτευση του πρώτου εξαμήνου του 2015 και το τρίτο μνημόνιο, στο οποίο εσείς μας οδηγήσατε, επανήλθε το ζήτημα αυτό και δεχθήκατε να υπάρξει αύξηση του </w:t>
      </w:r>
      <w:r>
        <w:rPr>
          <w:rFonts w:eastAsia="Times New Roman"/>
          <w:szCs w:val="24"/>
        </w:rPr>
        <w:t>συντελεστή ΦΠΑ στο 24%.</w:t>
      </w:r>
    </w:p>
    <w:p w14:paraId="2774D4FC" w14:textId="77777777" w:rsidR="009B4FE7" w:rsidRDefault="00452105">
      <w:pPr>
        <w:spacing w:line="600" w:lineRule="auto"/>
        <w:ind w:firstLine="720"/>
        <w:jc w:val="both"/>
        <w:rPr>
          <w:rFonts w:eastAsia="Times New Roman"/>
          <w:szCs w:val="24"/>
        </w:rPr>
      </w:pPr>
      <w:r>
        <w:rPr>
          <w:rFonts w:eastAsia="Times New Roman"/>
          <w:szCs w:val="24"/>
        </w:rPr>
        <w:t>Εμείς, λοιπόν, σήμερα χαιρετίζουμε τη στροφή της Κυβέρνησης ΣΥΡΙΖΑ - ΑΝΕΛ στο</w:t>
      </w:r>
      <w:r>
        <w:rPr>
          <w:rFonts w:eastAsia="Times New Roman"/>
          <w:szCs w:val="24"/>
        </w:rPr>
        <w:t>ν</w:t>
      </w:r>
      <w:r>
        <w:rPr>
          <w:rFonts w:eastAsia="Times New Roman"/>
          <w:szCs w:val="24"/>
        </w:rPr>
        <w:t xml:space="preserve"> ρεαλισμό και καλωσορίζουμε την απόφαση της Κυβέρνησης να υιοθετήσει και αυτή την πρόταση της Νέας Δημοκρατίας για τη στήριξη της νησιωτικής Ελλάδος, κάτι</w:t>
      </w:r>
      <w:r>
        <w:rPr>
          <w:rFonts w:eastAsia="Times New Roman"/>
          <w:szCs w:val="24"/>
        </w:rPr>
        <w:t xml:space="preserve"> άλλωστε που είναι και συνταγματική επιταγή. Εκ του αποτελέσματος αποδεικνύεται ότι η αρχική απόρριψη του σχεδίου μας, ήταν μόνο για επικοινωνιακούς και όχι για λόγους ουσίας. </w:t>
      </w:r>
    </w:p>
    <w:p w14:paraId="2774D4FD" w14:textId="77777777" w:rsidR="009B4FE7" w:rsidRDefault="00452105">
      <w:pPr>
        <w:spacing w:line="600" w:lineRule="auto"/>
        <w:ind w:firstLine="720"/>
        <w:jc w:val="both"/>
        <w:rPr>
          <w:rFonts w:eastAsia="Times New Roman"/>
          <w:szCs w:val="24"/>
        </w:rPr>
      </w:pPr>
      <w:r>
        <w:rPr>
          <w:rFonts w:eastAsia="Times New Roman"/>
          <w:szCs w:val="24"/>
        </w:rPr>
        <w:t>Να υπενθυμίσω ότι με τροπολογία στη Βουλή έχουμε προτείνει τρεις φορές την ανασ</w:t>
      </w:r>
      <w:r>
        <w:rPr>
          <w:rFonts w:eastAsia="Times New Roman"/>
          <w:szCs w:val="24"/>
        </w:rPr>
        <w:t xml:space="preserve">τολή της αύξησης του ΦΠΑ στα νησιά του Αιγαίου που δοκιμάζονται από τη μεταναστευτική, προσφυγική κρίση. Και, όμως, ενώ τρεις φορές η Κυβέρνηση το αρνήθηκε, σήμερα έρχεται και με τη δική της </w:t>
      </w:r>
      <w:r>
        <w:rPr>
          <w:rFonts w:eastAsia="Times New Roman"/>
          <w:szCs w:val="24"/>
        </w:rPr>
        <w:t>πράξη νομοθετικού περιεχομένο</w:t>
      </w:r>
      <w:r>
        <w:rPr>
          <w:rFonts w:eastAsia="Times New Roman"/>
          <w:szCs w:val="24"/>
        </w:rPr>
        <w:t>υ προτείνει αυτό το οποίο έχουμε εμε</w:t>
      </w:r>
      <w:r>
        <w:rPr>
          <w:rFonts w:eastAsia="Times New Roman"/>
          <w:szCs w:val="24"/>
        </w:rPr>
        <w:t>ίς ήδη τρεις φορές προτείνει και το έχει απορρίψει.</w:t>
      </w:r>
    </w:p>
    <w:p w14:paraId="2774D4FE" w14:textId="77777777" w:rsidR="009B4FE7" w:rsidRDefault="00452105">
      <w:pPr>
        <w:spacing w:line="600" w:lineRule="auto"/>
        <w:ind w:firstLine="720"/>
        <w:jc w:val="both"/>
        <w:rPr>
          <w:rFonts w:eastAsia="Times New Roman"/>
          <w:szCs w:val="24"/>
        </w:rPr>
      </w:pPr>
      <w:r>
        <w:rPr>
          <w:rFonts w:eastAsia="Times New Roman"/>
          <w:szCs w:val="24"/>
        </w:rPr>
        <w:lastRenderedPageBreak/>
        <w:t>Προσέξτε, όμως, το εξής: Η στήριξη της τουριστικής και εμπορικής δραστηριότητας, όπως χαρακτηριστικά αναφέρεται στην αιτιολογική έκθεση του σχεδίου νόμου για τη λήψη του εν λόγω μέτρου μείωσης του ΦΠΑ στα</w:t>
      </w:r>
      <w:r>
        <w:rPr>
          <w:rFonts w:eastAsia="Times New Roman"/>
          <w:szCs w:val="24"/>
        </w:rPr>
        <w:t xml:space="preserve"> πέντε νησιά του </w:t>
      </w:r>
      <w:r>
        <w:rPr>
          <w:rFonts w:eastAsia="Times New Roman"/>
          <w:szCs w:val="24"/>
        </w:rPr>
        <w:t>α</w:t>
      </w:r>
      <w:r>
        <w:rPr>
          <w:rFonts w:eastAsia="Times New Roman"/>
          <w:szCs w:val="24"/>
        </w:rPr>
        <w:t>νατολικού Αιγαίου, δεν επιτυγχάνεται μονοδιάστατα. Για να προχωρήσουμε τη συζήτηση ένα βήμα παρακάτω και να στηρίξουμε ουσιαστικά τόσο τη νησιωτική Ελλάδα όσο και να βοηθήσουμε πραγματικά τους πρόσφυγες, πρέπει πρώτα απ’ όλα να συμβάλουμε</w:t>
      </w:r>
      <w:r>
        <w:rPr>
          <w:rFonts w:eastAsia="Times New Roman"/>
          <w:szCs w:val="24"/>
        </w:rPr>
        <w:t xml:space="preserve"> όλοι μας ώστε να διαλευκανθεί από την Ευρωπαϊκή Υπηρεσία Καταπολέμησης της Απάτης, από το γνωστό </w:t>
      </w:r>
      <w:r>
        <w:rPr>
          <w:rFonts w:eastAsia="Times New Roman"/>
          <w:szCs w:val="24"/>
          <w:lang w:val="en-US"/>
        </w:rPr>
        <w:t>OLAF</w:t>
      </w:r>
      <w:r w:rsidRPr="00857420">
        <w:rPr>
          <w:rFonts w:eastAsia="Times New Roman"/>
          <w:szCs w:val="24"/>
        </w:rPr>
        <w:t>,</w:t>
      </w:r>
      <w:r>
        <w:rPr>
          <w:rFonts w:eastAsia="Times New Roman"/>
          <w:szCs w:val="24"/>
        </w:rPr>
        <w:t xml:space="preserve"> η υπόθεση της πιθανής κακοδιαχείρισης κονδυλίων για τους πρόσφυγες που βρίσκονται στη χώρα μας. </w:t>
      </w:r>
    </w:p>
    <w:p w14:paraId="2774D4FF" w14:textId="77777777" w:rsidR="009B4FE7" w:rsidRDefault="00452105">
      <w:pPr>
        <w:spacing w:line="600" w:lineRule="auto"/>
        <w:ind w:firstLine="720"/>
        <w:jc w:val="both"/>
        <w:rPr>
          <w:rFonts w:eastAsia="Times New Roman"/>
          <w:szCs w:val="24"/>
        </w:rPr>
      </w:pPr>
      <w:r>
        <w:rPr>
          <w:rFonts w:eastAsia="Times New Roman"/>
          <w:szCs w:val="24"/>
        </w:rPr>
        <w:t>Οι εικόνες ντροπής</w:t>
      </w:r>
      <w:r>
        <w:rPr>
          <w:rFonts w:eastAsia="Times New Roman"/>
          <w:szCs w:val="24"/>
        </w:rPr>
        <w:t>,</w:t>
      </w:r>
      <w:r>
        <w:rPr>
          <w:rFonts w:eastAsia="Times New Roman"/>
          <w:szCs w:val="24"/>
        </w:rPr>
        <w:t xml:space="preserve"> που έχουν ταξιδέψει σε όλον τον κόσ</w:t>
      </w:r>
      <w:r>
        <w:rPr>
          <w:rFonts w:eastAsia="Times New Roman"/>
          <w:szCs w:val="24"/>
        </w:rPr>
        <w:t>μο</w:t>
      </w:r>
      <w:r>
        <w:rPr>
          <w:rFonts w:eastAsia="Times New Roman"/>
          <w:szCs w:val="24"/>
        </w:rPr>
        <w:t>,</w:t>
      </w:r>
      <w:r>
        <w:rPr>
          <w:rFonts w:eastAsia="Times New Roman"/>
          <w:szCs w:val="24"/>
        </w:rPr>
        <w:t xml:space="preserve"> εκθέτουν διεθνώς την πατρίδα μας και ακυρώνουν στην πράξη το δήθεν κοινωνικό πρόσωπο που, μάλιστα, ευαγγελίζεται ότι κατέχει κατά αποκλειστικότητα μόνο ο ΣΥΡΙΖΑ και αποδεικνύουν</w:t>
      </w:r>
      <w:r w:rsidRPr="00857420">
        <w:rPr>
          <w:rFonts w:eastAsia="Times New Roman"/>
          <w:szCs w:val="24"/>
        </w:rPr>
        <w:t>,</w:t>
      </w:r>
      <w:r>
        <w:rPr>
          <w:rFonts w:eastAsia="Times New Roman"/>
          <w:szCs w:val="24"/>
        </w:rPr>
        <w:t xml:space="preserve"> δυστυχώς, ότι μετατρέπουν την Ελλάδα σε αποθήκες ψυχών. </w:t>
      </w:r>
    </w:p>
    <w:p w14:paraId="2774D500" w14:textId="77777777" w:rsidR="009B4FE7" w:rsidRDefault="00452105">
      <w:pPr>
        <w:spacing w:line="600" w:lineRule="auto"/>
        <w:ind w:firstLine="720"/>
        <w:jc w:val="both"/>
        <w:rPr>
          <w:rFonts w:eastAsia="Times New Roman"/>
          <w:szCs w:val="24"/>
        </w:rPr>
      </w:pPr>
      <w:r>
        <w:rPr>
          <w:rFonts w:eastAsia="Times New Roman"/>
          <w:szCs w:val="24"/>
        </w:rPr>
        <w:t>Τα ερωτήματα, λο</w:t>
      </w:r>
      <w:r>
        <w:rPr>
          <w:rFonts w:eastAsia="Times New Roman"/>
          <w:szCs w:val="24"/>
        </w:rPr>
        <w:t xml:space="preserve">ιπόν, που αφορούν στη συγκεκριμένη υπόθεση πρέπει να απαντηθούν άμεσα. Υπάρχει προφανής αναντιστοιχία ανάμεσα στην πραγματικότητα των εικόνων ντροπής </w:t>
      </w:r>
      <w:r>
        <w:rPr>
          <w:rFonts w:eastAsia="Times New Roman"/>
          <w:szCs w:val="24"/>
        </w:rPr>
        <w:t>-</w:t>
      </w:r>
      <w:r>
        <w:rPr>
          <w:rFonts w:eastAsia="Times New Roman"/>
          <w:szCs w:val="24"/>
        </w:rPr>
        <w:t>κυρίως στη Μόρια αλλά και στα Διαβατά Θεσσαλονίκης</w:t>
      </w:r>
      <w:r>
        <w:rPr>
          <w:rFonts w:eastAsia="Times New Roman"/>
          <w:szCs w:val="24"/>
        </w:rPr>
        <w:t>-</w:t>
      </w:r>
      <w:r>
        <w:rPr>
          <w:rFonts w:eastAsia="Times New Roman"/>
          <w:szCs w:val="24"/>
        </w:rPr>
        <w:t xml:space="preserve"> και από την άλλη των ευρωπαϊκών κονδυλίων ύψους 1,6 δ</w:t>
      </w:r>
      <w:r>
        <w:rPr>
          <w:rFonts w:eastAsia="Times New Roman"/>
          <w:szCs w:val="24"/>
        </w:rPr>
        <w:t>ισεκατομμυρίων, που δόθηκαν στην Ελλάδα από την Ευρωπαϊκή Ένωση για τη διαχείριση του ζητήματος.</w:t>
      </w:r>
    </w:p>
    <w:p w14:paraId="2774D501" w14:textId="77777777" w:rsidR="009B4FE7" w:rsidRDefault="00452105">
      <w:pPr>
        <w:spacing w:line="600" w:lineRule="auto"/>
        <w:ind w:firstLine="720"/>
        <w:jc w:val="both"/>
        <w:rPr>
          <w:rFonts w:eastAsia="Times New Roman"/>
          <w:szCs w:val="24"/>
        </w:rPr>
      </w:pPr>
      <w:r>
        <w:rPr>
          <w:rFonts w:eastAsia="Times New Roman"/>
          <w:szCs w:val="24"/>
        </w:rPr>
        <w:lastRenderedPageBreak/>
        <w:t>Εμείς, στο συγκεκριμένο ζήτημα -γιατί, δυστυχώς, βλέπουμε ότι οι εξελίξεις δεν είναι θετικές- ως Νέα Δημοκρατία, έχουμε καταθέσει μια σχετική τροπολογία, την ο</w:t>
      </w:r>
      <w:r>
        <w:rPr>
          <w:rFonts w:eastAsia="Times New Roman"/>
          <w:szCs w:val="24"/>
        </w:rPr>
        <w:t>ποία σας προτρέπουμε να ακολουθήσετε. Υπάρχει μεγάλη ανάγκη να την ακολουθήσουμε, για να στηρίξουμε αυτά τα πέντε συγκεκριμένα νησιά, την Κω, τη Λέρο, τη Λέσβο, τη Σάμο και τη Χίο. Ζητούμε την παράταση των μειωμένων συντελεστών ΦΠΑ στα νησιά αυτά έως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2019. </w:t>
      </w:r>
    </w:p>
    <w:p w14:paraId="2774D502" w14:textId="77777777" w:rsidR="009B4FE7" w:rsidRDefault="00452105">
      <w:pPr>
        <w:spacing w:line="600" w:lineRule="auto"/>
        <w:ind w:firstLine="720"/>
        <w:jc w:val="both"/>
        <w:rPr>
          <w:rFonts w:eastAsia="Times New Roman"/>
          <w:szCs w:val="24"/>
        </w:rPr>
      </w:pPr>
      <w:r>
        <w:rPr>
          <w:rFonts w:eastAsia="Times New Roman"/>
          <w:szCs w:val="24"/>
        </w:rPr>
        <w:t>Μη βιαστείτε να την απορρίψετε. Μελετήστε την. Θεωρούμε ότι είναι επιβεβλημένο να παραταθεί η μείωση των συντελεστών ΦΠΑ στα νησιά αυτά, γιατί, δυστυχώς, οι εκτιμήσεις που υπάρχουν είναι ότι το κύμα των παράνομων μεταναστών, των προσφύγων δεν θα κο</w:t>
      </w:r>
      <w:r>
        <w:rPr>
          <w:rFonts w:eastAsia="Times New Roman"/>
          <w:szCs w:val="24"/>
        </w:rPr>
        <w:t>πάσει, αντίθετα μπορεί να ενισχυθεί.</w:t>
      </w:r>
    </w:p>
    <w:p w14:paraId="2774D503" w14:textId="77777777" w:rsidR="009B4FE7" w:rsidRDefault="00452105">
      <w:pPr>
        <w:spacing w:line="600" w:lineRule="auto"/>
        <w:ind w:firstLine="720"/>
        <w:jc w:val="both"/>
        <w:rPr>
          <w:rFonts w:eastAsia="Times New Roman"/>
          <w:szCs w:val="24"/>
        </w:rPr>
      </w:pPr>
      <w:r>
        <w:rPr>
          <w:rFonts w:eastAsia="Times New Roman"/>
          <w:szCs w:val="24"/>
        </w:rPr>
        <w:t xml:space="preserve">Θα αναφερθώ τώρα στις τρεις </w:t>
      </w:r>
      <w:r>
        <w:rPr>
          <w:rFonts w:eastAsia="Times New Roman"/>
          <w:szCs w:val="24"/>
        </w:rPr>
        <w:t>πράξεις νομοθετικού περιεχομένου</w:t>
      </w:r>
      <w:r>
        <w:rPr>
          <w:rFonts w:eastAsia="Times New Roman"/>
          <w:szCs w:val="24"/>
        </w:rPr>
        <w:t xml:space="preserve"> που αφορούν τη φονική πυρκαγιά στις 23 και 24 Ιουλίου του 2018 στην Περιφέρεια Αττικής και πιο συγκεκριμένα σε Κινέτα, Ντράφι, Πεντέλη, Νέο Βουτζά και Μάτι.</w:t>
      </w:r>
    </w:p>
    <w:p w14:paraId="2774D504" w14:textId="77777777" w:rsidR="009B4FE7" w:rsidRDefault="00452105">
      <w:pPr>
        <w:spacing w:line="600" w:lineRule="auto"/>
        <w:ind w:firstLine="720"/>
        <w:jc w:val="both"/>
        <w:rPr>
          <w:rFonts w:eastAsia="Times New Roman"/>
          <w:szCs w:val="24"/>
        </w:rPr>
      </w:pPr>
      <w:r>
        <w:rPr>
          <w:rFonts w:eastAsia="Times New Roman"/>
          <w:szCs w:val="24"/>
        </w:rPr>
        <w:t>Η</w:t>
      </w:r>
      <w:r>
        <w:rPr>
          <w:rFonts w:eastAsia="Times New Roman"/>
          <w:szCs w:val="24"/>
        </w:rPr>
        <w:t xml:space="preserve"> αλήθεια είναι, κυρίες και κύριοι συνάδελφοι, ότι εκείνες τις μέρες γράφτηκαν ορισμένες από τις πιο μελανές σελίδες στην ιστορία της σύγχρονης Ελλάδας. Μάλιστα, σύμφωνα με το </w:t>
      </w:r>
      <w:r>
        <w:rPr>
          <w:rFonts w:eastAsia="Times New Roman"/>
          <w:szCs w:val="24"/>
        </w:rPr>
        <w:t>Γ</w:t>
      </w:r>
      <w:r>
        <w:rPr>
          <w:rFonts w:eastAsia="Times New Roman"/>
          <w:szCs w:val="24"/>
        </w:rPr>
        <w:t xml:space="preserve">αλλικό Πρακτορείο Ειδήσεων η φωτιά στο Μάτι είναι η δεύτερη πιο φονική πυρκαγιά </w:t>
      </w:r>
      <w:r>
        <w:rPr>
          <w:rFonts w:eastAsia="Times New Roman"/>
          <w:szCs w:val="24"/>
        </w:rPr>
        <w:t>τον 21</w:t>
      </w:r>
      <w:r w:rsidRPr="005B0338">
        <w:rPr>
          <w:rFonts w:eastAsia="Times New Roman"/>
          <w:szCs w:val="24"/>
          <w:vertAlign w:val="superscript"/>
        </w:rPr>
        <w:t>ο</w:t>
      </w:r>
      <w:r>
        <w:rPr>
          <w:rFonts w:eastAsia="Times New Roman"/>
          <w:szCs w:val="24"/>
        </w:rPr>
        <w:t xml:space="preserve"> αιώνα, αφήνοντας πίσω της ενενήντα εννέα θύματα.</w:t>
      </w:r>
    </w:p>
    <w:p w14:paraId="2774D505"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Σήμερα, λοιπόν, βρισκόμαστε σε μία φάση που δεν μπορούμε να κλείσουμε τα μάτια μπροστά στην αδυσώπητη αλήθεια. Η φονική πυρκαγιά στην </w:t>
      </w:r>
      <w:r>
        <w:rPr>
          <w:rFonts w:eastAsia="Times New Roman"/>
          <w:szCs w:val="24"/>
        </w:rPr>
        <w:t>α</w:t>
      </w:r>
      <w:r>
        <w:rPr>
          <w:rFonts w:eastAsia="Times New Roman"/>
          <w:szCs w:val="24"/>
        </w:rPr>
        <w:t>νατολική Αττική, που στοίχισε τη ζωή σε ενενήντα εννιά συμπατριώ</w:t>
      </w:r>
      <w:r>
        <w:rPr>
          <w:rFonts w:eastAsia="Times New Roman"/>
          <w:szCs w:val="24"/>
        </w:rPr>
        <w:t>τες μας, ήταν μια καταστροφή που θα μπορούσε να έχει αποφευχθεί. Το εξηγούν τα πορίσματα. Ακόμη κι αν η πύρινη λαίλαπα ήταν αδύνατο να περιοριστεί, η περιοχή θα μπορούσε εγκαίρως να έχει εκκενωθεί, σύμφωνα με το πόρισμα του διεθνώς καταξιωμένου καθηγητού κ</w:t>
      </w:r>
      <w:r>
        <w:rPr>
          <w:rFonts w:eastAsia="Times New Roman"/>
          <w:szCs w:val="24"/>
        </w:rPr>
        <w:t>αι μέλος της Ακαδημίας Αθηνών κ. Κωνσταντίνου Συνολάκη, ο οποίος ειδικεύεται στην αντιμετώπιση των φυσικών καταστροφών. Σε αυτή την περίπτωση, δεν θα συζητούσαμε σήμερα για τις απώλειες ανθρωπίνων ζωών, ούτε για μέτρα ανακούφισης των συγγενών και των οικεί</w:t>
      </w:r>
      <w:r>
        <w:rPr>
          <w:rFonts w:eastAsia="Times New Roman"/>
          <w:szCs w:val="24"/>
        </w:rPr>
        <w:t xml:space="preserve">ων που έχασαν παιδιά και γονείς εκείνες τις τραγικές ώρες. </w:t>
      </w:r>
    </w:p>
    <w:p w14:paraId="2774D506" w14:textId="77777777" w:rsidR="009B4FE7" w:rsidRDefault="00452105">
      <w:pPr>
        <w:spacing w:line="600" w:lineRule="auto"/>
        <w:ind w:firstLine="720"/>
        <w:jc w:val="both"/>
        <w:rPr>
          <w:rFonts w:eastAsia="Times New Roman"/>
          <w:szCs w:val="24"/>
        </w:rPr>
      </w:pPr>
      <w:r>
        <w:rPr>
          <w:rFonts w:eastAsia="Times New Roman"/>
          <w:szCs w:val="24"/>
        </w:rPr>
        <w:t xml:space="preserve">Όλη η Ελλάδα θυμάται τις πρώτες κρίσιμες ώρες τις φωτιάς και τους αρμόδιους Υπουργούς να νίπτουν τα χείρας τους με περισσό θράσος. Μάλιστα, οι πρώτες τους αντιδράσεις συνέθεσαν μια θλιβερή εικόνα </w:t>
      </w:r>
      <w:r>
        <w:rPr>
          <w:rFonts w:eastAsia="Times New Roman"/>
          <w:szCs w:val="24"/>
        </w:rPr>
        <w:t>απόλυτου κυνισμού: Ο τότε Υπουργός Εσωτερικών κ. Σκουρλέτης, ο τότε αρμόδιος Υπουργός Προστασίας του Πολίτη κ. Τόσκας, δηλώνανε πολύ ικανοποιημένοι με τους εαυτούς τους και έψαχναν να βρουν το λάθος στους χειρισμούς τους, μα δεν έβρισκαν κανένα λάθος. Βλέπ</w:t>
      </w:r>
      <w:r>
        <w:rPr>
          <w:rFonts w:eastAsia="Times New Roman"/>
          <w:szCs w:val="24"/>
        </w:rPr>
        <w:t xml:space="preserve">ετε, ο αριθμός των νεκρών που συνεχώς μεγάλωνε, θόλωνε την εικόνα. Και οι δύο, βέβαια, σήμερα αποτελούν παρελθόν από την Κυβέρνηση. </w:t>
      </w:r>
    </w:p>
    <w:p w14:paraId="2774D507" w14:textId="77777777" w:rsidR="009B4FE7" w:rsidRDefault="00452105">
      <w:pPr>
        <w:spacing w:line="600" w:lineRule="auto"/>
        <w:ind w:firstLine="720"/>
        <w:jc w:val="both"/>
        <w:rPr>
          <w:rFonts w:eastAsia="Times New Roman"/>
          <w:szCs w:val="24"/>
        </w:rPr>
      </w:pPr>
      <w:r>
        <w:rPr>
          <w:rFonts w:eastAsia="Times New Roman"/>
          <w:szCs w:val="24"/>
        </w:rPr>
        <w:lastRenderedPageBreak/>
        <w:t>Ο Αρχηγός της Πυροσβεστικής</w:t>
      </w:r>
      <w:r>
        <w:rPr>
          <w:rFonts w:eastAsia="Times New Roman"/>
          <w:szCs w:val="24"/>
        </w:rPr>
        <w:t xml:space="preserve"> </w:t>
      </w:r>
      <w:r>
        <w:rPr>
          <w:rFonts w:eastAsia="Times New Roman"/>
          <w:szCs w:val="24"/>
        </w:rPr>
        <w:t>κ. Τερζούδης επέμενε πως αν γύριζε τον χρόνο πίσω</w:t>
      </w:r>
      <w:r>
        <w:rPr>
          <w:rFonts w:eastAsia="Times New Roman"/>
          <w:szCs w:val="24"/>
        </w:rPr>
        <w:t>,</w:t>
      </w:r>
      <w:r>
        <w:rPr>
          <w:rFonts w:eastAsia="Times New Roman"/>
          <w:szCs w:val="24"/>
        </w:rPr>
        <w:t xml:space="preserve"> δεν θα έκανε τίποτα διαφορετικά. Φυσικά ο κ.</w:t>
      </w:r>
      <w:r>
        <w:rPr>
          <w:rFonts w:eastAsia="Times New Roman"/>
          <w:szCs w:val="24"/>
        </w:rPr>
        <w:t xml:space="preserve"> Τερζούδης αποστρατεύθηκε. </w:t>
      </w:r>
    </w:p>
    <w:p w14:paraId="2774D508" w14:textId="77777777" w:rsidR="009B4FE7" w:rsidRDefault="00452105">
      <w:pPr>
        <w:spacing w:line="600" w:lineRule="auto"/>
        <w:ind w:firstLine="720"/>
        <w:jc w:val="both"/>
        <w:rPr>
          <w:rFonts w:eastAsia="Times New Roman"/>
          <w:szCs w:val="24"/>
        </w:rPr>
      </w:pPr>
      <w:r>
        <w:rPr>
          <w:rFonts w:eastAsia="Times New Roman"/>
          <w:szCs w:val="24"/>
        </w:rPr>
        <w:t>Ο τότε Γενικός Γραμματέας Πολιτικής Προστασίας</w:t>
      </w:r>
      <w:r>
        <w:rPr>
          <w:rFonts w:eastAsia="Times New Roman"/>
          <w:szCs w:val="24"/>
        </w:rPr>
        <w:t xml:space="preserve"> </w:t>
      </w:r>
      <w:r>
        <w:rPr>
          <w:rFonts w:eastAsia="Times New Roman"/>
          <w:szCs w:val="24"/>
        </w:rPr>
        <w:t xml:space="preserve">κ. Καπάκης ήταν πολύ απασχολημένος με τις </w:t>
      </w:r>
      <w:r>
        <w:rPr>
          <w:rFonts w:eastAsia="Times New Roman"/>
          <w:szCs w:val="24"/>
          <w:lang w:val="en-US"/>
        </w:rPr>
        <w:t>selfie</w:t>
      </w:r>
      <w:r>
        <w:rPr>
          <w:rFonts w:eastAsia="Times New Roman"/>
          <w:szCs w:val="24"/>
        </w:rPr>
        <w:t xml:space="preserve"> και με τις αναρτήσεις στα </w:t>
      </w:r>
      <w:r>
        <w:rPr>
          <w:rFonts w:eastAsia="Times New Roman"/>
          <w:szCs w:val="24"/>
          <w:lang w:val="en-US"/>
        </w:rPr>
        <w:t>social</w:t>
      </w:r>
      <w:r w:rsidRPr="00E520C9">
        <w:rPr>
          <w:rFonts w:eastAsia="Times New Roman"/>
          <w:szCs w:val="24"/>
        </w:rPr>
        <w:t xml:space="preserve"> </w:t>
      </w:r>
      <w:r>
        <w:rPr>
          <w:rFonts w:eastAsia="Times New Roman"/>
          <w:szCs w:val="24"/>
          <w:lang w:val="en-US"/>
        </w:rPr>
        <w:t>media</w:t>
      </w:r>
      <w:r w:rsidRPr="00E520C9">
        <w:rPr>
          <w:rFonts w:eastAsia="Times New Roman"/>
          <w:szCs w:val="24"/>
        </w:rPr>
        <w:t xml:space="preserve">. </w:t>
      </w:r>
      <w:r>
        <w:rPr>
          <w:rFonts w:eastAsia="Times New Roman"/>
          <w:szCs w:val="24"/>
        </w:rPr>
        <w:t xml:space="preserve">Αυτός, τουλάχιστον, είχε την ευθιξία να παραιτηθεί μόνος του. </w:t>
      </w:r>
    </w:p>
    <w:p w14:paraId="2774D509" w14:textId="77777777" w:rsidR="009B4FE7" w:rsidRDefault="00452105">
      <w:pPr>
        <w:spacing w:line="600" w:lineRule="auto"/>
        <w:ind w:firstLine="720"/>
        <w:jc w:val="both"/>
        <w:rPr>
          <w:rFonts w:eastAsia="Times New Roman"/>
          <w:szCs w:val="24"/>
        </w:rPr>
      </w:pPr>
      <w:r>
        <w:rPr>
          <w:rFonts w:eastAsia="Times New Roman"/>
          <w:szCs w:val="24"/>
        </w:rPr>
        <w:t>Η Περιφερειάρχης Αττικής</w:t>
      </w:r>
      <w:r>
        <w:rPr>
          <w:rFonts w:eastAsia="Times New Roman"/>
          <w:szCs w:val="24"/>
        </w:rPr>
        <w:t xml:space="preserve"> κ. </w:t>
      </w:r>
      <w:r>
        <w:rPr>
          <w:rFonts w:eastAsia="Times New Roman"/>
          <w:szCs w:val="24"/>
        </w:rPr>
        <w:t>Δούρου έλαμψε δι</w:t>
      </w:r>
      <w:r>
        <w:rPr>
          <w:rFonts w:eastAsia="Times New Roman"/>
          <w:szCs w:val="24"/>
        </w:rPr>
        <w:t>ά</w:t>
      </w:r>
      <w:r>
        <w:rPr>
          <w:rFonts w:eastAsia="Times New Roman"/>
          <w:szCs w:val="24"/>
        </w:rPr>
        <w:t xml:space="preserve"> της απουσίας της, ψάχνοντας και αναζητώντας τρόπους πού θα φορτώσει τις δικές τις ευθύνες. </w:t>
      </w:r>
    </w:p>
    <w:p w14:paraId="2774D50A" w14:textId="77777777" w:rsidR="009B4FE7" w:rsidRDefault="00452105">
      <w:pPr>
        <w:spacing w:line="600" w:lineRule="auto"/>
        <w:ind w:firstLine="720"/>
        <w:jc w:val="both"/>
        <w:rPr>
          <w:rFonts w:eastAsia="Times New Roman"/>
          <w:szCs w:val="24"/>
        </w:rPr>
      </w:pPr>
      <w:r>
        <w:rPr>
          <w:rFonts w:eastAsia="Times New Roman"/>
          <w:szCs w:val="24"/>
        </w:rPr>
        <w:t>Η κυβερνητική δομή, κυρίες και κύριοι συνάδελφοι, επέδειξε πρωτοφανή ανικανότητα στην πρόληψη και αντιμετώπιση της πυρκαγιάς, κυνισμό απέναντι στα</w:t>
      </w:r>
      <w:r>
        <w:rPr>
          <w:rFonts w:eastAsia="Times New Roman"/>
          <w:szCs w:val="24"/>
        </w:rPr>
        <w:t xml:space="preserve"> θύματα της ανείπωτης τραγωδίας και απόπειρα συγκάλυψης, αλλά και απόσπασης των ευθυνών, με εκτροπή της συζήτησης στα αυθαίρετα. </w:t>
      </w:r>
    </w:p>
    <w:p w14:paraId="2774D50B" w14:textId="77777777" w:rsidR="009B4FE7" w:rsidRDefault="00452105">
      <w:pPr>
        <w:spacing w:line="600" w:lineRule="auto"/>
        <w:ind w:firstLine="720"/>
        <w:jc w:val="both"/>
        <w:rPr>
          <w:rFonts w:eastAsia="Times New Roman"/>
          <w:szCs w:val="24"/>
        </w:rPr>
      </w:pPr>
      <w:r>
        <w:rPr>
          <w:rFonts w:eastAsia="Times New Roman"/>
          <w:szCs w:val="24"/>
        </w:rPr>
        <w:t xml:space="preserve">Εμείς, με σεβασμό απέναντι στα θύματα και τους πληγέντες, αλλά και απέναντι στην ανεξαρτησία της ελληνικής </w:t>
      </w:r>
      <w:r>
        <w:rPr>
          <w:rFonts w:eastAsia="Times New Roman"/>
          <w:szCs w:val="24"/>
        </w:rPr>
        <w:t>δ</w:t>
      </w:r>
      <w:r>
        <w:rPr>
          <w:rFonts w:eastAsia="Times New Roman"/>
          <w:szCs w:val="24"/>
        </w:rPr>
        <w:t>ικαιοσύνης, θα περ</w:t>
      </w:r>
      <w:r>
        <w:rPr>
          <w:rFonts w:eastAsia="Times New Roman"/>
          <w:szCs w:val="24"/>
        </w:rPr>
        <w:t xml:space="preserve">ιμένουμε να ολοκληρωθεί η δικαστική διερεύνηση, που ευτυχώς έχει ξεκινήσει. Γιατί, για εμάς, υπεράνω όλων είναι ο άνθρωπος κι όχι η επικοινωνία.  </w:t>
      </w:r>
    </w:p>
    <w:p w14:paraId="2774D50C" w14:textId="77777777" w:rsidR="009B4FE7" w:rsidRDefault="00452105">
      <w:pPr>
        <w:spacing w:line="600" w:lineRule="auto"/>
        <w:ind w:firstLine="720"/>
        <w:jc w:val="both"/>
        <w:rPr>
          <w:rFonts w:eastAsia="Times New Roman"/>
          <w:szCs w:val="24"/>
        </w:rPr>
      </w:pPr>
      <w:r>
        <w:rPr>
          <w:rFonts w:eastAsia="Times New Roman"/>
          <w:szCs w:val="24"/>
        </w:rPr>
        <w:lastRenderedPageBreak/>
        <w:t>Σε σχέση με το άρθρο 2, που αναφέρεται στη σύσταση ειδικού λογαριασμού για την αρωγή πληγέντων από τις πυρκαγ</w:t>
      </w:r>
      <w:r>
        <w:rPr>
          <w:rFonts w:eastAsia="Times New Roman"/>
          <w:szCs w:val="24"/>
        </w:rPr>
        <w:t xml:space="preserve">ιές που ξέσπασαν σε περιοχές της </w:t>
      </w:r>
      <w:r>
        <w:rPr>
          <w:rFonts w:eastAsia="Times New Roman"/>
          <w:szCs w:val="24"/>
        </w:rPr>
        <w:t>ε</w:t>
      </w:r>
      <w:r>
        <w:rPr>
          <w:rFonts w:eastAsia="Times New Roman"/>
          <w:szCs w:val="24"/>
        </w:rPr>
        <w:t xml:space="preserve">πικράτειας στις 23 και 24 Ιουλίου, βάλαμε κάποια ερωτήματα στην </w:t>
      </w:r>
      <w:r>
        <w:rPr>
          <w:rFonts w:eastAsia="Times New Roman"/>
          <w:szCs w:val="24"/>
        </w:rPr>
        <w:t>ε</w:t>
      </w:r>
      <w:r>
        <w:rPr>
          <w:rFonts w:eastAsia="Times New Roman"/>
          <w:szCs w:val="24"/>
        </w:rPr>
        <w:t>πιτροπή, τα οποία είχαν σχέση με το πώς διασφαλίζεται η απόλυτη διαφάνεια και η ορθολογική διαχείριση των χρημάτων, γιατί έχουμε κακή εμπειρία από τη διαχείρ</w:t>
      </w:r>
      <w:r>
        <w:rPr>
          <w:rFonts w:eastAsia="Times New Roman"/>
          <w:szCs w:val="24"/>
        </w:rPr>
        <w:t xml:space="preserve">ιση μεγάλων κονδυλίων από την Κυβέρνησή σας. Αναφέρθηκα προηγουμένως στην έρευνα που γίνεται από τον Ευρωπαϊκό Οργανισμό Καταπολέμησης της Απάτης, τον γνωστό </w:t>
      </w:r>
      <w:r>
        <w:rPr>
          <w:rFonts w:eastAsia="Times New Roman"/>
          <w:szCs w:val="24"/>
          <w:lang w:val="en-US"/>
        </w:rPr>
        <w:t>OLAF</w:t>
      </w:r>
      <w:r>
        <w:rPr>
          <w:rFonts w:eastAsia="Times New Roman"/>
          <w:szCs w:val="24"/>
        </w:rPr>
        <w:t xml:space="preserve">, για τα κονδύλια που έχουν δοθεί για τους πρόσφυγες. </w:t>
      </w:r>
    </w:p>
    <w:p w14:paraId="2774D50D" w14:textId="77777777" w:rsidR="009B4FE7" w:rsidRDefault="00452105">
      <w:pPr>
        <w:spacing w:line="600" w:lineRule="auto"/>
        <w:ind w:firstLine="720"/>
        <w:jc w:val="both"/>
        <w:rPr>
          <w:rFonts w:eastAsia="Times New Roman"/>
          <w:szCs w:val="24"/>
        </w:rPr>
      </w:pPr>
      <w:r>
        <w:rPr>
          <w:rFonts w:eastAsia="Times New Roman"/>
          <w:szCs w:val="24"/>
        </w:rPr>
        <w:t>Επίσης, θέσαμε κάποια ερωτήματα σε σχέσ</w:t>
      </w:r>
      <w:r>
        <w:rPr>
          <w:rFonts w:eastAsia="Times New Roman"/>
          <w:szCs w:val="24"/>
        </w:rPr>
        <w:t xml:space="preserve">η με το αν λειτουργεί η τριμελής </w:t>
      </w:r>
      <w:r>
        <w:rPr>
          <w:rFonts w:eastAsia="Times New Roman"/>
          <w:szCs w:val="24"/>
        </w:rPr>
        <w:t>ε</w:t>
      </w:r>
      <w:r>
        <w:rPr>
          <w:rFonts w:eastAsia="Times New Roman"/>
          <w:szCs w:val="24"/>
        </w:rPr>
        <w:t>πιτροπή, με τον Πρόεδρο της Βουλής, τους Υπουργούς Υποδομών και Μεταφορών και Οικονομικών, κάθε πότε συνεδριάζει, πόσα χρήματα έχει συγκεντρώσει, τις ακριβώς έχει γίνει, ποιες είναι οι προτεραιότητές της. Βεβαίως, ευχαριστ</w:t>
      </w:r>
      <w:r>
        <w:rPr>
          <w:rFonts w:eastAsia="Times New Roman"/>
          <w:szCs w:val="24"/>
        </w:rPr>
        <w:t xml:space="preserve">ούμε τον κ. Βούτση, τον Πρόεδρο της Βουλής, ο οποίος ήρθε σήμερα και μας έκανε μια σχετική ενημέρωση. Αυτό, όμως, που μάθαμε είναι ότι από τα 37,7 εκατομμύρια που συγκεντρώθηκαν, δεν έχει εκταμιευθεί ούτε </w:t>
      </w:r>
      <w:r>
        <w:rPr>
          <w:rFonts w:eastAsia="Times New Roman"/>
          <w:szCs w:val="24"/>
        </w:rPr>
        <w:t>1</w:t>
      </w:r>
      <w:r>
        <w:rPr>
          <w:rFonts w:eastAsia="Times New Roman"/>
          <w:szCs w:val="24"/>
        </w:rPr>
        <w:t xml:space="preserve"> ευρώ ακόμη. </w:t>
      </w:r>
    </w:p>
    <w:p w14:paraId="2774D50E" w14:textId="77777777" w:rsidR="009B4FE7" w:rsidRDefault="00452105">
      <w:pPr>
        <w:spacing w:line="600" w:lineRule="auto"/>
        <w:ind w:firstLine="720"/>
        <w:jc w:val="both"/>
        <w:rPr>
          <w:rFonts w:eastAsia="Times New Roman"/>
          <w:szCs w:val="24"/>
        </w:rPr>
      </w:pPr>
      <w:r>
        <w:rPr>
          <w:rFonts w:eastAsia="Times New Roman"/>
          <w:szCs w:val="24"/>
        </w:rPr>
        <w:t>Αν αυτό δεν είναι κυβερνητική ολιγωρ</w:t>
      </w:r>
      <w:r>
        <w:rPr>
          <w:rFonts w:eastAsia="Times New Roman"/>
          <w:szCs w:val="24"/>
        </w:rPr>
        <w:t xml:space="preserve">ία, αν αυτό δεν είναι ανικανότητα κυβερνητική, τότε ποιο είναι; Συγκεντρώθηκαν 37,7 εκατομμύρια από το υστέρημα των συμπολιτών μας, από δημόσιους ή άλλους φορείς του ευρύτερου δημόσιου τομέα, </w:t>
      </w:r>
      <w:r>
        <w:rPr>
          <w:rFonts w:eastAsia="Times New Roman"/>
          <w:szCs w:val="24"/>
        </w:rPr>
        <w:lastRenderedPageBreak/>
        <w:t xml:space="preserve">από προσφορές ιδιωτών ή </w:t>
      </w:r>
      <w:r>
        <w:rPr>
          <w:rFonts w:eastAsia="Times New Roman"/>
          <w:szCs w:val="24"/>
        </w:rPr>
        <w:t>νομικών προσώπων ιδιωτικού δικαίου</w:t>
      </w:r>
      <w:r>
        <w:rPr>
          <w:rFonts w:eastAsia="Times New Roman"/>
          <w:szCs w:val="24"/>
        </w:rPr>
        <w:t xml:space="preserve"> και α</w:t>
      </w:r>
      <w:r>
        <w:rPr>
          <w:rFonts w:eastAsia="Times New Roman"/>
          <w:szCs w:val="24"/>
        </w:rPr>
        <w:t xml:space="preserve">πό αυτά τα χρήματα -όπως μας είπε ο Πρόεδρος της Βουλής- ούτε </w:t>
      </w:r>
      <w:r>
        <w:rPr>
          <w:rFonts w:eastAsia="Times New Roman"/>
          <w:szCs w:val="24"/>
        </w:rPr>
        <w:t>1</w:t>
      </w:r>
      <w:r>
        <w:rPr>
          <w:rFonts w:eastAsia="Times New Roman"/>
          <w:szCs w:val="24"/>
        </w:rPr>
        <w:t xml:space="preserve"> ευρώ δεν έχει εκταμιευθεί. </w:t>
      </w:r>
    </w:p>
    <w:p w14:paraId="2774D50F" w14:textId="77777777" w:rsidR="009B4FE7" w:rsidRDefault="00452105">
      <w:pPr>
        <w:spacing w:line="600" w:lineRule="auto"/>
        <w:ind w:firstLine="720"/>
        <w:jc w:val="both"/>
        <w:rPr>
          <w:rFonts w:eastAsia="Times New Roman"/>
          <w:szCs w:val="24"/>
        </w:rPr>
      </w:pPr>
      <w:r>
        <w:rPr>
          <w:rFonts w:eastAsia="Times New Roman"/>
          <w:szCs w:val="24"/>
        </w:rPr>
        <w:t>Δεν έχουν δίκιο, λοιπόν, όλοι αυτοί οι άνθρωποι -οι πυρόπληκτοι- των περιοχών αυτών που φωνάζουν και διαμαρτύρονται ότι εδώ και τεσσερ</w:t>
      </w:r>
      <w:r>
        <w:rPr>
          <w:rFonts w:eastAsia="Times New Roman"/>
          <w:szCs w:val="24"/>
        </w:rPr>
        <w:t>ισή</w:t>
      </w:r>
      <w:r>
        <w:rPr>
          <w:rFonts w:eastAsia="Times New Roman"/>
          <w:szCs w:val="24"/>
        </w:rPr>
        <w:t>μισι μήνες δεν έχει γίνει τ</w:t>
      </w:r>
      <w:r>
        <w:rPr>
          <w:rFonts w:eastAsia="Times New Roman"/>
          <w:szCs w:val="24"/>
        </w:rPr>
        <w:t>ο παραμικρό έργο στην περιοχή και ανησυχούν, ειδικά τώρα που υπάρχει κίνδυνος και πλημμυρών με τις βροχές κι όλα τα σχετικά;</w:t>
      </w:r>
    </w:p>
    <w:p w14:paraId="2774D510" w14:textId="77777777" w:rsidR="009B4FE7" w:rsidRDefault="00452105">
      <w:pPr>
        <w:spacing w:line="600" w:lineRule="auto"/>
        <w:ind w:firstLine="720"/>
        <w:jc w:val="both"/>
        <w:rPr>
          <w:rFonts w:eastAsia="Times New Roman"/>
          <w:szCs w:val="24"/>
        </w:rPr>
      </w:pPr>
      <w:r>
        <w:rPr>
          <w:rFonts w:eastAsia="Times New Roman"/>
          <w:szCs w:val="24"/>
        </w:rPr>
        <w:t>Σε σχέση με το άρθρο 3, που αναφέρεται στα έκτακτα μέτρα για τη στήριξη των πληγέντων και την αποκατάσταση ζημιών από τις συγκεκριμ</w:t>
      </w:r>
      <w:r>
        <w:rPr>
          <w:rFonts w:eastAsia="Times New Roman"/>
          <w:szCs w:val="24"/>
        </w:rPr>
        <w:t>ένες πυρκαγιές, δεν χρειάζεται να κάνω αναλυτική αναφορά. Είναι αυτονόητα μέτρα για την αντιμετώπιση μιας ανθρώπινης τραγωδίας. Είναι περίπου στ</w:t>
      </w:r>
      <w:r>
        <w:rPr>
          <w:rFonts w:eastAsia="Times New Roman"/>
          <w:szCs w:val="24"/>
        </w:rPr>
        <w:t>ο</w:t>
      </w:r>
      <w:r>
        <w:rPr>
          <w:rFonts w:eastAsia="Times New Roman"/>
          <w:szCs w:val="24"/>
        </w:rPr>
        <w:t xml:space="preserve"> ίδι</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με τα μέτρα που είχαν ληφθεί τον Αύγουστο του 2007, όταν είχαμε πολύ μεγαλύτερες πυρκαγιές, με πο</w:t>
      </w:r>
      <w:r>
        <w:rPr>
          <w:rFonts w:eastAsia="Times New Roman"/>
          <w:szCs w:val="24"/>
        </w:rPr>
        <w:t>λύ λιγότερα, βέβαια, θύματα.</w:t>
      </w:r>
    </w:p>
    <w:p w14:paraId="2774D511" w14:textId="77777777" w:rsidR="009B4FE7" w:rsidRDefault="00452105">
      <w:pPr>
        <w:spacing w:line="600" w:lineRule="auto"/>
        <w:ind w:firstLine="720"/>
        <w:jc w:val="both"/>
        <w:rPr>
          <w:rFonts w:eastAsia="Times New Roman"/>
          <w:szCs w:val="24"/>
        </w:rPr>
      </w:pPr>
      <w:r>
        <w:rPr>
          <w:rFonts w:eastAsia="Times New Roman"/>
          <w:szCs w:val="24"/>
        </w:rPr>
        <w:t xml:space="preserve">Σε σχέση με το άρθρο 4, που αφορά την </w:t>
      </w:r>
      <w:r>
        <w:rPr>
          <w:rFonts w:eastAsia="Times New Roman"/>
          <w:szCs w:val="24"/>
        </w:rPr>
        <w:t>πράξη νομοθετικού περιεχομένου</w:t>
      </w:r>
      <w:r>
        <w:rPr>
          <w:rFonts w:eastAsia="Times New Roman"/>
          <w:szCs w:val="24"/>
        </w:rPr>
        <w:t xml:space="preserve"> «</w:t>
      </w:r>
      <w:r w:rsidRPr="00B67901">
        <w:rPr>
          <w:rFonts w:eastAsia="Times New Roman"/>
          <w:szCs w:val="24"/>
        </w:rPr>
        <w:t>Επείγοντα μέτρα για την εκτέλεση πράξεων κατεδάφισης και την αποκατάσταση ζημιών από τις πυρκαγιές</w:t>
      </w:r>
      <w:r>
        <w:rPr>
          <w:rFonts w:eastAsia="Times New Roman"/>
          <w:szCs w:val="24"/>
        </w:rPr>
        <w:t xml:space="preserve"> αυτές», να πω ότι στο σχέδιο παραπλάνησης και εντυπωσιασμο</w:t>
      </w:r>
      <w:r>
        <w:rPr>
          <w:rFonts w:eastAsia="Times New Roman"/>
          <w:szCs w:val="24"/>
        </w:rPr>
        <w:t>ύ που εφαρμόζει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εντάσσεται και η κατάθεση τροπολογίας δήθεν για την επίσπευση των κατεδαφίσεων αυθαιρέτων κτισμάτων και κατασκευών από τον αρμόδιο Υπουργό.</w:t>
      </w:r>
    </w:p>
    <w:p w14:paraId="2774D51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Κι όμως, αγαπητοί συνάδελφοι και συναδέλφισσες, επί τρ</w:t>
      </w:r>
      <w:r>
        <w:rPr>
          <w:rFonts w:eastAsia="Times New Roman" w:cs="Times New Roman"/>
          <w:szCs w:val="24"/>
        </w:rPr>
        <w:t>ιά</w:t>
      </w:r>
      <w:r>
        <w:rPr>
          <w:rFonts w:eastAsia="Times New Roman" w:cs="Times New Roman"/>
          <w:szCs w:val="24"/>
        </w:rPr>
        <w:t>μισι χρόνια υπάρχ</w:t>
      </w:r>
      <w:r>
        <w:rPr>
          <w:rFonts w:eastAsia="Times New Roman" w:cs="Times New Roman"/>
          <w:szCs w:val="24"/>
        </w:rPr>
        <w:t xml:space="preserve">ουν </w:t>
      </w:r>
      <w:r>
        <w:rPr>
          <w:rFonts w:eastAsia="Times New Roman" w:cs="Times New Roman"/>
          <w:szCs w:val="24"/>
        </w:rPr>
        <w:t>χίλιες εξακόσιες τριάντα εννιά</w:t>
      </w:r>
      <w:r>
        <w:rPr>
          <w:rFonts w:eastAsia="Times New Roman" w:cs="Times New Roman"/>
          <w:szCs w:val="24"/>
        </w:rPr>
        <w:t xml:space="preserve"> αμετάκλητες αποφάσεις κατεδάφισης στην Αττική, οι οποίες έχουν κριθεί σε ανώτατο δικαστικό βαθμό και δεν εκτελούνται με ευθύνη της Κυβέρνησης. Αυτό κι αν είναι ο απόλυτος χαρακτηρισμός της υποκρισίας!</w:t>
      </w:r>
    </w:p>
    <w:p w14:paraId="2774D51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Τα ίδια τα στελέχη τ</w:t>
      </w:r>
      <w:r>
        <w:rPr>
          <w:rFonts w:eastAsia="Times New Roman" w:cs="Times New Roman"/>
          <w:szCs w:val="24"/>
        </w:rPr>
        <w:t>ης Κυβέρνησης</w:t>
      </w:r>
      <w:r>
        <w:rPr>
          <w:rFonts w:eastAsia="Times New Roman" w:cs="Times New Roman"/>
          <w:szCs w:val="24"/>
        </w:rPr>
        <w:t>,</w:t>
      </w:r>
      <w:r>
        <w:rPr>
          <w:rFonts w:eastAsia="Times New Roman" w:cs="Times New Roman"/>
          <w:szCs w:val="24"/>
        </w:rPr>
        <w:t xml:space="preserve"> που για τρ</w:t>
      </w:r>
      <w:r>
        <w:rPr>
          <w:rFonts w:eastAsia="Times New Roman" w:cs="Times New Roman"/>
          <w:szCs w:val="24"/>
        </w:rPr>
        <w:t>ιάμισ</w:t>
      </w:r>
      <w:r>
        <w:rPr>
          <w:rFonts w:eastAsia="Times New Roman" w:cs="Times New Roman"/>
          <w:szCs w:val="24"/>
        </w:rPr>
        <w:t>ι χρόνια εμποδίζουν τις κατεδαφίσεις ενώ υπάρχουν αμετάκλητες δικαστικές αποφάσεις σε ανώτατο βαθμό, σήμερα παριστάνουν τους τιμητές της νομιμότητας. Οι κατεδαφίσεις αυτές, μάλιστα, προβλέπονται από τους νόμους της Νέας Δημοκρ</w:t>
      </w:r>
      <w:r>
        <w:rPr>
          <w:rFonts w:eastAsia="Times New Roman" w:cs="Times New Roman"/>
          <w:szCs w:val="24"/>
        </w:rPr>
        <w:t xml:space="preserve">ατίας αλλά δεν εκτελούνται -και δεν εκτελούνταν έως τώρα- από την Κυβέρνηση ΣΥΡΙΖΑ. Ακόμη να υπενθυμίσω στο Σώμα ότι υπάρχουν δύο αποφάσεις της Κυβέρνησης ΣΥΡΙΖΑ, που επιβάλλουν αναστολή της κατεδάφισης αυθαιρέτων. </w:t>
      </w:r>
    </w:p>
    <w:p w14:paraId="2774D514" w14:textId="77777777" w:rsidR="009B4FE7" w:rsidRDefault="00452105">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w:t>
      </w:r>
      <w:r w:rsidRPr="004E4F19">
        <w:rPr>
          <w:rFonts w:eastAsia="Times New Roman"/>
          <w:bCs/>
          <w:szCs w:val="24"/>
        </w:rPr>
        <w:t>λήξεως του χρόνου ομιλίας του κυρίου Βουλευτή)</w:t>
      </w:r>
    </w:p>
    <w:p w14:paraId="2774D51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774D51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πρώτη έχει ημερομηνία 17</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2015 και υπογράφεται από τον σημερινό Πρόεδρο της Βουλής, τότε Υπουργό Εσωτερικών, τον κ. Βούτση. Με εξαιρετικά επείγον αίτημά του ζητά την αναβολή εντολής</w:t>
      </w:r>
      <w:r>
        <w:rPr>
          <w:rFonts w:eastAsia="Times New Roman" w:cs="Times New Roman"/>
          <w:szCs w:val="24"/>
        </w:rPr>
        <w:t xml:space="preserve"> κατεδάφισης αυθαίρετου κτίσματος σε μια συγκεκριμένη περιοχή της Ραφήνας. </w:t>
      </w:r>
    </w:p>
    <w:p w14:paraId="2774D51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Η δεύτερη απόφαση είναι του επόμενου Υπουργού Εσωτερικών, του κ. Κουρουμπλή. Εκδόθηκε στις 19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και ζητά την προσωρινή αναβολή όλου του προγράμματος κατεδαφίσεων αυθαιρέτων κ</w:t>
      </w:r>
      <w:r>
        <w:rPr>
          <w:rFonts w:eastAsia="Times New Roman" w:cs="Times New Roman"/>
          <w:szCs w:val="24"/>
        </w:rPr>
        <w:t>ατασκευών σε δασικές και αναδασωτέες εκτάσεις -όπως γράφει ο τίτλος της απόφασης- στη δημοτική ενότητα Σπάτων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Αρτέμιδος. </w:t>
      </w:r>
    </w:p>
    <w:p w14:paraId="2774D51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Τα έγγραφα αυτά αποδεικνύουν ότι με τις διατάξεις που η Κυβέρνηση έφερε τώρα στη Βουλή, νομοθέτησε εναντίον του εαυτού της, καθώς τ</w:t>
      </w:r>
      <w:r>
        <w:rPr>
          <w:rFonts w:eastAsia="Times New Roman" w:cs="Times New Roman"/>
          <w:szCs w:val="24"/>
        </w:rPr>
        <w:t>ρ</w:t>
      </w:r>
      <w:r>
        <w:rPr>
          <w:rFonts w:eastAsia="Times New Roman" w:cs="Times New Roman"/>
          <w:szCs w:val="24"/>
        </w:rPr>
        <w:t>ιά</w:t>
      </w:r>
      <w:r>
        <w:rPr>
          <w:rFonts w:eastAsia="Times New Roman" w:cs="Times New Roman"/>
          <w:szCs w:val="24"/>
        </w:rPr>
        <w:t>μισι χρόνια δεν προχώρησε στις κατεδαφίσεις. Άρα το ξαφνικό της ενδιαφέρον, μετά την τραγωδία, έχει ως σκοπό να στρέψει την προσοχή του κόσμου πέρα από τις δικές της αδιαμφισβήτητες ευθύνες. Και είναι ευθύνες με ονοματεπώνυμο για την αδυναμία του κρατικο</w:t>
      </w:r>
      <w:r>
        <w:rPr>
          <w:rFonts w:eastAsia="Times New Roman" w:cs="Times New Roman"/>
          <w:szCs w:val="24"/>
        </w:rPr>
        <w:t>ύ μηχανισμού να διαχειριστεί την κρίση.</w:t>
      </w:r>
    </w:p>
    <w:p w14:paraId="2774D51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μην ξεχνάμε ότι υπάρχει ο ν.4178, που ψηφίστηκε από την τότε κυβέρνηση εθνικής συνεργασίας του Αντώνη Σαμαρά, ο οποίος έθετε ένα πλαίσιο τακτοποίησης εκείνων των αυθαιρέτων, τα οποία προφανώς και δεν θα κατεδαφιστ</w:t>
      </w:r>
      <w:r>
        <w:rPr>
          <w:rFonts w:eastAsia="Times New Roman" w:cs="Times New Roman"/>
          <w:szCs w:val="24"/>
        </w:rPr>
        <w:t xml:space="preserve">ούν. Ήταν ένας σωστός νόμος, τον οποίο πολλοί συμπολίτες μας έσπευσαν να τον αξιοποιήσουν. </w:t>
      </w:r>
    </w:p>
    <w:p w14:paraId="2774D51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Ποιοι, όμως, είναι αυτοί που σήμερα ασκούν κριτική και λένε ότι οι ίδιοι δεν έχουν ευθύνες; Είναι οι ίδιοι που προχώρησαν σε ακόμη πιο γενναιόδωρες ρυθμίσεις για τι</w:t>
      </w:r>
      <w:r>
        <w:rPr>
          <w:rFonts w:eastAsia="Times New Roman" w:cs="Times New Roman"/>
          <w:szCs w:val="24"/>
        </w:rPr>
        <w:t>ς τακτοποιήσεις αυθαιρέτων μετά το 2014. Ο κ. Σπίρτζης έδινε εντολές και κατευθύνσεις στους ιδιοκτήτες αυθαιρέτων για το πώς θα τακτοποιήσουν τα αυθαίρετά τους.</w:t>
      </w:r>
    </w:p>
    <w:p w14:paraId="2774D51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Ας σταματήσει, λοιπόν, αυτό το παιχνίδι της υποκρισίας, ας σταματήσουν τα παιχνίδια εντυπωσιασμ</w:t>
      </w:r>
      <w:r>
        <w:rPr>
          <w:rFonts w:eastAsia="Times New Roman" w:cs="Times New Roman"/>
          <w:szCs w:val="24"/>
        </w:rPr>
        <w:t>ού και ας αναλάβουν για πρώτη φορά επιτέλους τις ευθύνες τους. Δεν γίνεται για όλα να φταίνε πάντα οι άλλοι.</w:t>
      </w:r>
    </w:p>
    <w:p w14:paraId="2774D51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εάν δεν το έχετε καταλάβει, κυβερνάτε εδώ και τέσσερα χρόνια τον τόπο αυτό. Και βέβαια -όπως έχει πει ήδη από το 2008 ο Πρόεδρος</w:t>
      </w:r>
      <w:r>
        <w:rPr>
          <w:rFonts w:eastAsia="Times New Roman" w:cs="Times New Roman"/>
          <w:szCs w:val="24"/>
        </w:rPr>
        <w:t xml:space="preserve"> του κόμματός </w:t>
      </w:r>
      <w:r>
        <w:rPr>
          <w:rFonts w:eastAsia="Times New Roman" w:cs="Times New Roman"/>
          <w:szCs w:val="24"/>
        </w:rPr>
        <w:t>μας</w:t>
      </w:r>
      <w:r>
        <w:rPr>
          <w:rFonts w:eastAsia="Times New Roman" w:cs="Times New Roman"/>
          <w:szCs w:val="24"/>
        </w:rPr>
        <w:t xml:space="preserve"> Κυριάκος Μητσοτάκης- πρέπει να υπάρχει κατά προτεραιότητα κατεδάφιση αυθαιρέτων σε περιοχές που χτίστηκαν πρόσφατα σε εκτάσεις που έχουν κριθεί αναδασωτέες. Είναι αδιανόητο να γίνεται αυτό το πράγμα τα τελευταία χρόνια. </w:t>
      </w:r>
    </w:p>
    <w:p w14:paraId="2774D51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επίσης, αδ</w:t>
      </w:r>
      <w:r>
        <w:rPr>
          <w:rFonts w:eastAsia="Times New Roman" w:cs="Times New Roman"/>
          <w:szCs w:val="24"/>
        </w:rPr>
        <w:t>ιανόητο με την τεχνολογία που έχουμε στη διάθεσή μας σήμερα</w:t>
      </w:r>
      <w:r>
        <w:rPr>
          <w:rFonts w:eastAsia="Times New Roman" w:cs="Times New Roman"/>
          <w:szCs w:val="24"/>
        </w:rPr>
        <w:t>,</w:t>
      </w:r>
      <w:r>
        <w:rPr>
          <w:rFonts w:eastAsia="Times New Roman" w:cs="Times New Roman"/>
          <w:szCs w:val="24"/>
        </w:rPr>
        <w:t xml:space="preserve"> να μη γνωρίζουμε ακριβώς τι καινούρ</w:t>
      </w:r>
      <w:r>
        <w:rPr>
          <w:rFonts w:eastAsia="Times New Roman" w:cs="Times New Roman"/>
          <w:szCs w:val="24"/>
        </w:rPr>
        <w:t>γ</w:t>
      </w:r>
      <w:r>
        <w:rPr>
          <w:rFonts w:eastAsia="Times New Roman" w:cs="Times New Roman"/>
          <w:szCs w:val="24"/>
        </w:rPr>
        <w:t>ιο χτίζεται στην Ελλάδα. Έχουμε άλλα εργαλεία πια στη διάθεσή μας, ώστε να αντιμετωπίσουμε άμεσα και αποτελεσματικά την αυθαίρετη δόμηση.</w:t>
      </w:r>
    </w:p>
    <w:p w14:paraId="2774D51E" w14:textId="77777777" w:rsidR="009B4FE7" w:rsidRDefault="00452105">
      <w:pPr>
        <w:spacing w:line="600" w:lineRule="auto"/>
        <w:ind w:firstLine="720"/>
        <w:rPr>
          <w:rFonts w:eastAsia="Times New Roman" w:cs="Times New Roman"/>
          <w:szCs w:val="24"/>
        </w:rPr>
      </w:pPr>
      <w:r>
        <w:rPr>
          <w:rFonts w:eastAsia="Times New Roman" w:cs="Times New Roman"/>
          <w:szCs w:val="24"/>
        </w:rPr>
        <w:t>Σας ευχαριστώ πάρα πο</w:t>
      </w:r>
      <w:r>
        <w:rPr>
          <w:rFonts w:eastAsia="Times New Roman" w:cs="Times New Roman"/>
          <w:szCs w:val="24"/>
        </w:rPr>
        <w:t>λύ, κύριε Πρόεδρε, για την ανοχή σας.</w:t>
      </w:r>
    </w:p>
    <w:p w14:paraId="2774D51F" w14:textId="77777777" w:rsidR="009B4FE7" w:rsidRDefault="00452105">
      <w:pPr>
        <w:spacing w:line="600" w:lineRule="auto"/>
        <w:ind w:firstLine="709"/>
        <w:jc w:val="center"/>
        <w:rPr>
          <w:rFonts w:eastAsia="Times New Roman"/>
          <w:bCs/>
          <w:szCs w:val="24"/>
        </w:rPr>
      </w:pPr>
      <w:r w:rsidRPr="007207BF">
        <w:rPr>
          <w:rFonts w:eastAsia="Times New Roman"/>
          <w:bCs/>
          <w:szCs w:val="24"/>
        </w:rPr>
        <w:lastRenderedPageBreak/>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2774D520" w14:textId="77777777" w:rsidR="009B4FE7" w:rsidRDefault="00452105">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και εμείς τον κ. Καράογλου.</w:t>
      </w:r>
    </w:p>
    <w:p w14:paraId="2774D521" w14:textId="77777777" w:rsidR="009B4FE7" w:rsidRDefault="00452105">
      <w:pPr>
        <w:spacing w:line="600" w:lineRule="auto"/>
        <w:ind w:firstLine="720"/>
        <w:jc w:val="both"/>
        <w:rPr>
          <w:rFonts w:eastAsia="Times New Roman"/>
          <w:bCs/>
          <w:szCs w:val="24"/>
        </w:rPr>
      </w:pPr>
      <w:r>
        <w:rPr>
          <w:rFonts w:eastAsia="Times New Roman"/>
          <w:bCs/>
          <w:szCs w:val="24"/>
        </w:rPr>
        <w:t>Να ενημερώσω το Σώμα ότι έχει κλείσει η ηλεκτρονική εγγραφή για τους ομιλητές. Έχουν γραφτε</w:t>
      </w:r>
      <w:r>
        <w:rPr>
          <w:rFonts w:eastAsia="Times New Roman"/>
          <w:bCs/>
          <w:szCs w:val="24"/>
        </w:rPr>
        <w:t xml:space="preserve">ί έξι. Θα υπολογίσουμε τους χρόνους και θα σας ενημερώσουμε περίπου τι ώρα θα έχουμε τη λήξη της συνεδρίασης. </w:t>
      </w:r>
    </w:p>
    <w:p w14:paraId="2774D522" w14:textId="77777777" w:rsidR="009B4FE7" w:rsidRDefault="00452105">
      <w:pPr>
        <w:spacing w:line="600" w:lineRule="auto"/>
        <w:ind w:firstLine="720"/>
        <w:jc w:val="both"/>
        <w:rPr>
          <w:rFonts w:eastAsia="Times New Roman"/>
          <w:bCs/>
          <w:szCs w:val="24"/>
        </w:rPr>
      </w:pPr>
      <w:r>
        <w:rPr>
          <w:rFonts w:eastAsia="Times New Roman"/>
          <w:bCs/>
          <w:szCs w:val="24"/>
        </w:rPr>
        <w:t xml:space="preserve">Θα δώσω τον λόγο τώρα στον Αναπληρωτή Υπουργό Περιβάλλοντος Ενέργειας κ. Φάμελλο. </w:t>
      </w:r>
    </w:p>
    <w:p w14:paraId="2774D523" w14:textId="77777777" w:rsidR="009B4FE7" w:rsidRDefault="00452105">
      <w:pPr>
        <w:spacing w:line="600" w:lineRule="auto"/>
        <w:ind w:firstLine="720"/>
        <w:jc w:val="both"/>
        <w:rPr>
          <w:rFonts w:eastAsia="Times New Roman"/>
          <w:bCs/>
          <w:szCs w:val="24"/>
        </w:rPr>
      </w:pPr>
      <w:r>
        <w:rPr>
          <w:rFonts w:eastAsia="Times New Roman"/>
          <w:bCs/>
          <w:szCs w:val="24"/>
        </w:rPr>
        <w:t>Κύριε Υπουργέ, επειδή υπήρξαν και απορίες σχετικά με την ανάλυ</w:t>
      </w:r>
      <w:r>
        <w:rPr>
          <w:rFonts w:eastAsia="Times New Roman"/>
          <w:bCs/>
          <w:szCs w:val="24"/>
        </w:rPr>
        <w:t xml:space="preserve">ση της τροπολογίας που έχει κατατεθεί, θα σας δώσω τυπικά πέντε λεπτά και από εκεί και πέρα θα υπάρξει ανοχή. Ξέρω ότι χρειάζεστε παραπάνω χρόνο. </w:t>
      </w:r>
    </w:p>
    <w:p w14:paraId="2774D524" w14:textId="77777777" w:rsidR="009B4FE7" w:rsidRDefault="00452105">
      <w:pPr>
        <w:spacing w:line="600" w:lineRule="auto"/>
        <w:ind w:firstLine="720"/>
        <w:jc w:val="both"/>
        <w:rPr>
          <w:rFonts w:eastAsia="Times New Roman"/>
          <w:bCs/>
          <w:szCs w:val="24"/>
        </w:rPr>
      </w:pPr>
      <w:r>
        <w:rPr>
          <w:rFonts w:eastAsia="Times New Roman"/>
          <w:bCs/>
          <w:szCs w:val="24"/>
        </w:rPr>
        <w:t xml:space="preserve">Και οι ειδικοί αγορητές που θα ακολουθήσουν, θα έχουν την ευκαιρία να τοποθετηθούν με μεγαλύτερη λεπτομέρεια </w:t>
      </w:r>
      <w:r>
        <w:rPr>
          <w:rFonts w:eastAsia="Times New Roman"/>
          <w:bCs/>
          <w:szCs w:val="24"/>
        </w:rPr>
        <w:t>στην τροπολογία.</w:t>
      </w:r>
    </w:p>
    <w:p w14:paraId="2774D525" w14:textId="77777777" w:rsidR="009B4FE7" w:rsidRDefault="00452105">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2774D526" w14:textId="77777777" w:rsidR="009B4FE7" w:rsidRDefault="00452105">
      <w:pPr>
        <w:spacing w:line="600" w:lineRule="auto"/>
        <w:ind w:firstLine="720"/>
        <w:jc w:val="both"/>
        <w:rPr>
          <w:rFonts w:eastAsia="Times New Roman"/>
          <w:bCs/>
          <w:szCs w:val="24"/>
        </w:rPr>
      </w:pPr>
      <w:r w:rsidRPr="00765C08">
        <w:rPr>
          <w:rFonts w:eastAsia="Times New Roman"/>
          <w:b/>
          <w:bCs/>
          <w:szCs w:val="24"/>
        </w:rPr>
        <w:t>ΣΩΚΡΑΤΗΣ ΦΑΜΕΛΛΟΣ (Αναπληρωτής Υπουργός Περιβάλλοντος και Ενέργειας):</w:t>
      </w:r>
      <w:r>
        <w:rPr>
          <w:rFonts w:eastAsia="Times New Roman"/>
          <w:bCs/>
          <w:szCs w:val="24"/>
        </w:rPr>
        <w:t xml:space="preserve"> Ευχαριστώ πολύ, κύριε Πρόεδρε.</w:t>
      </w:r>
    </w:p>
    <w:p w14:paraId="2774D527" w14:textId="77777777" w:rsidR="009B4FE7" w:rsidRDefault="00452105">
      <w:pPr>
        <w:spacing w:line="600" w:lineRule="auto"/>
        <w:ind w:firstLine="720"/>
        <w:jc w:val="both"/>
        <w:rPr>
          <w:rFonts w:eastAsia="Times New Roman"/>
          <w:bCs/>
          <w:szCs w:val="24"/>
        </w:rPr>
      </w:pPr>
      <w:r>
        <w:rPr>
          <w:rFonts w:eastAsia="Times New Roman"/>
          <w:bCs/>
          <w:szCs w:val="24"/>
        </w:rPr>
        <w:lastRenderedPageBreak/>
        <w:t>Κυρίες και κύριοι Βουλευτές, κυρία Υπουργέ, ήρθα σήμερα εδώ να παρουσιάσω τη διάταξη για την αποκατ</w:t>
      </w:r>
      <w:r>
        <w:rPr>
          <w:rFonts w:eastAsia="Times New Roman"/>
          <w:bCs/>
          <w:szCs w:val="24"/>
        </w:rPr>
        <w:t>άσταση των πυρόπληκτων κτ</w:t>
      </w:r>
      <w:r>
        <w:rPr>
          <w:rFonts w:eastAsia="Times New Roman"/>
          <w:bCs/>
          <w:szCs w:val="24"/>
        </w:rPr>
        <w:t>η</w:t>
      </w:r>
      <w:r>
        <w:rPr>
          <w:rFonts w:eastAsia="Times New Roman"/>
          <w:bCs/>
          <w:szCs w:val="24"/>
        </w:rPr>
        <w:t xml:space="preserve">ρίων σε εκτάσεις του θεωρημένου ή αναρτημένου δασικού χάρτη σε Ραφήνα, Νέα Μάκρη και Μέγαρα. Και, πράγματι, η συζήτηση αυτή γίνεται σε συνέχεια και της συζήτησης για τις </w:t>
      </w:r>
      <w:r>
        <w:rPr>
          <w:rFonts w:eastAsia="Times New Roman"/>
          <w:bCs/>
          <w:szCs w:val="24"/>
        </w:rPr>
        <w:t>πράξεις νομοθετικού περιεχομένου</w:t>
      </w:r>
      <w:r>
        <w:rPr>
          <w:rFonts w:eastAsia="Times New Roman"/>
          <w:bCs/>
          <w:szCs w:val="24"/>
        </w:rPr>
        <w:t xml:space="preserve"> που αφορούν στην περιοχή αυ</w:t>
      </w:r>
      <w:r>
        <w:rPr>
          <w:rFonts w:eastAsia="Times New Roman"/>
          <w:bCs/>
          <w:szCs w:val="24"/>
        </w:rPr>
        <w:t>τή.</w:t>
      </w:r>
    </w:p>
    <w:p w14:paraId="2774D528" w14:textId="77777777" w:rsidR="009B4FE7" w:rsidRDefault="00452105">
      <w:pPr>
        <w:spacing w:line="600" w:lineRule="auto"/>
        <w:ind w:firstLine="720"/>
        <w:jc w:val="both"/>
        <w:rPr>
          <w:rFonts w:eastAsia="Times New Roman"/>
          <w:bCs/>
          <w:szCs w:val="24"/>
        </w:rPr>
      </w:pPr>
      <w:r>
        <w:rPr>
          <w:rFonts w:eastAsia="Times New Roman"/>
          <w:bCs/>
          <w:szCs w:val="24"/>
        </w:rPr>
        <w:t>Σήμερα, τρεισήμισι μήνες μετά τις καταστροφικές πυρκαγιές της 23</w:t>
      </w:r>
      <w:r w:rsidRPr="004669CB">
        <w:rPr>
          <w:rFonts w:eastAsia="Times New Roman"/>
          <w:szCs w:val="24"/>
          <w:vertAlign w:val="superscript"/>
        </w:rPr>
        <w:t>ης</w:t>
      </w:r>
      <w:r>
        <w:rPr>
          <w:rFonts w:eastAsia="Times New Roman"/>
          <w:bCs/>
          <w:szCs w:val="24"/>
        </w:rPr>
        <w:t xml:space="preserve"> και 24</w:t>
      </w:r>
      <w:r w:rsidRPr="004669CB">
        <w:rPr>
          <w:rFonts w:eastAsia="Times New Roman"/>
          <w:szCs w:val="24"/>
          <w:vertAlign w:val="superscript"/>
        </w:rPr>
        <w:t>ης</w:t>
      </w:r>
      <w:r>
        <w:rPr>
          <w:rFonts w:eastAsia="Times New Roman"/>
          <w:bCs/>
          <w:szCs w:val="24"/>
        </w:rPr>
        <w:t xml:space="preserve"> Ιουλίου στην </w:t>
      </w:r>
      <w:r>
        <w:rPr>
          <w:rFonts w:eastAsia="Times New Roman"/>
          <w:bCs/>
          <w:szCs w:val="24"/>
        </w:rPr>
        <w:t>ανατολική</w:t>
      </w:r>
      <w:r>
        <w:rPr>
          <w:rFonts w:eastAsia="Times New Roman"/>
          <w:bCs/>
          <w:szCs w:val="24"/>
        </w:rPr>
        <w:t xml:space="preserve"> και </w:t>
      </w:r>
      <w:r>
        <w:rPr>
          <w:rFonts w:eastAsia="Times New Roman"/>
          <w:bCs/>
          <w:szCs w:val="24"/>
        </w:rPr>
        <w:t>δυτική</w:t>
      </w:r>
      <w:r>
        <w:rPr>
          <w:rFonts w:eastAsia="Times New Roman"/>
          <w:bCs/>
          <w:szCs w:val="24"/>
        </w:rPr>
        <w:t xml:space="preserve"> Αττική, οι οποίες στοίχισαν τη ζωή σε ενενήντα εννέα συνανθρώπους μας, βρισκόμαστε εδώ για να επικυρώσουμε και κοινοβουλευτικά την πλειάδα των</w:t>
      </w:r>
      <w:r>
        <w:rPr>
          <w:rFonts w:eastAsia="Times New Roman"/>
          <w:bCs/>
          <w:szCs w:val="24"/>
        </w:rPr>
        <w:t xml:space="preserve"> μέτρων που πήραμε από την πρώτη στιγμή μετά την πυρκαγιά -και άκουσα με έκπληξη ότι αμφισβητήθηκαν, θα μου επιτρέψετε να τις παρουσιάσω- αλλά και για να εισ</w:t>
      </w:r>
      <w:r>
        <w:rPr>
          <w:rFonts w:eastAsia="Times New Roman"/>
          <w:bCs/>
          <w:szCs w:val="24"/>
        </w:rPr>
        <w:t>αγ</w:t>
      </w:r>
      <w:r>
        <w:rPr>
          <w:rFonts w:eastAsia="Times New Roman"/>
          <w:bCs/>
          <w:szCs w:val="24"/>
        </w:rPr>
        <w:t xml:space="preserve">άγουμε νέα μέτρα ανακούφισης και αποκατάστασης των πολιτών, τιμώντας με αυτόν τον τρόπο τη μνήμη </w:t>
      </w:r>
      <w:r>
        <w:rPr>
          <w:rFonts w:eastAsia="Times New Roman"/>
          <w:bCs/>
          <w:szCs w:val="24"/>
        </w:rPr>
        <w:t>των χαμένων συμπολιτών μας.</w:t>
      </w:r>
    </w:p>
    <w:p w14:paraId="2774D52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Βρισκόμαστε εδώ σε μ</w:t>
      </w:r>
      <w:r>
        <w:rPr>
          <w:rFonts w:eastAsia="Times New Roman" w:cs="Times New Roman"/>
          <w:szCs w:val="24"/>
        </w:rPr>
        <w:t>ί</w:t>
      </w:r>
      <w:r>
        <w:rPr>
          <w:rFonts w:eastAsia="Times New Roman" w:cs="Times New Roman"/>
          <w:szCs w:val="24"/>
        </w:rPr>
        <w:t>α τραγική συγκυρία, μέρες που εξελίσσεται η πολύ μεγάλη πυρκαγιά στην Καλιφόρνια -αν δεν κάνω λάθος, τα τελευταία νούμερα και εκεί αναφέρουν τραγικό αριθμό θυμάτων- κάτι που δείχνει ότι η κλιματική αλλαγή εί</w:t>
      </w:r>
      <w:r>
        <w:rPr>
          <w:rFonts w:eastAsia="Times New Roman" w:cs="Times New Roman"/>
          <w:szCs w:val="24"/>
        </w:rPr>
        <w:t>ναι εδώ</w:t>
      </w:r>
      <w:r>
        <w:rPr>
          <w:rFonts w:eastAsia="Times New Roman" w:cs="Times New Roman"/>
          <w:szCs w:val="24"/>
        </w:rPr>
        <w:t>,</w:t>
      </w:r>
      <w:r>
        <w:rPr>
          <w:rFonts w:eastAsia="Times New Roman" w:cs="Times New Roman"/>
          <w:szCs w:val="24"/>
        </w:rPr>
        <w:t xml:space="preserve"> με μεγάλη επίπτωση στα οικοσυστήματα που αντιστοιχούν στο μεσογειακό περιβάλλον, όπως τα δικά μας, με την παρουσίαση φαινομένων που δεν εμφανίζονταν στο παρελθόν και </w:t>
      </w:r>
      <w:r>
        <w:rPr>
          <w:rFonts w:eastAsia="Times New Roman" w:cs="Times New Roman"/>
          <w:szCs w:val="24"/>
        </w:rPr>
        <w:t>ως προς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ένταση και </w:t>
      </w:r>
      <w:r>
        <w:rPr>
          <w:rFonts w:eastAsia="Times New Roman" w:cs="Times New Roman"/>
          <w:szCs w:val="24"/>
        </w:rPr>
        <w:t>ως προς τη</w:t>
      </w:r>
      <w:r>
        <w:rPr>
          <w:rFonts w:eastAsia="Times New Roman" w:cs="Times New Roman"/>
          <w:szCs w:val="24"/>
        </w:rPr>
        <w:t xml:space="preserve"> διάρκεια. </w:t>
      </w:r>
    </w:p>
    <w:p w14:paraId="2774D52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όλα αυτά μας δίνουν, αν</w:t>
      </w:r>
      <w:r>
        <w:rPr>
          <w:rFonts w:eastAsia="Times New Roman" w:cs="Times New Roman"/>
          <w:szCs w:val="24"/>
        </w:rPr>
        <w:t xml:space="preserve"> θέλετε, την πολύ μεγάλη υποχρέωση να προχωρήσουμε σε νέες στρατηγικές στη χώρα μας που είχαν καθυστερήσει. Ιδιαίτερα η στρατηγική για τα δάση, που η χώρα μας δεν είχε ποτέ στη μεταπολιτευτική περίοδο τουλάχιστον, αλλά και παλαιότερα, είναι μια απαίτηση η </w:t>
      </w:r>
      <w:r>
        <w:rPr>
          <w:rFonts w:eastAsia="Times New Roman" w:cs="Times New Roman"/>
          <w:szCs w:val="24"/>
        </w:rPr>
        <w:t xml:space="preserve">οποία έχει προκύψει και από τη συζήτηση που κάναμε στην αρμόδια </w:t>
      </w:r>
      <w:r>
        <w:rPr>
          <w:rFonts w:eastAsia="Times New Roman" w:cs="Times New Roman"/>
          <w:szCs w:val="24"/>
        </w:rPr>
        <w:t>ε</w:t>
      </w:r>
      <w:r>
        <w:rPr>
          <w:rFonts w:eastAsia="Times New Roman" w:cs="Times New Roman"/>
          <w:szCs w:val="24"/>
        </w:rPr>
        <w:t xml:space="preserve">πιτροπή της Βουλής. </w:t>
      </w:r>
    </w:p>
    <w:p w14:paraId="2774D52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στρατηγική για τα δάση έχει ολοκληρωθεί –πρωτοβουλία της δικής μας Κυβέρνησης- και περιλαμβάνει ένα πολύ σημαντικό κεφάλαιο για τη δημόσια πολιτική πρόληψης των δασικών</w:t>
      </w:r>
      <w:r>
        <w:rPr>
          <w:rFonts w:eastAsia="Times New Roman" w:cs="Times New Roman"/>
          <w:szCs w:val="24"/>
        </w:rPr>
        <w:t xml:space="preserve"> πυρκαγιών. Την επόμενη εβδομάδα θα υπογραφεί και θεσμικά από την πολιτική ηγεσία του Υπουργείου, από εμάς, και θα περιγράφει με ειδικό κεφάλαιο την αντιμετώπιση πυρκαγιών και την πρόληψη πυρκαγιών ιδιαίτερα στη μ</w:t>
      </w:r>
      <w:r>
        <w:rPr>
          <w:rFonts w:eastAsia="Times New Roman" w:cs="Times New Roman"/>
          <w:szCs w:val="24"/>
        </w:rPr>
        <w:t>ε</w:t>
      </w:r>
      <w:r>
        <w:rPr>
          <w:rFonts w:eastAsia="Times New Roman" w:cs="Times New Roman"/>
          <w:szCs w:val="24"/>
        </w:rPr>
        <w:t>ικτή ζώνη δάσους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κατοικίας, για την οποί</w:t>
      </w:r>
      <w:r>
        <w:rPr>
          <w:rFonts w:eastAsia="Times New Roman" w:cs="Times New Roman"/>
          <w:szCs w:val="24"/>
        </w:rPr>
        <w:t>α δεν υπάρχουν και δεν υπήρχαν εργαλεία ούτε στρατηγικά ούτε πολιτικά ούτε τεχνικά. Αυτό, αν θέλετε, αποδεικνύει, παρ</w:t>
      </w:r>
      <w:r>
        <w:rPr>
          <w:rFonts w:eastAsia="Times New Roman" w:cs="Times New Roman"/>
          <w:szCs w:val="24"/>
        </w:rPr>
        <w:t xml:space="preserve">’ </w:t>
      </w:r>
      <w:r>
        <w:rPr>
          <w:rFonts w:eastAsia="Times New Roman" w:cs="Times New Roman"/>
          <w:szCs w:val="24"/>
        </w:rPr>
        <w:t xml:space="preserve">ότι δεν είναι της ώρας, και τις μεγάλες πολιτικές ευθύνες στο πόσο απροετοίμαστη ήταν η κοινωνίας μας και η πολιτεία για αυτά τα θέματα. </w:t>
      </w:r>
    </w:p>
    <w:p w14:paraId="2774D52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μια καινοτομία σε σχέση με το παρελθόν, γιατί πρέπει να πούμε ότι κανείς τα προηγούμενα χρόνια δεν θέλησε να αγγίξει το φαινόμενο της ύπαρξης κατοικίας μέσα σε περιοχές εφαρμογής δασικής νομοθεσίας ή σε περιοχές που είναι κτισμένες σε επαφή με εκτάσ</w:t>
      </w:r>
      <w:r>
        <w:rPr>
          <w:rFonts w:eastAsia="Times New Roman" w:cs="Times New Roman"/>
          <w:szCs w:val="24"/>
        </w:rPr>
        <w:t>εις που έχουν μεγάλο αριθμό εύφλεκτων δασικών δέντρων. Αφού</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εξυπηρέτηση «ημετέρων», για να τα πούμε ξεκάθαρα, </w:t>
      </w:r>
      <w:r>
        <w:rPr>
          <w:rFonts w:eastAsia="Times New Roman" w:cs="Times New Roman"/>
          <w:szCs w:val="24"/>
        </w:rPr>
        <w:lastRenderedPageBreak/>
        <w:t>κάποιοι επέτρεψαν να κτίζεται κατοικία, πολλές φορές της φτωχικής, εργατικής και μικρομεσαίας οικογένειας, αλλά μια κατοικία σε επαφή</w:t>
      </w:r>
      <w:r>
        <w:rPr>
          <w:rFonts w:eastAsia="Times New Roman" w:cs="Times New Roman"/>
          <w:szCs w:val="24"/>
        </w:rPr>
        <w:t xml:space="preserve"> ή μέσα στη δασική έκταση, ενώ επιτρεπόταν και μάλιστα επιβαλλόταν από το Σύνταγμα να γίνει δασικός χάρτης, δυστυχώς οι προηγούμενες κυβερνήσεις δεν υλοποίησαν επί </w:t>
      </w:r>
      <w:r>
        <w:rPr>
          <w:rFonts w:eastAsia="Times New Roman" w:cs="Times New Roman"/>
          <w:szCs w:val="24"/>
        </w:rPr>
        <w:t>τεσσ</w:t>
      </w:r>
      <w:r>
        <w:rPr>
          <w:rFonts w:eastAsia="Times New Roman" w:cs="Times New Roman"/>
          <w:szCs w:val="24"/>
        </w:rPr>
        <w:t>σαρακονταετίας μια κορυφαία συνταγματική υποχρέωση και το επέτρεψαν χτυπώντας στην πλάτη</w:t>
      </w:r>
      <w:r>
        <w:rPr>
          <w:rFonts w:eastAsia="Times New Roman" w:cs="Times New Roman"/>
          <w:szCs w:val="24"/>
        </w:rPr>
        <w:t xml:space="preserve"> πολλές φορές και καταπατητές αλλά και οικιστές τέτοιων εκτάσεων. Θεωρώ ότι υπάρχει ένα σοβαρό μερίδιο ευθύνης για τις μεγάλες καταστροφές τις οποίες ζήσαμε.</w:t>
      </w:r>
    </w:p>
    <w:p w14:paraId="2774D52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Η φιλοσοφία της δικής μας διάταξης σήμερα κινείται στο επίπεδο αυτής της πολιτικής καινοτομίας, </w:t>
      </w:r>
      <w:r>
        <w:rPr>
          <w:rFonts w:eastAsia="Times New Roman" w:cs="Times New Roman"/>
          <w:szCs w:val="24"/>
        </w:rPr>
        <w:t>δηλαδή και στην αντιμετώπιση του προβλήματος αλλά και στην πρόληψη του φαινομένου, γιατί δεν μπορούμε να κλείσουμε τα μάτια. Οι συμπολίτες μας περιμένουν και την πολιτική συμβολή μας σήμερα για να μπορέσουν να στεγαστούν. Αυτή είναι η ουσία της σημερινής ρ</w:t>
      </w:r>
      <w:r>
        <w:rPr>
          <w:rFonts w:eastAsia="Times New Roman" w:cs="Times New Roman"/>
          <w:szCs w:val="24"/>
        </w:rPr>
        <w:t xml:space="preserve">ύθμισης, να επιστρέψουν στα σπίτια τους επισκευάζοντάς τα ή και ανακατασκευάζοντάς τα και αν χρειαστεί, μετατοπίζοντάς τα σε ένα μικρό ποσοστό. Το έχουμε πει στον δημόσιο διάλογο εδώ και καιρό και το φέρνουμε επίσημα σήμερα στην κρίση του Κοινοβουλίου. </w:t>
      </w:r>
    </w:p>
    <w:p w14:paraId="2774D52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επειδή με ενημέρωσαν ότι υπήρξε μια συζήτηση για αιφνιδιαστικό, αν θέλετε, εργαλείο, θέλω να σας πω ότι το Υπουργείο μας από τις 18 Οκτωβρίου έχει κάνει συνέντευξη Τύπου και έχει ενημερώσει και έχει καταθέσει τη ρύθμιση πλήρως </w:t>
      </w:r>
      <w:r>
        <w:rPr>
          <w:rFonts w:eastAsia="Times New Roman" w:cs="Times New Roman"/>
          <w:szCs w:val="24"/>
        </w:rPr>
        <w:lastRenderedPageBreak/>
        <w:t>στη δημοσιότητα. Όμως, πρέπ</w:t>
      </w:r>
      <w:r>
        <w:rPr>
          <w:rFonts w:eastAsia="Times New Roman" w:cs="Times New Roman"/>
          <w:szCs w:val="24"/>
        </w:rPr>
        <w:t>ει να γίνεται σαφώς -και δεν το υποτιμώ- η συζήτηση εντός του Κοινοβουλίου και της Ολομέλειας.</w:t>
      </w:r>
    </w:p>
    <w:p w14:paraId="2774D52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Από την πρώτη στιγμή βρεθήκαμε, λοιπόν, στις πυρόπληκτες περιοχές με συνεχείς επισκέψεις, καθημερινές και των αρμόδιων Υπουργών και εμού προσωπικά και των συνεργ</w:t>
      </w:r>
      <w:r>
        <w:rPr>
          <w:rFonts w:eastAsia="Times New Roman" w:cs="Times New Roman"/>
          <w:szCs w:val="24"/>
        </w:rPr>
        <w:t>ατών μου με πολλά εργαλεία, με διαχείριση καμένων δέντρων, διαχείριση αποβλήτων, διαχείριση ρεμάτων, διαχείριση ειδικών αποβλήτων, επικινδύνων, αμιάντου, αυτοκινήτων, ηλεκτρικών συσκευών, φωτιστικών σωμάτων, αλλά και διαχείρισης της καμένης δασικής ύλης, α</w:t>
      </w:r>
      <w:r>
        <w:rPr>
          <w:rFonts w:eastAsia="Times New Roman" w:cs="Times New Roman"/>
          <w:szCs w:val="24"/>
        </w:rPr>
        <w:t>λλά και δασικής ύλης που δημιουργεί φόβο στον κόσμο και ήθελε να προλάβει μια πιθανή νέα έναρξη πυρκαγιάς.</w:t>
      </w:r>
    </w:p>
    <w:p w14:paraId="2774D53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Υπήρξαν, λοιπόν, έγγραφα και της Διεύθυνσης Δασών και ενέργειες των αρμόδιων Δασαρχείων Πεντέλης και Μεγάρων και έχουμε ήδη θρυμματίσει τις ποσότητες</w:t>
      </w:r>
      <w:r>
        <w:rPr>
          <w:rFonts w:eastAsia="Times New Roman" w:cs="Times New Roman"/>
          <w:szCs w:val="24"/>
        </w:rPr>
        <w:t xml:space="preserve"> του ξύλου που κόπηκε από την περιοχή, γιατί κάποιοι είπαν δεν κάναμε και τίποτα. </w:t>
      </w:r>
    </w:p>
    <w:p w14:paraId="2774D53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Έχει γίνει αποκομιδή όλων των ειδικών αποβλήτων. Από την πρώτη ημέρα έγινε αποκομιδή των αυτοκινήτων από ειδικό σύστημα ανακύκλωσης. Ζητήσαμε και άνοιξαν εγκαταστάσεις διαχε</w:t>
      </w:r>
      <w:r>
        <w:rPr>
          <w:rFonts w:eastAsia="Times New Roman" w:cs="Times New Roman"/>
          <w:szCs w:val="24"/>
        </w:rPr>
        <w:t xml:space="preserve">ίρισης αποβλήτων εκσκαφών -κατασκευών για να παραλαμβάνουν ειδικά απόβλητα τον Αύγουστο. Έγινε ουσιαστική διαλογή στην πηγή για όλα αυτά τα απόβλητα. </w:t>
      </w:r>
    </w:p>
    <w:p w14:paraId="2774D53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ήδη ολοκληρωθεί η χρηματοδότηση των μελετών, η εκπόνηση των μελετών, η θεώρηση των μελετών και η έγκριση των χρηματοδοτήσεων και οι διαγωνισμοί για τα αντιδιαβρωτικά και αντιπλημμυρικά έργα μέσα σε αυτούς τους τρεις μήνες. </w:t>
      </w:r>
    </w:p>
    <w:p w14:paraId="2774D53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Έχουμε εγκεκριμένα έργα 3,5</w:t>
      </w:r>
      <w:r>
        <w:rPr>
          <w:rFonts w:eastAsia="Times New Roman" w:cs="Times New Roman"/>
          <w:szCs w:val="24"/>
        </w:rPr>
        <w:t xml:space="preserve"> εκατομμύρια ευρώ στην </w:t>
      </w:r>
      <w:r>
        <w:rPr>
          <w:rFonts w:eastAsia="Times New Roman" w:cs="Times New Roman"/>
          <w:szCs w:val="24"/>
        </w:rPr>
        <w:t>α</w:t>
      </w:r>
      <w:r>
        <w:rPr>
          <w:rFonts w:eastAsia="Times New Roman" w:cs="Times New Roman"/>
          <w:szCs w:val="24"/>
        </w:rPr>
        <w:t xml:space="preserve">νατολική Αττική και 13,5 εκατομμύρια ευρώ στη </w:t>
      </w:r>
      <w:r>
        <w:rPr>
          <w:rFonts w:eastAsia="Times New Roman" w:cs="Times New Roman"/>
          <w:szCs w:val="24"/>
        </w:rPr>
        <w:t>δ</w:t>
      </w:r>
      <w:r>
        <w:rPr>
          <w:rFonts w:eastAsia="Times New Roman" w:cs="Times New Roman"/>
          <w:szCs w:val="24"/>
        </w:rPr>
        <w:t>υτική Αττική, έργα αντιπλημμυρικά, φιλοτεχνικά, αντιδιαβρωτικά που περιλαμβάνονται και κορμοδέματα, αλλά περιλαμβάνουν και συρματοκιβώτια, ζαρζανέτια, και φυτοτεχνικά έργα, δηλαδή με απ</w:t>
      </w:r>
      <w:r>
        <w:rPr>
          <w:rFonts w:eastAsia="Times New Roman" w:cs="Times New Roman"/>
          <w:szCs w:val="24"/>
        </w:rPr>
        <w:t>οκατάσταση της βλάστησης ιδιαίτερα σε περιοχές που έχουν πληγεί ξανά από πυρκαγιές. Ήδη τα αντιδιαβρωτικά αντιπλημμυρικά έργα στ</w:t>
      </w:r>
      <w:r>
        <w:rPr>
          <w:rFonts w:eastAsia="Times New Roman" w:cs="Times New Roman"/>
          <w:szCs w:val="24"/>
        </w:rPr>
        <w:t>ις</w:t>
      </w:r>
      <w:r>
        <w:rPr>
          <w:rFonts w:eastAsia="Times New Roman" w:cs="Times New Roman"/>
          <w:szCs w:val="24"/>
        </w:rPr>
        <w:t xml:space="preserve"> περιοχ</w:t>
      </w:r>
      <w:r>
        <w:rPr>
          <w:rFonts w:eastAsia="Times New Roman" w:cs="Times New Roman"/>
          <w:szCs w:val="24"/>
        </w:rPr>
        <w:t>ές</w:t>
      </w:r>
      <w:r>
        <w:rPr>
          <w:rFonts w:eastAsia="Times New Roman" w:cs="Times New Roman"/>
          <w:szCs w:val="24"/>
        </w:rPr>
        <w:t xml:space="preserve"> Πηγαδάκι και Κλέφτες προϋπολογισμού 1,4 εκατομμυρίων ευρώ είναι σε διαδικασία σύμβασης.</w:t>
      </w:r>
    </w:p>
    <w:p w14:paraId="2774D534"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τεχνητή αναδάσωση </w:t>
      </w:r>
      <w:r>
        <w:rPr>
          <w:rFonts w:eastAsia="Times New Roman" w:cs="Times New Roman"/>
          <w:szCs w:val="24"/>
        </w:rPr>
        <w:t xml:space="preserve">πάνω από τη Μαραθώνος στην περιοχή του Νέου Βουτζά προϋπολογισμού 1,25 εκατομμυρίων ευρώ είναι σε διαδικασία προκήρυξης και ήδη το Ινστιτούτο Δασικών Ερευνών της Αθήνας παρέδωσε μελέτη για τη φύτευση στη </w:t>
      </w:r>
      <w:r>
        <w:rPr>
          <w:rFonts w:eastAsia="Times New Roman" w:cs="Times New Roman"/>
          <w:szCs w:val="24"/>
        </w:rPr>
        <w:t xml:space="preserve">λεωφόρο </w:t>
      </w:r>
      <w:r>
        <w:rPr>
          <w:rFonts w:eastAsia="Times New Roman" w:cs="Times New Roman"/>
          <w:szCs w:val="24"/>
        </w:rPr>
        <w:t>Μαραθώνος. Έχει ήδη ολοκληρωθεί η ξύλευση στ</w:t>
      </w:r>
      <w:r>
        <w:rPr>
          <w:rFonts w:eastAsia="Times New Roman" w:cs="Times New Roman"/>
          <w:szCs w:val="24"/>
        </w:rPr>
        <w:t xml:space="preserve">ην περιοχή και ήδη γίνεται η φύτευση στην περιοχή και οι εργασίες αποκατάστασης. Βέβαια, έχει απομακρυνθεί και ένα πολύ μεγάλο ποσοστό της καμένης βλάστησης ιδιαίτερα κοντά σε κατοικίες. </w:t>
      </w:r>
    </w:p>
    <w:p w14:paraId="2774D535"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Ολοκληρώσαμε αυτές τις υποχρεώσεις, αλλά ταυτόχρονα προχωρήσαμε σε κ</w:t>
      </w:r>
      <w:r>
        <w:rPr>
          <w:rFonts w:eastAsia="Times New Roman" w:cs="Times New Roman"/>
          <w:szCs w:val="24"/>
        </w:rPr>
        <w:t>άτι που από το 2017 με δική μας εγκύκλιο έχουμε ζητήσει να γίνεται άμεσα. Σε όλες τις περιοχές των καμένων κηρύσσεται άμεσα αναδασωτέα η έκταση, όπως επιβάλλει το Σύνταγμα, κάτι που έγινε πέρυσι και στο Καπανδρίτι και στη Ζάκυνθο και σηκώθηκαν δασικοί χάρτ</w:t>
      </w:r>
      <w:r>
        <w:rPr>
          <w:rFonts w:eastAsia="Times New Roman" w:cs="Times New Roman"/>
          <w:szCs w:val="24"/>
        </w:rPr>
        <w:t xml:space="preserve">ες, κάτι που είχε γίνει ήδη στην </w:t>
      </w:r>
      <w:r>
        <w:rPr>
          <w:rFonts w:eastAsia="Times New Roman" w:cs="Times New Roman"/>
          <w:szCs w:val="24"/>
        </w:rPr>
        <w:t>α</w:t>
      </w:r>
      <w:r>
        <w:rPr>
          <w:rFonts w:eastAsia="Times New Roman" w:cs="Times New Roman"/>
          <w:szCs w:val="24"/>
        </w:rPr>
        <w:t xml:space="preserve">νατολική και τη </w:t>
      </w:r>
      <w:r>
        <w:rPr>
          <w:rFonts w:eastAsia="Times New Roman" w:cs="Times New Roman"/>
          <w:szCs w:val="24"/>
        </w:rPr>
        <w:t>δ</w:t>
      </w:r>
      <w:r>
        <w:rPr>
          <w:rFonts w:eastAsia="Times New Roman" w:cs="Times New Roman"/>
          <w:szCs w:val="24"/>
        </w:rPr>
        <w:t xml:space="preserve">υτική Αττική. </w:t>
      </w:r>
    </w:p>
    <w:p w14:paraId="2774D536"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Να πούμε, λοιπόν -γιατί έγινε μια συζήτηση προηγουμένως για καθυστερήσεις και ότι ζήτησαν δικά μας πολιτικά πρόσωπα, το είπε ο κ. Καράογλου, να μην αναρτηθούν οι δασικοί χάρτες, να μην προχω</w:t>
      </w:r>
      <w:r>
        <w:rPr>
          <w:rFonts w:eastAsia="Times New Roman" w:cs="Times New Roman"/>
          <w:szCs w:val="24"/>
        </w:rPr>
        <w:t xml:space="preserve">ρήσουν οι κατεδαφίσεις ή άλλες τέτοιες φαντασιώσεις και θεωρίες που ακούγονται από τη μεριά της Αντιπολίτευσης- ότι έχουμε προχωρήσει ήδη και έχει αναρτηθεί ο δασικός χάρτης και στην </w:t>
      </w:r>
      <w:r>
        <w:rPr>
          <w:rFonts w:eastAsia="Times New Roman" w:cs="Times New Roman"/>
          <w:szCs w:val="24"/>
        </w:rPr>
        <w:t>ανατολική</w:t>
      </w:r>
      <w:r>
        <w:rPr>
          <w:rFonts w:eastAsia="Times New Roman" w:cs="Times New Roman"/>
          <w:szCs w:val="24"/>
        </w:rPr>
        <w:t xml:space="preserve"> και στη </w:t>
      </w:r>
      <w:r>
        <w:rPr>
          <w:rFonts w:eastAsia="Times New Roman" w:cs="Times New Roman"/>
          <w:szCs w:val="24"/>
        </w:rPr>
        <w:t>δυτική</w:t>
      </w:r>
      <w:r>
        <w:rPr>
          <w:rFonts w:eastAsia="Times New Roman" w:cs="Times New Roman"/>
          <w:szCs w:val="24"/>
        </w:rPr>
        <w:t xml:space="preserve"> Αττική στις 19 Οκτωβρίου σε περιοχή που έχει έντ</w:t>
      </w:r>
      <w:r>
        <w:rPr>
          <w:rFonts w:eastAsia="Times New Roman" w:cs="Times New Roman"/>
          <w:szCs w:val="24"/>
        </w:rPr>
        <w:t>ονα προβλήματα παραβιάσεων και συμφερόντων, αλλά και με τη κήρυξη αναδασωτέας εντός αυτού. Άρα δεν καθυστερούμε καθόλου, αντίθετα δίνουμε εργαλεία στην τοπική κοινωνία και έχουμε κατορθώσει να κάνουμε σε δυόμισ</w:t>
      </w:r>
      <w:r>
        <w:rPr>
          <w:rFonts w:eastAsia="Times New Roman" w:cs="Times New Roman"/>
          <w:szCs w:val="24"/>
        </w:rPr>
        <w:t>ι</w:t>
      </w:r>
      <w:r>
        <w:rPr>
          <w:rFonts w:eastAsia="Times New Roman" w:cs="Times New Roman"/>
          <w:szCs w:val="24"/>
        </w:rPr>
        <w:t xml:space="preserve"> μήνες πράγματα που οι προηγούμενες πολιτικές</w:t>
      </w:r>
      <w:r>
        <w:rPr>
          <w:rFonts w:eastAsia="Times New Roman" w:cs="Times New Roman"/>
          <w:szCs w:val="24"/>
        </w:rPr>
        <w:t xml:space="preserve"> ηγεσίες δεν έκαναν σαράντα χρόνια. Να το πούμε αυτό ξεκάθαρα εδώ και να το γνωρίζει αυτό η ελληνική κοινωνία. </w:t>
      </w:r>
    </w:p>
    <w:p w14:paraId="2774D537"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ολοκληρώσει με σωστό τρόπο τις διαδικασίες έναρξης των κατεδαφίσεων, διότι από εκείνη τη μέρα έχουν ξεκινήσει οι κατεδαφίσεις και στην </w:t>
      </w:r>
      <w:r>
        <w:rPr>
          <w:rFonts w:eastAsia="Times New Roman" w:cs="Times New Roman"/>
          <w:szCs w:val="24"/>
        </w:rPr>
        <w:t>αν</w:t>
      </w:r>
      <w:r>
        <w:rPr>
          <w:rFonts w:eastAsia="Times New Roman" w:cs="Times New Roman"/>
          <w:szCs w:val="24"/>
        </w:rPr>
        <w:t xml:space="preserve">ατολική Αττική και σε πάρα πολλά ακίνητα, κύριοι της Αντιπολίτευσης, που δεν κατεδαφίσατε </w:t>
      </w:r>
      <w:r>
        <w:rPr>
          <w:rFonts w:eastAsia="Times New Roman" w:cs="Times New Roman"/>
          <w:szCs w:val="24"/>
        </w:rPr>
        <w:lastRenderedPageBreak/>
        <w:t>εδώ και πολλά χρόνια και τα βρήκαμε στα συρτάρια των υπηρεσιών αλλά και στην Μάνδρα αυτή την εβδομάδα. Και δεν ξέρω εάν αυτό έχει ανησυχήσει τους εκπροσώπους της Αντι</w:t>
      </w:r>
      <w:r>
        <w:rPr>
          <w:rFonts w:eastAsia="Times New Roman" w:cs="Times New Roman"/>
          <w:szCs w:val="24"/>
        </w:rPr>
        <w:t xml:space="preserve">πολίτευσης, ότι ξεκινήσαν οι κατεδαφίσεις με αναρτημένο δασικό χάρτη, με οριοθέτηση ρεμάτων και με αντιπλημμυρικά έργα που εκτελούνται στη </w:t>
      </w:r>
      <w:r>
        <w:rPr>
          <w:rFonts w:eastAsia="Times New Roman" w:cs="Times New Roman"/>
          <w:szCs w:val="24"/>
        </w:rPr>
        <w:t>δ</w:t>
      </w:r>
      <w:r>
        <w:rPr>
          <w:rFonts w:eastAsia="Times New Roman" w:cs="Times New Roman"/>
          <w:szCs w:val="24"/>
        </w:rPr>
        <w:t>υτική Αττική, διότι αυτό γίνεται από την Κυβέρνησή μας και δεν υποτιμώ το κόστος της ανθρώπινης ζωής. Μπροστά σε αυτ</w:t>
      </w:r>
      <w:r>
        <w:rPr>
          <w:rFonts w:eastAsia="Times New Roman" w:cs="Times New Roman"/>
          <w:szCs w:val="24"/>
        </w:rPr>
        <w:t xml:space="preserve">ό το κόστος όλοι είμαστε πολύ πιο, αν θέλετε, μετρημένοι και αναλογιζόμαστε και την ευθύνη αυτή. Όμως, αυτά τα έργα γίνονται τώρα και ο δασικός χάρτης έχει αναρτηθεί στην </w:t>
      </w:r>
      <w:r>
        <w:rPr>
          <w:rFonts w:eastAsia="Times New Roman" w:cs="Times New Roman"/>
          <w:szCs w:val="24"/>
        </w:rPr>
        <w:t>α</w:t>
      </w:r>
      <w:r>
        <w:rPr>
          <w:rFonts w:eastAsia="Times New Roman" w:cs="Times New Roman"/>
          <w:szCs w:val="24"/>
        </w:rPr>
        <w:t xml:space="preserve">νατολική Αττική. </w:t>
      </w:r>
    </w:p>
    <w:p w14:paraId="2774D538"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Τι ακριβώς γίνεται με τη διάταξη, και συγχωρήστε με, κύριε Πρόεδρε</w:t>
      </w:r>
      <w:r>
        <w:rPr>
          <w:rFonts w:eastAsia="Times New Roman" w:cs="Times New Roman"/>
          <w:szCs w:val="24"/>
        </w:rPr>
        <w:t>, μπαίνω και στο συγκεκριμένο. Η διάταξη αυτή η οποία περνάει σήμερα, όπως έχουμε ανακοινώσει, εξυπηρετεί την άμεση έκδοση οικοδομικών αδειών για ανακατασκευή είτε μεσαίας κλίμακας επισκευή των κτισμάτων για τις περιοχές της πυρκαγιάς στις 23 και 24 Ιουλίο</w:t>
      </w:r>
      <w:r>
        <w:rPr>
          <w:rFonts w:eastAsia="Times New Roman" w:cs="Times New Roman"/>
          <w:szCs w:val="24"/>
        </w:rPr>
        <w:t xml:space="preserve">υ 2018. Αφορά τις εκτός σχεδίου περιοχές και πρακτικά δίνει τη δυνατότητα άμεσης έκδοσης βεβαίωσης της </w:t>
      </w:r>
      <w:r>
        <w:rPr>
          <w:rFonts w:eastAsia="Times New Roman" w:cs="Times New Roman"/>
          <w:szCs w:val="24"/>
        </w:rPr>
        <w:t>Δ</w:t>
      </w:r>
      <w:r>
        <w:rPr>
          <w:rFonts w:eastAsia="Times New Roman" w:cs="Times New Roman"/>
          <w:szCs w:val="24"/>
        </w:rPr>
        <w:t xml:space="preserve">ασικής </w:t>
      </w:r>
      <w:r>
        <w:rPr>
          <w:rFonts w:eastAsia="Times New Roman" w:cs="Times New Roman"/>
          <w:szCs w:val="24"/>
        </w:rPr>
        <w:t>Υ</w:t>
      </w:r>
      <w:r>
        <w:rPr>
          <w:rFonts w:eastAsia="Times New Roman" w:cs="Times New Roman"/>
          <w:szCs w:val="24"/>
        </w:rPr>
        <w:t xml:space="preserve">πηρεσίας που σε άλλες περιπτώσεις θα έπρεπε να περιμένει την κύρωση του δασικού χάρτη ή την πράξη χαρακτηρισμού. </w:t>
      </w:r>
    </w:p>
    <w:p w14:paraId="2774D539"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Τώρα, λοιπόν, με αναρτημένο δα</w:t>
      </w:r>
      <w:r>
        <w:rPr>
          <w:rFonts w:eastAsia="Times New Roman" w:cs="Times New Roman"/>
          <w:szCs w:val="24"/>
        </w:rPr>
        <w:t xml:space="preserve">σικό χάρτη που έχει την αντίστοιχη βεβαίωση της Δασικής Υπηρεσίας στις περιοχές εκτός σχεδίου αλλά και με τον θεωρημένο δασικό χάρτη στις περιοχές των οικιστικών πυκνώσεων ή των υπό ένταξη περιοχών, </w:t>
      </w:r>
      <w:r>
        <w:rPr>
          <w:rFonts w:eastAsia="Times New Roman" w:cs="Times New Roman"/>
          <w:szCs w:val="24"/>
        </w:rPr>
        <w:lastRenderedPageBreak/>
        <w:t>άρα παντού, σε όλες τις περιοχές εκτός σχεδίου, ανεξαρτήτ</w:t>
      </w:r>
      <w:r>
        <w:rPr>
          <w:rFonts w:eastAsia="Times New Roman" w:cs="Times New Roman"/>
          <w:szCs w:val="24"/>
        </w:rPr>
        <w:t>ως αν είναι στο αναρτημένο ή στο μην αναρτημένο</w:t>
      </w:r>
      <w:r w:rsidRPr="001D7085">
        <w:rPr>
          <w:rFonts w:eastAsia="Times New Roman" w:cs="Times New Roman"/>
          <w:b/>
          <w:szCs w:val="24"/>
        </w:rPr>
        <w:t xml:space="preserve"> </w:t>
      </w:r>
      <w:r w:rsidRPr="00A07714">
        <w:rPr>
          <w:rFonts w:eastAsia="Times New Roman" w:cs="Times New Roman"/>
          <w:szCs w:val="24"/>
        </w:rPr>
        <w:t>τμήμα του</w:t>
      </w:r>
      <w:r>
        <w:rPr>
          <w:rFonts w:eastAsia="Times New Roman" w:cs="Times New Roman"/>
          <w:szCs w:val="24"/>
        </w:rPr>
        <w:t xml:space="preserve"> δασικού χάρτη, ο πολίτης έχει τη δυνατότητα για τις περιοχές εκτός δασικής νομοθεσίας να πάρει άμεσα τη βεβαίωση με </w:t>
      </w:r>
      <w:r>
        <w:rPr>
          <w:rFonts w:eastAsia="Times New Roman" w:cs="Times New Roman"/>
          <w:szCs w:val="24"/>
          <w:lang w:val="en-US"/>
        </w:rPr>
        <w:t>fast</w:t>
      </w:r>
      <w:r>
        <w:rPr>
          <w:rFonts w:eastAsia="Times New Roman" w:cs="Times New Roman"/>
          <w:szCs w:val="24"/>
        </w:rPr>
        <w:t xml:space="preserve"> trac</w:t>
      </w:r>
      <w:r>
        <w:rPr>
          <w:rFonts w:eastAsia="Times New Roman" w:cs="Times New Roman"/>
          <w:szCs w:val="24"/>
          <w:lang w:val="en-US"/>
        </w:rPr>
        <w:t>k</w:t>
      </w:r>
      <w:r>
        <w:rPr>
          <w:rFonts w:eastAsia="Times New Roman" w:cs="Times New Roman"/>
          <w:szCs w:val="24"/>
        </w:rPr>
        <w:t xml:space="preserve"> διαδικασία</w:t>
      </w:r>
      <w:r>
        <w:rPr>
          <w:rFonts w:eastAsia="Times New Roman" w:cs="Times New Roman"/>
          <w:szCs w:val="24"/>
        </w:rPr>
        <w:t>,</w:t>
      </w:r>
      <w:r>
        <w:rPr>
          <w:rFonts w:eastAsia="Times New Roman" w:cs="Times New Roman"/>
          <w:szCs w:val="24"/>
        </w:rPr>
        <w:t xml:space="preserve"> απευθείας από τις πληροφορίες του αναρτημένου δασικού χάρτη</w:t>
      </w:r>
      <w:r>
        <w:rPr>
          <w:rFonts w:eastAsia="Times New Roman" w:cs="Times New Roman"/>
          <w:szCs w:val="24"/>
        </w:rPr>
        <w:t xml:space="preserve"> και δεν είναι ανάγκη να περιμένει την κύρωση των δασικών χαρτών. </w:t>
      </w:r>
    </w:p>
    <w:p w14:paraId="2774D53A"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ίδια πρόβλεψη ισχύει για το περίγραμμα της κατοικίας και </w:t>
      </w:r>
      <w:r w:rsidRPr="003778F3">
        <w:rPr>
          <w:rFonts w:eastAsia="Times New Roman" w:cs="Times New Roman"/>
          <w:color w:val="000000" w:themeColor="text1"/>
          <w:szCs w:val="24"/>
        </w:rPr>
        <w:t>για όσους είχαν και οικοδομική άδεια για τις περιοχές αυτές. Άρα</w:t>
      </w:r>
      <w:r w:rsidRPr="003778F3">
        <w:rPr>
          <w:rFonts w:eastAsia="Times New Roman" w:cs="Times New Roman"/>
          <w:color w:val="000000" w:themeColor="text1"/>
          <w:szCs w:val="24"/>
        </w:rPr>
        <w:t>,</w:t>
      </w:r>
      <w:r w:rsidRPr="003778F3">
        <w:rPr>
          <w:rFonts w:eastAsia="Times New Roman" w:cs="Times New Roman"/>
          <w:color w:val="000000" w:themeColor="text1"/>
          <w:szCs w:val="24"/>
        </w:rPr>
        <w:t xml:space="preserve"> όσοι είχαν οικοδομική άδεια και όσοι βρίσκονται σε π</w:t>
      </w:r>
      <w:r w:rsidRPr="003778F3">
        <w:rPr>
          <w:rFonts w:eastAsia="Times New Roman" w:cs="Times New Roman"/>
          <w:color w:val="000000" w:themeColor="text1"/>
          <w:szCs w:val="24"/>
        </w:rPr>
        <w:t>εριοχές εκτός δασικής νομοθεσίας με βάση την πληροφορία του δασικού χάρτη</w:t>
      </w:r>
      <w:r w:rsidRPr="003778F3">
        <w:rPr>
          <w:rFonts w:eastAsia="Times New Roman" w:cs="Times New Roman"/>
          <w:color w:val="000000" w:themeColor="text1"/>
          <w:szCs w:val="24"/>
        </w:rPr>
        <w:t>,</w:t>
      </w:r>
      <w:r w:rsidRPr="003778F3">
        <w:rPr>
          <w:rFonts w:eastAsia="Times New Roman" w:cs="Times New Roman"/>
          <w:color w:val="000000" w:themeColor="text1"/>
          <w:szCs w:val="24"/>
        </w:rPr>
        <w:t xml:space="preserve"> παίρνουν άμεσα δασική βεβαίωση για να προχωρήσει το έργο της ανακατασκευής, της επισκευής ή της αναδόμησης μιας πυρόπληκτης κατοικίας. Αυτό, όπως καταλαβαίνετε, γλ</w:t>
      </w:r>
      <w:r w:rsidRPr="003778F3">
        <w:rPr>
          <w:rFonts w:eastAsia="Times New Roman" w:cs="Times New Roman"/>
          <w:color w:val="000000" w:themeColor="text1"/>
          <w:szCs w:val="24"/>
        </w:rPr>
        <w:t>ι</w:t>
      </w:r>
      <w:r w:rsidRPr="003778F3">
        <w:rPr>
          <w:rFonts w:eastAsia="Times New Roman" w:cs="Times New Roman"/>
          <w:color w:val="000000" w:themeColor="text1"/>
          <w:szCs w:val="24"/>
        </w:rPr>
        <w:t xml:space="preserve">τώνει τους πολίτες το λιγότερο πέντε μήνες από τις διαδικασίες που σε άλλες περιπτώσεις θα απαιτούνταν για την περιοχή. </w:t>
      </w:r>
    </w:p>
    <w:p w14:paraId="2774D53B" w14:textId="77777777" w:rsidR="009B4FE7" w:rsidRDefault="00452105">
      <w:pPr>
        <w:spacing w:line="600" w:lineRule="auto"/>
        <w:ind w:firstLine="720"/>
        <w:contextualSpacing/>
        <w:jc w:val="both"/>
        <w:rPr>
          <w:rFonts w:eastAsia="Times New Roman" w:cs="Times New Roman"/>
          <w:szCs w:val="24"/>
        </w:rPr>
      </w:pPr>
      <w:r w:rsidRPr="00CB7D7B">
        <w:rPr>
          <w:rFonts w:eastAsia="Times New Roman" w:cs="Times New Roman"/>
          <w:szCs w:val="24"/>
        </w:rPr>
        <w:t>Επιπροσθέτως τους γλυτώνει και από τον χρόνο που χρειάζεται για την ανάρτηση του δασικού χάρτη, διότι θα έπρεπε είτε να περιμένει την κ</w:t>
      </w:r>
      <w:r w:rsidRPr="00CB7D7B">
        <w:rPr>
          <w:rFonts w:eastAsia="Times New Roman" w:cs="Times New Roman"/>
          <w:szCs w:val="24"/>
        </w:rPr>
        <w:t xml:space="preserve">ύρωση του δασικού χάρτη που τώρα είναι αναρτημένος είτε την πράξη χαρακτηρισμού από την </w:t>
      </w:r>
      <w:r w:rsidRPr="00CB7D7B">
        <w:rPr>
          <w:rFonts w:eastAsia="Times New Roman" w:cs="Times New Roman"/>
          <w:szCs w:val="24"/>
        </w:rPr>
        <w:t>υ</w:t>
      </w:r>
      <w:r w:rsidRPr="00CB7D7B">
        <w:rPr>
          <w:rFonts w:eastAsia="Times New Roman" w:cs="Times New Roman"/>
          <w:szCs w:val="24"/>
        </w:rPr>
        <w:t>πηρεσία. Βέβαια αυτό αφορά την αποκατάσταση των κτ</w:t>
      </w:r>
      <w:r w:rsidRPr="00CB7D7B">
        <w:rPr>
          <w:rFonts w:eastAsia="Times New Roman" w:cs="Times New Roman"/>
          <w:szCs w:val="24"/>
        </w:rPr>
        <w:t>η</w:t>
      </w:r>
      <w:r w:rsidRPr="00CB7D7B">
        <w:rPr>
          <w:rFonts w:eastAsia="Times New Roman" w:cs="Times New Roman"/>
          <w:szCs w:val="24"/>
        </w:rPr>
        <w:t xml:space="preserve">ρίων που υπάρχουν διοικητικά έγγραφα χαρακτηρισμού, όπως πρωτόκολλα αυτοψίας, </w:t>
      </w:r>
      <w:r>
        <w:rPr>
          <w:rFonts w:eastAsia="Times New Roman" w:cs="Times New Roman"/>
          <w:szCs w:val="24"/>
        </w:rPr>
        <w:t>δελτία επανελέγχου, έκθεση αυτοψίας τη</w:t>
      </w:r>
      <w:r>
        <w:rPr>
          <w:rFonts w:eastAsia="Times New Roman" w:cs="Times New Roman"/>
          <w:szCs w:val="24"/>
        </w:rPr>
        <w:t xml:space="preserve">ς τριμελούς επιτροπής, γιατί πρέπει να πούμε ότι όλα αυτά είχαν </w:t>
      </w:r>
      <w:r>
        <w:rPr>
          <w:rFonts w:eastAsia="Times New Roman" w:cs="Times New Roman"/>
          <w:szCs w:val="24"/>
        </w:rPr>
        <w:lastRenderedPageBreak/>
        <w:t xml:space="preserve">γίνει, επειδή και αυτό είναι μια απάντηση προς την Αντιπολίτευση που λέει «και τι κάνατε στην περιοχή;». </w:t>
      </w:r>
    </w:p>
    <w:p w14:paraId="2774D53C"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Έχουν ολοκληρωθεί οι έλεγχοι. Έχουν φύγει τα καμένα. Ήδη υπάρχει το σχέδιο για το πώς </w:t>
      </w:r>
      <w:r>
        <w:rPr>
          <w:rFonts w:eastAsia="Times New Roman" w:cs="Times New Roman"/>
          <w:szCs w:val="24"/>
        </w:rPr>
        <w:t>θα αδειοδοτούνται οι κατασκευές για να γίνουν γρήγορα, καθώς και τα οικονομικά εργαλεία που σε πρώτο βαθμό έχουν δοθεί για την αποζημίωση των πολιτών –πιθανά θα το πει και η Υπουργός- αλλά υπάρχουν και διαθέσιμα οικονομικά εργαλεία για την ανακατασκευή των</w:t>
      </w:r>
      <w:r>
        <w:rPr>
          <w:rFonts w:eastAsia="Times New Roman" w:cs="Times New Roman"/>
          <w:szCs w:val="24"/>
        </w:rPr>
        <w:t xml:space="preserve"> κατοικιών στην περιοχή αυτή. </w:t>
      </w:r>
    </w:p>
    <w:p w14:paraId="2774D53D"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Βέβαια αυτή η δυνατότητα με την δασική βεβαίωση μας δίνει, αν θέλετε, λύσεις και στην περίπτωση ακόμη και των οικιστικών πυκνώσεων. Ακόμη δηλαδή και σε περιοχές που έχουμε μεγάλη συγκέντρωση εκτός σχεδίου δόμησης και κτισμάτω</w:t>
      </w:r>
      <w:r>
        <w:rPr>
          <w:rFonts w:eastAsia="Times New Roman" w:cs="Times New Roman"/>
          <w:szCs w:val="24"/>
        </w:rPr>
        <w:t>ν και με τον νόμο των δασικών χαρτών προβλεπόταν να μην αναρτηθεί τώρα το περίγραμμα και το πλαίσιο αυτής της περιοχής, δίνεται η δυνατότητα και σε αυτές τις περιοχές της γρήγορης δασικής βεβαίωσης και έτσι ακριβώς αυτή η δυνατότητα εξασφαλίζει και την ταχ</w:t>
      </w:r>
      <w:r>
        <w:rPr>
          <w:rFonts w:eastAsia="Times New Roman" w:cs="Times New Roman"/>
          <w:szCs w:val="24"/>
        </w:rPr>
        <w:t xml:space="preserve">ύτητα για τις περιοχές αυτές και για τους πολίτες αλλά και για τις υπηρεσίες, οι οποίες θα πρέπει να παραλαμβάνουν τις αντιρρήσεις για τις υπόλοιπες εκτάσεις. </w:t>
      </w:r>
    </w:p>
    <w:p w14:paraId="2774D53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Τη βεβαίωση αυτή θα προσκομίζει ο ενδιαφερόμενος στις υπηρεσίες δόμησης ή στον αντίστοιχο τομέα </w:t>
      </w:r>
      <w:r>
        <w:rPr>
          <w:rFonts w:eastAsia="Times New Roman" w:cs="Times New Roman"/>
          <w:szCs w:val="24"/>
        </w:rPr>
        <w:t xml:space="preserve">αποκατάστασης επιπτώσεων φυσικών καταστροφών και θα προχωρά η έκδοση οικοδομικής άδειας ή ανέγερσης λόγω ανακατασκευής </w:t>
      </w:r>
      <w:r>
        <w:rPr>
          <w:rFonts w:eastAsia="Times New Roman" w:cs="Times New Roman"/>
          <w:szCs w:val="24"/>
        </w:rPr>
        <w:lastRenderedPageBreak/>
        <w:t>πυρόπληκτου κτίσματος, για το οποίο έχουν εκδοθεί τα αντίστοιχα διοικητικά έγγραφα, τα πρωτόκολλα δηλαδή και οι αυτοψίες, από τις αντίστο</w:t>
      </w:r>
      <w:r>
        <w:rPr>
          <w:rFonts w:eastAsia="Times New Roman" w:cs="Times New Roman"/>
          <w:szCs w:val="24"/>
        </w:rPr>
        <w:t xml:space="preserve">ιχες επιτροπές για τα ετοιμόρροπα ή για τα κτήρια υπό επανέλεγχο. Βεβαίως αυτή η δυνατότητα λύνει, εάν θέλετε, πολλά μεγάλα προβλήματα για τους πολίτες. </w:t>
      </w:r>
    </w:p>
    <w:p w14:paraId="2774D53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2774D54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ήθελ</w:t>
      </w:r>
      <w:r>
        <w:rPr>
          <w:rFonts w:eastAsia="Times New Roman" w:cs="Times New Roman"/>
          <w:szCs w:val="24"/>
        </w:rPr>
        <w:t>α να πω και άλλα, όμως ο χρόνος με πιέζει. Να πω ότι η βεβαίωση μη υπαγωγής δίνεται μόνο για το περίγραμμα του ακινήτου, για να μην μπουν στο μυαλό διαφόρων και άλλες δυνατότητες, εάν θέλετε, πιθανής παραβίασης της δασικής ή της πολεοδομικής</w:t>
      </w:r>
      <w:r w:rsidRPr="00CF2472">
        <w:rPr>
          <w:rFonts w:eastAsia="Times New Roman" w:cs="Times New Roman"/>
          <w:szCs w:val="24"/>
        </w:rPr>
        <w:t xml:space="preserve"> </w:t>
      </w:r>
      <w:r>
        <w:rPr>
          <w:rFonts w:eastAsia="Times New Roman" w:cs="Times New Roman"/>
          <w:szCs w:val="24"/>
        </w:rPr>
        <w:t>νομοθεσίας. Αφ</w:t>
      </w:r>
      <w:r>
        <w:rPr>
          <w:rFonts w:eastAsia="Times New Roman" w:cs="Times New Roman"/>
          <w:szCs w:val="24"/>
        </w:rPr>
        <w:t xml:space="preserve">ορά την αποκατάσταση δικαιώματος και περιουσίας που ο πολίτης έχει, του οποίου προφανώς αναγνωρίζουμε τη δυνατότητα να αποκατασταθεί. </w:t>
      </w:r>
    </w:p>
    <w:p w14:paraId="2774D54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Βεβαίως προβλέπεται η δυνατότητα επανέκδοσης αυτής της βεβαίωσης σε περίπτωση ειδικού χωρικού σχεδίου. Τι σημαίνει αυτό γ</w:t>
      </w:r>
      <w:r>
        <w:rPr>
          <w:rFonts w:eastAsia="Times New Roman" w:cs="Times New Roman"/>
          <w:szCs w:val="24"/>
        </w:rPr>
        <w:t xml:space="preserve">ια την </w:t>
      </w:r>
      <w:r>
        <w:rPr>
          <w:rFonts w:eastAsia="Times New Roman" w:cs="Times New Roman"/>
          <w:szCs w:val="24"/>
        </w:rPr>
        <w:t>α</w:t>
      </w:r>
      <w:r>
        <w:rPr>
          <w:rFonts w:eastAsia="Times New Roman" w:cs="Times New Roman"/>
          <w:szCs w:val="24"/>
        </w:rPr>
        <w:t xml:space="preserve">νατολική Αττική; Έχουμε πει ότι αναλαμβάνει η Κυβέρνηση την πρωτοβουλία ειδικού χωρικού σχεδίου στην </w:t>
      </w:r>
      <w:r>
        <w:rPr>
          <w:rFonts w:eastAsia="Times New Roman" w:cs="Times New Roman"/>
          <w:szCs w:val="24"/>
        </w:rPr>
        <w:t>α</w:t>
      </w:r>
      <w:r>
        <w:rPr>
          <w:rFonts w:eastAsia="Times New Roman" w:cs="Times New Roman"/>
          <w:szCs w:val="24"/>
        </w:rPr>
        <w:t>νατολική Αττική, κάτι που καθυστερεί και από τις προηγούμενες πολιτικές ηγεσίες των Υπουργείων αλλά και από την Αυτοδιοίκηση. Εμείς, λοιπόν, αναλά</w:t>
      </w:r>
      <w:r>
        <w:rPr>
          <w:rFonts w:eastAsia="Times New Roman" w:cs="Times New Roman"/>
          <w:szCs w:val="24"/>
        </w:rPr>
        <w:t xml:space="preserve">βαμε την πρωτοβουλία ειδικού χωρικού σχεδίου. Άρα, λοιπόν, εάν στα πλαίσια ειδικού </w:t>
      </w:r>
      <w:r>
        <w:rPr>
          <w:rFonts w:eastAsia="Times New Roman" w:cs="Times New Roman"/>
          <w:szCs w:val="24"/>
        </w:rPr>
        <w:lastRenderedPageBreak/>
        <w:t>χωρικού σχεδίου ή άλλης ρύθμισης προβλέπεται να μετατοπιστεί το περίγραμμα και η κατοικία, γιατί θα προχωρήσουμε σε ρύθμιση που θα δίνει πλαίσιο δρόμων και χώρων εκκένωσης κ</w:t>
      </w:r>
      <w:r>
        <w:rPr>
          <w:rFonts w:eastAsia="Times New Roman" w:cs="Times New Roman"/>
          <w:szCs w:val="24"/>
        </w:rPr>
        <w:t>αι διαδρομών, που δεν θα δημιουργήσουν το ίδιο πρόβλημα στην περιοχή, δύναται να μετατοπιστεί το περίγραμμα και η βεβαίωση αυτή ισχύει και για το ίδιο περίγραμμα σε μετατόπιση. Άρα δεν χάνεται το δικαίωμα αυτής της βεβαίωσης και εξυπηρετείται ο πολίτης, γι</w:t>
      </w:r>
      <w:r>
        <w:rPr>
          <w:rFonts w:eastAsia="Times New Roman" w:cs="Times New Roman"/>
          <w:szCs w:val="24"/>
        </w:rPr>
        <w:t>ατί πρέπει να πω ότι μια δέσμευση που έχουμε αναλάβει -και αυτή η δέσμευση διατρέχει και τη συγκεκριμένη νομοθετική ρύθμιση- είναι ότι δεν θα επιτρέψουμε την αναπαραγωγή των αδιεξόδων που δημιούργησαν την τραγωδία της 23ης Ιουλίου. Γιατί υπήρχαν</w:t>
      </w:r>
      <w:r>
        <w:rPr>
          <w:rFonts w:eastAsia="Times New Roman" w:cs="Times New Roman"/>
          <w:szCs w:val="24"/>
        </w:rPr>
        <w:t>,</w:t>
      </w:r>
      <w:r>
        <w:rPr>
          <w:rFonts w:eastAsia="Times New Roman" w:cs="Times New Roman"/>
          <w:szCs w:val="24"/>
        </w:rPr>
        <w:t xml:space="preserve"> πραγματικ</w:t>
      </w:r>
      <w:r>
        <w:rPr>
          <w:rFonts w:eastAsia="Times New Roman" w:cs="Times New Roman"/>
          <w:szCs w:val="24"/>
        </w:rPr>
        <w:t>ά</w:t>
      </w:r>
      <w:r>
        <w:rPr>
          <w:rFonts w:eastAsia="Times New Roman" w:cs="Times New Roman"/>
          <w:szCs w:val="24"/>
        </w:rPr>
        <w:t>,</w:t>
      </w:r>
      <w:r>
        <w:rPr>
          <w:rFonts w:eastAsia="Times New Roman" w:cs="Times New Roman"/>
          <w:szCs w:val="24"/>
        </w:rPr>
        <w:t xml:space="preserve"> πολεοδομικά και περιβαλλοντικά αδιέξοδα, που επετράπησαν από τις προηγούμενες πολιτικές διοικήσεις της χώρας, που συνέβαλαν</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 ένα σημαντικό ποσοστό σ’ αυτή την τραγωδία. </w:t>
      </w:r>
    </w:p>
    <w:p w14:paraId="2774D54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w:t>
      </w:r>
      <w:r>
        <w:rPr>
          <w:rFonts w:eastAsia="Times New Roman" w:cs="Times New Roman"/>
          <w:szCs w:val="24"/>
        </w:rPr>
        <w:t>ίου Αναπληρωτή Υπουργού)</w:t>
      </w:r>
    </w:p>
    <w:p w14:paraId="2774D54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774D54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Δεν θα ξαναδομηθεί, λοιπόν, η </w:t>
      </w:r>
      <w:r>
        <w:rPr>
          <w:rFonts w:eastAsia="Times New Roman" w:cs="Times New Roman"/>
          <w:szCs w:val="24"/>
        </w:rPr>
        <w:t>α</w:t>
      </w:r>
      <w:r>
        <w:rPr>
          <w:rFonts w:eastAsia="Times New Roman" w:cs="Times New Roman"/>
          <w:szCs w:val="24"/>
        </w:rPr>
        <w:t xml:space="preserve">νατολική Αττική με τα ίδια αδιέξοδα. Δεν θίγεται κανένα δικαίωμα των πολιτών και κανένα δικαίωμα αντίρρησης στη διαδικασία </w:t>
      </w:r>
      <w:r>
        <w:rPr>
          <w:rFonts w:eastAsia="Times New Roman" w:cs="Times New Roman"/>
          <w:szCs w:val="24"/>
        </w:rPr>
        <w:lastRenderedPageBreak/>
        <w:t>αυτή. Φυσικά πρέπει να σας πω ότι αυτή η διάταξη σ</w:t>
      </w:r>
      <w:r>
        <w:rPr>
          <w:rFonts w:eastAsia="Times New Roman" w:cs="Times New Roman"/>
          <w:szCs w:val="24"/>
        </w:rPr>
        <w:t>τηρίζεται σε διάταξη που υπάρχει στον νόμο των δασικών χαρτών του 2016, δεν είναι δηλαδή μια διάταξη η οποία έρχεται από το πουθενά, όπου εκεί δινόταν η δυνατότητα στους κατόχους οικοδομικής άδειας</w:t>
      </w:r>
      <w:r>
        <w:rPr>
          <w:rFonts w:eastAsia="Times New Roman" w:cs="Times New Roman"/>
          <w:szCs w:val="24"/>
        </w:rPr>
        <w:t>,</w:t>
      </w:r>
      <w:r>
        <w:rPr>
          <w:rFonts w:eastAsia="Times New Roman" w:cs="Times New Roman"/>
          <w:szCs w:val="24"/>
        </w:rPr>
        <w:t xml:space="preserve"> να παίρνουν βεβαίωση εξαίρεσης από τη δασική νομοθεσία. Μ</w:t>
      </w:r>
      <w:r>
        <w:rPr>
          <w:rFonts w:eastAsia="Times New Roman" w:cs="Times New Roman"/>
          <w:szCs w:val="24"/>
        </w:rPr>
        <w:t xml:space="preserve">όνο που εδώ το κάνουμε πολύ πιο γρήγορα για μια περιοχή που υποφέρει, που έχει υποφέρει και που ακόμα οι πολίτες προφανώς διεκδικούν -και τους ανήκει- το δικαίωμα της αποκατάστασης της στέγασης. </w:t>
      </w:r>
    </w:p>
    <w:p w14:paraId="2774D54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774D546"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2774D547"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2774D548" w14:textId="77777777" w:rsidR="009B4FE7" w:rsidRDefault="00452105">
      <w:pPr>
        <w:spacing w:line="600" w:lineRule="auto"/>
        <w:ind w:firstLine="720"/>
        <w:jc w:val="both"/>
        <w:rPr>
          <w:rFonts w:eastAsia="Times New Roman" w:cs="Times New Roman"/>
        </w:rPr>
      </w:pPr>
      <w:r w:rsidRPr="00E860F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sidRPr="00E860FA">
        <w:rPr>
          <w:rFonts w:eastAsia="Times New Roman" w:cs="Times New Roman"/>
        </w:rPr>
        <w:t xml:space="preserve">ενημερώθηκαν για την ιστορία του κτηρίου και τον τρόπο οργάνωσης και λειτουργίας της Βουλής, </w:t>
      </w:r>
      <w:r>
        <w:rPr>
          <w:rFonts w:eastAsia="Times New Roman" w:cs="Times New Roman"/>
        </w:rPr>
        <w:t>έντεκα Γερμανοί φοιτητές από το Πανεπιστήμιο του Βισμπάντεν.</w:t>
      </w:r>
      <w:r w:rsidRPr="00E860FA">
        <w:rPr>
          <w:rFonts w:eastAsia="Times New Roman" w:cs="Times New Roman"/>
        </w:rPr>
        <w:t xml:space="preserve"> </w:t>
      </w:r>
    </w:p>
    <w:p w14:paraId="2774D549" w14:textId="77777777" w:rsidR="009B4FE7" w:rsidRDefault="00452105">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2774D54A" w14:textId="77777777" w:rsidR="009B4FE7" w:rsidRDefault="00452105">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2774D54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w:t>
      </w:r>
      <w:r>
        <w:rPr>
          <w:rFonts w:eastAsia="Times New Roman" w:cs="Times New Roman"/>
          <w:szCs w:val="24"/>
        </w:rPr>
        <w:t>ε Πρόεδρε, παρακαλώ τον λόγο.</w:t>
      </w:r>
    </w:p>
    <w:p w14:paraId="2774D54C"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lastRenderedPageBreak/>
        <w:t xml:space="preserve">ΠΡΟΕΔΡΕΥΩΝ (Μάριος Γεωργιάδης): </w:t>
      </w:r>
      <w:r>
        <w:rPr>
          <w:rFonts w:eastAsia="Times New Roman" w:cs="Times New Roman"/>
          <w:szCs w:val="24"/>
        </w:rPr>
        <w:t>Κύριε Κουτσούκο, έχετε τον λόγο. Μπορείτε να ανέβετε στο Βήμα, είναι η σειρά σας να μιλήσετε.</w:t>
      </w:r>
    </w:p>
    <w:p w14:paraId="2774D54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Το ξέρω πολύ καλά ότι είναι η σειρά μου να μιλήσω, αλλά επειδή ο κύριος Υπουργός</w:t>
      </w:r>
      <w:r>
        <w:rPr>
          <w:rFonts w:eastAsia="Times New Roman" w:cs="Times New Roman"/>
          <w:szCs w:val="24"/>
        </w:rPr>
        <w:t xml:space="preserve"> μάλλον θα φύγει και δεν θα απαντήσει, γιατί αυτή είναι η πρακτική των Υπουργών, θέλω να μου επιτρέψετε να του κάνω μια ερώτηση αυστηρά διευκρινιστική. Όχι να τοποθετηθώ σε αυτά που με αμετροέπεια παρουσίασε ως έργο του, αυτά θα τα πω από το Βήμα, αλλά θέλ</w:t>
      </w:r>
      <w:r>
        <w:rPr>
          <w:rFonts w:eastAsia="Times New Roman" w:cs="Times New Roman"/>
          <w:szCs w:val="24"/>
        </w:rPr>
        <w:t>ω να κάνω μια ερώτηση.</w:t>
      </w:r>
    </w:p>
    <w:p w14:paraId="2774D54E"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Κάντε τώρα την ερώτηση, κύριε Κουτσούκο. Μην παίζουμε, μπορούσατε να την κάνετε και από το Βήμα και να μη μετρήσει και στον χρόνο σας. </w:t>
      </w:r>
    </w:p>
    <w:p w14:paraId="2774D54F"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Εάν καθίσει ο Υπουργός. Εάν μου πει ότι θα κα</w:t>
      </w:r>
      <w:r>
        <w:rPr>
          <w:rFonts w:eastAsia="Times New Roman" w:cs="Times New Roman"/>
          <w:szCs w:val="24"/>
        </w:rPr>
        <w:t>θίσει, θα την κάνω. Πόσο θα καθίσετε, κύριε Υπουργέ;</w:t>
      </w:r>
    </w:p>
    <w:p w14:paraId="2774D550"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ΣΩΚΡΑΤΗΣ ΦΑΜΕΛΛΟΣ</w:t>
      </w:r>
      <w:r w:rsidRPr="008551C0">
        <w:rPr>
          <w:rFonts w:eastAsia="Times New Roman" w:cs="Times New Roman"/>
          <w:b/>
          <w:szCs w:val="24"/>
        </w:rPr>
        <w:t xml:space="preserve"> (</w:t>
      </w:r>
      <w:r>
        <w:rPr>
          <w:rFonts w:eastAsia="Times New Roman" w:cs="Times New Roman"/>
          <w:b/>
          <w:szCs w:val="24"/>
        </w:rPr>
        <w:t xml:space="preserve">Αναπληρωτής </w:t>
      </w:r>
      <w:r w:rsidRPr="008551C0">
        <w:rPr>
          <w:rFonts w:eastAsia="Times New Roman" w:cs="Times New Roman"/>
          <w:b/>
          <w:szCs w:val="24"/>
        </w:rPr>
        <w:t xml:space="preserve">Υπουργός Περιβάλλοντος και Ενέργειας): </w:t>
      </w:r>
      <w:r>
        <w:rPr>
          <w:rFonts w:eastAsia="Times New Roman" w:cs="Times New Roman"/>
          <w:szCs w:val="24"/>
        </w:rPr>
        <w:t>Θα είμαι εδώ. Κάντε την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τοποθέτησής σας. </w:t>
      </w:r>
    </w:p>
    <w:p w14:paraId="2774D551"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Ελάτε, κύριε Κουτσούκο, δεν θα το στερήσουμ</w:t>
      </w:r>
      <w:r>
        <w:rPr>
          <w:rFonts w:eastAsia="Times New Roman" w:cs="Times New Roman"/>
          <w:szCs w:val="24"/>
        </w:rPr>
        <w:t>ε από τον χρόνο σας, θα υπάρχει η σχετική ανοχή, για να προχωρήσουμε με τη διαδικασία.</w:t>
      </w:r>
    </w:p>
    <w:p w14:paraId="2774D55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Κύριε Πρόεδρε, παρακαλώ τον λόγο.</w:t>
      </w:r>
    </w:p>
    <w:p w14:paraId="2774D553"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Κυρία Μανωλάκου, τι θέλετε;</w:t>
      </w:r>
    </w:p>
    <w:p w14:paraId="2774D55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Φάμελλε, θα ήθελα να σας ρωτή</w:t>
      </w:r>
      <w:r>
        <w:rPr>
          <w:rFonts w:eastAsia="Times New Roman" w:cs="Times New Roman"/>
          <w:szCs w:val="24"/>
        </w:rPr>
        <w:t>σω το εξής.</w:t>
      </w:r>
    </w:p>
    <w:p w14:paraId="2774D555"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Συγγνώμη, κυρία Μανωλάκου, πείτε μου τι θέλετε πρώτα. Ξεκινάτε και ρωτάτε κατευθείαν τον Υπουργό.</w:t>
      </w:r>
    </w:p>
    <w:p w14:paraId="2774D55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Έκανε μια εισήγηση, την ακούσαμε και θέλουμε να ρωτήσουμε. </w:t>
      </w:r>
    </w:p>
    <w:p w14:paraId="2774D557" w14:textId="77777777" w:rsidR="009B4FE7" w:rsidRDefault="00452105">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Να</w:t>
      </w:r>
      <w:r>
        <w:rPr>
          <w:rFonts w:eastAsia="Times New Roman" w:cs="Times New Roman"/>
          <w:szCs w:val="24"/>
        </w:rPr>
        <w:t>ι, αλλά να μας πείτε πρώτα ότι θέλετε να ρωτήσετε κάτι.</w:t>
      </w:r>
    </w:p>
    <w:p w14:paraId="2774D55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Κυρία Μανωλάκου, έχετε τον λόγο.</w:t>
      </w:r>
    </w:p>
    <w:p w14:paraId="2774D55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Οι κάτοικοι δεν είχαν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τους αυτή την τροπολογία, τώρα τη φέρατε. Πολλοί, λοιπόν, μέσα από τον φόβο ότι δεν θα μπορούσαν να ξαναχτίσουν το σ</w:t>
      </w:r>
      <w:r>
        <w:rPr>
          <w:rFonts w:eastAsia="Times New Roman" w:cs="Times New Roman"/>
          <w:szCs w:val="24"/>
        </w:rPr>
        <w:t>πίτι τους, ήταν σχεδόν κατεστραμμένο, έμειναν μόνο οι τοίχοι και ενώ ήταν να χαρακτηριστεί «κόκκινο», παρακαλούσαν και πίεζαν και χα</w:t>
      </w:r>
      <w:r>
        <w:rPr>
          <w:rFonts w:eastAsia="Times New Roman" w:cs="Times New Roman"/>
          <w:szCs w:val="24"/>
        </w:rPr>
        <w:lastRenderedPageBreak/>
        <w:t>ρακτηρίστηκε «κίτρινο». Μπροστά σ’ αυτόν τον φόβο έγινε, ότι ναι μεν ήταν αυθαίρετο ή μπορεί να ήταν παράνομο ή οτιδήποτε, α</w:t>
      </w:r>
      <w:r>
        <w:rPr>
          <w:rFonts w:eastAsia="Times New Roman" w:cs="Times New Roman"/>
          <w:szCs w:val="24"/>
        </w:rPr>
        <w:t>λλά μέσα απ’ αυτή την τροπολογία βάζετε ορισμένα ζητήματα</w:t>
      </w:r>
      <w:r w:rsidRPr="002A6772">
        <w:rPr>
          <w:rFonts w:eastAsia="Times New Roman" w:cs="Times New Roman"/>
          <w:szCs w:val="24"/>
        </w:rPr>
        <w:t>,</w:t>
      </w:r>
      <w:r>
        <w:rPr>
          <w:rFonts w:eastAsia="Times New Roman" w:cs="Times New Roman"/>
          <w:szCs w:val="24"/>
        </w:rPr>
        <w:t xml:space="preserve"> τα παίρνετε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p>
    <w:p w14:paraId="2774D55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Ήθελα, λοιπόν, να σας ρωτήσω</w:t>
      </w:r>
      <w:r>
        <w:rPr>
          <w:rFonts w:eastAsia="Times New Roman" w:cs="Times New Roman"/>
          <w:szCs w:val="24"/>
        </w:rPr>
        <w:t>.</w:t>
      </w:r>
      <w:r>
        <w:rPr>
          <w:rFonts w:eastAsia="Times New Roman" w:cs="Times New Roman"/>
          <w:szCs w:val="24"/>
        </w:rPr>
        <w:t xml:space="preserve"> Αυτοί οι άνθρωποι θα μπορούσαν να ξανακάνουν επανεκτίμηση; Θα μπορούσαν να την κάνουν οι </w:t>
      </w:r>
      <w:r>
        <w:rPr>
          <w:rFonts w:eastAsia="Times New Roman" w:cs="Times New Roman"/>
          <w:szCs w:val="24"/>
        </w:rPr>
        <w:t>ε</w:t>
      </w:r>
      <w:r>
        <w:rPr>
          <w:rFonts w:eastAsia="Times New Roman" w:cs="Times New Roman"/>
          <w:szCs w:val="24"/>
        </w:rPr>
        <w:t xml:space="preserve">πιτροπές; Σας λέω μια πραγματικότητα και κανονικά </w:t>
      </w:r>
      <w:r>
        <w:rPr>
          <w:rFonts w:eastAsia="Times New Roman" w:cs="Times New Roman"/>
          <w:szCs w:val="24"/>
        </w:rPr>
        <w:t xml:space="preserve">πρέπει να την ξέρετε. Δείτε τι φόβος υπάρχει μέσα σε αυτή την καταστροφή. Δηλαδή ακόμη και το δίκιο τους για να έχουν ξανά  ένα κεραμίδι στο κεφάλι τους. </w:t>
      </w:r>
    </w:p>
    <w:p w14:paraId="2774D55B" w14:textId="77777777" w:rsidR="009B4FE7" w:rsidRDefault="00452105">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Κυρία Μανωλάκου, ευχαριστούμε.</w:t>
      </w:r>
    </w:p>
    <w:p w14:paraId="2774D55C"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w:t>
      </w:r>
      <w:r>
        <w:rPr>
          <w:rFonts w:eastAsia="Times New Roman" w:cs="Times New Roman"/>
          <w:b/>
          <w:szCs w:val="24"/>
        </w:rPr>
        <w:t xml:space="preserve">ς Περιβάλλοντος και Ενέργειας): </w:t>
      </w:r>
      <w:r>
        <w:rPr>
          <w:rFonts w:eastAsia="Times New Roman" w:cs="Times New Roman"/>
          <w:szCs w:val="24"/>
        </w:rPr>
        <w:t>Κυρία Μανωλάκου…</w:t>
      </w:r>
    </w:p>
    <w:p w14:paraId="2774D55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Όχι έτσι! </w:t>
      </w:r>
    </w:p>
    <w:p w14:paraId="2774D55E" w14:textId="77777777" w:rsidR="009B4FE7" w:rsidRDefault="00452105">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Υπουργέ, όχι τώρα συγγνώμη. Θα έρθει ο κ. Κουτσούκος, γιατί έτσι και αλλιώς του είχα δώσει τον λόγο και μπορείτε να απαντήσετε στο τέλος σ</w:t>
      </w:r>
      <w:r>
        <w:rPr>
          <w:rFonts w:eastAsia="Times New Roman" w:cs="Times New Roman"/>
          <w:szCs w:val="24"/>
        </w:rPr>
        <w:t xml:space="preserve">υνολικά. </w:t>
      </w:r>
    </w:p>
    <w:p w14:paraId="2774D55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Κουτσούκο, ελάτε.</w:t>
      </w:r>
    </w:p>
    <w:p w14:paraId="2774D560"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Εδώ θα είμαι, μην αγχώνεστε.</w:t>
      </w:r>
    </w:p>
    <w:p w14:paraId="2774D561" w14:textId="77777777" w:rsidR="009B4FE7" w:rsidRDefault="00452105">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Απλά φοβούνται, κύριε Υπουργέ, μήπως φύγετε και δεν απαντήσετε. Γι’ αυτό</w:t>
      </w:r>
      <w:r>
        <w:rPr>
          <w:rFonts w:eastAsia="Times New Roman" w:cs="Times New Roman"/>
          <w:szCs w:val="24"/>
        </w:rPr>
        <w:t>ν</w:t>
      </w:r>
      <w:r>
        <w:rPr>
          <w:rFonts w:eastAsia="Times New Roman" w:cs="Times New Roman"/>
          <w:szCs w:val="24"/>
        </w:rPr>
        <w:t xml:space="preserve"> τον λόγο, συγκεντρώστε τις ερωτήσεις και απαντήστε συνολικά. </w:t>
      </w:r>
    </w:p>
    <w:p w14:paraId="2774D56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Κουτσούκο, έχετε δεκαπέντε λεπτά στη διάθεσή σας.</w:t>
      </w:r>
    </w:p>
    <w:p w14:paraId="2774D56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Κύριε Πρόεδρε, κ</w:t>
      </w:r>
      <w:r w:rsidRPr="006E2EBC">
        <w:rPr>
          <w:rFonts w:eastAsia="Times New Roman" w:cs="Times New Roman"/>
          <w:szCs w:val="24"/>
        </w:rPr>
        <w:t xml:space="preserve">υρίες και κύριοι συνάδελφοι, </w:t>
      </w:r>
      <w:r>
        <w:rPr>
          <w:rFonts w:eastAsia="Times New Roman" w:cs="Times New Roman"/>
          <w:szCs w:val="24"/>
        </w:rPr>
        <w:t>είχα πρόθεση να ξεκινήσω διαφορετικά την τοποθέτησή μου, αναφερόμενος στ</w:t>
      </w:r>
      <w:r>
        <w:rPr>
          <w:rFonts w:eastAsia="Times New Roman" w:cs="Times New Roman"/>
          <w:szCs w:val="24"/>
        </w:rPr>
        <w:t xml:space="preserve">ον </w:t>
      </w:r>
      <w:r>
        <w:rPr>
          <w:rFonts w:eastAsia="Times New Roman" w:cs="Times New Roman"/>
          <w:szCs w:val="24"/>
        </w:rPr>
        <w:t>ε</w:t>
      </w:r>
      <w:r>
        <w:rPr>
          <w:rFonts w:eastAsia="Times New Roman" w:cs="Times New Roman"/>
          <w:szCs w:val="24"/>
        </w:rPr>
        <w:t xml:space="preserve">ισηγητή της Πλειοψηφίας, που μας είπε ότι εμείς φταίμε που καταργούν τον μειωμένο συντελεστή ΦΠΑ στα νησιά. Αυτά θα τα πω, όμως, στη συνέχεια. </w:t>
      </w:r>
    </w:p>
    <w:p w14:paraId="2774D56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Διότι ο κ. Φάμελλος ήρθε τώρα εδώ πέρα να προκαλέσει το Σώμα. Για το χρονικό της καταστροφής στο Μάτι είναι </w:t>
      </w:r>
      <w:r>
        <w:rPr>
          <w:rFonts w:eastAsia="Times New Roman" w:cs="Times New Roman"/>
          <w:szCs w:val="24"/>
        </w:rPr>
        <w:t xml:space="preserve">έτοιμη και θα τοποθετηθεί η Κοινοβουλευτική μας Εκπρόσωπος, η κ. Χριστοφιλοπούλου, στιγμή προς στιγμή. </w:t>
      </w:r>
    </w:p>
    <w:p w14:paraId="2774D56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Γιατί δεν είναι δυνατόν να καίγονται εκατό άνθρωποι, να φταίνε οι προηγούμενοι και εσείς να μην έχετε κα</w:t>
      </w:r>
      <w:r>
        <w:rPr>
          <w:rFonts w:eastAsia="Times New Roman" w:cs="Times New Roman"/>
          <w:szCs w:val="24"/>
        </w:rPr>
        <w:t>μ</w:t>
      </w:r>
      <w:r>
        <w:rPr>
          <w:rFonts w:eastAsia="Times New Roman" w:cs="Times New Roman"/>
          <w:szCs w:val="24"/>
        </w:rPr>
        <w:t>μία ευθύνη. Λίγη συστολή, λίγη ντροπή, λίγο σεβ</w:t>
      </w:r>
      <w:r>
        <w:rPr>
          <w:rFonts w:eastAsia="Times New Roman" w:cs="Times New Roman"/>
          <w:szCs w:val="24"/>
        </w:rPr>
        <w:t xml:space="preserve">ασμός στα θύματα! </w:t>
      </w:r>
    </w:p>
    <w:p w14:paraId="2774D56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Έρχομαι, λοιπόν, στη τροπολογία σας, κύριε Υπουργέ, γιατί άκουσα ότι αλλάζετε όλα αυτά που οδήγησαν στην καταστροφή. Και τι δεν είπατε! Είπατε για νέες στρατηγικές, για τέρμα στις ανομίες κ.ο.κ.</w:t>
      </w:r>
      <w:r>
        <w:rPr>
          <w:rFonts w:eastAsia="Times New Roman" w:cs="Times New Roman"/>
          <w:szCs w:val="24"/>
        </w:rPr>
        <w:t>.</w:t>
      </w:r>
      <w:r>
        <w:rPr>
          <w:rFonts w:eastAsia="Times New Roman" w:cs="Times New Roman"/>
          <w:szCs w:val="24"/>
        </w:rPr>
        <w:t xml:space="preserve"> </w:t>
      </w:r>
    </w:p>
    <w:p w14:paraId="2774D56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Διαβάζω, λοιπόν, την τροπολογία σας και </w:t>
      </w:r>
      <w:r>
        <w:rPr>
          <w:rFonts w:eastAsia="Times New Roman" w:cs="Times New Roman"/>
          <w:szCs w:val="24"/>
        </w:rPr>
        <w:t xml:space="preserve">θέλω να μου απαντήσετε αν τη διαβάζω καλά. Αν δεν τη διαβάζω καλά, να με διορθώσετε, στο πλαίσιο του κοινοβουλευτικού διαλόγου. </w:t>
      </w:r>
    </w:p>
    <w:p w14:paraId="2774D56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Αναγνωρίζουμε σε έναν άνθρωπο που έχει άδεια ότι πρέπει να ξαναχτίσει το σπίτι του; Του το αναγνωρίζουμε. Διότι την άδεια την π</w:t>
      </w:r>
      <w:r>
        <w:rPr>
          <w:rFonts w:eastAsia="Times New Roman" w:cs="Times New Roman"/>
          <w:szCs w:val="24"/>
        </w:rPr>
        <w:t>ήρε με κάποιες νόμιμες διαδικασίες ή προσέφυγε στη διαδικασία της νομιμοποίησης των αυθαιρέτων, που παρατείνατε εσείς</w:t>
      </w:r>
      <w:r w:rsidRPr="00B55022">
        <w:rPr>
          <w:rFonts w:eastAsia="Times New Roman" w:cs="Times New Roman"/>
          <w:szCs w:val="24"/>
        </w:rPr>
        <w:t xml:space="preserve"> </w:t>
      </w:r>
      <w:r>
        <w:rPr>
          <w:rFonts w:eastAsia="Times New Roman" w:cs="Times New Roman"/>
          <w:szCs w:val="24"/>
        </w:rPr>
        <w:t>μέχρι πρόσφατα, ως Κυβέρνηση, ο κ. Σπίρτζης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χει νόμιμη άδεια. Γιατί τον βάζ</w:t>
      </w:r>
      <w:r>
        <w:rPr>
          <w:rFonts w:eastAsia="Times New Roman" w:cs="Times New Roman"/>
          <w:szCs w:val="24"/>
        </w:rPr>
        <w:t>ετε</w:t>
      </w:r>
      <w:r>
        <w:rPr>
          <w:rFonts w:eastAsia="Times New Roman" w:cs="Times New Roman"/>
          <w:szCs w:val="24"/>
        </w:rPr>
        <w:t xml:space="preserve"> σε αυτή την ταλαιπωρία και οι υπηρεσίες δεν λειτουργούν οίκοθεν; </w:t>
      </w:r>
    </w:p>
    <w:p w14:paraId="2774D56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Η δεύτερη ερώτηση </w:t>
      </w:r>
      <w:r w:rsidRPr="008F0891">
        <w:rPr>
          <w:rFonts w:eastAsia="Times New Roman" w:cs="Times New Roman"/>
          <w:bCs/>
          <w:shd w:val="clear" w:color="auto" w:fill="FFFFFF"/>
        </w:rPr>
        <w:t>που</w:t>
      </w:r>
      <w:r>
        <w:rPr>
          <w:rFonts w:eastAsia="Times New Roman" w:cs="Times New Roman"/>
          <w:szCs w:val="24"/>
        </w:rPr>
        <w:t xml:space="preserve"> θέλω εδώ πάρα πολύ να</w:t>
      </w:r>
      <w:r>
        <w:rPr>
          <w:rFonts w:eastAsia="Times New Roman" w:cs="Times New Roman"/>
          <w:szCs w:val="24"/>
        </w:rPr>
        <w:t>..</w:t>
      </w:r>
      <w:r>
        <w:rPr>
          <w:rFonts w:eastAsia="Times New Roman" w:cs="Times New Roman"/>
          <w:szCs w:val="24"/>
        </w:rPr>
        <w:t>.</w:t>
      </w:r>
    </w:p>
    <w:p w14:paraId="2774D56A"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sidRPr="00B55022">
        <w:rPr>
          <w:rFonts w:eastAsia="Times New Roman" w:cs="Times New Roman"/>
          <w:szCs w:val="24"/>
        </w:rPr>
        <w:t xml:space="preserve">Συγγνώμη, </w:t>
      </w:r>
      <w:r>
        <w:rPr>
          <w:rFonts w:eastAsia="Times New Roman" w:cs="Times New Roman"/>
          <w:szCs w:val="24"/>
        </w:rPr>
        <w:t xml:space="preserve">δεν κατάλαβα την ερώτηση. Ποια είναι η ερώτησή σας; </w:t>
      </w:r>
    </w:p>
    <w:p w14:paraId="2774D56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ΓΙΑΝΝΗΣ Κ</w:t>
      </w:r>
      <w:r>
        <w:rPr>
          <w:rFonts w:eastAsia="Times New Roman" w:cs="Times New Roman"/>
          <w:b/>
          <w:szCs w:val="24"/>
        </w:rPr>
        <w:t xml:space="preserve">ΟΥΤΣΟΥΚΟΣ: </w:t>
      </w:r>
      <w:r>
        <w:rPr>
          <w:rFonts w:eastAsia="Times New Roman" w:cs="Times New Roman"/>
          <w:szCs w:val="24"/>
        </w:rPr>
        <w:t xml:space="preserve">Αν αναγνωρίζουμε τις άδειες και δεν υποχρεώνουμε τον πολίτη να μπει σε αυτή τη διαδικασία της βεβαίωσης. Αυτό. Δεν είναι κατανοητή η ερώτηση; </w:t>
      </w:r>
    </w:p>
    <w:p w14:paraId="2774D56C"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 xml:space="preserve">Των σπιτιών που κάηκαν; </w:t>
      </w:r>
    </w:p>
    <w:p w14:paraId="2774D56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ΓΙΑΝΝΗΣ</w:t>
      </w:r>
      <w:r>
        <w:rPr>
          <w:rFonts w:eastAsia="Times New Roman" w:cs="Times New Roman"/>
          <w:b/>
          <w:szCs w:val="24"/>
        </w:rPr>
        <w:t xml:space="preserve"> ΚΟΥΤΣΟΥΚΟΣ: </w:t>
      </w:r>
      <w:r>
        <w:rPr>
          <w:rFonts w:eastAsia="Times New Roman" w:cs="Times New Roman"/>
          <w:szCs w:val="24"/>
        </w:rPr>
        <w:t xml:space="preserve">Των σπιτιών που κάηκαν εννοούμε, κύριε Υπουργέ. Κάηκε το σπίτι του </w:t>
      </w:r>
      <w:r w:rsidRPr="00F331DF">
        <w:rPr>
          <w:rFonts w:eastAsia="Times New Roman"/>
          <w:bCs/>
        </w:rPr>
        <w:t>και</w:t>
      </w:r>
      <w:r>
        <w:rPr>
          <w:rFonts w:eastAsia="Times New Roman" w:cs="Times New Roman"/>
          <w:szCs w:val="24"/>
        </w:rPr>
        <w:t xml:space="preserve"> έχει άδεια. Την αναγνωρίζουμε; Αν την αναγνωρίζουμε, προς τι όλη αυτή η νομοθέτηση; Κρατήστε την ερώτηση να μου απαντήσετε. </w:t>
      </w:r>
    </w:p>
    <w:p w14:paraId="2774D56E" w14:textId="77777777" w:rsidR="009B4FE7" w:rsidRDefault="00452105">
      <w:pPr>
        <w:spacing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Κουτσούκο</w:t>
      </w:r>
      <w:r>
        <w:rPr>
          <w:rFonts w:eastAsia="Times New Roman" w:cs="Times New Roman"/>
          <w:szCs w:val="24"/>
        </w:rPr>
        <w:t xml:space="preserve">, πριν συνεχίσετε, συγγνώμη, θα χρειαστώ μερικά δευτερόλεπτα για να κάνω μια ανακοίνωση. </w:t>
      </w:r>
    </w:p>
    <w:p w14:paraId="2774D56F" w14:textId="77777777" w:rsidR="009B4FE7" w:rsidRDefault="00452105">
      <w:pPr>
        <w:spacing w:line="600" w:lineRule="auto"/>
        <w:ind w:firstLine="720"/>
        <w:jc w:val="both"/>
        <w:rPr>
          <w:rFonts w:eastAsia="Times New Roman" w:cs="Times New Roman"/>
        </w:rPr>
      </w:pPr>
      <w:r w:rsidRPr="00111BFF">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w:t>
      </w:r>
      <w:r w:rsidRPr="00111BFF">
        <w:rPr>
          <w:rFonts w:eastAsia="Times New Roman" w:cs="Times New Roman"/>
        </w:rPr>
        <w:t xml:space="preserve">ν ιστορία του κτηρίου και τον τρόπο οργάνωσης και λειτουργίας </w:t>
      </w:r>
      <w:r>
        <w:rPr>
          <w:rFonts w:eastAsia="Times New Roman" w:cs="Times New Roman"/>
        </w:rPr>
        <w:t>της Βουλής, τριάντα τρεις</w:t>
      </w:r>
      <w:r w:rsidRPr="00111BFF">
        <w:rPr>
          <w:rFonts w:eastAsia="Times New Roman" w:cs="Times New Roman"/>
        </w:rPr>
        <w:t xml:space="preserve"> μαθήτριες και μαθητές και τέσσερις εκπα</w:t>
      </w:r>
      <w:r>
        <w:rPr>
          <w:rFonts w:eastAsia="Times New Roman" w:cs="Times New Roman"/>
        </w:rPr>
        <w:t>ιδευτικοί συνοδοί τους από το 1</w:t>
      </w:r>
      <w:r w:rsidRPr="00111BFF">
        <w:rPr>
          <w:rFonts w:eastAsia="Times New Roman" w:cs="Times New Roman"/>
          <w:vertAlign w:val="superscript"/>
        </w:rPr>
        <w:t>ο</w:t>
      </w:r>
      <w:r w:rsidRPr="00111BFF">
        <w:rPr>
          <w:rFonts w:eastAsia="Times New Roman" w:cs="Times New Roman"/>
        </w:rPr>
        <w:t xml:space="preserve"> Δημοτικό Σχολείο </w:t>
      </w:r>
      <w:r>
        <w:rPr>
          <w:rFonts w:eastAsia="Times New Roman" w:cs="Times New Roman"/>
        </w:rPr>
        <w:t>Σπάρτη</w:t>
      </w:r>
      <w:r w:rsidRPr="00111BFF">
        <w:rPr>
          <w:rFonts w:eastAsia="Times New Roman" w:cs="Times New Roman"/>
        </w:rPr>
        <w:t xml:space="preserve">ς. </w:t>
      </w:r>
    </w:p>
    <w:p w14:paraId="2774D570" w14:textId="77777777" w:rsidR="009B4FE7" w:rsidRDefault="00452105">
      <w:pPr>
        <w:spacing w:line="600" w:lineRule="auto"/>
        <w:ind w:firstLine="720"/>
        <w:jc w:val="both"/>
        <w:rPr>
          <w:rFonts w:eastAsia="Times New Roman" w:cs="Times New Roman"/>
        </w:rPr>
      </w:pPr>
      <w:r w:rsidRPr="00111BFF">
        <w:rPr>
          <w:rFonts w:eastAsia="Times New Roman" w:cs="Times New Roman"/>
        </w:rPr>
        <w:t xml:space="preserve">Η Βουλή τούς καλωσορίζει. </w:t>
      </w:r>
    </w:p>
    <w:p w14:paraId="2774D571" w14:textId="77777777" w:rsidR="009B4FE7" w:rsidRDefault="00452105">
      <w:pPr>
        <w:spacing w:line="600" w:lineRule="auto"/>
        <w:ind w:firstLine="720"/>
        <w:jc w:val="center"/>
        <w:rPr>
          <w:rFonts w:eastAsia="Times New Roman" w:cs="Times New Roman"/>
        </w:rPr>
      </w:pPr>
      <w:r w:rsidRPr="00111BFF">
        <w:rPr>
          <w:rFonts w:eastAsia="Times New Roman" w:cs="Times New Roman"/>
        </w:rPr>
        <w:t xml:space="preserve">(Χειροκροτήματα απ’ όλες τις πτέρυγες της </w:t>
      </w:r>
      <w:r w:rsidRPr="00111BFF">
        <w:rPr>
          <w:rFonts w:eastAsia="Times New Roman" w:cs="Times New Roman"/>
        </w:rPr>
        <w:t>Βουλής)</w:t>
      </w:r>
    </w:p>
    <w:p w14:paraId="2774D57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Συνεχίστε, κύριε συνάδελφε, σας ευχαριστώ.</w:t>
      </w:r>
    </w:p>
    <w:p w14:paraId="2774D57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sidRPr="00B55022">
        <w:rPr>
          <w:rFonts w:eastAsia="Times New Roman" w:cs="Times New Roman"/>
          <w:szCs w:val="24"/>
        </w:rPr>
        <w:t>Η δεύτερη</w:t>
      </w:r>
      <w:r>
        <w:rPr>
          <w:rFonts w:eastAsia="Times New Roman" w:cs="Times New Roman"/>
          <w:szCs w:val="24"/>
        </w:rPr>
        <w:t xml:space="preserve"> ερώτηση </w:t>
      </w:r>
      <w:r w:rsidRPr="00D66BCA">
        <w:rPr>
          <w:rFonts w:eastAsia="Times New Roman"/>
          <w:bCs/>
        </w:rPr>
        <w:t>είναι</w:t>
      </w:r>
      <w:r>
        <w:rPr>
          <w:rFonts w:eastAsia="Times New Roman" w:cs="Times New Roman"/>
          <w:szCs w:val="24"/>
        </w:rPr>
        <w:t xml:space="preserve"> αυστηρά διευκρινιστικού χαρακτήρα. Στην παράγραφο 2 της τροπολογίας σα, στο πρώτο εδάφιο, κύριε Υπουργέ, κάνετε μια ερμηνεία με βάση την πλησιέστερη προς τον χρό</w:t>
      </w:r>
      <w:r>
        <w:rPr>
          <w:rFonts w:eastAsia="Times New Roman" w:cs="Times New Roman"/>
          <w:szCs w:val="24"/>
        </w:rPr>
        <w:t>νο κατάρτισης της δασικής νομοθεσίας αεροφωτογραφία. Δηλαδή παραγνωρίζετε την παλαιότερη διαθέσιμη αεροφωτογραφία, με βάση την οποία έχουν αναρτηθεί οι δασικοί χάρτες και είναι χαρακτηρισμένα τα ακίνητα ως διεπόμενα από τη δασική νομοθεσία. Είναι απλή η ερ</w:t>
      </w:r>
      <w:r>
        <w:rPr>
          <w:rFonts w:eastAsia="Times New Roman" w:cs="Times New Roman"/>
          <w:szCs w:val="24"/>
        </w:rPr>
        <w:t>ώτηση και χρειάζεται μια απάντηση προς το Σώμα και προς όλους τους πολίτες.</w:t>
      </w:r>
    </w:p>
    <w:p w14:paraId="2774D57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Πείτε μας, επειδή αυτό το θέμα ταλανίζει όλη την Ελλάδα: Όπου έχουν αναρτηθεί δασικοί χάρτες και βρίσκονται στη διαδικασία της εξέτασης των αντιρρήσεων, με βάση τις δύο </w:t>
      </w:r>
      <w:r>
        <w:rPr>
          <w:rFonts w:eastAsia="Times New Roman" w:cs="Times New Roman"/>
          <w:szCs w:val="24"/>
        </w:rPr>
        <w:t>αεροφωτογραφίες, τις παλαιότερες και τις πρόσφατες, στη συγκεκριμένη περίπτωση εδώ για τις πυρόπληκτες περιοχές θα κάνετε άλλου είδους ερμηνεία από αυτή που θα γίνει στην υπόλοιπη Ελλάδα; Αυτή την απάντηση θέλω να μου δώσετε</w:t>
      </w:r>
      <w:r>
        <w:rPr>
          <w:rFonts w:eastAsia="Times New Roman" w:cs="Times New Roman"/>
          <w:szCs w:val="24"/>
        </w:rPr>
        <w:t>,</w:t>
      </w:r>
      <w:r>
        <w:rPr>
          <w:rFonts w:eastAsia="Times New Roman" w:cs="Times New Roman"/>
          <w:szCs w:val="24"/>
        </w:rPr>
        <w:t xml:space="preserve"> για να τοποθετηθούμε με την ψή</w:t>
      </w:r>
      <w:r>
        <w:rPr>
          <w:rFonts w:eastAsia="Times New Roman" w:cs="Times New Roman"/>
          <w:szCs w:val="24"/>
        </w:rPr>
        <w:t xml:space="preserve">φο μας και στην τροπολογία. Διότι εμείς, όπως αντιλαμβάνεστε, θέλουμε να χτιστούν τα σπίτια. Έτσι κι αλλιώς μας έχετε κατηγορήσει ότι ήταν δικές μας παρανομίες. </w:t>
      </w:r>
    </w:p>
    <w:p w14:paraId="2774D57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Έρχομαι, κυρίες και κύριοι συνάδελφοι, σε αυτή καθαυτή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Προ</w:t>
      </w:r>
      <w:r>
        <w:rPr>
          <w:rFonts w:eastAsia="Times New Roman" w:cs="Times New Roman"/>
          <w:szCs w:val="24"/>
        </w:rPr>
        <w:t xml:space="preserve">χθές όταν ξεκίνησε η συζήτηση, τέθηκε το θέμα να έρθουν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 xml:space="preserve">πιτροπή οι πυρόπληκτοι και οι φορείς </w:t>
      </w:r>
      <w:r>
        <w:rPr>
          <w:rFonts w:eastAsia="Times New Roman" w:cs="Times New Roman"/>
          <w:szCs w:val="24"/>
        </w:rPr>
        <w:t>τους,</w:t>
      </w:r>
      <w:r>
        <w:rPr>
          <w:rFonts w:eastAsia="Times New Roman" w:cs="Times New Roman"/>
          <w:szCs w:val="24"/>
        </w:rPr>
        <w:t xml:space="preserve"> για να δούμε πώς έχουν υλοποιηθεί αυτά τα μέτρα. Η Πλειοψηφία το αρνήθηκε, επικαλούμενη τον Κανονισμό. Εγώ έφερα ένα πάρα πολύ συγκεκριμένο παράδειγμα.</w:t>
      </w:r>
      <w:r>
        <w:rPr>
          <w:rFonts w:eastAsia="Times New Roman" w:cs="Times New Roman"/>
          <w:szCs w:val="24"/>
        </w:rPr>
        <w:t xml:space="preserve"> Έφερα το παράδειγμα της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της 26</w:t>
      </w:r>
      <w:r>
        <w:rPr>
          <w:rFonts w:eastAsia="Times New Roman" w:cs="Times New Roman"/>
          <w:szCs w:val="24"/>
          <w:vertAlign w:val="superscript"/>
        </w:rPr>
        <w:t xml:space="preserve">ης </w:t>
      </w:r>
      <w:r>
        <w:rPr>
          <w:rFonts w:eastAsia="Times New Roman" w:cs="Times New Roman"/>
          <w:szCs w:val="24"/>
        </w:rPr>
        <w:t>Ιουλίου, του άρθρου 3 δηλαδή του νομοσχεδίου που την κυρώνει, που μιλούσε για τη βοήθεια των 5.000 ευρώ και των 8.000 ευρώ στις οικογένειες και στις επιχειρήσεις αντίστοιχα λόγω της προσωριν</w:t>
      </w:r>
      <w:r>
        <w:rPr>
          <w:rFonts w:eastAsia="Times New Roman" w:cs="Times New Roman"/>
          <w:szCs w:val="24"/>
        </w:rPr>
        <w:t xml:space="preserve">ής ή μόνιμης κατάστασης απρόβλεπτης έκτακτης ανάγκης που επήλθε ακριβώς λόγω της πυρκαγιάς, δηλαδή επειδή κάηκε το σπίτι του ή η επιχείρησή του. Αυτό έλεγε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w:t>
      </w:r>
    </w:p>
    <w:p w14:paraId="2774D57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που βγάλατε έξι μέρες μετά, στις 30 Ιουλίο</w:t>
      </w:r>
      <w:r>
        <w:rPr>
          <w:rFonts w:eastAsia="Times New Roman" w:cs="Times New Roman"/>
          <w:szCs w:val="24"/>
        </w:rPr>
        <w:t xml:space="preserve">υ, περιορίσατε </w:t>
      </w:r>
      <w:r>
        <w:rPr>
          <w:rFonts w:eastAsia="Times New Roman" w:cs="Times New Roman"/>
          <w:szCs w:val="24"/>
        </w:rPr>
        <w:t>τους όρους</w:t>
      </w:r>
      <w:r>
        <w:rPr>
          <w:rFonts w:eastAsia="Times New Roman" w:cs="Times New Roman"/>
          <w:szCs w:val="24"/>
        </w:rPr>
        <w:t xml:space="preserve"> της παροχής της οικονομικής ενίσχυσης</w:t>
      </w:r>
      <w:r>
        <w:rPr>
          <w:rFonts w:eastAsia="Times New Roman" w:cs="Times New Roman"/>
          <w:szCs w:val="24"/>
        </w:rPr>
        <w:t>,</w:t>
      </w:r>
      <w:r>
        <w:rPr>
          <w:rFonts w:eastAsia="Times New Roman" w:cs="Times New Roman"/>
          <w:szCs w:val="24"/>
        </w:rPr>
        <w:t xml:space="preserve"> υπό την προϋπόθεση να έχει διενεργηθεί ο δευτεροβάθμιος έλεγχος. Και μαθαίνουμε ότι λόγω αυτού του περιορισμο, είτε καθυστέρησαν πάρα πολύ να πάρουν την οικονομική ενίσχυση που την είχαν ανάγ</w:t>
      </w:r>
      <w:r>
        <w:rPr>
          <w:rFonts w:eastAsia="Times New Roman" w:cs="Times New Roman"/>
          <w:szCs w:val="24"/>
        </w:rPr>
        <w:t xml:space="preserve">κη είτε δεν την έχουν πάρει μέχρι σήμερα. Καλό θα ήταν να έρθουν εδώ, λοιπόν, να μας τα πουν. </w:t>
      </w:r>
    </w:p>
    <w:p w14:paraId="2774D57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Επίσης έθεσα χθες και το θέμα που έχει τεθεί με ερώτηση του κ. Βενιζέλου και της κ. Χριστοφιλοπούλου για τα προσωρινά μέτρα προστασίας, δηλαδή τα κορμοφράγματα κ</w:t>
      </w:r>
      <w:r>
        <w:rPr>
          <w:rFonts w:eastAsia="Times New Roman" w:cs="Times New Roman"/>
          <w:szCs w:val="24"/>
        </w:rPr>
        <w:t>αι τα κλαδοπλέγματα. Αν δεν ήταν εδώ ο κ. Βούτσης</w:t>
      </w:r>
      <w:r>
        <w:rPr>
          <w:rFonts w:eastAsia="Times New Roman" w:cs="Times New Roman"/>
          <w:szCs w:val="24"/>
        </w:rPr>
        <w:t>,</w:t>
      </w:r>
      <w:r>
        <w:rPr>
          <w:rFonts w:eastAsia="Times New Roman" w:cs="Times New Roman"/>
          <w:szCs w:val="24"/>
        </w:rPr>
        <w:t xml:space="preserve"> λόγω της ευαισθησίας του να απαντήσει στο ερώτημα που τέθηκε από τον κ. Δανέλλη χθες για τη </w:t>
      </w:r>
      <w:r>
        <w:rPr>
          <w:rFonts w:eastAsia="Times New Roman" w:cs="Times New Roman"/>
          <w:szCs w:val="24"/>
        </w:rPr>
        <w:lastRenderedPageBreak/>
        <w:t xml:space="preserve">διαχείριση του λογαριασμού, δεν θα μαθαίναμε ότι έχουν μπει πέντε μεγάλες εταιρείες –αυτούς που λέγατε «εθνικούς </w:t>
      </w:r>
      <w:r>
        <w:rPr>
          <w:rFonts w:eastAsia="Times New Roman" w:cs="Times New Roman"/>
          <w:szCs w:val="24"/>
        </w:rPr>
        <w:t xml:space="preserve">εργολάβους», εννοούσε- όπως ο «ΑΚΤΩΡ» η «ΤΕΡΝΑ» και οι άλλοι για να κάνουν έργα. Εν πάση περιπτώσει δεν έχουμε τη διαδικασία του κοινοβουλευτικού ελέγχου απέναντι στον κ. Βούτση και δεν μπορούμε να τον ρωτάμε, όπως ρωτάμε εσάς. </w:t>
      </w:r>
    </w:p>
    <w:p w14:paraId="2774D57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Γιατί αρνηθήκατε στη διαδικ</w:t>
      </w:r>
      <w:r>
        <w:rPr>
          <w:rFonts w:eastAsia="Times New Roman" w:cs="Times New Roman"/>
          <w:szCs w:val="24"/>
        </w:rPr>
        <w:t xml:space="preserve">ασία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να έρθουν εδώ οι κάτοικοι και οι φορείς τους να συζητήσουν; Διότι –υποτίθεται- όλοι έχουμε την έγνοια να μη συμβεί η δεύτερη συμφορά μετά την πρώτη</w:t>
      </w:r>
      <w:r>
        <w:rPr>
          <w:rFonts w:eastAsia="Times New Roman" w:cs="Times New Roman"/>
          <w:szCs w:val="24"/>
        </w:rPr>
        <w:t xml:space="preserve"> καθώς</w:t>
      </w:r>
      <w:r>
        <w:rPr>
          <w:rFonts w:eastAsia="Times New Roman" w:cs="Times New Roman"/>
          <w:szCs w:val="24"/>
        </w:rPr>
        <w:t xml:space="preserve"> ζούμε σε περιόδους απρόβλεπτων καιρικών φαινομένων και ξέρουμε ότι οι πλημμύρες πο</w:t>
      </w:r>
      <w:r>
        <w:rPr>
          <w:rFonts w:eastAsia="Times New Roman" w:cs="Times New Roman"/>
          <w:szCs w:val="24"/>
        </w:rPr>
        <w:t>υ ακολουθούν τις πυρκαγιές είναι η δεύτερη συμφορά.</w:t>
      </w:r>
    </w:p>
    <w:p w14:paraId="2774D57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Αυτές είναι οι παρατηρήσεις μας. Διότι εμείς, όπως ξέρετε, στις 24 Ιουλίου με πρότασή μας καταλεπτώς περιγράψαμε μέτρα προστασίας και ανακούφισης των πυρόπληκτων, πολλά από τα οποία εμπεριέχονται στις </w:t>
      </w:r>
      <w:r>
        <w:rPr>
          <w:rFonts w:eastAsia="Times New Roman" w:cs="Times New Roman"/>
          <w:szCs w:val="24"/>
        </w:rPr>
        <w:t>π</w:t>
      </w:r>
      <w:r>
        <w:rPr>
          <w:rFonts w:eastAsia="Times New Roman" w:cs="Times New Roman"/>
          <w:szCs w:val="24"/>
        </w:rPr>
        <w:t>ρά</w:t>
      </w:r>
      <w:r>
        <w:rPr>
          <w:rFonts w:eastAsia="Times New Roman" w:cs="Times New Roman"/>
          <w:szCs w:val="24"/>
        </w:rPr>
        <w:t xml:space="preserve">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κυρώνουμε σήμερα, ενώ άλλα δεν περιέχονται. Δεν έχει σημασία πού άλλα τα κάνετε και που άλλα δεν τα κάνετε. Εμείς τις πράξεις θα τις κυρώσουμε.</w:t>
      </w:r>
    </w:p>
    <w:p w14:paraId="2774D57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άρθρο της πράξης για τη σύσταση του ειδικού λογαριασμού. </w:t>
      </w:r>
      <w:r>
        <w:rPr>
          <w:rFonts w:eastAsia="Times New Roman" w:cs="Times New Roman"/>
          <w:szCs w:val="24"/>
        </w:rPr>
        <w:t xml:space="preserve">Τα είπε ο κ. Βούτσης. Δεν θέλω να επεκταθώ. Θέλω, όμως, να γνωρίζει το </w:t>
      </w:r>
      <w:r>
        <w:rPr>
          <w:rFonts w:eastAsia="Times New Roman" w:cs="Times New Roman"/>
          <w:szCs w:val="24"/>
        </w:rPr>
        <w:lastRenderedPageBreak/>
        <w:t>Σώμα το γεγονός –μιας και αναφέρθηκε- ότι για τον ειδικό λογαριασμό που έχει συσταθεί για τις πυρκαγιές της Ηλείας, το λεγόμενο «ταμείο Μολυβιάτη» -γιατί ο κ. Βούτσης αναφέρθηκε στη δια</w:t>
      </w:r>
      <w:r>
        <w:rPr>
          <w:rFonts w:eastAsia="Times New Roman" w:cs="Times New Roman"/>
          <w:szCs w:val="24"/>
        </w:rPr>
        <w:t>φάνεια της διαχείρισης και των υπολοίπων- εδώ κι ένα χρόνο με αλλεπάλληλες ερωτήσεις μου καλώ τον Υπουργό Οικονομικών να μας δώσει το υπόλοιπο και την κίνηση του λογαριασμού και αρνείται το Υπουργείο Οικονομικών. Αυτό το είπα και στην κ. Παπανάτσιου, καταθ</w:t>
      </w:r>
      <w:r>
        <w:rPr>
          <w:rFonts w:eastAsia="Times New Roman" w:cs="Times New Roman"/>
          <w:szCs w:val="24"/>
        </w:rPr>
        <w:t>έτοντας τα σχετικά έγγραφα - απαντήσεις του προηγούμενου Υπουργού του κ. Στουρνάρα</w:t>
      </w:r>
      <w:r>
        <w:rPr>
          <w:rFonts w:eastAsia="Times New Roman" w:cs="Times New Roman"/>
          <w:szCs w:val="24"/>
        </w:rPr>
        <w:t>,</w:t>
      </w:r>
      <w:r>
        <w:rPr>
          <w:rFonts w:eastAsia="Times New Roman" w:cs="Times New Roman"/>
          <w:szCs w:val="24"/>
        </w:rPr>
        <w:t xml:space="preserve"> που έλεγαν ότι στις 30 Ιουλίου 2013</w:t>
      </w:r>
      <w:r>
        <w:rPr>
          <w:rFonts w:eastAsia="Times New Roman" w:cs="Times New Roman"/>
          <w:szCs w:val="24"/>
        </w:rPr>
        <w:t xml:space="preserve"> του οποίου έδωσα τον αριθμό</w:t>
      </w:r>
      <w:r>
        <w:rPr>
          <w:rFonts w:eastAsia="Times New Roman" w:cs="Times New Roman"/>
          <w:szCs w:val="24"/>
        </w:rPr>
        <w:t xml:space="preserve">  είχε 92 εκατομμύρια. Περιμένουμε και αυτή την απάντηση. Πρέπει να υπάρξει μια ευαισθησία από την μεριά της </w:t>
      </w:r>
      <w:r>
        <w:rPr>
          <w:rFonts w:eastAsia="Times New Roman" w:cs="Times New Roman"/>
          <w:szCs w:val="24"/>
        </w:rPr>
        <w:t>Κυβέρνησης και από την πλευρά του Προέδρου</w:t>
      </w:r>
      <w:r>
        <w:rPr>
          <w:rFonts w:eastAsia="Times New Roman" w:cs="Times New Roman"/>
          <w:szCs w:val="24"/>
        </w:rPr>
        <w:t>,</w:t>
      </w:r>
      <w:r>
        <w:rPr>
          <w:rFonts w:eastAsia="Times New Roman" w:cs="Times New Roman"/>
          <w:szCs w:val="24"/>
        </w:rPr>
        <w:t xml:space="preserve"> που πρέπει να πει στους Υπουργούς ότι όταν τίθενται τέτοια θέματα, πρέπει να απαντούν. </w:t>
      </w:r>
    </w:p>
    <w:p w14:paraId="2774D57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Υπάρχει το ζήτημα των κατεδαφίσεων</w:t>
      </w:r>
      <w:r>
        <w:rPr>
          <w:rFonts w:eastAsia="Times New Roman" w:cs="Times New Roman"/>
          <w:szCs w:val="24"/>
        </w:rPr>
        <w:t>,</w:t>
      </w:r>
      <w:r>
        <w:rPr>
          <w:rFonts w:eastAsia="Times New Roman" w:cs="Times New Roman"/>
          <w:szCs w:val="24"/>
        </w:rPr>
        <w:t xml:space="preserve"> που πανηγυρικά η Κυβέρνηση μας παρουσίασε ότι αυτή η πράξη που έδινε κάποια κονδύλια για</w:t>
      </w:r>
      <w:r>
        <w:rPr>
          <w:rFonts w:eastAsia="Times New Roman" w:cs="Times New Roman"/>
          <w:szCs w:val="24"/>
        </w:rPr>
        <w:t xml:space="preserve"> τις κατεδαφίσεις</w:t>
      </w:r>
      <w:r>
        <w:rPr>
          <w:rFonts w:eastAsia="Times New Roman" w:cs="Times New Roman"/>
          <w:szCs w:val="24"/>
        </w:rPr>
        <w:t>,</w:t>
      </w:r>
      <w:r>
        <w:rPr>
          <w:rFonts w:eastAsia="Times New Roman" w:cs="Times New Roman"/>
          <w:szCs w:val="24"/>
        </w:rPr>
        <w:t xml:space="preserve"> θα έλυνε το πρόβλημα των παρανομιών που εμείς, το παλαιό πολιτικό σύστημα, κάναμε και στο οποίοι οφείλεται το γεγονός ότι κάηκαν οι συνάνθρωποί μας. </w:t>
      </w:r>
    </w:p>
    <w:p w14:paraId="2774D57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Και πανηγυρικά η Κυβέρνηση μέσω της κρατικής τηλεόρασης μάς έδειξε κάτι σκηνές από μια </w:t>
      </w:r>
      <w:r>
        <w:rPr>
          <w:rFonts w:eastAsia="Times New Roman" w:cs="Times New Roman"/>
          <w:szCs w:val="24"/>
        </w:rPr>
        <w:t xml:space="preserve">κατεδάφιση που έγινε στο Σχοινιά, μιας ταβέρνας, που όπως είπα στην </w:t>
      </w:r>
      <w:r>
        <w:rPr>
          <w:rFonts w:eastAsia="Times New Roman" w:cs="Times New Roman"/>
          <w:szCs w:val="24"/>
        </w:rPr>
        <w:t>ε</w:t>
      </w:r>
      <w:r>
        <w:rPr>
          <w:rFonts w:eastAsia="Times New Roman" w:cs="Times New Roman"/>
          <w:szCs w:val="24"/>
        </w:rPr>
        <w:t xml:space="preserve">πιτροπή, όλοι είχαμε πάει στα νιάτα μας, αλλά ο συνάδελφος της </w:t>
      </w:r>
      <w:r>
        <w:rPr>
          <w:rFonts w:eastAsia="Times New Roman" w:cs="Times New Roman"/>
          <w:szCs w:val="24"/>
          <w:lang w:val="en-US"/>
        </w:rPr>
        <w:lastRenderedPageBreak/>
        <w:t>A</w:t>
      </w:r>
      <w:r>
        <w:rPr>
          <w:rFonts w:eastAsia="Times New Roman" w:cs="Times New Roman"/>
          <w:szCs w:val="24"/>
        </w:rPr>
        <w:t xml:space="preserve">ντιπολίτευσης νωρίτερα είπε ότι έχουμε χίλιες εξακόσιες περίπου πράξεις μη εκτελεσμένες. Και πάλι, κύριε Υπουργέ, από ό,τι </w:t>
      </w:r>
      <w:r>
        <w:rPr>
          <w:rFonts w:eastAsia="Times New Roman" w:cs="Times New Roman"/>
          <w:szCs w:val="24"/>
        </w:rPr>
        <w:t xml:space="preserve">βλέπω με τη </w:t>
      </w:r>
      <w:r>
        <w:rPr>
          <w:rFonts w:eastAsia="Times New Roman" w:cs="Times New Roman"/>
          <w:szCs w:val="24"/>
        </w:rPr>
        <w:t>ρύθμιση</w:t>
      </w:r>
      <w:r>
        <w:rPr>
          <w:rFonts w:eastAsia="Times New Roman" w:cs="Times New Roman"/>
          <w:szCs w:val="24"/>
        </w:rPr>
        <w:t xml:space="preserve"> , αυτή η -ας την πούμε- απόφαση για να δοθούν χρήματα για τις κατεδαφίσεις, ενώ έχουμε τελεσίδικες πράξεις που δεν υλοποιούνται, θα είναι μάλλον για τις φωτογραφίες και για τα πανηγύρια. </w:t>
      </w:r>
    </w:p>
    <w:p w14:paraId="2774D57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Επειδή Κοινοβουλευτική Εκπρόσωπος σήμερα είναι η</w:t>
      </w:r>
      <w:r>
        <w:rPr>
          <w:rFonts w:eastAsia="Times New Roman" w:cs="Times New Roman"/>
          <w:szCs w:val="24"/>
        </w:rPr>
        <w:t xml:space="preserve"> κ</w:t>
      </w:r>
      <w:r>
        <w:rPr>
          <w:rFonts w:eastAsia="Times New Roman" w:cs="Times New Roman"/>
          <w:szCs w:val="24"/>
        </w:rPr>
        <w:t xml:space="preserve">. </w:t>
      </w:r>
      <w:r>
        <w:rPr>
          <w:rFonts w:eastAsia="Times New Roman" w:cs="Times New Roman"/>
          <w:szCs w:val="24"/>
        </w:rPr>
        <w:t>Χριστοφιλοπούλου, Βουλευτής του Υπολοίπου Αττικής, η οποία έχει ειδικά ασχοληθεί και με τις ευθύνες σας και με τις προτάσεις που έχουμε διαμορφώσει για την αντιμετώπιση του προβλήματος, σταματώ εδώ</w:t>
      </w:r>
      <w:r>
        <w:rPr>
          <w:rFonts w:eastAsia="Times New Roman" w:cs="Times New Roman"/>
          <w:szCs w:val="24"/>
        </w:rPr>
        <w:t>,</w:t>
      </w:r>
      <w:r>
        <w:rPr>
          <w:rFonts w:eastAsia="Times New Roman" w:cs="Times New Roman"/>
          <w:szCs w:val="24"/>
        </w:rPr>
        <w:t xml:space="preserve"> για να μου μείνει λίγος χρόνος για το άλλο μεγάλο θέμ</w:t>
      </w:r>
      <w:r>
        <w:rPr>
          <w:rFonts w:eastAsia="Times New Roman" w:cs="Times New Roman"/>
          <w:szCs w:val="24"/>
        </w:rPr>
        <w:t>α, που αφορά τον ΦΠΑ στα νησιά.</w:t>
      </w:r>
    </w:p>
    <w:p w14:paraId="2774D57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ξαναλέω σε αυτό το Σώμα ότι ο Ανδρέας Παπανδρέου τη δεκαετία του 1980 διεκδίκησε και πήρε από την Ευρωπαϊκή Ένωση την ιδιαιτερότητα των νησιών μας. Σε αυτό ως απάντηση υπήρξε η καθιέρωση του μει</w:t>
      </w:r>
      <w:r>
        <w:rPr>
          <w:rFonts w:eastAsia="Times New Roman" w:cs="Times New Roman"/>
          <w:szCs w:val="24"/>
        </w:rPr>
        <w:t>ωμένου συντελεστή ΦΠΑ στα νησιά του Αιγαίου</w:t>
      </w:r>
      <w:r w:rsidRPr="00CA36F9">
        <w:rPr>
          <w:rFonts w:eastAsia="Times New Roman" w:cs="Times New Roman"/>
          <w:szCs w:val="24"/>
        </w:rPr>
        <w:t>,</w:t>
      </w:r>
      <w:r>
        <w:rPr>
          <w:rFonts w:eastAsia="Times New Roman" w:cs="Times New Roman"/>
          <w:szCs w:val="24"/>
        </w:rPr>
        <w:t xml:space="preserve"> η οποία επεκτάθηκε και στα νησιά των Κυκλάδων. </w:t>
      </w:r>
    </w:p>
    <w:p w14:paraId="2774D57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Η Κυβέρνηση του κ. Τσίπρα και της «υπερήφανης διαπραγμάτευσης» κατάφερε να χάσει αυτό το πλεονέκτημα της χώρας και σταδιακά κατήργησε τον μειωμένο ΦΠΑ στα νησιά το</w:t>
      </w:r>
      <w:r>
        <w:rPr>
          <w:rFonts w:eastAsia="Times New Roman" w:cs="Times New Roman"/>
          <w:szCs w:val="24"/>
        </w:rPr>
        <w:t xml:space="preserve">υ Αιγαίου πλην τεσσάρων νησιών που αντιμετωπίζουν το πρόβλημα της προσφυγικής κρίσης, της Λέσβου, της Χίου, της Σάμου και της Κω. </w:t>
      </w:r>
    </w:p>
    <w:p w14:paraId="2774D58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Κι επειδή η πρόβλεψη ήταν να καταργηθεί ο μειωμένος ΦΠΑ στις 30 Ιουνίου, εσπευσμένα</w:t>
      </w:r>
      <w:r w:rsidRPr="00CA36F9">
        <w:rPr>
          <w:rFonts w:eastAsia="Times New Roman" w:cs="Times New Roman"/>
          <w:szCs w:val="24"/>
        </w:rPr>
        <w:t>,</w:t>
      </w:r>
      <w:r>
        <w:rPr>
          <w:rFonts w:eastAsia="Times New Roman" w:cs="Times New Roman"/>
          <w:szCs w:val="24"/>
        </w:rPr>
        <w:t xml:space="preserve"> κάτω από τις αντιδράσεις των κατοίκων, έ</w:t>
      </w:r>
      <w:r>
        <w:rPr>
          <w:rFonts w:eastAsia="Times New Roman" w:cs="Times New Roman"/>
          <w:szCs w:val="24"/>
        </w:rPr>
        <w:t>φερε μια παράτασή του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w:t>
      </w:r>
      <w:r>
        <w:rPr>
          <w:rFonts w:eastAsia="Times New Roman" w:cs="Times New Roman"/>
          <w:szCs w:val="24"/>
        </w:rPr>
        <w:t xml:space="preserve"> με την Π.Ν.Π.</w:t>
      </w:r>
      <w:r>
        <w:rPr>
          <w:rFonts w:eastAsia="Times New Roman" w:cs="Times New Roman"/>
          <w:szCs w:val="24"/>
        </w:rPr>
        <w:t xml:space="preserve">. </w:t>
      </w:r>
    </w:p>
    <w:p w14:paraId="2774D58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Εμείς είχαμε καταθέσει παλαιότερα πρόταση νόμου, η οποία εκτιμήθηκε και οικονομικά από το Γενικό Λογιστήριο και δεν ήταν πολύ μεγάλο το κόστος της για την παράταση κατά έναν χρόνο και ταυτόχρονα τη σύσ</w:t>
      </w:r>
      <w:r>
        <w:rPr>
          <w:rFonts w:eastAsia="Times New Roman" w:cs="Times New Roman"/>
          <w:szCs w:val="24"/>
        </w:rPr>
        <w:t xml:space="preserve">ταση επιτροπής που θα μελετούσε πώς θα αντιμετωπίσουμε τις δυσκολίες που υπάρχουν στη διαβίωση των κατοίκων μας στα νησιά, το αυξημένο κόστος διαβίωσης και τα άλλα ζητήματα ανταγωνιστικότητας που αντιμετωπίζει η νησιωτική Ελλάδα, τα οποία προφανώς και δεν </w:t>
      </w:r>
      <w:r>
        <w:rPr>
          <w:rFonts w:eastAsia="Times New Roman" w:cs="Times New Roman"/>
          <w:szCs w:val="24"/>
        </w:rPr>
        <w:t xml:space="preserve">αντιμετωπίζονται με το λεγόμενο μεταφορικό ισοδύναμο, που αφορά ένα μέρος. Αφορά το κόστος διακίνησης και μόνο αυτό. </w:t>
      </w:r>
    </w:p>
    <w:p w14:paraId="2774D58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Αυτή την πρόταση, λοιπόν, στο άρθρο 35 του σχεδίου νόμου που καταθέσαμε για τα προβλήματα που αντιμετωπίζει η ελληνική οικονομία στη λεγόμ</w:t>
      </w:r>
      <w:r>
        <w:rPr>
          <w:rFonts w:eastAsia="Times New Roman" w:cs="Times New Roman"/>
          <w:szCs w:val="24"/>
        </w:rPr>
        <w:t>ενη μεταμνη</w:t>
      </w:r>
      <w:r>
        <w:rPr>
          <w:rFonts w:eastAsia="Times New Roman" w:cs="Times New Roman"/>
          <w:szCs w:val="24"/>
        </w:rPr>
        <w:lastRenderedPageBreak/>
        <w:t>μονιακή περίοδο που λέτε ότι μπήκαμε, δηλαδή για μειώσεις φόρων στις επιχειρήσεις, για κίνητρα στους αγρότες, για την αντιμετώπιση των επιχειρήσεων που είναι στη διαδικασία του κλεισίματος λόγω της πολιτικής που ακολουθείται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 την έχουμε ε</w:t>
      </w:r>
      <w:r>
        <w:rPr>
          <w:rFonts w:eastAsia="Times New Roman" w:cs="Times New Roman"/>
          <w:szCs w:val="24"/>
        </w:rPr>
        <w:t xml:space="preserve">παναδιατυπώσει. Κι επειδή η κοστολόγηση του Γενικού Λογιστηρίου, που είναι προσαρτημένη 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αναφέρει περίπου 2</w:t>
      </w:r>
      <w:r>
        <w:rPr>
          <w:rFonts w:eastAsia="Times New Roman" w:cs="Times New Roman"/>
          <w:szCs w:val="24"/>
        </w:rPr>
        <w:t>8</w:t>
      </w:r>
      <w:r>
        <w:rPr>
          <w:rFonts w:eastAsia="Times New Roman" w:cs="Times New Roman"/>
          <w:szCs w:val="24"/>
        </w:rPr>
        <w:t>.000.000 ευρώ κόστος, αν θυμάμαι καλά, για το ένα εξάμηνο, το κόστος για την επέκταση αυτής της διάταξης για ένα</w:t>
      </w:r>
      <w:r>
        <w:rPr>
          <w:rFonts w:eastAsia="Times New Roman" w:cs="Times New Roman"/>
          <w:szCs w:val="24"/>
        </w:rPr>
        <w:t xml:space="preserve">ν χρόνο είναι </w:t>
      </w:r>
      <w:r>
        <w:rPr>
          <w:rFonts w:eastAsia="Times New Roman" w:cs="Times New Roman"/>
          <w:szCs w:val="24"/>
        </w:rPr>
        <w:t>σχετικά μικρό,</w:t>
      </w:r>
      <w:r>
        <w:rPr>
          <w:rFonts w:eastAsia="Times New Roman" w:cs="Times New Roman"/>
          <w:szCs w:val="24"/>
        </w:rPr>
        <w:t xml:space="preserve"> όταν η Κυβέρνηση λέει ότι έχει ένα τεράστιο υπερπλεόνασμα των 6,5 δισεκατομμυρίων ευρώ, το οποίο θα μοιράσει τις επόμενες μέρες ο κ. Τσίπρας</w:t>
      </w:r>
      <w:r>
        <w:rPr>
          <w:rFonts w:eastAsia="Times New Roman" w:cs="Times New Roman"/>
          <w:szCs w:val="24"/>
        </w:rPr>
        <w:t>.</w:t>
      </w:r>
    </w:p>
    <w:p w14:paraId="2774D58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δυνατόν να μην αποδέχεται την πρόταση σύσσωμης της Βουλής -εγώ δεν θέλω να ευλο</w:t>
      </w:r>
      <w:r>
        <w:rPr>
          <w:rFonts w:eastAsia="Times New Roman" w:cs="Times New Roman"/>
          <w:szCs w:val="24"/>
        </w:rPr>
        <w:t>γήσω τα γένια μου- για την επέκταση του μειωμένου ΦΠΑ στα νησιά; Ο οποίος ΦΠΑ προφανώς δεν είναι ο ίδιος με αυτόν που ήταν παλιά, διότι είναι άλλο το 30% στο 24% κι άλλο στο 12% ή στο 13%. Γιατί πολλά προϊόντα έκτοτε έχουν μεταφερθεί στον κανονικό συντελεσ</w:t>
      </w:r>
      <w:r>
        <w:rPr>
          <w:rFonts w:eastAsia="Times New Roman" w:cs="Times New Roman"/>
          <w:szCs w:val="24"/>
        </w:rPr>
        <w:t xml:space="preserve">τή που ήταν 23% κι έγινε 24%. </w:t>
      </w:r>
    </w:p>
    <w:p w14:paraId="2774D58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Αυτή είναι η πρόκληση</w:t>
      </w:r>
      <w:r>
        <w:rPr>
          <w:rFonts w:eastAsia="Times New Roman" w:cs="Times New Roman"/>
          <w:szCs w:val="24"/>
        </w:rPr>
        <w:t>,</w:t>
      </w:r>
      <w:r>
        <w:rPr>
          <w:rFonts w:eastAsia="Times New Roman" w:cs="Times New Roman"/>
          <w:szCs w:val="24"/>
        </w:rPr>
        <w:t xml:space="preserve"> λοιπόν, κυρίες και κύριοι συνάδελφοι, για όσους ισχυρίζεστε ότι η Ελλάδα βγήκε από τα μνημόνια και χαράζει δικές της δημοσιονομικές πολιτικές γιατί έχει απεριόριστο δημοσιονομικό χώρο. </w:t>
      </w:r>
    </w:p>
    <w:p w14:paraId="2774D58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Σας προκαλούμε, </w:t>
      </w:r>
      <w:r>
        <w:rPr>
          <w:rFonts w:eastAsia="Times New Roman" w:cs="Times New Roman"/>
          <w:szCs w:val="24"/>
        </w:rPr>
        <w:t>λοιπόν, με αφορμή την κύρωση αυτής της πράξης</w:t>
      </w:r>
      <w:r>
        <w:rPr>
          <w:rFonts w:eastAsia="Times New Roman" w:cs="Times New Roman"/>
          <w:szCs w:val="24"/>
        </w:rPr>
        <w:t>,</w:t>
      </w:r>
      <w:r>
        <w:rPr>
          <w:rFonts w:eastAsia="Times New Roman" w:cs="Times New Roman"/>
          <w:szCs w:val="24"/>
        </w:rPr>
        <w:t xml:space="preserve"> να προχωρήσετε στην επέκταση του μειωμένου ΦΠΑ στα νησιά του Αιγαίου και στην αποδοχή της πρότασής μας για να μελετήσουμε μόνιμα και σταθερά μέτρα αντιμετώπισης τους προβλήματος του αυξημένου κόστους διαβίωσης</w:t>
      </w:r>
      <w:r>
        <w:rPr>
          <w:rFonts w:eastAsia="Times New Roman" w:cs="Times New Roman"/>
          <w:szCs w:val="24"/>
        </w:rPr>
        <w:t xml:space="preserve"> και της έλλειψης συνθηκών ανταγωνισμού, που αντιμετωπίζει σήμερα η ελληνική οικονομία στις νησιωτικές περιοχές.</w:t>
      </w:r>
    </w:p>
    <w:p w14:paraId="2774D586"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Κατά συνέπεια θα ψηφίσουμε την κύρωση της </w:t>
      </w:r>
      <w:r>
        <w:rPr>
          <w:rFonts w:eastAsia="Times New Roman"/>
          <w:szCs w:val="24"/>
        </w:rPr>
        <w:t>π</w:t>
      </w:r>
      <w:r>
        <w:rPr>
          <w:rFonts w:eastAsia="Times New Roman"/>
          <w:szCs w:val="24"/>
        </w:rPr>
        <w:t xml:space="preserve">ράξης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Περιμένουμε τις διευκρινήσεις του Υπουργού απέναντι στις ερωτήσεις μ</w:t>
      </w:r>
      <w:r>
        <w:rPr>
          <w:rFonts w:eastAsia="Times New Roman"/>
          <w:szCs w:val="24"/>
        </w:rPr>
        <w:t>ας για την τροπολογία με την προδιάθεση να συμβάλλουμε, ώστε οι πυρόπληκτοι κάτοικοι των περιοχών στο Μάτι και στα Μέγαρα, που θρήνησαν ανθρώπινα θύματα και ανθρώπινες ζωές, τουλάχιστον να μπορέσουν να φτιάξουν ξανά τα σπίτια τους.</w:t>
      </w:r>
    </w:p>
    <w:p w14:paraId="2774D587"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Ευχαριστώ, κύριε </w:t>
      </w:r>
      <w:r>
        <w:rPr>
          <w:rFonts w:eastAsia="Times New Roman"/>
          <w:szCs w:val="24"/>
        </w:rPr>
        <w:t>Πρόεδρε.</w:t>
      </w:r>
    </w:p>
    <w:p w14:paraId="2774D588"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2774D589" w14:textId="77777777" w:rsidR="009B4FE7" w:rsidRDefault="00452105">
      <w:pPr>
        <w:tabs>
          <w:tab w:val="left" w:pos="2940"/>
        </w:tabs>
        <w:spacing w:line="600" w:lineRule="auto"/>
        <w:ind w:firstLine="720"/>
        <w:jc w:val="both"/>
        <w:rPr>
          <w:rFonts w:eastAsia="Times New Roman"/>
          <w:szCs w:val="24"/>
        </w:rPr>
      </w:pPr>
      <w:r w:rsidRPr="00757E4D">
        <w:rPr>
          <w:rFonts w:eastAsia="Times New Roman"/>
          <w:b/>
          <w:szCs w:val="24"/>
        </w:rPr>
        <w:t>ΠΡΟΕΔΡΕΥΩΝ (Μάριος Γεωργιάδης):</w:t>
      </w:r>
      <w:r>
        <w:rPr>
          <w:rFonts w:eastAsia="Times New Roman"/>
          <w:szCs w:val="24"/>
        </w:rPr>
        <w:t xml:space="preserve"> Ευχαριστούμε τον κ. Κουτσούκο.</w:t>
      </w:r>
    </w:p>
    <w:p w14:paraId="2774D58A"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Αν υπάρχουν κάποιοι συνάδελφοι που θέλουν να ρωτήσουν τους ειδικούς αγορητές κάτι για την τροπολογία του Υπ</w:t>
      </w:r>
      <w:r>
        <w:rPr>
          <w:rFonts w:eastAsia="Times New Roman"/>
          <w:szCs w:val="24"/>
        </w:rPr>
        <w:t>ουργού, να συγκεντρώσουν τις ερωτήσεις και να απαντήσει μια και καλή ο κύριος Υπουργός.</w:t>
      </w:r>
    </w:p>
    <w:p w14:paraId="2774D58B"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lastRenderedPageBreak/>
        <w:t>Μετά τον κ. Γερμενή, κύριε Υπουργέ, θα έχετε τον λόγο.</w:t>
      </w:r>
      <w:r w:rsidRPr="004154E1">
        <w:rPr>
          <w:rFonts w:eastAsia="Times New Roman"/>
          <w:szCs w:val="24"/>
        </w:rPr>
        <w:t xml:space="preserve"> </w:t>
      </w:r>
    </w:p>
    <w:p w14:paraId="2774D58C"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Ο κ. Γερμενής, ειδικός αγορητής</w:t>
      </w:r>
      <w:r w:rsidRPr="004154E1">
        <w:rPr>
          <w:rFonts w:eastAsia="Times New Roman"/>
          <w:szCs w:val="24"/>
        </w:rPr>
        <w:t xml:space="preserve"> </w:t>
      </w:r>
      <w:r>
        <w:rPr>
          <w:rFonts w:eastAsia="Times New Roman"/>
          <w:szCs w:val="24"/>
        </w:rPr>
        <w:t>από τη Χρυσή Αυγή, έχει τον λόγο για δεκαπέντε λεπτά.</w:t>
      </w:r>
    </w:p>
    <w:p w14:paraId="2774D58D" w14:textId="77777777" w:rsidR="009B4FE7" w:rsidRDefault="00452105">
      <w:pPr>
        <w:tabs>
          <w:tab w:val="left" w:pos="2940"/>
        </w:tabs>
        <w:spacing w:line="600" w:lineRule="auto"/>
        <w:ind w:firstLine="720"/>
        <w:jc w:val="both"/>
        <w:rPr>
          <w:rFonts w:eastAsia="Times New Roman"/>
          <w:szCs w:val="24"/>
        </w:rPr>
      </w:pPr>
      <w:r w:rsidRPr="004154E1">
        <w:rPr>
          <w:rFonts w:eastAsia="Times New Roman"/>
          <w:b/>
          <w:szCs w:val="24"/>
        </w:rPr>
        <w:t>ΓΕΩΡΓΙΟΣ ΓΕΡΜΕΝΗΣ:</w:t>
      </w:r>
      <w:r>
        <w:rPr>
          <w:rFonts w:eastAsia="Times New Roman"/>
          <w:szCs w:val="24"/>
        </w:rPr>
        <w:t xml:space="preserve"> Ευχαρισ</w:t>
      </w:r>
      <w:r>
        <w:rPr>
          <w:rFonts w:eastAsia="Times New Roman"/>
          <w:szCs w:val="24"/>
        </w:rPr>
        <w:t>τώ, κύριε Πρόεδρε.</w:t>
      </w:r>
    </w:p>
    <w:p w14:paraId="2774D58E"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Είναι εδώ ο κύριος Υπουργός, ο οποίος δεν καταδέχεται να απαντά στις ερωτήσεις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Και δεν απαντάει όχι επειδή έχει μια ιδεοληψία, αλλά προφανώς δεν είναι ικανό να απαντήσει το Υπουργείο στα καίρια θέματα π</w:t>
      </w:r>
      <w:r>
        <w:rPr>
          <w:rFonts w:eastAsia="Times New Roman"/>
          <w:szCs w:val="24"/>
        </w:rPr>
        <w:t>ου απασχολούν τον ελληνικό λαό.</w:t>
      </w:r>
    </w:p>
    <w:p w14:paraId="2774D58F"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Συγκεκριμένα για την τροπολογία που κατέθεσε το Υπουργείο, είναι γνωστό ότι οι πυρόπληκτες</w:t>
      </w:r>
      <w:r w:rsidRPr="009E186B">
        <w:rPr>
          <w:rFonts w:eastAsia="Times New Roman"/>
          <w:szCs w:val="24"/>
        </w:rPr>
        <w:t xml:space="preserve"> </w:t>
      </w:r>
      <w:r>
        <w:rPr>
          <w:rFonts w:eastAsia="Times New Roman"/>
          <w:szCs w:val="24"/>
        </w:rPr>
        <w:t>περιοχές και ιδίως αυτές που είναι στο Μάτι -το ξέρετε ήδη- έχουν χτιστεί πολλές δεκαετίες πριν με την ανοχή, βέβαια, ολόκληρου του π</w:t>
      </w:r>
      <w:r>
        <w:rPr>
          <w:rFonts w:eastAsia="Times New Roman"/>
          <w:szCs w:val="24"/>
        </w:rPr>
        <w:t>ολιτικού συστήματος, και έχουν χτιστεί χωρίς άδειες.</w:t>
      </w:r>
    </w:p>
    <w:p w14:paraId="2774D590"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Παρά ταύτα η πολιτεία, τα </w:t>
      </w:r>
      <w:r>
        <w:rPr>
          <w:rFonts w:eastAsia="Times New Roman"/>
          <w:szCs w:val="24"/>
        </w:rPr>
        <w:t>κ</w:t>
      </w:r>
      <w:r>
        <w:rPr>
          <w:rFonts w:eastAsia="Times New Roman"/>
          <w:szCs w:val="24"/>
        </w:rPr>
        <w:t>όμματα, εσείς όλοι τόσα χρόνια τους δίνατε ρεύμα, τους δίνατε δημόσιες παροχές. Πολλές κατοικίες από αυτές πουλήθηκαν, μεταβιβάστηκαν, έγιναν συμβόλαια.</w:t>
      </w:r>
    </w:p>
    <w:p w14:paraId="2774D591"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Τώρα εσείς τι κάνετε; Έ</w:t>
      </w:r>
      <w:r>
        <w:rPr>
          <w:rFonts w:eastAsia="Times New Roman"/>
          <w:szCs w:val="24"/>
        </w:rPr>
        <w:t>ρχεστε υποτίθεται για να βοηθήσετε αυτούς τους ανθρώπους να χτίσουν ξανά τα σπίτια τους και τι τους ζητάτε; Τις οικοδομικές άδειες οι οποίες δεν υπάρχουν.</w:t>
      </w:r>
    </w:p>
    <w:p w14:paraId="2774D592"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lastRenderedPageBreak/>
        <w:t xml:space="preserve">Άρα τι λέτε ξανά στους πυρόπληκτους; Παρανομήστε πάλι, χτίστε τα σπίτια σας ξανά χωρίς άδειες, χωρίς </w:t>
      </w:r>
      <w:r>
        <w:rPr>
          <w:rFonts w:eastAsia="Times New Roman"/>
          <w:szCs w:val="24"/>
        </w:rPr>
        <w:t>ένσημα, χωρίς ΙΚΑ, χωρίς ασφάλεια και πάλι είμαστε εδώ πέρα να σας έχουμε ομήρους στην προεκλογική περίοδο</w:t>
      </w:r>
      <w:r>
        <w:rPr>
          <w:rFonts w:eastAsia="Times New Roman"/>
          <w:szCs w:val="24"/>
        </w:rPr>
        <w:t>,</w:t>
      </w:r>
      <w:r>
        <w:rPr>
          <w:rFonts w:eastAsia="Times New Roman"/>
          <w:szCs w:val="24"/>
        </w:rPr>
        <w:t xml:space="preserve"> για να σας τάξουμε πάλι «ψηφίστε μας και θα τα νομιμοποιήσουμε».</w:t>
      </w:r>
    </w:p>
    <w:p w14:paraId="2774D593"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Μάλιστα δίνετε μια απάντηση -από τα λόγια τα δικά σας θα διαβάσω- στην τροπολογία ό</w:t>
      </w:r>
      <w:r>
        <w:rPr>
          <w:rFonts w:eastAsia="Times New Roman"/>
          <w:szCs w:val="24"/>
        </w:rPr>
        <w:t>που λέτε: «Για όσους δεν είχαν νόμιμη οικοδομική άδεια</w:t>
      </w:r>
      <w:r>
        <w:rPr>
          <w:rFonts w:eastAsia="Times New Roman"/>
          <w:szCs w:val="24"/>
        </w:rPr>
        <w:t>,</w:t>
      </w:r>
      <w:r>
        <w:rPr>
          <w:rFonts w:eastAsia="Times New Roman"/>
          <w:szCs w:val="24"/>
        </w:rPr>
        <w:t xml:space="preserve"> θα υπάρχει ένα σχέδιο για επαρκή οργάνωση του χώρου με ασφάλεια, ένα ειδικό χωρικό σχέδιο, για να γίνει μια ολοκληρωμένη χωρική παρέμβαση».</w:t>
      </w:r>
    </w:p>
    <w:p w14:paraId="2774D594"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Διαβάζοντάς το -ελληνικά γνωρίζουμε- δεν βγάζει κανείς τι </w:t>
      </w:r>
      <w:r>
        <w:rPr>
          <w:rFonts w:eastAsia="Times New Roman"/>
          <w:szCs w:val="24"/>
        </w:rPr>
        <w:t>ακριβώς «θέλει να πει ο ποιητής», τι θέλει να πει το Υπουργείο και ο Υπουργός ο ίδιος. Δεν μας είναι κατανοητό, πόσο μάλλον στους πυρόπληκτους που περιμένουν από την Κυβέρνηση να νομοθετήσει υπέρ τους.</w:t>
      </w:r>
    </w:p>
    <w:p w14:paraId="2774D595"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Ερχόμαστε τώρα στη συγκεκριμένη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w:t>
      </w:r>
      <w:r>
        <w:rPr>
          <w:rFonts w:eastAsia="Times New Roman"/>
          <w:szCs w:val="24"/>
        </w:rPr>
        <w:t xml:space="preserve">εχομένου. Υποτίθεται ότι είναι μια </w:t>
      </w:r>
      <w:r>
        <w:rPr>
          <w:rFonts w:eastAsia="Times New Roman"/>
          <w:szCs w:val="24"/>
        </w:rPr>
        <w:t>π</w:t>
      </w:r>
      <w:r>
        <w:rPr>
          <w:rFonts w:eastAsia="Times New Roman"/>
          <w:szCs w:val="24"/>
        </w:rPr>
        <w:t xml:space="preserve">ράξη για να αντιμετωπίσει τις έκτακτες συνθήκες στην πυρκαγιά στο Μάτι και στην ευρύτερη περιοχή, όπου -να θυμίσουμε- χάθηκαν ενενήντα εννιά ανθρώπινες ζωές και ερχόμαστε εμείς εδώ τώρα </w:t>
      </w:r>
      <w:r>
        <w:rPr>
          <w:rFonts w:eastAsia="Times New Roman"/>
          <w:szCs w:val="24"/>
        </w:rPr>
        <w:t>-</w:t>
      </w:r>
      <w:r>
        <w:rPr>
          <w:rFonts w:eastAsia="Times New Roman"/>
          <w:szCs w:val="24"/>
        </w:rPr>
        <w:t>πέντε μήνες μετά τις πυρκαγιές, ε</w:t>
      </w:r>
      <w:r>
        <w:rPr>
          <w:rFonts w:eastAsia="Times New Roman"/>
          <w:szCs w:val="24"/>
        </w:rPr>
        <w:t>νώ έπρεπε η πολιτεία να είναι από την πρώτη μέρα εκεί παρούσα</w:t>
      </w:r>
      <w:r>
        <w:rPr>
          <w:rFonts w:eastAsia="Times New Roman"/>
          <w:szCs w:val="24"/>
        </w:rPr>
        <w:t>-</w:t>
      </w:r>
      <w:r>
        <w:rPr>
          <w:rFonts w:eastAsia="Times New Roman"/>
          <w:szCs w:val="24"/>
        </w:rPr>
        <w:t xml:space="preserve"> να κάνουμε τι; </w:t>
      </w:r>
    </w:p>
    <w:p w14:paraId="2774D596"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Δηλώνουμε εξ αρχής ότι η θέση της Χρυσής Αυγής είναι θετική για αυτά τα μέτρα, που εμείς τα λέμε «ημίμετρα», διότι δεν είναι μέτρα, δεν λύνουν κάποια προβλήματα, δεν ανακουφίζου</w:t>
      </w:r>
      <w:r>
        <w:rPr>
          <w:rFonts w:eastAsia="Times New Roman" w:cs="Times New Roman"/>
          <w:szCs w:val="24"/>
        </w:rPr>
        <w:t xml:space="preserve">ν αυτούς τους ανθρώπους που μόλις τριάντα χιλιόμετρα από το κέντρο των Αθηνών κάηκαν. </w:t>
      </w:r>
    </w:p>
    <w:p w14:paraId="2774D597"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επειδή είπατε προηγουμένως ότι έπιασαν φωτιές στη Φλόριντα, αυτό που δεν καταλαβαίνετε </w:t>
      </w:r>
      <w:r>
        <w:rPr>
          <w:rFonts w:eastAsia="Times New Roman" w:cs="Times New Roman"/>
          <w:szCs w:val="24"/>
        </w:rPr>
        <w:t>εσείς,</w:t>
      </w:r>
      <w:r>
        <w:rPr>
          <w:rFonts w:eastAsia="Times New Roman" w:cs="Times New Roman"/>
          <w:szCs w:val="24"/>
        </w:rPr>
        <w:t xml:space="preserve"> είναι ότι η έκταση και τα μεγέθη που συγκρίνετε είναι τεράστια. Μιλάμε για μια τεράστια περιοχή και για -λίγα στρέμματα στην περιοχή του Ματιού και της Κινέτας. Είναι ασύγκριτα αυτά που ατυχώς δηλώσατε από το Βήμα της Βουλής. </w:t>
      </w:r>
    </w:p>
    <w:p w14:paraId="2774D598"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Υπήρχαν και τα μέσα, υπήρχαν</w:t>
      </w:r>
      <w:r>
        <w:rPr>
          <w:rFonts w:eastAsia="Times New Roman" w:cs="Times New Roman"/>
          <w:szCs w:val="24"/>
        </w:rPr>
        <w:t xml:space="preserve"> και οι άνθρωποι για να τρέξουν στην περιοχή, αλλά αυτοί οι άνθρωποι που κρατούσαν διευθυντικές και επιτελικές θέσεις ήταν άχρηστοι για να τα φέρουν εις πέρας. Υπάρχουν ευθύνες και δεν είναι σχήμα λόγου, γιατί ήδη έχει ξεκινήσει η </w:t>
      </w:r>
      <w:r>
        <w:rPr>
          <w:rFonts w:eastAsia="Times New Roman" w:cs="Times New Roman"/>
          <w:szCs w:val="24"/>
        </w:rPr>
        <w:t>δ</w:t>
      </w:r>
      <w:r>
        <w:rPr>
          <w:rFonts w:eastAsia="Times New Roman" w:cs="Times New Roman"/>
          <w:szCs w:val="24"/>
        </w:rPr>
        <w:t>ικαιοσύνη να καλεί όλους</w:t>
      </w:r>
      <w:r>
        <w:rPr>
          <w:rFonts w:eastAsia="Times New Roman" w:cs="Times New Roman"/>
          <w:szCs w:val="24"/>
        </w:rPr>
        <w:t xml:space="preserve"> αυτούς τους παρατρεχάμενους που είχαν διευθυντικές θέσεις, για να δώσουν λόγο. </w:t>
      </w:r>
    </w:p>
    <w:p w14:paraId="2774D599"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ξεκινάμε πρώτα-πρώτα από την Περιφερειάρχη Αττικής, την άφαντη Περιφερειάρχη, τη Ρένα Δούρου, τον Γραμματέα Πολιτικής Προστασίας, δηλαδή όλους αυτούς τους εκλεκτούς του συ</w:t>
      </w:r>
      <w:r>
        <w:rPr>
          <w:rFonts w:eastAsia="Times New Roman" w:cs="Times New Roman"/>
          <w:szCs w:val="24"/>
        </w:rPr>
        <w:t xml:space="preserve">στήματος και της ανίκανης Αριστεράς. Άλλοι παραιτήθηκαν –θυμηθείτε τον ανεκδιήγητο Τόσκα- και άλλοι, μάλιστα τώρα πάλι, θέλουν να </w:t>
      </w:r>
      <w:r>
        <w:rPr>
          <w:rFonts w:eastAsia="Times New Roman" w:cs="Times New Roman"/>
          <w:szCs w:val="24"/>
        </w:rPr>
        <w:lastRenderedPageBreak/>
        <w:t>δηλώσουν ξανά, εκ νέου υποψηφιότητα, ξεχνώντας τη θέση που είχαν και το καταστροφικό αποτέλεσμα της πυρκαγιάς, το οποίο οι ίδι</w:t>
      </w:r>
      <w:r>
        <w:rPr>
          <w:rFonts w:eastAsia="Times New Roman" w:cs="Times New Roman"/>
          <w:szCs w:val="24"/>
        </w:rPr>
        <w:t xml:space="preserve">οι προκάλεσαν. </w:t>
      </w:r>
    </w:p>
    <w:p w14:paraId="2774D59A"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Ας πάρουμε, όμως, τα πράγματα από την αρχή. </w:t>
      </w:r>
    </w:p>
    <w:p w14:paraId="2774D59B"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πάμε στην πρώτη περίπτωση, 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είναι ένα πρόβλημα, το οποίο η Χρυσή Αυγή έχει επισημάνει πολύ καιρό τώρα. Και είναι ένα πρόβλημα</w:t>
      </w:r>
      <w:r>
        <w:rPr>
          <w:rFonts w:eastAsia="Times New Roman" w:cs="Times New Roman"/>
          <w:szCs w:val="24"/>
        </w:rPr>
        <w:t>,</w:t>
      </w:r>
      <w:r>
        <w:rPr>
          <w:rFonts w:eastAsia="Times New Roman" w:cs="Times New Roman"/>
          <w:szCs w:val="24"/>
        </w:rPr>
        <w:t xml:space="preserve"> που όλος ο πλανήτης το α</w:t>
      </w:r>
      <w:r>
        <w:rPr>
          <w:rFonts w:eastAsia="Times New Roman" w:cs="Times New Roman"/>
          <w:szCs w:val="24"/>
        </w:rPr>
        <w:t xml:space="preserve">ποκαλεί «λαθρομετανάστευση». </w:t>
      </w:r>
    </w:p>
    <w:p w14:paraId="2774D59C"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Όταν κάποιος εισέρχεται παράνομα σε μια χώρα, κάθε πολιτισμένη χώρα, κάθε χώρα δυτικού πολιτισμού, τι κάνει; Τον συλλαμβάνει και τον επαναπροωθεί στη χώρα προέλευσής του. Αυτά κάνουν τα σοβαρά κράτη. Εμείς, όμως, εδώ είμαστε μ</w:t>
      </w:r>
      <w:r>
        <w:rPr>
          <w:rFonts w:eastAsia="Times New Roman" w:cs="Times New Roman"/>
          <w:szCs w:val="24"/>
        </w:rPr>
        <w:t xml:space="preserve">ια αποθήκη ανθρώπινων ζωών, τις οποίες κρατάμε, χωρίς να τις επιστρέφουμε εκεί από όπου ήρθαν. Και προπαντός δεν φυλάμε τα σύνορά μας, έτσι ώστε να μην περνάει κανείς. </w:t>
      </w:r>
    </w:p>
    <w:p w14:paraId="2774D59D"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πρόγραμμα της Χρυσής Αυγής λέει ξεκάθαρα</w:t>
      </w:r>
      <w:r>
        <w:rPr>
          <w:rFonts w:eastAsia="Times New Roman" w:cs="Times New Roman"/>
          <w:szCs w:val="24"/>
        </w:rPr>
        <w:t>.</w:t>
      </w:r>
      <w:r>
        <w:rPr>
          <w:rFonts w:eastAsia="Times New Roman" w:cs="Times New Roman"/>
          <w:szCs w:val="24"/>
        </w:rPr>
        <w:t xml:space="preserve"> Άμεση σύλληψη και επαναπροώθηση όλων των λ</w:t>
      </w:r>
      <w:r>
        <w:rPr>
          <w:rFonts w:eastAsia="Times New Roman" w:cs="Times New Roman"/>
          <w:szCs w:val="24"/>
        </w:rPr>
        <w:t>αθρομεταναστών στις χώρες προέλευσής τους. Μέχρι τον οριστικό επαναπατρισμό τους προβλέπεται η μεταφορά τους σε ειδικούς χώρους κράτησης, μακριά από τους κατοικημένους τόπους της ελληνικής επικράτειας, όπου οι συνθήκες δεν θα μοιάζουν με πεντάστερο ξενοδοχ</w:t>
      </w:r>
      <w:r>
        <w:rPr>
          <w:rFonts w:eastAsia="Times New Roman" w:cs="Times New Roman"/>
          <w:szCs w:val="24"/>
        </w:rPr>
        <w:t xml:space="preserve">είο. </w:t>
      </w:r>
    </w:p>
    <w:p w14:paraId="2774D59E"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είναι το μοναδικό κόμμα που έχει επισημάνει την εξέλιξη αυτού του φαινομένου. Από τη μία έχουμε την Τουρκία που ανοίγει τα σύνορά της για να περάσουν όλοι αυτοί οι λαθρομετανάστες και από την άλλη έχουμε τη μειοδοτική δική σας πολιτική. </w:t>
      </w:r>
      <w:r>
        <w:rPr>
          <w:rFonts w:eastAsia="Times New Roman" w:cs="Times New Roman"/>
          <w:szCs w:val="24"/>
        </w:rPr>
        <w:t>Θυμάστε τις δηλώσεις της Χριστοδουλοπούλου</w:t>
      </w:r>
      <w:r>
        <w:rPr>
          <w:rFonts w:eastAsia="Times New Roman" w:cs="Times New Roman"/>
          <w:szCs w:val="24"/>
        </w:rPr>
        <w:t>,</w:t>
      </w:r>
      <w:r>
        <w:rPr>
          <w:rFonts w:eastAsia="Times New Roman" w:cs="Times New Roman"/>
          <w:szCs w:val="24"/>
        </w:rPr>
        <w:t xml:space="preserve"> που έλεγε για τους μετανάστες που λιάζονται και μετά εξαφανίζονται ή τον Μουζάλα που έκανε τα πάντα για να ενθαρρύνει τις ροές των λαθρομεταναστών στα νησιά μας. </w:t>
      </w:r>
    </w:p>
    <w:p w14:paraId="2774D59F"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Είστε επαγγελματίες δήθεν ανθρωπιστές. Καθένας απ</w:t>
      </w:r>
      <w:r>
        <w:rPr>
          <w:rFonts w:eastAsia="Times New Roman" w:cs="Times New Roman"/>
          <w:szCs w:val="24"/>
        </w:rPr>
        <w:t xml:space="preserve">ό εσάς έχει μια ΜΚΟ από πίσω του. Είστε πληρωμένοι πράκτορες με παχυλούς μισθούς, που μοιράζεστε τα εκατομμύρια που σας δίνει ο Σόρος. </w:t>
      </w:r>
    </w:p>
    <w:p w14:paraId="2774D5A0"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Βέβαια δεν φθάνουν αυτά. Παίρνετε και τα λεφτά από τον ελληνικό λαό, για να δίνετε μεροκάματο σε κάποιους εις βάρος της </w:t>
      </w:r>
      <w:r>
        <w:rPr>
          <w:rFonts w:eastAsia="Times New Roman" w:cs="Times New Roman"/>
          <w:szCs w:val="24"/>
        </w:rPr>
        <w:t xml:space="preserve">πατρίδος μας. </w:t>
      </w:r>
    </w:p>
    <w:p w14:paraId="2774D5A1"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Εκτός από την εθνική αξιοπρέπεια την οποία έχετε εξευτελίσει, θύμα είναι και ο ελληνικός λαός, οι κάτοικοι και οι επαγγελματίες των νησιών του </w:t>
      </w:r>
      <w:r>
        <w:rPr>
          <w:rFonts w:eastAsia="Times New Roman" w:cs="Times New Roman"/>
          <w:szCs w:val="24"/>
        </w:rPr>
        <w:t>α</w:t>
      </w:r>
      <w:r>
        <w:rPr>
          <w:rFonts w:eastAsia="Times New Roman" w:cs="Times New Roman"/>
          <w:szCs w:val="24"/>
        </w:rPr>
        <w:t>νατολικού Αιγαίου που είδαν τις ζωές τους αλλά και τις κοινωνίες τους να αλλοιώνονται εξαιτίας τω</w:t>
      </w:r>
      <w:r>
        <w:rPr>
          <w:rFonts w:eastAsia="Times New Roman" w:cs="Times New Roman"/>
          <w:szCs w:val="24"/>
        </w:rPr>
        <w:t xml:space="preserve">ν ιδεοληπτικών σας επιλογών. </w:t>
      </w:r>
    </w:p>
    <w:p w14:paraId="2774D5A2"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κάνετε σήμερα; Δίνετε παράταση στους συντελεστές ΦΠΑ από 31-1-2018, δηλαδή για έναν μήνα ακόμα. Μετά δεν θα υπάρχει πρόβλημα, θα το έχετε λύσει! </w:t>
      </w:r>
      <w:r>
        <w:rPr>
          <w:rFonts w:eastAsia="Times New Roman"/>
          <w:color w:val="000000"/>
          <w:szCs w:val="24"/>
          <w:shd w:val="clear" w:color="auto" w:fill="FFFFFF"/>
        </w:rPr>
        <w:lastRenderedPageBreak/>
        <w:t>Είναι ένα πρόβλημα που εσείς, βέβαια, δημιουργήσατε. Δεν φροντίσατε να καλύψετ</w:t>
      </w:r>
      <w:r>
        <w:rPr>
          <w:rFonts w:eastAsia="Times New Roman"/>
          <w:color w:val="000000"/>
          <w:szCs w:val="24"/>
          <w:shd w:val="clear" w:color="auto" w:fill="FFFFFF"/>
        </w:rPr>
        <w:t xml:space="preserve">ε αυτές τις περιοχές, αυτά τα νησιά. </w:t>
      </w:r>
    </w:p>
    <w:p w14:paraId="2774D5A3"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ως Χρυσή Αυγή</w:t>
      </w:r>
      <w:r>
        <w:rPr>
          <w:rFonts w:eastAsia="Times New Roman"/>
          <w:color w:val="000000"/>
          <w:szCs w:val="24"/>
          <w:shd w:val="clear" w:color="auto" w:fill="FFFFFF"/>
        </w:rPr>
        <w:t>,</w:t>
      </w:r>
      <w:r>
        <w:rPr>
          <w:rFonts w:eastAsia="Times New Roman"/>
          <w:color w:val="000000"/>
          <w:szCs w:val="24"/>
          <w:shd w:val="clear" w:color="auto" w:fill="FFFFFF"/>
        </w:rPr>
        <w:t xml:space="preserve"> από αυτό εδώ το Βήμα λέμε ότι αυτό το πρόβλημα, το λαθρομεταναστευτικό, η Χρυσή Αυγή θα το λύσει σε ένα απόγευμα. Εσείς, όμως, τι κάνετε; Ανταλλάσσετε με τον ΦΠΑ τη διατάραξη της κοινωνικής ειρήνη</w:t>
      </w:r>
      <w:r>
        <w:rPr>
          <w:rFonts w:eastAsia="Times New Roman"/>
          <w:color w:val="000000"/>
          <w:szCs w:val="24"/>
          <w:shd w:val="clear" w:color="auto" w:fill="FFFFFF"/>
        </w:rPr>
        <w:t xml:space="preserve">ς, την αλλοίωση των πληθυσμιακών δεδομένων, την αύξηση της εγκληματικότητας, την κατάρρευση του ΕΣΥ. Όλοι οι επαγγελματίες βλέπουν τον κόπο τους να βυθίζεται κάθε μέρα όλο και περισσότερο. </w:t>
      </w:r>
    </w:p>
    <w:p w14:paraId="2774D5A4"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αυτό το ονομάζουμε μειοδοτική πολιτική. Πίσω από αυτή την πο</w:t>
      </w:r>
      <w:r>
        <w:rPr>
          <w:rFonts w:eastAsia="Times New Roman"/>
          <w:color w:val="000000"/>
          <w:szCs w:val="24"/>
          <w:shd w:val="clear" w:color="auto" w:fill="FFFFFF"/>
        </w:rPr>
        <w:t xml:space="preserve">λιτική σας κρύβονται τα σκοτεινά σχέδια της νέας τάξης πραγμάτων και των επικυρίαρχων της Ευρωπαϊκής Ένωσης εις βάρος πάντα του ελληνικού λαού. </w:t>
      </w:r>
    </w:p>
    <w:p w14:paraId="2774D5A5"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Γιατί δεν αίρετε μονομερώς τον ΦΠΑ για τους κατοίκους των νησιών; Δεν το κάνετε για έναν απλούστατο λόγο</w:t>
      </w:r>
      <w:r>
        <w:rPr>
          <w:rFonts w:eastAsia="Times New Roman"/>
          <w:color w:val="000000"/>
          <w:szCs w:val="24"/>
          <w:shd w:val="clear" w:color="auto" w:fill="FFFFFF"/>
        </w:rPr>
        <w:t>.</w:t>
      </w:r>
      <w:r>
        <w:rPr>
          <w:rFonts w:eastAsia="Times New Roman"/>
          <w:color w:val="000000"/>
          <w:szCs w:val="24"/>
          <w:shd w:val="clear" w:color="auto" w:fill="FFFFFF"/>
        </w:rPr>
        <w:t xml:space="preserve"> Γιατί</w:t>
      </w:r>
      <w:r>
        <w:rPr>
          <w:rFonts w:eastAsia="Times New Roman"/>
          <w:color w:val="000000"/>
          <w:szCs w:val="24"/>
          <w:shd w:val="clear" w:color="auto" w:fill="FFFFFF"/>
        </w:rPr>
        <w:t xml:space="preserve"> είστε υπάλληλοι των διεθνών τοκογλύφων. Έχετε ψηφίσει και οι ίδιοι το μνημόνιο. Για το οτιδήποτε παίρνετε άδεια από τη Μέρκελ. Δεν μπορείτε ούτε να μειώσετε τον ΦΠΑ στο ψωμί και στα είδη πρώτης ανάγκης.</w:t>
      </w:r>
    </w:p>
    <w:p w14:paraId="2774D5A6"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Ρωτήσαμε στην </w:t>
      </w:r>
      <w:r>
        <w:rPr>
          <w:rFonts w:eastAsia="Times New Roman"/>
          <w:color w:val="000000"/>
          <w:szCs w:val="24"/>
          <w:shd w:val="clear" w:color="auto" w:fill="FFFFFF"/>
        </w:rPr>
        <w:t>ε</w:t>
      </w:r>
      <w:r>
        <w:rPr>
          <w:rFonts w:eastAsia="Times New Roman"/>
          <w:color w:val="000000"/>
          <w:szCs w:val="24"/>
          <w:shd w:val="clear" w:color="auto" w:fill="FFFFFF"/>
        </w:rPr>
        <w:t>πιτροπή</w:t>
      </w:r>
      <w:r>
        <w:rPr>
          <w:rFonts w:eastAsia="Times New Roman"/>
          <w:color w:val="000000"/>
          <w:szCs w:val="24"/>
          <w:shd w:val="clear" w:color="auto" w:fill="FFFFFF"/>
        </w:rPr>
        <w:t>,</w:t>
      </w:r>
      <w:r>
        <w:rPr>
          <w:rFonts w:eastAsia="Times New Roman"/>
          <w:color w:val="000000"/>
          <w:szCs w:val="24"/>
          <w:shd w:val="clear" w:color="auto" w:fill="FFFFFF"/>
        </w:rPr>
        <w:t xml:space="preserve"> ποιος είναι ο λόγος που δεν μειώνετε τον ΦΠΑ για το κόστος μετακίνησης. Δεν πήραμε καμία απάντηση. Ευελπιστούμε να μας απα</w:t>
      </w:r>
      <w:r>
        <w:rPr>
          <w:rFonts w:eastAsia="Times New Roman"/>
          <w:color w:val="000000"/>
          <w:szCs w:val="24"/>
          <w:shd w:val="clear" w:color="auto" w:fill="FFFFFF"/>
        </w:rPr>
        <w:lastRenderedPageBreak/>
        <w:t>ντήσετε τώρα. Αυτοί οι άνθρωποι έχουν τα αμάξια τους, έχουν επαγγελματικά φορτηγά για να κάνουν διακινήσεις τροφίμων, αλλά ο ΦΠΑ εκεί</w:t>
      </w:r>
      <w:r>
        <w:rPr>
          <w:rFonts w:eastAsia="Times New Roman"/>
          <w:color w:val="000000"/>
          <w:szCs w:val="24"/>
          <w:shd w:val="clear" w:color="auto" w:fill="FFFFFF"/>
        </w:rPr>
        <w:t xml:space="preserve"> μένει ο ίδιος. Για ποιον λόγο κάνατε αυτή την εξαίρεση; </w:t>
      </w:r>
    </w:p>
    <w:p w14:paraId="2774D5A7"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Έρχομαι τώρα στη δεύτερη </w:t>
      </w:r>
      <w:r>
        <w:rPr>
          <w:rFonts w:eastAsia="Times New Roman"/>
          <w:color w:val="000000"/>
          <w:szCs w:val="24"/>
          <w:shd w:val="clear" w:color="auto" w:fill="FFFFFF"/>
        </w:rPr>
        <w:t>π</w:t>
      </w:r>
      <w:r>
        <w:rPr>
          <w:rFonts w:eastAsia="Times New Roman"/>
          <w:color w:val="000000"/>
          <w:szCs w:val="24"/>
          <w:shd w:val="clear" w:color="auto" w:fill="FFFFFF"/>
        </w:rPr>
        <w:t xml:space="preserve">ράξη </w:t>
      </w:r>
      <w:r>
        <w:rPr>
          <w:rFonts w:eastAsia="Times New Roman"/>
          <w:color w:val="000000"/>
          <w:szCs w:val="24"/>
          <w:shd w:val="clear" w:color="auto" w:fill="FFFFFF"/>
        </w:rPr>
        <w:t>ν</w:t>
      </w:r>
      <w:r>
        <w:rPr>
          <w:rFonts w:eastAsia="Times New Roman"/>
          <w:color w:val="000000"/>
          <w:szCs w:val="24"/>
          <w:shd w:val="clear" w:color="auto" w:fill="FFFFFF"/>
        </w:rPr>
        <w:t xml:space="preserve">ομοθετικού </w:t>
      </w:r>
      <w:r>
        <w:rPr>
          <w:rFonts w:eastAsia="Times New Roman"/>
          <w:color w:val="000000"/>
          <w:szCs w:val="24"/>
          <w:shd w:val="clear" w:color="auto" w:fill="FFFFFF"/>
        </w:rPr>
        <w:t>π</w:t>
      </w:r>
      <w:r>
        <w:rPr>
          <w:rFonts w:eastAsia="Times New Roman"/>
          <w:color w:val="000000"/>
          <w:szCs w:val="24"/>
          <w:shd w:val="clear" w:color="auto" w:fill="FFFFFF"/>
        </w:rPr>
        <w:t>εριεχομένου.</w:t>
      </w:r>
    </w:p>
    <w:p w14:paraId="2774D5A8"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Φτιάχνετε έναν ειδικό λογαριασμό για τους πληγέντες. Μέχρι εδώ καλά. Γιατί, όμως, η διαχείριση λογαριασμού να καθορίζεται από τα όργανα που θ</w:t>
      </w:r>
      <w:r>
        <w:rPr>
          <w:rFonts w:eastAsia="Times New Roman"/>
          <w:color w:val="000000"/>
          <w:szCs w:val="24"/>
          <w:shd w:val="clear" w:color="auto" w:fill="FFFFFF"/>
        </w:rPr>
        <w:t xml:space="preserve">α έχει ορίσει το Υπουργείο Οικονομικών; </w:t>
      </w:r>
    </w:p>
    <w:p w14:paraId="2774D5A9"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Υπάρχει εμπειρία από το παρελθόν. Αναφέρθηκε και προηγουμένως από αυτό εδώ το Βήμα το περίφημο «ταμείο Μολυβιάτη». Βέβαια ξεχνάει ο προλαλήσας ότι μετά από το «ταμείο Μολυβιάτη» και την πτώση της Νέας Δημοκρατίας, ή</w:t>
      </w:r>
      <w:r>
        <w:rPr>
          <w:rFonts w:eastAsia="Times New Roman"/>
          <w:color w:val="000000"/>
          <w:szCs w:val="24"/>
          <w:shd w:val="clear" w:color="auto" w:fill="FFFFFF"/>
        </w:rPr>
        <w:t xml:space="preserve">ρθε η </w:t>
      </w:r>
      <w:r>
        <w:rPr>
          <w:rFonts w:eastAsia="Times New Roman"/>
          <w:color w:val="000000"/>
          <w:szCs w:val="24"/>
          <w:shd w:val="clear" w:color="auto" w:fill="FFFFFF"/>
        </w:rPr>
        <w:t>κ</w:t>
      </w:r>
      <w:r>
        <w:rPr>
          <w:rFonts w:eastAsia="Times New Roman"/>
          <w:color w:val="000000"/>
          <w:szCs w:val="24"/>
          <w:shd w:val="clear" w:color="auto" w:fill="FFFFFF"/>
        </w:rPr>
        <w:t>υβέρνηση ΠΑΣΟΚ. Τι έγινε και δεν ενδιαφέρθηκε με ερωτήσεις να κάνει ξανά το ΠΑΣΟΚ το «ταμείο Μολυβιάτη»</w:t>
      </w:r>
      <w:r>
        <w:rPr>
          <w:rFonts w:eastAsia="Times New Roman"/>
          <w:color w:val="000000"/>
          <w:szCs w:val="24"/>
          <w:shd w:val="clear" w:color="auto" w:fill="FFFFFF"/>
        </w:rPr>
        <w:t>,</w:t>
      </w:r>
      <w:r>
        <w:rPr>
          <w:rFonts w:eastAsia="Times New Roman"/>
          <w:color w:val="000000"/>
          <w:szCs w:val="24"/>
          <w:shd w:val="clear" w:color="auto" w:fill="FFFFFF"/>
        </w:rPr>
        <w:t xml:space="preserve"> περίμενε δέκα χρόνια να περάσουν, να γίνει ένα κομματάκι του 5% και να κάνει </w:t>
      </w:r>
      <w:r>
        <w:rPr>
          <w:rFonts w:eastAsia="Times New Roman"/>
          <w:color w:val="000000"/>
          <w:szCs w:val="24"/>
          <w:shd w:val="clear" w:color="auto" w:fill="FFFFFF"/>
        </w:rPr>
        <w:t>ε</w:t>
      </w:r>
      <w:r>
        <w:rPr>
          <w:rFonts w:eastAsia="Times New Roman"/>
          <w:color w:val="000000"/>
          <w:szCs w:val="24"/>
          <w:shd w:val="clear" w:color="auto" w:fill="FFFFFF"/>
        </w:rPr>
        <w:t>ρωτήσεις στους νυν Υπουργούς; Αυτά είναι αστεία πράγματα. Με το συ</w:t>
      </w:r>
      <w:r>
        <w:rPr>
          <w:rFonts w:eastAsia="Times New Roman"/>
          <w:color w:val="000000"/>
          <w:szCs w:val="24"/>
          <w:shd w:val="clear" w:color="auto" w:fill="FFFFFF"/>
        </w:rPr>
        <w:t>γκεκριμένο ταμείο εμείς διαφωνούμε πλήρως.</w:t>
      </w:r>
    </w:p>
    <w:p w14:paraId="2774D5AA"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Εμείς στην </w:t>
      </w:r>
      <w:r>
        <w:rPr>
          <w:rFonts w:eastAsia="Times New Roman"/>
          <w:color w:val="000000"/>
          <w:szCs w:val="24"/>
          <w:shd w:val="clear" w:color="auto" w:fill="FFFFFF"/>
        </w:rPr>
        <w:t>ε</w:t>
      </w:r>
      <w:r>
        <w:rPr>
          <w:rFonts w:eastAsia="Times New Roman"/>
          <w:color w:val="000000"/>
          <w:szCs w:val="24"/>
          <w:shd w:val="clear" w:color="auto" w:fill="FFFFFF"/>
        </w:rPr>
        <w:t>πιτροπή κάναμε μία ρεαλιστική πρόταση για το θέμα αυτό. Είπαμε τη διαχείριση του λογαριασμού αυτού να την έχει ανώτατος δικαστικός λειτουργός με παρόντα στο συμβούλιο υπάλληλο του Γενικού Λογιστηρίου τ</w:t>
      </w:r>
      <w:r>
        <w:rPr>
          <w:rFonts w:eastAsia="Times New Roman"/>
          <w:color w:val="000000"/>
          <w:szCs w:val="24"/>
          <w:shd w:val="clear" w:color="auto" w:fill="FFFFFF"/>
        </w:rPr>
        <w:t xml:space="preserve">ου Κράτους, </w:t>
      </w:r>
      <w:r>
        <w:rPr>
          <w:rFonts w:eastAsia="Times New Roman"/>
          <w:color w:val="000000"/>
          <w:szCs w:val="24"/>
          <w:shd w:val="clear" w:color="auto" w:fill="FFFFFF"/>
        </w:rPr>
        <w:lastRenderedPageBreak/>
        <w:t xml:space="preserve">ώστε να εξασφαλιστεί η αποτελεσματικότητα αυτού του μέτρου, μακριά από οποιαδήποτε ανάμειξη κυβερνητικού παράγοντα. </w:t>
      </w:r>
    </w:p>
    <w:p w14:paraId="2774D5AB"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την τρίτη </w:t>
      </w:r>
      <w:r>
        <w:rPr>
          <w:rFonts w:eastAsia="Times New Roman"/>
          <w:color w:val="000000"/>
          <w:szCs w:val="24"/>
          <w:shd w:val="clear" w:color="auto" w:fill="FFFFFF"/>
        </w:rPr>
        <w:t>π</w:t>
      </w:r>
      <w:r>
        <w:rPr>
          <w:rFonts w:eastAsia="Times New Roman"/>
          <w:color w:val="000000"/>
          <w:szCs w:val="24"/>
          <w:shd w:val="clear" w:color="auto" w:fill="FFFFFF"/>
        </w:rPr>
        <w:t xml:space="preserve">ράξη </w:t>
      </w:r>
      <w:r>
        <w:rPr>
          <w:rFonts w:eastAsia="Times New Roman"/>
          <w:color w:val="000000"/>
          <w:szCs w:val="24"/>
          <w:shd w:val="clear" w:color="auto" w:fill="FFFFFF"/>
        </w:rPr>
        <w:t>ν</w:t>
      </w:r>
      <w:r>
        <w:rPr>
          <w:rFonts w:eastAsia="Times New Roman"/>
          <w:color w:val="000000"/>
          <w:szCs w:val="24"/>
          <w:shd w:val="clear" w:color="auto" w:fill="FFFFFF"/>
        </w:rPr>
        <w:t xml:space="preserve">ομοθετικού </w:t>
      </w:r>
      <w:r>
        <w:rPr>
          <w:rFonts w:eastAsia="Times New Roman"/>
          <w:color w:val="000000"/>
          <w:szCs w:val="24"/>
          <w:shd w:val="clear" w:color="auto" w:fill="FFFFFF"/>
        </w:rPr>
        <w:t>π</w:t>
      </w:r>
      <w:r>
        <w:rPr>
          <w:rFonts w:eastAsia="Times New Roman"/>
          <w:color w:val="000000"/>
          <w:szCs w:val="24"/>
          <w:shd w:val="clear" w:color="auto" w:fill="FFFFFF"/>
        </w:rPr>
        <w:t xml:space="preserve">εριεχομένου κυρώνετε έκτακτα μέτρα της πολιτείας για τους πληγέντες. Και όσον αφορά αυτό το </w:t>
      </w:r>
      <w:r>
        <w:rPr>
          <w:rFonts w:eastAsia="Times New Roman"/>
          <w:color w:val="000000"/>
          <w:szCs w:val="24"/>
          <w:shd w:val="clear" w:color="auto" w:fill="FFFFFF"/>
        </w:rPr>
        <w:t>άρθρο επαναλαμβάνουμε ότι ψηφίζουμε υπέρ της διάταξης.</w:t>
      </w:r>
    </w:p>
    <w:p w14:paraId="2774D5AC"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εδώ όμως έχουμε κάποιες παρατηρήσεις. Πρώτα απ’ όλα θεωρούμε ότι η παράταση της προθεσμίας υποβολής φορολογικών δηλώσεων, η οποία ήδη είχε λήξει από τον Οκτώβριο του έτους 2017, είναι ημίμετρο. Υπά</w:t>
      </w:r>
      <w:r>
        <w:rPr>
          <w:rFonts w:eastAsia="Times New Roman"/>
          <w:color w:val="000000"/>
          <w:szCs w:val="24"/>
          <w:shd w:val="clear" w:color="auto" w:fill="FFFFFF"/>
        </w:rPr>
        <w:t>ρχουν πυρόπληκτοι που έχασαν, εκτός από συγγενείς, σπίτια, εργασία και κάθε μορφής κοινωνική δραστηριότητα. Κατά τη γνώμη μας πρέπει να θεσπιστεί μία παράταση τουλάχιστον μιας πενταετίας, γιατί η μη καταβολή φόρου ή φορολογικής δήλωσης για λίγους μήνες δεν</w:t>
      </w:r>
      <w:r>
        <w:rPr>
          <w:rFonts w:eastAsia="Times New Roman"/>
          <w:color w:val="000000"/>
          <w:szCs w:val="24"/>
          <w:shd w:val="clear" w:color="auto" w:fill="FFFFFF"/>
        </w:rPr>
        <w:t xml:space="preserve"> λύνει αυτό το τεράστιο πρόβλημα, που εσείς έχετε δημιουργήσει. </w:t>
      </w:r>
    </w:p>
    <w:p w14:paraId="2774D5AD" w14:textId="77777777" w:rsidR="009B4FE7" w:rsidRDefault="00452105">
      <w:pPr>
        <w:spacing w:line="600" w:lineRule="auto"/>
        <w:ind w:firstLine="720"/>
        <w:jc w:val="both"/>
        <w:rPr>
          <w:rFonts w:eastAsia="Times New Roman" w:cs="Times New Roman"/>
        </w:rPr>
      </w:pPr>
      <w:r>
        <w:rPr>
          <w:rFonts w:eastAsia="Times New Roman" w:cs="Times New Roman"/>
        </w:rPr>
        <w:t>Το ίδιο ισχύει και για τις υποχρεώσεις τους στις ΔΟΥ</w:t>
      </w:r>
      <w:r w:rsidRPr="007744EA">
        <w:rPr>
          <w:rFonts w:eastAsia="Times New Roman" w:cs="Times New Roman"/>
        </w:rPr>
        <w:t>,</w:t>
      </w:r>
      <w:r>
        <w:rPr>
          <w:rFonts w:eastAsia="Times New Roman" w:cs="Times New Roman"/>
        </w:rPr>
        <w:t xml:space="preserve"> που παρατείνονται από τις 23</w:t>
      </w:r>
      <w:r>
        <w:rPr>
          <w:rFonts w:eastAsia="Times New Roman" w:cs="Times New Roman"/>
        </w:rPr>
        <w:t>-</w:t>
      </w:r>
      <w:r>
        <w:rPr>
          <w:rFonts w:eastAsia="Times New Roman" w:cs="Times New Roman"/>
        </w:rPr>
        <w:t>1</w:t>
      </w:r>
      <w:r>
        <w:rPr>
          <w:rFonts w:eastAsia="Times New Roman" w:cs="Times New Roman"/>
        </w:rPr>
        <w:t>-</w:t>
      </w:r>
      <w:r>
        <w:rPr>
          <w:rFonts w:eastAsia="Times New Roman" w:cs="Times New Roman"/>
        </w:rPr>
        <w:t>2019 οι κατασχέσεις λογαριασμών από τις τράπεζες.</w:t>
      </w:r>
    </w:p>
    <w:p w14:paraId="2774D5AE" w14:textId="77777777" w:rsidR="009B4FE7" w:rsidRDefault="00452105">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 xml:space="preserve">(Στο σημείο αυτό κτυπάει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w:t>
      </w:r>
      <w:r w:rsidRPr="009A65EF">
        <w:rPr>
          <w:rFonts w:eastAsia="Times New Roman" w:cs="Times New Roman"/>
          <w:szCs w:val="24"/>
        </w:rPr>
        <w:t>κουδούνι λήξ</w:t>
      </w:r>
      <w:r w:rsidRPr="009A65EF">
        <w:rPr>
          <w:rFonts w:eastAsia="Times New Roman" w:cs="Times New Roman"/>
          <w:szCs w:val="24"/>
        </w:rPr>
        <w:t>εως του χρόνου ομιλίας του κυρίου Βουλευτή)</w:t>
      </w:r>
    </w:p>
    <w:p w14:paraId="2774D5AF" w14:textId="77777777" w:rsidR="009B4FE7" w:rsidRDefault="00452105">
      <w:pPr>
        <w:spacing w:line="600" w:lineRule="auto"/>
        <w:ind w:firstLine="720"/>
        <w:jc w:val="both"/>
        <w:rPr>
          <w:rFonts w:eastAsia="Times New Roman" w:cs="Times New Roman"/>
        </w:rPr>
      </w:pPr>
      <w:r>
        <w:rPr>
          <w:rFonts w:eastAsia="Times New Roman" w:cs="Times New Roman"/>
        </w:rPr>
        <w:t xml:space="preserve">Κύριε Πρόεδρε, θα χρειαστώ λίγο χρόνο ακόμα, γιατί είναι πολλά τα θέματα που μας απασχολούν. </w:t>
      </w:r>
    </w:p>
    <w:p w14:paraId="2774D5B0" w14:textId="77777777" w:rsidR="009B4FE7" w:rsidRDefault="00452105">
      <w:pPr>
        <w:spacing w:line="600" w:lineRule="auto"/>
        <w:ind w:firstLine="720"/>
        <w:jc w:val="both"/>
        <w:rPr>
          <w:rFonts w:eastAsia="Times New Roman" w:cs="Times New Roman"/>
        </w:rPr>
      </w:pPr>
      <w:r>
        <w:rPr>
          <w:rFonts w:eastAsia="Times New Roman" w:cs="Times New Roman"/>
        </w:rPr>
        <w:lastRenderedPageBreak/>
        <w:t>Ποιες είναι ακριβώς οι παροχές που δίνετε στους πυρόπληκτους; Τι τους λέτε; Για λίγο καιρό δεν θα παρθεί η περιουσία σ</w:t>
      </w:r>
      <w:r>
        <w:rPr>
          <w:rFonts w:eastAsia="Times New Roman" w:cs="Times New Roman"/>
        </w:rPr>
        <w:t>ας από τα κοράκια των τραπεζών, που έχουν πάθει μια τρομερή καταστροφή;</w:t>
      </w:r>
    </w:p>
    <w:p w14:paraId="2774D5B1" w14:textId="77777777" w:rsidR="009B4FE7" w:rsidRDefault="00452105">
      <w:pPr>
        <w:spacing w:line="600" w:lineRule="auto"/>
        <w:ind w:firstLine="720"/>
        <w:jc w:val="both"/>
        <w:rPr>
          <w:rFonts w:eastAsia="Times New Roman" w:cs="Times New Roman"/>
        </w:rPr>
      </w:pPr>
      <w:r>
        <w:rPr>
          <w:rFonts w:eastAsia="Times New Roman" w:cs="Times New Roman"/>
        </w:rPr>
        <w:t xml:space="preserve">Ανοίγω εδώ μια παρένθεση, γιατί ακούστηκαν πολλά από αυτό εδώ το Βήμα και από τον Πρόεδρο της Βουλής. Αναφέρομαι τόση ώρα στους πυρόπληκτους και συγκεκριμένα στην περιοχή στο Μάτι. Οι </w:t>
      </w:r>
      <w:r>
        <w:rPr>
          <w:rFonts w:eastAsia="Times New Roman" w:cs="Times New Roman"/>
        </w:rPr>
        <w:t>καταγγελίες για αναλγησία της κρατικής μηχανής ακόμη και σήμερα είναι σκανδαλώδεις. Ξεκίνησαν οι υλοτόμοι</w:t>
      </w:r>
      <w:r w:rsidRPr="007744EA">
        <w:rPr>
          <w:rFonts w:eastAsia="Times New Roman" w:cs="Times New Roman"/>
        </w:rPr>
        <w:t>,</w:t>
      </w:r>
      <w:r>
        <w:rPr>
          <w:rFonts w:eastAsia="Times New Roman" w:cs="Times New Roman"/>
        </w:rPr>
        <w:t xml:space="preserve"> που φέρατε από την Εύβοια</w:t>
      </w:r>
      <w:r w:rsidRPr="007744EA">
        <w:rPr>
          <w:rFonts w:eastAsia="Times New Roman" w:cs="Times New Roman"/>
        </w:rPr>
        <w:t>,</w:t>
      </w:r>
      <w:r>
        <w:rPr>
          <w:rFonts w:eastAsia="Times New Roman" w:cs="Times New Roman"/>
        </w:rPr>
        <w:t xml:space="preserve"> να κόβουν τα δέντρα και να καθαρίζουν την περιοχή από τα καμένα. Μέχρι εδώ καλά. Ξεχάσατε όμως να τους πληρώσετε και τα πα</w:t>
      </w:r>
      <w:r>
        <w:rPr>
          <w:rFonts w:eastAsia="Times New Roman" w:cs="Times New Roman"/>
        </w:rPr>
        <w:t xml:space="preserve">ράτησαν και έφυγαν και γύρισαν πίσω. Μιλάμε σοβαρά τώρα; </w:t>
      </w:r>
    </w:p>
    <w:p w14:paraId="2774D5B2" w14:textId="77777777" w:rsidR="009B4FE7" w:rsidRDefault="00452105">
      <w:pPr>
        <w:spacing w:line="600" w:lineRule="auto"/>
        <w:ind w:firstLine="720"/>
        <w:jc w:val="both"/>
        <w:rPr>
          <w:rFonts w:eastAsia="Times New Roman" w:cs="Times New Roman"/>
        </w:rPr>
      </w:pPr>
      <w:r>
        <w:rPr>
          <w:rFonts w:eastAsia="Times New Roman" w:cs="Times New Roman"/>
        </w:rPr>
        <w:t>Έχω εδώ χθεσινές φωτογραφίες</w:t>
      </w:r>
      <w:r>
        <w:rPr>
          <w:rFonts w:eastAsia="Times New Roman" w:cs="Times New Roman"/>
        </w:rPr>
        <w:t>,</w:t>
      </w:r>
      <w:r>
        <w:rPr>
          <w:rFonts w:eastAsia="Times New Roman" w:cs="Times New Roman"/>
        </w:rPr>
        <w:t xml:space="preserve"> που δείχνουν κομμένα δέντρα σε αυλές σπιτιών, δείχνουν καμένα σπίτια, γιαπιά, δείχνουν τα πάντα. Τις καταθέτω στα Πρακτικά για να τις δείτε. </w:t>
      </w:r>
    </w:p>
    <w:p w14:paraId="2774D5B3" w14:textId="77777777" w:rsidR="009B4FE7" w:rsidRDefault="00452105">
      <w:pPr>
        <w:spacing w:line="600" w:lineRule="auto"/>
        <w:ind w:firstLine="720"/>
        <w:jc w:val="both"/>
        <w:rPr>
          <w:rFonts w:eastAsia="Times New Roman" w:cs="Times New Roman"/>
        </w:rPr>
      </w:pPr>
      <w:r w:rsidRPr="0035152D">
        <w:rPr>
          <w:rFonts w:eastAsia="Times New Roman" w:cs="Times New Roman"/>
        </w:rPr>
        <w:t>(Στο σημείο αυτό ο Βουλευτ</w:t>
      </w:r>
      <w:r w:rsidRPr="0035152D">
        <w:rPr>
          <w:rFonts w:eastAsia="Times New Roman" w:cs="Times New Roman"/>
        </w:rPr>
        <w:t xml:space="preserve">ής κ. </w:t>
      </w:r>
      <w:r>
        <w:rPr>
          <w:rFonts w:eastAsia="Times New Roman" w:cs="Times New Roman"/>
        </w:rPr>
        <w:t>Γεώργιος Γερμενής καταθέτει για τα Πρακτικά τις</w:t>
      </w:r>
      <w:r w:rsidRPr="0035152D">
        <w:rPr>
          <w:rFonts w:eastAsia="Times New Roman" w:cs="Times New Roman"/>
        </w:rPr>
        <w:t xml:space="preserve"> προαναφερθ</w:t>
      </w:r>
      <w:r>
        <w:rPr>
          <w:rFonts w:eastAsia="Times New Roman" w:cs="Times New Roman"/>
        </w:rPr>
        <w:t>είσες</w:t>
      </w:r>
      <w:r w:rsidRPr="0035152D">
        <w:rPr>
          <w:rFonts w:eastAsia="Times New Roman" w:cs="Times New Roman"/>
        </w:rPr>
        <w:t xml:space="preserve"> </w:t>
      </w:r>
      <w:r>
        <w:rPr>
          <w:rFonts w:eastAsia="Times New Roman" w:cs="Times New Roman"/>
        </w:rPr>
        <w:t>φωτογραφίες</w:t>
      </w:r>
      <w:r w:rsidRPr="0035152D">
        <w:rPr>
          <w:rFonts w:eastAsia="Times New Roman" w:cs="Times New Roman"/>
        </w:rPr>
        <w:t xml:space="preserve">, </w:t>
      </w:r>
      <w:r>
        <w:rPr>
          <w:rFonts w:eastAsia="Times New Roman" w:cs="Times New Roman"/>
        </w:rPr>
        <w:t>οι οποίες</w:t>
      </w:r>
      <w:r w:rsidRPr="0035152D">
        <w:rPr>
          <w:rFonts w:eastAsia="Times New Roman" w:cs="Times New Roman"/>
        </w:rPr>
        <w:t xml:space="preserve"> βρίσκονται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14:paraId="2774D5B4" w14:textId="77777777" w:rsidR="009B4FE7" w:rsidRDefault="00452105">
      <w:pPr>
        <w:spacing w:line="600" w:lineRule="auto"/>
        <w:ind w:firstLine="720"/>
        <w:jc w:val="both"/>
        <w:rPr>
          <w:rFonts w:eastAsia="Times New Roman" w:cs="Times New Roman"/>
        </w:rPr>
      </w:pPr>
      <w:r>
        <w:rPr>
          <w:rFonts w:eastAsia="Times New Roman" w:cs="Times New Roman"/>
        </w:rPr>
        <w:t>Μας ανέφερε ο Πρόεδρος της Βουλής ότι τα πάντα πάνε ρολόι στην</w:t>
      </w:r>
      <w:r>
        <w:rPr>
          <w:rFonts w:eastAsia="Times New Roman" w:cs="Times New Roman"/>
        </w:rPr>
        <w:t xml:space="preserve"> περιοχή. Ας πάρουμε τον κύριο Πρόεδρο από το χεράκι να τον ξεναγήσουμε στην περιοχή </w:t>
      </w:r>
      <w:r>
        <w:rPr>
          <w:rFonts w:eastAsia="Times New Roman" w:cs="Times New Roman"/>
        </w:rPr>
        <w:lastRenderedPageBreak/>
        <w:t>και να δει σε τι κατάντια, σε τι χάλια βρίσκεται ολόκληρη η περιοχή, όπου δεν έχει γίνει ούτε ένα αποχετευτικό έργο, δεν έχουν καθαριστεί τα λούκια, τα φρεάτια, απολύτως τ</w:t>
      </w:r>
      <w:r>
        <w:rPr>
          <w:rFonts w:eastAsia="Times New Roman" w:cs="Times New Roman"/>
        </w:rPr>
        <w:t xml:space="preserve">ίποτα. Πού πήγαν και είδαν ότι υπάρχει κάποια βελτίωση στην περιοχή; </w:t>
      </w:r>
    </w:p>
    <w:p w14:paraId="2774D5B5" w14:textId="77777777" w:rsidR="009B4FE7" w:rsidRDefault="00452105">
      <w:pPr>
        <w:spacing w:line="600" w:lineRule="auto"/>
        <w:ind w:firstLine="720"/>
        <w:jc w:val="both"/>
        <w:rPr>
          <w:rFonts w:eastAsia="Times New Roman" w:cs="Times New Roman"/>
        </w:rPr>
      </w:pPr>
      <w:r>
        <w:rPr>
          <w:rFonts w:eastAsia="Times New Roman" w:cs="Times New Roman"/>
        </w:rPr>
        <w:t>Είναι τυχεροί αυτοί οι άνθρωποι. Τους βοηθάει και ο Θεός. Δεν υπάρχουν βροχοπτώσεις και ακραία καιρικά φαινόμενα, γιατί θα είχαμε τα ίδια γεγονότα και τους ίδιους νεκρούς με αυτούς που ε</w:t>
      </w:r>
      <w:r>
        <w:rPr>
          <w:rFonts w:eastAsia="Times New Roman" w:cs="Times New Roman"/>
        </w:rPr>
        <w:t xml:space="preserve">ίχαμε στη Μάνδρα. Τι θα κάνετε λοιπόν; Πέντε μήνες πέρασαν.  </w:t>
      </w:r>
    </w:p>
    <w:p w14:paraId="2774D5B6" w14:textId="77777777" w:rsidR="009B4FE7" w:rsidRDefault="00452105">
      <w:pPr>
        <w:spacing w:line="600" w:lineRule="auto"/>
        <w:ind w:firstLine="720"/>
        <w:jc w:val="both"/>
        <w:rPr>
          <w:rFonts w:eastAsia="Times New Roman" w:cs="Times New Roman"/>
        </w:rPr>
      </w:pPr>
      <w:r>
        <w:rPr>
          <w:rFonts w:eastAsia="Times New Roman" w:cs="Times New Roman"/>
        </w:rPr>
        <w:t xml:space="preserve">Πάμε στην τέταρτη </w:t>
      </w:r>
      <w:r>
        <w:rPr>
          <w:rFonts w:eastAsia="Times New Roman" w:cs="Times New Roman"/>
        </w:rPr>
        <w:t>π</w:t>
      </w:r>
      <w:r>
        <w:rPr>
          <w:rFonts w:eastAsia="Times New Roman" w:cs="Times New Roman"/>
        </w:rPr>
        <w:t xml:space="preserve">ράξη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Εδώ γελάμε. </w:t>
      </w:r>
    </w:p>
    <w:p w14:paraId="2774D5B7" w14:textId="77777777" w:rsidR="009B4FE7" w:rsidRDefault="00452105">
      <w:pPr>
        <w:spacing w:line="600" w:lineRule="auto"/>
        <w:ind w:firstLine="720"/>
        <w:jc w:val="both"/>
        <w:rPr>
          <w:rFonts w:eastAsia="Times New Roman" w:cs="Times New Roman"/>
        </w:rPr>
      </w:pPr>
      <w:r w:rsidRPr="00E14E3E">
        <w:rPr>
          <w:rFonts w:eastAsia="Times New Roman"/>
          <w:b/>
          <w:bCs/>
        </w:rPr>
        <w:t>Π</w:t>
      </w:r>
      <w:r>
        <w:rPr>
          <w:rFonts w:eastAsia="Times New Roman"/>
          <w:b/>
          <w:bCs/>
        </w:rPr>
        <w:t>ΡΟΕΔΡΕΥΩΝ (Μάριος Γεωργιάδης</w:t>
      </w:r>
      <w:r w:rsidRPr="00E14E3E">
        <w:rPr>
          <w:rFonts w:eastAsia="Times New Roman"/>
          <w:b/>
          <w:bCs/>
        </w:rPr>
        <w:t>):</w:t>
      </w:r>
      <w:r>
        <w:rPr>
          <w:rFonts w:eastAsia="Times New Roman" w:cs="Times New Roman"/>
        </w:rPr>
        <w:t xml:space="preserve"> Κύριε συνάδελφε, σας παρακαλώ ολοκληρώστε. </w:t>
      </w:r>
    </w:p>
    <w:p w14:paraId="2774D5B8" w14:textId="77777777" w:rsidR="009B4FE7" w:rsidRDefault="00452105">
      <w:pPr>
        <w:spacing w:line="600" w:lineRule="auto"/>
        <w:ind w:firstLine="720"/>
        <w:jc w:val="both"/>
        <w:rPr>
          <w:rFonts w:eastAsia="Times New Roman" w:cs="Times New Roman"/>
        </w:rPr>
      </w:pPr>
      <w:r w:rsidRPr="00E14E3E">
        <w:rPr>
          <w:rFonts w:eastAsia="Times New Roman" w:cs="Times New Roman"/>
          <w:b/>
        </w:rPr>
        <w:t>ΓΕΩΡΓΙΟΣ ΓΕΡΜΕΝΗΣ:</w:t>
      </w:r>
      <w:r>
        <w:rPr>
          <w:rFonts w:eastAsia="Times New Roman" w:cs="Times New Roman"/>
        </w:rPr>
        <w:t xml:space="preserve"> Τελειώνω, κύριε Πρόεδρε, σε ένα λεπτ</w:t>
      </w:r>
      <w:r>
        <w:rPr>
          <w:rFonts w:eastAsia="Times New Roman" w:cs="Times New Roman"/>
        </w:rPr>
        <w:t xml:space="preserve">ό. </w:t>
      </w:r>
    </w:p>
    <w:p w14:paraId="2774D5B9" w14:textId="77777777" w:rsidR="009B4FE7" w:rsidRDefault="00452105">
      <w:pPr>
        <w:spacing w:line="600" w:lineRule="auto"/>
        <w:ind w:firstLine="720"/>
        <w:jc w:val="both"/>
        <w:rPr>
          <w:rFonts w:eastAsia="Times New Roman" w:cs="Times New Roman"/>
        </w:rPr>
      </w:pPr>
      <w:r>
        <w:rPr>
          <w:rFonts w:eastAsia="Times New Roman" w:cs="Times New Roman"/>
        </w:rPr>
        <w:t>Εδώ μιλάει για την κατεδάφιση των προκάτ σπιτιών. Εδώ γελάμε. Στήσατε ένα σόου το καλοκαίρι. Πήρατε τους φίλους σας τους δημοσιογράφους και τα κανάλια να δουν που γκρεμίζονται κάποια προκάτ σε κάποιους αιγιαλούς και παραλίες στο Σχοινιά, λέγοντας ότι κ</w:t>
      </w:r>
      <w:r>
        <w:rPr>
          <w:rFonts w:eastAsia="Times New Roman" w:cs="Times New Roman"/>
        </w:rPr>
        <w:t xml:space="preserve">άνετε κάποιο έργο. </w:t>
      </w:r>
    </w:p>
    <w:p w14:paraId="2774D5BA" w14:textId="77777777" w:rsidR="009B4FE7" w:rsidRDefault="00452105">
      <w:pPr>
        <w:spacing w:line="600" w:lineRule="auto"/>
        <w:ind w:firstLine="720"/>
        <w:jc w:val="both"/>
        <w:rPr>
          <w:rFonts w:eastAsia="Times New Roman" w:cs="Times New Roman"/>
        </w:rPr>
      </w:pPr>
      <w:r>
        <w:rPr>
          <w:rFonts w:eastAsia="Times New Roman" w:cs="Times New Roman"/>
        </w:rPr>
        <w:t xml:space="preserve">Είναι χίλια εξακόσια τα αυθαίρετα που πρέπει να κατεδαφίσετε και πήρατε τους φίλους σας τους δημοσιογράφους και τα κανάλια για να τραβήξετε εκείνο το συμβάν, όπου μια μπουλντόζα κατεδαφίζει ένα προκάτ λυόμενο. Και; Τι έγινε; Από </w:t>
      </w:r>
      <w:r>
        <w:rPr>
          <w:rFonts w:eastAsia="Times New Roman" w:cs="Times New Roman"/>
        </w:rPr>
        <w:lastRenderedPageBreak/>
        <w:t>την άλλ</w:t>
      </w:r>
      <w:r>
        <w:rPr>
          <w:rFonts w:eastAsia="Times New Roman" w:cs="Times New Roman"/>
        </w:rPr>
        <w:t xml:space="preserve">η, σε όλα αυτά που γκρεμίζατε, ζητούσατε και σας πλήρωναν τον ΕΝΦΙΑ, τους φόρους, ρεύμα, νερό, τηλέφωνο, τα πάντα. Από εκεί τα παίρνατε. Τελικά ποιοι παρανομούν; Οι πολίτες ή η Κυβέρνησή σας; </w:t>
      </w:r>
    </w:p>
    <w:p w14:paraId="2774D5BB" w14:textId="77777777" w:rsidR="009B4FE7" w:rsidRDefault="00452105">
      <w:pPr>
        <w:spacing w:line="600" w:lineRule="auto"/>
        <w:ind w:firstLine="720"/>
        <w:jc w:val="both"/>
        <w:rPr>
          <w:rFonts w:eastAsia="Times New Roman" w:cs="Times New Roman"/>
        </w:rPr>
      </w:pPr>
      <w:r>
        <w:rPr>
          <w:rFonts w:eastAsia="Times New Roman" w:cs="Times New Roman"/>
        </w:rPr>
        <w:t xml:space="preserve">Συμπερασματικά για να κλείσω και να μην κρατάω άλλο τον χρόνο, </w:t>
      </w:r>
      <w:r>
        <w:rPr>
          <w:rFonts w:eastAsia="Times New Roman" w:cs="Times New Roman"/>
        </w:rPr>
        <w:t>θέλω να πω ότι ψηφίζουμε τη συγκεκριμένη κύρωση, αλλά λέμε ότι αυτά είναι ημίμετρα. Δεν είναι μέτρα. Δεν λύνουν κανένα πρόβλημα των κατοίκων των περιοχών που επλήγησαν και</w:t>
      </w:r>
      <w:r>
        <w:rPr>
          <w:rFonts w:eastAsia="Times New Roman" w:cs="Times New Roman"/>
        </w:rPr>
        <w:t>,</w:t>
      </w:r>
      <w:r>
        <w:rPr>
          <w:rFonts w:eastAsia="Times New Roman" w:cs="Times New Roman"/>
        </w:rPr>
        <w:t xml:space="preserve"> βέβαια</w:t>
      </w:r>
      <w:r>
        <w:rPr>
          <w:rFonts w:eastAsia="Times New Roman" w:cs="Times New Roman"/>
        </w:rPr>
        <w:t>,</w:t>
      </w:r>
      <w:r>
        <w:rPr>
          <w:rFonts w:eastAsia="Times New Roman" w:cs="Times New Roman"/>
        </w:rPr>
        <w:t xml:space="preserve"> δεν λύνουν ένα μεγάλο πρόβλημα που έχει σχέση με το μεταναστευτικό. </w:t>
      </w:r>
    </w:p>
    <w:p w14:paraId="2774D5BC" w14:textId="77777777" w:rsidR="009B4FE7" w:rsidRDefault="00452105">
      <w:pPr>
        <w:spacing w:line="600" w:lineRule="auto"/>
        <w:ind w:firstLine="720"/>
        <w:jc w:val="both"/>
        <w:rPr>
          <w:rFonts w:eastAsia="Times New Roman" w:cs="Times New Roman"/>
        </w:rPr>
      </w:pPr>
      <w:r>
        <w:rPr>
          <w:rFonts w:eastAsia="Times New Roman" w:cs="Times New Roman"/>
        </w:rPr>
        <w:t xml:space="preserve">Εμείς </w:t>
      </w:r>
      <w:r>
        <w:rPr>
          <w:rFonts w:eastAsia="Times New Roman" w:cs="Times New Roman"/>
        </w:rPr>
        <w:t>λέμε ξεκάθαρα ότι για να λυθούν αυτά τα προβλήματα από τη Χρυσή Αυγή χρειάζεται ένα απόγευμα.</w:t>
      </w:r>
    </w:p>
    <w:p w14:paraId="2774D5BD" w14:textId="77777777" w:rsidR="009B4FE7" w:rsidRDefault="00452105">
      <w:pPr>
        <w:spacing w:line="600" w:lineRule="auto"/>
        <w:ind w:firstLine="720"/>
        <w:jc w:val="both"/>
        <w:rPr>
          <w:rFonts w:eastAsia="Times New Roman" w:cs="Times New Roman"/>
        </w:rPr>
      </w:pPr>
      <w:r>
        <w:rPr>
          <w:rFonts w:eastAsia="Times New Roman" w:cs="Times New Roman"/>
        </w:rPr>
        <w:t xml:space="preserve">Ευχαριστώ. </w:t>
      </w:r>
    </w:p>
    <w:p w14:paraId="2774D5BE" w14:textId="77777777" w:rsidR="009B4FE7" w:rsidRDefault="00452105">
      <w:pPr>
        <w:spacing w:line="600" w:lineRule="auto"/>
        <w:ind w:firstLine="720"/>
        <w:jc w:val="center"/>
        <w:rPr>
          <w:rFonts w:eastAsia="Times New Roman"/>
          <w:bCs/>
        </w:rPr>
      </w:pPr>
      <w:r w:rsidRPr="006651D3">
        <w:rPr>
          <w:rFonts w:eastAsia="Times New Roman"/>
          <w:bCs/>
        </w:rPr>
        <w:t>(Χειροκροτήματα από την πτέρυγα τ</w:t>
      </w:r>
      <w:r>
        <w:rPr>
          <w:rFonts w:eastAsia="Times New Roman"/>
          <w:bCs/>
        </w:rPr>
        <w:t>ης</w:t>
      </w:r>
      <w:r w:rsidRPr="006651D3">
        <w:rPr>
          <w:rFonts w:eastAsia="Times New Roman"/>
          <w:bCs/>
        </w:rPr>
        <w:t xml:space="preserve">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sidRPr="006651D3">
        <w:rPr>
          <w:rFonts w:eastAsia="Times New Roman"/>
          <w:bCs/>
        </w:rPr>
        <w:t>)</w:t>
      </w:r>
    </w:p>
    <w:p w14:paraId="2774D5BF" w14:textId="77777777" w:rsidR="009B4FE7" w:rsidRDefault="00452105">
      <w:pPr>
        <w:spacing w:line="600" w:lineRule="auto"/>
        <w:ind w:firstLine="720"/>
        <w:jc w:val="both"/>
        <w:rPr>
          <w:rFonts w:eastAsia="Times New Roman"/>
          <w:bCs/>
        </w:rPr>
      </w:pPr>
      <w:r w:rsidRPr="00E14E3E">
        <w:rPr>
          <w:rFonts w:eastAsia="Times New Roman"/>
          <w:b/>
          <w:bCs/>
        </w:rPr>
        <w:t>Π</w:t>
      </w:r>
      <w:r>
        <w:rPr>
          <w:rFonts w:eastAsia="Times New Roman"/>
          <w:b/>
          <w:bCs/>
        </w:rPr>
        <w:t>ΡΟΕΔΡΕΥΩΝ (Μάριος Γεωργιάδης</w:t>
      </w:r>
      <w:r w:rsidRPr="00E14E3E">
        <w:rPr>
          <w:rFonts w:eastAsia="Times New Roman"/>
          <w:b/>
          <w:bCs/>
        </w:rPr>
        <w:t>):</w:t>
      </w:r>
      <w:r>
        <w:rPr>
          <w:rFonts w:eastAsia="Times New Roman"/>
          <w:bCs/>
        </w:rPr>
        <w:t xml:space="preserve"> Ευχαριστούμε τον κ. Γερμενή. </w:t>
      </w:r>
    </w:p>
    <w:p w14:paraId="2774D5C0" w14:textId="77777777" w:rsidR="009B4FE7" w:rsidRDefault="00452105">
      <w:pPr>
        <w:spacing w:line="600" w:lineRule="auto"/>
        <w:ind w:firstLine="720"/>
        <w:jc w:val="both"/>
        <w:rPr>
          <w:rFonts w:eastAsia="Times New Roman"/>
          <w:bCs/>
        </w:rPr>
      </w:pPr>
      <w:r>
        <w:rPr>
          <w:rFonts w:eastAsia="Times New Roman"/>
          <w:bCs/>
        </w:rPr>
        <w:t xml:space="preserve">Κύριε Υπουργέ, θα σας δώσω τον λόγο για πέντε λεπτά, ώστε να απαντήσετε στις ερωτήσεις του κ. Κουτσούκου και της κ. Μανωλάκου. </w:t>
      </w:r>
    </w:p>
    <w:p w14:paraId="2774D5C1" w14:textId="77777777" w:rsidR="009B4FE7" w:rsidRDefault="00452105">
      <w:pPr>
        <w:spacing w:line="600" w:lineRule="auto"/>
        <w:ind w:firstLine="720"/>
        <w:jc w:val="both"/>
        <w:rPr>
          <w:rFonts w:eastAsia="Times New Roman" w:cs="Times New Roman"/>
          <w:szCs w:val="24"/>
        </w:rPr>
      </w:pPr>
      <w:r w:rsidRPr="00D0352C">
        <w:rPr>
          <w:rFonts w:eastAsia="Times New Roman" w:cs="Times New Roman"/>
          <w:b/>
          <w:szCs w:val="24"/>
        </w:rPr>
        <w:t>ΣΩΚΡΑΤΗΣ ΦΑΜΕΛΛΟΣ (Αναπληρωτής Υπουργός Περιβάλλοντος και Ενέργειας):</w:t>
      </w:r>
      <w:r w:rsidRPr="00D0352C">
        <w:rPr>
          <w:rFonts w:eastAsia="Times New Roman" w:cs="Times New Roman"/>
          <w:szCs w:val="24"/>
        </w:rPr>
        <w:t xml:space="preserve"> </w:t>
      </w:r>
      <w:r>
        <w:rPr>
          <w:rFonts w:eastAsia="Times New Roman" w:cs="Times New Roman"/>
          <w:szCs w:val="24"/>
        </w:rPr>
        <w:t>Ευχαριστώ, κύριε Πρόεδρε.</w:t>
      </w:r>
    </w:p>
    <w:p w14:paraId="2774D5C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ξεκινήσω, πρώτα από </w:t>
      </w:r>
      <w:r>
        <w:rPr>
          <w:rFonts w:eastAsia="Times New Roman" w:cs="Times New Roman"/>
          <w:szCs w:val="24"/>
        </w:rPr>
        <w:t>όλα, με ένα σχόλιο, επειδή ακούσαμε πάλι ένα ρατσιστικό κρεσέντο της ακροδεξιάς.</w:t>
      </w:r>
    </w:p>
    <w:p w14:paraId="2774D5C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μήνυμα αισιοδοξίας και αγάπης το στέλνουν οι γονείς του 3</w:t>
      </w:r>
      <w:r w:rsidRPr="00EC0C81">
        <w:rPr>
          <w:rFonts w:eastAsia="Times New Roman" w:cs="Times New Roman"/>
          <w:szCs w:val="24"/>
          <w:vertAlign w:val="superscript"/>
        </w:rPr>
        <w:t>ου</w:t>
      </w:r>
      <w:r>
        <w:rPr>
          <w:rFonts w:eastAsia="Times New Roman" w:cs="Times New Roman"/>
          <w:szCs w:val="24"/>
        </w:rPr>
        <w:t xml:space="preserve"> Δημοτικού Σχολείου Ωραιοκάστρου, κυρίες και κύριοι Βουλευτές</w:t>
      </w:r>
      <w:r w:rsidRPr="0042531A">
        <w:rPr>
          <w:rFonts w:eastAsia="Times New Roman" w:cs="Times New Roman"/>
          <w:szCs w:val="24"/>
        </w:rPr>
        <w:t>.</w:t>
      </w:r>
    </w:p>
    <w:p w14:paraId="2774D5C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Θα σας πάρω να πάμε μια βόλτα π</w:t>
      </w:r>
      <w:r>
        <w:rPr>
          <w:rFonts w:eastAsia="Times New Roman" w:cs="Times New Roman"/>
          <w:szCs w:val="24"/>
        </w:rPr>
        <w:t>αρέα.</w:t>
      </w:r>
    </w:p>
    <w:p w14:paraId="2774D5C5" w14:textId="77777777" w:rsidR="009B4FE7" w:rsidRDefault="00452105">
      <w:pPr>
        <w:spacing w:line="600" w:lineRule="auto"/>
        <w:ind w:firstLine="720"/>
        <w:jc w:val="both"/>
        <w:rPr>
          <w:rFonts w:eastAsia="Times New Roman" w:cs="Times New Roman"/>
          <w:szCs w:val="24"/>
        </w:rPr>
      </w:pPr>
      <w:r w:rsidRPr="00D0352C">
        <w:rPr>
          <w:rFonts w:eastAsia="Times New Roman" w:cs="Times New Roman"/>
          <w:b/>
          <w:szCs w:val="24"/>
        </w:rPr>
        <w:t>ΣΩΚΡΑΤΗΣ ΦΑΜΕΛΛΟΣ (Αναπληρωτής Υπουργός Περιβάλλοντος και Ενέργειας):</w:t>
      </w:r>
      <w:r w:rsidRPr="00D0352C">
        <w:rPr>
          <w:rFonts w:eastAsia="Times New Roman" w:cs="Times New Roman"/>
          <w:szCs w:val="24"/>
        </w:rPr>
        <w:t xml:space="preserve"> </w:t>
      </w:r>
      <w:r>
        <w:rPr>
          <w:rFonts w:eastAsia="Times New Roman" w:cs="Times New Roman"/>
          <w:szCs w:val="24"/>
        </w:rPr>
        <w:t xml:space="preserve">Εκεί όπου συναντήσαμε πολλές φορές τους ακροδεξιούς έξω από σχολεία, εκεί όπου τα παιδιά έδειξαν τον δρόμο της αγάπης, πρέπει να σας πω ότι οι γονείς εξέλεξαν τον Σύριο οδοντίατρο </w:t>
      </w:r>
      <w:r>
        <w:rPr>
          <w:rFonts w:eastAsia="Times New Roman" w:cs="Times New Roman"/>
          <w:szCs w:val="24"/>
        </w:rPr>
        <w:t>μέλος του Διοικητικού Συμβουλίου του Συλλόγου Γονέων στο 3</w:t>
      </w:r>
      <w:r w:rsidRPr="00EC0C81">
        <w:rPr>
          <w:rFonts w:eastAsia="Times New Roman" w:cs="Times New Roman"/>
          <w:szCs w:val="24"/>
          <w:vertAlign w:val="superscript"/>
        </w:rPr>
        <w:t>ο</w:t>
      </w:r>
      <w:r>
        <w:rPr>
          <w:rFonts w:eastAsia="Times New Roman" w:cs="Times New Roman"/>
          <w:szCs w:val="24"/>
        </w:rPr>
        <w:t xml:space="preserve"> Δημοτικό Σχολείο Ωραιοκάστρου.</w:t>
      </w:r>
    </w:p>
    <w:p w14:paraId="2774D5C6" w14:textId="77777777" w:rsidR="009B4FE7" w:rsidRDefault="00452105">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774D5C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Αυτή είναι η Ελλάδα της αγάπης, της φιλίας, της αλληλεγγύης. Έρχεται, αν θέλετε, αυτό το γεγονός να αδελφώσει με το μήνυμ</w:t>
      </w:r>
      <w:r>
        <w:rPr>
          <w:rFonts w:eastAsia="Times New Roman" w:cs="Times New Roman"/>
          <w:szCs w:val="24"/>
        </w:rPr>
        <w:t>α του Γιάννη Αντετοκούνμπο, το πιο σημαντικό μήνυμα της Ελλάδος σήμερα, του Έλληνα αθλητή ο οποίος συμπαρίσταται στην άδικη ρατσιστική επίθεση που δέχθηκε ο αδερφός του ο Θανάσης.</w:t>
      </w:r>
    </w:p>
    <w:p w14:paraId="2774D5C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Ενώνουμε τις φωνές μας, ζητάμε και εμείς συγγνώμη από τα παιδιά αυτά, που εί</w:t>
      </w:r>
      <w:r>
        <w:rPr>
          <w:rFonts w:eastAsia="Times New Roman" w:cs="Times New Roman"/>
          <w:szCs w:val="24"/>
        </w:rPr>
        <w:t>ναι οι καλύτεροι πρεσβευτές της Ελλάδας, γιατί είναι Έλληνες και το δείχνουν και έχουν το καλύτερο πρόσωπο της Ελλάδας προς τα έξω.</w:t>
      </w:r>
    </w:p>
    <w:p w14:paraId="2774D5C9" w14:textId="77777777" w:rsidR="009B4FE7" w:rsidRDefault="00452105">
      <w:pPr>
        <w:spacing w:line="600" w:lineRule="auto"/>
        <w:ind w:firstLine="709"/>
        <w:jc w:val="center"/>
        <w:rPr>
          <w:rFonts w:eastAsia="Times New Roman" w:cs="Times New Roman"/>
          <w:szCs w:val="24"/>
        </w:rPr>
      </w:pPr>
      <w:r w:rsidRPr="001F37D9">
        <w:rPr>
          <w:rFonts w:eastAsia="Times New Roman" w:cs="Times New Roman"/>
          <w:szCs w:val="24"/>
        </w:rPr>
        <w:lastRenderedPageBreak/>
        <w:t>(Χειροκροτήματα από την πτέρυγα του ΣΥΡΙΖΑ)</w:t>
      </w:r>
    </w:p>
    <w:p w14:paraId="2774D5C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Αυτή είναι η απάντηση στην ακροδεξιά, στο μίσος και τον διχασμό. Έτσι δείχνουμε </w:t>
      </w:r>
      <w:r>
        <w:rPr>
          <w:rFonts w:eastAsia="Times New Roman" w:cs="Times New Roman"/>
          <w:szCs w:val="24"/>
        </w:rPr>
        <w:t>το μέλλον της χώρας μας.</w:t>
      </w:r>
    </w:p>
    <w:p w14:paraId="2774D5C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Σε αυτά που είπα να απαντήσετε.</w:t>
      </w:r>
    </w:p>
    <w:p w14:paraId="2774D5CC" w14:textId="77777777" w:rsidR="009B4FE7" w:rsidRDefault="00452105">
      <w:pPr>
        <w:spacing w:line="600" w:lineRule="auto"/>
        <w:ind w:firstLine="720"/>
        <w:jc w:val="both"/>
        <w:rPr>
          <w:rFonts w:eastAsia="Times New Roman" w:cs="Times New Roman"/>
          <w:szCs w:val="24"/>
        </w:rPr>
      </w:pPr>
      <w:r w:rsidRPr="00D0352C">
        <w:rPr>
          <w:rFonts w:eastAsia="Times New Roman" w:cs="Times New Roman"/>
          <w:b/>
          <w:szCs w:val="24"/>
        </w:rPr>
        <w:t>ΣΩΚΡΑΤΗΣ ΦΑΜΕΛΛΟΣ (Αναπληρωτής Υπουργός Περιβάλλοντος και Ενέργειας):</w:t>
      </w:r>
      <w:r w:rsidRPr="00D0352C">
        <w:rPr>
          <w:rFonts w:eastAsia="Times New Roman" w:cs="Times New Roman"/>
          <w:szCs w:val="24"/>
        </w:rPr>
        <w:t xml:space="preserve"> </w:t>
      </w:r>
      <w:r>
        <w:rPr>
          <w:rFonts w:eastAsia="Times New Roman" w:cs="Times New Roman"/>
          <w:szCs w:val="24"/>
        </w:rPr>
        <w:t>Να απαντήσω στις ερωτήσεις</w:t>
      </w:r>
      <w:r w:rsidRPr="00E6293C">
        <w:rPr>
          <w:rFonts w:eastAsia="Times New Roman" w:cs="Times New Roman"/>
          <w:szCs w:val="24"/>
        </w:rPr>
        <w:t xml:space="preserve"> </w:t>
      </w:r>
      <w:r>
        <w:rPr>
          <w:rFonts w:eastAsia="Times New Roman" w:cs="Times New Roman"/>
          <w:szCs w:val="24"/>
        </w:rPr>
        <w:t>της κ</w:t>
      </w:r>
      <w:r>
        <w:rPr>
          <w:rFonts w:eastAsia="Times New Roman" w:cs="Times New Roman"/>
          <w:szCs w:val="24"/>
        </w:rPr>
        <w:t>.</w:t>
      </w:r>
      <w:r>
        <w:rPr>
          <w:rFonts w:eastAsia="Times New Roman" w:cs="Times New Roman"/>
          <w:szCs w:val="24"/>
        </w:rPr>
        <w:t xml:space="preserve"> Μανωλάκου. </w:t>
      </w:r>
    </w:p>
    <w:p w14:paraId="2774D5C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μου φαίνεται αδιανόητο δημόσιοι λειτουργοί να έχουν υπο</w:t>
      </w:r>
      <w:r>
        <w:rPr>
          <w:rFonts w:eastAsia="Times New Roman" w:cs="Times New Roman"/>
          <w:szCs w:val="24"/>
        </w:rPr>
        <w:t>τιμήσει τις συνθήκες ασφαλείας μιας κατασκευής -και γι’ αυτό πρέπει να τοποθετηθούμε, αν υπάρχει ζήτημα- και ότι έρχονται σε συνεννόηση με ιδιοκτήτες για την κατάσταση του σπιτιού, θεσμικά και μόνο χωρίς να επικροτώ οποιαδήποτε τέτοια περίπτωση συνεννόησης</w:t>
      </w:r>
      <w:r>
        <w:rPr>
          <w:rFonts w:eastAsia="Times New Roman" w:cs="Times New Roman"/>
          <w:szCs w:val="24"/>
        </w:rPr>
        <w:t>, αν έχει συμβεί, θέλω να σας πω ότι υπάρχει η δυνατότητα να γίνει ένσταση και να υπάρχει και κλιμάκιο επανεκτίμησης.</w:t>
      </w:r>
    </w:p>
    <w:p w14:paraId="2774D5C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Μάλιστα υπάρχει και η άλλη επιλογή, την οποία θεωρώ πιο λογική</w:t>
      </w:r>
      <w:r>
        <w:rPr>
          <w:rFonts w:eastAsia="Times New Roman" w:cs="Times New Roman"/>
          <w:szCs w:val="24"/>
        </w:rPr>
        <w:t>.</w:t>
      </w:r>
      <w:r>
        <w:rPr>
          <w:rFonts w:eastAsia="Times New Roman" w:cs="Times New Roman"/>
          <w:szCs w:val="24"/>
        </w:rPr>
        <w:t xml:space="preserve"> Να είναι μη συμφέρουσα η επισκευή και να ζητήσει να γίνει πλήρη ανακατασκευή. Διότι, πράγματι, από τη μεγάλη επισκευή μπορεί η ανακατασκευή να είναι συμφέρουσα. Αυτό είναι κάτι που προβλέπεται, μπορεί να γίνει και θα ήθελα να το γνωρίζουν και οι συμπολίτε</w:t>
      </w:r>
      <w:r>
        <w:rPr>
          <w:rFonts w:eastAsia="Times New Roman" w:cs="Times New Roman"/>
          <w:szCs w:val="24"/>
        </w:rPr>
        <w:t>ς μας.</w:t>
      </w:r>
    </w:p>
    <w:p w14:paraId="2774D5C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Όσον αφορά στα υπόλοιπα, κύριε Κουτσούκο, προφανώς δεν αναφέρθηκα σε τίποτα στο ζήτημα των ευθυνών. Αναφέρθηκα σε έναν παράγοντα που, αν τον υποτιμήσουμε, θα μας εκδικηθεί ξανά. Μάλλον αναφέρθηκα σε δύο παράγοντες</w:t>
      </w:r>
      <w:r>
        <w:rPr>
          <w:rFonts w:eastAsia="Times New Roman" w:cs="Times New Roman"/>
          <w:szCs w:val="24"/>
        </w:rPr>
        <w:t>.</w:t>
      </w:r>
      <w:r>
        <w:rPr>
          <w:rFonts w:eastAsia="Times New Roman" w:cs="Times New Roman"/>
          <w:szCs w:val="24"/>
        </w:rPr>
        <w:t xml:space="preserve"> Στην κλιματική αλλαγή που κακώς υπ</w:t>
      </w:r>
      <w:r>
        <w:rPr>
          <w:rFonts w:eastAsia="Times New Roman" w:cs="Times New Roman"/>
          <w:szCs w:val="24"/>
        </w:rPr>
        <w:t>οτιμήθηκε αυτό που είπα ότι ζούμε αντίστοιχα φαινόμενα παγκόσμια και πρέπει να σκεφτόμαστε παγκόσμια και να δρούμε τοπικά. Δεν νομίζω να διαφωνούμε όλοι της δημοκρατικής πτέρυγας, του δημοκρατικού τόξου σε αυτό το θέμα.</w:t>
      </w:r>
    </w:p>
    <w:p w14:paraId="2774D5D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δεύτερο είναι ότι δεν πρέπει να ε</w:t>
      </w:r>
      <w:r>
        <w:rPr>
          <w:rFonts w:eastAsia="Times New Roman" w:cs="Times New Roman"/>
          <w:szCs w:val="24"/>
        </w:rPr>
        <w:t xml:space="preserve">παναληφθούν τα παράδοξα και οι παραβιάσεις της πολεοδομικής και περιβαλλοντικής νομοθεσίας, διότι και αυτά συνέβαλαν σε έναν μεγάλο βαθμό σε αυτά τα τραγικά φαινόμενα είτε της Μάνδρας είτε της </w:t>
      </w:r>
      <w:r>
        <w:rPr>
          <w:rFonts w:eastAsia="Times New Roman" w:cs="Times New Roman"/>
          <w:szCs w:val="24"/>
        </w:rPr>
        <w:t>α</w:t>
      </w:r>
      <w:r>
        <w:rPr>
          <w:rFonts w:eastAsia="Times New Roman" w:cs="Times New Roman"/>
          <w:szCs w:val="24"/>
        </w:rPr>
        <w:t>νατολικής Αττικής.</w:t>
      </w:r>
    </w:p>
    <w:p w14:paraId="2774D5D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Εγώ δεν λέω ότι αλλάζουμε όλα όσα συνέβαλαν</w:t>
      </w:r>
      <w:r>
        <w:rPr>
          <w:rFonts w:eastAsia="Times New Roman" w:cs="Times New Roman"/>
          <w:szCs w:val="24"/>
        </w:rPr>
        <w:t xml:space="preserve"> στην καταστροφή. Εγώ λέω ότι συζητάμε εδώ μαζί να δρομολογήσουμε τομές και πολιτικές μεταρρυθμίσεις, ώστε να μην επαναληφθεί νέο «Μάτι».</w:t>
      </w:r>
    </w:p>
    <w:p w14:paraId="2774D5D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Ζήτησα αυτό να γίνει και στον τρόπο αναδόμησης της περιοχής αλλά και με τη δασική στρατηγική και με την πρόληψη δασικώ</w:t>
      </w:r>
      <w:r>
        <w:rPr>
          <w:rFonts w:eastAsia="Times New Roman" w:cs="Times New Roman"/>
          <w:szCs w:val="24"/>
        </w:rPr>
        <w:t xml:space="preserve">ν πυρκαγιών και με τα σχέδια διαχείρισης κινδύνου πλημμύρας, κύριε Κουτσούκο, που μπήκαν στο συρτάρι το 2012 </w:t>
      </w:r>
      <w:r>
        <w:rPr>
          <w:rFonts w:eastAsia="Times New Roman" w:cs="Times New Roman"/>
          <w:szCs w:val="24"/>
        </w:rPr>
        <w:lastRenderedPageBreak/>
        <w:t xml:space="preserve">και βγήκαν το 2016, επειδή αυτή η </w:t>
      </w:r>
      <w:r w:rsidRPr="001866BC">
        <w:rPr>
          <w:rFonts w:eastAsia="Times New Roman" w:cs="Times New Roman"/>
          <w:szCs w:val="24"/>
        </w:rPr>
        <w:t>Κυβέρνηση</w:t>
      </w:r>
      <w:r>
        <w:rPr>
          <w:rFonts w:eastAsia="Times New Roman" w:cs="Times New Roman"/>
          <w:szCs w:val="24"/>
        </w:rPr>
        <w:t xml:space="preserve"> επέλεξε να το ολοκληρώσει και γιατί ήμασταν ένα βήμα πριν από την καταδίκη στο Ευρωπαϊκό Δικαστήριο.</w:t>
      </w:r>
    </w:p>
    <w:p w14:paraId="2774D5D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ν τα ρίχνουμε όλα στην προηγούμενη διοίκηση, αλλά να μην αποτυπώσουμε την πραγματικότητα; Είναι σαν να λέμε και στο </w:t>
      </w:r>
      <w:r>
        <w:rPr>
          <w:rFonts w:eastAsia="Times New Roman" w:cs="Times New Roman"/>
          <w:szCs w:val="24"/>
          <w:lang w:val="en-US"/>
        </w:rPr>
        <w:t>FBI</w:t>
      </w:r>
      <w:r>
        <w:rPr>
          <w:rFonts w:eastAsia="Times New Roman" w:cs="Times New Roman"/>
          <w:szCs w:val="24"/>
        </w:rPr>
        <w:t xml:space="preserve"> ότι δεν βλέπω την καταγγελία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41AEB">
        <w:rPr>
          <w:rFonts w:eastAsia="Times New Roman" w:cs="Times New Roman"/>
          <w:szCs w:val="24"/>
        </w:rPr>
        <w:t xml:space="preserve">, </w:t>
      </w:r>
      <w:r>
        <w:rPr>
          <w:rFonts w:eastAsia="Times New Roman" w:cs="Times New Roman"/>
          <w:szCs w:val="24"/>
        </w:rPr>
        <w:t>κλείνω τα μάτια. Τι θα πει η κοινωνία μετά; Θα πει ότι μπορεί να παίρνουν όλοι δάνεια με</w:t>
      </w:r>
      <w:r>
        <w:rPr>
          <w:rFonts w:eastAsia="Times New Roman" w:cs="Times New Roman"/>
          <w:szCs w:val="24"/>
        </w:rPr>
        <w:t xml:space="preserve"> αέρα.</w:t>
      </w:r>
    </w:p>
    <w:p w14:paraId="2774D5D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Συγχωρήστε </w:t>
      </w:r>
      <w:r>
        <w:rPr>
          <w:rFonts w:eastAsia="Times New Roman" w:cs="Times New Roman"/>
          <w:szCs w:val="24"/>
        </w:rPr>
        <w:t>με, αλλά αυτό δεν μπορούμε να το επιτρέψουμε, κύριε Κουτσούκο. Αυτό είναι δημοκρατία και ισονομία, προκοπή και τιμιότητα στην πατρίδα μας.</w:t>
      </w:r>
    </w:p>
    <w:p w14:paraId="2774D5D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τι συμβαίνει με τις ανακατασκευές; Κατ’ αρχάς μη ρίχνετε στον κ. Σπίρτζη όλο το ανάθεμα. Δεν έ</w:t>
      </w:r>
      <w:r>
        <w:rPr>
          <w:rFonts w:eastAsia="Times New Roman" w:cs="Times New Roman"/>
          <w:szCs w:val="24"/>
        </w:rPr>
        <w:t>φερε αυτός αναθεωρημένο νόμο για τα αυθαίρετα. Το δικό μας Υπουργείο το έφερε, το Περιβάλλοντος και Ενέργειας. Διότι κάποια στιγμή είπατε ότι ο Σπίρτζης έκανε και αυτό.</w:t>
      </w:r>
    </w:p>
    <w:p w14:paraId="2774D5D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Ποια είναι η αλήθεια; Δεν μπορεί να πάρει τακτοποίηση κανένα αυθαίρετο με τον νόμο ο οπ</w:t>
      </w:r>
      <w:r>
        <w:rPr>
          <w:rFonts w:eastAsia="Times New Roman" w:cs="Times New Roman"/>
          <w:szCs w:val="24"/>
        </w:rPr>
        <w:t>οίος ψηφίστηκε τον Οκτώβρη του 2017, όταν είναι σε δασική έκταση ή σε ρέμα. Άρα δεν υπάρχει τέτοιο θέμα. Μην τα μπλέκετε. Δεν επιτρέπεται. Δεν επιτρεπόταν κιόλας. Δεν θέλω να το χρεώσω στις προηγούμενες πολιτικές ηγεσίες. Δεν επιτρεπόταν.</w:t>
      </w:r>
    </w:p>
    <w:p w14:paraId="2774D5D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Τι προβλέπεται με</w:t>
      </w:r>
      <w:r>
        <w:rPr>
          <w:rFonts w:eastAsia="Times New Roman" w:cs="Times New Roman"/>
          <w:szCs w:val="24"/>
        </w:rPr>
        <w:t xml:space="preserve"> τη δική μας ρύθμιση; Προβλέπεται το εξής. Αν από τον δασικό χάρτη προκύπτει ότι είναι παλαιότερα δασικό και τώρα άλλης χρήσης -αυτό υπονοεί η ρύθμιση που διαβάσατε-, παραμένει η ίδια ταξινόμηση όπως σε όλη την υπόλοιπη Ελλάδα. Δεν αλλάζει τίποτα και στην </w:t>
      </w:r>
      <w:r>
        <w:rPr>
          <w:rFonts w:eastAsia="Times New Roman" w:cs="Times New Roman"/>
          <w:szCs w:val="24"/>
        </w:rPr>
        <w:t xml:space="preserve">ανατολική </w:t>
      </w:r>
      <w:r>
        <w:rPr>
          <w:rFonts w:eastAsia="Times New Roman" w:cs="Times New Roman"/>
          <w:szCs w:val="24"/>
        </w:rPr>
        <w:t xml:space="preserve">και στη </w:t>
      </w:r>
      <w:r>
        <w:rPr>
          <w:rFonts w:eastAsia="Times New Roman" w:cs="Times New Roman"/>
          <w:szCs w:val="24"/>
        </w:rPr>
        <w:t xml:space="preserve">δυτική </w:t>
      </w:r>
      <w:r>
        <w:rPr>
          <w:rFonts w:eastAsia="Times New Roman" w:cs="Times New Roman"/>
          <w:szCs w:val="24"/>
        </w:rPr>
        <w:t>Αττική. Στις περιοχές αυτές αν έχει οικοδομική άδεια, τότε αυτή την οικοδομική άδεια, επειδή είναι μια νόμιμη διοικητική πράξη και δεν έχει αναιρεθεί με άλλο τρόπο, την υποβάλλει στο δασαρχείο και παίρνει την εξαίρεση για την άδεια</w:t>
      </w:r>
      <w:r>
        <w:rPr>
          <w:rFonts w:eastAsia="Times New Roman" w:cs="Times New Roman"/>
          <w:szCs w:val="24"/>
        </w:rPr>
        <w:t xml:space="preserve"> δόμησης που θα βγάλει για ανακατασκευή ή επαναδόμηση, για μην μπλέκει ξανά σε πράξη χαρακτηρισμού. Αυτό λέει. Το είπα και στο Βήμα.</w:t>
      </w:r>
    </w:p>
    <w:p w14:paraId="2774D5D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Αν, επίσης, είναι εκτός δασικής έκτασης είτε παλαιότερα είτε τώρα, άρα άλλη χρήση και το 1945 και το 2007 -αναφέρομαι στις </w:t>
      </w:r>
      <w:r>
        <w:rPr>
          <w:rFonts w:eastAsia="Times New Roman" w:cs="Times New Roman"/>
          <w:szCs w:val="24"/>
        </w:rPr>
        <w:t xml:space="preserve">δύο αεροφωτογραφίες, γιατί αυτές είναι οι ημερομηνίες του δασικού χάρτη που αναρτήθηκε πέρυσι για τις περιοχές της Ηλείας που ξέρετε και εσείς καλά-, τότε γι’ αυτές τις </w:t>
      </w:r>
      <w:r w:rsidRPr="00566877">
        <w:rPr>
          <w:rFonts w:eastAsia="Times New Roman" w:cs="Times New Roman"/>
          <w:szCs w:val="24"/>
        </w:rPr>
        <w:t>Α</w:t>
      </w:r>
      <w:r>
        <w:rPr>
          <w:rFonts w:eastAsia="Times New Roman" w:cs="Times New Roman"/>
          <w:szCs w:val="24"/>
        </w:rPr>
        <w:t>Α περιοχές παίρνει τη βεβαίωση της δασικής υπηρεσίας</w:t>
      </w:r>
      <w:r>
        <w:rPr>
          <w:rFonts w:eastAsia="Times New Roman" w:cs="Times New Roman"/>
          <w:szCs w:val="24"/>
        </w:rPr>
        <w:t>,</w:t>
      </w:r>
      <w:r>
        <w:rPr>
          <w:rFonts w:eastAsia="Times New Roman" w:cs="Times New Roman"/>
          <w:szCs w:val="24"/>
        </w:rPr>
        <w:t xml:space="preserve"> χωρίς να γίνει πράξη χαρακτηρισμ</w:t>
      </w:r>
      <w:r>
        <w:rPr>
          <w:rFonts w:eastAsia="Times New Roman" w:cs="Times New Roman"/>
          <w:szCs w:val="24"/>
        </w:rPr>
        <w:t>ού και χωρίς να περιμένει τον δασικό χάρτη.</w:t>
      </w:r>
    </w:p>
    <w:p w14:paraId="2774D5D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Αυτές οι δύο ρυθμίσεις προβλέπονται στη συγκεκριμένη νομοθετική ρύθμιση της υπουργικής τροπολογίας που προτείνουμε εμείς. Άρα, όσοι έχουν κατοικία εκτός δασικής νομοθεσίας μπορούν να πάρουν άμεσα τη βεβαίωση της </w:t>
      </w:r>
      <w:r>
        <w:rPr>
          <w:rFonts w:eastAsia="Times New Roman" w:cs="Times New Roman"/>
          <w:szCs w:val="24"/>
        </w:rPr>
        <w:t>Δασικής Υπηρε</w:t>
      </w:r>
      <w:r>
        <w:rPr>
          <w:rFonts w:eastAsia="Times New Roman" w:cs="Times New Roman"/>
          <w:szCs w:val="24"/>
        </w:rPr>
        <w:lastRenderedPageBreak/>
        <w:t>σίας με τον αναρτημένο δασικό χάρτη, είτε είναι σε πύκνωση, είτε σε επέκταση πολεοδομικού σχεδίου, είτε σε εκτός σχεδίου περιοχή –γιατί υπάρχει ο δασικός χάρτης, αυτό είναι το μεγάλο εργαλείο, αναρτημένος βέβαια και όχι ακόμα κυρωμένος, αφού τ</w:t>
      </w:r>
      <w:r>
        <w:rPr>
          <w:rFonts w:eastAsia="Times New Roman" w:cs="Times New Roman"/>
          <w:szCs w:val="24"/>
        </w:rPr>
        <w:t>ώρα ξεκινήσαμε- ενώ όποιος ήταν σε περιοχή που ήταν παλαιότερα δασική χρήση, μπορεί με το αντίγραφο της οικοδομικής άδειας να προχωρήσει και να πάρει τη διαβεβαίωση.</w:t>
      </w:r>
    </w:p>
    <w:p w14:paraId="2774D5D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Επειδή υπάρχει και άλλη μία ερώτηση για το αν χρειάζεται ειδική ρύθμιση για τα αυθαίρετα π</w:t>
      </w:r>
      <w:r>
        <w:rPr>
          <w:rFonts w:eastAsia="Times New Roman" w:cs="Times New Roman"/>
          <w:szCs w:val="24"/>
        </w:rPr>
        <w:t xml:space="preserve">ου τακτοποιήθηκαν –αναφέρομαι στην </w:t>
      </w:r>
      <w:r>
        <w:rPr>
          <w:rFonts w:eastAsia="Times New Roman" w:cs="Times New Roman"/>
          <w:szCs w:val="24"/>
        </w:rPr>
        <w:t xml:space="preserve">κ. </w:t>
      </w:r>
      <w:r>
        <w:rPr>
          <w:rFonts w:eastAsia="Times New Roman" w:cs="Times New Roman"/>
          <w:szCs w:val="24"/>
        </w:rPr>
        <w:t>Χριστοφιλοπούλου που μου έκανε αυτήν την ερώτηση, η οποία νομίζω ότι έχει έρθει και στον κοινοβουλευτικό έλεγχο- θα ήθελα να σας πω το εξής: Τα αυθαίρετα που τακτοποιούνται δεν είναι σε δασική έκταση. Άρα, υπόκεινται σ</w:t>
      </w:r>
      <w:r>
        <w:rPr>
          <w:rFonts w:eastAsia="Times New Roman" w:cs="Times New Roman"/>
          <w:szCs w:val="24"/>
        </w:rPr>
        <w:t>την πρώτη ρύθμιση την οποία ήδη σας είπα. Επειδή, δηλαδή, δεν είναι σε δασική έκταση, παίρνουν άμεσα τη βεβαίωση μη δασικής χρήσης. Άρα, πράγματι ισχύει και γι’ αυτά. Παίρνουν άμεσα τη βεβαίωση, αλλά για να πάνε να πάρουν την άδεια επισκευής που χρειάζεται</w:t>
      </w:r>
      <w:r>
        <w:rPr>
          <w:rFonts w:eastAsia="Times New Roman" w:cs="Times New Roman"/>
          <w:szCs w:val="24"/>
        </w:rPr>
        <w:t>, διότι πρέπει να φτιάξουν το σπίτι τους, τρία παράθυρα, μία πόρτα, μισό δωμάτιο, ό,τι προβλέπεται να γίνει σε μία ανακατασκευή.</w:t>
      </w:r>
    </w:p>
    <w:p w14:paraId="2774D5D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Άρα, νομίζω ότι σ’ αυτά έχω απαντήσει. </w:t>
      </w:r>
    </w:p>
    <w:p w14:paraId="2774D5D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όμως, ένα ζήτημα. Θα χτίσουμε με το ίδιο πρότυπο; Γι’ αυτό σας ανέφερα ότι </w:t>
      </w:r>
      <w:r>
        <w:rPr>
          <w:rFonts w:eastAsia="Times New Roman" w:cs="Times New Roman"/>
          <w:szCs w:val="24"/>
        </w:rPr>
        <w:t>αυτή η νομοθετική ρύθμιση απελευθερώνει τη δασική βεβαίωση με πολύ γρήγορο τρόπο –οι πολίτες της περιοχής γλυτώνουν τουλάχιστον τέσσερις, πέντε μήνες- και θα έρθουμε με ρύθμιση μαζί με το Υπουργείο Υποδομών για τους πολεοδομικούς κανόνες, δηλαδή για να μεί</w:t>
      </w:r>
      <w:r>
        <w:rPr>
          <w:rFonts w:eastAsia="Times New Roman" w:cs="Times New Roman"/>
          <w:szCs w:val="24"/>
        </w:rPr>
        <w:t>νουν οι αναγκαίοι χώροι για τον δρόμο, για την εκτόνωση και τα σχέδια εκκένωσης και την πρόσβαση στην παραλία. Δεν θα επαναληφθεί το ίδιο λανθασμένο πολεοδομικό πρότυπο, να χτίζουμε δηλαδή στα αδιέξοδα και να έχουμε δρόμους που δεν έχουν πρόσβαση στη θάλασ</w:t>
      </w:r>
      <w:r>
        <w:rPr>
          <w:rFonts w:eastAsia="Times New Roman" w:cs="Times New Roman"/>
          <w:szCs w:val="24"/>
        </w:rPr>
        <w:t>σα ή δεν συνδέονται μεταξύ τους και με τις κεντρικές οδικές αρτηρίες.</w:t>
      </w:r>
    </w:p>
    <w:p w14:paraId="2774D5D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Αυτό δεν λύνεται με την παρούσα. Θα έρθει νέα ρύθμιση. Με την παρούσα λύνεται το θέμα της δασικής βεβαίωσης και της ανάρτησης δασικού χάρτη που περιλαμβάνει και την πράξη αναδασωτέας. </w:t>
      </w:r>
    </w:p>
    <w:p w14:paraId="2774D5D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Κουτσούκο, επειδή ρωτήσατε αν είναι άλλη η ρύθμιση για την περιοχή, θα σας πω ότι δεν αλλάζουμε τίποτα, επίσης, στον δασικό χάρτη και στις ρυθμίσεις του. Ο ίδιος χαρακτηρισμός θα είναι. Η δασική βεβαίωση θα είναι η ίδια, μόνο που γίνεται πολύ πιο γρήγ</w:t>
      </w:r>
      <w:r>
        <w:rPr>
          <w:rFonts w:eastAsia="Times New Roman" w:cs="Times New Roman"/>
          <w:szCs w:val="24"/>
        </w:rPr>
        <w:t>ορα, γιατί όπως καταλαβαίνετε, το οφείλουμε όλοι στους πολίτες που πρέπει να αποκατασταθούν πολύ γρήγορα ως προς τις κατοικίες.</w:t>
      </w:r>
    </w:p>
    <w:p w14:paraId="2774D5D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Πρόεδρε, νομίζω ότι τα ανέφερα όλα.</w:t>
      </w:r>
    </w:p>
    <w:p w14:paraId="2774D5E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774D5E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Υπουργέ. </w:t>
      </w:r>
    </w:p>
    <w:p w14:paraId="2774D5E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Πρόεδρε, θα μπορούσα να έχω τον λόγο;</w:t>
      </w:r>
    </w:p>
    <w:p w14:paraId="2774D5E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κυρία Χριστοφιλοπούλου, έχετε τον λόγο.</w:t>
      </w:r>
    </w:p>
    <w:p w14:paraId="2774D5E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Κύριε Υπουργέ, θέλω πραγματικά να σας πω ότι ναι μεν σε ό,τι αφορά τα νομιμο</w:t>
      </w:r>
      <w:r>
        <w:rPr>
          <w:rFonts w:eastAsia="Times New Roman" w:cs="Times New Roman"/>
          <w:szCs w:val="24"/>
        </w:rPr>
        <w:t>ποιηθέντα…</w:t>
      </w:r>
    </w:p>
    <w:p w14:paraId="2774D5E5"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Τα τακτοποιηθέντα.</w:t>
      </w:r>
    </w:p>
    <w:p w14:paraId="2774D5E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Ναι, τα τακτοποιηθέντα κατά τους νόμους του 2013 και του 2017. </w:t>
      </w:r>
    </w:p>
    <w:p w14:paraId="2774D5E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 αυτά, λοιπόν, έχετε απαντήσει και είστε ξεκάθαρος. Ωστόσο, κ</w:t>
      </w:r>
      <w:r>
        <w:rPr>
          <w:rFonts w:eastAsia="Times New Roman" w:cs="Times New Roman"/>
          <w:szCs w:val="24"/>
        </w:rPr>
        <w:t>ύριε Υπουργέ, δεν ξέρω αν θα μείνετε στην Αίθουσα –εγώ μπορώ να περιμένω και να μη διακόψω τους εισηγητές- αλλά αν δεν μείνετε, πρέπει να πω τώρα δύο-τρία πράγματα.</w:t>
      </w:r>
    </w:p>
    <w:p w14:paraId="2774D5E8"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Αν έχω κάτι να απαντή</w:t>
      </w:r>
      <w:r>
        <w:rPr>
          <w:rFonts w:eastAsia="Times New Roman" w:cs="Times New Roman"/>
          <w:szCs w:val="24"/>
        </w:rPr>
        <w:t>σω, ευχαρίστως, αν μου το επιτρέψει και ο κύριος Πρόεδρος.</w:t>
      </w:r>
    </w:p>
    <w:p w14:paraId="2774D5E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Κατ’ </w:t>
      </w:r>
      <w:r>
        <w:rPr>
          <w:rFonts w:eastAsia="Times New Roman" w:cs="Times New Roman"/>
          <w:szCs w:val="24"/>
        </w:rPr>
        <w:t xml:space="preserve">αρχάς </w:t>
      </w:r>
      <w:r>
        <w:rPr>
          <w:rFonts w:eastAsia="Times New Roman" w:cs="Times New Roman"/>
          <w:szCs w:val="24"/>
        </w:rPr>
        <w:t>νομίζουμε ότι πρέπει να προβλεφθούν, για να απαντήσει ο Υπουργός για την τροπολογία. Αλλιώς, τον χρόνο ομιλίας μου ως Κοινοβουλευτική Εκπρόσωπος…</w:t>
      </w:r>
    </w:p>
    <w:p w14:paraId="2774D5EA"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Μάριος Γεωργιάδης): </w:t>
      </w:r>
      <w:r>
        <w:rPr>
          <w:rFonts w:eastAsia="Times New Roman" w:cs="Times New Roman"/>
          <w:szCs w:val="24"/>
        </w:rPr>
        <w:t>Αν μπορείτε σε ένα λεπτό να έχετε ολοκληρώσει, τότε μπορείτε να μιλήσετε.</w:t>
      </w:r>
    </w:p>
    <w:p w14:paraId="2774D5E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Σε ένα λεπτό θα έχω ολοκληρώσει, κύριε Πρόεδρε.</w:t>
      </w:r>
    </w:p>
    <w:p w14:paraId="2774D5E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Ρωτώ αν μπορούν να προβλεφθούν κάποιες προθεσμίες ενέργειας της Διοίκησης και να προβλ</w:t>
      </w:r>
      <w:r>
        <w:rPr>
          <w:rFonts w:eastAsia="Times New Roman" w:cs="Times New Roman"/>
          <w:szCs w:val="24"/>
        </w:rPr>
        <w:t>εφθούν και ποινικές και πειθαρχικές κυρώσεις, ώστε να δώσουμε μία ώθηση προκειμένου να μην αργήσει άλλο αυτή η κατάσταση, διότι καταλαβαίνετε ότι εμείς ασκήσαμε τότε τον κοινοβουλευτικό έλεγχο εγκαίρως, για να μην περάσουν όλοι αυτοί οι μήνες και να έχουμε</w:t>
      </w:r>
      <w:r>
        <w:rPr>
          <w:rFonts w:eastAsia="Times New Roman" w:cs="Times New Roman"/>
          <w:szCs w:val="24"/>
        </w:rPr>
        <w:t xml:space="preserve"> αυτή τη διάταξη γρηγορότερα, να διευκολυνθεί δηλαδή η κατάσταση.</w:t>
      </w:r>
    </w:p>
    <w:p w14:paraId="2774D5E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Όμως, η ίδια διάταξη δεν τα λύνει όλα. Η δική σας εξήγηση λύνει τώρα το πρόβλημα, γιατί δεν είναι ευθαρσώς γραμμένο μέσα στον νόμο. Επίσης, θέλω να </w:t>
      </w:r>
      <w:r>
        <w:rPr>
          <w:rFonts w:eastAsia="Times New Roman" w:cs="Times New Roman"/>
          <w:szCs w:val="24"/>
        </w:rPr>
        <w:lastRenderedPageBreak/>
        <w:t>πω ότι αφού η έκδοση της βεβαίωσης της Δασ</w:t>
      </w:r>
      <w:r>
        <w:rPr>
          <w:rFonts w:eastAsia="Times New Roman" w:cs="Times New Roman"/>
          <w:szCs w:val="24"/>
        </w:rPr>
        <w:t xml:space="preserve">ικής Υπηρεσίας στην περίπτωση που υπάρχει αυτή η οικοδομική άδεια, όπως είπατε, γίνεται </w:t>
      </w:r>
      <w:r w:rsidRPr="00A93BE5">
        <w:rPr>
          <w:rFonts w:eastAsia="Times New Roman" w:cs="Times New Roman"/>
          <w:szCs w:val="24"/>
        </w:rPr>
        <w:t>κατά δέσμια αρμοδιότητα,</w:t>
      </w:r>
      <w:r>
        <w:rPr>
          <w:rFonts w:eastAsia="Times New Roman" w:cs="Times New Roman"/>
          <w:szCs w:val="24"/>
        </w:rPr>
        <w:t xml:space="preserve"> γιατί βάζουμε ένα διοικητικό βάρος επιπλέον, δηλαδή το να ελέγξουμε αν υπάρχει; Πρέπει να ελεγχθεί αν υπάρχει; Έτσι εγώ διαβάζω την τροπολογία.</w:t>
      </w:r>
      <w:r>
        <w:rPr>
          <w:rFonts w:eastAsia="Times New Roman" w:cs="Times New Roman"/>
          <w:szCs w:val="24"/>
        </w:rPr>
        <w:t xml:space="preserve"> Αν τη διαβάζω λάθος, απαντήστε μου.</w:t>
      </w:r>
    </w:p>
    <w:p w14:paraId="2774D5EE"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Αν υπάρχει οικοδομική άδεια, λέτε;</w:t>
      </w:r>
    </w:p>
    <w:p w14:paraId="2774D5EF"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 βεβαίως.</w:t>
      </w:r>
    </w:p>
    <w:p w14:paraId="2774D5F0"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Πρ</w:t>
      </w:r>
      <w:r>
        <w:rPr>
          <w:rFonts w:eastAsia="Times New Roman" w:cs="Times New Roman"/>
          <w:szCs w:val="24"/>
        </w:rPr>
        <w:t>οφανώς πρέπει να υπάρχει</w:t>
      </w:r>
      <w:r w:rsidRPr="00997059">
        <w:rPr>
          <w:rFonts w:eastAsia="Times New Roman" w:cs="Times New Roman"/>
          <w:szCs w:val="24"/>
        </w:rPr>
        <w:t>!</w:t>
      </w:r>
      <w:r>
        <w:rPr>
          <w:rFonts w:eastAsia="Times New Roman" w:cs="Times New Roman"/>
          <w:szCs w:val="24"/>
        </w:rPr>
        <w:t xml:space="preserve"> Θα σας πω.</w:t>
      </w:r>
    </w:p>
    <w:p w14:paraId="2774D5F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σύντομα, σας παρακαλώ, για να συνεχίσουμε τη διαδικασία.</w:t>
      </w:r>
    </w:p>
    <w:p w14:paraId="2774D5F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Είμαι ξεκάθαρος. Δεν προβλέπεται να γίνεται α</w:t>
      </w:r>
      <w:r>
        <w:rPr>
          <w:rFonts w:eastAsia="Times New Roman" w:cs="Times New Roman"/>
          <w:szCs w:val="24"/>
        </w:rPr>
        <w:t>υτή η ρύθμιση για όσους δεν έχουν οικοδομική άδεια…</w:t>
      </w:r>
    </w:p>
    <w:p w14:paraId="2774D5F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Όχι, δεν ρώτησα αυτό.</w:t>
      </w:r>
    </w:p>
    <w:p w14:paraId="2774D5F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…διότι αν κάποιος δεν έχει οικοδομική άδεια και είναι και σε δασική έκταση, θα πρέπε</w:t>
      </w:r>
      <w:r>
        <w:rPr>
          <w:rFonts w:eastAsia="Times New Roman" w:cs="Times New Roman"/>
          <w:szCs w:val="24"/>
        </w:rPr>
        <w:t>ι να βρούμε μία άλλη περιοχή να πάει.</w:t>
      </w:r>
    </w:p>
    <w:p w14:paraId="2774D5F5"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Δεν ρώτησα αυτό, κύριε Υπουργέ.</w:t>
      </w:r>
    </w:p>
    <w:p w14:paraId="2774D5F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Τι εννοείτε τότε;</w:t>
      </w:r>
    </w:p>
    <w:p w14:paraId="2774D5F7" w14:textId="77777777" w:rsidR="009B4FE7" w:rsidRDefault="00452105">
      <w:pPr>
        <w:spacing w:line="600" w:lineRule="auto"/>
        <w:ind w:firstLine="720"/>
        <w:contextualSpacing/>
        <w:jc w:val="both"/>
        <w:rPr>
          <w:rFonts w:eastAsia="Times New Roman" w:cs="Times New Roman"/>
          <w:szCs w:val="24"/>
        </w:rPr>
      </w:pPr>
      <w:r w:rsidRPr="00051177">
        <w:rPr>
          <w:rFonts w:eastAsia="Times New Roman" w:cs="Times New Roman"/>
          <w:b/>
          <w:szCs w:val="24"/>
        </w:rPr>
        <w:t>ΠΑΡΑΣΚΕΥΗ ΧΡΙΣΤΟΦΙΛΟΠΟΥΛΟΥ:</w:t>
      </w:r>
      <w:r>
        <w:rPr>
          <w:rFonts w:eastAsia="Times New Roman" w:cs="Times New Roman"/>
          <w:szCs w:val="24"/>
        </w:rPr>
        <w:t xml:space="preserve"> </w:t>
      </w:r>
      <w:r w:rsidRPr="0094148B">
        <w:rPr>
          <w:rFonts w:eastAsia="Times New Roman" w:cs="Times New Roman"/>
          <w:szCs w:val="24"/>
        </w:rPr>
        <w:t>Λ</w:t>
      </w:r>
      <w:r>
        <w:rPr>
          <w:rFonts w:eastAsia="Times New Roman" w:cs="Times New Roman"/>
          <w:szCs w:val="24"/>
        </w:rPr>
        <w:t xml:space="preserve">έω για την περίπτωση που είτε είναι </w:t>
      </w:r>
      <w:r>
        <w:rPr>
          <w:rFonts w:eastAsia="Times New Roman" w:cs="Times New Roman"/>
          <w:szCs w:val="24"/>
        </w:rPr>
        <w:t>τακτοποιηθέν είτε είναι οικοδομική άδεια</w:t>
      </w:r>
      <w:r w:rsidRPr="00087691">
        <w:rPr>
          <w:rFonts w:eastAsia="Times New Roman" w:cs="Times New Roman"/>
          <w:szCs w:val="24"/>
        </w:rPr>
        <w:t>,</w:t>
      </w:r>
      <w:r>
        <w:rPr>
          <w:rFonts w:eastAsia="Times New Roman" w:cs="Times New Roman"/>
          <w:szCs w:val="24"/>
        </w:rPr>
        <w:t xml:space="preserve"> όταν αυτός είναι </w:t>
      </w:r>
      <w:r w:rsidRPr="00087691">
        <w:rPr>
          <w:rFonts w:eastAsia="Times New Roman" w:cs="Times New Roman"/>
          <w:szCs w:val="24"/>
        </w:rPr>
        <w:t>-</w:t>
      </w:r>
      <w:r>
        <w:rPr>
          <w:rFonts w:eastAsia="Times New Roman" w:cs="Times New Roman"/>
          <w:szCs w:val="24"/>
        </w:rPr>
        <w:t>κατά κάποιο τρόπο</w:t>
      </w:r>
      <w:r w:rsidRPr="00087691">
        <w:rPr>
          <w:rFonts w:eastAsia="Times New Roman" w:cs="Times New Roman"/>
          <w:szCs w:val="24"/>
        </w:rPr>
        <w:t>-</w:t>
      </w:r>
      <w:r>
        <w:rPr>
          <w:rFonts w:eastAsia="Times New Roman" w:cs="Times New Roman"/>
          <w:szCs w:val="24"/>
        </w:rPr>
        <w:t xml:space="preserve"> νόμιμος, γιατί χρειάζεται πάλι να πάρει βεβαίωση ότι υπάρχει; Εάν το διαβάζω λάθος, πείτε μου. Δηλαδή αφού έχει την άδεια, να μην χρειάζεται επιπλέον να κάνει δίκη, να μην προσθ</w:t>
      </w:r>
      <w:r>
        <w:rPr>
          <w:rFonts w:eastAsia="Times New Roman" w:cs="Times New Roman"/>
          <w:szCs w:val="24"/>
        </w:rPr>
        <w:t xml:space="preserve">έσουμε διοικητικό βάρος -αυτό λέω- στον αδειούχo.  </w:t>
      </w:r>
    </w:p>
    <w:p w14:paraId="2774D5F8" w14:textId="77777777" w:rsidR="009B4FE7" w:rsidRDefault="00452105">
      <w:pPr>
        <w:spacing w:line="600" w:lineRule="auto"/>
        <w:ind w:firstLine="720"/>
        <w:contextualSpacing/>
        <w:jc w:val="both"/>
        <w:rPr>
          <w:rFonts w:eastAsia="Times New Roman" w:cs="Times New Roman"/>
          <w:szCs w:val="24"/>
        </w:rPr>
      </w:pPr>
      <w:r w:rsidRPr="00087691">
        <w:rPr>
          <w:rFonts w:eastAsia="Times New Roman" w:cs="Times New Roman"/>
          <w:b/>
          <w:szCs w:val="24"/>
        </w:rPr>
        <w:t>ΣΩΚΡΑΤΗΣ ΦΑΜΕΛΛΟΣ (Αναπληρωτής Υπουργός Περιβάλλοντος και Ενέργειας):</w:t>
      </w:r>
      <w:r>
        <w:rPr>
          <w:rFonts w:eastAsia="Times New Roman" w:cs="Times New Roman"/>
          <w:b/>
          <w:szCs w:val="24"/>
        </w:rPr>
        <w:t xml:space="preserve"> </w:t>
      </w:r>
      <w:r w:rsidRPr="00087691">
        <w:rPr>
          <w:rFonts w:eastAsia="Times New Roman" w:cs="Times New Roman"/>
          <w:szCs w:val="24"/>
        </w:rPr>
        <w:t>Α</w:t>
      </w:r>
      <w:r>
        <w:rPr>
          <w:rFonts w:eastAsia="Times New Roman" w:cs="Times New Roman"/>
          <w:szCs w:val="24"/>
        </w:rPr>
        <w:t>ναφέρεστε, λοιπόν, σε ένα αντικείμενο που δεν είναι στην αρμοδιότητα του δικού μου Υπουργείου, αλλά εγώ θα σας πω τι γνωρίζω μέχρι στ</w:t>
      </w:r>
      <w:r>
        <w:rPr>
          <w:rFonts w:eastAsia="Times New Roman" w:cs="Times New Roman"/>
          <w:szCs w:val="24"/>
        </w:rPr>
        <w:t xml:space="preserve">ιγμής, διότι θα έρθουμε πάλι στην Ολομέλεια με τον κ. Σπίρτζη και τον κ. Σταθάκη για τη συναρμοδιότητα. </w:t>
      </w:r>
    </w:p>
    <w:p w14:paraId="2774D5F9"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Αναφέρεστε στο εάν απαιτείται άδεια δόμησης για τις κατασκευές μεγάλης κλίμακας και επισκευής. Ναι, υπάρχει πολεοδομική νομοθεσία που επιβάλλει στην </w:t>
      </w:r>
      <w:r>
        <w:rPr>
          <w:rFonts w:eastAsia="Times New Roman" w:cs="Times New Roman"/>
          <w:szCs w:val="24"/>
        </w:rPr>
        <w:lastRenderedPageBreak/>
        <w:t>αν</w:t>
      </w:r>
      <w:r>
        <w:rPr>
          <w:rFonts w:eastAsia="Times New Roman" w:cs="Times New Roman"/>
          <w:szCs w:val="24"/>
        </w:rPr>
        <w:t>ακατασκευή να υπάρχει άδεια δόμησης. Αυτό δεν μπορώ να το τροποποιήσω με δική μου πρωτοβουλία. Και σε κα</w:t>
      </w:r>
      <w:r>
        <w:rPr>
          <w:rFonts w:eastAsia="Times New Roman" w:cs="Times New Roman"/>
          <w:szCs w:val="24"/>
        </w:rPr>
        <w:t>μ</w:t>
      </w:r>
      <w:r>
        <w:rPr>
          <w:rFonts w:eastAsia="Times New Roman" w:cs="Times New Roman"/>
          <w:szCs w:val="24"/>
        </w:rPr>
        <w:t>μιά περίπτωση δεν έχω κα</w:t>
      </w:r>
      <w:r>
        <w:rPr>
          <w:rFonts w:eastAsia="Times New Roman" w:cs="Times New Roman"/>
          <w:szCs w:val="24"/>
        </w:rPr>
        <w:t>μ</w:t>
      </w:r>
      <w:r>
        <w:rPr>
          <w:rFonts w:eastAsia="Times New Roman" w:cs="Times New Roman"/>
          <w:szCs w:val="24"/>
        </w:rPr>
        <w:t xml:space="preserve">μία αρμοδιότητα να το τροποποιήσω. Τώρα απαιτείται άδεια δόμησης. </w:t>
      </w:r>
    </w:p>
    <w:p w14:paraId="2774D5FA"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Εμείς, ως Υπουργείο ερχόμαστε και συμβάλουμε στην επιτάχυνσ</w:t>
      </w:r>
      <w:r>
        <w:rPr>
          <w:rFonts w:eastAsia="Times New Roman" w:cs="Times New Roman"/>
          <w:szCs w:val="24"/>
        </w:rPr>
        <w:t>η της δασικής βεβαίωσης που είναι αρμοδιότητά μου. Θα μου επιτρέψετε να πω ότι πράγματι υπάρχει νομοθεσία για την έκδοση αδείας δόμησης. Θα πρέπει να δούμε να γίνεται και αυτή χωρίς διοικητικά βάρη και χρονικά βάρη για τον πολίτη. Είναι το επόμενο στάδιο ό</w:t>
      </w:r>
      <w:r>
        <w:rPr>
          <w:rFonts w:eastAsia="Times New Roman" w:cs="Times New Roman"/>
          <w:szCs w:val="24"/>
        </w:rPr>
        <w:t>μως, για το οποίο εγώ δεν μπορώ να έχω κα</w:t>
      </w:r>
      <w:r>
        <w:rPr>
          <w:rFonts w:eastAsia="Times New Roman" w:cs="Times New Roman"/>
          <w:szCs w:val="24"/>
        </w:rPr>
        <w:t>μ</w:t>
      </w:r>
      <w:r>
        <w:rPr>
          <w:rFonts w:eastAsia="Times New Roman" w:cs="Times New Roman"/>
          <w:szCs w:val="24"/>
        </w:rPr>
        <w:t>μία δυνατότητα να παρέμβω αυτή τη στιγμή. Θα έρθουμε όμως με ρύθμιση που να δίνει και τα πολεοδομικά σταθερότυπα με ικανοποιητικό τρόπο για να μην επαναληφθούν νέα φαινόμενα. Διότι δεν είναι μόνο να βγάλουμε γρήγορ</w:t>
      </w:r>
      <w:r>
        <w:rPr>
          <w:rFonts w:eastAsia="Times New Roman" w:cs="Times New Roman"/>
          <w:szCs w:val="24"/>
        </w:rPr>
        <w:t>α τις άδειες δόμησης -και κλείνω, κύριε Πρόεδρε- και να μην κάνουμε πάλι αδιέξοδους δρόμους και τυφλά οικόπεδα -μαζί θα το συζητήσουμε εδώ-, αλλά είναι το επόμενο στάδιο που αφορά την άδεια δόμησης, που είναι νομοθετικά προβλεπόμενη για όλες αυτές τις δρασ</w:t>
      </w:r>
      <w:r>
        <w:rPr>
          <w:rFonts w:eastAsia="Times New Roman" w:cs="Times New Roman"/>
          <w:szCs w:val="24"/>
        </w:rPr>
        <w:t xml:space="preserve">τηριότητες. </w:t>
      </w:r>
    </w:p>
    <w:p w14:paraId="2774D5FB" w14:textId="77777777" w:rsidR="009B4FE7" w:rsidRDefault="00452105">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Μάριος Γεωργιάδης</w:t>
      </w:r>
      <w:r w:rsidRPr="009236DF">
        <w:rPr>
          <w:rFonts w:eastAsia="Times New Roman" w:cs="Times New Roman"/>
          <w:b/>
          <w:szCs w:val="24"/>
        </w:rPr>
        <w:t>):</w:t>
      </w:r>
      <w:r>
        <w:rPr>
          <w:rFonts w:eastAsia="Times New Roman" w:cs="Times New Roman"/>
          <w:szCs w:val="24"/>
        </w:rPr>
        <w:t xml:space="preserve"> Ευχαριστούμε τον κύριο Υπουργό. </w:t>
      </w:r>
    </w:p>
    <w:p w14:paraId="2774D5FC"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έχει γίνει εκτενής διάλογος και συζήτηση γύρω από την τροπολογία. Σίγουρα, θα μπορεί η καθεμία και ο καθένας από εσάς να τοποθετηθεί. </w:t>
      </w:r>
    </w:p>
    <w:p w14:paraId="2774D5FD"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σας καλέσω στο Βήμα, κυρία Μ</w:t>
      </w:r>
      <w:r>
        <w:rPr>
          <w:rFonts w:eastAsia="Times New Roman" w:cs="Times New Roman"/>
          <w:szCs w:val="24"/>
        </w:rPr>
        <w:t xml:space="preserve">ανωλάκου, θα ήθελα να κάνω μια ανακοίνωση προς το Σώμα: Οι Διαρκείς Επιτροπές Δημόσιας Διοίκησης, Δημόσιας Τάξης και Δικαιοσύνης και Παραγωγής και Εμπορίου καταθέτουν την </w:t>
      </w:r>
      <w:r>
        <w:rPr>
          <w:rFonts w:eastAsia="Times New Roman" w:cs="Times New Roman"/>
          <w:szCs w:val="24"/>
        </w:rPr>
        <w:t xml:space="preserve">έκθεσή </w:t>
      </w:r>
      <w:r>
        <w:rPr>
          <w:rFonts w:eastAsia="Times New Roman" w:cs="Times New Roman"/>
          <w:szCs w:val="24"/>
        </w:rPr>
        <w:t>τους στο σχέδιο νόμου του Υπουργείου Ψηφιακής Πολιτικής, Τηλεπικοινωνιών και Ε</w:t>
      </w:r>
      <w:r>
        <w:rPr>
          <w:rFonts w:eastAsia="Times New Roman" w:cs="Times New Roman"/>
          <w:szCs w:val="24"/>
        </w:rPr>
        <w:t xml:space="preserve">νημέρωσης: «Ενσωμάτωση στην ελληνική νομοθεσία της Οδηγίας 2016/1148/ΕΕ του Ευρωπαϊκού Κοινοβουλίου και του Συμβουλίου σχετικά με μέτρα για υψηλό κοινό επίπεδο ασφάλειας συστημάτων δικτύου και πληροφοριών σε ολόκληρη την Ευρώπη». </w:t>
      </w:r>
    </w:p>
    <w:p w14:paraId="2774D5FE"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Μανωλάκου, </w:t>
      </w:r>
      <w:r>
        <w:rPr>
          <w:rFonts w:eastAsia="Times New Roman" w:cs="Times New Roman"/>
          <w:szCs w:val="24"/>
        </w:rPr>
        <w:t xml:space="preserve">έχετε τον λόγο για δεκαπέντε λεπτά ως ειδική αγορήτρια του Κομμουνιστικού Κόμματος Ελλάδας. </w:t>
      </w:r>
    </w:p>
    <w:p w14:paraId="2774D5FF" w14:textId="77777777" w:rsidR="009B4FE7" w:rsidRDefault="00452105">
      <w:pPr>
        <w:spacing w:line="600" w:lineRule="auto"/>
        <w:ind w:firstLine="720"/>
        <w:contextualSpacing/>
        <w:jc w:val="both"/>
        <w:rPr>
          <w:rFonts w:eastAsia="Times New Roman" w:cs="Times New Roman"/>
          <w:szCs w:val="24"/>
        </w:rPr>
      </w:pPr>
      <w:r w:rsidRPr="00EA34A0">
        <w:rPr>
          <w:rFonts w:eastAsia="Times New Roman" w:cs="Times New Roman"/>
          <w:b/>
          <w:szCs w:val="24"/>
        </w:rPr>
        <w:t>ΔΙΑΜΑΝΤΩ ΜΑΝΩΛΑΚΟΥ:</w:t>
      </w:r>
      <w:r>
        <w:rPr>
          <w:rFonts w:eastAsia="Times New Roman" w:cs="Times New Roman"/>
          <w:szCs w:val="24"/>
        </w:rPr>
        <w:t xml:space="preserve"> Το σχέδιο νόμου φαίνεται σαν μια τυπική διαδικασία επειδή κυρώνει πέντε πράξης νομοθετικού περιεχομένου. Όμως, έχει ιδιαίτερο ενδιαφέρον γιατί </w:t>
      </w:r>
      <w:r>
        <w:rPr>
          <w:rFonts w:eastAsia="Times New Roman" w:cs="Times New Roman"/>
          <w:szCs w:val="24"/>
        </w:rPr>
        <w:t xml:space="preserve">αυτά ήδη έχουν εφαρμοστεί, υλοποιούνται. Συνεπώς, γνωρίζουμε χειροπιαστά πολύ καλά τα μειονεκτήματα και την ανεπάρκεια για λύση αυτών των προβλημάτων με βάση αυτά που έχουν προκύψει στην πορεία. </w:t>
      </w:r>
    </w:p>
    <w:p w14:paraId="2774D600"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Βεβαίως, όσο κι αν προσπάθησε να τα ωραιοποιήσει ο Αναπληρωτ</w:t>
      </w:r>
      <w:r>
        <w:rPr>
          <w:rFonts w:eastAsia="Times New Roman" w:cs="Times New Roman"/>
          <w:szCs w:val="24"/>
        </w:rPr>
        <w:t>ής Υπουργός, θα πω ότι η πραγματικότητα είναι πολύ σκληρή και πολύ φοβόμαστε ότι η τροπολογία περισσότερο θα μπερδέψει, παρά θα λύσει ζητήματα. Και οι πληγέντες είναι μέσα στην απελπισία και την ανασφάλεια από την πολιτική σας.</w:t>
      </w:r>
    </w:p>
    <w:p w14:paraId="2774D601"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σας πω και κάτι μιας </w:t>
      </w:r>
      <w:r>
        <w:rPr>
          <w:rFonts w:eastAsia="Times New Roman" w:cs="Times New Roman"/>
          <w:szCs w:val="24"/>
        </w:rPr>
        <w:t xml:space="preserve">και είστε εδώ, κύριε Υπουργέ; Γιατί δεν τη φέρνατε πιο νωρίς; Έτσι, θα είχαμε τη δυνατότητα και να κάνουμε παρατηρήσεις και βελτιώσεις. Όμως, το φέρνετε σαν μέτρο αποσπασματικό και δεν έχουμε την εικόνα. </w:t>
      </w:r>
    </w:p>
    <w:p w14:paraId="2774D602"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Και θα πάω τώρα πιο ειδικά στα άρθρα:</w:t>
      </w:r>
    </w:p>
    <w:p w14:paraId="2774D603"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Έρχομαι στο ά</w:t>
      </w:r>
      <w:r>
        <w:rPr>
          <w:rFonts w:eastAsia="Times New Roman" w:cs="Times New Roman"/>
          <w:szCs w:val="24"/>
        </w:rPr>
        <w:t xml:space="preserve">ρθρο 1 που αφορά την παράταση του μειωμένου ΦΠΑ μόνο για πέντε νησιά μέχρι τον Δεκέμβριο με άλλοθι το προσφυγικό. Ε, είναι απαράδεκτο, γιατί το οικονομικό αντιστάθμισμα ταυτίζεται με την αποδοχή των επικίνδυνων αντιδραστικών επιλογών της Ευρωπαϊκής Ένωσης </w:t>
      </w:r>
      <w:r>
        <w:rPr>
          <w:rFonts w:eastAsia="Times New Roman" w:cs="Times New Roman"/>
          <w:szCs w:val="24"/>
        </w:rPr>
        <w:t>που μετατρέπει τα νησιά σε μόνιμο χώρο διπλού εγκλωβισμού προσφύγων και μεταναστών καταπατώντας τα δικαιώματά τους. Ο μειωμένος συντελεστής σε όλα τα νησιά ήταν δίκαιο αίτημα και όταν επιτεύχθηκε, δεν υπήρχε προσφυγικό. Είναι μέτρο μείωσης των συνεπειών το</w:t>
      </w:r>
      <w:r>
        <w:rPr>
          <w:rFonts w:eastAsia="Times New Roman" w:cs="Times New Roman"/>
          <w:szCs w:val="24"/>
        </w:rPr>
        <w:t>υ μεγάλου μεταφορικού κόστους και άλλων δυσμενών παραγόντων που δυσκολεύουν τη ζωή των νησιωτών. Σήμερα στα νησιά που έχει καταργηθεί ο μειωμένος συντελεστής η ακρίβεια έχει φουντώσει συγκριτικά ακόμα και με αυτή της ηπειρωτικής Ελλάδας, πάνω από 15% με 20</w:t>
      </w:r>
      <w:r>
        <w:rPr>
          <w:rFonts w:eastAsia="Times New Roman" w:cs="Times New Roman"/>
          <w:szCs w:val="24"/>
        </w:rPr>
        <w:t xml:space="preserve">%.  </w:t>
      </w:r>
    </w:p>
    <w:p w14:paraId="2774D604" w14:textId="77777777" w:rsidR="009B4FE7" w:rsidRDefault="00452105">
      <w:pPr>
        <w:spacing w:line="600" w:lineRule="auto"/>
        <w:ind w:firstLine="720"/>
        <w:jc w:val="both"/>
        <w:rPr>
          <w:rFonts w:eastAsia="Times New Roman"/>
          <w:szCs w:val="24"/>
        </w:rPr>
      </w:pPr>
      <w:r>
        <w:rPr>
          <w:rFonts w:eastAsia="Times New Roman"/>
          <w:szCs w:val="24"/>
        </w:rPr>
        <w:t>Να πει κανείς για τη βενζίνη; Στη Σάμο είναι 1,8 ευρώ και δίπλα, στην Ικαρία αγγίζει τα 2 ευρώ. Τα ίδια και στο πετρέλαιο θέρμανσης κ.ο.κ. Βέβαια, η τιμή της ούτως ή άλλως είναι πανάκριβη και για δύο νησιά και για όλη την Ελλάδα. Και να σας πω πως δεν</w:t>
      </w:r>
      <w:r>
        <w:rPr>
          <w:rFonts w:eastAsia="Times New Roman"/>
          <w:szCs w:val="24"/>
        </w:rPr>
        <w:t xml:space="preserve"> είναι καθόλου τυχαίο ότι προχθές οι νησιώτες και κυρίως από την </w:t>
      </w:r>
      <w:r>
        <w:rPr>
          <w:rFonts w:eastAsia="Times New Roman"/>
          <w:szCs w:val="24"/>
        </w:rPr>
        <w:lastRenderedPageBreak/>
        <w:t>Ικαρία, ταξίδεψαν και ήταν σε κινητοποιήσεις στην Αθήνα ακριβώς γι</w:t>
      </w:r>
      <w:r w:rsidRPr="00530E65">
        <w:rPr>
          <w:rFonts w:eastAsia="Times New Roman"/>
          <w:szCs w:val="24"/>
        </w:rPr>
        <w:t>’</w:t>
      </w:r>
      <w:r>
        <w:rPr>
          <w:rFonts w:eastAsia="Times New Roman"/>
          <w:szCs w:val="24"/>
        </w:rPr>
        <w:t xml:space="preserve"> αυτά τα ζητήματα.</w:t>
      </w:r>
    </w:p>
    <w:p w14:paraId="2774D605" w14:textId="77777777" w:rsidR="009B4FE7" w:rsidRDefault="00452105">
      <w:pPr>
        <w:spacing w:line="600" w:lineRule="auto"/>
        <w:ind w:firstLine="720"/>
        <w:jc w:val="both"/>
        <w:rPr>
          <w:rFonts w:eastAsia="Times New Roman"/>
          <w:szCs w:val="24"/>
        </w:rPr>
      </w:pPr>
      <w:r>
        <w:rPr>
          <w:rFonts w:eastAsia="Times New Roman"/>
          <w:szCs w:val="24"/>
        </w:rPr>
        <w:t xml:space="preserve">Το μεταφορικό ισοδύναμο μέχρι στιγμής είναι χωρίς αντίκρισμα. Το μόνο που έχουν πάρει είναι 4 ακόμα ευρώ </w:t>
      </w:r>
      <w:r>
        <w:rPr>
          <w:rFonts w:eastAsia="Times New Roman"/>
          <w:szCs w:val="24"/>
        </w:rPr>
        <w:t>επιστροφή από εισιτήρια οικονομικής θέσης.</w:t>
      </w:r>
    </w:p>
    <w:p w14:paraId="2774D606" w14:textId="77777777" w:rsidR="009B4FE7" w:rsidRDefault="00452105">
      <w:pPr>
        <w:spacing w:line="600" w:lineRule="auto"/>
        <w:ind w:firstLine="720"/>
        <w:jc w:val="both"/>
        <w:rPr>
          <w:rFonts w:eastAsia="Times New Roman"/>
          <w:szCs w:val="24"/>
        </w:rPr>
      </w:pPr>
      <w:r>
        <w:rPr>
          <w:rFonts w:eastAsia="Times New Roman"/>
          <w:szCs w:val="24"/>
        </w:rPr>
        <w:t xml:space="preserve">Εμείς αυτό που έχουμε να πούμε είναι ότι το ΚΚΕ πρωτοστάτησε στους αγώνες και στις νομοθετικές πρωτοβουλίες για μειωμένο συντελεστή και θα συνεχίσουμε. Καταθέσαμε τροπολογία για τη διατήρηση του μειωμένου ΦΠΑ στα </w:t>
      </w:r>
      <w:r>
        <w:rPr>
          <w:rFonts w:eastAsia="Times New Roman"/>
          <w:szCs w:val="24"/>
        </w:rPr>
        <w:t>νησιά, χωρίς να συνδέεται με το προσφυγικό, αλλά με τις δυσκολίες στη ζωή των νησιωτών. Βέβαια, να θυμίσω ότι στο τρίτο μνημόνιο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που ψήφισαν και τα άλλα κόμματα, υπήρχε δέσμευση για την κατάργηση του μειωμένου ΦΠΑ στα νησιά. </w:t>
      </w:r>
      <w:r>
        <w:rPr>
          <w:rFonts w:eastAsia="Times New Roman"/>
          <w:szCs w:val="24"/>
        </w:rPr>
        <w:t>Γι’ αυτό προφανώς ψηφίζετε και το άρθρο και το νομοσχέδιο συνολικά.</w:t>
      </w:r>
    </w:p>
    <w:p w14:paraId="2774D607" w14:textId="77777777" w:rsidR="009B4FE7" w:rsidRDefault="00452105">
      <w:pPr>
        <w:spacing w:line="600" w:lineRule="auto"/>
        <w:ind w:firstLine="720"/>
        <w:jc w:val="both"/>
        <w:rPr>
          <w:rFonts w:eastAsia="Times New Roman"/>
          <w:szCs w:val="24"/>
        </w:rPr>
      </w:pPr>
      <w:r>
        <w:rPr>
          <w:rFonts w:eastAsia="Times New Roman"/>
          <w:szCs w:val="24"/>
        </w:rPr>
        <w:t xml:space="preserve">Σε ό,τι αφορά το άρθρο 2 για τη σύσταση </w:t>
      </w:r>
      <w:r>
        <w:rPr>
          <w:rFonts w:eastAsia="Times New Roman"/>
          <w:szCs w:val="24"/>
        </w:rPr>
        <w:t>ειδικού λογαριασμού</w:t>
      </w:r>
      <w:r>
        <w:rPr>
          <w:rFonts w:eastAsia="Times New Roman"/>
          <w:szCs w:val="24"/>
        </w:rPr>
        <w:t xml:space="preserve"> και τη διαχείρισή του για πληγέντες, είχαμε αναλυτική ενημέρωση από τον Πρόεδρο της Βουλής. Δεν εξασφαλίζει η διαχείρισή του ότι</w:t>
      </w:r>
      <w:r>
        <w:rPr>
          <w:rFonts w:eastAsia="Times New Roman"/>
          <w:szCs w:val="24"/>
        </w:rPr>
        <w:t xml:space="preserve"> θα λυθούν τα προβλήματα, αφού τέσσερις μήνες μετά συνεχίζουν να υπάρχουν. Μάλιστα, στο άρθρο 3 που κυρώνονται τα ειδικά μέτρα για τους πληγέντες και την αποκατάσταση ζημιών από τις πυρκαγιές, αναδει</w:t>
      </w:r>
      <w:r>
        <w:rPr>
          <w:rFonts w:eastAsia="Times New Roman"/>
          <w:szCs w:val="24"/>
        </w:rPr>
        <w:lastRenderedPageBreak/>
        <w:t>κνύουν πόσο ανεπαρκή είναι αυτά. Οι πυρόπληκτοι το βιώνου</w:t>
      </w:r>
      <w:r>
        <w:rPr>
          <w:rFonts w:eastAsia="Times New Roman"/>
          <w:szCs w:val="24"/>
        </w:rPr>
        <w:t xml:space="preserve">ν. Βιώνουν τις ελλείψεις και κινητοποιούνται. Αυτό έκαναν και την Κυριακή με τον Μαραθώνιο δρόμο. Δήλωσαν ότι τρέχουν και αυτοί τον δικό τους «Μαραθώνιο». Οι πληγές είναι ακόμα ανοιχτές. Οι κάτοικοι προσπαθούν να σταθούν ξανά στα πόδια τους. Συνεπώς είναι </w:t>
      </w:r>
      <w:r>
        <w:rPr>
          <w:rFonts w:eastAsia="Times New Roman"/>
          <w:szCs w:val="24"/>
        </w:rPr>
        <w:t>λογικό να απαιτούν άμεση αποζημίωση στο 100% της συνολικής ζημιάς.</w:t>
      </w:r>
    </w:p>
    <w:p w14:paraId="2774D608" w14:textId="77777777" w:rsidR="009B4FE7" w:rsidRDefault="00452105">
      <w:pPr>
        <w:spacing w:line="600" w:lineRule="auto"/>
        <w:ind w:firstLine="720"/>
        <w:jc w:val="both"/>
        <w:rPr>
          <w:rFonts w:eastAsia="Times New Roman"/>
          <w:szCs w:val="24"/>
        </w:rPr>
      </w:pPr>
      <w:r>
        <w:rPr>
          <w:rFonts w:eastAsia="Times New Roman"/>
          <w:szCs w:val="24"/>
        </w:rPr>
        <w:t>Σίγουρα, όμως, πρέπει να αντιμετωπιστούν άμεσα οι ελλείψεις στους τομείς δασοπροστασίας και πυρόσβεσης και να εκπονηθεί σχέδιο αντιμετώπισης παρόμοιων φαινομένων. Όσο περνάει ο καιρός, τόσο</w:t>
      </w:r>
      <w:r>
        <w:rPr>
          <w:rFonts w:eastAsia="Times New Roman"/>
          <w:szCs w:val="24"/>
        </w:rPr>
        <w:t xml:space="preserve"> περισσότερο αποκαλύπτεται το μέγεθος των προβλημάτων. Για αυτό πρέπει να αντιμετωπιστούν πάνω απ’ όλα οι πραγματικές αιτίες της καταστροφής.</w:t>
      </w:r>
    </w:p>
    <w:p w14:paraId="2774D609" w14:textId="77777777" w:rsidR="009B4FE7" w:rsidRDefault="00452105">
      <w:pPr>
        <w:spacing w:line="600" w:lineRule="auto"/>
        <w:ind w:firstLine="720"/>
        <w:jc w:val="both"/>
        <w:rPr>
          <w:rFonts w:eastAsia="Times New Roman"/>
          <w:szCs w:val="24"/>
        </w:rPr>
      </w:pPr>
      <w:r>
        <w:rPr>
          <w:rFonts w:eastAsia="Times New Roman"/>
          <w:szCs w:val="24"/>
        </w:rPr>
        <w:t>Συνεπώς πέρα από τα ανεπαρκή μέτρα της πράξης νομοθετικού περιεχομένου υπάρχει και το εξής: Πολλά από αυτά που υπή</w:t>
      </w:r>
      <w:r>
        <w:rPr>
          <w:rFonts w:eastAsia="Times New Roman"/>
          <w:szCs w:val="24"/>
        </w:rPr>
        <w:t>ρχαν στην πράξη ή από άλλες δεσμεύσεις της Κυβέρνησης είτε δεν εφαρμόστηκαν είτε καθυστερούν είτε εφαρμόζονται με αποκλεισμούς και εξαιρέσεις. Να σας πω; Στα νοσοκομεία νοσηλεύονται εγκαυματίες. Οι αποκλειστικές νοσοκόμες επιβαρύνουν τον ασθενή. Είναι άλλο</w:t>
      </w:r>
      <w:r>
        <w:rPr>
          <w:rFonts w:eastAsia="Times New Roman"/>
          <w:szCs w:val="24"/>
        </w:rPr>
        <w:t xml:space="preserve"> ο εγκαυματίας που συνεχίζει θεραπεία στο σπίτι και δεν καλύπτεται καθόλου η θεραπεία από τον ΕΟΠΥΥ για τα φάρμακα που παίρνει; Συνεπώς η μηδενική συμμετοχή που αναφέρεται και στο άρθρο 15 είναι στα χαρτιά, ενώ άμεσα έπρεπε να είχε δοθεί. </w:t>
      </w:r>
      <w:r>
        <w:rPr>
          <w:rFonts w:eastAsia="Times New Roman"/>
          <w:szCs w:val="24"/>
        </w:rPr>
        <w:lastRenderedPageBreak/>
        <w:t>Ή ακόμα βάζετε χρ</w:t>
      </w:r>
      <w:r>
        <w:rPr>
          <w:rFonts w:eastAsia="Times New Roman"/>
          <w:szCs w:val="24"/>
        </w:rPr>
        <w:t>ονικά περιθώρια ως το τέλος της χρονιάς για μια σειρά ανάγκες, τη στιγμή που θα έπρεπε να παραταθούν.</w:t>
      </w:r>
    </w:p>
    <w:p w14:paraId="2774D60A" w14:textId="77777777" w:rsidR="009B4FE7" w:rsidRDefault="00452105">
      <w:pPr>
        <w:spacing w:line="600" w:lineRule="auto"/>
        <w:ind w:firstLine="720"/>
        <w:jc w:val="both"/>
        <w:rPr>
          <w:rFonts w:eastAsia="Times New Roman"/>
          <w:szCs w:val="24"/>
        </w:rPr>
      </w:pPr>
      <w:r>
        <w:rPr>
          <w:rFonts w:eastAsia="Times New Roman"/>
          <w:szCs w:val="24"/>
        </w:rPr>
        <w:t xml:space="preserve">Αποζημιώσεις για ανακατασκευή ή επισκευή κατοικιών. Βρισκόμαστε ακόμα στη φάση των αιτήσεων. </w:t>
      </w:r>
      <w:r w:rsidRPr="007213DC">
        <w:rPr>
          <w:rFonts w:eastAsia="Times New Roman"/>
          <w:szCs w:val="24"/>
        </w:rPr>
        <w:t>Και αν πάρουμε υπ’ όψιν και αυτά που σας είπα, κύριε Υπουργέ,</w:t>
      </w:r>
      <w:r w:rsidRPr="007213DC">
        <w:rPr>
          <w:rFonts w:eastAsia="Times New Roman"/>
          <w:szCs w:val="24"/>
        </w:rPr>
        <w:t xml:space="preserve"> </w:t>
      </w:r>
      <w:r>
        <w:rPr>
          <w:rFonts w:eastAsia="Times New Roman"/>
          <w:szCs w:val="24"/>
        </w:rPr>
        <w:t>και το ότι ζητούσαν να χαρακτηριστούν «</w:t>
      </w:r>
      <w:r w:rsidRPr="007213DC">
        <w:rPr>
          <w:rFonts w:eastAsia="Times New Roman"/>
          <w:szCs w:val="24"/>
        </w:rPr>
        <w:t>κίτρινα</w:t>
      </w:r>
      <w:r>
        <w:rPr>
          <w:rFonts w:eastAsia="Times New Roman"/>
          <w:szCs w:val="24"/>
        </w:rPr>
        <w:t>»</w:t>
      </w:r>
      <w:r w:rsidRPr="007213DC">
        <w:rPr>
          <w:rFonts w:eastAsia="Times New Roman"/>
          <w:szCs w:val="24"/>
        </w:rPr>
        <w:t xml:space="preserve"> </w:t>
      </w:r>
      <w:r>
        <w:rPr>
          <w:rFonts w:eastAsia="Times New Roman"/>
          <w:szCs w:val="24"/>
        </w:rPr>
        <w:t xml:space="preserve">τα σπίτια </w:t>
      </w:r>
      <w:r w:rsidRPr="007213DC">
        <w:rPr>
          <w:rFonts w:eastAsia="Times New Roman"/>
          <w:szCs w:val="24"/>
        </w:rPr>
        <w:t xml:space="preserve">μέσα στην απελπισία </w:t>
      </w:r>
      <w:r>
        <w:rPr>
          <w:rFonts w:eastAsia="Times New Roman"/>
          <w:szCs w:val="24"/>
        </w:rPr>
        <w:t>τους,</w:t>
      </w:r>
      <w:r w:rsidRPr="007213DC">
        <w:rPr>
          <w:rFonts w:eastAsia="Times New Roman"/>
          <w:szCs w:val="24"/>
        </w:rPr>
        <w:t xml:space="preserve"> ενώ</w:t>
      </w:r>
      <w:r>
        <w:rPr>
          <w:rFonts w:eastAsia="Times New Roman"/>
          <w:szCs w:val="24"/>
        </w:rPr>
        <w:t xml:space="preserve"> η καταστροφή ήταν μεγαλύτερη, καταλαβαίνετε τι έχει να γίνει.</w:t>
      </w:r>
    </w:p>
    <w:p w14:paraId="2774D60B" w14:textId="77777777" w:rsidR="009B4FE7" w:rsidRDefault="00452105">
      <w:pPr>
        <w:spacing w:line="600" w:lineRule="auto"/>
        <w:ind w:firstLine="720"/>
        <w:jc w:val="both"/>
        <w:rPr>
          <w:rFonts w:eastAsia="Times New Roman"/>
          <w:szCs w:val="24"/>
        </w:rPr>
      </w:pPr>
      <w:r>
        <w:rPr>
          <w:rFonts w:eastAsia="Times New Roman"/>
          <w:szCs w:val="24"/>
        </w:rPr>
        <w:t xml:space="preserve">Στην καταβολή επιδομάτων είναι ψίχουλα </w:t>
      </w:r>
      <w:r>
        <w:rPr>
          <w:rFonts w:eastAsia="Times New Roman"/>
          <w:szCs w:val="24"/>
        </w:rPr>
        <w:t xml:space="preserve">οι </w:t>
      </w:r>
      <w:r>
        <w:rPr>
          <w:rFonts w:eastAsia="Times New Roman"/>
          <w:szCs w:val="24"/>
        </w:rPr>
        <w:t xml:space="preserve">5.000 ευρώ εφάπαξ ανά κατοικία και </w:t>
      </w:r>
      <w:r>
        <w:rPr>
          <w:rFonts w:eastAsia="Times New Roman"/>
          <w:szCs w:val="24"/>
        </w:rPr>
        <w:t xml:space="preserve">οι </w:t>
      </w:r>
      <w:r>
        <w:rPr>
          <w:rFonts w:eastAsia="Times New Roman"/>
          <w:szCs w:val="24"/>
        </w:rPr>
        <w:t>8.000 ανά μικροεπαγγελματ</w:t>
      </w:r>
      <w:r>
        <w:rPr>
          <w:rFonts w:eastAsia="Times New Roman"/>
          <w:szCs w:val="24"/>
        </w:rPr>
        <w:t>ία. Όμως, και αυτά δεν έχουν δοθεί ακόμα στο σύνολο των πληγέντων, ενώ πυρόπληκτοι που για διάφορους λόγους καθυστέρησαν να υποβάλουν τα δικαιολογητικά πηγαίνοντας προς τους δήμους, συναντούν άρνηση υπαλλήλων να τα παραλάβουν, καθώς είναι εκπρόθεσμα.</w:t>
      </w:r>
    </w:p>
    <w:p w14:paraId="2774D60C" w14:textId="77777777" w:rsidR="009B4FE7" w:rsidRDefault="00452105">
      <w:pPr>
        <w:spacing w:line="600" w:lineRule="auto"/>
        <w:jc w:val="both"/>
        <w:rPr>
          <w:rFonts w:eastAsia="Times New Roman" w:cs="Times New Roman"/>
          <w:szCs w:val="24"/>
        </w:rPr>
      </w:pPr>
      <w:r w:rsidRPr="00AF5A3D">
        <w:rPr>
          <w:rFonts w:eastAsia="Times New Roman" w:cs="Times New Roman"/>
          <w:szCs w:val="24"/>
        </w:rPr>
        <w:t>Μα, α</w:t>
      </w:r>
      <w:r w:rsidRPr="00AF5A3D">
        <w:rPr>
          <w:rFonts w:eastAsia="Times New Roman" w:cs="Times New Roman"/>
          <w:szCs w:val="24"/>
        </w:rPr>
        <w:t xml:space="preserve">κόμα και </w:t>
      </w:r>
      <w:r>
        <w:rPr>
          <w:rFonts w:eastAsia="Times New Roman" w:cs="Times New Roman"/>
          <w:szCs w:val="24"/>
        </w:rPr>
        <w:t>όταν τα παίρνουν</w:t>
      </w:r>
      <w:r w:rsidRPr="00055EF3">
        <w:rPr>
          <w:rFonts w:eastAsia="Times New Roman" w:cs="Times New Roman"/>
          <w:szCs w:val="24"/>
        </w:rPr>
        <w:t>,</w:t>
      </w:r>
      <w:r>
        <w:rPr>
          <w:rFonts w:eastAsia="Times New Roman" w:cs="Times New Roman"/>
          <w:szCs w:val="24"/>
        </w:rPr>
        <w:t xml:space="preserve"> ξεκαθαρίζουν στους πληγέντες ότι δεν πρόκειται να προχωρήσει η </w:t>
      </w:r>
      <w:r>
        <w:rPr>
          <w:rFonts w:eastAsia="Times New Roman" w:cs="Times New Roman"/>
          <w:szCs w:val="24"/>
        </w:rPr>
        <w:t xml:space="preserve">αίτησή </w:t>
      </w:r>
      <w:r>
        <w:rPr>
          <w:rFonts w:eastAsia="Times New Roman" w:cs="Times New Roman"/>
          <w:szCs w:val="24"/>
        </w:rPr>
        <w:t>τους, αφού οι ημερομηνίες έχουν παρέλθει. Χρειάζεται, απαιτείται παράταση όλων των διαδικασιών και περιμένουμε να ακούσουμε ότι δεσμεύεστε γι’ αυτό.</w:t>
      </w:r>
    </w:p>
    <w:p w14:paraId="2774D60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Φιλοξενία </w:t>
      </w:r>
      <w:r>
        <w:rPr>
          <w:rFonts w:eastAsia="Times New Roman" w:cs="Times New Roman"/>
          <w:szCs w:val="24"/>
        </w:rPr>
        <w:t xml:space="preserve">στις κατασκηνώσεις: Δεν υπάρχει καμμία επίσημη ανακοίνωση για το χρονικό διάστημα που θα μπορούσαν οι πυρόπληκτοι να φιλοξενούνται σε αυτές τις δομές. Κρίνουμε ότι θα χρειαστεί να παραταθεί σημαντικά η φιλοξενία αυτών των </w:t>
      </w:r>
      <w:r>
        <w:rPr>
          <w:rFonts w:eastAsia="Times New Roman" w:cs="Times New Roman"/>
          <w:szCs w:val="24"/>
        </w:rPr>
        <w:lastRenderedPageBreak/>
        <w:t>ανθρώπων στους συγκεκριμένους χώρο</w:t>
      </w:r>
      <w:r>
        <w:rPr>
          <w:rFonts w:eastAsia="Times New Roman" w:cs="Times New Roman"/>
          <w:szCs w:val="24"/>
        </w:rPr>
        <w:t xml:space="preserve">υς, δεδομένου ότι οι αποζημιώσεις καθυστερούν ιδιαίτερα, και φυσικά να </w:t>
      </w:r>
      <w:r>
        <w:rPr>
          <w:rFonts w:eastAsia="Times New Roman" w:cs="Times New Roman"/>
          <w:szCs w:val="24"/>
        </w:rPr>
        <w:t xml:space="preserve">ληφθούν </w:t>
      </w:r>
      <w:r>
        <w:rPr>
          <w:rFonts w:eastAsia="Times New Roman" w:cs="Times New Roman"/>
          <w:szCs w:val="24"/>
        </w:rPr>
        <w:t>όλα τα αναγκαία μέτρα, γιατί μπαίνουμε στον χειμώνα και οι υποδομές αυτές είναι ανεπαρκείς.</w:t>
      </w:r>
    </w:p>
    <w:p w14:paraId="2774D60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Με την ευκαιρία, θα ήθελα να πω ότι στην επιδότηση ενοικίου υπήρξε βελτίωση -το αναγν</w:t>
      </w:r>
      <w:r>
        <w:rPr>
          <w:rFonts w:eastAsia="Times New Roman" w:cs="Times New Roman"/>
          <w:szCs w:val="24"/>
        </w:rPr>
        <w:t>ωρίζουν- ως προς τα χιλιόμετρα μέσα στα οποία αν οι πυρόπληκτοι έχουν δευτερεύουσα κατοικία, δεν δικαιούνται την επιδότηση. Ωστόσο, συνεχίζουν να υπάρχουν αποκλεισμοί, ενώ τα ποσά είναι ανεπαρκή, μετά από την κατακόρυφη αύξηση στα ενοίκια στις γύρω περιοχέ</w:t>
      </w:r>
      <w:r>
        <w:rPr>
          <w:rFonts w:eastAsia="Times New Roman" w:cs="Times New Roman"/>
          <w:szCs w:val="24"/>
        </w:rPr>
        <w:t>ς και την αισχροκέρδεια που υπάρχει. Η εκταμίευση ζητούν να γίνεται ανά μήνα.</w:t>
      </w:r>
    </w:p>
    <w:p w14:paraId="2774D60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Φορολογία: Το είπαμε και το λέμε ξανά. Είναι κοροϊδία. Στην ουσία δόθηκε μια αναβολή για την καταβολή των δόσεων στη φορολογία εισοδήματος μέχρι τις 31 Δεκεμβρίου. Είναι ψίχουλα,</w:t>
      </w:r>
      <w:r>
        <w:rPr>
          <w:rFonts w:eastAsia="Times New Roman" w:cs="Times New Roman"/>
          <w:szCs w:val="24"/>
        </w:rPr>
        <w:t xml:space="preserve"> είναι λιγότερα από ψίχουλα. Αυτοί έχασαν τα πάντα. Τι να πληρώσουν;</w:t>
      </w:r>
    </w:p>
    <w:p w14:paraId="2774D61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Αντιπλημμυρικά έργα: Δεν έχει προχωρήσει κάτι ουσιαστικά. Κάποιες προσπάθειες που έχουν γίνει είναι πρόχειρες κατά τόπους και σίγουρα χωρίς κάποιο οργανωμένο σχέδιο. </w:t>
      </w:r>
    </w:p>
    <w:p w14:paraId="2774D61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Κόψιμο και αποκομιδή</w:t>
      </w:r>
      <w:r>
        <w:rPr>
          <w:rFonts w:eastAsia="Times New Roman" w:cs="Times New Roman"/>
          <w:szCs w:val="24"/>
        </w:rPr>
        <w:t xml:space="preserve"> καμένων δένδρων: Αν και κόπηκαν τα περισσότερα, κορμοί και κλαδιά έχουν αφεθεί στο έδαφος μέχρι χθες που μιλούσα μαζί τους. </w:t>
      </w:r>
    </w:p>
    <w:p w14:paraId="2774D61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Αποζημίωση επαγγελματιών που επλήγησαν: Δεν έχει προχωρήσει ουσιαστικά. Χρονικές αναστολές υπάρχουν σε ασφαλιστικές ρυθμίσεις, όπω</w:t>
      </w:r>
      <w:r>
        <w:rPr>
          <w:rFonts w:eastAsia="Times New Roman" w:cs="Times New Roman"/>
          <w:szCs w:val="24"/>
        </w:rPr>
        <w:t xml:space="preserve">ς αναστολή υπήρξε και στην είσπραξη συγκεκριμένων διοδίων. Όμως, και αυτά ήταν ούτε για πέντε ημέρες από τότε που ξέσπασε η πυρκαγιά. Δηλαδή τίποτα. Ούτε μια κάρτα που ζήτησαν οι πυρόπληκτοι για να μετακινούνται αδαπάνως δεν δόθηκε. Και όμως, την ίδια ώρα </w:t>
      </w:r>
      <w:r>
        <w:rPr>
          <w:rFonts w:eastAsia="Times New Roman" w:cs="Times New Roman"/>
          <w:szCs w:val="24"/>
        </w:rPr>
        <w:t>κάθε χρόνο στο ΝΑΤΟ δίνετε 4 δισεκατομμύρια και πάνω.</w:t>
      </w:r>
    </w:p>
    <w:p w14:paraId="2774D61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Απομάκρυνση αμιάντου: Δυστυχώς δεν έχει προχωρήσει. Συνεχίζουν να υπάρχουν στοιβαγμένες σακούλες σε σημεία της περιοχής, ενώ δεν έχει απομακρυνθεί από την πλειοψηφία των καμένων οικημάτων. Χρειάζεται επ</w:t>
      </w:r>
      <w:r>
        <w:rPr>
          <w:rFonts w:eastAsia="Times New Roman" w:cs="Times New Roman"/>
          <w:szCs w:val="24"/>
        </w:rPr>
        <w:t xml:space="preserve">ιτάχυνση με τα ειδικά συνεργεία προστασίας της δημόσιας υγείας. </w:t>
      </w:r>
    </w:p>
    <w:p w14:paraId="2774D61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Καμένα αυτοκίνητα: δεν αναφέρθηκε πουθενά για αποζημίωση, παρά μόνο διαγραφή των αδειών κυκλοφορίας. Εντάξει, αφού έχουν καταστραφεί, τι τέλη κυκλοφορίας να πληρώνουν, εδώ που τα λέμε; </w:t>
      </w:r>
    </w:p>
    <w:p w14:paraId="2774D61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Απορρ</w:t>
      </w:r>
      <w:r>
        <w:rPr>
          <w:rFonts w:eastAsia="Times New Roman" w:cs="Times New Roman"/>
          <w:szCs w:val="24"/>
        </w:rPr>
        <w:t xml:space="preserve">ύπανση της περιοχής: Δεν υπάρχει επίσημη ανακοίνωση από </w:t>
      </w:r>
      <w:r w:rsidRPr="00AF73C9">
        <w:rPr>
          <w:rFonts w:eastAsia="Times New Roman" w:cs="Times New Roman"/>
          <w:szCs w:val="24"/>
        </w:rPr>
        <w:t>κρατικό</w:t>
      </w:r>
      <w:r>
        <w:rPr>
          <w:rFonts w:eastAsia="Times New Roman" w:cs="Times New Roman"/>
          <w:szCs w:val="24"/>
        </w:rPr>
        <w:t xml:space="preserve"> φορέα. Μόνο τα αποτελέσματα του </w:t>
      </w:r>
      <w:r>
        <w:rPr>
          <w:rFonts w:eastAsia="Times New Roman" w:cs="Times New Roman"/>
          <w:szCs w:val="24"/>
        </w:rPr>
        <w:t>«</w:t>
      </w:r>
      <w:r>
        <w:rPr>
          <w:rFonts w:eastAsia="Times New Roman" w:cs="Times New Roman"/>
          <w:szCs w:val="24"/>
        </w:rPr>
        <w:t>Δημόκριτου</w:t>
      </w:r>
      <w:r>
        <w:rPr>
          <w:rFonts w:eastAsia="Times New Roman" w:cs="Times New Roman"/>
          <w:szCs w:val="24"/>
        </w:rPr>
        <w:t>»</w:t>
      </w:r>
      <w:r>
        <w:rPr>
          <w:rFonts w:eastAsia="Times New Roman" w:cs="Times New Roman"/>
          <w:szCs w:val="24"/>
        </w:rPr>
        <w:t>. Ούτε από το ΥΠΕΚΑ, κύριε Υπουργέ, ούτε από το Υπουργείο Υγείας για το αν αυτή έχει ολοκληρωθεί, αν έχουν γίνει απαραίτητες μετρήσεις και ποια είνα</w:t>
      </w:r>
      <w:r>
        <w:rPr>
          <w:rFonts w:eastAsia="Times New Roman" w:cs="Times New Roman"/>
          <w:szCs w:val="24"/>
        </w:rPr>
        <w:t>ι τα αποτελέσματά τους.</w:t>
      </w:r>
    </w:p>
    <w:p w14:paraId="2774D61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Μοριοδοτήσεις και </w:t>
      </w:r>
      <w:r>
        <w:rPr>
          <w:rFonts w:eastAsia="Times New Roman" w:cs="Times New Roman"/>
          <w:szCs w:val="24"/>
        </w:rPr>
        <w:t xml:space="preserve">μετεγγραφές </w:t>
      </w:r>
      <w:r>
        <w:rPr>
          <w:rFonts w:eastAsia="Times New Roman" w:cs="Times New Roman"/>
          <w:szCs w:val="24"/>
        </w:rPr>
        <w:t>των πυρόπληκτων φοιτητών: Υπάρχει πλήρης ανακολουθία μεταξύ του προγράμματος των πράξεων νομοθετικού περιεχομένου και των δεσμεύσεων του Υπουργού Παιδείας. Εμείς περιμένουμε απάντηση. Η μοριοδότηση για εισαγωγή στα ΑΕΙ και ΤΕΙ ήταν μόνο για τους περυσινούς</w:t>
      </w:r>
      <w:r>
        <w:rPr>
          <w:rFonts w:eastAsia="Times New Roman" w:cs="Times New Roman"/>
          <w:szCs w:val="24"/>
        </w:rPr>
        <w:t xml:space="preserve"> απόφοιτους της Γ΄ </w:t>
      </w:r>
      <w:r>
        <w:rPr>
          <w:rFonts w:eastAsia="Times New Roman" w:cs="Times New Roman"/>
          <w:szCs w:val="24"/>
        </w:rPr>
        <w:t>λυκείου</w:t>
      </w:r>
      <w:r>
        <w:rPr>
          <w:rFonts w:eastAsia="Times New Roman" w:cs="Times New Roman"/>
          <w:szCs w:val="24"/>
        </w:rPr>
        <w:t>. Όμως, είναι πολύ σημαντική η μοριοδότηση για τους φετινούς, με δεδομένο ότι κυρίως αυτά τα παιδιά θα αναγκαστούν να προετοιμαστούν για τις εξετάσεις μέσα σε εξαιρετικά αντίξοες συνθήκες. Όπως επίσης να μην είναι μόνο για όσους τ</w:t>
      </w:r>
      <w:r>
        <w:rPr>
          <w:rFonts w:eastAsia="Times New Roman" w:cs="Times New Roman"/>
          <w:szCs w:val="24"/>
        </w:rPr>
        <w:t xml:space="preserve">α σπίτια τους έχουν χαρακτηριστεί «κόκκινα» ή έχουν χάσει δικούς τους. Και εδώ που τα λέμε στην Ομοσπονδία Γονέων με το Υπουργείο Παιδείας υπήρξε δέσμευση ότι αυτό θα αλλάξει με νεότερη ρύθμιση. Όμως, δεν έχει γίνει τίποτα. </w:t>
      </w:r>
    </w:p>
    <w:p w14:paraId="2774D61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και στην αποκατάσταση περι</w:t>
      </w:r>
      <w:r>
        <w:rPr>
          <w:rFonts w:eastAsia="Times New Roman" w:cs="Times New Roman"/>
          <w:szCs w:val="24"/>
        </w:rPr>
        <w:t>βάλλοντος χώρου γίνεται ένα αλαλούμ. Τη μια τους λέτε «να μην κόψετε τα καμένα», μετά «κόφτε τα». Και τι αναφέρεται στην πράξη νομοθετικού περιεχομένου; Η διενέργεια αυτοψίας πριν και μετά την αποκατάσταση.</w:t>
      </w:r>
    </w:p>
    <w:p w14:paraId="2774D618" w14:textId="77777777" w:rsidR="009B4FE7" w:rsidRDefault="00452105">
      <w:pPr>
        <w:spacing w:line="600" w:lineRule="auto"/>
        <w:ind w:firstLine="709"/>
        <w:contextualSpacing/>
        <w:jc w:val="both"/>
        <w:rPr>
          <w:rFonts w:eastAsia="Times New Roman"/>
          <w:szCs w:val="24"/>
        </w:rPr>
      </w:pPr>
      <w:r>
        <w:rPr>
          <w:rFonts w:eastAsia="Times New Roman"/>
          <w:szCs w:val="24"/>
        </w:rPr>
        <w:t>Η πολυπλοκότητα των διαδικασιών και η γραφειοκρατ</w:t>
      </w:r>
      <w:r>
        <w:rPr>
          <w:rFonts w:eastAsia="Times New Roman"/>
          <w:szCs w:val="24"/>
        </w:rPr>
        <w:t xml:space="preserve">ία χαρακτηρίζουν τα πάντα και μένουν άνθρωποι, οι οποίοι δικαιούνται και χρειάζονται βοήθεια. Συνεπώς, άμεση απλούστευση όλων των διαδικασιών. Αυτό που λέω αφορά και την τροπολογία που καταθέσατε. </w:t>
      </w:r>
    </w:p>
    <w:p w14:paraId="2774D619"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Τέλος, όσον αφορά το τέταρτο άρθρο, η αναφορά για κατεδαφί</w:t>
      </w:r>
      <w:r>
        <w:rPr>
          <w:rFonts w:eastAsia="Times New Roman"/>
          <w:szCs w:val="24"/>
        </w:rPr>
        <w:t>σεις ουσιαστικά αφορά στη συντριπτική πλειοψηφία αποφάσεις που προϋπήρχαν της πυρκαγιάς και δεν είχαν εφαρμοστεί, δηλαδή και χωρίς τη φονική πυρκαγιά έπρεπε να τις υλοποιήσετε. Αφορούν περιφράξεις, τοίχους και άλλα στις αναφερόμενες περιοχές. Εμείς λέμε ότ</w:t>
      </w:r>
      <w:r>
        <w:rPr>
          <w:rFonts w:eastAsia="Times New Roman"/>
          <w:szCs w:val="24"/>
        </w:rPr>
        <w:t xml:space="preserve">ι είναι αποσπασματικές και εξόφθαλμες περιπτώσεις. Το χρησιμοποιήσατε, όμως, πάρα πολύ για να συγκαλύψετε τις ευθύνες που έχετε κι εσείς και οι προηγούμενοι και να φορτώσετε στους ίδιους τους κατοίκους την αιτία της καταστροφής. </w:t>
      </w:r>
    </w:p>
    <w:p w14:paraId="2774D61A" w14:textId="77777777" w:rsidR="009B4FE7" w:rsidRDefault="00452105">
      <w:pPr>
        <w:spacing w:line="600" w:lineRule="auto"/>
        <w:ind w:firstLine="720"/>
        <w:contextualSpacing/>
        <w:jc w:val="both"/>
        <w:rPr>
          <w:rFonts w:eastAsia="Times New Roman"/>
          <w:szCs w:val="24"/>
        </w:rPr>
      </w:pPr>
      <w:r>
        <w:rPr>
          <w:rFonts w:eastAsia="Times New Roman"/>
          <w:szCs w:val="24"/>
        </w:rPr>
        <w:t>Η αναρχία του καπιταλιστικ</w:t>
      </w:r>
      <w:r>
        <w:rPr>
          <w:rFonts w:eastAsia="Times New Roman"/>
          <w:szCs w:val="24"/>
        </w:rPr>
        <w:t>ού δρόμου ανάπτυξης, όπως υπάρχει σ’ όλους τους τομείς, υπάρχει κι εδώ. Αυτήν την αυθαιρεσία εδώ και χρόνια την έχει εκθρέψει το ίδιο το καπιταλιστικό κράτος και για να δώσει διέξοδο στο πιεστικό πρόβλημα στέγασης, επειδή δεν είχε ποτέ σχέδιο εργατικής λαϊ</w:t>
      </w:r>
      <w:r>
        <w:rPr>
          <w:rFonts w:eastAsia="Times New Roman"/>
          <w:szCs w:val="24"/>
        </w:rPr>
        <w:t xml:space="preserve">κής κατοικίας, αλλά πάνω απ’ όλα γιατί η κερδοσκοπία στη γη βοηθούσε την αστική τάξη και τα κόμματά της να κάνουν συμμαχίες με τμήματα μισθωτών εργαζομένων, ενώ ταυτόχρονα έδιναν γρήγορο κέρδος στον καπιταλιστικό κατασκευαστικό κλάδο. </w:t>
      </w:r>
    </w:p>
    <w:p w14:paraId="2774D61B"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Οι κάτοικοι εδώ και </w:t>
      </w:r>
      <w:r>
        <w:rPr>
          <w:rFonts w:eastAsia="Times New Roman"/>
          <w:szCs w:val="24"/>
        </w:rPr>
        <w:t xml:space="preserve">χρόνια πληρώνουν και ΕΝΦΙΑ και για τακτοποιήσεις και δάνεια και ρεύμα, τα πάντα, για να μπορούν να μένουν στην περιοχή. Δεν επιτρέπεται σε κανέναν να τολμά να ρίχνει το φταίξιμο σε αυτούς τους ανθρώπους που έχουν φτύσει αίμα για να φτιάξουν ένα σπίτι, δεν </w:t>
      </w:r>
      <w:r>
        <w:rPr>
          <w:rFonts w:eastAsia="Times New Roman"/>
          <w:szCs w:val="24"/>
        </w:rPr>
        <w:t xml:space="preserve">επιτρέπεται σε κανέναν να ταυτίζει αυτούς </w:t>
      </w:r>
      <w:r>
        <w:rPr>
          <w:rFonts w:eastAsia="Times New Roman"/>
          <w:szCs w:val="24"/>
        </w:rPr>
        <w:lastRenderedPageBreak/>
        <w:t xml:space="preserve">τους ανθρώπους με τους μεγαλοεισοδηματίες που καταπάτησαν και νομιμοποίησαν κρατικές δασικές εκτάσεις για βίλες πάνω στον γιαλό. Αυτούς με έναν τρόπο στην τροπολογία που καταθέσατε τους δικαιώνετε. </w:t>
      </w:r>
    </w:p>
    <w:p w14:paraId="2774D61C" w14:textId="77777777" w:rsidR="009B4FE7" w:rsidRDefault="00452105">
      <w:pPr>
        <w:spacing w:line="600" w:lineRule="auto"/>
        <w:ind w:firstLine="720"/>
        <w:contextualSpacing/>
        <w:jc w:val="both"/>
        <w:rPr>
          <w:rFonts w:eastAsia="Times New Roman"/>
          <w:szCs w:val="24"/>
        </w:rPr>
      </w:pPr>
      <w:r>
        <w:rPr>
          <w:rFonts w:eastAsia="Times New Roman"/>
          <w:szCs w:val="24"/>
        </w:rPr>
        <w:t>Ρωτάμε, λοιπόν</w:t>
      </w:r>
      <w:r w:rsidRPr="00FB0AC9">
        <w:rPr>
          <w:rFonts w:eastAsia="Times New Roman"/>
          <w:szCs w:val="24"/>
        </w:rPr>
        <w:t>:</w:t>
      </w:r>
      <w:r>
        <w:rPr>
          <w:rFonts w:eastAsia="Times New Roman"/>
          <w:szCs w:val="24"/>
        </w:rPr>
        <w:t xml:space="preserve"> Έφταιγαν για την πολύνεκρη πυρκαγιά τα αυθαίρετα; Με τις δρομολογούμενες εξελίξεις που έχετε για </w:t>
      </w:r>
      <w:r>
        <w:rPr>
          <w:rFonts w:eastAsia="Times New Roman"/>
          <w:szCs w:val="24"/>
        </w:rPr>
        <w:t xml:space="preserve">τις </w:t>
      </w:r>
      <w:r>
        <w:rPr>
          <w:rFonts w:eastAsia="Times New Roman"/>
          <w:szCs w:val="24"/>
        </w:rPr>
        <w:t>δύο χιλιάδες επτακόσια στρέμματα υπό ένταξη στο σχέδιο πόλης της Ραφήνας, αλλά και με τις οικιστικές πυκνώσεις, αυξάνετε την πολεοδομημένη έκταση στο 182%</w:t>
      </w:r>
      <w:r>
        <w:rPr>
          <w:rFonts w:eastAsia="Times New Roman"/>
          <w:szCs w:val="24"/>
        </w:rPr>
        <w:t xml:space="preserve">. Δεν υπάρχουν εξασφαλισμένες υποδομές, ώστε αυτά να μην αποτελέσουν τα επόμενα χρόνια πάλι ένα νέο Μάτι. </w:t>
      </w:r>
    </w:p>
    <w:p w14:paraId="2774D61D" w14:textId="77777777" w:rsidR="009B4FE7" w:rsidRDefault="00452105">
      <w:pPr>
        <w:spacing w:line="600" w:lineRule="auto"/>
        <w:ind w:firstLine="720"/>
        <w:contextualSpacing/>
        <w:jc w:val="both"/>
        <w:rPr>
          <w:rFonts w:eastAsia="Times New Roman"/>
          <w:szCs w:val="24"/>
        </w:rPr>
      </w:pPr>
      <w:r>
        <w:rPr>
          <w:rFonts w:eastAsia="Times New Roman"/>
          <w:szCs w:val="24"/>
        </w:rPr>
        <w:t>Το ζήτημα που μπαίνει, λοιπόν, είναι ο σχεδιασμός από την αρχή που θα εξασφαλίσει τις προϋποθέσεις ασφαλούς και σύγχρονης λαϊκής κατοικίας και όχι απ</w:t>
      </w:r>
      <w:r>
        <w:rPr>
          <w:rFonts w:eastAsia="Times New Roman"/>
          <w:szCs w:val="24"/>
        </w:rPr>
        <w:t>οσπασματικά μέτρα που φέρνετε κομματιαστά. Γι’ αυτό ο εφησυχασμός του λαού και η απόκρυψη των ανεπαρκειών της πολιτικής προστασίας πριν από τις καταστροφές αποτελούν για το αστικό κράτος εξίσου μόνιμο χαρακτηριστικό με την κοροϊδία και τον αποπροσανατολισμ</w:t>
      </w:r>
      <w:r>
        <w:rPr>
          <w:rFonts w:eastAsia="Times New Roman"/>
          <w:szCs w:val="24"/>
        </w:rPr>
        <w:t>ό για τις πραγματικές αιτίες των καταστροφών.</w:t>
      </w:r>
    </w:p>
    <w:p w14:paraId="2774D61E" w14:textId="77777777" w:rsidR="009B4FE7" w:rsidRDefault="00452105">
      <w:pPr>
        <w:spacing w:line="600" w:lineRule="auto"/>
        <w:ind w:firstLine="720"/>
        <w:contextualSpacing/>
        <w:jc w:val="both"/>
        <w:rPr>
          <w:rFonts w:eastAsia="Times New Roman"/>
          <w:szCs w:val="24"/>
        </w:rPr>
      </w:pPr>
      <w:r>
        <w:rPr>
          <w:rFonts w:eastAsia="Times New Roman"/>
          <w:szCs w:val="24"/>
        </w:rPr>
        <w:t>Δυστυχώς, τέτοιες καταστάσεις θα έχουμε όσο οι προτεραιότητες, οι ιεραρχήσεις και τα κριτήρια δράσης ενός κράτους και μιας οικονομίας είναι η επιδίωξη του καπιταλιστικού κέρδους και όχι οι ανάγκες του ανθρώπου.</w:t>
      </w:r>
      <w:r>
        <w:rPr>
          <w:rFonts w:eastAsia="Times New Roman"/>
          <w:szCs w:val="24"/>
        </w:rPr>
        <w:t xml:space="preserve"> </w:t>
      </w:r>
    </w:p>
    <w:p w14:paraId="2774D61F"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 xml:space="preserve">Τρανταχτό παράδειγμα είναι οι πλημμύρες στη Μάνδρα. Ένας χρόνος πέρασε και συνεχίζετε να μην έχετε αντιπλημμυρικά στα επιλέξιμα του </w:t>
      </w:r>
      <w:r>
        <w:rPr>
          <w:rFonts w:eastAsia="Times New Roman"/>
          <w:szCs w:val="24"/>
        </w:rPr>
        <w:t>προϋπολογισμού</w:t>
      </w:r>
      <w:r>
        <w:rPr>
          <w:rFonts w:eastAsia="Times New Roman"/>
          <w:szCs w:val="24"/>
        </w:rPr>
        <w:t>, γιατί δεν αφήνουν κέρδος στους μεγαλοεργολάβους και τους ομίλους. Μπορεί, δηλαδή, να θρηνήσουμε και νέα θύ</w:t>
      </w:r>
      <w:r>
        <w:rPr>
          <w:rFonts w:eastAsia="Times New Roman"/>
          <w:szCs w:val="24"/>
        </w:rPr>
        <w:t xml:space="preserve">ματα. </w:t>
      </w:r>
    </w:p>
    <w:p w14:paraId="2774D620" w14:textId="77777777" w:rsidR="009B4FE7" w:rsidRDefault="00452105">
      <w:pPr>
        <w:spacing w:line="600" w:lineRule="auto"/>
        <w:ind w:firstLine="720"/>
        <w:contextualSpacing/>
        <w:jc w:val="both"/>
        <w:rPr>
          <w:rFonts w:eastAsia="Times New Roman"/>
          <w:szCs w:val="24"/>
        </w:rPr>
      </w:pPr>
      <w:r>
        <w:rPr>
          <w:rFonts w:eastAsia="Times New Roman"/>
          <w:szCs w:val="24"/>
        </w:rPr>
        <w:t>Γι’ αυτό ακριβώς καλούμε τους νησιώτες, τους πληγέντες από τις φονικές πυρκαγιές και συνολικά τον λαό να μην εγκλωβίζονται στα ψίχουλα, γιατί πολιτική των αστικών κυβερνήσεων και ειδικά σε προεκλογικές περιόδους είναι να δίνουν ένα και μετά να παίρν</w:t>
      </w:r>
      <w:r>
        <w:rPr>
          <w:rFonts w:eastAsia="Times New Roman"/>
          <w:szCs w:val="24"/>
        </w:rPr>
        <w:t>ουν πίσω δέκα, καταδικάζοντας την πλειοψηφία σε φτώχεια, μιζέρια και ανεργία.</w:t>
      </w:r>
    </w:p>
    <w:p w14:paraId="2774D621" w14:textId="77777777" w:rsidR="009B4FE7" w:rsidRDefault="00452105">
      <w:pPr>
        <w:spacing w:line="600" w:lineRule="auto"/>
        <w:ind w:firstLine="720"/>
        <w:contextualSpacing/>
        <w:jc w:val="both"/>
        <w:rPr>
          <w:rFonts w:eastAsia="Times New Roman"/>
          <w:szCs w:val="24"/>
        </w:rPr>
      </w:pPr>
      <w:r w:rsidRPr="006D0778">
        <w:rPr>
          <w:rFonts w:eastAsia="Times New Roman"/>
          <w:b/>
          <w:szCs w:val="24"/>
        </w:rPr>
        <w:t xml:space="preserve">ΠΡΟΕΔΡΕΥΩΝ (Μάριος Γεωργιάδης): </w:t>
      </w:r>
      <w:r>
        <w:rPr>
          <w:rFonts w:eastAsia="Times New Roman"/>
          <w:szCs w:val="24"/>
        </w:rPr>
        <w:t xml:space="preserve">Ευχαριστούμε την </w:t>
      </w:r>
      <w:r>
        <w:rPr>
          <w:rFonts w:eastAsia="Times New Roman"/>
          <w:szCs w:val="24"/>
        </w:rPr>
        <w:t xml:space="preserve">κ. </w:t>
      </w:r>
      <w:r>
        <w:rPr>
          <w:rFonts w:eastAsia="Times New Roman"/>
          <w:szCs w:val="24"/>
        </w:rPr>
        <w:t>Μανωλάκου.</w:t>
      </w:r>
    </w:p>
    <w:p w14:paraId="2774D622" w14:textId="77777777" w:rsidR="009B4FE7" w:rsidRDefault="00452105">
      <w:pPr>
        <w:spacing w:line="600" w:lineRule="auto"/>
        <w:ind w:firstLine="720"/>
        <w:contextualSpacing/>
        <w:jc w:val="both"/>
        <w:rPr>
          <w:rFonts w:eastAsia="Times New Roman"/>
          <w:szCs w:val="24"/>
        </w:rPr>
      </w:pPr>
      <w:r w:rsidRPr="006D0778">
        <w:rPr>
          <w:rFonts w:eastAsia="Times New Roman"/>
          <w:b/>
          <w:szCs w:val="24"/>
        </w:rPr>
        <w:t>ΣΩΚΡΑΤΗΣ ΦΑΜΕΛΛΟΣ (Αναπληρωτής Υπουργός Περιβάλλοντος και Ενέργειας):</w:t>
      </w:r>
      <w:r>
        <w:rPr>
          <w:rFonts w:eastAsia="Times New Roman"/>
          <w:b/>
          <w:szCs w:val="24"/>
        </w:rPr>
        <w:t xml:space="preserve"> </w:t>
      </w:r>
      <w:r>
        <w:rPr>
          <w:rFonts w:eastAsia="Times New Roman"/>
          <w:szCs w:val="24"/>
        </w:rPr>
        <w:t>Κύριε Πρόεδρε, θα ήθελα τον λόγο για ένα λεπτ</w:t>
      </w:r>
      <w:r>
        <w:rPr>
          <w:rFonts w:eastAsia="Times New Roman"/>
          <w:szCs w:val="24"/>
        </w:rPr>
        <w:t>ό.</w:t>
      </w:r>
    </w:p>
    <w:p w14:paraId="2774D623" w14:textId="77777777" w:rsidR="009B4FE7" w:rsidRDefault="00452105">
      <w:pPr>
        <w:spacing w:line="600" w:lineRule="auto"/>
        <w:ind w:firstLine="720"/>
        <w:contextualSpacing/>
        <w:jc w:val="both"/>
        <w:rPr>
          <w:rFonts w:eastAsia="Times New Roman"/>
          <w:szCs w:val="24"/>
        </w:rPr>
      </w:pPr>
      <w:r w:rsidRPr="006D0778">
        <w:rPr>
          <w:rFonts w:eastAsia="Times New Roman"/>
          <w:b/>
          <w:szCs w:val="24"/>
        </w:rPr>
        <w:t xml:space="preserve">ΠΡΟΕΔΡΕΥΩΝ (Μάριος Γεωργιάδης): </w:t>
      </w:r>
      <w:r>
        <w:rPr>
          <w:rFonts w:eastAsia="Times New Roman"/>
          <w:szCs w:val="24"/>
        </w:rPr>
        <w:t>Κύριε Υπουργέ, έχετε το δικαίωμα να λάβετε τον λόγο, αφού το θέλετε.</w:t>
      </w:r>
    </w:p>
    <w:p w14:paraId="2774D624" w14:textId="77777777" w:rsidR="009B4FE7" w:rsidRDefault="00452105">
      <w:pPr>
        <w:spacing w:line="600" w:lineRule="auto"/>
        <w:ind w:firstLine="720"/>
        <w:jc w:val="both"/>
        <w:rPr>
          <w:rFonts w:eastAsia="Times New Roman"/>
          <w:szCs w:val="24"/>
        </w:rPr>
      </w:pPr>
      <w:r w:rsidRPr="00C531FB">
        <w:rPr>
          <w:rFonts w:eastAsia="Times New Roman" w:cs="Times New Roman"/>
          <w:b/>
          <w:szCs w:val="24"/>
        </w:rPr>
        <w:t xml:space="preserve">ΣΩΚΡΑΤΗΣ ΦΑΜΕΛΛΟΣ (Αναπληρωτής Υπουργός Περιβάλλοντος και Ενέργειας): </w:t>
      </w:r>
      <w:r>
        <w:rPr>
          <w:rFonts w:eastAsia="Times New Roman"/>
          <w:szCs w:val="24"/>
        </w:rPr>
        <w:t>Απλώς προς διευκρίνιση, επειδή είμαι παρών και δεν μπορώ να μην απαντήσω, γιατί πι</w:t>
      </w:r>
      <w:r>
        <w:rPr>
          <w:rFonts w:eastAsia="Times New Roman"/>
          <w:szCs w:val="24"/>
        </w:rPr>
        <w:t xml:space="preserve">θανόν να ενημερώνονται και οι πολίτες -και ελπίζω να ενημερώνονται από τη Βουλή οι πολίτες, κύριε Πρόεδρε-, να πω ότι έχουν γίνει μετρήσεις στη θάλασσα, στην ατμόσφαιρα και μετρήσεις όσον αφορά την ακτινοβολία από την </w:t>
      </w:r>
      <w:r>
        <w:rPr>
          <w:rFonts w:eastAsia="Times New Roman"/>
          <w:szCs w:val="24"/>
        </w:rPr>
        <w:lastRenderedPageBreak/>
        <w:t xml:space="preserve">Επιτροπή Ατομικής Ενέργειας, τον </w:t>
      </w:r>
      <w:r>
        <w:rPr>
          <w:rFonts w:eastAsia="Times New Roman"/>
          <w:szCs w:val="24"/>
        </w:rPr>
        <w:t>«</w:t>
      </w:r>
      <w:r>
        <w:rPr>
          <w:rFonts w:eastAsia="Times New Roman"/>
          <w:szCs w:val="24"/>
        </w:rPr>
        <w:t>Δημό</w:t>
      </w:r>
      <w:r>
        <w:rPr>
          <w:rFonts w:eastAsia="Times New Roman"/>
          <w:szCs w:val="24"/>
        </w:rPr>
        <w:t>κριτο</w:t>
      </w:r>
      <w:r>
        <w:rPr>
          <w:rFonts w:eastAsia="Times New Roman"/>
          <w:szCs w:val="24"/>
        </w:rPr>
        <w:t>»</w:t>
      </w:r>
      <w:r>
        <w:rPr>
          <w:rFonts w:eastAsia="Times New Roman"/>
          <w:szCs w:val="24"/>
        </w:rPr>
        <w:t>, το ΕΛΚΕΘΕ και το Εθνικό Αστεροσκοπείο. Δεν υπάρχει καμμία υπέρβαση καμμίας παραμέτρου. Έχουν ανακοινωθεί όλα δημόσια. Δεν επιτρέπεται να κινδυνολογούμε και να σπεκουλάρουμε σε θέματα δημόσιας υγείας και ασφάλειας της ζωής. Αυτό προς απάντησή σας, γ</w:t>
      </w:r>
      <w:r>
        <w:rPr>
          <w:rFonts w:eastAsia="Times New Roman"/>
          <w:szCs w:val="24"/>
        </w:rPr>
        <w:t xml:space="preserve">ιατί αφήσατε μια υπόνοια. </w:t>
      </w:r>
    </w:p>
    <w:p w14:paraId="2774D625" w14:textId="77777777" w:rsidR="009B4FE7" w:rsidRDefault="00452105">
      <w:pPr>
        <w:spacing w:line="600" w:lineRule="auto"/>
        <w:ind w:firstLine="720"/>
        <w:jc w:val="both"/>
        <w:rPr>
          <w:rFonts w:eastAsia="Times New Roman"/>
          <w:szCs w:val="24"/>
        </w:rPr>
      </w:pPr>
      <w:r>
        <w:rPr>
          <w:rFonts w:eastAsia="Times New Roman"/>
          <w:szCs w:val="24"/>
        </w:rPr>
        <w:t>Δεύτερον, δεν υπάρχει καμμία νομιμοποίηση</w:t>
      </w:r>
      <w:r w:rsidRPr="00C773EB">
        <w:rPr>
          <w:rFonts w:eastAsia="Times New Roman"/>
          <w:szCs w:val="24"/>
        </w:rPr>
        <w:t xml:space="preserve"> όσ</w:t>
      </w:r>
      <w:r>
        <w:rPr>
          <w:rFonts w:eastAsia="Times New Roman"/>
          <w:szCs w:val="24"/>
        </w:rPr>
        <w:t>ο</w:t>
      </w:r>
      <w:r w:rsidRPr="00C773EB">
        <w:rPr>
          <w:rFonts w:eastAsia="Times New Roman"/>
          <w:szCs w:val="24"/>
        </w:rPr>
        <w:t xml:space="preserve">ν αφορά την καταπάτηση και την </w:t>
      </w:r>
      <w:r>
        <w:rPr>
          <w:rFonts w:eastAsia="Times New Roman"/>
          <w:szCs w:val="24"/>
        </w:rPr>
        <w:t>ε</w:t>
      </w:r>
      <w:r w:rsidRPr="00C773EB">
        <w:rPr>
          <w:rFonts w:eastAsia="Times New Roman"/>
          <w:szCs w:val="24"/>
        </w:rPr>
        <w:t>μπορική αξιοποίηση δάσο</w:t>
      </w:r>
      <w:r>
        <w:rPr>
          <w:rFonts w:eastAsia="Times New Roman"/>
          <w:szCs w:val="24"/>
        </w:rPr>
        <w:t>υ</w:t>
      </w:r>
      <w:r w:rsidRPr="00C773EB">
        <w:rPr>
          <w:rFonts w:eastAsia="Times New Roman"/>
          <w:szCs w:val="24"/>
        </w:rPr>
        <w:t>ς ή δημόσιας περιουσίας με την τροπολογία</w:t>
      </w:r>
      <w:r>
        <w:rPr>
          <w:rFonts w:eastAsia="Times New Roman"/>
          <w:szCs w:val="24"/>
        </w:rPr>
        <w:t>.</w:t>
      </w:r>
      <w:r w:rsidRPr="00C773EB">
        <w:rPr>
          <w:rFonts w:eastAsia="Times New Roman"/>
          <w:szCs w:val="24"/>
        </w:rPr>
        <w:t xml:space="preserve"> </w:t>
      </w:r>
      <w:r>
        <w:rPr>
          <w:rFonts w:eastAsia="Times New Roman"/>
          <w:szCs w:val="24"/>
        </w:rPr>
        <w:t>Μ</w:t>
      </w:r>
      <w:r w:rsidRPr="00C773EB">
        <w:rPr>
          <w:rFonts w:eastAsia="Times New Roman"/>
          <w:szCs w:val="24"/>
        </w:rPr>
        <w:t xml:space="preserve">όνο οι περιοχές που δεν καλύπτονται </w:t>
      </w:r>
      <w:r>
        <w:rPr>
          <w:rFonts w:eastAsia="Times New Roman"/>
          <w:szCs w:val="24"/>
        </w:rPr>
        <w:t xml:space="preserve">από τη δασική </w:t>
      </w:r>
      <w:r w:rsidRPr="00C773EB">
        <w:rPr>
          <w:rFonts w:eastAsia="Times New Roman"/>
          <w:szCs w:val="24"/>
        </w:rPr>
        <w:t>νομοθεσία και έχουν οικοδομική άδε</w:t>
      </w:r>
      <w:r w:rsidRPr="00C773EB">
        <w:rPr>
          <w:rFonts w:eastAsia="Times New Roman"/>
          <w:szCs w:val="24"/>
        </w:rPr>
        <w:t xml:space="preserve">ια </w:t>
      </w:r>
      <w:r>
        <w:rPr>
          <w:rFonts w:eastAsia="Times New Roman"/>
          <w:szCs w:val="24"/>
        </w:rPr>
        <w:t xml:space="preserve">παίρνουν </w:t>
      </w:r>
      <w:r w:rsidRPr="00C773EB">
        <w:rPr>
          <w:rFonts w:eastAsia="Times New Roman"/>
          <w:szCs w:val="24"/>
        </w:rPr>
        <w:t xml:space="preserve">γρήγορα </w:t>
      </w:r>
      <w:r>
        <w:rPr>
          <w:rFonts w:eastAsia="Times New Roman"/>
          <w:szCs w:val="24"/>
        </w:rPr>
        <w:t>βεβαίωση. Ε</w:t>
      </w:r>
      <w:r w:rsidRPr="00C773EB">
        <w:rPr>
          <w:rFonts w:eastAsia="Times New Roman"/>
          <w:szCs w:val="24"/>
        </w:rPr>
        <w:t>ίναι δικαίωμα ζωής</w:t>
      </w:r>
      <w:r>
        <w:rPr>
          <w:rFonts w:eastAsia="Times New Roman"/>
          <w:szCs w:val="24"/>
        </w:rPr>
        <w:t xml:space="preserve"> η κατοικία και αν το αρνείστε, αρνείστε το δικαίωμα </w:t>
      </w:r>
      <w:r w:rsidRPr="00C773EB">
        <w:rPr>
          <w:rFonts w:eastAsia="Times New Roman"/>
          <w:szCs w:val="24"/>
        </w:rPr>
        <w:t>αποκατάστασης για πολίτες στην περιοχή</w:t>
      </w:r>
      <w:r>
        <w:rPr>
          <w:rFonts w:eastAsia="Times New Roman"/>
          <w:szCs w:val="24"/>
        </w:rPr>
        <w:t xml:space="preserve">, που πολλοί </w:t>
      </w:r>
      <w:r w:rsidRPr="00C773EB">
        <w:rPr>
          <w:rFonts w:eastAsia="Times New Roman"/>
          <w:szCs w:val="24"/>
        </w:rPr>
        <w:t>είναι και στα εργατικά στρώματα και στα μικρομεσαία στρώματα της κοινωνίας</w:t>
      </w:r>
      <w:r>
        <w:rPr>
          <w:rFonts w:eastAsia="Times New Roman"/>
          <w:szCs w:val="24"/>
        </w:rPr>
        <w:t>.</w:t>
      </w:r>
    </w:p>
    <w:p w14:paraId="2774D626" w14:textId="77777777" w:rsidR="009B4FE7" w:rsidRDefault="00452105">
      <w:pPr>
        <w:spacing w:line="600" w:lineRule="auto"/>
        <w:ind w:firstLine="720"/>
        <w:jc w:val="both"/>
        <w:rPr>
          <w:rFonts w:eastAsia="Times New Roman"/>
          <w:szCs w:val="24"/>
        </w:rPr>
      </w:pPr>
      <w:r w:rsidRPr="00A9428C">
        <w:rPr>
          <w:rFonts w:eastAsia="Times New Roman"/>
          <w:b/>
          <w:szCs w:val="24"/>
        </w:rPr>
        <w:t xml:space="preserve">ΔΙΑΜΑΝΤΩ ΜΑΝΩΛΑΚΟΥ: </w:t>
      </w:r>
      <w:r>
        <w:rPr>
          <w:rFonts w:eastAsia="Times New Roman"/>
          <w:szCs w:val="24"/>
        </w:rPr>
        <w:t xml:space="preserve">Το αντίθετο ζητάμε! Διαστρεβλώνετε τη θέση του ΚΚΕ. </w:t>
      </w:r>
    </w:p>
    <w:p w14:paraId="2774D627" w14:textId="77777777" w:rsidR="009B4FE7" w:rsidRDefault="00452105">
      <w:pPr>
        <w:spacing w:line="600" w:lineRule="auto"/>
        <w:ind w:firstLine="720"/>
        <w:jc w:val="both"/>
        <w:rPr>
          <w:rFonts w:eastAsia="Times New Roman"/>
          <w:szCs w:val="24"/>
        </w:rPr>
      </w:pPr>
      <w:r w:rsidRPr="00691BC3">
        <w:rPr>
          <w:rFonts w:eastAsia="Times New Roman"/>
          <w:b/>
          <w:szCs w:val="24"/>
        </w:rPr>
        <w:t>ΠΡΟΕΔΡΕΥΩΝ (</w:t>
      </w:r>
      <w:r>
        <w:rPr>
          <w:rFonts w:eastAsia="Times New Roman"/>
          <w:b/>
          <w:szCs w:val="24"/>
        </w:rPr>
        <w:t>Μάριος Γεωργιάδης</w:t>
      </w:r>
      <w:r w:rsidRPr="00691BC3">
        <w:rPr>
          <w:rFonts w:eastAsia="Times New Roman"/>
          <w:b/>
          <w:szCs w:val="24"/>
        </w:rPr>
        <w:t>):</w:t>
      </w:r>
      <w:r>
        <w:rPr>
          <w:rFonts w:eastAsia="Times New Roman"/>
          <w:b/>
          <w:szCs w:val="24"/>
        </w:rPr>
        <w:t xml:space="preserve"> </w:t>
      </w:r>
      <w:r>
        <w:rPr>
          <w:rFonts w:eastAsia="Times New Roman"/>
          <w:szCs w:val="24"/>
        </w:rPr>
        <w:t xml:space="preserve">Σας παρακαλώ, κυρία Μανωλάκου.  </w:t>
      </w:r>
    </w:p>
    <w:p w14:paraId="2774D628" w14:textId="77777777" w:rsidR="009B4FE7" w:rsidRDefault="00452105">
      <w:pPr>
        <w:spacing w:line="600" w:lineRule="auto"/>
        <w:ind w:firstLine="720"/>
        <w:jc w:val="both"/>
        <w:rPr>
          <w:rFonts w:eastAsia="Times New Roman"/>
          <w:szCs w:val="24"/>
        </w:rPr>
      </w:pPr>
      <w:r w:rsidRPr="00C531FB">
        <w:rPr>
          <w:rFonts w:eastAsia="Times New Roman" w:cs="Times New Roman"/>
          <w:b/>
          <w:szCs w:val="24"/>
        </w:rPr>
        <w:t xml:space="preserve">ΣΩΚΡΑΤΗΣ ΦΑΜΕΛΛΟΣ (Αναπληρωτής Υπουργός Περιβάλλοντος και Ενέργειας): </w:t>
      </w:r>
      <w:r>
        <w:rPr>
          <w:rFonts w:eastAsia="Times New Roman"/>
          <w:szCs w:val="24"/>
        </w:rPr>
        <w:t>Ε</w:t>
      </w:r>
      <w:r w:rsidRPr="00C773EB">
        <w:rPr>
          <w:rFonts w:eastAsia="Times New Roman"/>
          <w:szCs w:val="24"/>
        </w:rPr>
        <w:t>πέδειξ</w:t>
      </w:r>
      <w:r>
        <w:rPr>
          <w:rFonts w:eastAsia="Times New Roman"/>
          <w:szCs w:val="24"/>
        </w:rPr>
        <w:t>α</w:t>
      </w:r>
      <w:r w:rsidRPr="00C773EB">
        <w:rPr>
          <w:rFonts w:eastAsia="Times New Roman"/>
          <w:szCs w:val="24"/>
        </w:rPr>
        <w:t xml:space="preserve"> </w:t>
      </w:r>
      <w:r>
        <w:rPr>
          <w:rFonts w:eastAsia="Times New Roman"/>
          <w:szCs w:val="24"/>
        </w:rPr>
        <w:t>μια</w:t>
      </w:r>
      <w:r w:rsidRPr="00C773EB">
        <w:rPr>
          <w:rFonts w:eastAsia="Times New Roman"/>
          <w:szCs w:val="24"/>
        </w:rPr>
        <w:t xml:space="preserve"> διάθεση </w:t>
      </w:r>
      <w:r>
        <w:rPr>
          <w:rFonts w:eastAsia="Times New Roman"/>
          <w:szCs w:val="24"/>
        </w:rPr>
        <w:t xml:space="preserve">συνεννόησης και, κυρία </w:t>
      </w:r>
      <w:r w:rsidRPr="00C773EB">
        <w:rPr>
          <w:rFonts w:eastAsia="Times New Roman"/>
          <w:szCs w:val="24"/>
        </w:rPr>
        <w:t>Μανωλάκου</w:t>
      </w:r>
      <w:r>
        <w:rPr>
          <w:rFonts w:eastAsia="Times New Roman"/>
          <w:szCs w:val="24"/>
        </w:rPr>
        <w:t xml:space="preserve">, δεν μπορείτε </w:t>
      </w:r>
      <w:r>
        <w:rPr>
          <w:rFonts w:eastAsia="Times New Roman"/>
          <w:szCs w:val="24"/>
        </w:rPr>
        <w:t xml:space="preserve">να σπεκουλάρετε επί αυτών. </w:t>
      </w:r>
    </w:p>
    <w:p w14:paraId="2774D629"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Και επειδή είπατε για μεγάλες </w:t>
      </w:r>
      <w:r w:rsidRPr="00C773EB">
        <w:rPr>
          <w:rFonts w:eastAsia="Times New Roman"/>
          <w:szCs w:val="24"/>
        </w:rPr>
        <w:t>και όχι αποσπασματικές</w:t>
      </w:r>
      <w:r w:rsidRPr="006315A2">
        <w:rPr>
          <w:rFonts w:eastAsia="Times New Roman"/>
          <w:szCs w:val="24"/>
        </w:rPr>
        <w:t xml:space="preserve"> </w:t>
      </w:r>
      <w:r>
        <w:rPr>
          <w:rFonts w:eastAsia="Times New Roman"/>
          <w:szCs w:val="24"/>
        </w:rPr>
        <w:t>αλλαγές,</w:t>
      </w:r>
      <w:r w:rsidRPr="00C773EB">
        <w:rPr>
          <w:rFonts w:eastAsia="Times New Roman"/>
          <w:szCs w:val="24"/>
        </w:rPr>
        <w:t xml:space="preserve"> η εθνική στρατηγική για τα δάση</w:t>
      </w:r>
      <w:r>
        <w:rPr>
          <w:rFonts w:eastAsia="Times New Roman"/>
          <w:szCs w:val="24"/>
        </w:rPr>
        <w:t>,</w:t>
      </w:r>
      <w:r w:rsidRPr="00C773EB">
        <w:rPr>
          <w:rFonts w:eastAsia="Times New Roman"/>
          <w:szCs w:val="24"/>
        </w:rPr>
        <w:t xml:space="preserve"> οι δασικοί χάρτες και </w:t>
      </w:r>
      <w:r>
        <w:rPr>
          <w:rFonts w:eastAsia="Times New Roman"/>
          <w:szCs w:val="24"/>
        </w:rPr>
        <w:t>η</w:t>
      </w:r>
      <w:r w:rsidRPr="00C773EB">
        <w:rPr>
          <w:rFonts w:eastAsia="Times New Roman"/>
          <w:szCs w:val="24"/>
        </w:rPr>
        <w:t xml:space="preserve"> πρόληψη </w:t>
      </w:r>
      <w:r>
        <w:rPr>
          <w:rFonts w:eastAsia="Times New Roman"/>
          <w:szCs w:val="24"/>
        </w:rPr>
        <w:t>δασικών</w:t>
      </w:r>
      <w:r w:rsidRPr="00C773EB">
        <w:rPr>
          <w:rFonts w:eastAsia="Times New Roman"/>
          <w:szCs w:val="24"/>
        </w:rPr>
        <w:t xml:space="preserve"> π</w:t>
      </w:r>
      <w:r>
        <w:rPr>
          <w:rFonts w:eastAsia="Times New Roman"/>
          <w:szCs w:val="24"/>
        </w:rPr>
        <w:t>υρκαγιών είναι στρατηγικές μετα</w:t>
      </w:r>
      <w:r w:rsidRPr="00C773EB">
        <w:rPr>
          <w:rFonts w:eastAsia="Times New Roman"/>
          <w:szCs w:val="24"/>
        </w:rPr>
        <w:t>ρρυθμιστικές τομές</w:t>
      </w:r>
      <w:r>
        <w:rPr>
          <w:rFonts w:eastAsia="Times New Roman"/>
          <w:szCs w:val="24"/>
        </w:rPr>
        <w:t>,</w:t>
      </w:r>
      <w:r w:rsidRPr="00C773EB">
        <w:rPr>
          <w:rFonts w:eastAsia="Times New Roman"/>
          <w:szCs w:val="24"/>
        </w:rPr>
        <w:t xml:space="preserve"> ώστε να μην πάμε σε </w:t>
      </w:r>
      <w:r>
        <w:rPr>
          <w:rFonts w:eastAsia="Times New Roman"/>
          <w:szCs w:val="24"/>
        </w:rPr>
        <w:t>αποσπασματικές</w:t>
      </w:r>
      <w:r w:rsidRPr="00C773EB">
        <w:rPr>
          <w:rFonts w:eastAsia="Times New Roman"/>
          <w:szCs w:val="24"/>
        </w:rPr>
        <w:t xml:space="preserve"> πολιτικές και αυτές επέλεξε </w:t>
      </w:r>
      <w:r>
        <w:rPr>
          <w:rFonts w:eastAsia="Times New Roman"/>
          <w:szCs w:val="24"/>
        </w:rPr>
        <w:t>η Κ</w:t>
      </w:r>
      <w:r w:rsidRPr="00C773EB">
        <w:rPr>
          <w:rFonts w:eastAsia="Times New Roman"/>
          <w:szCs w:val="24"/>
        </w:rPr>
        <w:t>υβέρνησ</w:t>
      </w:r>
      <w:r>
        <w:rPr>
          <w:rFonts w:eastAsia="Times New Roman"/>
          <w:szCs w:val="24"/>
        </w:rPr>
        <w:t>ή</w:t>
      </w:r>
      <w:r w:rsidRPr="00C773EB">
        <w:rPr>
          <w:rFonts w:eastAsia="Times New Roman"/>
          <w:szCs w:val="24"/>
        </w:rPr>
        <w:t xml:space="preserve"> </w:t>
      </w:r>
      <w:r>
        <w:rPr>
          <w:rFonts w:eastAsia="Times New Roman"/>
          <w:szCs w:val="24"/>
        </w:rPr>
        <w:t>μας.</w:t>
      </w:r>
    </w:p>
    <w:p w14:paraId="2774D62A" w14:textId="77777777" w:rsidR="009B4FE7" w:rsidRDefault="00452105">
      <w:pPr>
        <w:spacing w:line="600" w:lineRule="auto"/>
        <w:ind w:firstLine="720"/>
        <w:jc w:val="both"/>
        <w:rPr>
          <w:rFonts w:eastAsia="Times New Roman"/>
          <w:szCs w:val="24"/>
        </w:rPr>
      </w:pPr>
      <w:r>
        <w:rPr>
          <w:rFonts w:eastAsia="Times New Roman"/>
          <w:szCs w:val="24"/>
        </w:rPr>
        <w:t>Σας</w:t>
      </w:r>
      <w:r w:rsidRPr="00C773EB">
        <w:rPr>
          <w:rFonts w:eastAsia="Times New Roman"/>
          <w:szCs w:val="24"/>
        </w:rPr>
        <w:t xml:space="preserve"> ευχαριστώ πολύ</w:t>
      </w:r>
      <w:r>
        <w:rPr>
          <w:rFonts w:eastAsia="Times New Roman"/>
          <w:szCs w:val="24"/>
        </w:rPr>
        <w:t>.</w:t>
      </w:r>
    </w:p>
    <w:p w14:paraId="2774D62B" w14:textId="77777777" w:rsidR="009B4FE7" w:rsidRDefault="00452105">
      <w:pPr>
        <w:spacing w:line="600" w:lineRule="auto"/>
        <w:ind w:firstLine="720"/>
        <w:jc w:val="both"/>
        <w:rPr>
          <w:rFonts w:eastAsia="Times New Roman"/>
          <w:szCs w:val="24"/>
        </w:rPr>
      </w:pPr>
      <w:r w:rsidRPr="00A9428C">
        <w:rPr>
          <w:rFonts w:eastAsia="Times New Roman"/>
          <w:b/>
          <w:szCs w:val="24"/>
        </w:rPr>
        <w:t xml:space="preserve">ΔΙΑΜΑΝΤΩ ΜΑΝΩΛΑΚΟΥ: </w:t>
      </w:r>
      <w:r>
        <w:rPr>
          <w:rFonts w:eastAsia="Times New Roman"/>
          <w:szCs w:val="24"/>
        </w:rPr>
        <w:t xml:space="preserve">Κύριε Πρόεδρε, θα ήθελα τον λόγο. </w:t>
      </w:r>
    </w:p>
    <w:p w14:paraId="2774D62C" w14:textId="77777777" w:rsidR="009B4FE7" w:rsidRDefault="00452105">
      <w:pPr>
        <w:spacing w:line="600" w:lineRule="auto"/>
        <w:ind w:firstLine="720"/>
        <w:jc w:val="both"/>
        <w:rPr>
          <w:rFonts w:eastAsia="Times New Roman"/>
          <w:szCs w:val="24"/>
        </w:rPr>
      </w:pPr>
      <w:r w:rsidRPr="00F15F0D">
        <w:rPr>
          <w:rFonts w:eastAsia="Times New Roman"/>
          <w:b/>
          <w:szCs w:val="24"/>
        </w:rPr>
        <w:t>ΠΡΟΕΔΡΕΥΩΝ (</w:t>
      </w:r>
      <w:r>
        <w:rPr>
          <w:rFonts w:eastAsia="Times New Roman"/>
          <w:b/>
          <w:szCs w:val="24"/>
        </w:rPr>
        <w:t>Μάριος Γεωργιάδης</w:t>
      </w:r>
      <w:r w:rsidRPr="00F15F0D">
        <w:rPr>
          <w:rFonts w:eastAsia="Times New Roman"/>
          <w:b/>
          <w:szCs w:val="24"/>
        </w:rPr>
        <w:t>):</w:t>
      </w:r>
      <w:r>
        <w:rPr>
          <w:rFonts w:eastAsia="Times New Roman"/>
          <w:szCs w:val="24"/>
        </w:rPr>
        <w:t xml:space="preserve"> Τι θέλετε, κυρία Μανωλάκου; Π</w:t>
      </w:r>
      <w:r w:rsidRPr="00C773EB">
        <w:rPr>
          <w:rFonts w:eastAsia="Times New Roman"/>
          <w:szCs w:val="24"/>
        </w:rPr>
        <w:t>είτε μου</w:t>
      </w:r>
      <w:r>
        <w:rPr>
          <w:rFonts w:eastAsia="Times New Roman"/>
          <w:szCs w:val="24"/>
        </w:rPr>
        <w:t>.</w:t>
      </w:r>
    </w:p>
    <w:p w14:paraId="2774D62D" w14:textId="77777777" w:rsidR="009B4FE7" w:rsidRDefault="00452105">
      <w:pPr>
        <w:spacing w:line="600" w:lineRule="auto"/>
        <w:ind w:firstLine="720"/>
        <w:jc w:val="both"/>
        <w:rPr>
          <w:rFonts w:eastAsia="Times New Roman"/>
          <w:szCs w:val="24"/>
        </w:rPr>
      </w:pPr>
      <w:r w:rsidRPr="00A9428C">
        <w:rPr>
          <w:rFonts w:eastAsia="Times New Roman"/>
          <w:b/>
          <w:szCs w:val="24"/>
        </w:rPr>
        <w:t xml:space="preserve">ΔΙΑΜΑΝΤΩ ΜΑΝΩΛΑΚΟΥ: </w:t>
      </w:r>
      <w:r>
        <w:rPr>
          <w:rFonts w:eastAsia="Times New Roman"/>
          <w:szCs w:val="24"/>
        </w:rPr>
        <w:t>Δεν μπορεί να διαστρεβλώνει τη θέση του ΚΚΕ.</w:t>
      </w:r>
      <w:r>
        <w:rPr>
          <w:rFonts w:eastAsia="Times New Roman"/>
          <w:szCs w:val="24"/>
        </w:rPr>
        <w:t xml:space="preserve"> </w:t>
      </w:r>
      <w:r w:rsidRPr="00C773EB">
        <w:rPr>
          <w:rFonts w:eastAsia="Times New Roman"/>
          <w:szCs w:val="24"/>
        </w:rPr>
        <w:t xml:space="preserve"> </w:t>
      </w:r>
      <w:r>
        <w:rPr>
          <w:rFonts w:eastAsia="Times New Roman"/>
          <w:szCs w:val="24"/>
        </w:rPr>
        <w:t>Ε</w:t>
      </w:r>
      <w:r w:rsidRPr="00C773EB">
        <w:rPr>
          <w:rFonts w:eastAsia="Times New Roman"/>
          <w:szCs w:val="24"/>
        </w:rPr>
        <w:t>μείς για τους πληγέντες ζητήσαμε κατοχύρωση όλων των κατοικιών</w:t>
      </w:r>
      <w:r>
        <w:rPr>
          <w:rFonts w:eastAsia="Times New Roman"/>
          <w:szCs w:val="24"/>
        </w:rPr>
        <w:t>,</w:t>
      </w:r>
      <w:r w:rsidRPr="00C773EB">
        <w:rPr>
          <w:rFonts w:eastAsia="Times New Roman"/>
          <w:szCs w:val="24"/>
        </w:rPr>
        <w:t xml:space="preserve"> αλλά ταυτόχρονα απαιτήσαμε και υποδομές</w:t>
      </w:r>
      <w:r>
        <w:rPr>
          <w:rFonts w:eastAsia="Times New Roman"/>
          <w:szCs w:val="24"/>
        </w:rPr>
        <w:t>,</w:t>
      </w:r>
      <w:r w:rsidRPr="00C773EB">
        <w:rPr>
          <w:rFonts w:eastAsia="Times New Roman"/>
          <w:szCs w:val="24"/>
        </w:rPr>
        <w:t xml:space="preserve"> για να μην ξαναδούμε </w:t>
      </w:r>
      <w:r>
        <w:rPr>
          <w:rFonts w:eastAsia="Times New Roman"/>
          <w:szCs w:val="24"/>
        </w:rPr>
        <w:t xml:space="preserve">ένα νέο Μάτι και </w:t>
      </w:r>
      <w:r w:rsidRPr="00C773EB">
        <w:rPr>
          <w:rFonts w:eastAsia="Times New Roman"/>
          <w:szCs w:val="24"/>
        </w:rPr>
        <w:t>φοβόμαστε ότι αυτό θα γίνει</w:t>
      </w:r>
      <w:r>
        <w:rPr>
          <w:rFonts w:eastAsia="Times New Roman"/>
          <w:szCs w:val="24"/>
        </w:rPr>
        <w:t xml:space="preserve">. </w:t>
      </w:r>
    </w:p>
    <w:p w14:paraId="2774D62E" w14:textId="77777777" w:rsidR="009B4FE7" w:rsidRDefault="00452105">
      <w:pPr>
        <w:spacing w:line="600" w:lineRule="auto"/>
        <w:ind w:firstLine="720"/>
        <w:jc w:val="both"/>
        <w:rPr>
          <w:rFonts w:eastAsia="Times New Roman"/>
          <w:szCs w:val="24"/>
        </w:rPr>
      </w:pPr>
      <w:r w:rsidRPr="00F15F0D">
        <w:rPr>
          <w:rFonts w:eastAsia="Times New Roman"/>
          <w:b/>
          <w:szCs w:val="24"/>
        </w:rPr>
        <w:t>ΠΡΟΕΔΡΕΥΩΝ (</w:t>
      </w:r>
      <w:r>
        <w:rPr>
          <w:rFonts w:eastAsia="Times New Roman"/>
          <w:b/>
          <w:szCs w:val="24"/>
        </w:rPr>
        <w:t>Μάριος Γεωργιάδης</w:t>
      </w:r>
      <w:r w:rsidRPr="00F15F0D">
        <w:rPr>
          <w:rFonts w:eastAsia="Times New Roman"/>
          <w:b/>
          <w:szCs w:val="24"/>
        </w:rPr>
        <w:t>):</w:t>
      </w:r>
      <w:r>
        <w:rPr>
          <w:rFonts w:eastAsia="Times New Roman"/>
          <w:b/>
          <w:szCs w:val="24"/>
        </w:rPr>
        <w:t xml:space="preserve"> </w:t>
      </w:r>
      <w:r>
        <w:rPr>
          <w:rFonts w:eastAsia="Times New Roman"/>
          <w:szCs w:val="24"/>
        </w:rPr>
        <w:t xml:space="preserve">Εντάξει, κυρία Μανωλάκου. Είναι ξεκάθαρη η θέση σας. </w:t>
      </w:r>
    </w:p>
    <w:p w14:paraId="2774D62F" w14:textId="77777777" w:rsidR="009B4FE7" w:rsidRDefault="00452105">
      <w:pPr>
        <w:spacing w:line="600" w:lineRule="auto"/>
        <w:ind w:firstLine="720"/>
        <w:jc w:val="both"/>
        <w:rPr>
          <w:rFonts w:eastAsia="Times New Roman"/>
          <w:szCs w:val="24"/>
        </w:rPr>
      </w:pPr>
      <w:r>
        <w:rPr>
          <w:rFonts w:eastAsia="Times New Roman"/>
          <w:szCs w:val="24"/>
        </w:rPr>
        <w:t>Τον λόγο έχει ο ειδικός αγορητής των Ανεξαρτήτων Ελλήνων κ. Κατσίκης για δεκαπέντε λεπτά.</w:t>
      </w:r>
      <w:r w:rsidRPr="00C773EB">
        <w:rPr>
          <w:rFonts w:eastAsia="Times New Roman"/>
          <w:szCs w:val="24"/>
        </w:rPr>
        <w:t xml:space="preserve"> </w:t>
      </w:r>
    </w:p>
    <w:p w14:paraId="2774D630" w14:textId="77777777" w:rsidR="009B4FE7" w:rsidRDefault="00452105">
      <w:pPr>
        <w:spacing w:line="600" w:lineRule="auto"/>
        <w:ind w:firstLine="720"/>
        <w:jc w:val="both"/>
        <w:rPr>
          <w:rFonts w:eastAsia="Times New Roman"/>
          <w:szCs w:val="24"/>
        </w:rPr>
      </w:pPr>
      <w:r w:rsidRPr="005325BF">
        <w:rPr>
          <w:rFonts w:eastAsia="Times New Roman"/>
          <w:b/>
          <w:szCs w:val="24"/>
        </w:rPr>
        <w:t xml:space="preserve">ΚΩΝΣΤΑΝΤΙΝΟΣ ΚΑΤΣΙΚΗΣ: </w:t>
      </w:r>
      <w:r>
        <w:rPr>
          <w:rFonts w:eastAsia="Times New Roman"/>
          <w:szCs w:val="24"/>
        </w:rPr>
        <w:t>Ευχαριστώ, κ</w:t>
      </w:r>
      <w:r w:rsidRPr="005325BF">
        <w:rPr>
          <w:rFonts w:eastAsia="Times New Roman"/>
          <w:szCs w:val="24"/>
        </w:rPr>
        <w:t xml:space="preserve">ύριε </w:t>
      </w:r>
      <w:r>
        <w:rPr>
          <w:rFonts w:eastAsia="Times New Roman"/>
          <w:szCs w:val="24"/>
        </w:rPr>
        <w:t>Π</w:t>
      </w:r>
      <w:r w:rsidRPr="005325BF">
        <w:rPr>
          <w:rFonts w:eastAsia="Times New Roman"/>
          <w:szCs w:val="24"/>
        </w:rPr>
        <w:t>ρόεδρε</w:t>
      </w:r>
      <w:r>
        <w:rPr>
          <w:rFonts w:eastAsia="Times New Roman"/>
          <w:szCs w:val="24"/>
        </w:rPr>
        <w:t>.</w:t>
      </w:r>
    </w:p>
    <w:p w14:paraId="2774D631" w14:textId="77777777" w:rsidR="009B4FE7" w:rsidRDefault="00452105">
      <w:pPr>
        <w:spacing w:line="600" w:lineRule="auto"/>
        <w:ind w:firstLine="720"/>
        <w:jc w:val="both"/>
        <w:rPr>
          <w:rFonts w:eastAsia="Times New Roman"/>
          <w:szCs w:val="24"/>
        </w:rPr>
      </w:pPr>
      <w:r>
        <w:rPr>
          <w:rFonts w:eastAsia="Times New Roman"/>
          <w:szCs w:val="24"/>
        </w:rPr>
        <w:lastRenderedPageBreak/>
        <w:t>Κ</w:t>
      </w:r>
      <w:r w:rsidRPr="005325BF">
        <w:rPr>
          <w:rFonts w:eastAsia="Times New Roman"/>
          <w:szCs w:val="24"/>
        </w:rPr>
        <w:t xml:space="preserve">υρία και </w:t>
      </w:r>
      <w:r>
        <w:rPr>
          <w:rFonts w:eastAsia="Times New Roman"/>
          <w:szCs w:val="24"/>
        </w:rPr>
        <w:t>κ</w:t>
      </w:r>
      <w:r w:rsidRPr="005325BF">
        <w:rPr>
          <w:rFonts w:eastAsia="Times New Roman"/>
          <w:szCs w:val="24"/>
        </w:rPr>
        <w:t>ύριε Υπουργέ</w:t>
      </w:r>
      <w:r>
        <w:rPr>
          <w:rFonts w:eastAsia="Times New Roman"/>
          <w:szCs w:val="24"/>
        </w:rPr>
        <w:t>,</w:t>
      </w:r>
      <w:r w:rsidRPr="00C773EB">
        <w:rPr>
          <w:rFonts w:eastAsia="Times New Roman"/>
          <w:szCs w:val="24"/>
        </w:rPr>
        <w:t xml:space="preserve"> </w:t>
      </w:r>
      <w:r>
        <w:rPr>
          <w:rFonts w:eastAsia="Times New Roman"/>
          <w:szCs w:val="24"/>
        </w:rPr>
        <w:t xml:space="preserve">συζητάμε την </w:t>
      </w:r>
      <w:r w:rsidRPr="00C773EB">
        <w:rPr>
          <w:rFonts w:eastAsia="Times New Roman"/>
          <w:szCs w:val="24"/>
        </w:rPr>
        <w:t xml:space="preserve">κύρωση των τεσσάρων </w:t>
      </w:r>
      <w:r>
        <w:rPr>
          <w:rFonts w:eastAsia="Times New Roman"/>
          <w:szCs w:val="24"/>
        </w:rPr>
        <w:t>π</w:t>
      </w:r>
      <w:r w:rsidRPr="00C773EB">
        <w:rPr>
          <w:rFonts w:eastAsia="Times New Roman"/>
          <w:szCs w:val="24"/>
        </w:rPr>
        <w:t>ράξ</w:t>
      </w:r>
      <w:r w:rsidRPr="00C773EB">
        <w:rPr>
          <w:rFonts w:eastAsia="Times New Roman"/>
          <w:szCs w:val="24"/>
        </w:rPr>
        <w:t xml:space="preserve">εων </w:t>
      </w:r>
      <w:r>
        <w:rPr>
          <w:rFonts w:eastAsia="Times New Roman"/>
          <w:szCs w:val="24"/>
        </w:rPr>
        <w:t>ν</w:t>
      </w:r>
      <w:r w:rsidRPr="00C773EB">
        <w:rPr>
          <w:rFonts w:eastAsia="Times New Roman"/>
          <w:szCs w:val="24"/>
        </w:rPr>
        <w:t xml:space="preserve">ομοθετικού </w:t>
      </w:r>
      <w:r>
        <w:rPr>
          <w:rFonts w:eastAsia="Times New Roman"/>
          <w:szCs w:val="24"/>
        </w:rPr>
        <w:t>π</w:t>
      </w:r>
      <w:r w:rsidRPr="00C773EB">
        <w:rPr>
          <w:rFonts w:eastAsia="Times New Roman"/>
          <w:szCs w:val="24"/>
        </w:rPr>
        <w:t>εριεχομένου</w:t>
      </w:r>
      <w:r>
        <w:rPr>
          <w:rFonts w:eastAsia="Times New Roman"/>
          <w:szCs w:val="24"/>
        </w:rPr>
        <w:t>,</w:t>
      </w:r>
      <w:r w:rsidRPr="00C773EB">
        <w:rPr>
          <w:rFonts w:eastAsia="Times New Roman"/>
          <w:szCs w:val="24"/>
        </w:rPr>
        <w:t xml:space="preserve"> εκ των οποίων οι τρεις συγκροτήθηκαν </w:t>
      </w:r>
      <w:r>
        <w:rPr>
          <w:rFonts w:eastAsia="Times New Roman"/>
          <w:szCs w:val="24"/>
        </w:rPr>
        <w:t>συνεπεία</w:t>
      </w:r>
      <w:r w:rsidRPr="00C773EB">
        <w:rPr>
          <w:rFonts w:eastAsia="Times New Roman"/>
          <w:szCs w:val="24"/>
        </w:rPr>
        <w:t xml:space="preserve"> των εκτάκτων αναγκών που προέκυψαν από τις καταστροφικές πυρκαγιές που έπληξαν την Αττική </w:t>
      </w:r>
      <w:r>
        <w:rPr>
          <w:rFonts w:eastAsia="Times New Roman"/>
          <w:szCs w:val="24"/>
        </w:rPr>
        <w:t>τ</w:t>
      </w:r>
      <w:r w:rsidRPr="00C773EB">
        <w:rPr>
          <w:rFonts w:eastAsia="Times New Roman"/>
          <w:szCs w:val="24"/>
        </w:rPr>
        <w:t>ον περασμένο Ιούλιο</w:t>
      </w:r>
      <w:r>
        <w:rPr>
          <w:rFonts w:eastAsia="Times New Roman"/>
          <w:szCs w:val="24"/>
        </w:rPr>
        <w:t>. Πέραν τ</w:t>
      </w:r>
      <w:r w:rsidRPr="00C773EB">
        <w:rPr>
          <w:rFonts w:eastAsia="Times New Roman"/>
          <w:szCs w:val="24"/>
        </w:rPr>
        <w:t>ων τριών αυτών για τις οποίες θα αναφερθώ συνολικά στη συνέχε</w:t>
      </w:r>
      <w:r w:rsidRPr="00C773EB">
        <w:rPr>
          <w:rFonts w:eastAsia="Times New Roman"/>
          <w:szCs w:val="24"/>
        </w:rPr>
        <w:t>ια</w:t>
      </w:r>
      <w:r>
        <w:rPr>
          <w:rFonts w:eastAsia="Times New Roman"/>
          <w:szCs w:val="24"/>
        </w:rPr>
        <w:t>, η έτερη</w:t>
      </w:r>
      <w:r w:rsidRPr="00C773EB">
        <w:rPr>
          <w:rFonts w:eastAsia="Times New Roman"/>
          <w:szCs w:val="24"/>
        </w:rPr>
        <w:t xml:space="preserve"> πράξη νομοθετικού περιεχομένου αφορά στην παράταση των μειωμένων συντελεστών του ΦΠΑ σε </w:t>
      </w:r>
      <w:r>
        <w:rPr>
          <w:rFonts w:eastAsia="Times New Roman"/>
          <w:szCs w:val="24"/>
        </w:rPr>
        <w:t>πέντε</w:t>
      </w:r>
      <w:r w:rsidRPr="00C773EB">
        <w:rPr>
          <w:rFonts w:eastAsia="Times New Roman"/>
          <w:szCs w:val="24"/>
        </w:rPr>
        <w:t xml:space="preserve"> νησιά του Αιγαίου</w:t>
      </w:r>
      <w:r>
        <w:rPr>
          <w:rFonts w:eastAsia="Times New Roman"/>
          <w:szCs w:val="24"/>
        </w:rPr>
        <w:t>,</w:t>
      </w:r>
      <w:r w:rsidRPr="00C773EB">
        <w:rPr>
          <w:rFonts w:eastAsia="Times New Roman"/>
          <w:szCs w:val="24"/>
        </w:rPr>
        <w:t xml:space="preserve"> </w:t>
      </w:r>
      <w:r>
        <w:rPr>
          <w:rFonts w:eastAsia="Times New Roman"/>
          <w:szCs w:val="24"/>
        </w:rPr>
        <w:t xml:space="preserve">τη Λέσβο, τη Σάμο, </w:t>
      </w:r>
      <w:r w:rsidRPr="00C773EB">
        <w:rPr>
          <w:rFonts w:eastAsia="Times New Roman"/>
          <w:szCs w:val="24"/>
        </w:rPr>
        <w:t>τη Χίο</w:t>
      </w:r>
      <w:r>
        <w:rPr>
          <w:rFonts w:eastAsia="Times New Roman"/>
          <w:szCs w:val="24"/>
        </w:rPr>
        <w:t>,</w:t>
      </w:r>
      <w:r w:rsidRPr="00C773EB">
        <w:rPr>
          <w:rFonts w:eastAsia="Times New Roman"/>
          <w:szCs w:val="24"/>
        </w:rPr>
        <w:t xml:space="preserve"> τη Λέρο και την Κω</w:t>
      </w:r>
      <w:r>
        <w:rPr>
          <w:rFonts w:eastAsia="Times New Roman"/>
          <w:szCs w:val="24"/>
        </w:rPr>
        <w:t>,</w:t>
      </w:r>
      <w:r w:rsidRPr="00C773EB">
        <w:rPr>
          <w:rFonts w:eastAsia="Times New Roman"/>
          <w:szCs w:val="24"/>
        </w:rPr>
        <w:t xml:space="preserve"> τα οποία έχουν επωμιστεί το κυριότερο βάρος διαχείρισης της ανθρωπιστικής προσφυγική</w:t>
      </w:r>
      <w:r w:rsidRPr="00C773EB">
        <w:rPr>
          <w:rFonts w:eastAsia="Times New Roman"/>
          <w:szCs w:val="24"/>
        </w:rPr>
        <w:t>ς κρίσης που βρίσκεται σε εξέλιξη τα τελευταία χρόνια</w:t>
      </w:r>
      <w:r>
        <w:rPr>
          <w:rFonts w:eastAsia="Times New Roman"/>
          <w:szCs w:val="24"/>
        </w:rPr>
        <w:t>.</w:t>
      </w:r>
    </w:p>
    <w:p w14:paraId="2774D632" w14:textId="77777777" w:rsidR="009B4FE7" w:rsidRDefault="00452105">
      <w:pPr>
        <w:spacing w:line="600" w:lineRule="auto"/>
        <w:ind w:firstLine="720"/>
        <w:jc w:val="both"/>
        <w:rPr>
          <w:rFonts w:eastAsia="Times New Roman"/>
          <w:szCs w:val="24"/>
        </w:rPr>
      </w:pPr>
      <w:r w:rsidRPr="00C773EB">
        <w:rPr>
          <w:rFonts w:eastAsia="Times New Roman"/>
          <w:szCs w:val="24"/>
        </w:rPr>
        <w:t xml:space="preserve">Όπως πολύ σωστά επισημάνθηκε και κατά τη συνεδρίαση της </w:t>
      </w:r>
      <w:r>
        <w:rPr>
          <w:rFonts w:eastAsia="Times New Roman"/>
          <w:szCs w:val="24"/>
        </w:rPr>
        <w:t>Ε</w:t>
      </w:r>
      <w:r w:rsidRPr="00C773EB">
        <w:rPr>
          <w:rFonts w:eastAsia="Times New Roman"/>
          <w:szCs w:val="24"/>
        </w:rPr>
        <w:t>πιτροπής Οικονομικών Υποθέσεων</w:t>
      </w:r>
      <w:r>
        <w:rPr>
          <w:rFonts w:eastAsia="Times New Roman"/>
          <w:szCs w:val="24"/>
        </w:rPr>
        <w:t>,</w:t>
      </w:r>
      <w:r w:rsidRPr="00C773EB">
        <w:rPr>
          <w:rFonts w:eastAsia="Times New Roman"/>
          <w:szCs w:val="24"/>
        </w:rPr>
        <w:t xml:space="preserve"> η από την 29</w:t>
      </w:r>
      <w:r w:rsidRPr="00795AD4">
        <w:rPr>
          <w:rFonts w:eastAsia="Times New Roman"/>
          <w:szCs w:val="24"/>
          <w:vertAlign w:val="superscript"/>
        </w:rPr>
        <w:t>η</w:t>
      </w:r>
      <w:r>
        <w:rPr>
          <w:rFonts w:eastAsia="Times New Roman"/>
          <w:szCs w:val="24"/>
        </w:rPr>
        <w:t xml:space="preserve"> Ι</w:t>
      </w:r>
      <w:r w:rsidRPr="00C773EB">
        <w:rPr>
          <w:rFonts w:eastAsia="Times New Roman"/>
          <w:szCs w:val="24"/>
        </w:rPr>
        <w:t xml:space="preserve">ουνίου 2018 </w:t>
      </w:r>
      <w:r>
        <w:rPr>
          <w:rFonts w:eastAsia="Times New Roman"/>
          <w:szCs w:val="24"/>
        </w:rPr>
        <w:t>π</w:t>
      </w:r>
      <w:r w:rsidRPr="00C773EB">
        <w:rPr>
          <w:rFonts w:eastAsia="Times New Roman"/>
          <w:szCs w:val="24"/>
        </w:rPr>
        <w:t xml:space="preserve">ράξη </w:t>
      </w:r>
      <w:r>
        <w:rPr>
          <w:rFonts w:eastAsia="Times New Roman"/>
          <w:szCs w:val="24"/>
        </w:rPr>
        <w:t>ν</w:t>
      </w:r>
      <w:r w:rsidRPr="00C773EB">
        <w:rPr>
          <w:rFonts w:eastAsia="Times New Roman"/>
          <w:szCs w:val="24"/>
        </w:rPr>
        <w:t xml:space="preserve">ομοθετικού </w:t>
      </w:r>
      <w:r>
        <w:rPr>
          <w:rFonts w:eastAsia="Times New Roman"/>
          <w:szCs w:val="24"/>
        </w:rPr>
        <w:t>π</w:t>
      </w:r>
      <w:r w:rsidRPr="00C773EB">
        <w:rPr>
          <w:rFonts w:eastAsia="Times New Roman"/>
          <w:szCs w:val="24"/>
        </w:rPr>
        <w:t>εριεχομένου</w:t>
      </w:r>
      <w:r>
        <w:rPr>
          <w:rFonts w:eastAsia="Times New Roman"/>
          <w:szCs w:val="24"/>
        </w:rPr>
        <w:t>,</w:t>
      </w:r>
      <w:r w:rsidRPr="00C773EB">
        <w:rPr>
          <w:rFonts w:eastAsia="Times New Roman"/>
          <w:szCs w:val="24"/>
        </w:rPr>
        <w:t xml:space="preserve"> με θέμα την παράταση μειωμένων συντελεστών ΦΠΑ στα προαναφερθέντα νησιά</w:t>
      </w:r>
      <w:r>
        <w:rPr>
          <w:rFonts w:eastAsia="Times New Roman"/>
          <w:szCs w:val="24"/>
        </w:rPr>
        <w:t>,</w:t>
      </w:r>
      <w:r w:rsidRPr="00C773EB">
        <w:rPr>
          <w:rFonts w:eastAsia="Times New Roman"/>
          <w:szCs w:val="24"/>
        </w:rPr>
        <w:t xml:space="preserve"> έρχεται σε </w:t>
      </w:r>
      <w:r>
        <w:rPr>
          <w:rFonts w:eastAsia="Times New Roman"/>
          <w:szCs w:val="24"/>
        </w:rPr>
        <w:t>μια</w:t>
      </w:r>
      <w:r w:rsidRPr="00C773EB">
        <w:rPr>
          <w:rFonts w:eastAsia="Times New Roman"/>
          <w:szCs w:val="24"/>
        </w:rPr>
        <w:t xml:space="preserve"> στιγμή που η Κυβέρνηση αποδεικνύει εμπράκτως τις κοινωνικές τ</w:t>
      </w:r>
      <w:r>
        <w:rPr>
          <w:rFonts w:eastAsia="Times New Roman"/>
          <w:szCs w:val="24"/>
        </w:rPr>
        <w:t>ης ευαισθησίες και με</w:t>
      </w:r>
      <w:r w:rsidRPr="00C773EB">
        <w:rPr>
          <w:rFonts w:eastAsia="Times New Roman"/>
          <w:szCs w:val="24"/>
        </w:rPr>
        <w:t>ριμνά τοιουτοτρόπως</w:t>
      </w:r>
      <w:r>
        <w:rPr>
          <w:rFonts w:eastAsia="Times New Roman"/>
          <w:szCs w:val="24"/>
        </w:rPr>
        <w:t>,</w:t>
      </w:r>
      <w:r w:rsidRPr="00C773EB">
        <w:rPr>
          <w:rFonts w:eastAsia="Times New Roman"/>
          <w:szCs w:val="24"/>
        </w:rPr>
        <w:t xml:space="preserve"> παρατείνοντας την περίοδο φορολογικών ελαφρύνσεων των τοπικών κο</w:t>
      </w:r>
      <w:r w:rsidRPr="00C773EB">
        <w:rPr>
          <w:rFonts w:eastAsia="Times New Roman"/>
          <w:szCs w:val="24"/>
        </w:rPr>
        <w:t>ινωνιών</w:t>
      </w:r>
      <w:r>
        <w:rPr>
          <w:rFonts w:eastAsia="Times New Roman"/>
          <w:szCs w:val="24"/>
        </w:rPr>
        <w:t>.</w:t>
      </w:r>
    </w:p>
    <w:p w14:paraId="2774D633" w14:textId="77777777" w:rsidR="009B4FE7" w:rsidRDefault="00452105">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ΣΤ΄ Αντιπρόεδρος τη</w:t>
      </w:r>
      <w:r>
        <w:rPr>
          <w:rFonts w:eastAsia="Times New Roman"/>
          <w:szCs w:val="24"/>
        </w:rPr>
        <w:t>ς</w:t>
      </w:r>
      <w:r>
        <w:rPr>
          <w:rFonts w:eastAsia="Times New Roman"/>
          <w:szCs w:val="24"/>
        </w:rPr>
        <w:t xml:space="preserve"> Βουλής κ. </w:t>
      </w:r>
      <w:r>
        <w:rPr>
          <w:rFonts w:eastAsia="Times New Roman"/>
          <w:b/>
          <w:szCs w:val="24"/>
        </w:rPr>
        <w:t>ΓΕΩΡΓΙΟΣ ΛΑΜΠΡΟΥΛΗΣ</w:t>
      </w:r>
      <w:r>
        <w:rPr>
          <w:rFonts w:eastAsia="Times New Roman"/>
          <w:szCs w:val="24"/>
        </w:rPr>
        <w:t>)</w:t>
      </w:r>
    </w:p>
    <w:p w14:paraId="2774D634" w14:textId="77777777" w:rsidR="009B4FE7" w:rsidRDefault="00452105">
      <w:pPr>
        <w:spacing w:line="600" w:lineRule="auto"/>
        <w:ind w:firstLine="720"/>
        <w:jc w:val="both"/>
        <w:rPr>
          <w:rFonts w:eastAsia="Times New Roman"/>
          <w:szCs w:val="24"/>
        </w:rPr>
      </w:pPr>
      <w:r>
        <w:rPr>
          <w:rFonts w:eastAsia="Times New Roman"/>
          <w:szCs w:val="24"/>
        </w:rPr>
        <w:lastRenderedPageBreak/>
        <w:t>Π</w:t>
      </w:r>
      <w:r w:rsidRPr="00C773EB">
        <w:rPr>
          <w:rFonts w:eastAsia="Times New Roman"/>
          <w:szCs w:val="24"/>
        </w:rPr>
        <w:t xml:space="preserve">αράλληλα δε ενισχύονται περαιτέρω τα μέτρα οικονομικής στήριξης των απομακρυσμένων από την ενδοχώρα περιοχών της </w:t>
      </w:r>
      <w:r>
        <w:rPr>
          <w:rFonts w:eastAsia="Times New Roman"/>
          <w:szCs w:val="24"/>
        </w:rPr>
        <w:t>επικράτειας</w:t>
      </w:r>
      <w:r w:rsidRPr="00C773EB">
        <w:rPr>
          <w:rFonts w:eastAsia="Times New Roman"/>
          <w:szCs w:val="24"/>
        </w:rPr>
        <w:t xml:space="preserve"> μέσα από τη θέσπισ</w:t>
      </w:r>
      <w:r w:rsidRPr="00C773EB">
        <w:rPr>
          <w:rFonts w:eastAsia="Times New Roman"/>
          <w:szCs w:val="24"/>
        </w:rPr>
        <w:t>η και εφαρμογή του μ</w:t>
      </w:r>
      <w:r>
        <w:rPr>
          <w:rFonts w:eastAsia="Times New Roman"/>
          <w:szCs w:val="24"/>
        </w:rPr>
        <w:t>εταφορικού ισοδυνά</w:t>
      </w:r>
      <w:r w:rsidRPr="00C773EB">
        <w:rPr>
          <w:rFonts w:eastAsia="Times New Roman"/>
          <w:szCs w:val="24"/>
        </w:rPr>
        <w:t>μου</w:t>
      </w:r>
      <w:r>
        <w:rPr>
          <w:rFonts w:eastAsia="Times New Roman"/>
          <w:szCs w:val="24"/>
        </w:rPr>
        <w:t>,</w:t>
      </w:r>
      <w:r w:rsidRPr="00C773EB">
        <w:rPr>
          <w:rFonts w:eastAsia="Times New Roman"/>
          <w:szCs w:val="24"/>
        </w:rPr>
        <w:t xml:space="preserve"> ενός νόμου που λειτουργεί ως αντίμετρο στις πρακτικές δυσκολίες των πολιτών και ενισχύει τη νησιωτικότητα</w:t>
      </w:r>
      <w:r>
        <w:rPr>
          <w:rFonts w:eastAsia="Times New Roman"/>
          <w:szCs w:val="24"/>
        </w:rPr>
        <w:t>,</w:t>
      </w:r>
      <w:r w:rsidRPr="00C773EB">
        <w:rPr>
          <w:rFonts w:eastAsia="Times New Roman"/>
          <w:szCs w:val="24"/>
        </w:rPr>
        <w:t xml:space="preserve"> λειτουργώντας συμπληρωματικά </w:t>
      </w:r>
      <w:r>
        <w:rPr>
          <w:rFonts w:eastAsia="Times New Roman"/>
          <w:szCs w:val="24"/>
        </w:rPr>
        <w:t>π</w:t>
      </w:r>
      <w:r w:rsidRPr="00C773EB">
        <w:rPr>
          <w:rFonts w:eastAsia="Times New Roman"/>
          <w:szCs w:val="24"/>
        </w:rPr>
        <w:t>ρος όφελος των εισοδημάτων</w:t>
      </w:r>
      <w:r>
        <w:rPr>
          <w:rFonts w:eastAsia="Times New Roman"/>
          <w:szCs w:val="24"/>
        </w:rPr>
        <w:t>,</w:t>
      </w:r>
      <w:r w:rsidRPr="00C773EB">
        <w:rPr>
          <w:rFonts w:eastAsia="Times New Roman"/>
          <w:szCs w:val="24"/>
        </w:rPr>
        <w:t xml:space="preserve"> των νοικοκυριών και των επαγγελματιών</w:t>
      </w:r>
      <w:r>
        <w:rPr>
          <w:rFonts w:eastAsia="Times New Roman"/>
          <w:szCs w:val="24"/>
        </w:rPr>
        <w:t>.</w:t>
      </w:r>
      <w:r w:rsidRPr="00C773EB">
        <w:rPr>
          <w:rFonts w:eastAsia="Times New Roman"/>
          <w:szCs w:val="24"/>
        </w:rPr>
        <w:t xml:space="preserve"> </w:t>
      </w:r>
    </w:p>
    <w:p w14:paraId="2774D635" w14:textId="77777777" w:rsidR="009B4FE7" w:rsidRDefault="00452105">
      <w:pPr>
        <w:spacing w:line="600" w:lineRule="auto"/>
        <w:ind w:firstLine="720"/>
        <w:jc w:val="both"/>
        <w:rPr>
          <w:rFonts w:eastAsia="Times New Roman"/>
          <w:szCs w:val="24"/>
        </w:rPr>
      </w:pPr>
      <w:r>
        <w:rPr>
          <w:rFonts w:eastAsia="Times New Roman"/>
          <w:szCs w:val="24"/>
        </w:rPr>
        <w:t xml:space="preserve">Επειδή </w:t>
      </w:r>
      <w:r w:rsidRPr="00C773EB">
        <w:rPr>
          <w:rFonts w:eastAsia="Times New Roman"/>
          <w:szCs w:val="24"/>
        </w:rPr>
        <w:t>α</w:t>
      </w:r>
      <w:r w:rsidRPr="00C773EB">
        <w:rPr>
          <w:rFonts w:eastAsia="Times New Roman"/>
          <w:szCs w:val="24"/>
        </w:rPr>
        <w:t xml:space="preserve">κούστηκαν </w:t>
      </w:r>
      <w:r>
        <w:rPr>
          <w:rFonts w:eastAsia="Times New Roman"/>
          <w:szCs w:val="24"/>
        </w:rPr>
        <w:t>κατα</w:t>
      </w:r>
      <w:r w:rsidRPr="00C773EB">
        <w:rPr>
          <w:rFonts w:eastAsia="Times New Roman"/>
          <w:szCs w:val="24"/>
        </w:rPr>
        <w:t xml:space="preserve">κριτικά και επικριτικά σχόλια από αυτό το </w:t>
      </w:r>
      <w:r>
        <w:rPr>
          <w:rFonts w:eastAsia="Times New Roman"/>
          <w:szCs w:val="24"/>
        </w:rPr>
        <w:t>Β</w:t>
      </w:r>
      <w:r w:rsidRPr="00C773EB">
        <w:rPr>
          <w:rFonts w:eastAsia="Times New Roman"/>
          <w:szCs w:val="24"/>
        </w:rPr>
        <w:t xml:space="preserve">ήμα από συναδέλφους </w:t>
      </w:r>
      <w:r>
        <w:rPr>
          <w:rFonts w:eastAsia="Times New Roman"/>
          <w:szCs w:val="24"/>
        </w:rPr>
        <w:t>της Α</w:t>
      </w:r>
      <w:r w:rsidRPr="00C773EB">
        <w:rPr>
          <w:rFonts w:eastAsia="Times New Roman"/>
          <w:szCs w:val="24"/>
        </w:rPr>
        <w:t>ντιπολίτευσης αναφορικά με το ΦΠΑ</w:t>
      </w:r>
      <w:r>
        <w:rPr>
          <w:rFonts w:eastAsia="Times New Roman"/>
          <w:szCs w:val="24"/>
        </w:rPr>
        <w:t>,</w:t>
      </w:r>
      <w:r w:rsidRPr="00C773EB">
        <w:rPr>
          <w:rFonts w:eastAsia="Times New Roman"/>
          <w:szCs w:val="24"/>
        </w:rPr>
        <w:t xml:space="preserve"> βλέπετε</w:t>
      </w:r>
      <w:r>
        <w:rPr>
          <w:rFonts w:eastAsia="Times New Roman"/>
          <w:szCs w:val="24"/>
        </w:rPr>
        <w:t>,</w:t>
      </w:r>
      <w:r w:rsidRPr="00C773EB">
        <w:rPr>
          <w:rFonts w:eastAsia="Times New Roman"/>
          <w:szCs w:val="24"/>
        </w:rPr>
        <w:t xml:space="preserve"> </w:t>
      </w:r>
      <w:r>
        <w:rPr>
          <w:rFonts w:eastAsia="Times New Roman"/>
          <w:szCs w:val="24"/>
        </w:rPr>
        <w:t>κύριοι συνάδελφοι, ότι</w:t>
      </w:r>
      <w:r w:rsidRPr="00C773EB">
        <w:rPr>
          <w:rFonts w:eastAsia="Times New Roman"/>
          <w:szCs w:val="24"/>
        </w:rPr>
        <w:t xml:space="preserve"> όταν το ΦΠΑ ανεβαίνει κατά </w:t>
      </w:r>
      <w:r>
        <w:rPr>
          <w:rFonts w:eastAsia="Times New Roman"/>
          <w:szCs w:val="24"/>
        </w:rPr>
        <w:t>μια μονάδα -από το</w:t>
      </w:r>
      <w:r w:rsidRPr="00C773EB">
        <w:rPr>
          <w:rFonts w:eastAsia="Times New Roman"/>
          <w:szCs w:val="24"/>
        </w:rPr>
        <w:t xml:space="preserve"> 23</w:t>
      </w:r>
      <w:r>
        <w:rPr>
          <w:rFonts w:eastAsia="Times New Roman"/>
          <w:szCs w:val="24"/>
        </w:rPr>
        <w:t>%</w:t>
      </w:r>
      <w:r w:rsidRPr="00C773EB">
        <w:rPr>
          <w:rFonts w:eastAsia="Times New Roman"/>
          <w:szCs w:val="24"/>
        </w:rPr>
        <w:t xml:space="preserve"> </w:t>
      </w:r>
      <w:r>
        <w:rPr>
          <w:rFonts w:eastAsia="Times New Roman"/>
          <w:szCs w:val="24"/>
        </w:rPr>
        <w:t>π</w:t>
      </w:r>
      <w:r w:rsidRPr="00C773EB">
        <w:rPr>
          <w:rFonts w:eastAsia="Times New Roman"/>
          <w:szCs w:val="24"/>
        </w:rPr>
        <w:t>ου το βρήκαμε στο 24</w:t>
      </w:r>
      <w:r>
        <w:rPr>
          <w:rFonts w:eastAsia="Times New Roman"/>
          <w:szCs w:val="24"/>
        </w:rPr>
        <w:t xml:space="preserve">%- κρινόμεθα κακώς για </w:t>
      </w:r>
      <w:r w:rsidRPr="00C773EB">
        <w:rPr>
          <w:rFonts w:eastAsia="Times New Roman"/>
          <w:szCs w:val="24"/>
        </w:rPr>
        <w:t>πολιτική η οπ</w:t>
      </w:r>
      <w:r w:rsidRPr="00C773EB">
        <w:rPr>
          <w:rFonts w:eastAsia="Times New Roman"/>
          <w:szCs w:val="24"/>
        </w:rPr>
        <w:t xml:space="preserve">οία ασκείται εις βάρος εκείνων οι οποίοι καλούνται να πληρώσουν ΦΠΑ κατά </w:t>
      </w:r>
      <w:r>
        <w:rPr>
          <w:rFonts w:eastAsia="Times New Roman"/>
          <w:szCs w:val="24"/>
        </w:rPr>
        <w:t>μια</w:t>
      </w:r>
      <w:r w:rsidRPr="00C773EB">
        <w:rPr>
          <w:rFonts w:eastAsia="Times New Roman"/>
          <w:szCs w:val="24"/>
        </w:rPr>
        <w:t xml:space="preserve"> μονάδα μεγαλύτερο από αυτό το οποίο μας κληροδοτήσα</w:t>
      </w:r>
      <w:r>
        <w:rPr>
          <w:rFonts w:eastAsia="Times New Roman"/>
          <w:szCs w:val="24"/>
        </w:rPr>
        <w:t>τε,</w:t>
      </w:r>
      <w:r w:rsidRPr="00C773EB">
        <w:rPr>
          <w:rFonts w:eastAsia="Times New Roman"/>
          <w:szCs w:val="24"/>
        </w:rPr>
        <w:t xml:space="preserve"> </w:t>
      </w:r>
      <w:r>
        <w:rPr>
          <w:rFonts w:eastAsia="Times New Roman"/>
          <w:szCs w:val="24"/>
        </w:rPr>
        <w:t xml:space="preserve">από </w:t>
      </w:r>
      <w:r w:rsidRPr="00C773EB">
        <w:rPr>
          <w:rFonts w:eastAsia="Times New Roman"/>
          <w:szCs w:val="24"/>
        </w:rPr>
        <w:t xml:space="preserve">αυτό το οποίο </w:t>
      </w:r>
      <w:r>
        <w:rPr>
          <w:rFonts w:eastAsia="Times New Roman"/>
          <w:szCs w:val="24"/>
        </w:rPr>
        <w:t>κληρονομήσαμε από ε</w:t>
      </w:r>
      <w:r w:rsidRPr="00C773EB">
        <w:rPr>
          <w:rFonts w:eastAsia="Times New Roman"/>
          <w:szCs w:val="24"/>
        </w:rPr>
        <w:t>σ</w:t>
      </w:r>
      <w:r>
        <w:rPr>
          <w:rFonts w:eastAsia="Times New Roman"/>
          <w:szCs w:val="24"/>
        </w:rPr>
        <w:t>ά</w:t>
      </w:r>
      <w:r w:rsidRPr="00C773EB">
        <w:rPr>
          <w:rFonts w:eastAsia="Times New Roman"/>
          <w:szCs w:val="24"/>
        </w:rPr>
        <w:t>ς</w:t>
      </w:r>
      <w:r>
        <w:rPr>
          <w:rFonts w:eastAsia="Times New Roman"/>
          <w:szCs w:val="24"/>
        </w:rPr>
        <w:t>. Τ</w:t>
      </w:r>
      <w:r w:rsidRPr="00C773EB">
        <w:rPr>
          <w:rFonts w:eastAsia="Times New Roman"/>
          <w:szCs w:val="24"/>
        </w:rPr>
        <w:t xml:space="preserve">ο </w:t>
      </w:r>
      <w:r>
        <w:rPr>
          <w:rFonts w:eastAsia="Times New Roman"/>
          <w:szCs w:val="24"/>
        </w:rPr>
        <w:t>φ</w:t>
      </w:r>
      <w:r w:rsidRPr="00C773EB">
        <w:rPr>
          <w:rFonts w:eastAsia="Times New Roman"/>
          <w:szCs w:val="24"/>
        </w:rPr>
        <w:t>τάσατε 23%</w:t>
      </w:r>
      <w:r>
        <w:rPr>
          <w:rFonts w:eastAsia="Times New Roman"/>
          <w:szCs w:val="24"/>
        </w:rPr>
        <w:t>,</w:t>
      </w:r>
      <w:r w:rsidRPr="00C773EB">
        <w:rPr>
          <w:rFonts w:eastAsia="Times New Roman"/>
          <w:szCs w:val="24"/>
        </w:rPr>
        <w:t xml:space="preserve"> </w:t>
      </w:r>
      <w:r>
        <w:rPr>
          <w:rFonts w:eastAsia="Times New Roman"/>
          <w:szCs w:val="24"/>
        </w:rPr>
        <w:t>ά</w:t>
      </w:r>
      <w:r w:rsidRPr="00C773EB">
        <w:rPr>
          <w:rFonts w:eastAsia="Times New Roman"/>
          <w:szCs w:val="24"/>
        </w:rPr>
        <w:t xml:space="preserve">σχετα αν </w:t>
      </w:r>
      <w:r>
        <w:rPr>
          <w:rFonts w:eastAsia="Times New Roman"/>
          <w:szCs w:val="24"/>
        </w:rPr>
        <w:t>με πολυγραφημένες αποφάσεις το</w:t>
      </w:r>
      <w:r w:rsidRPr="00C773EB">
        <w:rPr>
          <w:rFonts w:eastAsia="Times New Roman"/>
          <w:szCs w:val="24"/>
        </w:rPr>
        <w:t xml:space="preserve"> ανεβοκατεβάζ</w:t>
      </w:r>
      <w:r>
        <w:rPr>
          <w:rFonts w:eastAsia="Times New Roman"/>
          <w:szCs w:val="24"/>
        </w:rPr>
        <w:t>ατε</w:t>
      </w:r>
      <w:r w:rsidRPr="00C773EB">
        <w:rPr>
          <w:rFonts w:eastAsia="Times New Roman"/>
          <w:szCs w:val="24"/>
        </w:rPr>
        <w:t xml:space="preserve"> και το κάνατε ασανσέρ</w:t>
      </w:r>
      <w:r>
        <w:rPr>
          <w:rFonts w:eastAsia="Times New Roman"/>
          <w:szCs w:val="24"/>
        </w:rPr>
        <w:t>,</w:t>
      </w:r>
      <w:r w:rsidRPr="00C773EB">
        <w:rPr>
          <w:rFonts w:eastAsia="Times New Roman"/>
          <w:szCs w:val="24"/>
        </w:rPr>
        <w:t xml:space="preserve"> ανάλογα με τις</w:t>
      </w:r>
      <w:r>
        <w:rPr>
          <w:rFonts w:eastAsia="Times New Roman"/>
          <w:szCs w:val="24"/>
        </w:rPr>
        <w:t xml:space="preserve"> ανάγκες και τις επιβολές που είχατ</w:t>
      </w:r>
      <w:r w:rsidRPr="00C773EB">
        <w:rPr>
          <w:rFonts w:eastAsia="Times New Roman"/>
          <w:szCs w:val="24"/>
        </w:rPr>
        <w:t>ε δεχτεί από τους δανειστές</w:t>
      </w:r>
      <w:r>
        <w:rPr>
          <w:rFonts w:eastAsia="Times New Roman"/>
          <w:szCs w:val="24"/>
        </w:rPr>
        <w:t>. Το φτάσατε 23%!</w:t>
      </w:r>
      <w:r w:rsidRPr="00C773EB">
        <w:rPr>
          <w:rFonts w:eastAsia="Times New Roman"/>
          <w:szCs w:val="24"/>
        </w:rPr>
        <w:t xml:space="preserve"> </w:t>
      </w:r>
    </w:p>
    <w:p w14:paraId="2774D636" w14:textId="77777777" w:rsidR="009B4FE7" w:rsidRDefault="00452105">
      <w:pPr>
        <w:spacing w:line="600" w:lineRule="auto"/>
        <w:ind w:firstLine="720"/>
        <w:jc w:val="both"/>
        <w:rPr>
          <w:rFonts w:eastAsia="Times New Roman" w:cs="Times New Roman"/>
          <w:szCs w:val="24"/>
        </w:rPr>
      </w:pPr>
      <w:r>
        <w:rPr>
          <w:rFonts w:eastAsia="Times New Roman"/>
          <w:szCs w:val="24"/>
        </w:rPr>
        <w:t xml:space="preserve">Βεβαίως, σήμερα με </w:t>
      </w:r>
      <w:r w:rsidRPr="00C773EB">
        <w:rPr>
          <w:rFonts w:eastAsia="Times New Roman"/>
          <w:szCs w:val="24"/>
        </w:rPr>
        <w:t>πολυνομοσχέδιο του Υπουργείου Οικονομικών</w:t>
      </w:r>
      <w:r>
        <w:rPr>
          <w:rFonts w:eastAsia="Times New Roman"/>
          <w:szCs w:val="24"/>
        </w:rPr>
        <w:t xml:space="preserve">, </w:t>
      </w:r>
      <w:r w:rsidRPr="00C773EB">
        <w:rPr>
          <w:rFonts w:eastAsia="Times New Roman"/>
          <w:szCs w:val="24"/>
        </w:rPr>
        <w:t>το οποίο θα έρθει</w:t>
      </w:r>
      <w:r>
        <w:rPr>
          <w:rFonts w:eastAsia="Times New Roman"/>
          <w:szCs w:val="24"/>
        </w:rPr>
        <w:t xml:space="preserve">, </w:t>
      </w:r>
      <w:r w:rsidRPr="00C773EB">
        <w:rPr>
          <w:rFonts w:eastAsia="Times New Roman"/>
          <w:szCs w:val="24"/>
        </w:rPr>
        <w:t>θα κατέβει μονάδες κάτω από το 24</w:t>
      </w:r>
      <w:r>
        <w:rPr>
          <w:rFonts w:eastAsia="Times New Roman"/>
          <w:szCs w:val="24"/>
        </w:rPr>
        <w:t>%</w:t>
      </w:r>
      <w:r w:rsidRPr="00C773EB">
        <w:rPr>
          <w:rFonts w:eastAsia="Times New Roman"/>
          <w:szCs w:val="24"/>
        </w:rPr>
        <w:t xml:space="preserve"> και ο υψηλός και ο χα</w:t>
      </w:r>
      <w:r w:rsidRPr="00C773EB">
        <w:rPr>
          <w:rFonts w:eastAsia="Times New Roman"/>
          <w:szCs w:val="24"/>
        </w:rPr>
        <w:t>μηλός ΦΠΑ</w:t>
      </w:r>
      <w:r>
        <w:rPr>
          <w:rFonts w:eastAsia="Times New Roman"/>
          <w:szCs w:val="24"/>
        </w:rPr>
        <w:t>.</w:t>
      </w:r>
    </w:p>
    <w:p w14:paraId="2774D63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Συνεπώς, όταν μιλάμε για ΦΠΑ, θα πρέπει να είμαστε προσεκτικοί για το πώς νομοθετήσατε εσείς, πώς νομοθετούμε εμείς και, εν πάση περιπτώσει, ας κάνει ο καθένας την αυτοκριτική του σε αυτό το μέτρο του ΦΠΑ, που πραγματικά έπληττε και -για να είμα</w:t>
      </w:r>
      <w:r>
        <w:rPr>
          <w:rFonts w:eastAsia="Times New Roman" w:cs="Times New Roman"/>
          <w:szCs w:val="24"/>
        </w:rPr>
        <w:t>στε ειλικρινείς- συνεχίζει να πλήττει, λόγω του υψηλού ποσοστού του σήμερα τους φορολογούμενους Έλληνες πολίτες και ιδιαίτερα την επιχειρηματικότητα.</w:t>
      </w:r>
    </w:p>
    <w:p w14:paraId="2774D63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Αυτά προς απάντηση, επομένως, όσων επέκριναν την περίοδο της παράτασης των μειωμένων συντελεστών του ΦΠΑ, </w:t>
      </w:r>
      <w:r>
        <w:rPr>
          <w:rFonts w:eastAsia="Times New Roman" w:cs="Times New Roman"/>
          <w:szCs w:val="24"/>
        </w:rPr>
        <w:t>καθώς άκουσα σχόλια πως δήθεν είναι ασπιρίνη</w:t>
      </w:r>
      <w:r>
        <w:rPr>
          <w:rFonts w:eastAsia="Times New Roman" w:cs="Times New Roman"/>
          <w:szCs w:val="24"/>
        </w:rPr>
        <w:t xml:space="preserve"> </w:t>
      </w:r>
      <w:r>
        <w:rPr>
          <w:rFonts w:eastAsia="Times New Roman" w:cs="Times New Roman"/>
          <w:szCs w:val="24"/>
        </w:rPr>
        <w:t>χωρίς ουσιαστικό όφελος.</w:t>
      </w:r>
    </w:p>
    <w:p w14:paraId="2774D63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Θέλω να υπογραμμίσω από αυτό το Βήμα πως η εν λόγω </w:t>
      </w:r>
      <w:r>
        <w:rPr>
          <w:rFonts w:eastAsia="Times New Roman" w:cs="Times New Roman"/>
          <w:szCs w:val="24"/>
        </w:rPr>
        <w:t>πράξη νομοθετικού περιεχομένου</w:t>
      </w:r>
      <w:r>
        <w:rPr>
          <w:rFonts w:eastAsia="Times New Roman" w:cs="Times New Roman"/>
          <w:szCs w:val="24"/>
        </w:rPr>
        <w:t xml:space="preserve"> δεν εισάγεται αποσπασματικά, αλλά αποτελεί μέρος ενός συνολικότερου πολιτικού σχεδιασμού τον οποίο η Κυβ</w:t>
      </w:r>
      <w:r>
        <w:rPr>
          <w:rFonts w:eastAsia="Times New Roman" w:cs="Times New Roman"/>
          <w:szCs w:val="24"/>
        </w:rPr>
        <w:t>έρνηση θέτει πλέον σε εφαρμογή με μεγάλη ευελιξία από ό,τι στο παρελθόν, ξεδιπλώνοντας πτυχές κοινωνικής μέριμνας, που είναι εφικτό να τεθούν σήμερα σε ισχύ με μεγαλύτερη ευκολία, συνεπεία της ανάκτησης, της οικονομικής κυριαρχίας και αυτονομίας που έχουμε</w:t>
      </w:r>
      <w:r>
        <w:rPr>
          <w:rFonts w:eastAsia="Times New Roman" w:cs="Times New Roman"/>
          <w:szCs w:val="24"/>
        </w:rPr>
        <w:t xml:space="preserve"> κατακτήσει.</w:t>
      </w:r>
    </w:p>
    <w:p w14:paraId="2774D63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κεντρικός πολιτικός σχεδιασμός και η πολυεπίπεδη εφαρμογή αυτού είναι μια πραγματικότητα που είναι ήδη σε εξέλιξη όσο και αν αυτό προκαλεί δυσφορία σε ορισμένες πτέρυγες του Κοινοβουλίου.</w:t>
      </w:r>
    </w:p>
    <w:p w14:paraId="2774D63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Σε ό,τι αφορά τις τρεις</w:t>
      </w:r>
      <w:r>
        <w:rPr>
          <w:rFonts w:eastAsia="Times New Roman" w:cs="Times New Roman"/>
          <w:szCs w:val="24"/>
        </w:rPr>
        <w:t xml:space="preserve"> </w:t>
      </w:r>
      <w:r>
        <w:rPr>
          <w:rFonts w:eastAsia="Times New Roman" w:cs="Times New Roman"/>
          <w:szCs w:val="24"/>
        </w:rPr>
        <w:t>πράξεις νομοθετικού περιεχομένου</w:t>
      </w:r>
      <w:r>
        <w:rPr>
          <w:rFonts w:eastAsia="Times New Roman" w:cs="Times New Roman"/>
          <w:szCs w:val="24"/>
        </w:rPr>
        <w:t xml:space="preserve"> που αφορούν τη διαχείριση εκτάκτων αναγκών που προέκυψαν από τις πυρκαγιές που έπληξαν περιοχές της Περιφέρειας Αττικής στις 23 και 24 Ιουλίου 2018, περιοχές που συμπίπτει να είναι και περιοχές της εκλογικής μου περιφέρεια</w:t>
      </w:r>
      <w:r>
        <w:rPr>
          <w:rFonts w:eastAsia="Times New Roman" w:cs="Times New Roman"/>
          <w:szCs w:val="24"/>
        </w:rPr>
        <w:t xml:space="preserve">ς,  όπου βίωσα και εγώ προσωπικά τον θρήνο των συμπολιτών μου, πιστεύω πως η αναγκαιότητα βοήθειας των συνανθρώπων μας που βρέθηκαν σε τραγική θέση και το αυτόκλητο χρέος της </w:t>
      </w:r>
      <w:r>
        <w:rPr>
          <w:rFonts w:eastAsia="Times New Roman" w:cs="Times New Roman"/>
          <w:szCs w:val="24"/>
        </w:rPr>
        <w:t xml:space="preserve">πολιτείας </w:t>
      </w:r>
      <w:r>
        <w:rPr>
          <w:rFonts w:eastAsia="Times New Roman" w:cs="Times New Roman"/>
          <w:szCs w:val="24"/>
        </w:rPr>
        <w:t>να ενσκήψει πάνω στους παθόντες δεν αφήνει κανένα άλλο περιθώριο επιχει</w:t>
      </w:r>
      <w:r>
        <w:rPr>
          <w:rFonts w:eastAsia="Times New Roman" w:cs="Times New Roman"/>
          <w:szCs w:val="24"/>
        </w:rPr>
        <w:t>ρηματολογίας.</w:t>
      </w:r>
    </w:p>
    <w:p w14:paraId="2774D63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Καταδικάζει δε στη συνείδηση των πολλών οποιαδήποτε άλλη πολιτική απόπειρα άσκησης κριτικής με εμφανή στόχο την εξυπηρέτηση μιας κοντόφθαλμης μικροπολιτικής σκοπιμότητας. Πιστεύω πως με τη μνήμη τω</w:t>
      </w:r>
      <w:r>
        <w:rPr>
          <w:rFonts w:eastAsia="Times New Roman" w:cs="Times New Roman"/>
          <w:szCs w:val="24"/>
        </w:rPr>
        <w:t>ν</w:t>
      </w:r>
      <w:r>
        <w:rPr>
          <w:rFonts w:eastAsia="Times New Roman" w:cs="Times New Roman"/>
          <w:szCs w:val="24"/>
        </w:rPr>
        <w:t xml:space="preserve"> νεκρών, των αθώων θυμάτων δεν πρέπει να παί</w:t>
      </w:r>
      <w:r>
        <w:rPr>
          <w:rFonts w:eastAsia="Times New Roman" w:cs="Times New Roman"/>
          <w:szCs w:val="24"/>
        </w:rPr>
        <w:t>ζει κανείς.</w:t>
      </w:r>
    </w:p>
    <w:p w14:paraId="2774D63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διαχείριση της κρίσεως που ανέκυψε από τις φονικές πυρκαγιές του Ιουλίου πρέπει να βρίσκει το σύνολο του Σώματος της Βουλής ενωμένο, ταγμένο στην υπηρεσία των συμπολιτών μας που βρέθηκαν αίφνης σε δεινή θέση. Αυτή είναι η ύψιστη προτεραιότητα</w:t>
      </w:r>
      <w:r>
        <w:rPr>
          <w:rFonts w:eastAsia="Times New Roman" w:cs="Times New Roman"/>
          <w:szCs w:val="24"/>
        </w:rPr>
        <w:t xml:space="preserve"> την οποίαν οφείλουμε να υπηρετήσουμε, τουλάχιστον μέχρι να σταθούν ξανά στα πόδια τους οι πυρόπληκτοι και οι οικογένειες αυτών.</w:t>
      </w:r>
    </w:p>
    <w:p w14:paraId="2774D63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κάνουμε μέσα από τις </w:t>
      </w:r>
      <w:r>
        <w:rPr>
          <w:rFonts w:eastAsia="Times New Roman" w:cs="Times New Roman"/>
          <w:szCs w:val="24"/>
        </w:rPr>
        <w:t>πράξεις νομοθετικού περιεχομένου</w:t>
      </w:r>
      <w:r>
        <w:rPr>
          <w:rFonts w:eastAsia="Times New Roman" w:cs="Times New Roman"/>
          <w:szCs w:val="24"/>
        </w:rPr>
        <w:t xml:space="preserve"> που συγκροτούν το υπό ψήφιση σχέδιο νόμου του Υπουργείου Οικονομικών</w:t>
      </w:r>
      <w:r>
        <w:rPr>
          <w:rFonts w:eastAsia="Times New Roman" w:cs="Times New Roman"/>
          <w:szCs w:val="24"/>
        </w:rPr>
        <w:t xml:space="preserve">. Αυτό συνάμα δεν σημαίνει πως αρνούμεθα τη διερεύνηση και την απόδοση ευθυνών για τα όσα τραγικά συνέβησαν. Ουδείς το υποστηρίζει αυτό. Η </w:t>
      </w:r>
      <w:r>
        <w:rPr>
          <w:rFonts w:eastAsia="Times New Roman" w:cs="Times New Roman"/>
          <w:szCs w:val="24"/>
        </w:rPr>
        <w:t>δικαιοσύνη</w:t>
      </w:r>
      <w:r>
        <w:rPr>
          <w:rFonts w:eastAsia="Times New Roman" w:cs="Times New Roman"/>
          <w:szCs w:val="24"/>
        </w:rPr>
        <w:t xml:space="preserve"> έχει ήδη επιληφθεί και εκφράζω από αυτό το Βήμα την απόλυτη εμπιστοσύνη μου στο έργο της ανεξάρτητης δικασ</w:t>
      </w:r>
      <w:r>
        <w:rPr>
          <w:rFonts w:eastAsia="Times New Roman" w:cs="Times New Roman"/>
          <w:szCs w:val="24"/>
        </w:rPr>
        <w:t>τικής εξουσίας.</w:t>
      </w:r>
    </w:p>
    <w:p w14:paraId="2774D63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Αναγκάζομαι, κύριε Πρόεδρε, να επαναλάβω τα όσα είπα και στην αρμόδια Επιτροπή Οικονομικών Υποθέσεων αναφορικά με αιτιάσεις που εξεφράσθησαν και τότε και σήμερα από αυτό εδώ το Βήμα, ότι ευθυνόμεθα για τα αυθαίρετα κτίσματα. Θα το αποδείξει</w:t>
      </w:r>
      <w:r>
        <w:rPr>
          <w:rFonts w:eastAsia="Times New Roman" w:cs="Times New Roman"/>
          <w:szCs w:val="24"/>
        </w:rPr>
        <w:t xml:space="preserve"> και η έρευνα η οποία είναι σε εξέλιξη και το πόρισμα της οποίας θα μας δοθεί από τις εισαγγελικές και τις άλλες αρχές, ότι ενδεχομένως η ύπαρξη αυθαιρέτων κτισμάτων συνέβαλαν κατά κύριο λόγο στο να θρηνούμε σήμερα ενενήντα εννέα θύματα.</w:t>
      </w:r>
    </w:p>
    <w:p w14:paraId="2774D64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Πάνω σε αυτό άρχισ</w:t>
      </w:r>
      <w:r>
        <w:rPr>
          <w:rFonts w:eastAsia="Times New Roman" w:cs="Times New Roman"/>
          <w:szCs w:val="24"/>
        </w:rPr>
        <w:t xml:space="preserve">αν κάποιοι να αποποιούνται τις </w:t>
      </w:r>
      <w:r>
        <w:rPr>
          <w:rFonts w:eastAsia="Times New Roman" w:cs="Times New Roman"/>
          <w:szCs w:val="24"/>
        </w:rPr>
        <w:t xml:space="preserve">δικές </w:t>
      </w:r>
      <w:r>
        <w:rPr>
          <w:rFonts w:eastAsia="Times New Roman" w:cs="Times New Roman"/>
          <w:szCs w:val="24"/>
        </w:rPr>
        <w:t>τους ευθύνες περί αυθαιρεσίας και παραβάσεως πολεοδομικών διατάξεων και να τις επιρρίπτουν σε εμάς.</w:t>
      </w:r>
    </w:p>
    <w:p w14:paraId="2774D641" w14:textId="77777777" w:rsidR="009B4FE7" w:rsidRDefault="00452105">
      <w:pPr>
        <w:spacing w:line="600" w:lineRule="auto"/>
        <w:ind w:firstLine="709"/>
        <w:jc w:val="both"/>
        <w:rPr>
          <w:rFonts w:eastAsia="Times New Roman"/>
          <w:szCs w:val="24"/>
        </w:rPr>
      </w:pPr>
      <w:r>
        <w:rPr>
          <w:rFonts w:eastAsia="Times New Roman"/>
          <w:szCs w:val="24"/>
        </w:rPr>
        <w:t>Θέλω να τους θυμίσω ότι τα πρωτόκολλα κατεδαφίσεως, για κτίσματα τα οποία παρανόμως ανεγέρθηκαν σε δασικές και σε αναδα</w:t>
      </w:r>
      <w:r>
        <w:rPr>
          <w:rFonts w:eastAsia="Times New Roman"/>
          <w:szCs w:val="24"/>
        </w:rPr>
        <w:t xml:space="preserve">σωτέες εκτάσεις, εκδίδονται </w:t>
      </w:r>
      <w:r>
        <w:rPr>
          <w:rFonts w:eastAsia="Times New Roman"/>
          <w:szCs w:val="24"/>
        </w:rPr>
        <w:lastRenderedPageBreak/>
        <w:t>από την Αποκεντρωμένη Διοίκηση με απόφαση του Γραμματέα αυτής. Τότε υπήρχε γραμματέας, σήμερα λέγεται συντονιστής. Αυτά τα πρωτόκολλα κατεδάφισης εκτελούνται, όταν συνοδεύονται από τις ανάλογες δαπάνες, όταν υποστηρίζονται από τ</w:t>
      </w:r>
      <w:r>
        <w:rPr>
          <w:rFonts w:eastAsia="Times New Roman"/>
          <w:szCs w:val="24"/>
        </w:rPr>
        <w:t>ις ανάλογες δαπάνες, δαπάνες χωρίς τις οποίες δεν μπορεί κανένα συνεργείο και καμμία Γραμματεία Αποκεντρωμένης Διοίκησης να προβεί σε τέτοιες κατεδαφίσεις.</w:t>
      </w:r>
    </w:p>
    <w:p w14:paraId="2774D642" w14:textId="77777777" w:rsidR="009B4FE7" w:rsidRDefault="00452105">
      <w:pPr>
        <w:spacing w:line="600" w:lineRule="auto"/>
        <w:ind w:firstLine="720"/>
        <w:jc w:val="both"/>
        <w:rPr>
          <w:rFonts w:eastAsia="Times New Roman"/>
          <w:szCs w:val="24"/>
        </w:rPr>
      </w:pPr>
      <w:r>
        <w:rPr>
          <w:rFonts w:eastAsia="Times New Roman"/>
          <w:szCs w:val="24"/>
        </w:rPr>
        <w:t>Θέλω να επισημάνω στο Σώμα ότι τέτοιου είδους</w:t>
      </w:r>
      <w:r w:rsidRPr="0046354D">
        <w:rPr>
          <w:rFonts w:eastAsia="Times New Roman"/>
          <w:szCs w:val="24"/>
        </w:rPr>
        <w:t xml:space="preserve"> </w:t>
      </w:r>
      <w:r>
        <w:rPr>
          <w:rFonts w:eastAsia="Times New Roman"/>
          <w:szCs w:val="24"/>
        </w:rPr>
        <w:t>πρωτόκολλα κατεδαφίσεων, κύριοι συνάδελφοι, είχαν εκδο</w:t>
      </w:r>
      <w:r>
        <w:rPr>
          <w:rFonts w:eastAsia="Times New Roman"/>
          <w:szCs w:val="24"/>
        </w:rPr>
        <w:t xml:space="preserve">θεί από το 1992, 1993. Γιατί μέχρι το 2014, που παραδώσατε μετά τη λαϊκή ετυμηγορία την εξουσία στη σημερινή Κυβέρνηση ΣΥΡΙΖΑ - ΑΝΕΛ, δεν είχατε προβεί σε κατεδαφίσεις; Γιατί πραγματικά δεν θέλατε ποτέ να βάλετε στον </w:t>
      </w:r>
      <w:r>
        <w:rPr>
          <w:rFonts w:eastAsia="Times New Roman"/>
          <w:szCs w:val="24"/>
        </w:rPr>
        <w:t xml:space="preserve">προϋπολογισμό </w:t>
      </w:r>
      <w:r>
        <w:rPr>
          <w:rFonts w:eastAsia="Times New Roman"/>
          <w:szCs w:val="24"/>
        </w:rPr>
        <w:t>του κράτους τη δαπάνη που</w:t>
      </w:r>
      <w:r>
        <w:rPr>
          <w:rFonts w:eastAsia="Times New Roman"/>
          <w:szCs w:val="24"/>
        </w:rPr>
        <w:t xml:space="preserve"> θα υποστήριζε αυτές τις κατεδαφίσεις. </w:t>
      </w:r>
    </w:p>
    <w:p w14:paraId="2774D643" w14:textId="77777777" w:rsidR="009B4FE7" w:rsidRDefault="00452105">
      <w:pPr>
        <w:spacing w:line="600" w:lineRule="auto"/>
        <w:ind w:firstLine="720"/>
        <w:jc w:val="both"/>
        <w:rPr>
          <w:rFonts w:eastAsia="Times New Roman"/>
          <w:szCs w:val="24"/>
        </w:rPr>
      </w:pPr>
      <w:r>
        <w:rPr>
          <w:rFonts w:eastAsia="Times New Roman"/>
          <w:szCs w:val="24"/>
        </w:rPr>
        <w:t xml:space="preserve">Ξέρετε πότε βάλατε στον </w:t>
      </w:r>
      <w:r>
        <w:rPr>
          <w:rFonts w:eastAsia="Times New Roman"/>
          <w:szCs w:val="24"/>
        </w:rPr>
        <w:t>προϋπολογισμό</w:t>
      </w:r>
      <w:r>
        <w:rPr>
          <w:rFonts w:eastAsia="Times New Roman"/>
          <w:szCs w:val="24"/>
        </w:rPr>
        <w:t xml:space="preserve"> του κράτους τέτοιες δαπάνες; Τις βάλατε</w:t>
      </w:r>
      <w:r w:rsidRPr="009F4BED">
        <w:rPr>
          <w:rFonts w:eastAsia="Times New Roman"/>
          <w:szCs w:val="24"/>
        </w:rPr>
        <w:t xml:space="preserve"> </w:t>
      </w:r>
      <w:r>
        <w:rPr>
          <w:rFonts w:eastAsia="Times New Roman"/>
          <w:szCs w:val="24"/>
        </w:rPr>
        <w:t>τον Δεκέμβριο του 2014. Ξέρετε γιατί το κάνατε τότε; Ξέρετε γιατί το κάνατε τότε. Το κάνατε, γιατί γνωρίζατε ότι φεύγατε από την εξουσία, απομακρυνόσασταν από αυτήν και έτσι πιστεύατε ότι στο πεδίο της κακής πολιτικής τακτικής, της στείρας πολιτικής αντιπα</w:t>
      </w:r>
      <w:r>
        <w:rPr>
          <w:rFonts w:eastAsia="Times New Roman"/>
          <w:szCs w:val="24"/>
        </w:rPr>
        <w:t xml:space="preserve">ράθεσης, η οποία σας διακρίνει και σας χαρακτηρίζει, θα είχατε φορτώσει στους δικούς μας ώμους αυτήν τη βάσανο των κατεδαφίσεων. </w:t>
      </w:r>
    </w:p>
    <w:p w14:paraId="2774D644" w14:textId="77777777" w:rsidR="009B4FE7" w:rsidRDefault="00452105">
      <w:pPr>
        <w:spacing w:line="600" w:lineRule="auto"/>
        <w:ind w:firstLine="720"/>
        <w:jc w:val="both"/>
        <w:rPr>
          <w:rFonts w:eastAsia="Times New Roman"/>
          <w:szCs w:val="24"/>
        </w:rPr>
      </w:pPr>
      <w:r>
        <w:rPr>
          <w:rFonts w:eastAsia="Times New Roman"/>
          <w:szCs w:val="24"/>
        </w:rPr>
        <w:lastRenderedPageBreak/>
        <w:t>Πραγματικά, όμως, αυτό που αναφέρθηκε είναι αλήθεια, γιατί συσκέψεις δύο πρώην Υπουργών του Υπουργείου Εσωτερικών είχαν σαν απ</w:t>
      </w:r>
      <w:r>
        <w:rPr>
          <w:rFonts w:eastAsia="Times New Roman"/>
          <w:szCs w:val="24"/>
        </w:rPr>
        <w:t>οτέλεσμα να αναβάλουν τέτοιου είδους κατεδαφίσεις. Και ένας από τους κύριους λόγους και κύριες αιτίες αυτής της αναβολής ήταν οι δασικοί χάρτες, που σήμερα αναρτώνται για να κυρωθούν και θα ξεκαθαρίσουν το θέμα των δασικών περιοχών, θα χαρακτηρίσουν τις πε</w:t>
      </w:r>
      <w:r>
        <w:rPr>
          <w:rFonts w:eastAsia="Times New Roman"/>
          <w:szCs w:val="24"/>
        </w:rPr>
        <w:t>ριοχές δασικές ή καθαρές, ώστε να ξέρουμε αν το ιδιοκτησιακό που αφορά εκείνον που έχτισε ένα σπιτάκι για να στεγάσει τον εαυτό του και την οικογένειά του είναι τέτοιο, ώστε να κατεδαφιστεί ή να χαρακτηριστεί καθαρό, ώστε να απαλλαγεί από την κατεδάφιση. Α</w:t>
      </w:r>
      <w:r>
        <w:rPr>
          <w:rFonts w:eastAsia="Times New Roman"/>
          <w:szCs w:val="24"/>
        </w:rPr>
        <w:t>υτό ήταν το πρώτο σκεπτικό.</w:t>
      </w:r>
    </w:p>
    <w:p w14:paraId="2774D645" w14:textId="77777777" w:rsidR="009B4FE7" w:rsidRDefault="00452105">
      <w:pPr>
        <w:spacing w:line="600" w:lineRule="auto"/>
        <w:ind w:firstLine="720"/>
        <w:jc w:val="both"/>
        <w:rPr>
          <w:rFonts w:eastAsia="Times New Roman"/>
          <w:szCs w:val="24"/>
        </w:rPr>
      </w:pPr>
      <w:r>
        <w:rPr>
          <w:rFonts w:eastAsia="Times New Roman"/>
          <w:szCs w:val="24"/>
        </w:rPr>
        <w:t>Το δεύτερο σκεπτικό, βεβαίως, είναι ότι σε αυτές τις περιπτώσεις η δική μας πολιτική δεν έχει καμμία σχέση με την ανάλγητη πολιτική κοινωνική τακτική του παρελθόντος.</w:t>
      </w:r>
    </w:p>
    <w:p w14:paraId="2774D646" w14:textId="77777777" w:rsidR="009B4FE7" w:rsidRDefault="00452105">
      <w:pPr>
        <w:spacing w:line="600" w:lineRule="auto"/>
        <w:ind w:firstLine="720"/>
        <w:jc w:val="both"/>
        <w:rPr>
          <w:rFonts w:eastAsia="Times New Roman"/>
          <w:szCs w:val="24"/>
        </w:rPr>
      </w:pPr>
      <w:r>
        <w:rPr>
          <w:rFonts w:eastAsia="Times New Roman"/>
          <w:szCs w:val="24"/>
        </w:rPr>
        <w:t>Κυρίες και κύριοι συνάδελφοι, πιστεύω πως ήρθε πλέον η ώρα να</w:t>
      </w:r>
      <w:r>
        <w:rPr>
          <w:rFonts w:eastAsia="Times New Roman"/>
          <w:szCs w:val="24"/>
        </w:rPr>
        <w:t xml:space="preserve"> αναλογιστεί καθείς από εμάς το μερίδιο ευθύνης που του αναλογεί. Και όταν λέω «καθείς από εμάς» συμπεριλαμβάνω το σύνολο των Ελλήνων πολιτών, διότι οι παθογένειες του παρελθόντος στοιχειώνουν το σύνολο της ελληνικής κοινωνίας σήμερα και δυστυχώς βιώνουμε </w:t>
      </w:r>
      <w:r>
        <w:rPr>
          <w:rFonts w:eastAsia="Times New Roman"/>
          <w:szCs w:val="24"/>
        </w:rPr>
        <w:t>με τον πλέον σκληρό τρόπο τις συνέπειες των λαθών και παραλείψεων που έχουν καταγραφεί σε βάθος δεκαετιών.</w:t>
      </w:r>
    </w:p>
    <w:p w14:paraId="2774D647" w14:textId="77777777" w:rsidR="009B4FE7" w:rsidRDefault="00452105">
      <w:pPr>
        <w:spacing w:line="600" w:lineRule="auto"/>
        <w:ind w:firstLine="720"/>
        <w:jc w:val="both"/>
        <w:rPr>
          <w:rFonts w:eastAsia="Times New Roman"/>
          <w:szCs w:val="24"/>
        </w:rPr>
      </w:pPr>
      <w:r>
        <w:rPr>
          <w:rFonts w:eastAsia="Times New Roman"/>
          <w:szCs w:val="24"/>
        </w:rPr>
        <w:lastRenderedPageBreak/>
        <w:t>Σε κάθε περίπτωση οφείλουμε να καταβάλουμε κάθε δυνατή προσπάθεια, προκειμένου να μετριάσουμε στο μέλλον αντίστοιχα δράματα. Απέναντι, βέβαια, στη φύ</w:t>
      </w:r>
      <w:r>
        <w:rPr>
          <w:rFonts w:eastAsia="Times New Roman"/>
          <w:szCs w:val="24"/>
        </w:rPr>
        <w:t xml:space="preserve">ση και στη δύναμή της θα αισθανόμαστε πάντοτε ανήμποροι, αδύναμοι και μικροί. Αυτό τουλάχιστον που μπορούμε να κάνουμε είναι να αυξήσουμε τις δυνατότητες επιφυλακής, αντίδρασης και επίγνωσης των δυσκολιών. </w:t>
      </w:r>
    </w:p>
    <w:p w14:paraId="2774D648" w14:textId="77777777" w:rsidR="009B4FE7" w:rsidRDefault="00452105">
      <w:pPr>
        <w:spacing w:line="600" w:lineRule="auto"/>
        <w:ind w:firstLine="720"/>
        <w:jc w:val="both"/>
        <w:rPr>
          <w:rFonts w:eastAsia="Times New Roman"/>
          <w:szCs w:val="24"/>
        </w:rPr>
      </w:pPr>
      <w:r>
        <w:rPr>
          <w:rFonts w:eastAsia="Times New Roman"/>
          <w:szCs w:val="24"/>
        </w:rPr>
        <w:t>Πλέον είναι η ώρα να θέσουμε στέρεες βάσεις μακρό</w:t>
      </w:r>
      <w:r>
        <w:rPr>
          <w:rFonts w:eastAsia="Times New Roman"/>
          <w:szCs w:val="24"/>
        </w:rPr>
        <w:t xml:space="preserve">πνοου σχεδιασμού, να επενδύσουμε στην πρόληψη και στη γνώση. Η υπερψήφιση των τεσσάρων λοιπών </w:t>
      </w:r>
      <w:r>
        <w:rPr>
          <w:rFonts w:eastAsia="Times New Roman"/>
          <w:szCs w:val="24"/>
        </w:rPr>
        <w:t>πράξεων νομοθετικού περιεχομένου</w:t>
      </w:r>
      <w:r>
        <w:rPr>
          <w:rFonts w:eastAsia="Times New Roman"/>
          <w:szCs w:val="24"/>
        </w:rPr>
        <w:t>, που περιλαμβάνονται στο σχέδιο νόμου του Υπουργείου Οικονομικών, είναι για εμάς τους Ανεξάρτητους Έλληνες μια πολιτική απόφαση α</w:t>
      </w:r>
      <w:r>
        <w:rPr>
          <w:rFonts w:eastAsia="Times New Roman"/>
          <w:szCs w:val="24"/>
        </w:rPr>
        <w:t xml:space="preserve">υτονόητη δεδομένη. </w:t>
      </w:r>
    </w:p>
    <w:p w14:paraId="2774D649" w14:textId="77777777" w:rsidR="009B4FE7" w:rsidRDefault="00452105">
      <w:pPr>
        <w:spacing w:line="600" w:lineRule="auto"/>
        <w:ind w:firstLine="720"/>
        <w:jc w:val="both"/>
        <w:rPr>
          <w:rFonts w:eastAsia="Times New Roman"/>
          <w:szCs w:val="24"/>
        </w:rPr>
      </w:pPr>
      <w:r>
        <w:rPr>
          <w:rFonts w:eastAsia="Times New Roman"/>
          <w:szCs w:val="24"/>
        </w:rPr>
        <w:t>Τασσόμεθα, κύριε Πρόεδρε, υπέρ της ψήφισης του παρόντος και πιστεύουμε πως σήμερα γίνεται ένα ακόμη βήμα υπέρ της αντιμετώπισης τόσο εκτάκτων αναγκών όσο και χρονίων καταστάσεων.</w:t>
      </w:r>
    </w:p>
    <w:p w14:paraId="2774D64A" w14:textId="77777777" w:rsidR="009B4FE7" w:rsidRDefault="00452105">
      <w:pPr>
        <w:spacing w:line="600" w:lineRule="auto"/>
        <w:ind w:firstLine="720"/>
        <w:jc w:val="both"/>
        <w:rPr>
          <w:rFonts w:eastAsia="Times New Roman"/>
          <w:szCs w:val="24"/>
        </w:rPr>
      </w:pPr>
      <w:r>
        <w:rPr>
          <w:rFonts w:eastAsia="Times New Roman"/>
          <w:szCs w:val="24"/>
        </w:rPr>
        <w:t>Θα ήθελα να πω δύο λόγια για την κατατεθείσα προ ολίγου τ</w:t>
      </w:r>
      <w:r>
        <w:rPr>
          <w:rFonts w:eastAsia="Times New Roman"/>
          <w:szCs w:val="24"/>
        </w:rPr>
        <w:t>ροπολογία από τον αρμόδιο Υπουργό κ. Φάμελλο.</w:t>
      </w:r>
    </w:p>
    <w:p w14:paraId="2774D64B" w14:textId="77777777" w:rsidR="009B4FE7" w:rsidRDefault="00452105">
      <w:pPr>
        <w:spacing w:line="600" w:lineRule="auto"/>
        <w:ind w:firstLine="709"/>
        <w:jc w:val="both"/>
        <w:rPr>
          <w:rFonts w:eastAsia="Times New Roman"/>
          <w:szCs w:val="24"/>
        </w:rPr>
      </w:pPr>
      <w:r>
        <w:rPr>
          <w:rFonts w:eastAsia="Times New Roman"/>
          <w:szCs w:val="24"/>
        </w:rPr>
        <w:t>Τη στηρίζουμε αναφανδόν και την υποστηρίζουμε, διότι θέλω να γνωρίζετε πως βίωσα την αγωνία των συμπολιτών μου, πυρόπληκτων, πληγέντων από τη φονική πυρκαγιά, οι οποίοι δεν έχασαν μόνο κι εκείνοι τους συγγενείς</w:t>
      </w:r>
      <w:r>
        <w:rPr>
          <w:rFonts w:eastAsia="Times New Roman"/>
          <w:szCs w:val="24"/>
        </w:rPr>
        <w:t xml:space="preserve"> τους κι εμείς τους </w:t>
      </w:r>
      <w:r>
        <w:rPr>
          <w:rFonts w:eastAsia="Times New Roman"/>
          <w:szCs w:val="24"/>
        </w:rPr>
        <w:lastRenderedPageBreak/>
        <w:t xml:space="preserve">συνανθρώπους μας και συμπολίτες μας, αλλά έχασαν και τις κατοικίες τους, έχασαν και το κεραμίδι που είχαν στο κεφάλι τους. </w:t>
      </w:r>
    </w:p>
    <w:p w14:paraId="2774D64C" w14:textId="77777777" w:rsidR="009B4FE7" w:rsidRDefault="00452105">
      <w:pPr>
        <w:spacing w:line="600" w:lineRule="auto"/>
        <w:ind w:firstLine="720"/>
        <w:jc w:val="both"/>
        <w:rPr>
          <w:rFonts w:eastAsia="Times New Roman"/>
          <w:szCs w:val="24"/>
        </w:rPr>
      </w:pPr>
      <w:r>
        <w:rPr>
          <w:rFonts w:eastAsia="Times New Roman"/>
          <w:szCs w:val="24"/>
        </w:rPr>
        <w:t xml:space="preserve">Έτσι, λοιπόν, είτε με την ενίσχυση της κρατικής μηχανής και την οικονομική ενίσχυση της πολιτείας -πράγματα στα </w:t>
      </w:r>
      <w:r>
        <w:rPr>
          <w:rFonts w:eastAsia="Times New Roman"/>
          <w:szCs w:val="24"/>
        </w:rPr>
        <w:t xml:space="preserve">οποία πολύ εμπεριστατωμένα και αναλυτικά αναφέρθηκε ο Πρόεδρος της Βουλής κ. Βούτσης στην αρχή της συνεδρίασης- είτε ιδίαις δαπάναις θέλησαν να επανεγείρουν ή να αποκαταστήσουν βλάβες και ζημιές των κατοικιών τους. Προσέκρουαν σε ένα παρακωλυτικό εμπόδιο, </w:t>
      </w:r>
      <w:r>
        <w:rPr>
          <w:rFonts w:eastAsia="Times New Roman"/>
          <w:szCs w:val="24"/>
        </w:rPr>
        <w:t xml:space="preserve">το οποίο αποτελούσε απαραίτητη βεβαίωση για την πλήρωση του πολεοδομικού φακέλου για να προβούν στις προαναφερθείσες εργασίες. </w:t>
      </w:r>
    </w:p>
    <w:p w14:paraId="2774D64D" w14:textId="77777777" w:rsidR="009B4FE7" w:rsidRDefault="00452105">
      <w:pPr>
        <w:spacing w:line="600" w:lineRule="auto"/>
        <w:ind w:firstLine="720"/>
        <w:jc w:val="both"/>
        <w:rPr>
          <w:rFonts w:eastAsia="Times New Roman"/>
          <w:szCs w:val="24"/>
        </w:rPr>
      </w:pPr>
      <w:r>
        <w:rPr>
          <w:rFonts w:eastAsia="Times New Roman"/>
          <w:szCs w:val="24"/>
        </w:rPr>
        <w:t>Σήμερα, με αυτή την τροπολογία λύνεται αυτό το πρόβλημα που πράγματι τους εμπόδιζε να επανεγείρουν ή να επισκευάσουν τις κατοικί</w:t>
      </w:r>
      <w:r>
        <w:rPr>
          <w:rFonts w:eastAsia="Times New Roman"/>
          <w:szCs w:val="24"/>
        </w:rPr>
        <w:t xml:space="preserve">ες τους, διότι εκδίδεται αυτή η βεβαίωση από τη Δασική Υπηρεσία, απαραίτητο δικαιολογητικό για τη συμπλήρωση του φακέλου και το ξεκίνημα της διαδικασίας επανέγερσης ή αποκατάστασης των ζημιών. </w:t>
      </w:r>
    </w:p>
    <w:p w14:paraId="2774D64E" w14:textId="77777777" w:rsidR="009B4FE7" w:rsidRDefault="00452105">
      <w:pPr>
        <w:spacing w:line="600" w:lineRule="auto"/>
        <w:ind w:firstLine="720"/>
        <w:jc w:val="both"/>
        <w:rPr>
          <w:rFonts w:eastAsia="Times New Roman"/>
          <w:szCs w:val="24"/>
        </w:rPr>
      </w:pPr>
      <w:r>
        <w:rPr>
          <w:rFonts w:eastAsia="Times New Roman"/>
          <w:szCs w:val="24"/>
        </w:rPr>
        <w:t>Επειδή, λοιπόν, ήταν επιτακτική ανάγκη, αφουγκραζόμενοι την το</w:t>
      </w:r>
      <w:r>
        <w:rPr>
          <w:rFonts w:eastAsia="Times New Roman"/>
          <w:szCs w:val="24"/>
        </w:rPr>
        <w:t xml:space="preserve">πική κοινωνία, κυρίες και κύριοι συνάδελφοι, μετά από ένα θλιβερό τραγικό βίωμα που πέρασε, να νομοθετήσουμε κατ’ αυτόν τον τρόπο για να απαλύνουμε, όσο μπορούσαμε, τον πόνο τους, αλλά και συμπεριφερόμενοι επί δικαίω, θελήσαμε με αυτό το νομοθέτημα </w:t>
      </w:r>
      <w:r>
        <w:rPr>
          <w:rFonts w:eastAsia="Times New Roman"/>
          <w:szCs w:val="24"/>
        </w:rPr>
        <w:lastRenderedPageBreak/>
        <w:t>να αποδ</w:t>
      </w:r>
      <w:r>
        <w:rPr>
          <w:rFonts w:eastAsia="Times New Roman"/>
          <w:szCs w:val="24"/>
        </w:rPr>
        <w:t xml:space="preserve">είξουμε ότι ακούσαμε την αγωνία της τοπικής κοινωνίας στο Μάτι, στον Νέο Βουτζά, στην περιοχή της Ραφήνας, στον Μαραθώνα, και καλώς πράξαμε. </w:t>
      </w:r>
    </w:p>
    <w:p w14:paraId="2774D64F" w14:textId="77777777" w:rsidR="009B4FE7" w:rsidRDefault="00452105">
      <w:pPr>
        <w:spacing w:line="600" w:lineRule="auto"/>
        <w:ind w:firstLine="720"/>
        <w:jc w:val="both"/>
        <w:rPr>
          <w:rFonts w:eastAsia="Times New Roman"/>
          <w:szCs w:val="24"/>
        </w:rPr>
      </w:pPr>
      <w:r>
        <w:rPr>
          <w:rFonts w:eastAsia="Times New Roman"/>
          <w:szCs w:val="24"/>
        </w:rPr>
        <w:t>Με αυτές τις σκέψεις, τελειώνοντας, δηλώνω για άλλη μια φορά ότι η τροπολογία αυτή, για την οποία, δυστυχώς, κάποι</w:t>
      </w:r>
      <w:r>
        <w:rPr>
          <w:rFonts w:eastAsia="Times New Roman"/>
          <w:szCs w:val="24"/>
        </w:rPr>
        <w:t xml:space="preserve">ες μικρές ή μεγάλες ενστάσεις και αντιρρήσεις ακούστηκαν, κυρίες και κύριοι συνάδελφοι, πρέπει να ψηφιστεί απ’ όλους μας. </w:t>
      </w:r>
    </w:p>
    <w:p w14:paraId="2774D650" w14:textId="77777777" w:rsidR="009B4FE7" w:rsidRDefault="00452105">
      <w:pPr>
        <w:spacing w:line="600" w:lineRule="auto"/>
        <w:ind w:firstLine="720"/>
        <w:jc w:val="both"/>
        <w:rPr>
          <w:rFonts w:eastAsia="Times New Roman"/>
          <w:szCs w:val="24"/>
        </w:rPr>
      </w:pPr>
      <w:r>
        <w:rPr>
          <w:rFonts w:eastAsia="Times New Roman"/>
          <w:szCs w:val="24"/>
        </w:rPr>
        <w:t xml:space="preserve">Σας ευχαριστώ. </w:t>
      </w:r>
    </w:p>
    <w:p w14:paraId="2774D651" w14:textId="77777777" w:rsidR="009B4FE7" w:rsidRDefault="00452105">
      <w:pPr>
        <w:spacing w:line="600" w:lineRule="auto"/>
        <w:ind w:firstLine="720"/>
        <w:jc w:val="both"/>
        <w:rPr>
          <w:rFonts w:eastAsia="Times New Roman"/>
          <w:szCs w:val="24"/>
        </w:rPr>
      </w:pPr>
      <w:r w:rsidRPr="00B56385">
        <w:rPr>
          <w:rFonts w:eastAsia="Times New Roman"/>
          <w:b/>
          <w:szCs w:val="24"/>
        </w:rPr>
        <w:t xml:space="preserve">ΠΡΟΕΔΡΕΥΩΝ (Γεώργιος Λαμπρούλης): </w:t>
      </w:r>
      <w:r>
        <w:rPr>
          <w:rFonts w:eastAsia="Times New Roman"/>
          <w:szCs w:val="24"/>
        </w:rPr>
        <w:t xml:space="preserve">Ευχαριστούμε, κύριε Κατσίκη. </w:t>
      </w:r>
    </w:p>
    <w:p w14:paraId="2774D652" w14:textId="77777777" w:rsidR="009B4FE7" w:rsidRDefault="00452105">
      <w:pPr>
        <w:spacing w:line="600" w:lineRule="auto"/>
        <w:ind w:firstLine="720"/>
        <w:jc w:val="both"/>
        <w:rPr>
          <w:rFonts w:eastAsia="Times New Roman"/>
          <w:szCs w:val="24"/>
        </w:rPr>
      </w:pPr>
      <w:r w:rsidRPr="00404E28">
        <w:rPr>
          <w:rFonts w:eastAsia="Times New Roman"/>
          <w:szCs w:val="24"/>
        </w:rPr>
        <w:t>Κυρίες και κύριοι συνάδελφοι, έχω την τιμή να ανακοιν</w:t>
      </w:r>
      <w:r w:rsidRPr="00404E28">
        <w:rPr>
          <w:rFonts w:eastAsia="Times New Roman"/>
          <w:szCs w:val="24"/>
        </w:rPr>
        <w:t>ώσω στο Σώμα ότι τη συνεδρίασή μας παρακολουθούν από τα άνω δυτικά θεωρ</w:t>
      </w:r>
      <w:r>
        <w:rPr>
          <w:rFonts w:eastAsia="Times New Roman"/>
          <w:szCs w:val="24"/>
        </w:rPr>
        <w:t>ε</w:t>
      </w:r>
      <w:r w:rsidRPr="00404E28">
        <w:rPr>
          <w:rFonts w:eastAsia="Times New Roman"/>
          <w:szCs w:val="24"/>
        </w:rPr>
        <w:t xml:space="preserve">ία, αφού </w:t>
      </w:r>
      <w:r>
        <w:rPr>
          <w:rFonts w:eastAsia="Times New Roman"/>
          <w:szCs w:val="24"/>
        </w:rPr>
        <w:t xml:space="preserve">προηγουμένως </w:t>
      </w:r>
      <w:r w:rsidRPr="00404E28">
        <w:rPr>
          <w:rFonts w:eastAsia="Times New Roman"/>
          <w:szCs w:val="24"/>
        </w:rPr>
        <w:t xml:space="preserve">ενημερώθηκαν για την ιστορία του κτηρίου και τον τρόπο οργάνωσης και λειτουργίας της Βουλής, </w:t>
      </w:r>
      <w:r>
        <w:rPr>
          <w:rFonts w:eastAsia="Times New Roman"/>
          <w:szCs w:val="24"/>
        </w:rPr>
        <w:t>τριάντα ένας</w:t>
      </w:r>
      <w:r w:rsidRPr="00404E28">
        <w:rPr>
          <w:rFonts w:eastAsia="Times New Roman"/>
          <w:szCs w:val="24"/>
        </w:rPr>
        <w:t xml:space="preserve"> μαθητές και μαθήτριες</w:t>
      </w:r>
      <w:r>
        <w:rPr>
          <w:rFonts w:eastAsia="Times New Roman"/>
          <w:szCs w:val="24"/>
        </w:rPr>
        <w:t>, καθώς</w:t>
      </w:r>
      <w:r w:rsidRPr="00404E28">
        <w:rPr>
          <w:rFonts w:eastAsia="Times New Roman"/>
          <w:szCs w:val="24"/>
        </w:rPr>
        <w:t xml:space="preserve"> και </w:t>
      </w:r>
      <w:r>
        <w:rPr>
          <w:rFonts w:eastAsia="Times New Roman"/>
          <w:szCs w:val="24"/>
        </w:rPr>
        <w:t>τρεις</w:t>
      </w:r>
      <w:r w:rsidRPr="00404E28">
        <w:rPr>
          <w:rFonts w:eastAsia="Times New Roman"/>
          <w:szCs w:val="24"/>
        </w:rPr>
        <w:t xml:space="preserve"> </w:t>
      </w:r>
      <w:r w:rsidRPr="00404E28">
        <w:rPr>
          <w:rFonts w:eastAsia="Times New Roman"/>
          <w:szCs w:val="24"/>
        </w:rPr>
        <w:t>εκπαιδευτικοί</w:t>
      </w:r>
      <w:r>
        <w:rPr>
          <w:rFonts w:eastAsia="Times New Roman"/>
          <w:szCs w:val="24"/>
        </w:rPr>
        <w:t xml:space="preserve"> </w:t>
      </w:r>
      <w:r w:rsidRPr="00404E28">
        <w:rPr>
          <w:rFonts w:eastAsia="Times New Roman"/>
          <w:szCs w:val="24"/>
        </w:rPr>
        <w:t>συν</w:t>
      </w:r>
      <w:r w:rsidRPr="00404E28">
        <w:rPr>
          <w:rFonts w:eastAsia="Times New Roman"/>
          <w:szCs w:val="24"/>
        </w:rPr>
        <w:t xml:space="preserve">οδοί τους από </w:t>
      </w:r>
      <w:r>
        <w:rPr>
          <w:rFonts w:eastAsia="Times New Roman"/>
          <w:szCs w:val="24"/>
        </w:rPr>
        <w:t>σ</w:t>
      </w:r>
      <w:r w:rsidRPr="00404E28">
        <w:rPr>
          <w:rFonts w:eastAsia="Times New Roman"/>
          <w:szCs w:val="24"/>
        </w:rPr>
        <w:t>χολείο</w:t>
      </w:r>
      <w:r>
        <w:rPr>
          <w:rFonts w:eastAsia="Times New Roman"/>
          <w:szCs w:val="24"/>
        </w:rPr>
        <w:t xml:space="preserve"> της Φινλανδίας</w:t>
      </w:r>
      <w:r w:rsidRPr="00404E28">
        <w:rPr>
          <w:rFonts w:eastAsia="Times New Roman"/>
          <w:szCs w:val="24"/>
        </w:rPr>
        <w:t>.</w:t>
      </w:r>
    </w:p>
    <w:p w14:paraId="2774D653" w14:textId="77777777" w:rsidR="009B4FE7" w:rsidRDefault="00452105">
      <w:pPr>
        <w:spacing w:line="600" w:lineRule="auto"/>
        <w:ind w:firstLine="720"/>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2774D654" w14:textId="77777777" w:rsidR="009B4FE7" w:rsidRDefault="00452105">
      <w:pPr>
        <w:spacing w:line="600" w:lineRule="auto"/>
        <w:ind w:firstLine="720"/>
        <w:jc w:val="center"/>
        <w:rPr>
          <w:rFonts w:eastAsia="Times New Roman"/>
          <w:szCs w:val="24"/>
        </w:rPr>
      </w:pPr>
      <w:r w:rsidRPr="00404E28">
        <w:rPr>
          <w:rFonts w:eastAsia="Times New Roman"/>
          <w:szCs w:val="24"/>
        </w:rPr>
        <w:t>(Χειροκροτήματα απ’ όλες τις πτέρυγες της Βουλής)</w:t>
      </w:r>
    </w:p>
    <w:p w14:paraId="2774D655" w14:textId="77777777" w:rsidR="009B4FE7" w:rsidRDefault="00452105">
      <w:pPr>
        <w:spacing w:line="600" w:lineRule="auto"/>
        <w:ind w:firstLine="720"/>
        <w:rPr>
          <w:rFonts w:eastAsia="Times New Roman"/>
          <w:szCs w:val="24"/>
        </w:rPr>
      </w:pPr>
      <w:r>
        <w:rPr>
          <w:rFonts w:eastAsia="Times New Roman"/>
          <w:szCs w:val="24"/>
        </w:rPr>
        <w:t>Τον λόγο έχει ο κ. Δανέλλης, ειδικός αγορητής από το Ποτάμι.</w:t>
      </w:r>
    </w:p>
    <w:p w14:paraId="2774D656" w14:textId="77777777" w:rsidR="009B4FE7" w:rsidRDefault="00452105">
      <w:pPr>
        <w:spacing w:line="600" w:lineRule="auto"/>
        <w:ind w:firstLine="720"/>
        <w:rPr>
          <w:rFonts w:eastAsia="Times New Roman"/>
          <w:szCs w:val="24"/>
        </w:rPr>
      </w:pPr>
      <w:r w:rsidRPr="007A31E7">
        <w:rPr>
          <w:rFonts w:eastAsia="Times New Roman"/>
          <w:b/>
          <w:szCs w:val="24"/>
        </w:rPr>
        <w:t>ΣΠΥΡΙΔΩΝ ΔΑΝΕΛΛΗΣ:</w:t>
      </w:r>
      <w:r>
        <w:rPr>
          <w:rFonts w:eastAsia="Times New Roman"/>
          <w:b/>
          <w:szCs w:val="24"/>
        </w:rPr>
        <w:t xml:space="preserve"> </w:t>
      </w:r>
      <w:r>
        <w:rPr>
          <w:rFonts w:eastAsia="Times New Roman"/>
          <w:szCs w:val="24"/>
        </w:rPr>
        <w:t xml:space="preserve">Ευχαριστώ, κύριε Πρόεδρε. </w:t>
      </w:r>
    </w:p>
    <w:p w14:paraId="2774D657" w14:textId="77777777" w:rsidR="009B4FE7" w:rsidRDefault="00452105">
      <w:pPr>
        <w:spacing w:line="600" w:lineRule="auto"/>
        <w:ind w:firstLine="720"/>
        <w:jc w:val="both"/>
        <w:rPr>
          <w:rFonts w:eastAsia="Times New Roman"/>
          <w:szCs w:val="24"/>
        </w:rPr>
      </w:pPr>
      <w:r>
        <w:rPr>
          <w:rFonts w:eastAsia="Times New Roman"/>
          <w:szCs w:val="24"/>
        </w:rPr>
        <w:lastRenderedPageBreak/>
        <w:t>Κυρίες και κύριοι συνάδελφοι, με το</w:t>
      </w:r>
      <w:r>
        <w:rPr>
          <w:rFonts w:eastAsia="Times New Roman"/>
          <w:szCs w:val="24"/>
        </w:rPr>
        <w:t xml:space="preserve"> παρόν νομοσχέδιο κυρώνουμε μία σειρά </w:t>
      </w:r>
      <w:r>
        <w:rPr>
          <w:rFonts w:eastAsia="Times New Roman"/>
          <w:szCs w:val="24"/>
        </w:rPr>
        <w:t xml:space="preserve">πράξεων νομοθετικού περιεχομένου </w:t>
      </w:r>
      <w:r>
        <w:rPr>
          <w:rFonts w:eastAsia="Times New Roman"/>
          <w:szCs w:val="24"/>
        </w:rPr>
        <w:t xml:space="preserve">που τέθηκαν σε ισχύ την περίοδο του καλοκαιριού, περιλαμβάνοντας σημαντικές και κατεπείγουσες ρυθμίσεις διαφόρων Υπουργείων. </w:t>
      </w:r>
    </w:p>
    <w:p w14:paraId="2774D658" w14:textId="77777777" w:rsidR="009B4FE7" w:rsidRDefault="00452105">
      <w:pPr>
        <w:spacing w:line="600" w:lineRule="auto"/>
        <w:ind w:firstLine="720"/>
        <w:jc w:val="both"/>
        <w:rPr>
          <w:rFonts w:eastAsia="Times New Roman"/>
          <w:szCs w:val="24"/>
        </w:rPr>
      </w:pPr>
      <w:r>
        <w:rPr>
          <w:rFonts w:eastAsia="Times New Roman"/>
          <w:szCs w:val="24"/>
        </w:rPr>
        <w:t>Θα ξεκινήσω από την ΠΝΠ που εισάγεται με το άρθρο 1 και αφορά στην παράταση μειωμένων συντελεστών ΦΠΑ στα νησιά Λέρο, Λέσβο, Κω, Σάμο και Χίο, εξαιτίας των συνεπειών, κυρίως, που αντιμετωπίζουν τα συγκεκριμένα νησιά που βρίσκονται στην πρώτη γραμμή των προ</w:t>
      </w:r>
      <w:r>
        <w:rPr>
          <w:rFonts w:eastAsia="Times New Roman"/>
          <w:szCs w:val="24"/>
        </w:rPr>
        <w:t xml:space="preserve">σφυγικών και μεταναστευτικών ροών. Νομίζω ότι πρέπει να είμαστε ειλικρινείς και να αποδεχτούμε ότι ένα πρόσκαιρο μέτρο, όπως αυτό, προφανώς ανακουφίζει σχετικά τα νησιά αυτά που δέχονται μεγάλες επιβαρύνσεις, προφανώς όμως δεν λύνει το ζήτημα. </w:t>
      </w:r>
    </w:p>
    <w:p w14:paraId="2774D659" w14:textId="77777777" w:rsidR="009B4FE7" w:rsidRDefault="00452105">
      <w:pPr>
        <w:spacing w:line="600" w:lineRule="auto"/>
        <w:ind w:firstLine="720"/>
        <w:jc w:val="both"/>
        <w:rPr>
          <w:rFonts w:eastAsia="Times New Roman"/>
          <w:szCs w:val="24"/>
        </w:rPr>
      </w:pPr>
      <w:r>
        <w:rPr>
          <w:rFonts w:eastAsia="Times New Roman"/>
          <w:szCs w:val="24"/>
        </w:rPr>
        <w:t>Βεβαίως, πρ</w:t>
      </w:r>
      <w:r>
        <w:rPr>
          <w:rFonts w:eastAsia="Times New Roman"/>
          <w:szCs w:val="24"/>
        </w:rPr>
        <w:t>έπει να αντιληφθούμε ότι η άρση των προβλημάτων που δημιουργεί η νησιωτικότητα, και μάλιστα η διπλή νησιωτικότητα, και στο Αρχιπέλαγος του Αιγαίου</w:t>
      </w:r>
      <w:r w:rsidRPr="007A31E7">
        <w:rPr>
          <w:rFonts w:eastAsia="Times New Roman"/>
          <w:b/>
          <w:szCs w:val="24"/>
        </w:rPr>
        <w:t xml:space="preserve"> </w:t>
      </w:r>
      <w:r>
        <w:rPr>
          <w:rFonts w:eastAsia="Times New Roman"/>
          <w:szCs w:val="24"/>
        </w:rPr>
        <w:t>απαιτούν μια πιο ολοκληρωμένη πολιτική, ένα πλέγμα συγκεκριμένων μέτρων, τα οποία θα μπορούσαν να άρουν κάποι</w:t>
      </w:r>
      <w:r>
        <w:rPr>
          <w:rFonts w:eastAsia="Times New Roman"/>
          <w:szCs w:val="24"/>
        </w:rPr>
        <w:t>ες πάντα από τις δημιουργούμενες, σε σχέση με την ηπειρωτική χώρα, ανισότητες. Το μεταφορικό ισοδύναμο, που είναι ένα θετικό μέτρο, προφανώς δεν λύνει ούτε αυτό τα προβλήματα. Παρέχει μία μικρή ανακούφιση στα μεγάλα κόστη που καταβάλλονται από τους νησιώτε</w:t>
      </w:r>
      <w:r>
        <w:rPr>
          <w:rFonts w:eastAsia="Times New Roman"/>
          <w:szCs w:val="24"/>
        </w:rPr>
        <w:t>ς, αυτούς που κατοικούν ή αυτούς που ζουν στα νησιά.</w:t>
      </w:r>
    </w:p>
    <w:p w14:paraId="2774D65A" w14:textId="77777777" w:rsidR="009B4FE7" w:rsidRDefault="00452105">
      <w:pPr>
        <w:spacing w:line="600" w:lineRule="auto"/>
        <w:ind w:firstLine="720"/>
        <w:jc w:val="both"/>
        <w:rPr>
          <w:rFonts w:eastAsia="Times New Roman"/>
          <w:szCs w:val="24"/>
        </w:rPr>
      </w:pPr>
      <w:r>
        <w:rPr>
          <w:rFonts w:eastAsia="Times New Roman"/>
          <w:szCs w:val="24"/>
        </w:rPr>
        <w:lastRenderedPageBreak/>
        <w:t>Επίσης, πρέπει να συνομολογήσουμε ότι η επί χρόνια εφαρμογή του ΦΠΑ στα νησιά δεν έφερε τα αποτελέσματα που αναμέναμε και έπρεπε να φέρει. Δεν έφτασε ποτέ η μείωση των τιμών στον τελευταίο καταναλωτή ή χ</w:t>
      </w:r>
      <w:r>
        <w:rPr>
          <w:rFonts w:eastAsia="Times New Roman"/>
          <w:szCs w:val="24"/>
        </w:rPr>
        <w:t xml:space="preserve">ρήστη υπηρεσιών. Όλοι πρέπει να αναγνωρίσουμε ότι δημιουργήθηκε μία σειρά στρεβλώσεων και παθογενειών, οι οποίες, εν τέλει, αναιρούσαν το αναμενόμενο αποτέλεσμα. </w:t>
      </w:r>
    </w:p>
    <w:p w14:paraId="2774D65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βέβαια, δεν είναι παραγωγικό, κυρίες και κύριοι συνάδελφοι, να ξεχνάμε σήμερα εδώ δημαγωγώντας εν πολλοίς για τον μειωμένο ΦΠΑ στα νησιά και την επαναφορά του, ότι ήταν μια μνημονιακή υποχρέωση και βεβαίως δεν μπορεί έτσι να αρθεί ένα τέτοιο μέτρο. Μπο</w:t>
      </w:r>
      <w:r>
        <w:rPr>
          <w:rFonts w:eastAsia="Times New Roman" w:cs="Times New Roman"/>
          <w:szCs w:val="24"/>
        </w:rPr>
        <w:t xml:space="preserve">ρούμε, όμως, να επιδιώξουμε τα αποτελέσματα που θέλαμε να έχουμε με τον μειωμένο ΦΠΑ στα νησιά με ένα πλέγμα άλλων νομοθετικών ρυθμίσεων, το οποίο οφείλουμε να κάνουμε. </w:t>
      </w:r>
    </w:p>
    <w:p w14:paraId="2774D65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ό,τι αφορά το άρθρο 2 με το οποίο κυρώνεται η πράξη νομοθετικού περιεχομένου της 24</w:t>
      </w:r>
      <w:r>
        <w:rPr>
          <w:rFonts w:eastAsia="Times New Roman" w:cs="Times New Roman"/>
          <w:szCs w:val="24"/>
        </w:rPr>
        <w:t>ης Ιουλίου -η οποία υπογράφηκε την αμέσως επόμενη μέρα της πυρκαγιάς και αφορά στη σύσταση ειδικού λογαριασμού για την αρωγή των πληγέντων- οι πόροι του ειδικού λογαριασμού στην Τράπεζα της Ελλάδας προέρχονται από καταθέσεις –λέγαμε και προχθές- από τον κρ</w:t>
      </w:r>
      <w:r>
        <w:rPr>
          <w:rFonts w:eastAsia="Times New Roman" w:cs="Times New Roman"/>
          <w:szCs w:val="24"/>
        </w:rPr>
        <w:t xml:space="preserve">ατικό προϋπολογισμό, από το πρόγραμμα δημοσίων επενδύσεων, από τις εισφορές φυσικών προσώπων, από νομικά πρόσωπα δημοσίου και ιδιωτικού δικαίου, από αλλοδαπά κράτη, από διεθνείς και </w:t>
      </w:r>
      <w:r>
        <w:rPr>
          <w:rFonts w:eastAsia="Times New Roman" w:cs="Times New Roman"/>
          <w:szCs w:val="24"/>
        </w:rPr>
        <w:lastRenderedPageBreak/>
        <w:t>υπερεθνικούς οργανισμούς και βεβαίως από ποσά που κατατίθενται στις τράπεζ</w:t>
      </w:r>
      <w:r>
        <w:rPr>
          <w:rFonts w:eastAsia="Times New Roman" w:cs="Times New Roman"/>
          <w:szCs w:val="24"/>
        </w:rPr>
        <w:t xml:space="preserve">ες για τον σκοπό αυτό από διάφορους ιδιώτες. </w:t>
      </w:r>
    </w:p>
    <w:p w14:paraId="2774D65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Ο τρόπος διαχείρισης του λογαριασμού ορίζεται με απόφαση του Υπουργείου Οικονομικών. Η ύπαρξη ειδικού λογαριασμού για βοήθεια στους πληγέντες από τις πυρκαγιές είναι προφανώς απαραίτητη και σωστά έγινε. </w:t>
      </w:r>
    </w:p>
    <w:p w14:paraId="2774D65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Τόσους</w:t>
      </w:r>
      <w:r>
        <w:rPr>
          <w:rFonts w:eastAsia="Times New Roman" w:cs="Times New Roman"/>
          <w:szCs w:val="24"/>
        </w:rPr>
        <w:t xml:space="preserve"> μήνες, όμως, μετά ο λογαριασμός βρίσκεται σε πλήρη λειτουργία; Αναρωτιόμαστε. Γιατί υπάρχουν πολλές καταγγελίες σύμφωνα με τις οποίες μεγάλες δωρεές που είχαν ανακοινωθεί αμέσως μετά τις πυρκαγιές, δεν έχουν κατατεθεί ακόμα σε κάποιο ταμείο και κατά συνέπ</w:t>
      </w:r>
      <w:r>
        <w:rPr>
          <w:rFonts w:eastAsia="Times New Roman" w:cs="Times New Roman"/>
          <w:szCs w:val="24"/>
        </w:rPr>
        <w:t xml:space="preserve">εια δεν πρόκειται να φτάσουν ποτέ στους δικαιούχους. </w:t>
      </w:r>
    </w:p>
    <w:p w14:paraId="2774D65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Στον ειδικό λογαριασμό έχουν κατατεθεί μέχρι σήμερα 37,6 εκατομμύρια ευρώ, από τα οποία τα 20 εκατομμύρια δόθηκαν από τον ΟΑΕΔ, τα 10 εκατομμύρια από την Βουλή των Ελλήνων, τα 5 εκατομμύρια από την Τράπ</w:t>
      </w:r>
      <w:r>
        <w:rPr>
          <w:rFonts w:eastAsia="Times New Roman" w:cs="Times New Roman"/>
          <w:szCs w:val="24"/>
        </w:rPr>
        <w:t xml:space="preserve">εζα της Ελλάδας και το υπόλοιπο ποσό προέρχεται από </w:t>
      </w:r>
      <w:r>
        <w:rPr>
          <w:rFonts w:eastAsia="Times New Roman" w:cs="Times New Roman"/>
          <w:szCs w:val="24"/>
        </w:rPr>
        <w:t xml:space="preserve">δύο χιλιάδες επτακόσιες </w:t>
      </w:r>
      <w:r>
        <w:rPr>
          <w:rFonts w:eastAsia="Times New Roman" w:cs="Times New Roman"/>
          <w:szCs w:val="24"/>
        </w:rPr>
        <w:t xml:space="preserve">καταθέσεις πολιτών που έχουν δώσει από 5 ευρώ έως και 300 ευρώ, ενώ </w:t>
      </w:r>
      <w:r>
        <w:rPr>
          <w:rFonts w:eastAsia="Times New Roman" w:cs="Times New Roman"/>
          <w:szCs w:val="24"/>
        </w:rPr>
        <w:t>εξήντα</w:t>
      </w:r>
      <w:r>
        <w:rPr>
          <w:rFonts w:eastAsia="Times New Roman" w:cs="Times New Roman"/>
          <w:szCs w:val="24"/>
        </w:rPr>
        <w:t xml:space="preserve"> έως </w:t>
      </w:r>
      <w:r>
        <w:rPr>
          <w:rFonts w:eastAsia="Times New Roman" w:cs="Times New Roman"/>
          <w:szCs w:val="24"/>
        </w:rPr>
        <w:t>εξήντα πέντε</w:t>
      </w:r>
      <w:r>
        <w:rPr>
          <w:rFonts w:eastAsia="Times New Roman" w:cs="Times New Roman"/>
          <w:szCs w:val="24"/>
        </w:rPr>
        <w:t xml:space="preserve"> φορείς, οργανισμοί, δήμοι, πρεσβείες, εταιρείες έχουν καταθέσει από 3.000 ευρώ και πάνω.</w:t>
      </w:r>
      <w:r>
        <w:rPr>
          <w:rFonts w:eastAsia="Times New Roman" w:cs="Times New Roman"/>
          <w:szCs w:val="24"/>
        </w:rPr>
        <w:t xml:space="preserve"> Άρα, στον λογαριασμό δεν έχουν μπει ακόμα τα ποσά που έχουν καταθέσει </w:t>
      </w:r>
      <w:r>
        <w:rPr>
          <w:rFonts w:eastAsia="Times New Roman" w:cs="Times New Roman"/>
          <w:szCs w:val="24"/>
        </w:rPr>
        <w:lastRenderedPageBreak/>
        <w:t>μεγάλοι δωρητές, ούτε και αυτά που έχουν συγκεντρωθεί από συναυλίες αλληλεγγύης ή διάφορες άλλες εκδηλώσεις.</w:t>
      </w:r>
    </w:p>
    <w:p w14:paraId="2774D66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Ένα ακόμη βασικό πρόβλημα, που εντοπίζεται, είναι η ταυτόχρονη λειτουργία κα</w:t>
      </w:r>
      <w:r>
        <w:rPr>
          <w:rFonts w:eastAsia="Times New Roman" w:cs="Times New Roman"/>
          <w:szCs w:val="24"/>
        </w:rPr>
        <w:t xml:space="preserve">ι άλλων λογαριασμών. Ερανικούς λογαριασμούς έχουμε από τον </w:t>
      </w:r>
      <w:r>
        <w:rPr>
          <w:rFonts w:eastAsia="Times New Roman" w:cs="Times New Roman"/>
          <w:szCs w:val="24"/>
        </w:rPr>
        <w:t xml:space="preserve">Δήμο </w:t>
      </w:r>
      <w:r>
        <w:rPr>
          <w:rFonts w:eastAsia="Times New Roman" w:cs="Times New Roman"/>
          <w:szCs w:val="24"/>
        </w:rPr>
        <w:t xml:space="preserve">Μαραθώνα, τον </w:t>
      </w:r>
      <w:r>
        <w:rPr>
          <w:rFonts w:eastAsia="Times New Roman" w:cs="Times New Roman"/>
          <w:szCs w:val="24"/>
        </w:rPr>
        <w:t xml:space="preserve">Δήμο </w:t>
      </w:r>
      <w:r>
        <w:rPr>
          <w:rFonts w:eastAsia="Times New Roman" w:cs="Times New Roman"/>
          <w:szCs w:val="24"/>
        </w:rPr>
        <w:t xml:space="preserve">Ραφήνας και την ΚΕΔΕ. Τα ποσά που έχουν συγκεντρωθεί στους λογαριασμούς αυτούς κανονικά θα έπρεπε ήδη να έχουν μεταφερθεί στον ειδικό λογαριασμό του Υπουργείου Οικονομικών, </w:t>
      </w:r>
      <w:r>
        <w:rPr>
          <w:rFonts w:eastAsia="Times New Roman" w:cs="Times New Roman"/>
          <w:szCs w:val="24"/>
        </w:rPr>
        <w:t>έτσι ώστε να είναι και τελικά γνωστό και το συνολικό ποσό που έχει συγκεντρωθεί, αλλά και να είναι εύρυθμη η διαχείριση του λογαριασμού αυτού από το Υπουργείο Οικονομικών.</w:t>
      </w:r>
    </w:p>
    <w:p w14:paraId="2774D66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κάθε περίπτωση το ζητούμενο είναι να υπάρξει και διαφάνεια αλλά και ορθολογική δι</w:t>
      </w:r>
      <w:r>
        <w:rPr>
          <w:rFonts w:eastAsia="Times New Roman" w:cs="Times New Roman"/>
          <w:szCs w:val="24"/>
        </w:rPr>
        <w:t>αχείριση αυτού του λογαριασμού. Και βεβαίως έχει αναφερθεί και από άλλους συναδέλφους η αρνητική εμπειρία που είχαμε από την αντίστοιχη τραγωδία πριν από αρκετά χρόνια στο Νομό Ηλείας. Από το 2007 είχε συσταθεί το περίφημο ταμείο Μολυβιάτη, για το οποίο ακ</w:t>
      </w:r>
      <w:r>
        <w:rPr>
          <w:rFonts w:eastAsia="Times New Roman" w:cs="Times New Roman"/>
          <w:szCs w:val="24"/>
        </w:rPr>
        <w:t>όμα δεν ξέρουμε ποια ήταν η διαχείριση των ποσών, ποια ήταν η συνολική κατάθεση των ποσών που συγκέντρωσε αυτός ο λογαριασμός και όλα τα υπόλοιπα.</w:t>
      </w:r>
    </w:p>
    <w:p w14:paraId="2774D66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Σε σχέση με το άρθρο 3 με το οποίο κυρώνεται η από 26ης Ιουλίου του 2018 </w:t>
      </w:r>
      <w:r>
        <w:rPr>
          <w:rFonts w:eastAsia="Times New Roman" w:cs="Times New Roman"/>
          <w:szCs w:val="24"/>
        </w:rPr>
        <w:t xml:space="preserve">πράξη νομοθετικού περιεχομένου </w:t>
      </w:r>
      <w:r>
        <w:rPr>
          <w:rFonts w:eastAsia="Times New Roman" w:cs="Times New Roman"/>
          <w:szCs w:val="24"/>
        </w:rPr>
        <w:t>για τ</w:t>
      </w:r>
      <w:r>
        <w:rPr>
          <w:rFonts w:eastAsia="Times New Roman" w:cs="Times New Roman"/>
          <w:szCs w:val="24"/>
        </w:rPr>
        <w:t xml:space="preserve">ις ζημιές από τις πυρκαγιές που έπληξαν και </w:t>
      </w:r>
      <w:r>
        <w:rPr>
          <w:rFonts w:eastAsia="Times New Roman" w:cs="Times New Roman"/>
          <w:szCs w:val="24"/>
        </w:rPr>
        <w:lastRenderedPageBreak/>
        <w:t xml:space="preserve">άλλες περιοχές της </w:t>
      </w:r>
      <w:r>
        <w:rPr>
          <w:rFonts w:eastAsia="Times New Roman" w:cs="Times New Roman"/>
          <w:szCs w:val="24"/>
        </w:rPr>
        <w:t xml:space="preserve">Περιφέρειας </w:t>
      </w:r>
      <w:r>
        <w:rPr>
          <w:rFonts w:eastAsia="Times New Roman" w:cs="Times New Roman"/>
          <w:szCs w:val="24"/>
        </w:rPr>
        <w:t>Αττικής στις 23 Ιουλίου και 24 Ιουλίου του 2018, είναι γνωστά τα μέτρα τα οποία προβλέπονται. Και βεβαίως είχαν σκοπό την άμεση ανακούφιση των πληγέντων στις τρομερές αυτές καταστρο</w:t>
      </w:r>
      <w:r>
        <w:rPr>
          <w:rFonts w:eastAsia="Times New Roman" w:cs="Times New Roman"/>
          <w:szCs w:val="24"/>
        </w:rPr>
        <w:t xml:space="preserve">φές. </w:t>
      </w:r>
    </w:p>
    <w:p w14:paraId="2774D66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Είναι αλήθεια γενναιόδωρη η αντιμετώπιση των συνεπειών αυτών των καταστροφών με αυτή την </w:t>
      </w:r>
      <w:r>
        <w:rPr>
          <w:rFonts w:eastAsia="Times New Roman" w:cs="Times New Roman"/>
          <w:szCs w:val="24"/>
        </w:rPr>
        <w:t>πράξη νομοθετικού περιεχομένου</w:t>
      </w:r>
      <w:r>
        <w:rPr>
          <w:rFonts w:eastAsia="Times New Roman" w:cs="Times New Roman"/>
          <w:szCs w:val="24"/>
        </w:rPr>
        <w:t>. Θα πρέπει, όμως, να προβλέψουμε και θα πρέπει τάχιστα να πάρουμε μέτρα έτσι ώστε να μην ξαναβρεθούμε μπροστά σε τέτοιες ανείπωτες</w:t>
      </w:r>
      <w:r>
        <w:rPr>
          <w:rFonts w:eastAsia="Times New Roman" w:cs="Times New Roman"/>
          <w:szCs w:val="24"/>
        </w:rPr>
        <w:t xml:space="preserve"> τραγωδίες και καταστροφές στο μέλλον. </w:t>
      </w:r>
    </w:p>
    <w:p w14:paraId="2774D66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βέβαια νομίζω ότι επιβάλλεται η τάχιστη ολοκλήρωση της εκπόνησης και η άμεση εφαρμογή ολοκληρωμένου σχεδίου χωρικών παρεμβάσεων, προκειμένου να μην έχουμε επανάληψη και των προϋποθέσεων που οδήγησαν ή διεύρυναν κ</w:t>
      </w:r>
      <w:r>
        <w:rPr>
          <w:rFonts w:eastAsia="Times New Roman" w:cs="Times New Roman"/>
          <w:szCs w:val="24"/>
        </w:rPr>
        <w:t>αι ενέτειναν το τραγικό αποτέλεσμα των καταστροφών αυτών.</w:t>
      </w:r>
    </w:p>
    <w:p w14:paraId="2774D66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Μας είπε ο κ. Φάμελλος λίγο πριν ότι γίνεται προσπάθεια να έχουμε άμεση κατάθεση των διαδικασιών, που πρέπει να νομοθετηθούν</w:t>
      </w:r>
      <w:r>
        <w:rPr>
          <w:rFonts w:eastAsia="Times New Roman" w:cs="Times New Roman"/>
          <w:szCs w:val="24"/>
        </w:rPr>
        <w:t>,</w:t>
      </w:r>
      <w:r>
        <w:rPr>
          <w:rFonts w:eastAsia="Times New Roman" w:cs="Times New Roman"/>
          <w:szCs w:val="24"/>
        </w:rPr>
        <w:t xml:space="preserve"> προκειμένου να πάμε στη ρύθμιση αυτή των συνολικών και συνθετικών σχεδίω</w:t>
      </w:r>
      <w:r>
        <w:rPr>
          <w:rFonts w:eastAsia="Times New Roman" w:cs="Times New Roman"/>
          <w:szCs w:val="24"/>
        </w:rPr>
        <w:t>ν και χωρικών παρεμβάσεων</w:t>
      </w:r>
      <w:r>
        <w:rPr>
          <w:rFonts w:eastAsia="Times New Roman" w:cs="Times New Roman"/>
          <w:szCs w:val="24"/>
        </w:rPr>
        <w:t>,</w:t>
      </w:r>
      <w:r>
        <w:rPr>
          <w:rFonts w:eastAsia="Times New Roman" w:cs="Times New Roman"/>
          <w:szCs w:val="24"/>
        </w:rPr>
        <w:t xml:space="preserve"> που πρέπει να κάνουμε. </w:t>
      </w:r>
    </w:p>
    <w:p w14:paraId="2774D66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Είναι, όμως, πολύ σοβαρό, κυρία Υπουργέ, ο χρόνος ο οποίος θα απαιτηθεί και η τάχιστη εφαρμογή στην πράξη. Γιατί συζητάμε </w:t>
      </w:r>
      <w:r>
        <w:rPr>
          <w:rFonts w:eastAsia="Times New Roman" w:cs="Times New Roman"/>
          <w:szCs w:val="24"/>
        </w:rPr>
        <w:t xml:space="preserve">όμως </w:t>
      </w:r>
      <w:r>
        <w:rPr>
          <w:rFonts w:eastAsia="Times New Roman" w:cs="Times New Roman"/>
          <w:szCs w:val="24"/>
        </w:rPr>
        <w:t>τώρα για ανοικοδόμηση</w:t>
      </w:r>
      <w:r>
        <w:rPr>
          <w:rFonts w:eastAsia="Times New Roman" w:cs="Times New Roman"/>
          <w:szCs w:val="24"/>
        </w:rPr>
        <w:t>,</w:t>
      </w:r>
      <w:r>
        <w:rPr>
          <w:rFonts w:eastAsia="Times New Roman" w:cs="Times New Roman"/>
          <w:szCs w:val="24"/>
        </w:rPr>
        <w:t xml:space="preserve"> χωρίς να έχουμε,</w:t>
      </w:r>
      <w:r>
        <w:rPr>
          <w:rFonts w:eastAsia="Times New Roman" w:cs="Times New Roman"/>
          <w:szCs w:val="24"/>
        </w:rPr>
        <w:t xml:space="preserve"> </w:t>
      </w:r>
      <w:r>
        <w:rPr>
          <w:rFonts w:eastAsia="Times New Roman" w:cs="Times New Roman"/>
          <w:szCs w:val="24"/>
        </w:rPr>
        <w:t>βεβαίως τα σχέδια των χωρικών παρεμβάσ</w:t>
      </w:r>
      <w:r>
        <w:rPr>
          <w:rFonts w:eastAsia="Times New Roman" w:cs="Times New Roman"/>
          <w:szCs w:val="24"/>
        </w:rPr>
        <w:t>εων.</w:t>
      </w:r>
    </w:p>
    <w:p w14:paraId="2774D66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Πρέπει να αναφερθώ σε μια πρόσφατη επιστολή διαμαρτυρίας</w:t>
      </w:r>
      <w:r>
        <w:rPr>
          <w:rFonts w:eastAsia="Times New Roman" w:cs="Times New Roman"/>
          <w:szCs w:val="24"/>
        </w:rPr>
        <w:t>,</w:t>
      </w:r>
      <w:r>
        <w:rPr>
          <w:rFonts w:eastAsia="Times New Roman" w:cs="Times New Roman"/>
          <w:szCs w:val="24"/>
        </w:rPr>
        <w:t xml:space="preserve"> που έστειλε στα μέσα του Οκτωβρίου στον Υπουργό Υποδομών η συντονιστική επιτροπή των κατοίκων</w:t>
      </w:r>
      <w:r>
        <w:rPr>
          <w:rFonts w:eastAsia="Times New Roman" w:cs="Times New Roman"/>
          <w:szCs w:val="24"/>
        </w:rPr>
        <w:t>,</w:t>
      </w:r>
      <w:r>
        <w:rPr>
          <w:rFonts w:eastAsia="Times New Roman" w:cs="Times New Roman"/>
          <w:szCs w:val="24"/>
        </w:rPr>
        <w:t xml:space="preserve"> τα μέλη της οποίας τα είδαμε και την περασμένη Κυριακή στις οθόνες μας κατά τη διάρκεια του Μαραθω</w:t>
      </w:r>
      <w:r>
        <w:rPr>
          <w:rFonts w:eastAsia="Times New Roman" w:cs="Times New Roman"/>
          <w:szCs w:val="24"/>
        </w:rPr>
        <w:t>νίου. Στην επιστολή τους αυτή επισημαίνουν ότι πολλά από τα μέτρα έχουν μείνει ακόμα στα χαρτιά.</w:t>
      </w:r>
    </w:p>
    <w:p w14:paraId="2774D66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αναφέρουν ότι πάγωσε η υλοτόμηση και η συλλογή αμιάντου, δεν έχει γίνει κάποιο σοβαρό αντιπλημμυρικό έργο, εκκρεμεί η είσπραξη επιδομάτων </w:t>
      </w:r>
      <w:r>
        <w:rPr>
          <w:rFonts w:eastAsia="Times New Roman" w:cs="Times New Roman"/>
          <w:szCs w:val="24"/>
        </w:rPr>
        <w:t>από ορισμένους πυρόπληκτους, εκκρεμούν εργασίες στη Λεωφόρο Μαραθώνος, όπως, επίσης, και ότι τα οδοστρώματα αρκετών οδών στις πυρόπληκτες περιοχές</w:t>
      </w:r>
      <w:r>
        <w:rPr>
          <w:rFonts w:eastAsia="Times New Roman" w:cs="Times New Roman"/>
          <w:szCs w:val="24"/>
        </w:rPr>
        <w:t>,</w:t>
      </w:r>
      <w:r>
        <w:rPr>
          <w:rFonts w:eastAsia="Times New Roman" w:cs="Times New Roman"/>
          <w:szCs w:val="24"/>
        </w:rPr>
        <w:t xml:space="preserve"> ενώ έχουν καταστραφεί από την πυρκαγιά</w:t>
      </w:r>
      <w:r>
        <w:rPr>
          <w:rFonts w:eastAsia="Times New Roman" w:cs="Times New Roman"/>
          <w:szCs w:val="24"/>
        </w:rPr>
        <w:t>,</w:t>
      </w:r>
      <w:r>
        <w:rPr>
          <w:rFonts w:eastAsia="Times New Roman" w:cs="Times New Roman"/>
          <w:szCs w:val="24"/>
        </w:rPr>
        <w:t xml:space="preserve"> δεν έχουν ακόμη αποκατασταθεί.</w:t>
      </w:r>
    </w:p>
    <w:p w14:paraId="2774D66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Χαρακτηριστικά μάλιστα</w:t>
      </w:r>
      <w:r>
        <w:rPr>
          <w:rFonts w:eastAsia="Times New Roman" w:cs="Times New Roman"/>
          <w:szCs w:val="24"/>
        </w:rPr>
        <w:t>,</w:t>
      </w:r>
      <w:r>
        <w:rPr>
          <w:rFonts w:eastAsia="Times New Roman" w:cs="Times New Roman"/>
          <w:szCs w:val="24"/>
        </w:rPr>
        <w:t xml:space="preserve"> σημειώνουν στις 2</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2018, τότε είναι αυτό το έγγραφο, ότι «σήμερα, εκατό ημέρες μετά, σε πολλά ζητήματα είμαστε εκεί που ήμασταν και πριν πενήντα ημέρες». </w:t>
      </w:r>
    </w:p>
    <w:p w14:paraId="2774D66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Κοινώς</w:t>
      </w:r>
      <w:r>
        <w:rPr>
          <w:rFonts w:eastAsia="Times New Roman" w:cs="Times New Roman"/>
          <w:szCs w:val="24"/>
        </w:rPr>
        <w:t>,</w:t>
      </w:r>
      <w:r>
        <w:rPr>
          <w:rFonts w:eastAsia="Times New Roman" w:cs="Times New Roman"/>
          <w:szCs w:val="24"/>
        </w:rPr>
        <w:t xml:space="preserve"> υπάρχουν σοβαρά προβλήματα</w:t>
      </w:r>
      <w:r>
        <w:rPr>
          <w:rFonts w:eastAsia="Times New Roman" w:cs="Times New Roman"/>
          <w:szCs w:val="24"/>
        </w:rPr>
        <w:t>,</w:t>
      </w:r>
      <w:r>
        <w:rPr>
          <w:rFonts w:eastAsia="Times New Roman" w:cs="Times New Roman"/>
          <w:szCs w:val="24"/>
        </w:rPr>
        <w:t xml:space="preserve"> όχι τόσο στη σύνθεση, τις προβλέψεις, τον σχεδιασμό ανακούφιση</w:t>
      </w:r>
      <w:r>
        <w:rPr>
          <w:rFonts w:eastAsia="Times New Roman" w:cs="Times New Roman"/>
          <w:szCs w:val="24"/>
        </w:rPr>
        <w:t xml:space="preserve">ς της πολιτείας, αλλά κυρίως στην υλοποίηση των μέτρων. </w:t>
      </w: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δεν πρέπει να ξεχνάμε ότι ο χρόνος πρέπει να περνάει προς όφελος των πληγέντων και όχι</w:t>
      </w:r>
      <w:r>
        <w:rPr>
          <w:rFonts w:eastAsia="Times New Roman" w:cs="Times New Roman"/>
          <w:szCs w:val="24"/>
        </w:rPr>
        <w:t xml:space="preserve"> </w:t>
      </w:r>
      <w:r>
        <w:rPr>
          <w:rFonts w:eastAsia="Times New Roman" w:cs="Times New Roman"/>
          <w:szCs w:val="24"/>
        </w:rPr>
        <w:t>προς όφελος της λήθης.</w:t>
      </w:r>
    </w:p>
    <w:p w14:paraId="2774D66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Δεν μας είναι κάτι το καινούριο</w:t>
      </w:r>
      <w:r>
        <w:rPr>
          <w:rFonts w:eastAsia="Times New Roman" w:cs="Times New Roman"/>
          <w:szCs w:val="24"/>
        </w:rPr>
        <w:t>,</w:t>
      </w:r>
      <w:r>
        <w:rPr>
          <w:rFonts w:eastAsia="Times New Roman" w:cs="Times New Roman"/>
          <w:szCs w:val="24"/>
        </w:rPr>
        <w:t xml:space="preserve"> προφανώς. Είναι γνώριμη αυτή η καθυστέρηση σε πα</w:t>
      </w:r>
      <w:r>
        <w:rPr>
          <w:rFonts w:eastAsia="Times New Roman" w:cs="Times New Roman"/>
          <w:szCs w:val="24"/>
        </w:rPr>
        <w:t>ρόμοιες περιπτώσεις ανάδρασης της πολιτείας. Γιατί είναι άλλη η διακηρυγμένη βούληση και άλλες οι χρόνιες παθογένειες της δημόσιας διοίκησης, το αλαλούμ με τις αλληλοεπικαλύψεις υπηρεσιών, η γραφειοκρατία, η καθυστέρηση, που δεν επιτρέπουν την άμεση ανακού</w:t>
      </w:r>
      <w:r>
        <w:rPr>
          <w:rFonts w:eastAsia="Times New Roman" w:cs="Times New Roman"/>
          <w:szCs w:val="24"/>
        </w:rPr>
        <w:t>φιση</w:t>
      </w:r>
      <w:r>
        <w:rPr>
          <w:rFonts w:eastAsia="Times New Roman" w:cs="Times New Roman"/>
          <w:szCs w:val="24"/>
        </w:rPr>
        <w:t>,</w:t>
      </w:r>
      <w:r>
        <w:rPr>
          <w:rFonts w:eastAsia="Times New Roman" w:cs="Times New Roman"/>
          <w:szCs w:val="24"/>
        </w:rPr>
        <w:t xml:space="preserve"> που τόσ</w:t>
      </w:r>
      <w:r>
        <w:rPr>
          <w:rFonts w:eastAsia="Times New Roman" w:cs="Times New Roman"/>
          <w:szCs w:val="24"/>
        </w:rPr>
        <w:t>η</w:t>
      </w:r>
      <w:r>
        <w:rPr>
          <w:rFonts w:eastAsia="Times New Roman" w:cs="Times New Roman"/>
          <w:szCs w:val="24"/>
        </w:rPr>
        <w:t xml:space="preserve"> ανάγκη έχουν οι πληγέντες.</w:t>
      </w:r>
    </w:p>
    <w:p w14:paraId="2774D66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τέταρτο άρθρο του σημερινού μας νομοσχεδίου αφορά την πράξη νομοθετικού περιεχομένου υπό τον τίτλο</w:t>
      </w:r>
      <w:r>
        <w:rPr>
          <w:rFonts w:eastAsia="Times New Roman" w:cs="Times New Roman"/>
          <w:szCs w:val="24"/>
        </w:rPr>
        <w:t>:</w:t>
      </w:r>
      <w:r>
        <w:rPr>
          <w:rFonts w:eastAsia="Times New Roman" w:cs="Times New Roman"/>
          <w:szCs w:val="24"/>
        </w:rPr>
        <w:t xml:space="preserve"> «Επείγοντα μέτρα για την εκτέλεση πράξεων κατεδάφισης και αποκατάστασης ζημιών από τις πυρκαγιές της 23 και 24 </w:t>
      </w:r>
      <w:r>
        <w:rPr>
          <w:rFonts w:eastAsia="Times New Roman" w:cs="Times New Roman"/>
          <w:szCs w:val="24"/>
        </w:rPr>
        <w:t xml:space="preserve">Ιουλίου του 2018». </w:t>
      </w:r>
    </w:p>
    <w:p w14:paraId="2774D66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Το πρώτο άρθρο αφορά τις επείγουσες ρυθμίσεις για την εκτέλεση των πράξεων κατεδάφισης. Υπάρχουν αυθαίρετα κτήματα, που παρεμπόδιζαν και εξακολουθούν να παρεμποδίζουν την πρόσβαση στον αιγιαλό και εν πολλοίς είχαν ως αποτέλεσμα και τον </w:t>
      </w:r>
      <w:r>
        <w:rPr>
          <w:rFonts w:eastAsia="Times New Roman" w:cs="Times New Roman"/>
          <w:szCs w:val="24"/>
        </w:rPr>
        <w:t>εγκλωβισμό και τον θάνατο δεκάδων ανθρώπων, περιφράξεις αυθαίρετες κατασκευές, εγκαταστάσεις διαφόρων τύπων και διάφορα άλλα</w:t>
      </w:r>
      <w:r>
        <w:rPr>
          <w:rFonts w:eastAsia="Times New Roman" w:cs="Times New Roman"/>
          <w:szCs w:val="24"/>
        </w:rPr>
        <w:t>,</w:t>
      </w:r>
      <w:r>
        <w:rPr>
          <w:rFonts w:eastAsia="Times New Roman" w:cs="Times New Roman"/>
          <w:szCs w:val="24"/>
        </w:rPr>
        <w:t xml:space="preserve"> τα οποία δεν έχουν μέχρι σήμερα κατεδαφιστεί. Και αναρωτιέμαι, όπως και όλοι φαντάζομαι, πότε πρόκειται και πώς να κατεδαφιστούν. </w:t>
      </w:r>
      <w:r>
        <w:rPr>
          <w:rFonts w:eastAsia="Times New Roman" w:cs="Times New Roman"/>
          <w:szCs w:val="24"/>
        </w:rPr>
        <w:t>Είναι ένα επίσης σοβαρό ζήτημα</w:t>
      </w:r>
      <w:r>
        <w:rPr>
          <w:rFonts w:eastAsia="Times New Roman" w:cs="Times New Roman"/>
          <w:szCs w:val="24"/>
        </w:rPr>
        <w:t>,</w:t>
      </w:r>
      <w:r>
        <w:rPr>
          <w:rFonts w:eastAsia="Times New Roman" w:cs="Times New Roman"/>
          <w:szCs w:val="24"/>
        </w:rPr>
        <w:t xml:space="preserve"> στο οποίο δοκιμάζεται η αξιοπιστία της πολιτείας και νομίζω ότι θα έπρεπε ήδη να έχουμε δει τα αποτελέσματα των άμεσων παρεμβάσεων.</w:t>
      </w:r>
    </w:p>
    <w:p w14:paraId="2774D66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Πρέπει να προσθέσω εδώ ότι οι νομοθετικές προβλέψεις της εν λόγω πράξης νομοθετικού περιεχομ</w:t>
      </w:r>
      <w:r>
        <w:rPr>
          <w:rFonts w:eastAsia="Times New Roman" w:cs="Times New Roman"/>
          <w:szCs w:val="24"/>
        </w:rPr>
        <w:t xml:space="preserve">ένου ισχύουν μέχρι τη συγκρότηση των υπηρεσιών ελέγχου δόμησης, έτσι όπως αυτές οι υπηρεσίες ελέγχου δόμησης προβλέπονται από τον ν.4495/2017 περί προστασίας και ελέγχου δομημένου περιβάλλοντος. </w:t>
      </w:r>
    </w:p>
    <w:p w14:paraId="2774D66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Εδώ, λοιπόν, σε αυτόν τον νόμο, που έχει δημοσιευτεί πριν απ</w:t>
      </w:r>
      <w:r>
        <w:rPr>
          <w:rFonts w:eastAsia="Times New Roman" w:cs="Times New Roman"/>
          <w:szCs w:val="24"/>
        </w:rPr>
        <w:t xml:space="preserve">ό έναν χρόνο, η δημιουργία των προβλεπόμενων νέων δομών, αυτών των παρατηρητηρίων, δηλαδή δεκατέσσερα περιφερειακά και εβδομήντα τέσσερα τοπικά παρατηρητήρια ελέγχου δόμησης, δεν έχει προχωρήσει. Και πώς θα λειτουργήσουν αυτά τα παρατηρητήρια; </w:t>
      </w:r>
    </w:p>
    <w:p w14:paraId="2774D67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 να ξεκι</w:t>
      </w:r>
      <w:r>
        <w:rPr>
          <w:rFonts w:eastAsia="Times New Roman" w:cs="Times New Roman"/>
          <w:szCs w:val="24"/>
        </w:rPr>
        <w:t>νήσουν</w:t>
      </w:r>
      <w:r w:rsidRPr="004A67FA">
        <w:rPr>
          <w:rFonts w:eastAsia="Times New Roman" w:cs="Times New Roman"/>
          <w:szCs w:val="24"/>
        </w:rPr>
        <w:t>,</w:t>
      </w:r>
      <w:r>
        <w:rPr>
          <w:rFonts w:eastAsia="Times New Roman" w:cs="Times New Roman"/>
          <w:szCs w:val="24"/>
        </w:rPr>
        <w:t xml:space="preserve"> πρέπει να υπάρχει η ηλεκτρονική πλατφόρμα</w:t>
      </w:r>
      <w:r>
        <w:rPr>
          <w:rFonts w:eastAsia="Times New Roman" w:cs="Times New Roman"/>
          <w:szCs w:val="24"/>
        </w:rPr>
        <w:t>,</w:t>
      </w:r>
      <w:r>
        <w:rPr>
          <w:rFonts w:eastAsia="Times New Roman" w:cs="Times New Roman"/>
          <w:szCs w:val="24"/>
        </w:rPr>
        <w:t xml:space="preserve"> στην οποία θα έχουν όλοι πρόσβαση, ένα κοινό πρωτόκολλο δηλαδή, και θα πρέπει επίσης να βρεθεί και να εκπαιδευτεί ένα πολυάριθμο προσωπικό που απαιτείται για τη λειτουργία αυτών των δομών. Δεν έχουμε μέχρι</w:t>
      </w:r>
      <w:r>
        <w:rPr>
          <w:rFonts w:eastAsia="Times New Roman" w:cs="Times New Roman"/>
          <w:szCs w:val="24"/>
        </w:rPr>
        <w:t xml:space="preserve"> σήμερα κα</w:t>
      </w:r>
      <w:r>
        <w:rPr>
          <w:rFonts w:eastAsia="Times New Roman" w:cs="Times New Roman"/>
          <w:szCs w:val="24"/>
        </w:rPr>
        <w:t>μ</w:t>
      </w:r>
      <w:r>
        <w:rPr>
          <w:rFonts w:eastAsia="Times New Roman" w:cs="Times New Roman"/>
          <w:szCs w:val="24"/>
        </w:rPr>
        <w:t>μία εικόνα του πού φτάνουμε στην υποχρέωση υλοποίησης αυτών των δομών και έτσι είμαστε πολύ ανήσυχοι για το κατά πόσο μπορούμε να έχουμε στην πράξη τις δεσμεύσεις</w:t>
      </w:r>
      <w:r>
        <w:rPr>
          <w:rFonts w:eastAsia="Times New Roman" w:cs="Times New Roman"/>
          <w:szCs w:val="24"/>
        </w:rPr>
        <w:t>,</w:t>
      </w:r>
      <w:r>
        <w:rPr>
          <w:rFonts w:eastAsia="Times New Roman" w:cs="Times New Roman"/>
          <w:szCs w:val="24"/>
        </w:rPr>
        <w:t xml:space="preserve"> τις οποίες έχει αναλάβει η πολιτεία για το ξεκαθάρισμα των αυθαίρετων παρεμβάσεων</w:t>
      </w:r>
      <w:r>
        <w:rPr>
          <w:rFonts w:eastAsia="Times New Roman" w:cs="Times New Roman"/>
          <w:szCs w:val="24"/>
        </w:rPr>
        <w:t>, που εν πολλοίς, το είπα και λίγο πριν, κόστισαν στη διόγκωση αυτής της τραγωδίας.</w:t>
      </w:r>
    </w:p>
    <w:p w14:paraId="2774D67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Σε σχέση με την προ ολίγου κατατεθείσα τροπολογία</w:t>
      </w:r>
      <w:r>
        <w:rPr>
          <w:rFonts w:eastAsia="Times New Roman" w:cs="Times New Roman"/>
          <w:szCs w:val="24"/>
        </w:rPr>
        <w:t>,</w:t>
      </w:r>
      <w:r>
        <w:rPr>
          <w:rFonts w:eastAsia="Times New Roman" w:cs="Times New Roman"/>
          <w:szCs w:val="24"/>
        </w:rPr>
        <w:t xml:space="preserve"> που υποστήριξε ο κ. Φάμελλος</w:t>
      </w:r>
      <w:r>
        <w:rPr>
          <w:rFonts w:eastAsia="Times New Roman" w:cs="Times New Roman"/>
          <w:szCs w:val="24"/>
        </w:rPr>
        <w:t>,</w:t>
      </w:r>
      <w:r>
        <w:rPr>
          <w:rFonts w:eastAsia="Times New Roman" w:cs="Times New Roman"/>
          <w:szCs w:val="24"/>
        </w:rPr>
        <w:t xml:space="preserve"> αντιλαμβανόμαστε και συμφωνούμε ότι θα πρέπει να κάνουμε όσο πιο εύκολη τη ζωή των κατοίκων</w:t>
      </w:r>
      <w:r>
        <w:rPr>
          <w:rFonts w:eastAsia="Times New Roman" w:cs="Times New Roman"/>
          <w:szCs w:val="24"/>
        </w:rPr>
        <w:t xml:space="preserve"> των περιοχών αυτών στην προσπάθεια ανοικοδόμησης της περιοχής τους και του βίου τους.</w:t>
      </w:r>
    </w:p>
    <w:p w14:paraId="2774D67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έχουμε την αγωνία και βεβαίως, την επιφύλαξη, μέσα στο σκοτάδι των οικιστικών πυκνώσεων</w:t>
      </w:r>
      <w:r>
        <w:rPr>
          <w:rFonts w:eastAsia="Times New Roman" w:cs="Times New Roman"/>
          <w:szCs w:val="24"/>
        </w:rPr>
        <w:t>,</w:t>
      </w:r>
      <w:r>
        <w:rPr>
          <w:rFonts w:eastAsia="Times New Roman" w:cs="Times New Roman"/>
          <w:szCs w:val="24"/>
        </w:rPr>
        <w:t xml:space="preserve"> που αποτελούν μια τρύπα στους δασικούς χάρτες, πόσες από αυτές τις πιθανώς</w:t>
      </w:r>
      <w:r>
        <w:rPr>
          <w:rFonts w:eastAsia="Times New Roman" w:cs="Times New Roman"/>
          <w:szCs w:val="24"/>
        </w:rPr>
        <w:t xml:space="preserve"> παράνομες και αυθαίρετες κατασκευές κρύβονται και βεβαίως, καλύπτονται. </w:t>
      </w:r>
    </w:p>
    <w:p w14:paraId="2774D67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Εν πάση περιπτώσει, πιθανόν για την τροπολογία αυτή να έχω μια επιπλέον μικρή παρέμβαση</w:t>
      </w:r>
      <w:r>
        <w:rPr>
          <w:rFonts w:eastAsia="Times New Roman" w:cs="Times New Roman"/>
          <w:szCs w:val="24"/>
        </w:rPr>
        <w:t>,</w:t>
      </w:r>
      <w:r>
        <w:rPr>
          <w:rFonts w:eastAsia="Times New Roman" w:cs="Times New Roman"/>
          <w:szCs w:val="24"/>
        </w:rPr>
        <w:t xml:space="preserve"> γιατί κατατέθηκε την τελευταία στιγμή και την μελετούμε. Θα μπορούσε, αφού ήταν έτοιμη αυτή η</w:t>
      </w:r>
      <w:r>
        <w:rPr>
          <w:rFonts w:eastAsia="Times New Roman" w:cs="Times New Roman"/>
          <w:szCs w:val="24"/>
        </w:rPr>
        <w:t xml:space="preserve"> ρύθμιση, να έχει ενσωματωθεί στο νομοσχέδιο ή να έχει κατατεθεί εγκαίρως, έτσι ώστε και εμείς να έχουμε πλήρη εικόνα για το τι ψηφίζουμε και το τι ρυθμίζεται με αυτή την τροπολογία, που κατά τα λοιπά λέω ότι είναι απαραίτητη, γιατί πρέπει το γραφειοκρατικ</w:t>
      </w:r>
      <w:r>
        <w:rPr>
          <w:rFonts w:eastAsia="Times New Roman" w:cs="Times New Roman"/>
          <w:szCs w:val="24"/>
        </w:rPr>
        <w:t>ό άγος να καταφέρουμε να το αφαιρέσουμε από τις πλάτες ταλαιπωρημένων συμπολιτών. Όμως, θα πρέπει αυτά τα ζητήματα να τα αντιμετωπίζουμε με τη δέουσα σοβαρότητα. Το οφείλουμε και στους ίδιους τους χρήστες της περιοχής.</w:t>
      </w:r>
    </w:p>
    <w:p w14:paraId="2774D67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εμείς υπερψηφίζουμε κα</w:t>
      </w:r>
      <w:r>
        <w:rPr>
          <w:rFonts w:eastAsia="Times New Roman" w:cs="Times New Roman"/>
          <w:szCs w:val="24"/>
        </w:rPr>
        <w:t>ι επί της αρχής και επί του συνόλου το σύνολο των διατάξεων του νομοσχέδιου.</w:t>
      </w:r>
    </w:p>
    <w:p w14:paraId="2774D67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774D67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Δανέλλη. </w:t>
      </w:r>
    </w:p>
    <w:p w14:paraId="2774D67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δώσουμε τον λόγο στον κ. Καβαδέλλα, τον </w:t>
      </w:r>
      <w:r>
        <w:rPr>
          <w:rFonts w:eastAsia="Times New Roman" w:cs="Times New Roman"/>
          <w:szCs w:val="24"/>
        </w:rPr>
        <w:t xml:space="preserve">ειδικό αγορητή </w:t>
      </w:r>
      <w:r>
        <w:rPr>
          <w:rFonts w:eastAsia="Times New Roman" w:cs="Times New Roman"/>
          <w:szCs w:val="24"/>
        </w:rPr>
        <w:t xml:space="preserve">από την Ένωση Κεντρώων, επιτρέψτε μου να κάνω μια ανακοίνωση. </w:t>
      </w:r>
    </w:p>
    <w:p w14:paraId="2774D67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Οι Υπουργοί Προστασίας του Πολίτη, Δικαιοσύνης, Διαφάνειας και Ανθρωπίνων Δικαιωμάτων, Οικονομικών, Υποδομών και Μεταφορών και Ναυτιλίας και Νησιωτικής Πολιτικής, καθώς και ο Αναπληρωτής Υπουργ</w:t>
      </w:r>
      <w:r>
        <w:rPr>
          <w:rFonts w:eastAsia="Times New Roman" w:cs="Times New Roman"/>
          <w:szCs w:val="24"/>
        </w:rPr>
        <w:t xml:space="preserve">ός Οικονομικών κατέθεσαν στις 15-11-2018 σχέδιο νόμου: «Υποχρεώσεις αερομεταφορέων σχετικά με τα αρχεία επιβατών –προσαρμογή της νομοθεσίας στην Οδηγία (ΕΕ) 2016/681». </w:t>
      </w:r>
    </w:p>
    <w:p w14:paraId="2774D67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2774D67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Καβαδέλλα, έχετε τον λόγο.</w:t>
      </w:r>
    </w:p>
    <w:p w14:paraId="2774D67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Ευχαριστώ πολύ, κύριε Πρόεδρε.</w:t>
      </w:r>
    </w:p>
    <w:p w14:paraId="2774D67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τόνισα και στην </w:t>
      </w:r>
      <w:r>
        <w:rPr>
          <w:rFonts w:eastAsia="Times New Roman" w:cs="Times New Roman"/>
          <w:szCs w:val="24"/>
        </w:rPr>
        <w:t>επιτροπή</w:t>
      </w:r>
      <w:r>
        <w:rPr>
          <w:rFonts w:eastAsia="Times New Roman" w:cs="Times New Roman"/>
          <w:szCs w:val="24"/>
        </w:rPr>
        <w:t xml:space="preserve">, μας φέρατε εδώ –εγώ, τουλάχιστον, αισθάνομαι- ως τυπικά παρισταμένους να προβούμε σε κύρωση πράξης νομοθετικού περιεχομένου. Και αν δεν προβεί η Αντιπολίτευση σε κύρωση, δεν υπάρχει </w:t>
      </w:r>
      <w:r>
        <w:rPr>
          <w:rFonts w:eastAsia="Times New Roman" w:cs="Times New Roman"/>
          <w:szCs w:val="24"/>
        </w:rPr>
        <w:t>κανένα πρόβλημα</w:t>
      </w:r>
      <w:r w:rsidRPr="004A67FA">
        <w:rPr>
          <w:rFonts w:eastAsia="Times New Roman" w:cs="Times New Roman"/>
          <w:szCs w:val="24"/>
        </w:rPr>
        <w:t>,</w:t>
      </w:r>
      <w:r>
        <w:rPr>
          <w:rFonts w:eastAsia="Times New Roman" w:cs="Times New Roman"/>
          <w:szCs w:val="24"/>
        </w:rPr>
        <w:t xml:space="preserve"> αφού εσείς αποφασίζετε. Πράξατε και πράττετε με βάση την πλειοψηφία</w:t>
      </w:r>
      <w:r>
        <w:rPr>
          <w:rFonts w:eastAsia="Times New Roman" w:cs="Times New Roman"/>
          <w:szCs w:val="24"/>
        </w:rPr>
        <w:t xml:space="preserve"> -</w:t>
      </w:r>
      <w:r>
        <w:rPr>
          <w:rFonts w:eastAsia="Times New Roman" w:cs="Times New Roman"/>
          <w:szCs w:val="24"/>
        </w:rPr>
        <w:t>κατά εμάς την πλασματική πλειοψηφία</w:t>
      </w:r>
      <w:r>
        <w:rPr>
          <w:rFonts w:eastAsia="Times New Roman" w:cs="Times New Roman"/>
          <w:szCs w:val="24"/>
        </w:rPr>
        <w:t>-</w:t>
      </w:r>
      <w:r>
        <w:rPr>
          <w:rFonts w:eastAsia="Times New Roman" w:cs="Times New Roman"/>
          <w:szCs w:val="24"/>
        </w:rPr>
        <w:t xml:space="preserve"> των παραπάνω εδρών, που στην πραγματικότητα δεν σας ανήκουν και πρόκειται για στρέβλωση του εκλογικού νόμου, όπου ο δικός μου ψηφοφόρ</w:t>
      </w:r>
      <w:r>
        <w:rPr>
          <w:rFonts w:eastAsia="Times New Roman" w:cs="Times New Roman"/>
          <w:szCs w:val="24"/>
        </w:rPr>
        <w:t>ος μετράει για 0,7 και ο δικός σας για 1,3.</w:t>
      </w:r>
    </w:p>
    <w:p w14:paraId="2774D67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Όμως, επειδή κάποιες ενέργειές σας </w:t>
      </w:r>
      <w:r w:rsidRPr="00CD5BF3">
        <w:rPr>
          <w:rFonts w:eastAsia="Times New Roman" w:cs="Times New Roman"/>
          <w:szCs w:val="24"/>
        </w:rPr>
        <w:t>βρίσκονται εν εξελίξει,</w:t>
      </w:r>
      <w:r>
        <w:rPr>
          <w:rFonts w:eastAsia="Times New Roman" w:cs="Times New Roman"/>
          <w:szCs w:val="24"/>
        </w:rPr>
        <w:t xml:space="preserve"> καλό θα ήταν να είχατε αποδεχθεί το αίτημα σύσσωμης της Αντιπολίτευσης για ακρόαση φορέων. Ζητήσαμε το απλό και λογικό, να ενημερωθούμε από τις πληγείσες</w:t>
      </w:r>
      <w:r>
        <w:rPr>
          <w:rFonts w:eastAsia="Times New Roman" w:cs="Times New Roman"/>
          <w:szCs w:val="24"/>
        </w:rPr>
        <w:t xml:space="preserve"> ομάδες του ελληνικού λαού</w:t>
      </w:r>
      <w:r>
        <w:rPr>
          <w:rFonts w:eastAsia="Times New Roman" w:cs="Times New Roman"/>
          <w:szCs w:val="24"/>
        </w:rPr>
        <w:t>,</w:t>
      </w:r>
      <w:r>
        <w:rPr>
          <w:rFonts w:eastAsia="Times New Roman" w:cs="Times New Roman"/>
          <w:szCs w:val="24"/>
        </w:rPr>
        <w:t xml:space="preserve"> που ταλαιπωρούνται εξαιτίας σας για τα προβλήματά τους, τις δυσκολίες που τους έχετε καταγάγει, τις πιθανές λύσεις που προτείνουν. </w:t>
      </w:r>
    </w:p>
    <w:p w14:paraId="2774D67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Εσείς βεβαίως ως απόλυτοι γνώστες, σαν τον Πάπα της Ρώμης</w:t>
      </w:r>
      <w:r>
        <w:rPr>
          <w:rFonts w:eastAsia="Times New Roman" w:cs="Times New Roman"/>
          <w:szCs w:val="24"/>
        </w:rPr>
        <w:t>,</w:t>
      </w:r>
      <w:r>
        <w:rPr>
          <w:rFonts w:eastAsia="Times New Roman" w:cs="Times New Roman"/>
          <w:szCs w:val="24"/>
        </w:rPr>
        <w:t xml:space="preserve"> που έχει το αλάθητο και κατέχει όλη τ</w:t>
      </w:r>
      <w:r>
        <w:rPr>
          <w:rFonts w:eastAsia="Times New Roman" w:cs="Times New Roman"/>
          <w:szCs w:val="24"/>
        </w:rPr>
        <w:t>ην αλήθεια, αρνείστε αυτή την κατ’ ελάχιστο οφειλόμενη από εμάς ενέργεια, την ακρόασή τους σε θέματα που τους αφορούν.</w:t>
      </w:r>
    </w:p>
    <w:p w14:paraId="2774D67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Όμως, αντιλαμβανόμαστε ότι έχετε δυσκολία στο να ακουστούν πράγματα και θαύματα, όπως το ότι οι πληγέντες της μεγάλης πυρκαγιάς του καλοκ</w:t>
      </w:r>
      <w:r>
        <w:rPr>
          <w:rFonts w:eastAsia="Times New Roman" w:cs="Times New Roman"/>
          <w:szCs w:val="24"/>
        </w:rPr>
        <w:t>αιριού δεν έχουν ακόμα λάβει τη βοήθεια</w:t>
      </w:r>
      <w:r>
        <w:rPr>
          <w:rFonts w:eastAsia="Times New Roman" w:cs="Times New Roman"/>
          <w:szCs w:val="24"/>
        </w:rPr>
        <w:t>,</w:t>
      </w:r>
      <w:r>
        <w:rPr>
          <w:rFonts w:eastAsia="Times New Roman" w:cs="Times New Roman"/>
          <w:szCs w:val="24"/>
        </w:rPr>
        <w:t xml:space="preserve"> που έχουν καταθέσει ιδιώτες και οργανισμοί υπέρ αυτών. </w:t>
      </w:r>
    </w:p>
    <w:p w14:paraId="2774D68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θέλετε να ακουστεί ότι τους έχετε αφήσει, όπως και άλλους και φυσικά τους νησιώτες, στη μοίρα τους, οι οποίοι σαν ακρίτες παραμένουν και επιμένουν στις κατ</w:t>
      </w:r>
      <w:r>
        <w:rPr>
          <w:rFonts w:eastAsia="Times New Roman" w:cs="Times New Roman"/>
          <w:szCs w:val="24"/>
        </w:rPr>
        <w:t xml:space="preserve">εστραμμένες περιοχές τους και δεν σας κάνουν τη χάρη να σηκωθούν να φύγουν, να κάνετε το όνειρό σας πραγματικότητα, αυτή την αριστερή ιδεοληψία σας, να κουβαλήσετε όλη την Ασία και την Αφρική εδώ ως επενδυτές </w:t>
      </w:r>
      <w:r>
        <w:rPr>
          <w:rFonts w:eastAsia="Times New Roman" w:cs="Times New Roman"/>
          <w:szCs w:val="24"/>
        </w:rPr>
        <w:t>«</w:t>
      </w:r>
      <w:r>
        <w:rPr>
          <w:rFonts w:eastAsia="Times New Roman" w:cs="Times New Roman"/>
          <w:szCs w:val="24"/>
        </w:rPr>
        <w:t>λιαζόμενους</w:t>
      </w:r>
      <w:r>
        <w:rPr>
          <w:rFonts w:eastAsia="Times New Roman" w:cs="Times New Roman"/>
          <w:szCs w:val="24"/>
        </w:rPr>
        <w:t>»</w:t>
      </w:r>
      <w:r>
        <w:rPr>
          <w:rFonts w:eastAsia="Times New Roman" w:cs="Times New Roman"/>
          <w:szCs w:val="24"/>
        </w:rPr>
        <w:t xml:space="preserve">. </w:t>
      </w:r>
    </w:p>
    <w:p w14:paraId="2774D68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Ζητούμε να ξεχωρίσετε ποιοι χρε</w:t>
      </w:r>
      <w:r>
        <w:rPr>
          <w:rFonts w:eastAsia="Times New Roman" w:cs="Times New Roman"/>
          <w:szCs w:val="24"/>
        </w:rPr>
        <w:t>ιάζονται τη συμπαράστασή μας, ποιοι προέρχονται πραγματικά από εμπόλεμες ζώνες, ποιοι πρέπει να λάβουν επίσης πολιτικό άσυλο. Δεν μπορούμε να δεχθούμε όλη την Ασία και όλη την Αφρική, χωρίς να εξετάσουμε τις περιπτώσεις</w:t>
      </w:r>
      <w:r>
        <w:rPr>
          <w:rFonts w:eastAsia="Times New Roman" w:cs="Times New Roman"/>
          <w:szCs w:val="24"/>
        </w:rPr>
        <w:t>,</w:t>
      </w:r>
      <w:r>
        <w:rPr>
          <w:rFonts w:eastAsia="Times New Roman" w:cs="Times New Roman"/>
          <w:szCs w:val="24"/>
        </w:rPr>
        <w:t xml:space="preserve"> που αφορούν τον καθένα απ’ αυτούς. </w:t>
      </w:r>
    </w:p>
    <w:p w14:paraId="2774D68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Νομοθετείτε, λοιπόν, για τους συμπολίτες μας, χωρίς τη γνώμη τους, γιατί κάποιες από τις δήθεν θεραπευτικές ενέργειες, των οποίων προβαίνουμε σήμερα σε κύρωση, βρίσκονται εν εξελίξει, οπότε θα μπορούσαν να αποσοβηθούν τα λάθη της τελευταίας στιγμής, να δο</w:t>
      </w:r>
      <w:r>
        <w:rPr>
          <w:rFonts w:eastAsia="Times New Roman" w:cs="Times New Roman"/>
          <w:szCs w:val="24"/>
        </w:rPr>
        <w:t xml:space="preserve">θούν κάποιες καλύτερες λύσεις. </w:t>
      </w:r>
    </w:p>
    <w:p w14:paraId="2774D68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Εάν θέλετε να βοηθήσετε πραγματικά, πρέπει να ακούσουμε τις κραυγές απελπισίας των συμπολιτών μας που πέρασαν και περνούν κρίση. Δεν θέλετε, όμως, να ακουστούν οι ευθύνες σας, δεν θέλετε να ακουστεί  η ανοργανωσιά και η ανεπ</w:t>
      </w:r>
      <w:r>
        <w:rPr>
          <w:rFonts w:eastAsia="Times New Roman" w:cs="Times New Roman"/>
          <w:szCs w:val="24"/>
        </w:rPr>
        <w:t xml:space="preserve">άρκεια του κρατικού μηχανισμού. Δεν είναι αποδεκτό να προσπαθείτε να μεταφέρετε τις σοβαρότατες ευθύνες σας στην αυθαίρετη δόμηση, που ασφαλώς ένα μέρος των ευθυνών μπορούμε να το καταλογίσουμε εκεί, αλλά ποιος πάλι θα μπορούσε να ευθύνεται για όλο αυτό; </w:t>
      </w:r>
    </w:p>
    <w:p w14:paraId="2774D68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Πρώτα απ’ όλα, εσείς, γιατί εσείς κυβερνάτε τώρα. Είχατε προβεί επανειλημμένα σε αναστολές κατεδάφισης, οι οποίες είχαν τελεσιδικήσει. Είναι χίλιες εξακόσιες τριάντα εννέα τέτοιες τελεσίδικες αποφάσεις. Τουλάχιστον, θα μπορούσαν να είχαν κατεδαφιστεί, τοίχ</w:t>
      </w:r>
      <w:r>
        <w:rPr>
          <w:rFonts w:eastAsia="Times New Roman" w:cs="Times New Roman"/>
          <w:szCs w:val="24"/>
        </w:rPr>
        <w:t>οι, μαντρότοιχοι και άλλα εμπόδια, που είχαν ήδη, όπως είπα πριν, τελεσιδικήσει.</w:t>
      </w:r>
    </w:p>
    <w:p w14:paraId="2774D68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θυμηθούμε, βεβαίως, ότι υπάρχει απόφαση δικού σας,  πρώην Υπουργού Εσωτερικών και η απόφαση εκδόθηκε στις 19-10-2015, όπου ο κύριος Υπουργός ζητά την αναβολή όλου του προγρ</w:t>
      </w:r>
      <w:r>
        <w:rPr>
          <w:rFonts w:eastAsia="Times New Roman" w:cs="Times New Roman"/>
          <w:szCs w:val="24"/>
        </w:rPr>
        <w:t>άμματος κατεδαφίσεως αυθαιρέτων κατασκευών, χωρίς καμ</w:t>
      </w:r>
      <w:r>
        <w:rPr>
          <w:rFonts w:eastAsia="Times New Roman" w:cs="Times New Roman"/>
          <w:szCs w:val="24"/>
        </w:rPr>
        <w:t>μ</w:t>
      </w:r>
      <w:r>
        <w:rPr>
          <w:rFonts w:eastAsia="Times New Roman" w:cs="Times New Roman"/>
          <w:szCs w:val="24"/>
        </w:rPr>
        <w:t>ιά εξαίρεση βεβαίως, σε δασικές και αναδασωτέες εκτάσεις, όπως γράφει ο τίτλος της απόφασης στη Δημοτική Ενότητα Σπάτων-Αρτέμιδος.</w:t>
      </w:r>
    </w:p>
    <w:p w14:paraId="2774D68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Τι γίνεται με τα παρατηρητήρια δόμησης; Δεν πρέπει να παριστάνουν οι πρ</w:t>
      </w:r>
      <w:r>
        <w:rPr>
          <w:rFonts w:eastAsia="Times New Roman" w:cs="Times New Roman"/>
          <w:szCs w:val="24"/>
        </w:rPr>
        <w:t xml:space="preserve">οηγούμενοι διοικήσαντες τους κήνσορες και τις λευκές περιστερές, διότι οι ευθύνες τους </w:t>
      </w:r>
      <w:r>
        <w:rPr>
          <w:rFonts w:eastAsia="Times New Roman" w:cs="Times New Roman"/>
          <w:szCs w:val="24"/>
        </w:rPr>
        <w:t>-</w:t>
      </w:r>
      <w:r>
        <w:rPr>
          <w:rFonts w:eastAsia="Times New Roman" w:cs="Times New Roman"/>
          <w:szCs w:val="24"/>
        </w:rPr>
        <w:t>και αυτών</w:t>
      </w:r>
      <w:r>
        <w:rPr>
          <w:rFonts w:eastAsia="Times New Roman" w:cs="Times New Roman"/>
          <w:szCs w:val="24"/>
        </w:rPr>
        <w:t>-</w:t>
      </w:r>
      <w:r>
        <w:rPr>
          <w:rFonts w:eastAsia="Times New Roman" w:cs="Times New Roman"/>
          <w:szCs w:val="24"/>
        </w:rPr>
        <w:t xml:space="preserve"> είναι τεράστιες στο ζήτημα της αυθαίρετης δόμησης.</w:t>
      </w:r>
    </w:p>
    <w:p w14:paraId="2774D68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θέλετε να ακουστεί ότι στείλατε ανθρώπους στη φωτιά, ότι τους αφήσατε ανενημέρωτους, ότι δεν διατάξατε</w:t>
      </w:r>
      <w:r>
        <w:rPr>
          <w:rFonts w:eastAsia="Times New Roman" w:cs="Times New Roman"/>
          <w:szCs w:val="24"/>
        </w:rPr>
        <w:t xml:space="preserve"> έγκαιρα την απομάκρυνσή τους, ότι πάλευαν με τα κύματα με τις ώρες και πνίγονταν ένας-ένας, ο ένας δίπλα στον άλλον. Αυτή η μεγάλη ανικανότητα θα σας στοιχειώνει για πάντα, εάν έχετε ανθρωπιά μέσα σας. </w:t>
      </w:r>
    </w:p>
    <w:p w14:paraId="2774D68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ερωτώ το εξής απλό: Γιατί σ’ αυτή τη μεγάλη κρίσ</w:t>
      </w:r>
      <w:r>
        <w:rPr>
          <w:rFonts w:eastAsia="Times New Roman" w:cs="Times New Roman"/>
          <w:szCs w:val="24"/>
        </w:rPr>
        <w:t>η δεν ρίξατε βοήθεια από αέρος; Δεν ήταν ανάγκη να πλησιάσει κανένας. Τα ελικόπτερα, ξέρω, πετούν μόνο για Υπουργούς και Προέδρους της Δημοκρατίας, αλλά σ’ αυτήν την περίπτωση θα έπρεπε να πετάξουν, για να γίνει ρίψη πυρίμαχων στολών. Θα μπορούσαν να είχαν</w:t>
      </w:r>
      <w:r>
        <w:rPr>
          <w:rFonts w:eastAsia="Times New Roman" w:cs="Times New Roman"/>
          <w:szCs w:val="24"/>
        </w:rPr>
        <w:t xml:space="preserve"> σωθεί άνθρωποι από αυτό. Θα μπορούσε να γίνει ρίψη αντιασφυξιογόνων προσωπίδων, φορητών ασυρμάτων, για να λαμβάνουν εντολές, σκοινιών, σωσιβίων, εργαλείων, φορητών πυροσβεστήρων. Έπρεπε να κατέβουν οι Ειδικές Δυνάμεις, για να συντονίσουν ως ομαδάρχες</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έργο τμημάτων διαφυγής. Αφήσατε τον απλό κόσμο να αποφασίζει για τη μοίρα του, να μην ξέρει από πού θα φύγει και πώς θα φύγει.</w:t>
      </w:r>
    </w:p>
    <w:p w14:paraId="2774D68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πολλά </w:t>
      </w:r>
      <w:r>
        <w:rPr>
          <w:rFonts w:eastAsia="Times New Roman" w:cs="Times New Roman"/>
          <w:szCs w:val="24"/>
        </w:rPr>
        <w:t>«</w:t>
      </w:r>
      <w:r>
        <w:rPr>
          <w:rFonts w:eastAsia="Times New Roman" w:cs="Times New Roman"/>
          <w:szCs w:val="24"/>
        </w:rPr>
        <w:t>γιατί</w:t>
      </w:r>
      <w:r>
        <w:rPr>
          <w:rFonts w:eastAsia="Times New Roman" w:cs="Times New Roman"/>
          <w:szCs w:val="24"/>
        </w:rPr>
        <w:t>»</w:t>
      </w:r>
      <w:r>
        <w:rPr>
          <w:rFonts w:eastAsia="Times New Roman" w:cs="Times New Roman"/>
          <w:szCs w:val="24"/>
        </w:rPr>
        <w:t>. Δεν υπάρχουν απαντήσεις εύκολες. Ίσως, τα δικά σας παιδιά, τα δικά σας εγγόνια, να είναι σπίτι τους τώρα,</w:t>
      </w:r>
      <w:r>
        <w:rPr>
          <w:rFonts w:eastAsia="Times New Roman" w:cs="Times New Roman"/>
          <w:szCs w:val="24"/>
        </w:rPr>
        <w:t xml:space="preserve"> να πηγαίνουν στο σχολείο, σε ειδικά σχολεία, όπως πηγαίνουν τα παιδιά του κυρίου Πρωθυπουργού, ασφαλώς για να μην συγχρωτίζονται με προσφυγόπουλα, υποθέτω. Όλα καλά, λοιπόν, αφού τα δικά σας παιδιά είναι καλά, αλλά κάποια άλλα παιδιά βρέθηκαν σφιχταγκαλια</w:t>
      </w:r>
      <w:r>
        <w:rPr>
          <w:rFonts w:eastAsia="Times New Roman" w:cs="Times New Roman"/>
          <w:szCs w:val="24"/>
        </w:rPr>
        <w:t>σμένα, καμένα, σε κάτι χωράφια.</w:t>
      </w:r>
    </w:p>
    <w:p w14:paraId="2774D68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Δεν έχω λόγια να απευθυνθώ σε μια </w:t>
      </w:r>
      <w:r>
        <w:rPr>
          <w:rFonts w:eastAsia="Times New Roman" w:cs="Times New Roman"/>
          <w:szCs w:val="24"/>
        </w:rPr>
        <w:t>συγκυβέρνηση</w:t>
      </w:r>
      <w:r>
        <w:rPr>
          <w:rFonts w:eastAsia="Times New Roman" w:cs="Times New Roman"/>
          <w:szCs w:val="24"/>
        </w:rPr>
        <w:t>, που ήρθε</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να μας σώσει. Όσο πιο γρήγορα φύγετε –αυτή είναι η γνώμη μεγάλης μερίδας του ελληνικού λαού- τόσο καλύτερη σωτηρία μας προσφέρετε. Και να μη χαίρεται ο κ. Μητσ</w:t>
      </w:r>
      <w:r>
        <w:rPr>
          <w:rFonts w:eastAsia="Times New Roman" w:cs="Times New Roman"/>
          <w:szCs w:val="24"/>
        </w:rPr>
        <w:t>οτάκης, διότι</w:t>
      </w:r>
      <w:r>
        <w:rPr>
          <w:rFonts w:eastAsia="Times New Roman" w:cs="Times New Roman"/>
          <w:szCs w:val="24"/>
        </w:rPr>
        <w:t>, το ότι</w:t>
      </w:r>
      <w:r>
        <w:rPr>
          <w:rFonts w:eastAsia="Times New Roman" w:cs="Times New Roman"/>
          <w:szCs w:val="24"/>
        </w:rPr>
        <w:t xml:space="preserve"> μετά τα απίστευτα λάθη σας θα έλθει αυτοδύναμος να κυβερνήσει, είναι όνειρο πιθανώς θερινής νυκτός.</w:t>
      </w:r>
    </w:p>
    <w:p w14:paraId="2774D68B" w14:textId="77777777" w:rsidR="009B4FE7" w:rsidRDefault="0045210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Έγιναν, </w:t>
      </w:r>
      <w:r w:rsidRPr="002B0EE6">
        <w:rPr>
          <w:rFonts w:eastAsia="Times New Roman" w:cs="Times New Roman"/>
          <w:bCs/>
          <w:shd w:val="clear" w:color="auto" w:fill="FFFFFF"/>
        </w:rPr>
        <w:t>λοιπόν</w:t>
      </w:r>
      <w:r>
        <w:rPr>
          <w:rFonts w:eastAsia="Times New Roman" w:cs="Times New Roman"/>
          <w:bCs/>
          <w:shd w:val="clear" w:color="auto" w:fill="FFFFFF"/>
        </w:rPr>
        <w:t xml:space="preserve">, ανεπίτρεπτα λάθη, </w:t>
      </w:r>
      <w:r w:rsidRPr="002B0EE6">
        <w:rPr>
          <w:rFonts w:eastAsia="Times New Roman" w:cs="Times New Roman"/>
          <w:bCs/>
          <w:shd w:val="clear" w:color="auto" w:fill="FFFFFF"/>
        </w:rPr>
        <w:t>που</w:t>
      </w:r>
      <w:r>
        <w:rPr>
          <w:rFonts w:eastAsia="Times New Roman" w:cs="Times New Roman"/>
          <w:bCs/>
          <w:shd w:val="clear" w:color="auto" w:fill="FFFFFF"/>
        </w:rPr>
        <w:t xml:space="preserve"> κόστισαν ζωές, περιουσίες, κατέλυσαν την ομαλή ζωή της χώρας. Τα λάθη έγιναν. Οι νεκροί </w:t>
      </w:r>
      <w:r w:rsidRPr="002B0EE6">
        <w:rPr>
          <w:rFonts w:eastAsia="Times New Roman"/>
          <w:bCs/>
          <w:shd w:val="clear" w:color="auto" w:fill="FFFFFF"/>
        </w:rPr>
        <w:t>δεν</w:t>
      </w:r>
      <w:r>
        <w:rPr>
          <w:rFonts w:eastAsia="Times New Roman" w:cs="Times New Roman"/>
          <w:bCs/>
          <w:shd w:val="clear" w:color="auto" w:fill="FFFFFF"/>
        </w:rPr>
        <w:t xml:space="preserve"> επιστρέφουν. </w:t>
      </w:r>
      <w:r w:rsidRPr="002B0EE6">
        <w:rPr>
          <w:rFonts w:eastAsia="Times New Roman" w:cs="Times New Roman"/>
          <w:bCs/>
          <w:shd w:val="clear" w:color="auto" w:fill="FFFFFF"/>
        </w:rPr>
        <w:t>Όμως</w:t>
      </w:r>
      <w:r>
        <w:rPr>
          <w:rFonts w:eastAsia="Times New Roman" w:cs="Times New Roman"/>
          <w:bCs/>
          <w:shd w:val="clear" w:color="auto" w:fill="FFFFFF"/>
        </w:rPr>
        <w:t xml:space="preserve">, ποια </w:t>
      </w:r>
      <w:r w:rsidRPr="002B0EE6">
        <w:rPr>
          <w:rFonts w:eastAsia="Times New Roman"/>
          <w:bCs/>
          <w:shd w:val="clear" w:color="auto" w:fill="FFFFFF"/>
        </w:rPr>
        <w:t>είναι</w:t>
      </w:r>
      <w:r>
        <w:rPr>
          <w:rFonts w:eastAsia="Times New Roman" w:cs="Times New Roman"/>
          <w:bCs/>
          <w:shd w:val="clear" w:color="auto" w:fill="FFFFFF"/>
        </w:rPr>
        <w:t xml:space="preserve"> η προστασία της πολιτείας; Τα 5.000 ευρώ </w:t>
      </w:r>
      <w:r w:rsidRPr="002B0EE6">
        <w:rPr>
          <w:rFonts w:eastAsia="Times New Roman"/>
          <w:bCs/>
          <w:shd w:val="clear" w:color="auto" w:fill="FFFFFF"/>
        </w:rPr>
        <w:t>και</w:t>
      </w:r>
      <w:r>
        <w:rPr>
          <w:rFonts w:eastAsia="Times New Roman" w:cs="Times New Roman"/>
          <w:bCs/>
          <w:shd w:val="clear" w:color="auto" w:fill="FFFFFF"/>
        </w:rPr>
        <w:t xml:space="preserve"> τα 8.000 ευρώ ανά περίπτωση; </w:t>
      </w:r>
    </w:p>
    <w:p w14:paraId="2774D68C" w14:textId="77777777" w:rsidR="009B4FE7" w:rsidRDefault="0045210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οι μεν νεκροί </w:t>
      </w:r>
      <w:r w:rsidRPr="002B0EE6">
        <w:rPr>
          <w:rFonts w:eastAsia="Times New Roman"/>
          <w:bCs/>
          <w:shd w:val="clear" w:color="auto" w:fill="FFFFFF"/>
        </w:rPr>
        <w:t>δεν</w:t>
      </w:r>
      <w:r>
        <w:rPr>
          <w:rFonts w:eastAsia="Times New Roman" w:cs="Times New Roman"/>
          <w:bCs/>
          <w:shd w:val="clear" w:color="auto" w:fill="FFFFFF"/>
        </w:rPr>
        <w:t xml:space="preserve"> </w:t>
      </w:r>
      <w:r w:rsidRPr="002B0EE6">
        <w:rPr>
          <w:rFonts w:eastAsia="Times New Roman" w:cs="Times New Roman"/>
          <w:bCs/>
          <w:shd w:val="clear" w:color="auto" w:fill="FFFFFF"/>
        </w:rPr>
        <w:t xml:space="preserve">χρειάζονται </w:t>
      </w:r>
      <w:r>
        <w:rPr>
          <w:rFonts w:eastAsia="Times New Roman" w:cs="Times New Roman"/>
          <w:bCs/>
          <w:shd w:val="clear" w:color="auto" w:fill="FFFFFF"/>
        </w:rPr>
        <w:t xml:space="preserve">χρήματα. </w:t>
      </w:r>
      <w:r w:rsidRPr="002B0EE6">
        <w:rPr>
          <w:rFonts w:eastAsia="Times New Roman"/>
          <w:bCs/>
          <w:shd w:val="clear" w:color="auto" w:fill="FFFFFF"/>
        </w:rPr>
        <w:t>Δεν</w:t>
      </w:r>
      <w:r>
        <w:rPr>
          <w:rFonts w:eastAsia="Times New Roman" w:cs="Times New Roman"/>
          <w:bCs/>
          <w:shd w:val="clear" w:color="auto" w:fill="FFFFFF"/>
        </w:rPr>
        <w:t xml:space="preserve"> δίνετε, </w:t>
      </w:r>
      <w:r w:rsidRPr="002B0EE6">
        <w:rPr>
          <w:rFonts w:eastAsia="Times New Roman" w:cs="Times New Roman"/>
          <w:bCs/>
          <w:shd w:val="clear" w:color="auto" w:fill="FFFFFF"/>
        </w:rPr>
        <w:t>όμως</w:t>
      </w:r>
      <w:r>
        <w:rPr>
          <w:rFonts w:eastAsia="Times New Roman" w:cs="Times New Roman"/>
          <w:bCs/>
          <w:shd w:val="clear" w:color="auto" w:fill="FFFFFF"/>
        </w:rPr>
        <w:t xml:space="preserve">, τίποτε ουσιώδες στους ζωντανούς-νεκρούς, στους πολυτραυματίες, στους εγκαυματίες. </w:t>
      </w:r>
      <w:r w:rsidRPr="002B0EE6">
        <w:rPr>
          <w:rFonts w:eastAsia="Times New Roman"/>
          <w:bCs/>
          <w:shd w:val="clear" w:color="auto" w:fill="FFFFFF"/>
        </w:rPr>
        <w:t>Και</w:t>
      </w:r>
      <w:r>
        <w:rPr>
          <w:rFonts w:eastAsia="Times New Roman" w:cs="Times New Roman"/>
          <w:bCs/>
          <w:shd w:val="clear" w:color="auto" w:fill="FFFFFF"/>
        </w:rPr>
        <w:t xml:space="preserve"> αυτ</w:t>
      </w:r>
      <w:r>
        <w:rPr>
          <w:rFonts w:eastAsia="Times New Roman" w:cs="Times New Roman"/>
          <w:bCs/>
          <w:shd w:val="clear" w:color="auto" w:fill="FFFFFF"/>
        </w:rPr>
        <w:t xml:space="preserve">οί, περισσότερο από τους νεκρούς, </w:t>
      </w:r>
      <w:r w:rsidRPr="002B0EE6">
        <w:rPr>
          <w:rFonts w:eastAsia="Times New Roman" w:cs="Times New Roman"/>
          <w:bCs/>
          <w:shd w:val="clear" w:color="auto" w:fill="FFFFFF"/>
        </w:rPr>
        <w:t xml:space="preserve">χρειάζονται </w:t>
      </w:r>
      <w:r>
        <w:rPr>
          <w:rFonts w:eastAsia="Times New Roman" w:cs="Times New Roman"/>
          <w:bCs/>
          <w:shd w:val="clear" w:color="auto" w:fill="FFFFFF"/>
        </w:rPr>
        <w:t xml:space="preserve">την αμέριστη φροντίδα μας -αυτοί </w:t>
      </w:r>
      <w:r w:rsidRPr="002B0EE6">
        <w:rPr>
          <w:rFonts w:eastAsia="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οι συγγενείς τους, </w:t>
      </w:r>
      <w:r w:rsidRPr="002B0EE6">
        <w:rPr>
          <w:rFonts w:eastAsia="Times New Roman" w:cs="Times New Roman"/>
          <w:bCs/>
          <w:shd w:val="clear" w:color="auto" w:fill="FFFFFF"/>
        </w:rPr>
        <w:t>για να</w:t>
      </w:r>
      <w:r>
        <w:rPr>
          <w:rFonts w:eastAsia="Times New Roman" w:cs="Times New Roman"/>
          <w:bCs/>
          <w:shd w:val="clear" w:color="auto" w:fill="FFFFFF"/>
        </w:rPr>
        <w:t xml:space="preserve"> καλύψουν τις άμεσες </w:t>
      </w:r>
      <w:r w:rsidRPr="002B0EE6">
        <w:rPr>
          <w:rFonts w:eastAsia="Times New Roman" w:cs="Times New Roman"/>
          <w:bCs/>
          <w:shd w:val="clear" w:color="auto" w:fill="FFFFFF"/>
        </w:rPr>
        <w:t>ανάγκες</w:t>
      </w:r>
      <w:r>
        <w:rPr>
          <w:rFonts w:eastAsia="Times New Roman" w:cs="Times New Roman"/>
          <w:bCs/>
          <w:shd w:val="clear" w:color="auto" w:fill="FFFFFF"/>
        </w:rPr>
        <w:t xml:space="preserve"> τους. Γι</w:t>
      </w:r>
      <w:r>
        <w:rPr>
          <w:rFonts w:eastAsia="Times New Roman" w:cs="Times New Roman"/>
          <w:bCs/>
          <w:shd w:val="clear" w:color="auto" w:fill="FFFFFF"/>
        </w:rPr>
        <w:t>’</w:t>
      </w:r>
      <w:r>
        <w:rPr>
          <w:rFonts w:eastAsia="Times New Roman" w:cs="Times New Roman"/>
          <w:bCs/>
          <w:shd w:val="clear" w:color="auto" w:fill="FFFFFF"/>
        </w:rPr>
        <w:t xml:space="preserve"> αυτούς τώρα πλέον η ζωή </w:t>
      </w:r>
      <w:r w:rsidRPr="002B0EE6">
        <w:rPr>
          <w:rFonts w:eastAsia="Times New Roman"/>
          <w:bCs/>
          <w:shd w:val="clear" w:color="auto" w:fill="FFFFFF"/>
        </w:rPr>
        <w:t>είναι</w:t>
      </w:r>
      <w:r>
        <w:rPr>
          <w:rFonts w:eastAsia="Times New Roman" w:cs="Times New Roman"/>
          <w:bCs/>
          <w:shd w:val="clear" w:color="auto" w:fill="FFFFFF"/>
        </w:rPr>
        <w:t xml:space="preserve"> πολύ δύσκολη </w:t>
      </w:r>
      <w:r w:rsidRPr="002B0EE6">
        <w:rPr>
          <w:rFonts w:eastAsia="Times New Roman"/>
          <w:bCs/>
          <w:shd w:val="clear" w:color="auto" w:fill="FFFFFF"/>
        </w:rPr>
        <w:t>και</w:t>
      </w:r>
      <w:r>
        <w:rPr>
          <w:rFonts w:eastAsia="Times New Roman" w:cs="Times New Roman"/>
          <w:bCs/>
          <w:shd w:val="clear" w:color="auto" w:fill="FFFFFF"/>
        </w:rPr>
        <w:t xml:space="preserve"> οι καθημερινές </w:t>
      </w:r>
      <w:r w:rsidRPr="002B0EE6">
        <w:rPr>
          <w:rFonts w:eastAsia="Times New Roman" w:cs="Times New Roman"/>
          <w:bCs/>
          <w:shd w:val="clear" w:color="auto" w:fill="FFFFFF"/>
        </w:rPr>
        <w:t>ανάγκες</w:t>
      </w:r>
      <w:r>
        <w:rPr>
          <w:rFonts w:eastAsia="Times New Roman" w:cs="Times New Roman"/>
          <w:bCs/>
          <w:shd w:val="clear" w:color="auto" w:fill="FFFFFF"/>
        </w:rPr>
        <w:t xml:space="preserve"> γίνονται όλο </w:t>
      </w:r>
      <w:r w:rsidRPr="002B0EE6">
        <w:rPr>
          <w:rFonts w:eastAsia="Times New Roman"/>
          <w:bCs/>
          <w:shd w:val="clear" w:color="auto" w:fill="FFFFFF"/>
        </w:rPr>
        <w:t>και</w:t>
      </w:r>
      <w:r>
        <w:rPr>
          <w:rFonts w:eastAsia="Times New Roman" w:cs="Times New Roman"/>
          <w:bCs/>
          <w:shd w:val="clear" w:color="auto" w:fill="FFFFFF"/>
        </w:rPr>
        <w:t xml:space="preserve"> μεγαλύτερες. Ζητούμε, </w:t>
      </w:r>
      <w:r w:rsidRPr="002B0EE6">
        <w:rPr>
          <w:rFonts w:eastAsia="Times New Roman" w:cs="Times New Roman"/>
          <w:bCs/>
          <w:shd w:val="clear" w:color="auto" w:fill="FFFFFF"/>
        </w:rPr>
        <w:t>λοιπόν</w:t>
      </w:r>
      <w:r>
        <w:rPr>
          <w:rFonts w:eastAsia="Times New Roman" w:cs="Times New Roman"/>
          <w:bCs/>
          <w:shd w:val="clear" w:color="auto" w:fill="FFFFFF"/>
        </w:rPr>
        <w:t xml:space="preserve">, </w:t>
      </w:r>
      <w:r w:rsidRPr="002B0EE6">
        <w:rPr>
          <w:rFonts w:eastAsia="Times New Roman"/>
          <w:bCs/>
          <w:shd w:val="clear" w:color="auto" w:fill="FFFFFF"/>
        </w:rPr>
        <w:t>να</w:t>
      </w:r>
      <w:r>
        <w:rPr>
          <w:rFonts w:eastAsia="Times New Roman" w:cs="Times New Roman"/>
          <w:bCs/>
          <w:shd w:val="clear" w:color="auto" w:fill="FFFFFF"/>
        </w:rPr>
        <w:t xml:space="preserve"> αποζημιωθούν δίκαια όλοι </w:t>
      </w:r>
      <w:r w:rsidRPr="002B0EE6">
        <w:rPr>
          <w:rFonts w:eastAsia="Times New Roman"/>
          <w:bCs/>
          <w:shd w:val="clear" w:color="auto" w:fill="FFFFFF"/>
        </w:rPr>
        <w:t>και</w:t>
      </w:r>
      <w:r>
        <w:rPr>
          <w:rFonts w:eastAsia="Times New Roman" w:cs="Times New Roman"/>
          <w:bCs/>
          <w:shd w:val="clear" w:color="auto" w:fill="FFFFFF"/>
        </w:rPr>
        <w:t xml:space="preserve"> για όλες τις περιουσίες. </w:t>
      </w:r>
    </w:p>
    <w:p w14:paraId="2774D68D" w14:textId="77777777" w:rsidR="009B4FE7" w:rsidRDefault="00452105">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Πού θα βρεθούν τα </w:t>
      </w:r>
      <w:r w:rsidRPr="002B0EE6">
        <w:rPr>
          <w:rFonts w:eastAsia="Times New Roman" w:cs="Times New Roman"/>
          <w:bCs/>
          <w:shd w:val="clear" w:color="auto" w:fill="FFFFFF"/>
        </w:rPr>
        <w:t>χ</w:t>
      </w:r>
      <w:r>
        <w:rPr>
          <w:rFonts w:eastAsia="Times New Roman" w:cs="Times New Roman"/>
          <w:bCs/>
          <w:shd w:val="clear" w:color="auto" w:fill="FFFFFF"/>
        </w:rPr>
        <w:t xml:space="preserve">ρήματα; Κόψτε τις συντάξεις των πρώην </w:t>
      </w:r>
      <w:r>
        <w:rPr>
          <w:rFonts w:eastAsia="Times New Roman" w:cs="Times New Roman"/>
          <w:bCs/>
          <w:shd w:val="clear" w:color="auto" w:fill="FFFFFF"/>
        </w:rPr>
        <w:t>Β</w:t>
      </w:r>
      <w:r>
        <w:rPr>
          <w:rFonts w:eastAsia="Times New Roman" w:cs="Times New Roman"/>
          <w:bCs/>
          <w:shd w:val="clear" w:color="auto" w:fill="FFFFFF"/>
        </w:rPr>
        <w:t xml:space="preserve">ουλευτών. Δεν τις </w:t>
      </w:r>
      <w:r w:rsidRPr="002B0EE6">
        <w:rPr>
          <w:rFonts w:eastAsia="Times New Roman" w:cs="Times New Roman"/>
          <w:bCs/>
          <w:shd w:val="clear" w:color="auto" w:fill="FFFFFF"/>
        </w:rPr>
        <w:t>χρειάζονται</w:t>
      </w:r>
      <w:r>
        <w:rPr>
          <w:rFonts w:eastAsia="Times New Roman" w:cs="Times New Roman"/>
          <w:bCs/>
          <w:shd w:val="clear" w:color="auto" w:fill="FFFFFF"/>
        </w:rPr>
        <w:t xml:space="preserve">, </w:t>
      </w:r>
      <w:r w:rsidRPr="002B0EE6">
        <w:rPr>
          <w:rFonts w:eastAsia="Times New Roman" w:cs="Times New Roman"/>
          <w:bCs/>
          <w:shd w:val="clear" w:color="auto" w:fill="FFFFFF"/>
        </w:rPr>
        <w:t>γιατί</w:t>
      </w:r>
      <w:r>
        <w:rPr>
          <w:rFonts w:eastAsia="Times New Roman" w:cs="Times New Roman"/>
          <w:bCs/>
          <w:shd w:val="clear" w:color="auto" w:fill="FFFFFF"/>
        </w:rPr>
        <w:t xml:space="preserve"> είχαν </w:t>
      </w:r>
      <w:r>
        <w:rPr>
          <w:rFonts w:eastAsia="Times New Roman" w:cs="Times New Roman"/>
          <w:bCs/>
          <w:shd w:val="clear" w:color="auto" w:fill="FFFFFF"/>
        </w:rPr>
        <w:t>τ</w:t>
      </w:r>
      <w:r>
        <w:rPr>
          <w:rFonts w:eastAsia="Times New Roman" w:cs="Times New Roman"/>
          <w:bCs/>
          <w:shd w:val="clear" w:color="auto" w:fill="FFFFFF"/>
        </w:rPr>
        <w:t>αμεία οι πρώην Βουλευτές. Άλλος ήταν γιατρός, άλλος ήταν δικηγόρος, άλλος ήταν μηχανικός</w:t>
      </w:r>
      <w:r>
        <w:rPr>
          <w:rFonts w:eastAsia="Times New Roman" w:cs="Times New Roman"/>
          <w:bCs/>
          <w:shd w:val="clear" w:color="auto" w:fill="FFFFFF"/>
        </w:rPr>
        <w:t>, άλλος ήταν αγρότης. Ν</w:t>
      </w:r>
      <w:r w:rsidRPr="002B0EE6">
        <w:rPr>
          <w:rFonts w:eastAsia="Times New Roman"/>
          <w:bCs/>
          <w:shd w:val="clear" w:color="auto" w:fill="FFFFFF"/>
        </w:rPr>
        <w:t>α</w:t>
      </w:r>
      <w:r>
        <w:rPr>
          <w:rFonts w:eastAsia="Times New Roman" w:cs="Times New Roman"/>
          <w:bCs/>
          <w:shd w:val="clear" w:color="auto" w:fill="FFFFFF"/>
        </w:rPr>
        <w:t xml:space="preserve"> πάρουν μόνο από τα ταμεία τους συντάξεις. </w:t>
      </w:r>
      <w:r w:rsidRPr="002B0EE6">
        <w:rPr>
          <w:rFonts w:eastAsia="Times New Roman"/>
          <w:bCs/>
          <w:shd w:val="clear" w:color="auto" w:fill="FFFFFF"/>
        </w:rPr>
        <w:t>Και</w:t>
      </w:r>
      <w:r>
        <w:rPr>
          <w:rFonts w:eastAsia="Times New Roman" w:cs="Times New Roman"/>
          <w:bCs/>
          <w:shd w:val="clear" w:color="auto" w:fill="FFFFFF"/>
        </w:rPr>
        <w:t xml:space="preserve"> οι βουλευτικές συντάξεις </w:t>
      </w:r>
      <w:r w:rsidRPr="002B0EE6">
        <w:rPr>
          <w:rFonts w:eastAsia="Times New Roman"/>
          <w:bCs/>
          <w:shd w:val="clear" w:color="auto" w:fill="FFFFFF"/>
        </w:rPr>
        <w:t>να</w:t>
      </w:r>
      <w:r>
        <w:rPr>
          <w:rFonts w:eastAsia="Times New Roman" w:cs="Times New Roman"/>
          <w:bCs/>
          <w:shd w:val="clear" w:color="auto" w:fill="FFFFFF"/>
        </w:rPr>
        <w:t xml:space="preserve"> δοθούν ως αποζημιώσεις σε χήρες, σε ορφανά, σε εξαθλιωμένες ομάδες, σε όλους τους ανθρώπους</w:t>
      </w:r>
      <w:r>
        <w:rPr>
          <w:rFonts w:eastAsia="Times New Roman" w:cs="Times New Roman"/>
          <w:bCs/>
          <w:shd w:val="clear" w:color="auto" w:fill="FFFFFF"/>
        </w:rPr>
        <w:t>,</w:t>
      </w:r>
      <w:r>
        <w:rPr>
          <w:rFonts w:eastAsia="Times New Roman" w:cs="Times New Roman"/>
          <w:bCs/>
          <w:shd w:val="clear" w:color="auto" w:fill="FFFFFF"/>
        </w:rPr>
        <w:t xml:space="preserve"> </w:t>
      </w:r>
      <w:r w:rsidRPr="002B0EE6">
        <w:rPr>
          <w:rFonts w:eastAsia="Times New Roman" w:cs="Times New Roman"/>
          <w:bCs/>
          <w:shd w:val="clear" w:color="auto" w:fill="FFFFFF"/>
        </w:rPr>
        <w:t>που</w:t>
      </w:r>
      <w:r>
        <w:rPr>
          <w:rFonts w:eastAsia="Times New Roman" w:cs="Times New Roman"/>
          <w:bCs/>
          <w:shd w:val="clear" w:color="auto" w:fill="FFFFFF"/>
        </w:rPr>
        <w:t xml:space="preserve"> έχουν άμεση </w:t>
      </w:r>
      <w:r w:rsidRPr="002B0EE6">
        <w:rPr>
          <w:rFonts w:eastAsia="Times New Roman" w:cs="Times New Roman"/>
          <w:bCs/>
          <w:shd w:val="clear" w:color="auto" w:fill="FFFFFF"/>
        </w:rPr>
        <w:t>ανάγκη</w:t>
      </w:r>
      <w:r>
        <w:rPr>
          <w:rFonts w:eastAsia="Times New Roman" w:cs="Times New Roman"/>
          <w:bCs/>
          <w:shd w:val="clear" w:color="auto" w:fill="FFFFFF"/>
        </w:rPr>
        <w:t xml:space="preserve">. Θα ήταν </w:t>
      </w:r>
      <w:r w:rsidRPr="002B0EE6">
        <w:rPr>
          <w:rFonts w:eastAsia="Times New Roman"/>
          <w:bCs/>
          <w:shd w:val="clear" w:color="auto" w:fill="FFFFFF"/>
        </w:rPr>
        <w:t>τουλάχιστον</w:t>
      </w:r>
      <w:r>
        <w:rPr>
          <w:rFonts w:eastAsia="Times New Roman" w:cs="Times New Roman"/>
          <w:bCs/>
          <w:shd w:val="clear" w:color="auto" w:fill="FFFFFF"/>
        </w:rPr>
        <w:t xml:space="preserve"> </w:t>
      </w:r>
      <w:r w:rsidRPr="002B0EE6">
        <w:rPr>
          <w:rFonts w:eastAsia="Times New Roman"/>
          <w:bCs/>
          <w:shd w:val="clear" w:color="auto" w:fill="FFFFFF"/>
        </w:rPr>
        <w:t>μια</w:t>
      </w:r>
      <w:r>
        <w:rPr>
          <w:rFonts w:eastAsia="Times New Roman" w:cs="Times New Roman"/>
          <w:bCs/>
          <w:shd w:val="clear" w:color="auto" w:fill="FFFFFF"/>
        </w:rPr>
        <w:t xml:space="preserve"> κίνηση καλής θελήσεως.</w:t>
      </w:r>
    </w:p>
    <w:p w14:paraId="2774D68E" w14:textId="77777777" w:rsidR="009B4FE7" w:rsidRDefault="00452105">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Βάλτε </w:t>
      </w:r>
      <w:r w:rsidRPr="002B0EE6">
        <w:rPr>
          <w:rFonts w:eastAsia="Times New Roman"/>
          <w:bCs/>
          <w:shd w:val="clear" w:color="auto" w:fill="FFFFFF"/>
        </w:rPr>
        <w:t>οικονομικ</w:t>
      </w:r>
      <w:r>
        <w:rPr>
          <w:rFonts w:eastAsia="Times New Roman"/>
          <w:bCs/>
          <w:shd w:val="clear" w:color="auto" w:fill="FFFFFF"/>
        </w:rPr>
        <w:t xml:space="preserve">ά κριτήρια στις συντάξεις. </w:t>
      </w:r>
      <w:r w:rsidRPr="002B0EE6">
        <w:rPr>
          <w:rFonts w:eastAsia="Times New Roman"/>
          <w:bCs/>
          <w:shd w:val="clear" w:color="auto" w:fill="FFFFFF"/>
        </w:rPr>
        <w:t>Δεν</w:t>
      </w:r>
      <w:r>
        <w:rPr>
          <w:rFonts w:eastAsia="Times New Roman"/>
          <w:bCs/>
          <w:shd w:val="clear" w:color="auto" w:fill="FFFFFF"/>
        </w:rPr>
        <w:t xml:space="preserve"> επιτρέπεται</w:t>
      </w:r>
      <w:r>
        <w:rPr>
          <w:rFonts w:eastAsia="Times New Roman"/>
          <w:bCs/>
          <w:shd w:val="clear" w:color="auto" w:fill="FFFFFF"/>
        </w:rPr>
        <w:t xml:space="preserve">, </w:t>
      </w:r>
      <w:r>
        <w:rPr>
          <w:rFonts w:eastAsia="Times New Roman"/>
          <w:bCs/>
          <w:shd w:val="clear" w:color="auto" w:fill="FFFFFF"/>
        </w:rPr>
        <w:t xml:space="preserve">τη στιγμή </w:t>
      </w:r>
      <w:r w:rsidRPr="002B0EE6">
        <w:rPr>
          <w:rFonts w:eastAsia="Times New Roman"/>
          <w:bCs/>
          <w:shd w:val="clear" w:color="auto" w:fill="FFFFFF"/>
        </w:rPr>
        <w:t>που</w:t>
      </w:r>
      <w:r>
        <w:rPr>
          <w:rFonts w:eastAsia="Times New Roman"/>
          <w:bCs/>
          <w:shd w:val="clear" w:color="auto" w:fill="FFFFFF"/>
        </w:rPr>
        <w:t xml:space="preserve"> τρώνε οι χήρες στα σκουπίδια</w:t>
      </w:r>
      <w:r>
        <w:rPr>
          <w:rFonts w:eastAsia="Times New Roman"/>
          <w:bCs/>
          <w:shd w:val="clear" w:color="auto" w:fill="FFFFFF"/>
        </w:rPr>
        <w:t>,</w:t>
      </w:r>
      <w:r>
        <w:rPr>
          <w:rFonts w:eastAsia="Times New Roman"/>
          <w:bCs/>
          <w:shd w:val="clear" w:color="auto" w:fill="FFFFFF"/>
        </w:rPr>
        <w:t xml:space="preserve"> </w:t>
      </w:r>
      <w:r w:rsidRPr="002B0EE6">
        <w:rPr>
          <w:rFonts w:eastAsia="Times New Roman"/>
          <w:bCs/>
          <w:shd w:val="clear" w:color="auto" w:fill="FFFFFF"/>
        </w:rPr>
        <w:t>να</w:t>
      </w:r>
      <w:r>
        <w:rPr>
          <w:rFonts w:eastAsia="Times New Roman"/>
          <w:bCs/>
          <w:shd w:val="clear" w:color="auto" w:fill="FFFFFF"/>
        </w:rPr>
        <w:t xml:space="preserve"> παίρνει σύνταξη κάποιος </w:t>
      </w:r>
      <w:r w:rsidRPr="002B0EE6">
        <w:rPr>
          <w:rFonts w:eastAsia="Times New Roman"/>
          <w:bCs/>
          <w:shd w:val="clear" w:color="auto" w:fill="FFFFFF"/>
        </w:rPr>
        <w:t>που</w:t>
      </w:r>
      <w:r>
        <w:rPr>
          <w:rFonts w:eastAsia="Times New Roman"/>
          <w:bCs/>
          <w:shd w:val="clear" w:color="auto" w:fill="FFFFFF"/>
        </w:rPr>
        <w:t xml:space="preserve"> παίρνει από άλλες πηγές 3.000 ευρώ τον μήνα. Αυτός </w:t>
      </w:r>
      <w:r w:rsidRPr="002B0EE6">
        <w:rPr>
          <w:rFonts w:eastAsia="Times New Roman"/>
          <w:bCs/>
          <w:shd w:val="clear" w:color="auto" w:fill="FFFFFF"/>
        </w:rPr>
        <w:t>δεν</w:t>
      </w:r>
      <w:r>
        <w:rPr>
          <w:rFonts w:eastAsia="Times New Roman"/>
          <w:bCs/>
          <w:shd w:val="clear" w:color="auto" w:fill="FFFFFF"/>
        </w:rPr>
        <w:t xml:space="preserve"> </w:t>
      </w:r>
      <w:r w:rsidRPr="002B0EE6">
        <w:rPr>
          <w:rFonts w:eastAsia="Times New Roman"/>
          <w:bCs/>
          <w:shd w:val="clear" w:color="auto" w:fill="FFFFFF"/>
        </w:rPr>
        <w:t>έχει</w:t>
      </w:r>
      <w:r>
        <w:rPr>
          <w:rFonts w:eastAsia="Times New Roman"/>
          <w:bCs/>
          <w:shd w:val="clear" w:color="auto" w:fill="FFFFFF"/>
        </w:rPr>
        <w:t xml:space="preserve"> βγει από τον κύκλο εργασιών. </w:t>
      </w:r>
      <w:r w:rsidRPr="002B0EE6">
        <w:rPr>
          <w:rFonts w:eastAsia="Times New Roman"/>
          <w:bCs/>
          <w:shd w:val="clear" w:color="auto" w:fill="FFFFFF"/>
        </w:rPr>
        <w:t>Είναι</w:t>
      </w:r>
      <w:r>
        <w:rPr>
          <w:rFonts w:eastAsia="Times New Roman"/>
          <w:bCs/>
          <w:shd w:val="clear" w:color="auto" w:fill="FFFFFF"/>
        </w:rPr>
        <w:t xml:space="preserve"> σαν</w:t>
      </w:r>
      <w:r>
        <w:rPr>
          <w:rFonts w:eastAsia="Times New Roman"/>
          <w:bCs/>
          <w:shd w:val="clear" w:color="auto" w:fill="FFFFFF"/>
        </w:rPr>
        <w:t xml:space="preserve"> </w:t>
      </w:r>
      <w:r w:rsidRPr="002B0EE6">
        <w:rPr>
          <w:rFonts w:eastAsia="Times New Roman"/>
          <w:bCs/>
          <w:shd w:val="clear" w:color="auto" w:fill="FFFFFF"/>
        </w:rPr>
        <w:t>να</w:t>
      </w:r>
      <w:r>
        <w:rPr>
          <w:rFonts w:eastAsia="Times New Roman"/>
          <w:bCs/>
          <w:shd w:val="clear" w:color="auto" w:fill="FFFFFF"/>
        </w:rPr>
        <w:t xml:space="preserve"> εργάζεται. </w:t>
      </w:r>
      <w:r w:rsidRPr="002B0EE6">
        <w:rPr>
          <w:rFonts w:eastAsia="Times New Roman"/>
          <w:bCs/>
          <w:shd w:val="clear" w:color="auto" w:fill="FFFFFF"/>
        </w:rPr>
        <w:t>Γιατί</w:t>
      </w:r>
      <w:r>
        <w:rPr>
          <w:rFonts w:eastAsia="Times New Roman"/>
          <w:bCs/>
          <w:shd w:val="clear" w:color="auto" w:fill="FFFFFF"/>
        </w:rPr>
        <w:t xml:space="preserve"> </w:t>
      </w:r>
      <w:r w:rsidRPr="002B0EE6">
        <w:rPr>
          <w:rFonts w:eastAsia="Times New Roman"/>
          <w:bCs/>
          <w:shd w:val="clear" w:color="auto" w:fill="FFFFFF"/>
        </w:rPr>
        <w:t>να</w:t>
      </w:r>
      <w:r>
        <w:rPr>
          <w:rFonts w:eastAsia="Times New Roman"/>
          <w:bCs/>
          <w:shd w:val="clear" w:color="auto" w:fill="FFFFFF"/>
        </w:rPr>
        <w:t xml:space="preserve"> παίρνει σύνταξη, αφού κάνει μπίζνες </w:t>
      </w:r>
      <w:r w:rsidRPr="002B0EE6">
        <w:rPr>
          <w:rFonts w:eastAsia="Times New Roman"/>
          <w:bCs/>
          <w:shd w:val="clear" w:color="auto" w:fill="FFFFFF"/>
        </w:rPr>
        <w:t>και</w:t>
      </w:r>
      <w:r>
        <w:rPr>
          <w:rFonts w:eastAsia="Times New Roman"/>
          <w:bCs/>
          <w:shd w:val="clear" w:color="auto" w:fill="FFFFFF"/>
        </w:rPr>
        <w:t xml:space="preserve"> παίρνει χρήματα; </w:t>
      </w:r>
      <w:r w:rsidRPr="002B0EE6">
        <w:rPr>
          <w:rFonts w:eastAsia="Times New Roman"/>
          <w:bCs/>
          <w:shd w:val="clear" w:color="auto" w:fill="FFFFFF"/>
        </w:rPr>
        <w:t>Δεν</w:t>
      </w:r>
      <w:r>
        <w:rPr>
          <w:rFonts w:eastAsia="Times New Roman"/>
          <w:bCs/>
          <w:shd w:val="clear" w:color="auto" w:fill="FFFFFF"/>
        </w:rPr>
        <w:t xml:space="preserve"> τη </w:t>
      </w:r>
      <w:r w:rsidRPr="002B0EE6">
        <w:rPr>
          <w:rFonts w:eastAsia="Times New Roman"/>
          <w:bCs/>
          <w:shd w:val="clear" w:color="auto" w:fill="FFFFFF"/>
        </w:rPr>
        <w:t>χρειάζεται</w:t>
      </w:r>
      <w:r>
        <w:rPr>
          <w:rFonts w:eastAsia="Times New Roman"/>
          <w:bCs/>
          <w:shd w:val="clear" w:color="auto" w:fill="FFFFFF"/>
        </w:rPr>
        <w:t xml:space="preserve"> τη κρατική σύνταξη αυτός </w:t>
      </w:r>
      <w:r w:rsidRPr="002B0EE6">
        <w:rPr>
          <w:rFonts w:eastAsia="Times New Roman"/>
          <w:bCs/>
          <w:shd w:val="clear" w:color="auto" w:fill="FFFFFF"/>
        </w:rPr>
        <w:t>που</w:t>
      </w:r>
      <w:r>
        <w:rPr>
          <w:rFonts w:eastAsia="Times New Roman"/>
          <w:bCs/>
          <w:shd w:val="clear" w:color="auto" w:fill="FFFFFF"/>
        </w:rPr>
        <w:t xml:space="preserve"> παίρνει από άλλες πηγές 3.000 ευρώ, ενώ ανήμποροι πολίτες μας πεθαίνουν από την πείνα </w:t>
      </w:r>
      <w:r w:rsidRPr="002B0EE6">
        <w:rPr>
          <w:rFonts w:eastAsia="Times New Roman"/>
          <w:bCs/>
          <w:shd w:val="clear" w:color="auto" w:fill="FFFFFF"/>
        </w:rPr>
        <w:t>και</w:t>
      </w:r>
      <w:r>
        <w:rPr>
          <w:rFonts w:eastAsia="Times New Roman"/>
          <w:bCs/>
          <w:shd w:val="clear" w:color="auto" w:fill="FFFFFF"/>
        </w:rPr>
        <w:t xml:space="preserve"> από το κρύο. Λάθη, παραλείψεις, αυταπά</w:t>
      </w:r>
      <w:r>
        <w:rPr>
          <w:rFonts w:eastAsia="Times New Roman"/>
          <w:bCs/>
          <w:shd w:val="clear" w:color="auto" w:fill="FFFFFF"/>
        </w:rPr>
        <w:t>τες!</w:t>
      </w:r>
    </w:p>
    <w:p w14:paraId="2774D68F"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t>Έ</w:t>
      </w:r>
      <w:r w:rsidRPr="002B0EE6">
        <w:rPr>
          <w:rFonts w:eastAsia="Times New Roman"/>
          <w:bCs/>
          <w:shd w:val="clear" w:color="auto" w:fill="FFFFFF"/>
        </w:rPr>
        <w:t xml:space="preserve">χουν </w:t>
      </w:r>
      <w:r>
        <w:rPr>
          <w:rFonts w:eastAsia="Times New Roman"/>
          <w:bCs/>
          <w:shd w:val="clear" w:color="auto" w:fill="FFFFFF"/>
        </w:rPr>
        <w:t xml:space="preserve">γίνει πολλές λάθος κινήσεις, </w:t>
      </w:r>
      <w:r w:rsidRPr="002B0EE6">
        <w:rPr>
          <w:rFonts w:eastAsia="Times New Roman"/>
          <w:bCs/>
          <w:shd w:val="clear" w:color="auto" w:fill="FFFFFF"/>
        </w:rPr>
        <w:t>όπως</w:t>
      </w:r>
      <w:r>
        <w:rPr>
          <w:rFonts w:eastAsia="Times New Roman"/>
          <w:bCs/>
          <w:shd w:val="clear" w:color="auto" w:fill="FFFFFF"/>
        </w:rPr>
        <w:t xml:space="preserve"> </w:t>
      </w:r>
      <w:r w:rsidRPr="002B0EE6">
        <w:rPr>
          <w:rFonts w:eastAsia="Times New Roman"/>
          <w:bCs/>
          <w:shd w:val="clear" w:color="auto" w:fill="FFFFFF"/>
        </w:rPr>
        <w:t>παραδείγματος χάριν</w:t>
      </w:r>
      <w:r>
        <w:rPr>
          <w:rFonts w:eastAsia="Times New Roman"/>
          <w:bCs/>
          <w:shd w:val="clear" w:color="auto" w:fill="FFFFFF"/>
        </w:rPr>
        <w:t xml:space="preserve"> για το λεγόμενο Σκοπιανό, </w:t>
      </w:r>
      <w:r w:rsidRPr="002B0EE6">
        <w:rPr>
          <w:rFonts w:eastAsia="Times New Roman"/>
          <w:bCs/>
          <w:shd w:val="clear" w:color="auto" w:fill="FFFFFF"/>
        </w:rPr>
        <w:t>που</w:t>
      </w:r>
      <w:r>
        <w:rPr>
          <w:rFonts w:eastAsia="Times New Roman"/>
          <w:bCs/>
          <w:shd w:val="clear" w:color="auto" w:fill="FFFFFF"/>
        </w:rPr>
        <w:t xml:space="preserve"> πολύ φοβούμαι πως η δικαιοσύνη </w:t>
      </w:r>
      <w:r w:rsidRPr="002B0EE6">
        <w:rPr>
          <w:rFonts w:eastAsia="Times New Roman"/>
          <w:bCs/>
          <w:shd w:val="clear" w:color="auto" w:fill="FFFFFF"/>
        </w:rPr>
        <w:t>θα</w:t>
      </w:r>
      <w:r>
        <w:rPr>
          <w:rFonts w:eastAsia="Times New Roman"/>
          <w:bCs/>
          <w:shd w:val="clear" w:color="auto" w:fill="FFFFFF"/>
        </w:rPr>
        <w:t xml:space="preserve"> </w:t>
      </w:r>
      <w:r w:rsidRPr="002B0EE6">
        <w:rPr>
          <w:rFonts w:eastAsia="Times New Roman"/>
          <w:bCs/>
          <w:shd w:val="clear" w:color="auto" w:fill="FFFFFF"/>
        </w:rPr>
        <w:t>έχει</w:t>
      </w:r>
      <w:r>
        <w:rPr>
          <w:rFonts w:eastAsia="Times New Roman"/>
          <w:bCs/>
          <w:shd w:val="clear" w:color="auto" w:fill="FFFFFF"/>
        </w:rPr>
        <w:t xml:space="preserve"> τον τελευταίο λόγο, </w:t>
      </w:r>
      <w:r w:rsidRPr="002B0EE6">
        <w:rPr>
          <w:rFonts w:eastAsia="Times New Roman"/>
          <w:bCs/>
          <w:shd w:val="clear" w:color="auto" w:fill="FFFFFF"/>
        </w:rPr>
        <w:lastRenderedPageBreak/>
        <w:t>γιατί</w:t>
      </w:r>
      <w:r>
        <w:rPr>
          <w:rFonts w:eastAsia="Times New Roman"/>
          <w:bCs/>
          <w:shd w:val="clear" w:color="auto" w:fill="FFFFFF"/>
        </w:rPr>
        <w:t xml:space="preserve"> πήγατε μόνοι σας, </w:t>
      </w:r>
      <w:r w:rsidRPr="002B0EE6">
        <w:rPr>
          <w:rFonts w:eastAsia="Times New Roman"/>
          <w:bCs/>
          <w:shd w:val="clear" w:color="auto" w:fill="FFFFFF"/>
        </w:rPr>
        <w:t>χωρίς</w:t>
      </w:r>
      <w:r>
        <w:rPr>
          <w:rFonts w:eastAsia="Times New Roman"/>
          <w:bCs/>
          <w:shd w:val="clear" w:color="auto" w:fill="FFFFFF"/>
        </w:rPr>
        <w:t xml:space="preserve"> την έγκριση της </w:t>
      </w:r>
      <w:r w:rsidRPr="002B0EE6">
        <w:rPr>
          <w:rFonts w:eastAsia="Times New Roman"/>
          <w:bCs/>
          <w:shd w:val="clear" w:color="auto" w:fill="FFFFFF"/>
        </w:rPr>
        <w:t>Βουλή</w:t>
      </w:r>
      <w:r>
        <w:rPr>
          <w:rFonts w:eastAsia="Times New Roman"/>
          <w:bCs/>
          <w:shd w:val="clear" w:color="auto" w:fill="FFFFFF"/>
        </w:rPr>
        <w:t xml:space="preserve">ς, </w:t>
      </w:r>
      <w:r w:rsidRPr="002B0EE6">
        <w:rPr>
          <w:rFonts w:eastAsia="Times New Roman"/>
          <w:bCs/>
          <w:shd w:val="clear" w:color="auto" w:fill="FFFFFF"/>
        </w:rPr>
        <w:t>χωρίς</w:t>
      </w:r>
      <w:r>
        <w:rPr>
          <w:rFonts w:eastAsia="Times New Roman"/>
          <w:bCs/>
          <w:shd w:val="clear" w:color="auto" w:fill="FFFFFF"/>
        </w:rPr>
        <w:t xml:space="preserve"> </w:t>
      </w:r>
      <w:r w:rsidRPr="002B0EE6">
        <w:rPr>
          <w:rFonts w:eastAsia="Times New Roman"/>
          <w:bCs/>
          <w:shd w:val="clear" w:color="auto" w:fill="FFFFFF"/>
        </w:rPr>
        <w:t>συζήτηση</w:t>
      </w:r>
      <w:r>
        <w:rPr>
          <w:rFonts w:eastAsia="Times New Roman"/>
          <w:bCs/>
          <w:shd w:val="clear" w:color="auto" w:fill="FFFFFF"/>
        </w:rPr>
        <w:t xml:space="preserve"> της </w:t>
      </w:r>
      <w:r w:rsidRPr="002B0EE6">
        <w:rPr>
          <w:rFonts w:eastAsia="Times New Roman"/>
          <w:bCs/>
          <w:shd w:val="clear" w:color="auto" w:fill="FFFFFF"/>
        </w:rPr>
        <w:t>Βουλή</w:t>
      </w:r>
      <w:r>
        <w:rPr>
          <w:rFonts w:eastAsia="Times New Roman"/>
          <w:bCs/>
          <w:shd w:val="clear" w:color="auto" w:fill="FFFFFF"/>
        </w:rPr>
        <w:t xml:space="preserve">ς, </w:t>
      </w:r>
      <w:r w:rsidRPr="002B0EE6">
        <w:rPr>
          <w:rFonts w:eastAsia="Times New Roman"/>
          <w:bCs/>
          <w:shd w:val="clear" w:color="auto" w:fill="FFFFFF"/>
        </w:rPr>
        <w:t>να</w:t>
      </w:r>
      <w:r>
        <w:rPr>
          <w:rFonts w:eastAsia="Times New Roman"/>
          <w:bCs/>
          <w:shd w:val="clear" w:color="auto" w:fill="FFFFFF"/>
        </w:rPr>
        <w:t xml:space="preserve"> κάνετε αυτή την κατ’ άλλους κατάπτυστη συμφωνία. </w:t>
      </w:r>
      <w:r w:rsidRPr="002B0EE6">
        <w:rPr>
          <w:rFonts w:eastAsia="Times New Roman"/>
          <w:bCs/>
          <w:shd w:val="clear" w:color="auto" w:fill="FFFFFF"/>
        </w:rPr>
        <w:t>Λοιπόν</w:t>
      </w:r>
      <w:r>
        <w:rPr>
          <w:rFonts w:eastAsia="Times New Roman"/>
          <w:bCs/>
          <w:shd w:val="clear" w:color="auto" w:fill="FFFFFF"/>
        </w:rPr>
        <w:t xml:space="preserve">, </w:t>
      </w:r>
      <w:r w:rsidRPr="002B0EE6">
        <w:rPr>
          <w:rFonts w:eastAsia="Times New Roman"/>
          <w:bCs/>
          <w:shd w:val="clear" w:color="auto" w:fill="FFFFFF"/>
        </w:rPr>
        <w:t>μ</w:t>
      </w:r>
      <w:r>
        <w:rPr>
          <w:rFonts w:eastAsia="Times New Roman"/>
          <w:bCs/>
          <w:shd w:val="clear" w:color="auto" w:fill="FFFFFF"/>
        </w:rPr>
        <w:t xml:space="preserve">ην επαναπαύεστε. Εσείς, </w:t>
      </w:r>
      <w:r w:rsidRPr="002B0EE6">
        <w:rPr>
          <w:rFonts w:eastAsia="Times New Roman"/>
          <w:bCs/>
          <w:shd w:val="clear" w:color="auto" w:fill="FFFFFF"/>
        </w:rPr>
        <w:t>βεβαίως</w:t>
      </w:r>
      <w:r>
        <w:rPr>
          <w:rFonts w:eastAsia="Times New Roman"/>
          <w:bCs/>
          <w:shd w:val="clear" w:color="auto" w:fill="FFFFFF"/>
        </w:rPr>
        <w:t>, ειρωνικά ονομάσατε…</w:t>
      </w:r>
    </w:p>
    <w:p w14:paraId="2774D690" w14:textId="77777777" w:rsidR="009B4FE7" w:rsidRDefault="00452105">
      <w:pPr>
        <w:spacing w:line="600" w:lineRule="auto"/>
        <w:ind w:firstLine="720"/>
        <w:jc w:val="both"/>
        <w:rPr>
          <w:rFonts w:eastAsia="Times New Roman"/>
          <w:bCs/>
          <w:shd w:val="clear" w:color="auto" w:fill="FFFFFF"/>
        </w:rPr>
      </w:pPr>
      <w:r w:rsidRPr="002B0EE6">
        <w:rPr>
          <w:rFonts w:eastAsia="Times New Roman"/>
          <w:b/>
          <w:bCs/>
          <w:shd w:val="clear" w:color="auto" w:fill="FFFFFF"/>
        </w:rPr>
        <w:t>ΘΕΟΔΩΡΑ ΜΕΓΑΛΟΟΙΚΟΝΟΜΟΥ:</w:t>
      </w:r>
      <w:r>
        <w:rPr>
          <w:rFonts w:eastAsia="Times New Roman"/>
          <w:bCs/>
          <w:shd w:val="clear" w:color="auto" w:fill="FFFFFF"/>
        </w:rPr>
        <w:t xml:space="preserve"> Αυτό τι </w:t>
      </w:r>
      <w:r w:rsidRPr="002B0EE6">
        <w:rPr>
          <w:rFonts w:eastAsia="Times New Roman"/>
          <w:bCs/>
          <w:shd w:val="clear" w:color="auto" w:fill="FFFFFF"/>
        </w:rPr>
        <w:t>είναι</w:t>
      </w:r>
      <w:r>
        <w:rPr>
          <w:rFonts w:eastAsia="Times New Roman"/>
          <w:bCs/>
          <w:shd w:val="clear" w:color="auto" w:fill="FFFFFF"/>
        </w:rPr>
        <w:t xml:space="preserve">; </w:t>
      </w:r>
      <w:r w:rsidRPr="002B0EE6">
        <w:rPr>
          <w:rFonts w:eastAsia="Times New Roman"/>
          <w:bCs/>
          <w:shd w:val="clear" w:color="auto" w:fill="FFFFFF"/>
        </w:rPr>
        <w:t>Συζήτηση</w:t>
      </w:r>
      <w:r>
        <w:rPr>
          <w:rFonts w:eastAsia="Times New Roman"/>
          <w:bCs/>
          <w:shd w:val="clear" w:color="auto" w:fill="FFFFFF"/>
        </w:rPr>
        <w:t xml:space="preserve"> </w:t>
      </w:r>
      <w:r w:rsidRPr="002B0EE6">
        <w:rPr>
          <w:rFonts w:eastAsia="Times New Roman"/>
          <w:bCs/>
          <w:shd w:val="clear" w:color="auto" w:fill="FFFFFF"/>
        </w:rPr>
        <w:t>νομοσχεδίου</w:t>
      </w:r>
      <w:r>
        <w:rPr>
          <w:rFonts w:eastAsia="Times New Roman"/>
          <w:bCs/>
          <w:shd w:val="clear" w:color="auto" w:fill="FFFFFF"/>
        </w:rPr>
        <w:t>;</w:t>
      </w:r>
    </w:p>
    <w:p w14:paraId="2774D691" w14:textId="77777777" w:rsidR="009B4FE7" w:rsidRDefault="00452105">
      <w:pPr>
        <w:spacing w:line="600" w:lineRule="auto"/>
        <w:ind w:firstLine="720"/>
        <w:jc w:val="both"/>
        <w:rPr>
          <w:rFonts w:eastAsia="Times New Roman"/>
          <w:bCs/>
          <w:shd w:val="clear" w:color="auto" w:fill="FFFFFF"/>
        </w:rPr>
      </w:pPr>
      <w:r w:rsidRPr="002B0EE6">
        <w:rPr>
          <w:rFonts w:eastAsia="Times New Roman"/>
          <w:b/>
          <w:bCs/>
          <w:shd w:val="clear" w:color="auto" w:fill="FFFFFF"/>
        </w:rPr>
        <w:t>ΔΗΜΗΤΡΙΟΣ ΚΑΒΑΔΕΛΛΑΣ:</w:t>
      </w:r>
      <w:r>
        <w:rPr>
          <w:rFonts w:eastAsia="Times New Roman"/>
          <w:bCs/>
          <w:shd w:val="clear" w:color="auto" w:fill="FFFFFF"/>
        </w:rPr>
        <w:t xml:space="preserve"> </w:t>
      </w:r>
      <w:r w:rsidRPr="002B0EE6">
        <w:rPr>
          <w:rFonts w:eastAsia="Times New Roman"/>
          <w:bCs/>
          <w:shd w:val="clear" w:color="auto" w:fill="FFFFFF"/>
        </w:rPr>
        <w:t>Δεν</w:t>
      </w:r>
      <w:r>
        <w:rPr>
          <w:rFonts w:eastAsia="Times New Roman"/>
          <w:bCs/>
          <w:shd w:val="clear" w:color="auto" w:fill="FFFFFF"/>
        </w:rPr>
        <w:t xml:space="preserve"> </w:t>
      </w:r>
      <w:r w:rsidRPr="002B0EE6">
        <w:rPr>
          <w:rFonts w:eastAsia="Times New Roman"/>
          <w:bCs/>
          <w:shd w:val="clear" w:color="auto" w:fill="FFFFFF"/>
        </w:rPr>
        <w:t>έχει</w:t>
      </w:r>
      <w:r>
        <w:rPr>
          <w:rFonts w:eastAsia="Times New Roman"/>
          <w:bCs/>
          <w:shd w:val="clear" w:color="auto" w:fill="FFFFFF"/>
        </w:rPr>
        <w:t xml:space="preserve"> σημασία. Μιλάω για τα λάθη </w:t>
      </w:r>
      <w:r w:rsidRPr="002B0EE6">
        <w:rPr>
          <w:rFonts w:eastAsia="Times New Roman"/>
          <w:bCs/>
          <w:shd w:val="clear" w:color="auto" w:fill="FFFFFF"/>
        </w:rPr>
        <w:t>που</w:t>
      </w:r>
      <w:r>
        <w:rPr>
          <w:rFonts w:eastAsia="Times New Roman"/>
          <w:bCs/>
          <w:shd w:val="clear" w:color="auto" w:fill="FFFFFF"/>
        </w:rPr>
        <w:t xml:space="preserve"> γίνονται. Έχω </w:t>
      </w:r>
      <w:r w:rsidRPr="002B0EE6">
        <w:rPr>
          <w:rFonts w:eastAsia="Times New Roman"/>
          <w:bCs/>
          <w:shd w:val="clear" w:color="auto" w:fill="FFFFFF"/>
        </w:rPr>
        <w:t>δικαίω</w:t>
      </w:r>
      <w:r w:rsidRPr="002B0EE6">
        <w:rPr>
          <w:rFonts w:eastAsia="Times New Roman"/>
          <w:bCs/>
          <w:shd w:val="clear" w:color="auto" w:fill="FFFFFF"/>
        </w:rPr>
        <w:t>μα</w:t>
      </w:r>
      <w:r>
        <w:rPr>
          <w:rFonts w:eastAsia="Times New Roman"/>
          <w:bCs/>
          <w:shd w:val="clear" w:color="auto" w:fill="FFFFFF"/>
        </w:rPr>
        <w:t xml:space="preserve"> </w:t>
      </w:r>
      <w:r w:rsidRPr="002B0EE6">
        <w:rPr>
          <w:rFonts w:eastAsia="Times New Roman"/>
          <w:bCs/>
          <w:shd w:val="clear" w:color="auto" w:fill="FFFFFF"/>
        </w:rPr>
        <w:t>να</w:t>
      </w:r>
      <w:r>
        <w:rPr>
          <w:rFonts w:eastAsia="Times New Roman"/>
          <w:bCs/>
          <w:shd w:val="clear" w:color="auto" w:fill="FFFFFF"/>
        </w:rPr>
        <w:t xml:space="preserve"> μιλήσω </w:t>
      </w:r>
      <w:r w:rsidRPr="002B0EE6">
        <w:rPr>
          <w:rFonts w:eastAsia="Times New Roman"/>
          <w:bCs/>
          <w:shd w:val="clear" w:color="auto" w:fill="FFFFFF"/>
        </w:rPr>
        <w:t>και</w:t>
      </w:r>
      <w:r>
        <w:rPr>
          <w:rFonts w:eastAsia="Times New Roman"/>
          <w:bCs/>
          <w:shd w:val="clear" w:color="auto" w:fill="FFFFFF"/>
        </w:rPr>
        <w:t xml:space="preserve"> εσείς να κρίνετε. </w:t>
      </w:r>
      <w:r w:rsidRPr="002B0EE6">
        <w:rPr>
          <w:rFonts w:eastAsia="Times New Roman"/>
          <w:bCs/>
          <w:shd w:val="clear" w:color="auto" w:fill="FFFFFF"/>
        </w:rPr>
        <w:t>Δεν</w:t>
      </w:r>
      <w:r>
        <w:rPr>
          <w:rFonts w:eastAsia="Times New Roman"/>
          <w:bCs/>
          <w:shd w:val="clear" w:color="auto" w:fill="FFFFFF"/>
        </w:rPr>
        <w:t xml:space="preserve"> </w:t>
      </w:r>
      <w:r w:rsidRPr="002B0EE6">
        <w:rPr>
          <w:rFonts w:eastAsia="Times New Roman"/>
          <w:bCs/>
          <w:shd w:val="clear" w:color="auto" w:fill="FFFFFF"/>
        </w:rPr>
        <w:t>θα</w:t>
      </w:r>
      <w:r>
        <w:rPr>
          <w:rFonts w:eastAsia="Times New Roman"/>
          <w:bCs/>
          <w:shd w:val="clear" w:color="auto" w:fill="FFFFFF"/>
        </w:rPr>
        <w:t xml:space="preserve"> με διακόψετε. Δεν σας αρέσουν αυτά. Δεν σας αρέσουν οι «Παυλομελάδες», </w:t>
      </w:r>
      <w:r w:rsidRPr="002B0EE6">
        <w:rPr>
          <w:rFonts w:eastAsia="Times New Roman"/>
          <w:bCs/>
          <w:shd w:val="clear" w:color="auto" w:fill="FFFFFF"/>
        </w:rPr>
        <w:t>όπως</w:t>
      </w:r>
      <w:r>
        <w:rPr>
          <w:rFonts w:eastAsia="Times New Roman"/>
          <w:bCs/>
          <w:shd w:val="clear" w:color="auto" w:fill="FFFFFF"/>
        </w:rPr>
        <w:t xml:space="preserve"> τους αποκαλείτε ειρωνικά. </w:t>
      </w:r>
      <w:r w:rsidRPr="002B0EE6">
        <w:rPr>
          <w:rFonts w:eastAsia="Times New Roman"/>
          <w:bCs/>
          <w:shd w:val="clear" w:color="auto" w:fill="FFFFFF"/>
        </w:rPr>
        <w:t>Είναι</w:t>
      </w:r>
      <w:r>
        <w:rPr>
          <w:rFonts w:eastAsia="Times New Roman"/>
          <w:bCs/>
          <w:shd w:val="clear" w:color="auto" w:fill="FFFFFF"/>
        </w:rPr>
        <w:t xml:space="preserve"> αθάνατοι αυτοί οι άνθρωποι</w:t>
      </w:r>
      <w:r>
        <w:rPr>
          <w:rFonts w:eastAsia="Times New Roman"/>
          <w:bCs/>
          <w:shd w:val="clear" w:color="auto" w:fill="FFFFFF"/>
        </w:rPr>
        <w:t>,</w:t>
      </w:r>
      <w:r>
        <w:rPr>
          <w:rFonts w:eastAsia="Times New Roman"/>
          <w:bCs/>
          <w:shd w:val="clear" w:color="auto" w:fill="FFFFFF"/>
        </w:rPr>
        <w:t xml:space="preserve"> </w:t>
      </w:r>
      <w:r w:rsidRPr="002B0EE6">
        <w:rPr>
          <w:rFonts w:eastAsia="Times New Roman"/>
          <w:bCs/>
          <w:shd w:val="clear" w:color="auto" w:fill="FFFFFF"/>
        </w:rPr>
        <w:t>που</w:t>
      </w:r>
      <w:r>
        <w:rPr>
          <w:rFonts w:eastAsia="Times New Roman"/>
          <w:bCs/>
          <w:shd w:val="clear" w:color="auto" w:fill="FFFFFF"/>
        </w:rPr>
        <w:t xml:space="preserve"> έδωσαν τη ζωή τους. Οφείλουμε έστω </w:t>
      </w:r>
      <w:r w:rsidRPr="002B0EE6">
        <w:rPr>
          <w:rFonts w:eastAsia="Times New Roman"/>
          <w:bCs/>
          <w:shd w:val="clear" w:color="auto" w:fill="FFFFFF"/>
        </w:rPr>
        <w:t>να</w:t>
      </w:r>
      <w:r>
        <w:rPr>
          <w:rFonts w:eastAsia="Times New Roman"/>
          <w:bCs/>
          <w:shd w:val="clear" w:color="auto" w:fill="FFFFFF"/>
        </w:rPr>
        <w:t xml:space="preserve"> αναφερθούμε κάποια φορά σε αυτούς. Κ</w:t>
      </w:r>
      <w:r>
        <w:rPr>
          <w:rFonts w:eastAsia="Times New Roman"/>
          <w:bCs/>
          <w:shd w:val="clear" w:color="auto" w:fill="FFFFFF"/>
        </w:rPr>
        <w:t xml:space="preserve">άποιοι δικοί σας χαίρονται </w:t>
      </w:r>
      <w:r w:rsidRPr="002B0EE6">
        <w:rPr>
          <w:rFonts w:eastAsia="Times New Roman"/>
          <w:bCs/>
          <w:shd w:val="clear" w:color="auto" w:fill="FFFFFF"/>
        </w:rPr>
        <w:t>που</w:t>
      </w:r>
      <w:r>
        <w:rPr>
          <w:rFonts w:eastAsia="Times New Roman"/>
          <w:bCs/>
          <w:shd w:val="clear" w:color="auto" w:fill="FFFFFF"/>
        </w:rPr>
        <w:t xml:space="preserve"> </w:t>
      </w:r>
      <w:r w:rsidRPr="002B0EE6">
        <w:rPr>
          <w:rFonts w:eastAsia="Times New Roman"/>
          <w:bCs/>
          <w:shd w:val="clear" w:color="auto" w:fill="FFFFFF"/>
        </w:rPr>
        <w:t>δεν</w:t>
      </w:r>
      <w:r>
        <w:rPr>
          <w:rFonts w:eastAsia="Times New Roman"/>
          <w:bCs/>
          <w:shd w:val="clear" w:color="auto" w:fill="FFFFFF"/>
        </w:rPr>
        <w:t xml:space="preserve"> πήγαν στρατό. </w:t>
      </w:r>
    </w:p>
    <w:p w14:paraId="2774D692" w14:textId="77777777" w:rsidR="009B4FE7" w:rsidRDefault="00452105">
      <w:pPr>
        <w:spacing w:line="600" w:lineRule="auto"/>
        <w:ind w:firstLine="720"/>
        <w:jc w:val="both"/>
        <w:rPr>
          <w:rFonts w:eastAsia="Times New Roman"/>
          <w:bCs/>
          <w:shd w:val="clear" w:color="auto" w:fill="FFFFFF"/>
        </w:rPr>
      </w:pPr>
      <w:r w:rsidRPr="002B0EE6">
        <w:rPr>
          <w:rFonts w:eastAsia="Times New Roman"/>
          <w:bCs/>
          <w:shd w:val="clear" w:color="auto" w:fill="FFFFFF"/>
        </w:rPr>
        <w:t>Εν πάση περιπτώσει</w:t>
      </w:r>
      <w:r>
        <w:rPr>
          <w:rFonts w:eastAsia="Times New Roman"/>
          <w:bCs/>
          <w:shd w:val="clear" w:color="auto" w:fill="FFFFFF"/>
        </w:rPr>
        <w:t xml:space="preserve">, βάλατε στο στόχαστρο την ελληνική εθνική περηφάνια, την ελληνική συνείδηση. Θέλετε </w:t>
      </w:r>
      <w:r w:rsidRPr="002B0EE6">
        <w:rPr>
          <w:rFonts w:eastAsia="Times New Roman"/>
          <w:bCs/>
          <w:shd w:val="clear" w:color="auto" w:fill="FFFFFF"/>
        </w:rPr>
        <w:t>να</w:t>
      </w:r>
      <w:r>
        <w:rPr>
          <w:rFonts w:eastAsia="Times New Roman"/>
          <w:bCs/>
          <w:shd w:val="clear" w:color="auto" w:fill="FFFFFF"/>
        </w:rPr>
        <w:t xml:space="preserve"> σβήσετε την ορθοδοξία, τον χριστιανισμό. Ορθοδοξία σημαίνει Ελλάδα </w:t>
      </w:r>
      <w:r w:rsidRPr="002B0EE6">
        <w:rPr>
          <w:rFonts w:eastAsia="Times New Roman"/>
          <w:bCs/>
          <w:shd w:val="clear" w:color="auto" w:fill="FFFFFF"/>
        </w:rPr>
        <w:t>και</w:t>
      </w:r>
      <w:r>
        <w:rPr>
          <w:rFonts w:eastAsia="Times New Roman"/>
          <w:bCs/>
          <w:shd w:val="clear" w:color="auto" w:fill="FFFFFF"/>
        </w:rPr>
        <w:t xml:space="preserve"> Ελλάδα σημαίνει ορθοδοξία. Το ίδιο ισχύει </w:t>
      </w:r>
      <w:r w:rsidRPr="002B0EE6">
        <w:rPr>
          <w:rFonts w:eastAsia="Times New Roman"/>
          <w:bCs/>
          <w:shd w:val="clear" w:color="auto" w:fill="FFFFFF"/>
        </w:rPr>
        <w:t>και</w:t>
      </w:r>
      <w:r>
        <w:rPr>
          <w:rFonts w:eastAsia="Times New Roman"/>
          <w:bCs/>
          <w:shd w:val="clear" w:color="auto" w:fill="FFFFFF"/>
        </w:rPr>
        <w:t xml:space="preserve"> για τη δολοφονία, πρόσφατα, στην Αλβανία, του Έλληνα διαφωνούντα με την αλβανική καταπίεση. </w:t>
      </w:r>
    </w:p>
    <w:p w14:paraId="2774D693"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Πάμε τώρα στον κ. Μητσοτάκη, </w:t>
      </w:r>
      <w:r w:rsidRPr="002B0EE6">
        <w:rPr>
          <w:rFonts w:eastAsia="Times New Roman"/>
          <w:bCs/>
          <w:shd w:val="clear" w:color="auto" w:fill="FFFFFF"/>
        </w:rPr>
        <w:t>ο οποίος</w:t>
      </w:r>
      <w:r>
        <w:rPr>
          <w:rFonts w:eastAsia="Times New Roman"/>
          <w:bCs/>
          <w:shd w:val="clear" w:color="auto" w:fill="FFFFFF"/>
        </w:rPr>
        <w:t xml:space="preserve"> μας λέει </w:t>
      </w:r>
      <w:r w:rsidRPr="002B0EE6">
        <w:rPr>
          <w:rFonts w:eastAsia="Times New Roman"/>
          <w:bCs/>
          <w:shd w:val="clear" w:color="auto" w:fill="FFFFFF"/>
        </w:rPr>
        <w:t>επ</w:t>
      </w:r>
      <w:r>
        <w:rPr>
          <w:rFonts w:eastAsia="Times New Roman"/>
          <w:bCs/>
          <w:shd w:val="clear" w:color="auto" w:fill="FFFFFF"/>
        </w:rPr>
        <w:t xml:space="preserve">’ αυτού </w:t>
      </w:r>
      <w:r w:rsidRPr="002B0EE6">
        <w:rPr>
          <w:rFonts w:eastAsia="Times New Roman"/>
          <w:bCs/>
          <w:shd w:val="clear" w:color="auto" w:fill="FFFFFF"/>
        </w:rPr>
        <w:t>ότι</w:t>
      </w:r>
      <w:r>
        <w:rPr>
          <w:rFonts w:eastAsia="Times New Roman"/>
          <w:bCs/>
          <w:shd w:val="clear" w:color="auto" w:fill="FFFFFF"/>
        </w:rPr>
        <w:t xml:space="preserve"> </w:t>
      </w:r>
      <w:r w:rsidRPr="002B0EE6">
        <w:rPr>
          <w:rFonts w:eastAsia="Times New Roman"/>
          <w:bCs/>
          <w:shd w:val="clear" w:color="auto" w:fill="FFFFFF"/>
        </w:rPr>
        <w:t>δεν</w:t>
      </w:r>
      <w:r>
        <w:rPr>
          <w:rFonts w:eastAsia="Times New Roman"/>
          <w:bCs/>
          <w:shd w:val="clear" w:color="auto" w:fill="FFFFFF"/>
        </w:rPr>
        <w:t xml:space="preserve"> του κάνει η γλώσσα, </w:t>
      </w:r>
      <w:r w:rsidRPr="002B0EE6">
        <w:rPr>
          <w:rFonts w:eastAsia="Times New Roman"/>
          <w:bCs/>
          <w:shd w:val="clear" w:color="auto" w:fill="FFFFFF"/>
        </w:rPr>
        <w:t>δεν</w:t>
      </w:r>
      <w:r>
        <w:rPr>
          <w:rFonts w:eastAsia="Times New Roman"/>
          <w:bCs/>
          <w:shd w:val="clear" w:color="auto" w:fill="FFFFFF"/>
        </w:rPr>
        <w:t xml:space="preserve"> του κάνει η εθνικότητα, </w:t>
      </w:r>
      <w:r w:rsidRPr="002B0EE6">
        <w:rPr>
          <w:rFonts w:eastAsia="Times New Roman"/>
          <w:bCs/>
          <w:shd w:val="clear" w:color="auto" w:fill="FFFFFF"/>
        </w:rPr>
        <w:t>αλλά</w:t>
      </w:r>
      <w:r>
        <w:rPr>
          <w:rFonts w:eastAsia="Times New Roman"/>
          <w:bCs/>
          <w:shd w:val="clear" w:color="auto" w:fill="FFFFFF"/>
        </w:rPr>
        <w:t xml:space="preserve"> για το όνομα </w:t>
      </w:r>
      <w:r w:rsidRPr="002B0EE6">
        <w:rPr>
          <w:rFonts w:eastAsia="Times New Roman"/>
          <w:bCs/>
          <w:shd w:val="clear" w:color="auto" w:fill="FFFFFF"/>
        </w:rPr>
        <w:t>δεν</w:t>
      </w:r>
      <w:r>
        <w:rPr>
          <w:rFonts w:eastAsia="Times New Roman"/>
          <w:bCs/>
          <w:shd w:val="clear" w:color="auto" w:fill="FFFFFF"/>
        </w:rPr>
        <w:t xml:space="preserve"> λέει τίποτα. </w:t>
      </w:r>
      <w:r w:rsidRPr="002B0EE6">
        <w:rPr>
          <w:rFonts w:eastAsia="Times New Roman"/>
          <w:bCs/>
          <w:shd w:val="clear" w:color="auto" w:fill="FFFFFF"/>
        </w:rPr>
        <w:t>Έχει</w:t>
      </w:r>
      <w:r>
        <w:rPr>
          <w:rFonts w:eastAsia="Times New Roman"/>
          <w:bCs/>
          <w:shd w:val="clear" w:color="auto" w:fill="FFFFFF"/>
        </w:rPr>
        <w:t xml:space="preserve"> αποδεχτεί το όνομα. Η </w:t>
      </w:r>
      <w:r w:rsidRPr="002B0EE6">
        <w:rPr>
          <w:rFonts w:eastAsia="Times New Roman"/>
          <w:bCs/>
          <w:shd w:val="clear" w:color="auto" w:fill="FFFFFF"/>
        </w:rPr>
        <w:t xml:space="preserve">Νέα Δημοκρατία </w:t>
      </w:r>
      <w:r>
        <w:rPr>
          <w:rFonts w:eastAsia="Times New Roman"/>
          <w:bCs/>
          <w:shd w:val="clear" w:color="auto" w:fill="FFFFFF"/>
        </w:rPr>
        <w:t xml:space="preserve"> αποδέχεται </w:t>
      </w:r>
      <w:r w:rsidRPr="002B0EE6">
        <w:rPr>
          <w:rFonts w:eastAsia="Times New Roman"/>
          <w:bCs/>
          <w:shd w:val="clear" w:color="auto" w:fill="FFFFFF"/>
        </w:rPr>
        <w:t>μια</w:t>
      </w:r>
      <w:r>
        <w:rPr>
          <w:rFonts w:eastAsia="Times New Roman"/>
          <w:bCs/>
          <w:shd w:val="clear" w:color="auto" w:fill="FFFFFF"/>
        </w:rPr>
        <w:t xml:space="preserve"> σύνθετη ονομασία. Αυτό το αντιλαμβανόμαστε. Το λέει ευθαρσώς </w:t>
      </w:r>
      <w:r w:rsidRPr="002B0EE6">
        <w:rPr>
          <w:rFonts w:eastAsia="Times New Roman"/>
          <w:bCs/>
          <w:shd w:val="clear" w:color="auto" w:fill="FFFFFF"/>
        </w:rPr>
        <w:t>και</w:t>
      </w:r>
      <w:r>
        <w:rPr>
          <w:rFonts w:eastAsia="Times New Roman"/>
          <w:bCs/>
          <w:shd w:val="clear" w:color="auto" w:fill="FFFFFF"/>
        </w:rPr>
        <w:t xml:space="preserve"> η κ</w:t>
      </w:r>
      <w:r>
        <w:rPr>
          <w:rFonts w:eastAsia="Times New Roman"/>
          <w:bCs/>
          <w:shd w:val="clear" w:color="auto" w:fill="FFFFFF"/>
        </w:rPr>
        <w:t>.</w:t>
      </w:r>
      <w:r>
        <w:rPr>
          <w:rFonts w:eastAsia="Times New Roman"/>
          <w:bCs/>
          <w:shd w:val="clear" w:color="auto" w:fill="FFFFFF"/>
        </w:rPr>
        <w:t xml:space="preserve"> Μπακογιάννη. </w:t>
      </w:r>
    </w:p>
    <w:p w14:paraId="2774D694" w14:textId="77777777" w:rsidR="009B4FE7" w:rsidRDefault="00452105">
      <w:pPr>
        <w:spacing w:line="600" w:lineRule="auto"/>
        <w:ind w:firstLine="720"/>
        <w:jc w:val="both"/>
        <w:rPr>
          <w:rFonts w:eastAsia="Times New Roman"/>
          <w:bCs/>
          <w:shd w:val="clear" w:color="auto" w:fill="FFFFFF"/>
        </w:rPr>
      </w:pPr>
      <w:r>
        <w:rPr>
          <w:rFonts w:eastAsia="Times New Roman"/>
          <w:bCs/>
          <w:shd w:val="clear" w:color="auto" w:fill="FFFFFF"/>
        </w:rPr>
        <w:t xml:space="preserve">Παριστάνουν, </w:t>
      </w:r>
      <w:r w:rsidRPr="002B0EE6">
        <w:rPr>
          <w:rFonts w:eastAsia="Times New Roman"/>
          <w:bCs/>
          <w:shd w:val="clear" w:color="auto" w:fill="FFFFFF"/>
        </w:rPr>
        <w:t>λοιπόν</w:t>
      </w:r>
      <w:r>
        <w:rPr>
          <w:rFonts w:eastAsia="Times New Roman"/>
          <w:bCs/>
          <w:shd w:val="clear" w:color="auto" w:fill="FFFFFF"/>
        </w:rPr>
        <w:t xml:space="preserve">, η </w:t>
      </w:r>
      <w:r w:rsidRPr="002B0EE6">
        <w:rPr>
          <w:rFonts w:eastAsia="Times New Roman"/>
          <w:bCs/>
          <w:shd w:val="clear" w:color="auto" w:fill="FFFFFF"/>
        </w:rPr>
        <w:t xml:space="preserve">Νέα Δημοκρατία </w:t>
      </w:r>
      <w:r>
        <w:rPr>
          <w:rFonts w:eastAsia="Times New Roman"/>
          <w:bCs/>
          <w:shd w:val="clear" w:color="auto" w:fill="FFFFFF"/>
        </w:rPr>
        <w:t xml:space="preserve"> </w:t>
      </w:r>
      <w:r w:rsidRPr="002B0EE6">
        <w:rPr>
          <w:rFonts w:eastAsia="Times New Roman"/>
          <w:bCs/>
          <w:shd w:val="clear" w:color="auto" w:fill="FFFFFF"/>
        </w:rPr>
        <w:t>και</w:t>
      </w:r>
      <w:r>
        <w:rPr>
          <w:rFonts w:eastAsia="Times New Roman"/>
          <w:bCs/>
          <w:shd w:val="clear" w:color="auto" w:fill="FFFFFF"/>
        </w:rPr>
        <w:t xml:space="preserve"> το πρώην ΠΑΣΟΚ </w:t>
      </w:r>
      <w:r w:rsidRPr="002B0EE6">
        <w:rPr>
          <w:rFonts w:eastAsia="Times New Roman"/>
          <w:bCs/>
          <w:shd w:val="clear" w:color="auto" w:fill="FFFFFF"/>
        </w:rPr>
        <w:t>ότι</w:t>
      </w:r>
      <w:r>
        <w:rPr>
          <w:rFonts w:eastAsia="Times New Roman"/>
          <w:bCs/>
          <w:shd w:val="clear" w:color="auto" w:fill="FFFFFF"/>
        </w:rPr>
        <w:t xml:space="preserve"> αντιδρούν στη δικ</w:t>
      </w:r>
      <w:r>
        <w:rPr>
          <w:rFonts w:eastAsia="Times New Roman"/>
          <w:bCs/>
          <w:shd w:val="clear" w:color="auto" w:fill="FFFFFF"/>
        </w:rPr>
        <w:t xml:space="preserve">ή σας αύξηση του ΦΠΑ, </w:t>
      </w:r>
      <w:r w:rsidRPr="002B0EE6">
        <w:rPr>
          <w:rFonts w:eastAsia="Times New Roman"/>
          <w:bCs/>
          <w:shd w:val="clear" w:color="auto" w:fill="FFFFFF"/>
        </w:rPr>
        <w:t>που</w:t>
      </w:r>
      <w:r>
        <w:rPr>
          <w:rFonts w:eastAsia="Times New Roman"/>
          <w:bCs/>
          <w:shd w:val="clear" w:color="auto" w:fill="FFFFFF"/>
        </w:rPr>
        <w:t>,</w:t>
      </w:r>
      <w:r>
        <w:rPr>
          <w:rFonts w:eastAsia="Times New Roman"/>
          <w:bCs/>
          <w:shd w:val="clear" w:color="auto" w:fill="FFFFFF"/>
        </w:rPr>
        <w:t xml:space="preserve"> </w:t>
      </w:r>
      <w:r w:rsidRPr="002B0EE6">
        <w:rPr>
          <w:rFonts w:eastAsia="Times New Roman"/>
          <w:bCs/>
          <w:shd w:val="clear" w:color="auto" w:fill="FFFFFF"/>
        </w:rPr>
        <w:t>για να</w:t>
      </w:r>
      <w:r>
        <w:rPr>
          <w:rFonts w:eastAsia="Times New Roman"/>
          <w:bCs/>
          <w:shd w:val="clear" w:color="auto" w:fill="FFFFFF"/>
        </w:rPr>
        <w:t xml:space="preserve"> πούμε την αλήθεια</w:t>
      </w:r>
      <w:r>
        <w:rPr>
          <w:rFonts w:eastAsia="Times New Roman"/>
          <w:bCs/>
          <w:shd w:val="clear" w:color="auto" w:fill="FFFFFF"/>
        </w:rPr>
        <w:t>,</w:t>
      </w:r>
      <w:r>
        <w:rPr>
          <w:rFonts w:eastAsia="Times New Roman"/>
          <w:bCs/>
          <w:shd w:val="clear" w:color="auto" w:fill="FFFFFF"/>
        </w:rPr>
        <w:t xml:space="preserve"> η </w:t>
      </w:r>
      <w:r>
        <w:rPr>
          <w:rFonts w:eastAsia="Times New Roman"/>
          <w:bCs/>
          <w:shd w:val="clear" w:color="auto" w:fill="FFFFFF"/>
        </w:rPr>
        <w:t>σ</w:t>
      </w:r>
      <w:r w:rsidRPr="002B0EE6">
        <w:rPr>
          <w:rFonts w:eastAsia="Times New Roman"/>
          <w:bCs/>
          <w:shd w:val="clear" w:color="auto" w:fill="FFFFFF"/>
        </w:rPr>
        <w:t>υγκυβέρνηση</w:t>
      </w:r>
      <w:r>
        <w:rPr>
          <w:rFonts w:eastAsia="Times New Roman"/>
          <w:bCs/>
          <w:shd w:val="clear" w:color="auto" w:fill="FFFFFF"/>
        </w:rPr>
        <w:t xml:space="preserve"> της </w:t>
      </w:r>
      <w:r w:rsidRPr="002B0EE6">
        <w:rPr>
          <w:rFonts w:eastAsia="Times New Roman"/>
          <w:bCs/>
          <w:shd w:val="clear" w:color="auto" w:fill="FFFFFF"/>
        </w:rPr>
        <w:t xml:space="preserve">Νέας Δημοκρατίας </w:t>
      </w:r>
      <w:r>
        <w:rPr>
          <w:rFonts w:eastAsia="Times New Roman"/>
          <w:bCs/>
          <w:shd w:val="clear" w:color="auto" w:fill="FFFFFF"/>
        </w:rPr>
        <w:t>και του Π</w:t>
      </w:r>
      <w:r>
        <w:rPr>
          <w:rFonts w:eastAsia="Times New Roman"/>
          <w:bCs/>
          <w:shd w:val="clear" w:color="auto" w:fill="FFFFFF"/>
        </w:rPr>
        <w:t>Α</w:t>
      </w:r>
      <w:r>
        <w:rPr>
          <w:rFonts w:eastAsia="Times New Roman"/>
          <w:bCs/>
          <w:shd w:val="clear" w:color="auto" w:fill="FFFFFF"/>
        </w:rPr>
        <w:t xml:space="preserve">ΣΟΚ πήγε τον ΦΠΑ στο 23%. Εσείς, βέβαια, το αυξήσατε μόνο μια μονάδα, το πήγατε το 24%, </w:t>
      </w:r>
      <w:r w:rsidRPr="002B0EE6">
        <w:rPr>
          <w:rFonts w:eastAsia="Times New Roman"/>
          <w:bCs/>
          <w:shd w:val="clear" w:color="auto" w:fill="FFFFFF"/>
        </w:rPr>
        <w:t>γιατί</w:t>
      </w:r>
      <w:r>
        <w:rPr>
          <w:rFonts w:eastAsia="Times New Roman"/>
          <w:bCs/>
          <w:shd w:val="clear" w:color="auto" w:fill="FFFFFF"/>
        </w:rPr>
        <w:t xml:space="preserve"> ήταν λίγο το 23%. Κ</w:t>
      </w:r>
      <w:r w:rsidRPr="002B0EE6">
        <w:rPr>
          <w:rFonts w:eastAsia="Times New Roman"/>
          <w:bCs/>
          <w:shd w:val="clear" w:color="auto" w:fill="FFFFFF"/>
        </w:rPr>
        <w:t>αι</w:t>
      </w:r>
      <w:r>
        <w:rPr>
          <w:rFonts w:eastAsia="Times New Roman"/>
          <w:bCs/>
          <w:shd w:val="clear" w:color="auto" w:fill="FFFFFF"/>
        </w:rPr>
        <w:t xml:space="preserve"> δίνετε όλοι μαζί </w:t>
      </w:r>
      <w:r w:rsidRPr="002B0EE6">
        <w:rPr>
          <w:rFonts w:eastAsia="Times New Roman"/>
          <w:bCs/>
          <w:shd w:val="clear" w:color="auto" w:fill="FFFFFF"/>
        </w:rPr>
        <w:t>μια</w:t>
      </w:r>
      <w:r>
        <w:rPr>
          <w:rFonts w:eastAsia="Times New Roman"/>
          <w:bCs/>
          <w:shd w:val="clear" w:color="auto" w:fill="FFFFFF"/>
        </w:rPr>
        <w:t xml:space="preserve"> παράσταση, </w:t>
      </w:r>
      <w:r w:rsidRPr="002B0EE6">
        <w:rPr>
          <w:rFonts w:eastAsia="Times New Roman"/>
          <w:bCs/>
          <w:shd w:val="clear" w:color="auto" w:fill="FFFFFF"/>
        </w:rPr>
        <w:t>που</w:t>
      </w:r>
      <w:r>
        <w:rPr>
          <w:rFonts w:eastAsia="Times New Roman"/>
          <w:bCs/>
          <w:shd w:val="clear" w:color="auto" w:fill="FFFFFF"/>
        </w:rPr>
        <w:t xml:space="preserve"> για δ</w:t>
      </w:r>
      <w:r>
        <w:rPr>
          <w:rFonts w:eastAsia="Times New Roman"/>
          <w:bCs/>
          <w:shd w:val="clear" w:color="auto" w:fill="FFFFFF"/>
        </w:rPr>
        <w:t xml:space="preserve">ύο μήνες ακόμα </w:t>
      </w:r>
      <w:r w:rsidRPr="002B0EE6">
        <w:rPr>
          <w:rFonts w:eastAsia="Times New Roman"/>
          <w:bCs/>
          <w:shd w:val="clear" w:color="auto" w:fill="FFFFFF"/>
        </w:rPr>
        <w:t>θα</w:t>
      </w:r>
      <w:r>
        <w:rPr>
          <w:rFonts w:eastAsia="Times New Roman"/>
          <w:bCs/>
          <w:shd w:val="clear" w:color="auto" w:fill="FFFFFF"/>
        </w:rPr>
        <w:t xml:space="preserve"> ισχύσει αυτό το μέτρο </w:t>
      </w:r>
      <w:r w:rsidRPr="002B0EE6">
        <w:rPr>
          <w:rFonts w:eastAsia="Times New Roman"/>
          <w:bCs/>
          <w:shd w:val="clear" w:color="auto" w:fill="FFFFFF"/>
        </w:rPr>
        <w:t>που</w:t>
      </w:r>
      <w:r>
        <w:rPr>
          <w:rFonts w:eastAsia="Times New Roman"/>
          <w:bCs/>
          <w:shd w:val="clear" w:color="auto" w:fill="FFFFFF"/>
        </w:rPr>
        <w:t xml:space="preserve"> προτείνετε </w:t>
      </w:r>
      <w:r w:rsidRPr="002B0EE6">
        <w:rPr>
          <w:rFonts w:eastAsia="Times New Roman"/>
          <w:bCs/>
          <w:shd w:val="clear" w:color="auto" w:fill="FFFFFF"/>
        </w:rPr>
        <w:t>και</w:t>
      </w:r>
      <w:r>
        <w:rPr>
          <w:rFonts w:eastAsia="Times New Roman"/>
          <w:bCs/>
          <w:shd w:val="clear" w:color="auto" w:fill="FFFFFF"/>
        </w:rPr>
        <w:t xml:space="preserve"> μετά </w:t>
      </w:r>
      <w:r w:rsidRPr="002B0EE6">
        <w:rPr>
          <w:rFonts w:eastAsia="Times New Roman"/>
          <w:bCs/>
          <w:shd w:val="clear" w:color="auto" w:fill="FFFFFF"/>
        </w:rPr>
        <w:t>θα</w:t>
      </w:r>
      <w:r>
        <w:rPr>
          <w:rFonts w:eastAsia="Times New Roman"/>
          <w:bCs/>
          <w:shd w:val="clear" w:color="auto" w:fill="FFFFFF"/>
        </w:rPr>
        <w:t xml:space="preserve"> τους στείλουμε πάλι στην κακή τους τύχη. </w:t>
      </w:r>
    </w:p>
    <w:p w14:paraId="2774D695" w14:textId="77777777" w:rsidR="009B4FE7" w:rsidRDefault="00452105">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Έρχονται εκλογές, </w:t>
      </w:r>
      <w:r w:rsidRPr="002B0EE6">
        <w:rPr>
          <w:rFonts w:eastAsia="Times New Roman"/>
          <w:bCs/>
          <w:shd w:val="clear" w:color="auto" w:fill="FFFFFF"/>
        </w:rPr>
        <w:t>όμως</w:t>
      </w:r>
      <w:r>
        <w:rPr>
          <w:rFonts w:eastAsia="Times New Roman"/>
          <w:bCs/>
          <w:shd w:val="clear" w:color="auto" w:fill="FFFFFF"/>
        </w:rPr>
        <w:t xml:space="preserve">, </w:t>
      </w:r>
      <w:r w:rsidRPr="002B0EE6">
        <w:rPr>
          <w:rFonts w:eastAsia="Times New Roman"/>
          <w:bCs/>
          <w:shd w:val="clear" w:color="auto" w:fill="FFFFFF"/>
        </w:rPr>
        <w:t>και</w:t>
      </w:r>
      <w:r>
        <w:rPr>
          <w:rFonts w:eastAsia="Times New Roman"/>
          <w:bCs/>
          <w:shd w:val="clear" w:color="auto" w:fill="FFFFFF"/>
        </w:rPr>
        <w:t xml:space="preserve"> όλοι μαζί με κροκοδείλια δάκρυα προσποιείστε </w:t>
      </w:r>
      <w:r w:rsidRPr="002B0EE6">
        <w:rPr>
          <w:rFonts w:eastAsia="Times New Roman"/>
          <w:bCs/>
          <w:shd w:val="clear" w:color="auto" w:fill="FFFFFF"/>
        </w:rPr>
        <w:t>ότι</w:t>
      </w:r>
      <w:r>
        <w:rPr>
          <w:rFonts w:eastAsia="Times New Roman"/>
          <w:bCs/>
          <w:shd w:val="clear" w:color="auto" w:fill="FFFFFF"/>
        </w:rPr>
        <w:t xml:space="preserve"> τάχα</w:t>
      </w:r>
      <w:r>
        <w:rPr>
          <w:rFonts w:eastAsia="Times New Roman"/>
          <w:bCs/>
          <w:shd w:val="clear" w:color="auto" w:fill="FFFFFF"/>
        </w:rPr>
        <w:t>,</w:t>
      </w:r>
      <w:r>
        <w:rPr>
          <w:rFonts w:eastAsia="Times New Roman"/>
          <w:bCs/>
          <w:shd w:val="clear" w:color="auto" w:fill="FFFFFF"/>
        </w:rPr>
        <w:t xml:space="preserve"> νοιάζεστε για τους ακρίτες μας, για τους κατοίκους των νησιών μας. Ακρίτες </w:t>
      </w:r>
      <w:r w:rsidRPr="002B0EE6">
        <w:rPr>
          <w:rFonts w:eastAsia="Times New Roman"/>
          <w:bCs/>
          <w:shd w:val="clear" w:color="auto" w:fill="FFFFFF"/>
        </w:rPr>
        <w:t>είναι</w:t>
      </w:r>
      <w:r>
        <w:rPr>
          <w:rFonts w:eastAsia="Times New Roman"/>
          <w:bCs/>
          <w:shd w:val="clear" w:color="auto" w:fill="FFFFFF"/>
        </w:rPr>
        <w:t xml:space="preserve"> οι κάτοικοι των νησιών μας, </w:t>
      </w:r>
      <w:r w:rsidRPr="002B0EE6">
        <w:rPr>
          <w:rFonts w:eastAsia="Times New Roman"/>
          <w:bCs/>
          <w:shd w:val="clear" w:color="auto" w:fill="FFFFFF"/>
        </w:rPr>
        <w:t>γιατί</w:t>
      </w:r>
      <w:r>
        <w:rPr>
          <w:rFonts w:eastAsia="Times New Roman"/>
          <w:bCs/>
          <w:shd w:val="clear" w:color="auto" w:fill="FFFFFF"/>
        </w:rPr>
        <w:t xml:space="preserve"> είπαμε </w:t>
      </w:r>
      <w:r w:rsidRPr="002B0EE6">
        <w:rPr>
          <w:rFonts w:eastAsia="Times New Roman"/>
          <w:bCs/>
          <w:shd w:val="clear" w:color="auto" w:fill="FFFFFF"/>
        </w:rPr>
        <w:t>ότι</w:t>
      </w:r>
      <w:r>
        <w:rPr>
          <w:rFonts w:eastAsia="Times New Roman"/>
          <w:bCs/>
          <w:shd w:val="clear" w:color="auto" w:fill="FFFFFF"/>
        </w:rPr>
        <w:t xml:space="preserve"> παραμένουν εκεί, παρ</w:t>
      </w:r>
      <w:r>
        <w:rPr>
          <w:rFonts w:eastAsia="Times New Roman"/>
          <w:bCs/>
          <w:shd w:val="clear" w:color="auto" w:fill="FFFFFF"/>
        </w:rPr>
        <w:t>’</w:t>
      </w:r>
      <w:r>
        <w:rPr>
          <w:rFonts w:eastAsia="Times New Roman"/>
          <w:bCs/>
          <w:shd w:val="clear" w:color="auto" w:fill="FFFFFF"/>
        </w:rPr>
        <w:t xml:space="preserve">όλες τις δύσκολες συνθήκες. </w:t>
      </w:r>
    </w:p>
    <w:p w14:paraId="2774D69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Νομοθετείτε αύξηση του ΦΠΑ και τώρα την ξε-νομοθετείτε. Πότε κάνατε το σωστό; Τ</w:t>
      </w:r>
      <w:r>
        <w:rPr>
          <w:rFonts w:eastAsia="Times New Roman" w:cs="Times New Roman"/>
          <w:szCs w:val="24"/>
        </w:rPr>
        <w:t>ώρα ή τότε; Φαντάζομαι ποτέ, διότι τώρα έχει άλλα κριτήρια και τότε είχε άλλα. Εν πάση περιπτώσει.</w:t>
      </w:r>
    </w:p>
    <w:p w14:paraId="2774D69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Δεσμεύεται τώρα -δήθεν- η Νέα Δημοκρατία για μείωση ΦΠΑ. Και αυτά τα λέει χωρίς ντροπή, γιατί τώρα απευθύνεται και στους ψηφοφόρους. Έρχονται οι εκλογές. Έβα</w:t>
      </w:r>
      <w:r>
        <w:rPr>
          <w:rFonts w:eastAsia="Times New Roman" w:cs="Times New Roman"/>
          <w:szCs w:val="24"/>
        </w:rPr>
        <w:t xml:space="preserve">λαν, όμως, μυαλό οι ψηφοφόροι. </w:t>
      </w:r>
    </w:p>
    <w:p w14:paraId="2774D69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Ας πάμε στο άρθρο 2 περί συστάσεως ειδικού λογαριασμού υπέρ πληγέντων από τις πυρκαγιές. Εδώ ζητάω να μας πείτε πότε θα αποδώσετε τα χρήματα που έχουν κατατεθεί από ιδιώτες. </w:t>
      </w:r>
    </w:p>
    <w:p w14:paraId="2774D69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Παρόμοιο είναι το άρθρο 3 με τα είκοσι δύο υποάρθ</w:t>
      </w:r>
      <w:r>
        <w:rPr>
          <w:rFonts w:eastAsia="Times New Roman" w:cs="Times New Roman"/>
          <w:szCs w:val="24"/>
        </w:rPr>
        <w:t xml:space="preserve">ρα και το άρθρο 4 περί κατεδαφίσεων και αποκαταστάσεων ζημιών. Είναι ενενήντα εννέα οι νεκροί και πολύ περισσότεροι οι τραυματίες.  </w:t>
      </w:r>
    </w:p>
    <w:p w14:paraId="2774D69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Έκαναν έναν νόμο επί Σαμαρά, τον γνωστό 4178, περί δήθεν τακτοποίησης, ο οποίος δεν εφαρμόστηκε ποτέ ούτε από την προηγούμε</w:t>
      </w:r>
      <w:r>
        <w:rPr>
          <w:rFonts w:eastAsia="Times New Roman" w:cs="Times New Roman"/>
          <w:szCs w:val="24"/>
        </w:rPr>
        <w:t xml:space="preserve">νη συγκυβέρνηση ούτε από εσάς. Ο νόμος έγινε απλά για τα μάτια του κόσμου. Αλληλοκατηγορείστε για ανυπαρξία διάθεσης εφαρμογής του νόμου. </w:t>
      </w:r>
    </w:p>
    <w:p w14:paraId="2774D69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Όσον αφορά τη θέση μας ως Ένωση Κεντρώων, παρά τις δημοσκοπήσεις των εταιρειών του συν-πλην 3%, «γράψε λάθος», το 201</w:t>
      </w:r>
      <w:r>
        <w:rPr>
          <w:rFonts w:eastAsia="Times New Roman" w:cs="Times New Roman"/>
          <w:szCs w:val="24"/>
        </w:rPr>
        <w:t>5 μας παρουσίαζαν 1,8% και τον κ. Λαφαζάνη 6%. Δεν τους βγήκε, όμως, η συνταγή. Έκαναν μεγάλο λάθος. Εμείς είμαστε στη Βουλή, ενώ ο κ. Λαφαζάνης έξω. Και τώρα, επειδή δεν τους βγαί</w:t>
      </w:r>
      <w:r>
        <w:rPr>
          <w:rFonts w:eastAsia="Times New Roman" w:cs="Times New Roman"/>
          <w:szCs w:val="24"/>
        </w:rPr>
        <w:lastRenderedPageBreak/>
        <w:t>νει το νούμερο, για να μας μειώσουν δίνουν αποτελέσματ</w:t>
      </w:r>
      <w:r>
        <w:rPr>
          <w:rFonts w:eastAsia="Times New Roman" w:cs="Times New Roman"/>
          <w:szCs w:val="24"/>
        </w:rPr>
        <w:t>α</w:t>
      </w:r>
      <w:r>
        <w:rPr>
          <w:rFonts w:eastAsia="Times New Roman" w:cs="Times New Roman"/>
          <w:szCs w:val="24"/>
        </w:rPr>
        <w:t xml:space="preserve"> επί του 70%</w:t>
      </w:r>
      <w:r>
        <w:rPr>
          <w:rFonts w:eastAsia="Times New Roman" w:cs="Times New Roman"/>
          <w:szCs w:val="24"/>
        </w:rPr>
        <w:t>,</w:t>
      </w:r>
      <w:r>
        <w:rPr>
          <w:rFonts w:eastAsia="Times New Roman" w:cs="Times New Roman"/>
          <w:szCs w:val="24"/>
        </w:rPr>
        <w:t xml:space="preserve"> χωρίς α</w:t>
      </w:r>
      <w:r>
        <w:rPr>
          <w:rFonts w:eastAsia="Times New Roman" w:cs="Times New Roman"/>
          <w:szCs w:val="24"/>
        </w:rPr>
        <w:t xml:space="preserve">ναγωγή, διότι σίγουρα με την αναγωγή, βρισκόμαστε μέσα. Χαλάμε, λοιπόν, το όνειρο του κ. Μητσοτάκη για αυτοδυναμία. </w:t>
      </w:r>
    </w:p>
    <w:p w14:paraId="2774D69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μπει, λοιπόν, τάξη στο θέμα των δημοσκοπήσεων. Πρέπει στην προσεχή ψήφιση του διορθωμένου Συντάγματος να δοθεί οριστική λύση στο θέμα αυ</w:t>
      </w:r>
      <w:r>
        <w:rPr>
          <w:rFonts w:eastAsia="Times New Roman" w:cs="Times New Roman"/>
          <w:szCs w:val="24"/>
        </w:rPr>
        <w:t xml:space="preserve">τό. </w:t>
      </w:r>
    </w:p>
    <w:p w14:paraId="2774D69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Τέλος, πριν κλείσω, θέλω να σας επισημάνω ότι τα αποκαΐδια που έχουν απομείνει στον τόπο των μεγάλων πυρκαγιών</w:t>
      </w:r>
      <w:r>
        <w:rPr>
          <w:rFonts w:eastAsia="Times New Roman" w:cs="Times New Roman"/>
          <w:szCs w:val="24"/>
        </w:rPr>
        <w:t>,</w:t>
      </w:r>
      <w:r>
        <w:rPr>
          <w:rFonts w:eastAsia="Times New Roman" w:cs="Times New Roman"/>
          <w:szCs w:val="24"/>
        </w:rPr>
        <w:t xml:space="preserve"> με τις πρώτες βροχές θα πνίξουν τα πάντα. Εμείς σας το είπαμε. Φροντίστε να το διορθώσετε. </w:t>
      </w:r>
    </w:p>
    <w:p w14:paraId="2774D69E"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w:t>
      </w:r>
      <w:r>
        <w:rPr>
          <w:rFonts w:eastAsia="Times New Roman" w:cs="Times New Roman"/>
          <w:szCs w:val="24"/>
        </w:rPr>
        <w:t>ρώων)</w:t>
      </w:r>
    </w:p>
    <w:p w14:paraId="2774D69F" w14:textId="77777777" w:rsidR="009B4FE7" w:rsidRDefault="00452105">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Ευχαριστούμε τον κ. Καβαδέλλα</w:t>
      </w:r>
      <w:r>
        <w:rPr>
          <w:rFonts w:eastAsia="Times New Roman" w:cs="Times New Roman"/>
          <w:szCs w:val="24"/>
        </w:rPr>
        <w:t>,</w:t>
      </w:r>
      <w:r>
        <w:rPr>
          <w:rFonts w:eastAsia="Times New Roman" w:cs="Times New Roman"/>
          <w:szCs w:val="24"/>
        </w:rPr>
        <w:t xml:space="preserve"> με τον οποίον ολοκληρώθηκε ο κύκλος των παρεμβάσεων των εισηγητών και ειδικών αγορητών. </w:t>
      </w:r>
    </w:p>
    <w:p w14:paraId="2774D6A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εισέλθουμε στον κατάλογο των ομιλητών. Όπως γνωρίζετε, είναι εγγεγραμμένοι έξι ομιλητές. Παρά</w:t>
      </w:r>
      <w:r>
        <w:rPr>
          <w:rFonts w:eastAsia="Times New Roman" w:cs="Times New Roman"/>
          <w:szCs w:val="24"/>
        </w:rPr>
        <w:t xml:space="preserve">λληλα, έχουν δηλώσει επιθυμία παρεμβάσεων και κάποιοι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Προτείνω να μιλούν δύο ομιλητές από τον κατάλογο κι ένας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w:t>
      </w:r>
    </w:p>
    <w:p w14:paraId="2774D6A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Πρώτη ομιλήτρια είναι η κ</w:t>
      </w:r>
      <w:r>
        <w:rPr>
          <w:rFonts w:eastAsia="Times New Roman" w:cs="Times New Roman"/>
          <w:szCs w:val="24"/>
        </w:rPr>
        <w:t>.</w:t>
      </w:r>
      <w:r>
        <w:rPr>
          <w:rFonts w:eastAsia="Times New Roman" w:cs="Times New Roman"/>
          <w:szCs w:val="24"/>
        </w:rPr>
        <w:t xml:space="preserve"> Μεγαλοοικονόμου από τον ΣΥΡΙΖΑ. Στη συνέχεια, θα μιλήσει ο κ. Αθανασίου και μετά ο Κοινοβουλευτικός Εκπρόσωπος της Χρυσής Αυγής. </w:t>
      </w:r>
    </w:p>
    <w:p w14:paraId="2774D6A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Κυρία Μεγαλοοικονόμου, έχετε τον λόγο. </w:t>
      </w:r>
    </w:p>
    <w:p w14:paraId="2774D6A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Ευχαριστώ, κύριε Πρόεδρε. </w:t>
      </w:r>
    </w:p>
    <w:p w14:paraId="2774D6A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Πρόεδρε, δεν μπορώ να καταλ</w:t>
      </w:r>
      <w:r>
        <w:rPr>
          <w:rFonts w:eastAsia="Times New Roman" w:cs="Times New Roman"/>
          <w:szCs w:val="24"/>
        </w:rPr>
        <w:t>άβω γιατί</w:t>
      </w:r>
      <w:r>
        <w:rPr>
          <w:rFonts w:eastAsia="Times New Roman" w:cs="Times New Roman"/>
          <w:szCs w:val="24"/>
        </w:rPr>
        <w:t>,</w:t>
      </w:r>
      <w:r>
        <w:rPr>
          <w:rFonts w:eastAsia="Times New Roman" w:cs="Times New Roman"/>
          <w:szCs w:val="24"/>
        </w:rPr>
        <w:t xml:space="preserve"> όταν έχουμε μία κύρωση ενός νομοσχεδίου</w:t>
      </w:r>
      <w:r>
        <w:rPr>
          <w:rFonts w:eastAsia="Times New Roman" w:cs="Times New Roman"/>
          <w:szCs w:val="24"/>
        </w:rPr>
        <w:t>,</w:t>
      </w:r>
      <w:r>
        <w:rPr>
          <w:rFonts w:eastAsia="Times New Roman" w:cs="Times New Roman"/>
          <w:szCs w:val="24"/>
        </w:rPr>
        <w:t xml:space="preserve"> αφήνετε τους εισηγητές διαφόρων κομμάτων να μιλούν περί ανέμων και υδάτων. Μιλούν για νομοσχέδια, τι έχει συμβεί με την πρώην Μακεδονία, τι θα συμβεί με τη θρησκεία. Αυτό κυρώνουμε; </w:t>
      </w:r>
    </w:p>
    <w:p w14:paraId="2774D6A5"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Π</w:t>
      </w:r>
      <w:r>
        <w:rPr>
          <w:rFonts w:eastAsia="Times New Roman" w:cs="Times New Roman"/>
          <w:szCs w:val="24"/>
        </w:rPr>
        <w:t>ρώην συνάδελφός σας ήταν.</w:t>
      </w:r>
    </w:p>
    <w:p w14:paraId="2774D6A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Δεν πειράζει. Έφυγα και γλίτωσα. Θα είχα τρελαθεί. Έχω σώας τας φρένας. </w:t>
      </w:r>
    </w:p>
    <w:p w14:paraId="2774D6A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καταλαβαίνω, όμως, το να μιλάμε τώρα για χίλια δύο θέματα</w:t>
      </w:r>
      <w:r>
        <w:rPr>
          <w:rFonts w:eastAsia="Times New Roman" w:cs="Times New Roman"/>
          <w:szCs w:val="24"/>
        </w:rPr>
        <w:t>,</w:t>
      </w:r>
      <w:r>
        <w:rPr>
          <w:rFonts w:eastAsia="Times New Roman" w:cs="Times New Roman"/>
          <w:szCs w:val="24"/>
        </w:rPr>
        <w:t xml:space="preserve"> εκτός από την κύρωση που έχουμε. Βρήκαμε ένα μικρόφωνο στην Ολομέλεια</w:t>
      </w:r>
      <w:r>
        <w:rPr>
          <w:rFonts w:eastAsia="Times New Roman" w:cs="Times New Roman"/>
          <w:szCs w:val="24"/>
        </w:rPr>
        <w:t xml:space="preserve">, έχουμε το Βήμα και μπορούμε να μιλήσουμε και να χορέψουμε. </w:t>
      </w:r>
    </w:p>
    <w:p w14:paraId="2774D6A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Εγώ θα μιλήσω πάνω στο νομοσχέδιο αυτό</w:t>
      </w:r>
      <w:r>
        <w:rPr>
          <w:rFonts w:eastAsia="Times New Roman" w:cs="Times New Roman"/>
          <w:szCs w:val="24"/>
        </w:rPr>
        <w:t>,</w:t>
      </w:r>
      <w:r>
        <w:rPr>
          <w:rFonts w:eastAsia="Times New Roman" w:cs="Times New Roman"/>
          <w:szCs w:val="24"/>
        </w:rPr>
        <w:t xml:space="preserve"> που θέλουμε να κυρώσουμε τις προηγούμενες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για έκτακτα και εξαιρετικά επείγοντα. </w:t>
      </w:r>
    </w:p>
    <w:p w14:paraId="2774D6A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Θα ήθελα να αναφερθώ, όμως, και σε μερικ</w:t>
      </w:r>
      <w:r>
        <w:rPr>
          <w:rFonts w:eastAsia="Times New Roman" w:cs="Times New Roman"/>
          <w:szCs w:val="24"/>
        </w:rPr>
        <w:t xml:space="preserve">ά άλλα θέματα που μου έκαναν τρομερά εντύπωση. </w:t>
      </w:r>
    </w:p>
    <w:p w14:paraId="2774D6A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Πρώτον, θα ήθελα να αναφερθώ στον </w:t>
      </w:r>
      <w:r>
        <w:rPr>
          <w:rFonts w:eastAsia="Times New Roman" w:cs="Times New Roman"/>
          <w:szCs w:val="24"/>
        </w:rPr>
        <w:t>ε</w:t>
      </w:r>
      <w:r>
        <w:rPr>
          <w:rFonts w:eastAsia="Times New Roman" w:cs="Times New Roman"/>
          <w:szCs w:val="24"/>
        </w:rPr>
        <w:t>ισηγητή της Νέας Δημοκρατίας, τον κ. Καράογλου. Μας μίλησε πριν από λίγη ώρα ο Πρόεδρος της Βουλής</w:t>
      </w:r>
      <w:r>
        <w:rPr>
          <w:rFonts w:eastAsia="Times New Roman" w:cs="Times New Roman"/>
          <w:szCs w:val="24"/>
        </w:rPr>
        <w:t xml:space="preserve"> </w:t>
      </w:r>
      <w:r>
        <w:rPr>
          <w:rFonts w:eastAsia="Times New Roman" w:cs="Times New Roman"/>
          <w:szCs w:val="24"/>
        </w:rPr>
        <w:t xml:space="preserve">κ. Βούτσης και μας εξήγησε για το </w:t>
      </w:r>
      <w:r>
        <w:rPr>
          <w:rFonts w:eastAsia="Times New Roman" w:cs="Times New Roman"/>
          <w:szCs w:val="24"/>
        </w:rPr>
        <w:t>τ</w:t>
      </w:r>
      <w:r>
        <w:rPr>
          <w:rFonts w:eastAsia="Times New Roman" w:cs="Times New Roman"/>
          <w:szCs w:val="24"/>
        </w:rPr>
        <w:t>αμείο, για το πού έχουν πάει τα χρήματα</w:t>
      </w:r>
      <w:r>
        <w:rPr>
          <w:rFonts w:eastAsia="Times New Roman" w:cs="Times New Roman"/>
          <w:szCs w:val="24"/>
        </w:rPr>
        <w:t xml:space="preserve">, ότι δεν τα έχουμε αξιοποιήσει ακόμη κ.λπ.. </w:t>
      </w:r>
    </w:p>
    <w:p w14:paraId="2774D6A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Τι δεν καταλάβατε, κύριε Καράογλου; Υποτιμάτε τη νοημοσύνη σας; Τι δεν καταλάβατε; Πρέπει να γίνουν σχέδια για να δοθούν τα χρήματα. Δεν θα πάμε όπως το 2007</w:t>
      </w:r>
      <w:r>
        <w:rPr>
          <w:rFonts w:eastAsia="Times New Roman" w:cs="Times New Roman"/>
          <w:szCs w:val="24"/>
        </w:rPr>
        <w:t>,</w:t>
      </w:r>
      <w:r>
        <w:rPr>
          <w:rFonts w:eastAsia="Times New Roman" w:cs="Times New Roman"/>
          <w:szCs w:val="24"/>
        </w:rPr>
        <w:t xml:space="preserve"> που άρχισαν να δίνουν το 2009 και μετά το 2012. </w:t>
      </w:r>
    </w:p>
    <w:p w14:paraId="2774D6AC" w14:textId="77777777" w:rsidR="009B4FE7" w:rsidRDefault="00452105">
      <w:pPr>
        <w:tabs>
          <w:tab w:val="center" w:pos="4753"/>
          <w:tab w:val="left" w:pos="6156"/>
        </w:tabs>
        <w:spacing w:line="600" w:lineRule="auto"/>
        <w:jc w:val="both"/>
        <w:rPr>
          <w:rFonts w:eastAsia="Times New Roman"/>
          <w:szCs w:val="24"/>
        </w:rPr>
      </w:pPr>
      <w:r>
        <w:rPr>
          <w:rFonts w:eastAsia="Times New Roman" w:cs="Times New Roman"/>
          <w:szCs w:val="24"/>
        </w:rPr>
        <w:t xml:space="preserve">        </w:t>
      </w:r>
      <w:r>
        <w:rPr>
          <w:rFonts w:eastAsia="Times New Roman"/>
          <w:szCs w:val="24"/>
        </w:rPr>
        <w:t>Γ</w:t>
      </w:r>
      <w:r w:rsidRPr="00C3677E">
        <w:rPr>
          <w:rFonts w:eastAsia="Times New Roman"/>
          <w:szCs w:val="24"/>
        </w:rPr>
        <w:t>ια τη νοημοσύνη σας δεν αμφιβάλλω</w:t>
      </w:r>
      <w:r>
        <w:rPr>
          <w:rFonts w:eastAsia="Times New Roman"/>
          <w:szCs w:val="24"/>
        </w:rPr>
        <w:t>.</w:t>
      </w:r>
      <w:r w:rsidRPr="00C3677E">
        <w:rPr>
          <w:rFonts w:eastAsia="Times New Roman"/>
          <w:szCs w:val="24"/>
        </w:rPr>
        <w:t xml:space="preserve"> </w:t>
      </w:r>
      <w:r>
        <w:rPr>
          <w:rFonts w:eastAsia="Times New Roman"/>
          <w:szCs w:val="24"/>
        </w:rPr>
        <w:t>Μ</w:t>
      </w:r>
      <w:r w:rsidRPr="00C3677E">
        <w:rPr>
          <w:rFonts w:eastAsia="Times New Roman"/>
          <w:szCs w:val="24"/>
        </w:rPr>
        <w:t xml:space="preserve">άλλον </w:t>
      </w:r>
      <w:r>
        <w:rPr>
          <w:rFonts w:eastAsia="Times New Roman"/>
          <w:szCs w:val="24"/>
        </w:rPr>
        <w:t>θ</w:t>
      </w:r>
      <w:r w:rsidRPr="00C3677E">
        <w:rPr>
          <w:rFonts w:eastAsia="Times New Roman"/>
          <w:szCs w:val="24"/>
        </w:rPr>
        <w:t xml:space="preserve">έλατε να κάνετε </w:t>
      </w:r>
      <w:r>
        <w:rPr>
          <w:rFonts w:eastAsia="Times New Roman"/>
          <w:szCs w:val="24"/>
        </w:rPr>
        <w:t>ότι δ</w:t>
      </w:r>
      <w:r w:rsidRPr="00C3677E">
        <w:rPr>
          <w:rFonts w:eastAsia="Times New Roman"/>
          <w:szCs w:val="24"/>
        </w:rPr>
        <w:t>εν το καταλάβατε</w:t>
      </w:r>
      <w:r>
        <w:rPr>
          <w:rFonts w:eastAsia="Times New Roman"/>
          <w:szCs w:val="24"/>
        </w:rPr>
        <w:t>.</w:t>
      </w:r>
      <w:r w:rsidRPr="00C3677E">
        <w:rPr>
          <w:rFonts w:eastAsia="Times New Roman"/>
          <w:szCs w:val="24"/>
        </w:rPr>
        <w:t xml:space="preserve"> </w:t>
      </w:r>
      <w:r>
        <w:rPr>
          <w:rFonts w:eastAsia="Times New Roman"/>
          <w:szCs w:val="24"/>
        </w:rPr>
        <w:t>Α</w:t>
      </w:r>
      <w:r w:rsidRPr="00C3677E">
        <w:rPr>
          <w:rFonts w:eastAsia="Times New Roman"/>
          <w:szCs w:val="24"/>
        </w:rPr>
        <w:t>υτό</w:t>
      </w:r>
      <w:r>
        <w:rPr>
          <w:rFonts w:eastAsia="Times New Roman"/>
          <w:szCs w:val="24"/>
        </w:rPr>
        <w:t>,</w:t>
      </w:r>
      <w:r w:rsidRPr="00C3677E">
        <w:rPr>
          <w:rFonts w:eastAsia="Times New Roman"/>
          <w:szCs w:val="24"/>
        </w:rPr>
        <w:t xml:space="preserve"> </w:t>
      </w:r>
      <w:r>
        <w:rPr>
          <w:rFonts w:eastAsia="Times New Roman"/>
          <w:szCs w:val="24"/>
        </w:rPr>
        <w:t>ε</w:t>
      </w:r>
      <w:r w:rsidRPr="00C3677E">
        <w:rPr>
          <w:rFonts w:eastAsia="Times New Roman"/>
          <w:szCs w:val="24"/>
        </w:rPr>
        <w:t>ντάξει</w:t>
      </w:r>
      <w:r>
        <w:rPr>
          <w:rFonts w:eastAsia="Times New Roman"/>
          <w:szCs w:val="24"/>
        </w:rPr>
        <w:t>,</w:t>
      </w:r>
      <w:r w:rsidRPr="00C3677E">
        <w:rPr>
          <w:rFonts w:eastAsia="Times New Roman"/>
          <w:szCs w:val="24"/>
        </w:rPr>
        <w:t xml:space="preserve"> το δέχομαι</w:t>
      </w:r>
      <w:r>
        <w:rPr>
          <w:rFonts w:eastAsia="Times New Roman"/>
          <w:szCs w:val="24"/>
        </w:rPr>
        <w:t xml:space="preserve">. Όμως, το ότι </w:t>
      </w:r>
      <w:r w:rsidRPr="00C3677E">
        <w:rPr>
          <w:rFonts w:eastAsia="Times New Roman"/>
          <w:szCs w:val="24"/>
        </w:rPr>
        <w:t xml:space="preserve">δεν καταλάβατε τι εννοούσε ο </w:t>
      </w:r>
      <w:r>
        <w:rPr>
          <w:rFonts w:eastAsia="Times New Roman"/>
          <w:szCs w:val="24"/>
        </w:rPr>
        <w:t>Πρόεδρος της Β</w:t>
      </w:r>
      <w:r w:rsidRPr="00C3677E">
        <w:rPr>
          <w:rFonts w:eastAsia="Times New Roman"/>
          <w:szCs w:val="24"/>
        </w:rPr>
        <w:t>ουλής</w:t>
      </w:r>
      <w:r>
        <w:rPr>
          <w:rFonts w:eastAsia="Times New Roman"/>
          <w:szCs w:val="24"/>
        </w:rPr>
        <w:t>,</w:t>
      </w:r>
      <w:r w:rsidRPr="00C3677E">
        <w:rPr>
          <w:rFonts w:eastAsia="Times New Roman"/>
          <w:szCs w:val="24"/>
        </w:rPr>
        <w:t xml:space="preserve"> μάλλον το θεωρώ απίθανο</w:t>
      </w:r>
      <w:r>
        <w:rPr>
          <w:rFonts w:eastAsia="Times New Roman"/>
          <w:szCs w:val="24"/>
        </w:rPr>
        <w:t>.</w:t>
      </w:r>
      <w:r w:rsidRPr="00C3677E">
        <w:rPr>
          <w:rFonts w:eastAsia="Times New Roman"/>
          <w:szCs w:val="24"/>
        </w:rPr>
        <w:t xml:space="preserve"> </w:t>
      </w:r>
    </w:p>
    <w:p w14:paraId="2774D6AD" w14:textId="77777777" w:rsidR="009B4FE7" w:rsidRDefault="00452105">
      <w:pPr>
        <w:tabs>
          <w:tab w:val="center" w:pos="4753"/>
          <w:tab w:val="left" w:pos="6156"/>
        </w:tabs>
        <w:spacing w:line="600" w:lineRule="auto"/>
        <w:ind w:firstLine="720"/>
        <w:jc w:val="both"/>
        <w:rPr>
          <w:rFonts w:eastAsia="Times New Roman"/>
          <w:szCs w:val="24"/>
        </w:rPr>
      </w:pPr>
      <w:r w:rsidRPr="003233C3">
        <w:rPr>
          <w:rFonts w:eastAsia="Times New Roman"/>
          <w:b/>
          <w:szCs w:val="24"/>
        </w:rPr>
        <w:t>ΘΕΟΔΩΡΟΣ ΚΑΡΑΟΓΛΟΥ:</w:t>
      </w:r>
      <w:r>
        <w:rPr>
          <w:rFonts w:eastAsia="Times New Roman"/>
          <w:szCs w:val="24"/>
        </w:rPr>
        <w:t xml:space="preserve"> Το κατάλαβα. </w:t>
      </w:r>
    </w:p>
    <w:p w14:paraId="2774D6AE" w14:textId="77777777" w:rsidR="009B4FE7" w:rsidRDefault="00452105">
      <w:pPr>
        <w:tabs>
          <w:tab w:val="center" w:pos="4753"/>
          <w:tab w:val="left" w:pos="6156"/>
        </w:tabs>
        <w:spacing w:line="600" w:lineRule="auto"/>
        <w:ind w:firstLine="720"/>
        <w:jc w:val="both"/>
        <w:rPr>
          <w:rFonts w:eastAsia="Times New Roman"/>
          <w:szCs w:val="24"/>
        </w:rPr>
      </w:pPr>
      <w:r w:rsidRPr="000F1211">
        <w:rPr>
          <w:rFonts w:eastAsia="Times New Roman"/>
          <w:b/>
          <w:szCs w:val="24"/>
        </w:rPr>
        <w:t xml:space="preserve">ΘΕΟΔΩΡΑ </w:t>
      </w:r>
      <w:r w:rsidRPr="000F1211">
        <w:rPr>
          <w:rFonts w:eastAsia="Times New Roman"/>
          <w:b/>
          <w:szCs w:val="24"/>
        </w:rPr>
        <w:t>ΜΕΓΑΛΟΟΙΚΟΝΟΜΟΥ:</w:t>
      </w:r>
      <w:r>
        <w:rPr>
          <w:rFonts w:eastAsia="Times New Roman"/>
          <w:szCs w:val="24"/>
        </w:rPr>
        <w:t xml:space="preserve"> Τ</w:t>
      </w:r>
      <w:r w:rsidRPr="00C3677E">
        <w:rPr>
          <w:rFonts w:eastAsia="Times New Roman"/>
          <w:szCs w:val="24"/>
        </w:rPr>
        <w:t>ότε γιατί ρωτήσατε ξανά πώς θα γίνουν τα σχέδια και τα υπόλοιπα</w:t>
      </w:r>
      <w:r>
        <w:rPr>
          <w:rFonts w:eastAsia="Times New Roman"/>
          <w:szCs w:val="24"/>
        </w:rPr>
        <w:t>;</w:t>
      </w:r>
      <w:r w:rsidRPr="00C3677E">
        <w:rPr>
          <w:rFonts w:eastAsia="Times New Roman"/>
          <w:szCs w:val="24"/>
        </w:rPr>
        <w:t xml:space="preserve"> </w:t>
      </w:r>
      <w:r>
        <w:rPr>
          <w:rFonts w:eastAsia="Times New Roman"/>
          <w:szCs w:val="24"/>
        </w:rPr>
        <w:t>Σας</w:t>
      </w:r>
      <w:r w:rsidRPr="00C3677E">
        <w:rPr>
          <w:rFonts w:eastAsia="Times New Roman"/>
          <w:szCs w:val="24"/>
        </w:rPr>
        <w:t xml:space="preserve"> συγχωρώ</w:t>
      </w:r>
      <w:r>
        <w:rPr>
          <w:rFonts w:eastAsia="Times New Roman"/>
          <w:szCs w:val="24"/>
        </w:rPr>
        <w:t>.</w:t>
      </w:r>
      <w:r w:rsidRPr="00C3677E">
        <w:rPr>
          <w:rFonts w:eastAsia="Times New Roman"/>
          <w:szCs w:val="24"/>
        </w:rPr>
        <w:t xml:space="preserve"> </w:t>
      </w:r>
    </w:p>
    <w:p w14:paraId="2774D6AF"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Ας πάμε τώρα σ</w:t>
      </w:r>
      <w:r w:rsidRPr="00C3677E">
        <w:rPr>
          <w:rFonts w:eastAsia="Times New Roman"/>
          <w:szCs w:val="24"/>
        </w:rPr>
        <w:t>τα νησιά του Αιγαίου</w:t>
      </w:r>
      <w:r>
        <w:rPr>
          <w:rFonts w:eastAsia="Times New Roman"/>
          <w:szCs w:val="24"/>
        </w:rPr>
        <w:t xml:space="preserve">, όπου </w:t>
      </w:r>
      <w:r w:rsidRPr="00C3677E">
        <w:rPr>
          <w:rFonts w:eastAsia="Times New Roman"/>
          <w:szCs w:val="24"/>
        </w:rPr>
        <w:t>θέλουμε να δώσουμε παράταση στο ΦΠΑ</w:t>
      </w:r>
      <w:r>
        <w:rPr>
          <w:rFonts w:eastAsia="Times New Roman"/>
          <w:szCs w:val="24"/>
        </w:rPr>
        <w:t>,</w:t>
      </w:r>
      <w:r w:rsidRPr="00C3677E">
        <w:rPr>
          <w:rFonts w:eastAsia="Times New Roman"/>
          <w:szCs w:val="24"/>
        </w:rPr>
        <w:t xml:space="preserve"> τη Λέρο</w:t>
      </w:r>
      <w:r>
        <w:rPr>
          <w:rFonts w:eastAsia="Times New Roman"/>
          <w:szCs w:val="24"/>
        </w:rPr>
        <w:t>,</w:t>
      </w:r>
      <w:r w:rsidRPr="00C3677E">
        <w:rPr>
          <w:rFonts w:eastAsia="Times New Roman"/>
          <w:szCs w:val="24"/>
        </w:rPr>
        <w:t xml:space="preserve"> την Λέσβο</w:t>
      </w:r>
      <w:r>
        <w:rPr>
          <w:rFonts w:eastAsia="Times New Roman"/>
          <w:szCs w:val="24"/>
        </w:rPr>
        <w:t>,</w:t>
      </w:r>
      <w:r w:rsidRPr="00C3677E">
        <w:rPr>
          <w:rFonts w:eastAsia="Times New Roman"/>
          <w:szCs w:val="24"/>
        </w:rPr>
        <w:t xml:space="preserve"> την Κω</w:t>
      </w:r>
      <w:r>
        <w:rPr>
          <w:rFonts w:eastAsia="Times New Roman"/>
          <w:szCs w:val="24"/>
        </w:rPr>
        <w:t>,</w:t>
      </w:r>
      <w:r w:rsidRPr="00C3677E">
        <w:rPr>
          <w:rFonts w:eastAsia="Times New Roman"/>
          <w:szCs w:val="24"/>
        </w:rPr>
        <w:t xml:space="preserve"> τη Σάμο</w:t>
      </w:r>
      <w:r>
        <w:rPr>
          <w:rFonts w:eastAsia="Times New Roman"/>
          <w:szCs w:val="24"/>
        </w:rPr>
        <w:t xml:space="preserve">. Η παράταση αυτή δίνεται πάρα </w:t>
      </w:r>
      <w:r>
        <w:rPr>
          <w:rFonts w:eastAsia="Times New Roman"/>
          <w:szCs w:val="24"/>
        </w:rPr>
        <w:lastRenderedPageBreak/>
        <w:t>πολύ</w:t>
      </w:r>
      <w:r w:rsidRPr="00C3677E">
        <w:rPr>
          <w:rFonts w:eastAsia="Times New Roman"/>
          <w:szCs w:val="24"/>
        </w:rPr>
        <w:t xml:space="preserve"> σωστά</w:t>
      </w:r>
      <w:r>
        <w:rPr>
          <w:rFonts w:eastAsia="Times New Roman"/>
          <w:szCs w:val="24"/>
        </w:rPr>
        <w:t>, διό</w:t>
      </w:r>
      <w:r>
        <w:rPr>
          <w:rFonts w:eastAsia="Times New Roman"/>
          <w:szCs w:val="24"/>
        </w:rPr>
        <w:t xml:space="preserve">τι αυτά </w:t>
      </w:r>
      <w:r w:rsidRPr="00C3677E">
        <w:rPr>
          <w:rFonts w:eastAsia="Times New Roman"/>
          <w:szCs w:val="24"/>
        </w:rPr>
        <w:t xml:space="preserve">τα νησιά </w:t>
      </w:r>
      <w:r>
        <w:rPr>
          <w:rFonts w:eastAsia="Times New Roman"/>
          <w:szCs w:val="24"/>
        </w:rPr>
        <w:t>-</w:t>
      </w:r>
      <w:r w:rsidRPr="00C3677E">
        <w:rPr>
          <w:rFonts w:eastAsia="Times New Roman"/>
          <w:szCs w:val="24"/>
        </w:rPr>
        <w:t>όπως ξέρουμε</w:t>
      </w:r>
      <w:r>
        <w:rPr>
          <w:rFonts w:eastAsia="Times New Roman"/>
          <w:szCs w:val="24"/>
        </w:rPr>
        <w:t>-</w:t>
      </w:r>
      <w:r w:rsidRPr="00C3677E">
        <w:rPr>
          <w:rFonts w:eastAsia="Times New Roman"/>
          <w:szCs w:val="24"/>
        </w:rPr>
        <w:t xml:space="preserve"> δέχτηκαν πάρα </w:t>
      </w:r>
      <w:r>
        <w:rPr>
          <w:rFonts w:eastAsia="Times New Roman"/>
          <w:szCs w:val="24"/>
        </w:rPr>
        <w:t>πολλές</w:t>
      </w:r>
      <w:r w:rsidRPr="00C3677E">
        <w:rPr>
          <w:rFonts w:eastAsia="Times New Roman"/>
          <w:szCs w:val="24"/>
        </w:rPr>
        <w:t xml:space="preserve"> ροές προσφύγων</w:t>
      </w:r>
      <w:r>
        <w:rPr>
          <w:rFonts w:eastAsia="Times New Roman"/>
          <w:szCs w:val="24"/>
        </w:rPr>
        <w:t>.</w:t>
      </w:r>
      <w:r w:rsidRPr="00C3677E">
        <w:rPr>
          <w:rFonts w:eastAsia="Times New Roman"/>
          <w:szCs w:val="24"/>
        </w:rPr>
        <w:t xml:space="preserve"> </w:t>
      </w:r>
      <w:r>
        <w:rPr>
          <w:rFonts w:eastAsia="Times New Roman"/>
          <w:szCs w:val="24"/>
        </w:rPr>
        <w:t>Αν</w:t>
      </w:r>
      <w:r w:rsidRPr="00C3677E">
        <w:rPr>
          <w:rFonts w:eastAsia="Times New Roman"/>
          <w:szCs w:val="24"/>
        </w:rPr>
        <w:t xml:space="preserve">τιμετώπισαν σοβαρό πρόβλημα και οι επιχειρήσεις και </w:t>
      </w:r>
      <w:r>
        <w:rPr>
          <w:rFonts w:eastAsia="Times New Roman"/>
          <w:szCs w:val="24"/>
        </w:rPr>
        <w:t>ο</w:t>
      </w:r>
      <w:r w:rsidRPr="00C3677E">
        <w:rPr>
          <w:rFonts w:eastAsia="Times New Roman"/>
          <w:szCs w:val="24"/>
        </w:rPr>
        <w:t>ι επαγγελματίες και φέρθηκαν με τον καλύτερο τρόπο</w:t>
      </w:r>
      <w:r>
        <w:rPr>
          <w:rFonts w:eastAsia="Times New Roman"/>
          <w:szCs w:val="24"/>
        </w:rPr>
        <w:t xml:space="preserve"> προς τους </w:t>
      </w:r>
      <w:r w:rsidRPr="00C3677E">
        <w:rPr>
          <w:rFonts w:eastAsia="Times New Roman"/>
          <w:szCs w:val="24"/>
        </w:rPr>
        <w:t>πρόσφυγες</w:t>
      </w:r>
      <w:r>
        <w:rPr>
          <w:rFonts w:eastAsia="Times New Roman"/>
          <w:szCs w:val="24"/>
        </w:rPr>
        <w:t>.</w:t>
      </w:r>
    </w:p>
    <w:p w14:paraId="2774D6B0"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Τ</w:t>
      </w:r>
      <w:r w:rsidRPr="00C3677E">
        <w:rPr>
          <w:rFonts w:eastAsia="Times New Roman"/>
          <w:szCs w:val="24"/>
        </w:rPr>
        <w:t>ο μ</w:t>
      </w:r>
      <w:r>
        <w:rPr>
          <w:rFonts w:eastAsia="Times New Roman"/>
          <w:szCs w:val="24"/>
        </w:rPr>
        <w:t xml:space="preserve">εγαλύτερο μέρος που θέλουμε να </w:t>
      </w:r>
      <w:r w:rsidRPr="00C3677E">
        <w:rPr>
          <w:rFonts w:eastAsia="Times New Roman"/>
          <w:szCs w:val="24"/>
        </w:rPr>
        <w:t xml:space="preserve">κυρώσουμε </w:t>
      </w:r>
      <w:r>
        <w:rPr>
          <w:rFonts w:eastAsia="Times New Roman"/>
          <w:szCs w:val="24"/>
        </w:rPr>
        <w:t xml:space="preserve">αφορά </w:t>
      </w:r>
      <w:r w:rsidRPr="00C3677E">
        <w:rPr>
          <w:rFonts w:eastAsia="Times New Roman"/>
          <w:szCs w:val="24"/>
        </w:rPr>
        <w:t>τις πυρόπ</w:t>
      </w:r>
      <w:r w:rsidRPr="00C3677E">
        <w:rPr>
          <w:rFonts w:eastAsia="Times New Roman"/>
          <w:szCs w:val="24"/>
        </w:rPr>
        <w:t>ληκτες περιοχές της 23</w:t>
      </w:r>
      <w:r w:rsidRPr="001B6864">
        <w:rPr>
          <w:rFonts w:eastAsia="Times New Roman"/>
          <w:szCs w:val="24"/>
          <w:vertAlign w:val="superscript"/>
        </w:rPr>
        <w:t>ης</w:t>
      </w:r>
      <w:r>
        <w:rPr>
          <w:rFonts w:eastAsia="Times New Roman"/>
          <w:szCs w:val="24"/>
        </w:rPr>
        <w:t xml:space="preserve"> </w:t>
      </w:r>
      <w:r w:rsidRPr="00C3677E">
        <w:rPr>
          <w:rFonts w:eastAsia="Times New Roman"/>
          <w:szCs w:val="24"/>
        </w:rPr>
        <w:t>και 24</w:t>
      </w:r>
      <w:r w:rsidRPr="001B6864">
        <w:rPr>
          <w:rFonts w:eastAsia="Times New Roman"/>
          <w:szCs w:val="24"/>
          <w:vertAlign w:val="superscript"/>
        </w:rPr>
        <w:t>ης</w:t>
      </w:r>
      <w:r>
        <w:rPr>
          <w:rFonts w:eastAsia="Times New Roman"/>
          <w:szCs w:val="24"/>
        </w:rPr>
        <w:t xml:space="preserve"> </w:t>
      </w:r>
      <w:r w:rsidRPr="00C3677E">
        <w:rPr>
          <w:rFonts w:eastAsia="Times New Roman"/>
          <w:szCs w:val="24"/>
        </w:rPr>
        <w:t>Ιουλίου</w:t>
      </w:r>
      <w:r>
        <w:rPr>
          <w:rFonts w:eastAsia="Times New Roman"/>
          <w:szCs w:val="24"/>
        </w:rPr>
        <w:t>. Η καταστροφή που υπέστησαν οι άνθρωποι που επέζησαν</w:t>
      </w:r>
      <w:r>
        <w:rPr>
          <w:rFonts w:eastAsia="Times New Roman"/>
          <w:szCs w:val="24"/>
        </w:rPr>
        <w:t>,</w:t>
      </w:r>
      <w:r>
        <w:rPr>
          <w:rFonts w:eastAsia="Times New Roman"/>
          <w:szCs w:val="24"/>
        </w:rPr>
        <w:t xml:space="preserve"> έχει</w:t>
      </w:r>
      <w:r w:rsidRPr="00C3677E">
        <w:rPr>
          <w:rFonts w:eastAsia="Times New Roman"/>
          <w:szCs w:val="24"/>
        </w:rPr>
        <w:t xml:space="preserve"> αφήσει πάρα πολλές </w:t>
      </w:r>
      <w:r>
        <w:rPr>
          <w:rFonts w:eastAsia="Times New Roman"/>
          <w:szCs w:val="24"/>
        </w:rPr>
        <w:t>ανοιχτές πληγές.</w:t>
      </w:r>
      <w:r w:rsidRPr="00C3677E">
        <w:rPr>
          <w:rFonts w:eastAsia="Times New Roman"/>
          <w:szCs w:val="24"/>
        </w:rPr>
        <w:t xml:space="preserve"> </w:t>
      </w:r>
      <w:r>
        <w:rPr>
          <w:rFonts w:eastAsia="Times New Roman"/>
          <w:szCs w:val="24"/>
        </w:rPr>
        <w:t>Όμως,</w:t>
      </w:r>
      <w:r w:rsidRPr="00C3677E">
        <w:rPr>
          <w:rFonts w:eastAsia="Times New Roman"/>
          <w:szCs w:val="24"/>
        </w:rPr>
        <w:t xml:space="preserve"> θα ήθελα να πω ότι η </w:t>
      </w:r>
      <w:r>
        <w:rPr>
          <w:rFonts w:eastAsia="Times New Roman"/>
          <w:szCs w:val="24"/>
        </w:rPr>
        <w:t>Κ</w:t>
      </w:r>
      <w:r w:rsidRPr="00C3677E">
        <w:rPr>
          <w:rFonts w:eastAsia="Times New Roman"/>
          <w:szCs w:val="24"/>
        </w:rPr>
        <w:t xml:space="preserve">υβέρνηση </w:t>
      </w:r>
      <w:r>
        <w:rPr>
          <w:rFonts w:eastAsia="Times New Roman"/>
          <w:szCs w:val="24"/>
        </w:rPr>
        <w:t>έπραξε</w:t>
      </w:r>
      <w:r w:rsidRPr="00C3677E">
        <w:rPr>
          <w:rFonts w:eastAsia="Times New Roman"/>
          <w:szCs w:val="24"/>
        </w:rPr>
        <w:t xml:space="preserve"> το χρέος </w:t>
      </w:r>
      <w:r>
        <w:rPr>
          <w:rFonts w:eastAsia="Times New Roman"/>
          <w:szCs w:val="24"/>
        </w:rPr>
        <w:t>της</w:t>
      </w:r>
      <w:r w:rsidRPr="00C3677E">
        <w:rPr>
          <w:rFonts w:eastAsia="Times New Roman"/>
          <w:szCs w:val="24"/>
        </w:rPr>
        <w:t xml:space="preserve"> </w:t>
      </w:r>
      <w:r>
        <w:rPr>
          <w:rFonts w:eastAsia="Times New Roman"/>
          <w:szCs w:val="24"/>
        </w:rPr>
        <w:t>σ</w:t>
      </w:r>
      <w:r w:rsidRPr="00C3677E">
        <w:rPr>
          <w:rFonts w:eastAsia="Times New Roman"/>
          <w:szCs w:val="24"/>
        </w:rPr>
        <w:t>το έπακρον</w:t>
      </w:r>
      <w:r>
        <w:rPr>
          <w:rFonts w:eastAsia="Times New Roman"/>
          <w:szCs w:val="24"/>
        </w:rPr>
        <w:t>,</w:t>
      </w:r>
      <w:r w:rsidRPr="00C3677E">
        <w:rPr>
          <w:rFonts w:eastAsia="Times New Roman"/>
          <w:szCs w:val="24"/>
        </w:rPr>
        <w:t xml:space="preserve"> γιατί ανταποκρίθηκε αμέσως </w:t>
      </w:r>
      <w:r>
        <w:rPr>
          <w:rFonts w:eastAsia="Times New Roman"/>
          <w:szCs w:val="24"/>
        </w:rPr>
        <w:t>σ</w:t>
      </w:r>
      <w:r w:rsidRPr="00C3677E">
        <w:rPr>
          <w:rFonts w:eastAsia="Times New Roman"/>
          <w:szCs w:val="24"/>
        </w:rPr>
        <w:t>τις ανάγκες που εμφαν</w:t>
      </w:r>
      <w:r w:rsidRPr="00C3677E">
        <w:rPr>
          <w:rFonts w:eastAsia="Times New Roman"/>
          <w:szCs w:val="24"/>
        </w:rPr>
        <w:t>ίστηκαν</w:t>
      </w:r>
      <w:r>
        <w:rPr>
          <w:rFonts w:eastAsia="Times New Roman"/>
          <w:szCs w:val="24"/>
        </w:rPr>
        <w:t>.</w:t>
      </w:r>
      <w:r w:rsidRPr="00C3677E">
        <w:rPr>
          <w:rFonts w:eastAsia="Times New Roman"/>
          <w:szCs w:val="24"/>
        </w:rPr>
        <w:t xml:space="preserve"> </w:t>
      </w:r>
      <w:r>
        <w:rPr>
          <w:rFonts w:eastAsia="Times New Roman"/>
          <w:szCs w:val="24"/>
        </w:rPr>
        <w:t>Δ</w:t>
      </w:r>
      <w:r w:rsidRPr="00C3677E">
        <w:rPr>
          <w:rFonts w:eastAsia="Times New Roman"/>
          <w:szCs w:val="24"/>
        </w:rPr>
        <w:t>εν μπορεί</w:t>
      </w:r>
      <w:r>
        <w:rPr>
          <w:rFonts w:eastAsia="Times New Roman"/>
          <w:szCs w:val="24"/>
        </w:rPr>
        <w:t>ς</w:t>
      </w:r>
      <w:r w:rsidRPr="00C3677E">
        <w:rPr>
          <w:rFonts w:eastAsia="Times New Roman"/>
          <w:szCs w:val="24"/>
        </w:rPr>
        <w:t xml:space="preserve"> να υπολογί</w:t>
      </w:r>
      <w:r>
        <w:rPr>
          <w:rFonts w:eastAsia="Times New Roman"/>
          <w:szCs w:val="24"/>
        </w:rPr>
        <w:t>σ</w:t>
      </w:r>
      <w:r w:rsidRPr="00C3677E">
        <w:rPr>
          <w:rFonts w:eastAsia="Times New Roman"/>
          <w:szCs w:val="24"/>
        </w:rPr>
        <w:t>ει</w:t>
      </w:r>
      <w:r>
        <w:rPr>
          <w:rFonts w:eastAsia="Times New Roman"/>
          <w:szCs w:val="24"/>
        </w:rPr>
        <w:t>ς</w:t>
      </w:r>
      <w:r w:rsidRPr="00C3677E">
        <w:rPr>
          <w:rFonts w:eastAsia="Times New Roman"/>
          <w:szCs w:val="24"/>
        </w:rPr>
        <w:t xml:space="preserve"> </w:t>
      </w:r>
      <w:r>
        <w:rPr>
          <w:rFonts w:eastAsia="Times New Roman"/>
          <w:szCs w:val="24"/>
        </w:rPr>
        <w:t>ένα καιρικό φαινόμενο, μια</w:t>
      </w:r>
      <w:r w:rsidRPr="00C3677E">
        <w:rPr>
          <w:rFonts w:eastAsia="Times New Roman"/>
          <w:szCs w:val="24"/>
        </w:rPr>
        <w:t xml:space="preserve"> καταστροφή με ανέμους </w:t>
      </w:r>
      <w:r>
        <w:rPr>
          <w:rFonts w:eastAsia="Times New Roman"/>
          <w:szCs w:val="24"/>
        </w:rPr>
        <w:t>εκατόν είκοσι</w:t>
      </w:r>
      <w:r w:rsidRPr="00C3677E">
        <w:rPr>
          <w:rFonts w:eastAsia="Times New Roman"/>
          <w:szCs w:val="24"/>
        </w:rPr>
        <w:t xml:space="preserve"> χιλιομέτρων την ώρα </w:t>
      </w:r>
      <w:r>
        <w:rPr>
          <w:rFonts w:eastAsia="Times New Roman"/>
          <w:szCs w:val="24"/>
        </w:rPr>
        <w:t xml:space="preserve">και </w:t>
      </w:r>
      <w:r w:rsidRPr="00C3677E">
        <w:rPr>
          <w:rFonts w:eastAsia="Times New Roman"/>
          <w:szCs w:val="24"/>
        </w:rPr>
        <w:t>σε μιάμιση ώρα να ανταπεξέλθεις</w:t>
      </w:r>
      <w:r>
        <w:rPr>
          <w:rFonts w:eastAsia="Times New Roman"/>
          <w:szCs w:val="24"/>
        </w:rPr>
        <w:t>. Δ</w:t>
      </w:r>
      <w:r w:rsidRPr="00C3677E">
        <w:rPr>
          <w:rFonts w:eastAsia="Times New Roman"/>
          <w:szCs w:val="24"/>
        </w:rPr>
        <w:t xml:space="preserve">εν μπορεί να ανταπεξέλθει </w:t>
      </w:r>
      <w:r>
        <w:rPr>
          <w:rFonts w:eastAsia="Times New Roman"/>
          <w:szCs w:val="24"/>
        </w:rPr>
        <w:t xml:space="preserve">η </w:t>
      </w:r>
      <w:r w:rsidRPr="00C3677E">
        <w:rPr>
          <w:rFonts w:eastAsia="Times New Roman"/>
          <w:szCs w:val="24"/>
        </w:rPr>
        <w:t>Καλιφόρνια</w:t>
      </w:r>
      <w:r>
        <w:rPr>
          <w:rFonts w:eastAsia="Times New Roman"/>
          <w:szCs w:val="24"/>
        </w:rPr>
        <w:t>,</w:t>
      </w:r>
      <w:r w:rsidRPr="00C3677E">
        <w:rPr>
          <w:rFonts w:eastAsia="Times New Roman"/>
          <w:szCs w:val="24"/>
        </w:rPr>
        <w:t xml:space="preserve"> που καίγονται για τέσσερις μέρες και </w:t>
      </w:r>
      <w:r>
        <w:rPr>
          <w:rFonts w:eastAsia="Times New Roman"/>
          <w:szCs w:val="24"/>
        </w:rPr>
        <w:t>έχει</w:t>
      </w:r>
      <w:r w:rsidRPr="00C3677E">
        <w:rPr>
          <w:rFonts w:eastAsia="Times New Roman"/>
          <w:szCs w:val="24"/>
        </w:rPr>
        <w:t xml:space="preserve"> όλα τα</w:t>
      </w:r>
      <w:r>
        <w:rPr>
          <w:rFonts w:eastAsia="Times New Roman"/>
          <w:szCs w:val="24"/>
        </w:rPr>
        <w:t xml:space="preserve"> συστήματα </w:t>
      </w:r>
      <w:r>
        <w:rPr>
          <w:rFonts w:eastAsia="Times New Roman"/>
          <w:szCs w:val="24"/>
        </w:rPr>
        <w:t>πυρασφάλειας και τρόπους διαφυγής κ.λπ.</w:t>
      </w:r>
      <w:r>
        <w:rPr>
          <w:rFonts w:eastAsia="Times New Roman"/>
          <w:szCs w:val="24"/>
        </w:rPr>
        <w:t>.</w:t>
      </w:r>
      <w:r>
        <w:rPr>
          <w:rFonts w:eastAsia="Times New Roman"/>
          <w:szCs w:val="24"/>
        </w:rPr>
        <w:t xml:space="preserve"> Έχουν καεί ήδη σαράντα πέντε άνθρωποι, αγνοούνται διακόσιοι </w:t>
      </w:r>
      <w:r w:rsidRPr="00C3677E">
        <w:rPr>
          <w:rFonts w:eastAsia="Times New Roman"/>
          <w:szCs w:val="24"/>
        </w:rPr>
        <w:t>και δεν μπορούν να ανταπεξέλθουν</w:t>
      </w:r>
      <w:r>
        <w:rPr>
          <w:rFonts w:eastAsia="Times New Roman"/>
          <w:szCs w:val="24"/>
        </w:rPr>
        <w:t>.</w:t>
      </w:r>
      <w:r w:rsidRPr="00C3677E">
        <w:rPr>
          <w:rFonts w:eastAsia="Times New Roman"/>
          <w:szCs w:val="24"/>
        </w:rPr>
        <w:t xml:space="preserve"> </w:t>
      </w:r>
      <w:r>
        <w:rPr>
          <w:rFonts w:eastAsia="Times New Roman"/>
          <w:szCs w:val="24"/>
        </w:rPr>
        <w:t>Τ</w:t>
      </w:r>
      <w:r w:rsidRPr="00C3677E">
        <w:rPr>
          <w:rFonts w:eastAsia="Times New Roman"/>
          <w:szCs w:val="24"/>
        </w:rPr>
        <w:t>ουλάχιστον εμείς</w:t>
      </w:r>
      <w:r>
        <w:rPr>
          <w:rFonts w:eastAsia="Times New Roman"/>
          <w:szCs w:val="24"/>
        </w:rPr>
        <w:t>,</w:t>
      </w:r>
      <w:r w:rsidRPr="00C3677E">
        <w:rPr>
          <w:rFonts w:eastAsia="Times New Roman"/>
          <w:szCs w:val="24"/>
        </w:rPr>
        <w:t xml:space="preserve"> με τα μνημόνια που είχαμε</w:t>
      </w:r>
      <w:r>
        <w:rPr>
          <w:rFonts w:eastAsia="Times New Roman"/>
          <w:szCs w:val="24"/>
        </w:rPr>
        <w:t>,</w:t>
      </w:r>
      <w:r w:rsidRPr="00C3677E">
        <w:rPr>
          <w:rFonts w:eastAsia="Times New Roman"/>
          <w:szCs w:val="24"/>
        </w:rPr>
        <w:t xml:space="preserve"> με όλα αυτά τα θέματα</w:t>
      </w:r>
      <w:r>
        <w:rPr>
          <w:rFonts w:eastAsia="Times New Roman"/>
          <w:szCs w:val="24"/>
        </w:rPr>
        <w:t>,</w:t>
      </w:r>
      <w:r w:rsidRPr="00C3677E">
        <w:rPr>
          <w:rFonts w:eastAsia="Times New Roman"/>
          <w:szCs w:val="24"/>
        </w:rPr>
        <w:t xml:space="preserve"> κατορθώσαμε να βοηθήσουμε</w:t>
      </w:r>
      <w:r>
        <w:rPr>
          <w:rFonts w:eastAsia="Times New Roman"/>
          <w:szCs w:val="24"/>
        </w:rPr>
        <w:t xml:space="preserve">. </w:t>
      </w:r>
    </w:p>
    <w:p w14:paraId="2774D6B1" w14:textId="77777777" w:rsidR="009B4FE7" w:rsidRDefault="00452105">
      <w:pPr>
        <w:tabs>
          <w:tab w:val="center" w:pos="4753"/>
          <w:tab w:val="left" w:pos="6156"/>
        </w:tabs>
        <w:spacing w:line="600" w:lineRule="auto"/>
        <w:ind w:firstLine="720"/>
        <w:jc w:val="both"/>
        <w:rPr>
          <w:rFonts w:eastAsia="Times New Roman"/>
          <w:szCs w:val="24"/>
        </w:rPr>
      </w:pPr>
      <w:r w:rsidRPr="00C3677E">
        <w:rPr>
          <w:rFonts w:eastAsia="Times New Roman"/>
          <w:szCs w:val="24"/>
        </w:rPr>
        <w:t>Θα ξεχάσουμε</w:t>
      </w:r>
      <w:r>
        <w:rPr>
          <w:rFonts w:eastAsia="Times New Roman"/>
          <w:szCs w:val="24"/>
        </w:rPr>
        <w:t>,</w:t>
      </w:r>
      <w:r w:rsidRPr="00C3677E">
        <w:rPr>
          <w:rFonts w:eastAsia="Times New Roman"/>
          <w:szCs w:val="24"/>
        </w:rPr>
        <w:t xml:space="preserve"> μήπως</w:t>
      </w:r>
      <w:r>
        <w:rPr>
          <w:rFonts w:eastAsia="Times New Roman"/>
          <w:szCs w:val="24"/>
        </w:rPr>
        <w:t>,</w:t>
      </w:r>
      <w:r w:rsidRPr="00C3677E">
        <w:rPr>
          <w:rFonts w:eastAsia="Times New Roman"/>
          <w:szCs w:val="24"/>
        </w:rPr>
        <w:t xml:space="preserve"> τις</w:t>
      </w:r>
      <w:r w:rsidRPr="00C3677E">
        <w:rPr>
          <w:rFonts w:eastAsia="Times New Roman"/>
          <w:szCs w:val="24"/>
        </w:rPr>
        <w:t xml:space="preserve"> καταστροφικές </w:t>
      </w:r>
      <w:r>
        <w:rPr>
          <w:rFonts w:eastAsia="Times New Roman"/>
          <w:szCs w:val="24"/>
        </w:rPr>
        <w:t xml:space="preserve">φωτιές </w:t>
      </w:r>
      <w:r w:rsidRPr="00C3677E">
        <w:rPr>
          <w:rFonts w:eastAsia="Times New Roman"/>
          <w:szCs w:val="24"/>
        </w:rPr>
        <w:t xml:space="preserve">της </w:t>
      </w:r>
      <w:r>
        <w:rPr>
          <w:rFonts w:eastAsia="Times New Roman"/>
          <w:szCs w:val="24"/>
        </w:rPr>
        <w:t xml:space="preserve">Ηλείας στην </w:t>
      </w:r>
      <w:r w:rsidRPr="00C3677E">
        <w:rPr>
          <w:rFonts w:eastAsia="Times New Roman"/>
          <w:szCs w:val="24"/>
        </w:rPr>
        <w:t>Πελοπ</w:t>
      </w:r>
      <w:r>
        <w:rPr>
          <w:rFonts w:eastAsia="Times New Roman"/>
          <w:szCs w:val="24"/>
        </w:rPr>
        <w:t>όννησο</w:t>
      </w:r>
      <w:r>
        <w:rPr>
          <w:rFonts w:eastAsia="Times New Roman"/>
          <w:szCs w:val="24"/>
        </w:rPr>
        <w:t>;</w:t>
      </w:r>
      <w:r w:rsidRPr="00C3677E">
        <w:rPr>
          <w:rFonts w:eastAsia="Times New Roman"/>
          <w:szCs w:val="24"/>
        </w:rPr>
        <w:t xml:space="preserve"> </w:t>
      </w:r>
    </w:p>
    <w:p w14:paraId="2774D6B2" w14:textId="77777777" w:rsidR="009B4FE7" w:rsidRDefault="00452105">
      <w:pPr>
        <w:tabs>
          <w:tab w:val="center" w:pos="4753"/>
          <w:tab w:val="left" w:pos="6156"/>
        </w:tabs>
        <w:spacing w:line="600" w:lineRule="auto"/>
        <w:ind w:firstLine="720"/>
        <w:jc w:val="both"/>
        <w:rPr>
          <w:rFonts w:eastAsia="Times New Roman"/>
          <w:szCs w:val="24"/>
        </w:rPr>
      </w:pPr>
      <w:r w:rsidRPr="00C3677E">
        <w:rPr>
          <w:rFonts w:eastAsia="Times New Roman"/>
          <w:szCs w:val="24"/>
        </w:rPr>
        <w:t>Τέλος πάντων</w:t>
      </w:r>
      <w:r>
        <w:rPr>
          <w:rFonts w:eastAsia="Times New Roman"/>
          <w:szCs w:val="24"/>
        </w:rPr>
        <w:t>,</w:t>
      </w:r>
      <w:r w:rsidRPr="00C3677E">
        <w:rPr>
          <w:rFonts w:eastAsia="Times New Roman"/>
          <w:szCs w:val="24"/>
        </w:rPr>
        <w:t xml:space="preserve"> να μη μακρηγορώ</w:t>
      </w:r>
      <w:r>
        <w:rPr>
          <w:rFonts w:eastAsia="Times New Roman"/>
          <w:szCs w:val="24"/>
        </w:rPr>
        <w:t>.</w:t>
      </w:r>
      <w:r w:rsidRPr="00C3677E">
        <w:rPr>
          <w:rFonts w:eastAsia="Times New Roman"/>
          <w:szCs w:val="24"/>
        </w:rPr>
        <w:t xml:space="preserve"> </w:t>
      </w:r>
    </w:p>
    <w:p w14:paraId="2774D6B3"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lastRenderedPageBreak/>
        <w:t>Α</w:t>
      </w:r>
      <w:r w:rsidRPr="00C3677E">
        <w:rPr>
          <w:rFonts w:eastAsia="Times New Roman"/>
          <w:szCs w:val="24"/>
        </w:rPr>
        <w:t xml:space="preserve">ποφάσισε η </w:t>
      </w:r>
      <w:r>
        <w:rPr>
          <w:rFonts w:eastAsia="Times New Roman"/>
          <w:szCs w:val="24"/>
        </w:rPr>
        <w:t>Κ</w:t>
      </w:r>
      <w:r w:rsidRPr="00C3677E">
        <w:rPr>
          <w:rFonts w:eastAsia="Times New Roman"/>
          <w:szCs w:val="24"/>
        </w:rPr>
        <w:t>υβέρνηση</w:t>
      </w:r>
      <w:r>
        <w:rPr>
          <w:rFonts w:eastAsia="Times New Roman"/>
          <w:szCs w:val="24"/>
        </w:rPr>
        <w:t>,</w:t>
      </w:r>
      <w:r w:rsidRPr="00C3677E">
        <w:rPr>
          <w:rFonts w:eastAsia="Times New Roman"/>
          <w:szCs w:val="24"/>
        </w:rPr>
        <w:t xml:space="preserve"> μέσα σε λίγες εβδομάδες μετά από την καταστροφή</w:t>
      </w:r>
      <w:r>
        <w:rPr>
          <w:rFonts w:eastAsia="Times New Roman"/>
          <w:szCs w:val="24"/>
        </w:rPr>
        <w:t>,</w:t>
      </w:r>
      <w:r w:rsidRPr="00C3677E">
        <w:rPr>
          <w:rFonts w:eastAsia="Times New Roman"/>
          <w:szCs w:val="24"/>
        </w:rPr>
        <w:t xml:space="preserve"> να π</w:t>
      </w:r>
      <w:r>
        <w:rPr>
          <w:rFonts w:eastAsia="Times New Roman"/>
          <w:szCs w:val="24"/>
        </w:rPr>
        <w:t>ροβεί σε μέτρα που να βοηθήσουν.</w:t>
      </w:r>
      <w:r w:rsidRPr="00C3677E">
        <w:rPr>
          <w:rFonts w:eastAsia="Times New Roman"/>
          <w:szCs w:val="24"/>
        </w:rPr>
        <w:t xml:space="preserve"> </w:t>
      </w:r>
      <w:r>
        <w:rPr>
          <w:rFonts w:eastAsia="Times New Roman"/>
          <w:szCs w:val="24"/>
        </w:rPr>
        <w:t>Έ</w:t>
      </w:r>
      <w:r w:rsidRPr="00C3677E">
        <w:rPr>
          <w:rFonts w:eastAsia="Times New Roman"/>
          <w:szCs w:val="24"/>
        </w:rPr>
        <w:t xml:space="preserve">τσι συστήθηκε ο ειδικός λογαριασμός για </w:t>
      </w:r>
      <w:r>
        <w:rPr>
          <w:rFonts w:eastAsia="Times New Roman"/>
          <w:szCs w:val="24"/>
        </w:rPr>
        <w:t>α</w:t>
      </w:r>
      <w:r w:rsidRPr="00C3677E">
        <w:rPr>
          <w:rFonts w:eastAsia="Times New Roman"/>
          <w:szCs w:val="24"/>
        </w:rPr>
        <w:t xml:space="preserve">ρωγή </w:t>
      </w:r>
      <w:r>
        <w:rPr>
          <w:rFonts w:eastAsia="Times New Roman"/>
          <w:szCs w:val="24"/>
        </w:rPr>
        <w:t>των πληγέντων κα</w:t>
      </w:r>
      <w:r>
        <w:rPr>
          <w:rFonts w:eastAsia="Times New Roman"/>
          <w:szCs w:val="24"/>
        </w:rPr>
        <w:t xml:space="preserve">ι για </w:t>
      </w:r>
      <w:r w:rsidRPr="00C3677E">
        <w:rPr>
          <w:rFonts w:eastAsia="Times New Roman"/>
          <w:szCs w:val="24"/>
        </w:rPr>
        <w:t>άμεση οικονομική ενίσχυση</w:t>
      </w:r>
      <w:r>
        <w:rPr>
          <w:rFonts w:eastAsia="Times New Roman"/>
          <w:szCs w:val="24"/>
        </w:rPr>
        <w:t>.</w:t>
      </w:r>
      <w:r w:rsidRPr="00C3677E">
        <w:rPr>
          <w:rFonts w:eastAsia="Times New Roman"/>
          <w:szCs w:val="24"/>
        </w:rPr>
        <w:t xml:space="preserve"> Μην ξεχνάμε ότι οι πληγέντες</w:t>
      </w:r>
      <w:r>
        <w:rPr>
          <w:rFonts w:eastAsia="Times New Roman"/>
          <w:szCs w:val="24"/>
        </w:rPr>
        <w:t xml:space="preserve"> πήραν</w:t>
      </w:r>
      <w:r w:rsidRPr="00C3677E">
        <w:rPr>
          <w:rFonts w:eastAsia="Times New Roman"/>
          <w:szCs w:val="24"/>
        </w:rPr>
        <w:t xml:space="preserve"> 5.000 ευρώ ανά κατοικία</w:t>
      </w:r>
      <w:r>
        <w:rPr>
          <w:rFonts w:eastAsia="Times New Roman"/>
          <w:szCs w:val="24"/>
        </w:rPr>
        <w:t>,</w:t>
      </w:r>
      <w:r w:rsidRPr="00C3677E">
        <w:rPr>
          <w:rFonts w:eastAsia="Times New Roman"/>
          <w:szCs w:val="24"/>
        </w:rPr>
        <w:t xml:space="preserve"> 8.000 ευρώ </w:t>
      </w:r>
      <w:r>
        <w:rPr>
          <w:rFonts w:eastAsia="Times New Roman"/>
          <w:szCs w:val="24"/>
        </w:rPr>
        <w:t xml:space="preserve">οι </w:t>
      </w:r>
      <w:r w:rsidRPr="00C3677E">
        <w:rPr>
          <w:rFonts w:eastAsia="Times New Roman"/>
          <w:szCs w:val="24"/>
        </w:rPr>
        <w:t>επιχειρήσ</w:t>
      </w:r>
      <w:r>
        <w:rPr>
          <w:rFonts w:eastAsia="Times New Roman"/>
          <w:szCs w:val="24"/>
        </w:rPr>
        <w:t>εις,</w:t>
      </w:r>
      <w:r w:rsidRPr="00C3677E">
        <w:rPr>
          <w:rFonts w:eastAsia="Times New Roman"/>
          <w:szCs w:val="24"/>
        </w:rPr>
        <w:t xml:space="preserve"> 6.000 ευρώ </w:t>
      </w:r>
      <w:r>
        <w:rPr>
          <w:rFonts w:eastAsia="Times New Roman"/>
          <w:szCs w:val="24"/>
        </w:rPr>
        <w:t xml:space="preserve">οι </w:t>
      </w:r>
      <w:r w:rsidRPr="00C3677E">
        <w:rPr>
          <w:rFonts w:eastAsia="Times New Roman"/>
          <w:szCs w:val="24"/>
        </w:rPr>
        <w:t xml:space="preserve">τρίτεκνες και </w:t>
      </w:r>
      <w:r>
        <w:rPr>
          <w:rFonts w:eastAsia="Times New Roman"/>
          <w:szCs w:val="24"/>
        </w:rPr>
        <w:t xml:space="preserve">οι </w:t>
      </w:r>
      <w:r w:rsidRPr="00C3677E">
        <w:rPr>
          <w:rFonts w:eastAsia="Times New Roman"/>
          <w:szCs w:val="24"/>
        </w:rPr>
        <w:t>πολύτεκνες οικογένειες</w:t>
      </w:r>
      <w:r>
        <w:rPr>
          <w:rFonts w:eastAsia="Times New Roman"/>
          <w:szCs w:val="24"/>
        </w:rPr>
        <w:t>,</w:t>
      </w:r>
      <w:r w:rsidRPr="00C3677E">
        <w:rPr>
          <w:rFonts w:eastAsia="Times New Roman"/>
          <w:szCs w:val="24"/>
        </w:rPr>
        <w:t xml:space="preserve"> 10.000 ευρώ </w:t>
      </w:r>
      <w:r>
        <w:rPr>
          <w:rFonts w:eastAsia="Times New Roman"/>
          <w:szCs w:val="24"/>
        </w:rPr>
        <w:t>ο</w:t>
      </w:r>
      <w:r w:rsidRPr="00C3677E">
        <w:rPr>
          <w:rFonts w:eastAsia="Times New Roman"/>
          <w:szCs w:val="24"/>
        </w:rPr>
        <w:t xml:space="preserve">ι συγγενείς </w:t>
      </w:r>
      <w:r>
        <w:rPr>
          <w:rFonts w:eastAsia="Times New Roman"/>
          <w:szCs w:val="24"/>
        </w:rPr>
        <w:t xml:space="preserve">των θυμάτων και από 1.000 ευρώ </w:t>
      </w:r>
      <w:r w:rsidRPr="00C3677E">
        <w:rPr>
          <w:rFonts w:eastAsia="Times New Roman"/>
          <w:szCs w:val="24"/>
        </w:rPr>
        <w:t xml:space="preserve">τα παιδιά που έχασαν </w:t>
      </w:r>
      <w:r w:rsidRPr="00C3677E">
        <w:rPr>
          <w:rFonts w:eastAsia="Times New Roman"/>
          <w:szCs w:val="24"/>
        </w:rPr>
        <w:t>τους γονείς τους και τους φιλοξενούν κάποιοι άλλοι</w:t>
      </w:r>
      <w:r>
        <w:rPr>
          <w:rFonts w:eastAsia="Times New Roman"/>
          <w:szCs w:val="24"/>
        </w:rPr>
        <w:t>.</w:t>
      </w:r>
    </w:p>
    <w:p w14:paraId="2774D6B4" w14:textId="77777777" w:rsidR="009B4FE7" w:rsidRDefault="00452105">
      <w:pPr>
        <w:tabs>
          <w:tab w:val="center" w:pos="4753"/>
          <w:tab w:val="left" w:pos="6156"/>
        </w:tabs>
        <w:spacing w:line="600" w:lineRule="auto"/>
        <w:ind w:firstLine="720"/>
        <w:jc w:val="both"/>
        <w:rPr>
          <w:rFonts w:eastAsia="Times New Roman"/>
          <w:szCs w:val="24"/>
        </w:rPr>
      </w:pPr>
      <w:r>
        <w:rPr>
          <w:rFonts w:eastAsia="Times New Roman"/>
          <w:szCs w:val="24"/>
        </w:rPr>
        <w:t>Τ</w:t>
      </w:r>
      <w:r w:rsidRPr="00C3677E">
        <w:rPr>
          <w:rFonts w:eastAsia="Times New Roman"/>
          <w:szCs w:val="24"/>
        </w:rPr>
        <w:t xml:space="preserve">ο </w:t>
      </w:r>
      <w:r>
        <w:rPr>
          <w:rFonts w:eastAsia="Times New Roman"/>
          <w:szCs w:val="24"/>
        </w:rPr>
        <w:t>τ</w:t>
      </w:r>
      <w:r w:rsidRPr="00C3677E">
        <w:rPr>
          <w:rFonts w:eastAsia="Times New Roman"/>
          <w:szCs w:val="24"/>
        </w:rPr>
        <w:t>αμείο που είχε γίνει το 2007 με</w:t>
      </w:r>
      <w:r>
        <w:rPr>
          <w:rFonts w:eastAsia="Times New Roman"/>
          <w:szCs w:val="24"/>
        </w:rPr>
        <w:t>τά</w:t>
      </w:r>
      <w:r w:rsidRPr="00C3677E">
        <w:rPr>
          <w:rFonts w:eastAsia="Times New Roman"/>
          <w:szCs w:val="24"/>
        </w:rPr>
        <w:t xml:space="preserve"> την πυρκαγιά της Ηλείας </w:t>
      </w:r>
      <w:r>
        <w:rPr>
          <w:rFonts w:eastAsia="Times New Roman"/>
          <w:szCs w:val="24"/>
        </w:rPr>
        <w:t>-</w:t>
      </w:r>
      <w:r w:rsidRPr="00C3677E">
        <w:rPr>
          <w:rFonts w:eastAsia="Times New Roman"/>
          <w:szCs w:val="24"/>
        </w:rPr>
        <w:t xml:space="preserve">τότε δεν ήμουν </w:t>
      </w:r>
      <w:r>
        <w:rPr>
          <w:rFonts w:eastAsia="Times New Roman"/>
          <w:szCs w:val="24"/>
        </w:rPr>
        <w:t>Β</w:t>
      </w:r>
      <w:r w:rsidRPr="00C3677E">
        <w:rPr>
          <w:rFonts w:eastAsia="Times New Roman"/>
          <w:szCs w:val="24"/>
        </w:rPr>
        <w:t>ουλευτής</w:t>
      </w:r>
      <w:r>
        <w:rPr>
          <w:rFonts w:eastAsia="Times New Roman"/>
          <w:szCs w:val="24"/>
        </w:rPr>
        <w:t>,</w:t>
      </w:r>
      <w:r w:rsidRPr="00C3677E">
        <w:rPr>
          <w:rFonts w:eastAsia="Times New Roman"/>
          <w:szCs w:val="24"/>
        </w:rPr>
        <w:t xml:space="preserve"> αλλά μου </w:t>
      </w:r>
      <w:r>
        <w:rPr>
          <w:rFonts w:eastAsia="Times New Roman"/>
          <w:szCs w:val="24"/>
        </w:rPr>
        <w:t>έ</w:t>
      </w:r>
      <w:r w:rsidRPr="00C3677E">
        <w:rPr>
          <w:rFonts w:eastAsia="Times New Roman"/>
          <w:szCs w:val="24"/>
        </w:rPr>
        <w:t>κανε εντύπωση</w:t>
      </w:r>
      <w:r>
        <w:rPr>
          <w:rFonts w:eastAsia="Times New Roman"/>
          <w:szCs w:val="24"/>
        </w:rPr>
        <w:t>-</w:t>
      </w:r>
      <w:r w:rsidRPr="00C3677E">
        <w:rPr>
          <w:rFonts w:eastAsia="Times New Roman"/>
          <w:szCs w:val="24"/>
        </w:rPr>
        <w:t xml:space="preserve"> το γνωστό ως </w:t>
      </w:r>
      <w:r>
        <w:rPr>
          <w:rFonts w:eastAsia="Times New Roman"/>
          <w:szCs w:val="24"/>
        </w:rPr>
        <w:t>«Μολυβιάτη», μ</w:t>
      </w:r>
      <w:r w:rsidRPr="00C3677E">
        <w:rPr>
          <w:rFonts w:eastAsia="Times New Roman"/>
          <w:szCs w:val="24"/>
        </w:rPr>
        <w:t>άζεψε 208 εκατομμύρια ευρώ</w:t>
      </w:r>
      <w:r>
        <w:rPr>
          <w:rFonts w:eastAsia="Times New Roman"/>
          <w:szCs w:val="24"/>
        </w:rPr>
        <w:t>,</w:t>
      </w:r>
      <w:r w:rsidRPr="00C3677E">
        <w:rPr>
          <w:rFonts w:eastAsia="Times New Roman"/>
          <w:szCs w:val="24"/>
        </w:rPr>
        <w:t xml:space="preserve"> αλλά επί </w:t>
      </w:r>
      <w:r>
        <w:rPr>
          <w:rFonts w:eastAsia="Times New Roman"/>
          <w:szCs w:val="24"/>
        </w:rPr>
        <w:t>μια</w:t>
      </w:r>
      <w:r w:rsidRPr="00C3677E">
        <w:rPr>
          <w:rFonts w:eastAsia="Times New Roman"/>
          <w:szCs w:val="24"/>
        </w:rPr>
        <w:t xml:space="preserve"> διετία δεν τα είχε αξι</w:t>
      </w:r>
      <w:r w:rsidRPr="00C3677E">
        <w:rPr>
          <w:rFonts w:eastAsia="Times New Roman"/>
          <w:szCs w:val="24"/>
        </w:rPr>
        <w:t>οποιήσει</w:t>
      </w:r>
      <w:r>
        <w:rPr>
          <w:rFonts w:eastAsia="Times New Roman"/>
          <w:szCs w:val="24"/>
        </w:rPr>
        <w:t>.</w:t>
      </w:r>
      <w:r w:rsidRPr="00C3677E">
        <w:rPr>
          <w:rFonts w:eastAsia="Times New Roman"/>
          <w:szCs w:val="24"/>
        </w:rPr>
        <w:t xml:space="preserve"> </w:t>
      </w:r>
      <w:r>
        <w:rPr>
          <w:rFonts w:eastAsia="Times New Roman"/>
          <w:szCs w:val="24"/>
        </w:rPr>
        <w:t>Τ</w:t>
      </w:r>
      <w:r w:rsidRPr="00C3677E">
        <w:rPr>
          <w:rFonts w:eastAsia="Times New Roman"/>
          <w:szCs w:val="24"/>
        </w:rPr>
        <w:t>ο 2009 ο Γιώργος Παπανδρέου</w:t>
      </w:r>
      <w:r>
        <w:rPr>
          <w:rFonts w:eastAsia="Times New Roman"/>
          <w:szCs w:val="24"/>
        </w:rPr>
        <w:t>,</w:t>
      </w:r>
      <w:r w:rsidRPr="00C3677E">
        <w:rPr>
          <w:rFonts w:eastAsia="Times New Roman"/>
          <w:szCs w:val="24"/>
        </w:rPr>
        <w:t xml:space="preserve"> ο Γιωργάκης </w:t>
      </w:r>
      <w:r>
        <w:rPr>
          <w:rFonts w:eastAsia="Times New Roman"/>
          <w:szCs w:val="24"/>
        </w:rPr>
        <w:t>μας,</w:t>
      </w:r>
      <w:r w:rsidRPr="00C3677E">
        <w:rPr>
          <w:rFonts w:eastAsia="Times New Roman"/>
          <w:szCs w:val="24"/>
        </w:rPr>
        <w:t xml:space="preserve"> παρέλαβε 131 εκατομμύρια ευρώ </w:t>
      </w:r>
      <w:r>
        <w:rPr>
          <w:rFonts w:eastAsia="Times New Roman"/>
          <w:szCs w:val="24"/>
        </w:rPr>
        <w:t>,</w:t>
      </w:r>
      <w:r w:rsidRPr="00C3677E">
        <w:rPr>
          <w:rFonts w:eastAsia="Times New Roman"/>
          <w:szCs w:val="24"/>
        </w:rPr>
        <w:t xml:space="preserve">τα οποία </w:t>
      </w:r>
      <w:r>
        <w:rPr>
          <w:rFonts w:eastAsia="Times New Roman"/>
          <w:szCs w:val="24"/>
        </w:rPr>
        <w:t>τ</w:t>
      </w:r>
      <w:r w:rsidRPr="00C3677E">
        <w:rPr>
          <w:rFonts w:eastAsia="Times New Roman"/>
          <w:szCs w:val="24"/>
        </w:rPr>
        <w:t xml:space="preserve">α μετέφερε στον </w:t>
      </w:r>
      <w:r>
        <w:rPr>
          <w:rFonts w:eastAsia="Times New Roman"/>
          <w:szCs w:val="24"/>
        </w:rPr>
        <w:t>κ</w:t>
      </w:r>
      <w:r w:rsidRPr="00C3677E">
        <w:rPr>
          <w:rFonts w:eastAsia="Times New Roman"/>
          <w:szCs w:val="24"/>
        </w:rPr>
        <w:t>ρατικό προϋπολογισμό</w:t>
      </w:r>
      <w:r>
        <w:rPr>
          <w:rFonts w:eastAsia="Times New Roman"/>
          <w:szCs w:val="24"/>
        </w:rPr>
        <w:t>, με τον τότε</w:t>
      </w:r>
      <w:r w:rsidRPr="00C3677E">
        <w:rPr>
          <w:rFonts w:eastAsia="Times New Roman"/>
          <w:szCs w:val="24"/>
        </w:rPr>
        <w:t xml:space="preserve"> </w:t>
      </w:r>
      <w:r>
        <w:rPr>
          <w:rFonts w:eastAsia="Times New Roman"/>
          <w:szCs w:val="24"/>
        </w:rPr>
        <w:t>Υ</w:t>
      </w:r>
      <w:r w:rsidRPr="00C3677E">
        <w:rPr>
          <w:rFonts w:eastAsia="Times New Roman"/>
          <w:szCs w:val="24"/>
        </w:rPr>
        <w:t>πουργό Γιώργο Παπακωνσταντίνου</w:t>
      </w:r>
      <w:r>
        <w:rPr>
          <w:rFonts w:eastAsia="Times New Roman"/>
          <w:szCs w:val="24"/>
        </w:rPr>
        <w:t>.</w:t>
      </w:r>
      <w:r w:rsidRPr="00C3677E">
        <w:rPr>
          <w:rFonts w:eastAsia="Times New Roman"/>
          <w:szCs w:val="24"/>
        </w:rPr>
        <w:t xml:space="preserve"> </w:t>
      </w:r>
      <w:r>
        <w:rPr>
          <w:rFonts w:eastAsia="Times New Roman"/>
          <w:szCs w:val="24"/>
        </w:rPr>
        <w:t>Α</w:t>
      </w:r>
      <w:r w:rsidRPr="00C3677E">
        <w:rPr>
          <w:rFonts w:eastAsia="Times New Roman"/>
          <w:szCs w:val="24"/>
        </w:rPr>
        <w:t xml:space="preserve">υτά </w:t>
      </w:r>
      <w:r>
        <w:rPr>
          <w:rFonts w:eastAsia="Times New Roman"/>
          <w:szCs w:val="24"/>
        </w:rPr>
        <w:t xml:space="preserve">τα χρήματα πήγαν </w:t>
      </w:r>
      <w:r w:rsidRPr="00C3677E">
        <w:rPr>
          <w:rFonts w:eastAsia="Times New Roman"/>
          <w:szCs w:val="24"/>
        </w:rPr>
        <w:t xml:space="preserve">στο </w:t>
      </w:r>
      <w:r>
        <w:rPr>
          <w:rFonts w:eastAsia="Times New Roman"/>
          <w:szCs w:val="24"/>
        </w:rPr>
        <w:t>Τ</w:t>
      </w:r>
      <w:r w:rsidRPr="00C3677E">
        <w:rPr>
          <w:rFonts w:eastAsia="Times New Roman"/>
          <w:szCs w:val="24"/>
        </w:rPr>
        <w:t>αμείο Επενδύσεων</w:t>
      </w:r>
      <w:r>
        <w:rPr>
          <w:rFonts w:eastAsia="Times New Roman"/>
          <w:szCs w:val="24"/>
        </w:rPr>
        <w:t>.</w:t>
      </w:r>
      <w:r w:rsidRPr="00C3677E">
        <w:rPr>
          <w:rFonts w:eastAsia="Times New Roman"/>
          <w:szCs w:val="24"/>
        </w:rPr>
        <w:t xml:space="preserve"> </w:t>
      </w:r>
      <w:r>
        <w:rPr>
          <w:rFonts w:eastAsia="Times New Roman"/>
          <w:szCs w:val="24"/>
        </w:rPr>
        <w:t>Φ</w:t>
      </w:r>
      <w:r w:rsidRPr="00C3677E">
        <w:rPr>
          <w:rFonts w:eastAsia="Times New Roman"/>
          <w:szCs w:val="24"/>
        </w:rPr>
        <w:t xml:space="preserve">υσικά το Ειδικό Ταμείο </w:t>
      </w:r>
      <w:r>
        <w:rPr>
          <w:rFonts w:eastAsia="Times New Roman"/>
          <w:szCs w:val="24"/>
        </w:rPr>
        <w:t>διαλύ</w:t>
      </w:r>
      <w:r>
        <w:rPr>
          <w:rFonts w:eastAsia="Times New Roman"/>
          <w:szCs w:val="24"/>
        </w:rPr>
        <w:t xml:space="preserve">θηκε </w:t>
      </w:r>
      <w:r w:rsidRPr="00C3677E">
        <w:rPr>
          <w:rFonts w:eastAsia="Times New Roman"/>
          <w:szCs w:val="24"/>
        </w:rPr>
        <w:t>και αυτ</w:t>
      </w:r>
      <w:r>
        <w:rPr>
          <w:rFonts w:eastAsia="Times New Roman"/>
          <w:szCs w:val="24"/>
        </w:rPr>
        <w:t>ά</w:t>
      </w:r>
      <w:r w:rsidRPr="00C3677E">
        <w:rPr>
          <w:rFonts w:eastAsia="Times New Roman"/>
          <w:szCs w:val="24"/>
        </w:rPr>
        <w:t xml:space="preserve"> τα χρήματα πέρασαν στους περιοριστικούς όρους</w:t>
      </w:r>
      <w:r>
        <w:rPr>
          <w:rFonts w:eastAsia="Times New Roman"/>
          <w:szCs w:val="24"/>
        </w:rPr>
        <w:t>,</w:t>
      </w:r>
      <w:r w:rsidRPr="00C3677E">
        <w:rPr>
          <w:rFonts w:eastAsia="Times New Roman"/>
          <w:szCs w:val="24"/>
        </w:rPr>
        <w:t xml:space="preserve"> που είχε θέσει η τρόικα</w:t>
      </w:r>
      <w:r>
        <w:rPr>
          <w:rFonts w:eastAsia="Times New Roman"/>
          <w:szCs w:val="24"/>
        </w:rPr>
        <w:t>.</w:t>
      </w:r>
      <w:r w:rsidRPr="00C3677E">
        <w:rPr>
          <w:rFonts w:eastAsia="Times New Roman"/>
          <w:szCs w:val="24"/>
        </w:rPr>
        <w:t xml:space="preserve"> </w:t>
      </w:r>
      <w:r>
        <w:rPr>
          <w:rFonts w:eastAsia="Times New Roman"/>
          <w:szCs w:val="24"/>
        </w:rPr>
        <w:t xml:space="preserve">Πάνε, λοιπόν, </w:t>
      </w:r>
      <w:r w:rsidRPr="00C3677E">
        <w:rPr>
          <w:rFonts w:eastAsia="Times New Roman"/>
          <w:szCs w:val="24"/>
        </w:rPr>
        <w:t xml:space="preserve">και τα 131 εκατομμύρια </w:t>
      </w:r>
      <w:r>
        <w:rPr>
          <w:rFonts w:eastAsia="Times New Roman"/>
          <w:szCs w:val="24"/>
        </w:rPr>
        <w:t>ευρώ. Τ</w:t>
      </w:r>
      <w:r w:rsidRPr="00C3677E">
        <w:rPr>
          <w:rFonts w:eastAsia="Times New Roman"/>
          <w:szCs w:val="24"/>
        </w:rPr>
        <w:t xml:space="preserve">ώρα μας έχουν μείνει </w:t>
      </w:r>
      <w:r>
        <w:rPr>
          <w:rFonts w:eastAsia="Times New Roman"/>
          <w:szCs w:val="24"/>
        </w:rPr>
        <w:t>άλλα 45 εκατομμύρια ευρώ. Ο</w:t>
      </w:r>
      <w:r w:rsidRPr="00C3677E">
        <w:rPr>
          <w:rFonts w:eastAsia="Times New Roman"/>
          <w:szCs w:val="24"/>
        </w:rPr>
        <w:t xml:space="preserve"> συνάδελφος από την Ηλεία </w:t>
      </w:r>
      <w:r>
        <w:rPr>
          <w:rFonts w:eastAsia="Times New Roman"/>
          <w:szCs w:val="24"/>
        </w:rPr>
        <w:t>με ρώτησε</w:t>
      </w:r>
      <w:r w:rsidRPr="00C3677E">
        <w:rPr>
          <w:rFonts w:eastAsia="Times New Roman"/>
          <w:szCs w:val="24"/>
        </w:rPr>
        <w:t xml:space="preserve"> πού έχουν πάει </w:t>
      </w:r>
      <w:r>
        <w:rPr>
          <w:rFonts w:eastAsia="Times New Roman"/>
          <w:szCs w:val="24"/>
        </w:rPr>
        <w:t>αυ</w:t>
      </w:r>
      <w:r w:rsidRPr="00C3677E">
        <w:rPr>
          <w:rFonts w:eastAsia="Times New Roman"/>
          <w:szCs w:val="24"/>
        </w:rPr>
        <w:t xml:space="preserve">τά </w:t>
      </w:r>
      <w:r>
        <w:rPr>
          <w:rFonts w:eastAsia="Times New Roman"/>
          <w:szCs w:val="24"/>
        </w:rPr>
        <w:t xml:space="preserve">τα </w:t>
      </w:r>
      <w:r w:rsidRPr="00C3677E">
        <w:rPr>
          <w:rFonts w:eastAsia="Times New Roman"/>
          <w:szCs w:val="24"/>
        </w:rPr>
        <w:t xml:space="preserve">45 </w:t>
      </w:r>
      <w:r>
        <w:rPr>
          <w:rFonts w:eastAsia="Times New Roman"/>
          <w:szCs w:val="24"/>
        </w:rPr>
        <w:t>εκατομμύρια ευρώ</w:t>
      </w:r>
      <w:r>
        <w:rPr>
          <w:rFonts w:eastAsia="Times New Roman"/>
          <w:szCs w:val="24"/>
        </w:rPr>
        <w:t xml:space="preserve">. Να του απαντήσω ότι έχουν δοθεί στην </w:t>
      </w:r>
      <w:r>
        <w:rPr>
          <w:rFonts w:eastAsia="Times New Roman"/>
          <w:szCs w:val="24"/>
        </w:rPr>
        <w:t>α</w:t>
      </w:r>
      <w:r w:rsidRPr="00C3677E">
        <w:rPr>
          <w:rFonts w:eastAsia="Times New Roman"/>
          <w:szCs w:val="24"/>
        </w:rPr>
        <w:t>υτοδιοίκηση</w:t>
      </w:r>
      <w:r>
        <w:rPr>
          <w:rFonts w:eastAsia="Times New Roman"/>
          <w:szCs w:val="24"/>
        </w:rPr>
        <w:t>,</w:t>
      </w:r>
      <w:r w:rsidRPr="00C3677E">
        <w:rPr>
          <w:rFonts w:eastAsia="Times New Roman"/>
          <w:szCs w:val="24"/>
        </w:rPr>
        <w:t xml:space="preserve"> στους δήμους</w:t>
      </w:r>
      <w:r>
        <w:rPr>
          <w:rFonts w:eastAsia="Times New Roman"/>
          <w:szCs w:val="24"/>
        </w:rPr>
        <w:t>,</w:t>
      </w:r>
      <w:r w:rsidRPr="00C3677E">
        <w:rPr>
          <w:rFonts w:eastAsia="Times New Roman"/>
          <w:szCs w:val="24"/>
        </w:rPr>
        <w:t xml:space="preserve"> αλλά ακόμη δεν έχουν αξιοποιηθεί</w:t>
      </w:r>
      <w:r>
        <w:rPr>
          <w:rFonts w:eastAsia="Times New Roman"/>
          <w:szCs w:val="24"/>
        </w:rPr>
        <w:t>.</w:t>
      </w:r>
      <w:r w:rsidRPr="00C3677E">
        <w:rPr>
          <w:rFonts w:eastAsia="Times New Roman"/>
          <w:szCs w:val="24"/>
        </w:rPr>
        <w:t xml:space="preserve"> Οπότε</w:t>
      </w:r>
      <w:r>
        <w:rPr>
          <w:rFonts w:eastAsia="Times New Roman"/>
          <w:szCs w:val="24"/>
        </w:rPr>
        <w:t>,</w:t>
      </w:r>
      <w:r w:rsidRPr="00C3677E">
        <w:rPr>
          <w:rFonts w:eastAsia="Times New Roman"/>
          <w:szCs w:val="24"/>
        </w:rPr>
        <w:t xml:space="preserve"> μην λέτε πως η </w:t>
      </w:r>
      <w:r>
        <w:rPr>
          <w:rFonts w:eastAsia="Times New Roman"/>
          <w:szCs w:val="24"/>
        </w:rPr>
        <w:t>Κ</w:t>
      </w:r>
      <w:r w:rsidRPr="00C3677E">
        <w:rPr>
          <w:rFonts w:eastAsia="Times New Roman"/>
          <w:szCs w:val="24"/>
        </w:rPr>
        <w:t xml:space="preserve">υβέρνηση δεν </w:t>
      </w:r>
      <w:r>
        <w:rPr>
          <w:rFonts w:eastAsia="Times New Roman"/>
          <w:szCs w:val="24"/>
        </w:rPr>
        <w:t xml:space="preserve">έκανε </w:t>
      </w:r>
      <w:r w:rsidRPr="00C3677E">
        <w:rPr>
          <w:rFonts w:eastAsia="Times New Roman"/>
          <w:szCs w:val="24"/>
        </w:rPr>
        <w:t>αυτά</w:t>
      </w:r>
      <w:r>
        <w:rPr>
          <w:rFonts w:eastAsia="Times New Roman"/>
          <w:szCs w:val="24"/>
        </w:rPr>
        <w:t>,</w:t>
      </w:r>
      <w:r w:rsidRPr="00C3677E">
        <w:rPr>
          <w:rFonts w:eastAsia="Times New Roman"/>
          <w:szCs w:val="24"/>
        </w:rPr>
        <w:t xml:space="preserve"> που έπρεπε να κάνει</w:t>
      </w:r>
      <w:r>
        <w:rPr>
          <w:rFonts w:eastAsia="Times New Roman"/>
          <w:szCs w:val="24"/>
        </w:rPr>
        <w:t>.</w:t>
      </w:r>
      <w:r w:rsidRPr="00C3677E">
        <w:rPr>
          <w:rFonts w:eastAsia="Times New Roman"/>
          <w:szCs w:val="24"/>
        </w:rPr>
        <w:t xml:space="preserve"> </w:t>
      </w:r>
      <w:r>
        <w:rPr>
          <w:rFonts w:eastAsia="Times New Roman"/>
          <w:szCs w:val="24"/>
        </w:rPr>
        <w:t xml:space="preserve">Εσείς δεν τα κάνατε επί τόσα </w:t>
      </w:r>
      <w:r>
        <w:rPr>
          <w:rFonts w:eastAsia="Times New Roman"/>
          <w:szCs w:val="24"/>
        </w:rPr>
        <w:lastRenderedPageBreak/>
        <w:t>χρόνια</w:t>
      </w:r>
      <w:r>
        <w:rPr>
          <w:rFonts w:eastAsia="Times New Roman"/>
          <w:szCs w:val="24"/>
        </w:rPr>
        <w:t>,</w:t>
      </w:r>
      <w:r>
        <w:rPr>
          <w:rFonts w:eastAsia="Times New Roman"/>
          <w:szCs w:val="24"/>
        </w:rPr>
        <w:t xml:space="preserve"> που κυβερνούσατε. Και τότε ήταν παχιές οι αγελάδες. Δεν ήταν ισχνές. Τώρα προσπαθούμε να τις παχύνουμε λίγο. </w:t>
      </w:r>
    </w:p>
    <w:p w14:paraId="2774D6B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Δεν το κατορθώσατε και περιμένετε από εμάς </w:t>
      </w:r>
      <w:r w:rsidRPr="00660D35">
        <w:rPr>
          <w:rFonts w:eastAsia="Times New Roman" w:cs="Times New Roman"/>
          <w:szCs w:val="24"/>
        </w:rPr>
        <w:t>-</w:t>
      </w:r>
      <w:r>
        <w:rPr>
          <w:rFonts w:eastAsia="Times New Roman" w:cs="Times New Roman"/>
          <w:szCs w:val="24"/>
        </w:rPr>
        <w:t>που σε εμάς</w:t>
      </w:r>
      <w:r>
        <w:rPr>
          <w:rFonts w:eastAsia="Times New Roman" w:cs="Times New Roman"/>
          <w:szCs w:val="24"/>
        </w:rPr>
        <w:t>,</w:t>
      </w:r>
      <w:r>
        <w:rPr>
          <w:rFonts w:eastAsia="Times New Roman" w:cs="Times New Roman"/>
          <w:szCs w:val="24"/>
        </w:rPr>
        <w:t xml:space="preserve"> στην Κυβέρνηση έτυχαν όλα, σεισμοί, λιμοί και καταποντισμοί- να είμαστε έτοιμοι. Όμως, τ</w:t>
      </w:r>
      <w:r>
        <w:rPr>
          <w:rFonts w:eastAsia="Times New Roman" w:cs="Times New Roman"/>
          <w:szCs w:val="24"/>
        </w:rPr>
        <w:t>α καταφέραμε και θα τα καταφέρουμε. Γι’ αυτό πρέπει να πείτε ένα μεγάλο «μπράβο» στην Κυβέρνηση και να ψηφίζετε όλα αυτά που είναι θετικά, γιατί μέχρι τώρα, με τα δύο μνημόνια που είχατε φέρει, ήταν μόνο αρνητικά. Τουλάχιστον να ψηφίσετε και μερικά θετικά</w:t>
      </w:r>
      <w:r>
        <w:rPr>
          <w:rFonts w:eastAsia="Times New Roman" w:cs="Times New Roman"/>
          <w:szCs w:val="24"/>
        </w:rPr>
        <w:t>,</w:t>
      </w:r>
      <w:r>
        <w:rPr>
          <w:rFonts w:eastAsia="Times New Roman" w:cs="Times New Roman"/>
          <w:szCs w:val="24"/>
        </w:rPr>
        <w:t xml:space="preserve"> που έρχονται. Σας αρέσει</w:t>
      </w:r>
      <w:r>
        <w:rPr>
          <w:rFonts w:eastAsia="Times New Roman" w:cs="Times New Roman"/>
          <w:szCs w:val="24"/>
        </w:rPr>
        <w:t xml:space="preserve">, </w:t>
      </w:r>
      <w:r>
        <w:rPr>
          <w:rFonts w:eastAsia="Times New Roman" w:cs="Times New Roman"/>
          <w:szCs w:val="24"/>
        </w:rPr>
        <w:t xml:space="preserve">δεν σας αρέσει, έρχονται θετικά και θα τα ψηφίζετε. </w:t>
      </w:r>
    </w:p>
    <w:p w14:paraId="2774D6B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Σας ευχαριστώ.</w:t>
      </w:r>
    </w:p>
    <w:p w14:paraId="2774D6B7" w14:textId="77777777" w:rsidR="009B4FE7" w:rsidRDefault="00452105">
      <w:pPr>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Τον λόγο έχει ο κ. Αθανασίου από τη Νέα Δημοκρατία.</w:t>
      </w:r>
    </w:p>
    <w:p w14:paraId="2774D6B8" w14:textId="77777777" w:rsidR="009B4FE7" w:rsidRDefault="00452105">
      <w:pPr>
        <w:spacing w:line="600" w:lineRule="auto"/>
        <w:ind w:firstLine="720"/>
        <w:jc w:val="both"/>
        <w:rPr>
          <w:rFonts w:eastAsia="Times New Roman" w:cs="Times New Roman"/>
          <w:szCs w:val="24"/>
        </w:rPr>
      </w:pPr>
      <w:r w:rsidRPr="00992FE0">
        <w:rPr>
          <w:rFonts w:eastAsia="Times New Roman" w:cs="Times New Roman"/>
          <w:b/>
          <w:szCs w:val="24"/>
        </w:rPr>
        <w:t>ΘΕΟΔΩΡΟΣ ΚΑΡΑΟΓΛΟΥ:</w:t>
      </w:r>
      <w:r>
        <w:rPr>
          <w:rFonts w:eastAsia="Times New Roman" w:cs="Times New Roman"/>
          <w:szCs w:val="24"/>
        </w:rPr>
        <w:t xml:space="preserve"> Να απαντήσετε σε όλα, κύριε Αθανασίου.</w:t>
      </w:r>
    </w:p>
    <w:p w14:paraId="2774D6B9" w14:textId="77777777" w:rsidR="009B4FE7" w:rsidRDefault="00452105">
      <w:pPr>
        <w:spacing w:line="600" w:lineRule="auto"/>
        <w:ind w:firstLine="720"/>
        <w:jc w:val="both"/>
        <w:rPr>
          <w:rFonts w:eastAsia="Times New Roman" w:cs="Times New Roman"/>
          <w:szCs w:val="24"/>
        </w:rPr>
      </w:pPr>
      <w:r w:rsidRPr="00992FE0">
        <w:rPr>
          <w:rFonts w:eastAsia="Times New Roman" w:cs="Times New Roman"/>
          <w:b/>
          <w:szCs w:val="24"/>
        </w:rPr>
        <w:t>ΧΑΡΑΛΑΜΠΟΣ ΑΘΑΝΑ</w:t>
      </w:r>
      <w:r w:rsidRPr="00992FE0">
        <w:rPr>
          <w:rFonts w:eastAsia="Times New Roman" w:cs="Times New Roman"/>
          <w:b/>
          <w:szCs w:val="24"/>
        </w:rPr>
        <w:t>ΣΙΟΥ:</w:t>
      </w:r>
      <w:r>
        <w:rPr>
          <w:rFonts w:eastAsia="Times New Roman" w:cs="Times New Roman"/>
          <w:szCs w:val="24"/>
        </w:rPr>
        <w:t xml:space="preserve"> Πού να απαντήσω, κύριε Καράογλου; Το Σύνταγμα λέει ότι αν υπάρχουν </w:t>
      </w:r>
      <w:r>
        <w:rPr>
          <w:rFonts w:eastAsia="Times New Roman" w:cs="Times New Roman"/>
          <w:szCs w:val="24"/>
        </w:rPr>
        <w:t xml:space="preserve">τελεσίδικες </w:t>
      </w:r>
      <w:r>
        <w:rPr>
          <w:rFonts w:eastAsia="Times New Roman" w:cs="Times New Roman"/>
          <w:szCs w:val="24"/>
        </w:rPr>
        <w:t>δικαστικές αποφάσεις, είναι υποχρεωμένη η κυβέρνηση να τις εφαρμόσει. Κι εδώ έχουν βγει αποφάσεις για τα αναδρομικά των ενστόλων εδώ και ενάμισι χρόνο, δεν εφαρμόστηκαν κα</w:t>
      </w:r>
      <w:r>
        <w:rPr>
          <w:rFonts w:eastAsia="Times New Roman" w:cs="Times New Roman"/>
          <w:szCs w:val="24"/>
        </w:rPr>
        <w:t xml:space="preserve">ι κάναμε το πείραμα της νομοθετικής διάταξης. </w:t>
      </w:r>
    </w:p>
    <w:p w14:paraId="2774D6B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εγώ θα μιλήσω για την πρώτη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και για τη σχετική τροπολογία</w:t>
      </w:r>
      <w:r>
        <w:rPr>
          <w:rFonts w:eastAsia="Times New Roman" w:cs="Times New Roman"/>
          <w:szCs w:val="24"/>
        </w:rPr>
        <w:t>,</w:t>
      </w:r>
      <w:r>
        <w:rPr>
          <w:rFonts w:eastAsia="Times New Roman" w:cs="Times New Roman"/>
          <w:szCs w:val="24"/>
        </w:rPr>
        <w:t xml:space="preserve"> την οποία καταθέσαμε, γιατί κατά τα άλλα</w:t>
      </w:r>
      <w:r>
        <w:rPr>
          <w:rFonts w:eastAsia="Times New Roman" w:cs="Times New Roman"/>
          <w:szCs w:val="24"/>
        </w:rPr>
        <w:t>,</w:t>
      </w:r>
      <w:r>
        <w:rPr>
          <w:rFonts w:eastAsia="Times New Roman" w:cs="Times New Roman"/>
          <w:szCs w:val="24"/>
        </w:rPr>
        <w:t xml:space="preserve"> ο κ. Καράογλου εξήντλησε το θέμα. </w:t>
      </w:r>
    </w:p>
    <w:p w14:paraId="2774D6B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ε</w:t>
      </w:r>
      <w:r>
        <w:rPr>
          <w:rFonts w:eastAsia="Times New Roman" w:cs="Times New Roman"/>
          <w:szCs w:val="24"/>
        </w:rPr>
        <w:t>ισηγη</w:t>
      </w:r>
      <w:r>
        <w:rPr>
          <w:rFonts w:eastAsia="Times New Roman" w:cs="Times New Roman"/>
          <w:szCs w:val="24"/>
        </w:rPr>
        <w:t xml:space="preserve">τή της Πλειοψηφίας, είπατε ότι με το </w:t>
      </w:r>
      <w:r>
        <w:rPr>
          <w:rFonts w:eastAsia="Times New Roman" w:cs="Times New Roman"/>
          <w:szCs w:val="24"/>
          <w:lang w:val="en-US"/>
        </w:rPr>
        <w:t>mail</w:t>
      </w:r>
      <w:r w:rsidRPr="00E2008A">
        <w:rPr>
          <w:rFonts w:eastAsia="Times New Roman" w:cs="Times New Roman"/>
          <w:szCs w:val="24"/>
        </w:rPr>
        <w:t xml:space="preserve"> </w:t>
      </w:r>
      <w:r>
        <w:rPr>
          <w:rFonts w:eastAsia="Times New Roman" w:cs="Times New Roman"/>
          <w:szCs w:val="24"/>
        </w:rPr>
        <w:t>του τότε Υπουργού Οικονομικών</w:t>
      </w:r>
      <w:r>
        <w:rPr>
          <w:rFonts w:eastAsia="Times New Roman" w:cs="Times New Roman"/>
          <w:szCs w:val="24"/>
        </w:rPr>
        <w:t xml:space="preserve"> </w:t>
      </w:r>
      <w:r>
        <w:rPr>
          <w:rFonts w:eastAsia="Times New Roman" w:cs="Times New Roman"/>
          <w:szCs w:val="24"/>
        </w:rPr>
        <w:t xml:space="preserve">κ. Χαρδούβελη, δεσμευόταν η κυβέρνηση της Νέας Δημοκρατίας να καταργήσει τους μειωμένους συντελεστές ΦΠΑ για τα νησιά μας. Μπορείτε να μας φέρετε το </w:t>
      </w:r>
      <w:r w:rsidRPr="00E2008A">
        <w:rPr>
          <w:rFonts w:eastAsia="Times New Roman" w:cs="Times New Roman"/>
          <w:szCs w:val="24"/>
          <w:lang w:val="en-US"/>
        </w:rPr>
        <w:t>email</w:t>
      </w:r>
      <w:r>
        <w:rPr>
          <w:rFonts w:eastAsia="Times New Roman" w:cs="Times New Roman"/>
          <w:szCs w:val="24"/>
        </w:rPr>
        <w:t xml:space="preserve"> να δούμε αν είναι ακριβές αυτ</w:t>
      </w:r>
      <w:r>
        <w:rPr>
          <w:rFonts w:eastAsia="Times New Roman" w:cs="Times New Roman"/>
          <w:szCs w:val="24"/>
        </w:rPr>
        <w:t xml:space="preserve">ό το οποίο λέτε; </w:t>
      </w:r>
    </w:p>
    <w:p w14:paraId="2774D6B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Εγώ θα σας διαβάσω τι ακριβώς λέει το </w:t>
      </w:r>
      <w:r>
        <w:rPr>
          <w:rFonts w:eastAsia="Times New Roman" w:cs="Times New Roman"/>
          <w:szCs w:val="24"/>
          <w:lang w:val="en-US"/>
        </w:rPr>
        <w:t>mail</w:t>
      </w:r>
      <w:r>
        <w:rPr>
          <w:rFonts w:eastAsia="Times New Roman" w:cs="Times New Roman"/>
          <w:szCs w:val="24"/>
        </w:rPr>
        <w:t xml:space="preserve"> Χαρδούβαλη στη σελίδα 27: «Η Κυβέρνηση της Νέας Δημοκρατίας επιβεβαιώνει την κατοχύρωση του νησιωτικού ΦΠΑ ως κεκτημένο στη σχετική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αφετέρου αρνούνταν την κατάργησή του στο πλαίσιο του Προγράμματος Δημοσιονομικής Προσαρμογής». </w:t>
      </w:r>
    </w:p>
    <w:p w14:paraId="2774D6B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το είχατε υπόψη σας; Το είχαμε πει κατ’ επανάληψη ότι έτσι είναι τα πράγματα. Τώρα, εσάς δεν σας διακρίνει ο λαϊκισμός. Βέβαια, είναι μόδα τώρα, γιατ</w:t>
      </w:r>
      <w:r>
        <w:rPr>
          <w:rFonts w:eastAsia="Times New Roman" w:cs="Times New Roman"/>
          <w:szCs w:val="24"/>
        </w:rPr>
        <w:t>ί έχουμε σε έξαρση τον συνταγματικό λαϊκισμό και δεν έχω χρόνο να αναφερθώ στα ζητήματα αυτά.</w:t>
      </w:r>
    </w:p>
    <w:p w14:paraId="2774D6B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 για τα Πρακτικά.</w:t>
      </w:r>
    </w:p>
    <w:p w14:paraId="2774D6BF" w14:textId="77777777" w:rsidR="009B4FE7" w:rsidRDefault="00452105">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Βουλευτής κ. Χαράλαμπος Αθανασίου καταθέτει για τα Πρακτικά το προαναφερθέν έγγραφο, το οποίο βρίσ</w:t>
      </w:r>
      <w:r>
        <w:rPr>
          <w:rFonts w:eastAsia="Times New Roman" w:cs="Times New Roman"/>
          <w:szCs w:val="24"/>
        </w:rPr>
        <w:t>κεται στο αρχείο του Τμήματος Γραμματείας της Διεύθυνσης Στενογραφίας και Πρακτικών της Βουλής)</w:t>
      </w:r>
    </w:p>
    <w:p w14:paraId="2774D6C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δεύτερο θέμα που είπατε, κύριοι συνάδελφοι, είναι ότι διακόσιοι είκοσι ένας Βουλευτές ψήφισαν τη διάταξη αυτή. Αυτό είναι αλήθεια. Την ψηφίσαμε. Γιατί, όμως,</w:t>
      </w:r>
      <w:r>
        <w:rPr>
          <w:rFonts w:eastAsia="Times New Roman" w:cs="Times New Roman"/>
          <w:szCs w:val="24"/>
        </w:rPr>
        <w:t xml:space="preserve"> την ψηφίσαμε; Ρωτήσατε τον κ. Τσακαλώτο για τις επαφές που κάναμε; Είδατε τότε τα Πρακτικά της Βουλής; Διότι όλη τη δανειακή σύμβαση τη φέρατε με ένα άρθρο και αυτό ήταν μία παράγραφος ενός άρθρου. </w:t>
      </w:r>
    </w:p>
    <w:p w14:paraId="2774D6C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Ζητήσαμε, λοιπόν, επίμονα τότε να αποδεσμευθεί από τη δι</w:t>
      </w:r>
      <w:r>
        <w:rPr>
          <w:rFonts w:eastAsia="Times New Roman" w:cs="Times New Roman"/>
          <w:szCs w:val="24"/>
        </w:rPr>
        <w:t>άταξη αυτή, να μπει σαν αυτοτελές άρθρο, για να μπορέσουμε να το καταψηφίσουμε. Το ζητήσαμε και εμείς και άλλα κόμματα. Δεν το κάνατε, όμως. Όπως ξέρετε, σύμφωνα με τον Κανονισμό της Βουλής</w:t>
      </w:r>
      <w:r>
        <w:rPr>
          <w:rFonts w:eastAsia="Times New Roman" w:cs="Times New Roman"/>
          <w:szCs w:val="24"/>
        </w:rPr>
        <w:t>,</w:t>
      </w:r>
      <w:r>
        <w:rPr>
          <w:rFonts w:eastAsia="Times New Roman" w:cs="Times New Roman"/>
          <w:szCs w:val="24"/>
        </w:rPr>
        <w:t xml:space="preserve"> τα άρθρα ψηφίζονται εν συνόλω, δεν ψηφίζονται κατά παραγράφους. Ή</w:t>
      </w:r>
      <w:r>
        <w:rPr>
          <w:rFonts w:eastAsia="Times New Roman" w:cs="Times New Roman"/>
          <w:szCs w:val="24"/>
        </w:rPr>
        <w:t xml:space="preserve"> ολόκληρα ή καθόλου. Συνεπώς, δεν ήταν σωστό αυτό που είπατε και ενημερώσατε την Αντιπροσωπεία.</w:t>
      </w:r>
    </w:p>
    <w:p w14:paraId="2774D6C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Γιατί ψηφίσαμε αυτό το άρθρο; Διότι, ο στόχος της Κυβέρνησης τότε ήταν να μείνουμε στην Ευρωζώνη. Γι’ αυτό ακριβώς. Ψηφίστηκαν όλα τα άλλα μέτρα, για να μείνουμε στην Ευρωζώνη και αυτός είναι ο ακριβής λόγος. </w:t>
      </w:r>
    </w:p>
    <w:p w14:paraId="2774D6C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Ακούστε τώρα και κάτι άλλο. Η τρόικα ζήτησε τό</w:t>
      </w:r>
      <w:r>
        <w:rPr>
          <w:rFonts w:eastAsia="Times New Roman" w:cs="Times New Roman"/>
          <w:szCs w:val="24"/>
        </w:rPr>
        <w:t xml:space="preserve">τε δύο φορές από την κυβέρνησή μας, την κυβέρνηση Σαμαρά -σας το είπε και ο </w:t>
      </w:r>
      <w:r>
        <w:rPr>
          <w:rFonts w:eastAsia="Times New Roman" w:cs="Times New Roman"/>
          <w:szCs w:val="24"/>
        </w:rPr>
        <w:t>ε</w:t>
      </w:r>
      <w:r>
        <w:rPr>
          <w:rFonts w:eastAsia="Times New Roman" w:cs="Times New Roman"/>
          <w:szCs w:val="24"/>
        </w:rPr>
        <w:t>ισηγητής μας, ο κ. Καράογλου- το 2013 και το 2014</w:t>
      </w:r>
      <w:r>
        <w:rPr>
          <w:rFonts w:eastAsia="Times New Roman" w:cs="Times New Roman"/>
          <w:szCs w:val="24"/>
        </w:rPr>
        <w:t>,</w:t>
      </w:r>
      <w:r>
        <w:rPr>
          <w:rFonts w:eastAsia="Times New Roman" w:cs="Times New Roman"/>
          <w:szCs w:val="24"/>
        </w:rPr>
        <w:t xml:space="preserve"> τόσο δια του εκπροσώπου της Ευρωπαϊκής Κεντρικής Τράπεζας, όσο και δια του εκπροσώπου του Διεθνούς Νομισματικού Ταμείου, του κ. </w:t>
      </w:r>
      <w:r>
        <w:rPr>
          <w:rFonts w:eastAsia="Times New Roman" w:cs="Times New Roman"/>
          <w:szCs w:val="24"/>
        </w:rPr>
        <w:t xml:space="preserve">Πολ Τόμσεν, ο οποίος μας πίεζε αφόρητα, να μειώσουμε το ΦΠΑ και δεν το κάναμε. Εσείς το κάνατε αυτό το καλοκαίρι του 2015 με τον ν.4334. </w:t>
      </w:r>
    </w:p>
    <w:p w14:paraId="2774D6C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Όσον αφορά το τώρα και την Αντιπολίτευση, ο κ. Μητσοτάκης από την πρώτη στιγμή είπε ότι πρέπει να επανέλθουν οι μειωμέ</w:t>
      </w:r>
      <w:r>
        <w:rPr>
          <w:rFonts w:eastAsia="Times New Roman" w:cs="Times New Roman"/>
          <w:szCs w:val="24"/>
        </w:rPr>
        <w:t>νοι συντελεστές ΦΠΑ. Και το είπε, μάλιστα, με αφορμή το συνέδριο</w:t>
      </w:r>
      <w:r>
        <w:rPr>
          <w:rFonts w:eastAsia="Times New Roman" w:cs="Times New Roman"/>
          <w:szCs w:val="24"/>
        </w:rPr>
        <w:t>,</w:t>
      </w:r>
      <w:r>
        <w:rPr>
          <w:rFonts w:eastAsia="Times New Roman" w:cs="Times New Roman"/>
          <w:szCs w:val="24"/>
        </w:rPr>
        <w:t xml:space="preserve"> το οποίο έγινε για την ανάπτυξη των περιφερειών.</w:t>
      </w:r>
    </w:p>
    <w:p w14:paraId="2774D6C5"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Συνεπώς, δεν είναι ακριβή αυτά τα οποία είπατε και συμπλήρωσε η κ</w:t>
      </w:r>
      <w:r>
        <w:rPr>
          <w:rFonts w:eastAsia="Times New Roman"/>
          <w:szCs w:val="24"/>
        </w:rPr>
        <w:t>.</w:t>
      </w:r>
      <w:r>
        <w:rPr>
          <w:rFonts w:eastAsia="Times New Roman"/>
          <w:szCs w:val="24"/>
        </w:rPr>
        <w:t xml:space="preserve"> Μεγαλοοικονόμου.</w:t>
      </w:r>
    </w:p>
    <w:p w14:paraId="2774D6C6"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Είπατε, επίσης, ότι παρατάθηκε η διατήρηση των μειωμένων </w:t>
      </w:r>
      <w:r>
        <w:rPr>
          <w:rFonts w:eastAsia="Times New Roman"/>
          <w:szCs w:val="24"/>
        </w:rPr>
        <w:t>συντελεστών ΦΠΑ</w:t>
      </w:r>
      <w:r>
        <w:rPr>
          <w:rFonts w:eastAsia="Times New Roman"/>
          <w:szCs w:val="24"/>
        </w:rPr>
        <w:t>,</w:t>
      </w:r>
      <w:r>
        <w:rPr>
          <w:rFonts w:eastAsia="Times New Roman"/>
          <w:szCs w:val="24"/>
        </w:rPr>
        <w:t xml:space="preserve"> ύστερα από σκληρές διαπραγματεύσεις -βλέπω την έκφρασή σας- με τους θεσμούς. Πότε; Όπως ξέρετε, η παράταση ήταν μέχρι 30 Ιουνίου. Ξέρετε πότε γίνεται αυτό; Στις 29 Ιουνίου. Τι μέρα είναι; Είναι ημέρα</w:t>
      </w:r>
      <w:r>
        <w:rPr>
          <w:rFonts w:eastAsia="Times New Roman"/>
          <w:szCs w:val="24"/>
        </w:rPr>
        <w:t>,</w:t>
      </w:r>
      <w:r>
        <w:rPr>
          <w:rFonts w:eastAsia="Times New Roman"/>
          <w:szCs w:val="24"/>
        </w:rPr>
        <w:t xml:space="preserve"> που δεν υπήρχε Βουλή. Αν θέλατε να το </w:t>
      </w:r>
      <w:r>
        <w:rPr>
          <w:rFonts w:eastAsia="Times New Roman"/>
          <w:szCs w:val="24"/>
        </w:rPr>
        <w:t>κάνετε αυτό, θα το φέρνατε μέχρι τις 28 του μηνός</w:t>
      </w:r>
      <w:r>
        <w:rPr>
          <w:rFonts w:eastAsia="Times New Roman"/>
          <w:szCs w:val="24"/>
        </w:rPr>
        <w:t>,</w:t>
      </w:r>
      <w:r>
        <w:rPr>
          <w:rFonts w:eastAsia="Times New Roman"/>
          <w:szCs w:val="24"/>
        </w:rPr>
        <w:t xml:space="preserve"> που ήταν ημέρα εργάσιμη -Παρασκευή δηλαδή- για να μπορέσει να ψηφιστεί. Γίνεται 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w:t>
      </w:r>
      <w:r>
        <w:rPr>
          <w:rFonts w:eastAsia="Times New Roman"/>
          <w:szCs w:val="24"/>
        </w:rPr>
        <w:lastRenderedPageBreak/>
        <w:t>ριεχομένου στις 29 του μηνός, ημέρα Σάββατο, γιατί η 1η του μηνός μετά ήταν Δευτέρα και μπαίναμε στον Ι</w:t>
      </w:r>
      <w:r>
        <w:rPr>
          <w:rFonts w:eastAsia="Times New Roman"/>
          <w:szCs w:val="24"/>
        </w:rPr>
        <w:t xml:space="preserve">ούλιο. Γι’ αυτό έγινε με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και για κανέναν άλλον λόγο.</w:t>
      </w:r>
    </w:p>
    <w:p w14:paraId="2774D6C7"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Όμως, προσέξτε, σας διαβάζω ακριβώς τη δήλωση του Πρωθυπουργού. Ο Πρωθυπουργός δεν είπε αυτό που είπατε εσείς, δηλαδή «ύστερα από σκληρές διαπραγματεύσεις». Ξέρετε τι είπε;</w:t>
      </w:r>
      <w:r>
        <w:rPr>
          <w:rFonts w:eastAsia="Times New Roman"/>
          <w:szCs w:val="24"/>
        </w:rPr>
        <w:t xml:space="preserve"> «Όσο είμαι Πρωθυπουργός, δεν θα καταργηθούν οι μειωμένοι ΦΠΑ».</w:t>
      </w:r>
    </w:p>
    <w:p w14:paraId="2774D6C8"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Τι ισχύει από τα δύο; Αν, λοιπόν, είναι έτσι τα πράγματα, εμείς σας διευκολύνουμε σήμερα με την τροπολογία μας. Γιατί δεν τη δέχεστε την τροπολογία μας, για να τελειώσει το θέμα αυτό για ένα α</w:t>
      </w:r>
      <w:r>
        <w:rPr>
          <w:rFonts w:eastAsia="Times New Roman"/>
          <w:szCs w:val="24"/>
        </w:rPr>
        <w:t>κόμη έτος, πολύ περισσότερο που τα πέντε νησιά μας, δηλαδή η Χίος, η Σάμος, η Λέρος, η Κως και η Λέσβος, αυτήν τη στιγμή πλήττονται ακόμη περισσότερο με τις μεταναστατευτικές ροές;</w:t>
      </w:r>
    </w:p>
    <w:p w14:paraId="2774D6C9"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Μόλις χθες το βράδυ κυκλοφόρησε ένα βίντεο -θα πρέπει να το ξέρετε- με συγκ</w:t>
      </w:r>
      <w:r>
        <w:rPr>
          <w:rFonts w:eastAsia="Times New Roman"/>
          <w:szCs w:val="24"/>
        </w:rPr>
        <w:t>λονιστικές συνδιαλέξεις των διακινητών με τους συνεργάτες τους στα νησιά μας, αλλά και με τους μετανάστες. Λένε -σας διαβάζω- ακριβώς: «Οι Έλληνες είναι ηλίθιοι. Να το παίζετε χριστιανοί</w:t>
      </w:r>
      <w:r>
        <w:rPr>
          <w:rFonts w:eastAsia="Times New Roman"/>
          <w:szCs w:val="24"/>
        </w:rPr>
        <w:t>,</w:t>
      </w:r>
      <w:r>
        <w:rPr>
          <w:rFonts w:eastAsia="Times New Roman"/>
          <w:szCs w:val="24"/>
        </w:rPr>
        <w:t xml:space="preserve"> για να μπορέσετε να πάτε απέναντι».</w:t>
      </w:r>
    </w:p>
    <w:p w14:paraId="2774D6CA"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Αυτά, βέβαια, δεν έχουν καμμιά σ</w:t>
      </w:r>
      <w:r>
        <w:rPr>
          <w:rFonts w:eastAsia="Times New Roman"/>
          <w:szCs w:val="24"/>
        </w:rPr>
        <w:t>χέση τώρα με το ζήτημα που λέω για το ΦΠΑ, όπου</w:t>
      </w:r>
      <w:r>
        <w:rPr>
          <w:rFonts w:eastAsia="Times New Roman"/>
          <w:szCs w:val="24"/>
        </w:rPr>
        <w:t>,</w:t>
      </w:r>
      <w:r>
        <w:rPr>
          <w:rFonts w:eastAsia="Times New Roman"/>
          <w:szCs w:val="24"/>
        </w:rPr>
        <w:t xml:space="preserve"> για πάρα πολλούς λόγους</w:t>
      </w:r>
      <w:r>
        <w:rPr>
          <w:rFonts w:eastAsia="Times New Roman"/>
          <w:szCs w:val="24"/>
        </w:rPr>
        <w:t>,</w:t>
      </w:r>
      <w:r>
        <w:rPr>
          <w:rFonts w:eastAsia="Times New Roman"/>
          <w:szCs w:val="24"/>
        </w:rPr>
        <w:t xml:space="preserve"> πρέπει να εφαρμοστεί. Όπως ξέρετε, δεν </w:t>
      </w:r>
      <w:r>
        <w:rPr>
          <w:rFonts w:eastAsia="Times New Roman"/>
          <w:szCs w:val="24"/>
        </w:rPr>
        <w:lastRenderedPageBreak/>
        <w:t>είναι μόνο το ζήτημα των μεταναστατευτικών ροών, οι οποίες είναι ανεξέλεγκτες ακόμα και σήμερα στα νησιά μας και δεν κατάφερε ακόμη ο Υπουργός να κάνει την αποσυμφόρηση, για την οποία είχε πει από τον Μάιο ότι τον Σε</w:t>
      </w:r>
      <w:r>
        <w:rPr>
          <w:rFonts w:eastAsia="Times New Roman"/>
          <w:szCs w:val="24"/>
        </w:rPr>
        <w:t xml:space="preserve">πτέμβριο θα είχε τελειώσει, αλλά έχουμε και το πρόσθετο πρόβλημα των σεισμών. Τόσο η Κως όσο και η Λέσβος επλήγησαν πάρα πολύ από τους σεισμούς. </w:t>
      </w:r>
    </w:p>
    <w:p w14:paraId="2774D6CB"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Έχετε υπόψιν σας ότι αυτήν τη στιγμή στη Βρίσα -έχουν περάσει περίπου ενάμισι, δυο χρόνια- δεν έχει γίνει καμ</w:t>
      </w:r>
      <w:r>
        <w:rPr>
          <w:rFonts w:eastAsia="Times New Roman"/>
          <w:szCs w:val="24"/>
        </w:rPr>
        <w:t>μ</w:t>
      </w:r>
      <w:r>
        <w:rPr>
          <w:rFonts w:eastAsia="Times New Roman"/>
          <w:szCs w:val="24"/>
        </w:rPr>
        <w:t>ία ανοικοδόμηση; Και όχι μόνο ανοικοδόμηση δεν έχει γίνει, αλλά δεν έχει ολοκληρωθεί και η κατεδάφιση των ερειπίων.</w:t>
      </w:r>
      <w:r w:rsidRPr="00B5169A">
        <w:rPr>
          <w:rFonts w:eastAsia="Times New Roman"/>
          <w:szCs w:val="24"/>
        </w:rPr>
        <w:t xml:space="preserve"> </w:t>
      </w:r>
      <w:r>
        <w:rPr>
          <w:rFonts w:eastAsia="Times New Roman"/>
          <w:szCs w:val="24"/>
        </w:rPr>
        <w:t>Πέρα απ’ αυτό, το ίδιο γίνεται και με το λιμάνι της Κω.</w:t>
      </w:r>
    </w:p>
    <w:p w14:paraId="2774D6CC"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774D6CD"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Τελείωσα, κύριε Πρόεδρε.</w:t>
      </w:r>
    </w:p>
    <w:p w14:paraId="2774D6CE"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Εμείς τι σας λέμε; Φέρτε το ΦΠΑ, ψηφίστε την τροπολογία μας και δεσμευόμαστε να βγούμε αύριο να επαινέσουμε την Κυβέρνηση και να πούμε ένα «μπράβο» γι</w:t>
      </w:r>
      <w:r>
        <w:rPr>
          <w:rFonts w:eastAsia="Times New Roman"/>
          <w:szCs w:val="24"/>
        </w:rPr>
        <w:t>’</w:t>
      </w:r>
      <w:r>
        <w:rPr>
          <w:rFonts w:eastAsia="Times New Roman"/>
          <w:szCs w:val="24"/>
        </w:rPr>
        <w:t xml:space="preserve"> αυτό που έκανε, μόνο και μόνο για να μπορέσουν να ανακουφιστούν οι νησιώτες μας</w:t>
      </w:r>
      <w:r>
        <w:rPr>
          <w:rFonts w:eastAsia="Times New Roman"/>
          <w:szCs w:val="24"/>
        </w:rPr>
        <w:t xml:space="preserve"> από την οικονομική κατάσταση, στην οποία τους έχει φέρει η Κυβέρνησή σας.</w:t>
      </w:r>
    </w:p>
    <w:p w14:paraId="2774D6CF"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Ευχαριστώ.</w:t>
      </w:r>
    </w:p>
    <w:p w14:paraId="2774D6D0" w14:textId="77777777" w:rsidR="009B4FE7" w:rsidRDefault="00452105">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774D6D1" w14:textId="77777777" w:rsidR="009B4FE7" w:rsidRDefault="00452105">
      <w:pPr>
        <w:tabs>
          <w:tab w:val="left" w:pos="2940"/>
        </w:tabs>
        <w:spacing w:line="600" w:lineRule="auto"/>
        <w:ind w:firstLine="720"/>
        <w:jc w:val="both"/>
        <w:rPr>
          <w:rFonts w:eastAsia="Times New Roman"/>
          <w:szCs w:val="24"/>
        </w:rPr>
      </w:pPr>
      <w:r w:rsidRPr="00B5169A">
        <w:rPr>
          <w:rFonts w:eastAsia="Times New Roman"/>
          <w:b/>
          <w:szCs w:val="24"/>
        </w:rPr>
        <w:lastRenderedPageBreak/>
        <w:t>ΠΡΟΕΔΡΕΥΩΝ (Γεώργιος Λαμπρούλης):</w:t>
      </w:r>
      <w:r>
        <w:rPr>
          <w:rFonts w:eastAsia="Times New Roman"/>
          <w:b/>
          <w:szCs w:val="24"/>
        </w:rPr>
        <w:t xml:space="preserve"> </w:t>
      </w:r>
      <w:r>
        <w:rPr>
          <w:rFonts w:eastAsia="Times New Roman"/>
          <w:szCs w:val="24"/>
        </w:rPr>
        <w:t>Ευχαριστούμε τον κ. Αθανασίου.</w:t>
      </w:r>
    </w:p>
    <w:p w14:paraId="2774D6D2" w14:textId="77777777" w:rsidR="009B4FE7" w:rsidRDefault="00452105">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 και κύριοι συνάδελφοι, έχω την τιμή να ανακο</w:t>
      </w:r>
      <w:r>
        <w:rPr>
          <w:rFonts w:eastAsia="Times New Roman" w:cs="Times New Roman"/>
          <w:szCs w:val="24"/>
        </w:rPr>
        <w:t xml:space="preserve">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τριάντα έξι μαθήτριες και μαθητές και τέσσερις εκπαιδευτικοί συνοδο</w:t>
      </w:r>
      <w:r>
        <w:rPr>
          <w:rFonts w:eastAsia="Times New Roman" w:cs="Times New Roman"/>
          <w:szCs w:val="24"/>
        </w:rPr>
        <w:t>ί τους από το 10</w:t>
      </w:r>
      <w:r w:rsidRPr="00EC2738">
        <w:rPr>
          <w:rFonts w:eastAsia="Times New Roman" w:cs="Times New Roman"/>
          <w:szCs w:val="24"/>
          <w:vertAlign w:val="superscript"/>
        </w:rPr>
        <w:t>ο</w:t>
      </w:r>
      <w:r>
        <w:rPr>
          <w:rFonts w:eastAsia="Times New Roman" w:cs="Times New Roman"/>
          <w:szCs w:val="24"/>
        </w:rPr>
        <w:t xml:space="preserve"> Δημοτικό Σχολείο Λάρισας. </w:t>
      </w:r>
    </w:p>
    <w:p w14:paraId="2774D6D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774D6D4"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774D6D5"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Τον λόγο έχει ο Κοινοβουλευτικός Εκπρόσωπος της Χρυσής Αυγής κ. Λαγός.</w:t>
      </w:r>
    </w:p>
    <w:p w14:paraId="2774D6D6" w14:textId="77777777" w:rsidR="009B4FE7" w:rsidRDefault="00452105">
      <w:pPr>
        <w:tabs>
          <w:tab w:val="left" w:pos="2940"/>
        </w:tabs>
        <w:spacing w:line="600" w:lineRule="auto"/>
        <w:ind w:firstLine="720"/>
        <w:jc w:val="both"/>
        <w:rPr>
          <w:rFonts w:eastAsia="Times New Roman"/>
          <w:szCs w:val="24"/>
        </w:rPr>
      </w:pPr>
      <w:r w:rsidRPr="0061243A">
        <w:rPr>
          <w:rFonts w:eastAsia="Times New Roman"/>
          <w:b/>
          <w:szCs w:val="24"/>
        </w:rPr>
        <w:t>ΙΩΑΝΝΗΣ ΛΑΓΟΣ:</w:t>
      </w:r>
      <w:r>
        <w:rPr>
          <w:rFonts w:eastAsia="Times New Roman"/>
          <w:szCs w:val="24"/>
        </w:rPr>
        <w:t xml:space="preserve"> Πριν τεσσερισήμισι μήνες περίπου</w:t>
      </w:r>
      <w:r>
        <w:rPr>
          <w:rFonts w:eastAsia="Times New Roman"/>
          <w:szCs w:val="24"/>
        </w:rPr>
        <w:t>,</w:t>
      </w:r>
      <w:r>
        <w:rPr>
          <w:rFonts w:eastAsia="Times New Roman"/>
          <w:szCs w:val="24"/>
        </w:rPr>
        <w:t xml:space="preserve"> συνέβη μια πολύ</w:t>
      </w:r>
      <w:r>
        <w:rPr>
          <w:rFonts w:eastAsia="Times New Roman"/>
          <w:szCs w:val="24"/>
        </w:rPr>
        <w:t xml:space="preserve"> μεγάλη καταστροφή στο Μάτι, αλλά όχι μόνο εκεί και στην Κινέτα. Ευτυχώς στην Κινέτα δεν θρηνήσαμε θύματα, σε αντίθεση με το Μάτι που είχαμε ενενήντα εννέα νεκρούς, μπορεί και περισσότερους. Απ’ ότι μαθαίνουμε, ίσως να είναι και περισσότεροι, δυστυχώς, οι </w:t>
      </w:r>
      <w:r>
        <w:rPr>
          <w:rFonts w:eastAsia="Times New Roman"/>
          <w:szCs w:val="24"/>
        </w:rPr>
        <w:t>νεκροί.</w:t>
      </w:r>
    </w:p>
    <w:p w14:paraId="2774D6D7"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Και τότε είδαμε μια Κυβέρνηση, έναν κρατικό μηχανισμό, ο οποίος δεν είχε καμμία συνοχή, δεν είχε ούτε αρχή ούτε τέλος. Η Τροχαία δεν ήξερε τι έκανε. Η Πυροσβεστική δεν γνώριζε τι έκανε. Οι Υπουργοί ήταν </w:t>
      </w:r>
      <w:r>
        <w:rPr>
          <w:rFonts w:eastAsia="Times New Roman"/>
          <w:szCs w:val="24"/>
        </w:rPr>
        <w:t>«</w:t>
      </w:r>
      <w:r>
        <w:rPr>
          <w:rFonts w:eastAsia="Times New Roman"/>
          <w:szCs w:val="24"/>
        </w:rPr>
        <w:t>σε άλλον πλανήτη</w:t>
      </w:r>
      <w:r>
        <w:rPr>
          <w:rFonts w:eastAsia="Times New Roman"/>
          <w:szCs w:val="24"/>
        </w:rPr>
        <w:t>»</w:t>
      </w:r>
      <w:r>
        <w:rPr>
          <w:rFonts w:eastAsia="Times New Roman"/>
          <w:szCs w:val="24"/>
        </w:rPr>
        <w:t>. Μάλιστα, μέχρι το τέλος μ</w:t>
      </w:r>
      <w:r>
        <w:rPr>
          <w:rFonts w:eastAsia="Times New Roman"/>
          <w:szCs w:val="24"/>
        </w:rPr>
        <w:t xml:space="preserve">ας κορόιδευαν ότι δεν υπήρχαν νεκροί. Μέχρι τις 20.00΄-20.30΄ μας </w:t>
      </w:r>
      <w:r>
        <w:rPr>
          <w:rFonts w:eastAsia="Times New Roman"/>
          <w:szCs w:val="24"/>
        </w:rPr>
        <w:lastRenderedPageBreak/>
        <w:t>έλεγαν ότι δεν ξέρουν τίποτα για νεκρούς και, τελικά, αποδείχθηκε ξεκάθαρα ότι υπήρχαν νεκροί και το γνώριζαν από τις 18.30’-19.00’ περίπου. Όμως, κορόιδευαν για άλλη μια φορά, προκειμένου ν</w:t>
      </w:r>
      <w:r>
        <w:rPr>
          <w:rFonts w:eastAsia="Times New Roman"/>
          <w:szCs w:val="24"/>
        </w:rPr>
        <w:t>α καλύψουν</w:t>
      </w:r>
      <w:r>
        <w:rPr>
          <w:rFonts w:eastAsia="Times New Roman"/>
          <w:szCs w:val="24"/>
        </w:rPr>
        <w:t>,</w:t>
      </w:r>
      <w:r>
        <w:rPr>
          <w:rFonts w:eastAsia="Times New Roman"/>
          <w:szCs w:val="24"/>
        </w:rPr>
        <w:t xml:space="preserve"> όσο μπορούσαν</w:t>
      </w:r>
      <w:r>
        <w:rPr>
          <w:rFonts w:eastAsia="Times New Roman"/>
          <w:szCs w:val="24"/>
        </w:rPr>
        <w:t>,</w:t>
      </w:r>
      <w:r>
        <w:rPr>
          <w:rFonts w:eastAsia="Times New Roman"/>
          <w:szCs w:val="24"/>
        </w:rPr>
        <w:t xml:space="preserve"> αυτό το πράγμα.</w:t>
      </w:r>
    </w:p>
    <w:p w14:paraId="2774D6D8"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Έρχονται, λοιπόν, σήμερα μετά από τεσσερισήμισι μήνες να προσφέρουν ένα ξεροκόμματο στους ανθρώπους εκεί, για να τους κάνουν να ξεχάσουν τον πόνο τους.</w:t>
      </w:r>
    </w:p>
    <w:p w14:paraId="2774D6D9"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Να πούμε -τα είπε και ο αγορητής </w:t>
      </w:r>
      <w:r>
        <w:rPr>
          <w:rFonts w:eastAsia="Times New Roman" w:cs="Times New Roman"/>
          <w:szCs w:val="24"/>
        </w:rPr>
        <w:t xml:space="preserve">μας </w:t>
      </w:r>
      <w:r>
        <w:rPr>
          <w:rFonts w:eastAsia="Times New Roman" w:cs="Times New Roman"/>
          <w:szCs w:val="24"/>
        </w:rPr>
        <w:t xml:space="preserve">κ. Γερμενής, πριν από </w:t>
      </w:r>
      <w:r>
        <w:rPr>
          <w:rFonts w:eastAsia="Times New Roman" w:cs="Times New Roman"/>
          <w:szCs w:val="24"/>
        </w:rPr>
        <w:t>λίγο- ότι η κατάσταση στο Μάτι είναι τραγική. Οι υλοτόμοι έχουν παρατήσει κάτω τα ξύλα</w:t>
      </w:r>
      <w:r>
        <w:rPr>
          <w:rFonts w:eastAsia="Times New Roman" w:cs="Times New Roman"/>
          <w:szCs w:val="24"/>
        </w:rPr>
        <w:t>,</w:t>
      </w:r>
      <w:r>
        <w:rPr>
          <w:rFonts w:eastAsia="Times New Roman" w:cs="Times New Roman"/>
          <w:szCs w:val="24"/>
        </w:rPr>
        <w:t xml:space="preserve"> που έκοβαν. Είναι πεταμένα. Δεν έχουν μαζευτεί. Δεν έχουν γίνει καθόλου αντιπλημμυρικά έργα. Και, δυστυχώς, φοβόμαστε ότι σε περίπτωση ισχυρών βροχοπτώσεων θα έχουμε κα</w:t>
      </w:r>
      <w:r>
        <w:rPr>
          <w:rFonts w:eastAsia="Times New Roman" w:cs="Times New Roman"/>
          <w:szCs w:val="24"/>
        </w:rPr>
        <w:t xml:space="preserve">ι άλλα, πολλά προβλήματα στην περιοχή. </w:t>
      </w:r>
    </w:p>
    <w:p w14:paraId="2774D6DA"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έρχονται, λοιπόν, τώρα να πετάξουν ένα ξεροκόμματο, όπως είπαμε, για να καλύψουν λίγο τα πράγματα. </w:t>
      </w:r>
    </w:p>
    <w:p w14:paraId="2774D6DB"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πάμε στα νησιά του Αιγαίου, στα νησιά που έχουν δεχθεί όλη την προσφυγική κρίση </w:t>
      </w:r>
      <w:r>
        <w:rPr>
          <w:rFonts w:eastAsia="Times New Roman" w:cs="Times New Roman"/>
          <w:szCs w:val="24"/>
        </w:rPr>
        <w:t>τ</w:t>
      </w:r>
      <w:r>
        <w:rPr>
          <w:rFonts w:eastAsia="Times New Roman" w:cs="Times New Roman"/>
          <w:szCs w:val="24"/>
        </w:rPr>
        <w:t>α τελευταία χρόνια, στους ο</w:t>
      </w:r>
      <w:r>
        <w:rPr>
          <w:rFonts w:eastAsia="Times New Roman" w:cs="Times New Roman"/>
          <w:szCs w:val="24"/>
        </w:rPr>
        <w:t>ποίους λένε: «Μην μιλάτε. Πάρτε μία παράταση μειωμένου ΦΠΑ για ενάμιση μήνα ακόμα και εντάξει, κλείστε το στόμα σας και ανεχτείτε τις λεηλασίες, ανεχτείτε τις κλοπές, ανεχτείτε ό,τι κάνουν εκεί πέρα οι βάνδαλοι</w:t>
      </w:r>
      <w:r>
        <w:rPr>
          <w:rFonts w:eastAsia="Times New Roman" w:cs="Times New Roman"/>
          <w:szCs w:val="24"/>
        </w:rPr>
        <w:t>,</w:t>
      </w:r>
      <w:r>
        <w:rPr>
          <w:rFonts w:eastAsia="Times New Roman" w:cs="Times New Roman"/>
          <w:szCs w:val="24"/>
        </w:rPr>
        <w:t xml:space="preserve"> που έχουν έρθει μέσα και δεν σέβονται τίποτα</w:t>
      </w:r>
      <w:r>
        <w:rPr>
          <w:rFonts w:eastAsia="Times New Roman" w:cs="Times New Roman"/>
          <w:szCs w:val="24"/>
        </w:rPr>
        <w:t xml:space="preserve">, ανεχτείτε να γκρεμίζουν </w:t>
      </w:r>
      <w:r>
        <w:rPr>
          <w:rFonts w:eastAsia="Times New Roman" w:cs="Times New Roman"/>
          <w:szCs w:val="24"/>
        </w:rPr>
        <w:lastRenderedPageBreak/>
        <w:t xml:space="preserve">τα εκκλησάκια και τους σταυρούς, οι οποίοι έχουν κτιστεί από τους Έλληνες, ανεχτείτε τα όλα αυτά. Θα σας κάνουμε μία παράταση για τη μειωμένη φορολογία». </w:t>
      </w:r>
    </w:p>
    <w:p w14:paraId="2774D6DC"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πιστεύουν για τον Έλληνα, ότι μπορούν με 50, με 60, με 100 ευρώ να του</w:t>
      </w:r>
      <w:r>
        <w:rPr>
          <w:rFonts w:eastAsia="Times New Roman" w:cs="Times New Roman"/>
          <w:szCs w:val="24"/>
        </w:rPr>
        <w:t xml:space="preserve"> πάρουν την πίστη του, αυτά που πιστεύει, αυτά για τα οποία αγωνίζεται, αυτά που έχει μέσα στην καρδιά του. Δεν είναι έτσι τα πράγματα και θα το δείτε. Έχετε πέσει έξω σε πάρα πολλά πράγματα. Θα πέσετε και στο συγκεκριμένο. Ήταν μεγάλη έκπληξη για εσάς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ο κόσμος</w:t>
      </w:r>
      <w:r>
        <w:rPr>
          <w:rFonts w:eastAsia="Times New Roman" w:cs="Times New Roman"/>
          <w:szCs w:val="24"/>
        </w:rPr>
        <w:t>,</w:t>
      </w:r>
      <w:r>
        <w:rPr>
          <w:rFonts w:eastAsia="Times New Roman" w:cs="Times New Roman"/>
          <w:szCs w:val="24"/>
        </w:rPr>
        <w:t xml:space="preserve"> ο οποίος δεν είχε αντιδράσει για τα οικονομικά ζητήματα, για τα μνημόνια, βγήκε έξω και αντέδρασε για το θέμα της Μακεδονίας. Το ίδιο θα συμβαίνει σιγά-σιγά στα νησιά, παντού, στη Στερεά Ελλάδα, οπουδήποτε υπάρχουν Έλληνες</w:t>
      </w:r>
      <w:r>
        <w:rPr>
          <w:rFonts w:eastAsia="Times New Roman" w:cs="Times New Roman"/>
          <w:szCs w:val="24"/>
        </w:rPr>
        <w:t>,</w:t>
      </w:r>
      <w:r>
        <w:rPr>
          <w:rFonts w:eastAsia="Times New Roman" w:cs="Times New Roman"/>
          <w:szCs w:val="24"/>
        </w:rPr>
        <w:t xml:space="preserve"> οι οποίοι θα αγωνίζο</w:t>
      </w:r>
      <w:r>
        <w:rPr>
          <w:rFonts w:eastAsia="Times New Roman" w:cs="Times New Roman"/>
          <w:szCs w:val="24"/>
        </w:rPr>
        <w:t xml:space="preserve">νται για την ελευθερία της πατρίδας μας και για την αξιοπρέπειά μας. Αυτό είναι που μετράει τη σημερινή εποχή: η αξιοπρέπεια των Ελλήνων, η οποία ποδοπατιέται από εσάς και μας κοροϊδεύετε κιόλας. </w:t>
      </w:r>
    </w:p>
    <w:p w14:paraId="2774D6DD"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Πάμε να συζητήσουμε μερικά θέματα της επικαιρότητας. </w:t>
      </w:r>
    </w:p>
    <w:p w14:paraId="2774D6DE"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Έχει </w:t>
      </w:r>
      <w:r>
        <w:rPr>
          <w:rFonts w:eastAsia="Times New Roman" w:cs="Times New Roman"/>
          <w:szCs w:val="24"/>
        </w:rPr>
        <w:t xml:space="preserve">γίνει μεγάλη φασαρία τον τελευταίο καιρό για τον διαχωρισμό κράτους και </w:t>
      </w:r>
      <w:r>
        <w:rPr>
          <w:rFonts w:eastAsia="Times New Roman" w:cs="Times New Roman"/>
          <w:szCs w:val="24"/>
        </w:rPr>
        <w:t>ε</w:t>
      </w:r>
      <w:r>
        <w:rPr>
          <w:rFonts w:eastAsia="Times New Roman" w:cs="Times New Roman"/>
          <w:szCs w:val="24"/>
        </w:rPr>
        <w:t>κκλησίας. Για να ξεκαθαρίσουμε, λοιπόν, τα πράγματα -τα είπε χθες και ο Αρχηγός μας, ο Νίκος Μιχαλολιάκος, τα είπαν και οι υπόλοιποι Βουλευτές μας, θα τα πούμε για άλλη μια φορά και θ</w:t>
      </w:r>
      <w:r>
        <w:rPr>
          <w:rFonts w:eastAsia="Times New Roman" w:cs="Times New Roman"/>
          <w:szCs w:val="24"/>
        </w:rPr>
        <w:t xml:space="preserve">α τα λέμε όπου υπάρχουμε και όπου βρισκόμαστε- η Ορθοδοξία είναι αναπόσπαστο κομμάτι της Ελλάδος, η ορθοδοξία είναι ζυμωμένη </w:t>
      </w:r>
      <w:r>
        <w:rPr>
          <w:rFonts w:eastAsia="Times New Roman" w:cs="Times New Roman"/>
          <w:szCs w:val="24"/>
        </w:rPr>
        <w:lastRenderedPageBreak/>
        <w:t>δύο χιλιάδες χρόνια με την Ελλάδα. Δεν έχει δικαίωμα κανένας Πρωθυπουργός, δεν έχει δικαίωμα κανένας Τσίπρας, δεν έχει δικαίωμα καν</w:t>
      </w:r>
      <w:r>
        <w:rPr>
          <w:rFonts w:eastAsia="Times New Roman" w:cs="Times New Roman"/>
          <w:szCs w:val="24"/>
        </w:rPr>
        <w:t xml:space="preserve">ένας Αρχιεπίσκοπος, αν δεν εκπροσωπεί πραγματικά τη θρησκεία και την Ορθοδοξία, να ξεπουλήσει όλα αυτά τα πράγματα. </w:t>
      </w:r>
    </w:p>
    <w:p w14:paraId="2774D6DF"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Όταν η Χρυσή Αυγή φώναζε πριν από δέκα, δεκαπέντε χρόνια και έλεγε ότι έρχονται συνταρακτικά πράγματα σιγά-σιγά στην πατρίδα μας, όταν έλεγ</w:t>
      </w:r>
      <w:r>
        <w:rPr>
          <w:rFonts w:eastAsia="Times New Roman" w:cs="Times New Roman"/>
          <w:szCs w:val="24"/>
        </w:rPr>
        <w:t>ε ότι θα έχουμε τους λαθρομετανάστες στην Ελλάδα, θα τους δίνουμε δωρεάν σπίτια, δωρεάν σίτιση, δωρεάν ηλεκτρικό, τότε δεν μας πίστευαν. Νόμιζαν ότι λέγαμε πράγματα</w:t>
      </w:r>
      <w:r>
        <w:rPr>
          <w:rFonts w:eastAsia="Times New Roman" w:cs="Times New Roman"/>
          <w:szCs w:val="24"/>
        </w:rPr>
        <w:t>,</w:t>
      </w:r>
      <w:r>
        <w:rPr>
          <w:rFonts w:eastAsia="Times New Roman" w:cs="Times New Roman"/>
          <w:szCs w:val="24"/>
        </w:rPr>
        <w:t xml:space="preserve"> τα οποία δεν επρόκειτο ποτέ να συμβούν. Δυστυχώς, δικαιωθήκαμε και φθάσαμε στο σημείο να γ</w:t>
      </w:r>
      <w:r>
        <w:rPr>
          <w:rFonts w:eastAsia="Times New Roman" w:cs="Times New Roman"/>
          <w:szCs w:val="24"/>
        </w:rPr>
        <w:t>ίνεται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λαθρομετανάστες αυτή τη στιγμή περνούν ζωή χαρισάμενη στην Ελλάδα και οι Έλληνες πετάγονται </w:t>
      </w:r>
      <w:r>
        <w:rPr>
          <w:rFonts w:eastAsia="Times New Roman" w:cs="Times New Roman"/>
          <w:szCs w:val="24"/>
        </w:rPr>
        <w:t>κλοτσηδόν</w:t>
      </w:r>
      <w:r>
        <w:rPr>
          <w:rFonts w:eastAsia="Times New Roman" w:cs="Times New Roman"/>
          <w:szCs w:val="24"/>
        </w:rPr>
        <w:t xml:space="preserve"> έξω από τα σπίτια τους και δεν έχουν να ταΐσουν τα παιδιά και τις οικογένειές τους. Εδώ φθάσαμε!</w:t>
      </w:r>
    </w:p>
    <w:p w14:paraId="2774D6E0"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Εδώ, λοιπόν, πάμε τώρα να φθάσουμε και στ</w:t>
      </w:r>
      <w:r>
        <w:rPr>
          <w:rFonts w:eastAsia="Times New Roman" w:cs="Times New Roman"/>
          <w:szCs w:val="24"/>
        </w:rPr>
        <w:t>ο σημείο να μην μιλάμε για την Ορθοδοξία μας. Φθάσαμε στο σημείο να λέμε ότι είναι κάτι ξεχωριστό, κάτι ουδέτερο. Κάτι ουδέτερο; Ανεξιθρησκεία και ουδετερότητα στην Ελλάδα; Πού; Με 98% των Ελλήνων Χριστιανούς; Πάτε καλά; Τι άλλο υπάρχει σε τόσο μεγάλο αριθ</w:t>
      </w:r>
      <w:r>
        <w:rPr>
          <w:rFonts w:eastAsia="Times New Roman" w:cs="Times New Roman"/>
          <w:szCs w:val="24"/>
        </w:rPr>
        <w:t xml:space="preserve">μό στην Ελλάδα; Χριστιανοί Ορθόδοξοι κατά 98%! Είτε το θέλετε είτε δεν το θέλετε! Είτε αυτοί είναι Χριστιανοί Ορθόδοξοι φανατικά είτε δεν είναι τόσο φανατικά, αλλά το πιστεύουν </w:t>
      </w:r>
      <w:r>
        <w:rPr>
          <w:rFonts w:eastAsia="Times New Roman" w:cs="Times New Roman"/>
          <w:szCs w:val="24"/>
        </w:rPr>
        <w:lastRenderedPageBreak/>
        <w:t>μέσα τους και το έχουν από τη συνείδησή τους, από τους προγόνους τους, από τους</w:t>
      </w:r>
      <w:r>
        <w:rPr>
          <w:rFonts w:eastAsia="Times New Roman" w:cs="Times New Roman"/>
          <w:szCs w:val="24"/>
        </w:rPr>
        <w:t xml:space="preserve"> πατεράδες τους, από τις οικογένειές τους. </w:t>
      </w:r>
    </w:p>
    <w:p w14:paraId="2774D6E1"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Πώς πάτε, λοιπόν, εσείς αυτά να τα αλλοιώσετε και να τα αλλάξετε; Ποιος σας το επιτρέπει να το κάνετε αυτό; </w:t>
      </w:r>
    </w:p>
    <w:p w14:paraId="2774D6E2"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Πάντως</w:t>
      </w:r>
      <w:r>
        <w:rPr>
          <w:rFonts w:eastAsia="Times New Roman" w:cs="Times New Roman"/>
          <w:szCs w:val="24"/>
        </w:rPr>
        <w:t>,</w:t>
      </w:r>
      <w:r>
        <w:rPr>
          <w:rFonts w:eastAsia="Times New Roman" w:cs="Times New Roman"/>
          <w:szCs w:val="24"/>
        </w:rPr>
        <w:t xml:space="preserve"> εμείς και ο ελληνικός λαός δεν σας το επιτρέπουμε! Θα αγωνιστούμε με όλες τις δυνάμεις μας, με </w:t>
      </w:r>
      <w:r>
        <w:rPr>
          <w:rFonts w:eastAsia="Times New Roman" w:cs="Times New Roman"/>
          <w:szCs w:val="24"/>
        </w:rPr>
        <w:t xml:space="preserve">όλα τα νόμιμα μέσα, μέσα στη Βουλή, έξω από τη Βουλή, θα ξεσηκώσουμε τον κόσμο. Αυτά τα πράγματα δεν θα γίνουν! Καλούνται οι κληρικοί -και καλώς πράττουν αυτή τη στιγμή- να αντιδράσουν. </w:t>
      </w:r>
    </w:p>
    <w:p w14:paraId="2774D6E3"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να χαιρετίσουμε τους αγωνιστές πάνω στο Άγιο Όρος, την Ιερά Μονή </w:t>
      </w:r>
      <w:r>
        <w:rPr>
          <w:rFonts w:eastAsia="Times New Roman" w:cs="Times New Roman"/>
          <w:szCs w:val="24"/>
        </w:rPr>
        <w:t>Εσφιγμένου, όλους αυτούς τους ιεράρχες, τους δυνατούς, τους γνήσιους, τους αυθεντικούς</w:t>
      </w:r>
      <w:r>
        <w:rPr>
          <w:rFonts w:eastAsia="Times New Roman" w:cs="Times New Roman"/>
          <w:szCs w:val="24"/>
        </w:rPr>
        <w:t>,</w:t>
      </w:r>
      <w:r>
        <w:rPr>
          <w:rFonts w:eastAsia="Times New Roman" w:cs="Times New Roman"/>
          <w:szCs w:val="24"/>
        </w:rPr>
        <w:t xml:space="preserve"> που αγωνίζονται κόντρα σε όλα αυτά</w:t>
      </w:r>
      <w:r>
        <w:rPr>
          <w:rFonts w:eastAsia="Times New Roman" w:cs="Times New Roman"/>
          <w:szCs w:val="24"/>
        </w:rPr>
        <w:t>,</w:t>
      </w:r>
      <w:r>
        <w:rPr>
          <w:rFonts w:eastAsia="Times New Roman" w:cs="Times New Roman"/>
          <w:szCs w:val="24"/>
        </w:rPr>
        <w:t xml:space="preserve"> τόσα χρόνια. Είμαστε στο πλευρό τους, είμαστε μαζί τους. Δεν ξεχνάμε στιγμή τον αγώνα</w:t>
      </w:r>
      <w:r>
        <w:rPr>
          <w:rFonts w:eastAsia="Times New Roman" w:cs="Times New Roman"/>
          <w:szCs w:val="24"/>
        </w:rPr>
        <w:t>,</w:t>
      </w:r>
      <w:r>
        <w:rPr>
          <w:rFonts w:eastAsia="Times New Roman" w:cs="Times New Roman"/>
          <w:szCs w:val="24"/>
        </w:rPr>
        <w:t xml:space="preserve"> τον οποίο δίνουμε. Θα αγωνιστούμε εμείς από ε</w:t>
      </w:r>
      <w:r>
        <w:rPr>
          <w:rFonts w:eastAsia="Times New Roman" w:cs="Times New Roman"/>
          <w:szCs w:val="24"/>
        </w:rPr>
        <w:t>δώ, αυτοί από εκεί και στο τέλος αυτό το αίσχος δεν θα περάσει. Η Ελλάδα -είτε το θέλετε είτε δεν το θέλετε- θα παραμείνει μία χριστιανική, ορθόδοξη χώρα!</w:t>
      </w:r>
    </w:p>
    <w:p w14:paraId="2774D6E4"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Βλέπουμε, επίσης, εδώ και αρκετό χρονικό διάστημα</w:t>
      </w:r>
      <w:r>
        <w:rPr>
          <w:rFonts w:eastAsia="Times New Roman" w:cs="Times New Roman"/>
          <w:szCs w:val="24"/>
        </w:rPr>
        <w:t>,</w:t>
      </w:r>
      <w:r>
        <w:rPr>
          <w:rFonts w:eastAsia="Times New Roman" w:cs="Times New Roman"/>
          <w:szCs w:val="24"/>
        </w:rPr>
        <w:t xml:space="preserve"> την κατάντια της Ελληνικής Αστυνομίας. Έγινε μία Ε</w:t>
      </w:r>
      <w:r>
        <w:rPr>
          <w:rFonts w:eastAsia="Times New Roman" w:cs="Times New Roman"/>
          <w:szCs w:val="24"/>
        </w:rPr>
        <w:t xml:space="preserve">λληνική Αστυνομία, όπως ακριβώς την ήθελαν οι μπολσεβίκοι του ΣΥΡΙΖΑ. Αυτά έλεγαν όταν ήταν πιτσιρικάδες, όταν ήταν νεαροί, </w:t>
      </w:r>
      <w:r>
        <w:rPr>
          <w:rFonts w:eastAsia="Times New Roman" w:cs="Times New Roman"/>
          <w:szCs w:val="24"/>
        </w:rPr>
        <w:lastRenderedPageBreak/>
        <w:t>πριν γίνουν Υπουργοί και Βουλευτές. Έτσι ήθελαν την Αστυνομία: να κάθεται, να τρώει σφαλιάρες, να μην μπορεί να αντιδράσει και αν πά</w:t>
      </w:r>
      <w:r>
        <w:rPr>
          <w:rFonts w:eastAsia="Times New Roman" w:cs="Times New Roman"/>
          <w:szCs w:val="24"/>
        </w:rPr>
        <w:t>ει κάποιος αστυνομικός να κάνει μία σύλληψη, να γίνεται ΕΔΕ</w:t>
      </w:r>
      <w:r>
        <w:rPr>
          <w:rFonts w:eastAsia="Times New Roman" w:cs="Times New Roman"/>
          <w:szCs w:val="24"/>
        </w:rPr>
        <w:t>,</w:t>
      </w:r>
      <w:r>
        <w:rPr>
          <w:rFonts w:eastAsia="Times New Roman" w:cs="Times New Roman"/>
          <w:szCs w:val="24"/>
        </w:rPr>
        <w:t xml:space="preserve"> γιατί συνέλαβε τον εγκληματία και δεν του μίλησε στον πληθυντικό. Φθάσαμε σε αυτά τα σημεία! </w:t>
      </w:r>
    </w:p>
    <w:p w14:paraId="2774D6E5" w14:textId="77777777" w:rsidR="009B4FE7" w:rsidRDefault="0045210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όλοι αυτοί που δεν θέλουν την Αστυνομία για κανέναν άλλο λόγο, στα σπίτια τους τη θέλουν, στα Υ</w:t>
      </w:r>
      <w:r>
        <w:rPr>
          <w:rFonts w:eastAsia="Times New Roman" w:cs="Times New Roman"/>
          <w:szCs w:val="24"/>
        </w:rPr>
        <w:t xml:space="preserve">πουργεία τη θέλουν, έξω από τη Βουλή τη θέλουν. </w:t>
      </w:r>
    </w:p>
    <w:p w14:paraId="2774D6E6"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όταν πάνε εκεί να διαμαρτυρηθούν Έλληνες πολίτες, τότε πέφτουν χημικά, πέφτει ξύλο, γίνονται προσαγωγές και συλλήψεις, όχι βεβαίως για όλους. Στα συλλαλητήρια για τη Μακεδονία και στην Αθήνα και στη Θεσσ</w:t>
      </w:r>
      <w:r>
        <w:rPr>
          <w:rFonts w:eastAsia="Times New Roman"/>
          <w:color w:val="000000"/>
          <w:szCs w:val="24"/>
          <w:shd w:val="clear" w:color="auto" w:fill="FFFFFF"/>
        </w:rPr>
        <w:t>αλονίκη και σε εκατοντάδες άλλες πόλεις της Ελλάδας, είδαμε την Αστυνομία να εκτελεί των ανώτερων αξιωματικών και να φέρεται πολύ βίαια. Αντίθετα, όταν παιδάκια του Ρουβίκωνα μπαίνουν μέσα στο Κοινοβούλιο, κάνουν ό,τι θέλουν και φεύγοντας</w:t>
      </w:r>
      <w:r>
        <w:rPr>
          <w:rFonts w:eastAsia="Times New Roman"/>
          <w:color w:val="000000"/>
          <w:szCs w:val="24"/>
          <w:shd w:val="clear" w:color="auto" w:fill="FFFFFF"/>
        </w:rPr>
        <w:t>,</w:t>
      </w:r>
      <w:r>
        <w:rPr>
          <w:rFonts w:eastAsia="Times New Roman"/>
          <w:color w:val="000000"/>
          <w:szCs w:val="24"/>
          <w:shd w:val="clear" w:color="auto" w:fill="FFFFFF"/>
        </w:rPr>
        <w:t xml:space="preserve"> έκανε το λάθος η Αστυνομία και προχώρησε σε κάποιες προσαγωγές, ο Πρόεδρος της Ελληνικής Βουλής είπε: Αφήστε τους ελεύθερους και να τους φέρετε πίσω και με τα περιπολικά να πάρουν τα μηχανάκια</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που είχαν τα παιδιά εδώ έξω. </w:t>
      </w:r>
    </w:p>
    <w:p w14:paraId="2774D6E7"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Αυτοί είναι οι αντιεξουσιαστές </w:t>
      </w:r>
      <w:r>
        <w:rPr>
          <w:rFonts w:eastAsia="Times New Roman"/>
          <w:color w:val="000000"/>
          <w:szCs w:val="24"/>
          <w:shd w:val="clear" w:color="auto" w:fill="FFFFFF"/>
        </w:rPr>
        <w:t xml:space="preserve">και οι αντικρατιστές, που τους στηρίζουν όλοι εδώ μέσα. Αυτή είναι η πραγματικότητα. </w:t>
      </w:r>
    </w:p>
    <w:p w14:paraId="2774D6E8"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Βλέπουμε, λοιπόν, την Ελλάδα να είναι έρμαιο αυτήν τη στιγμή ενός κράτους μπολσεβίκων, σε ένα κράτος ανθρώπων, που λόγω της ιδεολογίας τους δεν αγαπούν την πατρίδα τους κ</w:t>
      </w:r>
      <w:r>
        <w:rPr>
          <w:rFonts w:eastAsia="Times New Roman"/>
          <w:color w:val="000000"/>
          <w:szCs w:val="24"/>
          <w:shd w:val="clear" w:color="auto" w:fill="FFFFFF"/>
        </w:rPr>
        <w:t xml:space="preserve">αι το έθνος και το λένε. Αυτή είναι η ιδιοσυγκρασία τους και η ιδεολογία τους. </w:t>
      </w:r>
    </w:p>
    <w:p w14:paraId="2774D6E9"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Απέναντι σε όλους αυτούς βρίσκεται ένας αποσβολωμένος ελληνικός λαός, ο οποίος μέσα στα τεράστια προβλήματα που έχει, τα οικονομικά, της καθημερινότητάς του, δεν ξέρει από πού </w:t>
      </w:r>
      <w:r>
        <w:rPr>
          <w:rFonts w:eastAsia="Times New Roman"/>
          <w:color w:val="000000"/>
          <w:szCs w:val="24"/>
          <w:shd w:val="clear" w:color="auto" w:fill="FFFFFF"/>
        </w:rPr>
        <w:t>πραγματικά του έρχεται. Προσπαθεί ο καθένας να ζήσει την οικογένειά του, έχει ξεχάσει να ζει σαν άνθρωπος ο μέσος Έλληνας και αγωνίζεται για την επιβίωση. Βαθιά, όμως, μέσα στην ψυχή κάθε Έλληνα πολίτη υπάρχουν αυτά τα συναισθήματα. Και βλέπετε ότι σε πρώτ</w:t>
      </w:r>
      <w:r>
        <w:rPr>
          <w:rFonts w:eastAsia="Times New Roman"/>
          <w:color w:val="000000"/>
          <w:szCs w:val="24"/>
          <w:shd w:val="clear" w:color="auto" w:fill="FFFFFF"/>
        </w:rPr>
        <w:t>η ευκαιρία, με το που παρουσιάζεται κάποιο θέμα, όλοι αυτοί οι άνθρωποι, χιλιάδες ποτάμια</w:t>
      </w:r>
      <w:r>
        <w:rPr>
          <w:rFonts w:eastAsia="Times New Roman"/>
          <w:color w:val="000000"/>
          <w:szCs w:val="24"/>
          <w:shd w:val="clear" w:color="auto" w:fill="FFFFFF"/>
        </w:rPr>
        <w:t>,</w:t>
      </w:r>
      <w:r>
        <w:rPr>
          <w:rFonts w:eastAsia="Times New Roman"/>
          <w:color w:val="000000"/>
          <w:szCs w:val="24"/>
          <w:shd w:val="clear" w:color="auto" w:fill="FFFFFF"/>
        </w:rPr>
        <w:t xml:space="preserve"> βγαίνουν έξω και αντιστέκονται.</w:t>
      </w:r>
    </w:p>
    <w:p w14:paraId="2774D6EA"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Είδαμε πριν από λίγες ημέρες να συζητάνε για το θέμα του πρώην Πρωθυπουργού Σημίτη, για το άνοιγμα λογαριασμών του, για το τι θα γίνε</w:t>
      </w:r>
      <w:r>
        <w:rPr>
          <w:rFonts w:eastAsia="Times New Roman"/>
          <w:color w:val="000000"/>
          <w:szCs w:val="24"/>
          <w:shd w:val="clear" w:color="auto" w:fill="FFFFFF"/>
        </w:rPr>
        <w:t xml:space="preserve">ι, για το πώς έχουν πάει τα πράγματα, για το αν έχουν κλαπεί και εξαφανιστεί χρήματα του ελληνικού </w:t>
      </w:r>
      <w:r>
        <w:rPr>
          <w:rFonts w:eastAsia="Times New Roman"/>
          <w:color w:val="000000"/>
          <w:szCs w:val="24"/>
          <w:shd w:val="clear" w:color="auto" w:fill="FFFFFF"/>
        </w:rPr>
        <w:t>δ</w:t>
      </w:r>
      <w:r>
        <w:rPr>
          <w:rFonts w:eastAsia="Times New Roman"/>
          <w:color w:val="000000"/>
          <w:szCs w:val="24"/>
          <w:shd w:val="clear" w:color="auto" w:fill="FFFFFF"/>
        </w:rPr>
        <w:t xml:space="preserve">ημοσίου. </w:t>
      </w:r>
    </w:p>
    <w:p w14:paraId="2774D6EB"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Θυμηθείτε όλοι σας και όλοι όσοι μας ακούν τι έλεγε η Χρυσή Αυγή πριν μπει στο Ελληνικό Κοινοβούλιο. Έλεγε ότι υπάρχουν κλέφτες, ψεύτες και απατεώ</w:t>
      </w:r>
      <w:r>
        <w:rPr>
          <w:rFonts w:eastAsia="Times New Roman"/>
          <w:color w:val="000000"/>
          <w:szCs w:val="24"/>
          <w:shd w:val="clear" w:color="auto" w:fill="FFFFFF"/>
        </w:rPr>
        <w:t xml:space="preserve">νες εδώ. </w:t>
      </w:r>
      <w:r>
        <w:rPr>
          <w:rFonts w:eastAsia="Times New Roman"/>
          <w:color w:val="000000"/>
          <w:szCs w:val="24"/>
          <w:shd w:val="clear" w:color="auto" w:fill="FFFFFF"/>
        </w:rPr>
        <w:lastRenderedPageBreak/>
        <w:t>Δικαιωνόμαστε στον μέγιστο βαθμό. Και όλα αυτά να ξέρετε, να ξέρουν αυτοί που μας ακούνε, ότι γίνονται και με συγκάλυψη. Δεν θέλουν να φτάσουν ως εκεί. Εδώ βάζουν ένα ένα άτομο και πάνε μέχρι εκεί, γιατί αλλιώς όλο το σύστημα θα καταρρεύσει. Και π</w:t>
      </w:r>
      <w:r>
        <w:rPr>
          <w:rFonts w:eastAsia="Times New Roman"/>
          <w:color w:val="000000"/>
          <w:szCs w:val="24"/>
          <w:shd w:val="clear" w:color="auto" w:fill="FFFFFF"/>
        </w:rPr>
        <w:t>ρέπει να καταρρεύσει και θα καταρρεύσει για όλα αυτά που έχουν γίνει. Θα είναι η νέμεσις για την ύβρι</w:t>
      </w:r>
      <w:r>
        <w:rPr>
          <w:rFonts w:eastAsia="Times New Roman"/>
          <w:color w:val="000000"/>
          <w:szCs w:val="24"/>
          <w:shd w:val="clear" w:color="auto" w:fill="FFFFFF"/>
        </w:rPr>
        <w:t>,</w:t>
      </w:r>
      <w:r>
        <w:rPr>
          <w:rFonts w:eastAsia="Times New Roman"/>
          <w:color w:val="000000"/>
          <w:szCs w:val="24"/>
          <w:shd w:val="clear" w:color="auto" w:fill="FFFFFF"/>
        </w:rPr>
        <w:t xml:space="preserve"> που έχει συμβεί τόσα χρόνια. </w:t>
      </w:r>
    </w:p>
    <w:p w14:paraId="2774D6EC"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Βλέπουμε, λοιπόν, να φτάνουν στον Σημίτη. Όταν, όμως, εμείς πριν από ενάμιση χρόνο στην </w:t>
      </w:r>
      <w:r>
        <w:rPr>
          <w:rFonts w:eastAsia="Times New Roman"/>
          <w:color w:val="000000"/>
          <w:szCs w:val="24"/>
          <w:shd w:val="clear" w:color="auto" w:fill="FFFFFF"/>
        </w:rPr>
        <w:t>π</w:t>
      </w:r>
      <w:r>
        <w:rPr>
          <w:rFonts w:eastAsia="Times New Roman"/>
          <w:color w:val="000000"/>
          <w:szCs w:val="24"/>
          <w:shd w:val="clear" w:color="auto" w:fill="FFFFFF"/>
        </w:rPr>
        <w:t xml:space="preserve">ροανακριτική </w:t>
      </w:r>
      <w:r>
        <w:rPr>
          <w:rFonts w:eastAsia="Times New Roman"/>
          <w:color w:val="000000"/>
          <w:szCs w:val="24"/>
          <w:shd w:val="clear" w:color="auto" w:fill="FFFFFF"/>
        </w:rPr>
        <w:t>ε</w:t>
      </w:r>
      <w:r>
        <w:rPr>
          <w:rFonts w:eastAsia="Times New Roman"/>
          <w:color w:val="000000"/>
          <w:szCs w:val="24"/>
          <w:shd w:val="clear" w:color="auto" w:fill="FFFFFF"/>
        </w:rPr>
        <w:t>πιτροπή για τα εξοπλ</w:t>
      </w:r>
      <w:r>
        <w:rPr>
          <w:rFonts w:eastAsia="Times New Roman"/>
          <w:color w:val="000000"/>
          <w:szCs w:val="24"/>
          <w:shd w:val="clear" w:color="auto" w:fill="FFFFFF"/>
        </w:rPr>
        <w:t>ιστικά τονίζαμε και λέγαμε ότι η υπόθεση δεν ήταν μόνο του Παπαντωνίου φυσικά</w:t>
      </w:r>
      <w:r>
        <w:rPr>
          <w:rFonts w:eastAsia="Times New Roman"/>
          <w:color w:val="000000"/>
          <w:szCs w:val="24"/>
          <w:shd w:val="clear" w:color="auto" w:fill="FFFFFF"/>
        </w:rPr>
        <w:t xml:space="preserve"> =</w:t>
      </w:r>
      <w:r>
        <w:rPr>
          <w:rFonts w:eastAsia="Times New Roman"/>
          <w:color w:val="000000"/>
          <w:szCs w:val="24"/>
          <w:shd w:val="clear" w:color="auto" w:fill="FFFFFF"/>
        </w:rPr>
        <w:t>δεν ήταν μόνο του Τσοχατζόπουλου</w:t>
      </w:r>
      <w:r>
        <w:rPr>
          <w:rFonts w:eastAsia="Times New Roman"/>
          <w:color w:val="000000"/>
          <w:szCs w:val="24"/>
          <w:shd w:val="clear" w:color="auto" w:fill="FFFFFF"/>
        </w:rPr>
        <w:t>-</w:t>
      </w:r>
      <w:r>
        <w:rPr>
          <w:rFonts w:eastAsia="Times New Roman"/>
          <w:color w:val="000000"/>
          <w:szCs w:val="24"/>
          <w:shd w:val="clear" w:color="auto" w:fill="FFFFFF"/>
        </w:rPr>
        <w:t xml:space="preserve"> αλλά έπρεπε να φτάσουμε και στον Σημίτη, όλα τα υπόλοιπα κόμματα, από όλες τις πτέρυγες, έλεγαν ότι δεν μπορούμε να το κοιτάξουμε αυτό. Μόνο η </w:t>
      </w:r>
      <w:r>
        <w:rPr>
          <w:rFonts w:eastAsia="Times New Roman"/>
          <w:color w:val="000000"/>
          <w:szCs w:val="24"/>
          <w:shd w:val="clear" w:color="auto" w:fill="FFFFFF"/>
        </w:rPr>
        <w:t>Χρυσή Αυγή από τότε έλεγε ότι έπρεπε να ανοίξουν οι λογαριασμοί του Σημίτη, αυτού του αρχιερέα πραγματικά</w:t>
      </w:r>
      <w:r>
        <w:rPr>
          <w:rFonts w:eastAsia="Times New Roman"/>
          <w:color w:val="000000"/>
          <w:szCs w:val="24"/>
          <w:shd w:val="clear" w:color="auto" w:fill="FFFFFF"/>
        </w:rPr>
        <w:t>,</w:t>
      </w:r>
      <w:r>
        <w:rPr>
          <w:rFonts w:eastAsia="Times New Roman"/>
          <w:color w:val="000000"/>
          <w:szCs w:val="24"/>
          <w:shd w:val="clear" w:color="auto" w:fill="FFFFFF"/>
        </w:rPr>
        <w:t xml:space="preserve"> της διαπλοκής, όπως τότε είχε τονιστεί, μόνο που κανείς δεν τον άγγιξε, αυτού του ανθρώπου</w:t>
      </w:r>
      <w:r>
        <w:rPr>
          <w:rFonts w:eastAsia="Times New Roman"/>
          <w:color w:val="000000"/>
          <w:szCs w:val="24"/>
          <w:shd w:val="clear" w:color="auto" w:fill="FFFFFF"/>
        </w:rPr>
        <w:t>,</w:t>
      </w:r>
      <w:r>
        <w:rPr>
          <w:rFonts w:eastAsia="Times New Roman"/>
          <w:color w:val="000000"/>
          <w:szCs w:val="24"/>
          <w:shd w:val="clear" w:color="auto" w:fill="FFFFFF"/>
        </w:rPr>
        <w:t xml:space="preserve"> που μαζί με τον Γιάννο Παπαντωνίου το 1999 στο χρηματιστή</w:t>
      </w:r>
      <w:r>
        <w:rPr>
          <w:rFonts w:eastAsia="Times New Roman"/>
          <w:color w:val="000000"/>
          <w:szCs w:val="24"/>
          <w:shd w:val="clear" w:color="auto" w:fill="FFFFFF"/>
        </w:rPr>
        <w:t>ριο έβαλαν όλους τους Έλληνες να παίξουν τα χρήματά τους, την περιουσία τους και να τα κατακλέψουν. Τότε έγινε η μεγαλύτερη κλοπή στο ελληνικό κράτος τ</w:t>
      </w:r>
      <w:r>
        <w:rPr>
          <w:rFonts w:eastAsia="Times New Roman"/>
          <w:color w:val="000000"/>
          <w:szCs w:val="24"/>
          <w:shd w:val="clear" w:color="auto" w:fill="FFFFFF"/>
        </w:rPr>
        <w:t>ων</w:t>
      </w:r>
      <w:r>
        <w:rPr>
          <w:rFonts w:eastAsia="Times New Roman"/>
          <w:color w:val="000000"/>
          <w:szCs w:val="24"/>
          <w:shd w:val="clear" w:color="auto" w:fill="FFFFFF"/>
        </w:rPr>
        <w:t>τελευταί</w:t>
      </w:r>
      <w:r>
        <w:rPr>
          <w:rFonts w:eastAsia="Times New Roman"/>
          <w:color w:val="000000"/>
          <w:szCs w:val="24"/>
          <w:shd w:val="clear" w:color="auto" w:fill="FFFFFF"/>
        </w:rPr>
        <w:t>ων</w:t>
      </w:r>
      <w:r>
        <w:rPr>
          <w:rFonts w:eastAsia="Times New Roman"/>
          <w:color w:val="000000"/>
          <w:szCs w:val="24"/>
          <w:shd w:val="clear" w:color="auto" w:fill="FFFFFF"/>
        </w:rPr>
        <w:t xml:space="preserve"> χρόν</w:t>
      </w:r>
      <w:r>
        <w:rPr>
          <w:rFonts w:eastAsia="Times New Roman"/>
          <w:color w:val="000000"/>
          <w:szCs w:val="24"/>
          <w:shd w:val="clear" w:color="auto" w:fill="FFFFFF"/>
        </w:rPr>
        <w:t>ων</w:t>
      </w:r>
      <w:r>
        <w:rPr>
          <w:rFonts w:eastAsia="Times New Roman"/>
          <w:color w:val="000000"/>
          <w:szCs w:val="24"/>
          <w:shd w:val="clear" w:color="auto" w:fill="FFFFFF"/>
        </w:rPr>
        <w:t xml:space="preserve">. Όλοι αυτοί έχουν μείνει στο απυρόβλητο. Και αν κάποιοι αναγκάζονται αυτήν τη στιγμή </w:t>
      </w:r>
      <w:r>
        <w:rPr>
          <w:rFonts w:eastAsia="Times New Roman"/>
          <w:color w:val="000000"/>
          <w:szCs w:val="24"/>
          <w:shd w:val="clear" w:color="auto" w:fill="FFFFFF"/>
        </w:rPr>
        <w:t>να φέρουν τον Σημίτη ή τον Παπαντωνίου ή τον Τσοχατζόπουλο προ των ευθυνών τους, είναι από την παρουσία και την ύπαρξη της Χρυσής Αυγής.</w:t>
      </w:r>
    </w:p>
    <w:p w14:paraId="2774D6ED"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 ΣΥΡΙΖΑ θα σέρνεται πίσω από το πρόγραμμα της Χρυσής Αυγής, θα αναγκάζεται να κάνει κάποια πράγματα, που εμείς τα ζητο</w:t>
      </w:r>
      <w:r>
        <w:rPr>
          <w:rFonts w:eastAsia="Times New Roman"/>
          <w:color w:val="000000"/>
          <w:szCs w:val="24"/>
          <w:shd w:val="clear" w:color="auto" w:fill="FFFFFF"/>
        </w:rPr>
        <w:t>ύσαμε και τα ζητάμε τώρα στην ελληνική κοινωνία και δικαιωνόμαστε απολύτως. Όταν το είχαμε ζητήσει, μας έλεγαν ότι δεν μπορεί να γίνει.</w:t>
      </w:r>
    </w:p>
    <w:p w14:paraId="2774D6EE"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w:t>
      </w:r>
      <w:r>
        <w:rPr>
          <w:rFonts w:eastAsia="Times New Roman"/>
          <w:color w:val="000000"/>
          <w:szCs w:val="24"/>
          <w:shd w:val="clear" w:color="auto" w:fill="FFFFFF"/>
        </w:rPr>
        <w:t>ια να μην πάμε παραπέρα</w:t>
      </w:r>
      <w:r>
        <w:rPr>
          <w:rFonts w:eastAsia="Times New Roman"/>
          <w:color w:val="000000"/>
          <w:szCs w:val="24"/>
          <w:shd w:val="clear" w:color="auto" w:fill="FFFFFF"/>
        </w:rPr>
        <w:t>,</w:t>
      </w:r>
      <w:r>
        <w:rPr>
          <w:rFonts w:eastAsia="Times New Roman"/>
          <w:color w:val="000000"/>
          <w:szCs w:val="24"/>
          <w:shd w:val="clear" w:color="auto" w:fill="FFFFFF"/>
        </w:rPr>
        <w:t xml:space="preserve"> θα γυρίσουμε στο 2005, όταν είχε γίνει </w:t>
      </w:r>
      <w:r>
        <w:rPr>
          <w:rFonts w:eastAsia="Times New Roman"/>
          <w:color w:val="000000"/>
          <w:szCs w:val="24"/>
          <w:shd w:val="clear" w:color="auto" w:fill="FFFFFF"/>
        </w:rPr>
        <w:t>π</w:t>
      </w:r>
      <w:r>
        <w:rPr>
          <w:rFonts w:eastAsia="Times New Roman"/>
          <w:color w:val="000000"/>
          <w:szCs w:val="24"/>
          <w:shd w:val="clear" w:color="auto" w:fill="FFFFFF"/>
        </w:rPr>
        <w:t xml:space="preserve">ροανακριτική </w:t>
      </w:r>
      <w:r>
        <w:rPr>
          <w:rFonts w:eastAsia="Times New Roman"/>
          <w:color w:val="000000"/>
          <w:szCs w:val="24"/>
          <w:shd w:val="clear" w:color="auto" w:fill="FFFFFF"/>
        </w:rPr>
        <w:t>ε</w:t>
      </w:r>
      <w:r>
        <w:rPr>
          <w:rFonts w:eastAsia="Times New Roman"/>
          <w:color w:val="000000"/>
          <w:szCs w:val="24"/>
          <w:shd w:val="clear" w:color="auto" w:fill="FFFFFF"/>
        </w:rPr>
        <w:t>πιτροπή πάλι για εξοπλιστικά προγράμματα</w:t>
      </w:r>
      <w:r>
        <w:rPr>
          <w:rFonts w:eastAsia="Times New Roman"/>
          <w:color w:val="000000"/>
          <w:szCs w:val="24"/>
          <w:shd w:val="clear" w:color="auto" w:fill="FFFFFF"/>
        </w:rPr>
        <w:t xml:space="preserve"> και υπήρχαν μόνο τέσσερα κόμματα στη Βουλή, το ΠΑΣΟΚ, η Νέα Δημοκρατία, ο ΣΥΡΙΖΑ –Συνασπισμός ήταν τότε νομίζω- και το ΚΚΕ. Το πόρισμα που είχε βγει τότε από όλα τα κόμματα έλεγε ότι δεν συντρέχει κανένας λόγος, </w:t>
      </w:r>
      <w:r>
        <w:rPr>
          <w:rFonts w:eastAsia="Times New Roman"/>
          <w:color w:val="000000"/>
          <w:szCs w:val="24"/>
          <w:shd w:val="clear" w:color="auto" w:fill="FFFFFF"/>
        </w:rPr>
        <w:t xml:space="preserve">δεν υπάρχει </w:t>
      </w:r>
      <w:r>
        <w:rPr>
          <w:rFonts w:eastAsia="Times New Roman"/>
          <w:color w:val="000000"/>
          <w:szCs w:val="24"/>
          <w:shd w:val="clear" w:color="auto" w:fill="FFFFFF"/>
        </w:rPr>
        <w:t>κα</w:t>
      </w:r>
      <w:r>
        <w:rPr>
          <w:rFonts w:eastAsia="Times New Roman"/>
          <w:color w:val="000000"/>
          <w:szCs w:val="24"/>
          <w:shd w:val="clear" w:color="auto" w:fill="FFFFFF"/>
        </w:rPr>
        <w:t>μ</w:t>
      </w:r>
      <w:r>
        <w:rPr>
          <w:rFonts w:eastAsia="Times New Roman"/>
          <w:color w:val="000000"/>
          <w:szCs w:val="24"/>
          <w:shd w:val="clear" w:color="auto" w:fill="FFFFFF"/>
        </w:rPr>
        <w:t>μία ποινική ευθύνη, όχι μόνο</w:t>
      </w:r>
      <w:r>
        <w:rPr>
          <w:rFonts w:eastAsia="Times New Roman"/>
          <w:color w:val="000000"/>
          <w:szCs w:val="24"/>
          <w:shd w:val="clear" w:color="auto" w:fill="FFFFFF"/>
        </w:rPr>
        <w:t xml:space="preserve"> για τον Σημίτη, αλλά φυσικά και για τον Γιάννο Παπαντωνίου και τον Άκη Τσοχατζόπουλο. Από αυτό το Βήμα, όταν ανέβηκαν να μιλήσουν ο Άκης Τσοχατζόπουλος και ο Γιάννος Παπαντωνίου, είχαν ευχαριστήσει τα κόμματα της Αντιπολίτευσης για το γεγονός ότι είχαν ζη</w:t>
      </w:r>
      <w:r>
        <w:rPr>
          <w:rFonts w:eastAsia="Times New Roman"/>
          <w:color w:val="000000"/>
          <w:szCs w:val="24"/>
          <w:shd w:val="clear" w:color="auto" w:fill="FFFFFF"/>
        </w:rPr>
        <w:t>τήσει να μην ασκηθεί καμ</w:t>
      </w:r>
      <w:r>
        <w:rPr>
          <w:rFonts w:eastAsia="Times New Roman"/>
          <w:color w:val="000000"/>
          <w:szCs w:val="24"/>
          <w:shd w:val="clear" w:color="auto" w:fill="FFFFFF"/>
        </w:rPr>
        <w:t>μ</w:t>
      </w:r>
      <w:r>
        <w:rPr>
          <w:rFonts w:eastAsia="Times New Roman"/>
          <w:color w:val="000000"/>
          <w:szCs w:val="24"/>
          <w:shd w:val="clear" w:color="auto" w:fill="FFFFFF"/>
        </w:rPr>
        <w:t xml:space="preserve">ία ποινική δίωξη εις βάρος τους. Αυτό το «παρεάκι» ήταν </w:t>
      </w:r>
      <w:r>
        <w:rPr>
          <w:rFonts w:eastAsia="Times New Roman"/>
          <w:color w:val="000000"/>
          <w:szCs w:val="24"/>
          <w:shd w:val="clear" w:color="auto" w:fill="FFFFFF"/>
        </w:rPr>
        <w:t>που</w:t>
      </w:r>
      <w:r>
        <w:rPr>
          <w:rFonts w:eastAsia="Times New Roman"/>
          <w:color w:val="000000"/>
          <w:szCs w:val="24"/>
          <w:shd w:val="clear" w:color="auto" w:fill="FFFFFF"/>
        </w:rPr>
        <w:t>τους χάλασε με την είσοδό της η Χρυσή Αυγή. Έτσι ήταν τα πράγματα τότε και έτσι είναι και τώρα. Θα φτάσουμε, λοιπόν, εκεί.</w:t>
      </w:r>
    </w:p>
    <w:p w14:paraId="2774D6EF"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w:t>
      </w:r>
      <w:r>
        <w:rPr>
          <w:rFonts w:eastAsia="Times New Roman"/>
          <w:color w:val="000000"/>
          <w:szCs w:val="24"/>
          <w:shd w:val="clear" w:color="auto" w:fill="FFFFFF"/>
        </w:rPr>
        <w:t xml:space="preserve">λέπουμε ότι, όσον αφορά το συνταγματικό τόξο, </w:t>
      </w:r>
      <w:r>
        <w:rPr>
          <w:rFonts w:eastAsia="Times New Roman"/>
          <w:color w:val="000000"/>
          <w:szCs w:val="24"/>
          <w:shd w:val="clear" w:color="auto" w:fill="FFFFFF"/>
        </w:rPr>
        <w:t>συνδιαλέγεστε όλοι μεταξύ σας, τα λέτε μια χαρά όλοι σας, πλην της Χρυσής Αυγής, με την οποία δεν θέλετε να έχετε σχέση. Εμείς να δείτε πόσο δεν θέλουμε σε σχέση με εσάς!</w:t>
      </w:r>
    </w:p>
    <w:p w14:paraId="2774D6F0"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Όλο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συνταγματικό τόξο έχει πολλούς κλέφτες και απατεώνες. Τι γίνεται τελι</w:t>
      </w:r>
      <w:r>
        <w:rPr>
          <w:rFonts w:eastAsia="Times New Roman" w:cs="Times New Roman"/>
          <w:szCs w:val="24"/>
        </w:rPr>
        <w:t>κά; Κλέφτες, απατεώνες, ρεμούλες, λογαριασμοί. Συνταγματικό τόξο είναι αυτό; Πάρτε το συνταγματικό σας τόξο από εδώ, καθίστε με τους κλέφτες και τους απατεώνες να πιείτε καφεδάκι και εμείς θα είμαστε με τον ελληνικό λαό να σας αντιμετωπίζουμε και να σας ξε</w:t>
      </w:r>
      <w:r>
        <w:rPr>
          <w:rFonts w:eastAsia="Times New Roman" w:cs="Times New Roman"/>
          <w:szCs w:val="24"/>
        </w:rPr>
        <w:t xml:space="preserve">φτιλίζουμε, γιατί συνεχώς θα βγαίνουν στοιχεία τα οποία αποδεικνύουν τι κάνατε τόσα χρόνια εις βάρος του ελληνικού λαού. </w:t>
      </w:r>
    </w:p>
    <w:p w14:paraId="2774D6F1"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χθες σχετικά με την Αναθεώρηση του Συντάγματος να λέγονται πολλές κουβέντες για δημοκρατία, για ισότητα, για ισονομία, </w:t>
      </w:r>
      <w:r>
        <w:rPr>
          <w:rFonts w:eastAsia="Times New Roman" w:cs="Times New Roman"/>
          <w:szCs w:val="24"/>
        </w:rPr>
        <w:t xml:space="preserve">ξεχνώντας φυσικά ότι εσείς οι ίδιοι, μέσα στο </w:t>
      </w:r>
      <w:r>
        <w:rPr>
          <w:rFonts w:eastAsia="Times New Roman" w:cs="Times New Roman"/>
          <w:szCs w:val="24"/>
        </w:rPr>
        <w:t>ε</w:t>
      </w:r>
      <w:r>
        <w:rPr>
          <w:rFonts w:eastAsia="Times New Roman" w:cs="Times New Roman"/>
          <w:szCs w:val="24"/>
        </w:rPr>
        <w:t>λληνικό Κοινοβούλιο, φέρεστε με τον πλέον ρατσιστικό τρόπο στην Κοινοβουλευτική Ομάδα της Χρυσής Αυγής. Και όχι μόνο σε μας, δεν μας ενδιαφέρει εμάς, αλλά πίσω από εμάς υπάρχουν εκατοντάδες χιλιάδες Έλληνες πο</w:t>
      </w:r>
      <w:r>
        <w:rPr>
          <w:rFonts w:eastAsia="Times New Roman" w:cs="Times New Roman"/>
          <w:szCs w:val="24"/>
        </w:rPr>
        <w:t xml:space="preserve">λίτες που ψηφίζουν, που θέλουν να βλέπουν αυτούς που τους εκπροσωπούν στο Κοινοβούλιο, που θέλουν να ακούγεται η αλήθεια και εσείς με ετσιθελικό τρόπο μας αποκλείετε από παντού. </w:t>
      </w:r>
    </w:p>
    <w:p w14:paraId="2774D6F2"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Αν λοιπόν στην Ελλάδα αυτή τη στιγμή υπάρχει ενός είδους ρατσισμός, είναι ο ρ</w:t>
      </w:r>
      <w:r>
        <w:rPr>
          <w:rFonts w:eastAsia="Times New Roman" w:cs="Times New Roman"/>
          <w:szCs w:val="24"/>
        </w:rPr>
        <w:t xml:space="preserve">ατσισμός εις βάρος των Ελλήνων εθνικιστών, εις βάρος των Χρυσαυγιτών, κανένας άλλος. </w:t>
      </w:r>
    </w:p>
    <w:p w14:paraId="2774D6F3"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θέλω να αναφέρω χαρακτηριστικά ότι θα ζήσουμε πάλι σε δύο μέρες το παραμύθι του Πολυτεχνείου. Φτάνουμε στις 17 Νοεμβρίου, θα συζητάμε </w:t>
      </w:r>
      <w:r>
        <w:rPr>
          <w:rFonts w:eastAsia="Times New Roman" w:cs="Times New Roman"/>
          <w:szCs w:val="24"/>
        </w:rPr>
        <w:lastRenderedPageBreak/>
        <w:t>πάλι για αυτά τα πράγμ</w:t>
      </w:r>
      <w:r>
        <w:rPr>
          <w:rFonts w:eastAsia="Times New Roman" w:cs="Times New Roman"/>
          <w:szCs w:val="24"/>
        </w:rPr>
        <w:t>ατα, θα γίνουν κάποιες εκδηλώσεις. Εγώ θα ήθελα να ρωτήσω μέσα σε αυτήν την Αίθουσα και να μου πει ο καθένας που πιστεύει στο Πολυτεχνείο και στον αγώνα που έγινε στις 17 Νοεμβρίου τα ονόματα δύο νεκρών που υπήρξαν. Να μου πουν δύο νεκρούς μέσα στον χώρο τ</w:t>
      </w:r>
      <w:r>
        <w:rPr>
          <w:rFonts w:eastAsia="Times New Roman" w:cs="Times New Roman"/>
          <w:szCs w:val="24"/>
        </w:rPr>
        <w:t xml:space="preserve">ο Πολυτεχνείου. </w:t>
      </w:r>
    </w:p>
    <w:p w14:paraId="2774D6F4"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Εδώ δεν θα πρέπει να ξεχάσουμε τι έλεγε το πόρισμα Τσεβά, το οποίο φυσικά έλεγε ότι δεν υπάρχει κανένας νεκρός, όπως επίσης και τι έλεγε ο τότε Πρύτανης Κονοφάγος, ο οποίος σε κατάθεσή του στις 20-1-1975 είχε πει ότι δεν υπήρξε κανένας νεκ</w:t>
      </w:r>
      <w:r>
        <w:rPr>
          <w:rFonts w:eastAsia="Times New Roman" w:cs="Times New Roman"/>
          <w:szCs w:val="24"/>
        </w:rPr>
        <w:t xml:space="preserve">ρός φυσικά μέσα στο Πολυτεχνείο, όπως επίσης δεν υπήρξε κανένας σοβαρά τραυματισμένος. Το ίδιο επανέλαβε και επτά χρόνια αργότερα, το 1982 σε ένα βιβλίο που είχε γράψει. </w:t>
      </w:r>
    </w:p>
    <w:p w14:paraId="2774D6F5"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Και φτάσαμε, λοιπόν, στο παραμύθι αυτό που μας πλασάρετε εδώ και σαράντα πέντε χρόνια</w:t>
      </w:r>
      <w:r>
        <w:rPr>
          <w:rFonts w:eastAsia="Times New Roman" w:cs="Times New Roman"/>
          <w:szCs w:val="24"/>
        </w:rPr>
        <w:t>. Ευτυχώς η ελληνική κοινωνία αντιδρά. Ευτυχώς οι Έλληνες πολίτες φέρονται διαφορετικά και είμαστε στη ευχάριστη θέση να μαθαίνουμε ότι πολλά ιδιωτικά σχολεία φέτος δεν θα συμμετάσχουν σε αυτό το πανηγύρι, σε αυτό το γλέντι που γίνεται, στην προπαγάνδα όπο</w:t>
      </w:r>
      <w:r>
        <w:rPr>
          <w:rFonts w:eastAsia="Times New Roman" w:cs="Times New Roman"/>
          <w:szCs w:val="24"/>
        </w:rPr>
        <w:t xml:space="preserve">υ βάζουν τα νέα παιδιά να μαθαίνουν με το έτσι θέλω ότι υπήρχαν νεκροί, ενώ δεν υπήρχαν. </w:t>
      </w:r>
    </w:p>
    <w:p w14:paraId="2774D6F6"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Φτάνουμε στο σημείο να καταθέτουν στεφάνι σε μια προτομή, σε ένα κεφάλι που υπάρχει στον προαύλιο χώρο του Πολυτεχνείου, όπου έχει γίνει το οξύμωρο και </w:t>
      </w:r>
      <w:r>
        <w:rPr>
          <w:rFonts w:eastAsia="Times New Roman" w:cs="Times New Roman"/>
          <w:szCs w:val="24"/>
        </w:rPr>
        <w:lastRenderedPageBreak/>
        <w:t>γραφικό της υπ</w:t>
      </w:r>
      <w:r>
        <w:rPr>
          <w:rFonts w:eastAsia="Times New Roman" w:cs="Times New Roman"/>
          <w:szCs w:val="24"/>
        </w:rPr>
        <w:t xml:space="preserve">όθεσης: Αυτός του οποίου υπήρχε η προτομή ήταν εν ζωή και κατέθεσε στεφάνι στην προτομή του. Αυτή είναι η δημοκρατία σας, αυτό είναι το παραμύθι του Πολυτεχνείου. </w:t>
      </w:r>
    </w:p>
    <w:p w14:paraId="2774D6F7" w14:textId="77777777" w:rsidR="009B4FE7" w:rsidRDefault="0045210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774D6F8"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Κύριε Πρόεδρε, θα ήθελα το</w:t>
      </w:r>
      <w:r>
        <w:rPr>
          <w:rFonts w:eastAsia="Times New Roman" w:cs="Times New Roman"/>
          <w:szCs w:val="24"/>
        </w:rPr>
        <w:t xml:space="preserve">ν λόγο για ένα λεπτό, να κάνω μια παρέμβαση. </w:t>
      </w:r>
    </w:p>
    <w:p w14:paraId="2774D6F9"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Μαντά, έχετε τον λόγο, ως Κοινοβουλευτικός Εκπρόσωπος του ΣΥΡΙΖΑ. </w:t>
      </w:r>
    </w:p>
    <w:p w14:paraId="2774D6FA"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Νομίζω, κύριε Πρόεδρε, ότι το </w:t>
      </w:r>
      <w:r>
        <w:rPr>
          <w:rFonts w:eastAsia="Times New Roman" w:cs="Times New Roman"/>
          <w:szCs w:val="24"/>
        </w:rPr>
        <w:t>ε</w:t>
      </w:r>
      <w:r>
        <w:rPr>
          <w:rFonts w:eastAsia="Times New Roman" w:cs="Times New Roman"/>
          <w:szCs w:val="24"/>
        </w:rPr>
        <w:t>λληνικό Κοινοβούλιο θα πρέπει να παίρνει θέση απέναντι σ</w:t>
      </w:r>
      <w:r>
        <w:rPr>
          <w:rFonts w:eastAsia="Times New Roman" w:cs="Times New Roman"/>
          <w:szCs w:val="24"/>
        </w:rPr>
        <w:t xml:space="preserve">ε αυτά –πώς να τα χαρακτηρίσω- που εκστομίζονται από του Βήματος της Βουλής, ειδικότερα σε αυτές τις στιγμές που γιορτάζουμε την εξέγερση του Πολυτεχνείου. </w:t>
      </w:r>
    </w:p>
    <w:p w14:paraId="2774D6F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Ήδη βρισκόμαστε στην έναρξη του τριημέρου εορτασμού αυτής της εξέγερσης. Δεν μπορεί να λέγονται από</w:t>
      </w:r>
      <w:r>
        <w:rPr>
          <w:rFonts w:eastAsia="Times New Roman" w:cs="Times New Roman"/>
          <w:szCs w:val="24"/>
        </w:rPr>
        <w:t xml:space="preserve"> του Βήματος της </w:t>
      </w:r>
      <w:r>
        <w:rPr>
          <w:rFonts w:eastAsia="Times New Roman" w:cs="Times New Roman"/>
          <w:szCs w:val="24"/>
        </w:rPr>
        <w:t>ε</w:t>
      </w:r>
      <w:r>
        <w:rPr>
          <w:rFonts w:eastAsia="Times New Roman" w:cs="Times New Roman"/>
          <w:szCs w:val="24"/>
        </w:rPr>
        <w:t xml:space="preserve">λληνικής Βουλής όχι μόνο ιστορικές ανακρίβειες, αλλά ουσιαστικά να ακούμε να αναπαράγεται εδώ μέσα η φωνή της χούντας, γιατί αυτοί οι ισχυρισμοί είναι οι ισχυρισμοί των νοσταλγών της χούντας. Αυτό ήθελα να πω. </w:t>
      </w:r>
    </w:p>
    <w:p w14:paraId="2774D6FC"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 xml:space="preserve">Κύριε Πρόεδρε, θα ήθελα και εγώ τον λόγο. </w:t>
      </w:r>
    </w:p>
    <w:p w14:paraId="2774D6F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Ορίστε, κυρία Χριστοφιλοπούλου. Γιατί θέλετε να μιλήσετε; </w:t>
      </w:r>
    </w:p>
    <w:p w14:paraId="2774D6FE"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Ακριβώς για τον ίδιο λόγο με τον κ. Μαντά. </w:t>
      </w:r>
    </w:p>
    <w:p w14:paraId="2774D6FF" w14:textId="77777777" w:rsidR="009B4FE7" w:rsidRDefault="00452105">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γ</w:t>
      </w:r>
      <w:r>
        <w:rPr>
          <w:rFonts w:eastAsia="Times New Roman" w:cs="Times New Roman"/>
          <w:szCs w:val="24"/>
        </w:rPr>
        <w:t>έλωτες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774D70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Γελάτε, δεν ντρέπεστε!</w:t>
      </w:r>
    </w:p>
    <w:p w14:paraId="2774D70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Γεννηματά χθ</w:t>
      </w:r>
      <w:r>
        <w:rPr>
          <w:rFonts w:eastAsia="Times New Roman" w:cs="Times New Roman"/>
          <w:szCs w:val="24"/>
        </w:rPr>
        <w:t>ε</w:t>
      </w:r>
      <w:r>
        <w:rPr>
          <w:rFonts w:eastAsia="Times New Roman" w:cs="Times New Roman"/>
          <w:szCs w:val="24"/>
        </w:rPr>
        <w:t>ς, κύριε Πρόεδρε, θύμισε σε όλους εδώ στο Κοινοβούλιο -σε όσους ανήκουν στο συνταγματικό τόξο τουλάχιστον- ότι εμείς περάσαμε τους νόμους για να πιάνονται όσοι βάζουν το δάχτυλο στο μέλι και κλέβουν. Τους νό</w:t>
      </w:r>
      <w:r>
        <w:rPr>
          <w:rFonts w:eastAsia="Times New Roman" w:cs="Times New Roman"/>
          <w:szCs w:val="24"/>
        </w:rPr>
        <w:t xml:space="preserve">μους όμως για τους δολοφόνους και τους εγκληματίες πρέπει να τους ξαναδούμε, γιατί η δημοκρατία πρέπει να αντέξει. Και αυτά που ακούστηκαν εδώ, στον ναό της </w:t>
      </w:r>
      <w:r>
        <w:rPr>
          <w:rFonts w:eastAsia="Times New Roman" w:cs="Times New Roman"/>
          <w:szCs w:val="24"/>
        </w:rPr>
        <w:t>δ</w:t>
      </w:r>
      <w:r>
        <w:rPr>
          <w:rFonts w:eastAsia="Times New Roman" w:cs="Times New Roman"/>
          <w:szCs w:val="24"/>
        </w:rPr>
        <w:t xml:space="preserve">ημοκρατίας, είναι ανεπίτρεπτα, απαράδεκτα και αισχρά. </w:t>
      </w:r>
    </w:p>
    <w:p w14:paraId="2774D70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Κύριε Πρόεδρε, θα ήθελα τριά</w:t>
      </w:r>
      <w:r>
        <w:rPr>
          <w:rFonts w:eastAsia="Times New Roman" w:cs="Times New Roman"/>
          <w:szCs w:val="24"/>
        </w:rPr>
        <w:t xml:space="preserve">ντα δευτερόλεπτα. </w:t>
      </w:r>
    </w:p>
    <w:p w14:paraId="2774D70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Τι ακριβώς θέλετε, κύριε Λαγέ; </w:t>
      </w:r>
    </w:p>
    <w:p w14:paraId="2774D70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Δώστε μου τον λόγο για να σας πω. </w:t>
      </w:r>
    </w:p>
    <w:p w14:paraId="2774D70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Εγώ θα ήθελα να πω ότι ακούστηκαν οι απόψεις μετά από εμένα δυο ομιλητών, δυο εκπροσώπων δυο κομμάτων. Όνομα νεκρού στο Π</w:t>
      </w:r>
      <w:r>
        <w:rPr>
          <w:rFonts w:eastAsia="Times New Roman" w:cs="Times New Roman"/>
          <w:szCs w:val="24"/>
        </w:rPr>
        <w:t>ολυτεχνείο δεν ακούστηκε.</w:t>
      </w:r>
    </w:p>
    <w:p w14:paraId="2774D706"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Δεν θα λύσουμε αυτό το ζήτημα τώρα. Αυτό δεν το συζητάμε.</w:t>
      </w:r>
    </w:p>
    <w:p w14:paraId="2774D707"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Και ένα δεύτερο…</w:t>
      </w:r>
    </w:p>
    <w:p w14:paraId="2774D708"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Κύριε Λαγέ, σας παρακαλώ πολύ!</w:t>
      </w:r>
    </w:p>
    <w:p w14:paraId="2774D70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Όχι, γιατί μου λένε ότι λέω ψέματα.</w:t>
      </w:r>
    </w:p>
    <w:p w14:paraId="2774D70A"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Έγινε μια τοποθέτηση και από τους δυο Κοινοβουλευτικούς Εκπροσώπους του ΣΥΡΙΖΑ και της Δημοκρατικής Συμπαράταξης, ενδεχομένως και από άλλα κόμματα, αν θέλουν.</w:t>
      </w:r>
    </w:p>
    <w:p w14:paraId="2774D70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Σε λίγα δευ</w:t>
      </w:r>
      <w:r>
        <w:rPr>
          <w:rFonts w:eastAsia="Times New Roman" w:cs="Times New Roman"/>
          <w:szCs w:val="24"/>
        </w:rPr>
        <w:t>τερόλεπτα, αν με αφήσετε, θα τελειώσω.</w:t>
      </w:r>
    </w:p>
    <w:p w14:paraId="2774D70C"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Με συγχωρείτε πάρα πολύ, αλλά δεν θα μπούμε σε αυτή τη διαδικασία που βάλατε εσείς προηγουμένως από το Βήμα της Βουλής.</w:t>
      </w:r>
    </w:p>
    <w:p w14:paraId="2774D70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Θέμα δεύτερο…</w:t>
      </w:r>
    </w:p>
    <w:p w14:paraId="2774D70E"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lastRenderedPageBreak/>
        <w:t>ΠΡΟΕΔΡΕΥΩΝ (Γεώργιος Λαμπρούλης):</w:t>
      </w:r>
      <w:r w:rsidRPr="001C0A7B">
        <w:rPr>
          <w:rFonts w:eastAsia="Times New Roman" w:cs="Times New Roman"/>
          <w:szCs w:val="24"/>
        </w:rPr>
        <w:t xml:space="preserve"> </w:t>
      </w:r>
      <w:r>
        <w:rPr>
          <w:rFonts w:eastAsia="Times New Roman" w:cs="Times New Roman"/>
          <w:szCs w:val="24"/>
        </w:rPr>
        <w:t>Αυτό ιστορικά είναι καταγεγραμμένο. Δεν μπορείτε να παραχαράσσετε την ιστορία. Σας παρακαλώ πολύ!</w:t>
      </w:r>
    </w:p>
    <w:p w14:paraId="2774D70F"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Σαράντα πέντε χρόνια χειραγωγήσατε την ελληνική κοινωνία.</w:t>
      </w:r>
    </w:p>
    <w:p w14:paraId="2774D710"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Δεν έχετε τον λόγο. Τι να μας πείτε; Να μας πείτε τ</w:t>
      </w:r>
      <w:r>
        <w:rPr>
          <w:rFonts w:eastAsia="Times New Roman" w:cs="Times New Roman"/>
          <w:szCs w:val="24"/>
        </w:rPr>
        <w:t xml:space="preserve">α ίδια; Να μας πείτε ότι είστε νοσταλγοί της </w:t>
      </w:r>
      <w:r>
        <w:rPr>
          <w:rFonts w:eastAsia="Times New Roman" w:cs="Times New Roman"/>
          <w:szCs w:val="24"/>
        </w:rPr>
        <w:t>χ</w:t>
      </w:r>
      <w:r>
        <w:rPr>
          <w:rFonts w:eastAsia="Times New Roman" w:cs="Times New Roman"/>
          <w:szCs w:val="24"/>
        </w:rPr>
        <w:t xml:space="preserve">ούντας, όπως ακούστηκε χθες εδώ από τον Αρχηγό σας, από τον Πρόεδρο της Κοινοβουλευτική σας Ομάδας; Ύμνους στη </w:t>
      </w:r>
      <w:r>
        <w:rPr>
          <w:rFonts w:eastAsia="Times New Roman" w:cs="Times New Roman"/>
          <w:szCs w:val="24"/>
        </w:rPr>
        <w:t>χ</w:t>
      </w:r>
      <w:r>
        <w:rPr>
          <w:rFonts w:eastAsia="Times New Roman" w:cs="Times New Roman"/>
          <w:szCs w:val="24"/>
        </w:rPr>
        <w:t>ούντα και τον φασισμό; Δεν δεχόμαστε. Σας παρακαλώ πολύ!</w:t>
      </w:r>
    </w:p>
    <w:p w14:paraId="2774D71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Δεν υπήρχαν νεκροί. Πείτε </w:t>
      </w:r>
      <w:r>
        <w:rPr>
          <w:rFonts w:eastAsia="Times New Roman" w:cs="Times New Roman"/>
          <w:szCs w:val="24"/>
        </w:rPr>
        <w:t>μου τα ονόματα των νεκρών.</w:t>
      </w:r>
    </w:p>
    <w:p w14:paraId="2774D712"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Αφαιρέστε τον λόγο στον κ. Λαγό.</w:t>
      </w:r>
    </w:p>
    <w:p w14:paraId="2774D71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w:t>
      </w:r>
    </w:p>
    <w:p w14:paraId="2774D714"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Τον λόγο έχει ο κ. Καρράς.</w:t>
      </w:r>
    </w:p>
    <w:p w14:paraId="2774D71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κλείσει, παρακαλώ, το μικρόφωνο του κ. Λαγού.</w:t>
      </w:r>
    </w:p>
    <w:p w14:paraId="2774D71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w:t>
      </w:r>
    </w:p>
    <w:p w14:paraId="2774D717"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 xml:space="preserve">ΠΡΟΕΔΡΕΥΩΝ </w:t>
      </w:r>
      <w:r w:rsidRPr="001C0A7B">
        <w:rPr>
          <w:rFonts w:eastAsia="Times New Roman" w:cs="Times New Roman"/>
          <w:b/>
          <w:szCs w:val="24"/>
        </w:rPr>
        <w:t>(Γεώργιος Λαμπρούλης):</w:t>
      </w:r>
      <w:r w:rsidRPr="001C0A7B">
        <w:rPr>
          <w:rFonts w:eastAsia="Times New Roman" w:cs="Times New Roman"/>
          <w:szCs w:val="24"/>
        </w:rPr>
        <w:t xml:space="preserve"> </w:t>
      </w:r>
      <w:r>
        <w:rPr>
          <w:rFonts w:eastAsia="Times New Roman" w:cs="Times New Roman"/>
          <w:szCs w:val="24"/>
        </w:rPr>
        <w:t>Δεν έχετε τον λόγο.</w:t>
      </w:r>
    </w:p>
    <w:p w14:paraId="2774D71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Κύριε Καρρά, έχετε τον λόγο.</w:t>
      </w:r>
    </w:p>
    <w:p w14:paraId="2774D71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Φασίστες!</w:t>
      </w:r>
    </w:p>
    <w:p w14:paraId="2774D71A"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κύριε Πρόεδρε.</w:t>
      </w:r>
    </w:p>
    <w:p w14:paraId="2774D71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Πρέπει να πω τούτο μέσα στην Αίθουσα: Ευτυχώς που υπήρξε το Πολυτεχνείο!</w:t>
      </w:r>
    </w:p>
    <w:p w14:paraId="2774D71C"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 ΧΡΙΣΤΟΦΙ</w:t>
      </w:r>
      <w:r>
        <w:rPr>
          <w:rFonts w:eastAsia="Times New Roman" w:cs="Times New Roman"/>
          <w:b/>
          <w:szCs w:val="24"/>
        </w:rPr>
        <w:t>ΛΟΠΟΥΛΟΥ:</w:t>
      </w:r>
      <w:r>
        <w:rPr>
          <w:rFonts w:eastAsia="Times New Roman" w:cs="Times New Roman"/>
          <w:szCs w:val="24"/>
        </w:rPr>
        <w:t xml:space="preserve"> Φασίστες!</w:t>
      </w:r>
    </w:p>
    <w:p w14:paraId="2774D71D"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Αυτό θα το επαναλάβω με δυνατή φωνή. Ευτυχώς που υπήρξε το Πολυτεχνείο και έχουμε δημοκρατία, διαφορετικά δεν θα είχαμε την ευτυχία να μιλάμε σήμερα στην Αίθουσα!</w:t>
      </w:r>
    </w:p>
    <w:p w14:paraId="2774D71E"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w:t>
      </w:r>
    </w:p>
    <w:p w14:paraId="2774D71F"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Φασίστες!</w:t>
      </w:r>
    </w:p>
    <w:p w14:paraId="2774D720" w14:textId="77777777" w:rsidR="009B4FE7" w:rsidRDefault="00452105">
      <w:pPr>
        <w:spacing w:line="600" w:lineRule="auto"/>
        <w:ind w:firstLine="720"/>
        <w:jc w:val="both"/>
        <w:rPr>
          <w:rFonts w:eastAsia="Times New Roman" w:cs="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Κύριε Καρρά, συνεχίστε, παρακαλώ. Ας πέσουν οι τόνοι. Κάντε την παρέμβασή σας. Συγγνώμη, δεν ήθελα να σας διακόψω.</w:t>
      </w:r>
    </w:p>
    <w:p w14:paraId="2774D72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Έχω ζήσει το Πολυτεχνείο. Θεωρώ ότι προσβάλλομαι και προσωπικά, ότα</w:t>
      </w:r>
      <w:r>
        <w:rPr>
          <w:rFonts w:eastAsia="Times New Roman" w:cs="Times New Roman"/>
          <w:szCs w:val="24"/>
        </w:rPr>
        <w:t>ν ακούω τέτοιες θέσεις. Θεωρώ ότι είναι προσωπική προσβολή. Ήμουν εγώ φοιτητής το 1973. Ζούσα εκεί πέρα, ήξερα την περιοχή, ήξερα τι συνέβαινε.</w:t>
      </w:r>
    </w:p>
    <w:p w14:paraId="2774D72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εν πάση περιπτώσει, θα ακούσω την άποψή σας, κύριε Πρόεδρε. Θα προσπαθήσω να κατεβάσω τους τόνους και να μπ</w:t>
      </w:r>
      <w:r>
        <w:rPr>
          <w:rFonts w:eastAsia="Times New Roman" w:cs="Times New Roman"/>
          <w:szCs w:val="24"/>
        </w:rPr>
        <w:t xml:space="preserve">ω στο θέμα της </w:t>
      </w:r>
      <w:r>
        <w:rPr>
          <w:rFonts w:eastAsia="Times New Roman" w:cs="Times New Roman"/>
          <w:szCs w:val="24"/>
        </w:rPr>
        <w:t>ημερήσιας διάταξης</w:t>
      </w:r>
      <w:r>
        <w:rPr>
          <w:rFonts w:eastAsia="Times New Roman" w:cs="Times New Roman"/>
          <w:szCs w:val="24"/>
        </w:rPr>
        <w:t>.</w:t>
      </w:r>
    </w:p>
    <w:p w14:paraId="2774D72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Πάντως, ούτως ή άλλως, είναι γεγονός ότι πρέπει και το Πολυτεχνείο να τιμούμε και να το θυμόμαστε και δεν μπορεί με άναρθρες κραυγές να το ξεχάσουμε, να το εγκαταλείψουμε και θα πρέπει, όχι μόνο στις παρούσες συνθήκες, όπ</w:t>
      </w:r>
      <w:r>
        <w:rPr>
          <w:rFonts w:eastAsia="Times New Roman" w:cs="Times New Roman"/>
          <w:szCs w:val="24"/>
        </w:rPr>
        <w:t>ου πολλές φορές βλέπουμε μια αναβίωση νοοτροπίας και ιδεολογιών, αλλά θα πρέπει να το ενισχύσουμε όσο μπορούμε περισσότερο.</w:t>
      </w:r>
    </w:p>
    <w:p w14:paraId="2774D72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Μπαίνω, λοιπόν, στο θέμα της ομιλίας μου, κύριε Πρόεδρε, η οποία διαφοροποιείται σε σχέση με τα όσα έχουν ακουστεί από καλούς </w:t>
      </w:r>
      <w:r>
        <w:rPr>
          <w:rFonts w:eastAsia="Times New Roman" w:cs="Times New Roman"/>
          <w:szCs w:val="24"/>
        </w:rPr>
        <w:t>συναδέλφους και σε σχέση με τα ζητήματα που έχουν τεθεί για την αποκατάσταση των ζημιών των πληγέντων από τις φονικές πυρκαγιές.</w:t>
      </w:r>
    </w:p>
    <w:p w14:paraId="2774D72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Έχω πει πολλές φορές και θα το επαναλάβω και σήμερα ότι στο Σύνταγμα δεν προβλέπεται μόνο η καταστολή των φυσικών </w:t>
      </w:r>
      <w:r>
        <w:rPr>
          <w:rFonts w:eastAsia="Times New Roman" w:cs="Times New Roman"/>
          <w:szCs w:val="24"/>
        </w:rPr>
        <w:t>καταστροφών</w:t>
      </w:r>
      <w:r>
        <w:rPr>
          <w:rFonts w:eastAsia="Times New Roman" w:cs="Times New Roman"/>
          <w:szCs w:val="24"/>
        </w:rPr>
        <w:t xml:space="preserve">, </w:t>
      </w:r>
      <w:r>
        <w:rPr>
          <w:rFonts w:eastAsia="Times New Roman" w:cs="Times New Roman"/>
          <w:szCs w:val="24"/>
        </w:rPr>
        <w:t xml:space="preserve">αλλά προβλέπεται </w:t>
      </w:r>
      <w:r>
        <w:rPr>
          <w:rFonts w:eastAsia="Times New Roman" w:cs="Times New Roman"/>
          <w:szCs w:val="24"/>
        </w:rPr>
        <w:lastRenderedPageBreak/>
        <w:t>και η προληπτική λειτουργία της πολιτείας. Δυστυχώς, σήμερα συζητάμε κάτι που αποδεικνύει την ανυπαρξία της προληπτικής λειτουργίας στην προστασία του φυσικού περιβάλλοντος.</w:t>
      </w:r>
    </w:p>
    <w:p w14:paraId="2774D72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γεγονός ότι οι φυσικές καταστροφές σε πολλές περιπτώσεις δε</w:t>
      </w:r>
      <w:r>
        <w:rPr>
          <w:rFonts w:eastAsia="Times New Roman" w:cs="Times New Roman"/>
          <w:szCs w:val="24"/>
        </w:rPr>
        <w:t>ν μπορούν να αντιμετωπιστούν, όταν είναι σε μεγάλη έκταση. Όμως μπορούν να περιοριστούν και ειδικότερα, όταν μιλάμε σήμερα, στην επέτειο ενός έτους από τις φονικές πλημμύρες της Μάνδρας και κάποιους μήνες μετά από τη φονική πυρκαγιά στο Μάτι, πρέπει να ανο</w:t>
      </w:r>
      <w:r>
        <w:rPr>
          <w:rFonts w:eastAsia="Times New Roman" w:cs="Times New Roman"/>
          <w:szCs w:val="24"/>
        </w:rPr>
        <w:t>ίξουμε τη συζήτηση της πρόληψης όσο το δυνατόν περισσότερο.</w:t>
      </w:r>
    </w:p>
    <w:p w14:paraId="2774D72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Έχω πει κάτι το οποίο έχει ίσως δυσαρεστήσει κάποιους, αλλά θα το ξαναπώ, κυρίες και κύριοι συνάδελφοι. Χρειαζόμαστε τους αφανείς ήρωες της πρόληψης των φυσικών καταστροφών και όχι τους τηλεοπτικο</w:t>
      </w:r>
      <w:r>
        <w:rPr>
          <w:rFonts w:eastAsia="Times New Roman" w:cs="Times New Roman"/>
          <w:szCs w:val="24"/>
        </w:rPr>
        <w:t>ύς αστέρες που εμφανίζονται μετά την καταστροφή και υποστηρίζουν ότι είναι σωτήρες. Αυτό το χρειαζόμαστε, καμμία τέτοια πολιτική όμως δεν είδα τα τελευταία χρόνια στην πρόληψη των φυσικών καταστροφών. Όλοι ολοφυρόμεθα ότι σε λίγο καιρό δεν θα μπορούν να συ</w:t>
      </w:r>
      <w:r>
        <w:rPr>
          <w:rFonts w:eastAsia="Times New Roman" w:cs="Times New Roman"/>
          <w:szCs w:val="24"/>
        </w:rPr>
        <w:t>γκρατηθούν οι πλημμύρες, δεν θα μπορούν να συγκρατηθούν οι πυρκαγιές από την κλιματική αλλαγή.</w:t>
      </w:r>
    </w:p>
    <w:p w14:paraId="2774D72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αν το δούμε και με οικονομικούς όρους, αν θέλετε, η πρόληψη είναι πολύ φθηνότερη από την αποκατάσταση των ζημιών. Κατά στατιστικά στοιχεία, είναι </w:t>
      </w:r>
      <w:r>
        <w:rPr>
          <w:rFonts w:eastAsia="Times New Roman" w:cs="Times New Roman"/>
          <w:szCs w:val="24"/>
        </w:rPr>
        <w:lastRenderedPageBreak/>
        <w:t>υποδεκαπλάσιο το κόστος της πρόληψης από το κόστος της αποκατάστασης μετά από μια φυσική καταστροφή.</w:t>
      </w:r>
    </w:p>
    <w:p w14:paraId="2774D72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Πρέπει, </w:t>
      </w:r>
      <w:r>
        <w:rPr>
          <w:rFonts w:eastAsia="Times New Roman" w:cs="Times New Roman"/>
          <w:szCs w:val="24"/>
        </w:rPr>
        <w:t>λοιπόν και από τη Βουλή να το πούμε αυτό, ώστε να μην επαναλαμβάνονται τα φαινόμενα στην έκταση αυτή στην οποία υπήρξαν με τις εκατόμβες των θυμάτων. Θα πρέπει, λοιπόν, να δούμε τα ζητήματα αυτά</w:t>
      </w:r>
      <w:r w:rsidRPr="00C20D4B">
        <w:rPr>
          <w:rFonts w:eastAsia="Times New Roman" w:cs="Times New Roman"/>
          <w:szCs w:val="24"/>
        </w:rPr>
        <w:t>,</w:t>
      </w:r>
      <w:r>
        <w:rPr>
          <w:rFonts w:eastAsia="Times New Roman" w:cs="Times New Roman"/>
          <w:szCs w:val="24"/>
        </w:rPr>
        <w:t xml:space="preserve"> τα οποία άλλωστε είναι και συνταγματική επιταγή. Και δεδομέν</w:t>
      </w:r>
      <w:r>
        <w:rPr>
          <w:rFonts w:eastAsia="Times New Roman" w:cs="Times New Roman"/>
          <w:szCs w:val="24"/>
        </w:rPr>
        <w:t xml:space="preserve">ου ότι έχει ξεκινήσει η συζήτηση για τη </w:t>
      </w:r>
      <w:r>
        <w:rPr>
          <w:rFonts w:eastAsia="Times New Roman" w:cs="Times New Roman"/>
          <w:szCs w:val="24"/>
        </w:rPr>
        <w:t>σ</w:t>
      </w:r>
      <w:r>
        <w:rPr>
          <w:rFonts w:eastAsia="Times New Roman" w:cs="Times New Roman"/>
          <w:szCs w:val="24"/>
        </w:rPr>
        <w:t xml:space="preserve">υνταγματική Αναθεώρηση –έστω κι αν το άρθρο 24 του Συντάγματος δεν προτείνεται, απ’ όσον αντελήφθην, να περιληφθεί στην </w:t>
      </w:r>
      <w:r>
        <w:rPr>
          <w:rFonts w:eastAsia="Times New Roman" w:cs="Times New Roman"/>
          <w:szCs w:val="24"/>
        </w:rPr>
        <w:t>α</w:t>
      </w:r>
      <w:r>
        <w:rPr>
          <w:rFonts w:eastAsia="Times New Roman" w:cs="Times New Roman"/>
          <w:szCs w:val="24"/>
        </w:rPr>
        <w:t>ναθεώρηση- μπορούμε να το δούμε στην παράγραφο 1 και να διευκρινίσουμε και να συμπληρώσουμε ότ</w:t>
      </w:r>
      <w:r>
        <w:rPr>
          <w:rFonts w:eastAsia="Times New Roman" w:cs="Times New Roman"/>
          <w:szCs w:val="24"/>
        </w:rPr>
        <w:t xml:space="preserve">ι το κράτος μπορεί ή υποχρεούται να λαμβάνει προληπτικά μέτρα. </w:t>
      </w:r>
    </w:p>
    <w:p w14:paraId="2774D72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ας πούμε ποια πρέπει να είναι αυτά, ούτως ώστε να μη μένει στο Σύνταγμα μόνο μία διακήρυξη, να μην είναι μόνο μία διακηρυγμένη αρχή του Συντάγματος, αλλά να οδηγεί σε ανάγκη λήψεως συγκεκ</w:t>
      </w:r>
      <w:r>
        <w:rPr>
          <w:rFonts w:eastAsia="Times New Roman" w:cs="Times New Roman"/>
          <w:szCs w:val="24"/>
        </w:rPr>
        <w:t>ριμένων μέτρων, τα οποία, τουλάχιστον κατά περίγραμμα, θα αναφέρονται στο Σύνταγμα.</w:t>
      </w:r>
    </w:p>
    <w:p w14:paraId="2774D72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Πρέπει να κάνω και μία άλλη αναφορά, η οποία με έχει απασχολήσει το τελευταίο διάστημα. Ζήσαμε τις πλημμύρες της Μάνδρας. Είναι μόνο η Μάνδρα η ο</w:t>
      </w:r>
      <w:r>
        <w:rPr>
          <w:rFonts w:eastAsia="Times New Roman" w:cs="Times New Roman"/>
          <w:szCs w:val="24"/>
        </w:rPr>
        <w:lastRenderedPageBreak/>
        <w:t>ποία κινδύνευσε ή κινδυνεύε</w:t>
      </w:r>
      <w:r>
        <w:rPr>
          <w:rFonts w:eastAsia="Times New Roman" w:cs="Times New Roman"/>
          <w:szCs w:val="24"/>
        </w:rPr>
        <w:t xml:space="preserve">ι από πλημμύρες; Ποια ήταν τα αίτια αυτών των πλημμυρών; Τα αίτια, βεβαίως, είναι συνήθως η άναρχη δόμηση, το κλείσιμο των ρεμάτων, η μεταβολή της γεωμορφολογίας περιοχών.  </w:t>
      </w:r>
    </w:p>
    <w:p w14:paraId="2774D72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Σύμφωνα με μια πρόσφατη μελέτη</w:t>
      </w:r>
      <w:r>
        <w:rPr>
          <w:rFonts w:eastAsia="Times New Roman" w:cs="Times New Roman"/>
          <w:szCs w:val="24"/>
        </w:rPr>
        <w:t>,</w:t>
      </w:r>
      <w:r>
        <w:rPr>
          <w:rFonts w:eastAsia="Times New Roman" w:cs="Times New Roman"/>
          <w:szCs w:val="24"/>
        </w:rPr>
        <w:t xml:space="preserve"> στην Ελλάδα, </w:t>
      </w:r>
      <w:r w:rsidRPr="009B4350">
        <w:rPr>
          <w:rFonts w:eastAsia="Times New Roman" w:cs="Times New Roman"/>
          <w:szCs w:val="24"/>
        </w:rPr>
        <w:t>κύριε Πρόεδρε</w:t>
      </w:r>
      <w:r>
        <w:rPr>
          <w:rFonts w:eastAsia="Times New Roman" w:cs="Times New Roman"/>
          <w:szCs w:val="24"/>
        </w:rPr>
        <w:t>, υπάρχουν πεντακόσιες</w:t>
      </w:r>
      <w:r>
        <w:rPr>
          <w:rFonts w:eastAsia="Times New Roman" w:cs="Times New Roman"/>
          <w:szCs w:val="24"/>
        </w:rPr>
        <w:t xml:space="preserve"> γ</w:t>
      </w:r>
      <w:r>
        <w:rPr>
          <w:rFonts w:eastAsia="Times New Roman" w:cs="Times New Roman"/>
          <w:szCs w:val="24"/>
        </w:rPr>
        <w:t>εωγραφικές τοποθεσίες</w:t>
      </w:r>
      <w:r>
        <w:rPr>
          <w:rFonts w:eastAsia="Times New Roman" w:cs="Times New Roman"/>
          <w:szCs w:val="24"/>
        </w:rPr>
        <w:t xml:space="preserve"> ανάλογες που κινδυνεύουν από πλημμυρικά φαινόμενα. Αν, λοιπόν, αυτές οι πεντακόσιες θέσεις –αναφέρομαι γεωγραφικά- έχουν ροή γεγονότος</w:t>
      </w:r>
      <w:r>
        <w:rPr>
          <w:rFonts w:eastAsia="Times New Roman" w:cs="Times New Roman"/>
          <w:szCs w:val="24"/>
        </w:rPr>
        <w:t xml:space="preserve"> φυσικής καταστροφής</w:t>
      </w:r>
      <w:r>
        <w:rPr>
          <w:rFonts w:eastAsia="Times New Roman" w:cs="Times New Roman"/>
          <w:szCs w:val="24"/>
        </w:rPr>
        <w:t xml:space="preserve"> στην έκταση του φαινομένου</w:t>
      </w:r>
      <w:r>
        <w:rPr>
          <w:rFonts w:eastAsia="Times New Roman" w:cs="Times New Roman"/>
          <w:szCs w:val="24"/>
        </w:rPr>
        <w:t>,</w:t>
      </w:r>
      <w:r>
        <w:rPr>
          <w:rFonts w:eastAsia="Times New Roman" w:cs="Times New Roman"/>
          <w:szCs w:val="24"/>
        </w:rPr>
        <w:t xml:space="preserve"> μία ανά πεντακόσια χρόνια στο σημείο εκείνο στο οπο</w:t>
      </w:r>
      <w:r>
        <w:rPr>
          <w:rFonts w:eastAsia="Times New Roman" w:cs="Times New Roman"/>
          <w:szCs w:val="24"/>
        </w:rPr>
        <w:t xml:space="preserve">ίο θα συμβεί, φοβούμαι ότι μπορεί να έχουμε κάθε έτος μία φυσική καταστροφή μόνο από πλημμύρα. </w:t>
      </w:r>
    </w:p>
    <w:p w14:paraId="2774D72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αναφέρω ένα παράδειγμα το οποίο βλέπω τις τελευταίες μέρες. Γίνεται μεγάλη συζήτηση για τις πλημμύρες, αλλά έχει  μείνει ακόμη στο θεωρητικό επίπεδο. Ποιο εί</w:t>
      </w:r>
      <w:r>
        <w:rPr>
          <w:rFonts w:eastAsia="Times New Roman" w:cs="Times New Roman"/>
          <w:szCs w:val="24"/>
        </w:rPr>
        <w:t>ναι το θεωρητικό επίπεδο; Υπάρχουν</w:t>
      </w:r>
      <w:r>
        <w:rPr>
          <w:rFonts w:eastAsia="Times New Roman" w:cs="Times New Roman"/>
          <w:szCs w:val="24"/>
        </w:rPr>
        <w:t xml:space="preserve"> πολλοί</w:t>
      </w:r>
      <w:r>
        <w:rPr>
          <w:rFonts w:eastAsia="Times New Roman" w:cs="Times New Roman"/>
          <w:szCs w:val="24"/>
        </w:rPr>
        <w:t xml:space="preserve"> επιστήμονες οι οποίοι ασχολούνται, υπάρχουν μελέτες οι οποίες κατατίθενται. Όμως τι μας λένε και πώς κρούουν οι επιστήμονες τον κώδωνα του κινδύνου και δεν έχουμε δει ακόμη ότι πρέπει να λάβουμε τα μέτρα μας; Τα μέ</w:t>
      </w:r>
      <w:r>
        <w:rPr>
          <w:rFonts w:eastAsia="Times New Roman" w:cs="Times New Roman"/>
          <w:szCs w:val="24"/>
        </w:rPr>
        <w:t xml:space="preserve">τρα δεν είναι μόνο τα αντιπλημμυρικά έργα τα οποία δημιουργούμε για την κατεύθυνση των όμβριων υδάτων. Το θέμα είναι τεχνικό και δεν έχω την ειδικότητα να το αναπτύξω περισσότερο. Θα χρησιμοποιήσω, όμως, μία λέξη και θα πω ότι δεν υπάρχουν μέτρα ανάσχεσης </w:t>
      </w:r>
      <w:r>
        <w:rPr>
          <w:rFonts w:eastAsia="Times New Roman" w:cs="Times New Roman"/>
          <w:szCs w:val="24"/>
        </w:rPr>
        <w:t xml:space="preserve">των πλημμυρών. Αυτά τα μέτρα δεν υπάρχουν καθόλου στην Αττική, διότι αυτή τη στιγμή λόγω της οικιστικής </w:t>
      </w:r>
      <w:r>
        <w:rPr>
          <w:rFonts w:eastAsia="Times New Roman" w:cs="Times New Roman"/>
          <w:szCs w:val="24"/>
        </w:rPr>
        <w:lastRenderedPageBreak/>
        <w:t>πίεσης οι πόλεις ανέβηκαν στα βουνά. Είτε το θέλουμε, είτε όχι, στο Λεκανοπέδιο οι πόλεις ανέβηκαν στα βουνά και δεν μπορεί να υπάρξει φυσική παροχέτευσ</w:t>
      </w:r>
      <w:r>
        <w:rPr>
          <w:rFonts w:eastAsia="Times New Roman" w:cs="Times New Roman"/>
          <w:szCs w:val="24"/>
        </w:rPr>
        <w:t>η ενός φαινομένου πλημμύρας, μιας έντονης βροχόπτωσης, μιας ραγδαίας βροχής.</w:t>
      </w:r>
    </w:p>
    <w:p w14:paraId="2774D72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Έχω εδώ τα σχεδιαγράμματα –και θα τα καταθέσω, </w:t>
      </w:r>
      <w:r w:rsidRPr="009B4350">
        <w:rPr>
          <w:rFonts w:eastAsia="Times New Roman" w:cs="Times New Roman"/>
          <w:szCs w:val="24"/>
        </w:rPr>
        <w:t>κύριε Πρόεδρε</w:t>
      </w:r>
      <w:r>
        <w:rPr>
          <w:rFonts w:eastAsia="Times New Roman" w:cs="Times New Roman"/>
          <w:szCs w:val="24"/>
        </w:rPr>
        <w:t>- από τη μελέτη του Εθνικού και Καποδιστριακού Πανεπιστημίου και της Περιφερειακής Ένωσης Δήμων της Αττικής, όπου φαίνο</w:t>
      </w:r>
      <w:r>
        <w:rPr>
          <w:rFonts w:eastAsia="Times New Roman" w:cs="Times New Roman"/>
          <w:szCs w:val="24"/>
        </w:rPr>
        <w:t>νται οι κίνδυνοι από την πλημμύρα. Σημειώνεται εδώ το Ποικίλον Όρος, που δεν του δίνουμε και πολλή σημασία, γιατί λέμε ότι είναι ένα χαμηλό βουνό. Το μεγαλύτερο υψόμετρο που έχει είναι 420 μέτρα, όμως οι οικιστικές παρεμβάσεις και η πίεση που έχει δεχθεί ο</w:t>
      </w:r>
      <w:r>
        <w:rPr>
          <w:rFonts w:eastAsia="Times New Roman" w:cs="Times New Roman"/>
          <w:szCs w:val="24"/>
        </w:rPr>
        <w:t>δηγεί σε τέτοιο σημείο που στον χάρτη επικινδυνότητας ο κίνδυνος πλημμυρικών φαινομένων στο Περιστέρι, στο Αιγάλεω, στο Καματερό, στους Αγίους Αναργύρους</w:t>
      </w:r>
      <w:r w:rsidRPr="00B83EA4">
        <w:rPr>
          <w:rFonts w:eastAsia="Times New Roman" w:cs="Times New Roman"/>
          <w:szCs w:val="24"/>
        </w:rPr>
        <w:t xml:space="preserve"> </w:t>
      </w:r>
      <w:r>
        <w:rPr>
          <w:rFonts w:eastAsia="Times New Roman" w:cs="Times New Roman"/>
          <w:szCs w:val="24"/>
        </w:rPr>
        <w:t>είναι υψηλός.</w:t>
      </w:r>
    </w:p>
    <w:p w14:paraId="2774D72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Πρόεδρε, σας καταθέτω για τα Πρακτικά τα προαναφερθέντα έγγραφα.</w:t>
      </w:r>
    </w:p>
    <w:p w14:paraId="2774D730" w14:textId="77777777" w:rsidR="009B4FE7" w:rsidRDefault="00452105">
      <w:pPr>
        <w:tabs>
          <w:tab w:val="left" w:pos="7371"/>
        </w:tabs>
        <w:spacing w:line="600" w:lineRule="auto"/>
        <w:ind w:firstLine="720"/>
        <w:jc w:val="both"/>
        <w:rPr>
          <w:rFonts w:eastAsia="Times New Roman" w:cs="Times New Roman"/>
          <w:szCs w:val="24"/>
        </w:rPr>
      </w:pPr>
      <w:r w:rsidRPr="00E541F0">
        <w:rPr>
          <w:rFonts w:eastAsia="Times New Roman" w:cs="Times New Roman"/>
          <w:szCs w:val="24"/>
        </w:rPr>
        <w:t xml:space="preserve">(Στο σημείο αυτό </w:t>
      </w:r>
      <w:r w:rsidRPr="00E541F0">
        <w:rPr>
          <w:rFonts w:eastAsia="Times New Roman" w:cs="Times New Roman"/>
          <w:szCs w:val="24"/>
        </w:rPr>
        <w:t>ο Βουλευτής κ.</w:t>
      </w:r>
      <w:r>
        <w:rPr>
          <w:rFonts w:eastAsia="Times New Roman" w:cs="Times New Roman"/>
          <w:szCs w:val="24"/>
        </w:rPr>
        <w:t xml:space="preserve">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Καρράς</w:t>
      </w:r>
      <w:r w:rsidRPr="00E541F0">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2774D73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Όλα αυτά τα νερά οδηγούν</w:t>
      </w:r>
      <w:r>
        <w:rPr>
          <w:rFonts w:eastAsia="Times New Roman" w:cs="Times New Roman"/>
          <w:szCs w:val="24"/>
        </w:rPr>
        <w:t>ται</w:t>
      </w:r>
      <w:r>
        <w:rPr>
          <w:rFonts w:eastAsia="Times New Roman" w:cs="Times New Roman"/>
          <w:szCs w:val="24"/>
        </w:rPr>
        <w:t xml:space="preserve"> στον Κηφισό. Εκεί, λοι</w:t>
      </w:r>
      <w:r>
        <w:rPr>
          <w:rFonts w:eastAsia="Times New Roman" w:cs="Times New Roman"/>
          <w:szCs w:val="24"/>
        </w:rPr>
        <w:t>πόν, υπάρχει ο κίνδυνος ότι δεν θα απορροφηθούν μετά τον εγκιβωτισμό του Κηφισού. Δεν υπάρχει η δυνατότητα αυτά τα όμβρια ύδατα να κατευθυνθούν και θα έχουμε μια τεράστια πλημμύρα, ανάλογη των πλημμυρών του 1961, του 1977, όσο και να μην το θέλουμε.</w:t>
      </w:r>
      <w:r w:rsidRPr="009C69C3">
        <w:rPr>
          <w:rFonts w:eastAsia="Times New Roman" w:cs="Times New Roman"/>
          <w:szCs w:val="24"/>
        </w:rPr>
        <w:t xml:space="preserve"> </w:t>
      </w:r>
    </w:p>
    <w:p w14:paraId="2774D73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2774D73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Θα είμαι συντομότατος, </w:t>
      </w:r>
      <w:r w:rsidRPr="009B4350">
        <w:rPr>
          <w:rFonts w:eastAsia="Times New Roman" w:cs="Times New Roman"/>
          <w:szCs w:val="24"/>
        </w:rPr>
        <w:t>κύριε Πρόεδρε</w:t>
      </w:r>
      <w:r>
        <w:rPr>
          <w:rFonts w:eastAsia="Times New Roman" w:cs="Times New Roman"/>
          <w:szCs w:val="24"/>
        </w:rPr>
        <w:t xml:space="preserve">, αν έχω ελάχιστη ανοχή. </w:t>
      </w:r>
    </w:p>
    <w:p w14:paraId="2774D73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Κρούω, λοιπόν, τον κώδωνα του κινδύνου ότι πρέπει οι επιστημονικές μελέτες οι οποίες ήδη προβάλλουν την προστασία </w:t>
      </w:r>
      <w:r>
        <w:rPr>
          <w:rFonts w:eastAsia="Times New Roman" w:cs="Times New Roman"/>
          <w:szCs w:val="24"/>
        </w:rPr>
        <w:t xml:space="preserve">αυτών των περιοχών, να υλοποιηθούν. Όμως πώς θα υλοποιηθούν; </w:t>
      </w:r>
    </w:p>
    <w:p w14:paraId="2774D73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Πριν τελειώσω, οφείλω να πω και τούτο. Μόνο μετά την πλημμύρα της Μάνδρας, αυτή τη φονική πλημμύρα, θυμήθηκαν από την Περιφέρεια Αττικής να ζητήσουν να συνταχθεί μια μελέτη προστασίας αυτών των </w:t>
      </w:r>
      <w:r>
        <w:rPr>
          <w:rFonts w:eastAsia="Times New Roman" w:cs="Times New Roman"/>
          <w:szCs w:val="24"/>
        </w:rPr>
        <w:t>περιοχών. Και ω του ελληνικού ρυθμού, ω</w:t>
      </w:r>
      <w:r w:rsidRPr="00BE3570">
        <w:rPr>
          <w:rFonts w:eastAsia="Times New Roman" w:cs="Times New Roman"/>
          <w:szCs w:val="24"/>
        </w:rPr>
        <w:t xml:space="preserve"> του ελληνικού </w:t>
      </w:r>
      <w:r>
        <w:rPr>
          <w:rFonts w:eastAsia="Times New Roman" w:cs="Times New Roman"/>
          <w:szCs w:val="24"/>
        </w:rPr>
        <w:t>θαύματος, ξέρετε πόση προθεσμία δόθηκε στη μελέτη να υποβληθεί; Η σύμβασή με τον ανάδοχο της μελέτης υπεγράφη τον Σεπτέμβριο του 2018, του δόθηκε μια πλουσιότατη προθεσμία δύο ετών να υποβληθεί, τουτέστ</w:t>
      </w:r>
      <w:r>
        <w:rPr>
          <w:rFonts w:eastAsia="Times New Roman" w:cs="Times New Roman"/>
          <w:szCs w:val="24"/>
        </w:rPr>
        <w:t xml:space="preserve">ιν τρία χρόνια να εγκριθεί, πέντε χρόνια να αναζητηθούν τα κονδύλια υλοποίησης, δεν ξέρω αν στο επόμενο ΕΣΠΑ υπάρχει η δυνατότητα να περιληφθεί η ενίσχυση και για </w:t>
      </w:r>
      <w:r>
        <w:rPr>
          <w:rFonts w:eastAsia="Times New Roman" w:cs="Times New Roman"/>
          <w:szCs w:val="24"/>
        </w:rPr>
        <w:lastRenderedPageBreak/>
        <w:t>τα αντιπλημμυρικά έργα στην Αττική. Έχουν κατά καιρούς δοθεί πολλά χρήματα, δεν είδαμε αποτελ</w:t>
      </w:r>
      <w:r>
        <w:rPr>
          <w:rFonts w:eastAsia="Times New Roman" w:cs="Times New Roman"/>
          <w:szCs w:val="24"/>
        </w:rPr>
        <w:t xml:space="preserve">έσματα. Και αρχίζουμε να μιλάμε πια για την επόμενη δεκαετία. </w:t>
      </w:r>
    </w:p>
    <w:p w14:paraId="2774D73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Φοβούμαι ότι θα δούμε ανάλογα φαινόμενα και στο μέλλον και σε σύντομο χρόνο και σε επόμενες συνεδριάσεις της Βουλής θα λέμε «δίνουμε ενίσχυση στα θύματα». Δεν θέλουμε θύματα. Θέλουμε να μην υπά</w:t>
      </w:r>
      <w:r>
        <w:rPr>
          <w:rFonts w:eastAsia="Times New Roman" w:cs="Times New Roman"/>
          <w:szCs w:val="24"/>
        </w:rPr>
        <w:t xml:space="preserve">ρχουν θύματα και το βάρος να το </w:t>
      </w:r>
      <w:r>
        <w:rPr>
          <w:rFonts w:eastAsia="Times New Roman" w:cs="Times New Roman"/>
          <w:szCs w:val="24"/>
        </w:rPr>
        <w:t>ρίξουμε</w:t>
      </w:r>
      <w:r>
        <w:rPr>
          <w:rFonts w:eastAsia="Times New Roman" w:cs="Times New Roman"/>
          <w:szCs w:val="24"/>
        </w:rPr>
        <w:t xml:space="preserve"> στην πρόληψη. </w:t>
      </w:r>
    </w:p>
    <w:p w14:paraId="2774D73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 Πρόεδρε, ευχαριστώ.</w:t>
      </w:r>
    </w:p>
    <w:p w14:paraId="2774D73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w:t>
      </w:r>
      <w:r>
        <w:rPr>
          <w:rFonts w:eastAsia="Times New Roman" w:cs="Times New Roman"/>
          <w:szCs w:val="24"/>
        </w:rPr>
        <w:t xml:space="preserve"> </w:t>
      </w:r>
      <w:r>
        <w:rPr>
          <w:rFonts w:eastAsia="Times New Roman" w:cs="Times New Roman"/>
          <w:szCs w:val="24"/>
        </w:rPr>
        <w:t>Δημοκρατική</w:t>
      </w:r>
      <w:r>
        <w:rPr>
          <w:rFonts w:eastAsia="Times New Roman" w:cs="Times New Roman"/>
          <w:szCs w:val="24"/>
        </w:rPr>
        <w:t>ς</w:t>
      </w:r>
      <w:r>
        <w:rPr>
          <w:rFonts w:eastAsia="Times New Roman" w:cs="Times New Roman"/>
          <w:szCs w:val="24"/>
        </w:rPr>
        <w:t xml:space="preserve"> Συμπαράταξη</w:t>
      </w:r>
      <w:r>
        <w:rPr>
          <w:rFonts w:eastAsia="Times New Roman" w:cs="Times New Roman"/>
          <w:szCs w:val="24"/>
        </w:rPr>
        <w:t>ς ΠΑΣΟΚ -ΔΗΜΑΡ</w:t>
      </w:r>
      <w:r>
        <w:rPr>
          <w:rFonts w:eastAsia="Times New Roman" w:cs="Times New Roman"/>
          <w:szCs w:val="24"/>
        </w:rPr>
        <w:t>)</w:t>
      </w:r>
    </w:p>
    <w:p w14:paraId="2774D73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ευχαριστούμε, κύριε Καρρά.</w:t>
      </w:r>
    </w:p>
    <w:p w14:paraId="2774D73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Τον λόγο έχει ο κ. Σταύρος Τάσσος.</w:t>
      </w:r>
    </w:p>
    <w:p w14:paraId="2774D73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 κύριε Πρόεδρε.</w:t>
      </w:r>
    </w:p>
    <w:p w14:paraId="2774D73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Όταν οι υπόδικοι για τη δολοφονία του αντιφασίστα μουσικού και τις δολοφονικές επιθέσεις σε συνδικαλιστές, κομμουνιστές και μετανάστες προσπαθούν να κρύψουν την εγκληματική τους δράση και ιδεολογία πίσω από τα σκά</w:t>
      </w:r>
      <w:r>
        <w:rPr>
          <w:rFonts w:eastAsia="Times New Roman" w:cs="Times New Roman"/>
          <w:szCs w:val="24"/>
        </w:rPr>
        <w:t xml:space="preserve">νδαλα, που το ίδιο το σύστημα -που τους στηρίζει στην πραγματικότητα- γεννά, εμείς δεν έχουμε </w:t>
      </w:r>
      <w:r>
        <w:rPr>
          <w:rFonts w:eastAsia="Times New Roman" w:cs="Times New Roman"/>
          <w:szCs w:val="24"/>
        </w:rPr>
        <w:lastRenderedPageBreak/>
        <w:t xml:space="preserve">παρά να πούμε  ότι πάει πολύ αυτοί οι συνεργάτες, οι απόγονοι, οι πολιτικοί απόγονοι των </w:t>
      </w:r>
      <w:r>
        <w:rPr>
          <w:rFonts w:eastAsia="Times New Roman" w:cs="Times New Roman"/>
          <w:szCs w:val="24"/>
        </w:rPr>
        <w:t>χ</w:t>
      </w:r>
      <w:r>
        <w:rPr>
          <w:rFonts w:eastAsia="Times New Roman" w:cs="Times New Roman"/>
          <w:szCs w:val="24"/>
        </w:rPr>
        <w:t>ιτών, των ταγματασφαλιτών και</w:t>
      </w:r>
      <w:r w:rsidRPr="00BE3570">
        <w:rPr>
          <w:rFonts w:eastAsia="Times New Roman" w:cs="Times New Roman"/>
          <w:szCs w:val="24"/>
        </w:rPr>
        <w:t xml:space="preserve"> </w:t>
      </w:r>
      <w:r>
        <w:rPr>
          <w:rFonts w:eastAsia="Times New Roman" w:cs="Times New Roman"/>
          <w:szCs w:val="24"/>
        </w:rPr>
        <w:t>των γερμανοτσολιάδων να παριστάνουν τους π</w:t>
      </w:r>
      <w:r>
        <w:rPr>
          <w:rFonts w:eastAsia="Times New Roman" w:cs="Times New Roman"/>
          <w:szCs w:val="24"/>
        </w:rPr>
        <w:t>ατριώτες και τους ηθικά άμεμπτους.</w:t>
      </w:r>
    </w:p>
    <w:p w14:paraId="2774D73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Πάμε τώρα στο θέμα μας. Με το τρίτο μνημόνιο της κυβέρνησης ΣΥΡΙΖΑ-ΑΝΕΛ, το οποίο το ψήφισαν όχι μόνο η Συγκυβέρνηση, αλλά και τα άλλα κόμματα, η Νέα Δημοκρατία, το ΠΑΣΟΚ και το Π</w:t>
      </w:r>
      <w:r>
        <w:rPr>
          <w:rFonts w:eastAsia="Times New Roman" w:cs="Times New Roman"/>
          <w:szCs w:val="24"/>
        </w:rPr>
        <w:t>οτάμι</w:t>
      </w:r>
      <w:r>
        <w:rPr>
          <w:rFonts w:eastAsia="Times New Roman" w:cs="Times New Roman"/>
          <w:szCs w:val="24"/>
        </w:rPr>
        <w:t>, δεσμεύτηκαν για την κατάργηση του μ</w:t>
      </w:r>
      <w:r>
        <w:rPr>
          <w:rFonts w:eastAsia="Times New Roman" w:cs="Times New Roman"/>
          <w:szCs w:val="24"/>
        </w:rPr>
        <w:t>ειωμένου ΦΠΑ στα νησιά του Αιγαίου. Είναι γνωστό ότι ο μειωμένος ΦΠΑ, όταν θεσπίστηκε το 2002, αποτελούσε ένα μέτρο-αντιστάθμισμα στις συνέπειες που δυσκολεύουν τη ζωή των κατοίκων στα νησιά του Αιγαίου.</w:t>
      </w:r>
    </w:p>
    <w:p w14:paraId="2774D73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Η προσωρινή διατήρηση του μειωμένου ΦΠΑ στα πέντε νησιά μέχρι τις 31-12-2018, σε σύνδεση όμως με το προσφυγικό, είναι μια ενέργεια νομιμοποίησης των επικίνδυνων και αντιδραστικών επιλογών της Ευρωπαϊκής Ένωσης που μετατρέπει τα νησιά σε μόνιμους χώρους εγκ</w:t>
      </w:r>
      <w:r>
        <w:rPr>
          <w:rFonts w:eastAsia="Times New Roman" w:cs="Times New Roman"/>
          <w:szCs w:val="24"/>
        </w:rPr>
        <w:t xml:space="preserve">λωβισμού των προσφύγων και των μεταναστών. </w:t>
      </w:r>
    </w:p>
    <w:p w14:paraId="2774D73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ΚΚΕ διεκδικεί την κατάργηση του ΦΠΑ στα είδη λαϊκής κατανάλωσης και στο πλαίσιο αυτό προτείνει τη μόνιμη διατήρηση του μειωμένου ΦΠΑ στο σύνολο των νησιών του Αιγαίου. Γι’ αυτό καταθέσαμε και σχετική τροπολογί</w:t>
      </w:r>
      <w:r>
        <w:rPr>
          <w:rFonts w:eastAsia="Times New Roman" w:cs="Times New Roman"/>
          <w:szCs w:val="24"/>
        </w:rPr>
        <w:t xml:space="preserve">α, με την οποία ζητάμε την επαναφορά των διατάξεων των παραγράφων 4, 5 και 6 του άρθρου 21 του ν.2859/2000, που αφορούν τους μειωμένους κατά 30% συντελεστές ΦΠΑ στα </w:t>
      </w:r>
      <w:r>
        <w:rPr>
          <w:rFonts w:eastAsia="Times New Roman" w:cs="Times New Roman"/>
          <w:szCs w:val="24"/>
        </w:rPr>
        <w:lastRenderedPageBreak/>
        <w:t>νησιά του Αιγαίου Πελάγους, όπως ίσχυαν πριν από την κατάργηση των σχετικών μειώσεων, η οπο</w:t>
      </w:r>
      <w:r>
        <w:rPr>
          <w:rFonts w:eastAsia="Times New Roman" w:cs="Times New Roman"/>
          <w:szCs w:val="24"/>
        </w:rPr>
        <w:t xml:space="preserve">ία επιβλήθηκε από μεταγενέστερους νόμους και κανονιστικές διατάξεις. Παράλληλα ζητάμε την κατάργηση κάθε διάταξης νόμου ή κανονιστικής πράξης με περιεχόμενο αντίθετο με τις διατάξεις του άρθρου που καταργείται. </w:t>
      </w:r>
    </w:p>
    <w:p w14:paraId="2774D74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Κύριες και κύριοι Βουλευτές, η έκπτωση του Φ</w:t>
      </w:r>
      <w:r>
        <w:rPr>
          <w:rFonts w:eastAsia="Times New Roman" w:cs="Times New Roman"/>
          <w:szCs w:val="24"/>
        </w:rPr>
        <w:t>ΠΑ δεν χαρίστηκε στους νησιώτες, κατακτήθηκε μετά από πολύχρονες και επίμονες παρεμβάσεις του ΚΚΕ και μαζικές κινητοποιήσεις του λαού και μάλιστα η απαίτηση ήταν -και παραμένει- η έκπτωση αυτή είναι 50%. Ήταν ένα δίκαιο και αναγκαίο μέτρο, ώστε να αμβλυνθο</w:t>
      </w:r>
      <w:r>
        <w:rPr>
          <w:rFonts w:eastAsia="Times New Roman" w:cs="Times New Roman"/>
          <w:szCs w:val="24"/>
        </w:rPr>
        <w:t>ύν οι συνέπειες από το πρόβλημα του αυξημένου κόστους μεταφοράς και ζωής και κατακτήθηκε πολύ πριν ξεσπάσει η άγρια επίθεση στα λαϊκά δικαιώματα και εισοδήματα και άρα σήμερα είναι περισσότερο αναγκαίο. Δεν είχε, δεν έχει και ούτε έχει καμ</w:t>
      </w:r>
      <w:r>
        <w:rPr>
          <w:rFonts w:eastAsia="Times New Roman" w:cs="Times New Roman"/>
          <w:szCs w:val="24"/>
        </w:rPr>
        <w:t>μ</w:t>
      </w:r>
      <w:r>
        <w:rPr>
          <w:rFonts w:eastAsia="Times New Roman" w:cs="Times New Roman"/>
          <w:szCs w:val="24"/>
        </w:rPr>
        <w:t>ία σχέση με το π</w:t>
      </w:r>
      <w:r>
        <w:rPr>
          <w:rFonts w:eastAsia="Times New Roman" w:cs="Times New Roman"/>
          <w:szCs w:val="24"/>
        </w:rPr>
        <w:t xml:space="preserve">ροσφυγικό ζήτημα και είναι απαράδεκτη η συσχέτιση που γίνεται από την πλευρά της Κυβέρνησης αλλά και από άλλα κόμματα και φορείς. </w:t>
      </w:r>
    </w:p>
    <w:p w14:paraId="2774D741" w14:textId="77777777" w:rsidR="009B4FE7" w:rsidRDefault="00452105">
      <w:pPr>
        <w:spacing w:line="600" w:lineRule="auto"/>
        <w:ind w:firstLine="720"/>
        <w:jc w:val="both"/>
        <w:rPr>
          <w:rFonts w:eastAsia="Times New Roman"/>
          <w:szCs w:val="24"/>
        </w:rPr>
      </w:pPr>
      <w:r>
        <w:rPr>
          <w:rFonts w:eastAsia="Times New Roman" w:cs="Times New Roman"/>
          <w:szCs w:val="24"/>
        </w:rPr>
        <w:t xml:space="preserve">Σήμερα στα πέντε νησιά, Λέσβο, Χίο, Σάμο, Κω και Λέρο, όπου ισχύει ακόμα ο μειωμένος ΦΠΑ μέχρι τέλους του χρόνου, η τιμή της </w:t>
      </w:r>
      <w:r>
        <w:rPr>
          <w:rFonts w:eastAsia="Times New Roman" w:cs="Times New Roman"/>
          <w:szCs w:val="24"/>
        </w:rPr>
        <w:t xml:space="preserve">βενζίνης είναι περίπου 1,65 ενώ για παράδειγμα στην Ικαρία αγγίζει τα 2 ευρώ. Το ίδιο αφορά και το πετρέλαιο θέρμανσης, που είναι ένα 1,20 στη Σάμο και 1,37 στην Ικαρία και ενδέχεται να ξεπεράσει το 1,45 ευρώ το λίτρο. </w:t>
      </w:r>
      <w:r>
        <w:rPr>
          <w:rFonts w:eastAsia="Times New Roman"/>
          <w:szCs w:val="24"/>
        </w:rPr>
        <w:t>Άλλωστε, δεν είναι τυχαίο ότι σύμφωνα</w:t>
      </w:r>
      <w:r>
        <w:rPr>
          <w:rFonts w:eastAsia="Times New Roman"/>
          <w:szCs w:val="24"/>
        </w:rPr>
        <w:t xml:space="preserve"> με επίσημα </w:t>
      </w:r>
      <w:r>
        <w:rPr>
          <w:rFonts w:eastAsia="Times New Roman"/>
          <w:szCs w:val="24"/>
        </w:rPr>
        <w:lastRenderedPageBreak/>
        <w:t>στοιχεία η ζήτηση πετρελαίου θέρμανσης μειώθηκε πανελλαδικά κατά 72% τα τελευταία δεκαπέντε χρόνια.</w:t>
      </w:r>
    </w:p>
    <w:p w14:paraId="2774D742" w14:textId="77777777" w:rsidR="009B4FE7" w:rsidRDefault="00452105">
      <w:pPr>
        <w:spacing w:line="600" w:lineRule="auto"/>
        <w:ind w:firstLine="720"/>
        <w:jc w:val="both"/>
        <w:rPr>
          <w:rFonts w:eastAsia="Times New Roman"/>
          <w:szCs w:val="24"/>
        </w:rPr>
      </w:pPr>
      <w:r>
        <w:rPr>
          <w:rFonts w:eastAsia="Times New Roman"/>
          <w:szCs w:val="24"/>
        </w:rPr>
        <w:t>Όσον αφορά το μεταφορικό ισοδύναμο, είναι χωρίς αντίκρισμα, γιατί αυτό σε καμμ</w:t>
      </w:r>
      <w:r>
        <w:rPr>
          <w:rFonts w:eastAsia="Times New Roman"/>
          <w:szCs w:val="24"/>
        </w:rPr>
        <w:t xml:space="preserve">ία </w:t>
      </w:r>
      <w:r>
        <w:rPr>
          <w:rFonts w:eastAsia="Times New Roman"/>
          <w:szCs w:val="24"/>
        </w:rPr>
        <w:t>περίπτωση δεν αντικαθιστά τις απώλειες που έχουν οι κάτοικοι αλ</w:t>
      </w:r>
      <w:r>
        <w:rPr>
          <w:rFonts w:eastAsia="Times New Roman"/>
          <w:szCs w:val="24"/>
        </w:rPr>
        <w:t>λά και οι επισκέπτες των νησιών. Κι όταν λέμε εμείς κάτοικοι εννοούμε κυρίως τους εργαζόμενους και τα λαϊκά στρώματα, που είναι και η συντριπτική πλειοψηφία των κατοίκων και επομένως είναι αυτοί που βασικά ωφελούνται, στον βαθμό που ωφελούνται, από το μειω</w:t>
      </w:r>
      <w:r>
        <w:rPr>
          <w:rFonts w:eastAsia="Times New Roman"/>
          <w:szCs w:val="24"/>
        </w:rPr>
        <w:t>μένο ΦΠΑ. Με την κατάργηση του μειωμένου ΦΠΑ στα περισσότερα νησιά του Αιγαίου, στα οποία βέβαια συμπεριλαμβάνεται και η Ικαρία, η ακρίβεια φουντώνει.</w:t>
      </w:r>
    </w:p>
    <w:p w14:paraId="2774D743" w14:textId="77777777" w:rsidR="009B4FE7" w:rsidRDefault="00452105">
      <w:pPr>
        <w:spacing w:line="600" w:lineRule="auto"/>
        <w:ind w:firstLine="720"/>
        <w:jc w:val="both"/>
        <w:rPr>
          <w:rFonts w:eastAsia="Times New Roman"/>
          <w:szCs w:val="24"/>
        </w:rPr>
      </w:pPr>
      <w:r>
        <w:rPr>
          <w:rFonts w:eastAsia="Times New Roman"/>
          <w:szCs w:val="24"/>
        </w:rPr>
        <w:t xml:space="preserve">Για τον λόγο αυτόν προχθές Τρίτη ο Δήμαρχος Ικαρίας, Στέλιος Σταμούλος, μαζί με μέλη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υμβούλιο και αντιπροσωπείες σωματείων του νησιού, όπως του Συνδικάτου Οικοδόμων, του Σωματείου Εργαζομένων στον Τουρισμό, της Ένωσης Τεχνικών ΔΕΗ, του Σωματείο</w:t>
      </w:r>
      <w:r>
        <w:rPr>
          <w:rFonts w:eastAsia="Times New Roman"/>
          <w:szCs w:val="24"/>
        </w:rPr>
        <w:t>υ</w:t>
      </w:r>
      <w:r>
        <w:rPr>
          <w:rFonts w:eastAsia="Times New Roman"/>
          <w:szCs w:val="24"/>
        </w:rPr>
        <w:t xml:space="preserve"> Αυτοαπασχολούμενων και άλλους, συγκεντρώθηκα μπροστά στην είσοδο του Υπουργείου Οικονομικών και</w:t>
      </w:r>
      <w:r>
        <w:rPr>
          <w:rFonts w:eastAsia="Times New Roman"/>
          <w:szCs w:val="24"/>
        </w:rPr>
        <w:t xml:space="preserve"> ζήτησαν να συναντηθούν με τον Υπουργό Οικονομικών. Αντ’ αυτού, η αντιπροσωπεία τους συναντήθηκε με τον Διευθυντή του Γραφείου του Υπουργού, τον κ. Παπακωνσταντίνου, γιατί όπως ειπώθηκε ο Υπουργός έλειπε. Τα βασικά αιτήματα ήταν: Μόνιμη επαναφορά του μειωμ</w:t>
      </w:r>
      <w:r>
        <w:rPr>
          <w:rFonts w:eastAsia="Times New Roman"/>
          <w:szCs w:val="24"/>
        </w:rPr>
        <w:t xml:space="preserve">ένου ΦΠΑ σε όλα τα νησιά του Αιγαίου. Κατάργηση στον φόρο στο </w:t>
      </w:r>
      <w:r>
        <w:rPr>
          <w:rFonts w:eastAsia="Times New Roman"/>
          <w:szCs w:val="24"/>
        </w:rPr>
        <w:lastRenderedPageBreak/>
        <w:t>πετρέλαιο θέρμανσης και στα καύσιμα. Δραστική μείωση της τιμής ηλεκτρικού ρεύματος. Οικονομική βοήθεια σε ευπαθείς ομάδες που δεν μπορούν να βάλουν πετρέλαιο θέρμανσης στο σπίτι τους. Έκτακτη εν</w:t>
      </w:r>
      <w:r>
        <w:rPr>
          <w:rFonts w:eastAsia="Times New Roman"/>
          <w:szCs w:val="24"/>
        </w:rPr>
        <w:t>ίσχυση από τον κρατικό προϋπολογισμό για εφοδιασμό πετρελαίου σε όλα τα σχολεία, με άμεση αύξηση των λειτουργικών δαπανών των σχολικών επιτροπών του Δήμου Ικαρίας. Το ίδιο να ισχύει στα νοσοκομεία και τις δημόσιες υποδομές.</w:t>
      </w:r>
    </w:p>
    <w:p w14:paraId="2774D744" w14:textId="77777777" w:rsidR="009B4FE7" w:rsidRDefault="00452105">
      <w:pPr>
        <w:spacing w:line="600" w:lineRule="auto"/>
        <w:ind w:firstLine="720"/>
        <w:jc w:val="both"/>
        <w:rPr>
          <w:rFonts w:eastAsia="Times New Roman"/>
          <w:szCs w:val="24"/>
        </w:rPr>
      </w:pPr>
      <w:r>
        <w:rPr>
          <w:rFonts w:eastAsia="Times New Roman"/>
          <w:szCs w:val="24"/>
        </w:rPr>
        <w:t>Ο εκπρόσωπος του Υπουργού δεν έδ</w:t>
      </w:r>
      <w:r>
        <w:rPr>
          <w:rFonts w:eastAsia="Times New Roman"/>
          <w:szCs w:val="24"/>
        </w:rPr>
        <w:t xml:space="preserve">ωσε καμμία απάντηση στα δίκαια αιτήματα των νησιωτών, όπως αυτά τέθηκαν με αναλυτικό τρόπο τόσο από τον </w:t>
      </w:r>
      <w:r>
        <w:rPr>
          <w:rFonts w:eastAsia="Times New Roman"/>
          <w:szCs w:val="24"/>
        </w:rPr>
        <w:t>δ</w:t>
      </w:r>
      <w:r>
        <w:rPr>
          <w:rFonts w:eastAsia="Times New Roman"/>
          <w:szCs w:val="24"/>
        </w:rPr>
        <w:t>ήμαρχο του νησιού στη διάρκεια της συνάντησης, όσο και με ανακοινώσεις και με επιστολές τις προηγούμενες μέρες. Αντίθετα, ο κ. Παπακωνσταντίνου ισχυρίσ</w:t>
      </w:r>
      <w:r>
        <w:rPr>
          <w:rFonts w:eastAsia="Times New Roman"/>
          <w:szCs w:val="24"/>
        </w:rPr>
        <w:t xml:space="preserve">τηκε ότι το πρόβλημα λύνεται με την εφαρμογή του μεταφορικού ισοδύναμου, μέτρο το οποίο, όπως υποστήριξε, δεν αντισταθμίζει απλά την επιβάρυνση των νησιωτών από την αύξηση του ΦΠΑ, αλλά είναι και δικαιότερο ως μέτρο, γιατί το καρπώνονται μόνον οι νησιώτες </w:t>
      </w:r>
      <w:r>
        <w:rPr>
          <w:rFonts w:eastAsia="Times New Roman"/>
          <w:szCs w:val="24"/>
        </w:rPr>
        <w:t>κ</w:t>
      </w:r>
      <w:r>
        <w:rPr>
          <w:rFonts w:eastAsia="Times New Roman"/>
          <w:szCs w:val="24"/>
        </w:rPr>
        <w:t>α</w:t>
      </w:r>
      <w:r>
        <w:rPr>
          <w:rFonts w:eastAsia="Times New Roman"/>
          <w:szCs w:val="24"/>
        </w:rPr>
        <w:t>ι όχι οι επισκέπτες των νησιών. Δηλαδή, ένας Έλληνας εργαζόμενος που θέλει να πάει να κάνει τουρισμό στα νησιά αυτά, θα πρέπει να επιβαρυνθεί κι αυτός με τον αυξημένο ΦΠΑ.</w:t>
      </w:r>
    </w:p>
    <w:p w14:paraId="2774D745" w14:textId="77777777" w:rsidR="009B4FE7" w:rsidRDefault="00452105">
      <w:pPr>
        <w:spacing w:line="600" w:lineRule="auto"/>
        <w:ind w:firstLine="720"/>
        <w:jc w:val="both"/>
        <w:rPr>
          <w:rFonts w:eastAsia="Times New Roman"/>
          <w:szCs w:val="24"/>
        </w:rPr>
      </w:pPr>
      <w:r>
        <w:rPr>
          <w:rFonts w:eastAsia="Times New Roman"/>
          <w:szCs w:val="24"/>
        </w:rPr>
        <w:t>Η δημοτική αρχή τόνισε ότι είναι απαράδεκτο να μπαίνει το ερώτημα «</w:t>
      </w:r>
      <w:r>
        <w:rPr>
          <w:rFonts w:eastAsia="Times New Roman"/>
          <w:szCs w:val="24"/>
        </w:rPr>
        <w:t>φ</w:t>
      </w:r>
      <w:r>
        <w:rPr>
          <w:rFonts w:eastAsia="Times New Roman"/>
          <w:szCs w:val="24"/>
        </w:rPr>
        <w:t>αγητό ή θέρμαν</w:t>
      </w:r>
      <w:r>
        <w:rPr>
          <w:rFonts w:eastAsia="Times New Roman"/>
          <w:szCs w:val="24"/>
        </w:rPr>
        <w:t>ση;» -γιατί έτσι τίθεται, διαλέξτε ανάμεσα στη Σκύλλα και στη Χάρυβδη- και κάλεσε σε μαζική συμμετοχή του λαού στις κινητοποιήσεις.</w:t>
      </w:r>
    </w:p>
    <w:p w14:paraId="2774D746" w14:textId="77777777" w:rsidR="009B4FE7" w:rsidRDefault="00452105">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2774D747" w14:textId="77777777" w:rsidR="009B4FE7" w:rsidRDefault="00452105">
      <w:pPr>
        <w:spacing w:line="600" w:lineRule="auto"/>
        <w:ind w:firstLine="720"/>
        <w:jc w:val="both"/>
        <w:rPr>
          <w:rFonts w:eastAsia="Times New Roman"/>
          <w:szCs w:val="24"/>
        </w:rPr>
      </w:pPr>
      <w:r>
        <w:rPr>
          <w:rFonts w:eastAsia="Times New Roman"/>
          <w:szCs w:val="24"/>
        </w:rPr>
        <w:t>Τέσσερις μήνες μετά την πυρκαγιά στο Μάτ</w:t>
      </w:r>
      <w:r>
        <w:rPr>
          <w:rFonts w:eastAsia="Times New Roman"/>
          <w:szCs w:val="24"/>
        </w:rPr>
        <w:t xml:space="preserve">ι με την εκατόμβη των θυμάτων, τι έχουμε; Ανεπαρκή μέτρα αποκατάστασης πυροπλήκτων και αντιπυρικής προστασίας. Ανεξάρτητα από τις πιθανές δυσλειτουργίες που παρουσιάστηκαν κατά τη διάρκεια της πυρκαγιάς, έλλειψη μέτρων και προσωπικού για την αντιμετώπιση, </w:t>
      </w:r>
      <w:r>
        <w:rPr>
          <w:rFonts w:eastAsia="Times New Roman"/>
          <w:szCs w:val="24"/>
        </w:rPr>
        <w:t>την έγκαιρη αντιμετώπιση της πυρκαγιάς και την αποφυγή ή τουλάχιστον την ελαχιστοποίηση της καταστροφής. Έναν χρόνο μετά τη φονική πλημμύρα στη Μάνδρα τα μέτρα αποζημίωσης των κατοίκων καθυστερούν τραγικά, καθώς και τα μέτρα αντιπλημμυρικής προστασίας. Πάν</w:t>
      </w:r>
      <w:r>
        <w:rPr>
          <w:rFonts w:eastAsia="Times New Roman"/>
          <w:szCs w:val="24"/>
        </w:rPr>
        <w:t>ω από ένας χρόνος από τους καταστροφικούς και φονικού σεισμού στη Λέσβο και στην Κω, καθυστέρηση αποζημιώσεων, καθυστέρηση λήψης μέτρων αποκατάστασης και αντισεισμικής θωράκισης. «Γιατί;» θα ρωτήσει κάποιος εύλογα. Γιατί απλά οι δαπάνες για την αντιπυρική,</w:t>
      </w:r>
      <w:r>
        <w:rPr>
          <w:rFonts w:eastAsia="Times New Roman"/>
          <w:szCs w:val="24"/>
        </w:rPr>
        <w:t xml:space="preserve"> την αντιπλημμυρική και την αντισεισμική προστασία δεν είναι επιλέξιμες από την Ευρωπαϊκή Ένωση αλλά και από τη χώρα μας. Και ο λόγος για τον οποίο δεν είναι επιλέξιμες είναι εξίσου απλός. Γιατί δεν προσφέρουν την επιθυμητή για αυτούς κερδοφορία στους εμπλ</w:t>
      </w:r>
      <w:r>
        <w:rPr>
          <w:rFonts w:eastAsia="Times New Roman"/>
          <w:szCs w:val="24"/>
        </w:rPr>
        <w:t>εκόμενους ιδιωτικούς φορείς.</w:t>
      </w:r>
    </w:p>
    <w:p w14:paraId="2774D748" w14:textId="77777777" w:rsidR="009B4FE7" w:rsidRDefault="00452105">
      <w:pPr>
        <w:spacing w:line="600" w:lineRule="auto"/>
        <w:ind w:firstLine="720"/>
        <w:jc w:val="both"/>
        <w:rPr>
          <w:rFonts w:eastAsia="Times New Roman"/>
          <w:szCs w:val="24"/>
        </w:rPr>
      </w:pPr>
      <w:r>
        <w:rPr>
          <w:rFonts w:eastAsia="Times New Roman"/>
          <w:szCs w:val="24"/>
        </w:rPr>
        <w:t xml:space="preserve">Χρειάζεται αγώνας -και είναι προφανές αυτό- για να ληφθούν κάποια μέτρα ανακούφισης, αλλά γνώση ότι για την ολοκληρωμένη αντιμετώπιση και αυτών των </w:t>
      </w:r>
      <w:r>
        <w:rPr>
          <w:rFonts w:eastAsia="Times New Roman"/>
          <w:szCs w:val="24"/>
        </w:rPr>
        <w:lastRenderedPageBreak/>
        <w:t>προβλημάτων, της αντισεισμικής, αντιπλημμυρικής και αντιπυρικής προστασίας χρει</w:t>
      </w:r>
      <w:r>
        <w:rPr>
          <w:rFonts w:eastAsia="Times New Roman"/>
          <w:szCs w:val="24"/>
        </w:rPr>
        <w:t>άζεται μια άλλη οργάνωση της κοινωνίας, η οποία στο στόχο της δεν θα έχει τη μεγιστοποίηση του κέρδους, αλλά την κάλυψη των κοινωνικών αναγκών.</w:t>
      </w:r>
    </w:p>
    <w:p w14:paraId="2774D749" w14:textId="77777777" w:rsidR="009B4FE7" w:rsidRDefault="00452105">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w:t>
      </w:r>
    </w:p>
    <w:p w14:paraId="2774D74A" w14:textId="77777777" w:rsidR="009B4FE7" w:rsidRDefault="00452105">
      <w:pPr>
        <w:spacing w:line="600" w:lineRule="auto"/>
        <w:ind w:firstLine="720"/>
        <w:jc w:val="both"/>
        <w:rPr>
          <w:rFonts w:eastAsia="Times New Roman"/>
          <w:szCs w:val="24"/>
        </w:rPr>
      </w:pPr>
      <w:r>
        <w:rPr>
          <w:rFonts w:eastAsia="Times New Roman"/>
          <w:szCs w:val="24"/>
        </w:rPr>
        <w:t>Τον λόγο έχει ο κ. Αποστόλου.</w:t>
      </w:r>
    </w:p>
    <w:p w14:paraId="2774D74B" w14:textId="77777777" w:rsidR="009B4FE7" w:rsidRDefault="00452105">
      <w:pPr>
        <w:spacing w:line="600" w:lineRule="auto"/>
        <w:ind w:firstLine="720"/>
        <w:jc w:val="both"/>
        <w:rPr>
          <w:rFonts w:eastAsia="Times New Roman" w:cs="Times New Roman"/>
          <w:szCs w:val="24"/>
        </w:rPr>
      </w:pPr>
      <w:r w:rsidRPr="00F40014">
        <w:rPr>
          <w:rFonts w:eastAsia="Times New Roman" w:cs="Times New Roman"/>
          <w:b/>
          <w:szCs w:val="24"/>
        </w:rPr>
        <w:t>ΕΥΑΓΓΕΛΟΣ ΑΠΟΣΤΟΛΟΥ:</w:t>
      </w:r>
      <w:r>
        <w:rPr>
          <w:rFonts w:eastAsia="Times New Roman" w:cs="Times New Roman"/>
          <w:szCs w:val="24"/>
        </w:rPr>
        <w:t xml:space="preserve"> Αγαπητοί συνά</w:t>
      </w:r>
      <w:r>
        <w:rPr>
          <w:rFonts w:eastAsia="Times New Roman" w:cs="Times New Roman"/>
          <w:szCs w:val="24"/>
        </w:rPr>
        <w:t>δελφοι, ζήτησα τον λόγο ουσιαστικά για να αναφερθώ σε δύο ζητήματα. Το πρώτο αφορά στους πληγέντες. Και δεν είναι μόνο αυτοί στο Μάτι, είναι και οι πληγέντες της Μάνδρας. Και το δεύτερο είναι η τροπολογία που πριν την έναρξη της σημερινής συζήτησης κατέθεσ</w:t>
      </w:r>
      <w:r>
        <w:rPr>
          <w:rFonts w:eastAsia="Times New Roman" w:cs="Times New Roman"/>
          <w:szCs w:val="24"/>
        </w:rPr>
        <w:t>ε ο Αναπληρωτής Υπουργός Περιβάλλοντος, ο κ. Φάμελλος.</w:t>
      </w:r>
    </w:p>
    <w:p w14:paraId="2774D74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Αγαπητοί συνάδελφοι, οι εκατό νεκροί στο Μάτι και οι είκοσι νεκροί στην Μάνδρα δεν αφήνουν κανένα περιθώριο ούτε για γκρίνιες ούτε και για συγκρίσεις σχετικά με το τι συμβαίνει στις άλλες χώρες. Αυτό π</w:t>
      </w:r>
      <w:r>
        <w:rPr>
          <w:rFonts w:eastAsia="Times New Roman" w:cs="Times New Roman"/>
          <w:szCs w:val="24"/>
        </w:rPr>
        <w:t>ου οφείλουμε, πέραν της μνήμης, είναι να απαντήσουμε με συγκεκριμένες ενέργειες για πολλά πράγματα. Η επόμενη ημέρα, είπε ο Πρωθυπουργός μας, για το Μάτι και γενικά για την πολιτική προστασία, πρέπει να είναι τέτοια που να μην έχει σημείο αναφοράς στην προ</w:t>
      </w:r>
      <w:r>
        <w:rPr>
          <w:rFonts w:eastAsia="Times New Roman" w:cs="Times New Roman"/>
          <w:szCs w:val="24"/>
        </w:rPr>
        <w:t>ηγούμενη.</w:t>
      </w:r>
    </w:p>
    <w:p w14:paraId="2774D74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Αναφέρθηκε ιδιαίτερα ο Πρωθυπουργός σε είκοσι παρεμβάσεις. Δρομολογούνται πολλές ήδη. Θα σταθώ ιδιαίτερα σε αυτήν της πρόληψης, η οποία πρέπει </w:t>
      </w:r>
      <w:r>
        <w:rPr>
          <w:rFonts w:eastAsia="Times New Roman" w:cs="Times New Roman"/>
          <w:szCs w:val="24"/>
        </w:rPr>
        <w:lastRenderedPageBreak/>
        <w:t>να γίνεται σε δύο επίπεδα: στην προ του επεισοδίου, είτε πυρκαγιάς είτε πλημμύρας και βεβαίως στην επόμ</w:t>
      </w:r>
      <w:r>
        <w:rPr>
          <w:rFonts w:eastAsia="Times New Roman" w:cs="Times New Roman"/>
          <w:szCs w:val="24"/>
        </w:rPr>
        <w:t xml:space="preserve">ενη μέρα. Διότι, για παράδειγμα δεν μπορεί αυτήν την ώρα να μην απαντήσουμε στο μεγάλο πρόβλημα που έχει το μοντέλο δασοπυρόσβεσης μας, ιδιαίτερα όταν η πρόληψη είναι το πιο αδύνατο σημείο. </w:t>
      </w:r>
    </w:p>
    <w:p w14:paraId="2774D74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Άρα λοιπόν, δεν χρειάζεται εκεί να επανεξετάσουμε τα πράγματα; Δε</w:t>
      </w:r>
      <w:r>
        <w:rPr>
          <w:rFonts w:eastAsia="Times New Roman" w:cs="Times New Roman"/>
          <w:szCs w:val="24"/>
        </w:rPr>
        <w:t>ν χρειάζεται να έχεις μια δασική υπηρεσία, η οποία πρέπει να είναι παρούσα όταν το αντικείμενο της καταστρέφεται, όταν έχεις κάτοικους, στις ορεινές ιδιαίτερα περιοχές, που όταν βγαίνει καπνός από το δάσος, κοιτάνε κ</w:t>
      </w:r>
      <w:r>
        <w:rPr>
          <w:rFonts w:eastAsia="Times New Roman" w:cs="Times New Roman"/>
          <w:szCs w:val="24"/>
        </w:rPr>
        <w:t>α</w:t>
      </w:r>
      <w:r>
        <w:rPr>
          <w:rFonts w:eastAsia="Times New Roman" w:cs="Times New Roman"/>
          <w:szCs w:val="24"/>
        </w:rPr>
        <w:t>ι αυτοί τον ουρανό αν έρχεται το ελικόπ</w:t>
      </w:r>
      <w:r>
        <w:rPr>
          <w:rFonts w:eastAsia="Times New Roman" w:cs="Times New Roman"/>
          <w:szCs w:val="24"/>
        </w:rPr>
        <w:t xml:space="preserve">τερο, αν έρχεται το αεροπλάνο; </w:t>
      </w:r>
    </w:p>
    <w:p w14:paraId="2774D74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Άρα λοιπόν, πρέπει να το δούμε αυτό. Όμως πρέπει να δούμε και την επόμενη ημέρα από πλευράς πρόληψης, διότι η υποχρέωση της πράξης κήρυξης αναδασωτέων είναι μια πράξη, η οποία έρχεται κατευθείαν από το άρθρο 112 του Συντάγμα</w:t>
      </w:r>
      <w:r>
        <w:rPr>
          <w:rFonts w:eastAsia="Times New Roman" w:cs="Times New Roman"/>
          <w:szCs w:val="24"/>
        </w:rPr>
        <w:t>τος και δεν επιτρέπει εκπτώσεις. Και λέω ότι δεν επιτρέπει εκπτώσεις, διότι αν δεν γίνουν αυτά που πρέπει, θα βιώνουμε αυτά που ήδη έγιναν στην Μάνδρα.</w:t>
      </w:r>
    </w:p>
    <w:p w14:paraId="2774D75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Θέλω όμως να αναφερθώ ιδιαίτερα σε αυτό το κομμάτι που αφορά το Μάτι. Η Κυβέρνηση φέρνει μια τροπολογία,</w:t>
      </w:r>
      <w:r>
        <w:rPr>
          <w:rFonts w:eastAsia="Times New Roman" w:cs="Times New Roman"/>
          <w:szCs w:val="24"/>
        </w:rPr>
        <w:t xml:space="preserve"> η οποία επισπεύδει τις διαδικασίες αποκατάστασης. Αγαπητοί συνάδελφοι, έχω την άποψη ότι θέματα που θίγουν ιδιαίτερα το περιβάλλον ή είναι περιβαλλοντικού χαρακτήρα, πρέπει να τα προσεγγίζουμε κατά </w:t>
      </w:r>
      <w:r>
        <w:rPr>
          <w:rFonts w:eastAsia="Times New Roman" w:cs="Times New Roman"/>
          <w:szCs w:val="24"/>
        </w:rPr>
        <w:lastRenderedPageBreak/>
        <w:t>τέτοιο τρόπο, που να μην δημιουργούν τετελεσμένα, τα οποί</w:t>
      </w:r>
      <w:r>
        <w:rPr>
          <w:rFonts w:eastAsia="Times New Roman" w:cs="Times New Roman"/>
          <w:szCs w:val="24"/>
        </w:rPr>
        <w:t>α ενδέχεται αύριο-μεθαύριο να κριθούν αντισυνταγματικά.</w:t>
      </w:r>
    </w:p>
    <w:p w14:paraId="2774D75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Καταθέτω, λοιπόν, μια πρόταση. Στην κήρυξη των αναδασωτέων για το Μάτι υπάρχουν τρεις κατηγορίες, αν κάποιος δει τον χάρτη. Υπάρχουν τα κίτρινα που είναι αγροτικές εκτάσεις, υπάρχουν τα πράσινα που εί</w:t>
      </w:r>
      <w:r>
        <w:rPr>
          <w:rFonts w:eastAsia="Times New Roman" w:cs="Times New Roman"/>
          <w:szCs w:val="24"/>
        </w:rPr>
        <w:t>ναι δασικές, τα καφέ που είναι δασωθέντες αγροί και τα κόκκινα για τα οποία αναφέρεται ότι δεν κηρύσσονται αναδασωτέα προς το παρόν, μέχρι να διερευνηθεί η νομιμότητα ή όχι της αλλαγής χρήσης.</w:t>
      </w:r>
    </w:p>
    <w:p w14:paraId="2774D752"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Αν ξεπεράσουμε το εμπόδιο της </w:t>
      </w:r>
      <w:r>
        <w:rPr>
          <w:rFonts w:eastAsia="Times New Roman"/>
          <w:szCs w:val="24"/>
        </w:rPr>
        <w:t>δ</w:t>
      </w:r>
      <w:r>
        <w:rPr>
          <w:rFonts w:eastAsia="Times New Roman"/>
          <w:szCs w:val="24"/>
        </w:rPr>
        <w:t xml:space="preserve">ιεύθυνσης </w:t>
      </w:r>
      <w:r>
        <w:rPr>
          <w:rFonts w:eastAsia="Times New Roman"/>
          <w:szCs w:val="24"/>
        </w:rPr>
        <w:t>δ</w:t>
      </w:r>
      <w:r>
        <w:rPr>
          <w:rFonts w:eastAsia="Times New Roman"/>
          <w:szCs w:val="24"/>
        </w:rPr>
        <w:t xml:space="preserve">ασών, που δεν μπορεί </w:t>
      </w:r>
      <w:r>
        <w:rPr>
          <w:rFonts w:eastAsia="Times New Roman"/>
          <w:szCs w:val="24"/>
        </w:rPr>
        <w:t>να ανταποκριθεί λόγω φόρτου εργασίας γιατί έχει αναρτήσεις σε εξέλιξη και ετοιμάζει νέες αναρτήσεις, τότε θα πρέπει να δούμε τι θα έχει υποχρέωση ο διευθυντής να κάνει μετά τη βεβαίωση ότι η κόκκινη έκταση είναι δασική, άρα υποχρεωτικά πρέπει να κηρυχθεί α</w:t>
      </w:r>
      <w:r>
        <w:rPr>
          <w:rFonts w:eastAsia="Times New Roman"/>
          <w:szCs w:val="24"/>
        </w:rPr>
        <w:t xml:space="preserve">ναδασωτέα. Τότε τι πρόβλημα λύνουμε; Αυτόματα υπάρχει πρόβλημα. </w:t>
      </w:r>
    </w:p>
    <w:p w14:paraId="2774D753"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Τι προτείνουμε, λοιπόν; Προτείνω, αν θέλουμε με τη βεβαίωση απλώς να επιταχύνουμε τις εργασίες, να την εντοπίσουμε μόνο στις αγροτικές εκτάσεις, που ιδιαίτερα στην περιοχή στο Μάτι είναι ένα </w:t>
      </w:r>
      <w:r>
        <w:rPr>
          <w:rFonts w:eastAsia="Times New Roman"/>
          <w:szCs w:val="24"/>
        </w:rPr>
        <w:t>πάρα πολύ μεγάλο μέρος. Αργότερα πάρα πολλές εκτάσεις στο Μάτι απέκτησαν δασικό χαρακτήρα, διότι θέλησαν πραγματικά να ενισχύσουν με δενδροφυτεύσεις την περιοχή. Άρα λοιπόν, μπορούμε για τις συγκεκριμένες εκτάσεις να φέρουμε μια απλή διάταξη, η οποία να λέ</w:t>
      </w:r>
      <w:r>
        <w:rPr>
          <w:rFonts w:eastAsia="Times New Roman"/>
          <w:szCs w:val="24"/>
        </w:rPr>
        <w:t xml:space="preserve">ει ότι μπορούμε </w:t>
      </w:r>
      <w:r>
        <w:rPr>
          <w:rFonts w:eastAsia="Times New Roman"/>
          <w:szCs w:val="24"/>
        </w:rPr>
        <w:lastRenderedPageBreak/>
        <w:t xml:space="preserve">να τους δώσουμε το </w:t>
      </w:r>
      <w:r>
        <w:rPr>
          <w:rFonts w:eastAsia="Times New Roman"/>
          <w:szCs w:val="24"/>
        </w:rPr>
        <w:t>«</w:t>
      </w:r>
      <w:r>
        <w:rPr>
          <w:rFonts w:eastAsia="Times New Roman"/>
          <w:szCs w:val="24"/>
          <w:lang w:val="en-US"/>
        </w:rPr>
        <w:t>ok</w:t>
      </w:r>
      <w:r>
        <w:rPr>
          <w:rFonts w:eastAsia="Times New Roman"/>
          <w:szCs w:val="24"/>
        </w:rPr>
        <w:t>»</w:t>
      </w:r>
      <w:r w:rsidRPr="001A34F0">
        <w:rPr>
          <w:rFonts w:eastAsia="Times New Roman"/>
          <w:szCs w:val="24"/>
        </w:rPr>
        <w:t xml:space="preserve">, </w:t>
      </w:r>
      <w:r>
        <w:rPr>
          <w:rFonts w:eastAsia="Times New Roman"/>
          <w:szCs w:val="24"/>
        </w:rPr>
        <w:t xml:space="preserve">να τους δώσουμε τη βεβαίωση πριν τη μερική κύρωση των δασικών χαρτών, γιατί αυτό είναι το θέμα. </w:t>
      </w:r>
    </w:p>
    <w:p w14:paraId="2774D754" w14:textId="77777777" w:rsidR="009B4FE7" w:rsidRDefault="00452105">
      <w:pPr>
        <w:spacing w:line="600" w:lineRule="auto"/>
        <w:ind w:firstLine="720"/>
        <w:contextualSpacing/>
        <w:jc w:val="both"/>
        <w:rPr>
          <w:rFonts w:eastAsia="Times New Roman"/>
          <w:szCs w:val="24"/>
        </w:rPr>
      </w:pPr>
      <w:r>
        <w:rPr>
          <w:rFonts w:eastAsia="Times New Roman"/>
          <w:szCs w:val="24"/>
        </w:rPr>
        <w:t>Βεβαίως με τη ρύθμιση που έρχεται</w:t>
      </w:r>
      <w:r>
        <w:rPr>
          <w:rFonts w:eastAsia="Times New Roman"/>
          <w:szCs w:val="24"/>
        </w:rPr>
        <w:t>,</w:t>
      </w:r>
      <w:r>
        <w:rPr>
          <w:rFonts w:eastAsia="Times New Roman"/>
          <w:szCs w:val="24"/>
        </w:rPr>
        <w:t xml:space="preserve"> ο </w:t>
      </w:r>
      <w:r>
        <w:rPr>
          <w:rFonts w:eastAsia="Times New Roman"/>
          <w:szCs w:val="24"/>
        </w:rPr>
        <w:t>δ</w:t>
      </w:r>
      <w:r>
        <w:rPr>
          <w:rFonts w:eastAsia="Times New Roman"/>
          <w:szCs w:val="24"/>
        </w:rPr>
        <w:t xml:space="preserve">ιευθυντής </w:t>
      </w:r>
      <w:r>
        <w:rPr>
          <w:rFonts w:eastAsia="Times New Roman"/>
          <w:szCs w:val="24"/>
        </w:rPr>
        <w:t>δ</w:t>
      </w:r>
      <w:r>
        <w:rPr>
          <w:rFonts w:eastAsia="Times New Roman"/>
          <w:szCs w:val="24"/>
        </w:rPr>
        <w:t xml:space="preserve">ασών αντλεί στοιχεία για τον χαρακτήρα της έκτασης από πληροφορία του θεωρημένου στη </w:t>
      </w:r>
      <w:r>
        <w:rPr>
          <w:rFonts w:eastAsia="Times New Roman"/>
          <w:szCs w:val="24"/>
        </w:rPr>
        <w:t>δ</w:t>
      </w:r>
      <w:r>
        <w:rPr>
          <w:rFonts w:eastAsia="Times New Roman"/>
          <w:szCs w:val="24"/>
        </w:rPr>
        <w:t xml:space="preserve">ιεύθυνση </w:t>
      </w:r>
      <w:r>
        <w:rPr>
          <w:rFonts w:eastAsia="Times New Roman"/>
          <w:szCs w:val="24"/>
        </w:rPr>
        <w:t>δ</w:t>
      </w:r>
      <w:r>
        <w:rPr>
          <w:rFonts w:eastAsia="Times New Roman"/>
          <w:szCs w:val="24"/>
        </w:rPr>
        <w:t xml:space="preserve">ασών χάρτη για τις περιπτώσεις των εγκεκριμένων και άλλων σχεδίων πόλεως, καθώς και για τις οικιστικές πυκνώσεις που έχουν εξαιρεθεί της ανάρτησης. </w:t>
      </w:r>
    </w:p>
    <w:p w14:paraId="2774D755" w14:textId="77777777" w:rsidR="009B4FE7" w:rsidRDefault="00452105">
      <w:pPr>
        <w:spacing w:line="600" w:lineRule="auto"/>
        <w:ind w:firstLine="720"/>
        <w:contextualSpacing/>
        <w:jc w:val="both"/>
        <w:rPr>
          <w:rFonts w:eastAsia="Times New Roman"/>
          <w:szCs w:val="24"/>
        </w:rPr>
      </w:pPr>
      <w:r>
        <w:rPr>
          <w:rFonts w:eastAsia="Times New Roman"/>
          <w:szCs w:val="24"/>
        </w:rPr>
        <w:t>Εδώ, λοιπόν</w:t>
      </w:r>
      <w:r>
        <w:rPr>
          <w:rFonts w:eastAsia="Times New Roman"/>
          <w:szCs w:val="24"/>
        </w:rPr>
        <w:t>, αγαπητοί συνάδελφοι, μπαίνει ένα θέμα. Πρέπει να δούμε τι είναι αυτές οι οικιστικές πυκνώσεις, πόσω μάλλον όταν τη διαδικασία ορισμού των οικιστικών πυκνώσεων την έχουν οι δήμοι, οι δήμαρχοι στα χέρια τους.</w:t>
      </w:r>
    </w:p>
    <w:p w14:paraId="2774D756" w14:textId="77777777" w:rsidR="009B4FE7" w:rsidRDefault="00452105">
      <w:pPr>
        <w:spacing w:line="600" w:lineRule="auto"/>
        <w:ind w:firstLine="720"/>
        <w:contextualSpacing/>
        <w:jc w:val="both"/>
        <w:rPr>
          <w:rFonts w:eastAsia="Times New Roman"/>
          <w:szCs w:val="24"/>
        </w:rPr>
      </w:pPr>
      <w:r>
        <w:rPr>
          <w:rFonts w:eastAsia="Times New Roman"/>
          <w:szCs w:val="24"/>
        </w:rPr>
        <w:t>Θέλω να σας καταθέσω απλά μια οικιστική πύκνωση</w:t>
      </w:r>
      <w:r>
        <w:rPr>
          <w:rFonts w:eastAsia="Times New Roman"/>
          <w:szCs w:val="24"/>
        </w:rPr>
        <w:t xml:space="preserve"> απ’ αυτές που έχουν προταθεί -γιατί είναι σε πάρα πολλές περιοχές- για να δείτε πώς ψάχνει ο κάθε δήμαρχος ένα κτίσμα που να υπάρχει εκατό, διακόσια, πεντακόσια μέτρα μακριά από τον οικισμό και δημιουργεί σχήματα οικιστικών πυκνώσεων-ορνιθοσκαλίσματα, για</w:t>
      </w:r>
      <w:r>
        <w:rPr>
          <w:rFonts w:eastAsia="Times New Roman"/>
          <w:szCs w:val="24"/>
        </w:rPr>
        <w:t xml:space="preserve"> να μην αφήσει έξω κανένα μα κανένα κτίσμα που να μην ενταχθεί στις οικιστικές πυκνώσεις. Αντιλαμβάνεστε τώρα εσείς, όταν μπαίνουμε και σε μια προεκλογική περίοδο, τι ενδέχεται να συμβεί. Αυτό σας το καταθέτω.</w:t>
      </w:r>
    </w:p>
    <w:p w14:paraId="2774D757" w14:textId="77777777" w:rsidR="009B4FE7" w:rsidRDefault="00452105">
      <w:pPr>
        <w:spacing w:line="600" w:lineRule="auto"/>
        <w:ind w:firstLine="720"/>
        <w:contextualSpacing/>
        <w:jc w:val="both"/>
        <w:rPr>
          <w:rFonts w:eastAsia="Times New Roman"/>
          <w:szCs w:val="24"/>
        </w:rPr>
      </w:pPr>
      <w:r>
        <w:rPr>
          <w:rFonts w:eastAsia="Times New Roman"/>
          <w:szCs w:val="24"/>
        </w:rPr>
        <w:t>(Στο σημείο αυτό ο Βουλευτής κ. Ευάγγελος Αποσ</w:t>
      </w:r>
      <w:r>
        <w:rPr>
          <w:rFonts w:eastAsia="Times New Roman"/>
          <w:szCs w:val="24"/>
        </w:rPr>
        <w:t xml:space="preserve">τόλου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774D758"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 xml:space="preserve">Επιπλέον, δεν θα πρέπει να δούμε ιδιαίτερα τη διάταξη από την πλευρά των πράξεων κήρυξης </w:t>
      </w:r>
      <w:r>
        <w:rPr>
          <w:rFonts w:eastAsia="Times New Roman"/>
          <w:szCs w:val="24"/>
        </w:rPr>
        <w:t>αναδασωτέων; Υπάρχει συγκεκριμένη, ρητή αναφορά και μάλιστα η νομολογία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παρ</w:t>
      </w:r>
      <w:r>
        <w:rPr>
          <w:rFonts w:eastAsia="Times New Roman"/>
          <w:szCs w:val="24"/>
        </w:rPr>
        <w:t xml:space="preserve">’ </w:t>
      </w:r>
      <w:r>
        <w:rPr>
          <w:rFonts w:eastAsia="Times New Roman"/>
          <w:szCs w:val="24"/>
        </w:rPr>
        <w:t>ότι έχει συμφωνήσει για αλλαγές χρήσης σε πολλά, είτε αφορά αγροτικές, είτε αφορά εθνικούς σκοπούς, δεν έχει συμφωνήσει για αλλαγές χρήσης οικιστικού χαρακτήρα. Άλλο τ</w:t>
      </w:r>
      <w:r>
        <w:rPr>
          <w:rFonts w:eastAsia="Times New Roman"/>
          <w:szCs w:val="24"/>
        </w:rPr>
        <w:t>ο θέμα της πολεοδόμησης και άλλο το θέμα τού να εντάξουμε κάθε κτίσμα που υπάρχει σ’ αυτήν τη διαδικασία.</w:t>
      </w:r>
    </w:p>
    <w:p w14:paraId="2774D759"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Όταν, λοιπόν, ερχόμαστε σ’ αυτήν τη διαδικασία και κηρύσσουμε πράξεις αναδασωτέων, αφήνουμε εκτάσεις οι οποίες πρέπει να εξεταστούν αν έχουν νόμιμη ή </w:t>
      </w:r>
      <w:r>
        <w:rPr>
          <w:rFonts w:eastAsia="Times New Roman"/>
          <w:szCs w:val="24"/>
        </w:rPr>
        <w:t>μη αλλαγή χρήσης, δεν υπάρχει καμμία αλλαγή χρήσης και ούτε πρέπει μέσα στην πράξη κήρυξης αναδασωτέων να υπάρχει μια τέτοια ρύθμιση.</w:t>
      </w:r>
    </w:p>
    <w:p w14:paraId="2774D75A" w14:textId="77777777" w:rsidR="009B4FE7" w:rsidRDefault="00452105">
      <w:pPr>
        <w:spacing w:line="600" w:lineRule="auto"/>
        <w:ind w:firstLine="720"/>
        <w:contextualSpacing/>
        <w:jc w:val="both"/>
        <w:rPr>
          <w:rFonts w:eastAsia="Times New Roman"/>
          <w:szCs w:val="24"/>
        </w:rPr>
      </w:pPr>
      <w:r w:rsidRPr="007D37E8">
        <w:rPr>
          <w:rFonts w:eastAsia="Times New Roman"/>
          <w:b/>
          <w:szCs w:val="24"/>
        </w:rPr>
        <w:t>ΠΡΟΕΔΡΕΥΩΝ (Γεώργιος Λαμπρούλης):</w:t>
      </w:r>
      <w:r w:rsidRPr="007D37E8">
        <w:rPr>
          <w:rFonts w:eastAsia="Times New Roman"/>
          <w:szCs w:val="24"/>
        </w:rPr>
        <w:t xml:space="preserve"> </w:t>
      </w:r>
      <w:r>
        <w:rPr>
          <w:rFonts w:eastAsia="Times New Roman"/>
          <w:szCs w:val="24"/>
        </w:rPr>
        <w:t>Κύριε Αποστόλου, ολοκληρώστε, παρακαλώ.</w:t>
      </w:r>
    </w:p>
    <w:p w14:paraId="2774D75B" w14:textId="77777777" w:rsidR="009B4FE7" w:rsidRDefault="00452105">
      <w:pPr>
        <w:spacing w:line="600" w:lineRule="auto"/>
        <w:ind w:firstLine="720"/>
        <w:contextualSpacing/>
        <w:jc w:val="both"/>
        <w:rPr>
          <w:rFonts w:eastAsia="Times New Roman"/>
          <w:szCs w:val="24"/>
        </w:rPr>
      </w:pPr>
      <w:r w:rsidRPr="00066843">
        <w:rPr>
          <w:rFonts w:eastAsia="Times New Roman"/>
          <w:b/>
          <w:szCs w:val="24"/>
        </w:rPr>
        <w:t>ΕΥΑΓΓΕΛΟΣ ΑΠΟΣΤΟΛΟΥ:</w:t>
      </w:r>
      <w:r w:rsidRPr="007D37E8">
        <w:rPr>
          <w:rFonts w:eastAsia="Times New Roman"/>
          <w:szCs w:val="24"/>
        </w:rPr>
        <w:t xml:space="preserve"> </w:t>
      </w:r>
      <w:r>
        <w:rPr>
          <w:rFonts w:eastAsia="Times New Roman"/>
          <w:szCs w:val="24"/>
        </w:rPr>
        <w:t>Τελειώνω, κύριε Πρόεδρε.</w:t>
      </w:r>
    </w:p>
    <w:p w14:paraId="2774D75C" w14:textId="77777777" w:rsidR="009B4FE7" w:rsidRDefault="00452105">
      <w:pPr>
        <w:spacing w:line="600" w:lineRule="auto"/>
        <w:ind w:firstLine="720"/>
        <w:contextualSpacing/>
        <w:jc w:val="both"/>
        <w:rPr>
          <w:rFonts w:eastAsia="Times New Roman" w:cs="Times New Roman"/>
          <w:szCs w:val="24"/>
        </w:rPr>
      </w:pPr>
      <w:r>
        <w:rPr>
          <w:rFonts w:eastAsia="Times New Roman"/>
          <w:szCs w:val="24"/>
        </w:rPr>
        <w:t>Οφ</w:t>
      </w:r>
      <w:r>
        <w:rPr>
          <w:rFonts w:eastAsia="Times New Roman"/>
          <w:szCs w:val="24"/>
        </w:rPr>
        <w:t>είλουμε πραγματικά να βοηθήσουμε τους πληγέντες.</w:t>
      </w:r>
      <w:r>
        <w:rPr>
          <w:rFonts w:eastAsia="Times New Roman" w:cs="Times New Roman"/>
          <w:szCs w:val="24"/>
        </w:rPr>
        <w:t xml:space="preserve"> </w:t>
      </w:r>
      <w:r w:rsidRPr="00C3603D">
        <w:rPr>
          <w:rFonts w:eastAsia="Times New Roman" w:cs="Times New Roman"/>
          <w:szCs w:val="24"/>
        </w:rPr>
        <w:t>Πρέπει να δούμε,</w:t>
      </w:r>
      <w:r>
        <w:rPr>
          <w:rFonts w:eastAsia="Times New Roman" w:cs="Times New Roman"/>
          <w:szCs w:val="24"/>
        </w:rPr>
        <w:t xml:space="preserve"> λοιπόν, το θέμα εκεί που τα πράγματα είναι εύκολα με γρήγορες διαδικασίες και από εκεί και πέρα να φέρουμε μια διάταξη. Διότι σε αυτού του είδους τα ζητήματα πρέπει να έχουμε υπ</w:t>
      </w:r>
      <w:r>
        <w:rPr>
          <w:rFonts w:eastAsia="Times New Roman" w:cs="Times New Roman"/>
          <w:szCs w:val="24"/>
        </w:rPr>
        <w:t xml:space="preserve">’ </w:t>
      </w:r>
      <w:r>
        <w:rPr>
          <w:rFonts w:eastAsia="Times New Roman" w:cs="Times New Roman"/>
          <w:szCs w:val="24"/>
        </w:rPr>
        <w:t>όψιν μας ότ</w:t>
      </w:r>
      <w:r>
        <w:rPr>
          <w:rFonts w:eastAsia="Times New Roman" w:cs="Times New Roman"/>
          <w:szCs w:val="24"/>
        </w:rPr>
        <w:t xml:space="preserve">ι οι διατάξεις δημιουργούν δεδομένα. Σε μια χώρα που είχε ως κύριο χαρακτηριστικό την αυθαίρετη δόμηση, την καταπάτηση ιδιαίτερα εδαφών δασικού χαρακτήρα πρέπει να είμαστε λίγο πιο προσεκτικοί. Αυτό δεν σημαίνει </w:t>
      </w:r>
      <w:r>
        <w:rPr>
          <w:rFonts w:eastAsia="Times New Roman" w:cs="Times New Roman"/>
          <w:szCs w:val="24"/>
        </w:rPr>
        <w:lastRenderedPageBreak/>
        <w:t>ότι δεν πρέπει να βρούμε τρόπο -και όντως υπ</w:t>
      </w:r>
      <w:r>
        <w:rPr>
          <w:rFonts w:eastAsia="Times New Roman" w:cs="Times New Roman"/>
          <w:szCs w:val="24"/>
        </w:rPr>
        <w:t>άρχει- να στηρίξουμε τους συγκεκριμένους πληγέντες.</w:t>
      </w:r>
    </w:p>
    <w:p w14:paraId="2774D75D" w14:textId="77777777" w:rsidR="009B4FE7" w:rsidRDefault="00452105">
      <w:pPr>
        <w:spacing w:line="600" w:lineRule="auto"/>
        <w:ind w:firstLine="720"/>
        <w:jc w:val="both"/>
        <w:rPr>
          <w:rFonts w:eastAsia="Times New Roman" w:cs="Times New Roman"/>
          <w:szCs w:val="24"/>
        </w:rPr>
      </w:pPr>
      <w:r w:rsidRPr="00D56F9D">
        <w:rPr>
          <w:rFonts w:eastAsia="Times New Roman" w:cs="Times New Roman"/>
          <w:b/>
          <w:szCs w:val="24"/>
        </w:rPr>
        <w:t>ΠΡΟΕΔΡΕΥΩΝ (Γεώργιος Λαμπρούλης):</w:t>
      </w:r>
      <w:r>
        <w:rPr>
          <w:rFonts w:eastAsia="Times New Roman" w:cs="Times New Roman"/>
          <w:szCs w:val="24"/>
        </w:rPr>
        <w:t xml:space="preserve"> Τον λόγο έχει ο κ. Μηταράκης από τη Νέα Δημοκρατία.</w:t>
      </w:r>
    </w:p>
    <w:p w14:paraId="2774D75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ο τελευταίος ομιλητής. Θα ακολουθήσουν, όπως είπαμε, τρεις Κοινοβουλευτικοί Εκπρόσωποι, μετά η κυρία Υπουργός κα</w:t>
      </w:r>
      <w:r>
        <w:rPr>
          <w:rFonts w:eastAsia="Times New Roman" w:cs="Times New Roman"/>
          <w:szCs w:val="24"/>
        </w:rPr>
        <w:t>ι θα περάσουμε στις δευτερολογίες.</w:t>
      </w:r>
    </w:p>
    <w:p w14:paraId="2774D75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Ορίστε, κύριε Μηταράκη.</w:t>
      </w:r>
    </w:p>
    <w:p w14:paraId="2774D760" w14:textId="77777777" w:rsidR="009B4FE7" w:rsidRDefault="00452105">
      <w:pPr>
        <w:spacing w:line="600" w:lineRule="auto"/>
        <w:ind w:firstLine="720"/>
        <w:jc w:val="both"/>
        <w:rPr>
          <w:rFonts w:eastAsia="Times New Roman" w:cs="Times New Roman"/>
          <w:szCs w:val="24"/>
        </w:rPr>
      </w:pPr>
      <w:r w:rsidRPr="00D56F9D">
        <w:rPr>
          <w:rFonts w:eastAsia="Times New Roman" w:cs="Times New Roman"/>
          <w:b/>
          <w:szCs w:val="24"/>
        </w:rPr>
        <w:t>ΝΟΤΗΣ ΜΗΤΑΡΑΚΗΣ:</w:t>
      </w:r>
      <w:r>
        <w:rPr>
          <w:rFonts w:eastAsia="Times New Roman" w:cs="Times New Roman"/>
          <w:szCs w:val="24"/>
        </w:rPr>
        <w:t xml:space="preserve"> Ευχαριστώ πολύ, κύριε Πρόεδρε.</w:t>
      </w:r>
    </w:p>
    <w:p w14:paraId="2774D76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κατάργηση του νησιωτικού ΦΠΑ έχει την υπογραφή ΣΥΡΙΖΑ</w:t>
      </w:r>
      <w:r>
        <w:rPr>
          <w:rFonts w:eastAsia="Times New Roman" w:cs="Times New Roman"/>
          <w:szCs w:val="24"/>
        </w:rPr>
        <w:t>-Α</w:t>
      </w:r>
      <w:r>
        <w:rPr>
          <w:rFonts w:eastAsia="Times New Roman" w:cs="Times New Roman"/>
          <w:szCs w:val="24"/>
        </w:rPr>
        <w:t>ΝΕΛ. Με τις παλινωδίες σας και τους καταστροφικούς ισχυρισμούς</w:t>
      </w:r>
      <w:r>
        <w:rPr>
          <w:rFonts w:eastAsia="Times New Roman" w:cs="Times New Roman"/>
          <w:szCs w:val="24"/>
        </w:rPr>
        <w:t xml:space="preserve"> καταργήσατε το πιο πραγματικό, το πιο ουσιαστικό μέτρο στήριξης της νησιωτικότητας, το νησιωτικό ΦΠΑ, ένα κεκτημένο δεκαετιών, αναγνωρισμένο από την Ευρωπαϊκή Ένωση.</w:t>
      </w:r>
    </w:p>
    <w:p w14:paraId="2774D76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θυμηθούμε ότι τον Μάιο του 2015 με την επιστολή του προς τους θεσμούς ο κ. Τσίπρας είχ</w:t>
      </w:r>
      <w:r>
        <w:rPr>
          <w:rFonts w:eastAsia="Times New Roman" w:cs="Times New Roman"/>
          <w:szCs w:val="24"/>
        </w:rPr>
        <w:t xml:space="preserve">ε </w:t>
      </w:r>
      <w:r w:rsidRPr="00AB5182">
        <w:rPr>
          <w:rFonts w:eastAsia="Times New Roman" w:cs="Times New Roman"/>
          <w:szCs w:val="24"/>
        </w:rPr>
        <w:t>συμ</w:t>
      </w:r>
      <w:r>
        <w:rPr>
          <w:rFonts w:eastAsia="Times New Roman" w:cs="Times New Roman"/>
          <w:szCs w:val="24"/>
        </w:rPr>
        <w:t>περιλάβει την κατάργηση του νησιωτικού ΦΠΑ στα λίγα τότε μέτρα που ήθελε να δεχτεί πριν φτάσουμε στο δημοψήφισμα, πριν κλείσει η αξιολόγηση.</w:t>
      </w:r>
    </w:p>
    <w:p w14:paraId="2774D76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Με το τρίτο μνημόνιο, που εσείς διαπραγματευτήκατε και εσείς φέρατε για ψήφιση, απεμπολήσατε το μέτρο που υπήρ</w:t>
      </w:r>
      <w:r>
        <w:rPr>
          <w:rFonts w:eastAsia="Times New Roman" w:cs="Times New Roman"/>
          <w:szCs w:val="24"/>
        </w:rPr>
        <w:t>χε, κεκτημένο της χώρας μας από τη θέσπιση του ΦΠΑ στην Ευρώπη. Καταργήσατε ένα μέτρο που η κυβέρνηση Σαμαρά είχε υπερασπιστεί στις εποχές της πιο σκληρής δημοσιονομικής προσαρμογής. Εμείς τότε είχαμε κόκκινες γραμμές. Από το τρίτο μνημόνιο και μετά παίζετ</w:t>
      </w:r>
      <w:r>
        <w:rPr>
          <w:rFonts w:eastAsia="Times New Roman" w:cs="Times New Roman"/>
          <w:szCs w:val="24"/>
        </w:rPr>
        <w:t xml:space="preserve">ε το παιχνίδι της σταγόνας. Δίνετε εξάμηνες παρατάσεις καταργώντας κάθε φορά το μέτρο και για μια ομάδα νησιών. </w:t>
      </w:r>
    </w:p>
    <w:p w14:paraId="2774D76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Κρατάτε, λοιπόν, τους νησιώτες ομήρους σε ένα μικροπολιτικό παιχνίδι. Τελευταία παράταση που δώσατε είναι με την ΠΝΠ που σήμερα συζητάμε, που σ</w:t>
      </w:r>
      <w:r>
        <w:rPr>
          <w:rFonts w:eastAsia="Times New Roman" w:cs="Times New Roman"/>
          <w:szCs w:val="24"/>
        </w:rPr>
        <w:t>ήμερα κυρώνουμε, κυριολεκτικά την τελευταία στιγμή, δυο μέρες πριν εκπνεύσει η προθεσμία. Φέρατε τον Ιούνιο μια Πράξη Νομοθετικού Περιεχομένου με ισχύ μόνο για έξι μήνες για τα τελευταία πέντε νησιά στα οποία ισχύει το μέτρο, τη Χίο, τη Λέρο, τη Λέσβο, την</w:t>
      </w:r>
      <w:r>
        <w:rPr>
          <w:rFonts w:eastAsia="Times New Roman" w:cs="Times New Roman"/>
          <w:szCs w:val="24"/>
        </w:rPr>
        <w:t xml:space="preserve"> Κω και τη Σάμο. Τελευταία στιγμή έρχεστε και κυρώνετε και την ΠΝΠ. Όμως τον Δεκέμβριο, σε λίγες εβδομάδες, λήγει ξανά η εξάμηνη παράταση. Πείτε καθαρά στους νησιώτες τι σκοπεύετε να κάνετε. Πείτε ξεκάθαρα στους νησιώτες ότι σήμερα, παρά τον τίτλο του νομο</w:t>
      </w:r>
      <w:r>
        <w:rPr>
          <w:rFonts w:eastAsia="Times New Roman" w:cs="Times New Roman"/>
          <w:szCs w:val="24"/>
        </w:rPr>
        <w:t>σχεδίου, δεν μιλάμε για νέα παράταση, δεν μιλάμε για παράταση ως το 2019, απλώς επικυρώνεται αυτό που ισχύει μόνο μέχρι το τέλος του έτους.</w:t>
      </w:r>
    </w:p>
    <w:p w14:paraId="2774D76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Βέβαια, υπάρχουν στελέχη σας, υπάρχουν Υπουργοί που γυρνάνε στα νησιά και τάζουν ότι όσο είναι ο ΣΥΡΙΖΑ στην Κυβέρνη</w:t>
      </w:r>
      <w:r>
        <w:rPr>
          <w:rFonts w:eastAsia="Times New Roman" w:cs="Times New Roman"/>
          <w:szCs w:val="24"/>
        </w:rPr>
        <w:t xml:space="preserve">ση δεν θα καταργηθεί ο νησιωτικός ΦΠΑ. Αλλά ούτε στα σενάρια του </w:t>
      </w:r>
      <w:r>
        <w:rPr>
          <w:rFonts w:eastAsia="Times New Roman" w:cs="Times New Roman"/>
          <w:szCs w:val="24"/>
        </w:rPr>
        <w:t>π</w:t>
      </w:r>
      <w:r>
        <w:rPr>
          <w:rFonts w:eastAsia="Times New Roman" w:cs="Times New Roman"/>
          <w:szCs w:val="24"/>
        </w:rPr>
        <w:t xml:space="preserve">ροϋπολογισμού το συμπεριλάβατε. Δεν υπάρχει στο προσχέδιο του </w:t>
      </w:r>
      <w:r>
        <w:rPr>
          <w:rFonts w:eastAsia="Times New Roman" w:cs="Times New Roman"/>
          <w:szCs w:val="24"/>
        </w:rPr>
        <w:t>π</w:t>
      </w:r>
      <w:r>
        <w:rPr>
          <w:rFonts w:eastAsia="Times New Roman" w:cs="Times New Roman"/>
          <w:szCs w:val="24"/>
        </w:rPr>
        <w:t>ροϋπολογισμού πρόταση της Κυβέρνησης να διατηρήσει τον νησιωτικό ΦΠΑ, ούτε από ό,τι φαίνεται, κυρία Υπουργέ, φέρνετε σήμερα κάπ</w:t>
      </w:r>
      <w:r>
        <w:rPr>
          <w:rFonts w:eastAsia="Times New Roman" w:cs="Times New Roman"/>
          <w:szCs w:val="24"/>
        </w:rPr>
        <w:t>οια σχετική ρύθμιση.</w:t>
      </w:r>
    </w:p>
    <w:p w14:paraId="2774D76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Η Νέα Δημοκρατία καταγγέλλει αυτά τα μικροπολιτικά παιχνίδια και φέρνουμε εμείς για πολλοστή φορά τροπολογία, ζητώντας την ετήσια παράταση του νησιωτικού ΦΠΑ μέχρι τις 31 Δεκεμβρίου του 2019. Δεκαεπτά συνάδελφοι υπογράφουμε την </w:t>
      </w:r>
      <w:r>
        <w:rPr>
          <w:rFonts w:eastAsia="Times New Roman" w:cs="Times New Roman"/>
          <w:szCs w:val="24"/>
        </w:rPr>
        <w:t>τροπολο</w:t>
      </w:r>
      <w:r>
        <w:rPr>
          <w:rFonts w:eastAsia="Times New Roman" w:cs="Times New Roman"/>
          <w:szCs w:val="24"/>
        </w:rPr>
        <w:t>γία με γενικό αριθμό</w:t>
      </w:r>
      <w:r>
        <w:rPr>
          <w:rFonts w:eastAsia="Times New Roman" w:cs="Times New Roman"/>
          <w:szCs w:val="24"/>
        </w:rPr>
        <w:t xml:space="preserve"> 1799 και </w:t>
      </w:r>
      <w:r>
        <w:rPr>
          <w:rFonts w:eastAsia="Times New Roman" w:cs="Times New Roman"/>
          <w:szCs w:val="24"/>
        </w:rPr>
        <w:t xml:space="preserve">ειδικό </w:t>
      </w:r>
      <w:r>
        <w:rPr>
          <w:rFonts w:eastAsia="Times New Roman" w:cs="Times New Roman"/>
          <w:szCs w:val="24"/>
        </w:rPr>
        <w:t>267</w:t>
      </w:r>
      <w:r>
        <w:rPr>
          <w:rFonts w:eastAsia="Times New Roman" w:cs="Times New Roman"/>
          <w:szCs w:val="24"/>
        </w:rPr>
        <w:t>,</w:t>
      </w:r>
      <w:r>
        <w:rPr>
          <w:rFonts w:eastAsia="Times New Roman" w:cs="Times New Roman"/>
          <w:szCs w:val="24"/>
        </w:rPr>
        <w:t xml:space="preserve"> που έχει κατατεθεί στο σημερινό νομοσχέδιο και είναι αποκλειστική προνομία της Κυβέρνησης αν θα τη δεχτεί ή όχι. Σε αυτό το πλαίσιο, κρατάτε τους νησιώτες ομήρους σε ένα μικροπολιτικό παιχνίδι. Τελευταία παράταση ε</w:t>
      </w:r>
      <w:r>
        <w:rPr>
          <w:rFonts w:eastAsia="Times New Roman" w:cs="Times New Roman"/>
          <w:szCs w:val="24"/>
        </w:rPr>
        <w:t>ίναι αυτή που δίνετε αν σήμερα δεν δεχτείτε τη δική μας τροπολογία.</w:t>
      </w:r>
    </w:p>
    <w:p w14:paraId="2774D76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παρά τις μεγάλες σας υποσχέσεις αποτύχατε να φέρετε ένα μέτρο στήριξης για τους νησιώτες αντίστοιχο με αυτό που καταργείτε. Το μεταφορικό ισοδύναμο είναι μια </w:t>
      </w:r>
      <w:r>
        <w:rPr>
          <w:rFonts w:eastAsia="Times New Roman" w:cs="Times New Roman"/>
          <w:szCs w:val="24"/>
        </w:rPr>
        <w:t>«ασπιρίνη» και αυτό γιατί καλύπτει ένα πολύ μικρό κομμάτι της επιβάρυνσης που θα υποστούν οι νησιώτες λόγω του αυξημένου ΦΠΑ.</w:t>
      </w:r>
    </w:p>
    <w:p w14:paraId="2774D76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Κάτι επίσης, κυρία Υπουργέ, που είναι πολύ σημαντικό, είναι ότι το μεταφορικό ισοδύναμο δεν στηρίζει καθόλου το τουριστικό προϊόν </w:t>
      </w:r>
      <w:r>
        <w:rPr>
          <w:rFonts w:eastAsia="Times New Roman" w:cs="Times New Roman"/>
          <w:szCs w:val="24"/>
        </w:rPr>
        <w:t xml:space="preserve">της χώρας μας, που για τα νησιά είναι η βασική τους βιομηχανία. </w:t>
      </w:r>
    </w:p>
    <w:p w14:paraId="2774D76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Ας θυμηθούμε τι έχει συμβεί τα τελευταία χρόνια. Έχετε πλήξει πολλαπλά την ανταγωνιστικότητα των νησιών.</w:t>
      </w:r>
    </w:p>
    <w:p w14:paraId="2774D76A" w14:textId="77777777" w:rsidR="009B4FE7" w:rsidRDefault="00452105">
      <w:pPr>
        <w:spacing w:line="600" w:lineRule="auto"/>
        <w:ind w:firstLine="720"/>
        <w:jc w:val="both"/>
        <w:rPr>
          <w:rFonts w:eastAsia="Times New Roman"/>
          <w:szCs w:val="24"/>
        </w:rPr>
      </w:pPr>
      <w:r>
        <w:rPr>
          <w:rFonts w:eastAsia="Times New Roman"/>
          <w:szCs w:val="24"/>
        </w:rPr>
        <w:t>Πρώτον, ανεβάσατε το ΦΠΑ στην εστίαση από το</w:t>
      </w:r>
      <w:r>
        <w:rPr>
          <w:rFonts w:eastAsia="Times New Roman"/>
          <w:szCs w:val="24"/>
        </w:rPr>
        <w:t>ν</w:t>
      </w:r>
      <w:r>
        <w:rPr>
          <w:rFonts w:eastAsia="Times New Roman"/>
          <w:szCs w:val="24"/>
        </w:rPr>
        <w:t xml:space="preserve"> χαμηλό στον υψηλό συντελεστή.</w:t>
      </w:r>
    </w:p>
    <w:p w14:paraId="2774D76B" w14:textId="77777777" w:rsidR="009B4FE7" w:rsidRDefault="00452105">
      <w:pPr>
        <w:spacing w:line="600" w:lineRule="auto"/>
        <w:ind w:firstLine="720"/>
        <w:jc w:val="both"/>
        <w:rPr>
          <w:rFonts w:eastAsia="Times New Roman"/>
          <w:szCs w:val="24"/>
        </w:rPr>
      </w:pPr>
      <w:r>
        <w:rPr>
          <w:rFonts w:eastAsia="Times New Roman"/>
          <w:szCs w:val="24"/>
        </w:rPr>
        <w:t xml:space="preserve">Δεύτερον, </w:t>
      </w:r>
      <w:r>
        <w:rPr>
          <w:rFonts w:eastAsia="Times New Roman"/>
          <w:szCs w:val="24"/>
        </w:rPr>
        <w:t>αυξήσατε τον κανονικό συντελεστή και όλο το τουριστικό προϊόν τώρα έχει φτάσει στο 24% για τα περισσότερα νησιά μας.</w:t>
      </w:r>
    </w:p>
    <w:p w14:paraId="2774D76C" w14:textId="77777777" w:rsidR="009B4FE7" w:rsidRDefault="00452105">
      <w:pPr>
        <w:spacing w:line="600" w:lineRule="auto"/>
        <w:ind w:firstLine="720"/>
        <w:jc w:val="both"/>
        <w:rPr>
          <w:rFonts w:eastAsia="Times New Roman"/>
          <w:szCs w:val="24"/>
        </w:rPr>
      </w:pPr>
      <w:r>
        <w:rPr>
          <w:rFonts w:eastAsia="Times New Roman"/>
          <w:szCs w:val="24"/>
        </w:rPr>
        <w:t>Επιβάλατε το τέλος διανυκτέρευσης, δίνοντας ένα τελικό χτύπημα στην ανταγωνιστικότητα και στις 31 Δεκεμβρίου, εάν δεν δεχτείτε τη δικιά μας</w:t>
      </w:r>
      <w:r>
        <w:rPr>
          <w:rFonts w:eastAsia="Times New Roman"/>
          <w:szCs w:val="24"/>
        </w:rPr>
        <w:t xml:space="preserve"> τροπολογία, καταργείτε το νησιωτικό ΦΠΑ και στα τελευταία πέντε νησιά που ισχύει.</w:t>
      </w:r>
    </w:p>
    <w:p w14:paraId="2774D76D" w14:textId="77777777" w:rsidR="009B4FE7" w:rsidRDefault="00452105">
      <w:pPr>
        <w:spacing w:line="600" w:lineRule="auto"/>
        <w:ind w:firstLine="720"/>
        <w:jc w:val="both"/>
        <w:rPr>
          <w:rFonts w:eastAsia="Times New Roman"/>
          <w:szCs w:val="24"/>
        </w:rPr>
      </w:pPr>
      <w:r>
        <w:rPr>
          <w:rFonts w:eastAsia="Times New Roman"/>
          <w:szCs w:val="24"/>
        </w:rPr>
        <w:t>Εξουθενώνετε τις τοπικές οικονομίες. Εξουθενώνετε όσους παράγουν, όσους αγωνίζονται. Στην Ελλάδα που ξυπνάει νωρίς και παλεύει να επιβιώσει</w:t>
      </w:r>
      <w:r w:rsidRPr="00C82C40">
        <w:rPr>
          <w:rFonts w:eastAsia="Times New Roman"/>
          <w:szCs w:val="24"/>
        </w:rPr>
        <w:t>,</w:t>
      </w:r>
      <w:r>
        <w:rPr>
          <w:rFonts w:eastAsia="Times New Roman"/>
          <w:szCs w:val="24"/>
        </w:rPr>
        <w:t xml:space="preserve"> εσείς έχετε κηρύξει πόλεμο. </w:t>
      </w:r>
    </w:p>
    <w:p w14:paraId="2774D76E" w14:textId="77777777" w:rsidR="009B4FE7" w:rsidRDefault="00452105">
      <w:pPr>
        <w:spacing w:line="600" w:lineRule="auto"/>
        <w:ind w:firstLine="720"/>
        <w:jc w:val="both"/>
        <w:rPr>
          <w:rFonts w:eastAsia="Times New Roman"/>
          <w:szCs w:val="24"/>
        </w:rPr>
      </w:pPr>
      <w:r>
        <w:rPr>
          <w:rFonts w:eastAsia="Times New Roman"/>
          <w:szCs w:val="24"/>
        </w:rPr>
        <w:t>Επί</w:t>
      </w:r>
      <w:r>
        <w:rPr>
          <w:rFonts w:eastAsia="Times New Roman"/>
          <w:szCs w:val="24"/>
        </w:rPr>
        <w:t>σης, μετατρέψατε τα νησιά μας σε αποθήκες ψυχών με τον τρόπο που διαχειριστήκατε τη μεταναστευτική κρίση, υπονομεύοντας ακόμα περισσότερο τις αναπτυξιακές προοπτικές των νησιών.</w:t>
      </w:r>
    </w:p>
    <w:p w14:paraId="2774D76F" w14:textId="77777777" w:rsidR="009B4FE7" w:rsidRDefault="00452105">
      <w:pPr>
        <w:spacing w:line="600" w:lineRule="auto"/>
        <w:ind w:firstLine="720"/>
        <w:jc w:val="both"/>
        <w:rPr>
          <w:rFonts w:eastAsia="Times New Roman"/>
          <w:szCs w:val="24"/>
        </w:rPr>
      </w:pPr>
      <w:r>
        <w:rPr>
          <w:rFonts w:eastAsia="Times New Roman"/>
          <w:szCs w:val="24"/>
        </w:rPr>
        <w:lastRenderedPageBreak/>
        <w:t>Εσείς που ευαγγελίζεστε τον ανθρωπισμό φτιάξατε με την ανικανότητά σας και τις</w:t>
      </w:r>
      <w:r>
        <w:rPr>
          <w:rFonts w:eastAsia="Times New Roman"/>
          <w:szCs w:val="24"/>
        </w:rPr>
        <w:t xml:space="preserve"> ιδεοληψίες τη Μόρια, τη ΒΙΑΛ και το Βαθύ. Δεχθείτε, λοιπόν, και ψηφίστε σήμερα την τροπολογία της Νέας Δημοκρατίας για το νησιωτικό ΦΠΑ ως μια ελάχιστη βοήθεια στα νησιά που εξακολουθούν να πλήττονται από τη μεταναστευτική κρίση.</w:t>
      </w:r>
    </w:p>
    <w:p w14:paraId="2774D770" w14:textId="77777777" w:rsidR="009B4FE7" w:rsidRDefault="00452105">
      <w:pPr>
        <w:spacing w:line="600" w:lineRule="auto"/>
        <w:ind w:firstLine="720"/>
        <w:jc w:val="both"/>
        <w:rPr>
          <w:rFonts w:eastAsia="Times New Roman"/>
          <w:szCs w:val="24"/>
        </w:rPr>
      </w:pPr>
      <w:r>
        <w:rPr>
          <w:rFonts w:eastAsia="Times New Roman"/>
          <w:szCs w:val="24"/>
        </w:rPr>
        <w:t>Θα ήθελα να πω και δύο λό</w:t>
      </w:r>
      <w:r>
        <w:rPr>
          <w:rFonts w:eastAsia="Times New Roman"/>
          <w:szCs w:val="24"/>
        </w:rPr>
        <w:t>για για τα μέτρα στήριξης των πληγέντων στο Μάτι. Κατ</w:t>
      </w:r>
      <w:r>
        <w:rPr>
          <w:rFonts w:eastAsia="Times New Roman"/>
          <w:szCs w:val="24"/>
        </w:rPr>
        <w:t xml:space="preserve">’ </w:t>
      </w:r>
      <w:r>
        <w:rPr>
          <w:rFonts w:eastAsia="Times New Roman"/>
          <w:szCs w:val="24"/>
        </w:rPr>
        <w:t>αρχάς, οι άνθρωποι αυτοί πρέπει να έχουν τη στήριξή μας, υλική και ψυχολογική, και το σεβασμό στις απώλειές τους. Πρέπει, επιπλέον, η πολιτεία αφ</w:t>
      </w:r>
      <w:r>
        <w:rPr>
          <w:rFonts w:eastAsia="Times New Roman"/>
          <w:szCs w:val="24"/>
        </w:rPr>
        <w:t xml:space="preserve">’ </w:t>
      </w:r>
      <w:r>
        <w:rPr>
          <w:rFonts w:eastAsia="Times New Roman"/>
          <w:szCs w:val="24"/>
        </w:rPr>
        <w:t>ενός να μεριμνά ώστε να μην συμβαίνουν τέτοιες καταστρ</w:t>
      </w:r>
      <w:r>
        <w:rPr>
          <w:rFonts w:eastAsia="Times New Roman"/>
          <w:szCs w:val="24"/>
        </w:rPr>
        <w:t>οφές, αφ</w:t>
      </w:r>
      <w:r>
        <w:rPr>
          <w:rFonts w:eastAsia="Times New Roman"/>
          <w:szCs w:val="24"/>
        </w:rPr>
        <w:t xml:space="preserve">’ </w:t>
      </w:r>
      <w:r>
        <w:rPr>
          <w:rFonts w:eastAsia="Times New Roman"/>
          <w:szCs w:val="24"/>
        </w:rPr>
        <w:t>ετέρου εάν συμβούν να καθιερώσουμε ένα πιο μόνιμο, ένα πιο σταθερό μηχανισμό στήριξης και όχι να δρούμε κατά περίπτωση.</w:t>
      </w:r>
    </w:p>
    <w:p w14:paraId="2774D771" w14:textId="77777777" w:rsidR="009B4FE7" w:rsidRDefault="00452105">
      <w:pPr>
        <w:spacing w:line="600" w:lineRule="auto"/>
        <w:ind w:firstLine="720"/>
        <w:jc w:val="both"/>
        <w:rPr>
          <w:rFonts w:eastAsia="Times New Roman"/>
          <w:szCs w:val="24"/>
        </w:rPr>
      </w:pPr>
      <w:r>
        <w:rPr>
          <w:rFonts w:eastAsia="Times New Roman"/>
          <w:szCs w:val="24"/>
        </w:rPr>
        <w:t xml:space="preserve">Κυρίες και κύριοι συνάδελφοι, τα τελευταία χρόνια διαρκώς τάζετε ότι θα λύσετε τα προβλήματα που εσείς δημιουργήσατε. Εάν δεν </w:t>
      </w:r>
      <w:r>
        <w:rPr>
          <w:rFonts w:eastAsia="Times New Roman"/>
          <w:szCs w:val="24"/>
        </w:rPr>
        <w:t>ήσασταν εσείς ούτε το νησιωτικό ΦΠΑ θα είχε καταργηθεί, ούτε θα βιώναμε την έκρηξη της μεταναστευτικής κρίσης και ούτε θα συζητούσαμε για το στραγγαλισμό της οικονομίας και της κοινωνίας. Οι πολίτες το ξέρουν αυτό και στις κάλπες σύντομα θα σας το δείξουν.</w:t>
      </w:r>
    </w:p>
    <w:p w14:paraId="2774D772" w14:textId="77777777" w:rsidR="009B4FE7" w:rsidRDefault="00452105">
      <w:pPr>
        <w:spacing w:line="600" w:lineRule="auto"/>
        <w:ind w:firstLine="720"/>
        <w:jc w:val="both"/>
        <w:rPr>
          <w:rFonts w:eastAsia="Times New Roman"/>
          <w:szCs w:val="24"/>
        </w:rPr>
      </w:pPr>
      <w:r>
        <w:rPr>
          <w:rFonts w:eastAsia="Times New Roman"/>
          <w:szCs w:val="24"/>
        </w:rPr>
        <w:t>Σας ευχαριστώ πολύ.</w:t>
      </w:r>
    </w:p>
    <w:p w14:paraId="2774D773" w14:textId="77777777" w:rsidR="009B4FE7" w:rsidRDefault="00452105">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r w:rsidRPr="00781A94">
        <w:rPr>
          <w:rFonts w:eastAsia="Times New Roman" w:cs="Times New Roman"/>
          <w:szCs w:val="24"/>
        </w:rPr>
        <w:t>)</w:t>
      </w:r>
    </w:p>
    <w:p w14:paraId="2774D774" w14:textId="77777777" w:rsidR="009B4FE7" w:rsidRDefault="00452105">
      <w:pPr>
        <w:spacing w:line="600" w:lineRule="auto"/>
        <w:ind w:firstLine="720"/>
        <w:jc w:val="both"/>
        <w:rPr>
          <w:rFonts w:eastAsia="Times New Roman"/>
          <w:b/>
          <w:szCs w:val="24"/>
        </w:rPr>
      </w:pPr>
      <w:r w:rsidRPr="00781A94">
        <w:rPr>
          <w:rFonts w:eastAsia="Times New Roman"/>
          <w:b/>
          <w:szCs w:val="24"/>
        </w:rPr>
        <w:lastRenderedPageBreak/>
        <w:t>ΠΡΟΕΔΡΕΥΩΝ (Γεώργιος Λαμπρούλης)</w:t>
      </w:r>
      <w:r w:rsidRPr="00E3224C">
        <w:rPr>
          <w:rFonts w:eastAsia="Times New Roman"/>
          <w:b/>
          <w:szCs w:val="24"/>
        </w:rPr>
        <w:t>:</w:t>
      </w:r>
      <w:r>
        <w:rPr>
          <w:rFonts w:eastAsia="Times New Roman"/>
          <w:b/>
          <w:szCs w:val="24"/>
        </w:rPr>
        <w:t xml:space="preserve"> </w:t>
      </w:r>
      <w:r w:rsidRPr="00DC2441">
        <w:rPr>
          <w:rFonts w:eastAsia="Times New Roman"/>
          <w:szCs w:val="24"/>
        </w:rPr>
        <w:t>Ευχαριστούμε τον κ. Μηταράκη.</w:t>
      </w:r>
    </w:p>
    <w:p w14:paraId="2774D775" w14:textId="77777777" w:rsidR="009B4FE7" w:rsidRDefault="00452105">
      <w:pPr>
        <w:spacing w:line="600" w:lineRule="auto"/>
        <w:ind w:firstLine="720"/>
        <w:jc w:val="both"/>
        <w:rPr>
          <w:rFonts w:eastAsia="Times New Roman"/>
          <w:b/>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w:t>
      </w:r>
      <w:r>
        <w:rPr>
          <w:rFonts w:eastAsia="Times New Roman" w:cs="Times New Roman"/>
        </w:rPr>
        <w:t>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τρεις εκπαιδευτικοί συνοδοί του</w:t>
      </w:r>
      <w:r>
        <w:rPr>
          <w:rFonts w:eastAsia="Times New Roman" w:cs="Times New Roman"/>
        </w:rPr>
        <w:t>ς από το 2</w:t>
      </w:r>
      <w:r w:rsidRPr="00DC2441">
        <w:rPr>
          <w:rFonts w:eastAsia="Times New Roman" w:cs="Times New Roman"/>
          <w:vertAlign w:val="superscript"/>
        </w:rPr>
        <w:t>ο</w:t>
      </w:r>
      <w:r>
        <w:rPr>
          <w:rFonts w:eastAsia="Times New Roman" w:cs="Times New Roman"/>
        </w:rPr>
        <w:t xml:space="preserve"> Δημοτικό Σχολείο Ακρωτηρίου Κουνουπιδιανών. </w:t>
      </w:r>
    </w:p>
    <w:p w14:paraId="2774D776" w14:textId="77777777" w:rsidR="009B4FE7" w:rsidRDefault="00452105">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774D777" w14:textId="77777777" w:rsidR="009B4FE7" w:rsidRDefault="00452105">
      <w:pPr>
        <w:spacing w:line="600" w:lineRule="auto"/>
        <w:ind w:firstLine="709"/>
        <w:jc w:val="center"/>
        <w:rPr>
          <w:rFonts w:eastAsia="Times New Roman" w:cs="Times New Roman"/>
        </w:rPr>
      </w:pPr>
      <w:r>
        <w:rPr>
          <w:rFonts w:eastAsia="Times New Roman" w:cs="Times New Roman"/>
        </w:rPr>
        <w:t xml:space="preserve"> (Χειροκροτήματα απ</w:t>
      </w:r>
      <w:r>
        <w:rPr>
          <w:rFonts w:eastAsia="Times New Roman" w:cs="Times New Roman"/>
        </w:rPr>
        <w:t>’</w:t>
      </w:r>
      <w:r>
        <w:rPr>
          <w:rFonts w:eastAsia="Times New Roman" w:cs="Times New Roman"/>
        </w:rPr>
        <w:t xml:space="preserve"> όλες τις πτέρυγες της Βουλής)</w:t>
      </w:r>
    </w:p>
    <w:p w14:paraId="2774D778" w14:textId="77777777" w:rsidR="009B4FE7" w:rsidRDefault="00452105">
      <w:pPr>
        <w:spacing w:line="600" w:lineRule="auto"/>
        <w:ind w:left="360" w:firstLine="360"/>
        <w:jc w:val="both"/>
        <w:rPr>
          <w:rFonts w:eastAsia="Times New Roman" w:cs="Times New Roman"/>
        </w:rPr>
      </w:pPr>
      <w:r>
        <w:rPr>
          <w:rFonts w:eastAsia="Times New Roman" w:cs="Times New Roman"/>
        </w:rPr>
        <w:t xml:space="preserve">Τον λόγο έχει η </w:t>
      </w:r>
      <w:r>
        <w:rPr>
          <w:rFonts w:eastAsia="Times New Roman" w:cs="Times New Roman"/>
        </w:rPr>
        <w:t xml:space="preserve"> </w:t>
      </w:r>
      <w:r>
        <w:rPr>
          <w:rFonts w:eastAsia="Times New Roman" w:cs="Times New Roman"/>
        </w:rPr>
        <w:t>Υφυπουργός Οικονομικών</w:t>
      </w:r>
      <w:r>
        <w:rPr>
          <w:rFonts w:eastAsia="Times New Roman" w:cs="Times New Roman"/>
        </w:rPr>
        <w:t xml:space="preserve"> κ.</w:t>
      </w:r>
      <w:r w:rsidRPr="00BD215A">
        <w:rPr>
          <w:rFonts w:eastAsia="Times New Roman" w:cs="Times New Roman"/>
        </w:rPr>
        <w:t xml:space="preserve"> </w:t>
      </w:r>
      <w:r>
        <w:rPr>
          <w:rFonts w:eastAsia="Times New Roman" w:cs="Times New Roman"/>
        </w:rPr>
        <w:t>Παπανάτσιου.</w:t>
      </w:r>
    </w:p>
    <w:p w14:paraId="2774D779" w14:textId="77777777" w:rsidR="009B4FE7" w:rsidRDefault="00452105">
      <w:pPr>
        <w:spacing w:line="600" w:lineRule="auto"/>
        <w:ind w:firstLine="720"/>
        <w:jc w:val="both"/>
        <w:rPr>
          <w:rFonts w:eastAsia="Times New Roman"/>
          <w:szCs w:val="24"/>
        </w:rPr>
      </w:pPr>
      <w:r w:rsidRPr="00781A94">
        <w:rPr>
          <w:rFonts w:eastAsia="Times New Roman"/>
          <w:b/>
          <w:szCs w:val="24"/>
        </w:rPr>
        <w:t>ΑΙΚΑΤΕΡΙΝΗ ΠΑΠΑΝΑΤΣΙΟΥ</w:t>
      </w:r>
      <w:r w:rsidRPr="00DC2441">
        <w:rPr>
          <w:rFonts w:eastAsia="Times New Roman"/>
          <w:b/>
          <w:szCs w:val="24"/>
        </w:rPr>
        <w:t xml:space="preserve"> </w:t>
      </w:r>
      <w:r w:rsidRPr="00781A94">
        <w:rPr>
          <w:rFonts w:eastAsia="Times New Roman"/>
          <w:b/>
          <w:szCs w:val="24"/>
        </w:rPr>
        <w:t>(Υφυπουργός Οικονομικών)</w:t>
      </w:r>
      <w:r w:rsidRPr="00DC2441">
        <w:rPr>
          <w:rFonts w:eastAsia="Times New Roman"/>
          <w:b/>
          <w:szCs w:val="24"/>
        </w:rPr>
        <w:t>:</w:t>
      </w:r>
      <w:r w:rsidRPr="00DC2441">
        <w:rPr>
          <w:rFonts w:eastAsia="Times New Roman"/>
          <w:szCs w:val="24"/>
        </w:rPr>
        <w:t xml:space="preserve"> Ευχαριστώ, κύριε</w:t>
      </w:r>
      <w:r w:rsidRPr="00DC2441">
        <w:rPr>
          <w:rFonts w:eastAsia="Times New Roman"/>
          <w:szCs w:val="24"/>
        </w:rPr>
        <w:t xml:space="preserve"> Πρόεδρε.</w:t>
      </w:r>
    </w:p>
    <w:p w14:paraId="2774D77A" w14:textId="77777777" w:rsidR="009B4FE7" w:rsidRDefault="00452105">
      <w:pPr>
        <w:spacing w:line="600" w:lineRule="auto"/>
        <w:ind w:firstLine="720"/>
        <w:jc w:val="both"/>
        <w:rPr>
          <w:rFonts w:eastAsia="Times New Roman"/>
          <w:szCs w:val="24"/>
        </w:rPr>
      </w:pPr>
      <w:r w:rsidRPr="00DC2441">
        <w:rPr>
          <w:rFonts w:eastAsia="Times New Roman"/>
          <w:szCs w:val="24"/>
        </w:rPr>
        <w:t>Κυρίες και κύριοι συνάδελφοι,</w:t>
      </w:r>
      <w:r>
        <w:rPr>
          <w:rFonts w:eastAsia="Times New Roman"/>
          <w:szCs w:val="24"/>
        </w:rPr>
        <w:t xml:space="preserve"> καταρχήν, δεν πρέπει να προχωρήσουμε χωρίς να τοποθετηθούμε πάνω σε αυτό που ειπώθηκε πριν από λίγο σε αυτήν την Αίθουσα. Σαράντα πέντε χρόνια μετά την εξέγερση του Πολυτεχνείου η μάχη της νεολαίας και του ελληνικού </w:t>
      </w:r>
      <w:r>
        <w:rPr>
          <w:rFonts w:eastAsia="Times New Roman"/>
          <w:szCs w:val="24"/>
        </w:rPr>
        <w:t xml:space="preserve">λαού ενάντια στη χούντα των συνταγματαρχών, η μάχη ενάντια στο φασισμό και το ρατσισμό ακόμη και σήμερα εμπνέουν και δείχνουν τον </w:t>
      </w:r>
      <w:r>
        <w:rPr>
          <w:rFonts w:eastAsia="Times New Roman"/>
          <w:szCs w:val="24"/>
        </w:rPr>
        <w:lastRenderedPageBreak/>
        <w:t>ανυποχώρητο δρόμο ενάντια σε κάθε μορφή φασισμού και ρατσισμού. Ειδικά σήμερα που έχουμε θέματα με την ακροδεξιά στην Ευρώπη π</w:t>
      </w:r>
      <w:r>
        <w:rPr>
          <w:rFonts w:eastAsia="Times New Roman"/>
          <w:szCs w:val="24"/>
        </w:rPr>
        <w:t>ου σηκώνει κεφάλι, θα πρέπει εμείς να είμαστε απέναντι σε κάποιους που μέσα σε αυτήν εδώ την Αίθουσα παραμένουν αμετανόητοι.</w:t>
      </w:r>
    </w:p>
    <w:p w14:paraId="2774D77B" w14:textId="77777777" w:rsidR="009B4FE7" w:rsidRDefault="00452105">
      <w:pPr>
        <w:spacing w:line="600" w:lineRule="auto"/>
        <w:ind w:firstLine="720"/>
        <w:jc w:val="both"/>
        <w:rPr>
          <w:rFonts w:eastAsia="Times New Roman"/>
          <w:szCs w:val="24"/>
        </w:rPr>
      </w:pPr>
      <w:r w:rsidRPr="00781A94">
        <w:rPr>
          <w:rFonts w:eastAsia="Times New Roman"/>
          <w:szCs w:val="24"/>
        </w:rPr>
        <w:t xml:space="preserve">(Στο σημείο αυτό την Προεδρική Έδρα καταλαμβάνει ο Ε΄ Αντιπρόεδρος της Βουλής κ. </w:t>
      </w:r>
      <w:r w:rsidRPr="00D3536F">
        <w:rPr>
          <w:rFonts w:eastAsia="Times New Roman"/>
          <w:b/>
          <w:szCs w:val="24"/>
        </w:rPr>
        <w:t>ΔΗΜΗΤΡΙΟΣ ΚΡΕΜΑΣΤΙΝΟΣ</w:t>
      </w:r>
      <w:r w:rsidRPr="00781A94">
        <w:rPr>
          <w:rFonts w:eastAsia="Times New Roman"/>
          <w:szCs w:val="24"/>
        </w:rPr>
        <w:t>)</w:t>
      </w:r>
    </w:p>
    <w:p w14:paraId="2774D77C" w14:textId="77777777" w:rsidR="009B4FE7" w:rsidRDefault="00452105">
      <w:pPr>
        <w:spacing w:line="600" w:lineRule="auto"/>
        <w:ind w:firstLine="720"/>
        <w:jc w:val="both"/>
        <w:rPr>
          <w:rFonts w:eastAsia="Times New Roman"/>
          <w:szCs w:val="24"/>
        </w:rPr>
      </w:pPr>
      <w:r>
        <w:rPr>
          <w:rFonts w:eastAsia="Times New Roman"/>
          <w:szCs w:val="24"/>
        </w:rPr>
        <w:t>Ξεκινώντας το θέμα μας,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ήθελα να αναφέρω ότι θα πρέπει να συμπληρωθεί στην </w:t>
      </w:r>
      <w:r>
        <w:rPr>
          <w:rFonts w:eastAsia="Times New Roman"/>
          <w:szCs w:val="24"/>
        </w:rPr>
        <w:t>κ</w:t>
      </w:r>
      <w:r>
        <w:rPr>
          <w:rFonts w:eastAsia="Times New Roman"/>
          <w:szCs w:val="24"/>
        </w:rPr>
        <w:t>ύρωση που έχουμε σήμερα το «λοιπές διατάξεις», κάνοντας δεκτή την τροπολογία με γενικό αριθμό 1800 και ειδικό 268.</w:t>
      </w:r>
    </w:p>
    <w:p w14:paraId="2774D77D" w14:textId="77777777" w:rsidR="009B4FE7" w:rsidRDefault="00452105">
      <w:pPr>
        <w:spacing w:line="600" w:lineRule="auto"/>
        <w:ind w:firstLine="720"/>
        <w:jc w:val="both"/>
        <w:rPr>
          <w:rFonts w:eastAsia="Times New Roman"/>
          <w:szCs w:val="24"/>
        </w:rPr>
      </w:pPr>
      <w:r>
        <w:rPr>
          <w:rFonts w:eastAsia="Times New Roman"/>
          <w:szCs w:val="24"/>
        </w:rPr>
        <w:t>Ερχόμαστε σήμερα να κυρώσουμε στην Ολομέλεια της Βουλής μια σειρά από Πράξεις</w:t>
      </w:r>
      <w:r>
        <w:rPr>
          <w:rFonts w:eastAsia="Times New Roman"/>
          <w:szCs w:val="24"/>
        </w:rPr>
        <w:t xml:space="preserve"> Νομοθετικού Περιεχομένου που έχουν περάσει το καλοκαίρι για διάφορα ζητήματα. Μια εξ αυτών, ίσως η πιο σημαντική, είναι η από 26 Ιουλίου 2018 Πράξη Νομοθετικού Περιεχομένου, που αφορούσε τα έκτακτα μέτρα που λάβαμε για τη στήριξη των πληγέντων και την απο</w:t>
      </w:r>
      <w:r>
        <w:rPr>
          <w:rFonts w:eastAsia="Times New Roman"/>
          <w:szCs w:val="24"/>
        </w:rPr>
        <w:t xml:space="preserve">κατάσταση ζημιών από τις πυρκαγιές που έπληξαν τις περιοχές της </w:t>
      </w:r>
      <w:r>
        <w:rPr>
          <w:rFonts w:eastAsia="Times New Roman"/>
          <w:szCs w:val="24"/>
        </w:rPr>
        <w:t>Π</w:t>
      </w:r>
      <w:r>
        <w:rPr>
          <w:rFonts w:eastAsia="Times New Roman"/>
          <w:szCs w:val="24"/>
        </w:rPr>
        <w:t>εριφέρειας Αττικής στις 23 και στις 24 Ιουλίου 2018.</w:t>
      </w:r>
    </w:p>
    <w:p w14:paraId="2774D77E" w14:textId="77777777" w:rsidR="009B4FE7" w:rsidRDefault="00452105">
      <w:pPr>
        <w:spacing w:line="600" w:lineRule="auto"/>
        <w:ind w:firstLine="720"/>
        <w:jc w:val="both"/>
        <w:rPr>
          <w:rFonts w:eastAsia="Times New Roman" w:cs="Times New Roman"/>
          <w:szCs w:val="24"/>
        </w:rPr>
      </w:pPr>
      <w:r>
        <w:rPr>
          <w:rFonts w:eastAsia="Times New Roman"/>
          <w:szCs w:val="24"/>
        </w:rPr>
        <w:lastRenderedPageBreak/>
        <w:t xml:space="preserve">Κυρίες και κύριοι συνάδελφοι, τα μέτρα αυτά ήταν επιβεβλημένα και ήταν αυτονόητη η αντίδραση της πολιτείας απέναντι σε μια ανείπωτη </w:t>
      </w:r>
      <w:r>
        <w:rPr>
          <w:rFonts w:eastAsia="Times New Roman"/>
          <w:szCs w:val="24"/>
        </w:rPr>
        <w:t>τραγωδία, μια καταστροφή που πήρε μαζί της ανθρώπους και κόπους μιας ζωής.</w:t>
      </w:r>
      <w:r>
        <w:rPr>
          <w:rFonts w:eastAsia="Times New Roman" w:cs="Times New Roman"/>
          <w:szCs w:val="24"/>
        </w:rPr>
        <w:t xml:space="preserve"> </w:t>
      </w:r>
      <w:r>
        <w:rPr>
          <w:rFonts w:eastAsia="Times New Roman" w:cs="Times New Roman"/>
          <w:szCs w:val="24"/>
        </w:rPr>
        <w:t xml:space="preserve">Από την πρώτη στιγμή, όπως είπαμε, τίποτα και κανένας δεν θα ξεχαστεί. </w:t>
      </w:r>
    </w:p>
    <w:p w14:paraId="2774D77F" w14:textId="77777777" w:rsidR="009B4FE7" w:rsidRDefault="00452105">
      <w:pPr>
        <w:spacing w:line="600" w:lineRule="auto"/>
        <w:ind w:firstLine="720"/>
        <w:jc w:val="both"/>
        <w:rPr>
          <w:rFonts w:eastAsia="Times New Roman"/>
          <w:szCs w:val="24"/>
        </w:rPr>
      </w:pPr>
      <w:r>
        <w:rPr>
          <w:rFonts w:eastAsia="Times New Roman"/>
          <w:szCs w:val="24"/>
        </w:rPr>
        <w:t xml:space="preserve">Από τη δική μας πλευρά, προσπαθούμε να κάνουμε ό,τι περνά από το χέρι μας για την αντιμετώπιση των συνεπειών </w:t>
      </w:r>
      <w:r>
        <w:rPr>
          <w:rFonts w:eastAsia="Times New Roman"/>
          <w:szCs w:val="24"/>
        </w:rPr>
        <w:t xml:space="preserve">της καταστροφής, για να μπορέσουν οι άνθρωποι που επλήγησαν να βοηθηθούν στον αγώνα τους, για να ξαναφτιάξουν τις ζωές τους. </w:t>
      </w:r>
    </w:p>
    <w:p w14:paraId="2774D780" w14:textId="77777777" w:rsidR="009B4FE7" w:rsidRDefault="00452105">
      <w:pPr>
        <w:spacing w:line="600" w:lineRule="auto"/>
        <w:ind w:firstLine="720"/>
        <w:jc w:val="both"/>
        <w:rPr>
          <w:rFonts w:eastAsia="Times New Roman"/>
          <w:szCs w:val="24"/>
        </w:rPr>
      </w:pPr>
      <w:r>
        <w:rPr>
          <w:rFonts w:eastAsia="Times New Roman"/>
          <w:szCs w:val="24"/>
        </w:rPr>
        <w:t>Σε ό,τι αφορά το δικό μας χαρτοφυλάκιο, υπενθυμίζω απλά ότι, με βάση την ΠΝΠ που κυρώνεται σήμερα, έχει δοθεί παράταση μέχρι τις 2</w:t>
      </w:r>
      <w:r>
        <w:rPr>
          <w:rFonts w:eastAsia="Times New Roman"/>
          <w:szCs w:val="24"/>
        </w:rPr>
        <w:t>3 Γενάρη 2019 για την καταβολή των βεβαιωμένων και ρυθμισμένων οφειλών όσων επλήγησαν από τις πυρκαγιές και αναστέλλεται, πάλι μέχρι τις 23</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η καταβολή των ληξιπρόθεσμων οφειλών τους. </w:t>
      </w:r>
    </w:p>
    <w:p w14:paraId="2774D781" w14:textId="77777777" w:rsidR="009B4FE7" w:rsidRDefault="00452105">
      <w:pPr>
        <w:spacing w:line="600" w:lineRule="auto"/>
        <w:ind w:firstLine="720"/>
        <w:jc w:val="both"/>
        <w:rPr>
          <w:rFonts w:eastAsia="Times New Roman"/>
          <w:szCs w:val="24"/>
        </w:rPr>
      </w:pPr>
      <w:r>
        <w:rPr>
          <w:rFonts w:eastAsia="Times New Roman"/>
          <w:szCs w:val="24"/>
        </w:rPr>
        <w:t>Ακόμη, όπως ήταν φυσικό, οι πληγέντες απαλλάχθηκαν από την καταβ</w:t>
      </w:r>
      <w:r>
        <w:rPr>
          <w:rFonts w:eastAsia="Times New Roman"/>
          <w:szCs w:val="24"/>
        </w:rPr>
        <w:t>ολή του ΕΝΦΙΑ για το 2018, ενώ δόθηκε παράταση για την υποβολή του Ε9 έως την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για μεταβολές ακινήτων σε όλες τις περιοχές που επλήγησαν από την πυρκαγιά σε </w:t>
      </w:r>
      <w:r>
        <w:rPr>
          <w:rFonts w:eastAsia="Times New Roman"/>
          <w:szCs w:val="24"/>
        </w:rPr>
        <w:t>α</w:t>
      </w:r>
      <w:r>
        <w:rPr>
          <w:rFonts w:eastAsia="Times New Roman"/>
          <w:szCs w:val="24"/>
        </w:rPr>
        <w:t xml:space="preserve">νατολική και </w:t>
      </w:r>
      <w:r>
        <w:rPr>
          <w:rFonts w:eastAsia="Times New Roman"/>
          <w:szCs w:val="24"/>
        </w:rPr>
        <w:t>δ</w:t>
      </w:r>
      <w:r>
        <w:rPr>
          <w:rFonts w:eastAsia="Times New Roman"/>
          <w:szCs w:val="24"/>
        </w:rPr>
        <w:t xml:space="preserve">υτική Αττική. </w:t>
      </w:r>
    </w:p>
    <w:p w14:paraId="2774D782"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Το τονίζουμε αυτό γιατί ακούστηκε σχετική παρατήρηση στην </w:t>
      </w:r>
      <w:r>
        <w:rPr>
          <w:rFonts w:eastAsia="Times New Roman"/>
          <w:szCs w:val="24"/>
        </w:rPr>
        <w:t>ε</w:t>
      </w:r>
      <w:r>
        <w:rPr>
          <w:rFonts w:eastAsia="Times New Roman"/>
          <w:szCs w:val="24"/>
        </w:rPr>
        <w:t xml:space="preserve">πιτροπή και θέλω εδώ να διευκρινίσω και πάλι ότι όποιος έχει ακίνητο που έχει καταστραφεί ή δεν μπορεί να κατοικηθεί λόγω των ζημιών, μπορεί μέχρι 31 Δεκέμβρη να το δηλώσει στο Ε9, ώστε να απαλλαχθεί από τον ΕΝΦΙΑ και για το 2019 και από εκεί και μετά, αν </w:t>
      </w:r>
      <w:r>
        <w:rPr>
          <w:rFonts w:eastAsia="Times New Roman"/>
          <w:szCs w:val="24"/>
        </w:rPr>
        <w:t xml:space="preserve">δεν είναι ξανά κατοικήσιμο. </w:t>
      </w:r>
    </w:p>
    <w:p w14:paraId="2774D783" w14:textId="77777777" w:rsidR="009B4FE7" w:rsidRDefault="00452105">
      <w:pPr>
        <w:spacing w:line="600" w:lineRule="auto"/>
        <w:ind w:firstLine="720"/>
        <w:jc w:val="both"/>
        <w:rPr>
          <w:rFonts w:eastAsia="Times New Roman"/>
          <w:szCs w:val="24"/>
        </w:rPr>
      </w:pPr>
      <w:r>
        <w:rPr>
          <w:rFonts w:eastAsia="Times New Roman"/>
          <w:szCs w:val="24"/>
        </w:rPr>
        <w:t>Αποφασίστηκε, επίσης, η άρση των κατασχέσεων τραπεζικών λογαριασμών έως τις 23 Γενάρη 2019 και έως την ίδια ημερομηνία δεν επιβάλλονται νέες κατασχέσεις, ενώ τυχόν κατασχεθέντα ποσά που αποδόθηκαν ή πρόκειται να αποδοθούν στη φ</w:t>
      </w:r>
      <w:r>
        <w:rPr>
          <w:rFonts w:eastAsia="Times New Roman"/>
          <w:szCs w:val="24"/>
        </w:rPr>
        <w:t>ορολογική διοίκηση από τις 23</w:t>
      </w:r>
      <w:r>
        <w:rPr>
          <w:rFonts w:eastAsia="Times New Roman"/>
          <w:szCs w:val="24"/>
        </w:rPr>
        <w:t>-</w:t>
      </w:r>
      <w:r>
        <w:rPr>
          <w:rFonts w:eastAsia="Times New Roman"/>
          <w:szCs w:val="24"/>
        </w:rPr>
        <w:t>7</w:t>
      </w:r>
      <w:r>
        <w:rPr>
          <w:rFonts w:eastAsia="Times New Roman"/>
          <w:szCs w:val="24"/>
        </w:rPr>
        <w:t>-</w:t>
      </w:r>
      <w:r>
        <w:rPr>
          <w:rFonts w:eastAsia="Times New Roman"/>
          <w:szCs w:val="24"/>
        </w:rPr>
        <w:t>2018 έως και τις 23</w:t>
      </w:r>
      <w:r>
        <w:rPr>
          <w:rFonts w:eastAsia="Times New Roman"/>
          <w:szCs w:val="24"/>
        </w:rPr>
        <w:t>-</w:t>
      </w:r>
      <w:r>
        <w:rPr>
          <w:rFonts w:eastAsia="Times New Roman"/>
          <w:szCs w:val="24"/>
        </w:rPr>
        <w:t>1</w:t>
      </w:r>
      <w:r>
        <w:rPr>
          <w:rFonts w:eastAsia="Times New Roman"/>
          <w:szCs w:val="24"/>
        </w:rPr>
        <w:t>-</w:t>
      </w:r>
      <w:r>
        <w:rPr>
          <w:rFonts w:eastAsia="Times New Roman"/>
          <w:szCs w:val="24"/>
        </w:rPr>
        <w:t>2019 επιστ</w:t>
      </w:r>
      <w:r>
        <w:rPr>
          <w:rFonts w:eastAsia="Times New Roman"/>
          <w:szCs w:val="24"/>
        </w:rPr>
        <w:t>ρ</w:t>
      </w:r>
      <w:r>
        <w:rPr>
          <w:rFonts w:eastAsia="Times New Roman"/>
          <w:szCs w:val="24"/>
        </w:rPr>
        <w:t xml:space="preserve">έφονται στους δικαιούχους, χωρίς να συμψηφίζονται και χωρίς να απαιτείται αποδεικτικό φορολογικής ενημερότητας για την καταβολή τους. </w:t>
      </w:r>
    </w:p>
    <w:p w14:paraId="2774D784" w14:textId="77777777" w:rsidR="009B4FE7" w:rsidRDefault="00452105">
      <w:pPr>
        <w:spacing w:line="600" w:lineRule="auto"/>
        <w:ind w:firstLine="720"/>
        <w:jc w:val="both"/>
        <w:rPr>
          <w:rFonts w:eastAsia="Times New Roman"/>
          <w:szCs w:val="24"/>
        </w:rPr>
      </w:pPr>
      <w:r>
        <w:rPr>
          <w:rFonts w:eastAsia="Times New Roman"/>
          <w:szCs w:val="24"/>
        </w:rPr>
        <w:t>Από εκεί και πέρα, για όλα αυτά τα ζητήματα η επικοινωνί</w:t>
      </w:r>
      <w:r>
        <w:rPr>
          <w:rFonts w:eastAsia="Times New Roman"/>
          <w:szCs w:val="24"/>
        </w:rPr>
        <w:t>α μας με τους πυρόπληκτους, με τις δύο ΔΟΥ που έρχονται να εξυπηρετήσουν τους πυρόπληκτους, είναι διαρκής και το Υπουργείο μας είναι πάντα ανοικτό στα ερωτήματα και τα αιτήματα των ανθρώπων εκεί ή σε οποιονδήποτε χρειαστεί και θα πάρουμε περαιτέρω μέτρα οπ</w:t>
      </w:r>
      <w:r>
        <w:rPr>
          <w:rFonts w:eastAsia="Times New Roman"/>
          <w:szCs w:val="24"/>
        </w:rPr>
        <w:t xml:space="preserve">οιαδήποτε στιγμή απαιτηθεί. </w:t>
      </w:r>
    </w:p>
    <w:p w14:paraId="2774D785" w14:textId="77777777" w:rsidR="009B4FE7" w:rsidRDefault="0045210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κυρώνουμε επίσης την από 29 Ιουνίου 2018 </w:t>
      </w:r>
      <w:r>
        <w:rPr>
          <w:rFonts w:eastAsia="Times New Roman"/>
          <w:szCs w:val="24"/>
        </w:rPr>
        <w:t xml:space="preserve">πράξη νομοθετικού περιεχομένου </w:t>
      </w:r>
      <w:r>
        <w:rPr>
          <w:rFonts w:eastAsia="Times New Roman"/>
          <w:szCs w:val="24"/>
        </w:rPr>
        <w:t>για την παράταση της μείωσης των κατά 30% συντελεστών ΦΠΑ στα νησιά Λέρο, Λέσβο, Κω, Σάμο και Χίο. Δεν υπήρχε ποτέ συντελεστή</w:t>
      </w:r>
      <w:r>
        <w:rPr>
          <w:rFonts w:eastAsia="Times New Roman"/>
          <w:szCs w:val="24"/>
        </w:rPr>
        <w:t xml:space="preserve">ς 13% στα νησιά που πήγε στο 23% ή στο 24%. </w:t>
      </w:r>
    </w:p>
    <w:p w14:paraId="2774D786" w14:textId="77777777" w:rsidR="009B4FE7" w:rsidRDefault="00452105">
      <w:pPr>
        <w:spacing w:line="600" w:lineRule="auto"/>
        <w:ind w:firstLine="720"/>
        <w:jc w:val="both"/>
        <w:rPr>
          <w:rFonts w:eastAsia="Times New Roman"/>
          <w:szCs w:val="24"/>
        </w:rPr>
      </w:pPr>
      <w:r>
        <w:rPr>
          <w:rFonts w:eastAsia="Times New Roman"/>
          <w:szCs w:val="24"/>
        </w:rPr>
        <w:t>Εδώ θα πρέπει να το διευκρινίσουμε. Ο κανονικός συντελεστής ήταν στο 23% και μετέπειτα στο 24% και ο μειωμένος ήταν στο 13% και πάντοτε υπήρχε η μείωση του 30%, ανεξάρτητα με το ποιος ήταν ο συντελεστής. Οποιοσδ</w:t>
      </w:r>
      <w:r>
        <w:rPr>
          <w:rFonts w:eastAsia="Times New Roman"/>
          <w:szCs w:val="24"/>
        </w:rPr>
        <w:t xml:space="preserve">ήποτε ήταν ο συντελεστής, πάντοτε υπήρχε η μείωση του 30%. </w:t>
      </w:r>
    </w:p>
    <w:p w14:paraId="2774D787" w14:textId="77777777" w:rsidR="009B4FE7" w:rsidRDefault="00452105">
      <w:pPr>
        <w:spacing w:line="600" w:lineRule="auto"/>
        <w:ind w:firstLine="720"/>
        <w:jc w:val="both"/>
        <w:rPr>
          <w:rFonts w:eastAsia="Times New Roman"/>
          <w:szCs w:val="24"/>
        </w:rPr>
      </w:pPr>
      <w:r w:rsidRPr="001E7154">
        <w:rPr>
          <w:rFonts w:eastAsia="Times New Roman"/>
          <w:b/>
          <w:szCs w:val="24"/>
        </w:rPr>
        <w:t xml:space="preserve">ΝΟΤΗΣ ΜΗΤΑΡΑΚΗΣ: </w:t>
      </w:r>
      <w:r>
        <w:rPr>
          <w:rFonts w:eastAsia="Times New Roman"/>
          <w:szCs w:val="24"/>
        </w:rPr>
        <w:t>Η εστίαση από το 9% πήγε στο 24%.</w:t>
      </w:r>
    </w:p>
    <w:p w14:paraId="2774D788" w14:textId="77777777" w:rsidR="009B4FE7" w:rsidRDefault="00452105">
      <w:pPr>
        <w:spacing w:line="600" w:lineRule="auto"/>
        <w:ind w:firstLine="720"/>
        <w:jc w:val="both"/>
        <w:rPr>
          <w:rFonts w:eastAsia="Times New Roman"/>
          <w:szCs w:val="24"/>
        </w:rPr>
      </w:pPr>
      <w:r w:rsidRPr="001E7154">
        <w:rPr>
          <w:rFonts w:eastAsia="Times New Roman"/>
          <w:b/>
          <w:szCs w:val="24"/>
        </w:rPr>
        <w:t>ΑΙΚΑΤΕΡΙΝΗ ΠΑΠΑΝΑΤΣΙΟΥ (Υφυπουργός Οικονομικών):</w:t>
      </w:r>
      <w:r>
        <w:rPr>
          <w:rFonts w:eastAsia="Times New Roman"/>
          <w:b/>
          <w:szCs w:val="24"/>
        </w:rPr>
        <w:t xml:space="preserve"> </w:t>
      </w:r>
      <w:r>
        <w:rPr>
          <w:rFonts w:eastAsia="Times New Roman"/>
          <w:szCs w:val="24"/>
        </w:rPr>
        <w:t>Έχουν μεταφερθεί πάρα πολλά, κύριε Μηταράκη. Από το 9% πήγε στο 24%, ναι. Από εκεί και πέρα, όμω</w:t>
      </w:r>
      <w:r>
        <w:rPr>
          <w:rFonts w:eastAsia="Times New Roman"/>
          <w:szCs w:val="24"/>
        </w:rPr>
        <w:t xml:space="preserve">ς, αυτό δεν σημαίνει κάτι. Σημαίνει ότι η μείωση του 30% υπάρχει μέχρι και σήμερα. </w:t>
      </w:r>
    </w:p>
    <w:p w14:paraId="2774D789" w14:textId="77777777" w:rsidR="009B4FE7" w:rsidRDefault="00452105">
      <w:pPr>
        <w:spacing w:line="600" w:lineRule="auto"/>
        <w:ind w:firstLine="720"/>
        <w:jc w:val="both"/>
        <w:rPr>
          <w:rFonts w:eastAsia="Times New Roman"/>
          <w:szCs w:val="24"/>
        </w:rPr>
      </w:pPr>
      <w:r>
        <w:rPr>
          <w:rFonts w:eastAsia="Times New Roman"/>
          <w:szCs w:val="24"/>
        </w:rPr>
        <w:t xml:space="preserve">Εδώ νομίζω ότι δεν χρειάζεται να πούμε πολλά. Αποτέλεσε διαπραγματευτική επιτυχία της Κυβέρνησής μας το ότι καταφέραμε να άρουμε ένα βάρος που είχε επιβληθεί στα νησιά </w:t>
      </w:r>
      <w:r>
        <w:rPr>
          <w:rFonts w:eastAsia="Times New Roman"/>
          <w:szCs w:val="24"/>
        </w:rPr>
        <w:t xml:space="preserve">εκείνα που έχουν πληγεί περισσότερο από την προσφυγική κρίση. Αποτέλεσε ένα μέτρο που στήριξε τους νησιώτες το περασμένο καλοκαίρι, στήριξε τον τουρισμό, την οικονομική και κοινωνική ζωή. </w:t>
      </w:r>
    </w:p>
    <w:p w14:paraId="2774D78A" w14:textId="77777777" w:rsidR="009B4FE7" w:rsidRDefault="00452105">
      <w:pPr>
        <w:spacing w:line="600" w:lineRule="auto"/>
        <w:ind w:firstLine="720"/>
        <w:jc w:val="both"/>
        <w:rPr>
          <w:rFonts w:eastAsia="Times New Roman"/>
          <w:szCs w:val="24"/>
        </w:rPr>
      </w:pPr>
      <w:r>
        <w:rPr>
          <w:rFonts w:eastAsia="Times New Roman"/>
          <w:szCs w:val="24"/>
        </w:rPr>
        <w:lastRenderedPageBreak/>
        <w:t>Με αυτή την έννοια, εγώ θεωρώ ότι αποτέλεσε εθνική επιτυχία και όλο</w:t>
      </w:r>
      <w:r>
        <w:rPr>
          <w:rFonts w:eastAsia="Times New Roman"/>
          <w:szCs w:val="24"/>
        </w:rPr>
        <w:t xml:space="preserve">ι μας ξέρουμε ότι συνεχίζονται αυτές οι επιτυχίες. Ήδη στο </w:t>
      </w:r>
      <w:r w:rsidRPr="00EC3536">
        <w:rPr>
          <w:rFonts w:eastAsia="Times New Roman"/>
          <w:szCs w:val="24"/>
          <w:lang w:val="en-US"/>
        </w:rPr>
        <w:t>Euro</w:t>
      </w:r>
      <w:r>
        <w:rPr>
          <w:rFonts w:eastAsia="Times New Roman"/>
          <w:szCs w:val="24"/>
        </w:rPr>
        <w:t xml:space="preserve"> </w:t>
      </w:r>
      <w:r>
        <w:rPr>
          <w:rFonts w:eastAsia="Times New Roman"/>
          <w:szCs w:val="24"/>
          <w:lang w:val="en-US"/>
        </w:rPr>
        <w:t>W</w:t>
      </w:r>
      <w:r w:rsidRPr="00EC3536">
        <w:rPr>
          <w:rFonts w:eastAsia="Times New Roman"/>
          <w:szCs w:val="24"/>
          <w:lang w:val="en-US"/>
        </w:rPr>
        <w:t>orking</w:t>
      </w:r>
      <w:r w:rsidRPr="00EC3536">
        <w:rPr>
          <w:rFonts w:eastAsia="Times New Roman"/>
          <w:szCs w:val="24"/>
        </w:rPr>
        <w:t xml:space="preserve"> </w:t>
      </w:r>
      <w:r w:rsidRPr="00EC3536">
        <w:rPr>
          <w:rFonts w:eastAsia="Times New Roman"/>
          <w:szCs w:val="24"/>
          <w:lang w:val="en-US"/>
        </w:rPr>
        <w:t>Group</w:t>
      </w:r>
      <w:r>
        <w:rPr>
          <w:rFonts w:eastAsia="Times New Roman"/>
          <w:szCs w:val="24"/>
        </w:rPr>
        <w:t>,</w:t>
      </w:r>
      <w:r w:rsidRPr="00EC3536">
        <w:rPr>
          <w:rFonts w:eastAsia="Times New Roman"/>
          <w:szCs w:val="24"/>
        </w:rPr>
        <w:t xml:space="preserve"> </w:t>
      </w:r>
      <w:r>
        <w:rPr>
          <w:rFonts w:eastAsia="Times New Roman"/>
          <w:szCs w:val="24"/>
        </w:rPr>
        <w:t xml:space="preserve">απ’ ό,τι φαίνεται, υπάρχει θετική θέση για τη μη περικοπή των συντάξεων. Η χώρα μας καταφέρνει να πετύχει τον στόχο για πλεόνασμα και τα θετικά μέτρα που περιλαμβάνονται στον </w:t>
      </w:r>
      <w:r>
        <w:rPr>
          <w:rFonts w:eastAsia="Times New Roman"/>
          <w:szCs w:val="24"/>
        </w:rPr>
        <w:t>ελληνικό προϋπολογισμό θεωρούνται από το Euro</w:t>
      </w:r>
      <w:r>
        <w:rPr>
          <w:rFonts w:eastAsia="Times New Roman"/>
          <w:szCs w:val="24"/>
        </w:rPr>
        <w:t xml:space="preserve"> </w:t>
      </w:r>
      <w:r>
        <w:rPr>
          <w:rFonts w:eastAsia="Times New Roman"/>
          <w:szCs w:val="24"/>
        </w:rPr>
        <w:t>W</w:t>
      </w:r>
      <w:r w:rsidRPr="00EC3536">
        <w:rPr>
          <w:rFonts w:eastAsia="Times New Roman"/>
          <w:szCs w:val="24"/>
        </w:rPr>
        <w:t>orking Group</w:t>
      </w:r>
      <w:r>
        <w:rPr>
          <w:rFonts w:eastAsia="Times New Roman"/>
          <w:szCs w:val="24"/>
        </w:rPr>
        <w:t xml:space="preserve"> ότι βρίσκονται σε αναπτυξιακή κατεύθυνση.</w:t>
      </w:r>
    </w:p>
    <w:p w14:paraId="2774D78B" w14:textId="77777777" w:rsidR="009B4FE7" w:rsidRDefault="00452105">
      <w:pPr>
        <w:spacing w:line="600" w:lineRule="auto"/>
        <w:ind w:firstLine="720"/>
        <w:jc w:val="both"/>
        <w:rPr>
          <w:rFonts w:ascii="Times New Roman" w:eastAsia="Times New Roman" w:hAnsi="Times New Roman"/>
          <w:szCs w:val="24"/>
        </w:rPr>
      </w:pPr>
      <w:r>
        <w:rPr>
          <w:rFonts w:eastAsia="Times New Roman"/>
          <w:szCs w:val="24"/>
        </w:rPr>
        <w:t>Θα αναφερθώ σε κάποια ερωτήματα που τέθηκαν χθες και οφείλω να απαντήσω σήμερα. Μέχρι σήμερα έχουν εγκριθεί τρεις χιλιάδες διακόσιες εξήντα πέντε αιτήσεις</w:t>
      </w:r>
      <w:r>
        <w:rPr>
          <w:rFonts w:eastAsia="Times New Roman"/>
          <w:szCs w:val="24"/>
        </w:rPr>
        <w:t>, χίλιες επτακόσιες τριάντα εννέα αιτήσεις έχουν απορριφθεί και σε εξακόσιες δεκατρείς εκκρεμούν κάποια διορθωτικά στοιχεία των δικαιούχων, ενώ έχει χορηγηθεί συνολικά το ποσό των 15.269.135,84 ευρώ σε τρεις χιλιάδες ενενήντα έναν πληγέντες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φυσικά πρόσωπ</w:t>
      </w:r>
      <w:r>
        <w:rPr>
          <w:rFonts w:eastAsia="Times New Roman"/>
          <w:szCs w:val="24"/>
        </w:rPr>
        <w:t xml:space="preserve">α. </w:t>
      </w:r>
      <w:r>
        <w:rPr>
          <w:rFonts w:ascii="Verdana" w:eastAsia="Times New Roman" w:hAnsi="Verdana" w:cs="Times New Roman"/>
          <w:color w:val="000000"/>
          <w:sz w:val="17"/>
          <w:szCs w:val="17"/>
        </w:rPr>
        <w:t> </w:t>
      </w:r>
      <w:r>
        <w:rPr>
          <w:rFonts w:ascii="Times New Roman" w:eastAsia="Times New Roman" w:hAnsi="Times New Roman"/>
          <w:szCs w:val="24"/>
        </w:rPr>
        <w:t xml:space="preserve"> </w:t>
      </w:r>
    </w:p>
    <w:p w14:paraId="2774D78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Έχουν, επίσης, υποβληθεί εκατόν πενήντα έξι αιτήσεις για πληγείσες επιχειρήσεις και έχει χορηγηθεί το ποσό των 607.300 ευρώ σε ογδόντα πέντε πληγείσες επιχειρήσεις. Επίσης, έχει γίνει έκδοση πιστοποιητικών κατεδάφισης που ενέχουν και την άδεια κατεδά</w:t>
      </w:r>
      <w:r>
        <w:rPr>
          <w:rFonts w:eastAsia="Times New Roman" w:cs="Times New Roman"/>
          <w:szCs w:val="24"/>
        </w:rPr>
        <w:t xml:space="preserve">φισης, προφανώς για τη διευκόλυνση των πολιτών. Έχουν εκδοθεί πρωτόκολλα αυτοψίας </w:t>
      </w:r>
      <w:r>
        <w:rPr>
          <w:rFonts w:eastAsia="Times New Roman" w:cs="Times New Roman"/>
          <w:szCs w:val="24"/>
        </w:rPr>
        <w:t>επικίνδυνων</w:t>
      </w:r>
      <w:r>
        <w:rPr>
          <w:rFonts w:eastAsia="Times New Roman" w:cs="Times New Roman"/>
          <w:szCs w:val="24"/>
        </w:rPr>
        <w:t>, ετοιμόρροπων κτιρίων. Και συγκεκριμένα για την Ανατολική Αττική τα κτίρια είναι τριακόσια τριάντα έξι και για τη Δυτική Αττική τα κτίρια είναι εκατόν οκτώ.</w:t>
      </w:r>
    </w:p>
    <w:p w14:paraId="2774D78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Όσον </w:t>
      </w:r>
      <w:r>
        <w:rPr>
          <w:rFonts w:eastAsia="Times New Roman" w:cs="Times New Roman"/>
          <w:szCs w:val="24"/>
        </w:rPr>
        <w:t>αφορά το Υπουργείο Οικονομικών για τις αποζημιώσεις που δίνονταν από εκεί, έχει βγει απόφαση για την οριοθέτηση της περιοχής, για να βγουν οι αποζημιώσεις από το Υπουργείο. Περιμένουμε τα στοιχεία. Και μόλις θα είναι στο Υπουργείο Οικονομικών, θα ετοιμαστε</w:t>
      </w:r>
      <w:r>
        <w:rPr>
          <w:rFonts w:eastAsia="Times New Roman" w:cs="Times New Roman"/>
          <w:szCs w:val="24"/>
        </w:rPr>
        <w:t xml:space="preserve">ί και η σχετική απόφαση. </w:t>
      </w:r>
    </w:p>
    <w:p w14:paraId="2774D78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Επίσης, θα καταθέσω τις υπουργικές αποφάσεις και τις ΠΟΛ για χρήση οποιουδήποτε, που έχουν γίνει από το Υπουργείο Οικονομικών και την ΑΑΔΕ.</w:t>
      </w:r>
    </w:p>
    <w:p w14:paraId="2774D78F" w14:textId="77777777" w:rsidR="009B4FE7" w:rsidRDefault="00452105">
      <w:pPr>
        <w:spacing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w:t>
      </w:r>
      <w:r>
        <w:rPr>
          <w:rFonts w:eastAsia="Times New Roman"/>
          <w:bCs/>
          <w:szCs w:val="24"/>
        </w:rPr>
        <w:t xml:space="preserve">η Υφυπουργός </w:t>
      </w:r>
      <w:r>
        <w:rPr>
          <w:rFonts w:eastAsia="Times New Roman"/>
          <w:bCs/>
          <w:szCs w:val="24"/>
        </w:rPr>
        <w:t xml:space="preserve">κ. </w:t>
      </w:r>
      <w:r>
        <w:rPr>
          <w:rFonts w:eastAsia="Times New Roman"/>
          <w:bCs/>
          <w:szCs w:val="24"/>
        </w:rPr>
        <w:t>Αικατερίνη Παπανάτσιου</w:t>
      </w:r>
      <w:r w:rsidRPr="00960039">
        <w:rPr>
          <w:rFonts w:eastAsia="Times New Roman"/>
          <w:bCs/>
          <w:szCs w:val="24"/>
        </w:rPr>
        <w:t xml:space="preserve"> </w:t>
      </w:r>
      <w:r>
        <w:rPr>
          <w:rFonts w:eastAsia="Times New Roman"/>
          <w:bCs/>
          <w:szCs w:val="24"/>
        </w:rPr>
        <w:t>καταθέτει για τα Πρακτικά τα</w:t>
      </w:r>
      <w:r w:rsidRPr="00663D20">
        <w:rPr>
          <w:rFonts w:eastAsia="Times New Roman"/>
          <w:bCs/>
          <w:szCs w:val="24"/>
        </w:rPr>
        <w:t xml:space="preserve"> προαν</w:t>
      </w:r>
      <w:r w:rsidRPr="00663D20">
        <w:rPr>
          <w:rFonts w:eastAsia="Times New Roman"/>
          <w:bCs/>
          <w:szCs w:val="24"/>
        </w:rPr>
        <w:t>αφερθέν</w:t>
      </w:r>
      <w:r>
        <w:rPr>
          <w:rFonts w:eastAsia="Times New Roman"/>
          <w:bCs/>
          <w:szCs w:val="24"/>
        </w:rPr>
        <w:t>τα έγγραφα, τα οποία βρίσκον</w:t>
      </w:r>
      <w:r w:rsidRPr="00663D20">
        <w:rPr>
          <w:rFonts w:eastAsia="Times New Roman"/>
          <w:bCs/>
          <w:szCs w:val="24"/>
        </w:rPr>
        <w:t xml:space="preserve">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και Πρακτικών της Βουλής)</w:t>
      </w:r>
    </w:p>
    <w:p w14:paraId="2774D79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Κλείνοντας, επειδή έγινε και κάποια συζήτηση –δεν βλέπω εδώ τον κ. Κουτσούκο- για το «Ταμείο Μολυβιάτη», θα ήθελα να σας πω ότι</w:t>
      </w:r>
      <w:r>
        <w:rPr>
          <w:rFonts w:eastAsia="Times New Roman" w:cs="Times New Roman"/>
          <w:szCs w:val="24"/>
        </w:rPr>
        <w:t xml:space="preserve"> σε απάντηση που έχουμε πάρει ως Υπουργείο Οικονομικών αναφορικά με μία επίκαιρη ερώτηση –που αφού συμπληρωθούν και τα υπόλοιπα στοιχεία θα δοθεί η απάντηση στην Βουλή- από την Τράπεζα της Ελλάδος είναι ότι το υπόλοιπο του λογαριασμού αρωγής πυροπλήκτων με</w:t>
      </w:r>
      <w:r>
        <w:rPr>
          <w:rFonts w:eastAsia="Times New Roman" w:cs="Times New Roman"/>
          <w:szCs w:val="24"/>
        </w:rPr>
        <w:t xml:space="preserve"> αριθμό 2341103053, την 10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 ήταν 67.226.327,56. Ο εν λόγω λογαριασμός –διαβάζω ακριβώς το έγγραφο της Τράπεζας της Ελλάδος- εντάσσεται στον ενιαίο λογαριασμό του δημοσίου. Χρεώνεται με εντολές του Υπουργείου Οικο</w:t>
      </w:r>
      <w:r>
        <w:rPr>
          <w:rFonts w:eastAsia="Times New Roman" w:cs="Times New Roman"/>
          <w:szCs w:val="24"/>
        </w:rPr>
        <w:lastRenderedPageBreak/>
        <w:t>νομικών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Διεύθυνση Λογιστικής Γενική</w:t>
      </w:r>
      <w:r>
        <w:rPr>
          <w:rFonts w:eastAsia="Times New Roman" w:cs="Times New Roman"/>
          <w:szCs w:val="24"/>
        </w:rPr>
        <w:t>ς Κυβέρνησης. Με τα μεταφερόμενα κεφάλαια πιστώνεται ο λογαριασμός 23480001, συνεισφορές φορέων για την εκτέλεση έργων ανασυγκρότησης αρμοδιότητας του Υπουργείου Οικονομίας και Ανάπτυξης, το οποίο εξ αρμοδιότητας χρηματοδοτεί προκαθορισμένα δημόσια έργα.</w:t>
      </w:r>
    </w:p>
    <w:p w14:paraId="2774D79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πάρχουν και άλλα έγγραφα στο Υπουργείο Οικονομικών. Θα δοθεί απάντηση στην επίκαιρη ερώτηση, μόλις ολοκληρώσουν οι υπηρεσίες όλες τις ενέργειες.</w:t>
      </w:r>
    </w:p>
    <w:p w14:paraId="2774D79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774D793" w14:textId="77777777" w:rsidR="009B4FE7" w:rsidRDefault="00452105">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2774D794" w14:textId="77777777" w:rsidR="009B4FE7" w:rsidRDefault="00452105">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Κι εγώ σας </w:t>
      </w:r>
      <w:r>
        <w:rPr>
          <w:rFonts w:eastAsia="Times New Roman"/>
          <w:bCs/>
          <w:szCs w:val="24"/>
        </w:rPr>
        <w:t xml:space="preserve">ευχαριστώ. Θα ακολουθήσουν τρεις Κοινοβουλευτικοί Εκπρόσωποι από δώδεκα λεπτά, η </w:t>
      </w:r>
      <w:r>
        <w:rPr>
          <w:rFonts w:eastAsia="Times New Roman"/>
          <w:bCs/>
          <w:szCs w:val="24"/>
        </w:rPr>
        <w:t xml:space="preserve">κ. </w:t>
      </w:r>
      <w:r>
        <w:rPr>
          <w:rFonts w:eastAsia="Times New Roman"/>
          <w:bCs/>
          <w:szCs w:val="24"/>
        </w:rPr>
        <w:t>Χριστοφιλοπούλου της Δημοκρατικής Συμπαράταξης, ο κ. Δένδιας της Νέας Δημοκρατίας και ο κ. Μαντάς.</w:t>
      </w:r>
    </w:p>
    <w:p w14:paraId="2774D795" w14:textId="77777777" w:rsidR="009B4FE7" w:rsidRDefault="00452105">
      <w:pPr>
        <w:spacing w:line="600" w:lineRule="auto"/>
        <w:ind w:firstLine="720"/>
        <w:jc w:val="both"/>
        <w:rPr>
          <w:rFonts w:eastAsia="Times New Roman"/>
          <w:bCs/>
          <w:szCs w:val="24"/>
        </w:rPr>
      </w:pPr>
      <w:r>
        <w:rPr>
          <w:rFonts w:eastAsia="Times New Roman"/>
          <w:b/>
          <w:bCs/>
          <w:szCs w:val="24"/>
        </w:rPr>
        <w:t>ΓΙΑΝΝΗΣ</w:t>
      </w:r>
      <w:r w:rsidRPr="0099096B">
        <w:rPr>
          <w:rFonts w:eastAsia="Times New Roman"/>
          <w:b/>
          <w:bCs/>
          <w:szCs w:val="24"/>
        </w:rPr>
        <w:t xml:space="preserve"> </w:t>
      </w:r>
      <w:r w:rsidRPr="0099096B">
        <w:rPr>
          <w:rFonts w:eastAsia="Times New Roman"/>
          <w:b/>
          <w:bCs/>
          <w:szCs w:val="24"/>
        </w:rPr>
        <w:t xml:space="preserve">ΚΟΥΤΣΟΥΚΟΣ: </w:t>
      </w:r>
      <w:r>
        <w:rPr>
          <w:rFonts w:eastAsia="Times New Roman"/>
          <w:bCs/>
          <w:szCs w:val="24"/>
        </w:rPr>
        <w:t xml:space="preserve">Κύριε Πρόεδρε, ώσπου να έρθει η </w:t>
      </w:r>
      <w:r>
        <w:rPr>
          <w:rFonts w:eastAsia="Times New Roman"/>
          <w:bCs/>
          <w:szCs w:val="24"/>
        </w:rPr>
        <w:t xml:space="preserve">κ. </w:t>
      </w:r>
      <w:r>
        <w:rPr>
          <w:rFonts w:eastAsia="Times New Roman"/>
          <w:bCs/>
          <w:szCs w:val="24"/>
        </w:rPr>
        <w:t>Χριστοφιλοπούλου σ</w:t>
      </w:r>
      <w:r>
        <w:rPr>
          <w:rFonts w:eastAsia="Times New Roman"/>
          <w:bCs/>
          <w:szCs w:val="24"/>
        </w:rPr>
        <w:t xml:space="preserve">το Βήμα, θέλω να ομολογήσω ότι πρώτη φορά είδα Υπουργό να ακούει τις εκκλήσεις μας. Διότι έχω καλέσει δύο φορές την </w:t>
      </w:r>
      <w:r>
        <w:rPr>
          <w:rFonts w:eastAsia="Times New Roman"/>
          <w:bCs/>
          <w:szCs w:val="24"/>
        </w:rPr>
        <w:t xml:space="preserve">κ. </w:t>
      </w:r>
      <w:r>
        <w:rPr>
          <w:rFonts w:eastAsia="Times New Roman"/>
          <w:bCs/>
          <w:szCs w:val="24"/>
        </w:rPr>
        <w:t>Παπανάτσιου να μου απαντήσει, να κάνει τη δουλειά δηλαδή που έπρεπε να έχει κάνει η Κυβέρνηση με μία γραπτή απάντηση εδώ και έναν χρόνο.</w:t>
      </w:r>
    </w:p>
    <w:p w14:paraId="2774D796" w14:textId="77777777" w:rsidR="009B4FE7" w:rsidRDefault="00452105">
      <w:pPr>
        <w:spacing w:line="600" w:lineRule="auto"/>
        <w:ind w:firstLine="720"/>
        <w:jc w:val="both"/>
        <w:rPr>
          <w:rFonts w:eastAsia="Times New Roman"/>
          <w:bCs/>
          <w:szCs w:val="24"/>
        </w:rPr>
      </w:pPr>
      <w:r>
        <w:rPr>
          <w:rFonts w:eastAsia="Times New Roman"/>
          <w:bCs/>
          <w:szCs w:val="24"/>
        </w:rPr>
        <w:t>Ευχαριστώ, κυρία Υπουργέ.</w:t>
      </w:r>
    </w:p>
    <w:p w14:paraId="2774D797" w14:textId="77777777" w:rsidR="009B4FE7" w:rsidRDefault="00452105">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Καλό είναι αυτό. </w:t>
      </w:r>
    </w:p>
    <w:p w14:paraId="2774D798" w14:textId="77777777" w:rsidR="009B4FE7" w:rsidRDefault="00452105">
      <w:pPr>
        <w:spacing w:line="600" w:lineRule="auto"/>
        <w:ind w:firstLine="720"/>
        <w:jc w:val="both"/>
        <w:rPr>
          <w:rFonts w:eastAsia="Times New Roman"/>
          <w:bCs/>
          <w:szCs w:val="24"/>
        </w:rPr>
      </w:pPr>
      <w:r>
        <w:rPr>
          <w:rFonts w:eastAsia="Times New Roman"/>
          <w:bCs/>
          <w:szCs w:val="24"/>
        </w:rPr>
        <w:t xml:space="preserve">Τον λόγο έχει τώρα η </w:t>
      </w:r>
      <w:r>
        <w:rPr>
          <w:rFonts w:eastAsia="Times New Roman"/>
          <w:bCs/>
          <w:szCs w:val="24"/>
        </w:rPr>
        <w:t xml:space="preserve">κ. </w:t>
      </w:r>
      <w:r>
        <w:rPr>
          <w:rFonts w:eastAsia="Times New Roman"/>
          <w:bCs/>
          <w:szCs w:val="24"/>
        </w:rPr>
        <w:t>Χριστοφιλοπούλου.</w:t>
      </w:r>
    </w:p>
    <w:p w14:paraId="2774D799" w14:textId="77777777" w:rsidR="009B4FE7" w:rsidRDefault="00452105">
      <w:pPr>
        <w:spacing w:line="600" w:lineRule="auto"/>
        <w:ind w:firstLine="720"/>
        <w:jc w:val="both"/>
        <w:rPr>
          <w:rFonts w:eastAsia="Times New Roman"/>
          <w:bCs/>
          <w:szCs w:val="24"/>
        </w:rPr>
      </w:pPr>
      <w:r w:rsidRPr="00865218">
        <w:rPr>
          <w:rFonts w:eastAsia="Times New Roman"/>
          <w:b/>
          <w:bCs/>
          <w:szCs w:val="24"/>
        </w:rPr>
        <w:t>ΠΑΡΑΣΚΕΥΗ ΧΡΙΣΤΟΦΙΛΟΠΟΥΛΟΥ:</w:t>
      </w:r>
      <w:r>
        <w:rPr>
          <w:rFonts w:eastAsia="Times New Roman"/>
          <w:bCs/>
          <w:szCs w:val="24"/>
        </w:rPr>
        <w:t xml:space="preserve"> Ευχαριστώ πολύ, κύριε Πρόεδρε.</w:t>
      </w:r>
    </w:p>
    <w:p w14:paraId="2774D79A" w14:textId="77777777" w:rsidR="009B4FE7" w:rsidRDefault="00452105">
      <w:pPr>
        <w:spacing w:line="600" w:lineRule="auto"/>
        <w:ind w:firstLine="720"/>
        <w:jc w:val="both"/>
        <w:rPr>
          <w:rFonts w:eastAsia="Times New Roman"/>
          <w:bCs/>
          <w:szCs w:val="24"/>
        </w:rPr>
      </w:pPr>
      <w:r>
        <w:rPr>
          <w:rFonts w:eastAsia="Times New Roman"/>
          <w:bCs/>
          <w:szCs w:val="24"/>
        </w:rPr>
        <w:t>Κυρίες και κύριοι συνάδελφοι, θα μου επιτρέψετε για μισό λεπτό να σχολιάσω μια ευρύτερη εξέλιξη που συνέβη τώρα στη χώρα. Φαίνεται, κύριε Υπουργέ, της Κοινωνικής Ασφάλισης που είστε εδώ μαζί μας ότι υπάρχει ένα πράσινο φως -θυμίζω σε όλους τη φιέστα εξόδου</w:t>
      </w:r>
      <w:r>
        <w:rPr>
          <w:rFonts w:eastAsia="Times New Roman"/>
          <w:bCs/>
          <w:szCs w:val="24"/>
        </w:rPr>
        <w:t xml:space="preserve"> από τα μνημόνια και ότι τώρα πια μπορούμε να χαράξουμε τον δικό μας δρόμο- από τις Βρυξέλλες και προφανώς είμαι σίγουρη ότι θα ξεψηφίσετε τις ακραίες και άδικες και αχρείαστες διατάξεις του νόμου Κατρούγκαλου για την περικοπή των συντάξεων, καταργώντας τε</w:t>
      </w:r>
      <w:r>
        <w:rPr>
          <w:rFonts w:eastAsia="Times New Roman"/>
          <w:bCs/>
          <w:szCs w:val="24"/>
        </w:rPr>
        <w:t xml:space="preserve">ς. </w:t>
      </w:r>
    </w:p>
    <w:p w14:paraId="2774D79B" w14:textId="77777777" w:rsidR="009B4FE7" w:rsidRDefault="00452105">
      <w:pPr>
        <w:spacing w:line="600" w:lineRule="auto"/>
        <w:ind w:firstLine="720"/>
        <w:jc w:val="both"/>
        <w:rPr>
          <w:rFonts w:eastAsia="Times New Roman"/>
          <w:bCs/>
          <w:szCs w:val="24"/>
        </w:rPr>
      </w:pPr>
      <w:r>
        <w:rPr>
          <w:rFonts w:eastAsia="Times New Roman"/>
          <w:bCs/>
          <w:szCs w:val="24"/>
        </w:rPr>
        <w:t>Και βεβαίως σας θυμίζουμε ότι μια πλήρης, πληρέστατη πρόταση νόμου έχει κατατεθεί από τη Δημοκρατική Συμπαράταξη.</w:t>
      </w:r>
      <w:r w:rsidRPr="00581F25">
        <w:rPr>
          <w:rFonts w:eastAsia="Times New Roman"/>
          <w:bCs/>
          <w:szCs w:val="24"/>
        </w:rPr>
        <w:t xml:space="preserve"> </w:t>
      </w:r>
      <w:r>
        <w:rPr>
          <w:rFonts w:eastAsia="Times New Roman"/>
          <w:bCs/>
          <w:szCs w:val="24"/>
        </w:rPr>
        <w:t xml:space="preserve">Και απ’ όλα κόμματα βεβαίως έχει κατατεθεί, αλλά εγώ θα μιλήσω για τη δική μας πρόταση νόμου. Είναι ευκαιρία να την ψηφίσετε. </w:t>
      </w:r>
    </w:p>
    <w:p w14:paraId="2774D79C" w14:textId="77777777" w:rsidR="009B4FE7" w:rsidRDefault="00452105">
      <w:pPr>
        <w:spacing w:line="600" w:lineRule="auto"/>
        <w:ind w:firstLine="720"/>
        <w:jc w:val="both"/>
        <w:rPr>
          <w:rFonts w:eastAsia="Times New Roman" w:cs="Times New Roman"/>
          <w:szCs w:val="24"/>
        </w:rPr>
      </w:pPr>
      <w:r>
        <w:rPr>
          <w:rFonts w:eastAsia="Times New Roman"/>
          <w:bCs/>
          <w:szCs w:val="24"/>
        </w:rPr>
        <w:t xml:space="preserve">Και να μην </w:t>
      </w:r>
      <w:r>
        <w:rPr>
          <w:rFonts w:eastAsia="Times New Roman"/>
          <w:bCs/>
          <w:szCs w:val="24"/>
        </w:rPr>
        <w:t>ξεχάσετε και τις συντάξεις χηρείας. Ήσασταν η μόνη Κυβέρνηση, κύριε Υπουργέ, που έδωσε στεγνά τις συντάξεις χηρείας στην τρόικα. Ελάτε, λοιπόν, να ξεψηφίσετε όσα ψηφίσατε μόνοι σας και εμείς θα ψηφίσουμε βεβαίως μαζί σας.</w:t>
      </w:r>
    </w:p>
    <w:p w14:paraId="2774D79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όντω</w:t>
      </w:r>
      <w:r>
        <w:rPr>
          <w:rFonts w:eastAsia="Times New Roman" w:cs="Times New Roman"/>
          <w:szCs w:val="24"/>
        </w:rPr>
        <w:t>ς έχει περάσει ένας χρόνος από τη Μάνδρα, ένας χρόνος από τη φονική πλημμύρα και τους είκοσι τέσσερις νεκρούς, ένας χρόνος μέσα στον οποίο η πόλη αυτή, με μεγάλη προσπάθεια, προσπαθεί να ξαναβρεί τον ρυθμό της και δεν τον έχει βρει. Ακόμα πάρα πολλά από τα</w:t>
      </w:r>
      <w:r>
        <w:rPr>
          <w:rFonts w:eastAsia="Times New Roman" w:cs="Times New Roman"/>
          <w:szCs w:val="24"/>
        </w:rPr>
        <w:t xml:space="preserve"> έργα αργούν, καθυστερούν, μπλοκάρονται. </w:t>
      </w:r>
    </w:p>
    <w:p w14:paraId="2774D79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Και κυρίως, κύριε Υπουργέ, ο κόσμος στη Μάνδρα νιώθει εκείνο το σφίξιμο της ψυχής έναν χρόνο μετά που, ίσως, απ’ ό,τι μου λένε οι άνθρωποι στη Μάνδρα, τώρα, έναν χρόνο μετά το ψυχικό βάρος είναι χειρότερο. </w:t>
      </w:r>
    </w:p>
    <w:p w14:paraId="2774D79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 xml:space="preserve"> λοιπόν, να σταθούμε όλοι δίπλα, η πολιτεία και κυρίως η Κυβέρνηση, στους κατοίκους στη Μάνδρα και να βοηθήσουμε να απεμπλακούν. Αυτά που είχε αφήσει ο κ. Σγουρός και τα είχε βάλει στα συρτάρια η </w:t>
      </w:r>
      <w:r>
        <w:rPr>
          <w:rFonts w:eastAsia="Times New Roman" w:cs="Times New Roman"/>
          <w:szCs w:val="24"/>
        </w:rPr>
        <w:t xml:space="preserve">κ. </w:t>
      </w:r>
      <w:r>
        <w:rPr>
          <w:rFonts w:eastAsia="Times New Roman" w:cs="Times New Roman"/>
          <w:szCs w:val="24"/>
        </w:rPr>
        <w:t>Δούρου τώρα πρέπει να τρέξουν. Ας ελπίσουμε ότι επειδή εί</w:t>
      </w:r>
      <w:r>
        <w:rPr>
          <w:rFonts w:eastAsia="Times New Roman" w:cs="Times New Roman"/>
          <w:szCs w:val="24"/>
        </w:rPr>
        <w:t>ναι προεκλογική περίοδος θα τρέξουν οι περιφέρειες.</w:t>
      </w:r>
    </w:p>
    <w:p w14:paraId="2774D7A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Ως εκεί, λοιπόν, για τη Μάνδρα και περνάμε στην εθνική τραγωδία στο Μάτι. </w:t>
      </w:r>
    </w:p>
    <w:p w14:paraId="2774D7A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ήταν καθόλου σκοπός μου να πάω και να μιλήσω μικρόψυχα πάνω σε ενενήντα εννιά ψυχές που χάσαμε.</w:t>
      </w:r>
      <w:r>
        <w:rPr>
          <w:rFonts w:eastAsia="Times New Roman" w:cs="Times New Roman"/>
          <w:szCs w:val="24"/>
        </w:rPr>
        <w:t xml:space="preserve"> Ούτε σκοπός μου είναι αυτήν τη στιγμή να αποσείσω κα</w:t>
      </w:r>
      <w:r>
        <w:rPr>
          <w:rFonts w:eastAsia="Times New Roman" w:cs="Times New Roman"/>
          <w:szCs w:val="24"/>
        </w:rPr>
        <w:t>μ</w:t>
      </w:r>
      <w:r>
        <w:rPr>
          <w:rFonts w:eastAsia="Times New Roman" w:cs="Times New Roman"/>
          <w:szCs w:val="24"/>
        </w:rPr>
        <w:t xml:space="preserve">μία ευθύνη σε κανέναν παράγοντα ούτε καν στην κλιματική αλλαγή, η οποία ήρθε για να μείνει. Ούτε σκοπός μου είναι βεβαίως </w:t>
      </w:r>
      <w:r>
        <w:rPr>
          <w:rFonts w:eastAsia="Times New Roman" w:cs="Times New Roman"/>
          <w:szCs w:val="24"/>
        </w:rPr>
        <w:lastRenderedPageBreak/>
        <w:t>να πω ότι δεν μπλοκάρει -και σε άλλες πυρκαγιές έχει μπλοκάρει, για παράδειγμα τ</w:t>
      </w:r>
      <w:r>
        <w:rPr>
          <w:rFonts w:eastAsia="Times New Roman" w:cs="Times New Roman"/>
          <w:szCs w:val="24"/>
        </w:rPr>
        <w:t xml:space="preserve">ο 2009 στη </w:t>
      </w:r>
      <w:r>
        <w:rPr>
          <w:rFonts w:eastAsia="Times New Roman" w:cs="Times New Roman"/>
          <w:szCs w:val="24"/>
        </w:rPr>
        <w:t xml:space="preserve">βόρεια </w:t>
      </w:r>
      <w:r>
        <w:rPr>
          <w:rFonts w:eastAsia="Times New Roman" w:cs="Times New Roman"/>
          <w:szCs w:val="24"/>
        </w:rPr>
        <w:t xml:space="preserve">Αττική, στον Άγιο Στέφανο- το θέμα «αυθαίρετη δόμηση». </w:t>
      </w:r>
    </w:p>
    <w:p w14:paraId="2774D7A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Όμως, τα λόγια του κ. Φάμελλου προκαλούν όχι για να κάνουμε αντιπαράθεση, αλλά για να θυμίσουμε εδώ, στη Βουλή των Ελλήνων, δυστυχώς, ορισμένες πραγματικότητες.</w:t>
      </w:r>
    </w:p>
    <w:p w14:paraId="2774D7A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Κίνημα Αλλαγής από την πρώτη στιγμή, λεπτό προς λεπτό, κατέγραψε, όπως σας είπε ήδη ο εισηγητής μας, τα συμβάντα με στοιχεία και αποδείξεις. Δεν θέλω να σας κουράσω, δεν είναι η ώρα. Αλλά είναι η ώρα αυτό που είδε το φως της δημοσιότητας και το οποίο συ</w:t>
      </w:r>
      <w:r>
        <w:rPr>
          <w:rFonts w:eastAsia="Times New Roman" w:cs="Times New Roman"/>
          <w:szCs w:val="24"/>
        </w:rPr>
        <w:t xml:space="preserve">νεχίσαμε να επικαιροποιούμε με νέα στοιχεία που ήρθαν στις επόμενες εβδομάδες και μήνες –κοντεύουν τέσσερις μήνες- να το καταθέσουμε και στα Πρακτικά της Βουλής. Έχουμε χρέος. </w:t>
      </w:r>
    </w:p>
    <w:p w14:paraId="2774D7A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Καταθέτω, λοιπόν, το χρονικό των πυρκαγιών, γιατί εκτός από την κλιματική αλλαγ</w:t>
      </w:r>
      <w:r>
        <w:rPr>
          <w:rFonts w:eastAsia="Times New Roman" w:cs="Times New Roman"/>
          <w:szCs w:val="24"/>
        </w:rPr>
        <w:t>ή υπήρξαν και πάρα πολλά λάθη και πρέπει επιτέλους να μάθουμε από τα λάθη μας στην Ελλάδα.</w:t>
      </w:r>
    </w:p>
    <w:p w14:paraId="2774D7A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 xml:space="preserve">Παρασκευή Χριστοφιλοπούλου καταθέτει για τα Πρακτικά το προαναφερθέν έγγραφο, το οποίο βρίσκεται στο αρχείο του Τμήματος Γραμματείας </w:t>
      </w:r>
      <w:r>
        <w:rPr>
          <w:rFonts w:eastAsia="Times New Roman" w:cs="Times New Roman"/>
          <w:szCs w:val="24"/>
        </w:rPr>
        <w:t>της Διεύθυνσης Στενογραφίας και Πρακτικών της Βουλής)</w:t>
      </w:r>
    </w:p>
    <w:p w14:paraId="2774D7A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λυπάμαι που θα το θυμίσω, αλλά οφείλω να το κάνω στη μνήμη των νεκρών. Μην έχετε αυτό το ύφος. Λυπάμαι, όχι για την </w:t>
      </w:r>
      <w:r>
        <w:rPr>
          <w:rFonts w:eastAsia="Times New Roman" w:cs="Times New Roman"/>
          <w:szCs w:val="24"/>
        </w:rPr>
        <w:t xml:space="preserve">κ. </w:t>
      </w:r>
      <w:r>
        <w:rPr>
          <w:rFonts w:eastAsia="Times New Roman" w:cs="Times New Roman"/>
          <w:szCs w:val="24"/>
        </w:rPr>
        <w:t>Παπανάτσιου, αλλά για τον κ. Φάμελλο, αλλά δυστυχώς αγγίζει όλη την κυβερνώ</w:t>
      </w:r>
      <w:r>
        <w:rPr>
          <w:rFonts w:eastAsia="Times New Roman" w:cs="Times New Roman"/>
          <w:szCs w:val="24"/>
        </w:rPr>
        <w:t xml:space="preserve">σα πλευρά. Ακούσαμε και τον Πρωθυπουργό εχθές με πόση έπαρση μίλησε. </w:t>
      </w:r>
    </w:p>
    <w:p w14:paraId="2774D7A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Είναι δυνατόν εκείνο το βράδυ να ξέρετε, γιατί υπάρχουν αδιάσειστες αποδείξεις ότι ξέρατε πως έχουμε ήδη νεκρούς, και να γίνονται τηλεοπτικές συσκέψεις και ο Πρωθυπουργός να ανεβάζει φωτ</w:t>
      </w:r>
      <w:r>
        <w:rPr>
          <w:rFonts w:eastAsia="Times New Roman" w:cs="Times New Roman"/>
          <w:szCs w:val="24"/>
        </w:rPr>
        <w:t xml:space="preserve">ογραφίες στο </w:t>
      </w:r>
      <w:r>
        <w:rPr>
          <w:rFonts w:eastAsia="Times New Roman" w:cs="Times New Roman"/>
          <w:szCs w:val="24"/>
          <w:lang w:val="en-US"/>
        </w:rPr>
        <w:t>Instagram</w:t>
      </w:r>
      <w:r>
        <w:rPr>
          <w:rFonts w:eastAsia="Times New Roman" w:cs="Times New Roman"/>
          <w:szCs w:val="24"/>
        </w:rPr>
        <w:t xml:space="preserve"> στις 24.00΄ τη νύχτα την ώρα που συμπολίτες μας πνίγονταν ή είχαν καεί; Καταθέτω στα Πρακτικά τη φωτογραφία για να τη θυμόμαστε.</w:t>
      </w:r>
      <w:r w:rsidRPr="00EC4AAF">
        <w:rPr>
          <w:rFonts w:eastAsia="Times New Roman" w:cs="Times New Roman"/>
          <w:szCs w:val="24"/>
        </w:rPr>
        <w:t xml:space="preserve"> </w:t>
      </w:r>
      <w:r>
        <w:rPr>
          <w:rFonts w:eastAsia="Times New Roman" w:cs="Times New Roman"/>
          <w:szCs w:val="24"/>
        </w:rPr>
        <w:t>Υπάρχει και στο χρονολόγιο.</w:t>
      </w:r>
    </w:p>
    <w:p w14:paraId="2774D7A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κυρία Παρασκευή Χριστοφιλοπούλου καταθέτει για </w:t>
      </w:r>
      <w:r>
        <w:rPr>
          <w:rFonts w:eastAsia="Times New Roman" w:cs="Times New Roman"/>
          <w:szCs w:val="24"/>
        </w:rPr>
        <w:t>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774D7A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είναι δυνατόν στις 26 του μηνός να ακούμε από τα χείλη του κυρίου Υπουργού τότε, κ. Τόσκα, ότι «προσπαθώ ν</w:t>
      </w:r>
      <w:r>
        <w:rPr>
          <w:rFonts w:eastAsia="Times New Roman" w:cs="Times New Roman"/>
          <w:szCs w:val="24"/>
        </w:rPr>
        <w:t xml:space="preserve">α βρω τα λάθη που έγιναν…», το διαβάζω από μέσα, «…αλλά δεν μπορώ να βρω μεγάλα λάθη»; Και είναι δυνατόν να ακούγεται από την Πυροσβεστική, από τον Αρχηγό «αν γύριζα έναν χρόνο πίσω, δεν θα έκανα τίποτα διαφορετικό»; </w:t>
      </w:r>
    </w:p>
    <w:p w14:paraId="2774D7A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Όμως, θέλω να έρθουμε τώρα σιγά-σιγά σ</w:t>
      </w:r>
      <w:r>
        <w:rPr>
          <w:rFonts w:eastAsia="Times New Roman" w:cs="Times New Roman"/>
          <w:szCs w:val="24"/>
        </w:rPr>
        <w:t>το πώς να μην ξαναγίνει αυτή η τραγωδία και στο πώς να αποκαταστήσουμε τους ανθρώπους που ακόμα πλήττονται και είναι σε μεγάλη δυσχέρεια.</w:t>
      </w:r>
    </w:p>
    <w:p w14:paraId="2774D7A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πω ότι στις 9 Αυγούστου ο Πρωθυπουργός -και θα ήθελα παρακαλώ μια απάντηση είτε από την Κυβέρνηση είτε από τον Κοιν</w:t>
      </w:r>
      <w:r>
        <w:rPr>
          <w:rFonts w:eastAsia="Times New Roman" w:cs="Times New Roman"/>
          <w:szCs w:val="24"/>
        </w:rPr>
        <w:t>οβουλευτικό Εκπρόσωπο του ΣΥΡΙΖΑ- κάνει πομπώδεις εξαγγελίες ότι θα αλλάξει το σύστημα πολιτικής προστασίας. Και ακούστηκαν εδώ από αρκετούς συναδέλφους και από διάφορες πτέρυγες, και από τον κ. Καρρά της Δημοκρατικής Συμπαράταξης, από τον εισηγητή μας τον</w:t>
      </w:r>
      <w:r>
        <w:rPr>
          <w:rFonts w:eastAsia="Times New Roman" w:cs="Times New Roman"/>
          <w:szCs w:val="24"/>
        </w:rPr>
        <w:t xml:space="preserve"> κ. Κουτσούκο, από τον κ. Αποστόλου από την πλευρά του ΣΥΡΙΖΑ, προτάσεις για την αλλαγή του συστήματος πολιτικής προστασίας. </w:t>
      </w:r>
    </w:p>
    <w:p w14:paraId="2774D7A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Ο κύριος Πρωθυπουργός στις 9 Αυγούστου έκανε μία πομπώδη, ξαναλέω, εξαγγελία για ένα νέο σύστημα. Εκ πρώτης όψεως μας φάνηκε βαρύ.</w:t>
      </w:r>
      <w:r>
        <w:rPr>
          <w:rFonts w:eastAsia="Times New Roman" w:cs="Times New Roman"/>
          <w:szCs w:val="24"/>
        </w:rPr>
        <w:t xml:space="preserve"> Το έχω εδώ και μπορώ να το καταθέσω, αλλά δεν είναι αυτό το θέμα. Το θέμα είναι ότι έχουν περάσει τέσσερις μήνες και δεν ήρθε μία νομοθετική πρωτοβουλία γι’ αυτό το νέο σύστημα πολιτικής προστασίας. Θα βάλουμε κάποτε τον δάκτυλον επί τον τύπο των ήλων για</w:t>
      </w:r>
      <w:r>
        <w:rPr>
          <w:rFonts w:eastAsia="Times New Roman" w:cs="Times New Roman"/>
          <w:szCs w:val="24"/>
        </w:rPr>
        <w:t xml:space="preserve"> να δούμε μήπως μπορούμε να γένουμε καλύτεροι ή όλα θα είναι επικοινωνιακό </w:t>
      </w:r>
      <w:r>
        <w:rPr>
          <w:rFonts w:eastAsia="Times New Roman" w:cs="Times New Roman"/>
          <w:szCs w:val="24"/>
          <w:lang w:val="en-US"/>
        </w:rPr>
        <w:t>show</w:t>
      </w:r>
      <w:r>
        <w:rPr>
          <w:rFonts w:eastAsia="Times New Roman" w:cs="Times New Roman"/>
          <w:szCs w:val="24"/>
        </w:rPr>
        <w:t>, όπως φάνηκε την ώρα που είχαμε νεκρούς;</w:t>
      </w:r>
    </w:p>
    <w:p w14:paraId="2774D7A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Και τέλος, νομίζω ότι πρέπει να καταθέσω στα Πρακτικά πάλι για τη μνήμη, αλλά και για το ότι δεν ξεχνάμε ούτε θα ξεχάσουμε την επιστολή</w:t>
      </w:r>
      <w:r>
        <w:rPr>
          <w:rFonts w:eastAsia="Times New Roman" w:cs="Times New Roman"/>
          <w:szCs w:val="24"/>
        </w:rPr>
        <w:t xml:space="preserve"> των νέων από το Μάτι για τη χυδαιότητα του κ. Πολάκη με την ανάρτηση που έκανε. Κατατίθεται και αυτή στα Πρακτικά γιατί δεν πρέπει να ξεχνάμε.</w:t>
      </w:r>
    </w:p>
    <w:p w14:paraId="2774D7A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Pr>
          <w:rFonts w:eastAsia="Times New Roman" w:cs="Times New Roman"/>
          <w:szCs w:val="24"/>
        </w:rPr>
        <w:t xml:space="preserve">κ. </w:t>
      </w:r>
      <w:r>
        <w:rPr>
          <w:rFonts w:eastAsia="Times New Roman" w:cs="Times New Roman"/>
          <w:szCs w:val="24"/>
        </w:rPr>
        <w:t>Παρασκευή Χριστοφιλοπούλου καταθέτει για τα Πρακτικά την προαναφερθείσα επιστολή</w:t>
      </w:r>
      <w:r>
        <w:rPr>
          <w:rFonts w:eastAsia="Times New Roman" w:cs="Times New Roman"/>
          <w:szCs w:val="24"/>
        </w:rPr>
        <w:t>, η οποία βρίσκεται στο αρχείο του Τμήματος Γραμματείας της Διεύθυνσης Στενογραφίας και Πρακτικών της Βουλής)</w:t>
      </w:r>
    </w:p>
    <w:p w14:paraId="2774D7A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Όμως, επειδή αυτή η ιστορία έχει πάρει τον δρόμο της </w:t>
      </w:r>
      <w:r>
        <w:rPr>
          <w:rFonts w:eastAsia="Times New Roman" w:cs="Times New Roman"/>
          <w:szCs w:val="24"/>
        </w:rPr>
        <w:t>δικαιοσύνης</w:t>
      </w:r>
      <w:r>
        <w:rPr>
          <w:rFonts w:eastAsia="Times New Roman" w:cs="Times New Roman"/>
          <w:szCs w:val="24"/>
        </w:rPr>
        <w:t>, εμείς ως πολιτεία πρέπει εκτός από το σύστημα πολιτικής προστασίας να ενώσουμε τις δυνάμεις μας και να κάνουμε ό,τι καλύτερο μπορούμε γι’ αυτούς τους ανθρώπους που επέζησαν, γι’ αυτούς τους ανθρώπους που προσπαθούν με όση δύναμη τους έχει απομείνει να ξα</w:t>
      </w:r>
      <w:r>
        <w:rPr>
          <w:rFonts w:eastAsia="Times New Roman" w:cs="Times New Roman"/>
          <w:szCs w:val="24"/>
        </w:rPr>
        <w:t>ναστήσουν τη ζωή τους, να ξαναστήσουν τη ζωή των οικογενειών τους, να ξαναστήσουν τους οικισμούς τους και βρίσκονται πραγματικά σε μεγάλη δυσχέρεια.</w:t>
      </w:r>
    </w:p>
    <w:p w14:paraId="2774D7B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Θα ακούσατε και από τον εισηγητή μας, κύριε Υπουργέ, ότι ψηφίζουμε την </w:t>
      </w:r>
      <w:r>
        <w:rPr>
          <w:rFonts w:eastAsia="Times New Roman" w:cs="Times New Roman"/>
          <w:szCs w:val="24"/>
        </w:rPr>
        <w:t>πράξη νομοθετικού περιεχομένου</w:t>
      </w:r>
      <w:r>
        <w:rPr>
          <w:rFonts w:eastAsia="Times New Roman" w:cs="Times New Roman"/>
          <w:szCs w:val="24"/>
        </w:rPr>
        <w:t>. Το ε</w:t>
      </w:r>
      <w:r>
        <w:rPr>
          <w:rFonts w:eastAsia="Times New Roman" w:cs="Times New Roman"/>
          <w:szCs w:val="24"/>
        </w:rPr>
        <w:t xml:space="preserve">ίχαμε δηλώσει αυτό από την πρώτη στιγμή. Ωστόσο, είναι χρέος μας να επισημάνουμε προβλήματα που συνυπάρχουν, είτε αφορούν το δικό σας Υπουργείο, που νομίζω ότι τα περισσότερα δεν αφορούν το δικό </w:t>
      </w:r>
      <w:r>
        <w:rPr>
          <w:rFonts w:eastAsia="Times New Roman" w:cs="Times New Roman"/>
          <w:szCs w:val="24"/>
        </w:rPr>
        <w:lastRenderedPageBreak/>
        <w:t>σας Υπουργείο, είτε αφορούν την αρμοδιότητα του κ. Φάμελλου ή</w:t>
      </w:r>
      <w:r>
        <w:rPr>
          <w:rFonts w:eastAsia="Times New Roman" w:cs="Times New Roman"/>
          <w:szCs w:val="24"/>
        </w:rPr>
        <w:t xml:space="preserve"> άλλων Υπουργών, και θεωρώ ότι πρέπει να ακουστούν και θα έπρεπε να ακουστούν. Και εδώ συμφωνώ, γιατί όλη η </w:t>
      </w:r>
      <w:r>
        <w:rPr>
          <w:rFonts w:eastAsia="Times New Roman" w:cs="Times New Roman"/>
          <w:szCs w:val="24"/>
        </w:rPr>
        <w:t xml:space="preserve">αντιπολίτευση </w:t>
      </w:r>
      <w:r>
        <w:rPr>
          <w:rFonts w:eastAsia="Times New Roman" w:cs="Times New Roman"/>
          <w:szCs w:val="24"/>
        </w:rPr>
        <w:t xml:space="preserve">το είχε ζητήσει τότε, η πρόταση ήταν της Αξιωματικής Αντιπολίτευσης, αλλά όλα τα κόμματα είχαμε συμφωνήσει να έρθουν εδώ οι επιτροπές </w:t>
      </w:r>
      <w:r>
        <w:rPr>
          <w:rFonts w:eastAsia="Times New Roman" w:cs="Times New Roman"/>
          <w:szCs w:val="24"/>
        </w:rPr>
        <w:t xml:space="preserve">των κατοίκων και όχι μόνο, και άλλοι φορείς που τους βλέπουμε, που τους μιλάμε τακτικά και που μας επισημαίνουν τα προβλήματα. Εν τάχει, λοιπόν, έχω και έχουμε αντίστοιχα καταθέσει, κυρία Υπουργέ, και ερωτήσεις. </w:t>
      </w:r>
    </w:p>
    <w:p w14:paraId="2774D7B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Άκουσα τον κ. Φάμελλο να λέει για τις περιβ</w:t>
      </w:r>
      <w:r>
        <w:rPr>
          <w:rFonts w:eastAsia="Times New Roman" w:cs="Times New Roman"/>
          <w:szCs w:val="24"/>
        </w:rPr>
        <w:t xml:space="preserve">αλλοντικές, τα αντιπλημμυρικά έργα και τα αντιδιαβρωτικά ύψους 3.000.000 ευρώ. Ωστόσο, αυτό που επείγει –και κανείς δεν είχε αντίρρηση και να επισπευσθεί η διαδικασία που προανέφερε- είναι η άμεση αντιμετώπιση με πιο πρόχειρα, πιο μικρά έργα, με </w:t>
      </w:r>
      <w:r w:rsidRPr="005740E6">
        <w:rPr>
          <w:rFonts w:eastAsia="Times New Roman" w:cs="Times New Roman"/>
          <w:szCs w:val="24"/>
        </w:rPr>
        <w:t>κορμοδέματ</w:t>
      </w:r>
      <w:r w:rsidRPr="005740E6">
        <w:rPr>
          <w:rFonts w:eastAsia="Times New Roman" w:cs="Times New Roman"/>
          <w:szCs w:val="24"/>
        </w:rPr>
        <w:t>α και κορμοφράγματα</w:t>
      </w:r>
      <w:r>
        <w:rPr>
          <w:rFonts w:eastAsia="Times New Roman" w:cs="Times New Roman"/>
          <w:szCs w:val="24"/>
        </w:rPr>
        <w:t xml:space="preserve">. Εκεί, στην εκτός σχεδίου περιοχή, υπάρχει και μια μελέτη. Σας παρακαλώ πολύ, ανατρέξτε σε αυτό. Τώρα που έρχεται χειμώνας και ο Νοέμβριος είναι ένας δύσκολος μήνας πρωτίστως στη </w:t>
      </w:r>
      <w:r>
        <w:rPr>
          <w:rFonts w:eastAsia="Times New Roman" w:cs="Times New Roman"/>
          <w:szCs w:val="24"/>
        </w:rPr>
        <w:t xml:space="preserve">δυτική </w:t>
      </w:r>
      <w:r>
        <w:rPr>
          <w:rFonts w:eastAsia="Times New Roman" w:cs="Times New Roman"/>
          <w:szCs w:val="24"/>
        </w:rPr>
        <w:t>Αττική υπάρχει μεγαλύτερος κίνδυνος. Άλλωστε, οι χ</w:t>
      </w:r>
      <w:r>
        <w:rPr>
          <w:rFonts w:eastAsia="Times New Roman" w:cs="Times New Roman"/>
          <w:szCs w:val="24"/>
        </w:rPr>
        <w:t xml:space="preserve">άρτες που έδειξε ο κ. Καρράς το δείχνουν αυτό. Όμως, και στην </w:t>
      </w:r>
      <w:r>
        <w:rPr>
          <w:rFonts w:eastAsia="Times New Roman" w:cs="Times New Roman"/>
          <w:szCs w:val="24"/>
        </w:rPr>
        <w:t xml:space="preserve">ανατολική </w:t>
      </w:r>
      <w:r>
        <w:rPr>
          <w:rFonts w:eastAsia="Times New Roman" w:cs="Times New Roman"/>
          <w:szCs w:val="24"/>
        </w:rPr>
        <w:t>Αττική είναι κρίμα να θρηνήσουμε ζημιές και ελπίζω όχι θύματα</w:t>
      </w:r>
      <w:r w:rsidRPr="004B2084">
        <w:rPr>
          <w:rFonts w:eastAsia="Times New Roman" w:cs="Times New Roman"/>
          <w:szCs w:val="24"/>
        </w:rPr>
        <w:t xml:space="preserve"> </w:t>
      </w:r>
      <w:r>
        <w:rPr>
          <w:rFonts w:eastAsia="Times New Roman" w:cs="Times New Roman"/>
          <w:szCs w:val="24"/>
        </w:rPr>
        <w:t>αυτή τη φορά. Όμως, πρέπει γρήγορα να γίνει αυτό.</w:t>
      </w:r>
    </w:p>
    <w:p w14:paraId="2774D7B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Δεύτερον, ακούσαμε για τον αμίαντο. Όντως έχει ξεκινήσει, αλλά δεν προχω</w:t>
      </w:r>
      <w:r>
        <w:rPr>
          <w:rFonts w:eastAsia="Times New Roman" w:cs="Times New Roman"/>
          <w:szCs w:val="24"/>
        </w:rPr>
        <w:t xml:space="preserve">ρά όσο γρήγορα θα έπρεπε και απ’ ό,τι γνωρίζουμε δεν προχωρά κυρίως στα </w:t>
      </w:r>
      <w:r>
        <w:rPr>
          <w:rFonts w:eastAsia="Times New Roman" w:cs="Times New Roman"/>
          <w:szCs w:val="24"/>
        </w:rPr>
        <w:lastRenderedPageBreak/>
        <w:t>πεζοδρόμια και σε άλλα κοινόχρηστα σημεία. Και ενώ στα κτίρια έχει ξεκινήσει η δουλειά, στα πεζοδρόμια και στους κοινόχρηστους χώρους δεν προχωρά γρήγορα.</w:t>
      </w:r>
    </w:p>
    <w:p w14:paraId="2774D7B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Τέλος –και αυτό είναι το μεγά</w:t>
      </w:r>
      <w:r>
        <w:rPr>
          <w:rFonts w:eastAsia="Times New Roman" w:cs="Times New Roman"/>
          <w:szCs w:val="24"/>
        </w:rPr>
        <w:t>λο</w:t>
      </w:r>
      <w:r w:rsidRPr="00C95B8C">
        <w:rPr>
          <w:rFonts w:eastAsia="Times New Roman" w:cs="Times New Roman"/>
          <w:szCs w:val="24"/>
        </w:rPr>
        <w:t xml:space="preserve"> </w:t>
      </w:r>
      <w:r>
        <w:rPr>
          <w:rFonts w:eastAsia="Times New Roman" w:cs="Times New Roman"/>
          <w:szCs w:val="24"/>
          <w:lang w:val="en-US"/>
        </w:rPr>
        <w:t>SOS</w:t>
      </w:r>
      <w:r>
        <w:rPr>
          <w:rFonts w:eastAsia="Times New Roman" w:cs="Times New Roman"/>
          <w:szCs w:val="24"/>
        </w:rPr>
        <w:t xml:space="preserve">- θα σας πω για την ακτογραμμή στο Μάτι. Κυρίες και κύριοι συνάδελφοι, τώρα που έρχεται χειμώνας και βροχές η ακτογραμμή στο Μάτι θα υποχωρήσει, θα χαθεί, θα πέσει, κύριε Μαντά. Οπότε υπάρχει πολύ μεγάλη ανάγκη. </w:t>
      </w:r>
    </w:p>
    <w:p w14:paraId="2774D7B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Επειδή άκουσα τον Πρόεδρο της Βουλής,</w:t>
      </w:r>
      <w:r>
        <w:rPr>
          <w:rFonts w:eastAsia="Times New Roman" w:cs="Times New Roman"/>
          <w:szCs w:val="24"/>
        </w:rPr>
        <w:t xml:space="preserve"> τον κ. Βούτση, να λέει γι’ αυτά τα 35.000.000 ευρώ, θα ήθελα να πω το εξής: Ρώτησα τους κατοίκους -γιατί όλοι μας έχουμε διάφορες προσφορές από 5 ευρώ μέχρι όσα ευρώ μπορεί ο καθένας να δώσει- και αυτό που μου είπαν οι κάτοικοι είναι «κάντε κάτι για την α</w:t>
      </w:r>
      <w:r>
        <w:rPr>
          <w:rFonts w:eastAsia="Times New Roman" w:cs="Times New Roman"/>
          <w:szCs w:val="24"/>
        </w:rPr>
        <w:t xml:space="preserve">κτογραμμή». </w:t>
      </w:r>
    </w:p>
    <w:p w14:paraId="2774D7B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Πέρα από τη μεγάλη ζημιά στο περιβάλλον η ακτογραμμή, κυρία Υπουργέ, θα υποχωρήσει τον χειμώνα. Οι ρίζες δεν κρατούν. Τα δένδρα είναι καμμένα. Προτείνω προς όλα τα κόμματα στη Βουλή να το στηρίξουν</w:t>
      </w:r>
      <w:r w:rsidRPr="008009C3">
        <w:rPr>
          <w:rFonts w:eastAsia="Times New Roman" w:cs="Times New Roman"/>
          <w:szCs w:val="24"/>
        </w:rPr>
        <w:t xml:space="preserve"> </w:t>
      </w:r>
      <w:r>
        <w:rPr>
          <w:rFonts w:eastAsia="Times New Roman" w:cs="Times New Roman"/>
          <w:szCs w:val="24"/>
        </w:rPr>
        <w:t>αυτό, γιατί είναι περιβαλλοντικά και οικονομι</w:t>
      </w:r>
      <w:r>
        <w:rPr>
          <w:rFonts w:eastAsia="Times New Roman" w:cs="Times New Roman"/>
          <w:szCs w:val="24"/>
        </w:rPr>
        <w:t xml:space="preserve">κά ορθό. </w:t>
      </w:r>
    </w:p>
    <w:p w14:paraId="2774D7B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Μην ξεχνάτε ότι στην περιοχή του Μαραθώνα και της Ραφήνας έχουμε έξι ξενοδοχεία, αν δεν κάνω λάθος, και αρκετές επιχειρήσεις. Προσελκύεται τουρισμός, είναι ο Μαραθώνιος, είναι ιστορικά σημεία. Ακόμη και τον μήνα Σεπτέμβριο στις επανειλημμένες επι</w:t>
      </w:r>
      <w:r>
        <w:rPr>
          <w:rFonts w:eastAsia="Times New Roman" w:cs="Times New Roman"/>
          <w:szCs w:val="24"/>
        </w:rPr>
        <w:t xml:space="preserve">σκέψεις μου επί τόπου έβλεπα με κάποια ικανοποίηση, θα πω, </w:t>
      </w:r>
      <w:r>
        <w:rPr>
          <w:rFonts w:eastAsia="Times New Roman" w:cs="Times New Roman"/>
          <w:szCs w:val="24"/>
        </w:rPr>
        <w:lastRenderedPageBreak/>
        <w:t xml:space="preserve">ότι είχαμε τουρίστες σε κάποια από τα ξενοδοχεία που έμειναν όρθια. Άρα, υπάρχει μεγάλη ανάγκη, κύριε Υπουργέ. </w:t>
      </w:r>
    </w:p>
    <w:p w14:paraId="2774D7B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Και σας παρακαλούμε πολύ και για κάτι ακόμα που έχει και οικονομική, αλλά και κοινωνι</w:t>
      </w:r>
      <w:r>
        <w:rPr>
          <w:rFonts w:eastAsia="Times New Roman" w:cs="Times New Roman"/>
          <w:szCs w:val="24"/>
        </w:rPr>
        <w:t xml:space="preserve">κή σημασία από πλευράς προστασίας και αυτό είναι ότι δεν έχουν μπει </w:t>
      </w:r>
      <w:r w:rsidRPr="005740E6">
        <w:rPr>
          <w:rFonts w:eastAsia="Times New Roman" w:cs="Times New Roman"/>
          <w:szCs w:val="24"/>
        </w:rPr>
        <w:t>στηθαία ασφαλείας</w:t>
      </w:r>
      <w:r>
        <w:rPr>
          <w:rFonts w:eastAsia="Times New Roman" w:cs="Times New Roman"/>
          <w:szCs w:val="24"/>
        </w:rPr>
        <w:t xml:space="preserve"> στους δρόμους κοντά στον γκρεμό στο Μάτι. Εκεί δεν υπάρχει ηλεκτροδότηση σε ορισμένα σημεία, με αποτέλεσμα να είναι δύσκολη η διέλευση των οχημάτων. Παρακαλούμε και την Κ</w:t>
      </w:r>
      <w:r>
        <w:rPr>
          <w:rFonts w:eastAsia="Times New Roman" w:cs="Times New Roman"/>
          <w:szCs w:val="24"/>
        </w:rPr>
        <w:t xml:space="preserve">υβέρνηση να το δει και εμείς με δικές μας ενέργειες όσο μπορούμε να κινητοποιηθούμε. </w:t>
      </w:r>
    </w:p>
    <w:p w14:paraId="2774D7B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14:paraId="2774D7B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για λίγο την ανοχή σας. Έγινε και σε άλλους </w:t>
      </w:r>
      <w:r>
        <w:rPr>
          <w:rFonts w:eastAsia="Times New Roman" w:cs="Times New Roman"/>
          <w:szCs w:val="24"/>
        </w:rPr>
        <w:t>συναδέλφους αυτό. Μιλάω για συγκεκριμένα πράγματα.</w:t>
      </w:r>
    </w:p>
    <w:p w14:paraId="2774D7B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 το άρθρο 12 της ΠΝΠ</w:t>
      </w:r>
      <w:r w:rsidRPr="007C4B31">
        <w:rPr>
          <w:rFonts w:eastAsia="Times New Roman" w:cs="Times New Roman"/>
          <w:szCs w:val="24"/>
        </w:rPr>
        <w:t>,</w:t>
      </w:r>
      <w:r>
        <w:rPr>
          <w:rFonts w:eastAsia="Times New Roman" w:cs="Times New Roman"/>
          <w:szCs w:val="24"/>
        </w:rPr>
        <w:t xml:space="preserve"> όμως</w:t>
      </w:r>
      <w:r w:rsidRPr="007C4B31">
        <w:rPr>
          <w:rFonts w:eastAsia="Times New Roman" w:cs="Times New Roman"/>
          <w:szCs w:val="24"/>
        </w:rPr>
        <w:t>,</w:t>
      </w:r>
      <w:r>
        <w:rPr>
          <w:rFonts w:eastAsia="Times New Roman" w:cs="Times New Roman"/>
          <w:szCs w:val="24"/>
        </w:rPr>
        <w:t xml:space="preserve"> που αφορά την κάλυψη τηλεπικοινωνιακών αναγκών, εδώ πρέπει να σας πω ότι παρατηρείται ένα χάος. Θα το πω με ένα παράδειγμα, κυρίες και κύριοι συνάδελφοι. Σε μια πολυκατοικία </w:t>
      </w:r>
      <w:r>
        <w:rPr>
          <w:rFonts w:eastAsia="Times New Roman" w:cs="Times New Roman"/>
          <w:szCs w:val="24"/>
        </w:rPr>
        <w:t xml:space="preserve">με οκτώ διαμερίσματα στο Μάτι έχουμε επτά ενοίκους να έχουν πάρει αυτό το βοήθημα των 1.200 ευρώ και μία οικογένεια να μην το έχει πάρει, γιατί το συγκεκριμένο διαμέρισμα δεν είχε </w:t>
      </w:r>
      <w:r>
        <w:rPr>
          <w:rFonts w:eastAsia="Times New Roman" w:cs="Times New Roman"/>
          <w:szCs w:val="24"/>
        </w:rPr>
        <w:lastRenderedPageBreak/>
        <w:t>βλάβη. Όμως, δεν είχε ούτε τηλέφωνο, ούτε ίντερνετ, ούτε κα</w:t>
      </w:r>
      <w:r>
        <w:rPr>
          <w:rFonts w:eastAsia="Times New Roman" w:cs="Times New Roman"/>
          <w:szCs w:val="24"/>
        </w:rPr>
        <w:t>μ</w:t>
      </w:r>
      <w:r>
        <w:rPr>
          <w:rFonts w:eastAsia="Times New Roman" w:cs="Times New Roman"/>
          <w:szCs w:val="24"/>
        </w:rPr>
        <w:t>μία δυνατότητα ε</w:t>
      </w:r>
      <w:r>
        <w:rPr>
          <w:rFonts w:eastAsia="Times New Roman" w:cs="Times New Roman"/>
          <w:szCs w:val="24"/>
        </w:rPr>
        <w:t xml:space="preserve">πικοινωνίας. Δηλαδή, η τηλεπικοινωνιακή ένδεια ήταν εκεί. Δεν ήταν ότι τους έλειπε η πόρτα, τους έλειπε όμως αυτή η δυνατότητα. Άρα, αφού είναι αυτό, δεν μπορείς να πεις ποιος έχει ζημιά και του έχει σπάσει ένα τζάμι ή δύο τζάμια, είναι για όλους. </w:t>
      </w:r>
    </w:p>
    <w:p w14:paraId="2774D7B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σε ό,τι αφορά το επίδομα των 5.000 ευρώ, θέλω να πω, κυρία Υπουργέ, ότι ενώ η ΠΝΠ είναι ορθή και την ψηφίζουμε, η ΚΥΑ που εκδώσατε εξειδικεύεται. Στην ΠΝΠ λέτε για τα πληγέντα φυσικά ή νομικά πρόσωπα –διαβάζω από μέσα- που περιέρχονται ή περιήλθαν προσωρι</w:t>
      </w:r>
      <w:r>
        <w:rPr>
          <w:rFonts w:eastAsia="Times New Roman" w:cs="Times New Roman"/>
          <w:szCs w:val="24"/>
        </w:rPr>
        <w:t>νά ή μόνιμα σε κατάσταση απρόβλεπτης, έκτακτης ανάγκης, εξαιτίας των πυρκαγιών, αλλά μετά στην ΚΥΑ το ξεχάσατε αυτό. Αυτό έπρεπε να βάλετε στην ΚΥΑ και βάλατε «όταν έχει βλάβες το ακίνητο». Εδώ δεν έχουν βλάβες μόνο τα ακίνητα, οι άνθρωποι έχουν υποστεί…</w:t>
      </w:r>
    </w:p>
    <w:p w14:paraId="2774D7BC" w14:textId="77777777" w:rsidR="009B4FE7" w:rsidRDefault="00452105">
      <w:pPr>
        <w:spacing w:line="600" w:lineRule="auto"/>
        <w:ind w:firstLine="720"/>
        <w:jc w:val="both"/>
        <w:rPr>
          <w:rFonts w:eastAsia="Times New Roman" w:cs="Times New Roman"/>
          <w:szCs w:val="24"/>
        </w:rPr>
      </w:pPr>
      <w:r w:rsidRPr="0032203B">
        <w:rPr>
          <w:rFonts w:eastAsia="Times New Roman" w:cs="Times New Roman"/>
          <w:b/>
          <w:szCs w:val="24"/>
        </w:rPr>
        <w:t>Α</w:t>
      </w:r>
      <w:r w:rsidRPr="0032203B">
        <w:rPr>
          <w:rFonts w:eastAsia="Times New Roman" w:cs="Times New Roman"/>
          <w:b/>
          <w:szCs w:val="24"/>
        </w:rPr>
        <w:t>ΙΚΑΤΕΡΙΝΗ ΠΑΠΑΝΑΤΣΙΟΥ (Υφυπουργός Οικονομικών):</w:t>
      </w:r>
      <w:r>
        <w:rPr>
          <w:rFonts w:eastAsia="Times New Roman" w:cs="Times New Roman"/>
          <w:szCs w:val="24"/>
        </w:rPr>
        <w:t xml:space="preserve"> Για τον ΕΝΦΙΑ λέτε;</w:t>
      </w:r>
    </w:p>
    <w:p w14:paraId="2774D7BD" w14:textId="77777777" w:rsidR="009B4FE7" w:rsidRDefault="00452105">
      <w:pPr>
        <w:spacing w:line="600" w:lineRule="auto"/>
        <w:ind w:firstLine="720"/>
        <w:jc w:val="both"/>
        <w:rPr>
          <w:rFonts w:eastAsia="Times New Roman" w:cs="Times New Roman"/>
          <w:szCs w:val="24"/>
        </w:rPr>
      </w:pPr>
      <w:r w:rsidRPr="009D1095">
        <w:rPr>
          <w:rFonts w:eastAsia="Times New Roman" w:cs="Times New Roman"/>
          <w:b/>
          <w:szCs w:val="24"/>
        </w:rPr>
        <w:t>ΠΑΡΑΣΚΕΥΗ ΧΡΙΣΤΟΦΙΛΟΠΟΥΛΟΥ:</w:t>
      </w:r>
      <w:r>
        <w:rPr>
          <w:rFonts w:eastAsia="Times New Roman" w:cs="Times New Roman"/>
          <w:szCs w:val="24"/>
        </w:rPr>
        <w:t xml:space="preserve"> Όχι, δεν λέω για τον ΕΝΦΙΑ, μιλώ για το επίδομα των 5.000 ευρώ ανά κατοικία. Θα το δείτε. Είναι μέσα στην ΠΝΠ.</w:t>
      </w:r>
    </w:p>
    <w:p w14:paraId="2774D7B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w:t>
      </w:r>
      <w:r>
        <w:rPr>
          <w:rFonts w:eastAsia="Times New Roman" w:cs="Times New Roman"/>
          <w:szCs w:val="24"/>
        </w:rPr>
        <w:t>χρόνου ομιλίας της κυρίας Βουλευτού)</w:t>
      </w:r>
    </w:p>
    <w:p w14:paraId="2774D7B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τελειώνω και ευχαριστώ για την ανοχή σας, με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σκέψεις ακόμα. </w:t>
      </w:r>
    </w:p>
    <w:p w14:paraId="2774D7C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Είχαμε πει πολλές φορές, επισκεπτόμενοι με την </w:t>
      </w:r>
      <w:r>
        <w:rPr>
          <w:rFonts w:eastAsia="Times New Roman" w:cs="Times New Roman"/>
          <w:szCs w:val="24"/>
        </w:rPr>
        <w:t xml:space="preserve">κ. </w:t>
      </w:r>
      <w:r>
        <w:rPr>
          <w:rFonts w:eastAsia="Times New Roman" w:cs="Times New Roman"/>
          <w:szCs w:val="24"/>
        </w:rPr>
        <w:t>Γεννηματά τις επιτροπές των κατοίκων, από την εμπειρία μας μέχρι τώρα -και θέλω πραγματικά να με ακούσετε σ’ αυτό- ότι η ορθότερη αντιμετώπιση, για να μην υπάρχουν γραφειοκρατίες και τρέχουσες, είναι να υπάρχει ένα ενιαίο συντονιστικό κέντρο της Κυβέρνησης</w:t>
      </w:r>
      <w:r>
        <w:rPr>
          <w:rFonts w:eastAsia="Times New Roman" w:cs="Times New Roman"/>
          <w:szCs w:val="24"/>
        </w:rPr>
        <w:t xml:space="preserve">, όπως στην περίπτωση των σεισμών. Θα είναι ένας γενικός γραμματέας, που επικοινωνεί ο ίδιος με όλα τα Υπουργεία, θα είναι ένας Υπουργός ή Υφυπουργός, η Κυβέρνηση αποφασίζει, αλλά νομίζουμε ότι θα πρέπει να υπάρχει ένα ενιαίο συντονιστικό κέντρο. </w:t>
      </w:r>
    </w:p>
    <w:p w14:paraId="2774D7C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Τέλος, δ</w:t>
      </w:r>
      <w:r>
        <w:rPr>
          <w:rFonts w:eastAsia="Times New Roman" w:cs="Times New Roman"/>
          <w:szCs w:val="24"/>
        </w:rPr>
        <w:t>ύο θέματα ακόμη. Πρώτον, η ένταξη του οικισμού του Νέου Βουτζά, είτε στον έναν είτε στον άλλον δήμο. Είναι ένας διχασμένος οικισμός. Πρέπει να γίνει μία συνεννόηση. Έχω μιλήσει με τους κατοίκους πολλές φορές και έχω θέσει και εγώ από την πλευρά μου το αίτη</w:t>
      </w:r>
      <w:r>
        <w:rPr>
          <w:rFonts w:eastAsia="Times New Roman" w:cs="Times New Roman"/>
          <w:szCs w:val="24"/>
        </w:rPr>
        <w:t>μα στον κ. Χαρίτση.</w:t>
      </w:r>
    </w:p>
    <w:p w14:paraId="2774D7C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Δεύτερον, είναι το μέλλον. Τα σχέδια ανάπλασης της περιοχής, το μεγάλο εργαλείο του αστικού αναδασμού. Κρατώ όσα είπε και ο κ. Αποστόλου ως δασονόμος. Αυτό χρειάζεται γενναίες αποφάσεις, διακομματική συναίνεση και είναι ανάγκη να δούμε </w:t>
      </w:r>
      <w:r>
        <w:rPr>
          <w:rFonts w:eastAsia="Times New Roman" w:cs="Times New Roman"/>
          <w:szCs w:val="24"/>
        </w:rPr>
        <w:t xml:space="preserve">το πρωτεύον, που είναι οι άνθρωποι να αποκατασταθούν, αλλά και το </w:t>
      </w:r>
      <w:r>
        <w:rPr>
          <w:rFonts w:eastAsia="Times New Roman" w:cs="Times New Roman"/>
          <w:szCs w:val="24"/>
        </w:rPr>
        <w:lastRenderedPageBreak/>
        <w:t>εξίσου σημαντικό να σχεδιάσουμε ξανά με δίκαιο τρόπο και με τρόπο που να ανταποκρίνεται και στις ανάγκες αυτών των ανθρώπων που επλήγησαν τόσο σφοδρά.</w:t>
      </w:r>
    </w:p>
    <w:p w14:paraId="2774D7C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ανοχή σ</w:t>
      </w:r>
      <w:r>
        <w:rPr>
          <w:rFonts w:eastAsia="Times New Roman" w:cs="Times New Roman"/>
          <w:szCs w:val="24"/>
        </w:rPr>
        <w:t>ας. Δεν θα ξεχάσουμε το Μάτι. Δεν επιτρέπεται να ξεχάσουμε ούτε το Μάτι, ούτε τον Νέο Βουτζά, ούτε την Αργυρά Ακτή, στο όνομα των ανθρώπων που χάσαμε.</w:t>
      </w:r>
    </w:p>
    <w:p w14:paraId="2774D7C4"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w:t>
      </w:r>
    </w:p>
    <w:p w14:paraId="2774D7C5" w14:textId="77777777" w:rsidR="009B4FE7" w:rsidRDefault="00452105">
      <w:pPr>
        <w:spacing w:line="600" w:lineRule="auto"/>
        <w:ind w:firstLine="720"/>
        <w:jc w:val="both"/>
        <w:rPr>
          <w:rFonts w:eastAsia="Times New Roman" w:cs="Times New Roman"/>
          <w:szCs w:val="24"/>
        </w:rPr>
      </w:pPr>
      <w:r w:rsidRPr="009D1095">
        <w:rPr>
          <w:rFonts w:eastAsia="Times New Roman" w:cs="Times New Roman"/>
          <w:b/>
          <w:szCs w:val="24"/>
        </w:rPr>
        <w:t>ΑΝΑΣΤΑΣΙΟΣ ΠΕΤΡΟΠΟΥΛΟΣ (Υφυπουργός Εργασίας, Κ</w:t>
      </w:r>
      <w:r w:rsidRPr="009D1095">
        <w:rPr>
          <w:rFonts w:eastAsia="Times New Roman" w:cs="Times New Roman"/>
          <w:b/>
          <w:szCs w:val="24"/>
        </w:rPr>
        <w:t xml:space="preserve">οινωνικής Ασφάλισης και Κοινωνικής Αλληλεγγύης): </w:t>
      </w:r>
      <w:r>
        <w:rPr>
          <w:rFonts w:eastAsia="Times New Roman" w:cs="Times New Roman"/>
          <w:szCs w:val="24"/>
        </w:rPr>
        <w:t>Κύριε Πρόεδρε, παρακαλώ τον λόγο.</w:t>
      </w:r>
    </w:p>
    <w:p w14:paraId="2774D7C6"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Κρεμαστινός):</w:t>
      </w:r>
      <w:r>
        <w:rPr>
          <w:rFonts w:eastAsia="Times New Roman" w:cs="Times New Roman"/>
          <w:szCs w:val="24"/>
        </w:rPr>
        <w:t xml:space="preserve"> Πόσα λεπτά θέλετε, κύριε Υπουργέ;</w:t>
      </w:r>
    </w:p>
    <w:p w14:paraId="2774D7C7"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Πολύ σύν</w:t>
      </w:r>
      <w:r>
        <w:rPr>
          <w:rFonts w:eastAsia="Times New Roman" w:cs="Times New Roman"/>
          <w:szCs w:val="24"/>
        </w:rPr>
        <w:t xml:space="preserve">τομα, κύριε Πρόεδρε, επειδή τέθηκαν κάποια θέματα από την </w:t>
      </w:r>
      <w:r>
        <w:rPr>
          <w:rFonts w:eastAsia="Times New Roman" w:cs="Times New Roman"/>
          <w:szCs w:val="24"/>
        </w:rPr>
        <w:t xml:space="preserve">κ. </w:t>
      </w:r>
      <w:r>
        <w:rPr>
          <w:rFonts w:eastAsia="Times New Roman" w:cs="Times New Roman"/>
          <w:szCs w:val="24"/>
        </w:rPr>
        <w:t xml:space="preserve">Χριστοφιλοπούλου, θέλω να απαντήσω σε δύο θέματα. </w:t>
      </w:r>
    </w:p>
    <w:p w14:paraId="2774D7C8"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Κρεμαστινός):</w:t>
      </w:r>
      <w:r>
        <w:rPr>
          <w:rFonts w:eastAsia="Times New Roman" w:cs="Times New Roman"/>
          <w:szCs w:val="24"/>
        </w:rPr>
        <w:t xml:space="preserve"> Ορίστε, κύριε Υπουργέ, έχετε τον λόγο.</w:t>
      </w:r>
    </w:p>
    <w:p w14:paraId="2774D7C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w:t>
      </w:r>
      <w:r>
        <w:rPr>
          <w:rFonts w:eastAsia="Times New Roman" w:cs="Times New Roman"/>
          <w:b/>
          <w:szCs w:val="24"/>
        </w:rPr>
        <w:t xml:space="preserve"> Κοινωνικής Αλληλεγγύης): </w:t>
      </w:r>
      <w:r>
        <w:rPr>
          <w:rFonts w:eastAsia="Times New Roman" w:cs="Times New Roman"/>
          <w:szCs w:val="24"/>
        </w:rPr>
        <w:t xml:space="preserve">Πρώτον, όσον αφορά τη χαρά που θα αισθάνεται προφανώς ο ελληνικός λαός, γιατί ό,τι είπε η Κυβέρνηση το πέτυχε και με τις συντάξεις. Καταλαβαίνω αυτή τη χαρά να μην την συμμερίζεται η Αντιπολίτευση. </w:t>
      </w:r>
    </w:p>
    <w:p w14:paraId="2774D7CA"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Μα,</w:t>
      </w:r>
      <w:r>
        <w:rPr>
          <w:rFonts w:eastAsia="Times New Roman" w:cs="Times New Roman"/>
          <w:szCs w:val="24"/>
        </w:rPr>
        <w:t xml:space="preserve"> θα το ψηφίσουμε. Τι άλλο θέλετε; </w:t>
      </w:r>
    </w:p>
    <w:p w14:paraId="2774D7C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Όποιος ακούει σήμερα αυτή την αισιόδοξη προοπτική για τη χώρα, καταλαβαίνει ότι αυτή κυρίως δείχνει και σηματοδοτεί τη συνέχει</w:t>
      </w:r>
      <w:r>
        <w:rPr>
          <w:rFonts w:eastAsia="Times New Roman" w:cs="Times New Roman"/>
          <w:szCs w:val="24"/>
        </w:rPr>
        <w:t xml:space="preserve">α. Γιατί αυτό είναι το σημαντικότερο. Δεν είναι μόνο ότι έχουμε μία έγκριση του προϋπολογισμού από το </w:t>
      </w:r>
      <w:r w:rsidRPr="00E82F7A">
        <w:rPr>
          <w:rFonts w:eastAsia="Times New Roman" w:cs="Times New Roman"/>
          <w:szCs w:val="24"/>
        </w:rPr>
        <w:t>Euro</w:t>
      </w:r>
      <w:r>
        <w:rPr>
          <w:rFonts w:eastAsia="Times New Roman" w:cs="Times New Roman"/>
          <w:szCs w:val="24"/>
        </w:rPr>
        <w:t xml:space="preserve"> </w:t>
      </w:r>
      <w:r w:rsidRPr="00E82F7A">
        <w:rPr>
          <w:rFonts w:eastAsia="Times New Roman" w:cs="Times New Roman"/>
          <w:szCs w:val="24"/>
        </w:rPr>
        <w:t>Working Group</w:t>
      </w:r>
      <w:r>
        <w:rPr>
          <w:rFonts w:eastAsia="Times New Roman" w:cs="Times New Roman"/>
          <w:szCs w:val="24"/>
        </w:rPr>
        <w:t>, είναι ότι δεν δείχνει η στάση των ευρωπαίων εταίρων μας να αμφιβάλουν για τη συνέχεια των προσπαθειών που η χώρα μας κατέβαλε όλα αυτά</w:t>
      </w:r>
      <w:r>
        <w:rPr>
          <w:rFonts w:eastAsia="Times New Roman" w:cs="Times New Roman"/>
          <w:szCs w:val="24"/>
        </w:rPr>
        <w:t xml:space="preserve"> τα χρόνια. Και αυτό είναι το πιο σημαντικό. </w:t>
      </w:r>
    </w:p>
    <w:p w14:paraId="2774D7C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Ξανά τώρα, που τόσο πολύ είχατε όλοι υποστηρίξει πως δεν πρόκειται να επιτευχθεί αυτό, θέλετε να «μαυρίσετε» αυτή τη χαρά, δηλαδή να μας πείτε εσείς ότι θα φέρετε τη δική σας τροπολογία, για να γίνει η κατάργησ</w:t>
      </w:r>
      <w:r>
        <w:rPr>
          <w:rFonts w:eastAsia="Times New Roman" w:cs="Times New Roman"/>
          <w:szCs w:val="24"/>
        </w:rPr>
        <w:t>η των περικοπών. Μα, ήδη έχει συμβεί, ήδη έχει προχωρήσει και θα ολοκληρωθεί.</w:t>
      </w:r>
    </w:p>
    <w:p w14:paraId="2774D7C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κριτική που γίνεται για το πόσο γρήγορα προχωρούν τα έργα, που ποτέ δεν είχαν γίνει σε όλες τις περιοχές της Αττικής, θέλω να πω ότι ποτέ δεν έγιναν στο παρελθόν, </w:t>
      </w:r>
      <w:r>
        <w:rPr>
          <w:rFonts w:eastAsia="Times New Roman" w:cs="Times New Roman"/>
          <w:szCs w:val="24"/>
        </w:rPr>
        <w:t xml:space="preserve">δεν είχαν καν ξεκινήσει. Τώρα που έχουν ξεκινήσει, που γίνονται και φαίνονται και το βλέπουν όλοι, που ανοίγουν οι ρεματιές, δημιουργούνται αντιπλημμυρικά έργα και στη Μάνδρα και στο Μάτι και παντού και μάλιστα αμέσως, θα ακούσουμε επιτέλους ένα «μπράβο»; </w:t>
      </w:r>
      <w:r>
        <w:rPr>
          <w:rFonts w:eastAsia="Times New Roman" w:cs="Times New Roman"/>
          <w:szCs w:val="24"/>
        </w:rPr>
        <w:t>Δεν είναι λογικό –και ο κόσμος το βλέπει- να συνεχίζετε αυτή την καταστροφική λογική.</w:t>
      </w:r>
    </w:p>
    <w:p w14:paraId="2774D7CE"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Τέλος</w:t>
      </w:r>
      <w:r w:rsidRPr="00E222AB">
        <w:rPr>
          <w:rFonts w:eastAsia="Times New Roman" w:cs="Times New Roman"/>
          <w:szCs w:val="24"/>
        </w:rPr>
        <w:t xml:space="preserve">, </w:t>
      </w:r>
      <w:r>
        <w:rPr>
          <w:rFonts w:eastAsia="Times New Roman" w:cs="Times New Roman"/>
          <w:szCs w:val="24"/>
        </w:rPr>
        <w:t>σχετικά με τη χηρεία, πρέπει κάποτε να κάνουμε ένα απολογισμό των συνεπειών του πρώτου μνημονίου. Το πρώτο μνημόνιο έβαλε το 16,2% της δημοσιονομικής δαπάνης για τ</w:t>
      </w:r>
      <w:r>
        <w:rPr>
          <w:rFonts w:eastAsia="Times New Roman" w:cs="Times New Roman"/>
          <w:szCs w:val="24"/>
        </w:rPr>
        <w:t>ις συντάξεις σε σχέση με το Ακαθάριστο Εθνικό Προϊόν. Είναι πια γνωστό. Υπολογίζοντας αυτή τη δαπάνη</w:t>
      </w:r>
      <w:r w:rsidRPr="00E222AB">
        <w:rPr>
          <w:rFonts w:eastAsia="Times New Roman" w:cs="Times New Roman"/>
          <w:szCs w:val="24"/>
        </w:rPr>
        <w:t>,</w:t>
      </w:r>
      <w:r>
        <w:rPr>
          <w:rFonts w:eastAsia="Times New Roman" w:cs="Times New Roman"/>
          <w:szCs w:val="24"/>
        </w:rPr>
        <w:t xml:space="preserve"> οι δανειστές έβαλαν ότι στην Ελλάδα δεν μπορεί να υπάρχει σύνταξη χηρείας χωρίς όρια και επέβαλαν εκείνο που ίσχυε στη Γαλλία. Αυτό έχει ειπωθεί κατ’ επαν</w:t>
      </w:r>
      <w:r>
        <w:rPr>
          <w:rFonts w:eastAsia="Times New Roman" w:cs="Times New Roman"/>
          <w:szCs w:val="24"/>
        </w:rPr>
        <w:t>άληψη στους φορείς</w:t>
      </w:r>
      <w:r w:rsidRPr="0026246A">
        <w:rPr>
          <w:rFonts w:eastAsia="Times New Roman" w:cs="Times New Roman"/>
          <w:szCs w:val="24"/>
        </w:rPr>
        <w:t xml:space="preserve"> </w:t>
      </w:r>
      <w:r>
        <w:rPr>
          <w:rFonts w:eastAsia="Times New Roman" w:cs="Times New Roman"/>
          <w:szCs w:val="24"/>
        </w:rPr>
        <w:t xml:space="preserve">και στο Κοινοβούλιο. Έγινε αυτό που ισχύει στη Γαλλία όσον αφορά τη σύνταξη χηρείας. </w:t>
      </w:r>
    </w:p>
    <w:p w14:paraId="2774D7CF"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Και εκείνο που είπαμε είναι ότι θα βελτιώνουμε όσο μπορούμε τα μέτρα για τις συντάξεις χηρείας. Το έχουμε κάνει. Έχουμε διπλασιάσει τις συντάξεις του ΟΑΕΕ και του πρώην ΙΚΑ, έχουμε τριπλασιάσει, τετραπλασιάσει τις συντάξεις του ΟΓΑ ως προς τις κατώτατες συ</w:t>
      </w:r>
      <w:r>
        <w:rPr>
          <w:rFonts w:eastAsia="Times New Roman" w:cs="Times New Roman"/>
          <w:szCs w:val="24"/>
        </w:rPr>
        <w:t xml:space="preserve">ντάξεις χηρείας και θα πάρουμε και άλλα μέτρα. </w:t>
      </w:r>
    </w:p>
    <w:p w14:paraId="2774D7D0"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δώσει επέκταση στη χορήγηση του ποσοστού της σύνταξης χηρείας στα παιδιά, όταν υπάρχουν παιδιά μέχρι είκοσι τεσσάρων ετών, και επεκτείνεται ακόμη και για άλλα σχολεία και όχι μόνο για τα πανεπιστήμια. </w:t>
      </w:r>
    </w:p>
    <w:p w14:paraId="2774D7D1"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πάρει μέτρα για τους θανάτους που συνέβησαν -και θα ψηφίσετε μεθαύριο φαντάζομαι και εσείς- στο Μάτι και στη Μάνδρα, ειδικά για τις περιπτώσεις αυτές. </w:t>
      </w:r>
    </w:p>
    <w:p w14:paraId="2774D7D2"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πει </w:t>
      </w:r>
      <w:r w:rsidRPr="002B5B2E">
        <w:rPr>
          <w:rFonts w:eastAsia="Times New Roman"/>
          <w:bCs/>
          <w:shd w:val="clear" w:color="auto" w:fill="FFFFFF"/>
        </w:rPr>
        <w:t>ότι</w:t>
      </w:r>
      <w:r>
        <w:rPr>
          <w:rFonts w:eastAsia="Times New Roman" w:cs="Times New Roman"/>
          <w:szCs w:val="24"/>
        </w:rPr>
        <w:t xml:space="preserve"> μέσα στο 2019 θα πάρουμε μέτρα για την αναστολή της πρόβλεψης για την περικοπή τη</w:t>
      </w:r>
      <w:r>
        <w:rPr>
          <w:rFonts w:eastAsia="Times New Roman" w:cs="Times New Roman"/>
          <w:szCs w:val="24"/>
        </w:rPr>
        <w:t xml:space="preserve">ς σύνταξης, όταν κάποιος βρίσκεται σε ηλικία κάτω των πενήντα δύο ετών ή μέχρι πενήντα πέντε ετών. </w:t>
      </w:r>
    </w:p>
    <w:p w14:paraId="2774D7D3"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szCs w:val="24"/>
        </w:rPr>
        <w:t>Όλα αυτά δείχνουν ότι βελτιώνουμε τα πράγματα, πάρα την υποχρέωση που έχει αναλάβει η χώρα να περιορίζεται η δαπάνη στο 16,2%, μέσα στο οποίο ενέταξαν και ε</w:t>
      </w:r>
      <w:r>
        <w:rPr>
          <w:rFonts w:eastAsia="Times New Roman" w:cs="Times New Roman"/>
          <w:szCs w:val="24"/>
        </w:rPr>
        <w:t xml:space="preserve">ίχαν εντάξει, παρ’ όλο που δεν θέλετε να το ακούτε, και το θέμα του ΕΚΑΣ. Αυτό ήταν προγραμματισμένο από εσάς. Και οι συντάξεις χηρείας ήταν προγραμματισμένες από εσάς. </w:t>
      </w:r>
    </w:p>
    <w:p w14:paraId="2774D7D4" w14:textId="77777777" w:rsidR="009B4FE7" w:rsidRDefault="00452105">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 xml:space="preserve">Από πότε; </w:t>
      </w:r>
    </w:p>
    <w:p w14:paraId="2774D7D5" w14:textId="77777777" w:rsidR="009B4FE7" w:rsidRDefault="00452105">
      <w:pPr>
        <w:spacing w:line="600" w:lineRule="auto"/>
        <w:ind w:firstLine="720"/>
        <w:contextualSpacing/>
        <w:jc w:val="both"/>
        <w:rPr>
          <w:rFonts w:eastAsia="Times New Roman" w:cs="Times New Roman"/>
          <w:szCs w:val="24"/>
        </w:rPr>
      </w:pPr>
      <w:r w:rsidRPr="00E222AB">
        <w:rPr>
          <w:rFonts w:eastAsia="Times New Roman" w:cs="Times New Roman"/>
          <w:b/>
          <w:szCs w:val="24"/>
        </w:rPr>
        <w:t>ΑΝΑΣΤΑΣΙΟΣ ΠΕΤΡΟΠΟΥΛΟΣ (Υφυπουργός Εργασίας, Κο</w:t>
      </w:r>
      <w:r w:rsidRPr="00E222AB">
        <w:rPr>
          <w:rFonts w:eastAsia="Times New Roman" w:cs="Times New Roman"/>
          <w:b/>
          <w:szCs w:val="24"/>
        </w:rPr>
        <w:t xml:space="preserve">ινωνικής Ασφάλισης </w:t>
      </w:r>
      <w:r w:rsidRPr="00E222AB">
        <w:rPr>
          <w:rFonts w:eastAsia="Times New Roman"/>
          <w:b/>
          <w:bCs/>
        </w:rPr>
        <w:t>και</w:t>
      </w:r>
      <w:r w:rsidRPr="00E222AB">
        <w:rPr>
          <w:rFonts w:eastAsia="Times New Roman" w:cs="Times New Roman"/>
          <w:b/>
          <w:szCs w:val="24"/>
        </w:rPr>
        <w:t xml:space="preserve"> </w:t>
      </w:r>
      <w:r>
        <w:rPr>
          <w:rFonts w:eastAsia="Times New Roman" w:cs="Times New Roman"/>
          <w:b/>
          <w:szCs w:val="24"/>
        </w:rPr>
        <w:t>Κοινωνικής Αλληλεγγύης</w:t>
      </w:r>
      <w:r w:rsidRPr="00E222AB">
        <w:rPr>
          <w:rFonts w:eastAsia="Times New Roman" w:cs="Times New Roman"/>
          <w:b/>
          <w:szCs w:val="24"/>
        </w:rPr>
        <w:t xml:space="preserve">): </w:t>
      </w:r>
      <w:r w:rsidRPr="00E222AB">
        <w:rPr>
          <w:rFonts w:eastAsia="Times New Roman" w:cs="Times New Roman"/>
          <w:szCs w:val="24"/>
        </w:rPr>
        <w:t>Προγραμματισμένες</w:t>
      </w:r>
      <w:r>
        <w:rPr>
          <w:rFonts w:eastAsia="Times New Roman" w:cs="Times New Roman"/>
          <w:szCs w:val="24"/>
        </w:rPr>
        <w:t xml:space="preserve"> πέρα για πέρα ήταν. Και ως προγραμματισμένες από εσάς τέθηκαν στη συζήτηση από τους δανει</w:t>
      </w:r>
      <w:r>
        <w:rPr>
          <w:rFonts w:eastAsia="Times New Roman" w:cs="Times New Roman"/>
          <w:szCs w:val="24"/>
        </w:rPr>
        <w:lastRenderedPageBreak/>
        <w:t>στές. Δεν ήταν σε κα</w:t>
      </w:r>
      <w:r>
        <w:rPr>
          <w:rFonts w:eastAsia="Times New Roman" w:cs="Times New Roman"/>
          <w:szCs w:val="24"/>
        </w:rPr>
        <w:t>μ</w:t>
      </w:r>
      <w:r>
        <w:rPr>
          <w:rFonts w:eastAsia="Times New Roman" w:cs="Times New Roman"/>
          <w:szCs w:val="24"/>
        </w:rPr>
        <w:t xml:space="preserve">μία περίπτωση δική μας πρωτοβουλία να πάρουμε τέτοια μέτρα για την περικοπή των </w:t>
      </w:r>
      <w:r>
        <w:rPr>
          <w:rFonts w:eastAsia="Times New Roman" w:cs="Times New Roman"/>
          <w:szCs w:val="24"/>
        </w:rPr>
        <w:t>συντάξεων στο επίπεδο αυτό. Ήταν αποτέλεσμα της μεγάλης ύφεσης. Ήταν αποτέλεσμα του ότι όσο έπεφτε η οικονομία το ποσοστό της δαπάνης ανέβαινε. Δεν μπορούσε να γίνει διαφορετικά. Και δεν μπορούσε να γίνει διαφορετικά από εσάς πάνω απ’ όλα, που κόψατε 63 δι</w:t>
      </w:r>
      <w:r>
        <w:rPr>
          <w:rFonts w:eastAsia="Times New Roman" w:cs="Times New Roman"/>
          <w:szCs w:val="24"/>
        </w:rPr>
        <w:t xml:space="preserve">σεκατομμύρια ευρώ όλη αυτή την περίοδο από τους συνταξιούχους. </w:t>
      </w:r>
    </w:p>
    <w:p w14:paraId="2774D7D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 xml:space="preserve">Κύριε Πρόεδρε, μπορώ να έχω τον λόγο για ένα λεπτό; </w:t>
      </w:r>
    </w:p>
    <w:p w14:paraId="2774D7D7"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sidRPr="00E222AB">
        <w:rPr>
          <w:rFonts w:eastAsia="Times New Roman"/>
          <w:bCs/>
          <w:shd w:val="clear" w:color="auto" w:fill="FFFFFF"/>
        </w:rPr>
        <w:t>Επειδή</w:t>
      </w:r>
      <w:r w:rsidRPr="00E222AB">
        <w:rPr>
          <w:rFonts w:eastAsia="Times New Roman" w:cs="Times New Roman"/>
          <w:bCs/>
          <w:shd w:val="clear" w:color="auto" w:fill="FFFFFF"/>
        </w:rPr>
        <w:t xml:space="preserve"> ε</w:t>
      </w:r>
      <w:r w:rsidRPr="00E222AB">
        <w:rPr>
          <w:rFonts w:eastAsia="Times New Roman" w:cs="Times New Roman"/>
          <w:szCs w:val="24"/>
        </w:rPr>
        <w:t>ίμαστε</w:t>
      </w:r>
      <w:r>
        <w:rPr>
          <w:rFonts w:eastAsia="Times New Roman" w:cs="Times New Roman"/>
          <w:szCs w:val="24"/>
        </w:rPr>
        <w:t xml:space="preserve"> εκτός του νομοσχεδίου, να μην φύγουμε έξω από τη συζήτηση. Δ</w:t>
      </w:r>
      <w:r>
        <w:rPr>
          <w:rFonts w:eastAsia="Times New Roman" w:cs="Times New Roman"/>
          <w:szCs w:val="24"/>
        </w:rPr>
        <w:t xml:space="preserve">ιότι εάν σας δώσω τον λόγο, θα ζητήσει και ο Υπουργός τον λόγο. </w:t>
      </w:r>
    </w:p>
    <w:p w14:paraId="2774D7D8"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 xml:space="preserve">Σας παρακαλώ, κύριε Πρόεδρε, να μου δώσετε τον λόγο, γιατί αναφέρθηκε σε μένα. </w:t>
      </w:r>
    </w:p>
    <w:p w14:paraId="2774D7D9"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Επί προσωπικού, δηλαδή. Έχετε ένα λεπτό. </w:t>
      </w:r>
    </w:p>
    <w:p w14:paraId="2774D7DA"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Κύριε Πρόεδρε, να παρακαλέσω και να προκαλέσω τον κ. Πετρόπουλο…</w:t>
      </w:r>
    </w:p>
    <w:p w14:paraId="2774D7DB"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Όχι, να μην απαντήσει ο κύριος Υπουργός. </w:t>
      </w:r>
    </w:p>
    <w:p w14:paraId="2774D7DC"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 xml:space="preserve">Να παρακαλέσω, λοιπόν, να μας φέρει ένα χαρτί, όχι της τρόικας, γιατί η τρόικα είχε πει και σε μας για τη Γαλλία. Μας είχε πει για όλα. Να μας φέρει ένα χαρτί, </w:t>
      </w:r>
      <w:r w:rsidRPr="002B5B2E">
        <w:rPr>
          <w:rFonts w:eastAsia="Times New Roman"/>
          <w:bCs/>
          <w:shd w:val="clear" w:color="auto" w:fill="FFFFFF"/>
        </w:rPr>
        <w:t>ότι</w:t>
      </w:r>
      <w:r>
        <w:rPr>
          <w:rFonts w:eastAsia="Times New Roman" w:cs="Times New Roman"/>
          <w:szCs w:val="24"/>
        </w:rPr>
        <w:t xml:space="preserve"> εμείς έχουμε αποδεχθεί είτε τις συντάξεις χηρείας είτε αυτήν την περίεργη προσωπική διαφορά.</w:t>
      </w:r>
      <w:r>
        <w:rPr>
          <w:rFonts w:eastAsia="Times New Roman" w:cs="Times New Roman"/>
          <w:szCs w:val="24"/>
        </w:rPr>
        <w:t xml:space="preserve"> </w:t>
      </w:r>
    </w:p>
    <w:p w14:paraId="2774D7D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Και να θυμίσω ότι οι δικές μας περικοπές ήταν επί ελλειμμάτων της περιόδου 2004-2009 που τόσο ωραία καλύπτετε, της καραμανλικής </w:t>
      </w:r>
      <w:r>
        <w:rPr>
          <w:rFonts w:eastAsia="Times New Roman" w:cs="Times New Roman"/>
          <w:szCs w:val="24"/>
        </w:rPr>
        <w:t>δεξιάς</w:t>
      </w:r>
      <w:r>
        <w:rPr>
          <w:rFonts w:eastAsia="Times New Roman" w:cs="Times New Roman"/>
          <w:szCs w:val="24"/>
        </w:rPr>
        <w:t xml:space="preserve">. Αυτά και μόνο, κύριε Πρόεδρε. </w:t>
      </w:r>
    </w:p>
    <w:p w14:paraId="2774D7DE" w14:textId="77777777" w:rsidR="009B4FE7" w:rsidRDefault="00452105">
      <w:pPr>
        <w:spacing w:line="600" w:lineRule="auto"/>
        <w:ind w:firstLine="720"/>
        <w:jc w:val="both"/>
        <w:rPr>
          <w:rFonts w:eastAsia="Times New Roman" w:cs="Times New Roman"/>
          <w:szCs w:val="24"/>
        </w:rPr>
      </w:pPr>
      <w:r w:rsidRPr="00E222AB">
        <w:rPr>
          <w:rFonts w:eastAsia="Times New Roman" w:cs="Times New Roman"/>
          <w:b/>
          <w:szCs w:val="24"/>
        </w:rPr>
        <w:t xml:space="preserve">ΑΝΑΣΤΑΣΙΟΣ ΠΕΤΡΟΠΟΥΛΟΣ (Υφυπουργός Εργασίας, Κοινωνικής Ασφάλισης </w:t>
      </w:r>
      <w:r w:rsidRPr="00E222AB">
        <w:rPr>
          <w:rFonts w:eastAsia="Times New Roman"/>
          <w:b/>
          <w:bCs/>
        </w:rPr>
        <w:t>και</w:t>
      </w:r>
      <w:r w:rsidRPr="00E222AB">
        <w:rPr>
          <w:rFonts w:eastAsia="Times New Roman" w:cs="Times New Roman"/>
          <w:b/>
          <w:szCs w:val="24"/>
        </w:rPr>
        <w:t xml:space="preserve"> </w:t>
      </w:r>
      <w:r>
        <w:rPr>
          <w:rFonts w:eastAsia="Times New Roman" w:cs="Times New Roman"/>
          <w:b/>
          <w:szCs w:val="24"/>
        </w:rPr>
        <w:t>Κοινωνικής Αλληλε</w:t>
      </w:r>
      <w:r>
        <w:rPr>
          <w:rFonts w:eastAsia="Times New Roman" w:cs="Times New Roman"/>
          <w:b/>
          <w:szCs w:val="24"/>
        </w:rPr>
        <w:t>γγύης</w:t>
      </w:r>
      <w:r w:rsidRPr="00E222A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Να απαντήσω ένα λεπτό, κύριε Πρόεδρε; </w:t>
      </w:r>
    </w:p>
    <w:p w14:paraId="2774D7DF"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έχει νόημα, κύριε Πετρόπουλε. Θα γίνει διάλογος τώρα; </w:t>
      </w:r>
    </w:p>
    <w:p w14:paraId="2774D7E0" w14:textId="77777777" w:rsidR="009B4FE7" w:rsidRDefault="00452105">
      <w:pPr>
        <w:spacing w:line="600" w:lineRule="auto"/>
        <w:ind w:firstLine="720"/>
        <w:jc w:val="both"/>
        <w:rPr>
          <w:rFonts w:eastAsia="Times New Roman" w:cs="Times New Roman"/>
          <w:szCs w:val="24"/>
        </w:rPr>
      </w:pPr>
      <w:r w:rsidRPr="00E222AB">
        <w:rPr>
          <w:rFonts w:eastAsia="Times New Roman" w:cs="Times New Roman"/>
          <w:b/>
          <w:szCs w:val="24"/>
        </w:rPr>
        <w:t xml:space="preserve">ΑΝΑΣΤΑΣΙΟΣ ΠΕΤΡΟΠΟΥΛΟΣ (Υφυπουργός Εργασίας, Κοινωνικής Ασφάλισης </w:t>
      </w:r>
      <w:r w:rsidRPr="00E222AB">
        <w:rPr>
          <w:rFonts w:eastAsia="Times New Roman"/>
          <w:b/>
          <w:bCs/>
        </w:rPr>
        <w:t>και</w:t>
      </w:r>
      <w:r w:rsidRPr="00E222AB">
        <w:rPr>
          <w:rFonts w:eastAsia="Times New Roman" w:cs="Times New Roman"/>
          <w:b/>
          <w:szCs w:val="24"/>
        </w:rPr>
        <w:t xml:space="preserve"> </w:t>
      </w:r>
      <w:r>
        <w:rPr>
          <w:rFonts w:eastAsia="Times New Roman" w:cs="Times New Roman"/>
          <w:b/>
          <w:szCs w:val="24"/>
        </w:rPr>
        <w:t>Κοινωνικής Αλληλεγγύης</w:t>
      </w:r>
      <w:r w:rsidRPr="00E222AB">
        <w:rPr>
          <w:rFonts w:eastAsia="Times New Roman" w:cs="Times New Roman"/>
          <w:b/>
          <w:szCs w:val="24"/>
        </w:rPr>
        <w:t xml:space="preserve">): </w:t>
      </w:r>
      <w:r w:rsidRPr="00E222AB">
        <w:rPr>
          <w:rFonts w:eastAsia="Times New Roman" w:cs="Times New Roman"/>
          <w:szCs w:val="24"/>
        </w:rPr>
        <w:t>Μόνο μισό</w:t>
      </w:r>
      <w:r>
        <w:rPr>
          <w:rFonts w:eastAsia="Times New Roman" w:cs="Times New Roman"/>
          <w:szCs w:val="24"/>
        </w:rPr>
        <w:t xml:space="preserve"> λεπτό, γι</w:t>
      </w:r>
      <w:r>
        <w:rPr>
          <w:rFonts w:eastAsia="Times New Roman" w:cs="Times New Roman"/>
          <w:szCs w:val="24"/>
        </w:rPr>
        <w:t xml:space="preserve">α να απαντήσω. </w:t>
      </w:r>
    </w:p>
    <w:p w14:paraId="2774D7E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w:t>
      </w:r>
    </w:p>
    <w:p w14:paraId="2774D7E2" w14:textId="77777777" w:rsidR="009B4FE7" w:rsidRDefault="00452105">
      <w:pPr>
        <w:spacing w:line="600" w:lineRule="auto"/>
        <w:ind w:firstLine="720"/>
        <w:jc w:val="both"/>
        <w:rPr>
          <w:rFonts w:eastAsia="Times New Roman" w:cs="Times New Roman"/>
          <w:szCs w:val="24"/>
        </w:rPr>
      </w:pPr>
      <w:r w:rsidRPr="00E222AB">
        <w:rPr>
          <w:rFonts w:eastAsia="Times New Roman" w:cs="Times New Roman"/>
          <w:b/>
          <w:szCs w:val="24"/>
        </w:rPr>
        <w:lastRenderedPageBreak/>
        <w:t xml:space="preserve">ΑΝΑΣΤΑΣΙΟΣ ΠΕΤΡΟΠΟΥΛΟΣ (Υφυπουργός Εργασίας, Κοινωνικής Ασφάλισης </w:t>
      </w:r>
      <w:r w:rsidRPr="00E222AB">
        <w:rPr>
          <w:rFonts w:eastAsia="Times New Roman"/>
          <w:b/>
          <w:bCs/>
        </w:rPr>
        <w:t>και</w:t>
      </w:r>
      <w:r w:rsidRPr="00E222AB">
        <w:rPr>
          <w:rFonts w:eastAsia="Times New Roman" w:cs="Times New Roman"/>
          <w:b/>
          <w:szCs w:val="24"/>
        </w:rPr>
        <w:t xml:space="preserve"> </w:t>
      </w:r>
      <w:r>
        <w:rPr>
          <w:rFonts w:eastAsia="Times New Roman" w:cs="Times New Roman"/>
          <w:b/>
          <w:szCs w:val="24"/>
        </w:rPr>
        <w:t>Κοινωνικής Αλληλεγγύης</w:t>
      </w:r>
      <w:r w:rsidRPr="00E222AB">
        <w:rPr>
          <w:rFonts w:eastAsia="Times New Roman" w:cs="Times New Roman"/>
          <w:b/>
          <w:szCs w:val="24"/>
        </w:rPr>
        <w:t xml:space="preserve">): </w:t>
      </w:r>
      <w:r>
        <w:rPr>
          <w:rFonts w:eastAsia="Times New Roman" w:cs="Times New Roman"/>
          <w:szCs w:val="24"/>
        </w:rPr>
        <w:t>Αυτό που βγήκε τώρα είναι, επιτέλους, η αλήθεια. Πράγματι, μέσα στον σχεδιασμό για τις συντάξεις ήτα</w:t>
      </w:r>
      <w:r>
        <w:rPr>
          <w:rFonts w:eastAsia="Times New Roman" w:cs="Times New Roman"/>
          <w:szCs w:val="24"/>
        </w:rPr>
        <w:t xml:space="preserve">ν η περικοπή των συντάξεων χηρείας. Αυτό μόλις δηλώθηκε και αυτό είπα και εγώ. Να είστε καλά. </w:t>
      </w:r>
    </w:p>
    <w:p w14:paraId="2774D7E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ΧΡΙΣΤΟΦΙΛΟΠΟΥΛΟΥ: </w:t>
      </w:r>
      <w:r>
        <w:rPr>
          <w:rFonts w:eastAsia="Times New Roman" w:cs="Times New Roman"/>
          <w:szCs w:val="24"/>
        </w:rPr>
        <w:t xml:space="preserve">Από ποιον; Από το τρίτο μνημόνιο. Όλες οι κυβερνήσεις έλεγαν «όχι». Μόνο εσείς πήγατε </w:t>
      </w:r>
      <w:r w:rsidRPr="00F331DF">
        <w:rPr>
          <w:rFonts w:eastAsia="Times New Roman"/>
          <w:bCs/>
        </w:rPr>
        <w:t>και</w:t>
      </w:r>
      <w:r>
        <w:rPr>
          <w:rFonts w:eastAsia="Times New Roman" w:cs="Times New Roman"/>
          <w:szCs w:val="24"/>
        </w:rPr>
        <w:t xml:space="preserve"> τα δώσατε αυτά. Τα δώσατε όλα. Όλα! </w:t>
      </w:r>
    </w:p>
    <w:p w14:paraId="2774D7E4"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Κρεμαστινός): </w:t>
      </w:r>
      <w:r>
        <w:rPr>
          <w:rFonts w:eastAsia="Times New Roman" w:cs="Times New Roman"/>
          <w:szCs w:val="24"/>
        </w:rPr>
        <w:t xml:space="preserve">Παρακαλώ! </w:t>
      </w:r>
    </w:p>
    <w:p w14:paraId="2774D7E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Κύριε Δένδια, έχετε τον λόγο. </w:t>
      </w:r>
    </w:p>
    <w:p w14:paraId="2774D7E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 </w:t>
      </w:r>
      <w:r>
        <w:rPr>
          <w:rFonts w:eastAsia="Times New Roman" w:cs="Times New Roman"/>
          <w:b/>
          <w:szCs w:val="24"/>
        </w:rPr>
        <w:t xml:space="preserve">ΓΕΩΡΓΙΟΣ ΔΕΝΔΙΑΣ: </w:t>
      </w:r>
      <w:r>
        <w:rPr>
          <w:rFonts w:eastAsia="Times New Roman" w:cs="Times New Roman"/>
          <w:szCs w:val="24"/>
        </w:rPr>
        <w:t>Κυρίες και κύριοι συνάδελφοι, κατ’ αρχάς, θα αποφύγω να επαναλάβω όσα ο επιμελής εισηγητής της Νέας Δημοκρατίας, ο κ. Θεόδωρος Καράογλου, είπε για τις πράξ</w:t>
      </w:r>
      <w:r>
        <w:rPr>
          <w:rFonts w:eastAsia="Times New Roman" w:cs="Times New Roman"/>
          <w:szCs w:val="24"/>
        </w:rPr>
        <w:t xml:space="preserve">εις νομοθετικού περιεχομένου. Νομίζω ότι ανέλυσε με επάρκεια το ζήτημα. Μια ευρύτερη πολιτική κατόπτευση θα κάνω και θα πω ορισμένα πράγματα για το ζήτημα που αφορά το Μάτι. </w:t>
      </w:r>
    </w:p>
    <w:p w14:paraId="2774D7E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Κατ’ αρχάς, όσον αφορά το</w:t>
      </w:r>
      <w:r>
        <w:rPr>
          <w:rFonts w:eastAsia="Times New Roman" w:cs="Times New Roman"/>
          <w:szCs w:val="24"/>
        </w:rPr>
        <w:t>ν</w:t>
      </w:r>
      <w:r>
        <w:rPr>
          <w:rFonts w:eastAsia="Times New Roman" w:cs="Times New Roman"/>
          <w:szCs w:val="24"/>
        </w:rPr>
        <w:t xml:space="preserve"> ΦΠΑ στα νησιά, αναγνώστηκε και προηγουμένως το κείμενο που αφορά το φερόμενο </w:t>
      </w:r>
      <w:r>
        <w:rPr>
          <w:rFonts w:eastAsia="Times New Roman" w:cs="Times New Roman"/>
          <w:szCs w:val="24"/>
          <w:lang w:val="en-US"/>
        </w:rPr>
        <w:t>e</w:t>
      </w:r>
      <w:r w:rsidRPr="00AF552D">
        <w:rPr>
          <w:rFonts w:eastAsia="Times New Roman" w:cs="Times New Roman"/>
          <w:szCs w:val="24"/>
        </w:rPr>
        <w:t>-</w:t>
      </w:r>
      <w:r>
        <w:rPr>
          <w:rFonts w:eastAsia="Times New Roman" w:cs="Times New Roman"/>
          <w:szCs w:val="24"/>
          <w:lang w:val="en-US"/>
        </w:rPr>
        <w:t>mail</w:t>
      </w:r>
      <w:r w:rsidRPr="007D1CEF">
        <w:rPr>
          <w:rFonts w:eastAsia="Times New Roman" w:cs="Times New Roman"/>
          <w:szCs w:val="24"/>
        </w:rPr>
        <w:t xml:space="preserve"> </w:t>
      </w:r>
      <w:r>
        <w:rPr>
          <w:rFonts w:eastAsia="Times New Roman" w:cs="Times New Roman"/>
          <w:szCs w:val="24"/>
        </w:rPr>
        <w:t xml:space="preserve">Χαρδούβελη. Κατά συνέπεια, νομίζω ότι απεδείχθη –και οφείλει κανείς να αναγνωρίσει- ότι η προηγούμενη Κυβέρνηση </w:t>
      </w:r>
      <w:r>
        <w:rPr>
          <w:rFonts w:eastAsia="Times New Roman" w:cs="Times New Roman"/>
          <w:szCs w:val="24"/>
        </w:rPr>
        <w:lastRenderedPageBreak/>
        <w:t xml:space="preserve">είχε αποφύγει την αύξηση του ΦΠΑ στα νησιά. Αυτό έγινε με </w:t>
      </w:r>
      <w:r>
        <w:rPr>
          <w:rFonts w:eastAsia="Times New Roman" w:cs="Times New Roman"/>
          <w:szCs w:val="24"/>
        </w:rPr>
        <w:t>τ</w:t>
      </w:r>
      <w:r>
        <w:rPr>
          <w:rFonts w:eastAsia="Times New Roman" w:cs="Times New Roman"/>
          <w:szCs w:val="24"/>
        </w:rPr>
        <w:t>ην</w:t>
      </w:r>
      <w:r>
        <w:rPr>
          <w:rFonts w:eastAsia="Times New Roman" w:cs="Times New Roman"/>
          <w:szCs w:val="24"/>
        </w:rPr>
        <w:t xml:space="preserve"> παρούσα Κυβέρνηση. Αυτό είναι έτσι. Άρα, επ’ αυτού η Κυβέρνηση κατέγραψε μια σημαντική αποτυχία και εν μέρει τώρα, με μια μικρή αναστολή, προσπαθεί να πετύχει να της αποδοθούν πολιτικά εύσημα. </w:t>
      </w:r>
    </w:p>
    <w:p w14:paraId="2774D7E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Κύρια Υπουργέ, μας είναι εξαιρετικά δύσκολο. Εν πάση περιπτ</w:t>
      </w:r>
      <w:r>
        <w:rPr>
          <w:rFonts w:eastAsia="Times New Roman" w:cs="Times New Roman"/>
          <w:szCs w:val="24"/>
        </w:rPr>
        <w:t xml:space="preserve">ώσει, νομίζω ότι αυτό που μπορείτε να κάνετε είναι να δεχθείτε την πρόταση της Νέας Δημοκρατίας -φαίνεται να έχετε πολύ καλή σχέση με τους δανειστές- και να πάμε μέχρι το τέλος του 2019 και να δούμε από εκεί πέρα μήπως μπορέσουν να παραμείνουν τουλάχιστον </w:t>
      </w:r>
      <w:r>
        <w:rPr>
          <w:rFonts w:eastAsia="Times New Roman" w:cs="Times New Roman"/>
          <w:szCs w:val="24"/>
        </w:rPr>
        <w:t xml:space="preserve">αυτά τα νησιά στο καθεστώς του χαμηλού ΦΠΑ. </w:t>
      </w:r>
    </w:p>
    <w:p w14:paraId="2774D7E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Έρχομαι στα υπόλοιπα θέματα, κυρίες και κύριοι συνάδελφοι, που καλύπτει η </w:t>
      </w:r>
      <w:r>
        <w:rPr>
          <w:rFonts w:eastAsia="Times New Roman" w:cs="Times New Roman"/>
          <w:szCs w:val="24"/>
        </w:rPr>
        <w:t>πράξη νομοθετικού περιεχομένου</w:t>
      </w:r>
      <w:r>
        <w:rPr>
          <w:rFonts w:eastAsia="Times New Roman" w:cs="Times New Roman"/>
          <w:szCs w:val="24"/>
        </w:rPr>
        <w:t>. Αναφέρομαι κυρίως στα ζητήματα που αφορούν το Μάτι και, βεβαίως, τους πληγέντες από τις πλημμύρες στη Μάν</w:t>
      </w:r>
      <w:r>
        <w:rPr>
          <w:rFonts w:eastAsia="Times New Roman" w:cs="Times New Roman"/>
          <w:szCs w:val="24"/>
        </w:rPr>
        <w:t xml:space="preserve">δρα, για τους οποίους η Νέα Δημοκρατία και για τις δύο περιπτώσεις έχει εκφράσει επανειλημμένως τη λύπη της και άριστα, με πρωτοβουλία του κ. Καράογλου, τηρήθηκε στην αρχή και ενός λεπτού σιγή. </w:t>
      </w:r>
    </w:p>
    <w:p w14:paraId="2774D7E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Ακούγεται στην Αίθουσα από την πλευρά των κυβερνητικών αξιωμα</w:t>
      </w:r>
      <w:r>
        <w:rPr>
          <w:rFonts w:eastAsia="Times New Roman" w:cs="Times New Roman"/>
          <w:szCs w:val="24"/>
        </w:rPr>
        <w:t xml:space="preserve">τούχων και από πολλούς Υπουργούς εκτός της Αίθουσας η καινοφανής θεωρία ότι για το ό,τι συνέβη –αναφέρομαι τώρα στο Μάτι- ευθύνεται η αυθαίρετη δόμηση, η εγγύτητα </w:t>
      </w:r>
      <w:r>
        <w:rPr>
          <w:rFonts w:eastAsia="Times New Roman" w:cs="Times New Roman"/>
          <w:szCs w:val="24"/>
        </w:rPr>
        <w:lastRenderedPageBreak/>
        <w:t>στο δάσος κ</w:t>
      </w:r>
      <w:r>
        <w:rPr>
          <w:rFonts w:eastAsia="Times New Roman" w:cs="Times New Roman"/>
          <w:szCs w:val="24"/>
        </w:rPr>
        <w:t>.</w:t>
      </w:r>
      <w:r>
        <w:rPr>
          <w:rFonts w:eastAsia="Times New Roman" w:cs="Times New Roman"/>
          <w:szCs w:val="24"/>
        </w:rPr>
        <w:t>τλ</w:t>
      </w:r>
      <w:r>
        <w:rPr>
          <w:rFonts w:eastAsia="Times New Roman" w:cs="Times New Roman"/>
          <w:szCs w:val="24"/>
        </w:rPr>
        <w:t>.</w:t>
      </w:r>
      <w:r>
        <w:rPr>
          <w:rFonts w:eastAsia="Times New Roman" w:cs="Times New Roman"/>
          <w:szCs w:val="24"/>
        </w:rPr>
        <w:t>. Όλα αυτά ακούγονται με ένα κοινωνιολογικό περίβλημα. Ανατρέχουν σε παθογένει</w:t>
      </w:r>
      <w:r>
        <w:rPr>
          <w:rFonts w:eastAsia="Times New Roman" w:cs="Times New Roman"/>
          <w:szCs w:val="24"/>
        </w:rPr>
        <w:t>ες υπαρκτές –δεν το αρνείται κανείς- του νεοελληνικού κράτος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774D7E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έλεγα ότι κάτι τέτοιο όχι απλώς αντικρούει τη σοβαρότητα αυτή καθαυτή, αλλά εκθέτει λίγο και αυτούς που το λένε. Να πάμε στο στενό πριν πάμε στο ευρύτερο.</w:t>
      </w:r>
      <w:r>
        <w:rPr>
          <w:rFonts w:eastAsia="Times New Roman" w:cs="Times New Roman"/>
          <w:szCs w:val="24"/>
        </w:rPr>
        <w:t xml:space="preserve"> </w:t>
      </w:r>
    </w:p>
    <w:p w14:paraId="2774D7E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στενό έχει να κάνει με το εξής: Πρώτον, ας υποθέσουμε –δεν είναι έτσι- ότι υπήρχε θέμα «ευθύνης» των θεμάτων που αφορούν την αυθαίρετη δόμηση. Σε αυτήν την περίπτωση, η παρούσα Κυβέρνηση θα όφειλε να είχε ασχοληθεί με αυτό το θέμα αμέσως με του που αν</w:t>
      </w:r>
      <w:r>
        <w:rPr>
          <w:rFonts w:eastAsia="Times New Roman" w:cs="Times New Roman"/>
          <w:szCs w:val="24"/>
        </w:rPr>
        <w:t>έλαβε την εξουσία. Ούτως ή άλλως, έχει καταδικάσει το παλιό σύστημα. Το κάνει κάθε μέρα. Αναλαμβάνει την εξουσία τον Γενάρη του 2015. Υποτίθεται, λοιπόν, αφού υπάρχει ένα τέτοιο ζήτημα που απειλεί ανθρώπινες ζωές, εξαιρετικά σημαντικό, κορυφαίο, η καινούργ</w:t>
      </w:r>
      <w:r>
        <w:rPr>
          <w:rFonts w:eastAsia="Times New Roman" w:cs="Times New Roman"/>
          <w:szCs w:val="24"/>
        </w:rPr>
        <w:t xml:space="preserve">ια Κυβέρνηση καταπιάνεται και το αντιμετωπίζει με όποιον τρόπο μπορεί. </w:t>
      </w:r>
    </w:p>
    <w:p w14:paraId="2774D7E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Αφήνω τις φαιδρότητες που ελέχθησαν ότι δεν βρήκαν κονδύλια για κατεδαφίσεις </w:t>
      </w:r>
      <w:r>
        <w:rPr>
          <w:rFonts w:eastAsia="Times New Roman" w:cs="Times New Roman"/>
          <w:szCs w:val="24"/>
        </w:rPr>
        <w:t xml:space="preserve">εγγεγραμμένα </w:t>
      </w:r>
      <w:r>
        <w:rPr>
          <w:rFonts w:eastAsia="Times New Roman" w:cs="Times New Roman"/>
          <w:szCs w:val="24"/>
        </w:rPr>
        <w:t xml:space="preserve">στον προϋπολογισμό. Βρίσκει χίλιες εξακόσιες </w:t>
      </w:r>
      <w:r>
        <w:rPr>
          <w:rFonts w:eastAsia="Times New Roman" w:cs="Times New Roman"/>
          <w:szCs w:val="24"/>
        </w:rPr>
        <w:t xml:space="preserve">τριάντα </w:t>
      </w:r>
      <w:r>
        <w:rPr>
          <w:rFonts w:eastAsia="Times New Roman" w:cs="Times New Roman"/>
          <w:szCs w:val="24"/>
        </w:rPr>
        <w:t xml:space="preserve">εννιά </w:t>
      </w:r>
      <w:r>
        <w:rPr>
          <w:rFonts w:eastAsia="Times New Roman" w:cs="Times New Roman"/>
          <w:szCs w:val="24"/>
        </w:rPr>
        <w:lastRenderedPageBreak/>
        <w:t xml:space="preserve">πράξεις κατεδάφισης. Πόσες εκτελεί </w:t>
      </w:r>
      <w:r>
        <w:rPr>
          <w:rFonts w:eastAsia="Times New Roman" w:cs="Times New Roman"/>
          <w:szCs w:val="24"/>
        </w:rPr>
        <w:t>τον πρώτο χρόνο; Κα</w:t>
      </w:r>
      <w:r>
        <w:rPr>
          <w:rFonts w:eastAsia="Times New Roman" w:cs="Times New Roman"/>
          <w:szCs w:val="24"/>
        </w:rPr>
        <w:t>μ</w:t>
      </w:r>
      <w:r>
        <w:rPr>
          <w:rFonts w:eastAsia="Times New Roman" w:cs="Times New Roman"/>
          <w:szCs w:val="24"/>
        </w:rPr>
        <w:t>μία. Αντιθέτως, Υπουργοί υπογράφουν πράξεις αναστολής. Πόσες εκτελεί τον δεύτερο χρόνο; Κα</w:t>
      </w:r>
      <w:r>
        <w:rPr>
          <w:rFonts w:eastAsia="Times New Roman" w:cs="Times New Roman"/>
          <w:szCs w:val="24"/>
        </w:rPr>
        <w:t>μ</w:t>
      </w:r>
      <w:r>
        <w:rPr>
          <w:rFonts w:eastAsia="Times New Roman" w:cs="Times New Roman"/>
          <w:szCs w:val="24"/>
        </w:rPr>
        <w:t>μία. Πόσες εκτελεί τον τρίτο χρόνο; Κα</w:t>
      </w:r>
      <w:r>
        <w:rPr>
          <w:rFonts w:eastAsia="Times New Roman" w:cs="Times New Roman"/>
          <w:szCs w:val="24"/>
        </w:rPr>
        <w:t>μ</w:t>
      </w:r>
      <w:r>
        <w:rPr>
          <w:rFonts w:eastAsia="Times New Roman" w:cs="Times New Roman"/>
          <w:szCs w:val="24"/>
        </w:rPr>
        <w:t xml:space="preserve">μία. </w:t>
      </w:r>
    </w:p>
    <w:p w14:paraId="2774D7E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Τι μας λέτε; Πείτε μας για να καταλάβω. Όχι μόνο δεν εκτελείτε κα</w:t>
      </w:r>
      <w:r>
        <w:rPr>
          <w:rFonts w:eastAsia="Times New Roman" w:cs="Times New Roman"/>
          <w:szCs w:val="24"/>
        </w:rPr>
        <w:t>μ</w:t>
      </w:r>
      <w:r>
        <w:rPr>
          <w:rFonts w:eastAsia="Times New Roman" w:cs="Times New Roman"/>
          <w:szCs w:val="24"/>
        </w:rPr>
        <w:t>μία, αλλά ξεκινάτε τις πονηριές με</w:t>
      </w:r>
      <w:r>
        <w:rPr>
          <w:rFonts w:eastAsia="Times New Roman" w:cs="Times New Roman"/>
          <w:szCs w:val="24"/>
        </w:rPr>
        <w:t xml:space="preserve"> τις έννοιες, όπως, παραδείγματος </w:t>
      </w:r>
      <w:r>
        <w:rPr>
          <w:rFonts w:eastAsia="Times New Roman" w:cs="Times New Roman"/>
          <w:szCs w:val="24"/>
        </w:rPr>
        <w:t>χάριν</w:t>
      </w:r>
      <w:r>
        <w:rPr>
          <w:rFonts w:eastAsia="Times New Roman" w:cs="Times New Roman"/>
          <w:szCs w:val="24"/>
        </w:rPr>
        <w:t>, «οικιστική πύκνωση», που στην πραγματικότητα κλείνουμε το μάτι σε νέες αυθαίρετες οικοδομές, με τις διατυπώσεις του ν.4495/2017 από τον οποίο το μόνο πράγμα που εφαρμόζετε είναι η νομιμοποίηση της αυθαίρετης δόμησης</w:t>
      </w:r>
      <w:r>
        <w:rPr>
          <w:rFonts w:eastAsia="Times New Roman" w:cs="Times New Roman"/>
          <w:szCs w:val="24"/>
        </w:rPr>
        <w:t xml:space="preserve"> και τα υπόλοιπα για τις περιφερειακές διευθύνσεις ελέγχου δόμησης και τα εβδομήντα τέσσερα τμήματα ελέγχου δόμησης τα ψηφίζετε και τα βάζετε στο ντουλάπι των αχρήστων. Τίποτα δεν έχει γίνει μέχρι σήμερα. Έρχεστε απλώς, μετά από μια καταστροφή που στέρησε </w:t>
      </w:r>
      <w:r>
        <w:rPr>
          <w:rFonts w:eastAsia="Times New Roman" w:cs="Times New Roman"/>
          <w:szCs w:val="24"/>
        </w:rPr>
        <w:t xml:space="preserve">ενενήντα εννέα ανθρώπινες ζωές, να μας πείτε ότι ευθύνεται η αυθαίρετη δόμηση, χωρίς ίχνος αυτοκριτικής. </w:t>
      </w:r>
    </w:p>
    <w:p w14:paraId="2774D7E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Θα σας τα πω με τη σειρά. Το έχω χειριστεί αυτό το θέμα. Δεν είναι εύκολο θέμα. Το χειρίστηκα επί δύο χρόνια. Στη διάθεσή σας είναι οι επιδόσεις της Π</w:t>
      </w:r>
      <w:r>
        <w:rPr>
          <w:rFonts w:eastAsia="Times New Roman" w:cs="Times New Roman"/>
          <w:szCs w:val="24"/>
        </w:rPr>
        <w:t xml:space="preserve">υροσβεστικής και της Πολιτικής Προστασίας το διάστημα 2012-2014. Θα δείτε συνεχή μείωση των </w:t>
      </w:r>
      <w:r>
        <w:rPr>
          <w:rFonts w:eastAsia="Times New Roman" w:cs="Times New Roman"/>
          <w:szCs w:val="24"/>
        </w:rPr>
        <w:t xml:space="preserve">καμένων </w:t>
      </w:r>
      <w:r>
        <w:rPr>
          <w:rFonts w:eastAsia="Times New Roman" w:cs="Times New Roman"/>
          <w:szCs w:val="24"/>
        </w:rPr>
        <w:t xml:space="preserve">εκτάσεων. Καλά, μη συζητάμε για να χάσουμε ανθρώπινη ζωή. Αυτό δεν είναι παραδεκτό με τα μέσα που έχουμε. </w:t>
      </w:r>
    </w:p>
    <w:p w14:paraId="2774D7F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Κατ’ αρχάς, ποιος είναι ο υπεύθυνος για να το χει</w:t>
      </w:r>
      <w:r>
        <w:rPr>
          <w:rFonts w:eastAsia="Times New Roman" w:cs="Times New Roman"/>
          <w:szCs w:val="24"/>
        </w:rPr>
        <w:t xml:space="preserve">ριστεί; Υπάρχουν ευθύνες στην </w:t>
      </w:r>
      <w:r>
        <w:rPr>
          <w:rFonts w:eastAsia="Times New Roman" w:cs="Times New Roman"/>
          <w:szCs w:val="24"/>
        </w:rPr>
        <w:t>Περιφέρεια</w:t>
      </w:r>
      <w:r>
        <w:rPr>
          <w:rFonts w:eastAsia="Times New Roman" w:cs="Times New Roman"/>
          <w:szCs w:val="24"/>
        </w:rPr>
        <w:t>; Προφανώς, υπάρχουν. Υπάρχουν ευθύνες στους δήμους; Προφανώς, υπάρχουν. Στο ελληνικό κράτος, όμως, ποιος είναι ο ένας αξιωματούχος που έχει την ευθύνη χειρισμού των θεμάτων πολιτικής προστασίας; Είναι ο Γενικός Γραμ</w:t>
      </w:r>
      <w:r>
        <w:rPr>
          <w:rFonts w:eastAsia="Times New Roman" w:cs="Times New Roman"/>
          <w:szCs w:val="24"/>
        </w:rPr>
        <w:t xml:space="preserve">ματέας Πολιτικής Προστασίας. Είναι ο μόνος αξιωματούχος, ο οποίος μπορεί να προβαίνει σε πράξεις με μόνη την υπογραφή του, χωρίς να έχει ανάγκη ούτε καν την υπογραφή του Υπουργού του. </w:t>
      </w:r>
    </w:p>
    <w:p w14:paraId="2774D7F1" w14:textId="77777777" w:rsidR="009B4FE7" w:rsidRDefault="00452105">
      <w:pPr>
        <w:spacing w:line="600" w:lineRule="auto"/>
        <w:ind w:firstLine="709"/>
        <w:jc w:val="both"/>
        <w:rPr>
          <w:rFonts w:eastAsia="Times New Roman" w:cs="Times New Roman"/>
          <w:szCs w:val="24"/>
        </w:rPr>
      </w:pPr>
      <w:r>
        <w:rPr>
          <w:rFonts w:eastAsia="Times New Roman" w:cs="Times New Roman"/>
          <w:szCs w:val="24"/>
        </w:rPr>
        <w:t>Ποιον επιλέξατε; Ποιος ήταν ο άνθρωπος, λοιπόν, που είχε αυτή τη στρατη</w:t>
      </w:r>
      <w:r>
        <w:rPr>
          <w:rFonts w:eastAsia="Times New Roman" w:cs="Times New Roman"/>
          <w:szCs w:val="24"/>
        </w:rPr>
        <w:t>γική ευθύνη στη Μάνδρα. Θυμάστε ποιος ήταν; Τι ήταν αυτός ο κύριος πριν, ο πρώην Γενικός Γραμματέας; Θα σας πω εγώ. Ήταν Αξιωματικός της Πυροσβεστικής. Πότε εκρίθη αυτός ο Αξιωματικός της Πυροσβεστικής; Εκρίθη επί των ημερών μου. Πώς εκρίθη; Τον κάναμε στρ</w:t>
      </w:r>
      <w:r>
        <w:rPr>
          <w:rFonts w:eastAsia="Times New Roman" w:cs="Times New Roman"/>
          <w:szCs w:val="24"/>
        </w:rPr>
        <w:t xml:space="preserve">ατηγό; Τον κάναμε αρχηγό; Όχι. Απεστρατεύθη. Απεστρατεύθη, γιατί εκρίθη ακατάλληλος να συνεχίσει. Τον ακατάλληλο να συνεχίσει τον επιλέξατε ως Γενικό Γραμματέα Πολιτικής Προστασίας. </w:t>
      </w:r>
    </w:p>
    <w:p w14:paraId="2774D7F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Σας λέω δε και το εξής: Όταν ρώτησα -γιατί ρώτησα- γιατί αποστράτευσε το </w:t>
      </w:r>
      <w:r>
        <w:rPr>
          <w:rFonts w:eastAsia="Times New Roman" w:cs="Times New Roman"/>
          <w:szCs w:val="24"/>
        </w:rPr>
        <w:t xml:space="preserve">Συμβούλιο όλους τους αξιωματικούς, για να έχουμε γνώση για τον καθένα, ξέρετε τι μου είπαν; «Αν τον αφήναμε αυτόν, μπορεί να έκαιγε και τις πέτρες», επί λέξει. Αυτός ήταν ο άνθρωπος που είχε τον συντονισμό. </w:t>
      </w:r>
    </w:p>
    <w:p w14:paraId="2774D7F3" w14:textId="77777777" w:rsidR="009B4FE7" w:rsidRDefault="00452105">
      <w:pPr>
        <w:spacing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 xml:space="preserve">έχω δει όλα τα προγράμματα πτήσεως των πτητικών μέσων. Πού ήταν τα πτητικά μέσα, όταν γινόταν η καταστροφή στο Μάτι; Ποιος έδωσε την εντολή να μετακινηθούν οι δυνάμεις από την </w:t>
      </w:r>
      <w:r>
        <w:rPr>
          <w:rFonts w:eastAsia="Times New Roman" w:cs="Times New Roman"/>
          <w:szCs w:val="24"/>
        </w:rPr>
        <w:t xml:space="preserve">ανατολική </w:t>
      </w:r>
      <w:r>
        <w:rPr>
          <w:rFonts w:eastAsia="Times New Roman" w:cs="Times New Roman"/>
          <w:szCs w:val="24"/>
        </w:rPr>
        <w:t xml:space="preserve">στη </w:t>
      </w:r>
      <w:r>
        <w:rPr>
          <w:rFonts w:eastAsia="Times New Roman" w:cs="Times New Roman"/>
          <w:szCs w:val="24"/>
        </w:rPr>
        <w:t>δυτική</w:t>
      </w:r>
      <w:r>
        <w:rPr>
          <w:rFonts w:eastAsia="Times New Roman" w:cs="Times New Roman"/>
          <w:szCs w:val="24"/>
        </w:rPr>
        <w:t xml:space="preserve"> Αττική και να μην προλάβουν να γυρίσουν, αντί να εφαρμοστεί</w:t>
      </w:r>
      <w:r>
        <w:rPr>
          <w:rFonts w:eastAsia="Times New Roman" w:cs="Times New Roman"/>
          <w:szCs w:val="24"/>
        </w:rPr>
        <w:t xml:space="preserve"> ο συνήθης σχεδιασμός και να έρθουν από την Πελοπόννησο. Ποιος έχει την ευθύνη για όλα αυτά; Η αυθαίρετη δόμηση την έχει; Για να ξέρω.</w:t>
      </w:r>
    </w:p>
    <w:p w14:paraId="2774D7F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σημείο που εξερράγη αυτή η πυρκαγιά είναι το σημείο που αναμένεται κάθε χρόνο να εκραγεί πυρκαγιά, γι’ αυτό στον σχεδι</w:t>
      </w:r>
      <w:r>
        <w:rPr>
          <w:rFonts w:eastAsia="Times New Roman" w:cs="Times New Roman"/>
          <w:szCs w:val="24"/>
        </w:rPr>
        <w:t xml:space="preserve">ασμό προκύπτει να υπάρχει πυροσβεστικό αυτοκίνητο σε ελάχιστες εκατοντάδες μέτρα από το σημείο αρχικής έναρξης της πυρκαγιάς. Υπήρχε εκεί αυτό το αυτοκίνητο ή δεν υπήρχε; Με εντολή ποιου έφυγε; Πότε έφυγε; Πού πήγε; </w:t>
      </w:r>
    </w:p>
    <w:p w14:paraId="2774D7F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Γιατί σας τα λέω όλα αυτά; Σας τα λέω γ</w:t>
      </w:r>
      <w:r>
        <w:rPr>
          <w:rFonts w:eastAsia="Times New Roman" w:cs="Times New Roman"/>
          <w:szCs w:val="24"/>
        </w:rPr>
        <w:t xml:space="preserve">ια να σταματήσουν οι προσβολές στις μνήμες των νεκρών που συνιστούν οι αναφορές περί δήθεν αιτίας της αυθαίρετης δόμησης για όσους χάσαμε εκεί. </w:t>
      </w:r>
    </w:p>
    <w:p w14:paraId="2774D7F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Τα συστήματα έγκαιρης προειδοποίησης, όλα αυτά που είχαν παραγγελθεί επί των ημερών μου, πού πήγαν; Αποκτήθηκαν</w:t>
      </w:r>
      <w:r>
        <w:rPr>
          <w:rFonts w:eastAsia="Times New Roman" w:cs="Times New Roman"/>
          <w:szCs w:val="24"/>
        </w:rPr>
        <w:t xml:space="preserve">; Λειτουργούσαν; Τι έγινε; </w:t>
      </w:r>
    </w:p>
    <w:p w14:paraId="2774D7F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περίπου τα πάντα. Τα αεροπλάνα είναι σε ένα βαθμό κουρασμένα. Παρεμπιπτόντως η Πυροσβεστική φέτος είχε ένα ελικόπτερο παραπάνω από ό,τι είχαμε επί των ημερών μας. Τίποτα δεν λειτούργησε. </w:t>
      </w:r>
    </w:p>
    <w:p w14:paraId="2774D7F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Γιατί δεν λειτούργησε τίποτα; Ο ά</w:t>
      </w:r>
      <w:r>
        <w:rPr>
          <w:rFonts w:eastAsia="Times New Roman" w:cs="Times New Roman"/>
          <w:szCs w:val="24"/>
        </w:rPr>
        <w:t>νεμος; Ο άνεμος δεν είναι πρόβλημα όταν έχει δεδομένη κατεύθυνση και δεδομένη ταχύτητα. Το πρόβλημα με τον άνεμο είναι όταν αλλάζει κατεύθυνση και αιφνιδιάζει τις δυνάμεις. Όταν ξέρεις από πού ξεκινάει ο άνεμος και έχεις δελτίο καιρού από την προηγούμενη μ</w:t>
      </w:r>
      <w:r>
        <w:rPr>
          <w:rFonts w:eastAsia="Times New Roman" w:cs="Times New Roman"/>
          <w:szCs w:val="24"/>
        </w:rPr>
        <w:t>έρα, είσαι έτοιμος για τον άνεμο. Αλίμονό μας αν κάθε φορά που έπιανε ένας δυνατός αέρας καιγόταν η χώρα και χάναμε εκατό ανθρώπους. Δεν θα υπήρχε Έλληνας ζωντανός σήμερα.</w:t>
      </w:r>
    </w:p>
    <w:p w14:paraId="2774D7F9" w14:textId="77777777" w:rsidR="009B4FE7" w:rsidRDefault="00452105">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επειδή δεν θέλω να μακρηγορήσω, αλλά ειλικρινά στεναχω</w:t>
      </w:r>
      <w:r>
        <w:rPr>
          <w:rFonts w:eastAsia="Times New Roman" w:cs="Times New Roman"/>
          <w:szCs w:val="24"/>
        </w:rPr>
        <w:t xml:space="preserve">ριέμαι πάρα πολύ, διότι, όταν υπάρχουν θύματα, υπάρχουν και μνήμες θυμάτων και απέναντι σε αυτές τις μνήμες θυμάτων πρέπει να υπάρχει μεγάλη σεμνότητα και μεγάλη προσοχή και εν πάση περιπτώσει να αφήσουμε τη </w:t>
      </w:r>
      <w:r>
        <w:rPr>
          <w:rFonts w:eastAsia="Times New Roman" w:cs="Times New Roman"/>
          <w:szCs w:val="24"/>
        </w:rPr>
        <w:t xml:space="preserve">δικαιοσύνη </w:t>
      </w:r>
      <w:r>
        <w:rPr>
          <w:rFonts w:eastAsia="Times New Roman" w:cs="Times New Roman"/>
          <w:szCs w:val="24"/>
        </w:rPr>
        <w:t>να κάνει τη δουλειά της, όχι να προδι</w:t>
      </w:r>
      <w:r>
        <w:rPr>
          <w:rFonts w:eastAsia="Times New Roman" w:cs="Times New Roman"/>
          <w:szCs w:val="24"/>
        </w:rPr>
        <w:t xml:space="preserve">κάζουμε ότι για όλα φταίει η αυθαίρετη δόμηση και η Μεταπολίτευση και ο Θεόδωρος Κολοκοτρώνης και ο Χαρίλαος Τρικούπης και ποιος ξέρει ποιος άλλος. Βέβαια, δεν μπορώ παρά να μην σχολιάσω ειρωνείες Υπουργών τις οποίες δεν κολάζει ο Πρωθυπουργός. </w:t>
      </w:r>
    </w:p>
    <w:p w14:paraId="2774D7F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Έρχομαι λί</w:t>
      </w:r>
      <w:r>
        <w:rPr>
          <w:rFonts w:eastAsia="Times New Roman" w:cs="Times New Roman"/>
          <w:szCs w:val="24"/>
        </w:rPr>
        <w:t xml:space="preserve">γο στη γενική κατάσταση και τελειώνω. </w:t>
      </w:r>
    </w:p>
    <w:p w14:paraId="2774D7FB" w14:textId="77777777" w:rsidR="009B4FE7" w:rsidRDefault="00452105">
      <w:pPr>
        <w:spacing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έχει ξεκινήσει ο ΣΥΡΙΖΑ μια προσπάθεια αλλαγής πολιτικού κλίματος. Έχουν επιλέξει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η ενιαία Κυβέρνηση ακόμα για όσο είναι, τη σκανδαλολογία ως όχημα του πολιτικού κλίματο</w:t>
      </w:r>
      <w:r>
        <w:rPr>
          <w:rFonts w:eastAsia="Times New Roman" w:cs="Times New Roman"/>
          <w:szCs w:val="24"/>
        </w:rPr>
        <w:t xml:space="preserve">ς και έχει επιλέξει και την ιστορία της συνταγματικής μεταρρύθμισης. </w:t>
      </w:r>
    </w:p>
    <w:p w14:paraId="2774D7F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Όσον αφορά το ζήτημα της σκανδαλολογίας θέλω να σας πω ότι είναι πολύ ενδιαφέρον, αντί η Κυβέρνηση μόνο να ασχολείται με οτιδήποτε άλλο, να απαντά κιόλας. Υπάρχει ένα θέμα στο οποίο μπορ</w:t>
      </w:r>
      <w:r>
        <w:rPr>
          <w:rFonts w:eastAsia="Times New Roman" w:cs="Times New Roman"/>
          <w:szCs w:val="24"/>
        </w:rPr>
        <w:t xml:space="preserve">εί κάλλιστα να μας διαφωτίσει: Τι έχει γίνει στο ΤΑΙΠΕΔ; Αυτή η ιστορία της παραχώρησης του Αεροδρομίου «Ελευθέριος Βενιζέλος», κυρία Υπουργέ, που </w:t>
      </w:r>
      <w:r>
        <w:rPr>
          <w:rFonts w:eastAsia="Times New Roman" w:cs="Times New Roman"/>
          <w:szCs w:val="24"/>
        </w:rPr>
        <w:t xml:space="preserve">καταρχήν </w:t>
      </w:r>
      <w:r>
        <w:rPr>
          <w:rFonts w:eastAsia="Times New Roman" w:cs="Times New Roman"/>
          <w:szCs w:val="24"/>
        </w:rPr>
        <w:t>συμφωνήθηκε μεταξύ του ΤΑΙΠΕΔ και του παραχωρησιούχου σε 480 εκατομμύρια, πήγε στην Ευρωπαϊκή Επιτρο</w:t>
      </w:r>
      <w:r>
        <w:rPr>
          <w:rFonts w:eastAsia="Times New Roman" w:cs="Times New Roman"/>
          <w:szCs w:val="24"/>
        </w:rPr>
        <w:t>πή και, όταν γύρισε, υποχρεωθήκατε να το παραχωρήσετε για 1.382.600.000 ευρώ συν ΦΠΑ πώς εξηγείται; Πώς εξηγείται ότι ο φορέας ιδιωτικοποίησης του ελληνικού δημοσίου ήταν έτοιμος να χαρίσει στον παραχωρησιούχο κάτι λιγότερο από 1 δισεκατομμύριο ευρώ; Πώς ε</w:t>
      </w:r>
      <w:r>
        <w:rPr>
          <w:rFonts w:eastAsia="Times New Roman" w:cs="Times New Roman"/>
          <w:szCs w:val="24"/>
        </w:rPr>
        <w:t xml:space="preserve">ξηγούνται αυτά τα πράγματα; Έχουν ερευνηθεί τα πεπραγμένα του ΤΑΙΠΕΔ όλο αυτό το διάστημα; Τι συμβάσεις έχει κάνει; Με ποιον τις έχει κάνει; Με τι τίμημα τις έχει κάνει; Μπορείτε να απαντήστε ευθέως στην Αντιπολίτευση που σας ερωτά και σας ελέγχει ότι όλα </w:t>
      </w:r>
      <w:r>
        <w:rPr>
          <w:rFonts w:eastAsia="Times New Roman" w:cs="Times New Roman"/>
          <w:szCs w:val="24"/>
        </w:rPr>
        <w:t xml:space="preserve">βαίνουν καλώς στο ΤΑΙΠΕΔ και όλα έβαιναν καλώς αυτό το διάστημα διακυβέρνησης από εσάς; </w:t>
      </w:r>
    </w:p>
    <w:p w14:paraId="2774D7F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Όσον αφορά το Σύνταγμα, κ</w:t>
      </w:r>
      <w:r w:rsidRPr="006E2EBC">
        <w:rPr>
          <w:rFonts w:eastAsia="Times New Roman" w:cs="Times New Roman"/>
          <w:szCs w:val="24"/>
        </w:rPr>
        <w:t xml:space="preserve">υρίες και κύριοι συνάδελφοι, </w:t>
      </w:r>
      <w:r>
        <w:rPr>
          <w:rFonts w:eastAsia="Times New Roman" w:cs="Times New Roman"/>
          <w:szCs w:val="24"/>
        </w:rPr>
        <w:t>θα έλεγα το εξής: Η Νέα Δημοκρατία κατέθεσε μια εκτεταμένη και σοβαρή πρόταση, με μετριοπάθεια και σοβαρότητα. Γι</w:t>
      </w:r>
      <w:r>
        <w:rPr>
          <w:rFonts w:eastAsia="Times New Roman" w:cs="Times New Roman"/>
          <w:szCs w:val="24"/>
        </w:rPr>
        <w:t>α να μπορέσουμε να συζητήσουμε σοβαρά τα θέματα του Συντάγματος, απαιτείται ένα πολιτικό κλίμα ήπιο, ένα πολιτικό κλίμα συναίνεσης, ένα κλίμα που θα επιτρέψει στις πολιτικές δυνάμεις να δουν το μέλλον του τόπου, πέρα από μικροκομματικούς σχεδιασμούς και άλ</w:t>
      </w:r>
      <w:r>
        <w:rPr>
          <w:rFonts w:eastAsia="Times New Roman" w:cs="Times New Roman"/>
          <w:szCs w:val="24"/>
        </w:rPr>
        <w:t>λες σκοπιμότητες.</w:t>
      </w:r>
    </w:p>
    <w:p w14:paraId="2774D7FE"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Παραμονές εκλογών αυτό είναι εξαιρετικά δυσχερές, ίσως όχι αδύνατον, αλλά οφείλω να πω ότι με την παρούσα Κυβέρνηση δεν μπορώ να είμαι ιδιαίτερα αισιόδοξος. Αυτό, όμως, που τουλάχιστον ελπίζω είναι να διασωθεί η δυνατότητα να υπάρξει μια </w:t>
      </w:r>
      <w:r>
        <w:rPr>
          <w:rFonts w:eastAsia="Times New Roman"/>
          <w:szCs w:val="24"/>
        </w:rPr>
        <w:t>πραγματική, σοβαρή συζήτηση για έναν σοβαρό συνταγματικό χάρτη, τον οποίον η χώρα έχει. Τίποτα δεν είναι χειρότερο από μια κακή, επιπόλαιη, βεβιασμένη και μικροκομματικών σκοπιμοτήτων αναθεώρηση του ισχύοντος Συντάγματος.</w:t>
      </w:r>
    </w:p>
    <w:p w14:paraId="2774D7FF" w14:textId="77777777" w:rsidR="009B4FE7" w:rsidRDefault="00452105">
      <w:pPr>
        <w:tabs>
          <w:tab w:val="left" w:pos="2940"/>
        </w:tabs>
        <w:spacing w:line="600" w:lineRule="auto"/>
        <w:ind w:firstLine="720"/>
        <w:jc w:val="center"/>
        <w:rPr>
          <w:rFonts w:eastAsia="Times New Roman"/>
          <w:szCs w:val="24"/>
        </w:rPr>
      </w:pPr>
      <w:r>
        <w:rPr>
          <w:rFonts w:eastAsia="Times New Roman"/>
          <w:szCs w:val="24"/>
        </w:rPr>
        <w:t>(Χειροκροτήματα από την πτέρυγα τη</w:t>
      </w:r>
      <w:r>
        <w:rPr>
          <w:rFonts w:eastAsia="Times New Roman"/>
          <w:szCs w:val="24"/>
        </w:rPr>
        <w:t>ς Νέας Δημοκρατίας)</w:t>
      </w:r>
    </w:p>
    <w:p w14:paraId="2774D800" w14:textId="77777777" w:rsidR="009B4FE7" w:rsidRDefault="00452105">
      <w:pPr>
        <w:tabs>
          <w:tab w:val="left" w:pos="2940"/>
        </w:tabs>
        <w:spacing w:line="600" w:lineRule="auto"/>
        <w:ind w:firstLine="720"/>
        <w:jc w:val="both"/>
        <w:rPr>
          <w:rFonts w:eastAsia="Times New Roman"/>
          <w:szCs w:val="24"/>
        </w:rPr>
      </w:pPr>
      <w:r w:rsidRPr="003536A2">
        <w:rPr>
          <w:rFonts w:eastAsia="Times New Roman"/>
          <w:b/>
          <w:szCs w:val="24"/>
        </w:rPr>
        <w:t>ΑΙΚΑΤΕΡΙΝΗ ΠΑΠΑΝΑΤΣΙΟΥ (Υφυπουργός Οικονομικών):</w:t>
      </w:r>
      <w:r>
        <w:rPr>
          <w:rFonts w:eastAsia="Times New Roman"/>
          <w:szCs w:val="24"/>
        </w:rPr>
        <w:t xml:space="preserve"> Κύριε Πρόεδρε, θα μπορούσα να έχω τον λόγο για ένα λεπτό;</w:t>
      </w:r>
    </w:p>
    <w:p w14:paraId="2774D801" w14:textId="77777777" w:rsidR="009B4FE7" w:rsidRDefault="00452105">
      <w:pPr>
        <w:tabs>
          <w:tab w:val="left" w:pos="2940"/>
        </w:tabs>
        <w:spacing w:line="600" w:lineRule="auto"/>
        <w:ind w:firstLine="720"/>
        <w:jc w:val="both"/>
        <w:rPr>
          <w:rFonts w:eastAsia="Times New Roman"/>
          <w:szCs w:val="24"/>
        </w:rPr>
      </w:pPr>
      <w:r w:rsidRPr="003536A2">
        <w:rPr>
          <w:rFonts w:eastAsia="Times New Roman"/>
          <w:b/>
          <w:szCs w:val="24"/>
        </w:rPr>
        <w:t xml:space="preserve">ΠΡΟΕΔΡΕΥΩΝ (Δημήτριος Κρεμαστινός): </w:t>
      </w:r>
      <w:r>
        <w:rPr>
          <w:rFonts w:eastAsia="Times New Roman"/>
          <w:szCs w:val="24"/>
        </w:rPr>
        <w:t>Παρακαλώ, κυρία Υπουργέ, έχετε τον λόγο.</w:t>
      </w:r>
    </w:p>
    <w:p w14:paraId="2774D802" w14:textId="77777777" w:rsidR="009B4FE7" w:rsidRDefault="00452105">
      <w:pPr>
        <w:tabs>
          <w:tab w:val="left" w:pos="2940"/>
        </w:tabs>
        <w:spacing w:line="600" w:lineRule="auto"/>
        <w:ind w:firstLine="720"/>
        <w:jc w:val="both"/>
        <w:rPr>
          <w:rFonts w:eastAsia="Times New Roman"/>
          <w:szCs w:val="24"/>
        </w:rPr>
      </w:pPr>
      <w:r w:rsidRPr="003536A2">
        <w:rPr>
          <w:rFonts w:eastAsia="Times New Roman"/>
          <w:b/>
          <w:szCs w:val="24"/>
        </w:rPr>
        <w:lastRenderedPageBreak/>
        <w:t>ΑΙΚΑΤΕΡΙΝΗ ΠΑΠΑΝΑΤΣΙΟΥ (Υφυπουργός Οικονομικών):</w:t>
      </w:r>
      <w:r>
        <w:rPr>
          <w:rFonts w:eastAsia="Times New Roman"/>
          <w:szCs w:val="24"/>
        </w:rPr>
        <w:t xml:space="preserve"> Κατ</w:t>
      </w:r>
      <w:r>
        <w:rPr>
          <w:rFonts w:eastAsia="Times New Roman"/>
          <w:szCs w:val="24"/>
        </w:rPr>
        <w:t>’ αρχάς, όσον αφορά στο «Ελευθέριος Βενιζέλος», εδώ θα πρέπει να διευκρινίσουμε ότι η Κυβέρνηση ήταν εκείνη που ζήτησε την επανεξέταση της πρότασης και πήρε το τελικό ποσό, που ήταν πολύ μεγαλύτερο από αυτό που ήταν το αρχικό.</w:t>
      </w:r>
    </w:p>
    <w:p w14:paraId="2774D803" w14:textId="77777777" w:rsidR="009B4FE7" w:rsidRDefault="00452105">
      <w:pPr>
        <w:tabs>
          <w:tab w:val="left" w:pos="2940"/>
        </w:tabs>
        <w:spacing w:line="600" w:lineRule="auto"/>
        <w:ind w:firstLine="720"/>
        <w:jc w:val="both"/>
        <w:rPr>
          <w:rFonts w:eastAsia="Times New Roman"/>
          <w:szCs w:val="24"/>
        </w:rPr>
      </w:pPr>
      <w:r w:rsidRPr="003536A2">
        <w:rPr>
          <w:rFonts w:eastAsia="Times New Roman"/>
          <w:b/>
          <w:szCs w:val="24"/>
        </w:rPr>
        <w:t>ΘΕΟΔΩΡΟΣ ΚΑΡΑΟΓΛΟΥ:</w:t>
      </w:r>
      <w:r>
        <w:rPr>
          <w:rFonts w:eastAsia="Times New Roman"/>
          <w:szCs w:val="24"/>
        </w:rPr>
        <w:t xml:space="preserve"> Η Ευρωπαϊ</w:t>
      </w:r>
      <w:r>
        <w:rPr>
          <w:rFonts w:eastAsia="Times New Roman"/>
          <w:szCs w:val="24"/>
        </w:rPr>
        <w:t>κή Επιτροπή το ζήτησε</w:t>
      </w:r>
    </w:p>
    <w:p w14:paraId="2774D804" w14:textId="77777777" w:rsidR="009B4FE7" w:rsidRDefault="00452105">
      <w:pPr>
        <w:tabs>
          <w:tab w:val="left" w:pos="2940"/>
        </w:tabs>
        <w:spacing w:line="600" w:lineRule="auto"/>
        <w:ind w:firstLine="720"/>
        <w:jc w:val="both"/>
        <w:rPr>
          <w:rFonts w:eastAsia="Times New Roman"/>
          <w:szCs w:val="24"/>
        </w:rPr>
      </w:pPr>
      <w:r w:rsidRPr="003536A2">
        <w:rPr>
          <w:rFonts w:eastAsia="Times New Roman"/>
          <w:b/>
          <w:szCs w:val="24"/>
        </w:rPr>
        <w:t>ΑΙΚΑΤΕΡΙΝΗ ΠΑΠΑΝΑΤΣΙΟΥ (Υφυπουργός Οικονομικών):</w:t>
      </w:r>
      <w:r>
        <w:rPr>
          <w:rFonts w:eastAsia="Times New Roman"/>
          <w:szCs w:val="24"/>
        </w:rPr>
        <w:t xml:space="preserve">  Το ζήτησε η Κυβέρνηση και από εκεί προχώρησε.</w:t>
      </w:r>
    </w:p>
    <w:p w14:paraId="2774D805"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Από εκεί και πέρα, όσον αφορά στις καλές μας σχέσεις με τους δανειστές, εμείς εκείνο που πρέπει να πούμε είναι πως ό,τι καταφέρνουμε το κα</w:t>
      </w:r>
      <w:r>
        <w:rPr>
          <w:rFonts w:eastAsia="Times New Roman"/>
          <w:szCs w:val="24"/>
        </w:rPr>
        <w:t xml:space="preserve">ταφέρνουμε με τον αγώνα μας και με σεβασμό στους πολίτες, που μας έχουν φέρει σ’ αυτήν την Κυβέρνηση. Αγωνιστές είμαστε είτε είναι στην κοινωνία είτε είναι στην πολιτική μας. Αυτό έχουμε μάθει να κάνουμε και αυτό κάνουμε και, απ’ ό,τι φαίνεται, το κάνουμε </w:t>
      </w:r>
      <w:r>
        <w:rPr>
          <w:rFonts w:eastAsia="Times New Roman"/>
          <w:szCs w:val="24"/>
        </w:rPr>
        <w:t xml:space="preserve">και πάρα πολύ καλά. </w:t>
      </w:r>
    </w:p>
    <w:p w14:paraId="2774D806"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Μάλιστα, με τα αποτελέσματα που υπάρχουν και εσείς παραδέχεστε –και θα ήθελα να το πω εδώ- και μάλιστα διά του Αρχηγού σας -όχι βέβαια στην Ελλάδα, αλλά στο εξωτερικό τις τελευταίες μέρες- ότι μετά από δέκα χρόνια η οικονομία είναι σε </w:t>
      </w:r>
      <w:r>
        <w:rPr>
          <w:rFonts w:eastAsia="Times New Roman"/>
          <w:szCs w:val="24"/>
        </w:rPr>
        <w:t>ανάπτυξη. Μας επιβεβαιώνετε για μια ακόμη φορά και σας ευχαριστούμε.</w:t>
      </w:r>
    </w:p>
    <w:p w14:paraId="2774D807"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ΓΕΩΡΓΙΟΣ ΔΕΝΔΙΑΣ: </w:t>
      </w:r>
      <w:r>
        <w:rPr>
          <w:rFonts w:eastAsia="Times New Roman"/>
          <w:szCs w:val="24"/>
        </w:rPr>
        <w:t>Κύριε Πρόεδρε, παρακαλώ τον λόγο.</w:t>
      </w:r>
    </w:p>
    <w:p w14:paraId="2774D808" w14:textId="77777777" w:rsidR="009B4FE7" w:rsidRDefault="00452105">
      <w:pPr>
        <w:tabs>
          <w:tab w:val="left" w:pos="2940"/>
        </w:tabs>
        <w:spacing w:line="600" w:lineRule="auto"/>
        <w:ind w:firstLine="720"/>
        <w:jc w:val="both"/>
        <w:rPr>
          <w:rFonts w:eastAsia="Times New Roman"/>
          <w:szCs w:val="24"/>
        </w:rPr>
      </w:pPr>
      <w:r w:rsidRPr="00240836">
        <w:rPr>
          <w:rFonts w:eastAsia="Times New Roman"/>
          <w:b/>
          <w:szCs w:val="24"/>
        </w:rPr>
        <w:lastRenderedPageBreak/>
        <w:t>ΠΡΟΕΔΡΕΥΩΝ (Δημήτριος Κρεμαστινός):</w:t>
      </w:r>
      <w:r>
        <w:rPr>
          <w:rFonts w:eastAsia="Times New Roman"/>
          <w:szCs w:val="24"/>
        </w:rPr>
        <w:t xml:space="preserve"> Παρακαλώ, κύριε Δένδια, έχετε τον λόγο.</w:t>
      </w:r>
    </w:p>
    <w:p w14:paraId="2774D809"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ΓΕΩΡΓΙΟΣ ΔΕΝΔΙΑΣ: </w:t>
      </w:r>
      <w:r>
        <w:rPr>
          <w:rFonts w:eastAsia="Times New Roman"/>
          <w:szCs w:val="24"/>
        </w:rPr>
        <w:t xml:space="preserve">Ευχαριστώ πολύ, </w:t>
      </w:r>
      <w:r>
        <w:rPr>
          <w:rFonts w:eastAsia="Times New Roman"/>
          <w:szCs w:val="24"/>
        </w:rPr>
        <w:t>κύριε Πρόεδρε, που έχετε την καλοσύνη να μου δώσετε τον λόγο και ευχαριστώ και τους κυρίους συναδέλφους  για την υπομονή τους.</w:t>
      </w:r>
    </w:p>
    <w:p w14:paraId="2774D80A"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Κυρία Υπουργέ, ένα πράγμα θα σας ρωτήσω: Εγώ να δεχθώ αυτό που λέτε -δεν είναι ακριβώς έτσι, αλλά δεν έχει καμμία σημασία για τη </w:t>
      </w:r>
      <w:r>
        <w:rPr>
          <w:rFonts w:eastAsia="Times New Roman"/>
          <w:szCs w:val="24"/>
        </w:rPr>
        <w:t xml:space="preserve">συζήτηση αυτή- ότι εσείς στείλατε στην Ευρωπαϊκή Επιτροπή και καταφέρατε έτσι με την παρέμβαση της Ευρωπαϊκής Επιτροπής η παραχώρηση, ο παραχωρησιούχος, να πληρώσει 1.382.600.000. Με αυτόν ο οποίος συμφώνησε στα 480 εκατομμύρια τι κάνατε; </w:t>
      </w:r>
    </w:p>
    <w:p w14:paraId="2774D80B"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Έχετε έναν </w:t>
      </w:r>
      <w:r>
        <w:rPr>
          <w:rFonts w:eastAsia="Times New Roman"/>
          <w:szCs w:val="24"/>
        </w:rPr>
        <w:t xml:space="preserve">εντολοδόχο ο οποίος διαθέτει το αγαθό του ελληνικού λαού για 480 εκατομμύρια και ο ίδιος παραχωρησιούχος που είχε συμφωνήσει με αυτόν 480, έρχεται και σας πληρώνει 1.382.600.000. Δεν οφείλατε, κατ’ ελάχιστον, να απολύσετε αυτόν ο οποίος είχε συμφωνήσει τα </w:t>
      </w:r>
      <w:r>
        <w:rPr>
          <w:rFonts w:eastAsia="Times New Roman"/>
          <w:szCs w:val="24"/>
        </w:rPr>
        <w:t xml:space="preserve">480; Είναι ποτέ πιστευτό ότι τα 480 είναι αποτέλεσμα κακής διαπραγμάτευσης, πλήρους άνοιας; </w:t>
      </w:r>
    </w:p>
    <w:p w14:paraId="2774D80C"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 xml:space="preserve">Πρέπει να μας εξηγήσετε. Δεν είναι τόσο απλό, όπως ξέρετε. Δεν είναι τόσο απλό. Αυτό που είπατε περισσότερο σας εκθέτει παρά σας βοηθά, γιατί φαίνεται ότι </w:t>
      </w:r>
      <w:r>
        <w:rPr>
          <w:rFonts w:eastAsia="Times New Roman"/>
          <w:szCs w:val="24"/>
        </w:rPr>
        <w:lastRenderedPageBreak/>
        <w:t>ξέρατε π</w:t>
      </w:r>
      <w:r>
        <w:rPr>
          <w:rFonts w:eastAsia="Times New Roman"/>
          <w:szCs w:val="24"/>
        </w:rPr>
        <w:t>ως κάτι στραβό υπάρχει στο βασίλειο της Δανιμαρκίας απ’ αυτό που μου λέτε.</w:t>
      </w:r>
    </w:p>
    <w:p w14:paraId="2774D80D" w14:textId="77777777" w:rsidR="009B4FE7" w:rsidRDefault="00452105">
      <w:pPr>
        <w:tabs>
          <w:tab w:val="left" w:pos="2940"/>
        </w:tabs>
        <w:spacing w:line="600" w:lineRule="auto"/>
        <w:ind w:firstLine="720"/>
        <w:jc w:val="both"/>
        <w:rPr>
          <w:rFonts w:eastAsia="Times New Roman"/>
          <w:szCs w:val="24"/>
        </w:rPr>
      </w:pPr>
      <w:r>
        <w:rPr>
          <w:rFonts w:eastAsia="Times New Roman"/>
          <w:szCs w:val="24"/>
        </w:rPr>
        <w:t>Εγώ δεν πρόκειται να καταδικάσω κανέναν. Δεν είναι αυτό το ζήτημά μου. Το ζήτημά μου είναι να μου εξηγήσει η εκλεγμένη Κυβέρνηση του τόπου πώς διοικείται η περιουσία του ελληνικού λ</w:t>
      </w:r>
      <w:r>
        <w:rPr>
          <w:rFonts w:eastAsia="Times New Roman"/>
          <w:szCs w:val="24"/>
        </w:rPr>
        <w:t>αού.</w:t>
      </w:r>
    </w:p>
    <w:p w14:paraId="2774D80E" w14:textId="77777777" w:rsidR="009B4FE7" w:rsidRDefault="00452105">
      <w:pPr>
        <w:tabs>
          <w:tab w:val="left" w:pos="2940"/>
        </w:tabs>
        <w:spacing w:line="600" w:lineRule="auto"/>
        <w:ind w:firstLine="720"/>
        <w:jc w:val="both"/>
        <w:rPr>
          <w:rFonts w:eastAsia="Times New Roman"/>
          <w:szCs w:val="24"/>
        </w:rPr>
      </w:pPr>
      <w:r w:rsidRPr="00AF7092">
        <w:rPr>
          <w:rFonts w:eastAsia="Times New Roman"/>
          <w:b/>
          <w:szCs w:val="24"/>
        </w:rPr>
        <w:t>ΑΙΚΑΤΕΡΙΝΗ ΠΑΠΑΝΑΤΣΙΟΥ (Υφυπουργός Οικονομικών):</w:t>
      </w:r>
      <w:r>
        <w:rPr>
          <w:rFonts w:eastAsia="Times New Roman"/>
          <w:szCs w:val="24"/>
        </w:rPr>
        <w:t xml:space="preserve"> Κύριε Πρόεδρε, παρακαλώ θα ήθελα πάλι τον λόγο για μισό λεπτό.</w:t>
      </w:r>
    </w:p>
    <w:p w14:paraId="2774D80F" w14:textId="77777777" w:rsidR="009B4FE7" w:rsidRDefault="00452105">
      <w:pPr>
        <w:tabs>
          <w:tab w:val="left" w:pos="2940"/>
        </w:tabs>
        <w:spacing w:line="600" w:lineRule="auto"/>
        <w:ind w:firstLine="720"/>
        <w:jc w:val="both"/>
        <w:rPr>
          <w:rFonts w:eastAsia="Times New Roman"/>
          <w:szCs w:val="24"/>
        </w:rPr>
      </w:pPr>
      <w:r w:rsidRPr="00AF7092">
        <w:rPr>
          <w:rFonts w:eastAsia="Times New Roman"/>
          <w:b/>
          <w:szCs w:val="24"/>
        </w:rPr>
        <w:t>ΠΡΟΕΔΡΕΥΩΝ (Δημήτριος Κρεμαστινός):</w:t>
      </w:r>
      <w:r>
        <w:rPr>
          <w:rFonts w:eastAsia="Times New Roman"/>
          <w:szCs w:val="24"/>
        </w:rPr>
        <w:t xml:space="preserve"> Ορίστε, κυρία Υπουργέ, έχετε τον λόγο.</w:t>
      </w:r>
    </w:p>
    <w:p w14:paraId="2774D810" w14:textId="77777777" w:rsidR="009B4FE7" w:rsidRDefault="00452105">
      <w:pPr>
        <w:tabs>
          <w:tab w:val="left" w:pos="2940"/>
        </w:tabs>
        <w:spacing w:line="600" w:lineRule="auto"/>
        <w:ind w:firstLine="720"/>
        <w:jc w:val="both"/>
        <w:rPr>
          <w:rFonts w:eastAsia="Times New Roman"/>
          <w:szCs w:val="24"/>
        </w:rPr>
      </w:pPr>
      <w:r w:rsidRPr="00AF7092">
        <w:rPr>
          <w:rFonts w:eastAsia="Times New Roman"/>
          <w:b/>
          <w:szCs w:val="24"/>
        </w:rPr>
        <w:t>ΑΙΚΑΤΕΡΙΝΗ ΠΑΠΑΝΑΤΣΙΟΥ (Υφυπουργός Οικονομικών):</w:t>
      </w:r>
      <w:r>
        <w:rPr>
          <w:rFonts w:eastAsia="Times New Roman"/>
          <w:szCs w:val="24"/>
        </w:rPr>
        <w:t xml:space="preserve"> Ξεχνάτε μάλλον </w:t>
      </w:r>
      <w:r>
        <w:rPr>
          <w:rFonts w:eastAsia="Times New Roman"/>
          <w:szCs w:val="24"/>
        </w:rPr>
        <w:t>ότι το ΤΑΙΠΕΔ δεν είναι δικό μας εφεύρημα. Είναι κάτι που φέρατε εσείς σ’ αυτόν τον τόπο. Το ΤΑΙΠΕΔ δεν είναι δικό μας. Είναι κάτι που το βρήκαμε και αναγκαστήκαμε να το κρατήσουμε.</w:t>
      </w:r>
    </w:p>
    <w:p w14:paraId="2774D811"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ΝΙΚΟΛΑΟΣ</w:t>
      </w:r>
      <w:r>
        <w:rPr>
          <w:rFonts w:eastAsia="Times New Roman"/>
          <w:b/>
          <w:szCs w:val="24"/>
        </w:rPr>
        <w:t xml:space="preserve"> - </w:t>
      </w:r>
      <w:r>
        <w:rPr>
          <w:rFonts w:eastAsia="Times New Roman"/>
          <w:b/>
          <w:szCs w:val="24"/>
        </w:rPr>
        <w:t xml:space="preserve">ΓΕΩΡΓΙΟΣ ΔΕΝΔΙΑΣ: </w:t>
      </w:r>
      <w:r>
        <w:rPr>
          <w:rFonts w:eastAsia="Times New Roman"/>
          <w:szCs w:val="24"/>
        </w:rPr>
        <w:t>Εμείς ορίζουμε τη διοίκηση;</w:t>
      </w:r>
    </w:p>
    <w:p w14:paraId="2774D812"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t>ΘΕΟΔΩΡΟΣ ΚΑΡΑΟΓΛΟ</w:t>
      </w:r>
      <w:r>
        <w:rPr>
          <w:rFonts w:eastAsia="Times New Roman"/>
          <w:b/>
          <w:szCs w:val="24"/>
        </w:rPr>
        <w:t>Υ:</w:t>
      </w:r>
      <w:r>
        <w:rPr>
          <w:rFonts w:eastAsia="Times New Roman"/>
          <w:szCs w:val="24"/>
        </w:rPr>
        <w:t xml:space="preserve"> Η διοίκηση, τα πρόσωπα ποια είναι;</w:t>
      </w:r>
    </w:p>
    <w:p w14:paraId="2774D813" w14:textId="77777777" w:rsidR="009B4FE7" w:rsidRDefault="00452105">
      <w:pPr>
        <w:tabs>
          <w:tab w:val="left" w:pos="2940"/>
        </w:tabs>
        <w:spacing w:line="600" w:lineRule="auto"/>
        <w:ind w:firstLine="720"/>
        <w:jc w:val="both"/>
        <w:rPr>
          <w:rFonts w:eastAsia="Times New Roman"/>
          <w:szCs w:val="24"/>
        </w:rPr>
      </w:pPr>
      <w:r w:rsidRPr="00AF7092">
        <w:rPr>
          <w:rFonts w:eastAsia="Times New Roman"/>
          <w:b/>
          <w:szCs w:val="24"/>
        </w:rPr>
        <w:t>ΑΙΚΑΤΕΡΙΝΗ ΠΑΠΑΝΑΤΣΙΟΥ (Υφυπουργός Οικονομικών):</w:t>
      </w:r>
      <w:r>
        <w:rPr>
          <w:rFonts w:eastAsia="Times New Roman"/>
          <w:szCs w:val="24"/>
        </w:rPr>
        <w:t xml:space="preserve"> Η διοίκηση του ΤΑΙΠΕΔ σε μεγάλο βαθμό παραμένει αυτή που ήταν από τις μέρες τις δικές σας.</w:t>
      </w:r>
    </w:p>
    <w:p w14:paraId="2774D814" w14:textId="77777777" w:rsidR="009B4FE7" w:rsidRDefault="00452105">
      <w:pPr>
        <w:tabs>
          <w:tab w:val="left" w:pos="2940"/>
        </w:tabs>
        <w:spacing w:line="600" w:lineRule="auto"/>
        <w:ind w:firstLine="720"/>
        <w:jc w:val="both"/>
        <w:rPr>
          <w:rFonts w:eastAsia="Times New Roman"/>
          <w:szCs w:val="24"/>
        </w:rPr>
      </w:pPr>
      <w:r>
        <w:rPr>
          <w:rFonts w:eastAsia="Times New Roman"/>
          <w:b/>
          <w:szCs w:val="24"/>
        </w:rPr>
        <w:lastRenderedPageBreak/>
        <w:t>ΝΙΚΟΛΑΟΣ</w:t>
      </w:r>
      <w:r>
        <w:rPr>
          <w:rFonts w:eastAsia="Times New Roman"/>
          <w:b/>
          <w:szCs w:val="24"/>
        </w:rPr>
        <w:t xml:space="preserve"> - </w:t>
      </w:r>
      <w:r>
        <w:rPr>
          <w:rFonts w:eastAsia="Times New Roman"/>
          <w:b/>
          <w:szCs w:val="24"/>
        </w:rPr>
        <w:t xml:space="preserve">ΓΕΩΡΓΙΟΣ ΔΕΝΔΙΑΣ: </w:t>
      </w:r>
      <w:r>
        <w:rPr>
          <w:rFonts w:eastAsia="Times New Roman"/>
          <w:szCs w:val="24"/>
        </w:rPr>
        <w:t>Άρα, εμείς φταίμε!</w:t>
      </w:r>
    </w:p>
    <w:p w14:paraId="2774D815" w14:textId="77777777" w:rsidR="009B4FE7" w:rsidRDefault="00452105">
      <w:pPr>
        <w:tabs>
          <w:tab w:val="left" w:pos="2940"/>
        </w:tabs>
        <w:spacing w:line="600" w:lineRule="auto"/>
        <w:ind w:firstLine="720"/>
        <w:jc w:val="both"/>
        <w:rPr>
          <w:rFonts w:eastAsia="Times New Roman"/>
          <w:szCs w:val="24"/>
        </w:rPr>
      </w:pPr>
      <w:r w:rsidRPr="00AF7092">
        <w:rPr>
          <w:rFonts w:eastAsia="Times New Roman"/>
          <w:b/>
          <w:szCs w:val="24"/>
        </w:rPr>
        <w:t>ΠΡΟΕΔΡΕΥΩΝ (Δημήτριος Κρεμαστι</w:t>
      </w:r>
      <w:r w:rsidRPr="00AF7092">
        <w:rPr>
          <w:rFonts w:eastAsia="Times New Roman"/>
          <w:b/>
          <w:szCs w:val="24"/>
        </w:rPr>
        <w:t>νός):</w:t>
      </w:r>
      <w:r>
        <w:rPr>
          <w:rFonts w:eastAsia="Times New Roman"/>
          <w:szCs w:val="24"/>
        </w:rPr>
        <w:t xml:space="preserve"> Ο κ. Μαντάς, Κοινοβουλευτικός Εκπρόσωπος του ΣΥΡΙΖΑ, έχει τον λόγο για δώδεκα λεπτά.</w:t>
      </w:r>
    </w:p>
    <w:p w14:paraId="2774D816" w14:textId="77777777" w:rsidR="009B4FE7" w:rsidRDefault="00452105">
      <w:pPr>
        <w:tabs>
          <w:tab w:val="left" w:pos="2940"/>
        </w:tabs>
        <w:spacing w:line="600" w:lineRule="auto"/>
        <w:ind w:firstLine="720"/>
        <w:jc w:val="both"/>
        <w:rPr>
          <w:rFonts w:eastAsia="Times New Roman"/>
          <w:szCs w:val="24"/>
        </w:rPr>
      </w:pPr>
      <w:r w:rsidRPr="003536A2">
        <w:rPr>
          <w:rFonts w:eastAsia="Times New Roman"/>
          <w:b/>
          <w:szCs w:val="24"/>
        </w:rPr>
        <w:t>ΧΡΗΣΤΟΣ ΜΑΝΤΑΣ:</w:t>
      </w:r>
      <w:r>
        <w:rPr>
          <w:rFonts w:eastAsia="Times New Roman"/>
          <w:szCs w:val="24"/>
        </w:rPr>
        <w:t xml:space="preserve"> Πρώτα απ’ όλα, κυρίες και κύριοι Βουλευτές, κυρία Υπουργέ, να πω για μια ακόμη φορά ότι το ναζιστικό μόρφωμα, που είχε την άθλια επιλογή μέρες σαν τι</w:t>
      </w:r>
      <w:r>
        <w:rPr>
          <w:rFonts w:eastAsia="Times New Roman"/>
          <w:szCs w:val="24"/>
        </w:rPr>
        <w:t>ς μέρες που ζούμε -που είναι μέρες μνήμης και τιμής για τους αγωνιστές, για όλους όσους βρεθήκαμε με τον έναν ή τον άλλο τρόπο σ’ αυτήν την μεγάλη μάχη για την ελευθερία- να τολμάει μέσα στην Αίθουσα του Κοινοβουλίου να μας εγκαλεί για να πούμε ονόματα νεκ</w:t>
      </w:r>
      <w:r>
        <w:rPr>
          <w:rFonts w:eastAsia="Times New Roman"/>
          <w:szCs w:val="24"/>
        </w:rPr>
        <w:t>ρών στο Πολυτεχνείο, είναι μια αθλιότητα και, πραγματικά, απ’ όλες τις πτέρυγες της Βουλής νομίζω ότι υπήρξε η αντίδραση που έπρεπε, όπως και από τον Προεδρεύοντα, βεβαίως.</w:t>
      </w:r>
    </w:p>
    <w:p w14:paraId="2774D817"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Επαναλαμβάνω ότι δεν πρέπει να το ξεχνάμε -μέρες που είναι- ποτέ αυτό και μάλιστα σ</w:t>
      </w:r>
      <w:r>
        <w:rPr>
          <w:rFonts w:eastAsia="Times New Roman"/>
          <w:color w:val="000000"/>
          <w:szCs w:val="24"/>
          <w:shd w:val="clear" w:color="auto" w:fill="FFFFFF"/>
        </w:rPr>
        <w:t xml:space="preserve">ε συνθήκες που βλέπουμε να εξελίσσονται, δυστυχώς, και στο ευρωπαϊκό επίπεδο ο αγώνας μας ενάντια στον φασισμό, ενάντια στον ναζισμό, ενάντια στον ρατσισμό πρέπει να είναι καθημερινός, συνεχής και να είμαστε πάντα σε εγρήγορση. </w:t>
      </w:r>
    </w:p>
    <w:p w14:paraId="2774D818"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Συζητάμε σήμερα την κύρωση </w:t>
      </w:r>
      <w:r>
        <w:rPr>
          <w:rFonts w:eastAsia="Times New Roman"/>
          <w:color w:val="000000"/>
          <w:szCs w:val="24"/>
          <w:shd w:val="clear" w:color="auto" w:fill="FFFFFF"/>
        </w:rPr>
        <w:t xml:space="preserve">των πράξεων νομοθετικών περιεχομένου που αφορούν στη μεγάλη εθνική τραγωδία στο Μάτι και το θέμα της παράτασης της μείωσης του ΦΠΑ στα νησιά, που αντιμετωπίζουν ως ευρωπαϊκή είσοδος -ας μην το </w:t>
      </w:r>
      <w:r>
        <w:rPr>
          <w:rFonts w:eastAsia="Times New Roman"/>
          <w:color w:val="000000"/>
          <w:szCs w:val="24"/>
          <w:shd w:val="clear" w:color="auto" w:fill="FFFFFF"/>
        </w:rPr>
        <w:lastRenderedPageBreak/>
        <w:t>ξεχνάμε αυτό- αυτήν την τεράστια προσφυγική κρίση και που νομίζ</w:t>
      </w:r>
      <w:r>
        <w:rPr>
          <w:rFonts w:eastAsia="Times New Roman"/>
          <w:color w:val="000000"/>
          <w:szCs w:val="24"/>
          <w:shd w:val="clear" w:color="auto" w:fill="FFFFFF"/>
        </w:rPr>
        <w:t xml:space="preserve">ω ότι είναι ένα θετικό μέτρο. Ό,τι και να πούμε -ποιος έκανε αυτό ή ποιος έκανε το άλλο- στο τέλος της μέρας είναι ένα θετικό μέτρο αυτή η παράταση. </w:t>
      </w:r>
    </w:p>
    <w:p w14:paraId="2774D819"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Υπουργέ, νομίζω ότι πρέπει να δούμε ξανά και στη νέα περίοδο, στη νέα χρονιά με ποιον τρόπο μπορούμε</w:t>
      </w:r>
      <w:r>
        <w:rPr>
          <w:rFonts w:eastAsia="Times New Roman"/>
          <w:color w:val="000000"/>
          <w:szCs w:val="24"/>
          <w:shd w:val="clear" w:color="auto" w:fill="FFFFFF"/>
        </w:rPr>
        <w:t xml:space="preserve"> και αυτό το μέτρο να το επανεξετάσουμε και να το επεκτείνουμε. Και γνωρίζετε και οι εκπρόσωποι της Αξιωματικής Αντιπολίτευσης ότι αυτό δεν γίνεται ψηφίζοντας χωρίς επανεξέταση, με ό,τι σημαίνει αυτό, εννοώ, δηλαδή, τη διαδικασία σε σχέση με τους θεσμούς, </w:t>
      </w:r>
      <w:r>
        <w:rPr>
          <w:rFonts w:eastAsia="Times New Roman"/>
          <w:color w:val="000000"/>
          <w:szCs w:val="24"/>
          <w:shd w:val="clear" w:color="auto" w:fill="FFFFFF"/>
        </w:rPr>
        <w:t xml:space="preserve">τον δημοσιονομικό χώρο και όλα αυτά τα ζητήματα. </w:t>
      </w:r>
    </w:p>
    <w:p w14:paraId="2774D81A"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αυτό το σημείο σάς κάνω κριτική, ότι είναι λαϊκισμός να φέρνετε μια τροπολογία για παράταση για να λήξει το θέμα. Ξέρετε πάρα πολύ καλά, γιατί έχετε κυβερνήσει πάρα πολλά χρόνια και σε αυτές τις συνθήκες</w:t>
      </w:r>
      <w:r>
        <w:rPr>
          <w:rFonts w:eastAsia="Times New Roman"/>
          <w:color w:val="000000"/>
          <w:szCs w:val="24"/>
          <w:shd w:val="clear" w:color="auto" w:fill="FFFFFF"/>
        </w:rPr>
        <w:t xml:space="preserve"> των μνημονίων, ότι αυτά τα πράγματα γίνονται μέσα από μια διαδικασία σκληρή και επώδυνη. Βεβαίως, όταν έχουμε μία συνολική τοποθέτηση των πολιτικών δυνάμεων σε αυτήν την κατεύθυνση, πράγματι, είναι βοηθητικό. Δεν γίνονται, όμως, με προτάσεις νόμου σε μια </w:t>
      </w:r>
      <w:r>
        <w:rPr>
          <w:rFonts w:eastAsia="Times New Roman"/>
          <w:color w:val="000000"/>
          <w:szCs w:val="24"/>
          <w:shd w:val="clear" w:color="auto" w:fill="FFFFFF"/>
        </w:rPr>
        <w:t xml:space="preserve">κοινοβουλευτική διαδικασία -το γνωρίζετε πάρα πολύ καλά- τέτοιου τύπου αλλαγές. </w:t>
      </w:r>
    </w:p>
    <w:p w14:paraId="2774D81B"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όσον αφορά στο μεταφορικό ισοδύναμο, που είναι ένα πρόσθετο, διαφορετικό μέτρο, αλλά και τη συνολική νησιωτική πολιτική την οποία προσπαθούμε να </w:t>
      </w:r>
      <w:r>
        <w:rPr>
          <w:rFonts w:eastAsia="Times New Roman"/>
          <w:color w:val="000000"/>
          <w:szCs w:val="24"/>
          <w:shd w:val="clear" w:color="auto" w:fill="FFFFFF"/>
        </w:rPr>
        <w:lastRenderedPageBreak/>
        <w:t>υλοποιήσουμε -και πρέπει π</w:t>
      </w:r>
      <w:r>
        <w:rPr>
          <w:rFonts w:eastAsia="Times New Roman"/>
          <w:color w:val="000000"/>
          <w:szCs w:val="24"/>
          <w:shd w:val="clear" w:color="auto" w:fill="FFFFFF"/>
        </w:rPr>
        <w:t xml:space="preserve">ράγματι να γίνουν πολλά ακόμη- πρέπει να αξιοποιήσουμε και την ευρωπαϊκή εμπειρία και αυτό που πράγματι ισχύει στα νησιά χωρών της Ευρωζώνης και της Ευρωπαϊκής Ένωσης –και θα τα αξιοποιήσουμε- στην κατάλληλη στιγμή. </w:t>
      </w:r>
    </w:p>
    <w:p w14:paraId="2774D81C"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Επαναλαμβάνω από την άλλη πλευρά ότι εί</w:t>
      </w:r>
      <w:r>
        <w:rPr>
          <w:rFonts w:eastAsia="Times New Roman"/>
          <w:color w:val="000000"/>
          <w:szCs w:val="24"/>
          <w:shd w:val="clear" w:color="auto" w:fill="FFFFFF"/>
        </w:rPr>
        <w:t>ναι θετικό ότι είναι μία προσέγγιση που γίνεται από όλες τις πολιτικές δυνάμεις. Προφανώς θα το ψηφίσετε -το έχετε ήδη δηλώσει- όλες οι πολιτικές δυνάμεις, αν δεν κάνω λάθος, αυτό το θετικό μέτρο που ελήφθη με αυτόν τον τρόπο, ακριβώς για να επεκταθεί εκεί</w:t>
      </w:r>
      <w:r>
        <w:rPr>
          <w:rFonts w:eastAsia="Times New Roman"/>
          <w:color w:val="000000"/>
          <w:szCs w:val="24"/>
          <w:shd w:val="clear" w:color="auto" w:fill="FFFFFF"/>
        </w:rPr>
        <w:t>νη τη συγκεκριμένη στιγμή το μέτρο του μειωμένου ΦΠΑ.</w:t>
      </w:r>
    </w:p>
    <w:p w14:paraId="2774D81D"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για να προχωράει η συζήτησή μας, λέω ότι δεν είναι ανάγκη</w:t>
      </w:r>
      <w:r w:rsidRPr="003F04E7">
        <w:rPr>
          <w:rFonts w:eastAsia="Times New Roman"/>
          <w:color w:val="000000"/>
          <w:szCs w:val="24"/>
          <w:shd w:val="clear" w:color="auto" w:fill="FFFFFF"/>
        </w:rPr>
        <w:t xml:space="preserve"> </w:t>
      </w:r>
      <w:r>
        <w:rPr>
          <w:rFonts w:eastAsia="Times New Roman"/>
          <w:color w:val="000000"/>
          <w:szCs w:val="24"/>
          <w:shd w:val="clear" w:color="auto" w:fill="FFFFFF"/>
        </w:rPr>
        <w:t xml:space="preserve">αυτήν την ώρα -παρά μόνο σε έναν πιο κεντρικό απολογισμό- να λέμε ποιος έκανε αυτό, ποιος έκανε εκείνο ή ποιος έκανε το άλλο, αλλά είναι καλύτερο να ενώνουμε δυνάμεις, όταν κάτι μπορεί στη ζωή των νησιωτών να προσθέσει θετικά πράγματα. </w:t>
      </w:r>
    </w:p>
    <w:p w14:paraId="2774D81E" w14:textId="77777777" w:rsidR="009B4FE7" w:rsidRDefault="00452105">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Έρχομαι στο θέμα τη</w:t>
      </w:r>
      <w:r>
        <w:rPr>
          <w:rFonts w:eastAsia="Times New Roman"/>
          <w:color w:val="000000"/>
          <w:szCs w:val="24"/>
          <w:shd w:val="clear" w:color="auto" w:fill="FFFFFF"/>
        </w:rPr>
        <w:t>ς εθνικής τραγωδίας στο Μάτι. Θα ξεκινήσω, όμως, από τη Μάνδρα.</w:t>
      </w:r>
    </w:p>
    <w:p w14:paraId="2774D81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πω δύο πράγματα, για να είμαστε ακριβείς. Το ένα είναι ότι η Περιφέρεια Αττικής από την πρώτη στιγμή δέσμευσε 500.000.000 ευρώ για εκατόν εξήντα οκτώ αντιπλημμυρικά έργα. Στο Μάτι, ένα πράγ</w:t>
      </w:r>
      <w:r>
        <w:rPr>
          <w:rFonts w:eastAsia="Times New Roman" w:cs="Times New Roman"/>
          <w:szCs w:val="24"/>
        </w:rPr>
        <w:t xml:space="preserve">μα που έχει πολλή μεγάλη σημασία -και </w:t>
      </w:r>
      <w:r>
        <w:rPr>
          <w:rFonts w:eastAsia="Times New Roman" w:cs="Times New Roman"/>
          <w:szCs w:val="24"/>
        </w:rPr>
        <w:lastRenderedPageBreak/>
        <w:t>το ξεχωρίζω από τα άλλα έργα είναι στη διαδικασία, θα έλεγα, συμβασιοποίησης ή και έναρξης- και δεν υπήρχε στον προηγούμενο σχεδιασμό είναι η εκτροπή του ρέματος της Αγίας Αικατερίνης και η διευθέτηση χειμάρρου στις Σο</w:t>
      </w:r>
      <w:r>
        <w:rPr>
          <w:rFonts w:eastAsia="Times New Roman" w:cs="Times New Roman"/>
          <w:szCs w:val="24"/>
        </w:rPr>
        <w:t xml:space="preserve">ύρες. </w:t>
      </w:r>
    </w:p>
    <w:p w14:paraId="2774D82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Αυτό το έργο βρίσκεται για προσυμβατικό έλεγχο στο Ελεγκτικό Συνέδριο και αμέσως μετά θα συναφθεί η σύμβαση. Ο προϋπολογισμός γι’ αυτό το έργο είναι 11.000.000 ευρώ. Είναι κρίσιμο μαζί και με τα άλλα έργα, αλλά το ξεχωρίζω λίγο, γιατί επαναλαμβάνω ό</w:t>
      </w:r>
      <w:r>
        <w:rPr>
          <w:rFonts w:eastAsia="Times New Roman" w:cs="Times New Roman"/>
          <w:szCs w:val="24"/>
        </w:rPr>
        <w:t xml:space="preserve">τι δεν υπήρχε στον προηγούμενο σχεδιασμό. Είναι κρίσιμο έργο για την περιοχή. Πρέπει να προχωρήσει και αυτό και τα άλλα όσο πιο γρήγορα γίνεται. </w:t>
      </w:r>
    </w:p>
    <w:p w14:paraId="2774D82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Βεβαίως, σε αυτές τις τραγωδίες τίποτε και ποτέ δεν πρέπει να ξεχαστεί. Όλα πρέπει να διερευνηθούν. Νομίζω ότι</w:t>
      </w:r>
      <w:r>
        <w:rPr>
          <w:rFonts w:eastAsia="Times New Roman" w:cs="Times New Roman"/>
          <w:szCs w:val="24"/>
        </w:rPr>
        <w:t xml:space="preserve"> συμφωνείτε και εσείς πως γίνεται μία δικαστική διερεύνηση, η οποία φαντάζομαι ότι πρέπει –και να το στηρίξουμε αυτό- να φέρει όλα τα θέματα στην επιφάνεια, με την κρίση της και την ανεξάρτητη λειτουργία της, έτσι ώστε όχι μόνο να αποδοθούν ευθύνες διότι π</w:t>
      </w:r>
      <w:r>
        <w:rPr>
          <w:rFonts w:eastAsia="Times New Roman" w:cs="Times New Roman"/>
          <w:szCs w:val="24"/>
        </w:rPr>
        <w:t>ροφανώς, όταν συμβαίνει μία τέτοια τραγωδία, υπάρχουν ευθύνες και οφείλουμε να τις αναζητήσουμε, αλλά και για να διορθώσουμε με πολύ γρήγορο τρόπο αυτά που μπορούμε, στηρίζοντας πρώτα απ’ όλα τους ανθρώπους και στην περιοχή της Μάνδρας και στο Μάτι.</w:t>
      </w:r>
    </w:p>
    <w:p w14:paraId="2774D82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Επαναλ</w:t>
      </w:r>
      <w:r>
        <w:rPr>
          <w:rFonts w:eastAsia="Times New Roman" w:cs="Times New Roman"/>
          <w:szCs w:val="24"/>
        </w:rPr>
        <w:t xml:space="preserve">αμβάνω ότι ο πόνος από αυτές τις απώλειες είναι ανείπωτος. Είναι πόνος που δεν γιατρεύεται, αλλά ό,τι μπορούμε να γιατρέψουμε, με τη στήριξη και τη βοήθειά μας οφείλουμε να το κάνουμε και το κάνουμε και θα συνεχίσουμε να το κάνουμε με γρήγορο τρόπο. </w:t>
      </w:r>
    </w:p>
    <w:p w14:paraId="2774D82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Όσες </w:t>
      </w:r>
      <w:r>
        <w:rPr>
          <w:rFonts w:eastAsia="Times New Roman" w:cs="Times New Roman"/>
          <w:szCs w:val="24"/>
        </w:rPr>
        <w:t>θετικές προτάσεις και παρατηρήσεις υπάρχουν νομίζω ότι τις ακούμε με προσοχή και τις ενσωματώνουμε όσο μπορούμε και όσο μας επιτρέπει η οικονομική δυνατότητα. Εδώ πρέπει να αξιοποιήσουμε όλα τα οικονομικά εργαλεία που έχουμε για να το κάνουμε με γρήγορο τρ</w:t>
      </w:r>
      <w:r>
        <w:rPr>
          <w:rFonts w:eastAsia="Times New Roman" w:cs="Times New Roman"/>
          <w:szCs w:val="24"/>
        </w:rPr>
        <w:t>όπο.</w:t>
      </w:r>
    </w:p>
    <w:p w14:paraId="2774D82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στην ομιλία του Κοινοβουλευτικού Εκπροσώπου της </w:t>
      </w:r>
      <w:r w:rsidRPr="00F4505F">
        <w:rPr>
          <w:rFonts w:eastAsia="Times New Roman" w:cs="Times New Roman"/>
          <w:szCs w:val="24"/>
        </w:rPr>
        <w:t>Νέας Δημοκρατίας</w:t>
      </w:r>
      <w:r>
        <w:rPr>
          <w:rFonts w:eastAsia="Times New Roman" w:cs="Times New Roman"/>
          <w:szCs w:val="24"/>
        </w:rPr>
        <w:t xml:space="preserve"> που δεν είναι παρών και ίσως δεν μου επιτρέπεται να μιλήσω. Θα πω μόνο μία κουβέντα. Ο κ. Δένδιας είχε και την ευθύνη και γνωρίζει πολύ καλά ορισμένα πράγματα. Είπε κάπο</w:t>
      </w:r>
      <w:r>
        <w:rPr>
          <w:rFonts w:eastAsia="Times New Roman" w:cs="Times New Roman"/>
          <w:szCs w:val="24"/>
        </w:rPr>
        <w:t xml:space="preserve">ια πράγματα στα οποία εγώ προσωπικά –τουλάχιστον σε όλα- δεν μπορώ να απαντήσω. Νομίζω ότι παρασύρθηκε –μόνο αυτή την παρατήρηση κάνω- σε μία υπερβολή που δεν είναι το συνηθισμένο του ύφος. Πάντα μιλάει με μετριοπάθεια σε αυτά τα ζητήματα και με προσοχή. </w:t>
      </w:r>
    </w:p>
    <w:p w14:paraId="2774D82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Είναι βαρύ το θέμα, πράγματι είναι βαρύ, αλλά αυτό που νομίζω ότι οφείλουμε να κάνουμε είναι να μην επενδύουμε πολιτικά σ’ αυτήν την τραγωδία. Αυτό είναι το </w:t>
      </w:r>
      <w:r>
        <w:rPr>
          <w:rFonts w:eastAsia="Times New Roman" w:cs="Times New Roman"/>
          <w:szCs w:val="24"/>
        </w:rPr>
        <w:lastRenderedPageBreak/>
        <w:t xml:space="preserve">πρώτο. Δεύτερον, να διευκολύνουμε με τη στάση μας και την πολιτική μας τοποθέτηση τη δικαιοσύνη να </w:t>
      </w:r>
      <w:r>
        <w:rPr>
          <w:rFonts w:eastAsia="Times New Roman" w:cs="Times New Roman"/>
          <w:szCs w:val="24"/>
        </w:rPr>
        <w:t>κάνει τη δουλειά της και τρίτον να επιταχύνουμε την προσπάθεια για την ανακούφιση αυτών των ανθρώπων και να ενσωματώσουμε στην πολιτική μας όσες θετικές παρατηρήσεις έχουν γίνει και από τους ανθρώπους που γνωρίζουν καλά την περιοχή, εννοώ και από τα άλλα π</w:t>
      </w:r>
      <w:r>
        <w:rPr>
          <w:rFonts w:eastAsia="Times New Roman" w:cs="Times New Roman"/>
          <w:szCs w:val="24"/>
        </w:rPr>
        <w:t xml:space="preserve">ολιτικά κόμματα και τους άλλους Βουλευτές που έχουν μία σχέση με την περιοχή και γνωρίζουν καλά τα πράγματα. </w:t>
      </w:r>
    </w:p>
    <w:p w14:paraId="2774D82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Τέλος, ως προς το θέμα της πολιτικής προστασίας, επειδή τέθηκε, νομίζω ότι πράγματι χρειάζεται μία μεγάλη αναδιοργάνωση στην κατεύθυνση που έχει ε</w:t>
      </w:r>
      <w:r>
        <w:rPr>
          <w:rFonts w:eastAsia="Times New Roman" w:cs="Times New Roman"/>
          <w:szCs w:val="24"/>
        </w:rPr>
        <w:t xml:space="preserve">ξαγγείλει ο Πρωθυπουργός. Γίνονται κινήσεις προς αυτήν την κατεύθυνση. Είναι πολλά αυτά που «τρέχουν» αυτήν την περίοδο. </w:t>
      </w:r>
    </w:p>
    <w:p w14:paraId="2774D82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Να είστε σίγουροι ότι, όταν έχουμε καταλήξει στο συγκεκριμένο σχέδιο, προφανώς θα αναληφθεί και η ανάλογη νομοθετική πρωτοβουλία και ε</w:t>
      </w:r>
      <w:r>
        <w:rPr>
          <w:rFonts w:eastAsia="Times New Roman" w:cs="Times New Roman"/>
          <w:szCs w:val="24"/>
        </w:rPr>
        <w:t>κεί φαντάζομαι όλες οι πλευρές του Κοινοβουλίου να συμβάλουν, έτσι ώστε να αναβαθμίσουμε την πολιτική προστασία, να την κάνουμε ικανή να αντιμετωπίζει ακόμα και τις πιο αντίξοες συνθήκες και βεβαίως, να λειτουργεί προληπτικά σε αυτές τις κρίσιμες περιοχές.</w:t>
      </w:r>
    </w:p>
    <w:p w14:paraId="2774D82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Τέλος, για να μην το ξεχάσω και εγώ, είναι μια μέρα και αυτή που, σύμφωνα και με τις πληροφορίες που έρχονται από το </w:t>
      </w:r>
      <w:r>
        <w:rPr>
          <w:rFonts w:eastAsia="Times New Roman" w:cs="Times New Roman"/>
          <w:szCs w:val="24"/>
          <w:lang w:val="en-US"/>
        </w:rPr>
        <w:t>EuroWorking</w:t>
      </w:r>
      <w:r w:rsidRPr="008C10A7">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r w:rsidRPr="008C10A7">
        <w:rPr>
          <w:rFonts w:eastAsia="Times New Roman" w:cs="Times New Roman"/>
          <w:szCs w:val="24"/>
        </w:rPr>
        <w:t xml:space="preserve"> </w:t>
      </w:r>
      <w:r>
        <w:rPr>
          <w:rFonts w:eastAsia="Times New Roman" w:cs="Times New Roman"/>
          <w:szCs w:val="24"/>
        </w:rPr>
        <w:t xml:space="preserve">η χώρα μας και η </w:t>
      </w:r>
      <w:r>
        <w:rPr>
          <w:rFonts w:eastAsia="Times New Roman" w:cs="Times New Roman"/>
          <w:szCs w:val="24"/>
        </w:rPr>
        <w:lastRenderedPageBreak/>
        <w:t>Κυβέρνησή μας έχει μια σοβαρή επιτυχία που πατάει πάνω στην προσπάθεια και τις θυσίες του ελληνικού λα</w:t>
      </w:r>
      <w:r>
        <w:rPr>
          <w:rFonts w:eastAsia="Times New Roman" w:cs="Times New Roman"/>
          <w:szCs w:val="24"/>
        </w:rPr>
        <w:t>ού, αλλά είναι και προσπάθεια και συγκεκριμένη γραμμή και πολιτικό σχέδιο από την Κυβέρνησή μας, από την Κυβέρνηση ΣΥΡΙΖΑ - ΑΝΕΛ, τη μη περικοπή της προσωπικής διαφοράς για τους συνταξιούχους που έχουν προσωπική διαφορά.</w:t>
      </w:r>
    </w:p>
    <w:p w14:paraId="2774D82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Νομίζω ότι είναι μια πολύ θετική εί</w:t>
      </w:r>
      <w:r>
        <w:rPr>
          <w:rFonts w:eastAsia="Times New Roman" w:cs="Times New Roman"/>
          <w:szCs w:val="24"/>
        </w:rPr>
        <w:t>δηση που προστίθεται και σε άλλες θετικές ειδήσεις που έχουμε αυτήν την περίοδο και με σοβαρότητα και με σχέδιο προχωράμε σ’ αυτήν τη νέα περίοδο, στη μεταμνημονιακή περίοδο, ώστε να ανακουφίσουμε τον ελληνικό λαό, αλλά ταυτόχρονα να βάλουμε και τη βάση γι</w:t>
      </w:r>
      <w:r>
        <w:rPr>
          <w:rFonts w:eastAsia="Times New Roman" w:cs="Times New Roman"/>
          <w:szCs w:val="24"/>
        </w:rPr>
        <w:t xml:space="preserve">α μια παραγωγική ανασυγκρότηση της χώρας μας, για μια δίκαιη και βιώσιμη ανάπτυξη. Εκεί εμπεριέχονται και πάρα πολλά άλλα μέτρα που παίρνουμε και στο χωροταξικό επίπεδο -ήδη βγαίνουν το ένα μετά το άλλο τα χωροταξικά σχέδια πολλών περιφερειών και περιοχών </w:t>
      </w:r>
      <w:r>
        <w:rPr>
          <w:rFonts w:eastAsia="Times New Roman" w:cs="Times New Roman"/>
          <w:szCs w:val="24"/>
        </w:rPr>
        <w:t>της χώρας- αλλά και το μεγάλο έργο με τους δασικούς χάρτες, ένα πολύ κρίσιμο θέμα το οποίο νομίζω ότι αναδείξαμε και υλοποιούμε βήμα-βήμα. Και για τη συγκεκριμένη περιοχή ισχύει αυτό.</w:t>
      </w:r>
    </w:p>
    <w:p w14:paraId="2774D82A" w14:textId="77777777" w:rsidR="009B4FE7" w:rsidRDefault="00452105">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w:t>
      </w:r>
      <w:r w:rsidRPr="00251171">
        <w:rPr>
          <w:rFonts w:eastAsia="Times New Roman" w:cs="Times New Roman"/>
          <w:szCs w:val="24"/>
        </w:rPr>
        <w:t>υ Βουλευτή)</w:t>
      </w:r>
    </w:p>
    <w:p w14:paraId="2774D82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Τελειώνω, κύριε Πρόεδρε. Με συγχωρείτε.</w:t>
      </w:r>
    </w:p>
    <w:p w14:paraId="2774D82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νομίζω ότι είναι μια περίοδος που, παρ’ όλες τις οξύνσεις κάποιες φορές, υπάρχει πεδίο πραγματικά προγραμματικής, ουσιαστικής αντιπαράθεσης. Αυτό είναι το κύριο πεδίο στο οποίο θα κριθ</w:t>
      </w:r>
      <w:r>
        <w:rPr>
          <w:rFonts w:eastAsia="Times New Roman" w:cs="Times New Roman"/>
          <w:szCs w:val="24"/>
        </w:rPr>
        <w:t>ούμε την επόμενη μέρα όλοι μας και νομίζω ότι σε αυτό πρέπει να επιμένουμε σε κάθε περίπτωση.</w:t>
      </w:r>
    </w:p>
    <w:p w14:paraId="2774D82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74D82E" w14:textId="77777777" w:rsidR="009B4FE7" w:rsidRDefault="00452105">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774D82F" w14:textId="77777777" w:rsidR="009B4FE7" w:rsidRDefault="00452105">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Ευχαριστώ.</w:t>
      </w:r>
    </w:p>
    <w:p w14:paraId="2774D83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Δεν έχει ζητήσει κάποιος τον λόγο.</w:t>
      </w:r>
    </w:p>
    <w:p w14:paraId="2774D831"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ΣΥΡΜΑΛΕΝΙΟΣ:</w:t>
      </w:r>
      <w:r>
        <w:rPr>
          <w:rFonts w:eastAsia="Times New Roman" w:cs="Times New Roman"/>
          <w:szCs w:val="24"/>
        </w:rPr>
        <w:t xml:space="preserve"> Δευτερολογίες, κύριε Πρόεδρε!</w:t>
      </w:r>
    </w:p>
    <w:p w14:paraId="2774D832"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Δευτερολογίες;</w:t>
      </w:r>
    </w:p>
    <w:p w14:paraId="2774D833"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Μάλιστα, κύριε Πρόεδρε.</w:t>
      </w:r>
    </w:p>
    <w:p w14:paraId="2774D834" w14:textId="77777777" w:rsidR="009B4FE7" w:rsidRDefault="00452105">
      <w:pPr>
        <w:spacing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Θέλετε δευτερολογία; Οι περισσότεροι έχουν καλύψει την πρωτολογία σε χρόνο, αλλά δεν με ενοχλεί.</w:t>
      </w:r>
    </w:p>
    <w:p w14:paraId="2774D835"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αρακαλώ, πόσοι θέλουν δευτερολογία; Όλοι, από ό,τι βλέπω.</w:t>
      </w:r>
    </w:p>
    <w:p w14:paraId="2774D836"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Με τη σειρά, λοιπόν, τον λόγο έχει ο κ. Συρμαλένιος για δύο λεπτά.</w:t>
      </w:r>
    </w:p>
    <w:p w14:paraId="2774D837"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Τρία πείτε.</w:t>
      </w:r>
    </w:p>
    <w:p w14:paraId="2774D83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εγώ θέλω πάλι να επιμείνω στο θέμα του ΦΠΑ στα νησιά, διότι εδώ ακούγονται πράγματ</w:t>
      </w:r>
      <w:r>
        <w:rPr>
          <w:rFonts w:eastAsia="Times New Roman" w:cs="Times New Roman"/>
          <w:szCs w:val="24"/>
        </w:rPr>
        <w:t>α τα οποία υπερβαίνουν την πραγματικότητα.</w:t>
      </w:r>
    </w:p>
    <w:p w14:paraId="2774D839"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Πρώτον, θα θυμίσω και θα πω ότι στο </w:t>
      </w:r>
      <w:r>
        <w:rPr>
          <w:rFonts w:eastAsia="Times New Roman" w:cs="Times New Roman"/>
          <w:szCs w:val="24"/>
          <w:lang w:val="en-US"/>
        </w:rPr>
        <w:t>e</w:t>
      </w:r>
      <w:r w:rsidRPr="00A84459">
        <w:rPr>
          <w:rFonts w:eastAsia="Times New Roman" w:cs="Times New Roman"/>
          <w:szCs w:val="24"/>
        </w:rPr>
        <w:t>-</w:t>
      </w:r>
      <w:r>
        <w:rPr>
          <w:rFonts w:eastAsia="Times New Roman" w:cs="Times New Roman"/>
          <w:szCs w:val="24"/>
          <w:lang w:val="en-US"/>
        </w:rPr>
        <w:t>mail</w:t>
      </w:r>
      <w:r w:rsidRPr="00361AF2">
        <w:rPr>
          <w:rFonts w:eastAsia="Times New Roman" w:cs="Times New Roman"/>
          <w:szCs w:val="24"/>
        </w:rPr>
        <w:t xml:space="preserve"> </w:t>
      </w:r>
      <w:r>
        <w:rPr>
          <w:rFonts w:eastAsia="Times New Roman" w:cs="Times New Roman"/>
          <w:szCs w:val="24"/>
        </w:rPr>
        <w:t>Χαρδούβελη, στη σελίδα 27, μιλάει για επανεξέταση των μειωμένων συντελεστών ΦΠΑ στα νησιά. Τι σημαίνει επανεξέταση; Επανεξέταση δεν μπορεί να σημαίνει περαιτέρω μείωση, ό</w:t>
      </w:r>
      <w:r>
        <w:rPr>
          <w:rFonts w:eastAsia="Times New Roman" w:cs="Times New Roman"/>
          <w:szCs w:val="24"/>
        </w:rPr>
        <w:t>ταν πάει να κλείσει την πέμπτη αξιολόγηση, που δεν την κλείνουν οι δανειστές. Σημαίνει αύξηση, άρα είχε γίνει αποδοχή. Κοιτάξτε το κείμενο και το αγγλικό και το ελληνικό. Άρα, είχε γίνει αποδοχή.</w:t>
      </w:r>
    </w:p>
    <w:p w14:paraId="2774D83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Δεύτερον, δεν έχει καμμία σχέση ο ΦΠΑ με το μεταφορικό ισοδύ</w:t>
      </w:r>
      <w:r>
        <w:rPr>
          <w:rFonts w:eastAsia="Times New Roman" w:cs="Times New Roman"/>
          <w:szCs w:val="24"/>
        </w:rPr>
        <w:t>ναμο. Το ξέρουν οι νησιώτες που έχουν κάνει χρήση του μεταφορικού ισοδύναμου μέχρις ώρας οι πενήντα με εξήντα χιλιάδες -κάπου εκεί νομίζω ότι είναι, δεν έχω στοιχεία χθεσινά- ότι είναι σε όφελος του εισοδήματός τους η χρήση του μεταφορικού ισοδύναμου, το ο</w:t>
      </w:r>
      <w:r>
        <w:rPr>
          <w:rFonts w:eastAsia="Times New Roman" w:cs="Times New Roman"/>
          <w:szCs w:val="24"/>
        </w:rPr>
        <w:t>ποίο απλώνεται και στις επιχειρήσεις και στα καύσιμα. Διότι αναφέρθηκε στην Ικαρία κ.λπ..</w:t>
      </w:r>
    </w:p>
    <w:p w14:paraId="2774D83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Βεβαίως και για εμάς στην Αμοργό επάνω από 2 ευρώ είναι, αλλά αυτά όλα θα πέσουν στο επίπεδο της διαφοράς των 10-15 λεπτών με την Αττική.</w:t>
      </w:r>
    </w:p>
    <w:p w14:paraId="2774D83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ζήτημα που θέλω να πω </w:t>
      </w:r>
      <w:r>
        <w:rPr>
          <w:rFonts w:eastAsia="Times New Roman" w:cs="Times New Roman"/>
          <w:szCs w:val="24"/>
        </w:rPr>
        <w:t>είναι ότι, βεβαίως, για τον ΦΠΑ θα αγωνιστούμε όλοι οι νησιώτες να εναρμονίσουμε μια ενιαία πολιτική στην Ευρωπαϊκή Ένωση, η οποία θα επαναφέρει τη νησιωτική ιδιαιτερότητα έτσι όπως πρέπει να είναι.</w:t>
      </w:r>
    </w:p>
    <w:p w14:paraId="2774D83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Πρέπει να αναγνωριστεί η νησιωτική ιδιαιτερότητα και μέσα</w:t>
      </w:r>
      <w:r>
        <w:rPr>
          <w:rFonts w:eastAsia="Times New Roman" w:cs="Times New Roman"/>
          <w:szCs w:val="24"/>
        </w:rPr>
        <w:t xml:space="preserve"> από τη μείωση των συντελεστών του ΦΠΑ. Βεβαίως</w:t>
      </w:r>
      <w:r w:rsidRPr="00817BBB">
        <w:rPr>
          <w:rFonts w:eastAsia="Times New Roman" w:cs="Times New Roman"/>
          <w:szCs w:val="24"/>
        </w:rPr>
        <w:t>,</w:t>
      </w:r>
      <w:r>
        <w:rPr>
          <w:rFonts w:eastAsia="Times New Roman" w:cs="Times New Roman"/>
          <w:szCs w:val="24"/>
        </w:rPr>
        <w:t xml:space="preserve"> θα αγωνιστούμε και πιστεύω ότι στη νέα φάση που περνάει η χώρα μας, μπορούμε και να το πετύχουμε.</w:t>
      </w:r>
    </w:p>
    <w:p w14:paraId="2774D83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Το τελευταίο που θέλω να πω είναι το εξής: Επειδή, δυστυχώς και ο κ. Δένδιας, παρ’ όλο που είναι μετριοπαθής,</w:t>
      </w:r>
      <w:r>
        <w:rPr>
          <w:rFonts w:eastAsia="Times New Roman" w:cs="Times New Roman"/>
          <w:szCs w:val="24"/>
        </w:rPr>
        <w:t xml:space="preserve"> έβγαλε συμπεράσματα και απέδωσε ευθύνες, εγώ θα έλεγα να περιμένουμε τα επίσημα πορίσματα και από τη δικαιοσύνη που βρίσκεται αυτή τη στιγμή σε στάδιο έρευνας, να δούμε τα πορίσματα και τότε να καταλογίσουμε ευθύνες, διότι είναι εύκολο να λέμε, για παράδε</w:t>
      </w:r>
      <w:r>
        <w:rPr>
          <w:rFonts w:eastAsia="Times New Roman" w:cs="Times New Roman"/>
          <w:szCs w:val="24"/>
        </w:rPr>
        <w:t xml:space="preserve">ιγμα, ότι ο γενικός γραμματέας αποστρατεύτηκε γιατί ήταν άχρηστος, αλλά δεν είναι έτσι τα πράγματα. Πρέπει να δούμε συγκεκριμένα και τότε, πραγματικά, σε όσους πρέπει να αποδοθούν οι ευθύνες, να αποδοθούν. </w:t>
      </w:r>
    </w:p>
    <w:p w14:paraId="2774D83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Πάντως, εν πάση περιπτώσει, όσον αφορά στα πτητικ</w:t>
      </w:r>
      <w:r>
        <w:rPr>
          <w:rFonts w:eastAsia="Times New Roman" w:cs="Times New Roman"/>
          <w:szCs w:val="24"/>
        </w:rPr>
        <w:t xml:space="preserve">ά μέσα που ειπώθηκε, αυτό που ξέρουμε όλοι είναι ότι με ένδεκα μποφόρ ήταν καθηλωμένα στα πενήντα κρίσιμα λεπτά στην Ελευσίνα, γιατί ακριβώς δεν αναλάμβανε η διοίκηση του αεροδρομίου να στείλει τους πιλότους μέσα στη φωτιά με κίνδυνο τη ζωή τους. Όλα αυτά </w:t>
      </w:r>
      <w:r>
        <w:rPr>
          <w:rFonts w:eastAsia="Times New Roman" w:cs="Times New Roman"/>
          <w:szCs w:val="24"/>
        </w:rPr>
        <w:lastRenderedPageBreak/>
        <w:t>ήταν μία τραγική συγκυρία, την οποία φυσικά πλήρωσαν αυτοί οι ενενήντα εννιά άνθρωποι και όλοι οι πληγέντες αυτών των περιοχών.</w:t>
      </w:r>
    </w:p>
    <w:p w14:paraId="2774D840"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Παρακαλώ, τον λόγο έχει ο κ. Καράογλου.</w:t>
      </w:r>
    </w:p>
    <w:p w14:paraId="2774D841"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Κύριε Πρόεδρε, για τη μείωση του</w:t>
      </w:r>
      <w:r>
        <w:rPr>
          <w:rFonts w:eastAsia="Times New Roman" w:cs="Times New Roman"/>
          <w:szCs w:val="24"/>
        </w:rPr>
        <w:t xml:space="preserve"> ΦΠΑ στα νησιά έχουν ακουστεί πάρα πολλά. Ακούστηκε προηγουμένως η αλήθεια. Υπήρξε αποκαλυπτική η παρουσίαση των εγγράφων από προλαλήσαντα συνάδελφο που διαβεβαίωνε το αυτονόητο, ότι δηλαδή δεν υπήρχε ποτέ στο περίφημο «</w:t>
      </w:r>
      <w:r>
        <w:rPr>
          <w:rFonts w:eastAsia="Times New Roman" w:cs="Times New Roman"/>
          <w:szCs w:val="24"/>
          <w:lang w:val="en-US"/>
        </w:rPr>
        <w:t>e</w:t>
      </w:r>
      <w:r w:rsidRPr="0029721F">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το οποίο να μην </w:t>
      </w:r>
      <w:r>
        <w:rPr>
          <w:rFonts w:eastAsia="Times New Roman" w:cs="Times New Roman"/>
          <w:szCs w:val="24"/>
        </w:rPr>
        <w:t>ξεχνάμε ότι πρότεινε μέτρα ύψους 980.000.000 ευρώ, ενώ οι δανειστές ζητούσαν μέτρα 2</w:t>
      </w:r>
      <w:r w:rsidRPr="0029721F">
        <w:rPr>
          <w:rFonts w:eastAsia="Times New Roman" w:cs="Times New Roman"/>
          <w:szCs w:val="24"/>
        </w:rPr>
        <w:t>.</w:t>
      </w:r>
      <w:r>
        <w:rPr>
          <w:rFonts w:eastAsia="Times New Roman" w:cs="Times New Roman"/>
          <w:szCs w:val="24"/>
        </w:rPr>
        <w:t>5</w:t>
      </w:r>
      <w:r w:rsidRPr="0029721F">
        <w:rPr>
          <w:rFonts w:eastAsia="Times New Roman" w:cs="Times New Roman"/>
          <w:szCs w:val="24"/>
        </w:rPr>
        <w:t>00.000.000</w:t>
      </w:r>
      <w:r>
        <w:rPr>
          <w:rFonts w:eastAsia="Times New Roman" w:cs="Times New Roman"/>
          <w:szCs w:val="24"/>
        </w:rPr>
        <w:t xml:space="preserve"> ευρώ για να κλείσει το δεύτερο μνημόνιο.</w:t>
      </w:r>
    </w:p>
    <w:p w14:paraId="2774D842"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Αυτό ήταν τότε το κόκκινο πανί και μας το κουνούσαν σε όλη την προεκλογική περίοδο οι συνάδελφοι του ΣΥΡΙΖΑ και, </w:t>
      </w:r>
      <w:r>
        <w:rPr>
          <w:rFonts w:eastAsia="Times New Roman" w:cs="Times New Roman"/>
          <w:szCs w:val="24"/>
        </w:rPr>
        <w:t>τελικά, αφού κέρδισαν τις εκλογές, μας οδήγησαν στην περίφημη «ηρωική διαπραγμάτευση» του αλήστου μνήμης Γιάνη Βαρουφάκη –βεβαίως, ο κ. Βαρουφάκης ήταν το «</w:t>
      </w:r>
      <w:r>
        <w:rPr>
          <w:rFonts w:eastAsia="Times New Roman" w:cs="Times New Roman"/>
          <w:szCs w:val="24"/>
          <w:lang w:val="en-US"/>
        </w:rPr>
        <w:t>asset</w:t>
      </w:r>
      <w:r>
        <w:rPr>
          <w:rFonts w:eastAsia="Times New Roman" w:cs="Times New Roman"/>
          <w:szCs w:val="24"/>
        </w:rPr>
        <w:t>», το πλεονέκτημα του κ. Τσίπρα τότε- στο τρίτο μνημόνιο, σε 14</w:t>
      </w:r>
      <w:r w:rsidRPr="0029721F">
        <w:rPr>
          <w:rFonts w:eastAsia="Times New Roman" w:cs="Times New Roman"/>
          <w:szCs w:val="24"/>
        </w:rPr>
        <w:t>.</w:t>
      </w:r>
      <w:r>
        <w:rPr>
          <w:rFonts w:eastAsia="Times New Roman" w:cs="Times New Roman"/>
          <w:szCs w:val="24"/>
        </w:rPr>
        <w:t>5</w:t>
      </w:r>
      <w:r w:rsidRPr="0029721F">
        <w:rPr>
          <w:rFonts w:eastAsia="Times New Roman" w:cs="Times New Roman"/>
          <w:szCs w:val="24"/>
        </w:rPr>
        <w:t>00.000.000</w:t>
      </w:r>
      <w:r>
        <w:rPr>
          <w:rFonts w:eastAsia="Times New Roman" w:cs="Times New Roman"/>
          <w:szCs w:val="24"/>
        </w:rPr>
        <w:t xml:space="preserve"> ευρώ νέα μέτρα, σε </w:t>
      </w:r>
      <w:r>
        <w:rPr>
          <w:rFonts w:eastAsia="Times New Roman" w:cs="Times New Roman"/>
          <w:szCs w:val="24"/>
        </w:rPr>
        <w:t>80</w:t>
      </w:r>
      <w:r w:rsidRPr="0029721F">
        <w:rPr>
          <w:rFonts w:eastAsia="Times New Roman" w:cs="Times New Roman"/>
          <w:szCs w:val="24"/>
        </w:rPr>
        <w:t>.000.000.000</w:t>
      </w:r>
      <w:r>
        <w:rPr>
          <w:rFonts w:eastAsia="Times New Roman" w:cs="Times New Roman"/>
          <w:szCs w:val="24"/>
        </w:rPr>
        <w:t xml:space="preserve"> ευρώ δανεικά και όλα τα σχετικά. Δεν υπήρχε, λοιπόν, τέτοιο ζήτημα. </w:t>
      </w:r>
    </w:p>
    <w:p w14:paraId="2774D843"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αναφερόμενος στο διά ταύτα θα μπορούσα να χρησιμοποιήσω παραφρασμένη τη γνωστή παροιμία «Ιδού η Ρόδος, ιδού και το πήδημα», λέγοντας «Ιδού η Λέσβος, η Λ</w:t>
      </w:r>
      <w:r>
        <w:rPr>
          <w:rFonts w:eastAsia="Times New Roman" w:cs="Times New Roman"/>
          <w:szCs w:val="24"/>
        </w:rPr>
        <w:t xml:space="preserve">έρος, η Κως, η Σάμος, η Χίος, ιδού και η τροπολογία της Νέας Δημοκρατίας». </w:t>
      </w:r>
    </w:p>
    <w:p w14:paraId="2774D844"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παρακαλώ πάρα πολύ, δεν εκτιμάτε το ότι θα συνεχιστεί σε έντονο φαινόμενο η μεταναστευτική ροή που υπάρχει; Προφανώς και ναι. Δυστυχώς, τα πράγματα αυτό δείχνουν. Άρα, λοιπόν, </w:t>
      </w:r>
      <w:r>
        <w:rPr>
          <w:rFonts w:eastAsia="Times New Roman" w:cs="Times New Roman"/>
          <w:szCs w:val="24"/>
        </w:rPr>
        <w:t>ψηφίστε την και δώστε παράταση για άλλον έναν χρόνο, για να τελειώσει αυτή η ιστορία.</w:t>
      </w:r>
    </w:p>
    <w:p w14:paraId="2774D845"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Πετυχαίνουμε μαζί με τους δανειστές και κατακτάμε κάποια πράγματα.</w:t>
      </w:r>
    </w:p>
    <w:p w14:paraId="2774D846"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Εμείς τολμήσαμε και ήλθαμε και σε κόντρα με τους δανειστές, ό</w:t>
      </w:r>
      <w:r>
        <w:rPr>
          <w:rFonts w:eastAsia="Times New Roman" w:cs="Times New Roman"/>
          <w:szCs w:val="24"/>
        </w:rPr>
        <w:t>ταν μειώσαμε μόνοι μας τον ΦΠΑ στην εστίαση από το 23% στο 13% και τα έσοδα ήταν περισσότερα, αγαπητέ συνάδελφε.</w:t>
      </w:r>
    </w:p>
    <w:p w14:paraId="2774D847"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lang w:val="en-US"/>
        </w:rPr>
        <w:t>s</w:t>
      </w:r>
      <w:r>
        <w:rPr>
          <w:rFonts w:eastAsia="Times New Roman" w:cs="Times New Roman"/>
          <w:szCs w:val="24"/>
        </w:rPr>
        <w:t xml:space="preserve">το δεύτερο ζήτημα, των άλλων τριών </w:t>
      </w:r>
      <w:r w:rsidRPr="0029721F">
        <w:rPr>
          <w:rFonts w:eastAsia="Times New Roman" w:cs="Times New Roman"/>
          <w:szCs w:val="24"/>
        </w:rPr>
        <w:t>π</w:t>
      </w:r>
      <w:r>
        <w:rPr>
          <w:rFonts w:eastAsia="Times New Roman" w:cs="Times New Roman"/>
          <w:szCs w:val="24"/>
        </w:rPr>
        <w:t xml:space="preserve">ράξεων νομοθετικού περιεχομένου για το Μάτι, για όλη την Ανατολική Αττική και τις φωτιές, ο κ. </w:t>
      </w:r>
      <w:r>
        <w:rPr>
          <w:rFonts w:eastAsia="Times New Roman" w:cs="Times New Roman"/>
          <w:szCs w:val="24"/>
        </w:rPr>
        <w:t>Τσίπρας το βράδυ της 23</w:t>
      </w:r>
      <w:r w:rsidRPr="00330F8F">
        <w:rPr>
          <w:rFonts w:eastAsia="Times New Roman" w:cs="Times New Roman"/>
          <w:szCs w:val="24"/>
          <w:vertAlign w:val="superscript"/>
        </w:rPr>
        <w:t>ης</w:t>
      </w:r>
      <w:r>
        <w:rPr>
          <w:rFonts w:eastAsia="Times New Roman" w:cs="Times New Roman"/>
          <w:szCs w:val="24"/>
        </w:rPr>
        <w:t xml:space="preserve"> Ιουλίου μίλησε για ένα ασύμμετρο φαινόμενο. </w:t>
      </w:r>
    </w:p>
    <w:p w14:paraId="2774D848"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Προσέξτε όμως, πολλές φορές η ιστορία εκδικείται. Διαβάζω: «Η μόνη προφανής σας συμμετρία αυτή τη στιγμή είναι η ανικανότητα της Κυβέρνησης να αντιμετωπίσει τον εφιάλτη από τη μια και ο</w:t>
      </w:r>
      <w:r>
        <w:rPr>
          <w:rFonts w:eastAsia="Times New Roman" w:cs="Times New Roman"/>
          <w:szCs w:val="24"/>
        </w:rPr>
        <w:t xml:space="preserve">ι εξαιρετικές της επιδόσεις σε επικοινωνιακά ευρήματα από την άλλη». Αυτό ήταν ανακοίνωση του ΣΥΡΙΖΑ το 2007, όταν είχαμε επίσης τις καταστροφικές πυρκαγιές στην Ηλεία. Είδατε ότι πολλές φορές η ιστορία εκδικείται; </w:t>
      </w:r>
    </w:p>
    <w:p w14:paraId="2774D849"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πρότεινα, λοιπόν, να υπάρχει λίγο περ</w:t>
      </w:r>
      <w:r>
        <w:rPr>
          <w:rFonts w:eastAsia="Times New Roman" w:cs="Times New Roman"/>
          <w:szCs w:val="24"/>
        </w:rPr>
        <w:t xml:space="preserve">ισσότερη σοβαρότητα και λίγο περισσότερη περισυλλογή. Πρέπει, βεβαίως, να ακούσουμε από τον ΣΥΡΙΖΑ και από την Κυβέρνηση συνολικά κάτι που δεν έχουμε ακούσει μέχρι τώρα, δηλαδή μια μεγάλη «συγγνώμη» προς τον ελληνικό λαό για τα τραγικά θύματα από όλες τις </w:t>
      </w:r>
      <w:r>
        <w:rPr>
          <w:rFonts w:eastAsia="Times New Roman" w:cs="Times New Roman"/>
          <w:szCs w:val="24"/>
        </w:rPr>
        <w:t>μεγάλες καταστροφές που έγιναν κατά την καταστροφή της 23</w:t>
      </w:r>
      <w:r w:rsidRPr="00330F8F">
        <w:rPr>
          <w:rFonts w:eastAsia="Times New Roman" w:cs="Times New Roman"/>
          <w:szCs w:val="24"/>
          <w:vertAlign w:val="superscript"/>
        </w:rPr>
        <w:t>ης</w:t>
      </w:r>
      <w:r>
        <w:rPr>
          <w:rFonts w:eastAsia="Times New Roman" w:cs="Times New Roman"/>
          <w:szCs w:val="24"/>
        </w:rPr>
        <w:t xml:space="preserve"> και 24</w:t>
      </w:r>
      <w:r w:rsidRPr="00330F8F">
        <w:rPr>
          <w:rFonts w:eastAsia="Times New Roman" w:cs="Times New Roman"/>
          <w:szCs w:val="24"/>
          <w:vertAlign w:val="superscript"/>
        </w:rPr>
        <w:t>ης</w:t>
      </w:r>
      <w:r>
        <w:rPr>
          <w:rFonts w:eastAsia="Times New Roman" w:cs="Times New Roman"/>
          <w:szCs w:val="24"/>
        </w:rPr>
        <w:t xml:space="preserve"> Ιουλίου με την πυρκαγιά στην Ανατολική Αττική.</w:t>
      </w:r>
    </w:p>
    <w:p w14:paraId="2774D84A" w14:textId="77777777" w:rsidR="009B4FE7" w:rsidRDefault="00452105">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Ο κ. Κουτσούκος από πλευράς Δημοκρατικής Συμπαράταξης έχει τον λόγο.</w:t>
      </w:r>
    </w:p>
    <w:p w14:paraId="2774D84B" w14:textId="77777777" w:rsidR="009B4FE7" w:rsidRDefault="00452105">
      <w:pPr>
        <w:spacing w:line="600" w:lineRule="auto"/>
        <w:ind w:firstLine="720"/>
        <w:jc w:val="both"/>
        <w:rPr>
          <w:rFonts w:eastAsia="Times New Roman" w:cs="Times New Roman"/>
          <w:szCs w:val="24"/>
        </w:rPr>
      </w:pPr>
      <w:r w:rsidRPr="005F48EE">
        <w:rPr>
          <w:rFonts w:eastAsia="Times New Roman" w:cs="Times New Roman"/>
          <w:b/>
          <w:szCs w:val="24"/>
        </w:rPr>
        <w:t>ΓΙΑΝΝΗΣ ΚΟΥΤΣΟΥΚΟΣ:</w:t>
      </w:r>
      <w:r>
        <w:rPr>
          <w:rFonts w:eastAsia="Times New Roman" w:cs="Times New Roman"/>
          <w:szCs w:val="24"/>
        </w:rPr>
        <w:t xml:space="preserve"> Ευχαριστώ, κύρι</w:t>
      </w:r>
      <w:r>
        <w:rPr>
          <w:rFonts w:eastAsia="Times New Roman" w:cs="Times New Roman"/>
          <w:szCs w:val="24"/>
        </w:rPr>
        <w:t>ε Πρόεδρε.</w:t>
      </w:r>
    </w:p>
    <w:p w14:paraId="2774D84C"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Πρέπει κάποια στιγμή να αποφασίσει ο ΣΥΡΙΖΑ εάν υπήρξε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2078F0">
        <w:rPr>
          <w:rFonts w:eastAsia="Times New Roman" w:cs="Times New Roman"/>
          <w:szCs w:val="24"/>
        </w:rPr>
        <w:t xml:space="preserve"> </w:t>
      </w:r>
      <w:r>
        <w:rPr>
          <w:rFonts w:eastAsia="Times New Roman" w:cs="Times New Roman"/>
          <w:szCs w:val="24"/>
        </w:rPr>
        <w:t xml:space="preserve">Χαρδούβελη και τι έλεγε και όχι να το επικαλείται κατά το δοκούν. Διότι, όταν τους λέγαμε </w:t>
      </w:r>
      <w:r>
        <w:rPr>
          <w:rFonts w:eastAsia="Times New Roman" w:cs="Times New Roman"/>
          <w:szCs w:val="24"/>
        </w:rPr>
        <w:lastRenderedPageBreak/>
        <w:t xml:space="preserve">ότι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2078F0">
        <w:rPr>
          <w:rFonts w:eastAsia="Times New Roman" w:cs="Times New Roman"/>
          <w:szCs w:val="24"/>
        </w:rPr>
        <w:t xml:space="preserve"> </w:t>
      </w:r>
      <w:r>
        <w:rPr>
          <w:rFonts w:eastAsia="Times New Roman" w:cs="Times New Roman"/>
          <w:szCs w:val="24"/>
        </w:rPr>
        <w:t>Χαρδούβελη δεν προέβλεπε την περικοπή των συντάξεων, το αμφισβητούσαμε. Λοιπ</w:t>
      </w:r>
      <w:r>
        <w:rPr>
          <w:rFonts w:eastAsia="Times New Roman" w:cs="Times New Roman"/>
          <w:szCs w:val="24"/>
        </w:rPr>
        <w:t xml:space="preserve">όν, σήμερα ο κ. Συρμαλένιος μας λέει ότι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έλεγε για επανεξέταση του ΦΠΑ στα νησιά. Χαίρομαι, λοιπόν, που αναγνωρίζει ότι υπήρξε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ότι πρότεινε μέτρα 980.000.000 ευρώ και οι δανειστές μας ζητούσαν 2.500.000.000 ευρώ κ</w:t>
      </w:r>
      <w:r>
        <w:rPr>
          <w:rFonts w:eastAsia="Times New Roman" w:cs="Times New Roman"/>
          <w:szCs w:val="24"/>
        </w:rPr>
        <w:t>αι με το τρίτο και τέταρτο μνημόνιο επιβάλαμε μέτρα στον ελληνικό λαό 20.000.000.000 ευρώ.</w:t>
      </w:r>
    </w:p>
    <w:p w14:paraId="2774D84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Επί της ουσίας. Η ιδιαιτερότητα των νησιωτικών περιοχών, κύριε Πρόεδρε, ως Βουλευτής Δωδεκανήσου το ξέρετε πολύ καλά, είναι κατοχυρωμένη στην Ευρωπαϊκή Ένωση. Είπα σ</w:t>
      </w:r>
      <w:r>
        <w:rPr>
          <w:rFonts w:eastAsia="Times New Roman" w:cs="Times New Roman"/>
          <w:szCs w:val="24"/>
        </w:rPr>
        <w:t>την επιτροπή ότι υπάρχουν πρόσφατες αποφάσεις που τις κυρώσαμε και εδώ σε διεθνείς συμβάσεις, όπου αναγνωρίζονται περαιτέρω νησιά της Γαλλικής κυριαρχίας στην Ειρηνικό Ωκεανό και έχουν τα προνόμια της απαλλαγής στο ΦΠΑ. Η Ελλάδα δεν μπορεί να διαπραγματευθ</w:t>
      </w:r>
      <w:r>
        <w:rPr>
          <w:rFonts w:eastAsia="Times New Roman" w:cs="Times New Roman"/>
          <w:szCs w:val="24"/>
        </w:rPr>
        <w:t>εί τον μειωμένο ΦΠΑ στα νησιά, τώρα μάλιστα που ισχυρίζεται η Κυβέρνηση ότι έχει 7.000.000.000 δημοσιονομικό πλεόνασμα και όταν το Γενικό Λογιστήριο του Κράτους ανεβάζει το κόστος της πρότασης που είχαμε καταθέσει, σε εκατοστά όλου του πλεονάσματος;</w:t>
      </w:r>
    </w:p>
    <w:p w14:paraId="2774D84E"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Λοιπόν, επανακαταθέσαμε την πρόταση νόμου, γιατί την πρώτη δεν την έφερε εδώ ο Πρόεδρος για συζήτηση, ως όφειλε, παρ’ ότι είχε έκθεση του Γενικού Λογιστηρίου του Κράτους -άρθρο 35 είναι της πρότασής μας- και καλούμε την Κυβέρνηση να την φέρει για να την ψη</w:t>
      </w:r>
      <w:r>
        <w:rPr>
          <w:rFonts w:eastAsia="Times New Roman" w:cs="Times New Roman"/>
          <w:szCs w:val="24"/>
        </w:rPr>
        <w:t>φίσουμε όλοι μαζί.</w:t>
      </w:r>
    </w:p>
    <w:p w14:paraId="2774D84F"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Δεύτερο θέμα. Η κ. Χριστοφιλοπούλου έκανε αναλυτική αναφορά στο χρονικό της εισφοράς. Κατέθεσε στα Πρακτικά το χρονολόγιο. Δεν θα το επαναλάβω, έχουν καταγραφεί οι ευθύνες της Κυβέρνησης. Εμείς θα ψηφίσουμε την πράξη νομοθετικού περιεχομ</w:t>
      </w:r>
      <w:r>
        <w:rPr>
          <w:rFonts w:eastAsia="Times New Roman" w:cs="Times New Roman"/>
          <w:szCs w:val="24"/>
        </w:rPr>
        <w:t>ένου για τα μέτρα που έχουν παρθεί ασκώντας κριτική για όσα δεν έχουν υλοποιηθεί. Και επιμένοντας, μέσω του Κοινοβουλευτικού Ελέγχου να υλοποιηθούν, αλλά να παρθούν και μέτρα προστασίας για να μην έχουμε άλλες συμφορές από τις πλημμύρες που θα ακολουθήσουν</w:t>
      </w:r>
      <w:r>
        <w:rPr>
          <w:rFonts w:eastAsia="Times New Roman" w:cs="Times New Roman"/>
          <w:szCs w:val="24"/>
        </w:rPr>
        <w:t xml:space="preserve">. </w:t>
      </w:r>
    </w:p>
    <w:p w14:paraId="2774D85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ό,τι αφορά στην τροπολογία, για την οποία έγινε αναλυτική συζήτηση, πρέπει να σας πω, για να καταγραφεί στα Πρακτικά, ότι δεν πεισθήκαμε ότι θα διευκολύνουμε και θα απαλλάξουμε της γραφειοκρατίας, τους πυρόπληκτους, διότι η άποψή μας για οίκοθεν ενέρ</w:t>
      </w:r>
      <w:r>
        <w:rPr>
          <w:rFonts w:eastAsia="Times New Roman" w:cs="Times New Roman"/>
          <w:szCs w:val="24"/>
        </w:rPr>
        <w:t>γεια της υπηρεσίας σε σχέση με την αναζήτηση των αδειών, δεν φαίνεται να γίνεται αποδεκτή. Κατά συνέπεια, επειδή η πρότασή μας είναι να μην επιβαρύνουμε άλλο τους ήδη ταλαιπωρημένους πολίτες, θα ψηφίσουμε «λευκό». Και μακάρι η τροπολογία, όπως την περιγράφ</w:t>
      </w:r>
      <w:r>
        <w:rPr>
          <w:rFonts w:eastAsia="Times New Roman" w:cs="Times New Roman"/>
          <w:szCs w:val="24"/>
        </w:rPr>
        <w:t>ει το σχετικό άρθρο, να διευκολύνει τους πυρόπληκτους.</w:t>
      </w:r>
    </w:p>
    <w:p w14:paraId="2774D851"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Τελειώνω με τούτο.</w:t>
      </w:r>
    </w:p>
    <w:p w14:paraId="2774D85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4D85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Σε αυτήν εδώ την Αίθουσα μπορεί να διαφωνούμε πολιτικά, αλλά θα πρέπει κάποια στιγμή όσοι έχουμε έ</w:t>
      </w:r>
      <w:r>
        <w:rPr>
          <w:rFonts w:eastAsia="Times New Roman" w:cs="Times New Roman"/>
          <w:szCs w:val="24"/>
        </w:rPr>
        <w:t>ναν υπεύθυνο ρόλο –και υπεύθυνο ρόλο έχει και ο Βουλευτής και ο Υφυπουργός και ο Υπουργός- να λέμε, τουλάχιστον στοιχειωδώς την αλήθεια με βάση τα ντοκουμέντα. Ο κ. Πετρόπουλος απαντώντας στην κ. Χριστοφιλοπούλου ανέφερε για άλλη μία φορά ότι η κυβέρνηση τ</w:t>
      </w:r>
      <w:r>
        <w:rPr>
          <w:rFonts w:eastAsia="Times New Roman" w:cs="Times New Roman"/>
          <w:szCs w:val="24"/>
        </w:rPr>
        <w:t>ου ΠΑΣΟΚ στο μνημόνιο είχε δεσμευθεί για μειώσεις του ποσοστού των συντάξεων επί του ΑΕΠ στο 16,2 και ότι μειώσαμε τις συντάξεις κατά 67.000.000.000 ευρώ. Τον παραπέμπω, λοιπόν, στη σελίδα 8 του ολιστικού προγράμματος της Κυβέρνησης, που αναφέρει ότι 67.00</w:t>
      </w:r>
      <w:r>
        <w:rPr>
          <w:rFonts w:eastAsia="Times New Roman" w:cs="Times New Roman"/>
          <w:szCs w:val="24"/>
        </w:rPr>
        <w:t xml:space="preserve">0.000.000 ευρώ ήταν η μείωση του συνόλου των δαπανών από τις οποίες ένα μικρό μέρος ήταν οι συντάξεις. </w:t>
      </w:r>
    </w:p>
    <w:p w14:paraId="2774D85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774D855"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Κρεμαστινός):</w:t>
      </w:r>
      <w:r>
        <w:rPr>
          <w:rFonts w:eastAsia="Times New Roman" w:cs="Times New Roman"/>
          <w:szCs w:val="24"/>
        </w:rPr>
        <w:t xml:space="preserve"> Ολοκληρώστε, παρακαλώ.</w:t>
      </w:r>
    </w:p>
    <w:p w14:paraId="2774D856" w14:textId="77777777" w:rsidR="009B4FE7" w:rsidRDefault="00452105">
      <w:pPr>
        <w:spacing w:line="600" w:lineRule="auto"/>
        <w:ind w:firstLine="720"/>
        <w:jc w:val="both"/>
        <w:rPr>
          <w:rFonts w:eastAsia="Times New Roman" w:cs="Times New Roman"/>
          <w:szCs w:val="24"/>
        </w:rPr>
      </w:pPr>
      <w:r>
        <w:rPr>
          <w:rFonts w:eastAsia="Times New Roman" w:cs="Times New Roman"/>
          <w:b/>
          <w:szCs w:val="24"/>
        </w:rPr>
        <w:t>ΓΙΑ</w:t>
      </w:r>
      <w:r w:rsidRPr="005F48EE">
        <w:rPr>
          <w:rFonts w:eastAsia="Times New Roman" w:cs="Times New Roman"/>
          <w:b/>
          <w:szCs w:val="24"/>
        </w:rPr>
        <w:t>ΝΝΗΣ Κ</w:t>
      </w:r>
      <w:r w:rsidRPr="005F48EE">
        <w:rPr>
          <w:rFonts w:eastAsia="Times New Roman" w:cs="Times New Roman"/>
          <w:b/>
          <w:szCs w:val="24"/>
        </w:rPr>
        <w:t>ΟΥΤΣΟΥΚΟΣ:</w:t>
      </w:r>
      <w:r>
        <w:rPr>
          <w:rFonts w:eastAsia="Times New Roman" w:cs="Times New Roman"/>
          <w:szCs w:val="24"/>
        </w:rPr>
        <w:t xml:space="preserve"> Τελειώνω, κύριε Πρόεδρε.</w:t>
      </w:r>
    </w:p>
    <w:p w14:paraId="2774D85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 xml:space="preserve">Άρα, μειώθηκαν οι συντάξεις, όχι στο νούμερο που λέει ο κ. Πετρόπουλος, αλλά προφανώς η Κυβέρνησή μας του ΠΑΣΟΚ και στη συνέχεια η συγκυβέρνηση δεν είχε δεσμευθεί, γιατί υπήρξε αναλογιστική μελέτη που έλεγε ότι δεν </w:t>
      </w:r>
      <w:r>
        <w:rPr>
          <w:rFonts w:eastAsia="Times New Roman" w:cs="Times New Roman"/>
          <w:szCs w:val="24"/>
        </w:rPr>
        <w:t xml:space="preserve">χρειάζεται </w:t>
      </w:r>
      <w:r>
        <w:rPr>
          <w:rFonts w:eastAsia="Times New Roman" w:cs="Times New Roman"/>
          <w:szCs w:val="24"/>
        </w:rPr>
        <w:lastRenderedPageBreak/>
        <w:t>περαιτέρω περικοπή των συντάξεων. Τουλάχιστον ας συνεννοηθούμε στους αριθμούς.</w:t>
      </w:r>
    </w:p>
    <w:p w14:paraId="2774D85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774D859"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Κρεμαστινός):</w:t>
      </w:r>
      <w:r>
        <w:rPr>
          <w:rFonts w:eastAsia="Times New Roman" w:cs="Times New Roman"/>
          <w:szCs w:val="24"/>
        </w:rPr>
        <w:t xml:space="preserve"> Επειδή βλέπω τους χρόνους και βλέπω ότι ο κ. Καράογλου στην πρωτολογία είχε μιλήσει δεκαεπτά λεπτά κ</w:t>
      </w:r>
      <w:r>
        <w:rPr>
          <w:rFonts w:eastAsia="Times New Roman" w:cs="Times New Roman"/>
          <w:szCs w:val="24"/>
        </w:rPr>
        <w:t>αι είκοσι ένα δευτερόλεπτα, ο κ. Κουτσούκος είχε μιλήσει δεκατέσσερα λεπτά και είκοσι εννέα δευτερόλεπτα, ο κ. Γερμενής είχε μιλήσει δεκαοκτώ λεπτά και σαράντα τρία δευτερόλεπτα, η κ. Μανωλάκου δέκα επτά λεπτά, είπα να γίνει περιορισμός της δευτερολογίας.</w:t>
      </w:r>
    </w:p>
    <w:p w14:paraId="2774D85A"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Εσείς κύριε Γερμενή, θέλετε να μιλήσετε;</w:t>
      </w:r>
    </w:p>
    <w:p w14:paraId="2774D85B" w14:textId="77777777" w:rsidR="009B4FE7" w:rsidRDefault="00452105">
      <w:pPr>
        <w:spacing w:line="600" w:lineRule="auto"/>
        <w:ind w:firstLine="720"/>
        <w:jc w:val="both"/>
        <w:rPr>
          <w:rFonts w:eastAsia="Times New Roman" w:cs="Times New Roman"/>
          <w:szCs w:val="24"/>
        </w:rPr>
      </w:pPr>
      <w:r w:rsidRPr="005F48EE">
        <w:rPr>
          <w:rFonts w:eastAsia="Times New Roman" w:cs="Times New Roman"/>
          <w:b/>
          <w:szCs w:val="24"/>
        </w:rPr>
        <w:t xml:space="preserve">ΓΕΩΡΓΙΟΣ ΓΕΡΜΕΝΗΣ: </w:t>
      </w:r>
      <w:r>
        <w:rPr>
          <w:rFonts w:eastAsia="Times New Roman" w:cs="Times New Roman"/>
          <w:szCs w:val="24"/>
        </w:rPr>
        <w:t>Όχι, κύριε Πρόεδρε.</w:t>
      </w:r>
    </w:p>
    <w:p w14:paraId="2774D85C"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Κρεμαστινός):</w:t>
      </w:r>
      <w:r>
        <w:rPr>
          <w:rFonts w:eastAsia="Times New Roman" w:cs="Times New Roman"/>
          <w:szCs w:val="24"/>
        </w:rPr>
        <w:t xml:space="preserve"> Δεν θέλετε, σας ευχαριστώ πολύ.</w:t>
      </w:r>
    </w:p>
    <w:p w14:paraId="2774D85D"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Κυρία Μανωλάκου, θέλετε να μιλήσετε για δύο λεπτά;</w:t>
      </w:r>
    </w:p>
    <w:p w14:paraId="2774D85E" w14:textId="77777777" w:rsidR="009B4FE7" w:rsidRDefault="00452105">
      <w:pPr>
        <w:spacing w:line="600" w:lineRule="auto"/>
        <w:ind w:firstLine="720"/>
        <w:jc w:val="both"/>
        <w:rPr>
          <w:rFonts w:eastAsia="Times New Roman" w:cs="Times New Roman"/>
          <w:szCs w:val="24"/>
        </w:rPr>
      </w:pPr>
      <w:r w:rsidRPr="005F48EE">
        <w:rPr>
          <w:rFonts w:eastAsia="Times New Roman" w:cs="Times New Roman"/>
          <w:b/>
          <w:szCs w:val="24"/>
        </w:rPr>
        <w:t>ΔΙΑΜΑΝΤΩ ΜΑΝΩΛΑΚΟΥ:</w:t>
      </w:r>
      <w:r>
        <w:rPr>
          <w:rFonts w:eastAsia="Times New Roman" w:cs="Times New Roman"/>
          <w:szCs w:val="24"/>
        </w:rPr>
        <w:t xml:space="preserve"> Ναι.</w:t>
      </w:r>
    </w:p>
    <w:p w14:paraId="2774D85F" w14:textId="77777777" w:rsidR="009B4FE7" w:rsidRDefault="00452105">
      <w:pPr>
        <w:spacing w:line="600" w:lineRule="auto"/>
        <w:ind w:firstLine="720"/>
        <w:jc w:val="both"/>
        <w:rPr>
          <w:rFonts w:eastAsia="Times New Roman" w:cs="Times New Roman"/>
          <w:szCs w:val="24"/>
        </w:rPr>
      </w:pPr>
      <w:r w:rsidRPr="00146623">
        <w:rPr>
          <w:rFonts w:eastAsia="Times New Roman" w:cs="Times New Roman"/>
          <w:b/>
          <w:szCs w:val="24"/>
        </w:rPr>
        <w:t>ΠΡΟΕΔΡΕΥΩΝ (Δημήτριος Κρεμαστινό</w:t>
      </w:r>
      <w:r w:rsidRPr="00146623">
        <w:rPr>
          <w:rFonts w:eastAsia="Times New Roman" w:cs="Times New Roman"/>
          <w:b/>
          <w:szCs w:val="24"/>
        </w:rPr>
        <w:t>ς):</w:t>
      </w:r>
      <w:r>
        <w:rPr>
          <w:rFonts w:eastAsia="Times New Roman" w:cs="Times New Roman"/>
          <w:szCs w:val="24"/>
        </w:rPr>
        <w:t xml:space="preserve"> Ναι, αλλά έχουμε δεκαεπτά λεπτά ήδη. </w:t>
      </w:r>
    </w:p>
    <w:p w14:paraId="2774D860"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2774D861" w14:textId="77777777" w:rsidR="009B4FE7" w:rsidRDefault="00452105">
      <w:pPr>
        <w:spacing w:line="600" w:lineRule="auto"/>
        <w:ind w:firstLine="720"/>
        <w:jc w:val="both"/>
        <w:rPr>
          <w:rFonts w:eastAsia="Times New Roman" w:cs="Times New Roman"/>
          <w:szCs w:val="24"/>
        </w:rPr>
      </w:pPr>
      <w:r w:rsidRPr="00FF3B91">
        <w:rPr>
          <w:rFonts w:eastAsia="Times New Roman" w:cs="Times New Roman"/>
          <w:b/>
          <w:szCs w:val="24"/>
        </w:rPr>
        <w:t>ΔΙΑΜΑΝΤΩ ΜΑΝΩΛΑΚΟΥ:</w:t>
      </w:r>
      <w:r>
        <w:rPr>
          <w:rFonts w:eastAsia="Times New Roman" w:cs="Times New Roman"/>
          <w:szCs w:val="24"/>
        </w:rPr>
        <w:t xml:space="preserve"> Κυρία Υπουργέ, απαντήσατε στα ερωτήματα και διευκρινίσατε ζητήματα του Υπουργείου σας, όπως τον ΕΝΦΙΑ κ.λπ. και καλά κάνατε. Δεν απαντήθηκαν, όμως, άλλων Υπουργείων. Παρα</w:t>
      </w:r>
      <w:r>
        <w:rPr>
          <w:rFonts w:eastAsia="Times New Roman" w:cs="Times New Roman"/>
          <w:szCs w:val="24"/>
        </w:rPr>
        <w:t xml:space="preserve">δείγματος χάριν για τους μαθητές Γ΄ Λυκείου και τις δεσμεύσεις που έχει ο Υπουργός Παιδείας. Επίσης, παραμένουν ζητήματα για την υγεία και για τη μέριμνα </w:t>
      </w:r>
      <w:r w:rsidRPr="004E66D0">
        <w:rPr>
          <w:rFonts w:eastAsia="Times New Roman" w:cs="Times New Roman"/>
          <w:szCs w:val="24"/>
        </w:rPr>
        <w:t>κατ</w:t>
      </w:r>
      <w:r>
        <w:rPr>
          <w:rFonts w:eastAsia="Times New Roman" w:cs="Times New Roman"/>
          <w:szCs w:val="24"/>
        </w:rPr>
        <w:t>’</w:t>
      </w:r>
      <w:r w:rsidRPr="004E66D0">
        <w:rPr>
          <w:rFonts w:eastAsia="Times New Roman" w:cs="Times New Roman"/>
          <w:szCs w:val="24"/>
        </w:rPr>
        <w:t xml:space="preserve"> οίκον </w:t>
      </w:r>
      <w:r>
        <w:rPr>
          <w:rFonts w:eastAsia="Times New Roman" w:cs="Times New Roman"/>
          <w:szCs w:val="24"/>
        </w:rPr>
        <w:t>νοσηλεία, όπως το να δοθούν δωρεάν όλα τα υλικά που χρειάζονται για την αποκατάσταση της υγ</w:t>
      </w:r>
      <w:r>
        <w:rPr>
          <w:rFonts w:eastAsia="Times New Roman" w:cs="Times New Roman"/>
          <w:szCs w:val="24"/>
        </w:rPr>
        <w:t>είας τους, χωρίς να χρειάζεται οι ίδιοι οι εγκαυματίες να τρέχουν από υπηρεσία σε υπηρεσία. Τονίζουμε ότι όλες οι παροχές για νοσήλια σε φαρμακευτική αγωγή θα πρέπει να είναι δωρεάν όσο καιρό χρειάζεται, μέχρι την πλήρη αποκατάσταση της υγείας. Και βεβαίως</w:t>
      </w:r>
      <w:r>
        <w:rPr>
          <w:rFonts w:eastAsia="Times New Roman" w:cs="Times New Roman"/>
          <w:szCs w:val="24"/>
        </w:rPr>
        <w:t>, για όσα είναι να επιστρέψουν από νοσήλια κ.λπ., να μην παιδεύονται σε γραφειοκρατία.</w:t>
      </w:r>
    </w:p>
    <w:p w14:paraId="2774D862"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ό,τι αφορά στον περιβάλλοντα χώρο, τι εννοείτε; Το λέμε γιατί δεν προβλέπεται κάτι εκτός από ό,τι εφάπτεται ή αποτελεί τμήμα του οικήματος. Και γιατί το αναφέρουν και</w:t>
      </w:r>
      <w:r>
        <w:rPr>
          <w:rFonts w:eastAsia="Times New Roman" w:cs="Times New Roman"/>
          <w:szCs w:val="24"/>
        </w:rPr>
        <w:t xml:space="preserve"> πιέζουν οι ενδιαφερόμενοι; Γιατί υπάρχουν περιπτώσεις που κάηκαν εργαλεία που βρίσκονταν μέσα σε αποθήκες, όπως έγινε με επαγγελματία μελισσοκόμο που καταστράφηκαν όλα του τα εργαλεία. Αυτήν τη στιγμή ο άνθρωπος αυτός δεν μπορεί να ζήσει.</w:t>
      </w:r>
    </w:p>
    <w:p w14:paraId="2774D863"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Στο άρθρο 11 στη</w:t>
      </w:r>
      <w:r>
        <w:rPr>
          <w:rFonts w:eastAsia="Times New Roman" w:cs="Times New Roman"/>
          <w:szCs w:val="24"/>
        </w:rPr>
        <w:t>ν τρίτη πράξη, που μιλάτε για αναστολή πλειστηριασμών, η αναστολή ισχύει μέχρι 30 Σεπτεμβρίου του 2019. Αυτοί οι άνθρωποι που είναι μικροεπιχειρηματίες καταστράφηκαν και θα χρειαστούν περισσότερο χρόνο από ό,τι προβλέπεται για να σταθούν στα πόδια τους. Τα</w:t>
      </w:r>
      <w:r>
        <w:rPr>
          <w:rFonts w:eastAsia="Times New Roman" w:cs="Times New Roman"/>
          <w:szCs w:val="24"/>
        </w:rPr>
        <w:t xml:space="preserve"> τονίζω γιατί είναι πιεστικά προβλήματα.</w:t>
      </w:r>
    </w:p>
    <w:p w14:paraId="2774D864"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Σε ό,τι αφορά στην τροπολογία, το λέμε συνεχώς και παρακαλώ στα Πρακτικά να γραφτεί με κεφαλαία γράμματα! Πρέπει να αποκατασταθούν και να ξαναφτιαχτούν όλα τα σπίτια μερικώς ή ολικώς που καταστράφηκαν και στο Μάτι κ</w:t>
      </w:r>
      <w:r>
        <w:rPr>
          <w:rFonts w:eastAsia="Times New Roman" w:cs="Times New Roman"/>
          <w:szCs w:val="24"/>
        </w:rPr>
        <w:t xml:space="preserve">αι στο Βουτζά και στην Κινέτα μαζί με την αναμόρφωση του σχεδίου πόλης για να μην έχουμε ξανά τέτοιες τραγωδίες. </w:t>
      </w:r>
    </w:p>
    <w:p w14:paraId="2774D865" w14:textId="77777777" w:rsidR="009B4FE7" w:rsidRDefault="00452105">
      <w:pPr>
        <w:spacing w:line="600" w:lineRule="auto"/>
        <w:ind w:firstLine="720"/>
        <w:jc w:val="both"/>
        <w:rPr>
          <w:rFonts w:eastAsia="Times New Roman" w:cs="Times New Roman"/>
          <w:szCs w:val="24"/>
        </w:rPr>
      </w:pPr>
      <w:r w:rsidRPr="00D074C3">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ολοκληρώνετε.</w:t>
      </w:r>
    </w:p>
    <w:p w14:paraId="2774D866" w14:textId="77777777" w:rsidR="009B4FE7" w:rsidRDefault="00452105">
      <w:pPr>
        <w:spacing w:line="600" w:lineRule="auto"/>
        <w:ind w:firstLine="720"/>
        <w:jc w:val="both"/>
        <w:rPr>
          <w:rFonts w:eastAsia="Times New Roman" w:cs="Times New Roman"/>
          <w:szCs w:val="24"/>
        </w:rPr>
      </w:pPr>
      <w:r w:rsidRPr="00D074C3">
        <w:rPr>
          <w:rFonts w:eastAsia="Times New Roman" w:cs="Times New Roman"/>
          <w:b/>
          <w:szCs w:val="24"/>
        </w:rPr>
        <w:t>ΔΙΑΜΑΝΤΩ ΜΑΝΩΛΑΚΟΥ:</w:t>
      </w:r>
      <w:r>
        <w:rPr>
          <w:rFonts w:eastAsia="Times New Roman" w:cs="Times New Roman"/>
          <w:szCs w:val="24"/>
        </w:rPr>
        <w:t xml:space="preserve"> Το εξασφαλίζετε αυτό; Όχι, δεν το εξασφαλίζετε. Υπάρχουν πάρα </w:t>
      </w:r>
      <w:r>
        <w:rPr>
          <w:rFonts w:eastAsia="Times New Roman" w:cs="Times New Roman"/>
          <w:szCs w:val="24"/>
        </w:rPr>
        <w:t>πολλές πλευρές αδιευκρίνιστες. Φέρατε την τροπολογία πριν ξεκινήσει η Ολομέλεια, για να μην συνοδεύεται με την έκθεση της Επιστημονικής Επιτροπής της Βουλής. Τι φοβόμαστε; Ότι μπορεί να εκπέσουν και είπε μερικά και ο Βουλευτής του ΣΥΡΙΖΑ, δασολόγος στο επά</w:t>
      </w:r>
      <w:r>
        <w:rPr>
          <w:rFonts w:eastAsia="Times New Roman" w:cs="Times New Roman"/>
          <w:szCs w:val="24"/>
        </w:rPr>
        <w:t xml:space="preserve">γγελμα. Υποσχέσεις μεν, δεν γίνονται δε. </w:t>
      </w:r>
    </w:p>
    <w:p w14:paraId="2774D867"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lastRenderedPageBreak/>
        <w:t>Τι σας προτείνουμε και τελειώνω. Προκειμένου να εξασφαλιστούν οι πληγέντες, να είμαστε σίγουροι ότι όλες οι πλευρές θα απαντηθούν καθαρά χωρίς ερωτηματικά, προτείνουμε να την αποσύρετε, να την συζητήσουμε μέσα σε δ</w:t>
      </w:r>
      <w:r>
        <w:rPr>
          <w:rFonts w:eastAsia="Times New Roman" w:cs="Times New Roman"/>
          <w:szCs w:val="24"/>
        </w:rPr>
        <w:t xml:space="preserve">έκα ημέρες -το αργότερο-, με τους πληγέντες και τους φορείς τους και ερχόμαστε ξανά εδώ για να την ψηφίσουμε. Να είμαστε σίγουροι ότι κανένας δεν θα μείνει ξεκρέμαστος. Αν δεν γίνει δεκτό, δεν θα την καταψηφίσουμε. Θα εκφραστούμε με το «παρών». </w:t>
      </w:r>
    </w:p>
    <w:p w14:paraId="2774D868"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Βάζω ένα τ</w:t>
      </w:r>
      <w:r>
        <w:rPr>
          <w:rFonts w:eastAsia="Times New Roman" w:cs="Times New Roman"/>
          <w:szCs w:val="24"/>
        </w:rPr>
        <w:t>ελευταίο ερωτηματικό. Γιατί δεν γίνεται δεκτή η τροπολογία που καταθέσαμε μέσα στα χρονικά όρια; Να μας το πείτε.</w:t>
      </w:r>
    </w:p>
    <w:p w14:paraId="2774D869" w14:textId="77777777" w:rsidR="009B4FE7" w:rsidRDefault="00452105">
      <w:pPr>
        <w:spacing w:line="600" w:lineRule="auto"/>
        <w:ind w:firstLine="720"/>
        <w:jc w:val="both"/>
        <w:rPr>
          <w:rFonts w:eastAsia="Times New Roman" w:cs="Times New Roman"/>
          <w:szCs w:val="24"/>
        </w:rPr>
      </w:pPr>
      <w:r w:rsidRPr="006E391B">
        <w:rPr>
          <w:rFonts w:eastAsia="Times New Roman" w:cs="Times New Roman"/>
          <w:b/>
          <w:szCs w:val="24"/>
        </w:rPr>
        <w:t>ΠΡΟΕΔΡΕΥΩΝ (Δημήτριος Κρεμαστινός):</w:t>
      </w:r>
      <w:r>
        <w:rPr>
          <w:rFonts w:eastAsia="Times New Roman" w:cs="Times New Roman"/>
          <w:szCs w:val="24"/>
        </w:rPr>
        <w:t xml:space="preserve"> Κύριε Κατσίκη, θέλετε να δευτερολογήσετε για δύο λεπτά;.</w:t>
      </w:r>
    </w:p>
    <w:p w14:paraId="2774D86A" w14:textId="77777777" w:rsidR="009B4FE7" w:rsidRDefault="00452105">
      <w:pPr>
        <w:spacing w:line="600" w:lineRule="auto"/>
        <w:ind w:firstLine="720"/>
        <w:jc w:val="both"/>
        <w:rPr>
          <w:rFonts w:eastAsia="Times New Roman" w:cs="Times New Roman"/>
          <w:szCs w:val="24"/>
        </w:rPr>
      </w:pPr>
      <w:r w:rsidRPr="006E391B">
        <w:rPr>
          <w:rFonts w:eastAsia="Times New Roman" w:cs="Times New Roman"/>
          <w:b/>
          <w:szCs w:val="24"/>
        </w:rPr>
        <w:t xml:space="preserve">ΚΩΝΣΤΑΝΤΙΝΟΣ ΚΑΤΣΙΚΗΣ: </w:t>
      </w:r>
      <w:r>
        <w:rPr>
          <w:rFonts w:eastAsia="Times New Roman" w:cs="Times New Roman"/>
          <w:szCs w:val="24"/>
        </w:rPr>
        <w:t xml:space="preserve">Ευχαριστώ, κύριε Πρόεδρε. Μόνο για δύο λεπτά. </w:t>
      </w:r>
    </w:p>
    <w:p w14:paraId="2774D86B" w14:textId="77777777" w:rsidR="009B4FE7" w:rsidRDefault="00452105">
      <w:pPr>
        <w:spacing w:line="600" w:lineRule="auto"/>
        <w:ind w:firstLine="720"/>
        <w:jc w:val="both"/>
        <w:rPr>
          <w:rFonts w:eastAsia="Times New Roman" w:cs="Times New Roman"/>
          <w:szCs w:val="24"/>
        </w:rPr>
      </w:pPr>
      <w:r>
        <w:rPr>
          <w:rFonts w:eastAsia="Times New Roman" w:cs="Times New Roman"/>
          <w:szCs w:val="24"/>
        </w:rPr>
        <w:t>Με λύπη μου παρατηρώ ότι θέματα τα οποία θα έπρεπε να βρουν την συναίνεση όλων των πολιτικών δυνάμεων, αντιθέτως γίνονται θέμα αντιπαράθεσης, προκειμένου να παράξουν μικροπολιτική, η οποία θα βοηθήσει στην προ</w:t>
      </w:r>
      <w:r>
        <w:rPr>
          <w:rFonts w:eastAsia="Times New Roman" w:cs="Times New Roman"/>
          <w:szCs w:val="24"/>
        </w:rPr>
        <w:t xml:space="preserve">σπόριση κομματικού οφέλους έναντι μιας εθνικής γραμμής που πρέπει να τηρούμε, όταν μέσα </w:t>
      </w:r>
      <w:r>
        <w:rPr>
          <w:rFonts w:eastAsia="Times New Roman" w:cs="Times New Roman"/>
          <w:szCs w:val="24"/>
        </w:rPr>
        <w:lastRenderedPageBreak/>
        <w:t>από αυτήν ένα νομοθέτημα ή μια τροπολογία βοηθάει ανθρώπους, θύματα, πυρόπληκτους και θανόντες από πυρκαγιά, θύματα που θρηνήσαμε πριν λίγους μήνες. Αυτό πραγματικά θέλ</w:t>
      </w:r>
      <w:r>
        <w:rPr>
          <w:rFonts w:eastAsia="Times New Roman" w:cs="Times New Roman"/>
          <w:szCs w:val="24"/>
        </w:rPr>
        <w:t>ω να καταθέσω ότι με λυπεί.</w:t>
      </w:r>
    </w:p>
    <w:p w14:paraId="2774D86C" w14:textId="77777777" w:rsidR="009B4FE7" w:rsidRDefault="00452105">
      <w:pPr>
        <w:spacing w:line="600" w:lineRule="auto"/>
        <w:ind w:firstLine="720"/>
        <w:contextualSpacing/>
        <w:jc w:val="both"/>
        <w:rPr>
          <w:rFonts w:eastAsia="Times New Roman"/>
          <w:szCs w:val="24"/>
        </w:rPr>
      </w:pPr>
      <w:r>
        <w:rPr>
          <w:rFonts w:eastAsia="Times New Roman"/>
          <w:szCs w:val="24"/>
        </w:rPr>
        <w:t xml:space="preserve">Επίσης με λυπεί και εκείνη η αντιπαράθεση στη βάση της στείρας πολιτικής, η οποία έλαβε χώρα μέσα σ’ αυτήν την Αίθουσα κατά τη διάρκεια της Ολομέλειας αναφορικά με δύο θέματα. </w:t>
      </w:r>
      <w:r>
        <w:rPr>
          <w:rFonts w:eastAsia="Times New Roman"/>
          <w:szCs w:val="24"/>
          <w:lang w:val="en-US"/>
        </w:rPr>
        <w:t>O</w:t>
      </w:r>
      <w:r w:rsidRPr="001A7CE5">
        <w:rPr>
          <w:rFonts w:eastAsia="Times New Roman"/>
          <w:szCs w:val="24"/>
        </w:rPr>
        <w:t xml:space="preserve"> </w:t>
      </w:r>
      <w:r>
        <w:rPr>
          <w:rFonts w:eastAsia="Times New Roman"/>
          <w:szCs w:val="24"/>
        </w:rPr>
        <w:t xml:space="preserve">ΦΠΑ ήταν το ένα θέμα και το άλλο ήταν το θέμα των </w:t>
      </w:r>
      <w:r>
        <w:rPr>
          <w:rFonts w:eastAsia="Times New Roman"/>
          <w:szCs w:val="24"/>
        </w:rPr>
        <w:t>αυθαιρέτων.</w:t>
      </w:r>
    </w:p>
    <w:p w14:paraId="2774D86D" w14:textId="77777777" w:rsidR="009B4FE7" w:rsidRDefault="00452105">
      <w:pPr>
        <w:spacing w:line="600" w:lineRule="auto"/>
        <w:ind w:firstLine="720"/>
        <w:contextualSpacing/>
        <w:jc w:val="both"/>
        <w:rPr>
          <w:rFonts w:eastAsia="Times New Roman"/>
          <w:szCs w:val="24"/>
        </w:rPr>
      </w:pPr>
      <w:r>
        <w:rPr>
          <w:rFonts w:eastAsia="Times New Roman"/>
          <w:szCs w:val="24"/>
        </w:rPr>
        <w:t>Σε ό,τι αφορά στον ΦΠΑ, στο 23% τον πήγατε, κύριοι συνάδελφοι της Αντιπολίτευσης. Μην το ξεχνάτε. Κάντε την αυτοκριτική σας. Σήμερα σχεδιάζεται η μείωση και του υψηλού και του χαμηλού ΦΠΑ. Συναινέστε σ’ αυτό και ας έχουμε ένα ενωτικό κλίμα μετα</w:t>
      </w:r>
      <w:r>
        <w:rPr>
          <w:rFonts w:eastAsia="Times New Roman"/>
          <w:szCs w:val="24"/>
        </w:rPr>
        <w:t xml:space="preserve">ξύ μας. </w:t>
      </w:r>
    </w:p>
    <w:p w14:paraId="2774D86E" w14:textId="77777777" w:rsidR="009B4FE7" w:rsidRDefault="00452105">
      <w:pPr>
        <w:spacing w:line="600" w:lineRule="auto"/>
        <w:ind w:firstLine="720"/>
        <w:contextualSpacing/>
        <w:jc w:val="both"/>
        <w:rPr>
          <w:rFonts w:eastAsia="Times New Roman"/>
          <w:szCs w:val="24"/>
        </w:rPr>
      </w:pPr>
      <w:r>
        <w:rPr>
          <w:rFonts w:eastAsia="Times New Roman"/>
          <w:szCs w:val="24"/>
        </w:rPr>
        <w:t>Σ’ ό,τι αφορά στα αυθαίρετα, αλήθεια, από το 1991, 1992, 1993 είχατε στα χέρια σας πρωτόκολλα κατεδάφισης. Δεν τα κατεδαφίσατε και επιρρίπτετε ευθύνες σε εμάς που αφήσαμε τα σπίτια φτωχών ανθρώπων του κόπου και του μόχθου όρθια. Δεν τα γκρεμίσαμε.</w:t>
      </w:r>
      <w:r>
        <w:rPr>
          <w:rFonts w:eastAsia="Times New Roman"/>
          <w:szCs w:val="24"/>
        </w:rPr>
        <w:t xml:space="preserve"> Από το 1991, το 1992, το 1993 γιατί δεν τα κατεδαφίσατε εσείς; Και όχι μόνο δεν τα κατεδαφίσατε, αλλά φτιάξατε και δυο-τρεις νόμους για να νομιμοποιήσετε τις αυθαίρετες κατασκευές. Έλεος, λοιπόν. Μην επιρρίπτετε ευθύνες εκεί που δεν αναλογούν, αποποιούμεν</w:t>
      </w:r>
      <w:r>
        <w:rPr>
          <w:rFonts w:eastAsia="Times New Roman"/>
          <w:szCs w:val="24"/>
        </w:rPr>
        <w:t>οι τις δικές σας.</w:t>
      </w:r>
    </w:p>
    <w:p w14:paraId="2774D86F" w14:textId="77777777" w:rsidR="009B4FE7" w:rsidRDefault="00452105">
      <w:pPr>
        <w:spacing w:line="600" w:lineRule="auto"/>
        <w:ind w:firstLine="720"/>
        <w:contextualSpacing/>
        <w:jc w:val="both"/>
        <w:rPr>
          <w:rFonts w:eastAsia="Times New Roman"/>
          <w:szCs w:val="24"/>
        </w:rPr>
      </w:pPr>
      <w:r>
        <w:rPr>
          <w:rFonts w:eastAsia="Times New Roman"/>
          <w:szCs w:val="24"/>
        </w:rPr>
        <w:t>Ευχαριστώ, κύριε Πρόεδρε.</w:t>
      </w:r>
    </w:p>
    <w:p w14:paraId="2774D870" w14:textId="77777777" w:rsidR="009B4FE7" w:rsidRDefault="00452105">
      <w:pPr>
        <w:spacing w:line="600" w:lineRule="auto"/>
        <w:ind w:firstLine="720"/>
        <w:contextualSpacing/>
        <w:jc w:val="both"/>
        <w:rPr>
          <w:rFonts w:eastAsia="Times New Roman"/>
          <w:szCs w:val="24"/>
        </w:rPr>
      </w:pPr>
      <w:r w:rsidRPr="001A7CE5">
        <w:rPr>
          <w:rFonts w:eastAsia="Times New Roman"/>
          <w:b/>
          <w:szCs w:val="24"/>
        </w:rPr>
        <w:lastRenderedPageBreak/>
        <w:t>ΠΡΟΕΔΡΕΥΩΝ (Δημήτριος Κρεμαστινός):</w:t>
      </w:r>
      <w:r>
        <w:rPr>
          <w:rFonts w:eastAsia="Times New Roman"/>
          <w:szCs w:val="24"/>
        </w:rPr>
        <w:t xml:space="preserve"> Ευχαριστώ κι εγώ.</w:t>
      </w:r>
    </w:p>
    <w:p w14:paraId="2774D871" w14:textId="77777777" w:rsidR="009B4FE7" w:rsidRDefault="00452105">
      <w:pPr>
        <w:spacing w:line="600" w:lineRule="auto"/>
        <w:ind w:firstLine="720"/>
        <w:contextualSpacing/>
        <w:jc w:val="both"/>
        <w:rPr>
          <w:rFonts w:eastAsia="Times New Roman"/>
          <w:szCs w:val="24"/>
        </w:rPr>
      </w:pPr>
      <w:r>
        <w:rPr>
          <w:rFonts w:eastAsia="Times New Roman"/>
          <w:szCs w:val="24"/>
        </w:rPr>
        <w:t>Θα ήθελα να προσθέσω κάτι, επειδή με επικαλέστηκε ο κ. Κουτσούκος ως Βουλευτή Δωδεκανήσου και για να υπάρχει στα Πρακτικά, γιατί αυτά έχουν δηλωθεί. Δεν είναι ότι κάνω χρήση της θέσης του Προέδρου, αλλά θέλω να γραφτεί στα Πρακτικά ότι ήδη από το πρώτο μνη</w:t>
      </w:r>
      <w:r>
        <w:rPr>
          <w:rFonts w:eastAsia="Times New Roman"/>
          <w:szCs w:val="24"/>
        </w:rPr>
        <w:t xml:space="preserve">μόνιο οι δανειστές ζητούσαν συμμετοχή στο θέμα που λέγεται ΦΠΑ, να εξισωθεί με την υπόλοιπη Ελλάδα, χωρίς να θέλουν να βρεθούν ισοδύναμα. Τότε, λοιπόν, και προσωπικά ο ίδιος, αλλά και άλλοι συνάδελφοι, με παραστάσεις στον Πρόεδρο της Δημοκρατίας θέσαμε το </w:t>
      </w:r>
      <w:r>
        <w:rPr>
          <w:rFonts w:eastAsia="Times New Roman"/>
          <w:szCs w:val="24"/>
        </w:rPr>
        <w:t xml:space="preserve">εθνικό θέμα, δηλαδή αυτό που σεβάστηκαν ακόμα και οι Οθωμανοί σουλτάνοι, οι οποίοι είχαν ειδικό φορολογικό καθεστώς για τα νησιά, προκειμένου να κρατήσουν τους πληθυσμούς πάνω στα νησιά. </w:t>
      </w:r>
    </w:p>
    <w:p w14:paraId="2774D872" w14:textId="77777777" w:rsidR="009B4FE7" w:rsidRDefault="00452105">
      <w:pPr>
        <w:spacing w:line="600" w:lineRule="auto"/>
        <w:ind w:firstLine="720"/>
        <w:contextualSpacing/>
        <w:jc w:val="both"/>
        <w:rPr>
          <w:rFonts w:eastAsia="Times New Roman"/>
          <w:szCs w:val="24"/>
        </w:rPr>
      </w:pPr>
      <w:r>
        <w:rPr>
          <w:rFonts w:eastAsia="Times New Roman"/>
          <w:szCs w:val="24"/>
        </w:rPr>
        <w:t>Τώρα, λοιπόν, που δέχονται τα νησιά αυτήν την «εισβολή» των μεταναστ</w:t>
      </w:r>
      <w:r>
        <w:rPr>
          <w:rFonts w:eastAsia="Times New Roman"/>
          <w:szCs w:val="24"/>
        </w:rPr>
        <w:t>ών και δεν γνωρίζουμε πώς γίνεται η πληθυσμιακή κατανομή, εάν δεν έχουν κάποια υποστήριξη, δεν θα μπορούν οι οικονομίες τους να είναι ανταγωνιστικές. Και το λέω αυτό ιδιαίτερα για τα νησιά που είναι κοντά στην Τουρκία, όπου δεν θα μπορούν οι οικονομίες του</w:t>
      </w:r>
      <w:r>
        <w:rPr>
          <w:rFonts w:eastAsia="Times New Roman"/>
          <w:szCs w:val="24"/>
        </w:rPr>
        <w:t xml:space="preserve">ς να είναι ανταγωνιστικές με την απέναντι πλευρά, οπότε υπάρχει κίνδυνος να υποστούν ολική καταστροφή. </w:t>
      </w:r>
    </w:p>
    <w:p w14:paraId="2774D873"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Γι’ αυτό, λοιπόν, εγώ προσωπικά τότε είχα πει -χωρίς να θεωρηθεί ότι αυτό ήταν θέμα χαμηλού επιπέδου πολιτικής- ότι δεν θα ψήφιζα το μνημόνιο. Και με πα</w:t>
      </w:r>
      <w:r>
        <w:rPr>
          <w:rFonts w:eastAsia="Times New Roman"/>
          <w:szCs w:val="24"/>
        </w:rPr>
        <w:t xml:space="preserve">ρέμβαση του τότε Προέδρου της Δημοκρατίας ετέθη το θέμα εθνικά και δεν ήλθε στη Βουλή προς ψήφιση το σχετικό άρθρο, παρ’ ότι ήταν καθαρά γραμμένο στο μνημόνιο. </w:t>
      </w:r>
    </w:p>
    <w:p w14:paraId="2774D874" w14:textId="77777777" w:rsidR="009B4FE7" w:rsidRDefault="00452105">
      <w:pPr>
        <w:spacing w:line="600" w:lineRule="auto"/>
        <w:ind w:firstLine="720"/>
        <w:contextualSpacing/>
        <w:jc w:val="both"/>
        <w:rPr>
          <w:rFonts w:eastAsia="Times New Roman"/>
          <w:szCs w:val="24"/>
        </w:rPr>
      </w:pPr>
      <w:r>
        <w:rPr>
          <w:rFonts w:eastAsia="Times New Roman"/>
          <w:szCs w:val="24"/>
        </w:rPr>
        <w:t>Η πρόταση και η δική μου και όλων -φαντάζομαι- είναι η Κυβέρνηση να ξαναδεί αυτό το θέμα και να</w:t>
      </w:r>
      <w:r>
        <w:rPr>
          <w:rFonts w:eastAsia="Times New Roman"/>
          <w:szCs w:val="24"/>
        </w:rPr>
        <w:t xml:space="preserve"> το φέρει εδώ και να το ψηφίσουμε μετά χαράς όλοι, διότι πραγματικά κινδυνεύει η οικονομία των νησιών, κυρία Υπουργέ. </w:t>
      </w:r>
    </w:p>
    <w:p w14:paraId="2774D875" w14:textId="77777777" w:rsidR="009B4FE7" w:rsidRDefault="00452105">
      <w:pPr>
        <w:spacing w:line="600" w:lineRule="auto"/>
        <w:ind w:firstLine="720"/>
        <w:contextualSpacing/>
        <w:jc w:val="both"/>
        <w:rPr>
          <w:rFonts w:eastAsia="Times New Roman"/>
          <w:szCs w:val="24"/>
        </w:rPr>
      </w:pPr>
      <w:r>
        <w:rPr>
          <w:rFonts w:eastAsia="Times New Roman"/>
          <w:szCs w:val="24"/>
        </w:rPr>
        <w:t>Μετά απ’ αυτό, δίνω τον λόγω στην κυρία Υπουργό.</w:t>
      </w:r>
    </w:p>
    <w:p w14:paraId="2774D876" w14:textId="77777777" w:rsidR="009B4FE7" w:rsidRDefault="00452105">
      <w:pPr>
        <w:spacing w:line="600" w:lineRule="auto"/>
        <w:ind w:firstLine="720"/>
        <w:contextualSpacing/>
        <w:jc w:val="both"/>
        <w:rPr>
          <w:rFonts w:eastAsia="Times New Roman"/>
          <w:szCs w:val="24"/>
        </w:rPr>
      </w:pPr>
      <w:r w:rsidRPr="001A7CE5">
        <w:rPr>
          <w:rFonts w:eastAsia="Times New Roman"/>
          <w:b/>
          <w:szCs w:val="24"/>
        </w:rPr>
        <w:t>ΑΙΚΑΤΕΡΙΝΗ ΠΑΠΑΝΑΤΣΙΟΥ (Υφυπουργός Οικονομικών):</w:t>
      </w:r>
      <w:r w:rsidRPr="0020340B">
        <w:rPr>
          <w:rFonts w:eastAsia="Times New Roman"/>
          <w:szCs w:val="24"/>
        </w:rPr>
        <w:t xml:space="preserve"> </w:t>
      </w:r>
      <w:r>
        <w:rPr>
          <w:rFonts w:eastAsia="Times New Roman"/>
          <w:szCs w:val="24"/>
        </w:rPr>
        <w:t xml:space="preserve">Λαμβάνω υπ’ όψηιν μου κι εγώ και όλη η </w:t>
      </w:r>
      <w:r>
        <w:rPr>
          <w:rFonts w:eastAsia="Times New Roman"/>
          <w:szCs w:val="24"/>
        </w:rPr>
        <w:t>Κυβέρνηση, κύριε Πρόεδρε, την πρότασή σας, όπως και τις προτάσεις όλων των Βουλευτών. Είπα και πριν ότι ήταν ένα μέτρο που στήριξε τους νησιώτες το περασμένο καλοκαίρι, στήριξε τον τουρισμό, στήριξε την οικονομική και κοινωνική ζωή και αποτέλεσε εθνική επι</w:t>
      </w:r>
      <w:r>
        <w:rPr>
          <w:rFonts w:eastAsia="Times New Roman"/>
          <w:szCs w:val="24"/>
        </w:rPr>
        <w:t xml:space="preserve">τυχία. Θα συνεχίσουμε τους αγώνες μας. Απ’ ό,τι βλέπετε, συνεχίζουμε. Είπα και στην ομιλία μου πριν ότι τα αποτελέσματα του </w:t>
      </w:r>
      <w:r>
        <w:rPr>
          <w:rFonts w:eastAsia="Times New Roman"/>
          <w:szCs w:val="24"/>
          <w:lang w:val="en-US"/>
        </w:rPr>
        <w:t>Euroworking</w:t>
      </w:r>
      <w:r w:rsidRPr="0020340B">
        <w:rPr>
          <w:rFonts w:eastAsia="Times New Roman"/>
          <w:szCs w:val="24"/>
        </w:rPr>
        <w:t xml:space="preserve"> </w:t>
      </w:r>
      <w:r>
        <w:rPr>
          <w:rFonts w:eastAsia="Times New Roman"/>
          <w:szCs w:val="24"/>
          <w:lang w:val="en-US"/>
        </w:rPr>
        <w:t>Group</w:t>
      </w:r>
      <w:r>
        <w:rPr>
          <w:rFonts w:eastAsia="Times New Roman"/>
          <w:szCs w:val="24"/>
        </w:rPr>
        <w:t xml:space="preserve"> είναι θετικά. Δεν θα περικοπούν οι συντάξεις. Κάνουμε τον αγώνα μας, λοιπόν, και φέρνουμε τα αποτελέσματα που πρέπ</w:t>
      </w:r>
      <w:r>
        <w:rPr>
          <w:rFonts w:eastAsia="Times New Roman"/>
          <w:szCs w:val="24"/>
        </w:rPr>
        <w:t>ει, μέσα στο δημοσιονομικό πλαίσιο που μπορούμε να τα έχουμε.</w:t>
      </w:r>
    </w:p>
    <w:p w14:paraId="2774D877" w14:textId="77777777" w:rsidR="009B4FE7" w:rsidRDefault="00452105">
      <w:pPr>
        <w:spacing w:line="600" w:lineRule="auto"/>
        <w:ind w:firstLine="720"/>
        <w:contextualSpacing/>
        <w:jc w:val="both"/>
        <w:rPr>
          <w:rFonts w:eastAsia="Times New Roman"/>
          <w:szCs w:val="24"/>
        </w:rPr>
      </w:pPr>
      <w:r>
        <w:rPr>
          <w:rFonts w:eastAsia="Times New Roman"/>
          <w:szCs w:val="24"/>
        </w:rPr>
        <w:lastRenderedPageBreak/>
        <w:t>Απαντώντας στην κ. Μανωλάκου, θα ήθελα να πω ότι για τα ζητήματα που έχουν να κάνουν με το θέμα της Παιδείας και του αρμόδιου Υπουργείου, όπως επίσης και για το Υπουργείο Υγείας, έχουν μεταφερθε</w:t>
      </w:r>
      <w:r>
        <w:rPr>
          <w:rFonts w:eastAsia="Times New Roman"/>
          <w:szCs w:val="24"/>
        </w:rPr>
        <w:t xml:space="preserve">ί οι προβληματισμοί σας και οι προτάσεις σας στα αρμόδια Υπουργεία, όπως και των υπολοίπων ομιλητών. Δεν μπορούσαμε να έχουμε σήμερα κάποια συγκεκριμένα αποτελέσματα για να σας τα μεταφέρω. Ήδη σας έχω μεταφέρει στοιχεία και απαντήσεις από άλλα Υπουργεία. </w:t>
      </w:r>
      <w:r>
        <w:rPr>
          <w:rFonts w:eastAsia="Times New Roman"/>
          <w:szCs w:val="24"/>
        </w:rPr>
        <w:t>Στο επόμενο διάστημα θα τα δούμε. Είμαστε σε επαφή και με τους πληγέντες και με τους φορείς και εξετάζουμε τα αιτήματά τους όσο το δυνατόν καλύτερα.</w:t>
      </w:r>
    </w:p>
    <w:p w14:paraId="2774D878" w14:textId="77777777" w:rsidR="009B4FE7" w:rsidRDefault="00452105">
      <w:pPr>
        <w:spacing w:line="600" w:lineRule="auto"/>
        <w:ind w:firstLine="720"/>
        <w:jc w:val="both"/>
        <w:rPr>
          <w:rFonts w:eastAsia="Times New Roman"/>
          <w:color w:val="000000"/>
          <w:szCs w:val="24"/>
          <w:shd w:val="clear" w:color="auto" w:fill="FFFFFF"/>
        </w:rPr>
      </w:pPr>
      <w:r w:rsidRPr="00EF3F89">
        <w:rPr>
          <w:rFonts w:eastAsia="SimSun"/>
          <w:b/>
          <w:bCs/>
          <w:szCs w:val="24"/>
          <w:lang w:eastAsia="zh-CN"/>
        </w:rPr>
        <w:t>ΠΡΟΕΔΡΕΥΩΝ (</w:t>
      </w:r>
      <w:r>
        <w:rPr>
          <w:rFonts w:eastAsia="SimSun"/>
          <w:b/>
          <w:bCs/>
          <w:szCs w:val="24"/>
          <w:lang w:eastAsia="zh-CN"/>
        </w:rPr>
        <w:t>Δημήτριος Κρεμαστινός</w:t>
      </w:r>
      <w:r w:rsidRPr="00EF3F89">
        <w:rPr>
          <w:rFonts w:eastAsia="SimSun"/>
          <w:b/>
          <w:bCs/>
          <w:szCs w:val="24"/>
          <w:lang w:eastAsia="zh-CN"/>
        </w:rPr>
        <w:t xml:space="preserve">): </w:t>
      </w:r>
      <w:r>
        <w:rPr>
          <w:rFonts w:eastAsia="SimSun"/>
          <w:bCs/>
          <w:szCs w:val="24"/>
          <w:lang w:eastAsia="zh-CN"/>
        </w:rPr>
        <w:t>Κυρίες και κύριοι συνάδελφοι, κ</w:t>
      </w:r>
      <w:r w:rsidRPr="00EF3F89">
        <w:rPr>
          <w:rFonts w:eastAsia="SimSun"/>
          <w:szCs w:val="24"/>
          <w:lang w:eastAsia="zh-CN"/>
        </w:rPr>
        <w:t xml:space="preserve">ηρύσσεται περαιωμένη η συζήτηση επί της </w:t>
      </w:r>
      <w:r w:rsidRPr="00EF3F89">
        <w:rPr>
          <w:rFonts w:eastAsia="SimSun"/>
          <w:szCs w:val="24"/>
          <w:lang w:eastAsia="zh-CN"/>
        </w:rPr>
        <w:t>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 </w:t>
      </w:r>
      <w:r>
        <w:rPr>
          <w:rFonts w:eastAsia="Times New Roman"/>
          <w:color w:val="000000"/>
          <w:szCs w:val="24"/>
          <w:shd w:val="clear" w:color="auto" w:fill="FFFFFF"/>
        </w:rPr>
        <w:t>Υπουργείου Οικονομικών</w:t>
      </w:r>
      <w:r w:rsidRPr="00492D94">
        <w:rPr>
          <w:rFonts w:eastAsia="Times New Roman"/>
          <w:color w:val="000000"/>
          <w:szCs w:val="24"/>
          <w:shd w:val="clear" w:color="auto" w:fill="FFFFFF"/>
        </w:rPr>
        <w:t>: «Κύρωση: α) της από 29 Ιουνίου 2018 Πράξης Νομοθετικού Περιεχομένου "Παράταση μειωμένων συντελεστών ΦΠΑ στα νησιά Λέρο, Λέσβο, Κω, Σάμο και Χίο"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115), β) της από 24 Ιουλίου 2018 Πράξης Νομοθετικού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135), γ) της από 26 Ιουλίου 2018 Πράξης Νομοθ</w:t>
      </w:r>
      <w:r w:rsidRPr="00492D94">
        <w:rPr>
          <w:rFonts w:eastAsia="Times New Roman"/>
          <w:color w:val="000000"/>
          <w:szCs w:val="24"/>
          <w:shd w:val="clear" w:color="auto" w:fill="FFFFFF"/>
        </w:rPr>
        <w:t>ετικού Περιεχομένου "Έκτακτα μέτρα για τη στήριξη των πληγέντων και την αποκατάσταση ζημιών από τις πυρκαγιές που έπληξαν περιοχές της Περιφέρειας Αττικής στις 23 και 24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138) και δ) της από 10 Αυγούστου 2018 </w:t>
      </w:r>
      <w:r w:rsidRPr="00492D94">
        <w:rPr>
          <w:rFonts w:eastAsia="Times New Roman"/>
          <w:color w:val="000000"/>
          <w:szCs w:val="24"/>
          <w:shd w:val="clear" w:color="auto" w:fill="FFFFFF"/>
        </w:rPr>
        <w:lastRenderedPageBreak/>
        <w:t>Πράξης Νομοθετικού Περιεχομένο</w:t>
      </w:r>
      <w:r w:rsidRPr="00492D94">
        <w:rPr>
          <w:rFonts w:eastAsia="Times New Roman"/>
          <w:color w:val="000000"/>
          <w:szCs w:val="24"/>
          <w:shd w:val="clear" w:color="auto" w:fill="FFFFFF"/>
        </w:rPr>
        <w:t>υ "Επείγοντα μέτρα για την εκτέλεση πράξεων κατεδάφισης και την αποκατάσταση ζημιών από τις πυρκαγιές της 23ης και 24ης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 xml:space="preserve"> 149)</w:t>
      </w:r>
      <w:r>
        <w:rPr>
          <w:rFonts w:eastAsia="Times New Roman"/>
          <w:color w:val="000000"/>
          <w:szCs w:val="24"/>
          <w:shd w:val="clear" w:color="auto" w:fill="FFFFFF"/>
        </w:rPr>
        <w:t xml:space="preserve"> και άλλες διατάξεις</w:t>
      </w:r>
      <w:r w:rsidRPr="00492D94">
        <w:rPr>
          <w:rFonts w:eastAsia="Times New Roman"/>
          <w:color w:val="000000"/>
          <w:szCs w:val="24"/>
          <w:shd w:val="clear" w:color="auto" w:fill="FFFFFF"/>
        </w:rPr>
        <w:t>».</w:t>
      </w:r>
    </w:p>
    <w:p w14:paraId="2774D879" w14:textId="77777777" w:rsidR="009B4FE7" w:rsidRDefault="00452105">
      <w:pPr>
        <w:spacing w:line="600" w:lineRule="auto"/>
        <w:ind w:firstLine="720"/>
        <w:jc w:val="both"/>
        <w:rPr>
          <w:rFonts w:eastAsia="Times New Roman"/>
          <w:b/>
          <w:szCs w:val="24"/>
        </w:rPr>
      </w:pPr>
      <w:r>
        <w:rPr>
          <w:rFonts w:eastAsia="Times New Roman"/>
          <w:color w:val="000000"/>
          <w:szCs w:val="24"/>
          <w:shd w:val="clear" w:color="auto" w:fill="FFFFFF"/>
        </w:rPr>
        <w:t>Εισερχόμαστε στην ψήφιση επί της αρχής, των άρθρων, των τροπολογιών και του συνόλου και η ψ</w:t>
      </w:r>
      <w:r>
        <w:rPr>
          <w:rFonts w:eastAsia="Times New Roman"/>
          <w:color w:val="000000"/>
          <w:szCs w:val="24"/>
          <w:shd w:val="clear" w:color="auto" w:fill="FFFFFF"/>
        </w:rPr>
        <w:t>ήφισή τους θα γίνει χωριστά.</w:t>
      </w:r>
    </w:p>
    <w:p w14:paraId="2774D87A" w14:textId="77777777" w:rsidR="009B4FE7" w:rsidRDefault="00452105">
      <w:pPr>
        <w:spacing w:line="600" w:lineRule="auto"/>
        <w:ind w:firstLine="720"/>
        <w:jc w:val="both"/>
        <w:rPr>
          <w:rFonts w:eastAsia="SimSun"/>
          <w:szCs w:val="24"/>
          <w:lang w:eastAsia="zh-CN"/>
        </w:rPr>
      </w:pPr>
      <w:r>
        <w:rPr>
          <w:rFonts w:eastAsia="SimSun"/>
          <w:szCs w:val="24"/>
          <w:lang w:eastAsia="zh-CN"/>
        </w:rPr>
        <w:t>Σας υπενθυμίζουμε ότι η ψηφοφορία περιλαμβάνει την αρχή του νομοσχεδίου, τέσσερα άρθρα, μια τροπολογία, το ακροτελεύτιο άρθρο, καθώς και το σύνολο του νομοσχεδίου. Κάθε φορά στην οθόνη εμφανίζονται έως τέσσερα άρθρα προς ψήφιση</w:t>
      </w:r>
      <w:r>
        <w:rPr>
          <w:rFonts w:eastAsia="SimSun"/>
          <w:szCs w:val="24"/>
          <w:lang w:eastAsia="zh-CN"/>
        </w:rPr>
        <w:t>. Για να ψηφίσετε και τα υπόλοιπα, θα πρέπει να κυλήσετε την οθόνη αφής. Στο πάνω μέρος της οθόνης εμφανίζεται κάθε φορά ο αριθμός των άρθρων που απομένουν για ψήφιση. Βεβαιωθείτε, λοιπόν, ότι έχετε ψηφίσει όλα τα άρθρα, τις τροπολογίες, το ακροτελεύτιο άρ</w:t>
      </w:r>
      <w:r>
        <w:rPr>
          <w:rFonts w:eastAsia="SimSun"/>
          <w:szCs w:val="24"/>
          <w:lang w:eastAsia="zh-CN"/>
        </w:rPr>
        <w:t xml:space="preserve">θρο και το σύνολο. Αφού καταχωρίσετε την ψήφο σας, έχετε τη δυνατότητα να την αλλάξετε ή να την αναθεωρήσετε έως τη λήξη της ψηφοφορίας. Για οποιαδήποτε απορία απευθυνθείτε, παρακαλώ, στο Προεδρείο, προκειμένου να σας συνδράμουν οι αρμόδιοι υπάλληλοι. </w:t>
      </w:r>
    </w:p>
    <w:p w14:paraId="2774D87B" w14:textId="77777777" w:rsidR="009B4FE7" w:rsidRDefault="00452105">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w:t>
      </w:r>
      <w:r w:rsidRPr="00EF3F89">
        <w:rPr>
          <w:rFonts w:eastAsia="SimSun"/>
          <w:szCs w:val="24"/>
          <w:lang w:eastAsia="zh-CN"/>
        </w:rPr>
        <w:t>ακαλώ να ανοίξει το σύστημα της ηλεκτρονικής ψηφοφορίας.</w:t>
      </w:r>
    </w:p>
    <w:p w14:paraId="2774D87C" w14:textId="77777777" w:rsidR="009B4FE7" w:rsidRDefault="00452105">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2774D87D" w14:textId="77777777" w:rsidR="009B4FE7" w:rsidRDefault="00452105">
      <w:pPr>
        <w:autoSpaceDE w:val="0"/>
        <w:autoSpaceDN w:val="0"/>
        <w:adjustRightInd w:val="0"/>
        <w:spacing w:line="600" w:lineRule="auto"/>
        <w:ind w:firstLine="709"/>
        <w:rPr>
          <w:rFonts w:eastAsia="SimSun"/>
          <w:szCs w:val="24"/>
          <w:lang w:eastAsia="zh-CN"/>
        </w:rPr>
      </w:pPr>
      <w:r w:rsidRPr="00EF3F89">
        <w:rPr>
          <w:rFonts w:eastAsia="SimSun"/>
          <w:b/>
          <w:bCs/>
          <w:szCs w:val="24"/>
          <w:lang w:eastAsia="zh-CN"/>
        </w:rPr>
        <w:lastRenderedPageBreak/>
        <w:t>ΠΡΟΕΔΡΕΥΩΝ (</w:t>
      </w:r>
      <w:r>
        <w:rPr>
          <w:rFonts w:eastAsia="SimSun"/>
          <w:b/>
          <w:bCs/>
          <w:szCs w:val="24"/>
          <w:lang w:eastAsia="zh-CN"/>
        </w:rPr>
        <w:t>Δημήτριος Κρεμαστινός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774D87E" w14:textId="77777777" w:rsidR="009B4FE7" w:rsidRDefault="00452105">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2774D87F" w14:textId="77777777" w:rsidR="009B4FE7" w:rsidRDefault="00452105">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2774D880" w14:textId="77777777" w:rsidR="009B4FE7" w:rsidRDefault="00452105">
      <w:pPr>
        <w:spacing w:line="600" w:lineRule="auto"/>
        <w:ind w:firstLine="720"/>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Δημήτριος Κρεμαστι</w:t>
      </w:r>
      <w:r>
        <w:rPr>
          <w:rFonts w:eastAsia="SimSun"/>
          <w:b/>
          <w:bCs/>
          <w:szCs w:val="24"/>
          <w:lang w:eastAsia="zh-CN"/>
        </w:rPr>
        <w:t>νός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Pr>
          <w:rFonts w:eastAsia="Times New Roman" w:cs="Times New Roman"/>
          <w:szCs w:val="24"/>
        </w:rPr>
        <w:t xml:space="preserve"> </w:t>
      </w:r>
    </w:p>
    <w:tbl>
      <w:tblPr>
        <w:tblW w:w="11223" w:type="dxa"/>
        <w:tblInd w:w="10" w:type="dxa"/>
        <w:tblCellMar>
          <w:left w:w="10" w:type="dxa"/>
          <w:right w:w="10" w:type="dxa"/>
        </w:tblCellMar>
        <w:tblLook w:val="04A0" w:firstRow="1" w:lastRow="0" w:firstColumn="1" w:lastColumn="0" w:noHBand="0" w:noVBand="1"/>
      </w:tblPr>
      <w:tblGrid>
        <w:gridCol w:w="960"/>
        <w:gridCol w:w="941"/>
        <w:gridCol w:w="1242"/>
        <w:gridCol w:w="1361"/>
        <w:gridCol w:w="629"/>
        <w:gridCol w:w="1022"/>
        <w:gridCol w:w="1022"/>
        <w:gridCol w:w="1022"/>
        <w:gridCol w:w="1022"/>
        <w:gridCol w:w="1021"/>
        <w:gridCol w:w="359"/>
        <w:gridCol w:w="622"/>
      </w:tblGrid>
      <w:tr w:rsidR="009B4FE7" w14:paraId="2774D88B" w14:textId="77777777">
        <w:trPr>
          <w:trHeight w:val="300"/>
        </w:trPr>
        <w:tc>
          <w:tcPr>
            <w:tcW w:w="1901" w:type="dxa"/>
            <w:gridSpan w:val="2"/>
            <w:tcBorders>
              <w:top w:val="nil"/>
              <w:left w:val="nil"/>
              <w:bottom w:val="nil"/>
              <w:right w:val="nil"/>
            </w:tcBorders>
            <w:shd w:val="clear" w:color="auto" w:fill="auto"/>
            <w:noWrap/>
            <w:vAlign w:val="bottom"/>
            <w:hideMark/>
          </w:tcPr>
          <w:p w14:paraId="2774D881" w14:textId="77777777" w:rsidR="003B1260" w:rsidRPr="00E66A51" w:rsidRDefault="00452105" w:rsidP="003B1260">
            <w:pPr>
              <w:rPr>
                <w:rFonts w:ascii="Times New Roman" w:eastAsia="Times New Roman" w:hAnsi="Times New Roman" w:cs="Times New Roman"/>
                <w:sz w:val="20"/>
              </w:rPr>
            </w:pPr>
          </w:p>
        </w:tc>
        <w:tc>
          <w:tcPr>
            <w:tcW w:w="1242" w:type="dxa"/>
            <w:tcBorders>
              <w:top w:val="nil"/>
              <w:left w:val="nil"/>
              <w:bottom w:val="nil"/>
              <w:right w:val="nil"/>
            </w:tcBorders>
            <w:shd w:val="clear" w:color="auto" w:fill="auto"/>
            <w:noWrap/>
            <w:vAlign w:val="bottom"/>
            <w:hideMark/>
          </w:tcPr>
          <w:p w14:paraId="2774D882" w14:textId="77777777" w:rsidR="003B1260" w:rsidRPr="00E66A51" w:rsidRDefault="00452105" w:rsidP="003B1260">
            <w:pPr>
              <w:rPr>
                <w:rFonts w:ascii="Calibri" w:eastAsia="Times New Roman" w:hAnsi="Calibri" w:cs="Calibri"/>
                <w:color w:val="000000"/>
                <w:sz w:val="22"/>
                <w:szCs w:val="22"/>
              </w:rPr>
            </w:pPr>
          </w:p>
        </w:tc>
        <w:tc>
          <w:tcPr>
            <w:tcW w:w="1361" w:type="dxa"/>
            <w:tcBorders>
              <w:top w:val="nil"/>
              <w:left w:val="nil"/>
              <w:bottom w:val="nil"/>
              <w:right w:val="nil"/>
            </w:tcBorders>
            <w:shd w:val="clear" w:color="auto" w:fill="auto"/>
            <w:noWrap/>
            <w:vAlign w:val="bottom"/>
            <w:hideMark/>
          </w:tcPr>
          <w:p w14:paraId="2774D883" w14:textId="77777777" w:rsidR="003B1260" w:rsidRPr="00E66A51" w:rsidRDefault="00452105" w:rsidP="003B1260">
            <w:pPr>
              <w:rPr>
                <w:rFonts w:ascii="Calibri" w:eastAsia="Times New Roman" w:hAnsi="Calibri" w:cs="Calibri"/>
                <w:color w:val="000000"/>
                <w:sz w:val="22"/>
                <w:szCs w:val="22"/>
              </w:rPr>
            </w:pPr>
          </w:p>
        </w:tc>
        <w:tc>
          <w:tcPr>
            <w:tcW w:w="629" w:type="dxa"/>
            <w:tcBorders>
              <w:top w:val="nil"/>
              <w:left w:val="nil"/>
              <w:bottom w:val="nil"/>
              <w:right w:val="nil"/>
            </w:tcBorders>
          </w:tcPr>
          <w:p w14:paraId="2774D884" w14:textId="77777777" w:rsidR="003B1260" w:rsidRPr="00E66A51" w:rsidRDefault="00452105" w:rsidP="003B1260">
            <w:pPr>
              <w:jc w:val="right"/>
              <w:rPr>
                <w:rFonts w:ascii="Calibri" w:eastAsia="Times New Roman" w:hAnsi="Calibri" w:cs="Calibri"/>
                <w:color w:val="000000"/>
                <w:sz w:val="22"/>
                <w:szCs w:val="22"/>
              </w:rPr>
            </w:pPr>
          </w:p>
        </w:tc>
        <w:tc>
          <w:tcPr>
            <w:tcW w:w="1022" w:type="dxa"/>
            <w:tcBorders>
              <w:top w:val="nil"/>
              <w:left w:val="nil"/>
              <w:bottom w:val="nil"/>
              <w:right w:val="nil"/>
            </w:tcBorders>
            <w:shd w:val="clear" w:color="auto" w:fill="auto"/>
            <w:noWrap/>
            <w:vAlign w:val="bottom"/>
            <w:hideMark/>
          </w:tcPr>
          <w:p w14:paraId="2774D885" w14:textId="77777777" w:rsidR="003B1260" w:rsidRPr="00E66A51" w:rsidRDefault="00452105" w:rsidP="003B1260">
            <w:pPr>
              <w:jc w:val="right"/>
              <w:rPr>
                <w:rFonts w:ascii="Calibri" w:eastAsia="Times New Roman" w:hAnsi="Calibri" w:cs="Calibri"/>
                <w:color w:val="000000"/>
                <w:sz w:val="22"/>
                <w:szCs w:val="22"/>
              </w:rPr>
            </w:pPr>
          </w:p>
        </w:tc>
        <w:tc>
          <w:tcPr>
            <w:tcW w:w="1022" w:type="dxa"/>
            <w:tcBorders>
              <w:top w:val="nil"/>
              <w:left w:val="nil"/>
              <w:bottom w:val="nil"/>
              <w:right w:val="nil"/>
            </w:tcBorders>
            <w:shd w:val="clear" w:color="auto" w:fill="auto"/>
            <w:noWrap/>
            <w:vAlign w:val="bottom"/>
            <w:hideMark/>
          </w:tcPr>
          <w:p w14:paraId="2774D886" w14:textId="77777777" w:rsidR="003B1260" w:rsidRPr="00E66A51" w:rsidRDefault="00452105" w:rsidP="003B1260">
            <w:pPr>
              <w:rPr>
                <w:rFonts w:ascii="Times New Roman" w:eastAsia="Times New Roman" w:hAnsi="Times New Roman" w:cs="Times New Roman"/>
                <w:sz w:val="20"/>
              </w:rPr>
            </w:pPr>
          </w:p>
        </w:tc>
        <w:tc>
          <w:tcPr>
            <w:tcW w:w="1022" w:type="dxa"/>
            <w:tcBorders>
              <w:top w:val="nil"/>
              <w:left w:val="nil"/>
              <w:bottom w:val="nil"/>
              <w:right w:val="nil"/>
            </w:tcBorders>
            <w:shd w:val="clear" w:color="auto" w:fill="auto"/>
            <w:noWrap/>
            <w:vAlign w:val="bottom"/>
            <w:hideMark/>
          </w:tcPr>
          <w:p w14:paraId="2774D887" w14:textId="77777777" w:rsidR="003B1260" w:rsidRPr="00E66A51" w:rsidRDefault="00452105" w:rsidP="003B1260">
            <w:pPr>
              <w:rPr>
                <w:rFonts w:ascii="Times New Roman" w:eastAsia="Times New Roman" w:hAnsi="Times New Roman" w:cs="Times New Roman"/>
                <w:sz w:val="20"/>
              </w:rPr>
            </w:pPr>
          </w:p>
        </w:tc>
        <w:tc>
          <w:tcPr>
            <w:tcW w:w="1022" w:type="dxa"/>
            <w:tcBorders>
              <w:top w:val="nil"/>
              <w:left w:val="nil"/>
              <w:bottom w:val="nil"/>
              <w:right w:val="nil"/>
            </w:tcBorders>
            <w:shd w:val="clear" w:color="auto" w:fill="auto"/>
            <w:noWrap/>
            <w:vAlign w:val="bottom"/>
            <w:hideMark/>
          </w:tcPr>
          <w:p w14:paraId="2774D888" w14:textId="77777777" w:rsidR="003B1260" w:rsidRPr="00E66A51" w:rsidRDefault="00452105" w:rsidP="003B1260">
            <w:pPr>
              <w:rPr>
                <w:rFonts w:ascii="Times New Roman" w:eastAsia="Times New Roman" w:hAnsi="Times New Roman" w:cs="Times New Roman"/>
                <w:sz w:val="20"/>
              </w:rPr>
            </w:pPr>
          </w:p>
        </w:tc>
        <w:tc>
          <w:tcPr>
            <w:tcW w:w="1021" w:type="dxa"/>
            <w:tcBorders>
              <w:top w:val="nil"/>
              <w:left w:val="nil"/>
              <w:bottom w:val="nil"/>
              <w:right w:val="nil"/>
            </w:tcBorders>
            <w:shd w:val="clear" w:color="auto" w:fill="auto"/>
            <w:noWrap/>
            <w:vAlign w:val="bottom"/>
            <w:hideMark/>
          </w:tcPr>
          <w:p w14:paraId="2774D889" w14:textId="77777777" w:rsidR="003B1260" w:rsidRPr="00E66A51" w:rsidRDefault="00452105" w:rsidP="003B1260">
            <w:pPr>
              <w:rPr>
                <w:rFonts w:ascii="Times New Roman" w:eastAsia="Times New Roman" w:hAnsi="Times New Roman" w:cs="Times New Roman"/>
                <w:sz w:val="20"/>
              </w:rPr>
            </w:pPr>
          </w:p>
        </w:tc>
        <w:tc>
          <w:tcPr>
            <w:tcW w:w="981" w:type="dxa"/>
            <w:gridSpan w:val="2"/>
            <w:tcBorders>
              <w:top w:val="nil"/>
              <w:left w:val="nil"/>
              <w:bottom w:val="nil"/>
              <w:right w:val="nil"/>
            </w:tcBorders>
            <w:shd w:val="clear" w:color="auto" w:fill="auto"/>
            <w:noWrap/>
            <w:vAlign w:val="bottom"/>
            <w:hideMark/>
          </w:tcPr>
          <w:p w14:paraId="2774D88A" w14:textId="77777777" w:rsidR="003B1260" w:rsidRPr="00E66A51" w:rsidRDefault="00452105" w:rsidP="003B1260">
            <w:pPr>
              <w:rPr>
                <w:rFonts w:ascii="Times New Roman" w:eastAsia="Times New Roman" w:hAnsi="Times New Roman" w:cs="Times New Roman"/>
                <w:sz w:val="20"/>
              </w:rPr>
            </w:pPr>
          </w:p>
        </w:tc>
      </w:tr>
      <w:tr w:rsidR="009B4FE7" w14:paraId="2774D896" w14:textId="77777777">
        <w:trPr>
          <w:trHeight w:val="300"/>
        </w:trPr>
        <w:tc>
          <w:tcPr>
            <w:tcW w:w="1901" w:type="dxa"/>
            <w:gridSpan w:val="2"/>
            <w:tcBorders>
              <w:top w:val="nil"/>
              <w:left w:val="nil"/>
              <w:bottom w:val="nil"/>
              <w:right w:val="nil"/>
            </w:tcBorders>
            <w:shd w:val="clear" w:color="auto" w:fill="auto"/>
            <w:noWrap/>
            <w:vAlign w:val="bottom"/>
            <w:hideMark/>
          </w:tcPr>
          <w:p w14:paraId="2774D88C" w14:textId="77777777" w:rsidR="003B1260" w:rsidRPr="00E66A51" w:rsidRDefault="00452105" w:rsidP="003B1260">
            <w:pPr>
              <w:rPr>
                <w:rFonts w:ascii="Times New Roman" w:eastAsia="Times New Roman" w:hAnsi="Times New Roman" w:cs="Times New Roman"/>
                <w:sz w:val="20"/>
              </w:rPr>
            </w:pPr>
          </w:p>
        </w:tc>
        <w:tc>
          <w:tcPr>
            <w:tcW w:w="1242" w:type="dxa"/>
            <w:tcBorders>
              <w:top w:val="nil"/>
              <w:left w:val="nil"/>
              <w:bottom w:val="nil"/>
              <w:right w:val="nil"/>
            </w:tcBorders>
            <w:shd w:val="clear" w:color="auto" w:fill="auto"/>
            <w:noWrap/>
            <w:vAlign w:val="bottom"/>
            <w:hideMark/>
          </w:tcPr>
          <w:p w14:paraId="2774D88D" w14:textId="77777777" w:rsidR="003B1260" w:rsidRPr="00E66A51" w:rsidRDefault="00452105" w:rsidP="003B1260">
            <w:pPr>
              <w:rPr>
                <w:rFonts w:ascii="Times New Roman" w:eastAsia="Times New Roman" w:hAnsi="Times New Roman" w:cs="Times New Roman"/>
                <w:sz w:val="20"/>
              </w:rPr>
            </w:pPr>
          </w:p>
        </w:tc>
        <w:tc>
          <w:tcPr>
            <w:tcW w:w="1361" w:type="dxa"/>
            <w:tcBorders>
              <w:top w:val="nil"/>
              <w:left w:val="nil"/>
              <w:bottom w:val="nil"/>
              <w:right w:val="nil"/>
            </w:tcBorders>
            <w:shd w:val="clear" w:color="auto" w:fill="auto"/>
            <w:noWrap/>
            <w:vAlign w:val="bottom"/>
            <w:hideMark/>
          </w:tcPr>
          <w:p w14:paraId="2774D88E" w14:textId="77777777" w:rsidR="003B1260" w:rsidRPr="00E66A51" w:rsidRDefault="00452105" w:rsidP="003B1260">
            <w:pPr>
              <w:rPr>
                <w:rFonts w:ascii="Times New Roman" w:eastAsia="Times New Roman" w:hAnsi="Times New Roman" w:cs="Times New Roman"/>
                <w:sz w:val="20"/>
              </w:rPr>
            </w:pPr>
          </w:p>
        </w:tc>
        <w:tc>
          <w:tcPr>
            <w:tcW w:w="629" w:type="dxa"/>
            <w:tcBorders>
              <w:top w:val="nil"/>
              <w:left w:val="nil"/>
              <w:bottom w:val="nil"/>
              <w:right w:val="nil"/>
            </w:tcBorders>
          </w:tcPr>
          <w:p w14:paraId="2774D88F" w14:textId="77777777" w:rsidR="003B1260" w:rsidRPr="00E66A51" w:rsidRDefault="00452105" w:rsidP="003B1260">
            <w:pPr>
              <w:rPr>
                <w:rFonts w:ascii="Times New Roman" w:eastAsia="Times New Roman" w:hAnsi="Times New Roman" w:cs="Times New Roman"/>
                <w:sz w:val="20"/>
              </w:rPr>
            </w:pPr>
          </w:p>
        </w:tc>
        <w:tc>
          <w:tcPr>
            <w:tcW w:w="1022" w:type="dxa"/>
            <w:tcBorders>
              <w:top w:val="nil"/>
              <w:left w:val="nil"/>
              <w:bottom w:val="nil"/>
              <w:right w:val="nil"/>
            </w:tcBorders>
            <w:shd w:val="clear" w:color="auto" w:fill="auto"/>
            <w:noWrap/>
            <w:vAlign w:val="bottom"/>
            <w:hideMark/>
          </w:tcPr>
          <w:p w14:paraId="2774D890" w14:textId="77777777" w:rsidR="003B1260" w:rsidRPr="00E66A51" w:rsidRDefault="00452105" w:rsidP="003B1260">
            <w:pPr>
              <w:rPr>
                <w:rFonts w:ascii="Times New Roman" w:eastAsia="Times New Roman" w:hAnsi="Times New Roman" w:cs="Times New Roman"/>
                <w:sz w:val="20"/>
              </w:rPr>
            </w:pPr>
          </w:p>
        </w:tc>
        <w:tc>
          <w:tcPr>
            <w:tcW w:w="1022" w:type="dxa"/>
            <w:tcBorders>
              <w:top w:val="nil"/>
              <w:left w:val="nil"/>
              <w:bottom w:val="nil"/>
              <w:right w:val="nil"/>
            </w:tcBorders>
            <w:shd w:val="clear" w:color="auto" w:fill="auto"/>
            <w:noWrap/>
            <w:vAlign w:val="bottom"/>
            <w:hideMark/>
          </w:tcPr>
          <w:p w14:paraId="2774D891" w14:textId="77777777" w:rsidR="003B1260" w:rsidRPr="00E66A51" w:rsidRDefault="00452105" w:rsidP="003B1260">
            <w:pPr>
              <w:rPr>
                <w:rFonts w:ascii="Times New Roman" w:eastAsia="Times New Roman" w:hAnsi="Times New Roman" w:cs="Times New Roman"/>
                <w:sz w:val="20"/>
              </w:rPr>
            </w:pPr>
          </w:p>
        </w:tc>
        <w:tc>
          <w:tcPr>
            <w:tcW w:w="1022" w:type="dxa"/>
            <w:tcBorders>
              <w:top w:val="nil"/>
              <w:left w:val="nil"/>
              <w:bottom w:val="nil"/>
              <w:right w:val="nil"/>
            </w:tcBorders>
            <w:shd w:val="clear" w:color="auto" w:fill="auto"/>
            <w:noWrap/>
            <w:vAlign w:val="bottom"/>
            <w:hideMark/>
          </w:tcPr>
          <w:p w14:paraId="2774D892" w14:textId="77777777" w:rsidR="003B1260" w:rsidRPr="00E66A51" w:rsidRDefault="00452105" w:rsidP="003B1260">
            <w:pPr>
              <w:rPr>
                <w:rFonts w:ascii="Times New Roman" w:eastAsia="Times New Roman" w:hAnsi="Times New Roman" w:cs="Times New Roman"/>
                <w:sz w:val="20"/>
              </w:rPr>
            </w:pPr>
          </w:p>
        </w:tc>
        <w:tc>
          <w:tcPr>
            <w:tcW w:w="1022" w:type="dxa"/>
            <w:tcBorders>
              <w:top w:val="nil"/>
              <w:left w:val="nil"/>
              <w:bottom w:val="nil"/>
              <w:right w:val="nil"/>
            </w:tcBorders>
            <w:shd w:val="clear" w:color="auto" w:fill="auto"/>
            <w:noWrap/>
            <w:vAlign w:val="bottom"/>
            <w:hideMark/>
          </w:tcPr>
          <w:p w14:paraId="2774D893" w14:textId="77777777" w:rsidR="003B1260" w:rsidRPr="00E66A51" w:rsidRDefault="00452105" w:rsidP="003B1260">
            <w:pPr>
              <w:rPr>
                <w:rFonts w:ascii="Times New Roman" w:eastAsia="Times New Roman" w:hAnsi="Times New Roman" w:cs="Times New Roman"/>
                <w:sz w:val="20"/>
              </w:rPr>
            </w:pPr>
          </w:p>
        </w:tc>
        <w:tc>
          <w:tcPr>
            <w:tcW w:w="1021" w:type="dxa"/>
            <w:tcBorders>
              <w:top w:val="nil"/>
              <w:left w:val="nil"/>
              <w:bottom w:val="nil"/>
              <w:right w:val="nil"/>
            </w:tcBorders>
            <w:shd w:val="clear" w:color="auto" w:fill="auto"/>
            <w:noWrap/>
            <w:vAlign w:val="bottom"/>
            <w:hideMark/>
          </w:tcPr>
          <w:p w14:paraId="2774D894" w14:textId="77777777" w:rsidR="003B1260" w:rsidRPr="00E66A51" w:rsidRDefault="00452105" w:rsidP="003B1260">
            <w:pPr>
              <w:rPr>
                <w:rFonts w:ascii="Times New Roman" w:eastAsia="Times New Roman" w:hAnsi="Times New Roman" w:cs="Times New Roman"/>
                <w:sz w:val="20"/>
              </w:rPr>
            </w:pPr>
          </w:p>
        </w:tc>
        <w:tc>
          <w:tcPr>
            <w:tcW w:w="981" w:type="dxa"/>
            <w:gridSpan w:val="2"/>
            <w:tcBorders>
              <w:top w:val="nil"/>
              <w:left w:val="nil"/>
              <w:bottom w:val="nil"/>
              <w:right w:val="nil"/>
            </w:tcBorders>
            <w:shd w:val="clear" w:color="auto" w:fill="auto"/>
            <w:noWrap/>
            <w:vAlign w:val="bottom"/>
            <w:hideMark/>
          </w:tcPr>
          <w:p w14:paraId="2774D895" w14:textId="77777777" w:rsidR="003B1260" w:rsidRPr="00E66A51" w:rsidRDefault="00452105" w:rsidP="003B1260">
            <w:pPr>
              <w:rPr>
                <w:rFonts w:ascii="Times New Roman" w:eastAsia="Times New Roman" w:hAnsi="Times New Roman" w:cs="Times New Roman"/>
                <w:sz w:val="20"/>
              </w:rPr>
            </w:pPr>
          </w:p>
        </w:tc>
      </w:tr>
      <w:tr w:rsidR="009B4FE7" w14:paraId="2774DBB0" w14:textId="77777777">
        <w:trPr>
          <w:gridAfter w:val="1"/>
          <w:wAfter w:w="622" w:type="dxa"/>
          <w:trHeight w:val="975"/>
        </w:trPr>
        <w:tc>
          <w:tcPr>
            <w:tcW w:w="960" w:type="dxa"/>
            <w:tcBorders>
              <w:top w:val="nil"/>
              <w:left w:val="nil"/>
              <w:bottom w:val="nil"/>
              <w:right w:val="nil"/>
            </w:tcBorders>
          </w:tcPr>
          <w:p w14:paraId="2774D897" w14:textId="77777777" w:rsidR="003B1260" w:rsidRPr="00E24D7E" w:rsidRDefault="00452105" w:rsidP="003B1260">
            <w:pPr>
              <w:rPr>
                <w:rFonts w:ascii="Calibri" w:eastAsia="Times New Roman" w:hAnsi="Calibri" w:cs="Calibri"/>
                <w:color w:val="000000"/>
                <w:szCs w:val="24"/>
              </w:rPr>
            </w:pPr>
          </w:p>
        </w:tc>
        <w:tc>
          <w:tcPr>
            <w:tcW w:w="9641" w:type="dxa"/>
            <w:gridSpan w:val="10"/>
            <w:tcBorders>
              <w:top w:val="nil"/>
              <w:left w:val="nil"/>
              <w:bottom w:val="nil"/>
              <w:right w:val="nil"/>
            </w:tcBorders>
            <w:shd w:val="clear" w:color="auto" w:fill="auto"/>
            <w:vAlign w:val="center"/>
          </w:tcPr>
          <w:tbl>
            <w:tblPr>
              <w:tblW w:w="7340" w:type="dxa"/>
              <w:tblCellMar>
                <w:left w:w="10" w:type="dxa"/>
                <w:right w:w="10" w:type="dxa"/>
              </w:tblCellMar>
              <w:tblLook w:val="04A0" w:firstRow="1" w:lastRow="0" w:firstColumn="1" w:lastColumn="0" w:noHBand="0" w:noVBand="1"/>
            </w:tblPr>
            <w:tblGrid>
              <w:gridCol w:w="1575"/>
              <w:gridCol w:w="1941"/>
              <w:gridCol w:w="2947"/>
              <w:gridCol w:w="73"/>
              <w:gridCol w:w="376"/>
              <w:gridCol w:w="97"/>
              <w:gridCol w:w="97"/>
              <w:gridCol w:w="97"/>
              <w:gridCol w:w="97"/>
              <w:gridCol w:w="40"/>
            </w:tblGrid>
            <w:tr w:rsidR="003B1260" w:rsidRPr="00E24D7E" w14:paraId="2774D899" w14:textId="77777777" w:rsidTr="008172E6">
              <w:trPr>
                <w:gridAfter w:val="6"/>
                <w:wAfter w:w="804" w:type="dxa"/>
                <w:trHeight w:val="975"/>
              </w:trPr>
              <w:tc>
                <w:tcPr>
                  <w:tcW w:w="6536" w:type="dxa"/>
                  <w:gridSpan w:val="4"/>
                  <w:tcBorders>
                    <w:top w:val="nil"/>
                    <w:left w:val="nil"/>
                    <w:bottom w:val="nil"/>
                    <w:right w:val="nil"/>
                  </w:tcBorders>
                  <w:shd w:val="clear" w:color="auto" w:fill="auto"/>
                  <w:vAlign w:val="center"/>
                  <w:hideMark/>
                </w:tcPr>
                <w:p w14:paraId="2774D898" w14:textId="77777777" w:rsidR="003B1260" w:rsidRPr="00E24D7E" w:rsidRDefault="00452105" w:rsidP="004E2E08">
                  <w:pPr>
                    <w:jc w:val="both"/>
                    <w:rPr>
                      <w:rFonts w:ascii="Calibri" w:eastAsia="Times New Roman" w:hAnsi="Calibri" w:cs="Calibri"/>
                      <w:color w:val="000000"/>
                      <w:szCs w:val="24"/>
                    </w:rPr>
                  </w:pPr>
                  <w:r w:rsidRPr="00E24D7E">
                    <w:rPr>
                      <w:rFonts w:ascii="Calibri" w:eastAsia="Times New Roman" w:hAnsi="Calibri" w:cs="Calibri"/>
                      <w:color w:val="000000"/>
                      <w:szCs w:val="24"/>
                    </w:rPr>
                    <w:t xml:space="preserve">Κύρωση </w:t>
                  </w:r>
                  <w:r>
                    <w:rPr>
                      <w:rFonts w:ascii="Calibri" w:eastAsia="Times New Roman" w:hAnsi="Calibri" w:cs="Calibri"/>
                      <w:color w:val="000000"/>
                      <w:szCs w:val="24"/>
                    </w:rPr>
                    <w:t>α) της από</w:t>
                  </w:r>
                  <w:r w:rsidRPr="00E24D7E">
                    <w:rPr>
                      <w:rFonts w:ascii="Calibri" w:eastAsia="Times New Roman" w:hAnsi="Calibri" w:cs="Calibri"/>
                      <w:color w:val="000000"/>
                      <w:szCs w:val="24"/>
                    </w:rPr>
                    <w:t xml:space="preserve"> 29 Ιουνίου 2018 Π</w:t>
                  </w:r>
                  <w:r>
                    <w:rPr>
                      <w:rFonts w:ascii="Calibri" w:eastAsia="Times New Roman" w:hAnsi="Calibri" w:cs="Calibri"/>
                      <w:color w:val="000000"/>
                      <w:szCs w:val="24"/>
                    </w:rPr>
                    <w:t xml:space="preserve">ράξης Νομοθετικού Περιεχομένου </w:t>
                  </w:r>
                  <w:r w:rsidRPr="00064D03">
                    <w:rPr>
                      <w:rFonts w:ascii="Calibri" w:eastAsia="Times New Roman" w:hAnsi="Calibri" w:cs="Calibri"/>
                      <w:color w:val="000000"/>
                      <w:szCs w:val="24"/>
                    </w:rPr>
                    <w:t>“</w:t>
                  </w:r>
                  <w:r w:rsidRPr="00E24D7E">
                    <w:rPr>
                      <w:rFonts w:ascii="Calibri" w:eastAsia="Times New Roman" w:hAnsi="Calibri" w:cs="Calibri"/>
                      <w:color w:val="000000"/>
                      <w:szCs w:val="24"/>
                    </w:rPr>
                    <w:t>Παρά</w:t>
                  </w:r>
                  <w:r>
                    <w:rPr>
                      <w:rFonts w:ascii="Calibri" w:eastAsia="Times New Roman" w:hAnsi="Calibri" w:cs="Calibri"/>
                      <w:color w:val="000000"/>
                      <w:szCs w:val="24"/>
                    </w:rPr>
                    <w:t xml:space="preserve">ταση μειωμένων συντελεστών ΦΠΑ </w:t>
                  </w:r>
                  <w:r w:rsidRPr="002D1492">
                    <w:rPr>
                      <w:rFonts w:ascii="Calibri" w:eastAsia="Times New Roman" w:hAnsi="Calibri" w:cs="Calibri"/>
                      <w:color w:val="000000"/>
                      <w:szCs w:val="24"/>
                    </w:rPr>
                    <w:t>στα νησιά Λέρο, Λέσβο,</w:t>
                  </w:r>
                  <w:r>
                    <w:rPr>
                      <w:rFonts w:ascii="Calibri" w:eastAsia="Times New Roman" w:hAnsi="Calibri" w:cs="Calibri"/>
                      <w:color w:val="000000"/>
                      <w:szCs w:val="24"/>
                    </w:rPr>
                    <w:t xml:space="preserve"> Κω, Σάμο και Χίο»</w:t>
                  </w:r>
                  <w:r w:rsidRPr="002D1492">
                    <w:rPr>
                      <w:rFonts w:ascii="Calibri" w:eastAsia="Times New Roman" w:hAnsi="Calibri" w:cs="Calibri"/>
                      <w:color w:val="000000"/>
                      <w:szCs w:val="24"/>
                    </w:rPr>
                    <w:t xml:space="preserve"> (Α΄ 115), β) της από 24 Ιουλίου 2018 Π</w:t>
                  </w:r>
                  <w:r>
                    <w:rPr>
                      <w:rFonts w:ascii="Calibri" w:eastAsia="Times New Roman" w:hAnsi="Calibri" w:cs="Calibri"/>
                      <w:color w:val="000000"/>
                      <w:szCs w:val="24"/>
                    </w:rPr>
                    <w:t>ράξης Νομοθετικού Περιεχομένου «</w:t>
                  </w:r>
                  <w:r w:rsidRPr="002D1492">
                    <w:rPr>
                      <w:rFonts w:ascii="Calibri" w:eastAsia="Times New Roman" w:hAnsi="Calibri" w:cs="Calibri"/>
                      <w:color w:val="000000"/>
                      <w:szCs w:val="24"/>
                    </w:rPr>
                    <w:t>Σύσταση ειδικού λογαριασμού για την αρωγή πληγέντων από τις πυρκαγιές που ξέσπασαν σε περιοχές της Επικράτε</w:t>
                  </w:r>
                  <w:r>
                    <w:rPr>
                      <w:rFonts w:ascii="Calibri" w:eastAsia="Times New Roman" w:hAnsi="Calibri" w:cs="Calibri"/>
                      <w:color w:val="000000"/>
                      <w:szCs w:val="24"/>
                    </w:rPr>
                    <w:t>ιας</w:t>
                  </w:r>
                  <w:r>
                    <w:rPr>
                      <w:rFonts w:ascii="Calibri" w:eastAsia="Times New Roman" w:hAnsi="Calibri" w:cs="Calibri"/>
                      <w:color w:val="000000"/>
                      <w:szCs w:val="24"/>
                    </w:rPr>
                    <w:t xml:space="preserve"> στις 23 και 24 Ιουλίου 2018»</w:t>
                  </w:r>
                  <w:r w:rsidRPr="002D1492">
                    <w:rPr>
                      <w:rFonts w:ascii="Calibri" w:eastAsia="Times New Roman" w:hAnsi="Calibri" w:cs="Calibri"/>
                      <w:color w:val="000000"/>
                      <w:szCs w:val="24"/>
                    </w:rPr>
                    <w:t xml:space="preserve"> (Α΄ 135), γ) της από 26 Ιουλίου 2018 Π</w:t>
                  </w:r>
                  <w:r>
                    <w:rPr>
                      <w:rFonts w:ascii="Calibri" w:eastAsia="Times New Roman" w:hAnsi="Calibri" w:cs="Calibri"/>
                      <w:color w:val="000000"/>
                      <w:szCs w:val="24"/>
                    </w:rPr>
                    <w:t xml:space="preserve">ράξης Νομοθετικού Περιεχομένου </w:t>
                  </w:r>
                  <w:r w:rsidRPr="00064D03">
                    <w:rPr>
                      <w:rFonts w:ascii="Calibri" w:eastAsia="Times New Roman" w:hAnsi="Calibri" w:cs="Calibri"/>
                      <w:color w:val="000000"/>
                      <w:szCs w:val="24"/>
                    </w:rPr>
                    <w:t>“</w:t>
                  </w:r>
                  <w:r w:rsidRPr="002D1492">
                    <w:rPr>
                      <w:rFonts w:ascii="Calibri" w:eastAsia="Times New Roman" w:hAnsi="Calibri" w:cs="Calibri"/>
                      <w:color w:val="000000"/>
                      <w:szCs w:val="24"/>
                    </w:rPr>
                    <w:t>Έκτακτα μέτρα για τη στήριξη των πληγέντων και την αποκατάσταση ζημιών από τις πυρκαγιές που έπληξαν περιοχές της Περιφέρειας Αττι</w:t>
                  </w:r>
                  <w:r>
                    <w:rPr>
                      <w:rFonts w:ascii="Calibri" w:eastAsia="Times New Roman" w:hAnsi="Calibri" w:cs="Calibri"/>
                      <w:color w:val="000000"/>
                      <w:szCs w:val="24"/>
                    </w:rPr>
                    <w:t>κής στις 23 και 24 Ιουλίου</w:t>
                  </w:r>
                  <w:r>
                    <w:rPr>
                      <w:rFonts w:ascii="Calibri" w:eastAsia="Times New Roman" w:hAnsi="Calibri" w:cs="Calibri"/>
                      <w:color w:val="000000"/>
                      <w:szCs w:val="24"/>
                    </w:rPr>
                    <w:t xml:space="preserve"> 2018</w:t>
                  </w:r>
                  <w:r w:rsidRPr="00064D03">
                    <w:rPr>
                      <w:rFonts w:ascii="Calibri" w:eastAsia="Times New Roman" w:hAnsi="Calibri" w:cs="Calibri"/>
                      <w:color w:val="000000"/>
                      <w:szCs w:val="24"/>
                    </w:rPr>
                    <w:t>”</w:t>
                  </w:r>
                  <w:r w:rsidRPr="002D1492">
                    <w:rPr>
                      <w:rFonts w:ascii="Calibri" w:eastAsia="Times New Roman" w:hAnsi="Calibri" w:cs="Calibri"/>
                      <w:color w:val="000000"/>
                      <w:szCs w:val="24"/>
                    </w:rPr>
                    <w:t xml:space="preserve"> (Α΄ 138) και δ) της από 10 Αυγούστου 2018 Πράξης Ν</w:t>
                  </w:r>
                  <w:r>
                    <w:rPr>
                      <w:rFonts w:ascii="Calibri" w:eastAsia="Times New Roman" w:hAnsi="Calibri" w:cs="Calibri"/>
                      <w:color w:val="000000"/>
                      <w:szCs w:val="24"/>
                    </w:rPr>
                    <w:t xml:space="preserve">ομοθετικού Περιεχομένου </w:t>
                  </w:r>
                  <w:r w:rsidRPr="00064D03">
                    <w:rPr>
                      <w:rFonts w:ascii="Calibri" w:eastAsia="Times New Roman" w:hAnsi="Calibri" w:cs="Calibri"/>
                      <w:color w:val="000000"/>
                      <w:szCs w:val="24"/>
                    </w:rPr>
                    <w:t>“</w:t>
                  </w:r>
                  <w:r w:rsidRPr="002D1492">
                    <w:rPr>
                      <w:rFonts w:ascii="Calibri" w:eastAsia="Times New Roman" w:hAnsi="Calibri" w:cs="Calibri"/>
                      <w:color w:val="000000"/>
                      <w:szCs w:val="24"/>
                    </w:rPr>
                    <w:t xml:space="preserve">Επείγοντα μέτρα για την εκτέλεση πράξεων κατεδάφισης και την </w:t>
                  </w:r>
                  <w:r>
                    <w:rPr>
                      <w:rFonts w:ascii="Calibri" w:eastAsia="Times New Roman" w:hAnsi="Calibri" w:cs="Calibri"/>
                      <w:color w:val="000000"/>
                      <w:szCs w:val="24"/>
                    </w:rPr>
                    <w:t>αποκατάσταση ζημιών από</w:t>
                  </w:r>
                  <w:r w:rsidRPr="00E24D7E">
                    <w:rPr>
                      <w:rFonts w:ascii="Calibri" w:eastAsia="Times New Roman" w:hAnsi="Calibri" w:cs="Calibri"/>
                      <w:color w:val="000000"/>
                      <w:szCs w:val="24"/>
                    </w:rPr>
                    <w:t xml:space="preserve"> τις πυρκαγιές της 23ης και 24ης Ιουλίου 2018</w:t>
                  </w:r>
                  <w:r w:rsidRPr="00064D03">
                    <w:rPr>
                      <w:rFonts w:ascii="Calibri" w:eastAsia="Times New Roman" w:hAnsi="Calibri" w:cs="Calibri"/>
                      <w:color w:val="000000"/>
                      <w:szCs w:val="24"/>
                    </w:rPr>
                    <w:t>”</w:t>
                  </w:r>
                  <w:r>
                    <w:rPr>
                      <w:rFonts w:ascii="Calibri" w:eastAsia="Times New Roman" w:hAnsi="Calibri" w:cs="Calibri"/>
                      <w:color w:val="000000"/>
                      <w:szCs w:val="24"/>
                    </w:rPr>
                    <w:t xml:space="preserve"> (Α’ 149) και άλλες διατάξεις»</w:t>
                  </w:r>
                </w:p>
              </w:tc>
            </w:tr>
            <w:tr w:rsidR="003B1260" w:rsidRPr="00E24D7E" w14:paraId="2774D8A3" w14:textId="77777777" w:rsidTr="008172E6">
              <w:trPr>
                <w:trHeight w:val="300"/>
              </w:trPr>
              <w:tc>
                <w:tcPr>
                  <w:tcW w:w="1575" w:type="dxa"/>
                  <w:tcBorders>
                    <w:top w:val="nil"/>
                    <w:left w:val="nil"/>
                    <w:bottom w:val="nil"/>
                    <w:right w:val="nil"/>
                  </w:tcBorders>
                  <w:shd w:val="clear" w:color="auto" w:fill="auto"/>
                  <w:noWrap/>
                  <w:vAlign w:val="bottom"/>
                  <w:hideMark/>
                </w:tcPr>
                <w:p w14:paraId="2774D89A" w14:textId="77777777" w:rsidR="003B1260" w:rsidRPr="00E24D7E" w:rsidRDefault="00452105" w:rsidP="003B1260">
                  <w:pPr>
                    <w:rPr>
                      <w:rFonts w:ascii="Calibri" w:eastAsia="Times New Roman" w:hAnsi="Calibri" w:cs="Calibri"/>
                      <w:color w:val="000000"/>
                      <w:szCs w:val="24"/>
                    </w:rPr>
                  </w:pPr>
                </w:p>
              </w:tc>
              <w:tc>
                <w:tcPr>
                  <w:tcW w:w="1936" w:type="dxa"/>
                  <w:tcBorders>
                    <w:top w:val="nil"/>
                    <w:left w:val="nil"/>
                    <w:bottom w:val="nil"/>
                    <w:right w:val="nil"/>
                  </w:tcBorders>
                  <w:shd w:val="clear" w:color="auto" w:fill="auto"/>
                  <w:noWrap/>
                  <w:vAlign w:val="bottom"/>
                  <w:hideMark/>
                </w:tcPr>
                <w:p w14:paraId="2774D89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Ημ/νία:</w:t>
                  </w:r>
                </w:p>
              </w:tc>
              <w:tc>
                <w:tcPr>
                  <w:tcW w:w="2947" w:type="dxa"/>
                  <w:tcBorders>
                    <w:top w:val="nil"/>
                    <w:left w:val="nil"/>
                    <w:bottom w:val="nil"/>
                    <w:right w:val="nil"/>
                  </w:tcBorders>
                  <w:shd w:val="clear" w:color="auto" w:fill="auto"/>
                  <w:noWrap/>
                  <w:vAlign w:val="bottom"/>
                  <w:hideMark/>
                </w:tcPr>
                <w:p w14:paraId="2774D89C" w14:textId="77777777" w:rsidR="003B1260" w:rsidRPr="00E24D7E" w:rsidRDefault="00452105" w:rsidP="003B1260">
                  <w:pPr>
                    <w:jc w:val="right"/>
                    <w:rPr>
                      <w:rFonts w:ascii="Calibri" w:eastAsia="Times New Roman" w:hAnsi="Calibri" w:cs="Calibri"/>
                      <w:color w:val="000000"/>
                      <w:szCs w:val="24"/>
                    </w:rPr>
                  </w:pPr>
                  <w:r w:rsidRPr="00E24D7E">
                    <w:rPr>
                      <w:rFonts w:ascii="Calibri" w:eastAsia="Times New Roman" w:hAnsi="Calibri" w:cs="Calibri"/>
                      <w:color w:val="000000"/>
                      <w:szCs w:val="24"/>
                    </w:rPr>
                    <w:t>15/11/2018</w:t>
                  </w:r>
                </w:p>
              </w:tc>
              <w:tc>
                <w:tcPr>
                  <w:tcW w:w="449" w:type="dxa"/>
                  <w:gridSpan w:val="2"/>
                  <w:tcBorders>
                    <w:top w:val="nil"/>
                    <w:left w:val="nil"/>
                    <w:bottom w:val="nil"/>
                    <w:right w:val="nil"/>
                  </w:tcBorders>
                  <w:shd w:val="clear" w:color="auto" w:fill="auto"/>
                  <w:noWrap/>
                  <w:vAlign w:val="bottom"/>
                  <w:hideMark/>
                </w:tcPr>
                <w:p w14:paraId="2774D89D" w14:textId="77777777" w:rsidR="003B1260" w:rsidRPr="00E24D7E" w:rsidRDefault="00452105" w:rsidP="003B1260">
                  <w:pPr>
                    <w:jc w:val="right"/>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9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9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A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A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A2" w14:textId="77777777" w:rsidR="003B1260" w:rsidRPr="00E24D7E" w:rsidRDefault="00452105" w:rsidP="003B1260">
                  <w:pPr>
                    <w:rPr>
                      <w:rFonts w:ascii="Times New Roman" w:eastAsia="Times New Roman" w:hAnsi="Times New Roman" w:cs="Times New Roman"/>
                      <w:sz w:val="20"/>
                    </w:rPr>
                  </w:pPr>
                </w:p>
              </w:tc>
            </w:tr>
            <w:tr w:rsidR="003B1260" w:rsidRPr="00E24D7E" w14:paraId="2774D8AD" w14:textId="77777777" w:rsidTr="008172E6">
              <w:trPr>
                <w:trHeight w:val="300"/>
              </w:trPr>
              <w:tc>
                <w:tcPr>
                  <w:tcW w:w="1575" w:type="dxa"/>
                  <w:tcBorders>
                    <w:top w:val="nil"/>
                    <w:left w:val="nil"/>
                    <w:bottom w:val="nil"/>
                    <w:right w:val="nil"/>
                  </w:tcBorders>
                  <w:shd w:val="clear" w:color="auto" w:fill="auto"/>
                  <w:noWrap/>
                  <w:vAlign w:val="bottom"/>
                  <w:hideMark/>
                </w:tcPr>
                <w:p w14:paraId="2774D8A4"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8A5"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8A6"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A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A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A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A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AB"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AC" w14:textId="77777777" w:rsidR="003B1260" w:rsidRPr="00E24D7E" w:rsidRDefault="00452105" w:rsidP="003B1260">
                  <w:pPr>
                    <w:rPr>
                      <w:rFonts w:ascii="Times New Roman" w:eastAsia="Times New Roman" w:hAnsi="Times New Roman" w:cs="Times New Roman"/>
                      <w:sz w:val="20"/>
                    </w:rPr>
                  </w:pPr>
                </w:p>
              </w:tc>
            </w:tr>
            <w:tr w:rsidR="003B1260" w:rsidRPr="00E24D7E" w14:paraId="2774D8B4" w14:textId="77777777" w:rsidTr="008172E6">
              <w:trPr>
                <w:trHeight w:val="300"/>
              </w:trPr>
              <w:tc>
                <w:tcPr>
                  <w:tcW w:w="1575" w:type="dxa"/>
                  <w:tcBorders>
                    <w:top w:val="nil"/>
                    <w:left w:val="nil"/>
                    <w:bottom w:val="nil"/>
                    <w:right w:val="nil"/>
                  </w:tcBorders>
                  <w:shd w:val="clear" w:color="auto" w:fill="auto"/>
                  <w:noWrap/>
                  <w:vAlign w:val="bottom"/>
                  <w:hideMark/>
                </w:tcPr>
                <w:p w14:paraId="2774D8AE" w14:textId="77777777" w:rsidR="003B1260" w:rsidRPr="00E24D7E" w:rsidRDefault="00452105" w:rsidP="003B1260">
                  <w:pPr>
                    <w:rPr>
                      <w:rFonts w:ascii="Times New Roman" w:eastAsia="Times New Roman" w:hAnsi="Times New Roman" w:cs="Times New Roman"/>
                      <w:sz w:val="20"/>
                    </w:rPr>
                  </w:pPr>
                </w:p>
              </w:tc>
              <w:tc>
                <w:tcPr>
                  <w:tcW w:w="5429" w:type="dxa"/>
                  <w:gridSpan w:val="5"/>
                  <w:tcBorders>
                    <w:top w:val="nil"/>
                    <w:left w:val="nil"/>
                    <w:bottom w:val="nil"/>
                    <w:right w:val="nil"/>
                  </w:tcBorders>
                  <w:shd w:val="clear" w:color="auto" w:fill="auto"/>
                  <w:noWrap/>
                  <w:vAlign w:val="bottom"/>
                  <w:hideMark/>
                </w:tcPr>
                <w:p w14:paraId="2774D8A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Επί της Αρχής   ΔΕΚΤΟ ΚΑΤΑ ΠΛΕΙΟΨΗΦΙΑ</w:t>
                  </w:r>
                </w:p>
              </w:tc>
              <w:tc>
                <w:tcPr>
                  <w:tcW w:w="97" w:type="dxa"/>
                  <w:tcBorders>
                    <w:top w:val="nil"/>
                    <w:left w:val="nil"/>
                    <w:bottom w:val="nil"/>
                    <w:right w:val="nil"/>
                  </w:tcBorders>
                  <w:shd w:val="clear" w:color="auto" w:fill="auto"/>
                  <w:noWrap/>
                  <w:vAlign w:val="bottom"/>
                  <w:hideMark/>
                </w:tcPr>
                <w:p w14:paraId="2774D8B0"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B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B2"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B3" w14:textId="77777777" w:rsidR="003B1260" w:rsidRPr="00E24D7E" w:rsidRDefault="00452105" w:rsidP="003B1260">
                  <w:pPr>
                    <w:rPr>
                      <w:rFonts w:ascii="Times New Roman" w:eastAsia="Times New Roman" w:hAnsi="Times New Roman" w:cs="Times New Roman"/>
                      <w:sz w:val="20"/>
                    </w:rPr>
                  </w:pPr>
                </w:p>
              </w:tc>
            </w:tr>
            <w:tr w:rsidR="003B1260" w:rsidRPr="00E24D7E" w14:paraId="2774D8BE" w14:textId="77777777" w:rsidTr="008172E6">
              <w:trPr>
                <w:trHeight w:val="300"/>
              </w:trPr>
              <w:tc>
                <w:tcPr>
                  <w:tcW w:w="1575" w:type="dxa"/>
                  <w:tcBorders>
                    <w:top w:val="nil"/>
                    <w:left w:val="nil"/>
                    <w:bottom w:val="nil"/>
                    <w:right w:val="nil"/>
                  </w:tcBorders>
                  <w:shd w:val="clear" w:color="auto" w:fill="auto"/>
                  <w:noWrap/>
                  <w:vAlign w:val="bottom"/>
                  <w:hideMark/>
                </w:tcPr>
                <w:p w14:paraId="2774D8B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8B6"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B7"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B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B9"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B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B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BC"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BD" w14:textId="77777777" w:rsidR="003B1260" w:rsidRPr="00E24D7E" w:rsidRDefault="00452105" w:rsidP="003B1260">
                  <w:pPr>
                    <w:rPr>
                      <w:rFonts w:ascii="Times New Roman" w:eastAsia="Times New Roman" w:hAnsi="Times New Roman" w:cs="Times New Roman"/>
                      <w:sz w:val="20"/>
                    </w:rPr>
                  </w:pPr>
                </w:p>
              </w:tc>
            </w:tr>
            <w:tr w:rsidR="003B1260" w:rsidRPr="00E24D7E" w14:paraId="2774D8C8" w14:textId="77777777" w:rsidTr="008172E6">
              <w:trPr>
                <w:trHeight w:val="300"/>
              </w:trPr>
              <w:tc>
                <w:tcPr>
                  <w:tcW w:w="1575" w:type="dxa"/>
                  <w:tcBorders>
                    <w:top w:val="nil"/>
                    <w:left w:val="nil"/>
                    <w:bottom w:val="nil"/>
                    <w:right w:val="nil"/>
                  </w:tcBorders>
                  <w:shd w:val="clear" w:color="auto" w:fill="auto"/>
                  <w:noWrap/>
                  <w:vAlign w:val="bottom"/>
                  <w:hideMark/>
                </w:tcPr>
                <w:p w14:paraId="2774D8B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8C0"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C1"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C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C3"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C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C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C6"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C7" w14:textId="77777777" w:rsidR="003B1260" w:rsidRPr="00E24D7E" w:rsidRDefault="00452105" w:rsidP="003B1260">
                  <w:pPr>
                    <w:rPr>
                      <w:rFonts w:ascii="Times New Roman" w:eastAsia="Times New Roman" w:hAnsi="Times New Roman" w:cs="Times New Roman"/>
                      <w:sz w:val="20"/>
                    </w:rPr>
                  </w:pPr>
                </w:p>
              </w:tc>
            </w:tr>
            <w:tr w:rsidR="003B1260" w:rsidRPr="00E24D7E" w14:paraId="2774D8D2" w14:textId="77777777" w:rsidTr="008172E6">
              <w:trPr>
                <w:trHeight w:val="300"/>
              </w:trPr>
              <w:tc>
                <w:tcPr>
                  <w:tcW w:w="1575" w:type="dxa"/>
                  <w:tcBorders>
                    <w:top w:val="nil"/>
                    <w:left w:val="nil"/>
                    <w:bottom w:val="nil"/>
                    <w:right w:val="nil"/>
                  </w:tcBorders>
                  <w:shd w:val="clear" w:color="auto" w:fill="auto"/>
                  <w:noWrap/>
                  <w:vAlign w:val="bottom"/>
                  <w:hideMark/>
                </w:tcPr>
                <w:p w14:paraId="2774D8C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8CA"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CB"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C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CD"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C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C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D0"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D1" w14:textId="77777777" w:rsidR="003B1260" w:rsidRPr="00E24D7E" w:rsidRDefault="00452105" w:rsidP="003B1260">
                  <w:pPr>
                    <w:rPr>
                      <w:rFonts w:ascii="Times New Roman" w:eastAsia="Times New Roman" w:hAnsi="Times New Roman" w:cs="Times New Roman"/>
                      <w:sz w:val="20"/>
                    </w:rPr>
                  </w:pPr>
                </w:p>
              </w:tc>
            </w:tr>
            <w:tr w:rsidR="003B1260" w:rsidRPr="00E24D7E" w14:paraId="2774D8DC" w14:textId="77777777" w:rsidTr="008172E6">
              <w:trPr>
                <w:trHeight w:val="300"/>
              </w:trPr>
              <w:tc>
                <w:tcPr>
                  <w:tcW w:w="1575" w:type="dxa"/>
                  <w:tcBorders>
                    <w:top w:val="nil"/>
                    <w:left w:val="nil"/>
                    <w:bottom w:val="nil"/>
                    <w:right w:val="nil"/>
                  </w:tcBorders>
                  <w:shd w:val="clear" w:color="auto" w:fill="auto"/>
                  <w:noWrap/>
                  <w:vAlign w:val="bottom"/>
                  <w:hideMark/>
                </w:tcPr>
                <w:p w14:paraId="2774D8D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8D4"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D5"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D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D7"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D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D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DA"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DB" w14:textId="77777777" w:rsidR="003B1260" w:rsidRPr="00E24D7E" w:rsidRDefault="00452105" w:rsidP="003B1260">
                  <w:pPr>
                    <w:rPr>
                      <w:rFonts w:ascii="Times New Roman" w:eastAsia="Times New Roman" w:hAnsi="Times New Roman" w:cs="Times New Roman"/>
                      <w:sz w:val="20"/>
                    </w:rPr>
                  </w:pPr>
                </w:p>
              </w:tc>
            </w:tr>
            <w:tr w:rsidR="003B1260" w:rsidRPr="00E24D7E" w14:paraId="2774D8E6" w14:textId="77777777" w:rsidTr="008172E6">
              <w:trPr>
                <w:trHeight w:val="300"/>
              </w:trPr>
              <w:tc>
                <w:tcPr>
                  <w:tcW w:w="1575" w:type="dxa"/>
                  <w:tcBorders>
                    <w:top w:val="nil"/>
                    <w:left w:val="nil"/>
                    <w:bottom w:val="nil"/>
                    <w:right w:val="nil"/>
                  </w:tcBorders>
                  <w:shd w:val="clear" w:color="auto" w:fill="auto"/>
                  <w:noWrap/>
                  <w:vAlign w:val="bottom"/>
                  <w:hideMark/>
                </w:tcPr>
                <w:p w14:paraId="2774D8D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8DE"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DF"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E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8E1"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E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E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E4"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E5" w14:textId="77777777" w:rsidR="003B1260" w:rsidRPr="00E24D7E" w:rsidRDefault="00452105" w:rsidP="003B1260">
                  <w:pPr>
                    <w:rPr>
                      <w:rFonts w:ascii="Times New Roman" w:eastAsia="Times New Roman" w:hAnsi="Times New Roman" w:cs="Times New Roman"/>
                      <w:sz w:val="20"/>
                    </w:rPr>
                  </w:pPr>
                </w:p>
              </w:tc>
            </w:tr>
            <w:tr w:rsidR="003B1260" w:rsidRPr="00E24D7E" w14:paraId="2774D8F0" w14:textId="77777777" w:rsidTr="008172E6">
              <w:trPr>
                <w:trHeight w:val="300"/>
              </w:trPr>
              <w:tc>
                <w:tcPr>
                  <w:tcW w:w="1575" w:type="dxa"/>
                  <w:tcBorders>
                    <w:top w:val="nil"/>
                    <w:left w:val="nil"/>
                    <w:bottom w:val="nil"/>
                    <w:right w:val="nil"/>
                  </w:tcBorders>
                  <w:shd w:val="clear" w:color="auto" w:fill="auto"/>
                  <w:noWrap/>
                  <w:vAlign w:val="bottom"/>
                  <w:hideMark/>
                </w:tcPr>
                <w:p w14:paraId="2774D8E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8E8"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E9"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E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EB"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E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E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EE"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EF" w14:textId="77777777" w:rsidR="003B1260" w:rsidRPr="00E24D7E" w:rsidRDefault="00452105" w:rsidP="003B1260">
                  <w:pPr>
                    <w:rPr>
                      <w:rFonts w:ascii="Times New Roman" w:eastAsia="Times New Roman" w:hAnsi="Times New Roman" w:cs="Times New Roman"/>
                      <w:sz w:val="20"/>
                    </w:rPr>
                  </w:pPr>
                </w:p>
              </w:tc>
            </w:tr>
            <w:tr w:rsidR="003B1260" w:rsidRPr="00E24D7E" w14:paraId="2774D8FA" w14:textId="77777777" w:rsidTr="008172E6">
              <w:trPr>
                <w:trHeight w:val="300"/>
              </w:trPr>
              <w:tc>
                <w:tcPr>
                  <w:tcW w:w="1575" w:type="dxa"/>
                  <w:tcBorders>
                    <w:top w:val="nil"/>
                    <w:left w:val="nil"/>
                    <w:bottom w:val="nil"/>
                    <w:right w:val="nil"/>
                  </w:tcBorders>
                  <w:shd w:val="clear" w:color="auto" w:fill="auto"/>
                  <w:noWrap/>
                  <w:vAlign w:val="bottom"/>
                  <w:hideMark/>
                </w:tcPr>
                <w:p w14:paraId="2774D8F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8F2"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8F3"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8F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F5"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F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F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8F8"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8F9" w14:textId="77777777" w:rsidR="003B1260" w:rsidRPr="00E24D7E" w:rsidRDefault="00452105" w:rsidP="003B1260">
                  <w:pPr>
                    <w:rPr>
                      <w:rFonts w:ascii="Times New Roman" w:eastAsia="Times New Roman" w:hAnsi="Times New Roman" w:cs="Times New Roman"/>
                      <w:sz w:val="20"/>
                    </w:rPr>
                  </w:pPr>
                </w:p>
              </w:tc>
            </w:tr>
            <w:tr w:rsidR="003B1260" w:rsidRPr="00E24D7E" w14:paraId="2774D903"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8F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8FC"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8F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8FE"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8F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0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0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02" w14:textId="77777777" w:rsidR="003B1260" w:rsidRPr="00E24D7E" w:rsidRDefault="00452105" w:rsidP="003B1260">
                  <w:pPr>
                    <w:rPr>
                      <w:rFonts w:ascii="Times New Roman" w:eastAsia="Times New Roman" w:hAnsi="Times New Roman" w:cs="Times New Roman"/>
                      <w:sz w:val="20"/>
                    </w:rPr>
                  </w:pPr>
                </w:p>
              </w:tc>
            </w:tr>
            <w:tr w:rsidR="003B1260" w:rsidRPr="00E24D7E" w14:paraId="2774D90D" w14:textId="77777777" w:rsidTr="008172E6">
              <w:trPr>
                <w:trHeight w:val="300"/>
              </w:trPr>
              <w:tc>
                <w:tcPr>
                  <w:tcW w:w="1575" w:type="dxa"/>
                  <w:tcBorders>
                    <w:top w:val="nil"/>
                    <w:left w:val="nil"/>
                    <w:bottom w:val="nil"/>
                    <w:right w:val="nil"/>
                  </w:tcBorders>
                  <w:shd w:val="clear" w:color="auto" w:fill="auto"/>
                  <w:noWrap/>
                  <w:vAlign w:val="bottom"/>
                  <w:hideMark/>
                </w:tcPr>
                <w:p w14:paraId="2774D904"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905"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906"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0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0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0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0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0B"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0C" w14:textId="77777777" w:rsidR="003B1260" w:rsidRPr="00E24D7E" w:rsidRDefault="00452105" w:rsidP="003B1260">
                  <w:pPr>
                    <w:rPr>
                      <w:rFonts w:ascii="Times New Roman" w:eastAsia="Times New Roman" w:hAnsi="Times New Roman" w:cs="Times New Roman"/>
                      <w:sz w:val="20"/>
                    </w:rPr>
                  </w:pPr>
                </w:p>
              </w:tc>
            </w:tr>
            <w:tr w:rsidR="003B1260" w:rsidRPr="00E24D7E" w14:paraId="2774D913" w14:textId="77777777" w:rsidTr="008172E6">
              <w:trPr>
                <w:trHeight w:val="300"/>
              </w:trPr>
              <w:tc>
                <w:tcPr>
                  <w:tcW w:w="1575" w:type="dxa"/>
                  <w:tcBorders>
                    <w:top w:val="nil"/>
                    <w:left w:val="nil"/>
                    <w:bottom w:val="nil"/>
                    <w:right w:val="nil"/>
                  </w:tcBorders>
                  <w:shd w:val="clear" w:color="auto" w:fill="auto"/>
                  <w:noWrap/>
                  <w:vAlign w:val="bottom"/>
                  <w:hideMark/>
                </w:tcPr>
                <w:p w14:paraId="2774D90E" w14:textId="77777777" w:rsidR="003B1260" w:rsidRPr="00E24D7E" w:rsidRDefault="00452105" w:rsidP="003B1260">
                  <w:pPr>
                    <w:rPr>
                      <w:rFonts w:ascii="Times New Roman" w:eastAsia="Times New Roman" w:hAnsi="Times New Roman" w:cs="Times New Roman"/>
                      <w:sz w:val="20"/>
                    </w:rPr>
                  </w:pPr>
                </w:p>
              </w:tc>
              <w:tc>
                <w:tcPr>
                  <w:tcW w:w="5526" w:type="dxa"/>
                  <w:gridSpan w:val="6"/>
                  <w:tcBorders>
                    <w:top w:val="nil"/>
                    <w:left w:val="nil"/>
                    <w:bottom w:val="nil"/>
                    <w:right w:val="nil"/>
                  </w:tcBorders>
                  <w:shd w:val="clear" w:color="auto" w:fill="auto"/>
                  <w:noWrap/>
                  <w:vAlign w:val="bottom"/>
                  <w:hideMark/>
                </w:tcPr>
                <w:p w14:paraId="2774D90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 xml:space="preserve">Άρθρο 1 ως έχει  </w:t>
                  </w:r>
                  <w:r w:rsidRPr="00E24D7E">
                    <w:rPr>
                      <w:rFonts w:ascii="Calibri" w:eastAsia="Times New Roman" w:hAnsi="Calibri" w:cs="Calibri"/>
                      <w:color w:val="000000"/>
                      <w:szCs w:val="24"/>
                    </w:rPr>
                    <w:t xml:space="preserve"> ΔΕΚΤΟ ΚΑΤΑ ΠΛΕΙΟΨΗΦΙΑ</w:t>
                  </w:r>
                </w:p>
              </w:tc>
              <w:tc>
                <w:tcPr>
                  <w:tcW w:w="97" w:type="dxa"/>
                  <w:tcBorders>
                    <w:top w:val="nil"/>
                    <w:left w:val="nil"/>
                    <w:bottom w:val="nil"/>
                    <w:right w:val="nil"/>
                  </w:tcBorders>
                  <w:shd w:val="clear" w:color="auto" w:fill="auto"/>
                  <w:noWrap/>
                  <w:vAlign w:val="bottom"/>
                  <w:hideMark/>
                </w:tcPr>
                <w:p w14:paraId="2774D910"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1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12" w14:textId="77777777" w:rsidR="003B1260" w:rsidRPr="00E24D7E" w:rsidRDefault="00452105" w:rsidP="003B1260">
                  <w:pPr>
                    <w:rPr>
                      <w:rFonts w:ascii="Times New Roman" w:eastAsia="Times New Roman" w:hAnsi="Times New Roman" w:cs="Times New Roman"/>
                      <w:sz w:val="20"/>
                    </w:rPr>
                  </w:pPr>
                </w:p>
              </w:tc>
            </w:tr>
            <w:tr w:rsidR="003B1260" w:rsidRPr="00E24D7E" w14:paraId="2774D91D" w14:textId="77777777" w:rsidTr="008172E6">
              <w:trPr>
                <w:trHeight w:val="300"/>
              </w:trPr>
              <w:tc>
                <w:tcPr>
                  <w:tcW w:w="1575" w:type="dxa"/>
                  <w:tcBorders>
                    <w:top w:val="nil"/>
                    <w:left w:val="nil"/>
                    <w:bottom w:val="nil"/>
                    <w:right w:val="nil"/>
                  </w:tcBorders>
                  <w:shd w:val="clear" w:color="auto" w:fill="auto"/>
                  <w:noWrap/>
                  <w:vAlign w:val="bottom"/>
                  <w:hideMark/>
                </w:tcPr>
                <w:p w14:paraId="2774D91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915"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16"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1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18"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1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1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1B"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1C" w14:textId="77777777" w:rsidR="003B1260" w:rsidRPr="00E24D7E" w:rsidRDefault="00452105" w:rsidP="003B1260">
                  <w:pPr>
                    <w:rPr>
                      <w:rFonts w:ascii="Times New Roman" w:eastAsia="Times New Roman" w:hAnsi="Times New Roman" w:cs="Times New Roman"/>
                      <w:sz w:val="20"/>
                    </w:rPr>
                  </w:pPr>
                </w:p>
              </w:tc>
            </w:tr>
            <w:tr w:rsidR="003B1260" w:rsidRPr="00E24D7E" w14:paraId="2774D927" w14:textId="77777777" w:rsidTr="008172E6">
              <w:trPr>
                <w:trHeight w:val="300"/>
              </w:trPr>
              <w:tc>
                <w:tcPr>
                  <w:tcW w:w="1575" w:type="dxa"/>
                  <w:tcBorders>
                    <w:top w:val="nil"/>
                    <w:left w:val="nil"/>
                    <w:bottom w:val="nil"/>
                    <w:right w:val="nil"/>
                  </w:tcBorders>
                  <w:shd w:val="clear" w:color="auto" w:fill="auto"/>
                  <w:noWrap/>
                  <w:vAlign w:val="bottom"/>
                  <w:hideMark/>
                </w:tcPr>
                <w:p w14:paraId="2774D91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91F"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20"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2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22"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2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2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25"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26" w14:textId="77777777" w:rsidR="003B1260" w:rsidRPr="00E24D7E" w:rsidRDefault="00452105" w:rsidP="003B1260">
                  <w:pPr>
                    <w:rPr>
                      <w:rFonts w:ascii="Times New Roman" w:eastAsia="Times New Roman" w:hAnsi="Times New Roman" w:cs="Times New Roman"/>
                      <w:sz w:val="20"/>
                    </w:rPr>
                  </w:pPr>
                </w:p>
              </w:tc>
            </w:tr>
            <w:tr w:rsidR="003B1260" w:rsidRPr="00E24D7E" w14:paraId="2774D931" w14:textId="77777777" w:rsidTr="008172E6">
              <w:trPr>
                <w:trHeight w:val="300"/>
              </w:trPr>
              <w:tc>
                <w:tcPr>
                  <w:tcW w:w="1575" w:type="dxa"/>
                  <w:tcBorders>
                    <w:top w:val="nil"/>
                    <w:left w:val="nil"/>
                    <w:bottom w:val="nil"/>
                    <w:right w:val="nil"/>
                  </w:tcBorders>
                  <w:shd w:val="clear" w:color="auto" w:fill="auto"/>
                  <w:noWrap/>
                  <w:vAlign w:val="bottom"/>
                  <w:hideMark/>
                </w:tcPr>
                <w:p w14:paraId="2774D92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929"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2A"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2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2C"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2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2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2F"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30" w14:textId="77777777" w:rsidR="003B1260" w:rsidRPr="00E24D7E" w:rsidRDefault="00452105" w:rsidP="003B1260">
                  <w:pPr>
                    <w:rPr>
                      <w:rFonts w:ascii="Times New Roman" w:eastAsia="Times New Roman" w:hAnsi="Times New Roman" w:cs="Times New Roman"/>
                      <w:sz w:val="20"/>
                    </w:rPr>
                  </w:pPr>
                </w:p>
              </w:tc>
            </w:tr>
            <w:tr w:rsidR="003B1260" w:rsidRPr="00E24D7E" w14:paraId="2774D93B" w14:textId="77777777" w:rsidTr="008172E6">
              <w:trPr>
                <w:trHeight w:val="300"/>
              </w:trPr>
              <w:tc>
                <w:tcPr>
                  <w:tcW w:w="1575" w:type="dxa"/>
                  <w:tcBorders>
                    <w:top w:val="nil"/>
                    <w:left w:val="nil"/>
                    <w:bottom w:val="nil"/>
                    <w:right w:val="nil"/>
                  </w:tcBorders>
                  <w:shd w:val="clear" w:color="auto" w:fill="auto"/>
                  <w:noWrap/>
                  <w:vAlign w:val="bottom"/>
                  <w:hideMark/>
                </w:tcPr>
                <w:p w14:paraId="2774D93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933"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34"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3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36"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3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3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39"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3A" w14:textId="77777777" w:rsidR="003B1260" w:rsidRPr="00E24D7E" w:rsidRDefault="00452105" w:rsidP="003B1260">
                  <w:pPr>
                    <w:rPr>
                      <w:rFonts w:ascii="Times New Roman" w:eastAsia="Times New Roman" w:hAnsi="Times New Roman" w:cs="Times New Roman"/>
                      <w:sz w:val="20"/>
                    </w:rPr>
                  </w:pPr>
                </w:p>
              </w:tc>
            </w:tr>
            <w:tr w:rsidR="003B1260" w:rsidRPr="00E24D7E" w14:paraId="2774D945" w14:textId="77777777" w:rsidTr="008172E6">
              <w:trPr>
                <w:trHeight w:val="300"/>
              </w:trPr>
              <w:tc>
                <w:tcPr>
                  <w:tcW w:w="1575" w:type="dxa"/>
                  <w:tcBorders>
                    <w:top w:val="nil"/>
                    <w:left w:val="nil"/>
                    <w:bottom w:val="nil"/>
                    <w:right w:val="nil"/>
                  </w:tcBorders>
                  <w:shd w:val="clear" w:color="auto" w:fill="auto"/>
                  <w:noWrap/>
                  <w:vAlign w:val="bottom"/>
                  <w:hideMark/>
                </w:tcPr>
                <w:p w14:paraId="2774D93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93D"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3E"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3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940"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4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4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43"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44" w14:textId="77777777" w:rsidR="003B1260" w:rsidRPr="00E24D7E" w:rsidRDefault="00452105" w:rsidP="003B1260">
                  <w:pPr>
                    <w:rPr>
                      <w:rFonts w:ascii="Times New Roman" w:eastAsia="Times New Roman" w:hAnsi="Times New Roman" w:cs="Times New Roman"/>
                      <w:sz w:val="20"/>
                    </w:rPr>
                  </w:pPr>
                </w:p>
              </w:tc>
            </w:tr>
            <w:tr w:rsidR="003B1260" w:rsidRPr="00E24D7E" w14:paraId="2774D94F" w14:textId="77777777" w:rsidTr="008172E6">
              <w:trPr>
                <w:trHeight w:val="300"/>
              </w:trPr>
              <w:tc>
                <w:tcPr>
                  <w:tcW w:w="1575" w:type="dxa"/>
                  <w:tcBorders>
                    <w:top w:val="nil"/>
                    <w:left w:val="nil"/>
                    <w:bottom w:val="nil"/>
                    <w:right w:val="nil"/>
                  </w:tcBorders>
                  <w:shd w:val="clear" w:color="auto" w:fill="auto"/>
                  <w:noWrap/>
                  <w:vAlign w:val="bottom"/>
                  <w:hideMark/>
                </w:tcPr>
                <w:p w14:paraId="2774D94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947"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48"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4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4A"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4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4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4D"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4E" w14:textId="77777777" w:rsidR="003B1260" w:rsidRPr="00E24D7E" w:rsidRDefault="00452105" w:rsidP="003B1260">
                  <w:pPr>
                    <w:rPr>
                      <w:rFonts w:ascii="Times New Roman" w:eastAsia="Times New Roman" w:hAnsi="Times New Roman" w:cs="Times New Roman"/>
                      <w:sz w:val="20"/>
                    </w:rPr>
                  </w:pPr>
                </w:p>
              </w:tc>
            </w:tr>
            <w:tr w:rsidR="003B1260" w:rsidRPr="00E24D7E" w14:paraId="2774D959" w14:textId="77777777" w:rsidTr="008172E6">
              <w:trPr>
                <w:trHeight w:val="300"/>
              </w:trPr>
              <w:tc>
                <w:tcPr>
                  <w:tcW w:w="1575" w:type="dxa"/>
                  <w:tcBorders>
                    <w:top w:val="nil"/>
                    <w:left w:val="nil"/>
                    <w:bottom w:val="nil"/>
                    <w:right w:val="nil"/>
                  </w:tcBorders>
                  <w:shd w:val="clear" w:color="auto" w:fill="auto"/>
                  <w:noWrap/>
                  <w:vAlign w:val="bottom"/>
                  <w:hideMark/>
                </w:tcPr>
                <w:p w14:paraId="2774D95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951"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52"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5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54"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5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5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57"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58" w14:textId="77777777" w:rsidR="003B1260" w:rsidRPr="00E24D7E" w:rsidRDefault="00452105" w:rsidP="003B1260">
                  <w:pPr>
                    <w:rPr>
                      <w:rFonts w:ascii="Times New Roman" w:eastAsia="Times New Roman" w:hAnsi="Times New Roman" w:cs="Times New Roman"/>
                      <w:sz w:val="20"/>
                    </w:rPr>
                  </w:pPr>
                </w:p>
              </w:tc>
            </w:tr>
            <w:tr w:rsidR="003B1260" w:rsidRPr="00E24D7E" w14:paraId="2774D962"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95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95B"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95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5D"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5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5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60"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61" w14:textId="77777777" w:rsidR="003B1260" w:rsidRPr="00E24D7E" w:rsidRDefault="00452105" w:rsidP="003B1260">
                  <w:pPr>
                    <w:rPr>
                      <w:rFonts w:ascii="Times New Roman" w:eastAsia="Times New Roman" w:hAnsi="Times New Roman" w:cs="Times New Roman"/>
                      <w:sz w:val="20"/>
                    </w:rPr>
                  </w:pPr>
                </w:p>
              </w:tc>
            </w:tr>
            <w:tr w:rsidR="003B1260" w:rsidRPr="00E24D7E" w14:paraId="2774D96C" w14:textId="77777777" w:rsidTr="008172E6">
              <w:trPr>
                <w:trHeight w:val="300"/>
              </w:trPr>
              <w:tc>
                <w:tcPr>
                  <w:tcW w:w="1575" w:type="dxa"/>
                  <w:tcBorders>
                    <w:top w:val="nil"/>
                    <w:left w:val="nil"/>
                    <w:bottom w:val="nil"/>
                    <w:right w:val="nil"/>
                  </w:tcBorders>
                  <w:shd w:val="clear" w:color="auto" w:fill="auto"/>
                  <w:noWrap/>
                  <w:vAlign w:val="bottom"/>
                  <w:hideMark/>
                </w:tcPr>
                <w:p w14:paraId="2774D963"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964"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965"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6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6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6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6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6A"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6B" w14:textId="77777777" w:rsidR="003B1260" w:rsidRPr="00E24D7E" w:rsidRDefault="00452105" w:rsidP="003B1260">
                  <w:pPr>
                    <w:rPr>
                      <w:rFonts w:ascii="Times New Roman" w:eastAsia="Times New Roman" w:hAnsi="Times New Roman" w:cs="Times New Roman"/>
                      <w:sz w:val="20"/>
                    </w:rPr>
                  </w:pPr>
                </w:p>
              </w:tc>
            </w:tr>
            <w:tr w:rsidR="003B1260" w:rsidRPr="00E24D7E" w14:paraId="2774D972" w14:textId="77777777" w:rsidTr="008172E6">
              <w:trPr>
                <w:trHeight w:val="300"/>
              </w:trPr>
              <w:tc>
                <w:tcPr>
                  <w:tcW w:w="1575" w:type="dxa"/>
                  <w:tcBorders>
                    <w:top w:val="nil"/>
                    <w:left w:val="nil"/>
                    <w:bottom w:val="nil"/>
                    <w:right w:val="nil"/>
                  </w:tcBorders>
                  <w:shd w:val="clear" w:color="auto" w:fill="auto"/>
                  <w:noWrap/>
                  <w:vAlign w:val="bottom"/>
                  <w:hideMark/>
                </w:tcPr>
                <w:p w14:paraId="2774D96D" w14:textId="77777777" w:rsidR="003B1260" w:rsidRPr="00E24D7E" w:rsidRDefault="00452105" w:rsidP="003B1260">
                  <w:pPr>
                    <w:rPr>
                      <w:rFonts w:ascii="Times New Roman" w:eastAsia="Times New Roman" w:hAnsi="Times New Roman" w:cs="Times New Roman"/>
                      <w:sz w:val="20"/>
                    </w:rPr>
                  </w:pPr>
                </w:p>
              </w:tc>
              <w:tc>
                <w:tcPr>
                  <w:tcW w:w="5526" w:type="dxa"/>
                  <w:gridSpan w:val="6"/>
                  <w:tcBorders>
                    <w:top w:val="nil"/>
                    <w:left w:val="nil"/>
                    <w:bottom w:val="nil"/>
                    <w:right w:val="nil"/>
                  </w:tcBorders>
                  <w:shd w:val="clear" w:color="auto" w:fill="auto"/>
                  <w:noWrap/>
                  <w:vAlign w:val="bottom"/>
                  <w:hideMark/>
                </w:tcPr>
                <w:p w14:paraId="2774D96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Άρθρο 2 ως έχει   ΔΕΚΤΟ ΚΑΤΑ ΠΛΕΙΟΨΗΦΙΑ</w:t>
                  </w:r>
                </w:p>
              </w:tc>
              <w:tc>
                <w:tcPr>
                  <w:tcW w:w="97" w:type="dxa"/>
                  <w:tcBorders>
                    <w:top w:val="nil"/>
                    <w:left w:val="nil"/>
                    <w:bottom w:val="nil"/>
                    <w:right w:val="nil"/>
                  </w:tcBorders>
                  <w:shd w:val="clear" w:color="auto" w:fill="auto"/>
                  <w:noWrap/>
                  <w:vAlign w:val="bottom"/>
                  <w:hideMark/>
                </w:tcPr>
                <w:p w14:paraId="2774D96F"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70"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71" w14:textId="77777777" w:rsidR="003B1260" w:rsidRPr="00E24D7E" w:rsidRDefault="00452105" w:rsidP="003B1260">
                  <w:pPr>
                    <w:rPr>
                      <w:rFonts w:ascii="Times New Roman" w:eastAsia="Times New Roman" w:hAnsi="Times New Roman" w:cs="Times New Roman"/>
                      <w:sz w:val="20"/>
                    </w:rPr>
                  </w:pPr>
                </w:p>
              </w:tc>
            </w:tr>
            <w:tr w:rsidR="003B1260" w:rsidRPr="00E24D7E" w14:paraId="2774D97C" w14:textId="77777777" w:rsidTr="008172E6">
              <w:trPr>
                <w:trHeight w:val="300"/>
              </w:trPr>
              <w:tc>
                <w:tcPr>
                  <w:tcW w:w="1575" w:type="dxa"/>
                  <w:tcBorders>
                    <w:top w:val="nil"/>
                    <w:left w:val="nil"/>
                    <w:bottom w:val="nil"/>
                    <w:right w:val="nil"/>
                  </w:tcBorders>
                  <w:shd w:val="clear" w:color="auto" w:fill="auto"/>
                  <w:noWrap/>
                  <w:vAlign w:val="bottom"/>
                  <w:hideMark/>
                </w:tcPr>
                <w:p w14:paraId="2774D97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974"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75"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7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77"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7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7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7A"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7B" w14:textId="77777777" w:rsidR="003B1260" w:rsidRPr="00E24D7E" w:rsidRDefault="00452105" w:rsidP="003B1260">
                  <w:pPr>
                    <w:rPr>
                      <w:rFonts w:ascii="Times New Roman" w:eastAsia="Times New Roman" w:hAnsi="Times New Roman" w:cs="Times New Roman"/>
                      <w:sz w:val="20"/>
                    </w:rPr>
                  </w:pPr>
                </w:p>
              </w:tc>
            </w:tr>
            <w:tr w:rsidR="003B1260" w:rsidRPr="00E24D7E" w14:paraId="2774D986" w14:textId="77777777" w:rsidTr="008172E6">
              <w:trPr>
                <w:trHeight w:val="300"/>
              </w:trPr>
              <w:tc>
                <w:tcPr>
                  <w:tcW w:w="1575" w:type="dxa"/>
                  <w:tcBorders>
                    <w:top w:val="nil"/>
                    <w:left w:val="nil"/>
                    <w:bottom w:val="nil"/>
                    <w:right w:val="nil"/>
                  </w:tcBorders>
                  <w:shd w:val="clear" w:color="auto" w:fill="auto"/>
                  <w:noWrap/>
                  <w:vAlign w:val="bottom"/>
                  <w:hideMark/>
                </w:tcPr>
                <w:p w14:paraId="2774D97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97E"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7F"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8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81"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8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8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84"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85" w14:textId="77777777" w:rsidR="003B1260" w:rsidRPr="00E24D7E" w:rsidRDefault="00452105" w:rsidP="003B1260">
                  <w:pPr>
                    <w:rPr>
                      <w:rFonts w:ascii="Times New Roman" w:eastAsia="Times New Roman" w:hAnsi="Times New Roman" w:cs="Times New Roman"/>
                      <w:sz w:val="20"/>
                    </w:rPr>
                  </w:pPr>
                </w:p>
              </w:tc>
            </w:tr>
            <w:tr w:rsidR="003B1260" w:rsidRPr="00E24D7E" w14:paraId="2774D990" w14:textId="77777777" w:rsidTr="008172E6">
              <w:trPr>
                <w:trHeight w:val="300"/>
              </w:trPr>
              <w:tc>
                <w:tcPr>
                  <w:tcW w:w="1575" w:type="dxa"/>
                  <w:tcBorders>
                    <w:top w:val="nil"/>
                    <w:left w:val="nil"/>
                    <w:bottom w:val="nil"/>
                    <w:right w:val="nil"/>
                  </w:tcBorders>
                  <w:shd w:val="clear" w:color="auto" w:fill="auto"/>
                  <w:noWrap/>
                  <w:vAlign w:val="bottom"/>
                  <w:hideMark/>
                </w:tcPr>
                <w:p w14:paraId="2774D98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988"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89"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8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8B"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8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8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8E"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8F" w14:textId="77777777" w:rsidR="003B1260" w:rsidRPr="00E24D7E" w:rsidRDefault="00452105" w:rsidP="003B1260">
                  <w:pPr>
                    <w:rPr>
                      <w:rFonts w:ascii="Times New Roman" w:eastAsia="Times New Roman" w:hAnsi="Times New Roman" w:cs="Times New Roman"/>
                      <w:sz w:val="20"/>
                    </w:rPr>
                  </w:pPr>
                </w:p>
              </w:tc>
            </w:tr>
            <w:tr w:rsidR="003B1260" w:rsidRPr="00E24D7E" w14:paraId="2774D99A" w14:textId="77777777" w:rsidTr="008172E6">
              <w:trPr>
                <w:trHeight w:val="300"/>
              </w:trPr>
              <w:tc>
                <w:tcPr>
                  <w:tcW w:w="1575" w:type="dxa"/>
                  <w:tcBorders>
                    <w:top w:val="nil"/>
                    <w:left w:val="nil"/>
                    <w:bottom w:val="nil"/>
                    <w:right w:val="nil"/>
                  </w:tcBorders>
                  <w:shd w:val="clear" w:color="auto" w:fill="auto"/>
                  <w:noWrap/>
                  <w:vAlign w:val="bottom"/>
                  <w:hideMark/>
                </w:tcPr>
                <w:p w14:paraId="2774D99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992"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93"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9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95"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9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9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98"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99" w14:textId="77777777" w:rsidR="003B1260" w:rsidRPr="00E24D7E" w:rsidRDefault="00452105" w:rsidP="003B1260">
                  <w:pPr>
                    <w:rPr>
                      <w:rFonts w:ascii="Times New Roman" w:eastAsia="Times New Roman" w:hAnsi="Times New Roman" w:cs="Times New Roman"/>
                      <w:sz w:val="20"/>
                    </w:rPr>
                  </w:pPr>
                </w:p>
              </w:tc>
            </w:tr>
            <w:tr w:rsidR="003B1260" w:rsidRPr="00E24D7E" w14:paraId="2774D9A4" w14:textId="77777777" w:rsidTr="008172E6">
              <w:trPr>
                <w:trHeight w:val="300"/>
              </w:trPr>
              <w:tc>
                <w:tcPr>
                  <w:tcW w:w="1575" w:type="dxa"/>
                  <w:tcBorders>
                    <w:top w:val="nil"/>
                    <w:left w:val="nil"/>
                    <w:bottom w:val="nil"/>
                    <w:right w:val="nil"/>
                  </w:tcBorders>
                  <w:shd w:val="clear" w:color="auto" w:fill="auto"/>
                  <w:noWrap/>
                  <w:vAlign w:val="bottom"/>
                  <w:hideMark/>
                </w:tcPr>
                <w:p w14:paraId="2774D99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99C"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9D"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9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99F"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A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A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A2"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A3" w14:textId="77777777" w:rsidR="003B1260" w:rsidRPr="00E24D7E" w:rsidRDefault="00452105" w:rsidP="003B1260">
                  <w:pPr>
                    <w:rPr>
                      <w:rFonts w:ascii="Times New Roman" w:eastAsia="Times New Roman" w:hAnsi="Times New Roman" w:cs="Times New Roman"/>
                      <w:sz w:val="20"/>
                    </w:rPr>
                  </w:pPr>
                </w:p>
              </w:tc>
            </w:tr>
            <w:tr w:rsidR="003B1260" w:rsidRPr="00E24D7E" w14:paraId="2774D9AE" w14:textId="77777777" w:rsidTr="008172E6">
              <w:trPr>
                <w:trHeight w:val="300"/>
              </w:trPr>
              <w:tc>
                <w:tcPr>
                  <w:tcW w:w="1575" w:type="dxa"/>
                  <w:tcBorders>
                    <w:top w:val="nil"/>
                    <w:left w:val="nil"/>
                    <w:bottom w:val="nil"/>
                    <w:right w:val="nil"/>
                  </w:tcBorders>
                  <w:shd w:val="clear" w:color="auto" w:fill="auto"/>
                  <w:noWrap/>
                  <w:vAlign w:val="bottom"/>
                  <w:hideMark/>
                </w:tcPr>
                <w:p w14:paraId="2774D9A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9A6"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A7"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A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A9"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A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A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AC"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AD" w14:textId="77777777" w:rsidR="003B1260" w:rsidRPr="00E24D7E" w:rsidRDefault="00452105" w:rsidP="003B1260">
                  <w:pPr>
                    <w:rPr>
                      <w:rFonts w:ascii="Times New Roman" w:eastAsia="Times New Roman" w:hAnsi="Times New Roman" w:cs="Times New Roman"/>
                      <w:sz w:val="20"/>
                    </w:rPr>
                  </w:pPr>
                </w:p>
              </w:tc>
            </w:tr>
            <w:tr w:rsidR="003B1260" w:rsidRPr="00E24D7E" w14:paraId="2774D9B8" w14:textId="77777777" w:rsidTr="008172E6">
              <w:trPr>
                <w:trHeight w:val="300"/>
              </w:trPr>
              <w:tc>
                <w:tcPr>
                  <w:tcW w:w="1575" w:type="dxa"/>
                  <w:tcBorders>
                    <w:top w:val="nil"/>
                    <w:left w:val="nil"/>
                    <w:bottom w:val="nil"/>
                    <w:right w:val="nil"/>
                  </w:tcBorders>
                  <w:shd w:val="clear" w:color="auto" w:fill="auto"/>
                  <w:noWrap/>
                  <w:vAlign w:val="bottom"/>
                  <w:hideMark/>
                </w:tcPr>
                <w:p w14:paraId="2774D9A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9B0"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B1"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B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B3"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B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B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B6"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B7" w14:textId="77777777" w:rsidR="003B1260" w:rsidRPr="00E24D7E" w:rsidRDefault="00452105" w:rsidP="003B1260">
                  <w:pPr>
                    <w:rPr>
                      <w:rFonts w:ascii="Times New Roman" w:eastAsia="Times New Roman" w:hAnsi="Times New Roman" w:cs="Times New Roman"/>
                      <w:sz w:val="20"/>
                    </w:rPr>
                  </w:pPr>
                </w:p>
              </w:tc>
            </w:tr>
            <w:tr w:rsidR="003B1260" w:rsidRPr="00E24D7E" w14:paraId="2774D9C1"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9B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9BA"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9B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BC"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B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B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BF"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C0" w14:textId="77777777" w:rsidR="003B1260" w:rsidRPr="00E24D7E" w:rsidRDefault="00452105" w:rsidP="003B1260">
                  <w:pPr>
                    <w:rPr>
                      <w:rFonts w:ascii="Times New Roman" w:eastAsia="Times New Roman" w:hAnsi="Times New Roman" w:cs="Times New Roman"/>
                      <w:sz w:val="20"/>
                    </w:rPr>
                  </w:pPr>
                </w:p>
              </w:tc>
            </w:tr>
            <w:tr w:rsidR="003B1260" w:rsidRPr="00E24D7E" w14:paraId="2774D9CB" w14:textId="77777777" w:rsidTr="008172E6">
              <w:trPr>
                <w:trHeight w:val="300"/>
              </w:trPr>
              <w:tc>
                <w:tcPr>
                  <w:tcW w:w="1575" w:type="dxa"/>
                  <w:tcBorders>
                    <w:top w:val="nil"/>
                    <w:left w:val="nil"/>
                    <w:bottom w:val="nil"/>
                    <w:right w:val="nil"/>
                  </w:tcBorders>
                  <w:shd w:val="clear" w:color="auto" w:fill="auto"/>
                  <w:noWrap/>
                  <w:vAlign w:val="bottom"/>
                  <w:hideMark/>
                </w:tcPr>
                <w:p w14:paraId="2774D9C2"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9C3"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9C4"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C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C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C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C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C9"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CA" w14:textId="77777777" w:rsidR="003B1260" w:rsidRPr="00E24D7E" w:rsidRDefault="00452105" w:rsidP="003B1260">
                  <w:pPr>
                    <w:rPr>
                      <w:rFonts w:ascii="Times New Roman" w:eastAsia="Times New Roman" w:hAnsi="Times New Roman" w:cs="Times New Roman"/>
                      <w:sz w:val="20"/>
                    </w:rPr>
                  </w:pPr>
                </w:p>
              </w:tc>
            </w:tr>
            <w:tr w:rsidR="003B1260" w:rsidRPr="00E24D7E" w14:paraId="2774D9D1" w14:textId="77777777" w:rsidTr="008172E6">
              <w:trPr>
                <w:trHeight w:val="300"/>
              </w:trPr>
              <w:tc>
                <w:tcPr>
                  <w:tcW w:w="1575" w:type="dxa"/>
                  <w:tcBorders>
                    <w:top w:val="nil"/>
                    <w:left w:val="nil"/>
                    <w:bottom w:val="nil"/>
                    <w:right w:val="nil"/>
                  </w:tcBorders>
                  <w:shd w:val="clear" w:color="auto" w:fill="auto"/>
                  <w:noWrap/>
                  <w:vAlign w:val="bottom"/>
                  <w:hideMark/>
                </w:tcPr>
                <w:p w14:paraId="2774D9CC" w14:textId="77777777" w:rsidR="003B1260" w:rsidRPr="00E24D7E" w:rsidRDefault="00452105" w:rsidP="003B1260">
                  <w:pPr>
                    <w:rPr>
                      <w:rFonts w:ascii="Times New Roman" w:eastAsia="Times New Roman" w:hAnsi="Times New Roman" w:cs="Times New Roman"/>
                      <w:sz w:val="20"/>
                    </w:rPr>
                  </w:pPr>
                </w:p>
              </w:tc>
              <w:tc>
                <w:tcPr>
                  <w:tcW w:w="5526" w:type="dxa"/>
                  <w:gridSpan w:val="6"/>
                  <w:tcBorders>
                    <w:top w:val="nil"/>
                    <w:left w:val="nil"/>
                    <w:bottom w:val="nil"/>
                    <w:right w:val="nil"/>
                  </w:tcBorders>
                  <w:shd w:val="clear" w:color="auto" w:fill="auto"/>
                  <w:noWrap/>
                  <w:vAlign w:val="bottom"/>
                  <w:hideMark/>
                </w:tcPr>
                <w:p w14:paraId="2774D9C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Άρθρο 3 ως έχει   ΔΕΚΤΟ ΚΑΤΑ ΠΛΕΙΟΨΗΦΙΑ</w:t>
                  </w:r>
                </w:p>
              </w:tc>
              <w:tc>
                <w:tcPr>
                  <w:tcW w:w="97" w:type="dxa"/>
                  <w:tcBorders>
                    <w:top w:val="nil"/>
                    <w:left w:val="nil"/>
                    <w:bottom w:val="nil"/>
                    <w:right w:val="nil"/>
                  </w:tcBorders>
                  <w:shd w:val="clear" w:color="auto" w:fill="auto"/>
                  <w:noWrap/>
                  <w:vAlign w:val="bottom"/>
                  <w:hideMark/>
                </w:tcPr>
                <w:p w14:paraId="2774D9CE"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CF"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D0" w14:textId="77777777" w:rsidR="003B1260" w:rsidRPr="00E24D7E" w:rsidRDefault="00452105" w:rsidP="003B1260">
                  <w:pPr>
                    <w:rPr>
                      <w:rFonts w:ascii="Times New Roman" w:eastAsia="Times New Roman" w:hAnsi="Times New Roman" w:cs="Times New Roman"/>
                      <w:sz w:val="20"/>
                    </w:rPr>
                  </w:pPr>
                </w:p>
              </w:tc>
            </w:tr>
            <w:tr w:rsidR="003B1260" w:rsidRPr="00E24D7E" w14:paraId="2774D9DB" w14:textId="77777777" w:rsidTr="008172E6">
              <w:trPr>
                <w:trHeight w:val="300"/>
              </w:trPr>
              <w:tc>
                <w:tcPr>
                  <w:tcW w:w="1575" w:type="dxa"/>
                  <w:tcBorders>
                    <w:top w:val="nil"/>
                    <w:left w:val="nil"/>
                    <w:bottom w:val="nil"/>
                    <w:right w:val="nil"/>
                  </w:tcBorders>
                  <w:shd w:val="clear" w:color="auto" w:fill="auto"/>
                  <w:noWrap/>
                  <w:vAlign w:val="bottom"/>
                  <w:hideMark/>
                </w:tcPr>
                <w:p w14:paraId="2774D9D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9D3"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D4"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D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D6"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D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D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D9"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DA" w14:textId="77777777" w:rsidR="003B1260" w:rsidRPr="00E24D7E" w:rsidRDefault="00452105" w:rsidP="003B1260">
                  <w:pPr>
                    <w:rPr>
                      <w:rFonts w:ascii="Times New Roman" w:eastAsia="Times New Roman" w:hAnsi="Times New Roman" w:cs="Times New Roman"/>
                      <w:sz w:val="20"/>
                    </w:rPr>
                  </w:pPr>
                </w:p>
              </w:tc>
            </w:tr>
            <w:tr w:rsidR="003B1260" w:rsidRPr="00E24D7E" w14:paraId="2774D9E5" w14:textId="77777777" w:rsidTr="008172E6">
              <w:trPr>
                <w:trHeight w:val="300"/>
              </w:trPr>
              <w:tc>
                <w:tcPr>
                  <w:tcW w:w="1575" w:type="dxa"/>
                  <w:tcBorders>
                    <w:top w:val="nil"/>
                    <w:left w:val="nil"/>
                    <w:bottom w:val="nil"/>
                    <w:right w:val="nil"/>
                  </w:tcBorders>
                  <w:shd w:val="clear" w:color="auto" w:fill="auto"/>
                  <w:noWrap/>
                  <w:vAlign w:val="bottom"/>
                  <w:hideMark/>
                </w:tcPr>
                <w:p w14:paraId="2774D9D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9DD"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DE"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D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E0"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E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E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E3"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E4" w14:textId="77777777" w:rsidR="003B1260" w:rsidRPr="00E24D7E" w:rsidRDefault="00452105" w:rsidP="003B1260">
                  <w:pPr>
                    <w:rPr>
                      <w:rFonts w:ascii="Times New Roman" w:eastAsia="Times New Roman" w:hAnsi="Times New Roman" w:cs="Times New Roman"/>
                      <w:sz w:val="20"/>
                    </w:rPr>
                  </w:pPr>
                </w:p>
              </w:tc>
            </w:tr>
            <w:tr w:rsidR="003B1260" w:rsidRPr="00E24D7E" w14:paraId="2774D9EF" w14:textId="77777777" w:rsidTr="008172E6">
              <w:trPr>
                <w:trHeight w:val="300"/>
              </w:trPr>
              <w:tc>
                <w:tcPr>
                  <w:tcW w:w="1575" w:type="dxa"/>
                  <w:tcBorders>
                    <w:top w:val="nil"/>
                    <w:left w:val="nil"/>
                    <w:bottom w:val="nil"/>
                    <w:right w:val="nil"/>
                  </w:tcBorders>
                  <w:shd w:val="clear" w:color="auto" w:fill="auto"/>
                  <w:noWrap/>
                  <w:vAlign w:val="bottom"/>
                  <w:hideMark/>
                </w:tcPr>
                <w:p w14:paraId="2774D9E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9E7"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E8"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E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EA"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E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E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ED"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EE" w14:textId="77777777" w:rsidR="003B1260" w:rsidRPr="00E24D7E" w:rsidRDefault="00452105" w:rsidP="003B1260">
                  <w:pPr>
                    <w:rPr>
                      <w:rFonts w:ascii="Times New Roman" w:eastAsia="Times New Roman" w:hAnsi="Times New Roman" w:cs="Times New Roman"/>
                      <w:sz w:val="20"/>
                    </w:rPr>
                  </w:pPr>
                </w:p>
              </w:tc>
            </w:tr>
            <w:tr w:rsidR="003B1260" w:rsidRPr="00E24D7E" w14:paraId="2774D9F9" w14:textId="77777777" w:rsidTr="008172E6">
              <w:trPr>
                <w:trHeight w:val="300"/>
              </w:trPr>
              <w:tc>
                <w:tcPr>
                  <w:tcW w:w="1575" w:type="dxa"/>
                  <w:tcBorders>
                    <w:top w:val="nil"/>
                    <w:left w:val="nil"/>
                    <w:bottom w:val="nil"/>
                    <w:right w:val="nil"/>
                  </w:tcBorders>
                  <w:shd w:val="clear" w:color="auto" w:fill="auto"/>
                  <w:noWrap/>
                  <w:vAlign w:val="bottom"/>
                  <w:hideMark/>
                </w:tcPr>
                <w:p w14:paraId="2774D9F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9F1"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F2"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F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9F4"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F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F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9F7"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9F8" w14:textId="77777777" w:rsidR="003B1260" w:rsidRPr="00E24D7E" w:rsidRDefault="00452105" w:rsidP="003B1260">
                  <w:pPr>
                    <w:rPr>
                      <w:rFonts w:ascii="Times New Roman" w:eastAsia="Times New Roman" w:hAnsi="Times New Roman" w:cs="Times New Roman"/>
                      <w:sz w:val="20"/>
                    </w:rPr>
                  </w:pPr>
                </w:p>
              </w:tc>
            </w:tr>
            <w:tr w:rsidR="003B1260" w:rsidRPr="00E24D7E" w14:paraId="2774DA03" w14:textId="77777777" w:rsidTr="008172E6">
              <w:trPr>
                <w:trHeight w:val="300"/>
              </w:trPr>
              <w:tc>
                <w:tcPr>
                  <w:tcW w:w="1575" w:type="dxa"/>
                  <w:tcBorders>
                    <w:top w:val="nil"/>
                    <w:left w:val="nil"/>
                    <w:bottom w:val="nil"/>
                    <w:right w:val="nil"/>
                  </w:tcBorders>
                  <w:shd w:val="clear" w:color="auto" w:fill="auto"/>
                  <w:noWrap/>
                  <w:vAlign w:val="bottom"/>
                  <w:hideMark/>
                </w:tcPr>
                <w:p w14:paraId="2774D9F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9FB"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9FC"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9F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9FE"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9F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0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0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02" w14:textId="77777777" w:rsidR="003B1260" w:rsidRPr="00E24D7E" w:rsidRDefault="00452105" w:rsidP="003B1260">
                  <w:pPr>
                    <w:rPr>
                      <w:rFonts w:ascii="Times New Roman" w:eastAsia="Times New Roman" w:hAnsi="Times New Roman" w:cs="Times New Roman"/>
                      <w:sz w:val="20"/>
                    </w:rPr>
                  </w:pPr>
                </w:p>
              </w:tc>
            </w:tr>
            <w:tr w:rsidR="003B1260" w:rsidRPr="00E24D7E" w14:paraId="2774DA0D" w14:textId="77777777" w:rsidTr="008172E6">
              <w:trPr>
                <w:trHeight w:val="300"/>
              </w:trPr>
              <w:tc>
                <w:tcPr>
                  <w:tcW w:w="1575" w:type="dxa"/>
                  <w:tcBorders>
                    <w:top w:val="nil"/>
                    <w:left w:val="nil"/>
                    <w:bottom w:val="nil"/>
                    <w:right w:val="nil"/>
                  </w:tcBorders>
                  <w:shd w:val="clear" w:color="auto" w:fill="auto"/>
                  <w:noWrap/>
                  <w:vAlign w:val="bottom"/>
                  <w:hideMark/>
                </w:tcPr>
                <w:p w14:paraId="2774DA0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A05"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06"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0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08"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0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0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0B"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0C" w14:textId="77777777" w:rsidR="003B1260" w:rsidRPr="00E24D7E" w:rsidRDefault="00452105" w:rsidP="003B1260">
                  <w:pPr>
                    <w:rPr>
                      <w:rFonts w:ascii="Times New Roman" w:eastAsia="Times New Roman" w:hAnsi="Times New Roman" w:cs="Times New Roman"/>
                      <w:sz w:val="20"/>
                    </w:rPr>
                  </w:pPr>
                </w:p>
              </w:tc>
            </w:tr>
            <w:tr w:rsidR="003B1260" w:rsidRPr="00E24D7E" w14:paraId="2774DA17" w14:textId="77777777" w:rsidTr="008172E6">
              <w:trPr>
                <w:trHeight w:val="300"/>
              </w:trPr>
              <w:tc>
                <w:tcPr>
                  <w:tcW w:w="1575" w:type="dxa"/>
                  <w:tcBorders>
                    <w:top w:val="nil"/>
                    <w:left w:val="nil"/>
                    <w:bottom w:val="nil"/>
                    <w:right w:val="nil"/>
                  </w:tcBorders>
                  <w:shd w:val="clear" w:color="auto" w:fill="auto"/>
                  <w:noWrap/>
                  <w:vAlign w:val="bottom"/>
                  <w:hideMark/>
                </w:tcPr>
                <w:p w14:paraId="2774DA0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A0F"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10"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1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12"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1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1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15"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16" w14:textId="77777777" w:rsidR="003B1260" w:rsidRPr="00E24D7E" w:rsidRDefault="00452105" w:rsidP="003B1260">
                  <w:pPr>
                    <w:rPr>
                      <w:rFonts w:ascii="Times New Roman" w:eastAsia="Times New Roman" w:hAnsi="Times New Roman" w:cs="Times New Roman"/>
                      <w:sz w:val="20"/>
                    </w:rPr>
                  </w:pPr>
                </w:p>
              </w:tc>
            </w:tr>
            <w:tr w:rsidR="003B1260" w:rsidRPr="00E24D7E" w14:paraId="2774DA20"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A1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A19"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A1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1B"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1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1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1E"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1F" w14:textId="77777777" w:rsidR="003B1260" w:rsidRPr="00E24D7E" w:rsidRDefault="00452105" w:rsidP="003B1260">
                  <w:pPr>
                    <w:rPr>
                      <w:rFonts w:ascii="Times New Roman" w:eastAsia="Times New Roman" w:hAnsi="Times New Roman" w:cs="Times New Roman"/>
                      <w:sz w:val="20"/>
                    </w:rPr>
                  </w:pPr>
                </w:p>
              </w:tc>
            </w:tr>
            <w:tr w:rsidR="003B1260" w:rsidRPr="00E24D7E" w14:paraId="2774DA2A" w14:textId="77777777" w:rsidTr="008172E6">
              <w:trPr>
                <w:trHeight w:val="300"/>
              </w:trPr>
              <w:tc>
                <w:tcPr>
                  <w:tcW w:w="1575" w:type="dxa"/>
                  <w:tcBorders>
                    <w:top w:val="nil"/>
                    <w:left w:val="nil"/>
                    <w:bottom w:val="nil"/>
                    <w:right w:val="nil"/>
                  </w:tcBorders>
                  <w:shd w:val="clear" w:color="auto" w:fill="auto"/>
                  <w:noWrap/>
                  <w:vAlign w:val="bottom"/>
                  <w:hideMark/>
                </w:tcPr>
                <w:p w14:paraId="2774DA21"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A22"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A23"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2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2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2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2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28"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29" w14:textId="77777777" w:rsidR="003B1260" w:rsidRPr="00E24D7E" w:rsidRDefault="00452105" w:rsidP="003B1260">
                  <w:pPr>
                    <w:rPr>
                      <w:rFonts w:ascii="Times New Roman" w:eastAsia="Times New Roman" w:hAnsi="Times New Roman" w:cs="Times New Roman"/>
                      <w:sz w:val="20"/>
                    </w:rPr>
                  </w:pPr>
                </w:p>
              </w:tc>
            </w:tr>
            <w:tr w:rsidR="003B1260" w:rsidRPr="00E24D7E" w14:paraId="2774DA30" w14:textId="77777777" w:rsidTr="008172E6">
              <w:trPr>
                <w:trHeight w:val="300"/>
              </w:trPr>
              <w:tc>
                <w:tcPr>
                  <w:tcW w:w="1575" w:type="dxa"/>
                  <w:tcBorders>
                    <w:top w:val="nil"/>
                    <w:left w:val="nil"/>
                    <w:bottom w:val="nil"/>
                    <w:right w:val="nil"/>
                  </w:tcBorders>
                  <w:shd w:val="clear" w:color="auto" w:fill="auto"/>
                  <w:noWrap/>
                  <w:vAlign w:val="bottom"/>
                  <w:hideMark/>
                </w:tcPr>
                <w:p w14:paraId="2774DA2B" w14:textId="77777777" w:rsidR="003B1260" w:rsidRPr="00E24D7E" w:rsidRDefault="00452105" w:rsidP="003B1260">
                  <w:pPr>
                    <w:rPr>
                      <w:rFonts w:ascii="Times New Roman" w:eastAsia="Times New Roman" w:hAnsi="Times New Roman" w:cs="Times New Roman"/>
                      <w:sz w:val="20"/>
                    </w:rPr>
                  </w:pPr>
                </w:p>
              </w:tc>
              <w:tc>
                <w:tcPr>
                  <w:tcW w:w="5526" w:type="dxa"/>
                  <w:gridSpan w:val="6"/>
                  <w:tcBorders>
                    <w:top w:val="nil"/>
                    <w:left w:val="nil"/>
                    <w:bottom w:val="nil"/>
                    <w:right w:val="nil"/>
                  </w:tcBorders>
                  <w:shd w:val="clear" w:color="auto" w:fill="auto"/>
                  <w:noWrap/>
                  <w:vAlign w:val="bottom"/>
                  <w:hideMark/>
                </w:tcPr>
                <w:p w14:paraId="2774DA2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Άρθρο 4 ως έχει   ΔΕΚΤΟ ΚΑΤΑ ΠΛΕΙΟΨΗΦΙΑ</w:t>
                  </w:r>
                </w:p>
              </w:tc>
              <w:tc>
                <w:tcPr>
                  <w:tcW w:w="97" w:type="dxa"/>
                  <w:tcBorders>
                    <w:top w:val="nil"/>
                    <w:left w:val="nil"/>
                    <w:bottom w:val="nil"/>
                    <w:right w:val="nil"/>
                  </w:tcBorders>
                  <w:shd w:val="clear" w:color="auto" w:fill="auto"/>
                  <w:noWrap/>
                  <w:vAlign w:val="bottom"/>
                  <w:hideMark/>
                </w:tcPr>
                <w:p w14:paraId="2774DA2D"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2E"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2F" w14:textId="77777777" w:rsidR="003B1260" w:rsidRPr="00E24D7E" w:rsidRDefault="00452105" w:rsidP="003B1260">
                  <w:pPr>
                    <w:rPr>
                      <w:rFonts w:ascii="Times New Roman" w:eastAsia="Times New Roman" w:hAnsi="Times New Roman" w:cs="Times New Roman"/>
                      <w:sz w:val="20"/>
                    </w:rPr>
                  </w:pPr>
                </w:p>
              </w:tc>
            </w:tr>
            <w:tr w:rsidR="003B1260" w:rsidRPr="00E24D7E" w14:paraId="2774DA3A" w14:textId="77777777" w:rsidTr="008172E6">
              <w:trPr>
                <w:trHeight w:val="300"/>
              </w:trPr>
              <w:tc>
                <w:tcPr>
                  <w:tcW w:w="1575" w:type="dxa"/>
                  <w:tcBorders>
                    <w:top w:val="nil"/>
                    <w:left w:val="nil"/>
                    <w:bottom w:val="nil"/>
                    <w:right w:val="nil"/>
                  </w:tcBorders>
                  <w:shd w:val="clear" w:color="auto" w:fill="auto"/>
                  <w:noWrap/>
                  <w:vAlign w:val="bottom"/>
                  <w:hideMark/>
                </w:tcPr>
                <w:p w14:paraId="2774DA3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A32"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33"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3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35"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3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3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38"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39" w14:textId="77777777" w:rsidR="003B1260" w:rsidRPr="00E24D7E" w:rsidRDefault="00452105" w:rsidP="003B1260">
                  <w:pPr>
                    <w:rPr>
                      <w:rFonts w:ascii="Times New Roman" w:eastAsia="Times New Roman" w:hAnsi="Times New Roman" w:cs="Times New Roman"/>
                      <w:sz w:val="20"/>
                    </w:rPr>
                  </w:pPr>
                </w:p>
              </w:tc>
            </w:tr>
            <w:tr w:rsidR="003B1260" w:rsidRPr="00E24D7E" w14:paraId="2774DA44" w14:textId="77777777" w:rsidTr="008172E6">
              <w:trPr>
                <w:trHeight w:val="300"/>
              </w:trPr>
              <w:tc>
                <w:tcPr>
                  <w:tcW w:w="1575" w:type="dxa"/>
                  <w:tcBorders>
                    <w:top w:val="nil"/>
                    <w:left w:val="nil"/>
                    <w:bottom w:val="nil"/>
                    <w:right w:val="nil"/>
                  </w:tcBorders>
                  <w:shd w:val="clear" w:color="auto" w:fill="auto"/>
                  <w:noWrap/>
                  <w:vAlign w:val="bottom"/>
                  <w:hideMark/>
                </w:tcPr>
                <w:p w14:paraId="2774DA3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A3C"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3D"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3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3F"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4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4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42"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43" w14:textId="77777777" w:rsidR="003B1260" w:rsidRPr="00E24D7E" w:rsidRDefault="00452105" w:rsidP="003B1260">
                  <w:pPr>
                    <w:rPr>
                      <w:rFonts w:ascii="Times New Roman" w:eastAsia="Times New Roman" w:hAnsi="Times New Roman" w:cs="Times New Roman"/>
                      <w:sz w:val="20"/>
                    </w:rPr>
                  </w:pPr>
                </w:p>
              </w:tc>
            </w:tr>
            <w:tr w:rsidR="003B1260" w:rsidRPr="00E24D7E" w14:paraId="2774DA4E" w14:textId="77777777" w:rsidTr="008172E6">
              <w:trPr>
                <w:trHeight w:val="300"/>
              </w:trPr>
              <w:tc>
                <w:tcPr>
                  <w:tcW w:w="1575" w:type="dxa"/>
                  <w:tcBorders>
                    <w:top w:val="nil"/>
                    <w:left w:val="nil"/>
                    <w:bottom w:val="nil"/>
                    <w:right w:val="nil"/>
                  </w:tcBorders>
                  <w:shd w:val="clear" w:color="auto" w:fill="auto"/>
                  <w:noWrap/>
                  <w:vAlign w:val="bottom"/>
                  <w:hideMark/>
                </w:tcPr>
                <w:p w14:paraId="2774DA4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A46"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47"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4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49"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4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4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4C"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4D" w14:textId="77777777" w:rsidR="003B1260" w:rsidRPr="00E24D7E" w:rsidRDefault="00452105" w:rsidP="003B1260">
                  <w:pPr>
                    <w:rPr>
                      <w:rFonts w:ascii="Times New Roman" w:eastAsia="Times New Roman" w:hAnsi="Times New Roman" w:cs="Times New Roman"/>
                      <w:sz w:val="20"/>
                    </w:rPr>
                  </w:pPr>
                </w:p>
              </w:tc>
            </w:tr>
            <w:tr w:rsidR="003B1260" w:rsidRPr="00E24D7E" w14:paraId="2774DA58" w14:textId="77777777" w:rsidTr="008172E6">
              <w:trPr>
                <w:trHeight w:val="300"/>
              </w:trPr>
              <w:tc>
                <w:tcPr>
                  <w:tcW w:w="1575" w:type="dxa"/>
                  <w:tcBorders>
                    <w:top w:val="nil"/>
                    <w:left w:val="nil"/>
                    <w:bottom w:val="nil"/>
                    <w:right w:val="nil"/>
                  </w:tcBorders>
                  <w:shd w:val="clear" w:color="auto" w:fill="auto"/>
                  <w:noWrap/>
                  <w:vAlign w:val="bottom"/>
                  <w:hideMark/>
                </w:tcPr>
                <w:p w14:paraId="2774DA4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A50"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51"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5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53"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5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5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56"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57" w14:textId="77777777" w:rsidR="003B1260" w:rsidRPr="00E24D7E" w:rsidRDefault="00452105" w:rsidP="003B1260">
                  <w:pPr>
                    <w:rPr>
                      <w:rFonts w:ascii="Times New Roman" w:eastAsia="Times New Roman" w:hAnsi="Times New Roman" w:cs="Times New Roman"/>
                      <w:sz w:val="20"/>
                    </w:rPr>
                  </w:pPr>
                </w:p>
              </w:tc>
            </w:tr>
            <w:tr w:rsidR="003B1260" w:rsidRPr="00E24D7E" w14:paraId="2774DA62" w14:textId="77777777" w:rsidTr="008172E6">
              <w:trPr>
                <w:trHeight w:val="300"/>
              </w:trPr>
              <w:tc>
                <w:tcPr>
                  <w:tcW w:w="1575" w:type="dxa"/>
                  <w:tcBorders>
                    <w:top w:val="nil"/>
                    <w:left w:val="nil"/>
                    <w:bottom w:val="nil"/>
                    <w:right w:val="nil"/>
                  </w:tcBorders>
                  <w:shd w:val="clear" w:color="auto" w:fill="auto"/>
                  <w:noWrap/>
                  <w:vAlign w:val="bottom"/>
                  <w:hideMark/>
                </w:tcPr>
                <w:p w14:paraId="2774DA5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A5A"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5B"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5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A5D"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5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5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60"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61" w14:textId="77777777" w:rsidR="003B1260" w:rsidRPr="00E24D7E" w:rsidRDefault="00452105" w:rsidP="003B1260">
                  <w:pPr>
                    <w:rPr>
                      <w:rFonts w:ascii="Times New Roman" w:eastAsia="Times New Roman" w:hAnsi="Times New Roman" w:cs="Times New Roman"/>
                      <w:sz w:val="20"/>
                    </w:rPr>
                  </w:pPr>
                </w:p>
              </w:tc>
            </w:tr>
            <w:tr w:rsidR="003B1260" w:rsidRPr="00E24D7E" w14:paraId="2774DA6C" w14:textId="77777777" w:rsidTr="008172E6">
              <w:trPr>
                <w:trHeight w:val="300"/>
              </w:trPr>
              <w:tc>
                <w:tcPr>
                  <w:tcW w:w="1575" w:type="dxa"/>
                  <w:tcBorders>
                    <w:top w:val="nil"/>
                    <w:left w:val="nil"/>
                    <w:bottom w:val="nil"/>
                    <w:right w:val="nil"/>
                  </w:tcBorders>
                  <w:shd w:val="clear" w:color="auto" w:fill="auto"/>
                  <w:noWrap/>
                  <w:vAlign w:val="bottom"/>
                  <w:hideMark/>
                </w:tcPr>
                <w:p w14:paraId="2774DA6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A64"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65"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6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67"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6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6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6A"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6B" w14:textId="77777777" w:rsidR="003B1260" w:rsidRPr="00E24D7E" w:rsidRDefault="00452105" w:rsidP="003B1260">
                  <w:pPr>
                    <w:rPr>
                      <w:rFonts w:ascii="Times New Roman" w:eastAsia="Times New Roman" w:hAnsi="Times New Roman" w:cs="Times New Roman"/>
                      <w:sz w:val="20"/>
                    </w:rPr>
                  </w:pPr>
                </w:p>
              </w:tc>
            </w:tr>
            <w:tr w:rsidR="003B1260" w:rsidRPr="00E24D7E" w14:paraId="2774DA76" w14:textId="77777777" w:rsidTr="008172E6">
              <w:trPr>
                <w:trHeight w:val="300"/>
              </w:trPr>
              <w:tc>
                <w:tcPr>
                  <w:tcW w:w="1575" w:type="dxa"/>
                  <w:tcBorders>
                    <w:top w:val="nil"/>
                    <w:left w:val="nil"/>
                    <w:bottom w:val="nil"/>
                    <w:right w:val="nil"/>
                  </w:tcBorders>
                  <w:shd w:val="clear" w:color="auto" w:fill="auto"/>
                  <w:noWrap/>
                  <w:vAlign w:val="bottom"/>
                  <w:hideMark/>
                </w:tcPr>
                <w:p w14:paraId="2774DA6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lastRenderedPageBreak/>
                    <w:t>ΠΟΤΑΜΙ:</w:t>
                  </w:r>
                </w:p>
              </w:tc>
              <w:tc>
                <w:tcPr>
                  <w:tcW w:w="1936" w:type="dxa"/>
                  <w:tcBorders>
                    <w:top w:val="nil"/>
                    <w:left w:val="nil"/>
                    <w:bottom w:val="nil"/>
                    <w:right w:val="nil"/>
                  </w:tcBorders>
                  <w:shd w:val="clear" w:color="auto" w:fill="auto"/>
                  <w:noWrap/>
                  <w:vAlign w:val="bottom"/>
                  <w:hideMark/>
                </w:tcPr>
                <w:p w14:paraId="2774DA6E"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6F"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7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71"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7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7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74"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75" w14:textId="77777777" w:rsidR="003B1260" w:rsidRPr="00E24D7E" w:rsidRDefault="00452105" w:rsidP="003B1260">
                  <w:pPr>
                    <w:rPr>
                      <w:rFonts w:ascii="Times New Roman" w:eastAsia="Times New Roman" w:hAnsi="Times New Roman" w:cs="Times New Roman"/>
                      <w:sz w:val="20"/>
                    </w:rPr>
                  </w:pPr>
                </w:p>
              </w:tc>
            </w:tr>
            <w:tr w:rsidR="003B1260" w:rsidRPr="00E24D7E" w14:paraId="2774DA7F"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A7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A78"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A7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A7A"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7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7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7D"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7E" w14:textId="77777777" w:rsidR="003B1260" w:rsidRPr="00E24D7E" w:rsidRDefault="00452105" w:rsidP="003B1260">
                  <w:pPr>
                    <w:rPr>
                      <w:rFonts w:ascii="Times New Roman" w:eastAsia="Times New Roman" w:hAnsi="Times New Roman" w:cs="Times New Roman"/>
                      <w:sz w:val="20"/>
                    </w:rPr>
                  </w:pPr>
                </w:p>
              </w:tc>
            </w:tr>
            <w:tr w:rsidR="003B1260" w:rsidRPr="00E24D7E" w14:paraId="2774DA89" w14:textId="77777777" w:rsidTr="008172E6">
              <w:trPr>
                <w:trHeight w:val="300"/>
              </w:trPr>
              <w:tc>
                <w:tcPr>
                  <w:tcW w:w="1575" w:type="dxa"/>
                  <w:tcBorders>
                    <w:top w:val="nil"/>
                    <w:left w:val="nil"/>
                    <w:bottom w:val="nil"/>
                    <w:right w:val="nil"/>
                  </w:tcBorders>
                  <w:shd w:val="clear" w:color="auto" w:fill="auto"/>
                  <w:noWrap/>
                  <w:vAlign w:val="bottom"/>
                  <w:hideMark/>
                </w:tcPr>
                <w:p w14:paraId="2774DA80"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A81"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A82"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8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8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8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8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87"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88" w14:textId="77777777" w:rsidR="003B1260" w:rsidRPr="00E24D7E" w:rsidRDefault="00452105" w:rsidP="003B1260">
                  <w:pPr>
                    <w:rPr>
                      <w:rFonts w:ascii="Times New Roman" w:eastAsia="Times New Roman" w:hAnsi="Times New Roman" w:cs="Times New Roman"/>
                      <w:sz w:val="20"/>
                    </w:rPr>
                  </w:pPr>
                </w:p>
              </w:tc>
            </w:tr>
            <w:tr w:rsidR="003B1260" w:rsidRPr="00E24D7E" w14:paraId="2774DA8D" w14:textId="77777777" w:rsidTr="008172E6">
              <w:trPr>
                <w:trHeight w:val="300"/>
              </w:trPr>
              <w:tc>
                <w:tcPr>
                  <w:tcW w:w="1575" w:type="dxa"/>
                  <w:tcBorders>
                    <w:top w:val="nil"/>
                    <w:left w:val="nil"/>
                    <w:bottom w:val="nil"/>
                    <w:right w:val="nil"/>
                  </w:tcBorders>
                  <w:shd w:val="clear" w:color="auto" w:fill="auto"/>
                  <w:noWrap/>
                  <w:vAlign w:val="bottom"/>
                  <w:hideMark/>
                </w:tcPr>
                <w:p w14:paraId="2774DA8A" w14:textId="77777777" w:rsidR="003B1260" w:rsidRPr="00E24D7E" w:rsidRDefault="00452105" w:rsidP="003B1260">
                  <w:pPr>
                    <w:rPr>
                      <w:rFonts w:ascii="Times New Roman" w:eastAsia="Times New Roman" w:hAnsi="Times New Roman" w:cs="Times New Roman"/>
                      <w:sz w:val="20"/>
                    </w:rPr>
                  </w:pPr>
                </w:p>
              </w:tc>
              <w:tc>
                <w:tcPr>
                  <w:tcW w:w="5720" w:type="dxa"/>
                  <w:gridSpan w:val="8"/>
                  <w:tcBorders>
                    <w:top w:val="nil"/>
                    <w:left w:val="nil"/>
                    <w:bottom w:val="nil"/>
                    <w:right w:val="nil"/>
                  </w:tcBorders>
                  <w:shd w:val="clear" w:color="auto" w:fill="auto"/>
                  <w:noWrap/>
                  <w:vAlign w:val="bottom"/>
                  <w:hideMark/>
                </w:tcPr>
                <w:p w14:paraId="2774DA8B" w14:textId="77777777" w:rsidR="003B1260" w:rsidRPr="00E24D7E" w:rsidRDefault="00452105" w:rsidP="008172E6">
                  <w:pPr>
                    <w:ind w:right="331"/>
                    <w:rPr>
                      <w:rFonts w:ascii="Calibri" w:eastAsia="Times New Roman" w:hAnsi="Calibri" w:cs="Calibri"/>
                      <w:color w:val="000000"/>
                      <w:szCs w:val="24"/>
                    </w:rPr>
                  </w:pPr>
                  <w:r w:rsidRPr="00E24D7E">
                    <w:rPr>
                      <w:rFonts w:ascii="Calibri" w:eastAsia="Times New Roman" w:hAnsi="Calibri" w:cs="Calibri"/>
                      <w:color w:val="000000"/>
                      <w:szCs w:val="24"/>
                    </w:rPr>
                    <w:t>Υπουργική Τροπολογία 1800/268 ως έχει   ΔΕΚΤΟ ΚΑΤΑ ΠΛΕΙΟΨΗΦΙΑ</w:t>
                  </w:r>
                </w:p>
              </w:tc>
              <w:tc>
                <w:tcPr>
                  <w:tcW w:w="40" w:type="dxa"/>
                  <w:tcBorders>
                    <w:top w:val="nil"/>
                    <w:left w:val="nil"/>
                    <w:bottom w:val="nil"/>
                    <w:right w:val="nil"/>
                  </w:tcBorders>
                  <w:shd w:val="clear" w:color="auto" w:fill="auto"/>
                  <w:noWrap/>
                  <w:vAlign w:val="bottom"/>
                  <w:hideMark/>
                </w:tcPr>
                <w:p w14:paraId="2774DA8C" w14:textId="77777777" w:rsidR="003B1260" w:rsidRPr="00E24D7E" w:rsidRDefault="00452105" w:rsidP="003B1260">
                  <w:pPr>
                    <w:rPr>
                      <w:rFonts w:ascii="Calibri" w:eastAsia="Times New Roman" w:hAnsi="Calibri" w:cs="Calibri"/>
                      <w:color w:val="000000"/>
                      <w:szCs w:val="24"/>
                    </w:rPr>
                  </w:pPr>
                </w:p>
              </w:tc>
            </w:tr>
            <w:tr w:rsidR="003B1260" w:rsidRPr="00E24D7E" w14:paraId="2774DA97" w14:textId="77777777" w:rsidTr="008172E6">
              <w:trPr>
                <w:trHeight w:val="300"/>
              </w:trPr>
              <w:tc>
                <w:tcPr>
                  <w:tcW w:w="1575" w:type="dxa"/>
                  <w:tcBorders>
                    <w:top w:val="nil"/>
                    <w:left w:val="nil"/>
                    <w:bottom w:val="nil"/>
                    <w:right w:val="nil"/>
                  </w:tcBorders>
                  <w:shd w:val="clear" w:color="auto" w:fill="auto"/>
                  <w:noWrap/>
                  <w:vAlign w:val="bottom"/>
                  <w:hideMark/>
                </w:tcPr>
                <w:p w14:paraId="2774DA8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A8F"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90"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9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92"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9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9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95"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96" w14:textId="77777777" w:rsidR="003B1260" w:rsidRPr="00E24D7E" w:rsidRDefault="00452105" w:rsidP="003B1260">
                  <w:pPr>
                    <w:rPr>
                      <w:rFonts w:ascii="Times New Roman" w:eastAsia="Times New Roman" w:hAnsi="Times New Roman" w:cs="Times New Roman"/>
                      <w:sz w:val="20"/>
                    </w:rPr>
                  </w:pPr>
                </w:p>
              </w:tc>
            </w:tr>
            <w:tr w:rsidR="003B1260" w:rsidRPr="00E24D7E" w14:paraId="2774DAA1" w14:textId="77777777" w:rsidTr="008172E6">
              <w:trPr>
                <w:trHeight w:val="300"/>
              </w:trPr>
              <w:tc>
                <w:tcPr>
                  <w:tcW w:w="1575" w:type="dxa"/>
                  <w:tcBorders>
                    <w:top w:val="nil"/>
                    <w:left w:val="nil"/>
                    <w:bottom w:val="nil"/>
                    <w:right w:val="nil"/>
                  </w:tcBorders>
                  <w:shd w:val="clear" w:color="auto" w:fill="auto"/>
                  <w:noWrap/>
                  <w:vAlign w:val="bottom"/>
                  <w:hideMark/>
                </w:tcPr>
                <w:p w14:paraId="2774DA9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A99"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9A"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9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9C"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9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9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9F"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A0" w14:textId="77777777" w:rsidR="003B1260" w:rsidRPr="00E24D7E" w:rsidRDefault="00452105" w:rsidP="003B1260">
                  <w:pPr>
                    <w:rPr>
                      <w:rFonts w:ascii="Times New Roman" w:eastAsia="Times New Roman" w:hAnsi="Times New Roman" w:cs="Times New Roman"/>
                      <w:sz w:val="20"/>
                    </w:rPr>
                  </w:pPr>
                </w:p>
              </w:tc>
            </w:tr>
            <w:tr w:rsidR="003B1260" w:rsidRPr="00E24D7E" w14:paraId="2774DAAB" w14:textId="77777777" w:rsidTr="008172E6">
              <w:trPr>
                <w:trHeight w:val="300"/>
              </w:trPr>
              <w:tc>
                <w:tcPr>
                  <w:tcW w:w="1575" w:type="dxa"/>
                  <w:tcBorders>
                    <w:top w:val="nil"/>
                    <w:left w:val="nil"/>
                    <w:bottom w:val="nil"/>
                    <w:right w:val="nil"/>
                  </w:tcBorders>
                  <w:shd w:val="clear" w:color="auto" w:fill="auto"/>
                  <w:noWrap/>
                  <w:vAlign w:val="bottom"/>
                  <w:hideMark/>
                </w:tcPr>
                <w:p w14:paraId="2774DAA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AA3"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A4"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A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AA6"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A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A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A9"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AA" w14:textId="77777777" w:rsidR="003B1260" w:rsidRPr="00E24D7E" w:rsidRDefault="00452105" w:rsidP="003B1260">
                  <w:pPr>
                    <w:rPr>
                      <w:rFonts w:ascii="Times New Roman" w:eastAsia="Times New Roman" w:hAnsi="Times New Roman" w:cs="Times New Roman"/>
                      <w:sz w:val="20"/>
                    </w:rPr>
                  </w:pPr>
                </w:p>
              </w:tc>
            </w:tr>
            <w:tr w:rsidR="003B1260" w:rsidRPr="00E24D7E" w14:paraId="2774DAB5" w14:textId="77777777" w:rsidTr="008172E6">
              <w:trPr>
                <w:trHeight w:val="300"/>
              </w:trPr>
              <w:tc>
                <w:tcPr>
                  <w:tcW w:w="1575" w:type="dxa"/>
                  <w:tcBorders>
                    <w:top w:val="nil"/>
                    <w:left w:val="nil"/>
                    <w:bottom w:val="nil"/>
                    <w:right w:val="nil"/>
                  </w:tcBorders>
                  <w:shd w:val="clear" w:color="auto" w:fill="auto"/>
                  <w:noWrap/>
                  <w:vAlign w:val="bottom"/>
                  <w:hideMark/>
                </w:tcPr>
                <w:p w14:paraId="2774DAA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AAD"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AE"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A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OXI</w:t>
                  </w:r>
                </w:p>
              </w:tc>
              <w:tc>
                <w:tcPr>
                  <w:tcW w:w="97" w:type="dxa"/>
                  <w:tcBorders>
                    <w:top w:val="nil"/>
                    <w:left w:val="nil"/>
                    <w:bottom w:val="nil"/>
                    <w:right w:val="nil"/>
                  </w:tcBorders>
                  <w:shd w:val="clear" w:color="auto" w:fill="auto"/>
                  <w:noWrap/>
                  <w:vAlign w:val="bottom"/>
                  <w:hideMark/>
                </w:tcPr>
                <w:p w14:paraId="2774DAB0"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B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B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B3"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B4" w14:textId="77777777" w:rsidR="003B1260" w:rsidRPr="00E24D7E" w:rsidRDefault="00452105" w:rsidP="003B1260">
                  <w:pPr>
                    <w:rPr>
                      <w:rFonts w:ascii="Times New Roman" w:eastAsia="Times New Roman" w:hAnsi="Times New Roman" w:cs="Times New Roman"/>
                      <w:sz w:val="20"/>
                    </w:rPr>
                  </w:pPr>
                </w:p>
              </w:tc>
            </w:tr>
            <w:tr w:rsidR="003B1260" w:rsidRPr="00E24D7E" w14:paraId="2774DABF" w14:textId="77777777" w:rsidTr="008172E6">
              <w:trPr>
                <w:trHeight w:val="300"/>
              </w:trPr>
              <w:tc>
                <w:tcPr>
                  <w:tcW w:w="1575" w:type="dxa"/>
                  <w:tcBorders>
                    <w:top w:val="nil"/>
                    <w:left w:val="nil"/>
                    <w:bottom w:val="nil"/>
                    <w:right w:val="nil"/>
                  </w:tcBorders>
                  <w:shd w:val="clear" w:color="auto" w:fill="auto"/>
                  <w:noWrap/>
                  <w:vAlign w:val="bottom"/>
                  <w:hideMark/>
                </w:tcPr>
                <w:p w14:paraId="2774DAB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AB7"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B8"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B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ABA"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B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B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BD"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BE" w14:textId="77777777" w:rsidR="003B1260" w:rsidRPr="00E24D7E" w:rsidRDefault="00452105" w:rsidP="003B1260">
                  <w:pPr>
                    <w:rPr>
                      <w:rFonts w:ascii="Times New Roman" w:eastAsia="Times New Roman" w:hAnsi="Times New Roman" w:cs="Times New Roman"/>
                      <w:sz w:val="20"/>
                    </w:rPr>
                  </w:pPr>
                </w:p>
              </w:tc>
            </w:tr>
            <w:tr w:rsidR="003B1260" w:rsidRPr="00E24D7E" w14:paraId="2774DAC9" w14:textId="77777777" w:rsidTr="008172E6">
              <w:trPr>
                <w:trHeight w:val="300"/>
              </w:trPr>
              <w:tc>
                <w:tcPr>
                  <w:tcW w:w="1575" w:type="dxa"/>
                  <w:tcBorders>
                    <w:top w:val="nil"/>
                    <w:left w:val="nil"/>
                    <w:bottom w:val="nil"/>
                    <w:right w:val="nil"/>
                  </w:tcBorders>
                  <w:shd w:val="clear" w:color="auto" w:fill="auto"/>
                  <w:noWrap/>
                  <w:vAlign w:val="bottom"/>
                  <w:hideMark/>
                </w:tcPr>
                <w:p w14:paraId="2774DAC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AC1"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C2"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C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C4"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C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C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C7"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C8" w14:textId="77777777" w:rsidR="003B1260" w:rsidRPr="00E24D7E" w:rsidRDefault="00452105" w:rsidP="003B1260">
                  <w:pPr>
                    <w:rPr>
                      <w:rFonts w:ascii="Times New Roman" w:eastAsia="Times New Roman" w:hAnsi="Times New Roman" w:cs="Times New Roman"/>
                      <w:sz w:val="20"/>
                    </w:rPr>
                  </w:pPr>
                </w:p>
              </w:tc>
            </w:tr>
            <w:tr w:rsidR="003B1260" w:rsidRPr="00E24D7E" w14:paraId="2774DAD3" w14:textId="77777777" w:rsidTr="008172E6">
              <w:trPr>
                <w:trHeight w:val="300"/>
              </w:trPr>
              <w:tc>
                <w:tcPr>
                  <w:tcW w:w="1575" w:type="dxa"/>
                  <w:tcBorders>
                    <w:top w:val="nil"/>
                    <w:left w:val="nil"/>
                    <w:bottom w:val="nil"/>
                    <w:right w:val="nil"/>
                  </w:tcBorders>
                  <w:shd w:val="clear" w:color="auto" w:fill="auto"/>
                  <w:noWrap/>
                  <w:vAlign w:val="bottom"/>
                  <w:hideMark/>
                </w:tcPr>
                <w:p w14:paraId="2774DAC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ACB"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CC"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C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CE"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C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D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D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D2" w14:textId="77777777" w:rsidR="003B1260" w:rsidRPr="00E24D7E" w:rsidRDefault="00452105" w:rsidP="003B1260">
                  <w:pPr>
                    <w:rPr>
                      <w:rFonts w:ascii="Times New Roman" w:eastAsia="Times New Roman" w:hAnsi="Times New Roman" w:cs="Times New Roman"/>
                      <w:sz w:val="20"/>
                    </w:rPr>
                  </w:pPr>
                </w:p>
              </w:tc>
            </w:tr>
            <w:tr w:rsidR="003B1260" w:rsidRPr="00E24D7E" w14:paraId="2774DADC"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AD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AD5"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AD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AD7"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D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D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DA"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DB" w14:textId="77777777" w:rsidR="003B1260" w:rsidRPr="00E24D7E" w:rsidRDefault="00452105" w:rsidP="003B1260">
                  <w:pPr>
                    <w:rPr>
                      <w:rFonts w:ascii="Times New Roman" w:eastAsia="Times New Roman" w:hAnsi="Times New Roman" w:cs="Times New Roman"/>
                      <w:sz w:val="20"/>
                    </w:rPr>
                  </w:pPr>
                </w:p>
              </w:tc>
            </w:tr>
            <w:tr w:rsidR="003B1260" w:rsidRPr="00E24D7E" w14:paraId="2774DAE6" w14:textId="77777777" w:rsidTr="008172E6">
              <w:trPr>
                <w:trHeight w:val="300"/>
              </w:trPr>
              <w:tc>
                <w:tcPr>
                  <w:tcW w:w="1575" w:type="dxa"/>
                  <w:tcBorders>
                    <w:top w:val="nil"/>
                    <w:left w:val="nil"/>
                    <w:bottom w:val="nil"/>
                    <w:right w:val="nil"/>
                  </w:tcBorders>
                  <w:shd w:val="clear" w:color="auto" w:fill="auto"/>
                  <w:noWrap/>
                  <w:vAlign w:val="bottom"/>
                  <w:hideMark/>
                </w:tcPr>
                <w:p w14:paraId="2774DADD"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ADE"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ADF"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E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E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E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E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E4"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E5" w14:textId="77777777" w:rsidR="003B1260" w:rsidRPr="00E24D7E" w:rsidRDefault="00452105" w:rsidP="003B1260">
                  <w:pPr>
                    <w:rPr>
                      <w:rFonts w:ascii="Times New Roman" w:eastAsia="Times New Roman" w:hAnsi="Times New Roman" w:cs="Times New Roman"/>
                      <w:sz w:val="20"/>
                    </w:rPr>
                  </w:pPr>
                </w:p>
              </w:tc>
            </w:tr>
            <w:tr w:rsidR="003B1260" w:rsidRPr="00E24D7E" w14:paraId="2774DAEB" w14:textId="77777777" w:rsidTr="008172E6">
              <w:trPr>
                <w:trHeight w:val="300"/>
              </w:trPr>
              <w:tc>
                <w:tcPr>
                  <w:tcW w:w="1575" w:type="dxa"/>
                  <w:tcBorders>
                    <w:top w:val="nil"/>
                    <w:left w:val="nil"/>
                    <w:bottom w:val="nil"/>
                    <w:right w:val="nil"/>
                  </w:tcBorders>
                  <w:shd w:val="clear" w:color="auto" w:fill="auto"/>
                  <w:noWrap/>
                  <w:vAlign w:val="bottom"/>
                  <w:hideMark/>
                </w:tcPr>
                <w:p w14:paraId="2774DAE7" w14:textId="77777777" w:rsidR="003B1260" w:rsidRPr="00E24D7E" w:rsidRDefault="00452105" w:rsidP="003B1260">
                  <w:pPr>
                    <w:rPr>
                      <w:rFonts w:ascii="Times New Roman" w:eastAsia="Times New Roman" w:hAnsi="Times New Roman" w:cs="Times New Roman"/>
                      <w:sz w:val="20"/>
                    </w:rPr>
                  </w:pPr>
                </w:p>
              </w:tc>
              <w:tc>
                <w:tcPr>
                  <w:tcW w:w="5623" w:type="dxa"/>
                  <w:gridSpan w:val="7"/>
                  <w:tcBorders>
                    <w:top w:val="nil"/>
                    <w:left w:val="nil"/>
                    <w:bottom w:val="nil"/>
                    <w:right w:val="nil"/>
                  </w:tcBorders>
                  <w:shd w:val="clear" w:color="auto" w:fill="auto"/>
                  <w:noWrap/>
                  <w:vAlign w:val="bottom"/>
                  <w:hideMark/>
                </w:tcPr>
                <w:p w14:paraId="2774DAE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Ακροτελεύτιο άρθρο ως έχει   ΔΕΚΤΟ ΚΑΤΑ ΠΛΕΙΟΨΗΦΙΑ</w:t>
                  </w:r>
                </w:p>
              </w:tc>
              <w:tc>
                <w:tcPr>
                  <w:tcW w:w="97" w:type="dxa"/>
                  <w:tcBorders>
                    <w:top w:val="nil"/>
                    <w:left w:val="nil"/>
                    <w:bottom w:val="nil"/>
                    <w:right w:val="nil"/>
                  </w:tcBorders>
                  <w:shd w:val="clear" w:color="auto" w:fill="auto"/>
                  <w:noWrap/>
                  <w:vAlign w:val="bottom"/>
                  <w:hideMark/>
                </w:tcPr>
                <w:p w14:paraId="2774DAE9" w14:textId="77777777" w:rsidR="003B1260" w:rsidRPr="00E24D7E" w:rsidRDefault="00452105" w:rsidP="003B1260">
                  <w:pPr>
                    <w:rPr>
                      <w:rFonts w:ascii="Calibri" w:eastAsia="Times New Roman" w:hAnsi="Calibri" w:cs="Calibri"/>
                      <w:color w:val="000000"/>
                      <w:szCs w:val="24"/>
                    </w:rPr>
                  </w:pPr>
                </w:p>
              </w:tc>
              <w:tc>
                <w:tcPr>
                  <w:tcW w:w="40" w:type="dxa"/>
                  <w:tcBorders>
                    <w:top w:val="nil"/>
                    <w:left w:val="nil"/>
                    <w:bottom w:val="nil"/>
                    <w:right w:val="nil"/>
                  </w:tcBorders>
                  <w:shd w:val="clear" w:color="auto" w:fill="auto"/>
                  <w:noWrap/>
                  <w:vAlign w:val="bottom"/>
                  <w:hideMark/>
                </w:tcPr>
                <w:p w14:paraId="2774DAEA" w14:textId="77777777" w:rsidR="003B1260" w:rsidRPr="00E24D7E" w:rsidRDefault="00452105" w:rsidP="003B1260">
                  <w:pPr>
                    <w:rPr>
                      <w:rFonts w:ascii="Times New Roman" w:eastAsia="Times New Roman" w:hAnsi="Times New Roman" w:cs="Times New Roman"/>
                      <w:sz w:val="20"/>
                    </w:rPr>
                  </w:pPr>
                </w:p>
              </w:tc>
            </w:tr>
            <w:tr w:rsidR="003B1260" w:rsidRPr="00E24D7E" w14:paraId="2774DAF5" w14:textId="77777777" w:rsidTr="008172E6">
              <w:trPr>
                <w:trHeight w:val="300"/>
              </w:trPr>
              <w:tc>
                <w:tcPr>
                  <w:tcW w:w="1575" w:type="dxa"/>
                  <w:tcBorders>
                    <w:top w:val="nil"/>
                    <w:left w:val="nil"/>
                    <w:bottom w:val="nil"/>
                    <w:right w:val="nil"/>
                  </w:tcBorders>
                  <w:shd w:val="clear" w:color="auto" w:fill="auto"/>
                  <w:noWrap/>
                  <w:vAlign w:val="bottom"/>
                  <w:hideMark/>
                </w:tcPr>
                <w:p w14:paraId="2774DAE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AED"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EE"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E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F0"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F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F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F3"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F4" w14:textId="77777777" w:rsidR="003B1260" w:rsidRPr="00E24D7E" w:rsidRDefault="00452105" w:rsidP="003B1260">
                  <w:pPr>
                    <w:rPr>
                      <w:rFonts w:ascii="Times New Roman" w:eastAsia="Times New Roman" w:hAnsi="Times New Roman" w:cs="Times New Roman"/>
                      <w:sz w:val="20"/>
                    </w:rPr>
                  </w:pPr>
                </w:p>
              </w:tc>
            </w:tr>
            <w:tr w:rsidR="003B1260" w:rsidRPr="00E24D7E" w14:paraId="2774DAFF" w14:textId="77777777" w:rsidTr="008172E6">
              <w:trPr>
                <w:trHeight w:val="300"/>
              </w:trPr>
              <w:tc>
                <w:tcPr>
                  <w:tcW w:w="1575" w:type="dxa"/>
                  <w:tcBorders>
                    <w:top w:val="nil"/>
                    <w:left w:val="nil"/>
                    <w:bottom w:val="nil"/>
                    <w:right w:val="nil"/>
                  </w:tcBorders>
                  <w:shd w:val="clear" w:color="auto" w:fill="auto"/>
                  <w:noWrap/>
                  <w:vAlign w:val="bottom"/>
                  <w:hideMark/>
                </w:tcPr>
                <w:p w14:paraId="2774DAF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AF7"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AF8"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AF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AFA"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AF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F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AFD"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AFE" w14:textId="77777777" w:rsidR="003B1260" w:rsidRPr="00E24D7E" w:rsidRDefault="00452105" w:rsidP="003B1260">
                  <w:pPr>
                    <w:rPr>
                      <w:rFonts w:ascii="Times New Roman" w:eastAsia="Times New Roman" w:hAnsi="Times New Roman" w:cs="Times New Roman"/>
                      <w:sz w:val="20"/>
                    </w:rPr>
                  </w:pPr>
                </w:p>
              </w:tc>
            </w:tr>
            <w:tr w:rsidR="003B1260" w:rsidRPr="00E24D7E" w14:paraId="2774DB09" w14:textId="77777777" w:rsidTr="008172E6">
              <w:trPr>
                <w:trHeight w:val="300"/>
              </w:trPr>
              <w:tc>
                <w:tcPr>
                  <w:tcW w:w="1575" w:type="dxa"/>
                  <w:tcBorders>
                    <w:top w:val="nil"/>
                    <w:left w:val="nil"/>
                    <w:bottom w:val="nil"/>
                    <w:right w:val="nil"/>
                  </w:tcBorders>
                  <w:shd w:val="clear" w:color="auto" w:fill="auto"/>
                  <w:noWrap/>
                  <w:vAlign w:val="bottom"/>
                  <w:hideMark/>
                </w:tcPr>
                <w:p w14:paraId="2774DB0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B01"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02"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0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04"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0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0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07"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08" w14:textId="77777777" w:rsidR="003B1260" w:rsidRPr="00E24D7E" w:rsidRDefault="00452105" w:rsidP="003B1260">
                  <w:pPr>
                    <w:rPr>
                      <w:rFonts w:ascii="Times New Roman" w:eastAsia="Times New Roman" w:hAnsi="Times New Roman" w:cs="Times New Roman"/>
                      <w:sz w:val="20"/>
                    </w:rPr>
                  </w:pPr>
                </w:p>
              </w:tc>
            </w:tr>
            <w:tr w:rsidR="003B1260" w:rsidRPr="00E24D7E" w14:paraId="2774DB13" w14:textId="77777777" w:rsidTr="008172E6">
              <w:trPr>
                <w:trHeight w:val="300"/>
              </w:trPr>
              <w:tc>
                <w:tcPr>
                  <w:tcW w:w="1575" w:type="dxa"/>
                  <w:tcBorders>
                    <w:top w:val="nil"/>
                    <w:left w:val="nil"/>
                    <w:bottom w:val="nil"/>
                    <w:right w:val="nil"/>
                  </w:tcBorders>
                  <w:shd w:val="clear" w:color="auto" w:fill="auto"/>
                  <w:noWrap/>
                  <w:vAlign w:val="bottom"/>
                  <w:hideMark/>
                </w:tcPr>
                <w:p w14:paraId="2774DB0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B0B"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0C"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0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0E"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0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1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1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12" w14:textId="77777777" w:rsidR="003B1260" w:rsidRPr="00E24D7E" w:rsidRDefault="00452105" w:rsidP="003B1260">
                  <w:pPr>
                    <w:rPr>
                      <w:rFonts w:ascii="Times New Roman" w:eastAsia="Times New Roman" w:hAnsi="Times New Roman" w:cs="Times New Roman"/>
                      <w:sz w:val="20"/>
                    </w:rPr>
                  </w:pPr>
                </w:p>
              </w:tc>
            </w:tr>
            <w:tr w:rsidR="003B1260" w:rsidRPr="00E24D7E" w14:paraId="2774DB1D" w14:textId="77777777" w:rsidTr="008172E6">
              <w:trPr>
                <w:trHeight w:val="300"/>
              </w:trPr>
              <w:tc>
                <w:tcPr>
                  <w:tcW w:w="1575" w:type="dxa"/>
                  <w:tcBorders>
                    <w:top w:val="nil"/>
                    <w:left w:val="nil"/>
                    <w:bottom w:val="nil"/>
                    <w:right w:val="nil"/>
                  </w:tcBorders>
                  <w:shd w:val="clear" w:color="auto" w:fill="auto"/>
                  <w:noWrap/>
                  <w:vAlign w:val="bottom"/>
                  <w:hideMark/>
                </w:tcPr>
                <w:p w14:paraId="2774DB1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B15"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16"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1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B18"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1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1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1B"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1C" w14:textId="77777777" w:rsidR="003B1260" w:rsidRPr="00E24D7E" w:rsidRDefault="00452105" w:rsidP="003B1260">
                  <w:pPr>
                    <w:rPr>
                      <w:rFonts w:ascii="Times New Roman" w:eastAsia="Times New Roman" w:hAnsi="Times New Roman" w:cs="Times New Roman"/>
                      <w:sz w:val="20"/>
                    </w:rPr>
                  </w:pPr>
                </w:p>
              </w:tc>
            </w:tr>
            <w:tr w:rsidR="003B1260" w:rsidRPr="00E24D7E" w14:paraId="2774DB27" w14:textId="77777777" w:rsidTr="008172E6">
              <w:trPr>
                <w:trHeight w:val="300"/>
              </w:trPr>
              <w:tc>
                <w:tcPr>
                  <w:tcW w:w="1575" w:type="dxa"/>
                  <w:tcBorders>
                    <w:top w:val="nil"/>
                    <w:left w:val="nil"/>
                    <w:bottom w:val="nil"/>
                    <w:right w:val="nil"/>
                  </w:tcBorders>
                  <w:shd w:val="clear" w:color="auto" w:fill="auto"/>
                  <w:noWrap/>
                  <w:vAlign w:val="bottom"/>
                  <w:hideMark/>
                </w:tcPr>
                <w:p w14:paraId="2774DB1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B1F"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20"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2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22"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2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2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25"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26" w14:textId="77777777" w:rsidR="003B1260" w:rsidRPr="00E24D7E" w:rsidRDefault="00452105" w:rsidP="003B1260">
                  <w:pPr>
                    <w:rPr>
                      <w:rFonts w:ascii="Times New Roman" w:eastAsia="Times New Roman" w:hAnsi="Times New Roman" w:cs="Times New Roman"/>
                      <w:sz w:val="20"/>
                    </w:rPr>
                  </w:pPr>
                </w:p>
              </w:tc>
            </w:tr>
            <w:tr w:rsidR="003B1260" w:rsidRPr="00E24D7E" w14:paraId="2774DB31" w14:textId="77777777" w:rsidTr="008172E6">
              <w:trPr>
                <w:trHeight w:val="300"/>
              </w:trPr>
              <w:tc>
                <w:tcPr>
                  <w:tcW w:w="1575" w:type="dxa"/>
                  <w:tcBorders>
                    <w:top w:val="nil"/>
                    <w:left w:val="nil"/>
                    <w:bottom w:val="nil"/>
                    <w:right w:val="nil"/>
                  </w:tcBorders>
                  <w:shd w:val="clear" w:color="auto" w:fill="auto"/>
                  <w:noWrap/>
                  <w:vAlign w:val="bottom"/>
                  <w:hideMark/>
                </w:tcPr>
                <w:p w14:paraId="2774DB2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B29"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2A"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2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2C"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2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2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2F"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30" w14:textId="77777777" w:rsidR="003B1260" w:rsidRPr="00E24D7E" w:rsidRDefault="00452105" w:rsidP="003B1260">
                  <w:pPr>
                    <w:rPr>
                      <w:rFonts w:ascii="Times New Roman" w:eastAsia="Times New Roman" w:hAnsi="Times New Roman" w:cs="Times New Roman"/>
                      <w:sz w:val="20"/>
                    </w:rPr>
                  </w:pPr>
                </w:p>
              </w:tc>
            </w:tr>
            <w:tr w:rsidR="003B1260" w:rsidRPr="00E24D7E" w14:paraId="2774DB3A"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B3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B33"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B34"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35"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3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3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38"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39" w14:textId="77777777" w:rsidR="003B1260" w:rsidRPr="00E24D7E" w:rsidRDefault="00452105" w:rsidP="003B1260">
                  <w:pPr>
                    <w:rPr>
                      <w:rFonts w:ascii="Times New Roman" w:eastAsia="Times New Roman" w:hAnsi="Times New Roman" w:cs="Times New Roman"/>
                      <w:sz w:val="20"/>
                    </w:rPr>
                  </w:pPr>
                </w:p>
              </w:tc>
            </w:tr>
            <w:tr w:rsidR="003B1260" w:rsidRPr="00E24D7E" w14:paraId="2774DB44" w14:textId="77777777" w:rsidTr="008172E6">
              <w:trPr>
                <w:trHeight w:val="300"/>
              </w:trPr>
              <w:tc>
                <w:tcPr>
                  <w:tcW w:w="1575" w:type="dxa"/>
                  <w:tcBorders>
                    <w:top w:val="nil"/>
                    <w:left w:val="nil"/>
                    <w:bottom w:val="nil"/>
                    <w:right w:val="nil"/>
                  </w:tcBorders>
                  <w:shd w:val="clear" w:color="auto" w:fill="auto"/>
                  <w:noWrap/>
                  <w:vAlign w:val="bottom"/>
                  <w:hideMark/>
                </w:tcPr>
                <w:p w14:paraId="2774DB3B"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B3C"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B3D"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3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3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4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4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42"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43" w14:textId="77777777" w:rsidR="003B1260" w:rsidRPr="00E24D7E" w:rsidRDefault="00452105" w:rsidP="003B1260">
                  <w:pPr>
                    <w:rPr>
                      <w:rFonts w:ascii="Times New Roman" w:eastAsia="Times New Roman" w:hAnsi="Times New Roman" w:cs="Times New Roman"/>
                      <w:sz w:val="20"/>
                    </w:rPr>
                  </w:pPr>
                </w:p>
              </w:tc>
            </w:tr>
            <w:tr w:rsidR="003B1260" w:rsidRPr="00E24D7E" w14:paraId="2774DB4A" w14:textId="77777777" w:rsidTr="008172E6">
              <w:trPr>
                <w:trHeight w:val="300"/>
              </w:trPr>
              <w:tc>
                <w:tcPr>
                  <w:tcW w:w="1575" w:type="dxa"/>
                  <w:tcBorders>
                    <w:top w:val="nil"/>
                    <w:left w:val="nil"/>
                    <w:bottom w:val="nil"/>
                    <w:right w:val="nil"/>
                  </w:tcBorders>
                  <w:shd w:val="clear" w:color="auto" w:fill="auto"/>
                  <w:noWrap/>
                  <w:vAlign w:val="bottom"/>
                  <w:hideMark/>
                </w:tcPr>
                <w:p w14:paraId="2774DB45" w14:textId="77777777" w:rsidR="003B1260" w:rsidRPr="00E24D7E" w:rsidRDefault="00452105" w:rsidP="003B1260">
                  <w:pPr>
                    <w:rPr>
                      <w:rFonts w:ascii="Times New Roman" w:eastAsia="Times New Roman" w:hAnsi="Times New Roman" w:cs="Times New Roman"/>
                      <w:sz w:val="20"/>
                    </w:rPr>
                  </w:pPr>
                </w:p>
              </w:tc>
              <w:tc>
                <w:tcPr>
                  <w:tcW w:w="5526" w:type="dxa"/>
                  <w:gridSpan w:val="6"/>
                  <w:tcBorders>
                    <w:top w:val="nil"/>
                    <w:left w:val="nil"/>
                    <w:bottom w:val="nil"/>
                    <w:right w:val="nil"/>
                  </w:tcBorders>
                  <w:shd w:val="clear" w:color="auto" w:fill="auto"/>
                  <w:noWrap/>
                  <w:vAlign w:val="bottom"/>
                  <w:hideMark/>
                </w:tcPr>
                <w:p w14:paraId="2774DB4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Επί του Συνόλου    ΔΕΚΤΟ ΚΑΤΑ ΠΛΕΙΟΨΗΦΙΑ</w:t>
                  </w:r>
                </w:p>
              </w:tc>
              <w:tc>
                <w:tcPr>
                  <w:tcW w:w="97" w:type="dxa"/>
                  <w:tcBorders>
                    <w:top w:val="nil"/>
                    <w:left w:val="nil"/>
                    <w:bottom w:val="nil"/>
                    <w:right w:val="nil"/>
                  </w:tcBorders>
                  <w:shd w:val="clear" w:color="auto" w:fill="auto"/>
                  <w:noWrap/>
                  <w:vAlign w:val="bottom"/>
                  <w:hideMark/>
                </w:tcPr>
                <w:p w14:paraId="2774DB47"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48"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49" w14:textId="77777777" w:rsidR="003B1260" w:rsidRPr="00E24D7E" w:rsidRDefault="00452105" w:rsidP="003B1260">
                  <w:pPr>
                    <w:rPr>
                      <w:rFonts w:ascii="Times New Roman" w:eastAsia="Times New Roman" w:hAnsi="Times New Roman" w:cs="Times New Roman"/>
                      <w:sz w:val="20"/>
                    </w:rPr>
                  </w:pPr>
                </w:p>
              </w:tc>
            </w:tr>
            <w:tr w:rsidR="003B1260" w:rsidRPr="00E24D7E" w14:paraId="2774DB54" w14:textId="77777777" w:rsidTr="008172E6">
              <w:trPr>
                <w:trHeight w:val="300"/>
              </w:trPr>
              <w:tc>
                <w:tcPr>
                  <w:tcW w:w="1575" w:type="dxa"/>
                  <w:tcBorders>
                    <w:top w:val="nil"/>
                    <w:left w:val="nil"/>
                    <w:bottom w:val="nil"/>
                    <w:right w:val="nil"/>
                  </w:tcBorders>
                  <w:shd w:val="clear" w:color="auto" w:fill="auto"/>
                  <w:noWrap/>
                  <w:vAlign w:val="bottom"/>
                  <w:hideMark/>
                </w:tcPr>
                <w:p w14:paraId="2774DB4B"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ΣΥΡΙΖΑ:</w:t>
                  </w:r>
                </w:p>
              </w:tc>
              <w:tc>
                <w:tcPr>
                  <w:tcW w:w="1936" w:type="dxa"/>
                  <w:tcBorders>
                    <w:top w:val="nil"/>
                    <w:left w:val="nil"/>
                    <w:bottom w:val="nil"/>
                    <w:right w:val="nil"/>
                  </w:tcBorders>
                  <w:shd w:val="clear" w:color="auto" w:fill="auto"/>
                  <w:noWrap/>
                  <w:vAlign w:val="bottom"/>
                  <w:hideMark/>
                </w:tcPr>
                <w:p w14:paraId="2774DB4C"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4D"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4E"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4F"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5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51"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52"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53" w14:textId="77777777" w:rsidR="003B1260" w:rsidRPr="00E24D7E" w:rsidRDefault="00452105" w:rsidP="003B1260">
                  <w:pPr>
                    <w:rPr>
                      <w:rFonts w:ascii="Times New Roman" w:eastAsia="Times New Roman" w:hAnsi="Times New Roman" w:cs="Times New Roman"/>
                      <w:sz w:val="20"/>
                    </w:rPr>
                  </w:pPr>
                </w:p>
              </w:tc>
            </w:tr>
            <w:tr w:rsidR="003B1260" w:rsidRPr="00E24D7E" w14:paraId="2774DB5E" w14:textId="77777777" w:rsidTr="008172E6">
              <w:trPr>
                <w:trHeight w:val="300"/>
              </w:trPr>
              <w:tc>
                <w:tcPr>
                  <w:tcW w:w="1575" w:type="dxa"/>
                  <w:tcBorders>
                    <w:top w:val="nil"/>
                    <w:left w:val="nil"/>
                    <w:bottom w:val="nil"/>
                    <w:right w:val="nil"/>
                  </w:tcBorders>
                  <w:shd w:val="clear" w:color="auto" w:fill="auto"/>
                  <w:noWrap/>
                  <w:vAlign w:val="bottom"/>
                  <w:hideMark/>
                </w:tcPr>
                <w:p w14:paraId="2774DB55"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Ν.Δ:</w:t>
                  </w:r>
                </w:p>
              </w:tc>
              <w:tc>
                <w:tcPr>
                  <w:tcW w:w="1936" w:type="dxa"/>
                  <w:tcBorders>
                    <w:top w:val="nil"/>
                    <w:left w:val="nil"/>
                    <w:bottom w:val="nil"/>
                    <w:right w:val="nil"/>
                  </w:tcBorders>
                  <w:shd w:val="clear" w:color="auto" w:fill="auto"/>
                  <w:noWrap/>
                  <w:vAlign w:val="bottom"/>
                  <w:hideMark/>
                </w:tcPr>
                <w:p w14:paraId="2774DB56"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57"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58"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59"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5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5B"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5C"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5D" w14:textId="77777777" w:rsidR="003B1260" w:rsidRPr="00E24D7E" w:rsidRDefault="00452105" w:rsidP="003B1260">
                  <w:pPr>
                    <w:rPr>
                      <w:rFonts w:ascii="Times New Roman" w:eastAsia="Times New Roman" w:hAnsi="Times New Roman" w:cs="Times New Roman"/>
                      <w:sz w:val="20"/>
                    </w:rPr>
                  </w:pPr>
                </w:p>
              </w:tc>
            </w:tr>
            <w:tr w:rsidR="003B1260" w:rsidRPr="00E24D7E" w14:paraId="2774DB68" w14:textId="77777777" w:rsidTr="008172E6">
              <w:trPr>
                <w:trHeight w:val="300"/>
              </w:trPr>
              <w:tc>
                <w:tcPr>
                  <w:tcW w:w="1575" w:type="dxa"/>
                  <w:tcBorders>
                    <w:top w:val="nil"/>
                    <w:left w:val="nil"/>
                    <w:bottom w:val="nil"/>
                    <w:right w:val="nil"/>
                  </w:tcBorders>
                  <w:shd w:val="clear" w:color="auto" w:fill="auto"/>
                  <w:noWrap/>
                  <w:vAlign w:val="bottom"/>
                  <w:hideMark/>
                </w:tcPr>
                <w:p w14:paraId="2774DB5F"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ΔΗ.ΣΥ:</w:t>
                  </w:r>
                </w:p>
              </w:tc>
              <w:tc>
                <w:tcPr>
                  <w:tcW w:w="1936" w:type="dxa"/>
                  <w:tcBorders>
                    <w:top w:val="nil"/>
                    <w:left w:val="nil"/>
                    <w:bottom w:val="nil"/>
                    <w:right w:val="nil"/>
                  </w:tcBorders>
                  <w:shd w:val="clear" w:color="auto" w:fill="auto"/>
                  <w:noWrap/>
                  <w:vAlign w:val="bottom"/>
                  <w:hideMark/>
                </w:tcPr>
                <w:p w14:paraId="2774DB60"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61"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62"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63"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64"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6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66"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67" w14:textId="77777777" w:rsidR="003B1260" w:rsidRPr="00E24D7E" w:rsidRDefault="00452105" w:rsidP="003B1260">
                  <w:pPr>
                    <w:rPr>
                      <w:rFonts w:ascii="Times New Roman" w:eastAsia="Times New Roman" w:hAnsi="Times New Roman" w:cs="Times New Roman"/>
                      <w:sz w:val="20"/>
                    </w:rPr>
                  </w:pPr>
                </w:p>
              </w:tc>
            </w:tr>
            <w:tr w:rsidR="003B1260" w:rsidRPr="00E24D7E" w14:paraId="2774DB72" w14:textId="77777777" w:rsidTr="008172E6">
              <w:trPr>
                <w:trHeight w:val="300"/>
              </w:trPr>
              <w:tc>
                <w:tcPr>
                  <w:tcW w:w="1575" w:type="dxa"/>
                  <w:tcBorders>
                    <w:top w:val="nil"/>
                    <w:left w:val="nil"/>
                    <w:bottom w:val="nil"/>
                    <w:right w:val="nil"/>
                  </w:tcBorders>
                  <w:shd w:val="clear" w:color="auto" w:fill="auto"/>
                  <w:noWrap/>
                  <w:vAlign w:val="bottom"/>
                  <w:hideMark/>
                </w:tcPr>
                <w:p w14:paraId="2774DB69"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Χ.Α:</w:t>
                  </w:r>
                </w:p>
              </w:tc>
              <w:tc>
                <w:tcPr>
                  <w:tcW w:w="1936" w:type="dxa"/>
                  <w:tcBorders>
                    <w:top w:val="nil"/>
                    <w:left w:val="nil"/>
                    <w:bottom w:val="nil"/>
                    <w:right w:val="nil"/>
                  </w:tcBorders>
                  <w:shd w:val="clear" w:color="auto" w:fill="auto"/>
                  <w:noWrap/>
                  <w:vAlign w:val="bottom"/>
                  <w:hideMark/>
                </w:tcPr>
                <w:p w14:paraId="2774DB6A"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6B"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6C"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6D"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6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6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70"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71" w14:textId="77777777" w:rsidR="003B1260" w:rsidRPr="00E24D7E" w:rsidRDefault="00452105" w:rsidP="003B1260">
                  <w:pPr>
                    <w:rPr>
                      <w:rFonts w:ascii="Times New Roman" w:eastAsia="Times New Roman" w:hAnsi="Times New Roman" w:cs="Times New Roman"/>
                      <w:sz w:val="20"/>
                    </w:rPr>
                  </w:pPr>
                </w:p>
              </w:tc>
            </w:tr>
            <w:tr w:rsidR="003B1260" w:rsidRPr="00E24D7E" w14:paraId="2774DB7C" w14:textId="77777777" w:rsidTr="008172E6">
              <w:trPr>
                <w:trHeight w:val="300"/>
              </w:trPr>
              <w:tc>
                <w:tcPr>
                  <w:tcW w:w="1575" w:type="dxa"/>
                  <w:tcBorders>
                    <w:top w:val="nil"/>
                    <w:left w:val="nil"/>
                    <w:bottom w:val="nil"/>
                    <w:right w:val="nil"/>
                  </w:tcBorders>
                  <w:shd w:val="clear" w:color="auto" w:fill="auto"/>
                  <w:noWrap/>
                  <w:vAlign w:val="bottom"/>
                  <w:hideMark/>
                </w:tcPr>
                <w:p w14:paraId="2774DB7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Κ.Κ.Ε:</w:t>
                  </w:r>
                </w:p>
              </w:tc>
              <w:tc>
                <w:tcPr>
                  <w:tcW w:w="1936" w:type="dxa"/>
                  <w:tcBorders>
                    <w:top w:val="nil"/>
                    <w:left w:val="nil"/>
                    <w:bottom w:val="nil"/>
                    <w:right w:val="nil"/>
                  </w:tcBorders>
                  <w:shd w:val="clear" w:color="auto" w:fill="auto"/>
                  <w:noWrap/>
                  <w:vAlign w:val="bottom"/>
                  <w:hideMark/>
                </w:tcPr>
                <w:p w14:paraId="2774DB74"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75"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76"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ΠΡΝ</w:t>
                  </w:r>
                </w:p>
              </w:tc>
              <w:tc>
                <w:tcPr>
                  <w:tcW w:w="97" w:type="dxa"/>
                  <w:tcBorders>
                    <w:top w:val="nil"/>
                    <w:left w:val="nil"/>
                    <w:bottom w:val="nil"/>
                    <w:right w:val="nil"/>
                  </w:tcBorders>
                  <w:shd w:val="clear" w:color="auto" w:fill="auto"/>
                  <w:noWrap/>
                  <w:vAlign w:val="bottom"/>
                  <w:hideMark/>
                </w:tcPr>
                <w:p w14:paraId="2774DB77"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7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7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7A"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7B" w14:textId="77777777" w:rsidR="003B1260" w:rsidRPr="00E24D7E" w:rsidRDefault="00452105" w:rsidP="003B1260">
                  <w:pPr>
                    <w:rPr>
                      <w:rFonts w:ascii="Times New Roman" w:eastAsia="Times New Roman" w:hAnsi="Times New Roman" w:cs="Times New Roman"/>
                      <w:sz w:val="20"/>
                    </w:rPr>
                  </w:pPr>
                </w:p>
              </w:tc>
            </w:tr>
            <w:tr w:rsidR="003B1260" w:rsidRPr="00E24D7E" w14:paraId="2774DB86" w14:textId="77777777" w:rsidTr="008172E6">
              <w:trPr>
                <w:trHeight w:val="300"/>
              </w:trPr>
              <w:tc>
                <w:tcPr>
                  <w:tcW w:w="1575" w:type="dxa"/>
                  <w:tcBorders>
                    <w:top w:val="nil"/>
                    <w:left w:val="nil"/>
                    <w:bottom w:val="nil"/>
                    <w:right w:val="nil"/>
                  </w:tcBorders>
                  <w:shd w:val="clear" w:color="auto" w:fill="auto"/>
                  <w:noWrap/>
                  <w:vAlign w:val="bottom"/>
                  <w:hideMark/>
                </w:tcPr>
                <w:p w14:paraId="2774DB7D"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ΑΝ.ΕΛ:</w:t>
                  </w:r>
                </w:p>
              </w:tc>
              <w:tc>
                <w:tcPr>
                  <w:tcW w:w="1936" w:type="dxa"/>
                  <w:tcBorders>
                    <w:top w:val="nil"/>
                    <w:left w:val="nil"/>
                    <w:bottom w:val="nil"/>
                    <w:right w:val="nil"/>
                  </w:tcBorders>
                  <w:shd w:val="clear" w:color="auto" w:fill="auto"/>
                  <w:noWrap/>
                  <w:vAlign w:val="bottom"/>
                  <w:hideMark/>
                </w:tcPr>
                <w:p w14:paraId="2774DB7E"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7F"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80"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81"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82"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83"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84"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85" w14:textId="77777777" w:rsidR="003B1260" w:rsidRPr="00E24D7E" w:rsidRDefault="00452105" w:rsidP="003B1260">
                  <w:pPr>
                    <w:rPr>
                      <w:rFonts w:ascii="Times New Roman" w:eastAsia="Times New Roman" w:hAnsi="Times New Roman" w:cs="Times New Roman"/>
                      <w:sz w:val="20"/>
                    </w:rPr>
                  </w:pPr>
                </w:p>
              </w:tc>
            </w:tr>
            <w:tr w:rsidR="003B1260" w:rsidRPr="00E24D7E" w14:paraId="2774DB90" w14:textId="77777777" w:rsidTr="008172E6">
              <w:trPr>
                <w:trHeight w:val="300"/>
              </w:trPr>
              <w:tc>
                <w:tcPr>
                  <w:tcW w:w="1575" w:type="dxa"/>
                  <w:tcBorders>
                    <w:top w:val="nil"/>
                    <w:left w:val="nil"/>
                    <w:bottom w:val="nil"/>
                    <w:right w:val="nil"/>
                  </w:tcBorders>
                  <w:shd w:val="clear" w:color="auto" w:fill="auto"/>
                  <w:noWrap/>
                  <w:vAlign w:val="bottom"/>
                  <w:hideMark/>
                </w:tcPr>
                <w:p w14:paraId="2774DB87"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ΠΟΤΑΜΙ:</w:t>
                  </w:r>
                </w:p>
              </w:tc>
              <w:tc>
                <w:tcPr>
                  <w:tcW w:w="1936" w:type="dxa"/>
                  <w:tcBorders>
                    <w:top w:val="nil"/>
                    <w:left w:val="nil"/>
                    <w:bottom w:val="nil"/>
                    <w:right w:val="nil"/>
                  </w:tcBorders>
                  <w:shd w:val="clear" w:color="auto" w:fill="auto"/>
                  <w:noWrap/>
                  <w:vAlign w:val="bottom"/>
                  <w:hideMark/>
                </w:tcPr>
                <w:p w14:paraId="2774DB88" w14:textId="77777777" w:rsidR="003B1260" w:rsidRPr="00E24D7E" w:rsidRDefault="00452105" w:rsidP="003B1260">
                  <w:pPr>
                    <w:rPr>
                      <w:rFonts w:ascii="Calibri" w:eastAsia="Times New Roman" w:hAnsi="Calibri" w:cs="Calibri"/>
                      <w:color w:val="000000"/>
                      <w:szCs w:val="24"/>
                    </w:rPr>
                  </w:pPr>
                </w:p>
              </w:tc>
              <w:tc>
                <w:tcPr>
                  <w:tcW w:w="2947" w:type="dxa"/>
                  <w:tcBorders>
                    <w:top w:val="nil"/>
                    <w:left w:val="nil"/>
                    <w:bottom w:val="nil"/>
                    <w:right w:val="nil"/>
                  </w:tcBorders>
                  <w:shd w:val="clear" w:color="auto" w:fill="auto"/>
                  <w:noWrap/>
                  <w:vAlign w:val="bottom"/>
                  <w:hideMark/>
                </w:tcPr>
                <w:p w14:paraId="2774DB89"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8A"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8B"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8C"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8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8E"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8F" w14:textId="77777777" w:rsidR="003B1260" w:rsidRPr="00E24D7E" w:rsidRDefault="00452105" w:rsidP="003B1260">
                  <w:pPr>
                    <w:rPr>
                      <w:rFonts w:ascii="Times New Roman" w:eastAsia="Times New Roman" w:hAnsi="Times New Roman" w:cs="Times New Roman"/>
                      <w:sz w:val="20"/>
                    </w:rPr>
                  </w:pPr>
                </w:p>
              </w:tc>
            </w:tr>
            <w:tr w:rsidR="003B1260" w:rsidRPr="00E24D7E" w14:paraId="2774DB99" w14:textId="77777777" w:rsidTr="008172E6">
              <w:trPr>
                <w:trHeight w:val="300"/>
              </w:trPr>
              <w:tc>
                <w:tcPr>
                  <w:tcW w:w="3516" w:type="dxa"/>
                  <w:gridSpan w:val="2"/>
                  <w:tcBorders>
                    <w:top w:val="nil"/>
                    <w:left w:val="nil"/>
                    <w:bottom w:val="nil"/>
                    <w:right w:val="nil"/>
                  </w:tcBorders>
                  <w:shd w:val="clear" w:color="auto" w:fill="auto"/>
                  <w:noWrap/>
                  <w:vAlign w:val="bottom"/>
                  <w:hideMark/>
                </w:tcPr>
                <w:p w14:paraId="2774DB91"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ΕΝ. ΚΕΝΤΡΩΩΝ:</w:t>
                  </w:r>
                </w:p>
              </w:tc>
              <w:tc>
                <w:tcPr>
                  <w:tcW w:w="2947" w:type="dxa"/>
                  <w:tcBorders>
                    <w:top w:val="nil"/>
                    <w:left w:val="nil"/>
                    <w:bottom w:val="nil"/>
                    <w:right w:val="nil"/>
                  </w:tcBorders>
                  <w:shd w:val="clear" w:color="auto" w:fill="auto"/>
                  <w:noWrap/>
                  <w:vAlign w:val="bottom"/>
                  <w:hideMark/>
                </w:tcPr>
                <w:p w14:paraId="2774DB92" w14:textId="77777777" w:rsidR="003B1260" w:rsidRPr="00E24D7E" w:rsidRDefault="00452105" w:rsidP="003B1260">
                  <w:pPr>
                    <w:rPr>
                      <w:rFonts w:ascii="Calibri" w:eastAsia="Times New Roman" w:hAnsi="Calibri" w:cs="Calibri"/>
                      <w:color w:val="000000"/>
                      <w:szCs w:val="24"/>
                    </w:rPr>
                  </w:pPr>
                </w:p>
              </w:tc>
              <w:tc>
                <w:tcPr>
                  <w:tcW w:w="449" w:type="dxa"/>
                  <w:gridSpan w:val="2"/>
                  <w:tcBorders>
                    <w:top w:val="nil"/>
                    <w:left w:val="nil"/>
                    <w:bottom w:val="nil"/>
                    <w:right w:val="nil"/>
                  </w:tcBorders>
                  <w:shd w:val="clear" w:color="auto" w:fill="auto"/>
                  <w:noWrap/>
                  <w:vAlign w:val="bottom"/>
                  <w:hideMark/>
                </w:tcPr>
                <w:p w14:paraId="2774DB93" w14:textId="77777777" w:rsidR="003B1260" w:rsidRPr="00E24D7E" w:rsidRDefault="00452105" w:rsidP="003B1260">
                  <w:pPr>
                    <w:rPr>
                      <w:rFonts w:ascii="Calibri" w:eastAsia="Times New Roman" w:hAnsi="Calibri" w:cs="Calibri"/>
                      <w:color w:val="000000"/>
                      <w:szCs w:val="24"/>
                    </w:rPr>
                  </w:pPr>
                  <w:r w:rsidRPr="00E24D7E">
                    <w:rPr>
                      <w:rFonts w:ascii="Calibri" w:eastAsia="Times New Roman" w:hAnsi="Calibri" w:cs="Calibri"/>
                      <w:color w:val="000000"/>
                      <w:szCs w:val="24"/>
                    </w:rPr>
                    <w:t>ΝΑΙ</w:t>
                  </w:r>
                </w:p>
              </w:tc>
              <w:tc>
                <w:tcPr>
                  <w:tcW w:w="97" w:type="dxa"/>
                  <w:tcBorders>
                    <w:top w:val="nil"/>
                    <w:left w:val="nil"/>
                    <w:bottom w:val="nil"/>
                    <w:right w:val="nil"/>
                  </w:tcBorders>
                  <w:shd w:val="clear" w:color="auto" w:fill="auto"/>
                  <w:noWrap/>
                  <w:vAlign w:val="bottom"/>
                  <w:hideMark/>
                </w:tcPr>
                <w:p w14:paraId="2774DB94" w14:textId="77777777" w:rsidR="003B1260" w:rsidRPr="00E24D7E" w:rsidRDefault="00452105" w:rsidP="003B1260">
                  <w:pPr>
                    <w:rPr>
                      <w:rFonts w:ascii="Calibri" w:eastAsia="Times New Roman" w:hAnsi="Calibri" w:cs="Calibri"/>
                      <w:color w:val="000000"/>
                      <w:szCs w:val="24"/>
                    </w:rPr>
                  </w:pPr>
                </w:p>
              </w:tc>
              <w:tc>
                <w:tcPr>
                  <w:tcW w:w="97" w:type="dxa"/>
                  <w:tcBorders>
                    <w:top w:val="nil"/>
                    <w:left w:val="nil"/>
                    <w:bottom w:val="nil"/>
                    <w:right w:val="nil"/>
                  </w:tcBorders>
                  <w:shd w:val="clear" w:color="auto" w:fill="auto"/>
                  <w:noWrap/>
                  <w:vAlign w:val="bottom"/>
                  <w:hideMark/>
                </w:tcPr>
                <w:p w14:paraId="2774DB95"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96"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97"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98" w14:textId="77777777" w:rsidR="003B1260" w:rsidRPr="00E24D7E" w:rsidRDefault="00452105" w:rsidP="003B1260">
                  <w:pPr>
                    <w:rPr>
                      <w:rFonts w:ascii="Times New Roman" w:eastAsia="Times New Roman" w:hAnsi="Times New Roman" w:cs="Times New Roman"/>
                      <w:sz w:val="20"/>
                    </w:rPr>
                  </w:pPr>
                </w:p>
              </w:tc>
            </w:tr>
            <w:tr w:rsidR="003B1260" w:rsidRPr="00E24D7E" w14:paraId="2774DBA3" w14:textId="77777777" w:rsidTr="008172E6">
              <w:trPr>
                <w:trHeight w:val="300"/>
              </w:trPr>
              <w:tc>
                <w:tcPr>
                  <w:tcW w:w="1575" w:type="dxa"/>
                  <w:tcBorders>
                    <w:top w:val="nil"/>
                    <w:left w:val="nil"/>
                    <w:bottom w:val="nil"/>
                    <w:right w:val="nil"/>
                  </w:tcBorders>
                  <w:shd w:val="clear" w:color="auto" w:fill="auto"/>
                  <w:noWrap/>
                  <w:vAlign w:val="bottom"/>
                  <w:hideMark/>
                </w:tcPr>
                <w:p w14:paraId="2774DB9A"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B9B"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B9C"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9D"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9E"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9F"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A0"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A1"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A2" w14:textId="77777777" w:rsidR="003B1260" w:rsidRPr="00E24D7E" w:rsidRDefault="00452105" w:rsidP="003B1260">
                  <w:pPr>
                    <w:rPr>
                      <w:rFonts w:ascii="Times New Roman" w:eastAsia="Times New Roman" w:hAnsi="Times New Roman" w:cs="Times New Roman"/>
                      <w:sz w:val="20"/>
                    </w:rPr>
                  </w:pPr>
                </w:p>
              </w:tc>
            </w:tr>
            <w:tr w:rsidR="003B1260" w:rsidRPr="00E24D7E" w14:paraId="2774DBAD" w14:textId="77777777" w:rsidTr="008172E6">
              <w:trPr>
                <w:trHeight w:val="300"/>
              </w:trPr>
              <w:tc>
                <w:tcPr>
                  <w:tcW w:w="1575" w:type="dxa"/>
                  <w:tcBorders>
                    <w:top w:val="nil"/>
                    <w:left w:val="nil"/>
                    <w:bottom w:val="nil"/>
                    <w:right w:val="nil"/>
                  </w:tcBorders>
                  <w:shd w:val="clear" w:color="auto" w:fill="auto"/>
                  <w:noWrap/>
                  <w:vAlign w:val="bottom"/>
                  <w:hideMark/>
                </w:tcPr>
                <w:p w14:paraId="2774DBA4" w14:textId="77777777" w:rsidR="003B1260" w:rsidRPr="00E24D7E" w:rsidRDefault="00452105" w:rsidP="003B1260">
                  <w:pPr>
                    <w:rPr>
                      <w:rFonts w:ascii="Times New Roman" w:eastAsia="Times New Roman" w:hAnsi="Times New Roman" w:cs="Times New Roman"/>
                      <w:sz w:val="20"/>
                    </w:rPr>
                  </w:pPr>
                </w:p>
              </w:tc>
              <w:tc>
                <w:tcPr>
                  <w:tcW w:w="1936" w:type="dxa"/>
                  <w:tcBorders>
                    <w:top w:val="nil"/>
                    <w:left w:val="nil"/>
                    <w:bottom w:val="nil"/>
                    <w:right w:val="nil"/>
                  </w:tcBorders>
                  <w:shd w:val="clear" w:color="auto" w:fill="auto"/>
                  <w:noWrap/>
                  <w:vAlign w:val="bottom"/>
                  <w:hideMark/>
                </w:tcPr>
                <w:p w14:paraId="2774DBA5" w14:textId="77777777" w:rsidR="003B1260" w:rsidRPr="00E24D7E" w:rsidRDefault="00452105" w:rsidP="003B1260">
                  <w:pPr>
                    <w:rPr>
                      <w:rFonts w:ascii="Times New Roman" w:eastAsia="Times New Roman" w:hAnsi="Times New Roman" w:cs="Times New Roman"/>
                      <w:sz w:val="20"/>
                    </w:rPr>
                  </w:pPr>
                </w:p>
              </w:tc>
              <w:tc>
                <w:tcPr>
                  <w:tcW w:w="2947" w:type="dxa"/>
                  <w:tcBorders>
                    <w:top w:val="nil"/>
                    <w:left w:val="nil"/>
                    <w:bottom w:val="nil"/>
                    <w:right w:val="nil"/>
                  </w:tcBorders>
                  <w:shd w:val="clear" w:color="auto" w:fill="auto"/>
                  <w:noWrap/>
                  <w:vAlign w:val="bottom"/>
                  <w:hideMark/>
                </w:tcPr>
                <w:p w14:paraId="2774DBA6" w14:textId="77777777" w:rsidR="003B1260" w:rsidRPr="00E24D7E" w:rsidRDefault="00452105" w:rsidP="003B1260">
                  <w:pPr>
                    <w:rPr>
                      <w:rFonts w:ascii="Times New Roman" w:eastAsia="Times New Roman" w:hAnsi="Times New Roman" w:cs="Times New Roman"/>
                      <w:sz w:val="20"/>
                    </w:rPr>
                  </w:pPr>
                </w:p>
              </w:tc>
              <w:tc>
                <w:tcPr>
                  <w:tcW w:w="449" w:type="dxa"/>
                  <w:gridSpan w:val="2"/>
                  <w:tcBorders>
                    <w:top w:val="nil"/>
                    <w:left w:val="nil"/>
                    <w:bottom w:val="nil"/>
                    <w:right w:val="nil"/>
                  </w:tcBorders>
                  <w:shd w:val="clear" w:color="auto" w:fill="auto"/>
                  <w:noWrap/>
                  <w:vAlign w:val="bottom"/>
                  <w:hideMark/>
                </w:tcPr>
                <w:p w14:paraId="2774DBA7"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A8"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A9"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AA" w14:textId="77777777" w:rsidR="003B1260" w:rsidRPr="00E24D7E" w:rsidRDefault="00452105" w:rsidP="003B1260">
                  <w:pPr>
                    <w:rPr>
                      <w:rFonts w:ascii="Times New Roman" w:eastAsia="Times New Roman" w:hAnsi="Times New Roman" w:cs="Times New Roman"/>
                      <w:sz w:val="20"/>
                    </w:rPr>
                  </w:pPr>
                </w:p>
              </w:tc>
              <w:tc>
                <w:tcPr>
                  <w:tcW w:w="97" w:type="dxa"/>
                  <w:tcBorders>
                    <w:top w:val="nil"/>
                    <w:left w:val="nil"/>
                    <w:bottom w:val="nil"/>
                    <w:right w:val="nil"/>
                  </w:tcBorders>
                  <w:shd w:val="clear" w:color="auto" w:fill="auto"/>
                  <w:noWrap/>
                  <w:vAlign w:val="bottom"/>
                  <w:hideMark/>
                </w:tcPr>
                <w:p w14:paraId="2774DBAB" w14:textId="77777777" w:rsidR="003B1260" w:rsidRPr="00E24D7E" w:rsidRDefault="00452105" w:rsidP="003B1260">
                  <w:pPr>
                    <w:rPr>
                      <w:rFonts w:ascii="Times New Roman" w:eastAsia="Times New Roman" w:hAnsi="Times New Roman" w:cs="Times New Roman"/>
                      <w:sz w:val="20"/>
                    </w:rPr>
                  </w:pPr>
                </w:p>
              </w:tc>
              <w:tc>
                <w:tcPr>
                  <w:tcW w:w="40" w:type="dxa"/>
                  <w:tcBorders>
                    <w:top w:val="nil"/>
                    <w:left w:val="nil"/>
                    <w:bottom w:val="nil"/>
                    <w:right w:val="nil"/>
                  </w:tcBorders>
                  <w:shd w:val="clear" w:color="auto" w:fill="auto"/>
                  <w:noWrap/>
                  <w:vAlign w:val="bottom"/>
                  <w:hideMark/>
                </w:tcPr>
                <w:p w14:paraId="2774DBAC" w14:textId="77777777" w:rsidR="003B1260" w:rsidRPr="00E24D7E" w:rsidRDefault="00452105" w:rsidP="003B1260">
                  <w:pPr>
                    <w:rPr>
                      <w:rFonts w:ascii="Times New Roman" w:eastAsia="Times New Roman" w:hAnsi="Times New Roman" w:cs="Times New Roman"/>
                      <w:sz w:val="20"/>
                    </w:rPr>
                  </w:pPr>
                </w:p>
              </w:tc>
            </w:tr>
          </w:tbl>
          <w:p w14:paraId="2774DBAE" w14:textId="77777777" w:rsidR="003B1260" w:rsidRDefault="00452105" w:rsidP="003B1260">
            <w:pPr>
              <w:rPr>
                <w:rFonts w:eastAsia="Times New Roman" w:cs="Times New Roman"/>
                <w:szCs w:val="24"/>
              </w:rPr>
            </w:pPr>
          </w:p>
          <w:p w14:paraId="2774DBAF" w14:textId="77777777" w:rsidR="003B1260" w:rsidRPr="00E24D7E" w:rsidRDefault="00452105" w:rsidP="003B1260">
            <w:pPr>
              <w:rPr>
                <w:rFonts w:ascii="Calibri" w:eastAsia="Times New Roman" w:hAnsi="Calibri" w:cs="Calibri"/>
                <w:color w:val="000000"/>
                <w:szCs w:val="24"/>
              </w:rPr>
            </w:pPr>
          </w:p>
        </w:tc>
      </w:tr>
    </w:tbl>
    <w:p w14:paraId="2774DBB1" w14:textId="77777777" w:rsidR="009B4FE7" w:rsidRDefault="00452105">
      <w:pPr>
        <w:spacing w:line="600" w:lineRule="auto"/>
        <w:ind w:firstLine="720"/>
        <w:jc w:val="both"/>
        <w:rPr>
          <w:rFonts w:eastAsia="Times New Roman" w:cs="Times New Roman"/>
          <w:szCs w:val="24"/>
        </w:rPr>
      </w:pPr>
      <w:r w:rsidRPr="00EF3F89">
        <w:rPr>
          <w:rFonts w:eastAsia="SimSun"/>
          <w:b/>
          <w:szCs w:val="24"/>
          <w:lang w:eastAsia="zh-CN"/>
        </w:rPr>
        <w:lastRenderedPageBreak/>
        <w:t>ΠΡΟΕΔΡΕΥΩΝ (</w:t>
      </w:r>
      <w:r>
        <w:rPr>
          <w:rFonts w:eastAsia="SimSun"/>
          <w:b/>
          <w:szCs w:val="24"/>
          <w:lang w:eastAsia="zh-CN"/>
        </w:rPr>
        <w:t xml:space="preserve">Δημήτριος </w:t>
      </w:r>
      <w:r>
        <w:rPr>
          <w:rFonts w:eastAsia="SimSun"/>
          <w:b/>
          <w:szCs w:val="24"/>
          <w:lang w:eastAsia="zh-CN"/>
        </w:rPr>
        <w:t>Κρεμαστινός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Pr>
          <w:rFonts w:eastAsia="Times New Roman"/>
          <w:color w:val="000000"/>
          <w:szCs w:val="24"/>
          <w:shd w:val="clear" w:color="auto" w:fill="FFFFFF"/>
        </w:rPr>
        <w:t>Υπουργείου Οικονομικών</w:t>
      </w:r>
      <w:r w:rsidRPr="00492D94">
        <w:rPr>
          <w:rFonts w:eastAsia="Times New Roman"/>
          <w:color w:val="000000"/>
          <w:szCs w:val="24"/>
          <w:shd w:val="clear" w:color="auto" w:fill="FFFFFF"/>
        </w:rPr>
        <w:t>: «Κύρωση α) της από 29 Ιουνίου 2018 Πράξης Νομοθετικού Περιεχομένου "Παράταση μειωμένων συντελεστών ΦΠΑ στα νησιά Λέρο, Λέσβο, Κω, Σάμο και Χίο" (Α</w:t>
      </w:r>
      <w:r>
        <w:rPr>
          <w:rFonts w:eastAsia="Times New Roman"/>
          <w:color w:val="000000"/>
          <w:szCs w:val="24"/>
          <w:shd w:val="clear" w:color="auto" w:fill="FFFFFF"/>
        </w:rPr>
        <w:t>΄</w:t>
      </w:r>
      <w:r w:rsidRPr="00492D94">
        <w:rPr>
          <w:rFonts w:eastAsia="Times New Roman"/>
          <w:color w:val="000000"/>
          <w:szCs w:val="24"/>
          <w:shd w:val="clear" w:color="auto" w:fill="FFFFFF"/>
        </w:rPr>
        <w:t>115), β) της από 24 Ιουλίου 2018 Πράξης Νομ</w:t>
      </w:r>
      <w:r w:rsidRPr="00492D94">
        <w:rPr>
          <w:rFonts w:eastAsia="Times New Roman"/>
          <w:color w:val="000000"/>
          <w:szCs w:val="24"/>
          <w:shd w:val="clear" w:color="auto" w:fill="FFFFFF"/>
        </w:rPr>
        <w:t>οθετικού Περιεχομένου "Σύσταση ειδικού λογαριασμού για την αρωγή πληγέντων από τις πυρκαγιές που ξέσπασαν σε περιοχές της Επικράτειας στις 23 και 24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135), γ) της από 26 Ιουλίου 2018 Πράξης Νομοθετικού Περιεχομένου "Έκτακτα μέτρα για τη στή</w:t>
      </w:r>
      <w:r w:rsidRPr="00492D94">
        <w:rPr>
          <w:rFonts w:eastAsia="Times New Roman"/>
          <w:color w:val="000000"/>
          <w:szCs w:val="24"/>
          <w:shd w:val="clear" w:color="auto" w:fill="FFFFFF"/>
        </w:rPr>
        <w:t>ριξη των πληγέντων και την αποκατάσταση ζημιών από τις πυρκαγιές που έπληξαν περιοχές της Περιφέρειας Αττικής στις 23 και 24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138) και δ) της από 10 Αυγούστου 2018 Πράξης Νομοθετικού Περιεχομένου "Επείγοντα μέτρα για την εκτέλεση πράξεων κα</w:t>
      </w:r>
      <w:r w:rsidRPr="00492D94">
        <w:rPr>
          <w:rFonts w:eastAsia="Times New Roman"/>
          <w:color w:val="000000"/>
          <w:szCs w:val="24"/>
          <w:shd w:val="clear" w:color="auto" w:fill="FFFFFF"/>
        </w:rPr>
        <w:t>τεδάφισης και την αποκατάσταση ζημιών από τις πυρκαγιές της 23ης και 24ης Ιουλίου 2018" (Α</w:t>
      </w:r>
      <w:r>
        <w:rPr>
          <w:rFonts w:eastAsia="Times New Roman"/>
          <w:color w:val="000000"/>
          <w:szCs w:val="24"/>
          <w:shd w:val="clear" w:color="auto" w:fill="FFFFFF"/>
        </w:rPr>
        <w:t>΄</w:t>
      </w:r>
      <w:r w:rsidRPr="00492D94">
        <w:rPr>
          <w:rFonts w:eastAsia="Times New Roman"/>
          <w:color w:val="000000"/>
          <w:szCs w:val="24"/>
          <w:shd w:val="clear" w:color="auto" w:fill="FFFFFF"/>
        </w:rPr>
        <w:t>149)</w:t>
      </w:r>
      <w:r>
        <w:rPr>
          <w:rFonts w:eastAsia="Times New Roman"/>
          <w:color w:val="000000"/>
          <w:szCs w:val="24"/>
          <w:shd w:val="clear" w:color="auto" w:fill="FFFFFF"/>
        </w:rPr>
        <w:t xml:space="preserve"> και άλλες διατάξεις</w:t>
      </w:r>
      <w:r w:rsidRPr="00492D94">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774DBB2" w14:textId="77777777" w:rsidR="009B4FE7" w:rsidRDefault="00452105">
      <w:pPr>
        <w:autoSpaceDE w:val="0"/>
        <w:autoSpaceDN w:val="0"/>
        <w:adjustRightInd w:val="0"/>
        <w:spacing w:line="600" w:lineRule="auto"/>
        <w:ind w:firstLine="720"/>
        <w:jc w:val="center"/>
        <w:rPr>
          <w:rFonts w:eastAsia="SimSun"/>
          <w:b/>
          <w:color w:val="FF0000"/>
          <w:szCs w:val="24"/>
          <w:lang w:eastAsia="zh-CN"/>
        </w:rPr>
      </w:pPr>
      <w:r w:rsidRPr="008172E6">
        <w:rPr>
          <w:rFonts w:eastAsia="Times New Roman" w:cs="Times New Roman"/>
          <w:color w:val="FF0000"/>
          <w:szCs w:val="24"/>
        </w:rPr>
        <w:t xml:space="preserve">(Να καταχωριστεί το κείμενο του </w:t>
      </w:r>
      <w:r w:rsidRPr="008172E6">
        <w:rPr>
          <w:rFonts w:eastAsia="Times New Roman" w:cs="Times New Roman"/>
          <w:color w:val="FF0000"/>
          <w:szCs w:val="24"/>
        </w:rPr>
        <w:t>νομοσχεδίου</w:t>
      </w:r>
      <w:r w:rsidRPr="007D5D49">
        <w:rPr>
          <w:rFonts w:eastAsia="Times New Roman" w:cs="Times New Roman"/>
          <w:color w:val="FF0000"/>
          <w:szCs w:val="24"/>
        </w:rPr>
        <w:t xml:space="preserve"> σελ. </w:t>
      </w:r>
      <w:r>
        <w:rPr>
          <w:rFonts w:eastAsia="Times New Roman" w:cs="Times New Roman"/>
          <w:color w:val="FF0000"/>
          <w:szCs w:val="24"/>
        </w:rPr>
        <w:t>292Α</w:t>
      </w:r>
      <w:r w:rsidRPr="007D5D49">
        <w:rPr>
          <w:rFonts w:eastAsia="Times New Roman" w:cs="Times New Roman"/>
          <w:color w:val="FF0000"/>
          <w:szCs w:val="24"/>
        </w:rPr>
        <w:t>)</w:t>
      </w:r>
    </w:p>
    <w:p w14:paraId="2774DBB3" w14:textId="77777777" w:rsidR="009B4FE7" w:rsidRDefault="00452105">
      <w:pPr>
        <w:autoSpaceDE w:val="0"/>
        <w:autoSpaceDN w:val="0"/>
        <w:adjustRightInd w:val="0"/>
        <w:spacing w:line="600" w:lineRule="auto"/>
        <w:ind w:firstLine="720"/>
        <w:jc w:val="both"/>
        <w:rPr>
          <w:rFonts w:eastAsia="SimSun"/>
          <w:szCs w:val="24"/>
          <w:lang w:eastAsia="zh-CN"/>
        </w:rPr>
      </w:pPr>
      <w:r w:rsidRPr="00EF3F89">
        <w:rPr>
          <w:rFonts w:eastAsia="SimSun"/>
          <w:b/>
          <w:szCs w:val="24"/>
          <w:lang w:eastAsia="zh-CN"/>
        </w:rPr>
        <w:t>ΠΡΟΕΔΡΕΥΩΝ (</w:t>
      </w:r>
      <w:r>
        <w:rPr>
          <w:rFonts w:eastAsia="SimSun"/>
          <w:b/>
          <w:szCs w:val="24"/>
          <w:lang w:eastAsia="zh-CN"/>
        </w:rPr>
        <w:t>Δημήτριος Κρεμαστινός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774DBB4" w14:textId="77777777" w:rsidR="009B4FE7" w:rsidRDefault="00452105">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lastRenderedPageBreak/>
        <w:t>ΟΛΟΙ ΟΙ ΒΟΥΛΕΥΤ</w:t>
      </w:r>
      <w:r w:rsidRPr="00EF3F89">
        <w:rPr>
          <w:rFonts w:eastAsia="SimSun"/>
          <w:b/>
          <w:bCs/>
          <w:szCs w:val="24"/>
          <w:lang w:eastAsia="zh-CN"/>
        </w:rPr>
        <w:t>ΕΣ:</w:t>
      </w:r>
      <w:r w:rsidRPr="00EF3F89">
        <w:rPr>
          <w:rFonts w:eastAsia="SimSun"/>
          <w:szCs w:val="24"/>
          <w:lang w:eastAsia="zh-CN"/>
        </w:rPr>
        <w:t xml:space="preserve"> Μάλιστα, μάλιστα.</w:t>
      </w:r>
    </w:p>
    <w:p w14:paraId="2774DBB5" w14:textId="77777777" w:rsidR="009B4FE7" w:rsidRDefault="00452105">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ΠΡΟΕΔΡΕΥΩΝ (</w:t>
      </w:r>
      <w:r>
        <w:rPr>
          <w:rFonts w:eastAsia="SimSun"/>
          <w:b/>
          <w:bCs/>
          <w:szCs w:val="24"/>
          <w:lang w:eastAsia="zh-CN"/>
        </w:rPr>
        <w:t>Δημήτριος Κρεμαστινός</w:t>
      </w:r>
      <w:r w:rsidRPr="00EF3F89">
        <w:rPr>
          <w:rFonts w:eastAsia="SimSun"/>
          <w:b/>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774DBB6" w14:textId="77777777" w:rsidR="009B4FE7" w:rsidRDefault="00452105">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2774DBB7" w14:textId="77777777" w:rsidR="009B4FE7" w:rsidRDefault="00452105">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774DBB8" w14:textId="77777777" w:rsidR="009B4FE7" w:rsidRDefault="00452105">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w:t>
      </w:r>
      <w:r w:rsidRPr="002B4244">
        <w:rPr>
          <w:rFonts w:eastAsia="Times New Roman" w:cs="Times New Roman"/>
          <w:szCs w:val="24"/>
        </w:rPr>
        <w:t xml:space="preserve">Με τη συναίνεση του Σώματος και ώρα </w:t>
      </w:r>
      <w:r>
        <w:rPr>
          <w:rFonts w:eastAsia="Times New Roman" w:cs="Times New Roman"/>
          <w:szCs w:val="24"/>
        </w:rPr>
        <w:t>19</w:t>
      </w:r>
      <w:r w:rsidRPr="002B4244">
        <w:rPr>
          <w:rFonts w:eastAsia="Times New Roman" w:cs="Times New Roman"/>
          <w:szCs w:val="24"/>
        </w:rPr>
        <w:t>.</w:t>
      </w:r>
      <w:r>
        <w:rPr>
          <w:rFonts w:eastAsia="Times New Roman" w:cs="Times New Roman"/>
          <w:szCs w:val="24"/>
        </w:rPr>
        <w:t>01΄</w:t>
      </w:r>
      <w:r w:rsidRPr="002B4244">
        <w:rPr>
          <w:rFonts w:eastAsia="Times New Roman" w:cs="Times New Roman"/>
          <w:szCs w:val="24"/>
        </w:rPr>
        <w:t xml:space="preserve"> λύεται η συνεδρίαση </w:t>
      </w:r>
      <w:r>
        <w:rPr>
          <w:rFonts w:eastAsia="Times New Roman" w:cs="Times New Roman"/>
          <w:szCs w:val="24"/>
        </w:rPr>
        <w:t>για αύριο</w:t>
      </w:r>
      <w:r>
        <w:rPr>
          <w:rFonts w:eastAsia="Times New Roman" w:cs="Times New Roman"/>
          <w:szCs w:val="24"/>
        </w:rPr>
        <w:t>,</w:t>
      </w:r>
      <w:r>
        <w:rPr>
          <w:rFonts w:eastAsia="Times New Roman" w:cs="Times New Roman"/>
          <w:szCs w:val="24"/>
        </w:rPr>
        <w:t xml:space="preserve"> ημέρα Παρασκευή 16 Νοεμβρίου 2018 </w:t>
      </w:r>
      <w:r w:rsidRPr="002B4244">
        <w:rPr>
          <w:rFonts w:eastAsia="Times New Roman" w:cs="Times New Roman"/>
          <w:szCs w:val="24"/>
        </w:rPr>
        <w:t xml:space="preserve">και ώρα </w:t>
      </w:r>
      <w:r>
        <w:rPr>
          <w:rFonts w:eastAsia="Times New Roman" w:cs="Times New Roman"/>
          <w:szCs w:val="24"/>
        </w:rPr>
        <w:t>10</w:t>
      </w:r>
      <w:r w:rsidRPr="002B4244">
        <w:rPr>
          <w:rFonts w:eastAsia="Times New Roman" w:cs="Times New Roman"/>
          <w:szCs w:val="24"/>
        </w:rPr>
        <w:t>.</w:t>
      </w:r>
      <w:r>
        <w:rPr>
          <w:rFonts w:eastAsia="Times New Roman" w:cs="Times New Roman"/>
          <w:szCs w:val="24"/>
        </w:rPr>
        <w:t>0</w:t>
      </w:r>
      <w:r w:rsidRPr="002B4244">
        <w:rPr>
          <w:rFonts w:eastAsia="Times New Roman" w:cs="Times New Roman"/>
          <w:szCs w:val="24"/>
        </w:rPr>
        <w:t>0΄, με αντικείμενο εργασιών του Σώματος</w:t>
      </w:r>
      <w:r>
        <w:rPr>
          <w:rFonts w:eastAsia="Times New Roman" w:cs="Times New Roman"/>
          <w:szCs w:val="24"/>
        </w:rPr>
        <w:t>:</w:t>
      </w:r>
      <w:r w:rsidRPr="002B4244">
        <w:rPr>
          <w:rFonts w:eastAsia="Times New Roman" w:cs="Times New Roman"/>
          <w:szCs w:val="24"/>
        </w:rPr>
        <w:t xml:space="preserve"> α) </w:t>
      </w:r>
      <w:r>
        <w:rPr>
          <w:rFonts w:eastAsia="Times New Roman" w:cs="Times New Roman"/>
          <w:szCs w:val="24"/>
        </w:rPr>
        <w:t>α</w:t>
      </w:r>
      <w:r>
        <w:rPr>
          <w:rFonts w:eastAsia="Times New Roman" w:cs="Times New Roman"/>
          <w:szCs w:val="24"/>
        </w:rPr>
        <w:t>ναφορά στην Επέτειο της 17</w:t>
      </w:r>
      <w:r w:rsidRPr="008172E6">
        <w:rPr>
          <w:rFonts w:eastAsia="Times New Roman" w:cs="Times New Roman"/>
          <w:szCs w:val="24"/>
          <w:vertAlign w:val="superscript"/>
        </w:rPr>
        <w:t>ης</w:t>
      </w:r>
      <w:r>
        <w:rPr>
          <w:rFonts w:eastAsia="Times New Roman" w:cs="Times New Roman"/>
          <w:szCs w:val="24"/>
        </w:rPr>
        <w:t xml:space="preserve"> Νοεμβρίου για την εξέγερση του Πολυτεχνείου και </w:t>
      </w:r>
      <w:r>
        <w:rPr>
          <w:rFonts w:eastAsia="Times New Roman" w:cs="Times New Roman"/>
          <w:szCs w:val="24"/>
        </w:rPr>
        <w:t xml:space="preserve">β) </w:t>
      </w:r>
      <w:r w:rsidRPr="002B4244">
        <w:rPr>
          <w:rFonts w:eastAsia="Times New Roman" w:cs="Times New Roman"/>
          <w:szCs w:val="24"/>
        </w:rPr>
        <w:t>κοινοβουλευτικό έλεγχο</w:t>
      </w:r>
      <w:r>
        <w:rPr>
          <w:rFonts w:eastAsia="Times New Roman" w:cs="Times New Roman"/>
          <w:szCs w:val="24"/>
        </w:rPr>
        <w:t>,</w:t>
      </w:r>
      <w:r w:rsidRPr="002B4244">
        <w:rPr>
          <w:rFonts w:eastAsia="Times New Roman" w:cs="Times New Roman"/>
          <w:szCs w:val="24"/>
        </w:rPr>
        <w:t xml:space="preserve"> συζήτηση επικαίρων ερωτήσεων</w:t>
      </w:r>
      <w:r>
        <w:rPr>
          <w:rFonts w:eastAsia="Times New Roman" w:cs="Times New Roman"/>
          <w:szCs w:val="24"/>
        </w:rPr>
        <w:t>.</w:t>
      </w:r>
    </w:p>
    <w:p w14:paraId="2774DBB9" w14:textId="77777777" w:rsidR="009B4FE7" w:rsidRDefault="00452105">
      <w:pPr>
        <w:autoSpaceDE w:val="0"/>
        <w:autoSpaceDN w:val="0"/>
        <w:adjustRightInd w:val="0"/>
        <w:spacing w:line="600" w:lineRule="auto"/>
        <w:ind w:firstLine="709"/>
        <w:jc w:val="both"/>
        <w:rPr>
          <w:rFonts w:eastAsia="Times New Roman" w:cs="Times New Roman"/>
          <w:b/>
          <w:szCs w:val="24"/>
        </w:rPr>
      </w:pPr>
      <w:r>
        <w:rPr>
          <w:rFonts w:eastAsia="Times New Roman" w:cs="Times New Roman"/>
          <w:b/>
          <w:szCs w:val="24"/>
        </w:rPr>
        <w:t>Ο ΠΡΟΕΔΡΟΣ                                                                ΟΙ ΓΡΑΜΜΑΤΕΙΣ</w:t>
      </w:r>
    </w:p>
    <w:sectPr w:rsidR="009B4F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UA3w0O5f+e/PFOqCIvevc54W+gQ=" w:salt="9McECFKIM4p06qrY8lOj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E7"/>
    <w:rsid w:val="00452105"/>
    <w:rsid w:val="009B4FE7"/>
    <w:rsid w:val="00AE08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D1AA"/>
  <w15:docId w15:val="{B3D255E2-17EC-42B4-9864-8B069576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67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A67FA"/>
    <w:rPr>
      <w:rFonts w:ascii="Segoe UI" w:hAnsi="Segoe UI" w:cs="Segoe UI"/>
      <w:sz w:val="18"/>
      <w:szCs w:val="18"/>
    </w:rPr>
  </w:style>
  <w:style w:type="paragraph" w:styleId="a4">
    <w:name w:val="Revision"/>
    <w:hidden/>
    <w:uiPriority w:val="99"/>
    <w:semiHidden/>
    <w:rsid w:val="000A7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719</MetadataID>
    <Session xmlns="641f345b-441b-4b81-9152-adc2e73ba5e1">Δ´</Session>
    <Date xmlns="641f345b-441b-4b81-9152-adc2e73ba5e1">2018-11-14T22:00:00+00:00</Date>
    <Status xmlns="641f345b-441b-4b81-9152-adc2e73ba5e1">
      <Url>https://intra.parliament.gr/praktika/Lists/Incoming_Metadata/EditForm.aspx?ID=719&amp;Source=/praktika/Recordings_Library/Forms/AllItems.aspx</Url>
      <Description>Δημοσιεύτηκε</Description>
    </Status>
    <Meeting xmlns="641f345b-441b-4b81-9152-adc2e73ba5e1">ΚΖ´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51D2C9-7FE5-4CAA-BFAA-63501EE3C838}">
  <ds:schemaRef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641f345b-441b-4b81-9152-adc2e73ba5e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654E35C-951A-4750-86A3-C2D529F0F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7EC25-6AF6-4AAE-8D3C-E074EFF33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367</Pages>
  <Words>67725</Words>
  <Characters>365719</Characters>
  <Application>Microsoft Office Word</Application>
  <DocSecurity>0</DocSecurity>
  <Lines>3047</Lines>
  <Paragraphs>865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432579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2018-11-26T07:55:00Z</dcterms:created>
  <dcterms:modified xsi:type="dcterms:W3CDTF">2018-11-26T07:55:00Z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