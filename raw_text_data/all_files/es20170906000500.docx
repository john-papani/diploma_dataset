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6D3F1" w14:textId="77777777" w:rsidR="0012330A" w:rsidRPr="0012330A" w:rsidRDefault="0012330A" w:rsidP="0012330A">
      <w:pPr>
        <w:spacing w:after="0" w:line="360" w:lineRule="auto"/>
        <w:rPr>
          <w:ins w:id="0" w:author="Φλούδα Χριστίνα" w:date="2017-09-13T11:28:00Z"/>
          <w:rFonts w:eastAsia="Times New Roman"/>
          <w:szCs w:val="24"/>
          <w:lang w:eastAsia="en-US"/>
        </w:rPr>
      </w:pPr>
      <w:bookmarkStart w:id="1" w:name="_GoBack"/>
      <w:bookmarkEnd w:id="1"/>
      <w:ins w:id="2" w:author="Φλούδα Χριστίνα" w:date="2017-09-13T11:28:00Z">
        <w:r w:rsidRPr="0012330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DD9998" w14:textId="77777777" w:rsidR="0012330A" w:rsidRPr="0012330A" w:rsidRDefault="0012330A" w:rsidP="0012330A">
      <w:pPr>
        <w:spacing w:after="0" w:line="360" w:lineRule="auto"/>
        <w:rPr>
          <w:ins w:id="3" w:author="Φλούδα Χριστίνα" w:date="2017-09-13T11:28:00Z"/>
          <w:rFonts w:eastAsia="Times New Roman"/>
          <w:szCs w:val="24"/>
          <w:lang w:eastAsia="en-US"/>
        </w:rPr>
      </w:pPr>
    </w:p>
    <w:p w14:paraId="615A3C46" w14:textId="77777777" w:rsidR="0012330A" w:rsidRPr="0012330A" w:rsidRDefault="0012330A" w:rsidP="0012330A">
      <w:pPr>
        <w:spacing w:after="0" w:line="360" w:lineRule="auto"/>
        <w:rPr>
          <w:ins w:id="4" w:author="Φλούδα Χριστίνα" w:date="2017-09-13T11:28:00Z"/>
          <w:rFonts w:eastAsia="Times New Roman"/>
          <w:szCs w:val="24"/>
          <w:lang w:eastAsia="en-US"/>
        </w:rPr>
      </w:pPr>
      <w:ins w:id="5" w:author="Φλούδα Χριστίνα" w:date="2017-09-13T11:28:00Z">
        <w:r w:rsidRPr="0012330A">
          <w:rPr>
            <w:rFonts w:eastAsia="Times New Roman"/>
            <w:szCs w:val="24"/>
            <w:lang w:eastAsia="en-US"/>
          </w:rPr>
          <w:t>ΠΙΝΑΚΑΣ ΠΕΡΙΕΧΟΜΕΝΩΝ</w:t>
        </w:r>
      </w:ins>
    </w:p>
    <w:p w14:paraId="5DC74463" w14:textId="77777777" w:rsidR="0012330A" w:rsidRPr="0012330A" w:rsidRDefault="0012330A" w:rsidP="0012330A">
      <w:pPr>
        <w:spacing w:after="0" w:line="360" w:lineRule="auto"/>
        <w:rPr>
          <w:ins w:id="6" w:author="Φλούδα Χριστίνα" w:date="2017-09-13T11:28:00Z"/>
          <w:rFonts w:eastAsia="Times New Roman"/>
          <w:szCs w:val="24"/>
          <w:lang w:eastAsia="en-US"/>
        </w:rPr>
      </w:pPr>
      <w:ins w:id="7" w:author="Φλούδα Χριστίνα" w:date="2017-09-13T11:28:00Z">
        <w:r w:rsidRPr="0012330A">
          <w:rPr>
            <w:rFonts w:eastAsia="Times New Roman"/>
            <w:szCs w:val="24"/>
            <w:lang w:eastAsia="en-US"/>
          </w:rPr>
          <w:t xml:space="preserve">ΙΖ΄ ΠΕΡΙΟΔΟΣ </w:t>
        </w:r>
      </w:ins>
    </w:p>
    <w:p w14:paraId="40976694" w14:textId="77777777" w:rsidR="0012330A" w:rsidRPr="0012330A" w:rsidRDefault="0012330A" w:rsidP="0012330A">
      <w:pPr>
        <w:spacing w:after="0" w:line="360" w:lineRule="auto"/>
        <w:rPr>
          <w:ins w:id="8" w:author="Φλούδα Χριστίνα" w:date="2017-09-13T11:28:00Z"/>
          <w:rFonts w:eastAsia="Times New Roman"/>
          <w:szCs w:val="24"/>
          <w:lang w:eastAsia="en-US"/>
        </w:rPr>
      </w:pPr>
      <w:ins w:id="9" w:author="Φλούδα Χριστίνα" w:date="2017-09-13T11:28:00Z">
        <w:r w:rsidRPr="0012330A">
          <w:rPr>
            <w:rFonts w:eastAsia="Times New Roman"/>
            <w:szCs w:val="24"/>
            <w:lang w:eastAsia="en-US"/>
          </w:rPr>
          <w:t>ΠΡΟΕΔΡΕΥΟΜΕΝΗΣ ΚΟΙΝΟΒΟΥΛΕΥΤΙΚΗΣ ΔΗΜΟΚΡΑΤΙΑΣ</w:t>
        </w:r>
      </w:ins>
    </w:p>
    <w:p w14:paraId="0B4702BA" w14:textId="77777777" w:rsidR="0012330A" w:rsidRPr="0012330A" w:rsidRDefault="0012330A" w:rsidP="0012330A">
      <w:pPr>
        <w:spacing w:after="0" w:line="360" w:lineRule="auto"/>
        <w:rPr>
          <w:ins w:id="10" w:author="Φλούδα Χριστίνα" w:date="2017-09-13T11:28:00Z"/>
          <w:rFonts w:eastAsia="Times New Roman"/>
          <w:szCs w:val="24"/>
          <w:lang w:eastAsia="en-US"/>
        </w:rPr>
      </w:pPr>
      <w:ins w:id="11" w:author="Φλούδα Χριστίνα" w:date="2017-09-13T11:28:00Z">
        <w:r w:rsidRPr="0012330A">
          <w:rPr>
            <w:rFonts w:eastAsia="Times New Roman"/>
            <w:szCs w:val="24"/>
            <w:lang w:eastAsia="en-US"/>
          </w:rPr>
          <w:t>ΣΥΝΟΔΟΣ Β΄</w:t>
        </w:r>
      </w:ins>
    </w:p>
    <w:p w14:paraId="3E404D92" w14:textId="77777777" w:rsidR="0012330A" w:rsidRPr="0012330A" w:rsidRDefault="0012330A" w:rsidP="0012330A">
      <w:pPr>
        <w:spacing w:after="0" w:line="360" w:lineRule="auto"/>
        <w:rPr>
          <w:ins w:id="12" w:author="Φλούδα Χριστίνα" w:date="2017-09-13T11:28:00Z"/>
          <w:rFonts w:eastAsia="Times New Roman"/>
          <w:szCs w:val="24"/>
          <w:lang w:eastAsia="en-US"/>
        </w:rPr>
      </w:pPr>
    </w:p>
    <w:p w14:paraId="43ECB620" w14:textId="77777777" w:rsidR="0012330A" w:rsidRPr="0012330A" w:rsidRDefault="0012330A" w:rsidP="0012330A">
      <w:pPr>
        <w:spacing w:after="0" w:line="360" w:lineRule="auto"/>
        <w:rPr>
          <w:ins w:id="13" w:author="Φλούδα Χριστίνα" w:date="2017-09-13T11:28:00Z"/>
          <w:rFonts w:eastAsia="Times New Roman"/>
          <w:szCs w:val="24"/>
          <w:lang w:eastAsia="en-US"/>
        </w:rPr>
      </w:pPr>
      <w:ins w:id="14" w:author="Φλούδα Χριστίνα" w:date="2017-09-13T11:28:00Z">
        <w:r w:rsidRPr="0012330A">
          <w:rPr>
            <w:rFonts w:eastAsia="Times New Roman"/>
            <w:szCs w:val="24"/>
            <w:lang w:eastAsia="en-US"/>
          </w:rPr>
          <w:t>ΣΥΝΕΔΡΙΑΣΗ ΡΟΒ΄</w:t>
        </w:r>
      </w:ins>
    </w:p>
    <w:p w14:paraId="6B13CC87" w14:textId="77777777" w:rsidR="0012330A" w:rsidRPr="0012330A" w:rsidRDefault="0012330A" w:rsidP="0012330A">
      <w:pPr>
        <w:spacing w:after="0" w:line="360" w:lineRule="auto"/>
        <w:rPr>
          <w:ins w:id="15" w:author="Φλούδα Χριστίνα" w:date="2017-09-13T11:28:00Z"/>
          <w:rFonts w:eastAsia="Times New Roman"/>
          <w:szCs w:val="24"/>
          <w:lang w:eastAsia="en-US"/>
        </w:rPr>
      </w:pPr>
      <w:ins w:id="16" w:author="Φλούδα Χριστίνα" w:date="2017-09-13T11:28:00Z">
        <w:r w:rsidRPr="0012330A">
          <w:rPr>
            <w:rFonts w:eastAsia="Times New Roman"/>
            <w:szCs w:val="24"/>
            <w:lang w:eastAsia="en-US"/>
          </w:rPr>
          <w:t>Τετάρτη  6 Σεπτεμβρίου 2017</w:t>
        </w:r>
      </w:ins>
    </w:p>
    <w:p w14:paraId="719A4E40" w14:textId="77777777" w:rsidR="0012330A" w:rsidRPr="0012330A" w:rsidRDefault="0012330A" w:rsidP="0012330A">
      <w:pPr>
        <w:spacing w:after="0" w:line="360" w:lineRule="auto"/>
        <w:rPr>
          <w:ins w:id="17" w:author="Φλούδα Χριστίνα" w:date="2017-09-13T11:28:00Z"/>
          <w:rFonts w:eastAsia="Times New Roman"/>
          <w:szCs w:val="24"/>
          <w:lang w:eastAsia="en-US"/>
        </w:rPr>
      </w:pPr>
    </w:p>
    <w:p w14:paraId="47B8ED27" w14:textId="77777777" w:rsidR="0012330A" w:rsidRPr="0012330A" w:rsidRDefault="0012330A" w:rsidP="0012330A">
      <w:pPr>
        <w:spacing w:after="0" w:line="360" w:lineRule="auto"/>
        <w:rPr>
          <w:ins w:id="18" w:author="Φλούδα Χριστίνα" w:date="2017-09-13T11:28:00Z"/>
          <w:rFonts w:eastAsia="Times New Roman"/>
          <w:szCs w:val="24"/>
          <w:lang w:eastAsia="en-US"/>
        </w:rPr>
      </w:pPr>
      <w:ins w:id="19" w:author="Φλούδα Χριστίνα" w:date="2017-09-13T11:28:00Z">
        <w:r w:rsidRPr="0012330A">
          <w:rPr>
            <w:rFonts w:eastAsia="Times New Roman"/>
            <w:szCs w:val="24"/>
            <w:lang w:eastAsia="en-US"/>
          </w:rPr>
          <w:t>ΘΕΜΑΤΑ</w:t>
        </w:r>
      </w:ins>
    </w:p>
    <w:p w14:paraId="1C6ECD68" w14:textId="77777777" w:rsidR="0012330A" w:rsidRPr="0012330A" w:rsidRDefault="0012330A" w:rsidP="0012330A">
      <w:pPr>
        <w:spacing w:after="0" w:line="360" w:lineRule="auto"/>
        <w:rPr>
          <w:ins w:id="20" w:author="Φλούδα Χριστίνα" w:date="2017-09-13T11:28:00Z"/>
          <w:rFonts w:eastAsia="Times New Roman"/>
          <w:szCs w:val="24"/>
          <w:lang w:eastAsia="en-US"/>
        </w:rPr>
      </w:pPr>
      <w:ins w:id="21" w:author="Φλούδα Χριστίνα" w:date="2017-09-13T11:28:00Z">
        <w:r w:rsidRPr="0012330A">
          <w:rPr>
            <w:rFonts w:eastAsia="Times New Roman"/>
            <w:szCs w:val="24"/>
            <w:lang w:eastAsia="en-US"/>
          </w:rPr>
          <w:t xml:space="preserve"> </w:t>
        </w:r>
        <w:r w:rsidRPr="0012330A">
          <w:rPr>
            <w:rFonts w:eastAsia="Times New Roman"/>
            <w:szCs w:val="24"/>
            <w:lang w:eastAsia="en-US"/>
          </w:rPr>
          <w:br/>
          <w:t xml:space="preserve">Α. ΕΙΔΙΚΑ ΘΕΜΑΤΑ </w:t>
        </w:r>
        <w:r w:rsidRPr="0012330A">
          <w:rPr>
            <w:rFonts w:eastAsia="Times New Roman"/>
            <w:szCs w:val="24"/>
            <w:lang w:eastAsia="en-US"/>
          </w:rPr>
          <w:br/>
          <w:t xml:space="preserve">1. Επικύρωση Πρακτικών, σελ. </w:t>
        </w:r>
        <w:r w:rsidRPr="0012330A">
          <w:rPr>
            <w:rFonts w:eastAsia="Times New Roman"/>
            <w:szCs w:val="24"/>
            <w:lang w:eastAsia="en-US"/>
          </w:rPr>
          <w:br/>
          <w:t xml:space="preserve">2. Επί διαδικαστικού θέματος, σελ. </w:t>
        </w:r>
        <w:r w:rsidRPr="0012330A">
          <w:rPr>
            <w:rFonts w:eastAsia="Times New Roman"/>
            <w:szCs w:val="24"/>
            <w:lang w:eastAsia="en-US"/>
          </w:rPr>
          <w:br/>
          <w:t xml:space="preserve"> </w:t>
        </w:r>
        <w:r w:rsidRPr="0012330A">
          <w:rPr>
            <w:rFonts w:eastAsia="Times New Roman"/>
            <w:szCs w:val="24"/>
            <w:lang w:eastAsia="en-US"/>
          </w:rPr>
          <w:br/>
          <w:t xml:space="preserve">Β. ΚΟΙΝΟΒΟΥΛΕΥΤΙΚΟΣ ΕΛΕΓΧΟΣ </w:t>
        </w:r>
        <w:r w:rsidRPr="0012330A">
          <w:rPr>
            <w:rFonts w:eastAsia="Times New Roman"/>
            <w:szCs w:val="24"/>
            <w:lang w:eastAsia="en-US"/>
          </w:rPr>
          <w:br/>
          <w:t xml:space="preserve">Ανακοίνωση του δελτίου επικαίρων ερωτήσεων  της Πέμπτης 7 Σεπτεμβρίου 2017, σελ. </w:t>
        </w:r>
        <w:r w:rsidRPr="0012330A">
          <w:rPr>
            <w:rFonts w:eastAsia="Times New Roman"/>
            <w:szCs w:val="24"/>
            <w:lang w:eastAsia="en-US"/>
          </w:rPr>
          <w:br/>
          <w:t xml:space="preserve"> </w:t>
        </w:r>
        <w:r w:rsidRPr="0012330A">
          <w:rPr>
            <w:rFonts w:eastAsia="Times New Roman"/>
            <w:szCs w:val="24"/>
            <w:lang w:eastAsia="en-US"/>
          </w:rPr>
          <w:br/>
          <w:t xml:space="preserve">Γ. ΝΟΜΟΘΕΤΙΚΗ ΕΡΓΑΣΙΑ </w:t>
        </w:r>
        <w:r w:rsidRPr="0012330A">
          <w:rPr>
            <w:rFonts w:eastAsia="Times New Roman"/>
            <w:szCs w:val="24"/>
            <w:lang w:eastAsia="en-US"/>
          </w:rPr>
          <w:br/>
          <w:t xml:space="preserve">Συζήτηση επί της αρχής των άρθρων, των τροπολογιών και του συνόλου του σχεδίου νόμου του Υπουργείου Εργασίας, Κοινωνικής Ασφάλισης και Κοινωνικής Αλληλεγγύης: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σελ. </w:t>
        </w:r>
        <w:r w:rsidRPr="0012330A">
          <w:rPr>
            <w:rFonts w:eastAsia="Times New Roman"/>
            <w:szCs w:val="24"/>
            <w:lang w:eastAsia="en-US"/>
          </w:rPr>
          <w:br/>
          <w:t xml:space="preserve"> </w:t>
        </w:r>
        <w:r w:rsidRPr="0012330A">
          <w:rPr>
            <w:rFonts w:eastAsia="Times New Roman"/>
            <w:szCs w:val="24"/>
            <w:lang w:eastAsia="en-US"/>
          </w:rPr>
          <w:br/>
          <w:t>ΠΡΟΕΔΡΕΥΟΝΤΕΣ</w:t>
        </w:r>
      </w:ins>
    </w:p>
    <w:p w14:paraId="61CAD942" w14:textId="77777777" w:rsidR="0012330A" w:rsidRPr="0012330A" w:rsidRDefault="0012330A" w:rsidP="0012330A">
      <w:pPr>
        <w:spacing w:after="0" w:line="360" w:lineRule="auto"/>
        <w:rPr>
          <w:ins w:id="22" w:author="Φλούδα Χριστίνα" w:date="2017-09-13T11:28:00Z"/>
          <w:rFonts w:eastAsia="Times New Roman"/>
          <w:szCs w:val="24"/>
          <w:lang w:eastAsia="en-US"/>
        </w:rPr>
      </w:pPr>
    </w:p>
    <w:p w14:paraId="3DFDA7F2" w14:textId="77777777" w:rsidR="0012330A" w:rsidRPr="0012330A" w:rsidRDefault="0012330A" w:rsidP="0012330A">
      <w:pPr>
        <w:spacing w:after="0" w:line="360" w:lineRule="auto"/>
        <w:rPr>
          <w:ins w:id="23" w:author="Φλούδα Χριστίνα" w:date="2017-09-13T11:28:00Z"/>
          <w:rFonts w:eastAsia="Times New Roman"/>
          <w:szCs w:val="24"/>
          <w:lang w:eastAsia="en-US"/>
        </w:rPr>
      </w:pPr>
      <w:ins w:id="24" w:author="Φλούδα Χριστίνα" w:date="2017-09-13T11:28:00Z">
        <w:r w:rsidRPr="0012330A">
          <w:rPr>
            <w:rFonts w:eastAsia="Times New Roman"/>
            <w:szCs w:val="24"/>
            <w:lang w:eastAsia="en-US"/>
          </w:rPr>
          <w:t>ΓΕΩΡΓΙΑΔΗΣ Μ. , σελ.</w:t>
        </w:r>
      </w:ins>
    </w:p>
    <w:p w14:paraId="4720C921" w14:textId="77777777" w:rsidR="0012330A" w:rsidRPr="0012330A" w:rsidRDefault="0012330A" w:rsidP="0012330A">
      <w:pPr>
        <w:spacing w:after="0" w:line="360" w:lineRule="auto"/>
        <w:rPr>
          <w:ins w:id="25" w:author="Φλούδα Χριστίνα" w:date="2017-09-13T11:28:00Z"/>
          <w:rFonts w:eastAsia="Times New Roman"/>
          <w:szCs w:val="24"/>
          <w:lang w:eastAsia="en-US"/>
        </w:rPr>
      </w:pPr>
      <w:ins w:id="26" w:author="Φλούδα Χριστίνα" w:date="2017-09-13T11:28:00Z">
        <w:r w:rsidRPr="0012330A">
          <w:rPr>
            <w:rFonts w:eastAsia="Times New Roman"/>
            <w:szCs w:val="24"/>
            <w:lang w:eastAsia="en-US"/>
          </w:rPr>
          <w:t>ΚΟΥΡΑΚΗΣ Α. , σελ.</w:t>
        </w:r>
      </w:ins>
    </w:p>
    <w:p w14:paraId="4FD0C523" w14:textId="77777777" w:rsidR="0012330A" w:rsidRPr="0012330A" w:rsidRDefault="0012330A" w:rsidP="0012330A">
      <w:pPr>
        <w:spacing w:after="0" w:line="360" w:lineRule="auto"/>
        <w:rPr>
          <w:ins w:id="27" w:author="Φλούδα Χριστίνα" w:date="2017-09-13T11:28:00Z"/>
          <w:rFonts w:eastAsia="Times New Roman"/>
          <w:szCs w:val="24"/>
          <w:lang w:eastAsia="en-US"/>
        </w:rPr>
      </w:pPr>
      <w:ins w:id="28" w:author="Φλούδα Χριστίνα" w:date="2017-09-13T11:28:00Z">
        <w:r w:rsidRPr="0012330A">
          <w:rPr>
            <w:rFonts w:eastAsia="Times New Roman"/>
            <w:szCs w:val="24"/>
            <w:lang w:eastAsia="en-US"/>
          </w:rPr>
          <w:t>ΛΑΜΠΡΟΥΛΗΣ Γ. , σελ.</w:t>
        </w:r>
      </w:ins>
    </w:p>
    <w:p w14:paraId="1727BADD" w14:textId="77777777" w:rsidR="0012330A" w:rsidRPr="0012330A" w:rsidRDefault="0012330A" w:rsidP="0012330A">
      <w:pPr>
        <w:spacing w:after="0" w:line="360" w:lineRule="auto"/>
        <w:rPr>
          <w:ins w:id="29" w:author="Φλούδα Χριστίνα" w:date="2017-09-13T11:28:00Z"/>
          <w:rFonts w:eastAsia="Times New Roman"/>
          <w:szCs w:val="24"/>
          <w:lang w:eastAsia="en-US"/>
        </w:rPr>
      </w:pPr>
      <w:ins w:id="30" w:author="Φλούδα Χριστίνα" w:date="2017-09-13T11:28:00Z">
        <w:r w:rsidRPr="0012330A">
          <w:rPr>
            <w:rFonts w:eastAsia="Times New Roman"/>
            <w:szCs w:val="24"/>
            <w:lang w:eastAsia="en-US"/>
          </w:rPr>
          <w:t>ΧΡΙΣΤΟΔΟΥΛΟΠΟΥΛΟΥ Α. , σελ.</w:t>
        </w:r>
        <w:r w:rsidRPr="0012330A">
          <w:rPr>
            <w:rFonts w:eastAsia="Times New Roman"/>
            <w:szCs w:val="24"/>
            <w:lang w:eastAsia="en-US"/>
          </w:rPr>
          <w:br/>
        </w:r>
        <w:r w:rsidRPr="0012330A">
          <w:rPr>
            <w:rFonts w:eastAsia="Times New Roman"/>
            <w:szCs w:val="24"/>
            <w:lang w:eastAsia="en-US"/>
          </w:rPr>
          <w:br/>
        </w:r>
      </w:ins>
    </w:p>
    <w:p w14:paraId="6A388062" w14:textId="77777777" w:rsidR="0012330A" w:rsidRPr="0012330A" w:rsidRDefault="0012330A" w:rsidP="0012330A">
      <w:pPr>
        <w:spacing w:after="0" w:line="360" w:lineRule="auto"/>
        <w:rPr>
          <w:ins w:id="31" w:author="Φλούδα Χριστίνα" w:date="2017-09-13T11:28:00Z"/>
          <w:rFonts w:eastAsia="Times New Roman"/>
          <w:szCs w:val="24"/>
          <w:lang w:eastAsia="en-US"/>
        </w:rPr>
      </w:pPr>
      <w:ins w:id="32" w:author="Φλούδα Χριστίνα" w:date="2017-09-13T11:28:00Z">
        <w:r w:rsidRPr="0012330A">
          <w:rPr>
            <w:rFonts w:eastAsia="Times New Roman"/>
            <w:szCs w:val="24"/>
            <w:lang w:eastAsia="en-US"/>
          </w:rPr>
          <w:t>ΟΜΙΛΗΤΕΣ</w:t>
        </w:r>
      </w:ins>
    </w:p>
    <w:p w14:paraId="14A2101D" w14:textId="77777777" w:rsidR="0012330A" w:rsidRPr="0012330A" w:rsidRDefault="0012330A" w:rsidP="0012330A">
      <w:pPr>
        <w:spacing w:after="0" w:line="360" w:lineRule="auto"/>
        <w:rPr>
          <w:ins w:id="33" w:author="Φλούδα Χριστίνα" w:date="2017-09-13T11:28:00Z"/>
          <w:rFonts w:eastAsia="Times New Roman"/>
          <w:szCs w:val="24"/>
          <w:lang w:eastAsia="en-US"/>
        </w:rPr>
      </w:pPr>
      <w:ins w:id="34" w:author="Φλούδα Χριστίνα" w:date="2017-09-13T11:28:00Z">
        <w:r w:rsidRPr="0012330A">
          <w:rPr>
            <w:rFonts w:eastAsia="Times New Roman"/>
            <w:szCs w:val="24"/>
            <w:lang w:eastAsia="en-US"/>
          </w:rPr>
          <w:br/>
          <w:t>Α. Επί διαδικαστικού θέματος:</w:t>
        </w:r>
        <w:r w:rsidRPr="0012330A">
          <w:rPr>
            <w:rFonts w:eastAsia="Times New Roman"/>
            <w:szCs w:val="24"/>
            <w:lang w:eastAsia="en-US"/>
          </w:rPr>
          <w:br/>
          <w:t>ΑΜΥΡΑΣ Γ. , σελ.</w:t>
        </w:r>
        <w:r w:rsidRPr="0012330A">
          <w:rPr>
            <w:rFonts w:eastAsia="Times New Roman"/>
            <w:szCs w:val="24"/>
            <w:lang w:eastAsia="en-US"/>
          </w:rPr>
          <w:br/>
          <w:t>ΑΝΤΩΝΙΑΔΗΣ Ι. , σελ.</w:t>
        </w:r>
        <w:r w:rsidRPr="0012330A">
          <w:rPr>
            <w:rFonts w:eastAsia="Times New Roman"/>
            <w:szCs w:val="24"/>
            <w:lang w:eastAsia="en-US"/>
          </w:rPr>
          <w:br/>
          <w:t>ΒΑΡΔΑΚΗΣ Σ. , σελ.</w:t>
        </w:r>
        <w:r w:rsidRPr="0012330A">
          <w:rPr>
            <w:rFonts w:eastAsia="Times New Roman"/>
            <w:szCs w:val="24"/>
            <w:lang w:eastAsia="en-US"/>
          </w:rPr>
          <w:br/>
          <w:t>ΒΡΟΥΤΣΗΣ Ι. , σελ.</w:t>
        </w:r>
        <w:r w:rsidRPr="0012330A">
          <w:rPr>
            <w:rFonts w:eastAsia="Times New Roman"/>
            <w:szCs w:val="24"/>
            <w:lang w:eastAsia="en-US"/>
          </w:rPr>
          <w:br/>
          <w:t>ΔΕΝΔΙΑΣ Ν. , σελ.</w:t>
        </w:r>
        <w:r w:rsidRPr="0012330A">
          <w:rPr>
            <w:rFonts w:eastAsia="Times New Roman"/>
            <w:szCs w:val="24"/>
            <w:lang w:eastAsia="en-US"/>
          </w:rPr>
          <w:br/>
          <w:t>ΔΡΙΤΣΑΣ Θ. , σελ.</w:t>
        </w:r>
        <w:r w:rsidRPr="0012330A">
          <w:rPr>
            <w:rFonts w:eastAsia="Times New Roman"/>
            <w:szCs w:val="24"/>
            <w:lang w:eastAsia="en-US"/>
          </w:rPr>
          <w:br/>
          <w:t>ΚΑΤΣΩΤΗΣ Χ. , σελ.</w:t>
        </w:r>
        <w:r w:rsidRPr="0012330A">
          <w:rPr>
            <w:rFonts w:eastAsia="Times New Roman"/>
            <w:szCs w:val="24"/>
            <w:lang w:eastAsia="en-US"/>
          </w:rPr>
          <w:br/>
          <w:t>ΚΟΥΡΑΚΗΣ Α. , σελ.</w:t>
        </w:r>
        <w:r w:rsidRPr="0012330A">
          <w:rPr>
            <w:rFonts w:eastAsia="Times New Roman"/>
            <w:szCs w:val="24"/>
            <w:lang w:eastAsia="en-US"/>
          </w:rPr>
          <w:br/>
          <w:t>ΛΑΜΠΡΟΥΛΗΣ Γ. , σελ.</w:t>
        </w:r>
        <w:r w:rsidRPr="0012330A">
          <w:rPr>
            <w:rFonts w:eastAsia="Times New Roman"/>
            <w:szCs w:val="24"/>
            <w:lang w:eastAsia="en-US"/>
          </w:rPr>
          <w:br/>
          <w:t>ΛΟΒΕΡΔΟΣ Α. , σελ.</w:t>
        </w:r>
        <w:r w:rsidRPr="0012330A">
          <w:rPr>
            <w:rFonts w:eastAsia="Times New Roman"/>
            <w:szCs w:val="24"/>
            <w:lang w:eastAsia="en-US"/>
          </w:rPr>
          <w:br/>
          <w:t>ΜΑΝΤΑΣ Χ. , σελ.</w:t>
        </w:r>
        <w:r w:rsidRPr="0012330A">
          <w:rPr>
            <w:rFonts w:eastAsia="Times New Roman"/>
            <w:szCs w:val="24"/>
            <w:lang w:eastAsia="en-US"/>
          </w:rPr>
          <w:br/>
          <w:t>ΜΠΑΡΚΑΣ Κ. , σελ.</w:t>
        </w:r>
        <w:r w:rsidRPr="0012330A">
          <w:rPr>
            <w:rFonts w:eastAsia="Times New Roman"/>
            <w:szCs w:val="24"/>
            <w:lang w:eastAsia="en-US"/>
          </w:rPr>
          <w:br/>
          <w:t>ΣΚΟΥΡΛΕΤΗΣ Π. , σελ.</w:t>
        </w:r>
        <w:r w:rsidRPr="0012330A">
          <w:rPr>
            <w:rFonts w:eastAsia="Times New Roman"/>
            <w:szCs w:val="24"/>
            <w:lang w:eastAsia="en-US"/>
          </w:rPr>
          <w:br/>
          <w:t>ΦΙΛΗΣ Ν. , σελ.</w:t>
        </w:r>
        <w:r w:rsidRPr="0012330A">
          <w:rPr>
            <w:rFonts w:eastAsia="Times New Roman"/>
            <w:szCs w:val="24"/>
            <w:lang w:eastAsia="en-US"/>
          </w:rPr>
          <w:br/>
          <w:t>ΦΩΤΗΛΑΣ Ι. , σελ.</w:t>
        </w:r>
        <w:r w:rsidRPr="0012330A">
          <w:rPr>
            <w:rFonts w:eastAsia="Times New Roman"/>
            <w:szCs w:val="24"/>
            <w:lang w:eastAsia="en-US"/>
          </w:rPr>
          <w:br/>
          <w:t>ΧΡΙΣΤΟΔΟΥΛΟΠΟΥΛΟΥ Α. , σελ.</w:t>
        </w:r>
        <w:r w:rsidRPr="0012330A">
          <w:rPr>
            <w:rFonts w:eastAsia="Times New Roman"/>
            <w:szCs w:val="24"/>
            <w:lang w:eastAsia="en-US"/>
          </w:rPr>
          <w:br/>
        </w:r>
        <w:r w:rsidRPr="0012330A">
          <w:rPr>
            <w:rFonts w:eastAsia="Times New Roman"/>
            <w:szCs w:val="24"/>
            <w:lang w:eastAsia="en-US"/>
          </w:rPr>
          <w:br/>
          <w:t>Β. Επί του σχεδίου νόμου του Υπουργείου Εργασίας, Κοινωνικής Ασφάλισης και Κοινωνικής Αλληλεγγύης:</w:t>
        </w:r>
        <w:r w:rsidRPr="0012330A">
          <w:rPr>
            <w:rFonts w:eastAsia="Times New Roman"/>
            <w:szCs w:val="24"/>
            <w:lang w:eastAsia="en-US"/>
          </w:rPr>
          <w:br/>
          <w:t>ΑΜΥΡΑΣ Γ. , σελ.</w:t>
        </w:r>
        <w:r w:rsidRPr="0012330A">
          <w:rPr>
            <w:rFonts w:eastAsia="Times New Roman"/>
            <w:szCs w:val="24"/>
            <w:lang w:eastAsia="en-US"/>
          </w:rPr>
          <w:br/>
          <w:t>ΑΝΑΣΤΑΣΙΑΔΗΣ Σ. , σελ.</w:t>
        </w:r>
        <w:r w:rsidRPr="0012330A">
          <w:rPr>
            <w:rFonts w:eastAsia="Times New Roman"/>
            <w:szCs w:val="24"/>
            <w:lang w:eastAsia="en-US"/>
          </w:rPr>
          <w:br/>
          <w:t>ΑΝΔΡΙΑΝΟΣ Ι. , σελ.</w:t>
        </w:r>
        <w:r w:rsidRPr="0012330A">
          <w:rPr>
            <w:rFonts w:eastAsia="Times New Roman"/>
            <w:szCs w:val="24"/>
            <w:lang w:eastAsia="en-US"/>
          </w:rPr>
          <w:br/>
          <w:t>ΑΝΤΩΝΙΑΔΗΣ Ι. , σελ.</w:t>
        </w:r>
        <w:r w:rsidRPr="0012330A">
          <w:rPr>
            <w:rFonts w:eastAsia="Times New Roman"/>
            <w:szCs w:val="24"/>
            <w:lang w:eastAsia="en-US"/>
          </w:rPr>
          <w:br/>
          <w:t>ΑΝΤΩΝΙΟΥ Μ. , σελ.</w:t>
        </w:r>
        <w:r w:rsidRPr="0012330A">
          <w:rPr>
            <w:rFonts w:eastAsia="Times New Roman"/>
            <w:szCs w:val="24"/>
            <w:lang w:eastAsia="en-US"/>
          </w:rPr>
          <w:br/>
          <w:t>ΑΝΤΩΝΙΟΥ Χ. , σελ.</w:t>
        </w:r>
        <w:r w:rsidRPr="0012330A">
          <w:rPr>
            <w:rFonts w:eastAsia="Times New Roman"/>
            <w:szCs w:val="24"/>
            <w:lang w:eastAsia="en-US"/>
          </w:rPr>
          <w:br/>
          <w:t>ΑΝΤΩΝΟΠΟΥΛΟΥ Ο. , σελ.</w:t>
        </w:r>
        <w:r w:rsidRPr="0012330A">
          <w:rPr>
            <w:rFonts w:eastAsia="Times New Roman"/>
            <w:szCs w:val="24"/>
            <w:lang w:eastAsia="en-US"/>
          </w:rPr>
          <w:br/>
          <w:t>ΑΡΑΜΠΑΤΖΗ Φ. , σελ.</w:t>
        </w:r>
        <w:r w:rsidRPr="0012330A">
          <w:rPr>
            <w:rFonts w:eastAsia="Times New Roman"/>
            <w:szCs w:val="24"/>
            <w:lang w:eastAsia="en-US"/>
          </w:rPr>
          <w:br/>
          <w:t>ΑΧΤΣΙΟΓΛΟΥ Ε. , σελ.</w:t>
        </w:r>
        <w:r w:rsidRPr="0012330A">
          <w:rPr>
            <w:rFonts w:eastAsia="Times New Roman"/>
            <w:szCs w:val="24"/>
            <w:lang w:eastAsia="en-US"/>
          </w:rPr>
          <w:br/>
          <w:t>ΒΑΓΙΩΝΑΚΗ Ε. , σελ.</w:t>
        </w:r>
        <w:r w:rsidRPr="0012330A">
          <w:rPr>
            <w:rFonts w:eastAsia="Times New Roman"/>
            <w:szCs w:val="24"/>
            <w:lang w:eastAsia="en-US"/>
          </w:rPr>
          <w:br/>
          <w:t>ΒΑΓΙΩΝΑΣ Γ. , σελ.</w:t>
        </w:r>
        <w:r w:rsidRPr="0012330A">
          <w:rPr>
            <w:rFonts w:eastAsia="Times New Roman"/>
            <w:szCs w:val="24"/>
            <w:lang w:eastAsia="en-US"/>
          </w:rPr>
          <w:br/>
          <w:t>ΒΑΡΔΑΚΗΣ Σ. , σελ.</w:t>
        </w:r>
        <w:r w:rsidRPr="0012330A">
          <w:rPr>
            <w:rFonts w:eastAsia="Times New Roman"/>
            <w:szCs w:val="24"/>
            <w:lang w:eastAsia="en-US"/>
          </w:rPr>
          <w:br/>
          <w:t>ΒΕΡΝΑΡΔΑΚΗΣ Χ. , σελ.</w:t>
        </w:r>
      </w:ins>
    </w:p>
    <w:p w14:paraId="5B8BE692" w14:textId="2850DA37" w:rsidR="0012330A" w:rsidRDefault="0012330A" w:rsidP="0012330A">
      <w:pPr>
        <w:spacing w:line="600" w:lineRule="auto"/>
        <w:ind w:firstLine="720"/>
        <w:contextualSpacing/>
        <w:jc w:val="center"/>
        <w:rPr>
          <w:ins w:id="35" w:author="Φλούδα Χριστίνα" w:date="2017-09-13T11:28:00Z"/>
          <w:rFonts w:eastAsia="Times New Roman"/>
          <w:szCs w:val="24"/>
        </w:rPr>
      </w:pPr>
      <w:ins w:id="36" w:author="Φλούδα Χριστίνα" w:date="2017-09-13T11:28:00Z">
        <w:r w:rsidRPr="0012330A">
          <w:rPr>
            <w:rFonts w:eastAsia="Times New Roman"/>
            <w:szCs w:val="24"/>
            <w:lang w:eastAsia="en-US"/>
          </w:rPr>
          <w:t>ΒΛΑΧΟΣ Γ. , σελ.</w:t>
        </w:r>
        <w:r w:rsidRPr="0012330A">
          <w:rPr>
            <w:rFonts w:eastAsia="Times New Roman"/>
            <w:szCs w:val="24"/>
            <w:lang w:eastAsia="en-US"/>
          </w:rPr>
          <w:br/>
          <w:t>ΒΡΑΝΤΖΑ Π. , σελ.</w:t>
        </w:r>
        <w:r w:rsidRPr="0012330A">
          <w:rPr>
            <w:rFonts w:eastAsia="Times New Roman"/>
            <w:szCs w:val="24"/>
            <w:lang w:eastAsia="en-US"/>
          </w:rPr>
          <w:br/>
          <w:t>ΒΡΟΥΤΣΗΣ Ι. , σελ.</w:t>
        </w:r>
        <w:r w:rsidRPr="0012330A">
          <w:rPr>
            <w:rFonts w:eastAsia="Times New Roman"/>
            <w:szCs w:val="24"/>
            <w:lang w:eastAsia="en-US"/>
          </w:rPr>
          <w:br/>
          <w:t>ΓΕΝΝΙΑ Γ. , σελ.</w:t>
        </w:r>
        <w:r w:rsidRPr="0012330A">
          <w:rPr>
            <w:rFonts w:eastAsia="Times New Roman"/>
            <w:szCs w:val="24"/>
            <w:lang w:eastAsia="en-US"/>
          </w:rPr>
          <w:br/>
          <w:t>ΓΕΩΡΓΑΝΤΑΣ Γ. , σελ.</w:t>
        </w:r>
        <w:r w:rsidRPr="0012330A">
          <w:rPr>
            <w:rFonts w:eastAsia="Times New Roman"/>
            <w:szCs w:val="24"/>
            <w:lang w:eastAsia="en-US"/>
          </w:rPr>
          <w:br/>
          <w:t>ΓΙΑΚΟΥΜΑΤΟΣ Γ. , σελ.</w:t>
        </w:r>
        <w:r w:rsidRPr="0012330A">
          <w:rPr>
            <w:rFonts w:eastAsia="Times New Roman"/>
            <w:szCs w:val="24"/>
            <w:lang w:eastAsia="en-US"/>
          </w:rPr>
          <w:br/>
          <w:t>ΓΙΑΝΝΑΚΗΣ Σ. , σελ.</w:t>
        </w:r>
        <w:r w:rsidRPr="0012330A">
          <w:rPr>
            <w:rFonts w:eastAsia="Times New Roman"/>
            <w:szCs w:val="24"/>
            <w:lang w:eastAsia="en-US"/>
          </w:rPr>
          <w:br/>
          <w:t>ΓΙΟΓΙΑΚΑΣ Β. , σελ.</w:t>
        </w:r>
        <w:r w:rsidRPr="0012330A">
          <w:rPr>
            <w:rFonts w:eastAsia="Times New Roman"/>
            <w:szCs w:val="24"/>
            <w:lang w:eastAsia="en-US"/>
          </w:rPr>
          <w:br/>
          <w:t>ΔΕΝΔΙΑΣ Ν. , σελ.</w:t>
        </w:r>
        <w:r w:rsidRPr="0012330A">
          <w:rPr>
            <w:rFonts w:eastAsia="Times New Roman"/>
            <w:szCs w:val="24"/>
            <w:lang w:eastAsia="en-US"/>
          </w:rPr>
          <w:br/>
          <w:t>ΔΗΜΗΤΡΙΑΔΗΣ Δ. , σελ.</w:t>
        </w:r>
        <w:r w:rsidRPr="0012330A">
          <w:rPr>
            <w:rFonts w:eastAsia="Times New Roman"/>
            <w:szCs w:val="24"/>
            <w:lang w:eastAsia="en-US"/>
          </w:rPr>
          <w:br/>
          <w:t>ΔΡΙΤΣΑΣ Θ. , σελ.</w:t>
        </w:r>
        <w:r w:rsidRPr="0012330A">
          <w:rPr>
            <w:rFonts w:eastAsia="Times New Roman"/>
            <w:szCs w:val="24"/>
            <w:lang w:eastAsia="en-US"/>
          </w:rPr>
          <w:br/>
          <w:t>ΗΓΟΥΜΕΝΙΔΗΣ Ν. , σελ.</w:t>
        </w:r>
        <w:r w:rsidRPr="0012330A">
          <w:rPr>
            <w:rFonts w:eastAsia="Times New Roman"/>
            <w:szCs w:val="24"/>
            <w:lang w:eastAsia="en-US"/>
          </w:rPr>
          <w:br/>
          <w:t>ΘΡΑΨΑΝΙΩΤΗΣ Ε. , σελ.</w:t>
        </w:r>
        <w:r w:rsidRPr="0012330A">
          <w:rPr>
            <w:rFonts w:eastAsia="Times New Roman"/>
            <w:szCs w:val="24"/>
            <w:lang w:eastAsia="en-US"/>
          </w:rPr>
          <w:br/>
          <w:t>ΚΑΒΒΑΔΑΣ Α. , σελ.</w:t>
        </w:r>
        <w:r w:rsidRPr="0012330A">
          <w:rPr>
            <w:rFonts w:eastAsia="Times New Roman"/>
            <w:szCs w:val="24"/>
            <w:lang w:eastAsia="en-US"/>
          </w:rPr>
          <w:br/>
          <w:t>ΚΑΛΑΦΑΤΗΣ Σ. , σελ.</w:t>
        </w:r>
        <w:r w:rsidRPr="0012330A">
          <w:rPr>
            <w:rFonts w:eastAsia="Times New Roman"/>
            <w:szCs w:val="24"/>
            <w:lang w:eastAsia="en-US"/>
          </w:rPr>
          <w:br/>
          <w:t>ΚΑΝΕΛΛΗ Γ. , σελ.</w:t>
        </w:r>
        <w:r w:rsidRPr="0012330A">
          <w:rPr>
            <w:rFonts w:eastAsia="Times New Roman"/>
            <w:szCs w:val="24"/>
            <w:lang w:eastAsia="en-US"/>
          </w:rPr>
          <w:br/>
          <w:t>ΚΑΡΑΘΑΝΑΣΟΠΟΥΛΟΣ Ν. , σελ.</w:t>
        </w:r>
        <w:r w:rsidRPr="0012330A">
          <w:rPr>
            <w:rFonts w:eastAsia="Times New Roman"/>
            <w:szCs w:val="24"/>
            <w:lang w:eastAsia="en-US"/>
          </w:rPr>
          <w:br/>
          <w:t>ΚΑΡΑΟΓΛΟΥ Θ. , σελ.</w:t>
        </w:r>
        <w:r w:rsidRPr="0012330A">
          <w:rPr>
            <w:rFonts w:eastAsia="Times New Roman"/>
            <w:szCs w:val="24"/>
            <w:lang w:eastAsia="en-US"/>
          </w:rPr>
          <w:br/>
          <w:t>ΚΑΡΑΣΑΡΛΙΔΟΥ Ε. , σελ.</w:t>
        </w:r>
        <w:r w:rsidRPr="0012330A">
          <w:rPr>
            <w:rFonts w:eastAsia="Times New Roman"/>
            <w:szCs w:val="24"/>
            <w:lang w:eastAsia="en-US"/>
          </w:rPr>
          <w:br/>
          <w:t>ΚΑΡΡΑΣ Γ. , σελ.</w:t>
        </w:r>
        <w:r w:rsidRPr="0012330A">
          <w:rPr>
            <w:rFonts w:eastAsia="Times New Roman"/>
            <w:szCs w:val="24"/>
            <w:lang w:eastAsia="en-US"/>
          </w:rPr>
          <w:br/>
          <w:t>ΚΑΣΤΟΡΗΣ Α. , σελ.</w:t>
        </w:r>
        <w:r w:rsidRPr="0012330A">
          <w:rPr>
            <w:rFonts w:eastAsia="Times New Roman"/>
            <w:szCs w:val="24"/>
            <w:lang w:eastAsia="en-US"/>
          </w:rPr>
          <w:br/>
          <w:t>ΚΑΤΣΗΣ Μ. , σελ.</w:t>
        </w:r>
        <w:r w:rsidRPr="0012330A">
          <w:rPr>
            <w:rFonts w:eastAsia="Times New Roman"/>
            <w:szCs w:val="24"/>
            <w:lang w:eastAsia="en-US"/>
          </w:rPr>
          <w:br/>
          <w:t>ΚΑΤΣΩΤΗΣ Χ. , σελ.</w:t>
        </w:r>
        <w:r w:rsidRPr="0012330A">
          <w:rPr>
            <w:rFonts w:eastAsia="Times New Roman"/>
            <w:szCs w:val="24"/>
            <w:lang w:eastAsia="en-US"/>
          </w:rPr>
          <w:br/>
          <w:t>ΚΟΥΖΗΛΟΣ Ν. , σελ.</w:t>
        </w:r>
        <w:r w:rsidRPr="0012330A">
          <w:rPr>
            <w:rFonts w:eastAsia="Times New Roman"/>
            <w:szCs w:val="24"/>
            <w:lang w:eastAsia="en-US"/>
          </w:rPr>
          <w:br/>
          <w:t>ΚΟΥΤΣΟΥΚΟΣ Γ. , σελ.</w:t>
        </w:r>
        <w:r w:rsidRPr="0012330A">
          <w:rPr>
            <w:rFonts w:eastAsia="Times New Roman"/>
            <w:szCs w:val="24"/>
            <w:lang w:eastAsia="en-US"/>
          </w:rPr>
          <w:br/>
          <w:t>ΛΑΓΟΣ Ι. , σελ.</w:t>
        </w:r>
        <w:r w:rsidRPr="0012330A">
          <w:rPr>
            <w:rFonts w:eastAsia="Times New Roman"/>
            <w:szCs w:val="24"/>
            <w:lang w:eastAsia="en-US"/>
          </w:rPr>
          <w:br/>
          <w:t>ΛΟΒΕΡΔΟΣ Α. , σελ.</w:t>
        </w:r>
        <w:r w:rsidRPr="0012330A">
          <w:rPr>
            <w:rFonts w:eastAsia="Times New Roman"/>
            <w:szCs w:val="24"/>
            <w:lang w:eastAsia="en-US"/>
          </w:rPr>
          <w:br/>
          <w:t>ΜΑΥΡΩΤΑΣ Γ. , σελ.</w:t>
        </w:r>
        <w:r w:rsidRPr="0012330A">
          <w:rPr>
            <w:rFonts w:eastAsia="Times New Roman"/>
            <w:szCs w:val="24"/>
            <w:lang w:eastAsia="en-US"/>
          </w:rPr>
          <w:br/>
          <w:t>ΜΕΓΑΛΟΟΙΚΟΝΟΜΟΥ Θ. , σελ.</w:t>
        </w:r>
        <w:r w:rsidRPr="0012330A">
          <w:rPr>
            <w:rFonts w:eastAsia="Times New Roman"/>
            <w:szCs w:val="24"/>
            <w:lang w:eastAsia="en-US"/>
          </w:rPr>
          <w:br/>
          <w:t>ΜΗΤΑΡΑΚΗΣ Π. , σελ.</w:t>
        </w:r>
        <w:r w:rsidRPr="0012330A">
          <w:rPr>
            <w:rFonts w:eastAsia="Times New Roman"/>
            <w:szCs w:val="24"/>
            <w:lang w:eastAsia="en-US"/>
          </w:rPr>
          <w:br/>
          <w:t>ΜΙΧΑΛΟΛΙΑΚΟΣ Ν. , σελ.</w:t>
        </w:r>
        <w:r w:rsidRPr="0012330A">
          <w:rPr>
            <w:rFonts w:eastAsia="Times New Roman"/>
            <w:szCs w:val="24"/>
            <w:lang w:eastAsia="en-US"/>
          </w:rPr>
          <w:br/>
          <w:t>ΜΙΧΕΛΟΓΙΑΝΝΑΚΗΣ Ι. , σελ.</w:t>
        </w:r>
        <w:r w:rsidRPr="0012330A">
          <w:rPr>
            <w:rFonts w:eastAsia="Times New Roman"/>
            <w:szCs w:val="24"/>
            <w:lang w:eastAsia="en-US"/>
          </w:rPr>
          <w:br/>
          <w:t>ΜΠΑΡΚΑΣ Κ. , σελ.</w:t>
        </w:r>
        <w:r w:rsidRPr="0012330A">
          <w:rPr>
            <w:rFonts w:eastAsia="Times New Roman"/>
            <w:szCs w:val="24"/>
            <w:lang w:eastAsia="en-US"/>
          </w:rPr>
          <w:br/>
          <w:t>ΜΠΟΥΚΩΡΟΣ Χ. , σελ.</w:t>
        </w:r>
        <w:r w:rsidRPr="0012330A">
          <w:rPr>
            <w:rFonts w:eastAsia="Times New Roman"/>
            <w:szCs w:val="24"/>
            <w:lang w:eastAsia="en-US"/>
          </w:rPr>
          <w:br/>
          <w:t>ΠΑΝΑΓΙΩΤΑΡΟΣ Η. , σελ.</w:t>
        </w:r>
        <w:r w:rsidRPr="0012330A">
          <w:rPr>
            <w:rFonts w:eastAsia="Times New Roman"/>
            <w:szCs w:val="24"/>
            <w:lang w:eastAsia="en-US"/>
          </w:rPr>
          <w:br/>
          <w:t>ΠΑΠΑΗΛΙΟΥ Γ. , σελ.</w:t>
        </w:r>
        <w:r w:rsidRPr="0012330A">
          <w:rPr>
            <w:rFonts w:eastAsia="Times New Roman"/>
            <w:szCs w:val="24"/>
            <w:lang w:eastAsia="en-US"/>
          </w:rPr>
          <w:br/>
          <w:t>ΠΑΠΑΧΡΙΣΤΟΠΟΥΛΟΣ Α. , σελ.</w:t>
        </w:r>
        <w:r w:rsidRPr="0012330A">
          <w:rPr>
            <w:rFonts w:eastAsia="Times New Roman"/>
            <w:szCs w:val="24"/>
            <w:lang w:eastAsia="en-US"/>
          </w:rPr>
          <w:br/>
          <w:t>ΠΕΤΡΟΠΟΥΛΟΣ Α. , σελ.</w:t>
        </w:r>
        <w:r w:rsidRPr="0012330A">
          <w:rPr>
            <w:rFonts w:eastAsia="Times New Roman"/>
            <w:szCs w:val="24"/>
            <w:lang w:eastAsia="en-US"/>
          </w:rPr>
          <w:br/>
          <w:t>ΣΚΟΥΡΛΕΤΗΣ Π. , σελ.</w:t>
        </w:r>
        <w:r w:rsidRPr="0012330A">
          <w:rPr>
            <w:rFonts w:eastAsia="Times New Roman"/>
            <w:szCs w:val="24"/>
            <w:lang w:eastAsia="en-US"/>
          </w:rPr>
          <w:br/>
          <w:t>ΣΚΟΥΦΑ Ε. , σελ.</w:t>
        </w:r>
        <w:r w:rsidRPr="0012330A">
          <w:rPr>
            <w:rFonts w:eastAsia="Times New Roman"/>
            <w:szCs w:val="24"/>
            <w:lang w:eastAsia="en-US"/>
          </w:rPr>
          <w:br/>
          <w:t>ΣΤΕΡΓΙΟΥ Κ. , σελ.</w:t>
        </w:r>
        <w:r w:rsidRPr="0012330A">
          <w:rPr>
            <w:rFonts w:eastAsia="Times New Roman"/>
            <w:szCs w:val="24"/>
            <w:lang w:eastAsia="en-US"/>
          </w:rPr>
          <w:br/>
          <w:t>ΤΣΑΚΑΛΩΤΟΣ Ε. , σελ.</w:t>
        </w:r>
        <w:r w:rsidRPr="0012330A">
          <w:rPr>
            <w:rFonts w:eastAsia="Times New Roman"/>
            <w:szCs w:val="24"/>
            <w:lang w:eastAsia="en-US"/>
          </w:rPr>
          <w:br/>
          <w:t>ΦΩΚΑΣ Α. , σελ.</w:t>
        </w:r>
        <w:r w:rsidRPr="0012330A">
          <w:rPr>
            <w:rFonts w:eastAsia="Times New Roman"/>
            <w:szCs w:val="24"/>
            <w:lang w:eastAsia="en-US"/>
          </w:rPr>
          <w:br/>
          <w:t>ΦΩΤΗΛΑΣ Ι. , σελ.</w:t>
        </w:r>
        <w:r w:rsidRPr="0012330A">
          <w:rPr>
            <w:rFonts w:eastAsia="Times New Roman"/>
            <w:szCs w:val="24"/>
            <w:lang w:eastAsia="en-US"/>
          </w:rPr>
          <w:br/>
          <w:t>ΦΩΤΙΟΥ Θ. , σελ.</w:t>
        </w:r>
        <w:r w:rsidRPr="0012330A">
          <w:rPr>
            <w:rFonts w:eastAsia="Times New Roman"/>
            <w:szCs w:val="24"/>
            <w:lang w:eastAsia="en-US"/>
          </w:rPr>
          <w:br/>
          <w:t>ΧΡΙΣΤΟΦΙΛΟΠΟΥΛΟΥ Π. , σελ.</w:t>
        </w:r>
        <w:r w:rsidRPr="0012330A">
          <w:rPr>
            <w:rFonts w:eastAsia="Times New Roman"/>
            <w:szCs w:val="24"/>
            <w:lang w:eastAsia="en-US"/>
          </w:rPr>
          <w:br/>
        </w:r>
        <w:r w:rsidRPr="0012330A">
          <w:rPr>
            <w:rFonts w:eastAsia="Times New Roman"/>
            <w:szCs w:val="24"/>
            <w:lang w:eastAsia="en-US"/>
          </w:rPr>
          <w:br/>
          <w:t>ΠΑΡΕΜΒΑΣΕΙΣ:</w:t>
        </w:r>
        <w:r w:rsidRPr="0012330A">
          <w:rPr>
            <w:rFonts w:eastAsia="Times New Roman"/>
            <w:szCs w:val="24"/>
            <w:lang w:eastAsia="en-US"/>
          </w:rPr>
          <w:br/>
          <w:t>ΜΑΝΤΑΣ Χ. , σελ.</w:t>
        </w:r>
        <w:r w:rsidRPr="0012330A">
          <w:rPr>
            <w:rFonts w:eastAsia="Times New Roman"/>
            <w:szCs w:val="24"/>
            <w:lang w:eastAsia="en-US"/>
          </w:rPr>
          <w:br/>
          <w:t>ΤΖΟΥΦΗ Μ. , σελ.</w:t>
        </w:r>
        <w:r w:rsidRPr="0012330A">
          <w:rPr>
            <w:rFonts w:eastAsia="Times New Roman"/>
            <w:szCs w:val="24"/>
            <w:lang w:eastAsia="en-US"/>
          </w:rPr>
          <w:br/>
        </w:r>
      </w:ins>
    </w:p>
    <w:p w14:paraId="0752738B" w14:textId="77777777" w:rsidR="00275A9F" w:rsidRDefault="00034DBE">
      <w:pPr>
        <w:spacing w:line="600" w:lineRule="auto"/>
        <w:ind w:firstLine="720"/>
        <w:contextualSpacing/>
        <w:jc w:val="center"/>
        <w:rPr>
          <w:rFonts w:eastAsia="Times New Roman" w:cs="Times New Roman"/>
          <w:szCs w:val="24"/>
        </w:rPr>
      </w:pPr>
      <w:r>
        <w:rPr>
          <w:rFonts w:eastAsia="Times New Roman"/>
          <w:szCs w:val="24"/>
        </w:rPr>
        <w:t>ΠΡΑΚΤΙΚΑ ΒΟΥΛΗΣ</w:t>
      </w:r>
    </w:p>
    <w:p w14:paraId="0752738C" w14:textId="77777777" w:rsidR="00275A9F" w:rsidRDefault="00034DBE">
      <w:pPr>
        <w:spacing w:line="600" w:lineRule="auto"/>
        <w:ind w:firstLine="720"/>
        <w:contextualSpacing/>
        <w:jc w:val="center"/>
        <w:rPr>
          <w:rFonts w:eastAsia="Times New Roman" w:cs="Times New Roman"/>
          <w:szCs w:val="24"/>
        </w:rPr>
      </w:pPr>
      <w:r>
        <w:rPr>
          <w:rFonts w:eastAsia="Times New Roman"/>
          <w:szCs w:val="24"/>
        </w:rPr>
        <w:t xml:space="preserve">ΙΖ΄ ΠΕΡΙΟΔΟΣ </w:t>
      </w:r>
    </w:p>
    <w:p w14:paraId="0752738D" w14:textId="77777777" w:rsidR="00275A9F" w:rsidRDefault="00034DBE">
      <w:pPr>
        <w:spacing w:line="600" w:lineRule="auto"/>
        <w:ind w:firstLine="720"/>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0752738E" w14:textId="77777777" w:rsidR="00275A9F" w:rsidRDefault="00034DBE">
      <w:pPr>
        <w:spacing w:line="600" w:lineRule="auto"/>
        <w:ind w:firstLine="720"/>
        <w:contextualSpacing/>
        <w:jc w:val="center"/>
        <w:rPr>
          <w:rFonts w:eastAsia="Times New Roman" w:cs="Times New Roman"/>
          <w:szCs w:val="24"/>
        </w:rPr>
      </w:pPr>
      <w:r>
        <w:rPr>
          <w:rFonts w:eastAsia="Times New Roman"/>
          <w:szCs w:val="24"/>
        </w:rPr>
        <w:t>ΣΥΝΟΔΟΣ Β΄</w:t>
      </w:r>
    </w:p>
    <w:p w14:paraId="0752738F" w14:textId="77777777" w:rsidR="00275A9F" w:rsidRDefault="00034DBE">
      <w:pPr>
        <w:spacing w:line="600" w:lineRule="auto"/>
        <w:ind w:firstLine="720"/>
        <w:contextualSpacing/>
        <w:jc w:val="center"/>
        <w:rPr>
          <w:rFonts w:eastAsia="Times New Roman" w:cs="Times New Roman"/>
          <w:szCs w:val="24"/>
        </w:rPr>
      </w:pPr>
      <w:r>
        <w:rPr>
          <w:rFonts w:eastAsia="Times New Roman"/>
          <w:szCs w:val="24"/>
        </w:rPr>
        <w:t>ΣΥΝΕΔΡΙΑΣΗ ΡΟΒ΄</w:t>
      </w:r>
    </w:p>
    <w:p w14:paraId="07527390" w14:textId="77777777" w:rsidR="00275A9F" w:rsidRDefault="00034DBE">
      <w:pPr>
        <w:spacing w:line="600" w:lineRule="auto"/>
        <w:ind w:firstLine="720"/>
        <w:contextualSpacing/>
        <w:jc w:val="center"/>
        <w:rPr>
          <w:rFonts w:eastAsia="Times New Roman" w:cs="Times New Roman"/>
          <w:szCs w:val="24"/>
        </w:rPr>
      </w:pPr>
      <w:r>
        <w:rPr>
          <w:rFonts w:eastAsia="Times New Roman"/>
          <w:szCs w:val="24"/>
        </w:rPr>
        <w:t>Τετάρτη 6 Σεπτεμβρίου 2017</w:t>
      </w:r>
    </w:p>
    <w:p w14:paraId="0752739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Αθήνα, σήμερα στις 6 Σεπτεμβρίου 2017, ημέρα Τετάρτη και ώρα 14.10΄, συνήλθε στην Αίθουσα των συνεδριάσεων του Βουλευτηρίου η Βουλή σε ολομέλεια για να συνεδριάσει υπό την προεδρία του </w:t>
      </w:r>
      <w:r>
        <w:rPr>
          <w:rFonts w:eastAsia="Times New Roman"/>
          <w:szCs w:val="24"/>
          <w:lang w:val="en-US"/>
        </w:rPr>
        <w:t>A</w:t>
      </w:r>
      <w:r>
        <w:rPr>
          <w:rFonts w:eastAsia="Times New Roman"/>
          <w:szCs w:val="24"/>
        </w:rPr>
        <w:t xml:space="preserve">΄ Αντιπροέδρου αυτής κ. </w:t>
      </w:r>
      <w:r w:rsidRPr="00791EA6">
        <w:rPr>
          <w:rFonts w:eastAsia="Times New Roman"/>
          <w:b/>
          <w:szCs w:val="24"/>
        </w:rPr>
        <w:t>ΑΝΑΣΤΑΣΙΟΥ ΚΟΥΡΑΚΗ</w:t>
      </w:r>
      <w:r>
        <w:rPr>
          <w:rFonts w:eastAsia="Times New Roman"/>
          <w:szCs w:val="24"/>
        </w:rPr>
        <w:t>.</w:t>
      </w:r>
    </w:p>
    <w:p w14:paraId="07527392"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αρχίζει η συνεδρίαση.</w:t>
      </w:r>
    </w:p>
    <w:p w14:paraId="07527393" w14:textId="77777777" w:rsidR="00275A9F" w:rsidRDefault="00034DBE">
      <w:pPr>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επικαίρων ερωτήσεων της Πέμπτης 7 Σεπτεμβρίου 2017.</w:t>
      </w:r>
    </w:p>
    <w:p w14:paraId="07527394" w14:textId="77777777" w:rsidR="00275A9F" w:rsidRDefault="00034DBE">
      <w:pPr>
        <w:spacing w:line="600" w:lineRule="auto"/>
        <w:ind w:firstLine="720"/>
        <w:contextualSpacing/>
        <w:jc w:val="both"/>
        <w:rPr>
          <w:rFonts w:eastAsia="Times New Roman"/>
          <w:bCs/>
          <w:szCs w:val="24"/>
        </w:rPr>
      </w:pPr>
      <w:r>
        <w:rPr>
          <w:rFonts w:eastAsia="Times New Roman"/>
          <w:bCs/>
          <w:szCs w:val="24"/>
        </w:rPr>
        <w:t>Α. ΕΠΙΚΑΙΡΕΣ ΕΡΩΤΗΣΕΙΣ Πρώτου Κύκλου (Άρθρο 130 παράγραφοι 2 και 3 του Κανονισμού της Βουλής)</w:t>
      </w:r>
    </w:p>
    <w:p w14:paraId="0752739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1. Η με αριθμό 1386/4-9-2017 επίκαιρη ερώτηση της Βουλευτού Καρδίτσας του Συνασπισμού Ριζοσπαστικής Αριστεράς κ. </w:t>
      </w:r>
      <w:r>
        <w:rPr>
          <w:rFonts w:eastAsia="Times New Roman"/>
          <w:bCs/>
          <w:szCs w:val="24"/>
        </w:rPr>
        <w:t>Χρυσούλας</w:t>
      </w:r>
      <w:r>
        <w:rPr>
          <w:rFonts w:eastAsia="Times New Roman"/>
          <w:szCs w:val="24"/>
        </w:rPr>
        <w:t xml:space="preserve"> </w:t>
      </w:r>
      <w:r>
        <w:rPr>
          <w:rFonts w:eastAsia="Times New Roman"/>
          <w:bCs/>
          <w:szCs w:val="24"/>
        </w:rPr>
        <w:t xml:space="preserve">Κατσιαβρά - Σιωροπούλου </w:t>
      </w:r>
      <w:r>
        <w:rPr>
          <w:rFonts w:eastAsia="Times New Roman"/>
          <w:szCs w:val="24"/>
        </w:rPr>
        <w:t xml:space="preserve">προς τον Υπουργό </w:t>
      </w:r>
      <w:r>
        <w:rPr>
          <w:rFonts w:eastAsia="Times New Roman"/>
          <w:bCs/>
          <w:szCs w:val="24"/>
        </w:rPr>
        <w:t xml:space="preserve">Αγροτικής Ανάπτυξης και Τροφίμων, </w:t>
      </w:r>
      <w:r>
        <w:rPr>
          <w:rFonts w:eastAsia="Times New Roman"/>
          <w:szCs w:val="24"/>
        </w:rPr>
        <w:t>σχετικά με την προώθηση και στήριξη των συλλογικών σχημάτων παραγωγής.</w:t>
      </w:r>
    </w:p>
    <w:p w14:paraId="07527396"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2. Η με αριθμό 1440/5-9-2017 επίκαιρη ερώτηση του Βουλευτή Κιλκίς της Νέας Δημοκρατίας κ. </w:t>
      </w:r>
      <w:r>
        <w:rPr>
          <w:rFonts w:eastAsia="Times New Roman"/>
          <w:bCs/>
          <w:szCs w:val="24"/>
        </w:rPr>
        <w:t xml:space="preserve">Γεωργίου Γεωργαντά </w:t>
      </w:r>
      <w:r>
        <w:rPr>
          <w:rFonts w:eastAsia="Times New Roman"/>
          <w:szCs w:val="24"/>
        </w:rPr>
        <w:t xml:space="preserve">προς την Υπουργό </w:t>
      </w:r>
      <w:r>
        <w:rPr>
          <w:rFonts w:eastAsia="Times New Roman"/>
          <w:bCs/>
          <w:szCs w:val="24"/>
        </w:rPr>
        <w:t xml:space="preserve">Διοικητικής Ανασυγκρότησης, </w:t>
      </w:r>
      <w:r>
        <w:rPr>
          <w:rFonts w:eastAsia="Times New Roman"/>
          <w:szCs w:val="24"/>
        </w:rPr>
        <w:t>σχετικά με τον προγραμματισμό προσλήψεων κάθε ειδικότητας στους Δήμους και τις καθυστερήσεις στην ενημέρωση της Απογραφής.</w:t>
      </w:r>
    </w:p>
    <w:p w14:paraId="07527397" w14:textId="77777777" w:rsidR="00275A9F" w:rsidRDefault="00034DBE">
      <w:pPr>
        <w:spacing w:line="600" w:lineRule="auto"/>
        <w:ind w:firstLine="720"/>
        <w:contextualSpacing/>
        <w:jc w:val="both"/>
        <w:rPr>
          <w:rFonts w:eastAsia="Times New Roman"/>
          <w:bCs/>
          <w:szCs w:val="24"/>
        </w:rPr>
      </w:pPr>
      <w:r>
        <w:rPr>
          <w:rFonts w:eastAsia="Times New Roman"/>
          <w:bCs/>
          <w:szCs w:val="24"/>
        </w:rPr>
        <w:t>Β. ΕΠΙΚΑΙΡΕΣ ΕΡΩΤΗΣΕΙΣ Δεύτερου Κύκλου (Άρθρο 130 παράγραφοι 2 και 3 του Κανονισμού της Βουλής)</w:t>
      </w:r>
    </w:p>
    <w:p w14:paraId="0752739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1. Η με αριθμό 1441/5-9-2017 επίκαιρη ερώτηση της Βουλευτού Σερρών της Νέας Δημοκρατίας κ.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με θέμα: «Απούσα η χώρα μας από τη διεκδίκηση κοινοτικής στήριξης για τους σιτοπαραγωγούς».</w:t>
      </w:r>
    </w:p>
    <w:p w14:paraId="0752739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2. Η με αριθμό 1357/29-8-2017 επίκαιρη ερώτηση του Βουλευτή Ηρακλείου της Δημοκρατικής Συμπαράταξης ΠΑΣΟΚ - ΔΗΜΑΡ κ. </w:t>
      </w:r>
      <w:r>
        <w:rPr>
          <w:rFonts w:eastAsia="Times New Roman"/>
          <w:bCs/>
          <w:szCs w:val="24"/>
        </w:rPr>
        <w:t xml:space="preserve">Βασιλείου Κεγκέρογλου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με θέμα: «Ένταξη όλου του Βορείου Οδικού Άξονα Κρήτης (ΒΟΑΚ) στο φυσικό αντικείμενο για τις μελέτες που θα ανατεθούν ».</w:t>
      </w:r>
    </w:p>
    <w:p w14:paraId="0752739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3. Η με αριθμό 1329/28-8-2017 επίκαιρη ερώτηση του Βουλευτή Χίου του Συνασπισμού Ριζοσπαστικής Αριστεράς κ. </w:t>
      </w:r>
      <w:r>
        <w:rPr>
          <w:rFonts w:eastAsia="Times New Roman"/>
          <w:bCs/>
          <w:szCs w:val="24"/>
        </w:rPr>
        <w:t>Ανδρέα Μιχαηλίδη</w:t>
      </w:r>
      <w:r>
        <w:rPr>
          <w:rFonts w:eastAsia="Times New Roman"/>
          <w:szCs w:val="24"/>
        </w:rPr>
        <w:t xml:space="preserve"> προς τον Υπουργό </w:t>
      </w:r>
      <w:r>
        <w:rPr>
          <w:rFonts w:eastAsia="Times New Roman"/>
          <w:bCs/>
          <w:szCs w:val="24"/>
        </w:rPr>
        <w:t>Υποδομών και Μεταφορών,</w:t>
      </w:r>
      <w:r>
        <w:rPr>
          <w:rFonts w:eastAsia="Times New Roman"/>
          <w:szCs w:val="24"/>
        </w:rPr>
        <w:t xml:space="preserve"> με θέμα: « Ολοκλήρωση εργασιών διαμόρφωσης και περίφραξης απαλλοτριωθείσας περιοχής στο αεροδρόμιο Χίου και κατασκευή επέκτασης της οδού Χρήστου».</w:t>
      </w:r>
    </w:p>
    <w:p w14:paraId="0752739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4. Η με αριθμό 1114/29-6-2017 επίκαιρη ερώτηση του Βουλευτή Σερρών της Δημοκρατικής Συμπαράταξης ΠΑΣΟΚ - ΔΗΜΑΡ κ. </w:t>
      </w:r>
      <w:r>
        <w:rPr>
          <w:rFonts w:eastAsia="Times New Roman"/>
          <w:bCs/>
          <w:szCs w:val="24"/>
        </w:rPr>
        <w:t xml:space="preserve">Μιχαήλ Τζελέπη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 xml:space="preserve">με </w:t>
      </w:r>
      <w:r>
        <w:rPr>
          <w:rFonts w:eastAsia="Times New Roman"/>
          <w:szCs w:val="24"/>
        </w:rPr>
        <w:lastRenderedPageBreak/>
        <w:t>θέμα: «Η δημιουργία τριών νέων σταθμών διοδίων στον Οδικό άξονα Προμαχώνας – Σέρρες – Λιμάνι Θεσσαλονίκης είναι καταστροφική για τον Νομό Σερρών».</w:t>
      </w:r>
    </w:p>
    <w:p w14:paraId="0752739C"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5. Η με αριθμό 1248/18-7-2017 επίκαιρη ερώτηση του Βουλευτή Λέσβου του Κομμουνιστικού Κόμματος Ελλάδας κ. </w:t>
      </w:r>
      <w:r>
        <w:rPr>
          <w:rFonts w:eastAsia="Times New Roman"/>
          <w:bCs/>
          <w:szCs w:val="24"/>
        </w:rPr>
        <w:t xml:space="preserve">Σταύρου Τάσσου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με θέμα: «Να παρθούν άμεσα μέτρα για την άμεση αποζημίωση των σεισμοπαθών και την αποκατάσταση των ζημιών στη Λέσβο».</w:t>
      </w:r>
    </w:p>
    <w:p w14:paraId="0752739D" w14:textId="77777777" w:rsidR="00275A9F" w:rsidRDefault="00034DBE">
      <w:pPr>
        <w:spacing w:line="600" w:lineRule="auto"/>
        <w:ind w:firstLine="720"/>
        <w:contextualSpacing/>
        <w:jc w:val="both"/>
        <w:rPr>
          <w:rFonts w:eastAsia="Times New Roman"/>
          <w:bCs/>
          <w:szCs w:val="24"/>
        </w:rPr>
      </w:pPr>
      <w:r>
        <w:rPr>
          <w:rFonts w:eastAsia="Times New Roman"/>
          <w:bCs/>
          <w:szCs w:val="24"/>
        </w:rPr>
        <w:t>Κυρίες και κύριοι συνάδελφοι, εισερχόμαστε στην ημερήσια διάταξη της</w:t>
      </w:r>
    </w:p>
    <w:p w14:paraId="0752739E" w14:textId="77777777" w:rsidR="00275A9F" w:rsidRDefault="00034DBE">
      <w:pPr>
        <w:spacing w:line="600" w:lineRule="auto"/>
        <w:ind w:firstLine="720"/>
        <w:contextualSpacing/>
        <w:jc w:val="center"/>
        <w:rPr>
          <w:rFonts w:eastAsia="Times New Roman"/>
          <w:b/>
          <w:bCs/>
          <w:szCs w:val="24"/>
        </w:rPr>
      </w:pPr>
      <w:r>
        <w:rPr>
          <w:rFonts w:eastAsia="Times New Roman"/>
          <w:b/>
          <w:bCs/>
          <w:szCs w:val="24"/>
        </w:rPr>
        <w:t>ΝΟΜΟΘΕΤΙΚΗΣ ΕΡΓΑΣΙΑΣ</w:t>
      </w:r>
    </w:p>
    <w:p w14:paraId="0752739F" w14:textId="77777777" w:rsidR="00275A9F" w:rsidRDefault="00034DBE">
      <w:pPr>
        <w:spacing w:line="600" w:lineRule="auto"/>
        <w:ind w:firstLine="720"/>
        <w:contextualSpacing/>
        <w:jc w:val="both"/>
        <w:rPr>
          <w:rFonts w:eastAsia="Times New Roman"/>
          <w:bCs/>
          <w:szCs w:val="24"/>
        </w:rPr>
      </w:pPr>
      <w:r>
        <w:rPr>
          <w:rFonts w:eastAsia="Times New Roman"/>
          <w:bCs/>
          <w:szCs w:val="24"/>
        </w:rPr>
        <w:t>Μόνη συζήτηση και ψήφιση επί της αρχής, των άρθρων και του συνόλου του σχεδίου νόμου του Υπουργείου Εργασίας, Κοινωνικής Ασφάλισης και Κοινωνικής Αλληλεγγύης: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w:t>
      </w:r>
    </w:p>
    <w:p w14:paraId="075273A0" w14:textId="77777777" w:rsidR="00275A9F" w:rsidRDefault="00034DBE">
      <w:pPr>
        <w:spacing w:line="600" w:lineRule="auto"/>
        <w:ind w:firstLine="720"/>
        <w:contextualSpacing/>
        <w:jc w:val="both"/>
        <w:rPr>
          <w:rFonts w:eastAsia="Times New Roman"/>
          <w:bCs/>
          <w:szCs w:val="24"/>
        </w:rPr>
      </w:pPr>
      <w:r>
        <w:rPr>
          <w:rFonts w:eastAsia="Times New Roman"/>
          <w:bCs/>
          <w:szCs w:val="24"/>
        </w:rPr>
        <w:t>Η Διάσκεψη των Προέδρων αποφάσισε στη συνεδρίασή της στις 30 Αυγούστου 2017 τη συζήτηση του νομοσχεδίου σε δύο συνεδριάσεις ενιαία επί της αρχής, επί των άρθρων και επί των τροπολογιών.</w:t>
      </w:r>
    </w:p>
    <w:p w14:paraId="075273A1"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Το Σώμα συμφωνεί; </w:t>
      </w:r>
    </w:p>
    <w:p w14:paraId="075273A2"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ΠΟΛΛΟΙ ΒΟΥΛΕΥΤΕΣ: </w:t>
      </w:r>
      <w:r>
        <w:rPr>
          <w:rFonts w:eastAsia="Times New Roman"/>
          <w:bCs/>
          <w:szCs w:val="24"/>
        </w:rPr>
        <w:t>Μάλιστα, μάλιστα.</w:t>
      </w:r>
    </w:p>
    <w:p w14:paraId="075273A3"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Συνεπώς το Σώμα συνεφώνησε.</w:t>
      </w:r>
    </w:p>
    <w:p w14:paraId="075273A4" w14:textId="77777777" w:rsidR="00275A9F" w:rsidRDefault="00034DBE">
      <w:pPr>
        <w:spacing w:line="600" w:lineRule="auto"/>
        <w:ind w:firstLine="720"/>
        <w:contextualSpacing/>
        <w:jc w:val="both"/>
        <w:rPr>
          <w:rFonts w:eastAsia="Times New Roman"/>
          <w:bCs/>
          <w:szCs w:val="24"/>
        </w:rPr>
      </w:pPr>
      <w:r>
        <w:rPr>
          <w:rFonts w:eastAsia="Times New Roman"/>
          <w:bCs/>
          <w:szCs w:val="24"/>
        </w:rPr>
        <w:t>Τον λόγο έχει ο εισηγητής του ΣΥΡΙΖΑ κ. Σωκράτης Βαρδάκης για δεκαπέντε λεπτά.</w:t>
      </w:r>
    </w:p>
    <w:p w14:paraId="075273A5" w14:textId="77777777" w:rsidR="00275A9F" w:rsidRDefault="00034DBE">
      <w:pPr>
        <w:spacing w:line="600" w:lineRule="auto"/>
        <w:ind w:firstLine="720"/>
        <w:contextualSpacing/>
        <w:jc w:val="both"/>
        <w:rPr>
          <w:rFonts w:eastAsia="Times New Roman"/>
          <w:bCs/>
          <w:szCs w:val="24"/>
        </w:rPr>
      </w:pPr>
      <w:r>
        <w:rPr>
          <w:rFonts w:eastAsia="Times New Roman"/>
          <w:b/>
          <w:bCs/>
          <w:szCs w:val="24"/>
        </w:rPr>
        <w:lastRenderedPageBreak/>
        <w:t>ΚΩΝΣΤΑΝΤΙΝΟΣ ΤΣΙΑΡΑΣ:</w:t>
      </w:r>
      <w:r>
        <w:rPr>
          <w:rFonts w:eastAsia="Times New Roman"/>
          <w:bCs/>
          <w:szCs w:val="24"/>
        </w:rPr>
        <w:t xml:space="preserve"> Κύριε Πρόεδρε, σχετικά με την οργάνωση της συζήτησης, θα είναι σήμερα επί της αρχής και αύριο επί των άρθρων;</w:t>
      </w:r>
    </w:p>
    <w:p w14:paraId="075273A6"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Είναι ενιαία η συζήτηση. Να μιλήσουν οι δύο πρώτοι για να δούμε πόσοι θα εγγραφούν και μετά να κανονίσουμε τους χρόνους με κοινή συμφωνία.</w:t>
      </w:r>
    </w:p>
    <w:p w14:paraId="075273A7"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ΧΡΗΣΤΟΣ ΚΑΤΣΩΤΗΣ: </w:t>
      </w:r>
      <w:r>
        <w:rPr>
          <w:rFonts w:eastAsia="Times New Roman"/>
          <w:bCs/>
          <w:szCs w:val="24"/>
        </w:rPr>
        <w:t>Κύριε Πρόεδρε, τον λόγο.</w:t>
      </w:r>
    </w:p>
    <w:p w14:paraId="075273A8"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Ορίστε, κύριε Κατσώτη.</w:t>
      </w:r>
    </w:p>
    <w:p w14:paraId="075273A9"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ΧΡΗΣΤΟΣ ΚΑΤΣΩΤΗΣ: </w:t>
      </w:r>
      <w:r>
        <w:rPr>
          <w:rFonts w:eastAsia="Times New Roman"/>
          <w:bCs/>
          <w:szCs w:val="24"/>
        </w:rPr>
        <w:t>Κύριε Πρόεδρε, δεν θα έχει δευτερολογία των εισηγητών;</w:t>
      </w:r>
    </w:p>
    <w:p w14:paraId="075273AA"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Όλα θα είναι κανονικά. Δεν υπάρχει πρόβλημα.</w:t>
      </w:r>
    </w:p>
    <w:p w14:paraId="075273AB" w14:textId="77777777" w:rsidR="00275A9F" w:rsidRDefault="00034DBE">
      <w:pPr>
        <w:spacing w:line="600" w:lineRule="auto"/>
        <w:ind w:firstLine="720"/>
        <w:contextualSpacing/>
        <w:jc w:val="both"/>
        <w:rPr>
          <w:rFonts w:eastAsia="Times New Roman"/>
          <w:bCs/>
          <w:szCs w:val="24"/>
        </w:rPr>
      </w:pPr>
      <w:r>
        <w:rPr>
          <w:rFonts w:eastAsia="Times New Roman"/>
          <w:bCs/>
          <w:szCs w:val="24"/>
        </w:rPr>
        <w:t>Ορίστε, κύριε Βαρδάκη, έχετε τον λόγο.</w:t>
      </w:r>
    </w:p>
    <w:p w14:paraId="075273AC" w14:textId="77777777" w:rsidR="00275A9F" w:rsidRDefault="00034DBE">
      <w:pPr>
        <w:spacing w:line="600" w:lineRule="auto"/>
        <w:ind w:firstLine="720"/>
        <w:contextualSpacing/>
        <w:jc w:val="both"/>
        <w:rPr>
          <w:rFonts w:eastAsia="Times New Roman"/>
          <w:bCs/>
          <w:szCs w:val="24"/>
        </w:rPr>
      </w:pPr>
      <w:r>
        <w:rPr>
          <w:rFonts w:eastAsia="Times New Roman"/>
          <w:b/>
          <w:bCs/>
          <w:szCs w:val="24"/>
        </w:rPr>
        <w:t>ΣΩΚΡΑΤΗΣ ΒΑΡΔΑΚΗΣ:</w:t>
      </w:r>
      <w:r>
        <w:rPr>
          <w:rFonts w:eastAsia="Times New Roman"/>
          <w:bCs/>
          <w:szCs w:val="24"/>
        </w:rPr>
        <w:t xml:space="preserve"> Ευχαριστώ, κύριε Πρόεδρε.</w:t>
      </w:r>
    </w:p>
    <w:p w14:paraId="075273AD" w14:textId="77777777" w:rsidR="00275A9F" w:rsidRDefault="00034DBE">
      <w:pPr>
        <w:spacing w:line="600" w:lineRule="auto"/>
        <w:ind w:firstLine="720"/>
        <w:contextualSpacing/>
        <w:jc w:val="both"/>
        <w:rPr>
          <w:rFonts w:eastAsia="Times New Roman"/>
          <w:bCs/>
          <w:szCs w:val="24"/>
        </w:rPr>
      </w:pPr>
      <w:r>
        <w:rPr>
          <w:rFonts w:eastAsia="Times New Roman"/>
          <w:bCs/>
          <w:szCs w:val="24"/>
        </w:rPr>
        <w:t>Κατ’ αρχάς, να ευχηθούμε περαστικά στον Πρόεδρο κ. Βούτση και γρήγορη επάνοδο στα καθήκοντά του.</w:t>
      </w:r>
    </w:p>
    <w:p w14:paraId="075273AE" w14:textId="77777777" w:rsidR="00275A9F" w:rsidRDefault="00034DBE">
      <w:pPr>
        <w:spacing w:line="600" w:lineRule="auto"/>
        <w:ind w:firstLine="720"/>
        <w:contextualSpacing/>
        <w:jc w:val="both"/>
        <w:rPr>
          <w:rFonts w:eastAsia="Times New Roman"/>
          <w:bCs/>
          <w:szCs w:val="24"/>
        </w:rPr>
      </w:pPr>
      <w:r>
        <w:rPr>
          <w:rFonts w:eastAsia="Times New Roman"/>
          <w:bCs/>
          <w:szCs w:val="24"/>
        </w:rPr>
        <w:t>Κυρίες και κύριοι συνάδελφοι, εισάγεται σήμερα για συζήτηση στην ολομέλεια ένα νομοσχέδιο που συζητήθηκε και αναλύθηκε αρκετά στις επιτροπές και χαρακτηρίστηκε θετικό από τους φορείς οι οποίοι επισήμαναν μάλιστα ότι κινείται στη σωστή κατεύθυνση.</w:t>
      </w:r>
    </w:p>
    <w:p w14:paraId="075273AF"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Πώς να μην κινείται άλλωστε, αφού λύνει προβλήματα πολλών χρόνων, προβλήματα που βάραιναν το ασφαλιστικό σύστημα και το συνταξιοδοτικό σύστημα της χώρας δημιουργώντας μονίμως αλλαγές αλλά και ένα κλίμα ανασφάλειας για συνταξιούχους και ασφαλισμένους. </w:t>
      </w:r>
    </w:p>
    <w:p w14:paraId="075273B0" w14:textId="77777777" w:rsidR="00275A9F" w:rsidRDefault="00034DBE">
      <w:pPr>
        <w:spacing w:line="600" w:lineRule="auto"/>
        <w:ind w:firstLine="720"/>
        <w:contextualSpacing/>
        <w:jc w:val="both"/>
        <w:rPr>
          <w:rFonts w:eastAsia="Times New Roman"/>
          <w:bCs/>
          <w:szCs w:val="24"/>
        </w:rPr>
      </w:pPr>
      <w:r>
        <w:rPr>
          <w:rFonts w:eastAsia="Times New Roman"/>
          <w:bCs/>
          <w:szCs w:val="24"/>
        </w:rPr>
        <w:t>Διορθώνονται δικά σας λάθη, κυρίες και κύριοι της Αντιπολίτευσης, αδικίες που δημιουργήθηκαν από δικές σας πολιτικές εις βάρος του συνόλου των εργαζομένων.</w:t>
      </w:r>
    </w:p>
    <w:p w14:paraId="075273B1" w14:textId="77777777" w:rsidR="00275A9F" w:rsidRDefault="00034DBE">
      <w:pPr>
        <w:spacing w:line="600" w:lineRule="auto"/>
        <w:ind w:firstLine="720"/>
        <w:contextualSpacing/>
        <w:jc w:val="both"/>
        <w:rPr>
          <w:rFonts w:eastAsia="Times New Roman"/>
          <w:bCs/>
          <w:szCs w:val="24"/>
        </w:rPr>
      </w:pPr>
      <w:r>
        <w:rPr>
          <w:rFonts w:eastAsia="Times New Roman"/>
          <w:bCs/>
          <w:szCs w:val="24"/>
        </w:rPr>
        <w:lastRenderedPageBreak/>
        <w:t xml:space="preserve">Συζητάμε σήμερα ένα σχέδιο νόμου το οποίο μόνο θετικό μπορεί να χαρακτηριστεί και αυτό γιατί περιέχει διατάξεις εφαρμογής του ν.4387/2016. Είναι διατάξεις για την ενίσχυση και την προστασία των εργαζομένων, διατάξεις για την υλοποίηση της σύμβασης των Ηνωμένων Εθνών για τα δικαιώματα των ατόμων με αναπηρίες, καθώς και τη μετατροπή του συνδέσμου κοινωνικών λειτουργών Ελλάδος σε νομικό πρόσωπο δημοσίου δικαίου. </w:t>
      </w:r>
    </w:p>
    <w:p w14:paraId="075273B2" w14:textId="77777777" w:rsidR="00275A9F" w:rsidRDefault="00034DBE">
      <w:pPr>
        <w:spacing w:line="600" w:lineRule="auto"/>
        <w:ind w:firstLine="720"/>
        <w:contextualSpacing/>
        <w:jc w:val="both"/>
        <w:rPr>
          <w:rFonts w:eastAsia="Times New Roman"/>
          <w:bCs/>
          <w:szCs w:val="24"/>
        </w:rPr>
      </w:pPr>
      <w:r>
        <w:rPr>
          <w:rFonts w:eastAsia="Times New Roman"/>
          <w:bCs/>
          <w:szCs w:val="24"/>
        </w:rPr>
        <w:t>Ένα μέρος των διατάξεων του νομοσχεδίου ρυθμίζει την ταχύτερη απονομή των κύριων επικουρικών συντάξεων, των εφάπαξ παροχών, επιλύει διοικητικής φύσεως θέματα των φορέων κοινωνικής ασφάλισης, αλλά και μεμονωμένα ασφαλιστικά θέματα συγκεκριμένων κατηγοριών.</w:t>
      </w:r>
    </w:p>
    <w:p w14:paraId="075273B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Οι αγρότες ωφελούνται γιατί θα μπορούν να εξαγοράσουν πλασματικά χρόνια με χαμηλό αντίτιμο. Οι μηχανικοί, οι δικηγόροι ωφελούνται γιατί αποσυνδέεται η ασφάλισή τους από την ιδιότητα και πλέον θα καταβάλουν ασφαλιστικές εισφορές με την έναρξη της επαγγελματικής τους δραστηριότητας και για όσο αυτή διαρκεί. </w:t>
      </w:r>
    </w:p>
    <w:p w14:paraId="075273B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Τέλος, οι πάσχοντες από ψυχικά νοσήματα ωφελούνται αφού θα μπορούν να εργαστούν χωρίς να έχουν καμμία περικοπή της σύνταξής τους. </w:t>
      </w:r>
    </w:p>
    <w:p w14:paraId="075273B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Λύνεται το θέμα της αρμοδιότητας του χαρακτηρισμού των εργατικών ατυχημάτων, που είχε οδηγήσει σε συσσώρευση των εκκρεμών υποθέσεων από το 2012. Χορηγούμε επίδομα ανεργίας στους επιστήμονες. Επιλύεται το ζήτημα υπολογισμού της σύνταξης των προσώπων που λόγω της οικονομικής κρίσης δεν είχαν καθόλου ή είχαν περιορισμένης διάρκειας χρόνο ασφάλισης στο διάστημα από 1-1-2002 και εντεύθεν με αποτέλεσμα πλέον να προβλέπεται ότι όπου δεν προκύπτει χρόνος ασφάλισης τουλάχιστον πέντε ετών από την 1-1-2002 μέχρι την έναρξη καταβολής σύνταξης τότε η πενταετία </w:t>
      </w:r>
      <w:r>
        <w:rPr>
          <w:rFonts w:eastAsia="Times New Roman" w:cs="Times New Roman"/>
          <w:szCs w:val="24"/>
        </w:rPr>
        <w:lastRenderedPageBreak/>
        <w:t xml:space="preserve">αναζητείται για έτη πριν το 2002. Από το 2021 ο χρόνος ασφάλισης που αναζητείται πριν το 2002 μπορεί να φτάσει και τα δέκα έτη. </w:t>
      </w:r>
    </w:p>
    <w:p w14:paraId="075273B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προστατεύει τους εργαζόμενους και ανταποκρίνεται σε πάγια αιτήματά τους. Όλο αυτό το διάστημα, κυρίες και κύριοι συνάδελφοι, ακούσαμε, καταγράψαμε τις προτροπές των ίδιων των εργαζομένων, τα προβλήματα και τις ανησυχίες τους. Από την πρώτη στιγμή είμαστε σε επαφή με τους εργαζόμενους, τα συνδικάτα, τα εργατικά σωματεία, με φορείς για να ακούσουμε τα προβλήματα και τις απόψεις τους. Ποτέ δεν κλείσαμε πόρτες, ποτέ δεν κρυφτήκαμε πίσω από το δάκτυλό μας. </w:t>
      </w:r>
    </w:p>
    <w:p w14:paraId="075273B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Βάζουμε τα θεμέλια για καλύτερες εργασιακές συνθήκες, χωρίς κοινωνικές ανισότητες και καταπάτηση των εργασιακών δικαιωμάτων. Γιατί μέχρι σήμερα ο εργαζόμενος, που έμενε απλήρωτος εγκλωβισμένος μέσα σε μια επιχείρηση που δεν τον πλήρωνε διότι υπήρχε μια πολύ αρνητική νομολογία, που έλεγε ότι δεν μπορούσε να θεωρηθεί η μη καταβολή δεδουλευμένων ως μονομερής, άρα δεν μπορούσε ο εργαζόμενος εύκολα να αποδείξει ότι η μη πληρωμή του ισοδυναμεί με απόλυση, θα έπρεπε να πάει στα δικαστήρια και η υπόθεσή του να εκδικαστεί μετά από χρόνια. Αν του επιδικαζόταν αποζημίωση για όλον αυτόν τον καιρό, δεν θα ελάμβανε επίδομα ανεργίας με ουσιαστικό, βέβαια, βιοποριστικό πρόβλημα. </w:t>
      </w:r>
    </w:p>
    <w:p w14:paraId="075273B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 κάναμε; Το Υπουργείο έκανε κατ’ αρχάς δεκτή την τροπολογία που κατέθεσε το Κομμουνιστικό Κόμμα Ελλάδας σύμφωνα με την οποία η μη καταβολή δεδουλευμένων συνιστά μονομερή βλαπτική μεταβολή, άρα ο εργαζόμενος μπορεί να θεωρήσει ότι δεν υπάρχει απόλυση και να διεκδικήσει την αποζημίωσή του. Επιπλέον, την αμέσως επόμενη ημέρα θα μπορεί να παίρνει το επίδομα ανεργίας. Άρα, βοηθάμε ουσιωδώς στο ζήτημα του βιοπορισμού. Ταυτόχρονα, θα θεσπίσουμε και την </w:t>
      </w:r>
      <w:r>
        <w:rPr>
          <w:rFonts w:eastAsia="Times New Roman" w:cs="Times New Roman"/>
          <w:szCs w:val="24"/>
        </w:rPr>
        <w:lastRenderedPageBreak/>
        <w:t xml:space="preserve">άμεση εκδίκαση των διαφορών ώστε πολύ γρήγορα ο εργαζόμενος να έχει στα χέρια του μια δικαστική απόφαση και να παίρνει την αποζημίωσή του και αυτά που του οφείλονται. </w:t>
      </w:r>
    </w:p>
    <w:p w14:paraId="075273B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Σώμα Επιθεώρησης Εργασίας ενισχύεται ώστε να γίνεται αποτελεσματικότερη δουλειά στην καταπολέμηση της αδήλωτης και υποδηλωμένης εργασίας. Η έγκριση χρηματοδότησης μέσω ΕΣΠΑ 7.600.000 -και αυτό δεν είναι τυχαίο, αλλά είναι επιλογή μας, είναι επιλογή της Κυβέρνησης αυτά τα χρήματα- που θα διατεθούν για την πρόβλεψη για ποιοτικούς ελέγχους που θα γίνονται στο εξής σε κλάδους υψηλής παραβατικότητας και για την αναβάθμιση των υπηρεσιών ενημέρωσης και νομικών συμβουλών στους εργαζόμενους.</w:t>
      </w:r>
    </w:p>
    <w:p w14:paraId="075273B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Επιδιώκουμε και θα πετύχουμε να σταθεροποιήσουμε την κατάσταση στην αγορά εργασίας προς όφελος των εργαζομένων, να ενισχύσουμε το θεσμικό πλαίσιο, αλλά και να χρησιμοποιήσουμε τα κατάλληλα χρηματοδοτικά εργαλεία πάντα για την ενίσχυση και προστασία των εργαζομένων.</w:t>
      </w:r>
    </w:p>
    <w:p w14:paraId="075273B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Επιπλέον, προωθούμε μεταρρυθμίσεις που θα βελτιώσουν το επίπεδο της ζωής των ΑΜΕΑ διευκολύνοντας την προσβασιμότητά τους στο περιβάλλον. Κανένας κοινωνικός αποκλεισμός δεν είναι αποδεκτός γι’ αυτό και τα διοικητικά όργανα υποχρεούνται πλέον να σχεδιάσουν τις κατάλληλες υποδομές, ώστε να διασφαλίζεται η προσβασιμότητα για όλους και να παρέχουν μέτρα υποστηρικτικής τεχνολογίας και προσωπικής βοήθειας.</w:t>
      </w:r>
    </w:p>
    <w:p w14:paraId="075273B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Τέλος η μετατροπή του ΣΚΛΕ σε νομικό πρόσωπο δημοσίου δικαίου, που αναμένεται να δώσει μια νέα πνοή και ώθηση στην εφαρμογή της κοινωνικής πολιτικής, αποτελεί μια ακόμα σημαντική πτυχή του νομοσχεδίου.</w:t>
      </w:r>
    </w:p>
    <w:p w14:paraId="075273B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δεν σταματάμε όμως εδώ. Θα ακολουθήσουν κι άλλες πρωτοβουλίες. Έγινε η πρώτη τομή και είπαμε ότι διορθώνουμε λάθη παρελθόντων ετών, επαναφέρουμε διατάξεις που πραγματικά ήταν θέμα αξιοπρέπειας των Ελλήνων εργαζομένων. Δεν επαναπαυόμαστε και αυτό φαίνεται στην πολιτική που επιλέγουμε να ασκήσουμε, φαίνεται στις διατάξεις που εισάγουμε για να θωρακίσουμε δικαιώματα ατόμων με αναπηρία, διατάξεις για την επιτάχυνση της ασφαλιστικής μεταρρύθμισης, διατάξεις για την προστασία των εργαζομένων, με τις οποίες προωθούμε μέτρα ενίσχυσης των εργατικών δικαιωμάτων και προστασίας των εργαζομένων από συγκεκριμένες μορφές παραβατικότητας και καταχρηστικής συμπεριφοράς. Επουλώνουμε, πραγματικά, πληγές που προέκυψαν από την άσκηση των δικών σας επιλογών. Επίσης, επιτρέψτε μου να πω για την τροπολογία που καταθέσαμε για την επίσχεση εργασίας, που είναι πραγματικά μια τομή και είναι ουσιαστικής σημασίας για τους εργαζομένους. </w:t>
      </w:r>
    </w:p>
    <w:p w14:paraId="075273B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αναλύσαμε και σε όλες τις επιτροπές, είδαμε ότι υπήρχε η σύμφωνη γνώμη της συντριπτικής πλειοψηφίας των φορέων, όλοι καταλάβαμε ότι πραγματικά αυτό το νομοσχέδιο ήταν επιτακτική ανάγκη. Καταφέραμε να το φέρουμε. Θέλω όμως να πω και δυο πράγματα, γιατί το τελευταίο διάστημα και η προπαγάνδα αλλά και η δημαγωγία έχουν φτάσει σε υψηλά επίπεδα. </w:t>
      </w:r>
    </w:p>
    <w:p w14:paraId="075273B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Αντιπολίτευσης, βλέπετε ότι κάθε μέρα η μεθοδολογία και η ρητορική σας για καταστροφή, για τέταρτο και πέμπτο μνημόνιο, για μόνιμη επιτροπεία, για ανικανότητα της Κυβέρνησης καταρρίπτεται. Το πρώτο πράσινο φως για την έξοδο της χώρας από τη διαδικασία περί υπερβολικού ελλείμματος δόθηκε μετά τη συνεδρίαση προχθές των Υπουργών Οικονομικών της Ευρωπαϊκής Ένωσης. Βελτίωση των οικονομικών δεικτών και σημάδια επαναφοράς στην κανονικότητα των </w:t>
      </w:r>
      <w:r>
        <w:rPr>
          <w:rFonts w:eastAsia="Times New Roman" w:cs="Times New Roman"/>
          <w:szCs w:val="24"/>
        </w:rPr>
        <w:lastRenderedPageBreak/>
        <w:t xml:space="preserve">μικρομεσαίων επιχειρήσεων, που τόσο έχει αναδειχθεί το τελευταίο διάστημα, έδειξε η εξάμηνη έρευνα του Ινστιτούτου της ΓΣΕΒΕΕ και δεν είναι ΣΥΡΙΖΑ το προεδρείο της ΓΣΕΒΕΕ. Η ανεργία, αργά -ναι αργά- αλλά σταθερά, μειώνεται ουσιαστικά. Γενικά οι οικονομικοί δείκτες βελτιώνονται. Οι ρυθμοί ανάπτυξης είναι πλέον ικανοποιητικοί και ευελπιστούμε ότι θα είναι ικανοποιητικότεροι το επόμενο διάστημα. </w:t>
      </w:r>
    </w:p>
    <w:p w14:paraId="075273C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Δύο πράγματα να πω, κλείνοντας: Για να μη σας γίνει εφιάλτης ο Αύγουστος του 2018 πρέπει να κάνετε υπομονή και αυτοσυγκράτηση. Και το δεύτερο, καλό θα είναι να ψηφίσετε αυτό το νομοσχέδιο, θα είναι μια ουσιαστική συγγνώμη για τα δεινά που επιβάλατε στο σύνολο των εργαζομένων της χώρας. </w:t>
      </w:r>
    </w:p>
    <w:p w14:paraId="075273C1"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5273C2"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Σωκράτη Βαρδάκη, εισηγητή του ΣΥΡΙΖΑ.</w:t>
      </w:r>
    </w:p>
    <w:p w14:paraId="075273C3" w14:textId="77777777" w:rsidR="00275A9F" w:rsidRDefault="00034DBE">
      <w:pPr>
        <w:spacing w:line="600" w:lineRule="auto"/>
        <w:ind w:firstLine="720"/>
        <w:contextualSpacing/>
        <w:jc w:val="both"/>
        <w:rPr>
          <w:rFonts w:eastAsia="Times New Roman"/>
          <w:bCs/>
          <w:szCs w:val="24"/>
        </w:rPr>
      </w:pPr>
      <w:r>
        <w:rPr>
          <w:rFonts w:eastAsia="Times New Roman"/>
          <w:b/>
          <w:bCs/>
          <w:szCs w:val="24"/>
        </w:rPr>
        <w:t>ΙΩΑΝΝΗΣ ΒΡΟΥΤΣΗΣ:</w:t>
      </w:r>
      <w:r>
        <w:rPr>
          <w:rFonts w:eastAsia="Times New Roman"/>
          <w:bCs/>
          <w:szCs w:val="24"/>
        </w:rPr>
        <w:t xml:space="preserve"> Κύριε Βαρδάκη, μπορώ να πάρω τον χρόνο σας;</w:t>
      </w:r>
    </w:p>
    <w:p w14:paraId="075273C4" w14:textId="77777777" w:rsidR="00275A9F" w:rsidRDefault="00034DBE">
      <w:pPr>
        <w:spacing w:line="600" w:lineRule="auto"/>
        <w:ind w:firstLine="720"/>
        <w:contextualSpacing/>
        <w:jc w:val="both"/>
        <w:rPr>
          <w:rFonts w:eastAsia="Times New Roman"/>
          <w:bCs/>
          <w:szCs w:val="24"/>
        </w:rPr>
      </w:pPr>
      <w:r>
        <w:rPr>
          <w:rFonts w:eastAsia="Times New Roman"/>
          <w:b/>
          <w:bCs/>
          <w:szCs w:val="24"/>
        </w:rPr>
        <w:t>ΣΩΚΡΑΤΗΣ ΒΑΡΔΑΚΗΣ:</w:t>
      </w:r>
      <w:r>
        <w:rPr>
          <w:rFonts w:eastAsia="Times New Roman"/>
          <w:bCs/>
          <w:szCs w:val="24"/>
        </w:rPr>
        <w:t xml:space="preserve"> Δεν θα χρειαστεί, κύριε συνάδελφε, γιατί νομίζω ότι στα περισσότερα θα συμφωνήσετε.</w:t>
      </w:r>
    </w:p>
    <w:p w14:paraId="075273C5"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Θα τον προσθέσω εγώ, κύριε Βρούτση. </w:t>
      </w:r>
    </w:p>
    <w:p w14:paraId="075273C6"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Τον λόγο έχει ο κ. Ιωάννης Βρούτσης, εισηγητής της Νέας Δημοκρατίας, ο οποίος, συμφωνώντας με τον κ. Βαρδάκη και ενισχύοντας αυτά που θα πει, θέλει να πάρει και τον χρόνο του για να υπερθεματίσει. </w:t>
      </w:r>
    </w:p>
    <w:p w14:paraId="075273C7" w14:textId="77777777" w:rsidR="00275A9F" w:rsidRDefault="00034DBE">
      <w:pPr>
        <w:spacing w:line="600" w:lineRule="auto"/>
        <w:ind w:firstLine="720"/>
        <w:contextualSpacing/>
        <w:jc w:val="both"/>
        <w:rPr>
          <w:rFonts w:eastAsia="Times New Roman"/>
          <w:bCs/>
          <w:szCs w:val="24"/>
        </w:rPr>
      </w:pPr>
      <w:r>
        <w:rPr>
          <w:rFonts w:eastAsia="Times New Roman"/>
          <w:b/>
          <w:bCs/>
          <w:szCs w:val="24"/>
        </w:rPr>
        <w:t>ΙΩΑΝΝΗΣ ΒΡΟΥΤΣΗΣ:</w:t>
      </w:r>
      <w:r>
        <w:rPr>
          <w:rFonts w:eastAsia="Times New Roman"/>
          <w:bCs/>
          <w:szCs w:val="24"/>
        </w:rPr>
        <w:t xml:space="preserve"> Κάπως έτσι, αλλά λίγο διαφορετικά, κύριε Πρόεδρε. </w:t>
      </w:r>
    </w:p>
    <w:p w14:paraId="075273C8" w14:textId="77777777" w:rsidR="00275A9F" w:rsidRDefault="00034DBE">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Έτσι, λίγο διαφοροποιημένα, ίσως και το ανάποδο.</w:t>
      </w:r>
    </w:p>
    <w:p w14:paraId="075273C9" w14:textId="77777777" w:rsidR="00275A9F" w:rsidRDefault="00034DBE">
      <w:pPr>
        <w:spacing w:line="600" w:lineRule="auto"/>
        <w:ind w:firstLine="720"/>
        <w:contextualSpacing/>
        <w:jc w:val="both"/>
        <w:rPr>
          <w:rFonts w:eastAsia="Times New Roman" w:cs="Times New Roman"/>
          <w:szCs w:val="24"/>
        </w:rPr>
      </w:pPr>
      <w:r>
        <w:rPr>
          <w:rFonts w:eastAsia="Times New Roman"/>
          <w:b/>
          <w:bCs/>
          <w:szCs w:val="24"/>
        </w:rPr>
        <w:t>ΙΩΑΝΝΗΣ ΒΡΟΥΤΣΗΣ:</w:t>
      </w:r>
      <w:r>
        <w:rPr>
          <w:rFonts w:eastAsia="Times New Roman"/>
          <w:bCs/>
          <w:szCs w:val="24"/>
        </w:rPr>
        <w:t xml:space="preserve"> </w:t>
      </w:r>
      <w:r>
        <w:rPr>
          <w:rFonts w:eastAsia="Times New Roman" w:cs="Times New Roman"/>
          <w:szCs w:val="24"/>
        </w:rPr>
        <w:t xml:space="preserve">Κυρίες και κύριοι συνάδελφοι, τρία χρόνια, σε λίγο, ολοκληρώνει η Κυβέρνηση ΣΥΡΙΖΑ - ΑΝΕΛ και επιβεβαιώνεται και στην πράξη πλέον και με το παρόν νομοσχέδιο ότι τα μεγαλύτερα θύματα της ανικανότητάς σας και της ιδεοληψίας σας δεν είναι μόνο οι συνταξιούχοι, είναι κατ’ εξοχήν οι εργαζόμενοι. Και αυτό, κυρίες και κύριοι συνάδελφοι, επιβεβαιώνεται και με το παρόν νομοσχέδιο, καθότι όσο παράξενο κι αν φαίνεται αυτό το διαβόητο και πολυδιαφημισμένο, όπως θα πω, για επικοινωνιακούς λόγους νομοσχέδιο, εργασιακό στην ταυτότητά του όπως το λέει η Κυβέρνηση, δεν φέρνει και δεν δημιουργεί ούτε μία θέση απασχόλησης. Για να είμαι πιο ακριβής, διορίζονται δύο μετακλητοί στο γραφείο του κ. Φλαμπουράρη, όπως λέει σε κάποιο συγκεκριμένο άρθρο. </w:t>
      </w:r>
    </w:p>
    <w:p w14:paraId="075273C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Αν δούμε όμως τώρα, αποτυπώσουμε και αναλύσουμε τα χαρακτηριστικά του νομοσχεδίου, θα δούμε ότι δυστυχώς για τον ΣΥΡΙΖΑ, όπως θα αναλύσουμε και θα φανεί και στη συζήτηση, πρόκειται για ένα συνονθύλευμα διατάξεων, πρόχειρων, αναποτελεσματικών, διατάξεων οι οποίες δεν απαντούν στις ανοιχτές πληγές που άνοιξε ο ΣΥΡΙΖΑ στην κοινωνία και στην οικονομία, δεν απαντούν στη γενιά των 360 ευρώ, που δημιούργησε ο κ. Τσίπρας και ο ΣΥΡΙΖΑ, δεν απαντούν στις συντάξεις των 185 ευρώ στη γενιά των συνταξιούχων, δεν απαντούν στις επικείμενες μειώσεις των δύο συντάξεων από 1-1-2019, δεν απαντούν στους δύο μισθούς που θα χάσουν οι εργαζόμενοι από 1-1-2019, μέσα από τη δεύτερη διαδοχική μείωση του αφορολογήτου.</w:t>
      </w:r>
    </w:p>
    <w:p w14:paraId="075273C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απαντούν σε μια σειρά από πράγματα και κυρίως, δεν απαντούν, κύριε Πετρόπουλε, μια που είστε και εσείς παρών, στις τριακόσιες χιλιάδες –πρωτοφανές νούμερο!- συνταξιούχους, που περιμένουν τρία και πλέον χρόνια τη σύνταξή τους. Είναι ένα νομοσχέδιο, που κυρίαρχα είναι ασφαλιστικό.</w:t>
      </w:r>
    </w:p>
    <w:p w14:paraId="075273C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Κύριες και κύριοι συνάδελφοι του ΣΥΡΙΖΑ, είναι ασφαλιστικό στην πλειονότητα των διατάξεων και έρχεται με μορφή μπαλωμάτων να διορθώσει τον νόμο Κατρούγκαλου, αλλά δεν τα καταφέρνει. Και είναι ένα ασφαλιστικό νομοσχέδιο, το δέκατο έβδομο στη σειρά μετά τον νόμο Κατρούγκαλου, το οποίο φέρνει μειώσεις συντάξεων. Επιβεβαιώνει τη μείωση των συντάξεων από 21% ως 40% στις επικουρικές συντάξεις, αλλά κάνει κάτι ακόμη πιο αρνητικό. Δεν λύνει το πρόβλημα των συνταξιούχων, των επικουρικών συντάξεων, που από 1-1-2015 περιμένουν τον περιβόητο μαθηματικό τύπο ΣΥΡΙΖΑ, αφού κατήργησε τον δικό μας. Δεν λύνει το πρόβλημα σε εκατόν είκοσι εννιά χιλιάδες επικουρικές συντάξεις συνανθρώπων μας που περιμένουν στην ουρά για να πάρουν τη σύνταξή τους. </w:t>
      </w:r>
    </w:p>
    <w:p w14:paraId="075273C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απαντά, λοιπόν, σε τίποτα από αυτά και φέρνει επιβαρύνσεις σε συνταξιούχους. Όμως, όσον αφορά, αυτό που ρώτησα την κυρία Υπουργό, για τον επείγοντα χαρακτήρα του νομοσχεδίου και τη χρονική συγκυρία, που το φέρνει, δεν πήρα απάντηση. Γιατί της είπα: «Κυρία Υπουργέ, μπορούσατε να φέρετε το νομοσχέδιο ένα με ενάμιση μήνα πριν, όταν φέρνατε τις ομαδικές απολύσεις στο νομοσχέδιο, που ψήφισε ο ΣΥΡΙΖΑ τις ομαδικές απολύσεις. Γιατί δεν το κάνατε τότε; Δεν υπάρχουν επείγουσες διατάξεις, θα μπορούσατε να το κάνετε και τότε.» Απάντηση δεν πήρα. Θυμίζω ότι εμείς δεν ψηφίσαμε τις ομαδικές απολύσεις. </w:t>
      </w:r>
    </w:p>
    <w:p w14:paraId="075273C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Της είπα ότι μπορούσε να το καθυστερήσει, να το κάνει σε μια ευρύτερη συζήτηση και διαβούλευση και να το φέρει ένα μήνα μετά, όταν θα φέρει το άλλο εργασιακό νομοσχέδιο, αυτό που αλλάζει τον συνδικαλιστικό νόμο, το περίφημο 50% συν ένα και την κωδικοποίηση της εργατικής νομοθεσίας. Και της είπα, μη φοβάστε, εκείνο θα το ψηφίσουμε μαζί. Απάντηση δεν πήρα. </w:t>
      </w:r>
    </w:p>
    <w:p w14:paraId="075273C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Όμως, η απάντηση είναι εύκολη, κυρίες και κύριοι συνάδελφοι, καθότι είμαστε μπροστά στην ΔΕΘ και ήθελε η Υπουργός, η πολιτική ηγεσία του Υπουργείου Εργασίας να δώσει κάποια ψίχουλα επιχειρημάτων στον κ. Τσίπρα ενόψει της Διεθνούς Έκθεσης Θεσσαλονίκης, κυρίως στο γήπεδο, το οποίο θεωρείτε ότι είναι προνομιακό για σας, στο εργασιακό και ασφαλιστικό. Στην πράξη, όμως, δεν προσθέτετε τίποτα και θα παραμείνει για άλλη μια φορά εκτεθειμένος ο κ. Τσίπρας και στις αθετήσεις αυτών, που είχε πει πέρυσι, που -θυμίζω- είχε υποσχεθεί από το βήμα της ΔΕΘ για τον ακατάσχετο λογαριασμό, που δεν έγινε τίποτα, και είχε υποσχεθεί για το πάγωμα των χρεών και των οφειλών των ελεύθερων επαγγελματιών, που πάλι δεν έγινε τίποτα.</w:t>
      </w:r>
    </w:p>
    <w:p w14:paraId="075273D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Όμως, θέλω, για να μην αδικήσω, να πω ότι καλωσορίζω και την Υπουργό προσωπικά και το επιτελείο του Υπουργείου Εργασίας, που προσχωρούν στον πραγματικό κόσμο της οικονομίας. Γιατί, κυρίες και κύριοι συνάδελφοι στη διαδικασία της συζήτησης στην επιτροπή, η κυρία Υπουργός έκανε ένα πολύ σημαντικό βήμα -και η Κυβέρνηση-, αποχωρίστηκε το παρελθόν της -δεν αναφέρομαι σε εκείνα, που έλεγαν προεκλογικά, για τα 751 ευρώ κατώτατο μισθό, για κατάργηση ευέλικτων μορφών απασχόλησης, για διπλό επίδομα ανεργίας σε όλους, τα βάζουμε αυτά στην άκρη-, μιλώ για τα ποσοστά της ανεργίας.</w:t>
      </w:r>
    </w:p>
    <w:p w14:paraId="075273D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την Υπουργό να επικαλείται την ΕΛΣΤΑΤ και την «ΕΡΓΑΝΗ». Θυμίζω ότι η ΕΛΣΤΑΤ ήταν αναξιόπιστη τα προηγούμενα χρόνια, η δε «ΕΡΓΑΝΗ», που έβγαζε θετικά αποτελέσματα, ήταν η μονταζιέρα-Βρούτση την περίοδο εκείνη. Τώρα την επικαλούνται. Είναι θετικό, που δεν επικαλείται την ΙΝΕ-ΓΣΕΕ, που σήμερα η ανεργία, που λέει η ΙΝΕ-ΓΣΕΕ ότι υπάρχει, είναι 37% και ο ΣΥΡΙΖΑ δεν το αποδέχεται.</w:t>
      </w:r>
    </w:p>
    <w:p w14:paraId="075273D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καλωσορίζουμε στον πραγματικό κόσμο, κυρίες και κύριοι του ΣΥΡΙΖΑ. Εμείς είμαστε εδώ, σταθεροί στην υπευθυνότητα και στη σοβαρότητα. </w:t>
      </w:r>
    </w:p>
    <w:p w14:paraId="075273D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Όμως, ας πάμε να δούμε λίγο τα ποιοτικά χαρακτηριστικά και τα πραγματικά στοιχεία της ανεργίας και να αποκατασταθεί η αλήθεια τελικά σε αυτήν την Αίθουσα.</w:t>
      </w:r>
    </w:p>
    <w:p w14:paraId="075273D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ανεργία το 2013 πράγματι –εκεί θα συμφωνήσουμε- εκτινάχθηκε στο 27,9%. Το 2015, τον Ιανουάριο αποφεύγει να το πει ο Πρωθυπουργός, η ανεργία έπεσε στο 25,4%, δυόμισι μονάδες κάτω. Αυτό δεν έγινε τυχαία. Έγινε επειδή έγιναν μεταρρυθμίσεις και ωρίμασαν οι μεταρρυθμίσεις όλων των προηγούμενων ετών. Το κρύβετε. Αυτή είναι η πραγματικότητα. </w:t>
      </w:r>
    </w:p>
    <w:p w14:paraId="075273D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πράξη το 2016 η ανεργία έκλεισε στο 23,5%. Το κρύβετε. Τόσο έκλεισε. Όμως, στην πράξη είχαμε βγάλει μέσα από τη συμφωνία με τους θεσμούς ότι η ανεργία στις 31-12-2016 θα έκλεινε στο 19,5%. </w:t>
      </w:r>
    </w:p>
    <w:p w14:paraId="075273D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Ότι με ευθύνη του ΣΥΡΙΖΑ και της πολιτικής του χάθηκαν διακόσιες χιλιάδες θέσεις εργασίας!</w:t>
      </w:r>
    </w:p>
    <w:p w14:paraId="075273D7" w14:textId="77777777" w:rsidR="00275A9F" w:rsidRDefault="00034DBE">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75273D8"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αυτή η αποκλιμάκωση της ανεργίας που σήμερα επικαλείστε έχει κάποια ποιοτικά χαρακτηριστικά, που θα σας συνιστούσα, αφού αποδέχεσθε τον βασικό κανόνα των οργάνων που τα λένε, να μπείτε και στον κόπο να διαβάσετε την ποιοτική ανάλυση, γιατί είναι πολύ κρίσιμη. </w:t>
      </w:r>
    </w:p>
    <w:p w14:paraId="075273D9"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γιατί μειώνεται η ανεργία; Αποκλιμακώνεται; Βεβαίως και αποκλιμακώνεται, αλλά επιβραδύνθηκε πολύ σημαντικά η αποκλιμάκωση της ανεργίας με δική σας ευθύνη. </w:t>
      </w:r>
    </w:p>
    <w:p w14:paraId="075273DA"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ανεργία αποκλιμακώνεται, αλλά δυστυχώς, κυρία Υπουργέ με τις πολιτικές σας καταφέρατε να κάνετε κυρίαρχες τις ευέλικτες μορφές απασχόλησης για πρώτη φορά στην αγορά εργασίας. Το λέει η «ΕΡΓΑΝΗ». Καταφέρατε να ανταλλάσσετε –και αυτό είναι μια αιτία της αποκλιμάκωσης- θέσεις πλήρους απασχόλησης με θέσεις μερικής απασχόλησης. </w:t>
      </w:r>
    </w:p>
    <w:p w14:paraId="075273DB"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είναι και κάτι άλλο, ακόμη πιο σημαντικό. Μειώνονται σημαντικά οι μισθοί των εργαζομένων. Είναι αυτό που λέμε «η γενιά των 360 ευρώ», που έχει την υπογραφή σας ως ΣΥΡΙΖΑ, το αποτύπωμα της δικής σας ευθύνης και πολιτικής.</w:t>
      </w:r>
    </w:p>
    <w:p w14:paraId="075273DC"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υπολογίζετε και δεν βάζετε ποτέ την πραγματική, σοβαρή διάσταση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όταν έγινε η πρώτη αξιόλογη μελέτη έδειξε ότι το 11% του 2015 εκτινάχθηκε στο 33% το 2017. </w:t>
      </w:r>
    </w:p>
    <w:p w14:paraId="075273DD"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Ποια είναι αυτή η μελέτη; Θα μας την πείτε;</w:t>
      </w:r>
    </w:p>
    <w:p w14:paraId="075273DE"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Ποιανού είναι η ευθύνη αυτής της διαχείρισης των τριών ετών στην Κυβέρνηση;</w:t>
      </w:r>
    </w:p>
    <w:p w14:paraId="075273DF"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προχωρώ. Επειδή υπάρχει αμφισβήτηση σ’ αυτά τα οποία λέω και επειδή πρέπει εδώ να συμφωνήσουμε τουλάχιστον στα νούμερα, κυρίες και κύριοι συνάδελφοι, καταθέτω στα Πρακτικά της </w:t>
      </w:r>
      <w:r>
        <w:rPr>
          <w:rFonts w:eastAsia="Times New Roman" w:cs="Times New Roman"/>
          <w:szCs w:val="24"/>
        </w:rPr>
        <w:lastRenderedPageBreak/>
        <w:t xml:space="preserve">Βουλής τα εξής στοιχεία: 53,05% η μερική απασχόληση στην αγορά εργασίας της χώρας μας με Κυβέρνηση ΣΥΡΙΖΑ. Ήταν 54% το 2015 σε ετήσια βάση. Ήταν 54,74% -«κοκκίνισε» η αγορά εργασίας- η μερική απασχόληση της χώρας μας το 2016. Τα καταθέτω στα Πρακτικά και μπορείτε να τα πάρετε, για να μην ξαναπούμε άλλα πράγματα, για να συνεννοηθούμε μεταξύ μας. </w:t>
      </w:r>
    </w:p>
    <w:p w14:paraId="075273E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Βρούτσης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5273E1"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2017 δεν έχουμε ετήσια βάση, έχουμε όμως τον Ιούλιο μήνα και είναι στο 54,26% η μερική απασχόληση στην Ελλάδα με ευθύνη ΣΥΡΙΖΑ. Το καταθέτω στα Πρακτικά και πάρτε τα, παρακαλώ, από τα Πρακτικά, για να μην έχουμε διαφορετικά νούμερα να συζητάμε αυτές τις ημέρες.</w:t>
      </w:r>
    </w:p>
    <w:p w14:paraId="075273E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3E3"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Πάω τώρα στο ισοζύγιο του συστήματος «ΕΡΓΑΝΗ», το οποίο επικαλείστε πάρα πολύ. Πράγματι, το ισοζύγιο του συστήματος «ΕΡΓΑΝΗ» από το 2013 είναι θετικό και μόνο θετικό. Για να δούμε, όμως, την πραγματική διάσταση του συστήματος «ΕΡΓΑΝΗ». </w:t>
      </w:r>
    </w:p>
    <w:p w14:paraId="075273E4"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κυρίες και κύριοι συνάδελφοι, αυτό που δεν σας δίνει η Κυβέρνηση -και το λέω προς τους Βουλευτές του ΣΥΡΙΖΑ- το ισοζύγιο του συστήματος «ΕΡΓΑΝΗ» μέχρι και το 2016 σε ετήσια βάση. Τι βγάζει αυτό το στοιχείο; Βγάζει ότι κατά το χρονικό διάστημα 2012-2013 έγινε η μεγαλύτερη θετική ανατροπή στην αγορά εργασίας με τη δημιουργία διακοσίων πέντε χιλιάδων πεντακοσίων δύο </w:t>
      </w:r>
      <w:r>
        <w:rPr>
          <w:rFonts w:eastAsia="Times New Roman" w:cs="Times New Roman"/>
          <w:szCs w:val="24"/>
        </w:rPr>
        <w:lastRenderedPageBreak/>
        <w:t>θέσεων εργασίας. Εάν δείτε το 2016 σε σύγκριση με το 2013, έχουμε μόνο δύο χιλιάδες εννιακόσιες πέντε νέες θέσεις εργασίας. Το καταθέτω στα Πρακτικά και μπορείτε να το πάρετε. Είναι από την ετήσια «ΕΡΓΑΝΗ», στοιχεία του Υπουργείου Εργασίας.</w:t>
      </w:r>
    </w:p>
    <w:p w14:paraId="075273E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Βρούτσης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5273E6"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Πάμε τώρα στους μισθούς που επικαλέσθηκε η Υπουργός. Ήταν προκλητική η δήλωσή σας σε μια καθημαγμένη κοινωνία, σε εργαζόμενους των 360 ευρώ να μιλάτε για αυξήσεις μισθών, κυρία Υπουργέ.</w:t>
      </w:r>
    </w:p>
    <w:p w14:paraId="075273E7"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 μισθοί, κυρίες και κύριοι συνάδελφοι, με βάση τα στοιχεία του συστήματος «ΕΡΓΑΝΗ» –την «ΕΡΓΑΝΗ» επικαλούμαι, την οποία τώρα επικαλείστε και εσείς- συγκρίνοντας το διάστημα 2013-2014 με το διάστημα 2015-2016 έχουμε εκατόν τριάντα τέσσερις χιλιάδες εννιακόσιους ογδόντα εννέα εργαζόμενους με μισθό λιγότερο από 500 ευρώ. Το έχω καταθέσει και αυτό στα Πρακτικά. Είναι από την ετήσια «ΕΡΓΑΝΗ» που βγαίνει στο τέλος του χρόνου από το Υπουργείο Εργασίας.</w:t>
      </w:r>
    </w:p>
    <w:p w14:paraId="075273E8"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εάν θέλετε να πούμε και άλλα στοιχεία για τον ΕΦΚΑ, με στοιχεία τα οποία εξέδωσε ο ΕΦΚΑ, σας λέω ότι τον Νοέμβριο του 2015 μέχρι τον Νοέμβριο του 2016 από τη σύγκριση των στοιχείων βλέπουμε αύξηση της μερικής απασχόλησης την περίοδο ΣΥΡΙΖΑ κατά 12,75%. Είναι στην τέταρτη σελίδα. Το καταθέτω στα Πρακτικά.</w:t>
      </w:r>
    </w:p>
    <w:p w14:paraId="075273E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Ιωάννης Βρούτσης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5273EA"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Πάω τώρα στο πιο κρίσιμο στοιχείο, κυρία Υπουργέ, το οποίο θα σας «στοιχειώνει» για πολλά χρόνια, για να δείτε στην πράξη ότι φιλοεργαζόμενος δεν είναι αυτός που το επικαλείται, δεν είναι αυτός που νομοθετεί ευχές, δεν είναι αυτός που λέει και χτυπά την πλάτη πονηρά με αοριστίες και γενικολογίες, αλλά αυτός που ασκεί πολιτική πραγματική, υπέρ των εργαζομένων, με εργαλεία την επιχειρηματικότητα, τη δημιουργία κλίματος, που παίρνει αποφάσεις για την υπεράσπιση των εργαζομένων ουσιαστικές και όχι αόριστες, όπως θα αποδείξω παρακάτω.</w:t>
      </w:r>
    </w:p>
    <w:p w14:paraId="075273EB"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πήρα το Υπουργείο Εργασίας το 2013. Παρέλαβα την αδήλωτη εργασία, σύμφωνα με στοιχεία του Υπουργείου, στο 40,47%. Την παρέδωσα τον Δεκέμβριο του 2014 στο 13,22%. Το καταθέτω. </w:t>
      </w:r>
    </w:p>
    <w:p w14:paraId="075273E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3E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πώς αντιμετωπίζεται η αδήλωτη εργασία, με τι πολιτικές, με τι πίστη, με έναν πολιτικό προσανατολισμό που έχει στόχο, που παίρνει τις σημαντικές αποφάσεις. Και πήραμε αποφάσεις ισορροπημένες. </w:t>
      </w:r>
    </w:p>
    <w:p w14:paraId="075273E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αν με ρωτάτε -γιατί ακούω τους Βουλευτές του ΣΥΡΙΖΑ να λένε- γιατί δεν δίνω στοιχεία κάτω από 13,2% του 2014, είναι γιατί δεν υπάρχουν. Δεν ξαναβγάλατε στοιχεία. Και εδώ σκοταδισμός, όπως </w:t>
      </w:r>
      <w:r>
        <w:rPr>
          <w:rFonts w:eastAsia="Times New Roman" w:cs="Times New Roman"/>
          <w:szCs w:val="24"/>
        </w:rPr>
        <w:lastRenderedPageBreak/>
        <w:t xml:space="preserve">με τα στοιχεία του «ΗΛΙΟΣ» που σας πίεσε η τρόικα και τα βγάλατε μέχρι τον Φεβρουάριο του 2017 και από τότε δεν ξαναδείξατε κανένα στοιχείο. Σκοταδισμός, μεσαίωνας στο Υπουργείο Εργασίας. Δυστυχώς, αυτό είναι. Όμως, απ’ ό,τι βλέπω, δεν έχετε ρίξει ούτε μια μονάδα την αδήλωτη εργασία, τρία χρόνια Κυβέρνηση και αυτή η παράταξη, η προηγούμενη κυβέρνηση έριξε από το 40% στο 13% την αδήλωτη εργασία. Πάρτε το σχεδιάγραμμα να το διαβάσετε, όταν θα κάνετε τοποθέτηση, να τοποθετηθείτε και σ’ αυτό. </w:t>
      </w:r>
    </w:p>
    <w:p w14:paraId="075273E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ρώτησα την κυρία Υπουργό να μου δώσει μια απάντηση σε ένα κρίσιμο ζήτημα. Συζητάμε ένα εργασιακό νομοσχέδιο και τη ρώτησα να μου πει για τη δήλωση του κ. Φλαμπουράρη ότι «δεν απορροφήθηκαν λόγω ολιγωρίας, λόγω φόρτου δουλειάς τα 35 δισεκατομμύρια». Βεβαίως, για να είμαστε ακριβείς, δεν θα έπρεπε να είναι 35, γιατί είναι μέχρι το 2020, αλλά μέχρι το 2017 θα ήταν τουλάχιστον 11 δισεκατομμύρια. Σκεφθείτε αυτά, εάν τα είχαμε απορροφήσει και έμπαιναν στο ΑΕΠ, πόσο θα αύξανε το ΑΕΠ και συγκρίνετε τώρα τη μία μονάδα του ΑΕΠ, που λένε οι οικονομολόγοι ότι αντιστοιχεί σε σαράντα χιλιάδες θέσεις εργασίας. </w:t>
      </w:r>
    </w:p>
    <w:p w14:paraId="075273F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θα μας πείτε πόσα λεφτά χάσαμε σε επίπεδο κοινοτικών πόρων και πόσες θέσεις απασχόλησης δεν φέρατε στη χώρα και πόσο οι μισθοί καθηλώθηκαν εξαιτίας της ολιγωρίας σας; Θα απαντήσετε; Σας ρωτάω για τρίτη συνεχόμενη ημέρα. Θα μας απαντήσετε για την εταιρεία «ΕΛΛΗΝΙΚΟΣ ΧΡΥΣΟΣ», για τις δυόμισι χιλιάδες εργαζόμενους; Κυρία Υπουργέ, έχουν ταξικό πρόσημο οι εργαζόμενοι στην εταιρεία «ΕΛΛΗΝΙΚΟΣ ΧΡΥΣΟΣ», είναι άλλοι εργαζόμενοι ή δεν σας ενδιαφέρουν; </w:t>
      </w:r>
    </w:p>
    <w:p w14:paraId="075273F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επίσης, η επένδυση στην Κασσιόπη της Κέρκυρας, κυρίες και κύριοι συνάδελφοι, που συριζαίος δήμαρχος την μπλοκάρει, οι εκατοντάδες θέσεις εργασίας που δεν έχουν δημιουργηθεί. Θα απαντήσετε, κυρία Υπουργέ Εργασίας; Έχετε ευθύνη για τους άνεργους που υπάρχουν σήμερα και δεν πιάνουν δουλειά λόγω της πολιτικής σας; </w:t>
      </w:r>
    </w:p>
    <w:p w14:paraId="075273F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πάω και σε σημερινά στοιχεία του ΕΣΠΑ. Κυρίες και κύριοι συνάδελφοι, το 2015 η προηγούμενη κυβέρνηση είχε απορροφήσει το 87,97% των πόρων του ΕΣΠΑ που είναι προδιαγεγραμμένα. Το 2016 έκλεισε με 29,3%. Ξέρετε τι σημαίνει αυτό; Χαμένοι πόροι για την ελληνική οικονομία οι οποίοι αντιστοιχούν σε θέσεις εργασίας και δεν κάνετε τίποτα, κυρία Υπουργέ. Δεν σας ακούω να λέτε κάτι για τη δημιουργία αυτών των θέσεων εργασίας, για τις οποίες αγωνιά η ελληνική κοινωνία να δημιουργηθούν, να αυξηθούν οι μισθοί. </w:t>
      </w:r>
    </w:p>
    <w:p w14:paraId="075273F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αυτή είναι η πραγματικότητα, κυρίες και κύριοι συνάδελφοι, αλλά είμαι και υποχρεωμένος να αποκαταστήσω την αλήθεια σε ένα ζήτημα το οποίο με άγγιξε προσωπικά.</w:t>
      </w:r>
    </w:p>
    <w:p w14:paraId="075273F4" w14:textId="77777777" w:rsidR="00275A9F" w:rsidRDefault="00034DBE">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75273F5" w14:textId="77777777" w:rsidR="00275A9F" w:rsidRDefault="00034DBE">
      <w:pPr>
        <w:spacing w:line="600" w:lineRule="auto"/>
        <w:ind w:firstLine="720"/>
        <w:contextualSpacing/>
        <w:jc w:val="both"/>
        <w:rPr>
          <w:rFonts w:eastAsia="Times New Roman"/>
          <w:bCs/>
        </w:rPr>
      </w:pPr>
      <w:r>
        <w:rPr>
          <w:rFonts w:eastAsia="Times New Roman"/>
          <w:bCs/>
        </w:rPr>
        <w:t xml:space="preserve">Κύριε Πρόεδρε, για λίγο την ανοχή σας. </w:t>
      </w:r>
    </w:p>
    <w:p w14:paraId="075273F6" w14:textId="77777777" w:rsidR="00275A9F" w:rsidRDefault="00034DBE">
      <w:pPr>
        <w:spacing w:line="600" w:lineRule="auto"/>
        <w:ind w:firstLine="720"/>
        <w:contextualSpacing/>
        <w:jc w:val="both"/>
        <w:rPr>
          <w:rFonts w:eastAsia="Times New Roman"/>
          <w:bCs/>
        </w:rPr>
      </w:pPr>
      <w:r>
        <w:rPr>
          <w:rFonts w:eastAsia="Times New Roman"/>
          <w:bCs/>
        </w:rPr>
        <w:t>Η κυρία Υπουργός στην πρωτολογία της στην επιτροπή είπε ένα απίστευτο ψέμα, το οποίο μετά γύρισε -«</w:t>
      </w:r>
      <w:r>
        <w:rPr>
          <w:rFonts w:eastAsia="Times New Roman"/>
          <w:bCs/>
          <w:lang w:val="en-US"/>
        </w:rPr>
        <w:t>fake</w:t>
      </w:r>
      <w:r>
        <w:rPr>
          <w:rFonts w:eastAsia="Times New Roman"/>
          <w:bCs/>
        </w:rPr>
        <w:t xml:space="preserve"> </w:t>
      </w:r>
      <w:r>
        <w:rPr>
          <w:rFonts w:eastAsia="Times New Roman"/>
          <w:bCs/>
          <w:lang w:val="en-US"/>
        </w:rPr>
        <w:t>news</w:t>
      </w:r>
      <w:r>
        <w:rPr>
          <w:rFonts w:eastAsia="Times New Roman"/>
          <w:bCs/>
        </w:rPr>
        <w:t>» τα λέμε, κύριε Πετρόπουλε, διαμέσου των δικών σας μεθόδων- στα ΜΜΕ και είπε το εξής, ότι καταργήθηκαν διακόσιες θέσεις επιθεωρητών εργασίας. Στη συνέχεια, συνέβη το εξής: Τα γνωστά αντίγραφα του ΣΥΡΙΖΑ, από την πλευρά των ΑΝΕΛ, υιοθέτησαν άκριτα αυτή τη θεωρία της κυρίας Υπουργού και είπαν ότι «ο Βρούτσης, η Νέα Δημοκρατία, η προηγούμενη κυβέρνηση έδιωξε διακόσιους επιθεωρητές εργασίας». Σε παρέμβασή μου αποκατέστησε η Υπουργός την αλήθεια.</w:t>
      </w:r>
    </w:p>
    <w:p w14:paraId="075273F7" w14:textId="77777777" w:rsidR="00275A9F" w:rsidRDefault="00034DBE">
      <w:pPr>
        <w:spacing w:line="600" w:lineRule="auto"/>
        <w:ind w:firstLine="720"/>
        <w:contextualSpacing/>
        <w:jc w:val="both"/>
        <w:rPr>
          <w:rFonts w:eastAsia="Times New Roman"/>
          <w:bCs/>
        </w:rPr>
      </w:pPr>
      <w:r>
        <w:rPr>
          <w:rFonts w:eastAsia="Times New Roman"/>
          <w:bCs/>
        </w:rPr>
        <w:lastRenderedPageBreak/>
        <w:t xml:space="preserve">Η αλήθεια είναι, κυρίες και κύριοι συνάδελφοι, ότι δεν πειράχτηκε ούτε ένας επιθεωρητής εργασίας. Κενές θέσεις μειώσαμε, κενές οργανικές θέσεις και προσπαθήσατε να το περάσετε ότι διώξαμε επιθεωρητές εργασίας. Καταθέτω τα Πρακτικά των δηλώσεων της κυρίας Υπουργού, η οποία δεν είχε το φιλότιμο να ζητήσει μια «συγγνώμη» απέναντι σ’ αυτήν την άθλια συκοφαντία. </w:t>
      </w:r>
    </w:p>
    <w:p w14:paraId="075273F8" w14:textId="77777777" w:rsidR="00275A9F" w:rsidRDefault="00034DBE">
      <w:pPr>
        <w:spacing w:line="600" w:lineRule="auto"/>
        <w:ind w:firstLine="720"/>
        <w:contextualSpacing/>
        <w:jc w:val="both"/>
        <w:rPr>
          <w:rFonts w:eastAsia="Times New Roman" w:cs="Times New Roman"/>
        </w:rPr>
      </w:pPr>
      <w:r>
        <w:rPr>
          <w:rFonts w:eastAsia="Times New Roman" w:cs="Times New Roman"/>
        </w:rPr>
        <w:t>(Στο σημείο αυτό ο Βουλευτής κ. Ιωάννης Βρούτσης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5273F9" w14:textId="77777777" w:rsidR="00275A9F" w:rsidRDefault="00034DBE">
      <w:pPr>
        <w:spacing w:line="600" w:lineRule="auto"/>
        <w:ind w:firstLine="720"/>
        <w:contextualSpacing/>
        <w:jc w:val="center"/>
        <w:rPr>
          <w:rFonts w:eastAsia="Times New Roman"/>
          <w:bCs/>
        </w:rPr>
      </w:pPr>
      <w:r>
        <w:rPr>
          <w:rFonts w:eastAsia="Times New Roman"/>
          <w:bCs/>
        </w:rPr>
        <w:t>(Θόρυβος από την πτέρυγα του ΣΥΡΙΖΑ)</w:t>
      </w:r>
    </w:p>
    <w:p w14:paraId="075273FA" w14:textId="77777777" w:rsidR="00275A9F" w:rsidRDefault="00034DBE">
      <w:pPr>
        <w:spacing w:line="600" w:lineRule="auto"/>
        <w:ind w:firstLine="720"/>
        <w:contextualSpacing/>
        <w:jc w:val="both"/>
        <w:rPr>
          <w:rFonts w:eastAsia="Times New Roman"/>
          <w:bCs/>
        </w:rPr>
      </w:pPr>
      <w:r>
        <w:rPr>
          <w:rFonts w:eastAsia="Times New Roman"/>
          <w:bCs/>
        </w:rPr>
        <w:t xml:space="preserve">Όμως, θεωρώ ότι η κυρία Υπουργός είναι άξια διάδοχος του κ. Κατρούγκαλου. Εκείνος θα μείνει στην ιστορία ως ο Υπουργός με τα 10 δισεκατομμύρια ευρώ περικοπών στις συντάξεις, όταν έταζε τη δέκατη τρίτη που έκοψε το ΕΚΑΣ και το σημαντικότερο, ο Υπουργός που έλεγε στους συνταξιούχους «μην πιστεύετε την τσέπη σας, πιστέψτε το γράμμα μου». </w:t>
      </w:r>
    </w:p>
    <w:p w14:paraId="075273F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Εδώ συνέβη το εξής αμίμητο: Η κυρία Υπουργός, η κ. Αχτσιόγλου, έκανε το ολίσθημα να διασύρει τη </w:t>
      </w:r>
      <w:r>
        <w:rPr>
          <w:rFonts w:eastAsia="Times New Roman"/>
          <w:bCs/>
        </w:rPr>
        <w:t>Βουλή</w:t>
      </w:r>
      <w:r>
        <w:rPr>
          <w:rFonts w:eastAsia="Times New Roman" w:cs="Times New Roman"/>
          <w:szCs w:val="24"/>
        </w:rPr>
        <w:t xml:space="preserve">. Στο νομοσχέδιο - εξαπατήσατε τους εργαζόμενους, μεταξύ κλαδικών και επιχειρησιακών συμβάσεων, άλλη μία αθέτηση- η κυρία Υπουργός έφερε δύο νομοθετικές </w:t>
      </w:r>
      <w:r>
        <w:rPr>
          <w:rFonts w:eastAsia="Times New Roman" w:cs="Times New Roman"/>
        </w:rPr>
        <w:t>διατάξεις,</w:t>
      </w:r>
      <w:r>
        <w:rPr>
          <w:rFonts w:eastAsia="Times New Roman" w:cs="Times New Roman"/>
          <w:szCs w:val="24"/>
        </w:rPr>
        <w:t xml:space="preserve"> άλλη στην αιτιολογική και άλλη στο πραγματικό σώμα του νόμου. Νομοθετήσαμε, ξε-νομοθετούμε και στη συνέχεια ξανανομοθετούμε. Αυτός ο διασυρμός, κυρία Υπουργέ, εύχομαι -σας το ξαναλέω-να μην συμβεί στο παρόν νομοσχέδιο. </w:t>
      </w:r>
    </w:p>
    <w:p w14:paraId="075273F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θα σας πω κάτι, γιατί ο καθένας γράφει την ιστορία του.…</w:t>
      </w:r>
    </w:p>
    <w:p w14:paraId="075273FD" w14:textId="77777777" w:rsidR="00275A9F" w:rsidRDefault="00034DBE">
      <w:pPr>
        <w:spacing w:line="600" w:lineRule="auto"/>
        <w:ind w:firstLine="720"/>
        <w:contextualSpacing/>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 xml:space="preserve">Και κλείστε με αυτό, σας παρακαλώ. </w:t>
      </w:r>
    </w:p>
    <w:p w14:paraId="075273F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Κλείνω με αυτό, κύριε Πρόεδρε. Ένα λεπτάκι, να πω μόνο το εξής: Το αρνήθηκε η κυρία Υπουργός και δεν πήρε θέση. Από αυτό εδώ το Βήμα φέρατε τις ομαδικές απολύσεις. </w:t>
      </w:r>
    </w:p>
    <w:p w14:paraId="075273FF" w14:textId="77777777" w:rsidR="00275A9F" w:rsidRDefault="00034DBE">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αυτός </w:t>
      </w:r>
      <w:r>
        <w:rPr>
          <w:rFonts w:eastAsia="Times New Roman"/>
          <w:bCs/>
        </w:rPr>
        <w:t>είναι</w:t>
      </w:r>
      <w:r>
        <w:rPr>
          <w:rFonts w:eastAsia="Times New Roman" w:cs="Times New Roman"/>
          <w:szCs w:val="24"/>
        </w:rPr>
        <w:t xml:space="preserve"> ο ν.4472, Αριθμός Φύλλου 74, </w:t>
      </w:r>
      <w:r>
        <w:rPr>
          <w:rFonts w:eastAsia="Times New Roman"/>
          <w:szCs w:val="24"/>
        </w:rPr>
        <w:t>άρθρο</w:t>
      </w:r>
      <w:r>
        <w:rPr>
          <w:rFonts w:eastAsia="Times New Roman" w:cs="Times New Roman"/>
          <w:szCs w:val="24"/>
        </w:rPr>
        <w:t xml:space="preserve"> 17. </w:t>
      </w:r>
      <w:r>
        <w:rPr>
          <w:rFonts w:eastAsia="Times New Roman"/>
          <w:bCs/>
        </w:rPr>
        <w:t>Είναι</w:t>
      </w:r>
      <w:r>
        <w:rPr>
          <w:rFonts w:eastAsia="Times New Roman" w:cs="Times New Roman"/>
          <w:szCs w:val="24"/>
        </w:rPr>
        <w:t xml:space="preserve"> η πλήρης απελευθέρωση των ομαδικών απολύσεων, </w:t>
      </w:r>
      <w:r>
        <w:rPr>
          <w:rFonts w:eastAsia="Times New Roman" w:cs="Times New Roman"/>
        </w:rPr>
        <w:t>χωρίς</w:t>
      </w:r>
      <w:r>
        <w:rPr>
          <w:rFonts w:eastAsia="Times New Roman" w:cs="Times New Roman"/>
          <w:szCs w:val="24"/>
        </w:rPr>
        <w:t xml:space="preserve"> έλεγχο. Αυτό, κυρία Υπουργέ, θα σας συνοδεύει. Είστε η Υπουργός που φέρατε -όχι προσωπικά, ως Υπουργός μαζί με τον ΣΥΡΙΖΑ, το κόμμα σας- στο Εργατικό Δίκαιο της χώρας σας τις ομαδικές απολύσεις. </w:t>
      </w:r>
    </w:p>
    <w:p w14:paraId="0752740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να το διαβάσουν οι Βουλευτές του ΣΥΡΙΖΑ, οι οποίοι έδειχναν άγνοια, όταν το συζητούσαμε. </w:t>
      </w:r>
    </w:p>
    <w:p w14:paraId="0752740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40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να πούμε δύο πραγματάκια. </w:t>
      </w:r>
    </w:p>
    <w:p w14:paraId="07527403" w14:textId="77777777" w:rsidR="00275A9F" w:rsidRDefault="00034DBE">
      <w:pPr>
        <w:spacing w:line="600" w:lineRule="auto"/>
        <w:ind w:firstLine="720"/>
        <w:contextualSpacing/>
        <w:jc w:val="both"/>
        <w:rPr>
          <w:rFonts w:eastAsia="Times New Roman"/>
          <w:bCs/>
        </w:rPr>
      </w:pPr>
      <w:r>
        <w:rPr>
          <w:rFonts w:eastAsia="Times New Roman"/>
          <w:b/>
          <w:bCs/>
        </w:rPr>
        <w:t xml:space="preserve">ΠΡΟΕΔΡΕΥΩΝ (Αναστάσιος Κουράκης): </w:t>
      </w:r>
      <w:r>
        <w:rPr>
          <w:rFonts w:eastAsia="Times New Roman"/>
          <w:bCs/>
        </w:rPr>
        <w:t xml:space="preserve">Με αυτό κλείστε, σας παρακαλώ. Έχετε υπερβεί κατά πολύ τον χρόνο. </w:t>
      </w:r>
    </w:p>
    <w:p w14:paraId="075274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szCs w:val="24"/>
        </w:rPr>
        <w:t>Κυρίες και κύριοι συνάδελφοι,</w:t>
      </w:r>
      <w:r>
        <w:rPr>
          <w:rFonts w:eastAsia="Times New Roman" w:cs="Times New Roman"/>
          <w:szCs w:val="24"/>
        </w:rPr>
        <w:t xml:space="preserve"> το νομοσχέδιο </w:t>
      </w:r>
      <w:r>
        <w:rPr>
          <w:rFonts w:eastAsia="Times New Roman"/>
          <w:bCs/>
        </w:rPr>
        <w:t>είναι</w:t>
      </w:r>
      <w:r>
        <w:rPr>
          <w:rFonts w:eastAsia="Times New Roman" w:cs="Times New Roman"/>
          <w:szCs w:val="24"/>
        </w:rPr>
        <w:t xml:space="preserve"> προς τη λάθος κατεύθυνση. Διακατέχεται από μια τιμωρητική αντίληψη, η οποία δεν βοηθάει τους εργαζόμενους και το σημαντικότερο </w:t>
      </w:r>
      <w:r>
        <w:rPr>
          <w:rFonts w:eastAsia="Times New Roman"/>
          <w:bCs/>
        </w:rPr>
        <w:t xml:space="preserve">είναι πως είναι </w:t>
      </w:r>
      <w:r>
        <w:rPr>
          <w:rFonts w:eastAsia="Times New Roman" w:cs="Times New Roman"/>
          <w:szCs w:val="24"/>
        </w:rPr>
        <w:t xml:space="preserve">και ακοστολόγητο. </w:t>
      </w:r>
    </w:p>
    <w:p w14:paraId="0752740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Υπάρχουν</w:t>
      </w:r>
      <w:r>
        <w:rPr>
          <w:rFonts w:eastAsia="Times New Roman" w:cs="Times New Roman"/>
        </w:rPr>
        <w:t xml:space="preserve"> διατάξεις,</w:t>
      </w:r>
      <w:r>
        <w:rPr>
          <w:rFonts w:eastAsia="Times New Roman" w:cs="Times New Roman"/>
          <w:szCs w:val="24"/>
        </w:rPr>
        <w:t xml:space="preserve"> στις οποίες είμαστε θετικά προσκείμενοι και θα τις ψηφίσουμε. Π</w:t>
      </w:r>
      <w:r>
        <w:rPr>
          <w:rFonts w:eastAsia="Times New Roman" w:cs="Times New Roman"/>
          <w:bCs/>
          <w:shd w:val="clear" w:color="auto" w:fill="FFFFFF"/>
        </w:rPr>
        <w:t xml:space="preserve">αραδείγματος χάριν, </w:t>
      </w:r>
      <w:r>
        <w:rPr>
          <w:rFonts w:eastAsia="Times New Roman" w:cs="Times New Roman"/>
          <w:szCs w:val="24"/>
        </w:rPr>
        <w:t>για τον ΟΑΕΔ, το επίδομα ανεργίας σε αυτούς που λέμε «εγκλωβισμένοι άνεργοι», είν</w:t>
      </w:r>
      <w:r>
        <w:rPr>
          <w:rFonts w:eastAsia="Times New Roman"/>
          <w:bCs/>
        </w:rPr>
        <w:t>αι</w:t>
      </w:r>
      <w:r>
        <w:rPr>
          <w:rFonts w:eastAsia="Times New Roman" w:cs="Times New Roman"/>
          <w:szCs w:val="24"/>
        </w:rPr>
        <w:t xml:space="preserve"> </w:t>
      </w:r>
      <w:r>
        <w:rPr>
          <w:rFonts w:eastAsia="Times New Roman" w:cs="Times New Roman"/>
          <w:szCs w:val="24"/>
        </w:rPr>
        <w:lastRenderedPageBreak/>
        <w:t xml:space="preserve">κοστολογημένο; Ερώτηση κάνω. Δεν μπήκατε στον κόπο να δείτε πόσο στοιχίζει αυτό, να το αποδείξετε στη </w:t>
      </w:r>
      <w:r>
        <w:rPr>
          <w:rFonts w:eastAsia="Times New Roman"/>
          <w:bCs/>
        </w:rPr>
        <w:t>Βουλή,</w:t>
      </w:r>
      <w:r>
        <w:rPr>
          <w:rFonts w:eastAsia="Times New Roman" w:cs="Times New Roman"/>
          <w:szCs w:val="24"/>
        </w:rPr>
        <w:t xml:space="preserve"> στους Έλληνες. Μήπως νομοθετείτε πάλι ευχές και δεν θα </w:t>
      </w:r>
      <w:r>
        <w:rPr>
          <w:rFonts w:eastAsia="Times New Roman" w:cs="Times New Roman"/>
          <w:bCs/>
          <w:shd w:val="clear" w:color="auto" w:fill="FFFFFF"/>
        </w:rPr>
        <w:t>υπάρχουν</w:t>
      </w:r>
      <w:r>
        <w:rPr>
          <w:rFonts w:eastAsia="Times New Roman" w:cs="Times New Roman"/>
          <w:szCs w:val="24"/>
        </w:rPr>
        <w:t xml:space="preserve"> λεφτά; </w:t>
      </w:r>
    </w:p>
    <w:p w14:paraId="0752740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όσον αφορά στην επιτάχυνση της δίκης, που θα την ψηφίσουμε, ρωτήσατε τον Υπουργό Δικαιοσύνης εάν οι δικαστές μπορούν να τα βγάλουν πέρα με το </w:t>
      </w:r>
      <w:r>
        <w:rPr>
          <w:rFonts w:eastAsia="Times New Roman"/>
          <w:bCs/>
        </w:rPr>
        <w:t>συγκεκριμένο</w:t>
      </w:r>
      <w:r>
        <w:rPr>
          <w:rFonts w:eastAsia="Times New Roman" w:cs="Times New Roman"/>
          <w:szCs w:val="24"/>
        </w:rPr>
        <w:t xml:space="preserve"> ζήτημα; </w:t>
      </w:r>
    </w:p>
    <w:p w14:paraId="07527407" w14:textId="77777777" w:rsidR="00275A9F" w:rsidRDefault="00034DBE">
      <w:pPr>
        <w:spacing w:line="600" w:lineRule="auto"/>
        <w:ind w:firstLine="720"/>
        <w:contextualSpacing/>
        <w:jc w:val="both"/>
        <w:rPr>
          <w:rFonts w:eastAsia="Times New Roman"/>
          <w:szCs w:val="24"/>
        </w:rPr>
      </w:pPr>
      <w:r>
        <w:rPr>
          <w:rFonts w:eastAsia="Times New Roman" w:cs="Times New Roman"/>
          <w:szCs w:val="24"/>
        </w:rPr>
        <w:t xml:space="preserve">Και κλείνω, </w:t>
      </w:r>
      <w:r>
        <w:rPr>
          <w:rFonts w:eastAsia="Times New Roman"/>
          <w:szCs w:val="24"/>
        </w:rPr>
        <w:t>κυρίες και κύριοι συνάδελφοι</w:t>
      </w:r>
      <w:r>
        <w:rPr>
          <w:rFonts w:eastAsia="Times New Roman" w:cs="Times New Roman"/>
          <w:szCs w:val="24"/>
        </w:rPr>
        <w:t xml:space="preserve"> -θα πούμε και άλλα στα </w:t>
      </w:r>
      <w:r>
        <w:rPr>
          <w:rFonts w:eastAsia="Times New Roman"/>
          <w:szCs w:val="24"/>
        </w:rPr>
        <w:t xml:space="preserve">άρθρα, αλλά το θεωρώ πάρα πολύ σοβαρό και απαράδεκτο, γιατί </w:t>
      </w:r>
      <w:r>
        <w:rPr>
          <w:rFonts w:eastAsia="Times New Roman"/>
          <w:bCs/>
        </w:rPr>
        <w:t>είναι</w:t>
      </w:r>
      <w:r>
        <w:rPr>
          <w:rFonts w:eastAsia="Times New Roman"/>
          <w:szCs w:val="24"/>
        </w:rPr>
        <w:t xml:space="preserve"> πρωτοφανές στον τόπο μας- με το εξής: Μετατρέψατε τον ΕΦΚΑ σε ΣΥΡΙΖΕΦΚΑ. Φέρνετε </w:t>
      </w:r>
      <w:r>
        <w:rPr>
          <w:rFonts w:eastAsia="Times New Roman"/>
          <w:bCs/>
          <w:shd w:val="clear" w:color="auto" w:fill="FFFFFF"/>
        </w:rPr>
        <w:t>διάταξη</w:t>
      </w:r>
      <w:r>
        <w:rPr>
          <w:rFonts w:eastAsia="Times New Roman"/>
          <w:szCs w:val="24"/>
        </w:rPr>
        <w:t xml:space="preserve"> μέσα στο νομοσχέδιο, βάσει της οποίας τι κάνετε; Το ασύλληπτο! Δεν </w:t>
      </w:r>
      <w:r>
        <w:rPr>
          <w:rFonts w:eastAsia="Times New Roman"/>
          <w:bCs/>
        </w:rPr>
        <w:t>έχει</w:t>
      </w:r>
      <w:r>
        <w:rPr>
          <w:rFonts w:eastAsia="Times New Roman"/>
          <w:szCs w:val="24"/>
        </w:rPr>
        <w:t xml:space="preserve"> προηγούμενο στην πολιτική ιστορία του τόπου! Αντί να βγάλετε από τον Μάιο του 2016 το οργανόγραμμα και το προεδρικό διάταγμα για τον ΕΦΚΑ, τις νέες θέσεις δουλειάς έτσι ώστε με δημοκρατικό και διαφανή τρόπο να τοποθετούνται οι εργαζόμενοι και να μπαίνουν οι θέσεις των διευθυντών και των προϊσταμένων, εξουσιοδοτείτε την Υπουργό Εργασίας με μια απίστευτη δυνατότητα -βάζοντας στην άκρη οποιαδήποτε άλλη διαδικασία- να αποφασίζει εκείνη για τη μοίρα οκτώ χιλιάδων οκτακοσίων εργαζομένων. </w:t>
      </w:r>
    </w:p>
    <w:p w14:paraId="0752740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Αυτοί είστε! Ο ελληνικός λαός και οι εργαζόμενοι σας έχουν καταλάβει. Θα το δείτε και πολύ σύντομα στις κάλπες. </w:t>
      </w:r>
      <w:r>
        <w:rPr>
          <w:rFonts w:eastAsia="Times New Roman"/>
        </w:rPr>
        <w:t>Ευχαριστώ πολύ</w:t>
      </w:r>
      <w:r>
        <w:rPr>
          <w:rFonts w:eastAsia="Times New Roman"/>
          <w:szCs w:val="24"/>
        </w:rPr>
        <w:t>.</w:t>
      </w:r>
    </w:p>
    <w:p w14:paraId="07527409" w14:textId="77777777" w:rsidR="00275A9F" w:rsidRDefault="00034DBE">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752740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μπορώ να έχω τον λόγο επί της </w:t>
      </w:r>
      <w:r>
        <w:rPr>
          <w:rFonts w:eastAsia="Times New Roman"/>
          <w:szCs w:val="24"/>
        </w:rPr>
        <w:t>διαδικασία</w:t>
      </w:r>
      <w:r>
        <w:rPr>
          <w:rFonts w:eastAsia="Times New Roman" w:cs="Times New Roman"/>
          <w:szCs w:val="24"/>
        </w:rPr>
        <w:t>ς;</w:t>
      </w:r>
    </w:p>
    <w:p w14:paraId="0752740B" w14:textId="77777777" w:rsidR="00275A9F" w:rsidRDefault="00034DBE">
      <w:pPr>
        <w:spacing w:line="600" w:lineRule="auto"/>
        <w:ind w:firstLine="720"/>
        <w:contextualSpacing/>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 xml:space="preserve">Δεν υπάρχει </w:t>
      </w:r>
      <w:r>
        <w:rPr>
          <w:rFonts w:eastAsia="Times New Roman"/>
          <w:szCs w:val="24"/>
        </w:rPr>
        <w:t>διαδικασία</w:t>
      </w:r>
      <w:r>
        <w:rPr>
          <w:rFonts w:eastAsia="Times New Roman" w:cs="Times New Roman"/>
          <w:szCs w:val="24"/>
        </w:rPr>
        <w:t>.</w:t>
      </w:r>
    </w:p>
    <w:p w14:paraId="0752740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Για ένα δευτερόλεπτο. </w:t>
      </w:r>
    </w:p>
    <w:p w14:paraId="0752740D" w14:textId="77777777" w:rsidR="00275A9F" w:rsidRDefault="00034DBE">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(Αναστάσιος Κουράκης): </w:t>
      </w:r>
      <w:r>
        <w:rPr>
          <w:rFonts w:eastAsia="Times New Roman" w:cs="Times New Roman"/>
          <w:szCs w:val="24"/>
        </w:rPr>
        <w:t>Όχι, κανένα δευτερόλεπτο. Τώρα τον λόγο θα πάρει η κ. Χριστοφιλοπούλου.</w:t>
      </w:r>
    </w:p>
    <w:p w14:paraId="0752740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Μα, δώσατε στον κ. Βρούτση δεκαοκτώ λεπτά, </w:t>
      </w:r>
      <w:r>
        <w:rPr>
          <w:rFonts w:eastAsia="Times New Roman" w:cs="Times New Roman"/>
        </w:rPr>
        <w:t>χωρίς</w:t>
      </w:r>
      <w:r>
        <w:rPr>
          <w:rFonts w:eastAsia="Times New Roman" w:cs="Times New Roman"/>
          <w:szCs w:val="24"/>
        </w:rPr>
        <w:t xml:space="preserve"> να πει τίποτα για το νομοσχέδιο. Μίλησε επί παντός επιστητού και ούτε μια νύξη δεν έκανε για το νομοσχέδιο. </w:t>
      </w:r>
    </w:p>
    <w:p w14:paraId="0752740F" w14:textId="77777777" w:rsidR="00275A9F" w:rsidRDefault="00034DBE">
      <w:pPr>
        <w:spacing w:line="600" w:lineRule="auto"/>
        <w:ind w:firstLine="720"/>
        <w:contextualSpacing/>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 xml:space="preserve">Δεν </w:t>
      </w:r>
      <w:r>
        <w:rPr>
          <w:rFonts w:eastAsia="Times New Roman"/>
          <w:bCs/>
        </w:rPr>
        <w:t>είναι</w:t>
      </w:r>
      <w:r>
        <w:rPr>
          <w:rFonts w:eastAsia="Times New Roman" w:cs="Times New Roman"/>
          <w:szCs w:val="24"/>
        </w:rPr>
        <w:t xml:space="preserve"> εκεί το θέμα. Αυτό </w:t>
      </w:r>
      <w:r>
        <w:rPr>
          <w:rFonts w:eastAsia="Times New Roman"/>
          <w:bCs/>
        </w:rPr>
        <w:t>είναι</w:t>
      </w:r>
      <w:r>
        <w:rPr>
          <w:rFonts w:eastAsia="Times New Roman" w:cs="Times New Roman"/>
          <w:szCs w:val="24"/>
        </w:rPr>
        <w:t xml:space="preserve"> πολιτική κρίση. Σας παρακαλώ. Δεν διακόπτουμε τη </w:t>
      </w:r>
      <w:r>
        <w:rPr>
          <w:rFonts w:eastAsia="Times New Roman"/>
          <w:szCs w:val="24"/>
        </w:rPr>
        <w:t>διαδικασία</w:t>
      </w:r>
      <w:r>
        <w:rPr>
          <w:rFonts w:eastAsia="Times New Roman" w:cs="Times New Roman"/>
          <w:szCs w:val="24"/>
        </w:rPr>
        <w:t xml:space="preserve">. </w:t>
      </w:r>
    </w:p>
    <w:p w14:paraId="0752741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bCs/>
        </w:rPr>
        <w:t>έχει</w:t>
      </w:r>
      <w:r>
        <w:rPr>
          <w:rFonts w:eastAsia="Times New Roman" w:cs="Times New Roman"/>
          <w:szCs w:val="24"/>
        </w:rPr>
        <w:t xml:space="preserve"> η κ. Χριστοφιλοπούλου, ειδική αγορήτρια της Δημοκρατικής Συμπαράταξης, για δεκαπέντε λεπτά.</w:t>
      </w:r>
    </w:p>
    <w:p w14:paraId="0752741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w:t>
      </w:r>
      <w:r>
        <w:rPr>
          <w:rFonts w:eastAsia="Times New Roman" w:cs="Times New Roman"/>
        </w:rPr>
        <w:t>Ευχαριστώ, κύριε Πρόεδρε.</w:t>
      </w:r>
      <w:r>
        <w:rPr>
          <w:rFonts w:eastAsia="Times New Roman" w:cs="Times New Roman"/>
          <w:szCs w:val="24"/>
        </w:rPr>
        <w:t xml:space="preserve"> </w:t>
      </w:r>
    </w:p>
    <w:p w14:paraId="07527412" w14:textId="77777777" w:rsidR="00275A9F" w:rsidRDefault="00034DBE">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να ευχηθούμε μια καλή φθινοπωρινή </w:t>
      </w:r>
      <w:r>
        <w:rPr>
          <w:rFonts w:eastAsia="Times New Roman"/>
          <w:szCs w:val="24"/>
        </w:rPr>
        <w:t>διαδικασία</w:t>
      </w:r>
      <w:r>
        <w:rPr>
          <w:rFonts w:eastAsia="Times New Roman" w:cs="Times New Roman"/>
          <w:szCs w:val="24"/>
        </w:rPr>
        <w:t xml:space="preserve">. Ξεκινάει η Ολομέλεια με νομοθετικό έργο, γιατί οι επίκαιρες είχαν ήδη ξεκινήσει. </w:t>
      </w:r>
    </w:p>
    <w:p w14:paraId="0752741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Ας ξεκινήσω εγώ με κάτι θετικό για αυτό το νομοσχέδιο. Αναφέρομαι στο κεφάλαιο για τα άτομα με αναπηρία. Αναρωτιέμαι γιατί δεν εθίγη όσο θα έπρεπε αυτό, κυρία Φωτίου. </w:t>
      </w:r>
    </w:p>
    <w:p w14:paraId="0752741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κεφάλαιο συνιστά έμπρακτη θεσμική κατοχύρωση της από πλευράς μας -από πλευράς της Ελλάδας- κύρωσης της Διεθνούς Σύμβασης του ΟΗΕ για τα δικαιώματα των ΑΜΕΑ το 2012. Έρχεται, λοιπόν, η θεσμική του διάσταση με αυτό το νομοσχέδιο και </w:t>
      </w:r>
      <w:r>
        <w:rPr>
          <w:rFonts w:eastAsia="Times New Roman"/>
          <w:bCs/>
          <w:shd w:val="clear" w:color="auto" w:fill="FFFFFF"/>
        </w:rPr>
        <w:t>βεβαίως</w:t>
      </w:r>
      <w:r>
        <w:rPr>
          <w:rFonts w:eastAsia="Times New Roman" w:cs="Times New Roman"/>
          <w:szCs w:val="24"/>
        </w:rPr>
        <w:t xml:space="preserve"> αυτό </w:t>
      </w:r>
      <w:r>
        <w:rPr>
          <w:rFonts w:eastAsia="Times New Roman"/>
          <w:bCs/>
        </w:rPr>
        <w:t>είναι</w:t>
      </w:r>
      <w:r>
        <w:rPr>
          <w:rFonts w:eastAsia="Times New Roman" w:cs="Times New Roman"/>
          <w:szCs w:val="24"/>
        </w:rPr>
        <w:t xml:space="preserve"> κάτι θετικό. </w:t>
      </w:r>
    </w:p>
    <w:p w14:paraId="0752741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w:t>
      </w:r>
      <w:r>
        <w:rPr>
          <w:rFonts w:eastAsia="Times New Roman"/>
          <w:szCs w:val="24"/>
        </w:rPr>
        <w:t>κυρίες και κύριοι συνάδελφοι</w:t>
      </w:r>
      <w:r>
        <w:rPr>
          <w:rFonts w:eastAsia="Times New Roman" w:cs="Times New Roman"/>
          <w:szCs w:val="24"/>
        </w:rPr>
        <w:t xml:space="preserve">, αυτό το νομοσχέδιο </w:t>
      </w:r>
      <w:r>
        <w:rPr>
          <w:rFonts w:eastAsia="Times New Roman"/>
          <w:bCs/>
        </w:rPr>
        <w:t>είναι</w:t>
      </w:r>
      <w:r>
        <w:rPr>
          <w:rFonts w:eastAsia="Times New Roman" w:cs="Times New Roman"/>
          <w:szCs w:val="24"/>
        </w:rPr>
        <w:t xml:space="preserve"> ένα νομοσχέδιο χαμηλής πτήσης. Επιχειρεί κάποιες μικροβελτιώσεις. Γιατί, άραγε, έρχεται τώρα και γιατί έρχεται έτσι; </w:t>
      </w:r>
    </w:p>
    <w:p w14:paraId="07527416"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752741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με συγχωρείτε πάρα πολύ. Κ</w:t>
      </w:r>
      <w:r>
        <w:rPr>
          <w:rFonts w:eastAsia="Times New Roman"/>
          <w:szCs w:val="24"/>
        </w:rPr>
        <w:t>υρίες και κύριοι συνάδελφοι</w:t>
      </w:r>
      <w:r>
        <w:rPr>
          <w:rFonts w:eastAsia="Times New Roman" w:cs="Times New Roman"/>
          <w:szCs w:val="24"/>
        </w:rPr>
        <w:t xml:space="preserve">, σε αυτόν που </w:t>
      </w:r>
      <w:r>
        <w:rPr>
          <w:rFonts w:eastAsia="Times New Roman"/>
          <w:bCs/>
        </w:rPr>
        <w:t>είναι</w:t>
      </w:r>
      <w:r>
        <w:rPr>
          <w:rFonts w:eastAsia="Times New Roman" w:cs="Times New Roman"/>
          <w:szCs w:val="24"/>
        </w:rPr>
        <w:t xml:space="preserve"> στο Βήμα -επικαλούμαι τη βοήθεια του Προεδρείου παρακαλώ- ακούγεται πάρα πολύ έντονα και η ομιλία με το κινητό τηλέφωνο και η συνομιλία. </w:t>
      </w:r>
    </w:p>
    <w:p w14:paraId="07527418" w14:textId="77777777" w:rsidR="00275A9F" w:rsidRDefault="00034DBE">
      <w:pPr>
        <w:spacing w:line="600" w:lineRule="auto"/>
        <w:ind w:firstLine="709"/>
        <w:contextualSpacing/>
        <w:jc w:val="both"/>
        <w:rPr>
          <w:rFonts w:eastAsia="Times New Roman" w:cs="Times New Roman"/>
          <w:szCs w:val="24"/>
        </w:rPr>
      </w:pPr>
      <w:r>
        <w:rPr>
          <w:rFonts w:eastAsia="Times New Roman" w:cs="Times New Roman"/>
          <w:szCs w:val="24"/>
        </w:rPr>
        <w:t xml:space="preserve">Με συγχωρείτε πάρα πολύ. Τελείως συναδελφικά, θα σας παρακαλούσα πάρα πολύ για λίγη ησυχία. Δεν έχει κανένα νόημα έτσι. Όποιος δεν θέλει, δεν ακούει. Θα ήθελα, όμως, να μπορώ να συγκροτήσω τη σκέψη μου, γιατί δεν μιλάω από κείμενο. </w:t>
      </w:r>
    </w:p>
    <w:p w14:paraId="0752741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Έλεγα, λοιπόν, κύριοι Υπουργοί, ότι αυτό το νομοσχέδιο είναι χαμηλής πτήσης. Γιατί άραγε; Τι έρχεται να καλύψει; Έρχεται να καλύψει μια ζοφερή πραγματικότητα μιας χώρας που έχει επιβάλλει δυσβάσταχτα βάρη από εισφορές, φόρους και περικοπές συντάξεων, με ένα αχρείαστο μνημόνιο 3 και το «αδελφάκι» του το μνημόνιο 4 και επιβαρύνει κατά 12 δισεκατομμύρια ευρώ τον Έλληνα πολίτη. </w:t>
      </w:r>
    </w:p>
    <w:p w14:paraId="0752741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λοιπόν, τη ζοφερή πραγματικότητα ούτε προγράμματα Θεσσαλονίκης μπορούν να υπάρξουν ούτε παραμύθια πια! Ας πάμε σε ένα γνωστό παραμύθι από τα παιδικά μας χρόνια, αυτό του γυμνού βασιλιά. Διότι ο βασιλιάς είναι όντως γυμνός. Και όσον αφορά τούτο το νομοσχέδιο, ενόψει της φθινοπωρινής διαδικασίας, είτε υπήρχε η ΔΕΘ είτε δεν υπήρχε, ο Πρωθυπουργός κάτι πρέπει να πει. Κι επειδή στο παραμύθι ο γυμνός βασιλιάς δεν το γνωρίζει, επειδή εδώ το γνωρίζουμε -και οι ίδιοι, γνωρίζετε τη γύμνια- πρέπει να έχουμε ένα φύλλο συκής και κάποια τσίγκινα στολίδια. </w:t>
      </w:r>
    </w:p>
    <w:p w14:paraId="0752741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σε ό,τι αφορά εμάς, τη Δημοκρατική Συμπαράταξη, θα πω ένα πράγμα: Θα ψηφίσουμε το «φύλλο συκής», τις όποιες θετικές διατάξεις. Τα «τσίγκινα στολίδια», όμως, είναι για άλλους. Δεν είναι για εμάς. Να τα δείτε με τους συγκυβερνώντες σας, τους Ανεξάρτητους Έλληνες της λαϊκής Δεξιάς. </w:t>
      </w:r>
    </w:p>
    <w:p w14:paraId="0752741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Ξεκινώ, λοιπόν, από τα γενικά, έχοντας την πρώτη παρατήρηση για τον κοινωνικό διάλογο. Ακούστε, κυρίες και κύριοι συνάδελφοι, δεν γίνεται κοινωνικός διάλογος με το να φέρνεις αυτό το νομοσχέδιο χαμηλής πτήσης, που έχει κάποια θετικά, χωρίς διαβούλευση. Προς τι χωρίς διαβούλευση; Τόσο μεγάλη πίεση υπήρχε να πει κάτι ο κ. Τσίπρας; Δεν είχε τι να πει; Αυτό το νομοσχέδιο ήρθε χωρίς διαβούλευση; Υπήρχε κανένας λόγος την ίδια μέρα που συζητούσαμε στο Κοινοβούλιο επί της αρχής, σαν να ήταν επείγον -αλλά δεν θέλατε να το πείτε, για να μην σας κολλήσουμε ότι και αυτό είναι επείγον- να έρθουν να πουν την άποψή τους οι κοινωνικοί εταίροι και έξω από την πόρτα; </w:t>
      </w:r>
    </w:p>
    <w:p w14:paraId="0752741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υπάρχουν συνάδελφοι εδώ, που ήταν κοινωνικοί εταίροι και δεν άκουσα καν μια ήπια κριτική. Δεν περιμένω κάποιου είδους σφοδρή κριτική από τους Βουλευτές της Συμπολίτευσης. Περίμενα, όμως, κάποιοι συνάδελφοι που έχουν συνδικαλιστικό παρελθόν να θίξουν κάτι γι’ αυτό. </w:t>
      </w:r>
    </w:p>
    <w:p w14:paraId="0752741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αγαπητή κυρία Υπουργέ, είμαι σίγουρη ότι γνωρίζετε τον νόμο περί ΟΚΕ, τη φιλοσοφία του θεσμού και την πρακτική του τόσο σε επίπεδο ευρωπαϊκής ΟΚΕ, όσο και ελληνικής. </w:t>
      </w:r>
    </w:p>
    <w:p w14:paraId="0752741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ΟΚΕ δεν είναι ακόμα ένας θεσμός εργοδοτικός ή εργατικός ή άλλος, που τον καλούμε να μας πει κι αυτός τη γνώμη του και έξω από την πόρτα. Η ΟΚΕ είναι ένας θεσμός, όπου υπάρχει επεξεργασία του νομοσχεδίου. Και όπως σας είπε και η Πρόεδρος -και απέστειλε και επιστολή και στον κ. Βούτση, που όλοι του ευχόμαστε «περαστικά» ειρήσθω εν παρόδω, αλλά και στον Πρόεδρο της Επιτροπής Κοινωνικών Υποθέσεων και σε εσάς- καλό θα ήταν αυτό το νομοσχέδιο να έρθει στην ΟΚΕ. Αλήθεια, όμως, πιστεύετε στον κοινωνικό διάλογο; Είστε εσείς που μαζί με τον κ. Βρούτση, απ’ ό,τι άκουσα, θα αλλάξετε τον συνδικαλιστικό νόμο; </w:t>
      </w:r>
    </w:p>
    <w:p w14:paraId="0752742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Προσέξτε, εγώ δεν θα πω ότι ο συνδικαλιστικός νόμος δεν αλλάζει και ότι είναι οι πλάκες του Μωυσή. Θα πω, όμως, το αυτονόητο: Κάνατε κάποιου είδους διαβούλευση; Βλέπετε τους θεσμούς κάθε τόσο και γνωρίζω πάρα πολύ καλά ότι σας έχουν πει και για το «50+1» και για την περικοπή του δικαιώματος απεργίας και για την αλλαγή πτυχών του συνδικαλιστικού νόμου. Πήρατε την πρωτοβουλία λοιπόν, κυρία Υπουργέ, να φωνάξετε τους κοινωνικούς εταίρους; Ζητήσατε από την ΟΚΕ τεκμηρίωση; Τι ακριβώς κάνατε; Πείτε στην ελληνική Βουλή. </w:t>
      </w:r>
    </w:p>
    <w:p w14:paraId="0752742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εμείς δεν θα ακολουθήσουμε τη Νέα Δημοκρατία που θα έρθει να συμπορευτεί μαζί σας. Έτσι κι αλλιώς, τα βρίσκετε σε επίπεδο Σόιμπλε. </w:t>
      </w:r>
    </w:p>
    <w:p w14:paraId="07527422"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του ΣΥΡΙΖΑ)</w:t>
      </w:r>
    </w:p>
    <w:p w14:paraId="0752742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Μη γελάτε καθόλου. Ψηφίσατε όλοι «ναι» σε όλα. Σηκώσατε τα χεράκια και ψηφίσατε. </w:t>
      </w:r>
    </w:p>
    <w:p w14:paraId="0752742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Εγώ ερωτώ, κυρία Υπουργέ: Θα φωνάξετε, επιτέλους, τους κοινωνικούς εταίρους να κάνετε διαβούλευση και διάλογο για την αλλαγή του συνδικαλιστικού νόμου ως οφείλετε ή δεν θα τολμήσετε και θα το φέρετε πίσω από την πόρτα, έχοντας και τις πλάτες της Νέας Δημοκρατίας; </w:t>
      </w:r>
    </w:p>
    <w:p w14:paraId="0752742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Πηγαίνω τώρα στο κεφάλαιο του ασφαλιστικού. Ακούστηκε όχι μόνο εδώ, αλλά και στην επιτροπή, ότι αυτός ο νόμος τάχα έρχεται να διορθώσει δικά μας λάθη των δικών μας ασφαλιστικών νόμων. </w:t>
      </w:r>
    </w:p>
    <w:p w14:paraId="07527426"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Λοιπόν, κυρίες και κύριοι συνάδελφοι, για να μην κοροϊδευόμαστε, όλα τα άρθρα του ασφαλιστικού κεφαλαίου είναι βελτιώσεις του νόμου Κατρούγκαλου. Και δεν είναι η πρώτη φορά. Το ράβε-ξήλωνε σε αυτόν τον νόμο, που υποτίθεται ήταν μεταρρυθμιστικός, δεν έχει προηγούμενο. Ναι, κάποια είναι προς την θετική κατεύθυνση. Διότι τι κάνετε; Βεβαίως όταν ζητάγατε από εμπόρους, επιστήμονες, </w:t>
      </w:r>
      <w:r>
        <w:rPr>
          <w:rFonts w:eastAsia="Times New Roman"/>
          <w:szCs w:val="24"/>
        </w:rPr>
        <w:lastRenderedPageBreak/>
        <w:t>επαγγελματίες και βιοτέχνες να πληρώσουν και τώρα τους τα ζητάτε πίσω, σταματάτε να τους τα ζητάτε πίσω. Εντάξει. Βλέπετε ότι το 2002, για τη δυνατότητα κάποιος να εγγράψει και να κατοχυρώσει τα ασφαλιστικά του δικαιώματα, ήταν μια ημερομηνία του νόμου Κατρούγκαλου, η οποία ήταν ανεφάρμοστη. Άλλη μια ανεφάρμοστη πτυχή.</w:t>
      </w:r>
    </w:p>
    <w:p w14:paraId="07527427"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Φέρνετε, λοιπόν, διορθώσεις του νόμου Κατρούγκαλου. Για να θυμηθούμε, όμως, γιατί εδώ το παίζουμε «κοινωνικό πρόσωπο» και δεν θυμόμαστε τα βασικά. Τι έκανε αυτός ο ασφαλιστικός νόμος και η εξέλιξή του από την κ. Αχτσιόγλου, ο ν.4472/17; Τι έχουν να μας πουν τετρακόσιες χιλιάδες συνταξιούχοι, οι οποίοι έχουν άθροισμα κύριας και επικουρικής σύνταξης πάνω από 1.180 ευρώ καθαρά, για τα ψίχουλα που τώρα παίρνουν από αυτό το νομοσχέδιο, που δεν παίρνουν στην ουσία;</w:t>
      </w:r>
    </w:p>
    <w:p w14:paraId="07527428"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Τι έχουν να μας πουν οι τριακόσιες χιλιάδες χαμηλοσυνταξιούχοι που έχασαν το ΕΚΑΣ χάριν του νόμου Κατρούγκαλου και οι επιπλέον εκατό χιλιάδες περίπου που θα το χάσουν ως το 2018; Αυτό είναι κοινωνική πολιτική ή άρση κοινωνικών αδικιών; Διότι το ΕΚΑΣ δεν είχε καταργηθεί και το επάρατο mail Χαρδούβελη είχε μόνο μία υποχρέωση: τον εκσυγχρονισμό του θεσμού του ΕΚΑΣ. Εσείς είπατε «ναι» σε όλα. Καταργήσατε το ΕΚΑΣ και είστε κατά τα άλλα αυτοί που θα φέρετε τη δίκαιη ανάπτυξη. Ούτε ανάπτυξη θα φέρετε, ούτε δίκαιοι μπορείτε να είστε. </w:t>
      </w:r>
    </w:p>
    <w:p w14:paraId="07527429"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Και τι θα πουν οι διακόσιες σαράντα πέντε χιλιάδες συνταξιούχοι που βλέπουν τις επικουρικές τους συντάξεις έως τώρα να περικόπτονται ακόμη και ως το 49% και 50%; Γιατί βάλατε πλαφόν στις επικουρικές; Γιατί οι μειώσεις του δικού σας νόμου ήταν τεράστιες. Και τι έχουν να πουν οι διακόσιοι ογδόντα πέντε περίπου συνταξιούχοι του δημοσίου που χάνουν τα μερίσματα που έπαιρναν, ενώ έχουν πληρωθεί αυτά τα χρήματα; </w:t>
      </w:r>
    </w:p>
    <w:p w14:paraId="0752742A"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lastRenderedPageBreak/>
        <w:t>Και βέβαια, κυρία Αχτσιόγλου, νομοθετήσατε και νέα περικοπή, στον δικό σας νόμο, της τάξης του 18%, που ισοδυναμεί με μια αφαίμαξη 2,2 δισεκατομμυρίων ευρώ το 2019. Πώς θα τα βγάλουν πέρα το 2019 και το 2020 όταν οι περικοπές, με βάση αυτά που εσείς ψηφίσατε -και θυμώσατε όταν σας είπα ότι βρισκόσαστε στον Σόιμπλε οι δυο σας- θα αγγίξουν τα 2,35 δισεκατομμύρια ευρώ και το 2021 θα ξεπεράσουν τα 2,5 δισεκατομμύρια ευρώ; Και πού είναι εκείνα τα αντίμετρα, αλήθεια, που ήταν βρεφονηπιακοί σταθμοί και επιδοτήσεις ενοικίου; Κι αυτά πάνε πέρα, πάνε προς το 2021, προς το 2022 και πάει λέγοντας.</w:t>
      </w:r>
    </w:p>
    <w:p w14:paraId="0752742B"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Κοιτάξτε, ο νόμος Κατρούγκαλου πέρα από αυτές τις αδικίες και πέρα από την υπερβολική επιβάρυνση των εισφορών, ιδιαίτερα στη μεσαία τάξη, των επαγγελματιών και επιστημόνων, έφερε και εξειδικευμένες αδικίες. Έφερε πολλές-πολλές μικρές κοινωνικές αδικίες, που εμείς λέμε ως Δημοκρατική Συμπαράταξη ότι αν αυτή η Κυβέρνηση ήθελε πραγματικά να φέρει έναν νόμο που να βελτιώσει δικές της ρυθμίσεις, θα έπρεπε να κάνει και τρία-τέσσερα πράγματα ακόμη τα οποία εδράζονται -προσέξτε!- στον νόμο Κατρούγκαλου. </w:t>
      </w:r>
    </w:p>
    <w:p w14:paraId="0752742C"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Ποια είναι αυτά; Είναι αυτά, κυρίες και κύριοι συνάδελφοι, που εμπεριέχονται στην τροπολογία που καταθέσαμε ως Δημοκρατική Συμπαράταξη όλοι οι Βουλευτές με την επικεφαλής μας, την κ. Γεννηματά. Θα αναφερθώ στα δυο-τρία βασικά σημεία όπου υφίστανται στοχευμένα, εξειδικευμένα προβλήματα και κοινωνικές αδικίες. Και ξεκινάω με τις συντάξεις χηρείας.</w:t>
      </w:r>
    </w:p>
    <w:p w14:paraId="0752742D"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Δεν ξέρω αν έχετε δει. Υπάρχει και Σύλλογος Συζύγων που έχουν χάσει τον άνθρωπό τους και οι οποίες είναι κυρίως γυναίκες, αλλά όχι μόνο γυναίκες, και οι οποίες φυτοζωούν, διότι υφίστανται </w:t>
      </w:r>
      <w:r>
        <w:rPr>
          <w:rFonts w:eastAsia="Times New Roman"/>
          <w:szCs w:val="24"/>
        </w:rPr>
        <w:lastRenderedPageBreak/>
        <w:t xml:space="preserve">περικοπές της τάξεως του 50% -νόμος Κατρούγκαλου- σε σχέση με το 70% που ήταν πριν και οι οποίες, εάν δεν έχουν φτάσει το πεντηκοστό πέμπτο έτος, τα χάνουν όλα, αν και μπορεί να έχουν να μεγαλώσουν παιδιά. Και πράγματι πολλές από αυτές έχουν να μεγαλώσουν παιδιά και να σπουδάσουν παιδιά. </w:t>
      </w:r>
    </w:p>
    <w:p w14:paraId="0752742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Εδώ μιλάμε για ακραία φτωχοποίηση. Έλεος! Στηρίξτε αυτήν την τροπολογία που φέραμε για τις χήρες. Στηρίξτε την! Βουλευτές όλων των παρατάξεων ξέρουν το θέμα. Το ξέρουν γιατί είναι πάρα πολύ σοβαρό. Είναι πολύ σημαντικό να στηριχθεί αυτή η τροπολογία. </w:t>
      </w:r>
    </w:p>
    <w:p w14:paraId="0752742F" w14:textId="77777777" w:rsidR="00275A9F" w:rsidRDefault="00034DBE">
      <w:pPr>
        <w:spacing w:line="600" w:lineRule="auto"/>
        <w:ind w:firstLine="720"/>
        <w:contextualSpacing/>
        <w:jc w:val="both"/>
        <w:rPr>
          <w:rFonts w:eastAsia="Times New Roman"/>
          <w:szCs w:val="24"/>
        </w:rPr>
      </w:pPr>
      <w:r>
        <w:rPr>
          <w:rFonts w:eastAsia="Times New Roman"/>
          <w:szCs w:val="24"/>
        </w:rPr>
        <w:t>Δεύτερον, γνωρίζετε πάρα πολύ καλά ότι υπάρχει μεγάλο πρόβλημα στην αγορά και ότι υπάρχουν πολλοί συνταξιούχοι, ιδίως έμποροι και ελεύθεροι επαγγελματίες, οι οποίοι δεν κατάφεραν να πληρώσουν μια δόση και αυτήν τη στιγμή είναι στον αέρα. Τι κάνετε γι’ αυτούς που δεν έχουν συμπληρώσει τα ελάχιστα χρόνια ασφάλισης; Δεν θα μπορούσαμε να δώσουμε αναλογική σύνταξη, λέμε εμείς;</w:t>
      </w:r>
    </w:p>
    <w:p w14:paraId="07527430" w14:textId="77777777" w:rsidR="00275A9F" w:rsidRDefault="00034DBE">
      <w:pPr>
        <w:spacing w:line="600" w:lineRule="auto"/>
        <w:ind w:firstLine="720"/>
        <w:contextualSpacing/>
        <w:jc w:val="both"/>
        <w:rPr>
          <w:rFonts w:eastAsia="Times New Roman"/>
          <w:szCs w:val="24"/>
        </w:rPr>
      </w:pPr>
      <w:r>
        <w:rPr>
          <w:rFonts w:eastAsia="Times New Roman"/>
          <w:szCs w:val="24"/>
        </w:rPr>
        <w:t>Προτείνουμε, λοιπόν, μια ρύθμιση, η οποία θα πάει λίγο πιο πέρα από τη δική σας και η οποία είναι απλή: Ρυθμίσεις οφειλών στον ΟΑΕΕ και το ΕΤΑΑ έως 35.000 ευρώ από το 2015 που ισχύει τώρα και στον ΟΓΑ 12.000 έναντι του 4.000 ευρώ που ισχύει τώρα.</w:t>
      </w:r>
    </w:p>
    <w:p w14:paraId="07527431" w14:textId="77777777" w:rsidR="00275A9F" w:rsidRDefault="00034DBE">
      <w:pPr>
        <w:spacing w:line="600" w:lineRule="auto"/>
        <w:ind w:firstLine="720"/>
        <w:contextualSpacing/>
        <w:jc w:val="both"/>
        <w:rPr>
          <w:rFonts w:eastAsia="Times New Roman"/>
          <w:szCs w:val="24"/>
        </w:rPr>
      </w:pPr>
      <w:r>
        <w:rPr>
          <w:rFonts w:eastAsia="Times New Roman"/>
          <w:szCs w:val="24"/>
        </w:rPr>
        <w:t>Αυτό είναι μια πρώτη ανακούφιση. Και μια δεύτερη ανακούφιση είναι ο έμπορος ή ο ελεύθερος επαγγελματίας ο οποίος έχει επιπλέον βάρη να πληρώσει και δεν μπορεί να συμπληρώσει τα χρήματα αυτά, να μπορεί να πάρει αναλογική σύνταξη. Προσέξτε! Δεν υιοθετούμε τον θεσμό της αναλογικής σύνταξης για όλους τους συνταξιούχους, αλλά μόνο για τις περιπτώσεις αυτές ανθρώπων που ήδη έχουν συμπληρώσει ή που θα μπορούσαν, εάν δεν χρώσταγαν, να είναι συνταξιούχοι και αυτήν τη στιγμή είναι στο έλεος του Θεού.</w:t>
      </w:r>
    </w:p>
    <w:p w14:paraId="07527432"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Τέλος, θα μιλήσω για τους αγρότες, οι οποίοι υφίστανται πολλά. Και όχι μόνο για τους αγρότες, αλλά και για τους συνταξιούχους που έχουν μια μικρή αγροτική εκμετάλλευση. Και είμαι σίγουρη ότι στις επαρχίες, ιδιαίτερα οι Βουλευτές της επαρχίας, αλλά και οι Βουλευτές της Αττικής, όπως εγώ, ξέρουν περιπτώσεις μικρών γεωργικών εκμεταλλεύσεων.</w:t>
      </w:r>
    </w:p>
    <w:p w14:paraId="07527433" w14:textId="77777777" w:rsidR="00275A9F" w:rsidRDefault="00034DBE">
      <w:pPr>
        <w:spacing w:line="600" w:lineRule="auto"/>
        <w:ind w:firstLine="720"/>
        <w:contextualSpacing/>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της κυρίας Βουλευτού)</w:t>
      </w:r>
    </w:p>
    <w:p w14:paraId="07527434" w14:textId="77777777" w:rsidR="00275A9F" w:rsidRDefault="00034DBE">
      <w:pPr>
        <w:spacing w:line="600" w:lineRule="auto"/>
        <w:ind w:firstLine="720"/>
        <w:contextualSpacing/>
        <w:jc w:val="both"/>
        <w:rPr>
          <w:rFonts w:eastAsia="Times New Roman"/>
          <w:szCs w:val="24"/>
        </w:rPr>
      </w:pPr>
      <w:r>
        <w:rPr>
          <w:rFonts w:eastAsia="Times New Roman"/>
          <w:szCs w:val="24"/>
        </w:rPr>
        <w:t>Κύριε Πρόεδρε, δεν θα πάρω πάνω από δύο λεπτά. Θέλω λίγο την ανοχή σας.</w:t>
      </w:r>
    </w:p>
    <w:p w14:paraId="07527435" w14:textId="77777777" w:rsidR="00275A9F" w:rsidRDefault="00034DBE">
      <w:pPr>
        <w:spacing w:line="600" w:lineRule="auto"/>
        <w:ind w:firstLine="720"/>
        <w:contextualSpacing/>
        <w:jc w:val="both"/>
        <w:rPr>
          <w:rFonts w:eastAsia="Times New Roman"/>
          <w:szCs w:val="24"/>
        </w:rPr>
      </w:pPr>
      <w:r>
        <w:rPr>
          <w:rFonts w:eastAsia="Times New Roman"/>
          <w:szCs w:val="24"/>
        </w:rPr>
        <w:t>Έχουμε, λοιπόν, τέτοιες περιπτώσεις όπου κόβουμε το 60% της σύνταξης για μια μικρή αγροτική εκμετάλλευση ή κόβουμε πάλι το 60% της σύνταξης, γιατί ένας συνταξιούχος κάνει δυο-τρία μαθήματα δια βίου μάθησης σε κάποιο κέντρο κατάρτισης, σε κάποιο σχολείο δεύτερης ευκαιρίας. Αυτό είναι αδικία. Μπορούμε να παρακρατούμε, όπως ήταν η προηγούμενη ρύθμιση, το 10% αυτών των λίγων αμοιβών που παίρνουν οι συνταξιούχοι που πάνε να διδάξουν στην ουσία και να το πάμε στο ΑΚΑΓΕ, στο Ταμείο για την Αλληλεγγύη των Γενεών. Θεωρούμε ότι αυτό είναι δίκαιο και θέλουμε να στηρίξουμε αυτές τις ρυθμίσεις.</w:t>
      </w:r>
    </w:p>
    <w:p w14:paraId="07527436" w14:textId="77777777" w:rsidR="00275A9F" w:rsidRDefault="00034DBE">
      <w:pPr>
        <w:spacing w:line="600" w:lineRule="auto"/>
        <w:ind w:firstLine="720"/>
        <w:contextualSpacing/>
        <w:jc w:val="both"/>
        <w:rPr>
          <w:rFonts w:eastAsia="Times New Roman"/>
          <w:szCs w:val="24"/>
        </w:rPr>
      </w:pPr>
      <w:r>
        <w:rPr>
          <w:rFonts w:eastAsia="Times New Roman"/>
          <w:szCs w:val="24"/>
        </w:rPr>
        <w:t>Έρχομαι γρήγορα στα εργασιακά για να πω ότι πέραν των ομαδικών απολύσεων, όπου το ΠΑΣΟΚ είχε βάλει πραγματική κόκκινη γραμμή -όχι για τα λόγια- υπάρχει μεγάλο πρόβλημα αυτήν τη στιγμή στην αγορά εργασίας, κυρία Αχτσιόγλου, και το γνωρίζετε. Και οι όποιες βελτιώσεις του τύπου «θα τα πούμε και στα άρθρα», που εμείς θα τις ψηφίσουμε αυτές -δεν έχουμε κανένα πρόβλημα με την ένταξη των υπερωριών στο σύστημα «ΕΡΓΑΝΗ», που έχουμε συζητήσει και πώς αυτό μπορεί να εφαρμοστεί, γιατί το να το ψηφίσεις είναι ένα θέμα- δεν αλλάζουν τη γενικότερη εικόνα.</w:t>
      </w:r>
    </w:p>
    <w:p w14:paraId="07527437"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Κοιτάξτε. Εγώ δεν θα σας κουράσω –εξάλλου δεν έχω χρόνο- με επιπλέον στοιχεία. Όμως, αν δει κάποιος πράγματι τα στοιχεία του συστήματος «ΕΡΓΑΝΗ», θα δει ότι από τον Ιούλιο του 2014 έως και σήμερα η τάση είναι η αύξηση της εκ περιτροπής εργασίας και της μερικής απασχόλησης. Αυτό είναι αλήθεια. Δεν ωφελεί να κρυβόμαστε τώρα και να κάνουμε καλλιστεία, όχι έτσι, όχι αυτό. Αυτό είναι η αλήθεια. Πώς το αντιμετωπίζουμε; Και δεν το αντιμετωπίζουμε μόνο με τις ρυθμίσεις αυτού του νομοσχεδίου. </w:t>
      </w:r>
    </w:p>
    <w:p w14:paraId="07527438" w14:textId="77777777" w:rsidR="00275A9F" w:rsidRDefault="00034DBE">
      <w:pPr>
        <w:spacing w:line="600" w:lineRule="auto"/>
        <w:ind w:firstLine="720"/>
        <w:contextualSpacing/>
        <w:jc w:val="both"/>
        <w:rPr>
          <w:rFonts w:eastAsia="Times New Roman"/>
          <w:szCs w:val="24"/>
        </w:rPr>
      </w:pPr>
      <w:r>
        <w:rPr>
          <w:rFonts w:eastAsia="Times New Roman"/>
          <w:szCs w:val="24"/>
        </w:rPr>
        <w:t>Θα αναφερθώ και σε μια άλλη τυχαίως. Η επιτάχυνση των δικών είναι προς τη θετική κατεύθυνση. Ξέρετε, όμως, πολύ καλά ότι και στο παρελθόν έχουν θεσμοθετηθεί τέτοιες επισπεύσεις για δίκες και κατ’ ουσίαν, λόγω του προβλήματος που υπάρχει στη στελέχωση και στην οργάνωση της ελληνικής δικαιοσύνης, έχει μείνει γράμμα νεκρό. Ο νόμος δεν εφαρμόζεται.</w:t>
      </w:r>
    </w:p>
    <w:p w14:paraId="07527439" w14:textId="77777777" w:rsidR="00275A9F" w:rsidRDefault="00034DBE">
      <w:pPr>
        <w:spacing w:line="600" w:lineRule="auto"/>
        <w:ind w:firstLine="720"/>
        <w:contextualSpacing/>
        <w:jc w:val="both"/>
        <w:rPr>
          <w:rFonts w:eastAsia="Times New Roman"/>
          <w:szCs w:val="24"/>
        </w:rPr>
      </w:pPr>
      <w:r>
        <w:rPr>
          <w:rFonts w:eastAsia="Times New Roman"/>
          <w:szCs w:val="24"/>
        </w:rPr>
        <w:t>Άρα, θέλουμε -και το λέει και η δική σας αιτιολογική έκθεση εξάλλου- πέραν αυτών των θεσμικών ευχών και κάποιων διακηρυκτικών διατάξεων, να δούμε πώς εφαρμόζεται στην πράξη η πραγματική προστασία των εργαζομένων.</w:t>
      </w:r>
    </w:p>
    <w:p w14:paraId="0752743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πέρα από τα στοιχεία του «ΕΡΓΑΝΗ», ξέρουμε πάρα πολύ καλά ότι υπάρχει μια ζούγκλα και ότι υπάρχουν υπερωρίες που είναι μαϊμού, που είναι δήθεν έκτακτες και υπάρχουν και οι πραγματικά έκτακτες, όπου πρέπει από τη μία να προστατευτεί ο εργαζόμενος και από την άλλη να βοηθηθεί η επιχείρηση. </w:t>
      </w:r>
    </w:p>
    <w:p w14:paraId="0752743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Κάντε πραγματικό κοινωνικό διάλογο έστω κατόπιν εορτής, για να δείτε πώς μπορεί να γίνει κάτι προς το θετικό, εάν τα δουν μαζί εργαζόμενοι και εργοδότες. Αυτή η πεμπτουσία του κοινωνικού διαλόγου. </w:t>
      </w:r>
    </w:p>
    <w:p w14:paraId="0752743C"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0752743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Τέλος, δεν θέλω να κατέβω από το Βήμα αυτό, εάν δεν αναφέρω για άλλη μια φορά, πως πέραν της θετικής μας στάσης για τις διατάξεις που αφορούν τα άτομα με αναπηρίες –λείπει η κ. Φωτίου αυτή τη στιγμή, αλλά είμαι σίγουρη ότι θα της το μεταφέρετε- οι εκπρόσωποι, τόσο η ΕΣΑΜΕΑ όσο και οι επιμέρους φορείς που ήρθαν στον διάλογο, έστω αυτόν της μισής ημέρας που κάναμε όπως-όπως, έθεσαν ορισμένα θέματα ουσιαστικά και γραπτώς. Θα αναφερθώ εν τάχει μόνο σε δύο και θα πούμε περισσότερα στη συζήτηση για τα άρθρα:</w:t>
      </w:r>
    </w:p>
    <w:p w14:paraId="0752743E"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Τα δύο θέματα που αφορούν τον μηχανισμό, ο οποίος θα στηρίξει την προσβασιμότητα και την άρση των εμποδίων είναι, πρώτον, αυτός να αποκτήσει τη διάσταση της αποκέντρωσης, δηλαδή να διαχυθεί στους δήμους, στις περιφέρειες και στις αποκεντρωμένες διοικήσεις, ούτως ώστε να έχουμε εκεί σημεία επαφής. Δεν είδα ανταπόκριση από την Κυβέρνηση. Περιμένουμε!</w:t>
      </w:r>
    </w:p>
    <w:p w14:paraId="0752743F"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πρέπει να δοθεί η δυνατότητα να κωδικοποιηθεί η νομοθεσία για τα ΑΜΕΑ. Νομίζω ότι πρέπει να στηριχθεί αυτή η πρόταση της ΕΣΑΜΕΑ. Η Κυβέρνηση είναι ενιαία, λέει το Σύνταγμα, δρα συλλογικά και αυτό το νομοσχέδιο είναι μία ευκαιρία. Έως αύριο έχετε όλοι το δικαίωμα να φέρετε βελτιώσεις πάνω σε αυτά τα άρθρα, στα οποία έτσι και αλλιώς, όπως είπαμε, εμείς διακείμεθα θετικά. </w:t>
      </w:r>
    </w:p>
    <w:p w14:paraId="07527440"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καιροί ου μενετοί. Ακούσαμε χθες από τον κ. Τζανακόπουλο ότι η αξιολόγηση βεβαίως θα ολοκληρωθεί. Εάν αυτό το συγκρίνουμε πάλι με τα λόγια της Κυβέρνησης πέρυσι τέτοια εποχή, θα θυμηθούμε ότι μας πήρε όλη τη σεζόν για να τελειώσει η δεύτερη αξιολόγηση. Και το έλλειμμα στην ανάπτυξη που έχουμε, δηλαδή η ισχνή ανάπτυξη που έχουμε το τρίμηνο που μας </w:t>
      </w:r>
      <w:r>
        <w:rPr>
          <w:rFonts w:eastAsia="Times New Roman" w:cs="Times New Roman"/>
          <w:szCs w:val="24"/>
        </w:rPr>
        <w:lastRenderedPageBreak/>
        <w:t xml:space="preserve">πέρασε, είναι ακριβώς διότι όλο αυτό το κλίμα του «διαπραγματευόμαστε και πάμε παρακάτω και ναι και δήθεν διαπραγματευόμαστε και πάει πέρα η αξιολόγηση» δεν ωφελεί την ανάπτυξη. </w:t>
      </w:r>
    </w:p>
    <w:p w14:paraId="07527441"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λοιπόν, θα κομίσει ολίγα και στην αναπτυξιακή διαδικασία και δυστυχώς και στα κοινωνικά. Αυτά τα ολίγα εμείς ως Δημοκρατική Συμπαράταξη, όποια είναι θετικά, θα τα ψηφίσουμε. Όμως, βεβαίως, δεν διακείμεθα θετικά προς αυτό το νομοσχέδιο, το οποίο, όπως είπα, δεν είναι τίποτε άλλο παρά ένα άτολμο νομοσχέδιο χαμηλής πτήσης. </w:t>
      </w:r>
    </w:p>
    <w:p w14:paraId="07527442"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527443"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7527444"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Παρασκευή Χριστοφιλοπούλου, ειδική αγορήτρια της Δημοκρατικής Συμπαράταξης.</w:t>
      </w:r>
    </w:p>
    <w:p w14:paraId="07527445"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Προχωρούμε στον ειδικό αγορητή της Χρυσής Αυγής τον κ. Νικόλαο Κούζηλο. </w:t>
      </w:r>
    </w:p>
    <w:p w14:paraId="07527446"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Κούζηλε, έχετε τον λόγο για δεκαπέντε λεπτά. </w:t>
      </w:r>
    </w:p>
    <w:p w14:paraId="07527447"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 </w:t>
      </w:r>
    </w:p>
    <w:p w14:paraId="07527448"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Ο τίτλος του νομοσχεδίου είναι: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w:t>
      </w:r>
    </w:p>
    <w:p w14:paraId="07527449"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Αυτό που καταλαβαίνει κάποιος όταν ακούει αυτό, είναι ότι θέλετε να προσπαθήσετε να διορθώσετε τον τραγικό νόμο Κατρούγκαλου, τον ν.4387/2016.</w:t>
      </w:r>
    </w:p>
    <w:p w14:paraId="0752744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Όμως, εδώ ξεκινά ένα πρόβλημα, όταν διαβάσει κάποιος την αιτιολογική έκθεση, όπου λέτε: «Το παρόν νομοσχέδιο εισάγει ένα σύνολο θεσμικών παρεμβάσεων στον τομέα της εργασίας και της κοινωνικής προστασίας, που στόχο έχουν να ενισχύσουν και να επεκτείνουν τα δικαιώματα των εργαζομένων, να βελτιώσουν ουσιωδώς κρίσιμες πτυχές της καθημερινότητάς τους».</w:t>
      </w:r>
    </w:p>
    <w:p w14:paraId="0752744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Όλα αυτά αναφέρονται στην αιτιολογική έκθεση του νόμου Κατρούγκαλου, η αναμόρφωση, το να βελτιώσετε, να φτιάξετε το συνταξιοδοτικό και τις ασφαλιστικές εισφορές. Και εδώ βλέπουμε ότι έχει περάσει ενάμισης χρόνος και αυτό που καταφέρνετε να κάνετε είναι να φέρνετε συνέχεια νέες τροπολογίες, νέα άρθρα και παραγράφους και να προσπαθείτε κατ’ εσάς να βελτιώσετε τον νόμο Κατρούγκαλου, γιατί υπάρχουν σοβαρά προβλήματα με αυτόν.</w:t>
      </w:r>
    </w:p>
    <w:p w14:paraId="0752744C"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συνεχίζετε: «Το Μέρος Α΄ συγκροτείται από ένα σύνολο διατάξεων που έχουν στόχο την επιτάχυνση της ασφαλιστικής μεταρρύθμισης, η οποία επήλθε με τον ν.4387, τον νόμο Κατρούγκαλου, όπου υλοποιείται η πλήρης αναμόρφωση του συστήματος κοινωνικής ασφάλισης…» –το οποίο να τονίσουμε ότι το Ελεγκτικό Συνέδριο έχει βγάλει αντισυνταγματικό και θα το δούμε και παρακάτω αυτό- «…στο πλαίσιο ενός ενιαίου συστήματος κοινωνικής ασφάλισης…» -με το οποίο μέχρι στιγμής ακόμα δεν μπορείτε να υπολογίσετε τις συντάξεις, γιατί δεν υπάρχει μαθηματικός τύπος- «…του οποίου οι γενικές αρχές είναι η εξασφάλιση αξιοπρεπούς διαβίωσης και κοινωνικής προστασίας». Αξιοπρεπής διαβίωση με 350, 360, 400 ευρώ συντάξεις, από τη στιγμή που θα κοπεί το ΕΚΑΣ; Κάτι άλλο που έχετε κάνει με τον νόμο Κατρούγκαλου –και το φέρνω σαν παράδειγμα- είναι τα μερίσματα των μετοχικών ταμείων: Μέρισμα 9 ευρώ. Αυτό είναι η αξιοπρεπής διαβίωση! </w:t>
      </w:r>
    </w:p>
    <w:p w14:paraId="0752744D"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Κοινωνική προστασία με μνημόνια στον χώρο της εργασίας δεν νομίζουμε ότι υπάρχει πλέον και με όρους, όπως λέτε, ισότητας, κοινωνικής δικαιοσύνης, αναδιανομής και αλληλεγγύης των γενεών. </w:t>
      </w:r>
    </w:p>
    <w:p w14:paraId="0752744E"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Πού τα είδατε όλα αυτά στο συγκεκριμένο νομοσχέδιο; </w:t>
      </w:r>
    </w:p>
    <w:p w14:paraId="0752744F"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Σίγουρα υπάρχουν και θετικά άρθρα τα οποία θα τα στηρίξουμε. </w:t>
      </w:r>
    </w:p>
    <w:p w14:paraId="07527450"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δεν υπάρχει τίποτα από όλα αυτά που λέτε. Σε έναν εργασιακό μεσαίωνα που υπάρχει αυτή τη στιγμή δεν υπάρχει τίποτα από όλα αυτά που λέτε. Δεν υπάρχει στήριξη της αιτιολογικής έκθεσης με τα συγκεκριμένα άρθρα. </w:t>
      </w:r>
    </w:p>
    <w:p w14:paraId="0752745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εδώ ξεκινάμε, για να δείτε ότι δεν στέκει η αιτιολογική σας έκθεση: Ανταποδοτική σύνταξη υπάρχει, σύμφωνα με τον νόμο Κατρούγκαλου, τον ν.4387/2016, άρθρο 2 παράγραφος 3; Και αν ναι, πώς υπολογίζεται; </w:t>
      </w:r>
    </w:p>
    <w:p w14:paraId="07527452"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Λέτε ότι θα υπάρξει ένα πλέγμα διατάξεων που αποσκοπεί στην ενίσχυση της προστασίας των εργαζομένων. Μα, με όλες αυτές τις διατάξεις που έχει φέρει το μνημονιακό τόξο και με όλους αυτούς τους νόμους δεν υπάρχει πλέον εργασιακό πλέγμα ή προστασία των εργαζομένων. Υπάρχουν ομαδικές απολύσεις, δεν υπάρχουν πλέον συλλογικές συμβάσεις εργασίας, δεν υπάρχει τίποτα. Οπότε, για ποιο πλέγμα μιλάτε; </w:t>
      </w:r>
    </w:p>
    <w:p w14:paraId="07527453"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λέτε ότι θα ενισχύσετε την αποτελεσματικότητα των εργαλείων ελέγχου και επιβολής της εργατικής νομοθεσίας. Μάλιστα, πολύ ωραία μέχρι εδώ, πολύ ωραία αυτά τα λόγια που έχετε γράψει. Για να το πετύχετε, όμως, θα πρέπει να ενισχύσετε το Σώμα Επιθεωρητών. </w:t>
      </w:r>
    </w:p>
    <w:p w14:paraId="0752745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ένα απλό παράδειγμα που μπορούμε να σας δώσουμε, ότι υπήρχε Επιθεώρηση Εργασίας, Σώμα Επιθεωρητών Εργασίας στη συγκεκριμένη περιοχή για την Περιφέρεια Πειραιώς συγκεκριμένα, στο οποίο ήταν κάποια στιγμή μόνο ο διευθυντής, χωρίς κανέναν υπάλληλο. </w:t>
      </w:r>
    </w:p>
    <w:p w14:paraId="07527455"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Οπότε, για ποιον ελεγκτικό μηχανισμό μιλάμε, για ποια Επιθεώρηση, για ποιο Σώμα Επιθεωρητών και πώς θα το ελέγξετε όλο αυτό; </w:t>
      </w:r>
    </w:p>
    <w:p w14:paraId="0752745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Τέλος, το Μέρος Ε΄ «Ρυθμίσεις για την οργάνωση και λειτουργία του Συνδέσμου Κοινωνικών Λειτουργών Ελλάδος», που είναι ένα νομικό πρόσωπο δημοσίου δικαίου, είναι στην ουσία ένα τυπικό Μέρος του νομοσχεδίου, το οποίο θα μπορούσατε να το είχατε φέρει και κάποια άλλη στιγμή. Όμως, εδώ κάνετε ένα ωραίο κολπάκι. Επειδή είναι ένα καταστατικό στην ουσία, το φέρνετε και μετά από ένα χρόνο και το φέρνετε και τώρα. Για ποιο λόγο; Για να φανεί, αν κάποιος ψηφίσει υπέρ του συγκεκριμένου Μέρους, ότι φέρνετε πολλά θετικά –ας πούμε- άρθρα. Στην ουσία, δεν είναι τίποτα παραπάνω από ένα καταστατικό για τους κοινωνικούς λειτουργούς. </w:t>
      </w:r>
    </w:p>
    <w:p w14:paraId="0752745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λίγο και τα άρθρα και τα Μέρη, τα Κεφάλαια του νομοσχεδίου. </w:t>
      </w:r>
    </w:p>
    <w:p w14:paraId="0752745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Ελεγκτικό Συνέδριο για το Κεφάλαιο Α΄, Μέρος Α΄, στην τέταρτη ειδική συνεδρίαση της Ολομέλειας τονίζει ότι λείπει η νομοθετική συνοχή και συνεχίζει: «Το προβληματικό, ωστόσο, είναι ότι ενώ ήδη η Ολομέλεια του Ελεγκτικού Συνεδρίου έχει αποφανθεί, επαναλαμβάνοντας την προηγούμενη γνωμοδότησή του στις 29-6-2010…» –από το 2010 το Ελεγκτικό Συνέδριο τα λέει- «…η ένταξη των τακτικών δημοσίων υπαλλήλων και λειτουργών σε ενιαίο κλάδο κύριας σύνταξης με τους ασφαλισμένους του ιδιωτικού τομέα δεν συνάδει και με τις συνταγματικές διατάξεις των άρθρων 103, 107, 73, 98».</w:t>
      </w:r>
    </w:p>
    <w:p w14:paraId="0752745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εδώ βλέπουμε ότι το Ελεγκτικό Συνέδριο έχει αποφανθεί ότι ο ΕΦΚΑ είναι αντισυνταγματικός στην ουσία και στην αιτιολογική έκθεση μιλάτε για κοινωνική δικαιοσύνη. </w:t>
      </w:r>
    </w:p>
    <w:p w14:paraId="0752745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δεν φτάνει μόνο αυτό. Έρχεστε εσείς και προσθέτετε άρθρα που συνεχίζουν ακριβώς το ίδιο μοτίβο που υπήρχε και στον νόμο Κατρούγκαλου. Φέρνετε και το άρθρο 3 «Προσδιορισμός σύνταξης, αποδοχών αμειβόμενων σύμφωνα με τις διατάξεις του ν.4772/2017» όπου στην ουσία θα υπάρξει μια μικρή μείωση στις επικουρικές. Το ερώτημα είναι με ποια προσωπική διαφορά.</w:t>
      </w:r>
    </w:p>
    <w:p w14:paraId="0752745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 το Κεφάλαιο Β΄ του Μέρους Α΄ «Εφαρμοστικές διατάξεις του ν.4387/2016» κάνετε κάποια πολύ ωραία τεχνάσματα, γιατί έρχεται και η ΔΕΘ. Δίνετε στους αγρότες τη δυνατότητα εξαγοράς του 20% επί του κατώτερου ασφαλιστικού εισοδήματος, το οποίο όλοι θα δούμε θετικά, αλλά στην ουσία, από εκεί που ήταν να δώσουν οι αγρότες 70%, τώρα δίνουν 20% -τους κάνετε ένα δωράκι- ενώ τους έχετε πετσοκόψει όχι μόνο συντάξεις, αλλά τους έχετε αυξήσει τις ασφαλιστικές εισφορές και τη φορολογία. Οπότε μιλάμε τώρα για ένα ψίχουλο που θα δώσετε; Και αυτό λόγω της ΔΕΘ. Όλα αυτά θα ακούγονται πάρα πολύ ωραία στα αφτιά του κόσμου, χωρίς όμως να βλέπετε από πίσω τι παίζει.</w:t>
      </w:r>
    </w:p>
    <w:p w14:paraId="0752745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 το συγκεκριμένο άρθρο μπορείτε να πείτε ότι εξασφαλίζετε την αξιοπρεπή διαβίωση και κοινωνική προστασία. Κοινωνική προστασία, όταν δεν δίνετε τη δυνατότητα στον Έλληνα αγρότη να έχει ένα χωράφι και του τα παίρνετε, ενώ δίνετε αυτή τη στιγμή σε λαθρομετανάστες να πάνε δωρεάν σε χωράφια να τα καλλιεργήσουν κ.λπ.; Γιατί; Αυτή είναι η κοινωνική προστασία;</w:t>
      </w:r>
    </w:p>
    <w:p w14:paraId="0752745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Ξεχνάτε ότι όλα αυτά που έχετε νομοθετήσει εσείς του μνημονιακού τόξου –γιατί στην ουσία μνημονιακές δεσμεύσεις είναι όλα- τα ίδια θα ψήφιζε και η Νέα Δημοκρατία και το ΠΑΣΟΚ και όλοι όσοι κυβερνούσαν όλα αυτά τα χρόνια. Οπότε, δεν αλλάζει κάτι. Ενιαίο είναι το σύνολο. Στην ουσία αυτή τη </w:t>
      </w:r>
      <w:r>
        <w:rPr>
          <w:rFonts w:eastAsia="Times New Roman" w:cs="Times New Roman"/>
          <w:szCs w:val="24"/>
        </w:rPr>
        <w:lastRenderedPageBreak/>
        <w:t xml:space="preserve">στιγμή λέτε ότι όλα αυτά είναι μνημονιακές υποχρεώσεις και θέλουμε να μην πέσει η χώρα στα βράχια. Μα, με όλα αυτά που κάνετε πέφτει η χώρα στα βράχια. </w:t>
      </w:r>
    </w:p>
    <w:p w14:paraId="0752745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Επίσης, φέρνετε την τροποποίηση του άρθρου 82 του ν.4170 που στην ουσία είναι μια τυπική διάταξη για τον ΕΦΚΑ. Ναι, αλλά στην ουσία ο ΕΦΚΑ έχει βγει αντισυνταγματικός και από το Ελεγκτικό Συνέδριο, όταν ομαδοποιεί ασφαλισμένους ιδιωτικού και δημόσιου τομέα και ελεύθερους επαγγελματίες.</w:t>
      </w:r>
    </w:p>
    <w:p w14:paraId="0752745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Εσείς που λέτε ότι θα βοηθήσετε τον ελεύθερο επαγγελματία, κάνετε ένα δωράκι επικοινωνιακό για δικηγόρους, μηχανικούς ελεύθερους επαγγελματίες που όταν προσπαθούσατε να φέρετε τον νόμο Κατρούγκαλου -και τον φέρατε- όλοι αυτοί είχαν επαναστατήσει. Και τώρα προσπαθείτε να τους δώσετε μικρά δωράκια με το συγκεκριμένο νομοσχέδιο, για να έχετε κάτι να πείτε στη ΔΕΘ στην ουσία.</w:t>
      </w:r>
    </w:p>
    <w:p w14:paraId="0752746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έρχομαι στο άρθρο 42 του ν.4250/2012. Οι επικουρικές συντάξεις πλέον είναι ψίχουλα, να μη γελιόμαστε. Κι εδώ ξανακάνουμε κι εμείς αυτή την ερώτηση για το αν θα υπάρξουν αλλαγές ή μειώσεις, με το υφιστάμενο ποσοστό αναπλήρωσης. Όσο κοιτάς τις συγκεκριμένες τροποποιήσεις του συγκεκριμένου άρθρου, βλέπεις ότι ανοίγει πολύ η ψαλίδα και οι μειώσεις θα είναι πολύ μεγαλύτερες από αυτό που νόμιζαν όλοι στην αρχή, με το 0,45 που υπολογίζετε. </w:t>
      </w:r>
    </w:p>
    <w:p w14:paraId="0752746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Τροποποιείτε, επίσης, τον ν.4174/2013 και το άρθρο 62 ν.4170 όπου το Κέντρο Είσπραξης Ασφαλιστικών Οφειλών, το ΚΕΑΟ, θα αποκτά υπερεξουσίες και απεριόριστη πρόσβαση στο σύνολο των δεδομένων των Ελλήνων πολιτών. Δηλαδή, το συγκεκριμένο θα είναι κάτι όπως αυτό που λέγατε παλιότερα, οι «Ράμπο» της εφορίας, κάπως έτσι. Θα μπορούν να συλλέγουν όλα τα στοιχεία από τις ηλεκτρονικές πλατφόρμες του κράτους.</w:t>
      </w:r>
    </w:p>
    <w:p w14:paraId="0752746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Ωραία! Και τα προσωπικά δεδομένα για τα οποία εσείς τόσα χρόνια αγωνιζόσασταν και ήσασταν στα κάγκελα και λέγατε ότι υπάρχουν προσωπικά δεδομένα, υπάρχουν;</w:t>
      </w:r>
    </w:p>
    <w:p w14:paraId="0752746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Σωστό είναι αυτό.</w:t>
      </w:r>
    </w:p>
    <w:p w14:paraId="0752746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Σωστά, κύριε Βρούτση. Χαίρομαι που συμφωνείτε.</w:t>
      </w:r>
    </w:p>
    <w:p w14:paraId="0752746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το δικό σας. Η διάταξη είναι σωστή.</w:t>
      </w:r>
    </w:p>
    <w:p w14:paraId="0752746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Ναι, αλλά έτσι όπως έρχεται, θα είναι οι νέοι «Ράμπο». Θα έχουμε και εκεί γέλια, όπως με τους πλειστηριασμούς που έρχονται.</w:t>
      </w:r>
    </w:p>
    <w:p w14:paraId="0752746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Άλλη μια καταγγελία που έχουμε είναι για την τροποποίηση του άρθρου 101 του ν.4387/2016, όπου φέρατε ένα τυπικό άρθρο όπου ορίζονται οι εκπρόσωποι των υπαλλήλων στο Υπηρεσιακό και στα ιατρικά συμβούλια του ΕΦΚΑ για το χρονικό διάστημα μέχρι τη διεξαγωγή της διαδικασίας εκλογής τους από τους νέους φορείς. Οι φορείς, όμως, γιατί άρχιζαν και φώναζαν κατά την ακρόαση φορέων και έλεγαν: «Μα, τώρα έχουμε εκλογές. Γιατί το φέρατε τώρα; Τι κρύβεται πίσω από αυτό;».</w:t>
      </w:r>
    </w:p>
    <w:p w14:paraId="0752746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θέμα των υπερωριών όντως θα έπρεπε κάποια στιγμή να διευθετηθεί και να οργανωθεί λίγο καλύτερα. Όπως είπε και η κυρία Υπουργός, θα προσπαθήσουν στο μέλλον να φέρουν ένα σύστημα με ένα απλό μήνυμα να δηλώνονται οι υπερωρίες.</w:t>
      </w:r>
    </w:p>
    <w:p w14:paraId="0752746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Μιλώντας με κάποιους φίλους και γνωστούς, ελεύθερους επαγγελματίες με μικρά μαγαζάκια, μου είπαν το εξής, ότι μια μικρομεσαία ελληνική επιχείρηση που έχει τρεις, τέσσερις, πέντε υπαλλήλους ή δέκα και δεν έχει μόνιμο λογιστή, αν έχει στείλει το βράδυ το μήνυμα και έχει ενημερώσει τον λογιστή του και πάει το πρωί η Επιθεώρηση, τι θα γίνει; Αυτό δεν έχει προβλεφθεί και δεν έχει λυθεί και εκεί θα δημιουργηθούν όλα τα προβλήματα. Πώς θα το λύσετε;</w:t>
      </w:r>
    </w:p>
    <w:p w14:paraId="0752746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σε γενικές γραμμές στη μείωση της ανεργίας, όπως είπαν και οι προηγούμενοι ομιλητές, δεν θα μπορέσει να έρθει με τον τρόπο που το κάνετε. Όσο υπάρχουν μνημόνια, όσο υπάρχουν μνημονιακοί πολιτικοί, όσους νόμους και να φέρετε, όσο και να φέρνετε καινούργιους «νόμους Κατρούγκαλου» κ.λπ., δεν θα υπάρχει καμμία αναμόρφωση. Δεν θα ζήσει για αρκετό καιρό το ασφαλιστικό μας σύστημα το οποίο καταρρέει ήδη με μερική απασχόληση στο 50%, με στρατιές νέων συνταξιούχων που φυτοζωούν, με νέους οι οποίοι ψάχνουν την τύχη τους στο εξωτερικό, με την αδήλωτη εργασία να οργιάζει αυτή τη στιγμή στην Ελλάδα, με επιδόματα που προσπαθείτε να δώσετε, γιατί δεν υπάρχει δουλειά, σε διάφορους εργαζόμενους. Το ασφαλιστικό σύστημα θα καταρρεύσει πολύ γρήγορα. Το μεγάλο στοίχημα το οποίο δεν θα κερδίσετε -είμαστε σίγουροι- και δεν μπορείτε να το κερδίσετε, είναι ένα: Δουλειά στον Έλληνα εργάτη.</w:t>
      </w:r>
    </w:p>
    <w:p w14:paraId="0752746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752746C" w14:textId="77777777" w:rsidR="00275A9F" w:rsidRDefault="00034DBE">
      <w:pPr>
        <w:spacing w:line="600" w:lineRule="auto"/>
        <w:ind w:firstLine="709"/>
        <w:contextualSpacing/>
        <w:jc w:val="center"/>
        <w:rPr>
          <w:rFonts w:eastAsia="Times New Roman"/>
          <w:bCs/>
        </w:rPr>
      </w:pPr>
      <w:r>
        <w:rPr>
          <w:rFonts w:eastAsia="Times New Roman"/>
          <w:bCs/>
        </w:rPr>
        <w:t>(Χειροκροτήματα από την πτέρυγα της Χρυσής Αυγής)</w:t>
      </w:r>
    </w:p>
    <w:p w14:paraId="0752746D" w14:textId="77777777" w:rsidR="00275A9F" w:rsidRDefault="00034DBE">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Προχωρούμε με τον ειδικό αγορητή του Κομμουνιστικού Κόμματος Ελλάδας κ. Χρήστο Κατσώτη, για δεκαπέντε λεπτά.</w:t>
      </w:r>
    </w:p>
    <w:p w14:paraId="0752746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0752746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φέρνετε ένα νομοσχέδιο με το οποίο ισχυρίζεστε ότι αντιμετωπίζετε προβλήματα εργασιακών δικαιωμάτων και διατηρείτε ανέγγιχτο όλο το αντεργατικό πλαίσιο που διαμορφώθηκε από τις προηγούμενες κυβερνήσεις της Νέας Δημοκρατίας και του ΠΑΣΟΚ, αλλά και όλα τα μέτρα που πήρατε εσείς, τέτοια μέτρα που δεν μπόρεσαν να πάρουν οι προηγούμενοι, που το έχουμε χαρακτηρίσει ως τη βρώμικη δουλειά που κάνατε αντί αυτών.</w:t>
      </w:r>
    </w:p>
    <w:p w14:paraId="0752747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γνωρίζουν οι εργαζόμενοι ότι το προηγούμενο διάστημα έχουν ψηφιστεί μέτρα που δεν έχουν εφαρμοστεί ακόμη. Η εφαρμογή τους θα επιδεινώσει την ήδη τραγική κατάσταση που βιώνουν οι εργατικές λαϊκές οικογένειες ακόμη περισσότερο. Μπροστά στην τρίτη αξιολόγηση η Κυβέρνηση ετοιμάζεται πυρετωδώς για τα εκατό και πλέον προαπαιτούμενα που έχει συμφωνήσει, τα οποία αφορούν εναπομείναντα εργασιακά, ασφαλιστικά και προνοιακά δικαιώματα.</w:t>
      </w:r>
    </w:p>
    <w:p w14:paraId="0752747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πρόβλεψη για τα μεγάλα πλεονάσματα τα επόμενα χρόνια έχει ως αποδέκτη τους μισθωτούς, τους συνταξιούχους, τους αυτοαπασχολούμενους, τη φτωχή αγροτιά. Αν δεν ανατρέψουν αυτοί με τον αγώνα τους αυτήν την πολιτική, θα βιώνουν τη διαρκή επίθεση που απαιτεί το κεφάλαιο και υπηρετούν τα κόμματά τους και ερίζουν ποιος μπορεί να διαχειριστεί καλύτερα την καπιταλιστική ανάπτυξη και τις ανάγκες του κεφαλαίου.</w:t>
      </w:r>
    </w:p>
    <w:p w14:paraId="0752747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Τα όποια μερεμέτια δεν μπορούν να αλλάξουν την πραγματικότητα που είναι η εργασιακή ζούγκλα που έχει διαμορφωθεί με τα τέσσερα μνημόνια που έχετε ψηφίσει, καθώς και η κατεδάφιση του κοινωνικού χαρακτήρα της ασφάλισης. Χρόνια επεδίωκε το μεγάλο κεφάλαιο την ανατροπή αυτών των δύο ζητημάτων και εσείς ανταποκριθήκατε θεσπίζοντας τις επιλογές του. </w:t>
      </w:r>
    </w:p>
    <w:p w14:paraId="0752747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Τα έχετε δώσει όλα στους επιχειρηματικούς ομίλους. Συνεχίζετε τις ανατροπές στα εργασιακά και στα ασφαλιστικά των εργαζομένων, τη μεγάλη φοροληστεία, οδηγώντας μεγάλη πλειοψηφία του λαού σε μεγάλα αδιέξοδα, χρέη, κατασχέσεις, πλειστηριασμούς που ήδη προχωρούν με γρήγορους ρυθμούς στο ξεσπίτωμα του ίδιου του λαού. </w:t>
      </w:r>
    </w:p>
    <w:p w14:paraId="0752747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Μέσα σ’ αυτήν την κατάσταση που διαμορφώνεται, αυτές οι ρυθμίσεις του νομοσχεδίου μοιάζουν με κουβάλημα νερού με το κοφίνι, όπως χαρακτηρίζει ο λαός κάτι που είναι χωρίς αντίκρισμα. </w:t>
      </w:r>
    </w:p>
    <w:p w14:paraId="0752747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από λίγους μήνες κάνατε δεκτό το αίτημα των επιχειρηματικών ομίλων νομοθετώντας τις ομαδικές απολύσεις και την κατάργηση της κυριακάτικης αργίας. Τον πυρήνα των ανατροπών που είναι η κατάργηση του σταθερού ημερήσιου χρόνου δουλειάς, δεύτερον, της πλήρους και σταθερής εργασίας, τρίτον, των συλλογικών συμβάσεων εργασίας, τέταρτον, της κατάργησης του κοινωνικού χαρακτήρα της ασφάλισης, δεν τον αγγίζετε. Οι ελαστικές μορφές, ήδη, υπερτερούν της πλήρους απασχόλησης και συνεχίζουν να διευρύνονται. Τα δουλεμπορικά γραφεία εργασίας διαφημίζουν στους επιχειρηματικούς ομίλους ότι διαθέτουν φθηνούς εργαζόμενους, με απαλλαγμένη την επιχείρηση από κάθε ευθύνη. Η διευθέτηση του χρόνου εργασίας, σε συνδυασμό με άλλες αντεργατικές ρυθμίσεις, έδωσε τη δυνατότητα στην εργοδοσία να απασχολεί τους εργαζόμενους σύμφωνα με τις ανάγκες της παραγωγής.</w:t>
      </w:r>
    </w:p>
    <w:p w14:paraId="0752747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εργοδοσία απαλλάσσεται διαρκώς από ασφαλιστικές εισφορές. Υλοποιείτε εσείς ως Κυβέρνηση προγράμματα επιχορήγησης του μη μισθολογικού κόστους, όπως χαρακτηρίζετε τις εισφορές του εργοδότη. Στην ίδια γραμμή είναι και η ρύθμιση για την απαλλαγή του κράτους. Όλα αυτά είναι εργαλεία που έχετε δώσει στη εργοδοσία, για να ξεπερνά κάθε άλλη ρύθμιση - μερεμέτι που φέρνετε.</w:t>
      </w:r>
    </w:p>
    <w:p w14:paraId="0752747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αντιμετωπίζετε προβλήματα αδήλωτης, υποδηλωμένης και απλήρωτης εργασίας και ρωτάτε εμάς, το ΚΚΕ, «Μα, αυτά βοηθάνε ή όχι τον εργαζόμενο;». </w:t>
      </w:r>
    </w:p>
    <w:p w14:paraId="0752747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απαντάτε, κυρία Υπουργέ. Λέμε ότι με τη διευθέτηση του χρόνου εργασίας ουσιαστικά έχει καταργηθεί η αμοιβή της υπερωριακής απασχόλησης. Εσείς ισχυρίζεστε ότι αυστηροποιείται το πλαίσιο. Λέτε ότι θα ελέγξετε και θα διασφαλίσετε την αμοιβή. </w:t>
      </w:r>
    </w:p>
    <w:p w14:paraId="0752747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Μα, λέτε αλήθεια; Δεν είναι ψέματα αυτό που λέτε; </w:t>
      </w:r>
    </w:p>
    <w:p w14:paraId="0752747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Κάθε χρόνο, κυρία Υπουργέ, οι απολύσεις και οι προσλήψεις είναι ίσες. Δείχνουν την ανακύκλωση του ενεργού εργατικού δυναμικού, μια στη δουλειά και μια στην ανεργία. Οι απολύσεις είναι ίσες με τις προσλήψεις είτε αορίστου είτε ορισμένου χρόνου, μερικής ή εκ περιτροπής εργασίας, με διαρκή μείωση του ποσοστού προσλήψεων αορίστου χρόνου και μεγάλη άνοδο των ευέλικτων μορφών απασχόλησης.</w:t>
      </w:r>
    </w:p>
    <w:p w14:paraId="0752747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ρύθμιση που έχει κάνει η προηγούμενη κυβέρνηση της Νέας Δημοκρατίας και του ΠΑΣΟΚ και που εσείς διατηρείτε, λέει ότι η δοκιμαστική περίοδος για έναν εργαζόμενο, δηλαδή η περίοδος, για την οποία αν απολυθεί δεν δικαιούται αποζημίωση, από δύο μήνες γίνεται ένας χρόνος. Όταν στον χρόνο, σύμφωνα με τα στοιχεία της «ΕΡΓΑΝΗ», ανακυκλώνεται κάθε εργαζόμενος, για ποια αποζημίωση μιλάτε; Ποιο είναι το δικαίωμα της αποζημίωσης αυτού του εργαζόμενου, που τον απολύει πριν τον έναν χρόνο, για να μην έχει θεσπίσει δικαίωμα αποζημίωσης; Αυτό το διατηρείτε όπως ψηφίστηκε.</w:t>
      </w:r>
    </w:p>
    <w:p w14:paraId="0752747C"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Χωρίς, λοιπόν, τη θέσπιση συνεχόμενου, σταθερού ημερήσιου χρόνου του οκταώρου ή επταώρου, του πενθημέρου, της πλήρους και σταθερής δουλειάς, με κατάργηση των ελαστικών μορφών, της διευθέτησης του χρόνου εργασίας και όλων αυτών που είχαν αποτρεπτικό χαρακτήρα για τις απολύσεις, όλα όσα λέτε είναι έπεα πτερόεντα. Απλά κοροϊδεύετε.</w:t>
      </w:r>
    </w:p>
    <w:p w14:paraId="0752747D"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Για την οικειοθελή αποχώρηση ισχυρίζεστε ότι βάζετε τέρμα σε αυτόν τον εκβιασμό, με τις συνέπειες βέβαια, που έχει στους εργαζόμενους. Μα, ο εργαζόμενος σήμερα βιώνει ένα κλίμα από όλο το μέτωπο των πολιτικών δυνάμεων, πλην του ΚΚΕ, που τον καλούν να ανεχτεί τα μνημόνια, τα δυσβάσταχτα μέτρα, την πολιτική, που εξασφαλίζει φιλικό περιβάλλον στην επιχειρηματικότητα, που δεν είναι τίποτε άλλο από την αφαίρεση κάθε δικαιώματος από την αποδοχή αυτής της πολιτικής, που μειώνει </w:t>
      </w:r>
      <w:r>
        <w:rPr>
          <w:rFonts w:eastAsia="Times New Roman"/>
          <w:color w:val="000000" w:themeColor="text1"/>
          <w:szCs w:val="24"/>
        </w:rPr>
        <w:lastRenderedPageBreak/>
        <w:t>στα κατώτατα δυνατά επίπεδα την τιμή της εργατικής δύναμης. Ο εργαζόμενος έτσι, μέσα σε αυτό το κλίμα, εκβιάζεται μπροστά στην ανεργία και την πείνα να υπογράψει όποιο χαρτί του δώσει ο εργοδότης. Και αυτό είναι το αποτέλεσμα του κλίματος, που και εσείς δημιουργείτε.</w:t>
      </w:r>
    </w:p>
    <w:p w14:paraId="0752747E"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Διαφωνούμε, βέβαια, με αυτή τη στάση του εργαζόμενου, αλλά τη συναντούμε συχνά πυκνά το τελευταίο διάστημα ως αποτέλεσμα της μεγάλης επίθεσης, του πολέμου, που δέχεται σε όλες τις πτυχές της ζωής από την πολιτική, που ασκείτε και εσείς και οι προηγούμενοι. Γι’ αυτό και πολλές φορές συναντάς πολλούς εργαζόμενους να βάζουν την υπογραφή τους ότι πληρώθηκαν και να μην έχουν πάρει ούτε 1 σεντ.</w:t>
      </w:r>
    </w:p>
    <w:p w14:paraId="0752747F"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Κανένα, λοιπόν, πρακτικό αντίκρισμα δεν θα έχουν αυτές οι ρυθμίσεις όσο παραμένουν οι ανατροπές στις εργασιακές σχέσεις, η κατάργηση της κυριακάτικης αργίας, οι καταργημένες συλλογικές συμβάσεις εργασίας, όσο δεν γίνονται υποχρεωτικές και δεν επεκτείνονται, όσο δεν επανέρχεται ο κατώτερος μισθός στα 751 ευρώ, όσο δεν καταργείται η άθλια διάκριση παλιών και νέων εργαζομένων, που οδηγήσατε τους νέους σε μισθούς 200-250 ευρώ τον μήνα.</w:t>
      </w:r>
    </w:p>
    <w:p w14:paraId="07527480"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Σχετικά με τη γρήγορη εκδίκαση των υποθέσεων και τα δεδουλευμένα που περιλαμβάνετε στο σχέδιο νόμου, στην πραγματικότητα και αυτή η ρύθμιση είναι χωρίς αντίκρισμα. Γιατί; Πρώτον, εξαιτίας της κατάστασης που επικρατεί στη δικαιοσύνη με την έλλειψη δικαστών, γραμματέων, αιθουσών και άλλων υποδομών. Δεύτερον, εξαιτίας του πλαισίου, που υπάρχει για τη καταβολή των δεδουλευμένων. Εμείς, βέβαια, καταθέσαμε τροπολογία, την οποία δεν είχατε δεχτεί το καλοκαίρι -και θέλουμε τώρα να απαντήσετε αν θα την κάνετε δεκτή- η οποία αυστηροποιεί το πλαίσιο για τα δεδουλευμένα, έτσι ώστε να διέπονται από την ίδια λογική, όπως το δώρο. Και όσον αφορά τη δήλη ημέρα, έχουμε μέσα και για </w:t>
      </w:r>
      <w:r>
        <w:rPr>
          <w:rFonts w:eastAsia="Times New Roman"/>
          <w:color w:val="000000" w:themeColor="text1"/>
          <w:szCs w:val="24"/>
        </w:rPr>
        <w:lastRenderedPageBreak/>
        <w:t>τη δήλη ημέρα, την οποία αμφισβητεί η δικαιοσύνη, ο δικαστής τέλος πάντων, γιατί δεν ορίζεται επακριβώς. Όμως, μέσα από τις συμβάσεις του εργαζόμενου ορίζεται η ημέρα καταβολής του μισθού και αν δεν ορίζεται, να είναι η τελευταία μέρα του μήνα. Επίσης, να επεκτείνεται η ευθύνη στα μέλη του διοικητικού συμβουλίου και στον βασικό μέτοχο.</w:t>
      </w:r>
    </w:p>
    <w:p w14:paraId="07527481"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Είναι χιλιάδες τα παραδείγματα όπου οι εργαζόμενοι μένουν απλήρωτοι για πολλούς μήνες, όπως οι εργαζόμενοι του «</w:t>
      </w:r>
      <w:r>
        <w:rPr>
          <w:rFonts w:eastAsia="Times New Roman"/>
          <w:color w:val="000000" w:themeColor="text1"/>
          <w:szCs w:val="24"/>
          <w:lang w:val="en-US"/>
        </w:rPr>
        <w:t>ATHENS</w:t>
      </w:r>
      <w:r>
        <w:rPr>
          <w:rFonts w:eastAsia="Times New Roman"/>
          <w:color w:val="000000" w:themeColor="text1"/>
          <w:szCs w:val="24"/>
        </w:rPr>
        <w:t xml:space="preserve"> </w:t>
      </w:r>
      <w:r>
        <w:rPr>
          <w:rFonts w:eastAsia="Times New Roman"/>
          <w:color w:val="000000" w:themeColor="text1"/>
          <w:szCs w:val="24"/>
          <w:lang w:val="en-US"/>
        </w:rPr>
        <w:t>LEDRA</w:t>
      </w:r>
      <w:r>
        <w:rPr>
          <w:rFonts w:eastAsia="Times New Roman"/>
          <w:color w:val="000000" w:themeColor="text1"/>
          <w:szCs w:val="24"/>
        </w:rPr>
        <w:t xml:space="preserve"> </w:t>
      </w:r>
      <w:r>
        <w:rPr>
          <w:rFonts w:eastAsia="Times New Roman"/>
          <w:color w:val="000000" w:themeColor="text1"/>
          <w:szCs w:val="24"/>
          <w:lang w:val="en-US"/>
        </w:rPr>
        <w:t>MARRIOTT</w:t>
      </w:r>
      <w:r>
        <w:rPr>
          <w:rFonts w:eastAsia="Times New Roman"/>
          <w:color w:val="000000" w:themeColor="text1"/>
          <w:szCs w:val="24"/>
        </w:rPr>
        <w:t>», του «</w:t>
      </w:r>
      <w:r>
        <w:rPr>
          <w:rFonts w:eastAsia="Times New Roman"/>
          <w:color w:val="000000" w:themeColor="text1"/>
          <w:szCs w:val="24"/>
          <w:lang w:val="en-US"/>
        </w:rPr>
        <w:t>MEGA</w:t>
      </w:r>
      <w:r>
        <w:rPr>
          <w:rFonts w:eastAsia="Times New Roman"/>
          <w:color w:val="000000" w:themeColor="text1"/>
          <w:szCs w:val="24"/>
        </w:rPr>
        <w:t>», του πρακτορείου διακίνησης των εντύπων «ΕΥΡΩΠΗ», της εταιρείας «ΙΡΙΣ», του «ΚΑΡΥΠΙΔΗ» και χιλιάδων άλλων επιχειρήσεων. Οκτακόσιες χιλιάδες είναι αυτοί οι εργαζόμενοι, που μένουν απλήρωτοι, όπως κι εσείς έχετε εκτιμήσει. Οι ιδιοκτήτες έχουν ιδιότητες που τις ξέρετε. Ο άλλος είναι ιδιοκτήτης κατασκευαστικής εταιρείας, παίρνει δημόσια έργα, παίρνει ζεστό δημόσιο χρήμα. Κι όμως, αυτός είναι άφαντος και ψάχνουν να τον βρουν οι εργαζόμενοι γιατί έχει την ευθύνη της καταβολής των αποδοχών τους.</w:t>
      </w:r>
    </w:p>
    <w:p w14:paraId="07527482" w14:textId="77777777" w:rsidR="00275A9F" w:rsidRDefault="00034DBE">
      <w:pPr>
        <w:spacing w:line="600" w:lineRule="auto"/>
        <w:ind w:firstLine="720"/>
        <w:contextualSpacing/>
        <w:jc w:val="both"/>
        <w:rPr>
          <w:rFonts w:eastAsia="Times New Roman"/>
          <w:szCs w:val="24"/>
        </w:rPr>
      </w:pPr>
      <w:r>
        <w:rPr>
          <w:rFonts w:eastAsia="Times New Roman"/>
          <w:szCs w:val="24"/>
        </w:rPr>
        <w:t>Είναι επίσης, χωρίς πραγματικό αντίκρισμα για έναν τρίτο λόγο. Η Κυβέρνηση ΣΥΡΙΖΑ με τον Κώδικα Πολιτικής Δικονομίας σε περίπτωση πτωχευτικής διαδικασίας, την οποία αξιοποιούν αρκετοί αετονύχηδες, κατέταξε τις απαιτήσεις των εργαζομένων σε δυσμενέστερη θέση, μετά το δημόσιο, μετά τις τράπεζες, μετά τους φορείς κοινωνικής ασφάλισης. Ό,τι δηλαδή απομείνει. Να κάνετε δεκτό, κυρία Υπουργέ, το αίτημά μας, να έλθουν στην πρώτη θέση στην κατάταξη οι εργαζόμενοι για τις απαιτήσεις τους σε δεδουλευμένα, σε αποζημιώσεις και ό,τι άλλο έχουν σαν απαιτήσεις.</w:t>
      </w:r>
    </w:p>
    <w:p w14:paraId="07527483"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Αναφέρεστε στη δυνατότητα που θα έχουν για το επίδομα ανεργίας οι απλήρωτοι, αφού θα απεγκλωβιστούν από αυτήν την κατάσταση. Μα, από το ένα εκατομμύριο εκατό χιλιάδες που είναι οι εγγεγραμμένοι άνεργοι ούτε οι εκατό χιλιάδες δεν επιδοτούνται σήμερα με αυτές τις προϋποθέσεις που </w:t>
      </w:r>
      <w:r>
        <w:rPr>
          <w:rFonts w:eastAsia="Times New Roman"/>
          <w:szCs w:val="24"/>
        </w:rPr>
        <w:lastRenderedPageBreak/>
        <w:t>έχετε, τις άθλιες προϋποθέσεις! Και αφήνετε τους άνεργους στο «έλεος του Θεού», όπως λέει ο λαός μας. Και εδώ, δεν λέτε κουβέντα. Και ούτε δέχεστε το αίτημα των συνδικάτων για επιδότηση της ανεργίας, για όσο διαρκεί η ανεργία, με επίδομα τέτοιο, που θα μπορεί να προστατεύεται ο άνεργος και η οικογένειά του.</w:t>
      </w:r>
    </w:p>
    <w:p w14:paraId="07527484" w14:textId="77777777" w:rsidR="00275A9F" w:rsidRDefault="00034DBE">
      <w:pPr>
        <w:spacing w:line="600" w:lineRule="auto"/>
        <w:ind w:firstLine="720"/>
        <w:contextualSpacing/>
        <w:jc w:val="both"/>
        <w:rPr>
          <w:rFonts w:eastAsia="Times New Roman"/>
          <w:szCs w:val="24"/>
        </w:rPr>
      </w:pPr>
      <w:r>
        <w:rPr>
          <w:rFonts w:eastAsia="Times New Roman"/>
          <w:szCs w:val="24"/>
        </w:rPr>
        <w:t>Επίσης, κυρία Υπουργέ, ενώ το κλίμα που διαμορφώνετε -κι εσείς, ως Κυβέρνηση- είναι ότι τα μέτρα είναι αναγκαία -αυτό λέτε- και ο συμβιβασμός, η στήριξη στην εργοδοσία είναι αναγκαία, για να κάνει την ανάπτυξη, ετοιμάζεστε τώρα πέρα από τις ομαδικές απολύσεις που θεσπίσατε, μπροστά στην τρίτη αξιολόγηση να δώσετε και ένα ακόμα εργαλείο, που θα χρησιμοποιηθεί για την υποταγή των εργαζομένων παραπέρα. Ποιο; Την ανατροπή του συνδικαλιστικού νόμου, με μεγαλύτερα εμπόδια σε συνδικαλιστικές ελευθερίες, σε δικαιώματα και κυρίως την παρεμπόδιση κήρυξης απεργίας, που είναι το κύριο όπλο απέναντι στην εργοδοσία και τις αντεργατικές πολιτικές, που υλοποιούν οι κυβερνήσεις. Αποτελεί το κύριο όπλο για τη διεκδίκηση των δικαιωμάτων, των απωλειών τους, των δεδουλευμένων τους για τη διεκδίκηση των πραγματικών τους αναγκών. Ετοιμάζεστε, όπως είπατε, να προχωρήσετε στην κωδικοποίηση του Εργατικού Δικαίου. Μην τολμήσετε ούτε το ένα να φέρετε ούτε το άλλο! Διότι δεν θα περάσει, όπως σας είπαμε αβρόχοις ποσί. Τι σημαίνει κωδικοποίηση; Μονιμοποίηση, διατήρηση όλου αυτού του αντεργατικού πλαισίου που έχετε κάνει όλο αυτό το διάστημα, υπηρετώντας τις ανάγκες των επιχειρηματικών ομίλων για αυξημένη κερδοφορία.</w:t>
      </w:r>
    </w:p>
    <w:p w14:paraId="0752748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Όσον αφορά τις ασφαλιστικές ρυθμίσεις, που συμπεριλαμβάνονται στο νομοσχέδιο, αποτελούν ρυθμίσεις υλοποίησης του νόμου-«λαιμητόμου», του νόμου Κατρούγκαλου, όπως γράφετε εξάλλου στην αιτιολογική έκθεση. Το πρώτο μέρος συγκροτείται από ένα σύνολο διατάξεων, που έχουν στόχο </w:t>
      </w:r>
      <w:r>
        <w:rPr>
          <w:rFonts w:eastAsia="Times New Roman"/>
          <w:szCs w:val="24"/>
        </w:rPr>
        <w:lastRenderedPageBreak/>
        <w:t>την επιτάχυνση της ασφαλιστικής μεταρρύθμισης. Αυτό γράφετε. Με τον νόμο αυτό, λοιπόν, υλοποιείται η πλήρης αναμόρφωση της κοινωνικής ασφάλισης, δηλαδή συνεχίζεται το ψαλίδισμα στις κύριες συντάξεις, στις επικουρικές, στις συντάξεις χηρείας, το σφαγείο των αναπηρικών συντάξεων και επιδομάτων μέσα από τα ΚΕΠΑ ως προπομπός των προαπαιτούμενων για ριζική αναθεώρηση των αναπηρικών συντάξεων και επιδομάτων, που έχετε δεσμευτεί ενόψει της τρίτης αξιολόγησης. Καθορίζετε τον νέο συντελεστή σε 0,45% με τον οποίο οι επικουρικές συντάξεις θα μειωθούν περαιτέρω πάνω από 25%, με τις συνολικές απώλειες στις επικουρικές να υπερβαίνουν ακόμα και το 80% σε κάποιες των περιπτώσεων.</w:t>
      </w:r>
    </w:p>
    <w:p w14:paraId="07527486" w14:textId="77777777" w:rsidR="00275A9F" w:rsidRDefault="00034DBE">
      <w:pPr>
        <w:spacing w:line="600" w:lineRule="auto"/>
        <w:ind w:firstLine="720"/>
        <w:contextualSpacing/>
        <w:jc w:val="both"/>
        <w:rPr>
          <w:rFonts w:eastAsia="Times New Roman"/>
          <w:szCs w:val="24"/>
        </w:rPr>
      </w:pPr>
      <w:r>
        <w:rPr>
          <w:rFonts w:eastAsia="Times New Roman"/>
          <w:szCs w:val="24"/>
        </w:rPr>
        <w:t>Συνεχίζονται οι περικοπές, η μεγάλη σφαγή ακόμα και σε όσους έχουν λίγες ημέρες ασφάλισης, μικρές συντάξιμες αποδοχές, δηλαδή στους πιο φτωχούς, για τους οποίους λέγατε ότι προβλέψατε μεγαλύτερο ποσοστό αναπλήρωσης. Μέχρι τώρα, η Κυβέρνησή σας, η Κυβέρνηση ΣΥΡΙΖΑ-ΑΝΕΛ έχει αφαιρέσει πάνω από 16 δισεκατομμύρια ευρώ από τους συνταξιούχους και συνεχίζει να αφαιρεί, πέρα από αυτά που ήδη έχει ψηφίσει ότι θα κόψει από το 2018 και μετά, όπως η προσωπική διαφορά. Μιλάμε για μεγάλη σφαγή.</w:t>
      </w:r>
    </w:p>
    <w:p w14:paraId="07527487" w14:textId="77777777" w:rsidR="00275A9F" w:rsidRDefault="00034DBE">
      <w:pPr>
        <w:spacing w:line="600" w:lineRule="auto"/>
        <w:ind w:firstLine="720"/>
        <w:contextualSpacing/>
        <w:jc w:val="both"/>
        <w:rPr>
          <w:rFonts w:eastAsia="Times New Roman"/>
          <w:szCs w:val="24"/>
        </w:rPr>
      </w:pPr>
      <w:r>
        <w:rPr>
          <w:rFonts w:eastAsia="Times New Roman"/>
          <w:szCs w:val="24"/>
        </w:rPr>
        <w:t>Όσον αφορά την αποδέσμευση του επαγγέλματος του μηχανικού και του δικηγόρου από την καταβολή των εισφορών, είναι μια ανακούφιση.</w:t>
      </w:r>
    </w:p>
    <w:p w14:paraId="0752748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Όμως, είναι κι αυτό ένα ζήτημα, στο οποίο εμείς έχουμε μια άλλη αντίληψη. Δεν τους κάνετε κατ’ αρχάς χάρη, γιατί την περίοδο αυτή δεν θα έχουν ασφάλιση, δεν θα προσμετράται στη σύνταξη. Έχουμε καταθέσει, λοιπόν, τροπολογία με την οποία ζητάμε ο χρόνος της ανεργίας να προσμετράται κανονικά ως χρόνος στην ασφάλιση με όλα τα συνταξιοδοτικά δικαιώματα. </w:t>
      </w:r>
    </w:p>
    <w:p w14:paraId="07527489"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Επίσης, τελειώνοντας -και ευχαριστώ για την ανοχή στον χρόνο, κύριε Πρόεδρε- θέλω να σας επισημάνω κάτι το οποίο το είπαμε και στην επιτροπή, κύριε Υπουργέ, σχετικά με την επίσχεση εργασίας. Μέχρι τώρα, αναγνωρίζατε έναν μήνα. Αυτόν τον μήνα, μετά τον κάνατε πέντε. Ο ίδιος ο Συνήγορος του Πολίτη με πόρισμά του σας εγκαλεί γιατί δεν αναγνωρίζετε όλο τον χρόνο της επίσχεσης εργασίας για τους εργαζόμενους. </w:t>
      </w:r>
    </w:p>
    <w:p w14:paraId="0752748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εδώ καταθέτουμε στα Πρακτικά, για μια ακόμα φορά, το πόρισμα και ζητάμε να προχωρήσετε στην αναγνώρισή του. </w:t>
      </w:r>
    </w:p>
    <w:p w14:paraId="0752748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Χρήστος Κατσώτης καταθέτει για τα Πρακτικά το προαναφερθέν πόρισμα, το οποίο βρίσκεται στο αρχείο του Τμήματος Γραμματείας της Διεύθυνσης Στενογραφίας και Πρακτικών της)</w:t>
      </w:r>
    </w:p>
    <w:p w14:paraId="0752748C"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Για το θέμα των κατευθυντήριων και οργανωτικών διατάξεων υλοποίησης της Σύμβασης των Ηνωμένων Εθνών για τα δικαιώματα των ατόμων με αναπηρία, είπαμε ότι είναι ένα ευχολόγιο. Μπροστά στην τρίτη αξιολόγηση και στη δέσμευσή σας για επανακαθορισμό των επιδομάτων, των αναπηρικών συντάξεων και όλα αυτά θα αποτελέσει ένα ακόμα εργαλείο, για να μπορέσετε να προχωρήσετε στη σφαγή όλων αυτών που υποχρεωθήκατε να δώσετε μέχρι τώρα, μέσα από τους αγώνες των εργαζομένων και του αναπηρικού κινήματος. </w:t>
      </w:r>
    </w:p>
    <w:p w14:paraId="0752748D"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Για το θέμα των κοινωνικών λειτουργών, είπαμε και στην επιτροπή, είναι ένα νομικό πρόσωπο δημοσίου δικαίου, που θα είναι κάτω από την εποπτεία του Υπουργείου Εργασίας και οι σκοποί του θα είναι να συμβουλεύει την Κυβέρνηση και να υλοποιεί την εκάστοτε κυβερνητική πολιτική, που είναι </w:t>
      </w:r>
      <w:r>
        <w:rPr>
          <w:rFonts w:eastAsia="Times New Roman"/>
          <w:szCs w:val="24"/>
        </w:rPr>
        <w:lastRenderedPageBreak/>
        <w:t xml:space="preserve">αντιλαϊκή, αντεργατική, που υπηρετεί τους στόχους του κεφαλαίου και πάντα θα είναι, βέβαια, σε αντίθεση με τις ίδιες τις ανάγκες του λαού μας. </w:t>
      </w:r>
    </w:p>
    <w:p w14:paraId="0752748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Τέλος, κυρία Υπουργέ, μια απάντηση για τα στοιχεία που δώσατε, όσον αφορά τους μισθούς των εργαζομένων. Είπατε ότι αυξήθηκαν κατά 0,8%. Τα στοιχεία, βέβαια, δημοσιοποιήθηκαν την αμέσως επόμενη μέρα. Διαβολική σύμπτωση! Και όπως φάνηκε, το 2016 οι εργαζόμενοι έχουν μειωμένα εισοδήματα -και οι μισθωτοί και οι συνταξιούχοι- κατά 1,5% σε σχέση με το 2015. </w:t>
      </w:r>
    </w:p>
    <w:p w14:paraId="0752748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όσον αφορά τα στοιχεία που δώσατε για την «ΕΡΓΑΝΗ», η ίδια η «ΕΡΓΑΝΗ», πάλι, για μια ακόμη φορά, σας διαψεύδει. Γιατί το 2009 είχαμε 79% σταθερή δουλειά και το 2016 έχουμε 45,3%. Είναι δικό σας έργο. </w:t>
      </w:r>
    </w:p>
    <w:p w14:paraId="0752749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Επίσης, η ποσοστιαία αναλογία των νέων προσλήψεων με ευέλικτες μορφές απασχόλησης το 2009 και το 2016 υπερδιπλασιάστηκαν. </w:t>
      </w:r>
    </w:p>
    <w:p w14:paraId="0752749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τέλος, το 2009 οι προσλήψεις με ευέλικτες μορφές εργασίας αντιστοιχούσαν στο 21% του συνόλου των προσλήψεων και το 2016 αντιστοιχούν στο 54,7% των προσλήψεων. </w:t>
      </w:r>
    </w:p>
    <w:p w14:paraId="07527492"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 ολοκληρώστε τη σκέψη σας, κύριε συνάδελφε.</w:t>
      </w:r>
    </w:p>
    <w:p w14:paraId="07527493" w14:textId="77777777" w:rsidR="00275A9F" w:rsidRDefault="00034DBE">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Τέλος, για να σταματήσουν τα δεινά για την εργατική τάξη χρειάζεται οι υπάλληλοι του εργατικού κινήματος να προσανατολιστούν συνολικά ενάντια στην καπιταλιστική εξουσία, την ιμπεριαλιστική βαρβαρότητα και τους φορείς της. Γι’ αυτό εμείς καλούμε τους εργαζόμενους, τα λαϊκά στρώματα, να συμπορευτούν με το ΚΚΕ σε αυτόν τον δρόμο της ρήξης και της ανατροπής, στον δρόμο της άλλης μορφής οργάνωσης της οικονομίας και της κοινωνίας, με τα κλειδιά της </w:t>
      </w:r>
      <w:r>
        <w:rPr>
          <w:rFonts w:eastAsia="Times New Roman"/>
          <w:szCs w:val="24"/>
        </w:rPr>
        <w:lastRenderedPageBreak/>
        <w:t xml:space="preserve">οικονομίας και της εξουσίας στα χέρια της εργατικής τάξης και του λαού, για να είναι σταθερές, βέβαιες και οι κατακτήσεις του. </w:t>
      </w:r>
    </w:p>
    <w:p w14:paraId="07527494"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Κατσώτη. </w:t>
      </w:r>
    </w:p>
    <w:p w14:paraId="07527495" w14:textId="77777777" w:rsidR="00275A9F" w:rsidRDefault="00034DBE">
      <w:pPr>
        <w:spacing w:line="600" w:lineRule="auto"/>
        <w:ind w:firstLine="720"/>
        <w:contextualSpacing/>
        <w:jc w:val="both"/>
        <w:rPr>
          <w:rFonts w:eastAsia="Times New Roman"/>
          <w:szCs w:val="24"/>
        </w:rPr>
      </w:pPr>
      <w:r>
        <w:rPr>
          <w:rFonts w:eastAsia="Times New Roman"/>
          <w:szCs w:val="24"/>
        </w:rPr>
        <w:t>Παρακαλώ να έρθει στο Βήμα ο κ. Αθανάσιος Παπαχριστόπουλος, ειδικός αγορητής των Ανεξάρτητων Ελλήνων, ο οποίος έχει τον λόγο για δεκαπέντε λεπτά.</w:t>
      </w:r>
    </w:p>
    <w:p w14:paraId="07527496" w14:textId="77777777" w:rsidR="00275A9F" w:rsidRDefault="00034DBE">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0752749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Εγώ θα ξεκινήσω λίγο αλλιώτικα και θα ξαναθυμίσω -όσο κι αν ενοχλεί κάποιους- τι συμβαίνει σήμερα στην ελληνική πραγματικότητα. Πριν λίγο καιρό η ΕΛΣΤΑΤ με τους ρυθμούς ανάπτυξης μέχρι το δεύτερο τρίμηνο -ξέρουμε όμως όλοι ότι το τρίτο τρίμηνο είναι πολύ δυνατό- αλλά και η </w:t>
      </w:r>
      <w:r>
        <w:rPr>
          <w:rFonts w:eastAsia="Times New Roman"/>
          <w:szCs w:val="24"/>
          <w:lang w:val="en-US"/>
        </w:rPr>
        <w:t>EUROSTAT</w:t>
      </w:r>
      <w:r>
        <w:rPr>
          <w:rFonts w:eastAsia="Times New Roman"/>
          <w:szCs w:val="24"/>
        </w:rPr>
        <w:t xml:space="preserve"> προβλέπει ρυθμούς ανάπτυξης στη χώρα μετά από πάρα πολλά χρόνια πάνω από το 1,8%. Πιθανόν να πιάσει το 2% και ίσως να πιάσει και δύο ακόμα, με ό,τι αυτό σημαίνει. </w:t>
      </w:r>
    </w:p>
    <w:p w14:paraId="07527498" w14:textId="77777777" w:rsidR="00275A9F" w:rsidRDefault="00034DBE">
      <w:pPr>
        <w:spacing w:line="600" w:lineRule="auto"/>
        <w:ind w:firstLine="720"/>
        <w:contextualSpacing/>
        <w:jc w:val="both"/>
        <w:rPr>
          <w:rFonts w:eastAsia="Times New Roman" w:cs="Times New Roman"/>
          <w:szCs w:val="24"/>
        </w:rPr>
      </w:pPr>
      <w:r>
        <w:rPr>
          <w:rFonts w:eastAsia="Times New Roman"/>
          <w:szCs w:val="24"/>
        </w:rPr>
        <w:t>Θέλω ακόμα να θυμίσω ότι η δεύτερη αξιολόγηση τέλειωσε με επιτυχία. Η προσωρινή, πειραματική έξοδος, για πρώτη φορά μετά από πολλά χρόνια στις αγορές, ήταν πετυχημένη και το πιο σημαντικό είναι ότι τρεις οίκοι αξιολόγησης, που δεν διάκεινται φιλικά σε καμμία χώρα, ξέρουμε όλοι ότι έχουν άλλους κανόνες και άλλες επιλογές και η «</w:t>
      </w:r>
      <w:r>
        <w:rPr>
          <w:rFonts w:eastAsia="Times New Roman" w:cs="Times New Roman"/>
          <w:bCs/>
          <w:szCs w:val="24"/>
        </w:rPr>
        <w:t>MOODY'S»</w:t>
      </w:r>
      <w:r>
        <w:rPr>
          <w:rFonts w:eastAsia="Times New Roman" w:cs="Times New Roman"/>
          <w:szCs w:val="24"/>
        </w:rPr>
        <w:t xml:space="preserve"> και η «</w:t>
      </w:r>
      <w:r>
        <w:rPr>
          <w:rFonts w:eastAsia="Times New Roman" w:cs="Times New Roman"/>
          <w:bCs/>
          <w:szCs w:val="24"/>
        </w:rPr>
        <w:t>FITCH» και δευτερευόντως η «STANDARD</w:t>
      </w:r>
      <w:r>
        <w:rPr>
          <w:rFonts w:eastAsia="Times New Roman" w:cs="Times New Roman"/>
          <w:szCs w:val="24"/>
        </w:rPr>
        <w:t xml:space="preserve"> &amp; </w:t>
      </w:r>
      <w:r>
        <w:rPr>
          <w:rFonts w:eastAsia="Times New Roman" w:cs="Times New Roman"/>
          <w:bCs/>
          <w:szCs w:val="24"/>
        </w:rPr>
        <w:t>POOR'S»,</w:t>
      </w:r>
      <w:r>
        <w:rPr>
          <w:rFonts w:eastAsia="Times New Roman" w:cs="Times New Roman"/>
          <w:szCs w:val="24"/>
        </w:rPr>
        <w:t xml:space="preserve"> που προεξοφλεί την ανάπτυξη στην χώρα, βλέπουν θετικούς ρυθμούς.</w:t>
      </w:r>
    </w:p>
    <w:p w14:paraId="0752749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 Μακρόν, ο Πρόεδρος της Γαλλίας, που πιστεύω ότι θα παίξει σημαντικό ρόλο στο πώς θα δομηθεί στο μέλλον η Ευρωπαϊκή Ένωση, είναι θετικά διακείμενος απέναντί μας και τα πρώτα αποτελέσματα, χειροπιαστά, όχι εκτίμηση, είναι ότι μετά την συνάντηση που είχε ο Πρωθυπουργός της χώρας από την επιστροφή του από τη Λισσαβόνα στο Παρίσι -αυτήν την μυστική συνάντηση, που την </w:t>
      </w:r>
      <w:r>
        <w:rPr>
          <w:rFonts w:eastAsia="Times New Roman" w:cs="Times New Roman"/>
          <w:szCs w:val="24"/>
        </w:rPr>
        <w:lastRenderedPageBreak/>
        <w:t xml:space="preserve">έκανε </w:t>
      </w:r>
      <w:r>
        <w:rPr>
          <w:rFonts w:eastAsia="Times New Roman" w:cs="Times New Roman"/>
          <w:szCs w:val="24"/>
          <w:lang w:val="en-US"/>
        </w:rPr>
        <w:t>viral</w:t>
      </w:r>
      <w:r>
        <w:rPr>
          <w:rFonts w:eastAsia="Times New Roman" w:cs="Times New Roman"/>
          <w:szCs w:val="24"/>
        </w:rPr>
        <w:t xml:space="preserve"> η Νέα Δημοκρατία, προσπαθώντας να βρει δεν ξέρω τι, πού πήγαινε ο Πρωθυπουργός της χώρας- τη μυστική και αθόρυβη συνάντηση τότε, με τον υποψήφιο Πρόεδρο της Γαλλίας, το πρώτο αποτέλεσμα ήταν ότι η «</w:t>
      </w:r>
      <w:r>
        <w:rPr>
          <w:rFonts w:eastAsia="Times New Roman" w:cs="Times New Roman"/>
          <w:szCs w:val="24"/>
          <w:lang w:val="en-US"/>
        </w:rPr>
        <w:t>TOTAL</w:t>
      </w:r>
      <w:r>
        <w:rPr>
          <w:rFonts w:eastAsia="Times New Roman" w:cs="Times New Roman"/>
          <w:szCs w:val="24"/>
        </w:rPr>
        <w:t>», ένα γαλλικό μεγαθήριο, μαζί με την «</w:t>
      </w:r>
      <w:r>
        <w:rPr>
          <w:rFonts w:eastAsia="Times New Roman" w:cs="Times New Roman"/>
          <w:szCs w:val="24"/>
          <w:lang w:val="en-US"/>
        </w:rPr>
        <w:t>EXXON</w:t>
      </w:r>
      <w:r>
        <w:rPr>
          <w:rFonts w:eastAsia="Times New Roman" w:cs="Times New Roman"/>
          <w:szCs w:val="24"/>
        </w:rPr>
        <w:t xml:space="preserve"> </w:t>
      </w:r>
      <w:r>
        <w:rPr>
          <w:rFonts w:eastAsia="Times New Roman" w:cs="Times New Roman"/>
          <w:szCs w:val="24"/>
          <w:lang w:val="en-US"/>
        </w:rPr>
        <w:t>MOBIL</w:t>
      </w:r>
      <w:r>
        <w:rPr>
          <w:rFonts w:eastAsia="Times New Roman" w:cs="Times New Roman"/>
          <w:szCs w:val="24"/>
        </w:rPr>
        <w:t>» -κι αυτή είναι η πρώτη χειροπιαστή απόδειξη και απάντηση σε αυτούς που λένε ότι η Κυβέρνηση δεν θέλει επενδύσεις- ήδη δουλεύει στο Οικόπεδο 11 στην ΑΟΖ κάτω, με τη σύμφωνη γνώμη Ισραήλ, Αιγύπτου, κ.λπ.. Αυτά και άλλα πολλά υπάρχουν, όπως, για παράδειγμα,</w:t>
      </w:r>
      <w:r>
        <w:rPr>
          <w:rFonts w:eastAsia="Times New Roman"/>
          <w:color w:val="545454"/>
          <w:szCs w:val="24"/>
        </w:rPr>
        <w:t xml:space="preserve"> </w:t>
      </w:r>
      <w:r>
        <w:rPr>
          <w:rFonts w:eastAsia="Times New Roman" w:cs="Times New Roman"/>
          <w:szCs w:val="24"/>
        </w:rPr>
        <w:t xml:space="preserve">δημοσίευμα εφημερίδων που ήταν πολύ εχθρικές μαζί μας, της «SUDDEUTSCHE </w:t>
      </w:r>
      <w:r>
        <w:rPr>
          <w:rFonts w:eastAsia="Times New Roman" w:cs="Times New Roman"/>
          <w:bCs/>
          <w:szCs w:val="24"/>
        </w:rPr>
        <w:t>ZEITUNG» ή της «</w:t>
      </w:r>
      <w:r>
        <w:rPr>
          <w:rFonts w:eastAsia="Times New Roman" w:cs="Times New Roman"/>
          <w:bCs/>
          <w:szCs w:val="24"/>
          <w:lang w:val="en-US"/>
        </w:rPr>
        <w:t>HANDELSBLATT</w:t>
      </w:r>
      <w:r>
        <w:rPr>
          <w:rFonts w:eastAsia="Times New Roman" w:cs="Times New Roman"/>
          <w:bCs/>
          <w:szCs w:val="24"/>
        </w:rPr>
        <w:t>»</w:t>
      </w:r>
      <w:r>
        <w:rPr>
          <w:rFonts w:eastAsia="Times New Roman" w:cs="Times New Roman"/>
          <w:szCs w:val="24"/>
        </w:rPr>
        <w:t>, τώρα πρόσφατα, πριν από δύο -τρεις μέρες, όπου βλέπουν θετική ανάπτυξη στη χώρα και ότι κάτι αλλάζει.</w:t>
      </w:r>
    </w:p>
    <w:p w14:paraId="0752749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Τα λέω όλα αυτά, γιατί -δεν ξέρω, είναι η δύναμη της συνήθειας;- ακούω παντού υπερβολές, καταστροφολογία, πάλι κινδυνολογία, πάλι τα ίδια. Εγώ θα έλεγα ότι ο καθένας κρίνεται για τις επιλογές του, όπως και για την αντιπολιτευτική του τακτική. Δικαίωμα της Αξιωματικής Αντιπολίτευσης ή της άλλης Αντιπολίτευσης είναι να επιλέγει τον τρόπο που αντιπολιτεύεται, θεσμικός ρόλος είναι. Και σταματάω εδώ.</w:t>
      </w:r>
    </w:p>
    <w:p w14:paraId="0752749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Βρούτση, ο οποίος ήταν πολύ επιθετικός. Θα γίνω κουραστικός, αλλά θα ξαναθυμίσω και σε αυτόν και σε αυτούς που κυβέρνησαν σαράντα χρόνια ότι τον Ιανουάριο όλοι οι Έλληνες ήδη είχαν χάσει το 1/4 της περιουσίας τους, γιατί το ΑΕΠ από 120% είχε πάει στο 180%. Τον Ιανουάριο η χώρα ήταν χρεωμένη, όχι βέβαια από αυτήν την Κυβέρνηση, με 325 δισεκατομμύρια. Τον Ιανουάριο -γιατί άκουσα να λέει κάτι για την ανεργία ο κ. Βρούτσης- παρέλαβε αυτή η Κυβέρνηση την ανεργία στο 27%, ένα νούμερο -λυπάμαι που θα το πω- που καταθρυμματίζει όποια επιχειρηματολογία των ανθρώπων της αγοράς, των ανθρώπων που πιστεύουν στις επενδύσεις, στην ελεύθερη οικονομία. Ανεργία </w:t>
      </w:r>
      <w:r>
        <w:rPr>
          <w:rFonts w:eastAsia="Times New Roman" w:cs="Times New Roman"/>
          <w:szCs w:val="24"/>
        </w:rPr>
        <w:lastRenderedPageBreak/>
        <w:t>στο 27% είναι ανεπίτρεπτο! Όλα αυτά συνθέτουν χώρα χρεοκοπημένη. Αυτό παρέλαβε αυτή η Κυβέρνηση -και συγχωρήστε με που ανεβάζω τους τόνους. Προσπαθεί, λοιπόν, κάτω από αυτές τις συνθήκες να βελτιώσει αυτά που δεν βελτιώνονται ή που βελτιώνονται σιγά - σιγά.</w:t>
      </w:r>
    </w:p>
    <w:p w14:paraId="0752749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ξαναπώ για τον Υπουργό που κάνει την μεταρρύθμιση στο ασφαλιστικό ότι δεν υπήρχε οικονομολόγος στο πλανήτη που να λέει το αντίθετο από αυτό που θα πω: Εάν δεν γινόταν η μεταρρύθμιση στο ασφαλιστικό τα δύο επόμενα χρόνια δεν θα υπήρχε σύνταξη πουθενά, για κανέναν. </w:t>
      </w:r>
    </w:p>
    <w:p w14:paraId="0752749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Ακούω σήμερα για τους συνταξιούχους των 300 ευρώ, των 400 ευρώ και έχω εδώ ένα δημοσίευμα και σάς το δείχνω, που δεν είναι της «ΑΥΓΗΣ» ούτε της «ΕΦΗΜΕΡΙΔΑΣ ΤΩΝ ΣΥΝΤΑΚΤΩΝ». Είναι της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w:t>
      </w:r>
    </w:p>
    <w:p w14:paraId="0752749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όσους αγνοείτε τι θα πει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είναι μια συντηρητική εφημερίδα, κάπως σαν την «ΚΑΘΗΜΕΡΙΝΗ». Μιλάει για 800 δισεκατομμύρια ευρώ καταθέσεις Ελλήνων στην Ελβετία και κανείς δεν τα φορολογεί.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xml:space="preserve">», εκείνη την εποχή. </w:t>
      </w:r>
    </w:p>
    <w:p w14:paraId="0752749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Περιμένουμε από έναν σώφρονα άνθρωπο, τουλάχιστον να κάνει την αυτοκριτική του. Λάθη κάνουμε όλοι, αλίμονο. Αντιπολίτευση να κάνει, αυτός είναι ο θεσμικός του ρόλος, αλλά αυτό είναι διαφορετικό από την υπερβολή, την καταστροφολογία, τη μικροψυχία και πάνω απ’ όλα την υστερική επιλογή που βλέπουμε αυτήν τη στιγμή.</w:t>
      </w:r>
    </w:p>
    <w:p w14:paraId="075274A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Μόλις σήμερα, για όσους δεν έχουν καταλάβει, ο Πρωθυπουργός της Ελλάδας μαζί με τον Πρωθυπουργό της Βουλγαρίας εγκαινίασε ένα έργο που εγώ το άκουγα χρόνια. Λέγαμε «Μπουργκάς–Αλεξανδρούπολη» και δεν γινόταν ποτέ. Για πρώτη φορά, λοιπόν, τρία λιμάνια ενώνονται με αντίστοιχα άλλα τρία λιμάνια. Το ένα είναι με τον Δούναβη. Όσοι δεν έχουν καταλάβει τι σημαίνει αυτή η σημερινή </w:t>
      </w:r>
      <w:r>
        <w:rPr>
          <w:rFonts w:eastAsia="Times New Roman" w:cs="Times New Roman"/>
          <w:szCs w:val="24"/>
        </w:rPr>
        <w:lastRenderedPageBreak/>
        <w:t xml:space="preserve">πράξη του Πρωθυπουργού μαζί με τον Πρωθυπουργό της Βουλγαρίας, δικαίωμά τους να μην το καταλαβαίνουν και να το υποβαθμίζουν. </w:t>
      </w:r>
    </w:p>
    <w:p w14:paraId="075274A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πω κάτι, που με αφορά και προσωπικά. Η κ. Αχτσιόγλου δεν ευθύνεται σε τίποτε. Εγώ φταίω -αν φταίω- σε κάτι και σας διαβάζω ακριβώς τη διατύπωση που έκανε η κ. Αχτσιόγλου, η οποία λέει το εξής. Η κ. Αχτσιόγλου ανέφερε ότι θα ενισχυθεί το Σώμα Επιθεωρητών με εκατόν πενήντα άτομα ακόμα, ενώ επί Νέας Δημοκρατίας ο κ. Βρούτσης μείωσε το προσωπικό κατά διακόσια άτομα. Εγώ το ερμήνευσα λάθος στην επιτροπή και είπα ότι απέλυσε. Δεν απέλυσε και γι’ αυτό και ζήτησα συγγνώμη και αναδιατυπώνω. </w:t>
      </w:r>
    </w:p>
    <w:p w14:paraId="075274A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Δεν πληροφόρησε κανείς τον λαλίστατο κ. Βρούτση ότι η φοροδιαφυγή στη χώρα είναι δεκαέξι δισεκατομμύρια τον χρόνο; Βρήκε, λοιπόν, το οργανόγραμμα –πράγματι δεν απέλυσε, του δίνω εύσημα που δεν απέλυσε- και κατήργησε διακόσιες εννιά θέσεις; Αυτές βρήκε να καταργήσει; Το λέω αυτό γιατί είδα τον κ. Βρούτση να είναι επιθετικός.</w:t>
      </w:r>
    </w:p>
    <w:p w14:paraId="075274A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νομοσχέδιο. Έχω την αίσθηση ότι τα προβλήματα τα εργασιακά ή κάποια ασφαλιστικά δεν λύνονται όλα με αυτό το νομοσχέδιο. Είναι, όμως, ένα δείγμα γραφής τι ακριβώς λέει αυτό το νομοσχέδιο. Έχω αριθμήσει, λοιπόν, με νούμερα, γύρω στα δεκαεννιά, τι ακριβώς κάνει. </w:t>
      </w:r>
    </w:p>
    <w:p w14:paraId="075274A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Τα διαβάζω: Πρώτον, είχαν εδώ και καιρό ένα αίτημα οι νέοι μηχανικοί, οι νέοι δικηγόροι και οι νέοι γιατροί, που αναγκάζονται να πληρώσουν ασφάλιστρα, ενώ δεν δουλεύουν. Είναι ένα αίτημα δίκαιο. Τους το ικανοποιεί. Αποσυνδέει την ιδιότητα τη στιγμή που δεν δουλεύεις και δεν έχεις ανοίξει </w:t>
      </w:r>
      <w:r>
        <w:rPr>
          <w:rFonts w:eastAsia="Times New Roman" w:cs="Times New Roman"/>
          <w:szCs w:val="24"/>
        </w:rPr>
        <w:lastRenderedPageBreak/>
        <w:t xml:space="preserve">βιβλία. Το ζητούσαν εδώ και αρκετά χρόνια. Ήταν δίκαιο αίτημα. Αυτό είναι το νούμερο ένα, που ικανοποιείται. Είναι επικοινωνιακό αυτό; Σας πληροφορώ ότι οι δικηγόροι, οι γιατροί και οι μηχανικοί που τους αφορά είναι χιλιάδες. </w:t>
      </w:r>
    </w:p>
    <w:p w14:paraId="075274A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στη ρύθμιση υπάρχουν ευνοϊκοί όροι, ώστε οι αγρότες να εξαγοράζουν πλασματικά χρόνια. Και αυτό είναι επικοινωνιακό; Ξέρετε πόσες χιλιάδες αγρότες υπάρχουν που μας ακούνε; Επικοινωνιακό κι αυτό; </w:t>
      </w:r>
    </w:p>
    <w:p w14:paraId="075274A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στο νομοσχέδιο οι φουκαράδες του ΚΕΠΑ -και το λέω με αγάπη για τους φουκαράδες του ΚΕΠΑ γιατί είναι άνθρωποι που έχουν απίστευτα προβλήματα- μέχρι πρότινος είχαν το άγχος αν θα ανανεωθεί ή όχι η σύνταξη αναπηρίας. Δεν διακόπτεται πια. Μονίμως, τουλάχιστον όσο εκκρεμεί η γνωμάτευση του ΚΕΠΑ, η σύνταξη αυτή θα δίνεται. Μας ακούνε αυτοί οι άνθρωποι. </w:t>
      </w:r>
    </w:p>
    <w:p w14:paraId="075274A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ποιος τολμάει και το κάνει αυτό; Σχετικά με τη γονική, όταν μια γυναίκα γεννάει και φεύγει για έξι μήνες, πρέπει να είναι συντάξιμα αυτά τα χρόνια, ναι ή όχι; Με αυτό το νομοσχέδιο είναι. Η αναρρωτική άδεια, όταν κάποιος αρρωσταίνει, του τυχαίνει κάτι, πρέπει να είναι συντάξιμα χρόνια; Ναι. </w:t>
      </w:r>
    </w:p>
    <w:p w14:paraId="075274A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Η εκπαιδευτική άδεια, όταν κάποιος εκπαιδεύεται για να πάρει έναν τίτλο σπουδών, για να βοηθήσει την υπηρεσία του, είναι συντάξιμα χρόνια; Ναι, με αυτό το νομοσχέδιο είναι. Ακόμα και για άτομα που είναι σε διαθεσιμότητα  -εξηγούσε σήμερα σε μια άλλη επιτροπή η κ. Γεροβασίλη ότι δεν έχει σχέση με απολύσεις τουλάχιστον η κρίση, γιατί θα κρίνονται πλέον, και έφερε μια τροπολογία- είναι συντάξιμα τα χρόνια. Είναι ύμνος στην εργατική νομοθεσία αυτό το τέταρτο που σας διάβασα.   </w:t>
      </w:r>
    </w:p>
    <w:p w14:paraId="075274A9"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Πέμπτον και μιλάω μόνο με νούμερα και συγκεκριμένα: Δεν παραγράφεται το δικαίωμα για σύνταξη, σε περίπτωση που κάποιος δεν ξέρει, δεν μπορεί, δεν το έχει ασκήσει για τρία χρόνια. Για ρωτήστε κάποιους που έχαναν αυτό το δικαίωμα. Είναι φιλεργατικό, ναι ή όχι; </w:t>
      </w:r>
    </w:p>
    <w:p w14:paraId="075274AA" w14:textId="77777777" w:rsidR="00275A9F" w:rsidRDefault="00034DBE">
      <w:pPr>
        <w:spacing w:line="600" w:lineRule="auto"/>
        <w:ind w:firstLine="720"/>
        <w:contextualSpacing/>
        <w:jc w:val="both"/>
        <w:rPr>
          <w:rFonts w:eastAsia="Times New Roman"/>
          <w:szCs w:val="24"/>
        </w:rPr>
      </w:pPr>
      <w:r>
        <w:rPr>
          <w:rFonts w:eastAsia="Times New Roman"/>
          <w:szCs w:val="24"/>
        </w:rPr>
        <w:t>Έκτον, οι προηγούμενες κατηγορίες πλήρωναν εισφορές που δεν όφειλαν να πληρώσουν. Επιστρέφονται αυτές οι εισφορές. Αυτό τι είναι; Και βέβαια, λογικό είναι, αν κάπου αλλού χρωστάει αυτός ο συγκεκριμένος εργαζόμενος, αφού γίνει συμψηφισμός, να μένει το τελικό ποσό. Αχρεωστήτως καταβληθείσες εισφορές επιστρέφονται.</w:t>
      </w:r>
    </w:p>
    <w:p w14:paraId="075274A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Έβδομον, η ΕΣΕΕ και η ΓΣΕΒΕΕ οι ίδιες έκαναν το εξής αίτημα. Κάποιος εργαζόμενος μπορεί, αν καταβάλει αυξημένες εισφορές, να πει «εγώ δεν θέλω να μου κόψετε, θέλω και παίρνω περισσότερη σύνταξη». Έγινε δεκτό αυτό το αίτημα. Το ζητούσαν χρόνια στην ΓΣΕΒΕΕ και στην ΕΣΕΕ. </w:t>
      </w:r>
    </w:p>
    <w:p w14:paraId="075274AC" w14:textId="77777777" w:rsidR="00275A9F" w:rsidRDefault="00034DBE">
      <w:pPr>
        <w:spacing w:line="600" w:lineRule="auto"/>
        <w:ind w:firstLine="720"/>
        <w:contextualSpacing/>
        <w:jc w:val="both"/>
        <w:rPr>
          <w:rFonts w:eastAsia="Times New Roman"/>
          <w:szCs w:val="24"/>
        </w:rPr>
      </w:pPr>
      <w:r>
        <w:rPr>
          <w:rFonts w:eastAsia="Times New Roman"/>
          <w:szCs w:val="24"/>
        </w:rPr>
        <w:t>Όγδοον, ένα θέμα που πραγματικά ταλαιπώρησε το Υπουργείο Εργασίας είναι ότι έως το διάστημα 31-12-2014 υπήρχε μια εκκρεμότητα με τις επικουρικές. Δεν θέλω εγώ να το αναλύσω. Πιστεύω ότι η Υπουργός θα το ξεμπλοκάρει αυτό το πράγμα για τα χρόνια από το 2002 μέχρι το τέλος του 2013.</w:t>
      </w:r>
    </w:p>
    <w:p w14:paraId="075274AD"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Ένατον, υπάρχει μια ειδική διάταξη για τους αυτοαπασχολούμενους και αυτούς που απασχολούνται ανεξάρτητα. Ποια είναι η ειδική διάταξη; Μέχρι τώρα, αυτοί οι άνθρωποι δεν είχαν δικαίωμα να παίρνουν επίδομα ανεργίας. Είναι φιλεργατικό ή όχι; Είναι επικοινωνιακό αυτό; Ξέρετε πόσοι αυτοαπασχολούμενοι δουλεύουν με το μπλοκάκι; Είναι πάρα πολλοί. Έχουν δικαίωμα για επίδομα ανεργίας και ακόμα θα υπάρχουν προγράμματα γι’ αυτούς, για ενίσχυση της απασχόλησής στους. </w:t>
      </w:r>
    </w:p>
    <w:p w14:paraId="075274A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Δέκατον, αδήλωτη εργασία. Εδώ θέλω να σταματήσω λίγο, γιατί είναι πολύ σημαντικό. Κάποιοι πονηροί εργοδότες, «στο βουβό» -συγχωρείστε μου τη λαϊκή έκφραση- πέρναγαν τις υπερωρίες των </w:t>
      </w:r>
      <w:r>
        <w:rPr>
          <w:rFonts w:eastAsia="Times New Roman"/>
          <w:szCs w:val="24"/>
        </w:rPr>
        <w:lastRenderedPageBreak/>
        <w:t xml:space="preserve">εργαζομένων. Τους έβαζαν και δούλευαν πέντε και έξι ώρες παραπάνω. Η προσφορά-ζήτηση είναι κατά του εργαζόμενου. Τι να πει ο εργαζόμενος; Λέει, θα με διώξει. Υποχρέωση ηλεκτρονικής αναγγελίας της υπερωρίας. Ξίνισαν τα μούτρα τους οι τραπεζίτες και οι μεγαλοβιομήχανοι. Ξέρετε γιατί; Διότι βρέθηκαν διακόσια άτομα σε μεγάλη τράπεζα, να μην έχουν δηλωθεί οι υπερωρίες τους.  </w:t>
      </w:r>
    </w:p>
    <w:p w14:paraId="075274A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Ενδέκατον, ειδικό </w:t>
      </w:r>
      <w:r>
        <w:rPr>
          <w:rFonts w:eastAsia="Times New Roman"/>
          <w:szCs w:val="24"/>
          <w:lang w:val="en-US"/>
        </w:rPr>
        <w:t>point</w:t>
      </w:r>
      <w:r>
        <w:rPr>
          <w:rFonts w:eastAsia="Times New Roman"/>
          <w:szCs w:val="24"/>
        </w:rPr>
        <w:t xml:space="preserve"> </w:t>
      </w:r>
      <w:r>
        <w:rPr>
          <w:rFonts w:eastAsia="Times New Roman"/>
          <w:szCs w:val="24"/>
          <w:lang w:val="en-US"/>
        </w:rPr>
        <w:t>system</w:t>
      </w:r>
      <w:r>
        <w:rPr>
          <w:rFonts w:eastAsia="Times New Roman"/>
          <w:szCs w:val="24"/>
        </w:rPr>
        <w:t xml:space="preserve"> για κακούς εργοδότες. Κι εδώ, για να μην γίνει καμμιά παρεξήγηση, το θέμα του κλεισίματος της επιχείρησης είναι το ακραίο, τελευταίο μέτρο. </w:t>
      </w:r>
    </w:p>
    <w:p w14:paraId="075274B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Έχω την ανοχή σας για δύο λεπτά, κύριε Πρόεδρε; </w:t>
      </w:r>
    </w:p>
    <w:p w14:paraId="075274B1"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Έχετε ένα λεπτό. </w:t>
      </w:r>
    </w:p>
    <w:p w14:paraId="075274B2" w14:textId="77777777" w:rsidR="00275A9F" w:rsidRDefault="00034DBE">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Όχι ένα λεπτό. Κάποιοι πήραν τέσσερα και πέντε. </w:t>
      </w:r>
    </w:p>
    <w:p w14:paraId="075274B3" w14:textId="77777777" w:rsidR="00275A9F" w:rsidRDefault="00034DBE">
      <w:pPr>
        <w:spacing w:line="600" w:lineRule="auto"/>
        <w:ind w:firstLine="720"/>
        <w:contextualSpacing/>
        <w:jc w:val="both"/>
        <w:rPr>
          <w:rFonts w:eastAsia="Times New Roman"/>
          <w:szCs w:val="24"/>
        </w:rPr>
      </w:pPr>
      <w:r>
        <w:rPr>
          <w:rFonts w:eastAsia="Times New Roman"/>
          <w:szCs w:val="24"/>
        </w:rPr>
        <w:t>Επιβάλλονται πολλά, πριν φτάσουμε στη διακοπή λειτουργίας του εργοδότη. Κυρίως, όταν υπάρχει επιδότηση από το δημόσιο, αυτή σταματάει. Υπάρχουν κι άλλες κλίμακες, για να φτάσουμε στο κλείσιμο της επιχείρησης, που μπορεί να το κάνει το ΣΕΠΕ.</w:t>
      </w:r>
    </w:p>
    <w:p w14:paraId="075274B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Παρεμπιπτόντως, να πω μια κουβέντα για το ΣΕΠΕ. Αυτό το Σώμα διακινδυνεύει τη σωματική του ακεραιότητα κάθε μέρα. Πρέπει να ενισχυθεί, πρέπει να θωρακιστεί και πρέπει να έχει και κίνητρα. Είναι αυτό που χτυπάει τη φοροδιαφυγή. Μπήκε στα ταμεία ένα δισεκατομμύριο τον τελευταίο μήνα, πέρα από το ένα δισεκατομμύριο, που μπήκε στις τράπεζες, γιατί αρχίζει σιγά-σιγά ο Έλληνας πολίτης να αποκτά εμπιστοσύνη.  </w:t>
      </w:r>
    </w:p>
    <w:p w14:paraId="075274B5" w14:textId="77777777" w:rsidR="00275A9F" w:rsidRDefault="00034DBE">
      <w:pPr>
        <w:spacing w:line="600" w:lineRule="auto"/>
        <w:ind w:firstLine="720"/>
        <w:contextualSpacing/>
        <w:jc w:val="both"/>
        <w:rPr>
          <w:rFonts w:eastAsia="Times New Roman"/>
          <w:szCs w:val="24"/>
        </w:rPr>
      </w:pPr>
      <w:r>
        <w:rPr>
          <w:rFonts w:eastAsia="Times New Roman"/>
          <w:szCs w:val="24"/>
        </w:rPr>
        <w:t>Δωδέκατον, μια άλλη υποχρέωση των εργοδοτών, όχι μόνο ηλεκτρονική αναγγελία οικειοθελούς αποχώρησης, -ο εργαζόμενος ενώ εργαζόταν το μάθαινε- αλλά να υπάρχει και η συνυπογραφή του.</w:t>
      </w:r>
    </w:p>
    <w:p w14:paraId="075274B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Δέκατο τρίτον και εδώ σταματάω πολύ: </w:t>
      </w:r>
      <w:r>
        <w:rPr>
          <w:rFonts w:eastAsia="Times New Roman" w:cs="Times New Roman"/>
          <w:szCs w:val="24"/>
          <w:lang w:val="en-US"/>
        </w:rPr>
        <w:t>A</w:t>
      </w:r>
      <w:r>
        <w:rPr>
          <w:rFonts w:eastAsia="Times New Roman" w:cs="Times New Roman"/>
          <w:szCs w:val="24"/>
        </w:rPr>
        <w:t>πλήρωτη εργασία. Δεν άκουσε ο κ. Βρούτσης ποτέ ότι κάνουν οι εργαζόμενοι να πληρωθούν όχι δύο, όχι τρεις, όχι τέσσερις μήνες, αλλά δώδεκα, δεκατέσσερις και δεκαπέντε και με τον φόβο να μην χάσουν τη δουλειά τους, μούγκα;</w:t>
      </w:r>
    </w:p>
    <w:p w14:paraId="075274B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νομοσχέδιο τι κάνει γι’ αυτό; Επιτρέψτε μου εδώ να είμαι πιο λεπτομερειακός. Έκδοση διαταγής πληρωμής. Δεν υπήρχε ποτέ αυτό το πράγμα. Εκτέλεση σε βάρος της περιουσίας του εργοδότη. Το έχετε ξανακούσει; Έχει αυτήν τη δυνατότητα ο εργαζόμενος, σε περίπτωση μη καταβολής των δεδουλευμένων αποδοχών. Επίδομα ανεργίας δεν έπαιρνε. Τώρα παίρνει. Η μη καταβολή των δεδουλευμένων ισοδυναμεί με απόλυση. Τι σημαίνει αυτό; Ότι μπορεί να διεκδικήσει αποζημίωση. Πού τα είχε δει ο εργαζόμενος αυτά; Γιατί έρχονται πολύ λάβροι εδώ. Και είναι μονομερής βλαπτική μεταβολή από τον εργοδότη.</w:t>
      </w:r>
    </w:p>
    <w:p w14:paraId="075274B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Ο Άρειος Πάγος «ήξεις, αφήξεις». Η ίδια αυτή η Κυβέρνηση τον Ιούλιο πέρασε τροπολογία που το «ήξεις, αφήξεις» το κατήργησε. Δεδουλευμένα ισοδυναμούν με μονομερή βλαπτική μεταβολή, συνεπώς ο εργαζόμενος μπορεί να διεκδικήσει αποζημίωση μετά την απόλυσή του. </w:t>
      </w:r>
    </w:p>
    <w:p w14:paraId="075274B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άλλο ακόμα, εκτός το επίδομα: Σύντομες δικάσιμοι. Είναι εξήντα μέρες σε πρώτο βαθμό, τριάντα μέρες η αναβολή και η απόφαση σε τριάντα μέρες από τη συζήτηση. Ποιος εργαζόμενος θα πήγαινε, που κράταγε τέσσερα και πέντε και έξι και επτά χρόνια αυτή η διαδικασία, να καταγγείλει ή να μηνύσει; Αυτά είναι επικοινωνιακά; Ερωτώ για να ξέρω. </w:t>
      </w:r>
    </w:p>
    <w:p w14:paraId="075274B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Ακόμα, θα ήθελα, ειλικρινά σας το λέω, να πω τα εξής για το δικαστικό ένσημο... </w:t>
      </w:r>
    </w:p>
    <w:p w14:paraId="075274B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Ολοκληρώστε, όμως, τη σκέψη σας, σας παρακαλώ.</w:t>
      </w:r>
    </w:p>
    <w:p w14:paraId="075274B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Ένα λεπτό θέλω, κύριε Πρόεδρε, για πρώτη φορά σήμερα. Είμαι συνήθως συνεπής στον χρόνο μου. Ένα λεπτό θέλω και τελειώνω.</w:t>
      </w:r>
    </w:p>
    <w:p w14:paraId="075274B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δικαστικό ένσημο δεν θα επιβαρύνει πια, θα είναι μειωμένο ή τελείως εξαφανισμένο.</w:t>
      </w:r>
    </w:p>
    <w:p w14:paraId="075274B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πω το εξής, το οποίο είναι πάρα πολύ σημαντικό. Επεκτείνονται τα εργατικά δικαιώματα στη μητρότητα, στη παρένθετη γυναίκα, στην παρένθετη μητρότητα και στην υιοθεσία. Τα είχατε ξανακούσει αυτά τα πράγματα; Και ακόμα, μόνο με βαριά νοητική υστέρηση ένα ζευγάρι ή κάποιος γονέας μπορούσε να πάρει άδεια από τη δουλειά του. Τώρα παίρνει και με σύνδρομα </w:t>
      </w:r>
      <w:r>
        <w:rPr>
          <w:rFonts w:eastAsia="Times New Roman" w:cs="Times New Roman"/>
          <w:szCs w:val="24"/>
          <w:lang w:val="en-US"/>
        </w:rPr>
        <w:t>down</w:t>
      </w:r>
      <w:r>
        <w:rPr>
          <w:rFonts w:eastAsia="Times New Roman" w:cs="Times New Roman"/>
          <w:szCs w:val="24"/>
        </w:rPr>
        <w:t>, παίρνει και με αυτισμό. Έπρεπε να έχουν γίνει εδώ και χρόνια αυτά; Ποιος βοηθάει τον εργαζόμενο; Ποιος είναι κοντά του;</w:t>
      </w:r>
    </w:p>
    <w:p w14:paraId="075274B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Τελειώνω. Ο Σύλλογος των Κοινωνικών Λειτουργών -ρωτήστε τον- η μετατροπή σε πρόσωπο δημοσίου δικαίου τι δικαιώματα έχει; Ρωτήστε αυτούς τους ανθρώπους που σας ακούνε, γιατί κάποιοι προσπάθησαν να το υποτιμήσουν.</w:t>
      </w:r>
    </w:p>
    <w:p w14:paraId="075274C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τέλος, κάνει και κάτι καλό για τους εργοδότες. Σε αυτούς που δηλώνουν τους απασχολούμενους με δελτίο παροχής υπηρεσιών και μετατρέπουν τη σύμβαση σε μισθωτή εξαρτημένη εργασία, τους επιδοτεί τα ασφάλιστρά τους.</w:t>
      </w:r>
    </w:p>
    <w:p w14:paraId="075274C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το εξής και τελείωσα, κύριε Πρόεδρε, και ευχαριστώ για την ανοχή σας, ότι οι φορείς, όταν ήρθαν εδώ -με εξαίρεση τρεις-τέσσερις, όχι παραπάνω- ήταν πολύ συναινετικοί με αυτό το </w:t>
      </w:r>
      <w:r>
        <w:rPr>
          <w:rFonts w:eastAsia="Times New Roman" w:cs="Times New Roman"/>
          <w:szCs w:val="24"/>
        </w:rPr>
        <w:lastRenderedPageBreak/>
        <w:t>νομοσχέδιο. Είναι οξύμωρο σχήμα να ακούω οξυμένες κραυγές για ένα νομοσχέδιο, που έχει συγκατάθεση. Εγώ με τα αυτιά μου, άκουσα τον Πρόεδρο του Εργατικού Κέντρου της Αθήνας -που δεν τον έχουμε διορίσει εμείς, είναι εκλεγμένος- να λέει πόσο θετικά το βλέπει, πόσο θετικά το βλέπει η ΓΣΕΒΕΕ, που δεν την ελέγχουμε εμείς, αλλά και όλοι σχεδόν οι φορείς.</w:t>
      </w:r>
    </w:p>
    <w:p w14:paraId="075274C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Τελειώνω λέγοντας το εξής: Κάτι αλλάζει σε αυτή τη χώρα. Νομίζω ότι είναι στο χέρι μας αυτό το θετικό κλίμα να το σεβαστούμε όλοι στο μέτρο των δυνατοτήτων μας, γιατί μπορεί να είμαστε αντίπαλοι, αλλά αντίπαλοι με τη χώρα δεν είμαστε.</w:t>
      </w:r>
    </w:p>
    <w:p w14:paraId="075274C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75274C4"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5274C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Αθανάσιο Παπαχριστόπουλο, ειδικό αγορητή των Ανεξαρτήτων Ελλήνων.</w:t>
      </w:r>
    </w:p>
    <w:p w14:paraId="075274C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παρακαλέσω να είμαστε μέσα στον χρόνο και αν είναι και λιγότερο, ακόμα καλύτερα. </w:t>
      </w:r>
    </w:p>
    <w:p w14:paraId="075274C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Αριστείδης Φωκάς, ειδικός αγορητής της Ένωσης Κεντρώων.</w:t>
      </w:r>
    </w:p>
    <w:p w14:paraId="075274C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Κύριε Πρόεδρε, κύριοι Υπουργοί, αγαπητοί συνάδελφοι, ένα νομοσχέδιο με έντονο προεκλογικό αέρα μάς παρουσιάζει αυτήν τη φορά η Κυβέρνηση. Μόνο έτσι μπορώ να χαρακτηρίσω τα όσα περιλαμβάνονται στα άρθρα του και τα οποία είμαι σίγουρος πως ο Πρωθυπουργός θα κραδαίνει ως νικητήριο λάβαρο, ανεβαίνοντας σε λίγες μέρες στη Θεσσαλονίκη για τη Διεθνή Έκθεση. Θα ανέβει στο Βήμα, προφανώς ξεχνώντας τα όσα υποσχέθηκε πέρυσι στο ίδιο σημείο και φυσικά, δεν υλοποίησε ποτέ. </w:t>
      </w:r>
    </w:p>
    <w:p w14:paraId="075274C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μπορέσετε, όμως, να μας εξηγήσετε γιατί οι εξαγγελίες εκείνες έμειναν στα χαρτιά, γιατί τις ξεχάσατε όλοι στην Κυβέρνηση μόλις φύγατε από τη Θεσσαλονίκη; Γιατί μια μερίδα επαγγελματιών έχουν αποκλειστεί από το συγκεκριμένο νομοσχέδιο, αφού το πάγωμα των εισφορών που υποσχέθηκε πέρυσι δεν έγινε ποτέ;</w:t>
      </w:r>
    </w:p>
    <w:p w14:paraId="075274C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περίπου τριακόσιες χιλιάδες ελεύθερους επαγγελματίες. Ο Πρωθυπουργός είχε αναφέρει πέρυσι ότι το πάγωμα των οφειλών θα δώσει ανάσα σε εκατοντάδες χιλιάδες μικρούς και μεσαίους ελεύθερους επαγγελματίες, που στενάζουν κάτω από το βάρος των χρεών. Τι άλλαξε στη συνέχεια; Αποφασίσατε να τους αφήσετε να ασφυκτιούν; </w:t>
      </w:r>
    </w:p>
    <w:p w14:paraId="075274C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δεν προνοήσατε εσείς γι’ αυτούς, αφήστε μας να βοηθήσουμε εμείς με την πρότασή μας. Επιτρέψτε και σε εμάς, αλλά και σε εσάς, να δώσουμε λύση σε ένα ζήτημα που ταλαιπωρεί εκατοντάδες χιλιάδες συμπολίτες μας. </w:t>
      </w:r>
    </w:p>
    <w:p w14:paraId="075274C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Υποσχεθήκατε, λοιπόν, πέρυσι πως θα παγώσουν οι ασφαλιστικές εισφορές των επαγγελματιών σε ΟΑΕΕ και ΕΤΑΑ, οι οποίες θα είχαν καταστεί ληξιπρόθεσμες στο τέλος του 2016. Με αυτόν τον τρόπο, επαγγελματίες που θα κατέβαλαν τις ασφαλιστικές τους εισφορές από την αρχή του 2017, θα μπορούσαν να αποκτήσουν ξανά πρόσβαση στην ιατροφαρμακευτική περίθαλψη και να μπορούν να ξανασυμμετέχουν στο ασφαλιστικό σύστημα.</w:t>
      </w:r>
    </w:p>
    <w:p w14:paraId="075274C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Δική μας πρόταση είναι, οι οφειλές αυτές να μεταφερθούν στο τέλος, στη φάση δηλαδή της συνταξιοδότησης. Τότε, ο ασφαλισμένος, εάν έχει την οικονομική δυνατότητα, θα πληρώνει ό,τι μπορεί και όποτε μπορεί και αυτά θα υπολογιστούν στο τέλος, όταν έρθει η ώρα της σύνταξης, για το αν θα την πάρει ολόκληρη ή δεν θα υπολογιστούν τα χρόνια που οφείλει. Πρόκειται για ένα πολύ σημαντικό </w:t>
      </w:r>
      <w:r>
        <w:rPr>
          <w:rFonts w:eastAsia="Times New Roman" w:cs="Times New Roman"/>
          <w:szCs w:val="24"/>
        </w:rPr>
        <w:lastRenderedPageBreak/>
        <w:t>θέμα και σας καλώ να δείξετε ευαισθησία. Σας καλώ να δείξετε ότι δεν ήταν ένα απλό πολιτικό τερτίπι, μόνο και μόνο για να έχετε κάτι να πείτε από τη Θεσσαλονίκη.</w:t>
      </w:r>
    </w:p>
    <w:p w14:paraId="075274C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εστιάσω τώρα στα άρθρα του νομοσχεδίου. Νομίζω πως για μια άλλη φορά χρησιμοποιείτε τακτικές αποπροσανατολισμού. Δίνετε κάποια ψίχουλα, ασχολείστε επιφανειακά με κάποια θέματα, αλλά δυστυχώς ξεχνάτε τα σοβαρά. Καλά είναι τα επιδόματα, συμφωνούμε σε αυτό, αλλά οι άνεργοι θέλουν θέσεις εργασίας, οι επιχειρήσεις θέλουν κίνητρα και η αγορά θα πρέπει να κινηθεί. Νομίζω ότι δεν υπάρχει ούτε ένας εδώ μέσα, που να μην συμφωνεί με αυτό. Κάτι προσπαθείτε να κάνετε σε κάποια σημεία, για να προστατεύσετε τους εργαζόμενους, αλλά διακρίνω μία προχειρότητα, ίσως και άγνοια της πραγματικότητας, στην οποία ζούμε. </w:t>
      </w:r>
    </w:p>
    <w:p w14:paraId="075274C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Μη δυσχεραίνετε τη λειτουργία των επιχειρήσεων που παλεύουν κυριολεκτικά να μείνουν ανοιχτές και μην υπόσχεστε στους απλήρωτους εργαζόμενους και τους άνεργους ρυθμίσεις, που δεν θα μπορέσετε να υλοποιήσετε.</w:t>
      </w:r>
    </w:p>
    <w:p w14:paraId="075274D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Συγκεκριμένα, στο άρθρο 38 μιλάτε για αναγγελία υπερωριών στο ξεκίνημα της κάθε εργάσιμης ημέρας. Ναι, συμφωνούμε στο να γίνεται σωστή καταγραφή, αλλά αυτό που ζητάμε και ζητάτε πλέον είναι ανέφικτο. Ξέρετε τι θα συμβεί εάν ισχύσει αυτό το άρθρο; Θα συσσωρεύονται οι παραβάσεις, χωρίς να λύνεται το πρόβλημα.</w:t>
      </w:r>
    </w:p>
    <w:p w14:paraId="075274D1"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Στα άρθρα 49 και 51 αναφέρεστε στο θέμα της βλαπτικής μεταβολής στην εργασία, στη μη καταβολή δεδουλευμένων και την προστασία των εργαζομένων. Εννοείται πως τασσόμαστε υπέρ της προστασίας των εργαζομένων. Θέλουμε, όμως, να επισημάνουμε το εξής: Να μην ταυτιστούν, ο κακός </w:t>
      </w:r>
      <w:r>
        <w:rPr>
          <w:rFonts w:eastAsia="Times New Roman" w:cs="Times New Roman"/>
          <w:szCs w:val="24"/>
        </w:rPr>
        <w:lastRenderedPageBreak/>
        <w:t xml:space="preserve">εργοδότης με αυτόν που -πρόσκαιρα ίσως- αντιμετωπίζει κάποια προβλήματα ρευστότητας, τα οποία στη συνέχεια μπορεί και να τα λύσει. </w:t>
      </w:r>
    </w:p>
    <w:p w14:paraId="075274D2"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πολλοί επιχειρηματίες, οι οποίοι, κατά τη διάρκεια του έτους, δυσκολεύονται για ένα μικρό χρονικό διάστημα δύο και τριών εβδομάδων και δεν μπορούν να καταβάλουν το βδομαδιάτικο στην ώρα τους. Αυτοί δεν είναι συστηματικά απατεώνες. Αντιμετωπίζουν πρόσκαιρο πρόβλημα. </w:t>
      </w:r>
    </w:p>
    <w:p w14:paraId="075274D3"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Μη βοηθήσετε να κλείσουν και άλλες επιχειρήσεις, οι οποίες παλεύουν πραγματικά να επιζήσουν στη δύσκολη αυτή περίοδο. </w:t>
      </w:r>
    </w:p>
    <w:p w14:paraId="075274D4"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στη διαδικασία της ταχείας εκδίκασης εργατικών διαφορών, είναι κάτι με το οποίο συμφωνούμε. Δυστυχώς όμως, όλοι ξέρουμε και πρώτοι οι πολίτες, που για χρόνια πηγαινοέρχονται στις αίθουσες των δικαστηρίων, ότι οι χρόνοι που εξαγγέλλετε δεν θα επιτευχθούν ποτέ. Ή μήπως βρήκατε κάποιον μαγικό τρόπο, που θα αδειάσει τα πινάκια στις αίθουσες των δικαστηρίων, για να συζητούνται γρηγορότερα οι εργατικές υποθέσεις; </w:t>
      </w:r>
    </w:p>
    <w:p w14:paraId="075274D5"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τι λένε οι απλοί άνθρωποι για κάποια από τα άρθρα του νομοσχεδίου αυτού; Ότι δεν μπορούν να εφαρμοστούν. Αυτοί οι άνθρωποι, τους οποίους έχετε κάνει να γονατίσουν από τα φορολογικά βάρη, αντιλαμβάνονται ότι πολλά από αυτά που λέτε, το πιθανότερο είναι πως θα μείνουν στα χαρτιά και μόνο. Εργαζόμενοι σε ομηρεία, ακόμα και αν λάβουν το επίδομα που υπόσχεστε στο άρθρο 53, ξέρουν ήδη πως δεν θα μπορέσουν να το επιστρέψουν στην περίπτωση που δεν θα δικαιωθούν στα δικαστήρια. </w:t>
      </w:r>
    </w:p>
    <w:p w14:paraId="075274D6"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Βλέπουμε ακόμα πως, μεταξύ άλλων, η Κυβέρνηση προσπαθεί να θεσπίσει με το άρθρο 16 κανόνες επιστροφής εισφορών για τους ασφαλισμένους του ΕΦΚΑ. Είναι κάτι που πραγματικά, θα </w:t>
      </w:r>
      <w:r>
        <w:rPr>
          <w:rFonts w:eastAsia="Times New Roman" w:cs="Times New Roman"/>
          <w:szCs w:val="24"/>
        </w:rPr>
        <w:lastRenderedPageBreak/>
        <w:t>θέλαμε να το δούμε και στην πράξη, όχι μόνο εμείς, αλλά φαντάζομαι και όσοι πιστεύουν πως θα επωφεληθούν από αυτό εδώ το μέτρο.</w:t>
      </w:r>
    </w:p>
    <w:p w14:paraId="075274D7"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νομοσχέδιό σας χτυπάτε, όμως, για μια ακόμα φορά τους συνταξιούχους. Στο άρθρο σας για τις επικουρικές συντάξεις κρύβετε μειώσεις της τάξης του 25%, οι οποίες έρχονται να προστεθούν στις ήδη πενιχρές αποδοχές των ανθρώπων αυτών, τη στιγμή μάλιστα που οι κύριες συντάξεις έχουν υποστεί μειώσεις πάνω από 45% όλα αυτά τα χρόνια της κρίσης. </w:t>
      </w:r>
    </w:p>
    <w:p w14:paraId="075274D8"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αισθάνθηκα ντροπή όταν άκουσα τον Πρόεδρο της Ομοσπονδίας Συνταξιούχων Ελλάδας ΙΚΑ και Επικουρικών Ταμείων Μισθωτών να λέει πως δεν τους έχουμε πλέον ανάγκη -έτσι μας χαρακτήρισαν- διότι έκαναν τη ζωή τους, πρόσφεραν στα ασφαλιστικό σύστημα, πρόσφεραν στο ΑΕΠ και τώρα τους πετάμε στα σκουπίδια. Είναι ντροπή για εμάς. </w:t>
      </w:r>
    </w:p>
    <w:p w14:paraId="075274D9"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Μπορεί εσείς και το αρμόδιο Υπουργείο να εξακολουθείτε να ονομάζετε «συντάξεις» τα ελάχιστα χρήματα που παίρνουν οι Έλληνες συνταξιούχοι, οι ίδιοι, όμως, τα αποκαλούν «προνοιακά επιδόματα», με τα οποία αδυνατούν να ζήσουν. </w:t>
      </w:r>
    </w:p>
    <w:p w14:paraId="075274D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Ίσως να έχετε ενημερωθεί για τις τεράστιες καθυστερήσεις στις εκδόσεις συντάξεων. Τρία χρόνια απαιτούνται για τις κύριες συντάξεις και περίπου τέσσερα με πέντε χρόνια για τις επικουρικές. Δυστυχώς, υπάρχουν και χειρότερα. </w:t>
      </w:r>
    </w:p>
    <w:p w14:paraId="075274D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τις μειώσεις που έχουν σημειωθεί στις συντάξεις, λόγω της προσωπικής διαφοράς, οι συνταξιούχοι θα βρεθούν να χρωστάνε στο τέλος και θα κληθούν να επιστρέψουν πίσω χρήματα. Το αντιλαμβάνεστε αυτό; </w:t>
      </w:r>
    </w:p>
    <w:p w14:paraId="075274D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προσωρινές συντάξεις που εκδόθηκαν για χιλιάδες συνταξιούχους, δυστυχώς, θα είναι μεγαλύτερες από τις κύριες συντάξεις, που τελικά θα δικαιούνται, οπότε θα πρέπει να επιστρέψουν πίσω χρήματα. Αυτά συμβαίνουν σε αυτήν τη χώρα με αυτήν την αριστερή Κυβέρνηση, που αντί να επιλύσει αδικίες ωθεί στην εξαθλίωση τους πολίτες της. </w:t>
      </w:r>
    </w:p>
    <w:p w14:paraId="075274D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Ίσως σας διαφεύγει, αλλά με αυτές τις πενιχρές συντάξεις ζουν στις ημέρες μας ολόκληρες οικογένειες, που χτυπήθηκαν από την ανεργία. Με το υστέρημά τους αυτοί οι άνθρωποι στηρίζουν σήμερα την κοινωνία και δίνουν αξιοπρέπεια στα παιδιά τους και στα εγγόνια τους. Όταν πλήττονται οι συνταξιούχοι, πλήττεται ολόκληρη η κοινωνία. Όχι, δεν είμαστε αρνητικοί, απλώς προσπαθούμε να υποδείξουμε τις αδυναμίες του προεκλογικού σας σχεδίου. </w:t>
      </w:r>
    </w:p>
    <w:p w14:paraId="075274D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συμφωνούμε με τα άρθρα για τα ΑΜΕΑ. Σε οτιδήποτε διευκολύνει τις ευπαθείς ομάδες θα μας βρείτε σύμφωνους. </w:t>
      </w:r>
    </w:p>
    <w:p w14:paraId="075274D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συμφωνούμε και με το άρθρο 60 για την προστασία των υπερηλίκων και των χρονίως πασχόντων, αλλά και στις ρυθμίσεις για τα εργατικά ατυχήματα δεν είμαστε αρνητικοί. Απλώς νομίζουμε πως προσπαθείτε να καλύψετε τα σοβαρά ζητήματα με ανέξοδες, κατά κύριο λόγο, ρυθμίσεις. </w:t>
      </w:r>
    </w:p>
    <w:p w14:paraId="075274E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Συμφωνούμε, επίσης, με το άρθρο 47 για την ειδική γονική άδεια σε περιπτώσεις σοβαρών νοσημάτων, με τα άρθρα 46 και 48 για την προστασία της παρένθετης μητρότητας, αλλά και με το άρθρο 32 για την απαλλαγή από τη φαρμακευτική δαπάνη στους σεισμόπληκτους.</w:t>
      </w:r>
    </w:p>
    <w:p w14:paraId="075274E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Στηρίξτε τους εργαζόμενους, στηρίξτε τους συνταξιούχους που παλεύουν να βοηθήσουν τα άνεργα παιδιά τους. Στηρίξτε αυτήν την κοινωνία, που αυτήν τη στιγμή κυριολεκτικά χαροπαλεύει. Δεν </w:t>
      </w:r>
      <w:r>
        <w:rPr>
          <w:rFonts w:eastAsia="Times New Roman" w:cs="Times New Roman"/>
          <w:szCs w:val="24"/>
        </w:rPr>
        <w:lastRenderedPageBreak/>
        <w:t>είμαι, όμως, σίγουρος ότι μπορείτε να το κάνετε αυτό με το νομοσχέδιο που καταθέσατε. Κάντε μία χάρη σε αυτήν τη χώρα: Αφήστε στην άκρη τα προεκλογικά σας τερτίπια, ξεχάστε ότι πλησιάζουν εκλογές και ότι πρέπει να παρουσιάσετε ένα ωραίο παραμύθι στη ΔΕΘ. Μην μοιράζετε ψίχουλα πάνω στα αποκαΐδια αυτής της τελειωμένης χώρας.</w:t>
      </w:r>
    </w:p>
    <w:p w14:paraId="075274E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Ένωση Κεντρώων θα ψηφίσει «παρών» επί της αρχής. </w:t>
      </w:r>
    </w:p>
    <w:p w14:paraId="075274E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4E4"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Ένωση Κεντρώων)</w:t>
      </w:r>
    </w:p>
    <w:p w14:paraId="075274E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Αριστείδη Φωκά, Βουλευτή και ειδικό αγορητή της Ένωσης Κεντρώων. Ευχαριστούμε και για τη συνέπεια στον χρόνο.</w:t>
      </w:r>
    </w:p>
    <w:p w14:paraId="075274E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από το Ποτάμι κ. Γεώργιος Μαυρωτάς.</w:t>
      </w:r>
    </w:p>
    <w:p w14:paraId="075274E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075274E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με τις ασφαλιστικές και εργασιακές διατάξεις έρχεται με εσπευσμένες διαδικασίες, φαίνεται, για να μην χάσουμε τη φόρμα μας από το κλείσιμο της προηγούμενης συνόδου, όπου τις δύο τελευταίες εβδομάδες επεξεργαστήκαμε και ψηφίσαμε ή καταψηφίσαμε πέντε νομοσχέδια. Το νομοσχέδιο αυτό μάλιστα, έρχεται να προσπεράσει στη σειρά άλλα νομοσχέδια που είχαν κατατεθεί, χωρίς να έχει ανεβεί καν σε διαβούλευση. Ακόμη και οι φορείς συμφωνήθηκαν τηλεφωνικά. </w:t>
      </w:r>
    </w:p>
    <w:p w14:paraId="075274E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«Μα, δεν συμφωνείτε με πολλές διατάξεις;», λέει η Κυβέρνηση, «γιατί κολλάτε στη διαδικασία;». Μα, γιατί τελικά, η διαδικασία είναι ουσία. Έτσι γρήγορα και πρόχειρα φτιάχτηκε και ψηφίστηκε και ο νόμος Κατρούγκαλου και τώρα ερχόμαστε πάλι να τον διορθώσουμε. Τότε, υπήρχε η δικαιολογία να </w:t>
      </w:r>
      <w:r>
        <w:rPr>
          <w:rFonts w:eastAsia="Times New Roman" w:cs="Times New Roman"/>
          <w:szCs w:val="24"/>
        </w:rPr>
        <w:lastRenderedPageBreak/>
        <w:t>κλείσουμε την πρώτη αξιολόγηση, τώρα η δικαιολογία είναι να ανοίξουμε την 82</w:t>
      </w:r>
      <w:r>
        <w:rPr>
          <w:rFonts w:eastAsia="Times New Roman" w:cs="Times New Roman"/>
          <w:szCs w:val="24"/>
          <w:vertAlign w:val="superscript"/>
        </w:rPr>
        <w:t>η</w:t>
      </w:r>
      <w:r>
        <w:rPr>
          <w:rFonts w:eastAsia="Times New Roman" w:cs="Times New Roman"/>
          <w:szCs w:val="24"/>
        </w:rPr>
        <w:t xml:space="preserve"> Διεθνή Έκθεση Θεσσαλονίκης, δηλαδή να έχει να παρουσιάσει ο Πρωθυπουργός το Σάββατο ένα εργασιακό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όπως είπαμε και στις επιτροπές, στα εργασιακά έχει γίνει το λεγόμενο </w:t>
      </w:r>
      <w:r>
        <w:rPr>
          <w:rFonts w:eastAsia="Times New Roman" w:cs="Times New Roman"/>
          <w:szCs w:val="24"/>
          <w:lang w:val="en-US"/>
        </w:rPr>
        <w:t>cherry</w:t>
      </w:r>
      <w:r>
        <w:rPr>
          <w:rFonts w:eastAsia="Times New Roman" w:cs="Times New Roman"/>
          <w:szCs w:val="24"/>
        </w:rPr>
        <w:t xml:space="preserve"> </w:t>
      </w:r>
      <w:r>
        <w:rPr>
          <w:rFonts w:eastAsia="Times New Roman" w:cs="Times New Roman"/>
          <w:szCs w:val="24"/>
          <w:lang w:val="en-US"/>
        </w:rPr>
        <w:t>picking</w:t>
      </w:r>
      <w:r>
        <w:rPr>
          <w:rFonts w:eastAsia="Times New Roman" w:cs="Times New Roman"/>
          <w:szCs w:val="24"/>
        </w:rPr>
        <w:t xml:space="preserve">, δηλαδή έχετε διαλέξει τα καλά κεράσια και έχετε αφήσει τα ζαρωμένα για αργότερα, να έχει το καλάθι της ΔΕΘ τα καλά κεράσια και όχι τα ζόρικα. Αφήνετε για μετά τα θέματα που σχετίζονται με την αξιολόγηση, τα προαπαιτούμενα, όπως ο συνδικαλιστικός νόμος. </w:t>
      </w:r>
    </w:p>
    <w:p w14:paraId="075274E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μιας και έρχεται αύριο ο Γάλλος Πρόεδρος κ. Μακρόν, θα έχει ενδιαφέρον να μας σχολιάσετε και λίγο τις εργασιακές μεταρρυθμίσεις που προωθεί. Είναι νεοφιλελεύθερες, όπως σας αρέσει να βαφτίζετε ό,τι δεν σας βολεύει κι ό,τι αντιστρατεύεστε; Κι αν είναι νεοφιλελεύθερες και αποκρουστικές, προς τι ο ενθουσιασμός και οι προσδοκίες από την άφιξη του Γάλλου Προέδρου; </w:t>
      </w:r>
    </w:p>
    <w:p w14:paraId="075274E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στα του νομοσχεδίου. Στο Μέρος Α΄, στα άρθρα 1 έως 32, έχουμε μια συρραφή αποσπασματικών διατάξεων, που αφορούν τις ασφαλιστικές διατάξεις και έρχονται να διορθώσουν τα λάθη, τις αδικίες και τις παραλείψεις από τον νόμο Κατρούγκαλου. Υπάρχει, για άλλη μια φορά, μια σωρεία τροποποιήσεων του νόμου, συνεχίζεται δηλαδή το διαρκές ράβε-ξήλωνε. </w:t>
      </w:r>
    </w:p>
    <w:p w14:paraId="075274E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Εκφράσαμε στις επιτροπές κάποιες απορίες που είχαμε για ορισμένες διατάξεις. Κάποιες απαντήθηκαν από τον κ. Πετρόπουλο, όπως ότι οι πρόωρες συντάξεις αφορούν πλέον μόνο σε άτομα με αναπηρία και θύματα εργατικών ατυχημάτων. Μάλιστα, ο κ. Πετρόπουλος μας είπε, με αφορμή το άρθρο 11, που του είπαμε τους προβληματισμούς μας, ότι οι ελεύθεροι επαγγελματίες δίνουν λίγες εισφορές και γι’ αυτό θέλουν να δώσουν και κάτι παραπάνω. Έτσι δεν είπατε;</w:t>
      </w:r>
    </w:p>
    <w:p w14:paraId="075274ED" w14:textId="77777777" w:rsidR="00275A9F" w:rsidRDefault="00034DBE">
      <w:pPr>
        <w:spacing w:line="600" w:lineRule="auto"/>
        <w:ind w:firstLine="720"/>
        <w:contextualSpacing/>
        <w:jc w:val="both"/>
        <w:rPr>
          <w:rFonts w:eastAsia="Times New Roman"/>
          <w:bCs/>
          <w:szCs w:val="24"/>
        </w:rPr>
      </w:pPr>
      <w:r>
        <w:rPr>
          <w:rFonts w:eastAsia="Times New Roman"/>
          <w:b/>
          <w:bCs/>
          <w:szCs w:val="24"/>
        </w:rPr>
        <w:lastRenderedPageBreak/>
        <w:t>ΑΝΑΣΤΑΣΙΟΣ ΠΕΤΡΟΠΟΥΛΟΣ (Υφυπουργός Εργασίας, Κοινωνικής Ασφάλισης και Κοινωνικής Αλληλεγγύης):</w:t>
      </w:r>
      <w:r>
        <w:rPr>
          <w:rFonts w:eastAsia="Times New Roman"/>
          <w:bCs/>
          <w:szCs w:val="24"/>
        </w:rPr>
        <w:t xml:space="preserve"> Η ΓΣΕΒΕΕ το λέει. Ορίστε ο πίνακας. </w:t>
      </w:r>
    </w:p>
    <w:p w14:paraId="075274EE" w14:textId="77777777" w:rsidR="00275A9F" w:rsidRDefault="00034DBE">
      <w:pPr>
        <w:spacing w:line="600" w:lineRule="auto"/>
        <w:ind w:firstLine="720"/>
        <w:contextualSpacing/>
        <w:jc w:val="both"/>
        <w:rPr>
          <w:rFonts w:eastAsia="Times New Roman"/>
          <w:bCs/>
          <w:szCs w:val="24"/>
        </w:rPr>
      </w:pPr>
      <w:r>
        <w:rPr>
          <w:rFonts w:eastAsia="Times New Roman"/>
          <w:b/>
          <w:bCs/>
          <w:szCs w:val="24"/>
        </w:rPr>
        <w:t>ΓΕΩΡΓΙΟΣ ΜΑΥΡΩΤΑΣ:</w:t>
      </w:r>
      <w:r>
        <w:rPr>
          <w:rFonts w:eastAsia="Times New Roman"/>
          <w:bCs/>
          <w:szCs w:val="24"/>
        </w:rPr>
        <w:t xml:space="preserve"> Ναι, ότι δίνουν λίγες εισφορές λένε στη ΓΣΕΒΕΕ. Εντάξει.</w:t>
      </w:r>
    </w:p>
    <w:p w14:paraId="075274EF"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Κάποιες απορίες, όμως, δεν λύθηκαν, όπως το γιατί οι ευνοϊκές διατάξεις της παραγράφου 2 του άρθρου 4, να μην υπάρχει δηλαδή το όριο της τριετίας για αναδρομική ισχύ, να εφαρμόζονται, όπως λέει η παράγραφος 2, μόνο για δημοσίους υπαλλήλους, μετακλητούς και αιρετούς, και όχι για εργαζομένους γενικά στον ιδιωτικό τομέα. </w:t>
      </w:r>
    </w:p>
    <w:p w14:paraId="075274F0"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Στο άρθρο 14 ρωτήσαμε τι χρειάζεται η διατήρηση των κενών οργανικών θέσεων στο ΝΑΤ και στον ΟΓΑ, κενών οργανικών θέσεων για οργανισμούς που ουσιαστικά απενεργοποιούνται, πέρα από το να χρησιμοποιηθούν σαν υποδοχείς ψηφοθηρικών διορισμών στο μέλλον. </w:t>
      </w:r>
    </w:p>
    <w:p w14:paraId="075274F1"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Στο άρθρο 12 δεν μας βρίσκει σύμφωνους το γεγονός ότι ο Υπουργός θα καθορίζει τα του ΕΦΚΑ, τη στιγμή μάλιστα που στις 20 Ιουνίου 2017, δηλαδή πριν από δυόμισι μήνες περίπου, ο κ. Μπακαλέξης, ο Διοικητής, είχε πει στην ενημέρωση που μας έκανε, ότι το οργανόγραμμα θα είναι σύντομα έτοιμο. Πού έχει κολλήσει το θέμα και θέλουμε πάλι υπουργικές αποφάσεις επί υπουργικών αποφάσεων για τη λειτουργία του οργανισμού, είναι ένα ερώτημα. </w:t>
      </w:r>
    </w:p>
    <w:p w14:paraId="075274F2" w14:textId="77777777" w:rsidR="00275A9F" w:rsidRDefault="00034DBE">
      <w:pPr>
        <w:spacing w:line="600" w:lineRule="auto"/>
        <w:ind w:firstLine="720"/>
        <w:contextualSpacing/>
        <w:jc w:val="both"/>
        <w:rPr>
          <w:rFonts w:eastAsia="Times New Roman"/>
          <w:bCs/>
          <w:szCs w:val="24"/>
        </w:rPr>
      </w:pPr>
      <w:r>
        <w:rPr>
          <w:rFonts w:eastAsia="Times New Roman"/>
          <w:bCs/>
          <w:szCs w:val="24"/>
        </w:rPr>
        <w:t>Για να πούμε, όμως, και κάτι καλό, το άρθρο 22 έρχεται να αποκαταστήσει μία αδικία, να μη συνδέεται η ασφάλιση με την ιδιότητα του μηχανικού και του δικηγόρου, αλλά μόνο με την έναρξη του επαγγέλματος στην εφορία.</w:t>
      </w:r>
    </w:p>
    <w:p w14:paraId="075274F3" w14:textId="77777777" w:rsidR="00275A9F" w:rsidRDefault="00034DBE">
      <w:pPr>
        <w:spacing w:line="600" w:lineRule="auto"/>
        <w:ind w:firstLine="720"/>
        <w:contextualSpacing/>
        <w:jc w:val="both"/>
        <w:rPr>
          <w:rFonts w:eastAsia="Times New Roman"/>
          <w:bCs/>
          <w:szCs w:val="24"/>
        </w:rPr>
      </w:pPr>
      <w:r>
        <w:rPr>
          <w:rFonts w:eastAsia="Times New Roman"/>
          <w:bCs/>
          <w:szCs w:val="24"/>
        </w:rPr>
        <w:lastRenderedPageBreak/>
        <w:t xml:space="preserve">Στο Μέρος Β΄, από τα άρθρα 33 έως 51, έχουμε τα εργασιακά. Έρχονται επιτέλους μέτρα για την αδήλωτη και την απλήρωτη εργασία, αποσπασματικά μεν, αλλά απαραίτητα. Το νομοσχέδιο περιλαμβάνει σειρά ρυθμίσεων για τις εργασιακές σχέσεις, την αυστηροποίηση του πλαισίου, για να καταπολεμηθεί η αδήλωτη και απλήρωτη εργασία. Και ειδικά για το τελευταίο, για την απλήρωτη εργασία, να πούμε ότι το Ποτάμι είχε κάνει μία καμπάνια πέρυσι το καλοκαίρι, με τίτλο: «Δουλεύεις. Πληρώνεσαι;», που αφορούσε ακριβώς αυτό το συγκεκριμένο θέμα, που έχει πάρει μεγάλες διαστάσεις. </w:t>
      </w:r>
    </w:p>
    <w:p w14:paraId="075274F4"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Είναι αδιαμφισβήτητο ότι χρειάζονται κανόνες και να προστατεύονται τα δικαιώματα των εργαζομένων. Δεν πρέπει, όμως, οι διαδικασίες να δημιουργήσουν τόσες δυσλειτουργίες, κυρίως στις μικρομεσαίες επιχειρήσεις, που θα τις οδηγούν σε στραγγαλισμό. Πρέπει δηλαδή να βρεθεί η χρυσή τομή μεταξύ των δύο και εκεί θα μπορούσαμε να αντλήσουμε παραδείγματα και από άλλες ευρωπαϊκές χώρες ή από τον </w:t>
      </w:r>
      <w:r>
        <w:rPr>
          <w:rFonts w:eastAsia="Times New Roman"/>
          <w:bCs/>
          <w:szCs w:val="24"/>
          <w:lang w:val="en-US"/>
        </w:rPr>
        <w:t>ILO</w:t>
      </w:r>
      <w:r>
        <w:rPr>
          <w:rFonts w:eastAsia="Times New Roman"/>
          <w:bCs/>
          <w:szCs w:val="24"/>
        </w:rPr>
        <w:t xml:space="preserve">. </w:t>
      </w:r>
    </w:p>
    <w:p w14:paraId="075274F5"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Για το άρθρο 38, που αφορά την εκ των προτέρων δήλωση των υπερωριών στην «ΕΡΓΑΝΗ», έγινε πολλή συζήτηση στις επιτροπές. Πρέπει κι εδώ να βρεθεί μία χρυσή τομή. Το βέλτιστο θα ήταν να γίνεται με έναν εύκολο τρόπο, όπως παραδείγματος χάριν με μια εφαρμογή σε κινητό ή με ένα </w:t>
      </w:r>
      <w:r>
        <w:rPr>
          <w:rFonts w:eastAsia="Times New Roman"/>
          <w:bCs/>
          <w:szCs w:val="24"/>
          <w:lang w:val="en-US"/>
        </w:rPr>
        <w:t>sms</w:t>
      </w:r>
      <w:r>
        <w:rPr>
          <w:rFonts w:eastAsia="Times New Roman"/>
          <w:bCs/>
          <w:szCs w:val="24"/>
        </w:rPr>
        <w:t>. Ακούσαμε και την κ. Αχτσιόγλου να αναφέρεται σε αυτό. Υπάρχει η ΗΔΙΚΑ, που έχει δώσει εξετάσεις και έχει πετύχει σε έργα μηχανογράφησης, που θα μπορούσε να συμβάλει. Και αυτό θα ήταν πολύ ευνοϊκό, ειδικά για τις μικρές επιχειρήσεις, γιατί υπάρχουν μικρές επιχειρήσεις, που δεν έχουν οργανωμένα λογιστήρια, που δεν λειτουργούν και το απόγευμα, όταν μπορεί να ληφθεί μία απόφαση για υπερωρία. Μία απλή, λοιπόν, και εύκολη διαδικασία θα εξασφαλίζει και τους εργοδότες και τους εργα</w:t>
      </w:r>
      <w:r>
        <w:rPr>
          <w:rFonts w:eastAsia="Times New Roman"/>
          <w:bCs/>
          <w:szCs w:val="24"/>
        </w:rPr>
        <w:lastRenderedPageBreak/>
        <w:t xml:space="preserve">ζομένους, προστατεύοντας τους πρώτους από τον γραφειοκρατικό φόρτο και τους δεύτερους από αυθαιρεσίες κακών εργοδοτών. Αυτή είναι άλλωστε και η δουλειά ενός αποτελεσματικού κράτους, όχι μόνο η νομοθέτηση, αλλά και η εφαρμοσιμότητα. </w:t>
      </w:r>
    </w:p>
    <w:p w14:paraId="075274F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είμαστε σύμφωνοι για τα θέματα απασχόλησης ατόμων λόγω ψυχικών παθήσεων και την εξαίρεσή τους από την περικοπή της σύνταξης, εφόσον απασχολούνται για λόγους ψυχοκοινωνικής αποκατάστασης. Στη σωστή κατεύθυνση είναι και οι προβλέψεις για τις παρένθετες μητέρες, αλλά και η παροχή ειδικής γονικής άδειας και σε γονείς ή αναδόχους παιδιών, που πάσχουν από βαριά νοητική στέρηση ή σύνδρομο </w:t>
      </w:r>
      <w:r>
        <w:rPr>
          <w:rFonts w:eastAsia="Times New Roman" w:cs="Times New Roman"/>
          <w:szCs w:val="24"/>
          <w:lang w:val="en-US"/>
        </w:rPr>
        <w:t>Down</w:t>
      </w:r>
      <w:r>
        <w:rPr>
          <w:rFonts w:eastAsia="Times New Roman" w:cs="Times New Roman"/>
          <w:szCs w:val="24"/>
        </w:rPr>
        <w:t xml:space="preserve">. </w:t>
      </w:r>
    </w:p>
    <w:p w14:paraId="075274F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Μέρος Δ΄ και Μέρος Ε΄ είναι θετικά. Το Μέρος Δ΄ δημιουργεί ένα πλαίσιο κατ’ εφαρμογή των διατάξεων της Σύμβασης των Ηνωμένων Εθνών για τα δικαιώματα των ατόμων με αναπηρία, προκειμένου να αντιμετωπίζονται οι συμπολίτες μας με αναπηρία ισότιμα σε ό,τι έχει να κάνει στις σχέσεις τους με το κράτος, αλλά και όλους τους άλλους φορείς της δημόσιας ζωής.</w:t>
      </w:r>
    </w:p>
    <w:p w14:paraId="075274F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Θα ήθελα εδώ να σημειώσω κάτι που άκουσα με πολύ ενδιαφέρον στην επιτροπή, στην ακρόαση των φορέων, από την κ. Κολοτούρου,</w:t>
      </w:r>
      <w:r>
        <w:rPr>
          <w:rFonts w:eastAsia="Times New Roman" w:cs="Times New Roman"/>
          <w:b/>
          <w:szCs w:val="24"/>
        </w:rPr>
        <w:t xml:space="preserve"> </w:t>
      </w:r>
      <w:r>
        <w:rPr>
          <w:rFonts w:eastAsia="Times New Roman" w:cs="Times New Roman"/>
          <w:szCs w:val="24"/>
        </w:rPr>
        <w:t xml:space="preserve">από την εκπρόσωπο της «Ακουστήριξης», που είναι μια κίνηση για την προσβασιμότητα των κωφών και βαρηκόων με προφορικό λόγο. Ζητάει να εφαρμοστεί και στη χώρα μας το σύστημα ζωντανού υποτιτλισμού, το σύστημα </w:t>
      </w:r>
      <w:r>
        <w:rPr>
          <w:rFonts w:eastAsia="Times New Roman" w:cs="Times New Roman"/>
          <w:szCs w:val="24"/>
          <w:lang w:val="en-US"/>
        </w:rPr>
        <w:t>speech</w:t>
      </w:r>
      <w:r>
        <w:rPr>
          <w:rFonts w:eastAsia="Times New Roman" w:cs="Times New Roman"/>
          <w:szCs w:val="24"/>
        </w:rPr>
        <w:t>-</w:t>
      </w:r>
      <w:r>
        <w:rPr>
          <w:rFonts w:eastAsia="Times New Roman" w:cs="Times New Roman"/>
          <w:szCs w:val="24"/>
          <w:lang w:val="en-US"/>
        </w:rPr>
        <w:t>to</w:t>
      </w:r>
      <w:r>
        <w:rPr>
          <w:rFonts w:eastAsia="Times New Roman" w:cs="Times New Roman"/>
          <w:szCs w:val="24"/>
        </w:rPr>
        <w:t>-</w:t>
      </w:r>
      <w:r>
        <w:rPr>
          <w:rFonts w:eastAsia="Times New Roman" w:cs="Times New Roman"/>
          <w:szCs w:val="24"/>
          <w:lang w:val="en-US"/>
        </w:rPr>
        <w:t>text</w:t>
      </w:r>
      <w:r>
        <w:rPr>
          <w:rFonts w:eastAsia="Times New Roman" w:cs="Times New Roman"/>
          <w:szCs w:val="24"/>
        </w:rPr>
        <w:t xml:space="preserve">, στις εργασίες διαφόρων φορέων, κάτι που ήδη εφαρμόζεται στο εξωτερικό, όπως για παράδειγμα στο Ευρωπαϊκό Κοινοβούλιο. Και με δεδομένο ότι κάτι τέτοιο εντάσσεται πλήρως στον σκοπό του Δ΄ Μέρους του νομοσχεδίου και επίσης με δεδομένο ότι έχουμε κορυφαίο επιστημονικό δυναμικό για καινοτόμες λύσεις </w:t>
      </w:r>
      <w:r>
        <w:rPr>
          <w:rFonts w:eastAsia="Times New Roman" w:cs="Times New Roman"/>
          <w:szCs w:val="24"/>
        </w:rPr>
        <w:lastRenderedPageBreak/>
        <w:t>στον τομέα της τεχνολογίας, φωνής, στην ψηφιοποίηση και επεξεργασία του προφορικού λόγου -πρόσφατα η «</w:t>
      </w:r>
      <w:r>
        <w:rPr>
          <w:rFonts w:eastAsia="Times New Roman" w:cs="Times New Roman"/>
          <w:szCs w:val="24"/>
          <w:lang w:val="en-US"/>
        </w:rPr>
        <w:t>INNOETICS</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μία </w:t>
      </w:r>
      <w:r>
        <w:rPr>
          <w:rFonts w:eastAsia="Times New Roman" w:cs="Times New Roman"/>
          <w:szCs w:val="24"/>
          <w:lang w:val="en-US"/>
        </w:rPr>
        <w:t>spin</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επιχείρηση από το Ινστιτούτο Επεξεργασίας Λόγου του Ερευνητικού Κέντρου «ΑΘΗΝΑ», εξαγοράστηκε από την «</w:t>
      </w:r>
      <w:r>
        <w:rPr>
          <w:rFonts w:eastAsia="Times New Roman" w:cs="Times New Roman"/>
          <w:szCs w:val="24"/>
          <w:lang w:val="en-US"/>
        </w:rPr>
        <w:t>SAMSUNG</w:t>
      </w:r>
      <w:r>
        <w:rPr>
          <w:rFonts w:eastAsia="Times New Roman" w:cs="Times New Roman"/>
          <w:szCs w:val="24"/>
        </w:rPr>
        <w:t>», που δείχνει ότι υπάρχει το επιστημονικό δυναμικό για τέτοιες εφαρμογές- μπορείτε να το δρομολογήσετε και να βρείτε και άλλες τέτοιες συνέργειες επιστήμης και προσφοράς στο αναπηρικό κίνημα -η ΕΛΕΠΑΠ είναι ένα τέτοιο παράδειγμα- προκειμένου να υλοποιηθούν με βέλτιστο τρόπο οι προβλέψεις που υπάρχουν στο Μέρος Δ΄ του νομοσχεδίου.</w:t>
      </w:r>
    </w:p>
    <w:p w14:paraId="075274F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Μέρος Ε΄ είναι η δημιουργία νομικού προσώπου δημοσίου δικαίου για τους κοινωνικούς λειτουργούς. Επίσης, θετικό. </w:t>
      </w:r>
    </w:p>
    <w:p w14:paraId="075274F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υπόλοιπο της ομιλίας μου θα πάω σε δύο ζητήματα που έθιξα και στις επιτροπές, αλλά δεν είδα να λαμβάνονται υπ’ όψιν ή δεν πήρα απάντηση.</w:t>
      </w:r>
    </w:p>
    <w:p w14:paraId="075274F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κάτι που θα το λέω σε κάθε νομοσχέδιο. Αφορά τις υπουργικές αποφάσεις, που προβλέπονται στα νομοσχέδια και γίνονται νόμοι του κράτους. Στο συγκεκριμένο νομοσχέδιο μέτρησα δεκαπέντε φορές τη φράση «με απόφαση του Υπουργού ρυθμίζονται, καθορίζονται κ.λπ.». Πότε; Όποτε. </w:t>
      </w:r>
    </w:p>
    <w:p w14:paraId="075274F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το άρθρο 75, που έχει να κάνει με τα άτομα με αναπηρία και υπάρχει η χρονική προθεσμία των τεσσάρων μηνών για τις υπουργικές αποφάσεις, σε όλα τα άλλα τίποτε. Πιστεύω ότι αυτό τον τρόπο νομοθέτησης, της αόριστης έκδοσης κανονιστικών πράξεων, οι εκάστοτε Υπουργοί πετούν την μπάλα στην κερκίδα. Καθησυχάζουν όσους πιθανώς διαφωνούν με τη συγκεκριμένη διάταξη, καθ’ </w:t>
      </w:r>
      <w:r>
        <w:rPr>
          <w:rFonts w:eastAsia="Times New Roman" w:cs="Times New Roman"/>
          <w:szCs w:val="24"/>
        </w:rPr>
        <w:lastRenderedPageBreak/>
        <w:t>ότι δεν θα εφαρμοσθεί άμεσα, και εφησυχάζουν τις διοικητικές υπηρεσίες που δεν έχουν λόγο να επισπεύσουν αλλαγές που πιθανόν θα ξεβολέψουν καταστάσεις.</w:t>
      </w:r>
    </w:p>
    <w:p w14:paraId="075274F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ίδιοι οι Υπουργοί έχουν το ακλόνητο άλλοθι ότι αυτοί τη δουλειά τους την έκαναν, νομοθέτησαν. Όμως, και η εφαρμογή και η υλοποίηση είναι δική τους ευθύνη. Η εφαρμοσιμότητα των όσων ψηφίζουμε ή ψηφίζετε τίθεται έτσι στην διακριτική ευχέρεια των εκάστοτε επισπευδόντων, που μπορεί να μην είναι και τόσο πρόθυμοι ή μπορεί να μην υπάρχουν καν. Δεν δεσμεύονται οι υπηρεσίες, δεν δεσμεύεται ο Υπουργός, δεν δεσμεύεται κανένας. «Θα» ετοιμαστεί η υπουργική απόφαση, «θα» ετοιμαστεί και η εγκύκλιος και εν τω μεταξύ οι πολίτες ταλαιπωρούνται στα γρανάζια μιας μεταβατικής κατάστασης, όπως έχει γίνει πολλάκις -με «γιώτα», όχι με «ήτα»- αναφέρομαι στο επίρρημα, όχι στον Υπουργό. </w:t>
      </w:r>
    </w:p>
    <w:p w14:paraId="075274F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σε αυτό το νομοσχέδιο το βλέπουμε, επίσης, να γίνεται αυτό. Οι διατάξεις από τον νόμο Κατρούγκαλου δεν εφαρμόστηκαν και ταλαιπωρούν τον κόσμο. Γιατί; Γιατί δεν έχουν βγει για δεκαοκτώ μήνες οι υπουργικές αποφάσεις.</w:t>
      </w:r>
    </w:p>
    <w:p w14:paraId="075274F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 Τώρα πάμε στο άρθρο 8, για τα εργατικά ατυχήματα, και ερχόμαστε κάπως να το μπαλώσουμε. Είναι, λοιπόν, κάτι που θα το λέμε σε κάθε νομοσχέδιο: Πρέπει να μπαίνει ένα χρονοδιάγραμμα σε κάθε υπουργική απόφαση, που προβλέπεται μέσα στο νομοσχέδιο. Να λέμε «εντός τριών μηνών θα βγει η υπουργική απόφαση, εντός έξι μηνών, εντός δώδεκα μηνών», έτσι ώστε η διοίκηση να δεσμεύεται, να ελέγχεται και να αξιολογείται. Αλλιώς θα μιλάμε για νομοσχέδια ευχολόγια. Θα ήθελα να ακούσω κάποια σχόλια επ’ αυτού αργότερα από τους Υπουργούς.</w:t>
      </w:r>
    </w:p>
    <w:p w14:paraId="0752750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σημείο αφορά πιο συγκεκριμένα την κυρία Υπουργό. Δεν έχει να κάνει τόσο με το παρόν νομοσχέδιο. Το είπα και στην πρώτη συνεδρίαση της Επιτροπής Μορφωτικών Υποθέσεων. Δεν ένιωσε την ανάγκη να μου απαντήσει. Από τον Νοέμβριο, που αναλάβατε, έχω κάνει δέκα ερωτήσεις και τρεις αναφορές και δεν έχω λάβει απάντηση. Το ΠΟΤΑΜΙ συνολικά, έχει κάνει σαράντα τέσσερις ερωτήσεις και αναφορές στο συγκεκριμένο Υπουργείο. Έχουν απαντηθεί εννέα, μάλιστα από τις αναπληρώτριες Υπουργούς, κ. Φωτίου και κ. Αντωνοπούλου.</w:t>
      </w:r>
    </w:p>
    <w:p w14:paraId="0752750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βέβαια, ότι ο φόρτος εργασίας μπορεί να οδηγήσει σε καθυστερήσεις απαντήσεων, να παραπέσει καμμία, να ξεχαστεί, αλλά να ξεχαστούν δέκα στις δέκα, μου φάνηκε παράξενο. Και να πεις ότι χρειάζεται κανένα ιδιαίτερο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 οποίο δυσκολεύεται, όπως δήλωσε ο κ. Φλαμπουράρης, στην ειλικρινή, αλλά πολιτικά μακάβρια δήλωσή του. Μόνο πολιτική βούληση χρειάζεται για μία στοιχειώδη διαχείριση, ένα στοιχειώδες </w:t>
      </w:r>
      <w:r>
        <w:rPr>
          <w:rFonts w:eastAsia="Times New Roman" w:cs="Times New Roman"/>
          <w:szCs w:val="24"/>
          <w:lang w:val="en-US"/>
        </w:rPr>
        <w:t>project</w:t>
      </w:r>
      <w:r>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Αυτό το έχετε, ελπίζω. Εκτός, βέβαια, αν θεωρούμε τον κοινοβουλευτικό έλεγχο διακοσμητικό και ότι οι Βουλευτές κάνουν τις ερωτήσεις απλώς, για να τις μετρούν τα περιοδικά της Βουλής, χωρίς να τους ενδιαφέρουν οι απαντήσεις. </w:t>
      </w:r>
    </w:p>
    <w:p w14:paraId="0752750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έτσι, τουλάχιστον για όλους και θεωρώ ότι θα ήταν σκόπιμο να μας εξηγήσετε γιατί αυτή η απαξίωση ως προς τις διαδικασίες του κοινοβουλευτικού ελέγχου. Είναι προσωπική η απαξίωση απέναντι σε μένα, κομματική απέναντι στο Ποτάμι ή γενική; Για να μην τη στενοχωρώ, όμως, δεν είναι η μόνη. Και αναρωτιέμαι αν της το έχουν μεταδώσει αυτό από το Υπουργείο Υγείας, που επίσης απαξιούν και από εκεί να μας απαντήσουν. Και επειδή είναι μία νέα και ανερχόμενη Υπουργός, κατά τα φαινόμενα, με ξενίζει το γεγονός το να υιοθετεί απαξιωτική προς τους Βουλευτές συμπεριφορά. </w:t>
      </w:r>
    </w:p>
    <w:p w14:paraId="0752750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Εν κατακλείδι, λοιπόν, επειδή τελειώνει και ο χρόνος και για να είμαι μέσα στο όριο, επειδή θα ξαναβρεθούμε σύντομα στη Βουλή, για να συζητήσουμε για τα εργασιακά -καθ’ ότι έρχεται η αξιολόγηση, προαπαιτούμενα θα νομοθετήσουμε, απ’ ό,τι καταλαβαίνω, πάλι- βάζω εδώ μία άνω τελεία, λέγοντας τα εξής, με αφορμή κάποιες δηλώσεις που έκανε ο Πρωθυπουργός για την κερδοφορία στην επίσκεψή του στην επιχείρηση «Α</w:t>
      </w:r>
      <w:r>
        <w:rPr>
          <w:rFonts w:eastAsia="Times New Roman" w:cs="Times New Roman"/>
          <w:szCs w:val="24"/>
          <w:lang w:val="en-US"/>
        </w:rPr>
        <w:t>PIVITA</w:t>
      </w:r>
      <w:r>
        <w:rPr>
          <w:rFonts w:eastAsia="Times New Roman" w:cs="Times New Roman"/>
          <w:szCs w:val="24"/>
        </w:rPr>
        <w:t>».</w:t>
      </w:r>
    </w:p>
    <w:p w14:paraId="075275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κερδοφορία είναι ο κινητήριος μοχλός στην ελεύθερη οικονομία. Είναι άτοπο να το θεωρούμε ως κάτι εχθρικό, ένα κακό για την κοινωνία. Δαιμονοποιώντας την κερδοφορία δεν θα υπάρχουν επενδύσεις, δεν θα υπάρχουν επιχειρήσεις σε μία ελεύθερη οικονομία. Δεν υπάρχουν άλλωστε ζημιοσκοπικές επιχειρήσεις. Ο εχθρός της κοινωνίας δεν είναι το κέρδος, είναι η απληστία. Αν είναι, λοιπόν, να αντιμετωπίσουμε κάτι είναι η απληστία και εκεί πρέπει να στοχεύει το οποιοδήποτε θεσμικό πλαίσιο. </w:t>
      </w:r>
    </w:p>
    <w:p w14:paraId="0752750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Πού μπορεί, όμως, να βάλει κανείς το όριο, μεταξύ απληστίας και ωφέλειας; Αυτό είναι το μεγάλο ερώτημα και εκεί έρχονται να απαντήσουν οι αρχές της βιώσιμης ανάπτυξης, όπου πέρα από την οικονομική βάζουμε και την κοινωνική και την περιβαλλοντική συνιστώσα. </w:t>
      </w:r>
    </w:p>
    <w:p w14:paraId="0752750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 βέλτιστος συγκερασμός αυτών των τριών κριτηρίων, που θα συνδυάζουν οικονομική ανάπτυξη, κοινωνική συνοχή και περιβαλλοντική προστασία, είναι το μεγάλο στοίχημα των σύγχρονων κοινωνιών και πρέπει να είναι η πυξίδα όλων των αποφάσεων. Στη βιώσιμη ανάπτυξη, όμως, οι βέλτιστες λύσεις δεν μπορεί να είναι ακραίες. Οι πιο ελκυστικές λύσεις στα πολυκριτηριακά προβλήματα, δηλαδή στα προβλήματα με πολλά κριτήρια, δεν βρίσκονται εκεί που βελτιστοποιείται μόνο το ένα κριτήριο, αλλά εκεί που τα κριτήρια παντρεύονται, εκεί που όλα τα κριτήρια έχουν ικανοποιητικές επιδόσεις και αυτή η περιοχή είναι το κέντρο. Κι αν αυτό το κέντρο είναι ανοιχτό και ευρύ, ακόμη καλύτερα. </w:t>
      </w:r>
    </w:p>
    <w:p w14:paraId="0752750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7527508"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0752750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Μαυρωτά, ειδικό αγορητή από το Ποτάμι.</w:t>
      </w:r>
    </w:p>
    <w:p w14:paraId="0752750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Οικονομικών κ. Ευκλείδης Τσακαλώτος, για δέκα λεπτά. </w:t>
      </w:r>
    </w:p>
    <w:p w14:paraId="0752750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ποιο λόγο παίρνει τώρα τον λόγο ο κύριος Υπουργός;</w:t>
      </w:r>
    </w:p>
    <w:p w14:paraId="0752750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κύριος Υπουργός ζήτησε να ενημερώσει για λίγο -όπως ακούσατε επτά λεπτά μου ζήτησε, εγώ του έβαλα δέκα- το Σώμα για την πορεία των διαπραγματεύσεων, όλα αυτά που γίνονται και θεωρώ ότι είναι πάρα πολύ χρήσιμο. Με αυτή την έννοια.</w:t>
      </w:r>
    </w:p>
    <w:p w14:paraId="0752750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Πότε θα γίνει από εσάς η διευκρίνιση του χρόνου των ομιλιών;</w:t>
      </w:r>
    </w:p>
    <w:p w14:paraId="0752750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Μόλις τελειώσει, θα σας πω αναλυτικά και την ώρα που θα πάει σήμερα το βράδυ η συνεδρίαση. Μετά τον Υπουργό, είχε ζητήσει τον λόγο για να μιλήσει ο κ. Μιχαλολιάκος, ο Πρόεδρος της Κοινοβουλευτικής Ομάδας της Χρυσής Αυγής. Στη συνέχεια, θα μιλήσουν οι Υπουργοί. Είχατε ζητήσει και εσείς τον λόγο -και σας έχουμε υπ’ όψιν μας- αμέσως μετά την κυρία Υπουργό και θα προχωρήσουμε με τον κατάλογο των ομιλητών.</w:t>
      </w:r>
    </w:p>
    <w:p w14:paraId="0752750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Υπολογίζουμε ότι σήμερα μπορούμε να πάμε μέχρι τις δωδεκάμισι τα ξημερώματα περίπου, μία η ώρα το αργότερο, για να μπορέσουμε να αρχίσουμε αύριο νωρίς σχετικά, ώστε να τελειώσουμε νωρίς το μεσημέρι κατά τη μία, δεδομένου ότι όλοι οι δρόμοι γύρω από το Μέγαρο της Βουλής θα είναι κατειλημμένοι εξαιτίας της επίσκεψης του Γάλλου Προέδρου. Όμως, αυτά θα τα πούμε και στη συνέχεια, αν χρειαστεί.</w:t>
      </w:r>
    </w:p>
    <w:p w14:paraId="0752751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Αφού τελειώσει ο κ. Τσακαλώτος.</w:t>
      </w:r>
    </w:p>
    <w:p w14:paraId="0752751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Μετά τον κ. Τσακαλώτο θα μιλήσει ο κ. Μιχαλολιάκος. </w:t>
      </w:r>
    </w:p>
    <w:p w14:paraId="0752751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Μετά τον κ. Τσακαλώτο θα τα συζητήσουμε;</w:t>
      </w:r>
    </w:p>
    <w:p w14:paraId="0752751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Μετά θα τα συζητήσουμε. </w:t>
      </w:r>
    </w:p>
    <w:p w14:paraId="0752751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Έχουμε συνεννοηθεί. Θα μιλήσει ο κ. Τσακαλώτος, θα μιλήσει ο κ. Μιχαλολιάκος. Είχε ζητήσει ο κ. Σκουρλέτης να έρθει να μιλήσει για μια τροπολογία και στη συνέχεια…</w:t>
      </w:r>
    </w:p>
    <w:p w14:paraId="0752751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Εμείς, μόλις τελειώσει ο κύριος Υπουργός, μπορούμε να μιλήσουμε για αυτό; Για πέντε λεπτά. </w:t>
      </w:r>
    </w:p>
    <w:p w14:paraId="0752751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Μετά θα μιλήσει ο κ. Μιχαλολιάκος και το συζητάμε τότε. </w:t>
      </w:r>
    </w:p>
    <w:p w14:paraId="0752751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προχωρήσουμε, όμως. </w:t>
      </w:r>
    </w:p>
    <w:p w14:paraId="0752751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Τσακαλώτο, έχετε τον λόγο. </w:t>
      </w:r>
    </w:p>
    <w:p w14:paraId="0752751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w:t>
      </w:r>
    </w:p>
    <w:p w14:paraId="0752751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ανακούφιση για το Σώμα όσο είναι ανακούφιση και για εμένα, όπως θα έχετε προσέξει, ότι δεν έχουν μεγαλώσει τα αυτιά μου τις τελευταίες τρεις ημέρες. Γιατί διαβάζω ότι πήγα στις Βρυξέλλες και μου «τράβηξαν τα αυτιά» για τις ιδιωτικοποιήσεις που δεν έχουν γίνει. Καμμία συζήτηση δεν έγινε για τις ιδιωτικοποιήσεις. </w:t>
      </w:r>
    </w:p>
    <w:p w14:paraId="0752751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Διαβάζω ότι μας «τράβηξαν τα αυτιά» για τα προαπαιτούμενα και επειδή έχουμε καθυστερήσει, μας έβαλαν καινούρια προαπαιτούμενα. Οι δημοσιογράφοι που το λένε αυτό δεν έχουν διαβάσει καν τις ανακοινώσεις της Ευρωπαϊκής Ένωσης, ότι ήταν εκατόν δεκατρία μέχρι το τέλος του Προγράμματος και ενενήντα πέντε αυτά, που προσπαθούμε να τα κάνουμε μέχρι τα Χριστούγεννα. Δεν έχει αλλάξει τίποτα σε αυτό. </w:t>
      </w:r>
    </w:p>
    <w:p w14:paraId="0752751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διαβάζω ότι μου «τράβηξαν τα αυτιά», γιατί έχουμε κάνει νομοσχέδια, χωρίς να τους έχουμε ενημερώσει. Πρέπει να σας πω ότι ούτε για αυτό έγινε οποιαδήποτε αναφορά στις Βρυξέλλες στη συνάντηση που είχα εγώ και ο Γιώργος Χουλιαράκης με τον Πιερ Μοσκοβισί. </w:t>
      </w:r>
    </w:p>
    <w:p w14:paraId="0752751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αυτό το νομοσχέδιο το έχουμε δείξει στους θεσμούς. Μπορεί να έχουν κάποιες αντιρρήσεις, θα το δούμε, αλλά η άποψή μας είναι ότι δεν υπάρχει καθόλου </w:t>
      </w:r>
      <w:r>
        <w:rPr>
          <w:rFonts w:eastAsia="Times New Roman" w:cs="Times New Roman"/>
          <w:szCs w:val="24"/>
          <w:lang w:val="en-US"/>
        </w:rPr>
        <w:t>backtracking</w:t>
      </w:r>
      <w:r>
        <w:rPr>
          <w:rFonts w:eastAsia="Times New Roman" w:cs="Times New Roman"/>
          <w:szCs w:val="24"/>
        </w:rPr>
        <w:t xml:space="preserve"> –η έκφραση των θεσμών, όταν παίρνουμε πίσω πράγματα που έχουμε συμφωνήσει- και ότι είναι ένα «δικαιωματικό» νομοσχέδιο, που διευρύνει τα δικαιώματα με έναν τρόπο που έπρεπε να έχει βαθιά υποστήριξη.</w:t>
      </w:r>
    </w:p>
    <w:p w14:paraId="0752751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Γι’ αυτό το νομοσχέδιο; </w:t>
      </w:r>
    </w:p>
    <w:p w14:paraId="0752751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 αυτό το νομοσχέδιο. </w:t>
      </w:r>
    </w:p>
    <w:p w14:paraId="0752752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Μη διακόπτετε, κύριε Βρούτση.</w:t>
      </w:r>
    </w:p>
    <w:p w14:paraId="0752752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Με διακόπτει από συνήθεια! Είναι ένστικτο, δεν το κάνει εργαλειακά. </w:t>
      </w:r>
    </w:p>
    <w:p w14:paraId="0752752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δεν έγινε καμμιά αναφορά με τον κ. Μοσκοβισί σ’ αυτό το νομοσχέδιο ούτε σε κάποιο άλλο νομοσχέδιο που έχουμε καταθέσει και μας ζητούν, όπως διαβάζω, να το πάρουμε πίσω. Αυτό είπα και άρα, τα αυτιά μου είναι όπως τα έχετε συνηθίσει και τα έχετε αγαπήσει. </w:t>
      </w:r>
    </w:p>
    <w:p w14:paraId="0752752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νομοσχέδιο είναι μέρος της στρατηγικής εξόδου από την κρίση. Δεν είναι ένα νομοσχέδιο που το φέραμε, όπως ακούω, πριν από τη ΔΕΘ ή για εντυπωσιασμό. Είναι στον πυρήνα του πώς φανταζόμαστε ότι βγαίνουμε από την κρίση. Είναι μέρος ολόκληρου του σχεδίου μας, όταν θα βγούμε από την κρίση, να βγούμε με το νομοσχέδιο, με κάποιες αρχές, με κάποιες αξίες και με κάποιους θεσμούς που λένε ότι δεν θα επιστρέψουμε στο οικονομικό μοντέλο που ήταν πριν από το 2009.</w:t>
      </w:r>
    </w:p>
    <w:p w14:paraId="0752752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6E2703">
        <w:rPr>
          <w:rFonts w:eastAsia="Times New Roman" w:cs="Times New Roman"/>
          <w:b/>
          <w:szCs w:val="24"/>
        </w:rPr>
        <w:t>ΓΕΩΡΓΙΟΣ ΛΑΜΠΡΟΥΛΗΣ</w:t>
      </w:r>
      <w:r>
        <w:rPr>
          <w:rFonts w:eastAsia="Times New Roman" w:cs="Times New Roman"/>
          <w:szCs w:val="24"/>
        </w:rPr>
        <w:t>)</w:t>
      </w:r>
    </w:p>
    <w:p w14:paraId="0752752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στους καλούς συναδέλφους και στις καλές συναδέλφισσες ότι οι άμεσοι λόγοι που μπήκαμε στην κρίση του 2009 –οι άλλοι λόγοι μπορεί να είναι πιο βαθείς- ήταν τρεις παγκοσμίως και όχι μόνο στην Ελλάδα: Ο πρώτος ήταν το χρηματοπιστωτικό σύστημα. Ο δεύτερος ήταν οι μακροοικονομικές ανισορροπίες, με μεγάλα πλεονάσματα στο ισοζύγιο πληρωμών κάποιων χωρών, με μεγάλα ελλείμματα σε κάποιες άλλες χώρες και ο τρίτος λόγος ήταν οι ανισότητες. </w:t>
      </w:r>
    </w:p>
    <w:p w14:paraId="0752752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καταθέτω τέσσερα διαγράμματα, για να δείτε τι έχει γίνει στο μερίδιο της εργασίας μετά από το 1980. </w:t>
      </w:r>
    </w:p>
    <w:p w14:paraId="0752752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rPr>
        <w:t>(Στο σημείο αυτό ο Υπουργός κ. Ευκλείδης Τσακαλώτος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52752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Παντού έχει πέσει. Σε σοσιαλδημοκρατικές κυβερνήσεις, σε νεοφιλελεύθερες δεξιές κυβερνήσεις, παντού σε όλο τον δυτικό κόσμο το μερίδιο της εργασίας έχει μειωθεί. </w:t>
      </w:r>
    </w:p>
    <w:p w14:paraId="0752752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θα ξεφύγει η Ευρώπη από την κρίση, όταν δεν έχουμε αντιμετωπίσει παγκοσμίως αυτό το θέμα; Άρα, δεν υπάρχει μοντέλο που απευθύνεται στον κόσμο της εργασίας να πει «θα υπάρχει ανάπτυξη, αλλά θα έχετε και εσείς ένα μέρος σ’ αυτή την ανάπτυξη». Δεν υπάρχει αυτό το μοντέλο. Δεν έχουμε σχέδια που ακούμε, για να αντιμετωπίσουν την ανισότητα και δεν υπάρχουν και για τα άλλα δύο, αλλά δεν είναι της ώρας να συζητήσουμε για τις μακροοικονομικές ανισορροπίες και το θέμα των τραπεζών, που και στο θέμα των τραπεζών δεν έχουμε κάνει τους περιορισμούς. </w:t>
      </w:r>
    </w:p>
    <w:p w14:paraId="0752752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τελειώσω την ομιλία μου απλώς με δύο παρατηρήσεις για το νομοσχέδιο. Η μία </w:t>
      </w:r>
      <w:r>
        <w:rPr>
          <w:rFonts w:eastAsia="Times New Roman"/>
          <w:bCs/>
        </w:rPr>
        <w:t>αφορά στον</w:t>
      </w:r>
      <w:r>
        <w:rPr>
          <w:rFonts w:eastAsia="Times New Roman" w:cs="Times New Roman"/>
          <w:szCs w:val="24"/>
        </w:rPr>
        <w:t xml:space="preserve"> οικονομικό τομέα. Το είπαν και άλλοι ομιλητές. Ο κ. Μαυρωτάς το υπαινίχθηκε ή το είπε με μεγαλύτερη λεπτομέρεια, ότι στον καπιταλισμό που είχαμε πριν από το 2009 στην Ελλάδα ευνοούσαμε τον κακό επιχειρηματία. </w:t>
      </w:r>
      <w:r>
        <w:rPr>
          <w:rFonts w:eastAsia="Times New Roman" w:cs="Times New Roman"/>
        </w:rPr>
        <w:t>Δηλαδή,</w:t>
      </w:r>
      <w:r>
        <w:rPr>
          <w:rFonts w:eastAsia="Times New Roman" w:cs="Times New Roman"/>
          <w:szCs w:val="24"/>
        </w:rPr>
        <w:t xml:space="preserve"> όλοι μιλάγατε -ακόμα και η σοσιαλδημοκρατία- για τη στροφή προς το νεοφιλελευθερισμό και για τον ανταγωνισμό και η έλλειψη δικαιωμάτων, το γεγονός ότι μπορούσες να μην πληρώσεις τους εργαζόμενους, να μη δηλώσεις τους εργαζόμενους, προφανώς ευνοούσε τους κακούς βιομήχανους και τους κακούς επιχειρηματίες. Δίνατε, </w:t>
      </w:r>
      <w:r>
        <w:rPr>
          <w:rFonts w:eastAsia="Times New Roman" w:cs="Times New Roman"/>
        </w:rPr>
        <w:t>δηλαδή,</w:t>
      </w:r>
      <w:r>
        <w:rPr>
          <w:rFonts w:eastAsia="Times New Roman" w:cs="Times New Roman"/>
          <w:szCs w:val="24"/>
        </w:rPr>
        <w:t xml:space="preserve"> με το μοντέλο που υπήρχε πριν από το 2009, κίνητρα για το χειρότερο είδος καπιταλισμού. </w:t>
      </w:r>
    </w:p>
    <w:p w14:paraId="0752752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όλη αυτή η μείωση που είχαμε στο μερίδιο της εργασίας δεν </w:t>
      </w:r>
      <w:r>
        <w:rPr>
          <w:rFonts w:eastAsia="Times New Roman"/>
          <w:bCs/>
        </w:rPr>
        <w:t>έχει</w:t>
      </w:r>
      <w:r>
        <w:rPr>
          <w:rFonts w:eastAsia="Times New Roman" w:cs="Times New Roman"/>
          <w:szCs w:val="24"/>
        </w:rPr>
        <w:t xml:space="preserve"> καμμία συσχέτιση με αύξηση της παραγωγικότητας. Καμμία. </w:t>
      </w:r>
      <w:r>
        <w:rPr>
          <w:rFonts w:eastAsia="Times New Roman" w:cs="Times New Roman"/>
        </w:rPr>
        <w:t>Δηλαδή,</w:t>
      </w:r>
      <w:r>
        <w:rPr>
          <w:rFonts w:eastAsia="Times New Roman" w:cs="Times New Roman"/>
          <w:szCs w:val="24"/>
        </w:rPr>
        <w:t xml:space="preserve"> στην ίδια περίοδο -και αυτό φαίνεται στον τελευταίο πίνακα- μειώθηκε το μερίδιο της εργασίας, αλλά μειώθηκε και η παραγωγικότητα, σε σχέση με αυτή που ήταν το 1980. Κανένα οικονομικό αποτέλεσμα δεν υπήρξε με αυτήν την πολιτική. </w:t>
      </w:r>
    </w:p>
    <w:p w14:paraId="0752752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κάνατε σκόπιμα και ο εργοδότης πάντα είχε την εύκολη λύση, να μη δηλώσει εργαζόμενους, να μην τους πληρώσει, να μειώσει τους μισθούς. Δεν κάνατε τις θετικές </w:t>
      </w:r>
      <w:r>
        <w:rPr>
          <w:rFonts w:eastAsia="Times New Roman" w:cs="Times New Roman"/>
          <w:bCs/>
          <w:shd w:val="clear" w:color="auto" w:fill="FFFFFF"/>
        </w:rPr>
        <w:t>ρυθμίσεις</w:t>
      </w:r>
      <w:r>
        <w:rPr>
          <w:rFonts w:eastAsia="Times New Roman" w:cs="Times New Roman"/>
          <w:szCs w:val="24"/>
        </w:rPr>
        <w:t xml:space="preserve"> και το πλαίσιο </w:t>
      </w:r>
      <w:r>
        <w:rPr>
          <w:rFonts w:eastAsia="Times New Roman" w:cs="Times New Roman"/>
          <w:szCs w:val="24"/>
        </w:rPr>
        <w:lastRenderedPageBreak/>
        <w:t xml:space="preserve">που θα ανάγκαζαν τον εργοδότη να επενδύσει σε νέες τεχνολογίες, σε νέα προϊόντα, σε νέες αγορές. Δεν ήταν αυτό το μοντέλο. </w:t>
      </w:r>
    </w:p>
    <w:p w14:paraId="0752752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λέω ότι </w:t>
      </w:r>
      <w:r>
        <w:rPr>
          <w:rFonts w:eastAsia="Times New Roman"/>
          <w:bCs/>
        </w:rPr>
        <w:t>είναι</w:t>
      </w:r>
      <w:r>
        <w:rPr>
          <w:rFonts w:eastAsia="Times New Roman" w:cs="Times New Roman"/>
          <w:szCs w:val="24"/>
        </w:rPr>
        <w:t xml:space="preserve"> μέρος της </w:t>
      </w:r>
      <w:r>
        <w:rPr>
          <w:rFonts w:eastAsia="Times New Roman"/>
          <w:bCs/>
          <w:shd w:val="clear" w:color="auto" w:fill="FFFFFF"/>
        </w:rPr>
        <w:t>διαπραγμάτευση</w:t>
      </w:r>
      <w:r>
        <w:rPr>
          <w:rFonts w:eastAsia="Times New Roman" w:cs="Times New Roman"/>
          <w:szCs w:val="24"/>
        </w:rPr>
        <w:t xml:space="preserve">ς και της εξόδου από την κρίση. Γιατί εμείς έχουμε υποσχεθεί και μπορούμε να κοιτάμε το καινούριο, </w:t>
      </w:r>
      <w:r>
        <w:rPr>
          <w:rFonts w:eastAsia="Times New Roman" w:cs="Times New Roman"/>
        </w:rPr>
        <w:t>χωρίς</w:t>
      </w:r>
      <w:r>
        <w:rPr>
          <w:rFonts w:eastAsia="Times New Roman" w:cs="Times New Roman"/>
          <w:szCs w:val="24"/>
        </w:rPr>
        <w:t xml:space="preserve"> να γυρίζουμε στο παλιό μοντέλο του 2009. </w:t>
      </w:r>
    </w:p>
    <w:p w14:paraId="0752752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για εμάς δεν </w:t>
      </w:r>
      <w:r>
        <w:rPr>
          <w:rFonts w:eastAsia="Times New Roman"/>
          <w:bCs/>
        </w:rPr>
        <w:t>είναι</w:t>
      </w:r>
      <w:r>
        <w:rPr>
          <w:rFonts w:eastAsia="Times New Roman" w:cs="Times New Roman"/>
          <w:szCs w:val="24"/>
        </w:rPr>
        <w:t xml:space="preserve"> όλα οικονομία. Δεν </w:t>
      </w:r>
      <w:r>
        <w:rPr>
          <w:rFonts w:eastAsia="Times New Roman"/>
          <w:bCs/>
        </w:rPr>
        <w:t>είναι</w:t>
      </w:r>
      <w:r>
        <w:rPr>
          <w:rFonts w:eastAsia="Times New Roman" w:cs="Times New Roman"/>
          <w:szCs w:val="24"/>
        </w:rPr>
        <w:t xml:space="preserve"> μόνο ότι πιστεύουμε πως αυτό θα βοηθήσει την οικονομία και θα αυξήσει την παραγωγικότητα, γιατί θα σπρώξει τους εργοδότες να βρουν άλλους τρόπους να βγάζουν κέρδος και όχι με τη μείωση στους μισθούς και με άθλιες εργασιακές σχέσεις. </w:t>
      </w:r>
      <w:r>
        <w:rPr>
          <w:rFonts w:eastAsia="Times New Roman"/>
          <w:bCs/>
        </w:rPr>
        <w:t>Είναι</w:t>
      </w:r>
      <w:r>
        <w:rPr>
          <w:rFonts w:eastAsia="Times New Roman" w:cs="Times New Roman"/>
          <w:szCs w:val="24"/>
        </w:rPr>
        <w:t xml:space="preserve"> και θέμα </w:t>
      </w:r>
      <w:r>
        <w:rPr>
          <w:rFonts w:eastAsia="Times New Roman" w:cs="Times New Roman"/>
          <w:bCs/>
          <w:shd w:val="clear" w:color="auto" w:fill="FFFFFF"/>
        </w:rPr>
        <w:t>δικαιωμάτων</w:t>
      </w:r>
      <w:r>
        <w:rPr>
          <w:rFonts w:eastAsia="Times New Roman" w:cs="Times New Roman"/>
          <w:szCs w:val="24"/>
        </w:rPr>
        <w:t xml:space="preserve">. </w:t>
      </w:r>
    </w:p>
    <w:p w14:paraId="0752752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Έχω πει πολλές φορές στους ανθρώπους του ΠΑΣΟΚ ότι το όνομα «Σοσιαλδημοκρατία» βγαίνει από την ιστορική επιθυμία των σοσιαλδημοκρατών να επεκτείνουν τη δημοκρατία από την πολιτική σφαίρα -που ψηφίζουμε, κάνουμε απεργίες, διαδηλώσεις- στην οικονομική σφαίρα. Αυτή ήταν η αρχική ιδέα. </w:t>
      </w:r>
    </w:p>
    <w:p w14:paraId="0752753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οι τρεις πυλώνες –που τους γκρέμισε και τους τρεις η εποχή Σημίτη, η εποχή Σρέντερ, η εποχή Μπλερ- που είχαν οι σοσιαλδημοκράτες, ήταν πρώτον, υπέρ των συνδικάτων, δεύτερον, υπέρ της αναδιανομής του εισοδήματος, και τρίτον, υπέρ του κοινωνικού κράτους. Όλα αυτά γκρεμίστηκαν. </w:t>
      </w:r>
    </w:p>
    <w:p w14:paraId="0752753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θυμίσουν οι καλοί σύντροφοι του ΚΚΕ ότι στο «Κεφάλαιο» υπάρχει ένα πολύ σημαντικό σημείο, που μιλάει ο Μαρξ για την ελευθερία και λέει ότι η ελευθερία στον καπιταλισμό τελειώνει στην </w:t>
      </w:r>
      <w:r>
        <w:rPr>
          <w:rFonts w:eastAsia="Times New Roman" w:cs="Times New Roman"/>
          <w:szCs w:val="24"/>
        </w:rPr>
        <w:lastRenderedPageBreak/>
        <w:t xml:space="preserve">είσοδο των εργοστασίων, ότι αυτά που λέει ο Μπένθαμ για τον φιλελευθερισμό και την ελεύθερη αγορά </w:t>
      </w:r>
      <w:r>
        <w:rPr>
          <w:rFonts w:eastAsia="Times New Roman" w:cs="Times New Roman"/>
          <w:bCs/>
          <w:shd w:val="clear" w:color="auto" w:fill="FFFFFF"/>
        </w:rPr>
        <w:t>υπάρχουν</w:t>
      </w:r>
      <w:r>
        <w:rPr>
          <w:rFonts w:eastAsia="Times New Roman" w:cs="Times New Roman"/>
          <w:szCs w:val="24"/>
        </w:rPr>
        <w:t xml:space="preserve"> στην αργά και μόλις περάσεις την πύλη του εργοστασίου δεν υπάρχουν. </w:t>
      </w:r>
    </w:p>
    <w:p w14:paraId="0752753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οι άνθρωποι -και οι εργαζόμενοι και οι εργαζόμενες- </w:t>
      </w:r>
      <w:r>
        <w:rPr>
          <w:rFonts w:eastAsia="Times New Roman"/>
          <w:bCs/>
        </w:rPr>
        <w:t>είναι</w:t>
      </w:r>
      <w:r>
        <w:rPr>
          <w:rFonts w:eastAsia="Times New Roman" w:cs="Times New Roman"/>
          <w:szCs w:val="24"/>
        </w:rPr>
        <w:t xml:space="preserve"> αδιαίρετοι. Δεν μπορεί να είσαι δημοκράτης πολίτης στην πολιτική σφαίρα, να ψηφίζεις και να συζητάς, και στο εργοστάσιο και στον χώρο δουλειάς να είσαι σκλάβος. Δεν δουλεύει έτσι η ανθρώπινη φύση. </w:t>
      </w:r>
    </w:p>
    <w:p w14:paraId="0752753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Αν θέλεις να έχεις δημοκρατία, αν θέλεις να έχεις ανθρώπους που </w:t>
      </w:r>
      <w:r>
        <w:rPr>
          <w:rFonts w:eastAsia="Times New Roman"/>
          <w:bCs/>
        </w:rPr>
        <w:t>είναι</w:t>
      </w:r>
      <w:r>
        <w:rPr>
          <w:rFonts w:eastAsia="Times New Roman" w:cs="Times New Roman"/>
          <w:szCs w:val="24"/>
        </w:rPr>
        <w:t xml:space="preserve"> σκεπτόμενοι και κριτικοί, δεν μπορεί να υπάρχει η πύλη στους εργασιακούς χώρους που να λέει: «Εδώ ξεχάστε τη δημοκρατία, εδώ υπάρχει μόνο η βούληση του εργοδότη ή του αφεντικού». </w:t>
      </w:r>
    </w:p>
    <w:p w14:paraId="0752753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w:t>
      </w:r>
      <w:r>
        <w:rPr>
          <w:rFonts w:eastAsia="Times New Roman"/>
          <w:bCs/>
        </w:rPr>
        <w:t>είναι</w:t>
      </w:r>
      <w:r>
        <w:rPr>
          <w:rFonts w:eastAsia="Times New Roman" w:cs="Times New Roman"/>
          <w:szCs w:val="24"/>
        </w:rPr>
        <w:t xml:space="preserve"> η μεγάλη διαφορά μας από αυτή τη μεριά του </w:t>
      </w:r>
      <w:r>
        <w:rPr>
          <w:rFonts w:eastAsia="Times New Roman"/>
          <w:bCs/>
        </w:rPr>
        <w:t>Κοινοβουλίο</w:t>
      </w:r>
      <w:r>
        <w:rPr>
          <w:rFonts w:eastAsia="Times New Roman" w:cs="Times New Roman"/>
          <w:szCs w:val="24"/>
        </w:rPr>
        <w:t xml:space="preserve">υ. Γιατί αυτό το αναπτυξιακό μοντέλο, που προωθούμε εμείς θα </w:t>
      </w:r>
      <w:r>
        <w:rPr>
          <w:rFonts w:eastAsia="Times New Roman"/>
          <w:bCs/>
        </w:rPr>
        <w:t>είναι</w:t>
      </w:r>
      <w:r>
        <w:rPr>
          <w:rFonts w:eastAsia="Times New Roman" w:cs="Times New Roman"/>
          <w:szCs w:val="24"/>
        </w:rPr>
        <w:t xml:space="preserve"> και πιο δίκαιο και πιο αναπτυξιακό και ασχέτως από την οικονομία, θα προσπαθήσει να δημιουργήσει ανθρώπους, που έχουν αυτοσεβασμό και στην πολιτική σφαίρα και στην κοινωνική σφαίρα και στην εργατική σφαίρα. </w:t>
      </w:r>
    </w:p>
    <w:p w14:paraId="0752753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rPr>
        <w:t>Ευχαριστώ πολύ</w:t>
      </w:r>
      <w:r>
        <w:rPr>
          <w:rFonts w:eastAsia="Times New Roman" w:cs="Times New Roman"/>
          <w:szCs w:val="24"/>
        </w:rPr>
        <w:t xml:space="preserve">. </w:t>
      </w:r>
    </w:p>
    <w:p w14:paraId="07527536" w14:textId="77777777" w:rsidR="00275A9F" w:rsidRDefault="00034DBE">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του ΣΥΡΙΖΑ)</w:t>
      </w:r>
    </w:p>
    <w:p w14:paraId="0752753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0752753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Κοινοβουλευτικής Ομάδας της Χρυσής Αυγή…</w:t>
      </w:r>
    </w:p>
    <w:p w14:paraId="0752753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πήρε τον λόγο ο Υπουργός Οικονομικών…</w:t>
      </w:r>
    </w:p>
    <w:p w14:paraId="0752753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συνάδελφε, δεν σας έδωσα τον λόγο. </w:t>
      </w:r>
    </w:p>
    <w:p w14:paraId="0752753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 xml:space="preserve">Κύριε Πρόεδρε, είπε ότι θα ενημερώσει τη Βουλή για τα θέματα της δημοσιονομικής πολιτικής κι έκανε πολιτική, ιδεολογική ομιλία της Αριστεράς και των μυθευμάτων που πιστεύει. Τι είναι αυτά τα πράγματα; Αυτό ήταν η παρέμβαση του Υπουργού Οικονομικών; </w:t>
      </w:r>
    </w:p>
    <w:p w14:paraId="0752753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Βρούτση, σας παρακαλώ πολύ, μη διακόπτετε τη διαδικασία. Όποιος επιθυμεί να πάρει τον λόγο, θα γίνει μετά την τοποθέτηση του Προέδρου της Κοινοβουλευτικής Ομάδας της Χρυσής Αυγής. Με συγχωρείτε, αλλά έχει αυτό το δικαίωμα. </w:t>
      </w:r>
    </w:p>
    <w:p w14:paraId="0752753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τώρα θα ήθελα τον λόγο. Όχι μετά. </w:t>
      </w:r>
    </w:p>
    <w:p w14:paraId="0752753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Λοβέρδο, επειδή είναι σε γνώση το Προεδρείο ότι ζητήσατε το λόγο, θα σας τον δώσουμε και σε όποιον άλλο επιθυμεί εκ των συναδέλφων. </w:t>
      </w:r>
    </w:p>
    <w:p w14:paraId="0752753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Τώρα έχει νόημα, κατά τον Κανονισμό. </w:t>
      </w:r>
    </w:p>
    <w:p w14:paraId="0752754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Μιχαλολιάκο, έχετε τον λόγο. </w:t>
      </w:r>
    </w:p>
    <w:p w14:paraId="0752754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 xml:space="preserve">Κυρίες και κύριοι Βουλευτές, ο προλαλήσας Υπουργός, σαν καλός Μαρξιστής, είπε ότι ο καπιταλισμός είναι καλός και κακός. Αυτό εγώ δεν το εννοώ. Είπε, επίσης, ότι σύμφωνα με τα όσα έχει διαβάσει και μελετήσει στο κεφάλαιο του Μαρξ, η ελευθερία τελειώνει στην είσοδο των εργοστασίων. Τώρα καταλαβαίνω, γιατί επί δυόμισι χρόνια ο ΣΥΡΙΖΑ, επί των ημερών του, έχει κλείσει τόσα εργοστάσια και οδηγεί την εθνική παραγωγή από το κακό στο χειρότερο. Είπε ακόμη ο κύριος Υπουργός ότι πριν το 2009 υπήρχε ένας κακός καπιταλισμός, ενώ αυτοί, επί των ημερών του ΣΥΡΙΖΑ, κάνουν έναν καλό καπιταλισμό. </w:t>
      </w:r>
    </w:p>
    <w:p w14:paraId="0752754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δυο λόγια, επειδή σε αυτή τη χώρα όλα συμβαίνουν και ο καθένας είναι ό,τι δηλώσει -όπως είχε πει ο αείμνηστος δημοσιογράφος και πολιτικός Γεώργιος Πωπ- έτσι και τα στελέχη του ΣΥΡΙΖΑ, οι Υπουργοί ακόμη και ο Πρωθυπουργός, μπορούν άνετα να δηλώνουν κομμουνιστές και ταυτόχρονα να ακολουθούν μια σκληρή καπιταλιστική πολιτική. Διότι δεν νομίζω να ήταν διαφορετικοί οι καπιταλιστές, που έπαιρναν τα δημόσια έργα με τις υπερβάσεις των εκατοντάδων εκατομμυρίων ευρώ πριν από το 2009, από αυτούς τους οποίους πλήρωσε ο ελληνικός λαός πρόσφατα στα έργα, που πανηγυρικά εγκαινιάστηκαν. Ήταν οι ίδιοι διαπλεκόμενοι εργολάβοι. </w:t>
      </w:r>
    </w:p>
    <w:p w14:paraId="0752754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Λεφτά υπάρχουν, λοιπόν, για τους εργολάβους, αλλά και για τους λεγόμενους πρόσφυγες, ανάμεσα στους οποίους οι περισσότεροι είναι λαθρομετανάστες, γύρω από τους οποίους έχει στηθεί μια ολόκληρη βιομηχανία. </w:t>
      </w:r>
    </w:p>
    <w:p w14:paraId="0752754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απασχόλησαν, δυστυχώς, τη δημόσια ζωή της χώρας τα όσα συνέβησαν στο Ταλίν της Εσθονίας, όπου εκλήθη και η Ελλάδα να συμμετάσχει σε ένα συνέδριο των χωρών της Ευρώπης, όπου θα καταδικάζονταν τα εγκλήματα του κομμουνισμού. Και φυσικά, δεν είναι μόνο ο κομμουνισμός που έκανε εγκλήματα. Εγκλήματα έκανε και ο εθνικοσοσιαλισμός, αλλά και η δημοκρατία, εντός ή εκτός εισαγωγικών. Εκλεγμένοι ήταν αυτοί που έριξαν τις ατομικές βόμβες στη Χιροσίμα και το Ναγκασάκι. </w:t>
      </w:r>
    </w:p>
    <w:p w14:paraId="0752754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Εις ό,τι αφορά, όμως, τη Νέα Δημοκρατία και την αντίδρασή της, πραγματικά απέδειξε για μία ακόμη φορά πόσο απέχει από τη λεγόμενη Δεξιά. Μίλησε με ανακοίνωσή της και κατήγγειλε τον ΣΥΡΙΖΑ ότι δεν καταγγέλλει τα εγκλήματα του Σταλινισμού. </w:t>
      </w:r>
    </w:p>
    <w:p w14:paraId="0752754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Πριν αναφερθώ στα όσα συνέβησαν σε αυτήν τη χώρα, θα θυμίσω ότι στις αρχές του 1953 πέθανε ο Στάλιν. Με αφορμή το γεγονός αυτό, οι εργάτες της Ανατολικής Γερμανίας ξεσηκώθηκαν, </w:t>
      </w:r>
      <w:r>
        <w:rPr>
          <w:rFonts w:eastAsia="Times New Roman" w:cs="Times New Roman"/>
          <w:szCs w:val="24"/>
        </w:rPr>
        <w:lastRenderedPageBreak/>
        <w:t xml:space="preserve">ζητώντας περισσότερα δικαιώματα και τα σοβιετικά τανκς τους έπνιξαν στο αίμα. Τότε δεν υπήρχε Στάλιν. </w:t>
      </w:r>
    </w:p>
    <w:p w14:paraId="0752754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επίσης, το 1956 στην Ουγγαρία, όταν πάλι ο Ουγγρικός λαός αναζήτησε κάποια ίχνη, κάποια αχτίδα ελευθερίας πάλι πνίγηκε στο αίμα από τα κόκκινα τανκς του σοβιετικού στρατού. Δεν υπήρχε Στάλιν. Γιατί φοβάστε, κύριοι της Νέας Δημοκρατίας να καταγγείλετε αυτά τα πράγματα; </w:t>
      </w:r>
    </w:p>
    <w:p w14:paraId="07527548"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Μέχρι πριν λίγα χρόνια, πηγαίνατε στα μνημόσυνα των σφαγιασθέντων από τους κομμουνιστάς. Τώρα γιατί σιωπάτε; Γιατί σιωπάτε για το γεγονός ότι ένα κόμμα, το οποίο κυβερνά τη χώρα, έχει συνοδοιπόρο του ένα κόμμα, το οποίο συμμετείχε σε αυτές τις γιορτές μίσους; Κορυφαία στελέχη των Ανεξαρτήτων Ελλήνων πήγαιναν στις επετείους για το Σύνταγμα Μακρυγιάννη. Και τώρα είσαστε μαζί, συνοδοιπόροι, αγκαλιά και αρνείστε να καταδικάσετε τα εγκλήματα του κομμουνισμού και ομιλείτε γενικώς περί σταλινισμού. Ο Στάλιν ήταν το 1968 στην Πράγα; Όχι βέβαια. </w:t>
      </w:r>
    </w:p>
    <w:p w14:paraId="07527549"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πήραν αφορμή τα στελέχη του ΣΥΡΙΖΑ, παραποιώντας πλήρως την ιστορία, να πουν ότι έγινε η διάσπαση στο ΚΚΕ το 1968 εξ αφορμής της Άνοιξης της Πράγας. Μέγα ψεύδος! Είχε προηγηθεί η διάσπαση από την Άνοιξη της Πράγας. Επιπλέον, αμέσως μετά το ΚΚΕ Εσωτερικού δεν βρήκε στοργική αγκαλιά σε καμμιά δημοκρατική χώρα, αλλά στην κόκκινη τυραννία, σε μια μαρξιστική δικτατορία, όπως ήταν το καθεστώς του Τσαουσέσκου. </w:t>
      </w:r>
    </w:p>
    <w:p w14:paraId="0752754A"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Πριν λίγες ημέρες, στο κέντρο του Πειραιώς μία ομάδα από τους λεγόμενους αντιεξουσιαστές, που προστατεύετε και που δημιουργείτε πραγματικά συνθήκες μιας εμφύλιας διαμάχης, επιτέθηκαν εναντίον ενός περιφερειακού συμβούλου της Χρυσής Αυγής, του συναγωνιστή Περικλή Μουλιανάκη. </w:t>
      </w:r>
      <w:r>
        <w:rPr>
          <w:rFonts w:eastAsia="Times New Roman" w:cs="Times New Roman"/>
          <w:szCs w:val="24"/>
        </w:rPr>
        <w:lastRenderedPageBreak/>
        <w:t xml:space="preserve">Κανένα κόμμα -και σας καταγγέλλω- από όλα εσάς, που παριστάνετε τα δημοκρατικά και συνταγματικά κόμματα, δεν κατήγγειλε την επίθεση αυτή. </w:t>
      </w:r>
    </w:p>
    <w:p w14:paraId="0752754B"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Σκέφτεστε αλήθεια την περίπτωση να γινόταν μια επίθεση από εθνικιστές και χρυσαυγίτες εναντίον του περιφερειακού συμβούλου ενός άλλου κόμματος από αυτά που βρίσκονται στο Κοινοβούλιο; Τι πρωτοσέλιδα θα υπήρχαν στις κίτρινες φυλλάδες της διαπλοκής, τις οποίες ελέγχετε; Τι πύρινες ανακοινώσεις που θα έβγαιναν μέσα από τα κανάλια; Τώρα σιωπή. Κανείς σας δεν καταδίκασε το γεγονός αυτό και αυτό δείχνει πόσο λίγο, πόσο ελάχιστα και πόσο επιλεκτικά δημοκράτες είστε. </w:t>
      </w:r>
    </w:p>
    <w:p w14:paraId="0752754C"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Είστε όλοι μαζί το κόμμα των πολιτικών κομμάτων ενιαίοι και αυτό αποδεικνύεται από ένα γεγονός. Όλοι παίρνετε χρηματοδότηση, εκτός από ένα κόμμα μέσα σε αυτή τη Βουλή, τη Χρυσή Αυγή. Όλοι έχετε εκλέξει Αντιπρόεδρο, εκτός από ένα κόμμα μέσα σε αυτή τη Βουλή, τη Χρυσή Αυγή. Είστε το σύστημα και είμαστε η δύναμη του ελληνικού λαού, που αντιστέκεται μέσα στα πλαίσια της σωτηρίας του έθνους και της πατρίδος. </w:t>
      </w:r>
    </w:p>
    <w:p w14:paraId="0752754D" w14:textId="77777777" w:rsidR="00275A9F" w:rsidRDefault="00034DBE">
      <w:pPr>
        <w:tabs>
          <w:tab w:val="left" w:pos="1138"/>
          <w:tab w:val="left" w:pos="1565"/>
          <w:tab w:val="left" w:pos="2965"/>
          <w:tab w:val="center" w:pos="4753"/>
        </w:tabs>
        <w:spacing w:line="600" w:lineRule="auto"/>
        <w:contextualSpacing/>
        <w:rPr>
          <w:rFonts w:eastAsia="Times New Roman" w:cs="Times New Roman"/>
          <w:szCs w:val="24"/>
        </w:rPr>
      </w:pPr>
      <w:r>
        <w:rPr>
          <w:rFonts w:eastAsia="Times New Roman" w:cs="Times New Roman"/>
          <w:szCs w:val="24"/>
        </w:rPr>
        <w:t xml:space="preserve"> (Χειροκροτήματα από την πτέρυγα του Λαϊκού Συνδέσμου-Χρυσή Αυγή)</w:t>
      </w:r>
    </w:p>
    <w:p w14:paraId="0752754E"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αφορμή, μάλιστα, το ψήφισμα στο Ταλίν της Εσθονίας, έδωσε στη δημοσιότητα μία επιστολή η Ευρωβουλευτής του ΠΑΣΟΚ κ. Καϊλή, στην οποία έλεγε για τη δολοφονία του παππού της. Αμέσως απαντήσατε ότι δεν ήταν αιματολογικά παππούς της. Χαίρομαι που έστω και μία φορά συμφωνείτε ότι έχει κάποια σημασία η βιολογική συνέχεια, αλλά σας βρίσκω πολύ ρατσιστές, για να χρησιμοποιείτε τέτοια επιχειρήματα. </w:t>
      </w:r>
    </w:p>
    <w:p w14:paraId="0752754F"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Εγκλήματα έγιναν από όλες τις πλευρές -εγώ δεν θα κρυφτώ πίσω από το δάκτυλό μου- και πρέπει να τα καταδικάσουμε όλα. Αλλά με ρεβανσιστικές πολιτικές αυτού του τύπου δεν είναι δυνατόν να προχωρήσει ο τόπος.</w:t>
      </w:r>
    </w:p>
    <w:p w14:paraId="07527550"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θα σας θυμίσω και κάτι άλλο, ένα άλλο φρικτό έγκλημα, τον παπα-Σκρέκα στη Θεσσαλία που τον έγδαραν ζωντανό και είχε γίνει ένα άγαλμά του εκεί και αφαιρέθηκε και δεν το τοποθετήσατε ποτέ.</w:t>
      </w:r>
    </w:p>
    <w:p w14:paraId="07527551"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λοιπόν, αυτοί οι οποίοι θέλουν την εθνική συμφιλίωση, να θέλουν μόνο από τη μία πλευρά να γίνεται αυτό το πράγμα. </w:t>
      </w:r>
    </w:p>
    <w:p w14:paraId="07527552"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έχουμε μία μεγάλη ενδυνάμωση της Τουρκίας. Η Τουρκία εφοδιάζεται με </w:t>
      </w:r>
      <w:r>
        <w:rPr>
          <w:rFonts w:eastAsia="Times New Roman" w:cs="Times New Roman"/>
          <w:szCs w:val="24"/>
          <w:lang w:val="en-US"/>
        </w:rPr>
        <w:t>S</w:t>
      </w:r>
      <w:r>
        <w:rPr>
          <w:rFonts w:eastAsia="Times New Roman" w:cs="Times New Roman"/>
          <w:szCs w:val="24"/>
        </w:rPr>
        <w:t xml:space="preserve">-400, με ένα πανίσχυρο αντιπυραυλικό σύστημα και τα σύνορά μας, η εθνική μας κυριαρχία παραβιάζονται συνεχώς. </w:t>
      </w:r>
    </w:p>
    <w:p w14:paraId="07527553" w14:textId="77777777" w:rsidR="00275A9F" w:rsidRDefault="00034DBE">
      <w:pPr>
        <w:spacing w:line="600" w:lineRule="auto"/>
        <w:ind w:firstLine="720"/>
        <w:contextualSpacing/>
        <w:jc w:val="both"/>
        <w:rPr>
          <w:rFonts w:eastAsia="Times New Roman"/>
          <w:szCs w:val="24"/>
        </w:rPr>
      </w:pPr>
      <w:r>
        <w:rPr>
          <w:rFonts w:eastAsia="Times New Roman"/>
          <w:szCs w:val="24"/>
        </w:rPr>
        <w:t>Η στάση του ΝΑΤΟ πονηρά και δόλια πριν λίγους μήνες ήταν που γινόντουσαν οι περιπολίες από τα πλοία του ΝΑΤΟ και όπου κατ’ απαίτηση της Τουρκίας εξαιρέθηκαν τα νησιά της Δωδεκανήσου, γιατί είναι αποστρατικοποιημένη ζώνη.</w:t>
      </w:r>
    </w:p>
    <w:p w14:paraId="07527554" w14:textId="77777777" w:rsidR="00275A9F" w:rsidRDefault="00034DBE">
      <w:pPr>
        <w:spacing w:line="600" w:lineRule="auto"/>
        <w:ind w:firstLine="720"/>
        <w:contextualSpacing/>
        <w:jc w:val="both"/>
        <w:rPr>
          <w:rFonts w:eastAsia="Times New Roman"/>
          <w:szCs w:val="24"/>
        </w:rPr>
      </w:pPr>
      <w:r>
        <w:rPr>
          <w:rFonts w:eastAsia="Times New Roman"/>
          <w:szCs w:val="24"/>
        </w:rPr>
        <w:t>Ακόμη, ακούσαμε και κάποιες δηλώσεις και κάποια επιχειρήματα ότι η Τουρκία δεν μπορεί να παραβιάσει τα σύνορά μας, γιατί είναι σύνορα της Ευρωπαϊκής Ενώσεως. Δηλαδή, τι θα γίνει; Θα έλθουν τα στρατεύματα της Μάλτας και του Λουξεμβούργου να υπερασπιστούν τη Χίο και τη Μυτιλήνη; Θα ενδιαφερθεί καμιά Γερμανία, Γαλλία, Ιταλία, εάν η Τουρκία μας επιτεθεί; Όχι, βέβαια. Αυτά είναι λεονταρισμοί χωρίς σθένος.</w:t>
      </w:r>
    </w:p>
    <w:p w14:paraId="07527555"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Την ίδια στιγμή, σύμφωνα με τον επίσημο επίτροπο της Ευρωπαϊκής Ενώσεως για θέματα τρομοκρατίας, πεντακόσιες χιλιάδες ισλαμιστές, τζιχαντιστές, τρομοκράτες υπάρχουν στις χώρες της Ευρώπης. Κι εσείς τι κάνετε; Τίποτα. Το Δουβλίνο ΙΙ συνεχίζεται και περιμένουμε, μάλιστα, και επιστροφή λαθρομεταναστών από τη Γερμανία, γιατί αυτοί είναι βεβαιωμένοι λαθρομετανάστες και όχι πρόσφυγες. Τους στείλατε σαν πρόσφυγες, αλλά είναι λαθρομετανάστες. Και τι κάνει το κράτος; Έχει στήσει μια νέα βιομηχανία, τη βιομηχανία των μη κυβερνητικών οργανώσεων, όπου γίνονται σκάνδαλα εκατοντάδων εκατομμυρίων ευρώ. Το νέο σχέδιο που προωθούν οι μη κυβερνητικές οργανώσεις είναι να ενοικιάζουν διαμερίσματα σε πρόσφυγες και λαθρομετανάστες. Όπως, μάλιστα, μου καταγγέλθηκε, στην πόλη του Κιλκίς, αλλά και στη Θεσσαλονίκη, ενοικιάζονται πολύ ακριβότερα τα διαμερίσματα από την τρέχουσα τιμή που έχουν στους πρόσφυγες από τις ΜΚΟ με αποτέλεσμα να μη βρίσκουν να ενοικιάσουν κατοικίες φοιτητές και στρατιωτικοί.</w:t>
      </w:r>
    </w:p>
    <w:p w14:paraId="07527556" w14:textId="77777777" w:rsidR="00275A9F" w:rsidRDefault="00034DBE">
      <w:pPr>
        <w:spacing w:line="600" w:lineRule="auto"/>
        <w:ind w:firstLine="720"/>
        <w:contextualSpacing/>
        <w:jc w:val="both"/>
        <w:rPr>
          <w:rFonts w:eastAsia="Times New Roman"/>
          <w:szCs w:val="24"/>
        </w:rPr>
      </w:pPr>
      <w:r>
        <w:rPr>
          <w:rFonts w:eastAsia="Times New Roman"/>
          <w:szCs w:val="24"/>
        </w:rPr>
        <w:t>Μια μεγάλη, λοιπόν, βιομηχανία είναι οι ΜΚΟ και η περίφημη ενσωμάτωση των λεγομένων προσφύγων και την ίδια στιγμή έχουμε τους Έλληνες –εκατοντάδες χιλιάδες Έλληνες- με κόκκινα δάνεια να κινδυνεύουν να χάσουν το σπίτι τους και όλοι αυτοί απορούν πώς είναι δυνατόν να δίνει το κράτος μας στέγη σ’ αυτούς που μπήκαν παράνομα σ’ αυτό και να μη δίνει στέγη στους Έλληνες πολίτες.</w:t>
      </w:r>
    </w:p>
    <w:p w14:paraId="07527557" w14:textId="77777777" w:rsidR="00275A9F" w:rsidRDefault="00034DBE">
      <w:pPr>
        <w:spacing w:line="600" w:lineRule="auto"/>
        <w:ind w:firstLine="720"/>
        <w:contextualSpacing/>
        <w:jc w:val="both"/>
        <w:rPr>
          <w:rFonts w:eastAsia="Times New Roman"/>
          <w:szCs w:val="24"/>
        </w:rPr>
      </w:pPr>
      <w:r>
        <w:rPr>
          <w:rFonts w:eastAsia="Times New Roman"/>
          <w:szCs w:val="24"/>
        </w:rPr>
        <w:t>Σχετικά με το σημερινό σχέδιο νόμου, το οποίο αφορά συνταξιοδοτικές ρυθμίσεις, πρόκειται περί ενός νομοθετήματος, το οποίο πραγματικά είναι ένα μνημονιακό νομοθέτημα και για τον λόγο αυτό, εκτός από κάποιες ευεργετικές διατάξεις στις οποίες θα σταθούμε με περισυλλογή και θα αποφασίσουμε, θα το καταψηφίσουμε.</w:t>
      </w:r>
    </w:p>
    <w:p w14:paraId="07527558"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Μόνο το γεγονός ότι με το νομοσχέδιο αυτό καθορίζεται η εθνική σύνταξη στα 345 ευρώ είναι ένα αίσχος. Κάνατε την Ελλάδα Βουλγαρία και ακόμα χειρότερα, γιατί στη Βουλγαρία η ανεργία είναι 6%, ενώ στην Ελλάδα η επίσημη είναι 22% και είναι πολύ μεγαλύτερη στην πραγματικότητα.</w:t>
      </w:r>
    </w:p>
    <w:p w14:paraId="0752755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Είχαμε, επίσης, ένα άλλο σημαντικό γεγονός, το οποίο, επίσης, πέρασε στα ψιλά, τη δήλωση Γκάμπριελ στο γερμανικό Κοινοβούλιο, όπου είπε ότι ο Σόιμπλε επέμεινε μέχρι τα τέλη του 2016 να γίνει το </w:t>
      </w:r>
      <w:r>
        <w:rPr>
          <w:rFonts w:eastAsia="Times New Roman"/>
          <w:szCs w:val="24"/>
          <w:lang w:val="en-US"/>
        </w:rPr>
        <w:t>Grexit</w:t>
      </w:r>
      <w:r>
        <w:rPr>
          <w:rFonts w:eastAsia="Times New Roman"/>
          <w:szCs w:val="24"/>
        </w:rPr>
        <w:t xml:space="preserve"> και ότι ευτυχώς που η Μέρκελ μας έσωσε, γιατί αλλιώς –προσέξτε- δεν θα καταστρεφόταν –λέει- η Ελλάδα, θα καταστρεφόταν η Ευρώπη. Είναι πρόβλημα για την Ευρώπη το να βγει η Ελλάδα από το ευρώ. Και αυτό δεν το εκμεταλλεύεστε και υποτάσσεστε πλήρως. Λέτε ψέματα συνεχώς στον ελληνικό λαό, νομίζοντας ότι όλοι είναι αφελείς.</w:t>
      </w:r>
    </w:p>
    <w:p w14:paraId="0752755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Θα ήθελα, όμως, να σταθώ τελειώνοντας και σε ένα άρθρο, το οποίο έγραψε ο Πρωθυπουργός, σε μια κυριακάτικη εφημερίδα, το οποίο ήταν το κύριο θέμα της εφημερίδας και είχε τίτλο: «Ήταν ο Ανδρέας ψεύτης;». Τρεις σελίδες είναι το άρθρο του Πρωθυπουργού. Το διάβασα προσεκτικά. Δεν λέει πουθενά ότι ήταν ο Ανδρέας ψεύτης. </w:t>
      </w:r>
    </w:p>
    <w:p w14:paraId="0752755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Είστε το νέο ΠΑΣΟΚ και το παραδέχεστε και, μάλιστα, σχετικά με τις κατηγορίες περί λαϊκισμού λέτε ότι αν ο ΣΥΡΙΖΑ -λέει χαρακτηριστικά ο Πρωθυπουργός- κατηγορείται σήμερα στο κόμμα που έχει πιάσει ξανά το νήμα αυτών των στόχων, του ΠΑΣΟΚ, τότε η κατηγορία γίνεται δεκτή. </w:t>
      </w:r>
    </w:p>
    <w:p w14:paraId="0752755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Ακόμη, στο ίδιο άρθρο μιλάει για τη διακήρυξη της 3</w:t>
      </w:r>
      <w:r>
        <w:rPr>
          <w:rFonts w:eastAsia="Times New Roman" w:cs="Times New Roman"/>
          <w:szCs w:val="24"/>
          <w:vertAlign w:val="superscript"/>
        </w:rPr>
        <w:t>ης</w:t>
      </w:r>
      <w:r>
        <w:rPr>
          <w:rFonts w:eastAsia="Times New Roman" w:cs="Times New Roman"/>
          <w:szCs w:val="24"/>
        </w:rPr>
        <w:t xml:space="preserve"> του Σεπτέμβρη, σύντροφοι του ΣΥΡΙΖΑ, και λέει, επίσης, ότι εκατομμύρια καταπιεσμένοι επί δεκαετίες ομογενείς, είχαν με το ΠΑΣΟΚ τη δυνατότητα να πάρουν εκδίκηση τα όνειρά τους.</w:t>
      </w:r>
    </w:p>
    <w:p w14:paraId="0752755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ήταν η εκδίκηση στα όνειρά τους; Να πάρουν μία θέση στο δημόσιο; Να δημιουργηθεί αυτό το πελατειακό κράτος που χρεωκόπησε τη χώρα; Και ετοιμάζεστε και για νέους διορισμούς.</w:t>
      </w:r>
    </w:p>
    <w:p w14:paraId="0752755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Όμως διαχωρίζει τη θέση του ο Πρωθυπουργός στο άρθρο του από τους επίγονους του ΠΑΣΟΚ, αναφερόμενος στην κυβέρνηση Σημίτη, λέγοντας ότι αυτός τιμά το παλαιό ΠΑΣΟΚ του Ανδρέα Παπανδρέου. </w:t>
      </w:r>
    </w:p>
    <w:p w14:paraId="0752755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Είναι οκτώ οι υποψήφιοι μέχρι σήμερα για την προεδρία του ΠΑΣΟΚ. Ίσως θα έπρεπε να προστεθεί και ένας ένατος. Το όνομά του: Αλέξης Τσίπρας!</w:t>
      </w:r>
    </w:p>
    <w:p w14:paraId="0752756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Είστε το νέο ΠΑΣΟΚ, είτε το θέλετε είτε δεν το θέλετε, και με τη βούλα πλέον και με ομολογία του ίδιου του Πρωθυπουργού σας!</w:t>
      </w:r>
    </w:p>
    <w:p w14:paraId="0752756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Όμως υπάρχει και κάτι χειρότερο που χρεώνεται ο ΣΥΡΙΖΑ, που είναι μία θλιβερή μειοψηφία πλέον στον ελληνικό λαό και εάν είχε πολιτική εντιμότητα θα έπρεπε να παραιτηθεί, γιατί δεν εκφράζει τη θέληση της πλειοψηφίας του ελληνικού λαού. Το χειρότερο που κάνατε, λοιπόν, δεν είναι ότι δεν σκίσατε τα μνημόνια, αλλά ότι πείσατε τον λαό με αυτή την σκληρή, την αντιλαϊκή σας πολιτική να αποδεχτεί και να προσκυνήσει αυτή την πολιτική των μνημονίων.</w:t>
      </w:r>
    </w:p>
    <w:p w14:paraId="0752756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Απέναντι σε όλους αυτούς, οι οποίοι σήμερα παθητικά έχουν αποδεχθεί με ραγιαδισμό αυτή την αντεθνική και αντιλαϊκή πολιτική, η Χρυσή Αυγή κηρύσσει τον λόγο του αγώνα, χαράσσει τον δρόμο του αγώνα και καλεί τον ελληνικό λαό να αντισταθεί για μία νέα Ελλάδα, χωρίς μνημόνια, χωρίς ξενοκρατία!</w:t>
      </w:r>
    </w:p>
    <w:p w14:paraId="07527563" w14:textId="77777777" w:rsidR="00275A9F" w:rsidRDefault="00034DBE">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7527564" w14:textId="77777777" w:rsidR="00275A9F" w:rsidRDefault="00034DBE">
      <w:pPr>
        <w:spacing w:line="600" w:lineRule="auto"/>
        <w:ind w:firstLine="720"/>
        <w:contextualSpacing/>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07527565" w14:textId="77777777" w:rsidR="00275A9F" w:rsidRDefault="00034DBE">
      <w:pPr>
        <w:spacing w:line="600" w:lineRule="auto"/>
        <w:ind w:firstLine="720"/>
        <w:contextualSpacing/>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Λοβέρδο, έχετε τον λόγο για δύο λεπτά.</w:t>
      </w:r>
    </w:p>
    <w:p w14:paraId="0752756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ακούσαμε ως Κοινοβουλευτική Ομάδα τον Υπουργό Οικονομικών να μας ενημερώνει, διακόπτοντας τη διαδικασία –και καλά έκανε- για τις συζητήσεις που έχει εν όψει της αξιολόγησης και να διαψεύδει δημοσιεύματα που ήθελαν να υπάρχουν κάποια προβλήματα. Είναι ευπρόσδεκτη αυτή η ενημέρωση!</w:t>
      </w:r>
    </w:p>
    <w:p w14:paraId="0752756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έχουμε πάντα επιφυλάξεις σε αυτά που ακούμε από κυβερνητικούς παράγοντες και από τον Υπουργό Οικονομικών, γιατί πολλά πράγματα μας έχει πει εδώ. Θυμάμαι στα τέλη του 2016 να μας λέτε για το χρέος και τίποτα από αυτά που είπατε δεν έγινε. Έτσι θυμάμαι και για πολλά άλλα θέματα να δίνετε διαβεβαιώσεις και λόγους τιμής και να μην τηρούνται. Εύχομαι αυτή τη φορά αυτά που είπατε να είναι και έτσι. </w:t>
      </w:r>
    </w:p>
    <w:p w14:paraId="0752756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κάνατε μία αναφορά, για την οποία κινητοποιηθήκαμε και ζητήσαμε τον λόγο, στο ότι αυτό το σχέδιο νόμου που συζητά σήμερα η Βουλή για να ψηφίσει είναι ένα από τα βήματα εξόδου από την κρίση που περνάει ο τόπος. Κάπως έτσι το είπατε. </w:t>
      </w:r>
    </w:p>
    <w:p w14:paraId="0752756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Νομίζω ότι η ενημέρωση που έχετε από τους αρμοδίους στο Υπουργείο Εργασίας δεν είναι ακριβής και κάνετε λάθος και εκτίθεστε, διότι αυτό το σχέδιο νόμου, κύριε Υπουργέ, έχει ένα πρώτο κομμάτι, το οποίο έχει να κάνει με ασφαλιστικές ρυθμίσεις, με τριάντα δύο περίπου άρθρα, εκ των οποίων τα δεκατρία διορθώνουν ημαρτημένα του νόμου Κατρούγκαλου. Μάλιστα, ένα εξ αυτών, το πρώτο, κάνει τέσσερις αλλαγές στον νόμο Κατρούγκαλου.</w:t>
      </w:r>
    </w:p>
    <w:p w14:paraId="0752756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εμπεριέχει διατάξεις για τα εργασιακά καθ’ υπαγόρευση, ποιου ακριβώς δεν μπορώ να ξέρω! Όμως όταν στο άρθρο 50, κυρίες και κύριοι Βουλευτές και κύριε Υπουργέ, προβλέπεται ότι σε </w:t>
      </w:r>
      <w:r>
        <w:rPr>
          <w:rFonts w:eastAsia="Times New Roman" w:cs="Times New Roman"/>
          <w:szCs w:val="24"/>
        </w:rPr>
        <w:lastRenderedPageBreak/>
        <w:t>περίπτωση καθυστέρησης καταβολής οφειλομένων προς τους εργαζόμενους, του δίδεται το δικαίωμα να ζητήσει την έκδοση διαταγής πληρωμής, όταν στην παράγραφο 4 του άρθρου 50 αναφέρεται και η ανακοπή κατά της αποφάσεως περί διαταγής πληρωμής και η αναστολή της εκτελέσεως της διαταγής πληρωμής, καταλαβαίνει ένας πολύ άπειρος ακόμη περί τα νομικά, ότι αυτό μία αύξηση της δικηγορικής ύλης είναι.</w:t>
      </w:r>
    </w:p>
    <w:p w14:paraId="0752756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Εγώ δικηγόρος εν ενεργεία είμαι, δεν έχω αντίρρηση ως επαγγελματίας. Όμως ως πολιτικός και στην Αίθουσα αυτή, θεωρώ ότι πρέπει να βλέπουμε τι μας φέρνει η Κυβέρνηση να ψηφίζουμε.</w:t>
      </w:r>
    </w:p>
    <w:p w14:paraId="0752756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Πάνω σε αυτά τα άρθρα βασιστήκατε για να πείτε ότι είναι σχέδιο νόμου εξόδου από την κρίση, και μάλιστα στο πλαίσιο των πολιτικών ενός Υπουργείου που επί των ημερών σας έκανε τις μεγαλύτερες περικοπές στο ΕΚΑΣ, το οποίο το κατήργησε, το εξαφάνισε, στις κύριες και τις επικουρικές συντάξεις;</w:t>
      </w:r>
    </w:p>
    <w:p w14:paraId="0752756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ενημέρωση περί της αξιολόγησης είναι ευπρόσδεκτη, αλλά όλες οι άλλες αναφορές σας, δυστυχώς, ήταν απολύτως άστοχες. </w:t>
      </w:r>
    </w:p>
    <w:p w14:paraId="0752756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52756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Λοβέρδο.</w:t>
      </w:r>
    </w:p>
    <w:p w14:paraId="0752757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και ο Κοινοβουλευτικός Εκπρόσωπος του Κομμουνιστικού Κόμματος Ελλάδας, ο κ. Καραθανασόπουλος. </w:t>
      </w:r>
    </w:p>
    <w:p w14:paraId="0752757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Καραθανασόπουλε, έχετε τον λόγο. </w:t>
      </w:r>
    </w:p>
    <w:p w14:paraId="07527572"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θα ήθελα τον λόγο για δυο λεπτά, για να κάνω ένα σύντομο σχόλιο στην τοποθέτηση του κ. Τσακαλώτου, του Υπουργού Οικονομικών. </w:t>
      </w:r>
    </w:p>
    <w:p w14:paraId="07527573"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Ορίστε, έχετε τον λόγο. </w:t>
      </w:r>
    </w:p>
    <w:p w14:paraId="0752757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w:t>
      </w:r>
    </w:p>
    <w:p w14:paraId="07527575"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θέλατε να διαψεύσετε τα δημοσιεύματα. Όμως αυτό το οποίο δεν μπορείτε να διαψεύσετε είναι την πραγματικότητα. Και η πραγματικότητα λέει πολύ συγκεκριμένα πράγματα. Λέει ότι ως Κυβέρνηση δεν καταργήσατε κανέναν αντεργατικό νόμο των κυβερνήσεων της Νέας Δημοκρατίας και του ΠΑΣΟΚ. Πατήσατε σε αυτό το αντεργατικό οπλοστάσιο και το προχωρήσατε ένα βήμα παραπέρα. Για παράδειγμα, η απελευθέρωση των ομαδικών απολύσεων. Άλλο παράδειγμα, η κατάργηση της Κυριακάτικης αργίας. Και ετοιμάζεστε, στο πλαίσιο της τρίτης αξιολόγησης, να «χτυπήσετε» και τα συνδικαλιστικά δικαιώματα -όσα έχουν απομείνει- και να βάλετε και περισσότερα εμπόδια στην κήρυξη απεργίας. </w:t>
      </w:r>
    </w:p>
    <w:p w14:paraId="0752757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Ό,τι και αν κάνετε, κύριε Υπουργέ, δεν μπορείτε να αλλάξετε το </w:t>
      </w:r>
      <w:r>
        <w:rPr>
          <w:rFonts w:eastAsia="Times New Roman" w:cs="Times New Roman"/>
          <w:szCs w:val="24"/>
          <w:lang w:val="en-US"/>
        </w:rPr>
        <w:t>DNA</w:t>
      </w:r>
      <w:r>
        <w:rPr>
          <w:rFonts w:eastAsia="Times New Roman" w:cs="Times New Roman"/>
          <w:szCs w:val="24"/>
        </w:rPr>
        <w:t xml:space="preserve"> του καπιταλιστικού συστήματος, το οποίο πατάει πάνω στην εκμετάλλευση του ανθρώπου από τον άνθρωπο και αναπαράγει συνεχώς, διευρύνοντας τις κοινωνικές ανισότητες. </w:t>
      </w:r>
    </w:p>
    <w:p w14:paraId="0752757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παραγόμενος πλούτος συγκεντρώνεται σε όλο και λιγότερα χέρια και αυξάνεται η σχετική και απόλυτη φτώχεια σε αυτόν εδώ τον τόπο -και όχι μόνο στην Ελλάδα, αλλά και παντού, κύριε Υπουργέ- γιατί η ανατροπή στις εργασιακές σχέσεις, η απελευθέρωση της αγοράς εργασίας εκεί κατατείνει, στο να μειωθεί ακόμη περισσότερο η τιμή της εργατικής δύναμης, για να θωρακιστεί η ανταγωνιστικότητα και η κερδοφορία του κεφαλαίου. </w:t>
      </w:r>
    </w:p>
    <w:p w14:paraId="0752757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πράγμα θέλω να πω, κύριε Υπουργέ: Πολλοί προσπάθησαν στο διάβα αυτών των αιώνων να εξανθρωπίσουν τον καπιταλισμό. Όχι μόνο δεν το κατάφεραν, αλλά αποτέλεσαν και το άλλοθι για να επιταχυνθούν τα αντεργατικά και αντιλαϊκά μέτρα. </w:t>
      </w:r>
    </w:p>
    <w:p w14:paraId="0752757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επί της ουσίας, αν πιστεύετε ότι σε συνθήκες καπιταλισμού η δημοκρατία μπορεί να περάσει τις πύλες των εργοστασίων, αυτό θα γίνει μόνο όταν ο ήλιος βγει από τη Δύση, κύριε Υπουργέ. Τότε και μόνο τότε! Καλλιεργείτε στον κόσμο αυταπάτες, για να υλοποιήσετε μια σκληρή ταξική πολιτική που εξυπηρετεί τις ανάγκες των μονοπωλιακών ομίλων και του κεφαλαίου. </w:t>
      </w:r>
    </w:p>
    <w:p w14:paraId="0752757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Καραθανασόπουλο. </w:t>
      </w:r>
    </w:p>
    <w:p w14:paraId="0752757B"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μπορώ να έχω τον λόγο; </w:t>
      </w:r>
    </w:p>
    <w:p w14:paraId="0752757C"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Κοινοβουλευτικός Εκπρόσωπος της Νέας Δημοκρατίας κ. Δένδιας. </w:t>
      </w:r>
    </w:p>
    <w:p w14:paraId="0752757D"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Δένδια, έχετε τον λόγο για δυο λεπτά και εσείς. </w:t>
      </w:r>
    </w:p>
    <w:p w14:paraId="0752757E"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σας ευχαριστώ, θα μιλήσω λιγότερο από δυο λεπτά. </w:t>
      </w:r>
    </w:p>
    <w:p w14:paraId="0752757F"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 αρχάς, με την ευκαιρία, θα ήθελα να εκφράσω τις θερμότερες ευχές μου για ανάρρωση και προσωπικά, αλλά κυρίως εκ μέρους της Νέας Δημοκρατίας, στον Πρόεδρο της Βουλής. Ευχόμαστε να είναι γρήγορα κοντά μας!</w:t>
      </w:r>
    </w:p>
    <w:p w14:paraId="07527580"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ήρθατε -εσπευσμένως, από ό,τι καταλαβαίνω- για να ενημερώσετε την Εθνική Αντιπροσωπεία -αυτό είναι θετικό- όσον αφορά διάφορες φήμες για το θέμα των διαπραγματεύσεων. </w:t>
      </w:r>
    </w:p>
    <w:p w14:paraId="0752758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θα ήθελα να σας ρωτήσω κάτι απολύτως συγκεκριμένο. Κρατάω στα χέρια μου χθεσινή ανακοίνωση του Αθηναϊκού Πρακτορείου Ειδήσεων. Συγκεκριμένα γράφει: «Ελληνικές πηγές διαψεύδουν ότι στο χθεσινό </w:t>
      </w:r>
      <w:r>
        <w:rPr>
          <w:rFonts w:eastAsia="Times New Roman" w:cs="Times New Roman"/>
          <w:szCs w:val="24"/>
          <w:lang w:val="en-US"/>
        </w:rPr>
        <w:t>Euroworking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έγινε συζήτηση για το θέμα των εργασιακών…» -ούτε στον νόμο του Υπουργείου Εσωτερικών ούτε στον νόμο για την απλήρωτη εργασία- «…σημειώνοντας, ωστόσο, ότι το θέμα αυτό αποτελεί αντικείμενο διαβουλεύσεων». </w:t>
      </w:r>
    </w:p>
    <w:p w14:paraId="07527582"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Εσείς είστε ο επικεφαλής διαπραγματευτής της χώρας. Η Εθνική Αντιπροσωπεία έχει επανειλημμένως γελοιοποιηθεί με ευθύνη της κυβερνητικής πλειοψηφίας και της Κυβέρνησης, φέρνοντας διατάξεις τις οποίες ψηφίζουμε -εμείς άλλες δεν ψηφίζουμε- και οι οποίες αποσύρονται την άλλη μέρα και έρχονται άλλες στο πλαίσιο της ανάγκης της διαπραγμάτευσης. Διαβεβαιώνετε την Εθνική Αντιπροσωπεία ότι δεν θα συμβεί τίποτα τέτοιο στο νομοθέτημα το οποίο φέρνει η κ. Αχτσιόγλου; Η απάντηση είναι ναι ή όχι. Εδώ δεν υπάρχει λόγος…</w:t>
      </w:r>
    </w:p>
    <w:p w14:paraId="07527583"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Η απάντηση είναι αυτή που έδωσα στην ομιλία μου. </w:t>
      </w:r>
    </w:p>
    <w:p w14:paraId="0752758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αφήνετε ανοικτό, δηλαδή.</w:t>
      </w:r>
    </w:p>
    <w:p w14:paraId="07527585"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Άκουσα την ομιλία σας. Στην εισαγωγή της ομιλίας σας…</w:t>
      </w:r>
    </w:p>
    <w:p w14:paraId="0752758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Τσακαλώτε, δεν καταγράφεται κάτι από αυτό που λέτε, γιατί…  </w:t>
      </w:r>
    </w:p>
    <w:p w14:paraId="0752758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Πρόεδρε, θα ήθελα τον λόγο. </w:t>
      </w:r>
    </w:p>
    <w:p w14:paraId="0752758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συγχωρείτε, κύριε Τσακαλώτε…</w:t>
      </w:r>
    </w:p>
    <w:p w14:paraId="0752758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Κύριε Πρόεδρε, θα ήθελα τον λόγο για πέντε δευτερόλεπτα.</w:t>
      </w:r>
    </w:p>
    <w:p w14:paraId="0752758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Μισό λεπτό. Αφήστε με λίγο να σας εξηγήσω. Θα σας δώσω τον λόγο. Δεν σας τον στερώ. Τέθηκαν ερωτήματα ή ένα ερώτημα. Ας ακούσουμε όποιον άλλο θέλει να παρέμβει, γιατί έχουν δηλώσει ότι θέλουν να παρέμβουν και οι κοινοβουλευτικοί εκπρόσωποι των υπολοίπων Κοινοβουλευτικών Ομάδων, για να έχετε μια συνολική εικόνα και να απαντήσετε. Θα κλείσουμε με εσάς. </w:t>
      </w:r>
    </w:p>
    <w:p w14:paraId="0752758B"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Δώστε μου πέντε δευτερόλεπτα για να μην το ξεχάσω. </w:t>
      </w:r>
    </w:p>
    <w:p w14:paraId="0752758C"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έχετε τον λόγο. </w:t>
      </w:r>
    </w:p>
    <w:p w14:paraId="0752758D"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Αν ο κ. Δένδιας κατεβάσει την ομιλία μου, θα καταλάβει ότι απάντησα. </w:t>
      </w:r>
    </w:p>
    <w:p w14:paraId="0752758E"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Κατεβάστε τη και θα το δείτε!</w:t>
      </w:r>
    </w:p>
    <w:p w14:paraId="0752758F"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Το ναι ή όχι, όμως, θα ήταν πιο σύντομο. </w:t>
      </w:r>
    </w:p>
    <w:p w14:paraId="07527590"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θα ήθελα τον λόγο. </w:t>
      </w:r>
    </w:p>
    <w:p w14:paraId="0752759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Αμυράς από την Κοινοβουλευτική Ομάδα του Ποταμιού. </w:t>
      </w:r>
    </w:p>
    <w:p w14:paraId="07527592"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Αμυρά, θέλετε τον λόγο και εσείς για δυο λεπτά; </w:t>
      </w:r>
    </w:p>
    <w:p w14:paraId="07527593"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κύριε Πρόεδρε. </w:t>
      </w:r>
    </w:p>
    <w:p w14:paraId="0752759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Ορίστε, έχετε τον λόγο. </w:t>
      </w:r>
    </w:p>
    <w:p w14:paraId="07527595" w14:textId="77777777" w:rsidR="00275A9F" w:rsidRDefault="00034DBE">
      <w:pPr>
        <w:spacing w:line="600" w:lineRule="auto"/>
        <w:ind w:firstLine="720"/>
        <w:contextualSpacing/>
        <w:jc w:val="both"/>
        <w:rPr>
          <w:rFonts w:eastAsia="Times New Roman"/>
          <w:bCs/>
        </w:rPr>
      </w:pPr>
      <w:r>
        <w:rPr>
          <w:rFonts w:eastAsia="Times New Roman" w:cs="Times New Roman"/>
          <w:b/>
          <w:szCs w:val="24"/>
        </w:rPr>
        <w:lastRenderedPageBreak/>
        <w:t xml:space="preserve">ΓΕΩΡΓΙΟΣ ΑΜΥΡΑΣ: </w:t>
      </w:r>
      <w:r>
        <w:rPr>
          <w:rFonts w:eastAsia="Times New Roman" w:cs="Times New Roman"/>
          <w:szCs w:val="24"/>
        </w:rPr>
        <w:t xml:space="preserve">Ευχαριστώ, </w:t>
      </w:r>
      <w:r>
        <w:rPr>
          <w:rFonts w:eastAsia="Times New Roman"/>
          <w:bCs/>
        </w:rPr>
        <w:t>κύριε Πρόεδρε.</w:t>
      </w:r>
    </w:p>
    <w:p w14:paraId="07527596" w14:textId="77777777" w:rsidR="00275A9F" w:rsidRDefault="00034DBE">
      <w:pPr>
        <w:spacing w:line="600" w:lineRule="auto"/>
        <w:ind w:firstLine="720"/>
        <w:contextualSpacing/>
        <w:jc w:val="both"/>
        <w:rPr>
          <w:rFonts w:eastAsia="Times New Roman"/>
          <w:bCs/>
        </w:rPr>
      </w:pPr>
      <w:r>
        <w:rPr>
          <w:rFonts w:eastAsia="Times New Roman"/>
          <w:bCs/>
        </w:rPr>
        <w:t>Αγαπητέ κύριε Τσακαλώτε, πριν από λίγο είπατε ότι το παρόν σχέδιο νόμου στην ουσία περιλαμβάνει το πώς φαντάζεστε τα εργασιακά δικαιώματα, την ισορροπία της αγοράς εργασίας μετά την έξοδο από τα μνημόνια και την κρίση. Φοβάμαι ότι θα μείνουμε μόνο στη φαντασία. Εγώ θα είμαι πάρα πολύ συγκεκριμένος και σας καλώ, αν θέλετε, σας προκαλώ, να μου δώσετε μια συγκεκριμένη απάντηση.</w:t>
      </w:r>
    </w:p>
    <w:p w14:paraId="07527597" w14:textId="77777777" w:rsidR="00275A9F" w:rsidRDefault="00034DBE">
      <w:pPr>
        <w:spacing w:line="600" w:lineRule="auto"/>
        <w:ind w:firstLine="720"/>
        <w:contextualSpacing/>
        <w:jc w:val="both"/>
        <w:rPr>
          <w:rFonts w:eastAsia="Times New Roman"/>
          <w:bCs/>
        </w:rPr>
      </w:pPr>
      <w:r>
        <w:rPr>
          <w:rFonts w:eastAsia="Times New Roman"/>
          <w:bCs/>
        </w:rPr>
        <w:t>Πριν από έναν μήνα ψηφίστηκε εδώ στο Κοινοβούλιο ο ν.4487. Το άρθρο 56, λοιπόν, έλεγε -η κ. Αχτσιόγλου, βεβαίως, θα το θυμάται περισσότερο από όλους- το εξής: Ανέφερε ότι θα θεωρείται μονομερής βλαπτική μεταβολή των όρων εργασίας η αξιόλογη καθυστέρηση καταβολής των δεδουλευμένων αποδοχών του εργαζομένου από τον εργοδότη, ανεξαρτήτως αιτίας καθυστέρησης. Ξαναλέω ότι ψηφίσαμε πως θα είναι μονομερής, βλαπτική μεταβολή των όρων εργασίας η αξιόλογη καθυστέρηση καταβολής των δεδουλευμένων.</w:t>
      </w:r>
    </w:p>
    <w:p w14:paraId="07527598" w14:textId="77777777" w:rsidR="00275A9F" w:rsidRDefault="00034DBE">
      <w:pPr>
        <w:spacing w:line="600" w:lineRule="auto"/>
        <w:ind w:firstLine="720"/>
        <w:contextualSpacing/>
        <w:jc w:val="both"/>
        <w:rPr>
          <w:rFonts w:eastAsia="Times New Roman"/>
          <w:bCs/>
        </w:rPr>
      </w:pPr>
      <w:r>
        <w:rPr>
          <w:rFonts w:eastAsia="Times New Roman"/>
          <w:bCs/>
        </w:rPr>
        <w:t xml:space="preserve">Και σας ερωτώ εγώ: Ποια είναι η αξιόλογη καθυστέρηση; Είναι δύο, τρεις, τέσσερις μήνες; Θα ήθελα να μου πείτε συγκεκριμένα. Γιατί με το να αφήνουμε μια γενική διάταξη έτσι, χωρίς, όμως, να της δίνουμε ουσία, σάρκα και οστά -πείτε σε έναν μήνα κι εμείς πρώτοι θα σας χειροκροτήσουμε- σημαίνει ότι όλα τα υπόλοιπα τα ανάγετε στον χώρο της φαντασίας, όπως μας περιγράψατε πριν. </w:t>
      </w:r>
    </w:p>
    <w:p w14:paraId="07527599" w14:textId="77777777" w:rsidR="00275A9F" w:rsidRDefault="00034DBE">
      <w:pPr>
        <w:spacing w:line="600" w:lineRule="auto"/>
        <w:ind w:firstLine="720"/>
        <w:contextualSpacing/>
        <w:jc w:val="both"/>
        <w:rPr>
          <w:rFonts w:eastAsia="Times New Roman"/>
          <w:bCs/>
        </w:rPr>
      </w:pPr>
      <w:r>
        <w:rPr>
          <w:rFonts w:eastAsia="Times New Roman"/>
          <w:bCs/>
        </w:rPr>
        <w:t xml:space="preserve">Και καταλήγω. Όταν μιλάγατε για τον νεοφιλελευθερισμό και τον καταχεριάζατε, εγώ κοίταγα τον κ. Σκουρλέτη. Ήθελα να δω τις δικές του αντιδράσεις. Γιατί σας θυμίζω ότι πριν από δύο μήνες σε συνέντευξή του ο κ. Σκουρλέτης, ο Υπουργός που κάθεται δίπλα σας, είχε πει: «Ασκούμε νεοφιλελεύθερες πολιτικές και αυτό δεν μας αρέσει». </w:t>
      </w:r>
    </w:p>
    <w:p w14:paraId="0752759A" w14:textId="77777777" w:rsidR="00275A9F" w:rsidRDefault="00034DBE">
      <w:pPr>
        <w:spacing w:line="600" w:lineRule="auto"/>
        <w:ind w:firstLine="720"/>
        <w:contextualSpacing/>
        <w:jc w:val="both"/>
        <w:rPr>
          <w:rFonts w:eastAsia="Times New Roman"/>
          <w:bCs/>
        </w:rPr>
      </w:pPr>
      <w:r>
        <w:rPr>
          <w:rFonts w:eastAsia="Times New Roman"/>
          <w:bCs/>
        </w:rPr>
        <w:lastRenderedPageBreak/>
        <w:t xml:space="preserve">Αν δεν σας αρέσει, αγαπητέ κύριε Σουρλέτη και κύριε Τσακαλώτε, τότε υπάρχει άλλος δρόμος, άλλη οδός. Υπάρχει, ας πούμε, η οδός της παραιτήσεως από την υποχρέωση να βάζετε το χέρι σας στη νεοφιλελεύθερη φωτιά. Όπως, βέβαια, δεν παραιτήθηκε ο κ. Τσακαλώτος όταν το αφορολόγητο έπεσε στα 5.400 ευρώ, φαντάζομαι ότι κι εσείς θα κάνετε το ίδιο. Όμως δεν είναι αυτό το θέμα μου. Το θέμα είναι να μας δώσετε ένα χρονικό όριο της αξιόλογης καθυστέρησης που σας περιέγραψα. Ένας μήνας είναι, κύριε Τσακαλώτε, ένας χρόνος ή μια δεκαετία; </w:t>
      </w:r>
    </w:p>
    <w:p w14:paraId="0752759B" w14:textId="77777777" w:rsidR="00275A9F" w:rsidRDefault="00034DBE">
      <w:pPr>
        <w:spacing w:line="600" w:lineRule="auto"/>
        <w:ind w:firstLine="720"/>
        <w:contextualSpacing/>
        <w:jc w:val="both"/>
        <w:rPr>
          <w:rFonts w:eastAsia="Times New Roman"/>
          <w:bCs/>
        </w:rPr>
      </w:pPr>
      <w:r>
        <w:rPr>
          <w:rFonts w:eastAsia="Times New Roman"/>
          <w:bCs/>
        </w:rPr>
        <w:t>Ευχαριστώ πολύ.</w:t>
      </w:r>
    </w:p>
    <w:p w14:paraId="0752759C" w14:textId="77777777" w:rsidR="00275A9F" w:rsidRDefault="00034DBE">
      <w:pPr>
        <w:spacing w:line="600" w:lineRule="auto"/>
        <w:ind w:firstLine="720"/>
        <w:contextualSpacing/>
        <w:jc w:val="both"/>
        <w:rPr>
          <w:rFonts w:eastAsia="Times New Roman"/>
          <w:bCs/>
        </w:rPr>
      </w:pPr>
      <w:r>
        <w:rPr>
          <w:rFonts w:eastAsia="Times New Roman"/>
          <w:b/>
          <w:bCs/>
        </w:rPr>
        <w:t>ΠΡΟΕΔΡΕΥΩΝ (Γεώργιος Λαμπρούλης):</w:t>
      </w:r>
      <w:r>
        <w:rPr>
          <w:rFonts w:eastAsia="Times New Roman"/>
          <w:bCs/>
        </w:rPr>
        <w:t xml:space="preserve"> Καλώς. Ευχαριστούμε τον κ. Αμυρά.</w:t>
      </w:r>
    </w:p>
    <w:p w14:paraId="0752759D" w14:textId="77777777" w:rsidR="00275A9F" w:rsidRDefault="00034DBE">
      <w:pPr>
        <w:spacing w:line="600" w:lineRule="auto"/>
        <w:ind w:firstLine="720"/>
        <w:contextualSpacing/>
        <w:jc w:val="both"/>
        <w:rPr>
          <w:rFonts w:eastAsia="Times New Roman"/>
          <w:bCs/>
        </w:rPr>
      </w:pPr>
      <w:r>
        <w:rPr>
          <w:rFonts w:eastAsia="Times New Roman"/>
          <w:bCs/>
        </w:rPr>
        <w:t>Δεν υπάρχει άλλος Κοινοβουλευτικός Εκπρόσωπος που να έχει δηλώσει επιθυμία να μιλήσει.</w:t>
      </w:r>
    </w:p>
    <w:p w14:paraId="0752759E" w14:textId="77777777" w:rsidR="00275A9F" w:rsidRDefault="00034DBE">
      <w:pPr>
        <w:spacing w:line="600" w:lineRule="auto"/>
        <w:ind w:firstLine="720"/>
        <w:contextualSpacing/>
        <w:jc w:val="both"/>
        <w:rPr>
          <w:rFonts w:eastAsia="Times New Roman"/>
          <w:bCs/>
        </w:rPr>
      </w:pPr>
      <w:r>
        <w:rPr>
          <w:rFonts w:eastAsia="Times New Roman"/>
          <w:b/>
          <w:bCs/>
        </w:rPr>
        <w:t>ΕΥΚΛΕΙΔΗΣ ΤΣΑΚΑΛΩΤΟΣ (Υπουργός Οικονομικών):</w:t>
      </w:r>
      <w:r>
        <w:rPr>
          <w:rFonts w:eastAsia="Times New Roman"/>
          <w:bCs/>
        </w:rPr>
        <w:t xml:space="preserve"> Κύριε Πρόεδρε, θα ήθελα τον λόγο!</w:t>
      </w:r>
    </w:p>
    <w:p w14:paraId="0752759F" w14:textId="77777777" w:rsidR="00275A9F" w:rsidRDefault="00034DBE">
      <w:pPr>
        <w:spacing w:line="600" w:lineRule="auto"/>
        <w:ind w:firstLine="720"/>
        <w:contextualSpacing/>
        <w:jc w:val="both"/>
        <w:rPr>
          <w:rFonts w:eastAsia="Times New Roman"/>
          <w:bCs/>
        </w:rPr>
      </w:pPr>
      <w:r>
        <w:rPr>
          <w:rFonts w:eastAsia="Times New Roman"/>
          <w:b/>
          <w:bCs/>
        </w:rPr>
        <w:t>ΠΡΟΕΔΡΕΥΩΝ (Γεώργιος Λαμπρούλης):</w:t>
      </w:r>
      <w:r>
        <w:rPr>
          <w:rFonts w:eastAsia="Times New Roman"/>
          <w:bCs/>
        </w:rPr>
        <w:t xml:space="preserve"> Κύριε Τσακαλώτε, κι εσείς θέλετε να μιλήσετε;</w:t>
      </w:r>
    </w:p>
    <w:p w14:paraId="075275A0" w14:textId="77777777" w:rsidR="00275A9F" w:rsidRDefault="00034DBE">
      <w:pPr>
        <w:spacing w:line="600" w:lineRule="auto"/>
        <w:ind w:firstLine="720"/>
        <w:contextualSpacing/>
        <w:jc w:val="both"/>
        <w:rPr>
          <w:rFonts w:eastAsia="Times New Roman"/>
          <w:bCs/>
        </w:rPr>
      </w:pPr>
      <w:r>
        <w:rPr>
          <w:rFonts w:eastAsia="Times New Roman"/>
          <w:b/>
          <w:bCs/>
        </w:rPr>
        <w:t>ΕΥΚΛΕΙΔΗΣ ΤΣΑΚΑΛΩΤΟΣ (Υπουργός Οικονομικών):</w:t>
      </w:r>
      <w:r>
        <w:rPr>
          <w:rFonts w:eastAsia="Times New Roman"/>
          <w:bCs/>
        </w:rPr>
        <w:t xml:space="preserve"> Δεν θα απαντήσω;</w:t>
      </w:r>
    </w:p>
    <w:p w14:paraId="075275A1" w14:textId="77777777" w:rsidR="00275A9F" w:rsidRDefault="00034DBE">
      <w:pPr>
        <w:spacing w:line="600" w:lineRule="auto"/>
        <w:ind w:firstLine="720"/>
        <w:contextualSpacing/>
        <w:jc w:val="both"/>
        <w:rPr>
          <w:rFonts w:eastAsia="Times New Roman"/>
          <w:bCs/>
        </w:rPr>
      </w:pPr>
      <w:r>
        <w:rPr>
          <w:rFonts w:eastAsia="Times New Roman"/>
          <w:b/>
          <w:bCs/>
        </w:rPr>
        <w:t xml:space="preserve">ΠΡΟΕΔΡΕΥΩΝ (Γεώργιος Λαμπρούλης): </w:t>
      </w:r>
      <w:r>
        <w:rPr>
          <w:rFonts w:eastAsia="Times New Roman"/>
          <w:bCs/>
        </w:rPr>
        <w:t>Όχι, με συγχωρείτε. Δεν έχω πρόθεση να σας στερήσω τον λόγο. Αν ζητάτε τον λόγο, τον έχετε, απλώς με την παρότρυνση να είστε σύντομος. Δύο λεπτά το πολύ.</w:t>
      </w:r>
    </w:p>
    <w:p w14:paraId="075275A2" w14:textId="77777777" w:rsidR="00275A9F" w:rsidRDefault="00034DBE">
      <w:pPr>
        <w:spacing w:line="600" w:lineRule="auto"/>
        <w:ind w:firstLine="720"/>
        <w:contextualSpacing/>
        <w:jc w:val="both"/>
        <w:rPr>
          <w:rFonts w:eastAsia="Times New Roman"/>
          <w:bCs/>
        </w:rPr>
      </w:pPr>
      <w:r>
        <w:rPr>
          <w:rFonts w:eastAsia="Times New Roman"/>
          <w:b/>
          <w:bCs/>
        </w:rPr>
        <w:t>ΕΥΚΛΕΙΔΗΣ ΤΣΑΚΑΛΩΤΟΣ (Υπουργός Οικονομικών):</w:t>
      </w:r>
      <w:r>
        <w:rPr>
          <w:rFonts w:eastAsia="Times New Roman"/>
          <w:bCs/>
        </w:rPr>
        <w:t xml:space="preserve"> Πάντα είμαι σύντομος. Το ξέρετε.</w:t>
      </w:r>
    </w:p>
    <w:p w14:paraId="075275A3" w14:textId="77777777" w:rsidR="00275A9F" w:rsidRDefault="00034DBE">
      <w:pPr>
        <w:spacing w:line="600" w:lineRule="auto"/>
        <w:ind w:firstLine="720"/>
        <w:contextualSpacing/>
        <w:jc w:val="both"/>
        <w:rPr>
          <w:rFonts w:eastAsia="Times New Roman"/>
          <w:bCs/>
        </w:rPr>
      </w:pPr>
      <w:r>
        <w:rPr>
          <w:rFonts w:eastAsia="Times New Roman"/>
          <w:bCs/>
        </w:rPr>
        <w:t>Κύριε Αμυρά, δεν μπορώ να σας απαντήσω γιατί είναι και νομικό θέμα. Ίσως να απαντήσει στην ομιλία της η κ. Αχτσιόγλου. Για να είμαι ειλικρινής, δεν ξέρω τι είναι και πως θα το ερμηνεύσουν τα δικαστήρια υπέρ των εργαζομένων ή όχι.</w:t>
      </w:r>
    </w:p>
    <w:p w14:paraId="075275A4" w14:textId="77777777" w:rsidR="00275A9F" w:rsidRDefault="00034DBE">
      <w:pPr>
        <w:spacing w:line="600" w:lineRule="auto"/>
        <w:ind w:firstLine="720"/>
        <w:contextualSpacing/>
        <w:jc w:val="both"/>
        <w:rPr>
          <w:rFonts w:eastAsia="Times New Roman"/>
          <w:bCs/>
        </w:rPr>
      </w:pPr>
      <w:r>
        <w:rPr>
          <w:rFonts w:eastAsia="Times New Roman"/>
          <w:bCs/>
        </w:rPr>
        <w:lastRenderedPageBreak/>
        <w:t xml:space="preserve">Τι έχει γίνει με τα τελευταία δύο νομοσχέδια -για να σας απαντήσω πιο σοβαρά τι κάνουμε- και με το παιδείας, που και σε αυτό είχα μιλήσει: Είχα πει, λοιπόν, ότι δεν λύνονται όλα τα προβλήματα που θέλουμε να λύσουμε εντός του πλαισίου, αλλά είναι τα πρώτα βήματα στο παιδείας για να καταλάβουμε πώς σιγά - σιγά μπορούμε να κάνουμε λιγότερα μαθήματα και σε περισσότερο βάθος για να μην υπάρχει η αποστήθιση, πώς μπορεί το σχολείο να έχει μια ανεξαρτησία εκτός από την τελευταία τάξη, πώς μπορούμε να βάλουμε κάποιες ρυθμίσεις στην έρευνα. </w:t>
      </w:r>
    </w:p>
    <w:p w14:paraId="075275A5" w14:textId="77777777" w:rsidR="00275A9F" w:rsidRDefault="00034DBE">
      <w:pPr>
        <w:spacing w:line="600" w:lineRule="auto"/>
        <w:ind w:firstLine="720"/>
        <w:contextualSpacing/>
        <w:jc w:val="both"/>
        <w:rPr>
          <w:rFonts w:eastAsia="Times New Roman"/>
          <w:bCs/>
        </w:rPr>
      </w:pPr>
      <w:r>
        <w:rPr>
          <w:rFonts w:eastAsia="Times New Roman"/>
          <w:bCs/>
        </w:rPr>
        <w:t xml:space="preserve">Το ίδιο κάνει και η κ. Αχτσιόγλου. Δεν νομίζω ότι η ίδια θα ισχυριστεί ότι αυτό το πλαίσιο είναι το τέλειο πλαίσιο που ενισχύει τη θέση των εργαζομένων, για τη φοβερή ανισορροπία ανάμεσα στην εργατική τάξη και το κεφάλαιο μέσα στην αγορά εργασίας. Βάζει, όμως, κάποια στίγματα που δείχνουν πώς θέλουμε να πάει αυτό το οικονομικό μοντέλο. </w:t>
      </w:r>
    </w:p>
    <w:p w14:paraId="075275A6" w14:textId="77777777" w:rsidR="00275A9F" w:rsidRDefault="00034DBE">
      <w:pPr>
        <w:spacing w:line="600" w:lineRule="auto"/>
        <w:ind w:firstLine="720"/>
        <w:contextualSpacing/>
        <w:jc w:val="both"/>
        <w:rPr>
          <w:rFonts w:eastAsia="Times New Roman"/>
          <w:bCs/>
        </w:rPr>
      </w:pPr>
      <w:r>
        <w:rPr>
          <w:rFonts w:eastAsia="Times New Roman"/>
          <w:bCs/>
        </w:rPr>
        <w:t xml:space="preserve">Η ερώτηση σε εσάς είναι αντίστροφη. Εσείς για τη μεγάλη ανισορροπία που υπάρχει -και για το ΠΑΣΟΚ και για τη Νέα Δημοκρατία- που φαίνεται από όλους τους πίνακες που κατέθεσα, για την αύξηση της ανισότητας, τη μείωση του μεριδίου, τι ακριβώς λέτε; Δεν χρειάζεται να υπάρχουν θεσμικές παρεμβάσεις, να αυξηθεί η δύναμη των εργαζομένων ως ένα πρώτο βήμα; </w:t>
      </w:r>
    </w:p>
    <w:p w14:paraId="075275A7" w14:textId="77777777" w:rsidR="00275A9F" w:rsidRDefault="00034DBE">
      <w:pPr>
        <w:spacing w:line="600" w:lineRule="auto"/>
        <w:ind w:firstLine="720"/>
        <w:contextualSpacing/>
        <w:jc w:val="both"/>
        <w:rPr>
          <w:rFonts w:eastAsia="Times New Roman"/>
          <w:bCs/>
        </w:rPr>
      </w:pPr>
      <w:r>
        <w:rPr>
          <w:rFonts w:eastAsia="Times New Roman"/>
          <w:bCs/>
        </w:rPr>
        <w:t>Δεν θα φθάσουμε, κύριε Καραθανασόπουλε, στον σοσιαλισμό με αυτό. Θα ενισχύσουμε, όμως, τους εργαζόμενους για να μπορούν να διεκδικήσουν κάτι και να έχουν μεγαλύτερη αυτοπεποίθηση; Αυτό είναι το ερώτημα.</w:t>
      </w:r>
    </w:p>
    <w:p w14:paraId="075275A8" w14:textId="77777777" w:rsidR="00275A9F" w:rsidRDefault="00034DBE">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075275A9" w14:textId="77777777" w:rsidR="00275A9F" w:rsidRDefault="00034DBE">
      <w:pPr>
        <w:tabs>
          <w:tab w:val="left" w:pos="1800"/>
        </w:tabs>
        <w:spacing w:line="600" w:lineRule="auto"/>
        <w:ind w:firstLine="720"/>
        <w:contextualSpacing/>
        <w:jc w:val="both"/>
        <w:rPr>
          <w:rFonts w:eastAsia="Times New Roman"/>
          <w:szCs w:val="24"/>
        </w:rPr>
      </w:pPr>
      <w:r>
        <w:rPr>
          <w:rFonts w:eastAsia="Times New Roman"/>
          <w:szCs w:val="24"/>
        </w:rPr>
        <w:t xml:space="preserve">Τελευταία μου πρόταση είναι, </w:t>
      </w:r>
      <w:r>
        <w:rPr>
          <w:rFonts w:eastAsia="Times New Roman"/>
          <w:bCs/>
        </w:rPr>
        <w:t>κύριε Πρόεδρε.</w:t>
      </w:r>
    </w:p>
    <w:p w14:paraId="075275AA" w14:textId="77777777" w:rsidR="00275A9F" w:rsidRDefault="00034DBE">
      <w:pPr>
        <w:spacing w:line="600" w:lineRule="auto"/>
        <w:ind w:firstLine="720"/>
        <w:contextualSpacing/>
        <w:jc w:val="both"/>
        <w:rPr>
          <w:rFonts w:eastAsia="Times New Roman" w:cs="Times New Roman"/>
          <w:szCs w:val="24"/>
        </w:rPr>
      </w:pPr>
      <w:r>
        <w:rPr>
          <w:rFonts w:eastAsia="Times New Roman"/>
          <w:bCs/>
        </w:rPr>
        <w:lastRenderedPageBreak/>
        <w:t xml:space="preserve">Αν περιμένατε σοσιαλιστικό νόμο μία κι έξω, δεν είναι. Όμως είναι ένας νόμος που αρχίζει να δίνει μια αξιοπρέπεια, ώστε να βοηθήσει την αυτοπεποίθηση των εργαζομένων για να μπορούν να διεκδικήσουν; Αυτό είναι το ερώτημα. </w:t>
      </w:r>
      <w:r>
        <w:rPr>
          <w:rFonts w:eastAsia="Times New Roman" w:cs="Times New Roman"/>
          <w:szCs w:val="24"/>
        </w:rPr>
        <w:t>Σε όλα τα νομοσχέδια αυτό είναι το ερώτημα. Και γι’ αυτό πρέπει να απαντήσουμε…</w:t>
      </w:r>
    </w:p>
    <w:p w14:paraId="075275A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Καταργώντας την απεργία;</w:t>
      </w:r>
    </w:p>
    <w:p w14:paraId="075275A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 - ΑΜΑΝΑΤΙΔΗ:</w:t>
      </w:r>
      <w:r>
        <w:rPr>
          <w:rFonts w:eastAsia="Times New Roman" w:cs="Times New Roman"/>
          <w:szCs w:val="24"/>
        </w:rPr>
        <w:t xml:space="preserve"> Περιμένετε, κύριε. Άλλο νομοσχέδιο συζητάμε τώρα.</w:t>
      </w:r>
    </w:p>
    <w:p w14:paraId="075275A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Άλλο νομοσχέδιο;</w:t>
      </w:r>
    </w:p>
    <w:p w14:paraId="075275A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w:t>
      </w:r>
    </w:p>
    <w:p w14:paraId="075275A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Ολοκληρώθηκε ο κύκλος αυτής της συζήτησης. Πριν ξεκινήσουμε με τον κατάλογο των ομιλητών, έχει ζητήσει τον λόγο ο κ. Σκουρλέτης για δύο λεπτά, για να υποστηρίξει δύο τροπολογίες.</w:t>
      </w:r>
    </w:p>
    <w:p w14:paraId="075275B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είχε πει ο κ. Κουράκης ότι μετά τον εκπρόσωπο της Χρυσής Αυγής θα κάνουμε συζήτηση επί της διαδικασίας.</w:t>
      </w:r>
    </w:p>
    <w:p w14:paraId="075275B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σας είπα τώρα; Σας λέω ότι πριν ξεκινήσουμε με τον κατάλογο των ομιλητών, θα δώσουμε τον λόγο στον κ. Σκουρλέτη…</w:t>
      </w:r>
    </w:p>
    <w:p w14:paraId="075275B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άλλο λέμε, κύριε Πρόεδρε.</w:t>
      </w:r>
    </w:p>
    <w:p w14:paraId="075275B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ακριβώς θέλετε, κύριε Λοβέρδο; Δεν ήμουν στην Αίθουσα, όταν προήδρευε ο κ. Κουράκης. Εξηγήστε μου τι ακριβώς εννοείτε, τι θέλετε.</w:t>
      </w:r>
    </w:p>
    <w:p w14:paraId="075275B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Προεδρείο έχει ενότητα, κύριε Πρόεδρε. Με συγχωρείτε, δεν κάνω υποδείξεις, αλλά έχει ενότητα το Προεδρείο. Εμείς περιμέναμε…</w:t>
      </w:r>
    </w:p>
    <w:p w14:paraId="075275B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Αμφισβητεί κανένας την ενότητα του Προεδρείου;</w:t>
      </w:r>
    </w:p>
    <w:p w14:paraId="075275B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λέτε: «Τι είπατε με τον κ. Κουράκη…». Είπαμε με τον κ. Κουράκη ότι μόλις τέλειωνε ο εκπρόσωπος της Χρυσής Αυγής, θα συνεννοούμασταν για τη διαδικασία. Είναι κακό;</w:t>
      </w:r>
    </w:p>
    <w:p w14:paraId="075275B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κανένα κακό. Προέταξα τον κ. Σκουρλέτη, ο οποίος περίμενε να μιλήσει μετά τις παρεμβάσεις των κοινοβουλευτικών και του Υπουργού, του κ. Τσακαλώτου…</w:t>
      </w:r>
    </w:p>
    <w:p w14:paraId="075275B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ακούσουμε τον κ. Σκουρλέτη.</w:t>
      </w:r>
    </w:p>
    <w:p w14:paraId="075275B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δώσω, λοιπόν, τον λόγο στον κ. Σκουρλέτη και μετά θα κάνουμε τη συζήτηση που θέλετε.</w:t>
      </w:r>
    </w:p>
    <w:p w14:paraId="075275B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Κύριε Σκουρλέτη, έχετε τον λόγο. Δύο, τρία λεπτά επαρκούν;</w:t>
      </w:r>
    </w:p>
    <w:p w14:paraId="075275B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Τρία και μισό, κύριε Πρόεδρε.</w:t>
      </w:r>
    </w:p>
    <w:p w14:paraId="075275B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w:t>
      </w:r>
    </w:p>
    <w:p w14:paraId="075275B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Νομίζω ότι τρία λεπτά θα φτάσουν.</w:t>
      </w:r>
    </w:p>
    <w:p w14:paraId="075275B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75275B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θα παρασπονδήσω λίγο και θα κάνω μια αναφορά στον κ. Αμυρά, χωρίς να βγω έξω από τον χρόνο. Θέλω να πω ότι χαίρομαι, κατ’ αρχάς, διότι για πολλοστή φορά ανακαλύπτω ότι παρακολουθεί τις δηλώσεις μου. Δεν είμαι εξίσου χαρούμενος τι καταλαβαίνει και αποδίδει πολύ περισσότερο ακριβώς αυτά που λέω.</w:t>
      </w:r>
    </w:p>
    <w:p w14:paraId="075275C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Απλώς, θα ήθελα να του διευκρινίσω το εξής: Η μη υιοθέτηση του εφαρμοζόμενου προγράμματος δεν είναι μια προσωπική άποψη. Είναι μια πολιτική θέση η οποία έχει ακουστεί από τον ίδιο τον Πρωθυπουργό, πολλάκις από τα κυβερνητικά στελέχη και από σύσσωμη την Κοινοβουλευτική Ομάδα. Αυτό πρέπει να το καταλάβετε. Σας το λέω. Ελπίζω να σας διαφώτισα. Τη φιλοσοφία του προγράμματος εννοώ.</w:t>
      </w:r>
    </w:p>
    <w:p w14:paraId="075275C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δεύτερο σχόλιο που θέλω να κάνω είναι το εξής, αν και νομίζω ότι ο κ. Τσακαλώτος το έθεσε πάρα πολύ καλά. Ανεξάρτητα από αυτά που είπε ο κ. Καραθανασόπουλος -και είναι πολύ ενδιαφέρον το ερώτημα, έχει απασχολήσει πάρα πολλούς- για το κατά πόσο εξανθρωπίζεται ο καπιταλισμός, αυτό το ερώτημα όταν πάμε να το απαντήσουμε, δεν θα πρέπει να μας αποπροσανατολίζει από το αν μέσα στο διάβα του καπιταλισμού, στις διάφορες φάσεις του, που ήταν λιγότερο ή περισσότερο επιθετικός, μπόρεσε το εργατικό κίνημα, οι λαϊκοί αγώνες να αποτυπώσουν συγκεκριμένες κατακτήσεις υπέρ του κόσμου της εργασίας. Εάν το έχει κάνει αυτό, αντιλαμβάνεστε ότι υπάρχουν και οι άλλες φάσεις, η αντεπίθεση και η απώλεια αυτών των κατακτήσεων.</w:t>
      </w:r>
    </w:p>
    <w:p w14:paraId="075275C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Αν αναγνωρίσετε αυτή την πραγματικότητα, τότε θα δείτε ότι στο όνομα του προηγούμενου ερωτήματος δεν πρέπει να υποστέλλουμε τις προσπάθειες του καθημερινού αγώνα για να κερδίσει συγκεκριμένα πράγματα ο κόσμος της εργασίας. </w:t>
      </w:r>
    </w:p>
    <w:p w14:paraId="075275C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βέβαια, παραπέμπει σε μια πολύ μεγάλη στρατηγική διαφορά που υπάρχει ανάμεσα στη δική σας Αριστερά και τη δική μας Αριστερά. Το έχουμε πει και άλλες φορές. Δεν είναι κακό που το ξαναλέμε, όμως.</w:t>
      </w:r>
    </w:p>
    <w:p w14:paraId="075275C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Ως προς την τροπολογία για την οποία πήρα τον λόγο, είναι η τροπολογία με γενικό αριθμό 1248 και ειδικό 97 και αφορά το θέμα του πρώην στρατοπέδου «Παύλος Μελάς», ενός εμβληματικού χώρου στη Θεσσαλονίκη, για τον οποίο έχει δεσμευτεί η Κυβέρνησή μας ύστερα από συνεννόηση με τον δήμο. Άλλωστε, ήταν ένα διαχρονικό αίτημα του δήμου και των κατοίκων της περιοχής να περάσει για ενενήντα εννέα χρόνια στη χρήση του δήμου. Αυτός ο χώρος είχε ξεκινήσει ως οθωμανικό στρατόπεδο, ήταν στρατόπεδο των συμμαχικών δυνάμεων, ήταν και χώρος εκτέλεσης αριστερών δημοκρατών πατριωτών, όταν αγωνίζονταν. Το λέω αυτό με αφορμή την προηγούμενη τοποθέτηση ενάντια στους ομοϊδεάτες του κ. Μιχαλολιάκου, ενάντια στους ναζί.</w:t>
      </w:r>
    </w:p>
    <w:p w14:paraId="075275C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Έχει, λοιπόν, ένα ιδιαίτερο φορτίο αυτός ο χώρος. Αυτός ο χώρος αποδίδεται για ενενήντα εννιά χρόνια στον δήμο και θα αξιοποιηθεί στην κατεύθυνση της δημιουργίας ενός χώρου πολιτισμού υπερτοπικού, πρασίνου, αναψυχής. Και εις αντάλλαγμα αυτής της χρήσης για ενενήντα εννιά χρόνια, ο δήμος θα παραχωρήσει έναν αριθμό κατοικιών, που αυτή τη στιγμή είναι κενές, προς το Ταμείο Εθνικής Άμυνας.</w:t>
      </w:r>
    </w:p>
    <w:p w14:paraId="075275C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Είναι δημοσιονομικά ουδέτερη, κύριε Τσακαλώτο, οπότε νομίζω ότι πρέπει να εγκριθεί αυτή η τροπολογία.</w:t>
      </w:r>
    </w:p>
    <w:p w14:paraId="075275C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στην οποία θα ήθελα να αναφερθώ, είναι η τροπολογία με γενικό αριθμό 1242 και ειδικό 94 και αφορά στη δυνατότητα να πληρώνονται μισθοί και ασφαλιστικές εισφορές των </w:t>
      </w:r>
      <w:r>
        <w:rPr>
          <w:rFonts w:eastAsia="Times New Roman" w:cs="Times New Roman"/>
          <w:szCs w:val="24"/>
        </w:rPr>
        <w:lastRenderedPageBreak/>
        <w:t>εργαζομένων στο πρόγραμμα, στη δράση «Εναρμόνιση οικογενειακής και επαγγελματικής ζωής» και πέραν του τέλους του 2017 -όπως προβλεπόταν με μία προηγούμενη τροπολογία- δηλαδή και για τον κύκλο 2017-2018, από τους δήμους, με βάση τα δικά τους πάσης φύσης ίδια έσοδα.</w:t>
      </w:r>
    </w:p>
    <w:p w14:paraId="075275C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75275C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Σκουρλέτη.</w:t>
      </w:r>
    </w:p>
    <w:p w14:paraId="075275C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μπορώ να έχω τον λόγο;</w:t>
      </w:r>
    </w:p>
    <w:p w14:paraId="075275C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Καραθανασόπουλος.</w:t>
      </w:r>
    </w:p>
    <w:p w14:paraId="075275C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Σκουρλέτη, θέλει πολύ μεγάλο θράσος -επιτρέψτε μου αυτήν την έκφραση- από τη μεριά της Κυβέρνησης να κάνει μαθήματα στο ΚΚΕ για τη σημασία της ταξικής πάλης, όταν ακριβώς όλοι οι μεγάλοι αγώνες οι οποίοι αναπτύχθηκαν στη χώρα μας τις τελευταίες δέκα δεκαετίες, έχουν τη σφραγίδα του ΚΚΕ.</w:t>
      </w:r>
    </w:p>
    <w:p w14:paraId="075275C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Αυτό το λέμε για κάποιους οι οποίοι συκοφαντούν τον ταξικό αγώνα και από τη θέση της Κυβέρνησης, ενός αστικού πολιτικού συστήματος, παίρνουν μέτρα που εμποδίζουν την ταξική πάλη, βάζουν εμπόδια στην ανάπτυξη των αγώνων των εργαζομένων και κάνουν μαθήματα σ’ αυτήν την κατεύθυνση προς το ΚΚΕ.</w:t>
      </w:r>
    </w:p>
    <w:p w14:paraId="075275C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Άρα αυτό το οποίο χρειάζεται σήμερα -κι εμείς το λέμε καθαρά- είναι ο λαός να περάσει στην αντεπίθεση, να συντρίψει τα μνημόνια και τους αντιμνημονιακούς νόμους, προκειμένου να αποκαταστήσει τις απώλειες, για να διαμορφώσει τις προϋποθέσεις για γενικότερη ρήξη και ανατροπές -εσείς ως Κυβέρνηση όχι μόνο βάζετε εμπόδια για την αποκατάσταση των απωλειών, αλλά του παίρνετε κι άλλα- και παράλληλα για να μπορεί να οργανώσει και την πάλη του.</w:t>
      </w:r>
    </w:p>
    <w:p w14:paraId="075275C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 Καραθανασόπουλο.</w:t>
      </w:r>
    </w:p>
    <w:p w14:paraId="075275D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περάσουμε στον κατάλογο των ομιλητών και με βάση την κουβέντα που είχαμε προηγουμένως, θα ήθελα να σας πω τα εξής: Νομίζω ότι είναι σε γνώση των Κοινοβουλευτικών Ομάδων ότι έχουν εγγραφεί εβδομήντα έξι ομιλητές. Το σημερινό χρονοδιάγραμμα -το συζητάμε βεβαίως- έχει οριστεί ως τις 00.30΄ η ώρα περίπου. Δηλαδή, αν συμφωνείτε, προτείνουμε να λήξει η σημερινή συνεδρίαση στις 00.30΄ η ώρα. Βεβαίως, σε αυτό τον χρόνο πρέπει να συμπεριλάβουμε και τις τοποθετήσεις των κοινοβουλευτικών εκπροσώπων και της Υπουργού. Μιλάμε για οκτώ Κοινοβουλευτικούς Εκπροσώπους και περίπου τριάντα πέντε ομιλητές. Οι υπόλοιποι ομιλητές έως τους εβδομήντα έξι, δηλαδή οι υπόλοιποι σαράντα περίπου, θα πρέπει να μείνουν για αύριο.</w:t>
      </w:r>
    </w:p>
    <w:p w14:paraId="075275D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Ενημερώνω το Σώμα ότι αύριο δεν θα υπάρξει Κοινοβουλευτικός Έλεγχος. Άρα μπορούμε τη διαδικασία στην Ολομέλεια να την ξεκινήσουμε νωρίτερα, δηλαδή στις 09.30΄ η ώρα. Καταθέτω μία πρόταση και τη συζητούμε. Νομίζω ότι 09.30΄ είναι μία καλή ώρα. Θα πρέπει, όμως, να λάβουμε υπ’ όψιν μας ότι το μεσημέρι θα υπάρξουν κάποια κυκλοφοριακά προβλήματα πέριξ της Βουλής λόγω της έλευσης του Προέδρου της Γαλλικής Δημοκρατίας, σε ό,τι αφορά ενδεχομένως Βουλευτές που θέλουν να μετακινηθούν από και προς τη Βουλή.</w:t>
      </w:r>
    </w:p>
    <w:p w14:paraId="075275D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Στόχος, λοιπόν, είναι να ολοκληρώσουμε την αυριανή συζήτηση του νομοσχεδίου, αν μπορούμε, έως τη μία η ώρα.</w:t>
      </w:r>
    </w:p>
    <w:p w14:paraId="075275D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Εμείς συμφωνούμε με την ώρα για αύριο. </w:t>
      </w:r>
    </w:p>
    <w:p w14:paraId="075275D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Συμφωνείτε, δηλαδή, για τις 13.00΄. Εντάξει, βάζουμε έναν στόχο και θα δούμε από εκεί και πέρα πώς θα τον επιτύχουμε. </w:t>
      </w:r>
    </w:p>
    <w:p w14:paraId="075275D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Εκ των προτέρων, με βάση βεβαίως τον εναπομείναντα για αύριο αριθμό ομιλητών, καθώς και το επτάλεπτο, όπως είπαμε, νομίζω ότι δεν μας βγαίνει ο χρόνος. Το Προεδρείο, λοιπόν, παρακαλεί θερμά και τους Βουλευτές και τους Κοινοβουλευτικούς Εκπροσώπους να τηρήσουν τον χρόνο που θα έχουν στη διάθεσή τους. Επίσης, ενδεχομένως να χρειαστεί να προταθεί από το Προεδρείο να μειώσουμε τον χρόνο των ομιλητών. Όμως αυτό μένει να το δούμε στην εξέλιξη της συζήτησης.</w:t>
      </w:r>
    </w:p>
    <w:p w14:paraId="075275D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Ως Προεδρείο, λοιπόν, ακούμε ενστάσεις και απόψεις.</w:t>
      </w:r>
    </w:p>
    <w:p w14:paraId="075275D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μπορούσα να έχω τον λόγο;</w:t>
      </w:r>
    </w:p>
    <w:p w14:paraId="075275D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Λοβέρδο, έχετε τον λόγο.</w:t>
      </w:r>
    </w:p>
    <w:p w14:paraId="075275D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δεν έχουμε ενστάσεις. Προς Θεού! Έχουμε, όμως, να καταθέσουμε γνώμη για τη διαδικασία. Ας τελειώσει αύριο η συζήτηση στη μία η ώρα και ας πάμε μέχρι τις δωδεκάμισι τα ξημερώματα σήμερα. Όμως βοηθήστε μας λίγο ως Προεδρείο σε ό,τι αφορά συναδέλφους που υπολόγιζαν να μιλήσουν επί των άρθρων και δεν έχουν εγγραφεί, καθώς υπολόγιζαν να εγγραφούν αύριο.</w:t>
      </w:r>
    </w:p>
    <w:p w14:paraId="075275DA"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Δεύτερον, δώστε σε εμάς, τους Κοινοβουλευτικούς Εκπροσώπους, τη δυνατότητα, με ακέραιο τον χρόνο της ομιλίας μας, να μιλήσουμε αύριο. Δηλαδή, πηγαίνετε σε μια λογική εκ των ενόντων εφαρμογής του Κανονισμού κι όχι αυστηρής εφαρμογής του κι εμείς θα βοηθήσουμε για να τελειώσουμε αύριο μέχρι τις 13.00΄.</w:t>
      </w:r>
    </w:p>
    <w:p w14:paraId="075275DB"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(Γεώργιος Λαμπρούλης): </w:t>
      </w:r>
      <w:r>
        <w:rPr>
          <w:rFonts w:eastAsia="Times New Roman"/>
          <w:color w:val="000000" w:themeColor="text1"/>
          <w:szCs w:val="24"/>
        </w:rPr>
        <w:t xml:space="preserve">Λοιπόν, σε ό,τι αφορά το πρώτο ζήτημα, η συζήτηση του συγκεκριμένου νομοσχεδίου είναι ενιαία. Νομίζω ότι αυτό είναι γνωστό από την αρχή της συνεδρίασης, από το πρωί. Δεύτερον, το πότε θα μιλήσουν οι κοινοβουλευτικοί, αυτό είναι δικαίωμά </w:t>
      </w:r>
      <w:r>
        <w:rPr>
          <w:rFonts w:eastAsia="Times New Roman"/>
          <w:color w:val="000000" w:themeColor="text1"/>
          <w:szCs w:val="24"/>
        </w:rPr>
        <w:lastRenderedPageBreak/>
        <w:t xml:space="preserve">τους. Δεν μπορώ εγώ να προκαθορίσω ότι αύριο θα μιλήσουν οι κοινοβουλευτικοί. Ήδη -και ήταν λάθος μου που δεν το ανέφερα στην προηγούμενη τοποθέτησή μου- βάζοντας μια σειρά, με βάση τα αιτήματα των παρεμβάσεων που ζήτησαν κάποιοι Κοινοβουλευτικοί Εκπρόσωποι, προτείνω -αν συμφωνείτε- ανά πέντε ομιλητές να παρεμβαίνει ένας κοινοβουλευτικός. Ας ξεκινήσουμε έτσι και στην πορεία θα το δούμε. Υπάρχει ήδη ένας Κοινοβουλευτικός Εκπρόσωπος που θα μιλήσει μετά τον πέμπτο ομιλητή. Από εκεί και πέρα, όσοι κοινοβουλευτικοί επιθυμούν, μπορούν να μιλήσουν έως τις δωδεκάμισι. Αν κάποιοι θέλουν αύριο, ας μιλήσουν αύριο. Κύριε Λοβέρδο, δεν μπορεί να δεσμευτεί το Σώμα για το πότε θα μιλήσει ο κάθε κοινοβουλευτικός. Αυτό ας το αποφασίσει ο ίδιος. </w:t>
      </w:r>
    </w:p>
    <w:p w14:paraId="075275DC"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Για να μην χρονοτριβούμε, έχετε κάτι άλλο να προτείνετε ενδεχομένως;</w:t>
      </w:r>
    </w:p>
    <w:p w14:paraId="075275DD"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ΛΟΒΕΡΔΟΣ: </w:t>
      </w:r>
      <w:r>
        <w:rPr>
          <w:rFonts w:eastAsia="Times New Roman"/>
          <w:color w:val="000000" w:themeColor="text1"/>
          <w:szCs w:val="24"/>
        </w:rPr>
        <w:t>Σωστά τα λέτε, κύριε Πρόεδρε. Το ενιαίο της διαδικασίας δεν μειώνει τον χρόνο τον δικό μας, αν μιλήσουμε αύριο. Θα μιλήσουμε, όπως ο καθένας εκτιμάει. Ωστόσο, κάντε μια υποχώρηση στο ζήτημα της προσθήκης συναδέλφων. Εμείς έχουμε περίπτωση Βουλευτή που θέλει να τοποθετηθεί αύριο και δεν έχει δηλώσει. Κάντε μια παρέμβαση σε αυτό και νομίζω ότι τα έχουμε βρει.</w:t>
      </w:r>
    </w:p>
    <w:p w14:paraId="075275DE"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(Γεώργιος Λαμπρούλης): </w:t>
      </w:r>
      <w:r>
        <w:rPr>
          <w:rFonts w:eastAsia="Times New Roman"/>
          <w:color w:val="000000" w:themeColor="text1"/>
          <w:szCs w:val="24"/>
        </w:rPr>
        <w:t>Προσθήκη στον ήδη υπάρχοντα κατάλογο;</w:t>
      </w:r>
    </w:p>
    <w:p w14:paraId="075275DF"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ΛΟΒΕΡΔΟΣ: </w:t>
      </w:r>
      <w:r>
        <w:rPr>
          <w:rFonts w:eastAsia="Times New Roman"/>
          <w:color w:val="000000" w:themeColor="text1"/>
          <w:szCs w:val="24"/>
        </w:rPr>
        <w:t>Είναι ενιαία η διαδικασία και δεν θα σπάσει.</w:t>
      </w:r>
    </w:p>
    <w:p w14:paraId="075275E0"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(Γεώργιος Λαμπρούλης): </w:t>
      </w:r>
      <w:r>
        <w:rPr>
          <w:rFonts w:eastAsia="Times New Roman"/>
          <w:color w:val="000000" w:themeColor="text1"/>
          <w:szCs w:val="24"/>
        </w:rPr>
        <w:t xml:space="preserve">Ναι, κύριε Λοβέρδο, εντάξει. Αλλά προσθήκη στον ήδη υπάρχοντα κατάλογο; Ακούσατε προηγουμένως -νομίζω ότι τώρα μπορούμε να συνεννοηθούμε- πως είναι εβδομήντα έξι οι ομιλητές και με βάσει τα επτάλεπτα -σας λέω και πάλι- και με αυστηρά </w:t>
      </w:r>
      <w:r>
        <w:rPr>
          <w:rFonts w:eastAsia="Times New Roman"/>
          <w:color w:val="000000" w:themeColor="text1"/>
          <w:szCs w:val="24"/>
        </w:rPr>
        <w:lastRenderedPageBreak/>
        <w:t>τηρούμενο τον χρόνο των ομιλητών, των παρεμβάσεων κ.λπ., ενδεχομένως να μην μας φτάσει ο χρόνος έως αύριο στις 13.00΄.</w:t>
      </w:r>
    </w:p>
    <w:p w14:paraId="075275E1"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ΑΝΔΡΕΑΣ ΛΟΒΕΡΔΟΣ: </w:t>
      </w:r>
      <w:r>
        <w:rPr>
          <w:rFonts w:eastAsia="Times New Roman"/>
          <w:color w:val="000000" w:themeColor="text1"/>
          <w:szCs w:val="24"/>
        </w:rPr>
        <w:t>Κύριε Πρόεδρε, ένας Βουλευτής που δεν είναι εδώ και ακούει εδώ τη διαδικασία, ότι είναι ενιαία η διαδικασία, σου στέλνει ένα μήνυμα να προστεθεί. Γιατί τώρα το κάνετε δύσκολο;</w:t>
      </w:r>
    </w:p>
    <w:p w14:paraId="075275E2"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(Γεώργιος Λαμπρούλης): </w:t>
      </w:r>
      <w:r>
        <w:rPr>
          <w:rFonts w:eastAsia="Times New Roman"/>
          <w:color w:val="000000" w:themeColor="text1"/>
          <w:szCs w:val="24"/>
        </w:rPr>
        <w:t>Τέλος πάντων, ας μην το δούμε τώρα και χρονοτριβούμε. Να περάσουμε στον κατάλογο των ομιλητών. Θα το δούμε στην πορεία. Δεν είναι θέμα να αντιδικούμε αυτό.</w:t>
      </w:r>
    </w:p>
    <w:p w14:paraId="075275E3"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Να περάσουμε στην πρώτη ομιλήτρια, την κ. Γεννιά, από τον ΣΥΡΙΖΑ.</w:t>
      </w:r>
    </w:p>
    <w:p w14:paraId="075275E4"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ΓΕΩΡΓΙΑ ΓΕΝΝΙΑ: </w:t>
      </w:r>
      <w:r>
        <w:rPr>
          <w:rFonts w:eastAsia="Times New Roman"/>
          <w:color w:val="000000" w:themeColor="text1"/>
          <w:szCs w:val="24"/>
        </w:rPr>
        <w:t>Ευχαριστώ πολύ, κύριε Πρόεδρε.</w:t>
      </w:r>
    </w:p>
    <w:p w14:paraId="075275E5"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Κυρίες και κύριοι Υπουργοί, κυρίες και κύριοι συνάδελφοι, το νομοσχέδιο που συζητούμε σήμερα εισάγει ένα σύνολο θεσμικών παρεμβάσεων στον τομέα της εργασίας, της κοινωνικής ασφάλισης και της κοινωνικής προστασίας. Αποτελεί δε συνέχεια όλων των τελευταίων νομοθετικών πρωτοβουλιών και ρυθμίσεων της Κυβέρνησής μας με γνώμονα την προάσπιση των δικαιωμάτων των αδυνάτων συμπολιτών και εργαζομένων.</w:t>
      </w:r>
    </w:p>
    <w:p w14:paraId="075275E6"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Χαρακτηριστικό πρόσφατο παράδειγμα είναι η επίτευξη του Υπουργείου για την ισχύ των συλλογικών συμβάσεων εργασίας που οι προηγούμενες κυβερνήσεις πλήρως και αμαχητί κατήργησαν, υποτασσόμενες στις αλλότριες φιλελεύθερες επιταγές, που θα ξεκινήσει βέβαια από τον Σεπτέμβριο </w:t>
      </w:r>
      <w:r>
        <w:rPr>
          <w:rFonts w:eastAsia="Times New Roman"/>
          <w:color w:val="000000" w:themeColor="text1"/>
          <w:szCs w:val="24"/>
        </w:rPr>
        <w:lastRenderedPageBreak/>
        <w:t>του 2018. Οι διατάξεις του αποσκοπούν στο να ενισχύσουν και να επεκτείνουν τα δικαιώματα των εργαζομένων, να βελτιώσουν ουσιωδώς κρίσιμες πτυχές της καθημερινότητας, να ικανοποιήσουν τα δίκαια αιτήματα της κοινωνικής πλειοψηφίας.</w:t>
      </w:r>
    </w:p>
    <w:p w14:paraId="075275E7"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Συγκεκριμένα, λοιπόν, στόχο έχουν να βελτιώσουν ουσιωδώς τα εργαλεία ελέγχου και τήρησης της εργατικής νομοθεσίας, να καταπολεμήσουν την απλήρωτη, αδήλωτη και υποδηλωμένη εργασία, να διευθετήσουν ζητήματα ασαφή σχετικά με την κοινωνική ασφάλιση, να επιλύσουν χρόνια αιτήματα ασφαλισμένων, να δημιουργήσουν ένα σύγχρονο πλαίσιο διατάξεων που θα διευκολύνει την πλήρη και ισότιμη συμμετοχή των ατόμων με αναπηρία στην κοινωνική, οικονομική και πολιτική ζωή της χώρας.</w:t>
      </w:r>
    </w:p>
    <w:p w14:paraId="075275E8"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πρώτο μέρος του, λοιπόν, διευθετούνται ζητήματα που σχετίζονται με την κοινωνική ασφάλιση, δίνοντας λύσεις σε χρόνια προβλήματα των ασφαλισμένων. Προβλέπονται ρυθμίσεις για την πληρέστερη εφαρμογή των διατάξεων της ασφαλιστικής μεταρρύθμισης και επιλύονται ασφαλιστικά θέματα συγκεκριμένων κατηγοριών.</w:t>
      </w:r>
    </w:p>
    <w:p w14:paraId="075275E9"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Πιο συγκεκριμένα και χαρακτηριστικά: Στο άρθρο 22 προβλέπεται η κατάργηση της υποχρέωσης μηχανικών και δικηγόρων να καταβάλουν ασφαλιστικές εισφορές μόνο λόγω της εγγραφής τους στις ΕΤΕΕ και δικηγορικούς συλλόγους αντίστοιχα, που αποτελούσε πάγιο αίτημα επί σειρά ετών ειδικά των νέων επαγγελματιών. Υποχρέωση καταβολής ασφαλιστικών εισφορών έχουν πλέον από την έναρξη της επαγγελματικής τους δραστηριότητας στις ΔΟΥ και για όσο διάστημα αυτή διαρκεί.</w:t>
      </w:r>
    </w:p>
    <w:p w14:paraId="075275E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Επίσης, επιλύεται το ζήτημα υπολογισμού της σύνταξης των προσώπων, που λόγω της οικονομικής κρίσης δεν είχαν καθόλου ή είχαν περιορισμένης διάρκειας χρόνο ασφάλισης, στο διάστημα </w:t>
      </w:r>
      <w:r>
        <w:rPr>
          <w:rFonts w:eastAsia="Times New Roman"/>
          <w:szCs w:val="24"/>
        </w:rPr>
        <w:lastRenderedPageBreak/>
        <w:t>από την 1</w:t>
      </w:r>
      <w:r>
        <w:rPr>
          <w:rFonts w:eastAsia="Times New Roman"/>
          <w:szCs w:val="24"/>
          <w:vertAlign w:val="superscript"/>
        </w:rPr>
        <w:t>η</w:t>
      </w:r>
      <w:r>
        <w:rPr>
          <w:rFonts w:eastAsia="Times New Roman"/>
          <w:szCs w:val="24"/>
        </w:rPr>
        <w:t xml:space="preserve"> Ιανουαρίου 2002 και εντεύθεν. Για τους ασφαλισμένους του δημοσίου προβλέπεται ότι θα ισχύει ό,τι και για τον ιδιωτικό τομέα. Δηλαδή, ότι το ποσοστό μείωσης στις περιπτώσεις πρόωρης συνταξιοδότησης δεν μπορεί να υπερβαίνει το 30%. Χωρίς αυτήν την παρέμβαση οι συντάξεις, σε περιπτώσεις πρόωρης συνταξιοδότησης των δημοσίων υπαλλήλων, θα κανονίζονταν με μεγαλύτερα ποσοστά μείωσης, χωρίς κανέναν περιορισμό.</w:t>
      </w:r>
    </w:p>
    <w:p w14:paraId="075275EB" w14:textId="77777777" w:rsidR="00275A9F" w:rsidRDefault="00034DBE">
      <w:pPr>
        <w:spacing w:line="600" w:lineRule="auto"/>
        <w:ind w:firstLine="720"/>
        <w:contextualSpacing/>
        <w:jc w:val="both"/>
        <w:rPr>
          <w:rFonts w:eastAsia="Times New Roman"/>
          <w:szCs w:val="24"/>
        </w:rPr>
      </w:pPr>
      <w:r>
        <w:rPr>
          <w:rFonts w:eastAsia="Times New Roman"/>
          <w:szCs w:val="24"/>
        </w:rPr>
        <w:t>Εξίσου σημαντικές είναι οι προβλέψεις για τους συνανθρώπους που αντιμετωπίζουν προβλήματα υγείας και αναπηρίας. Προβλέπεται ειδική διάταξη για τους πάσχοντες από ψυχικά νοσήματα, ώστε σε περίπτωση που αυτοί έχουν δικαιωθεί σύνταξης αναπηρίας ή άλλων επιδομάτων, αυτά να μην περικόπτονται ούτε να αναστέλλονται σε περίπτωση ανάληψης εργασίας. Επίσης, παρατείνεται η σύνταξη αναπηρίας σε όσες περιπτώσεις έχει λήξει η γνωμάτευση των ΚΕΠΑ, βάσει της οποία απενεμήθη και εκκρεμεί νέα γνωμάτευση.</w:t>
      </w:r>
    </w:p>
    <w:p w14:paraId="075275EC"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Ορίζεται ρητά ότι το δικαίωμα στη σύνταξη είναι απαράγραπτο. Στο δεύτερο και τρίτο μέρος υπάρχουν σημαντικές ρυθμίσεις για την προστασία των εργασιακών δικαιωμάτων. Κατ’ αρχάς, προβλέπεται ενίσχυση των ελεγκτικών μηχανισμών και πρωτίστως του Σώματος Επιθεώρησης Εργασίας με ανθρώπινο δυναμικό και εργαλεία, αλλά και αναβάθμιση της επιχειρησιακής τους ικανότητας. </w:t>
      </w:r>
    </w:p>
    <w:p w14:paraId="075275ED"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Τα διαθέσιμα χρηματοδοτικά εργαλεία και η χρηματοδότηση μέσω ΕΣΠΑ, ύψους 7 εκατομμυρίων 600 χιλιάδων ευρώ, για πιλοτικούς ελέγχους σε κλάδους υψηλής παραβατικότητας προσανατολίζονται προς τον σκοπό της προστασίας των εργαζομένων και την αναβάθμιση των παρεχόμενων υπηρεσιών προς αυτούς. </w:t>
      </w:r>
    </w:p>
    <w:p w14:paraId="075275EE"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Ισχυροποιείται το υφιστάμενο θεσμικό πλαίσιο, ώστε να θωρακιστεί κατά το δυνατό η τήρηση της εργατικής νομοθεσίας, αλλά και να διευκολυνθεί το έργο των ελεγκτικών μηχανισμών.</w:t>
      </w:r>
    </w:p>
    <w:p w14:paraId="075275E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Στο πλαίσιο αυτό, λοιπόν, θεσπίζεται η υποχρέωση της ηλεκτρονικής αναγγελίας, ενώ μέχρι τώρα δεν υπήρχε καν η υποχρέωση να τηρούνται βιβλία και να δηλώνουν τους εργαζόμενους. Θεσπίζεται ρητά ότι αποκλείονται από το δημόσιο χρήμα και από τα κοινοτικά κονδύλια όλοι όσοι παραβιάζουν την εργατική νομοθεσία, όλοι όσοι έχουν πολλαπλές παραβάσεις της εργατικής νομοθεσίας. Αυτό, εκτός από κατασταλτικά, θα επιδράσει πολλαπλώς και προληπτικά ως αντικίνητρο. Συνεπώς, θα δημιουργήσει μια θετική δυναμική στην αγορά εργασίας. </w:t>
      </w:r>
    </w:p>
    <w:p w14:paraId="075275F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Πολύ σημαντική είναι και η παρέμβαση που αφορά στην οικειοθελή αποχώρηση του εργαζόμενου. Πλέον απαιτείται η συνυπογραφή του. Μέχρι σήμερα ισχύει καταχρηστική πρακτική που ο εργοδότης λέει ότι ο εργαζόμενος έχει αποχωρήσει οικειοθελώς, χωρίς αυτό στην πράξη να έχει συμβεί. Του δίνει, λοιπόν, ένα μεγάλο περιθώριο η νομοθεσία να το δηλώσει, αφήνοντας χώρο για παραβατικές πρακτικές. Διορθώνουμε, λοιπόν, αυτήν τη δυνατότητα παραβατικότητας. </w:t>
      </w:r>
    </w:p>
    <w:p w14:paraId="075275F1" w14:textId="77777777" w:rsidR="00275A9F" w:rsidRDefault="00034DBE">
      <w:pPr>
        <w:spacing w:line="600" w:lineRule="auto"/>
        <w:ind w:firstLine="720"/>
        <w:contextualSpacing/>
        <w:jc w:val="both"/>
        <w:rPr>
          <w:rFonts w:eastAsia="Times New Roman"/>
          <w:szCs w:val="24"/>
        </w:rPr>
      </w:pPr>
      <w:r>
        <w:rPr>
          <w:rFonts w:eastAsia="Times New Roman"/>
          <w:szCs w:val="24"/>
        </w:rPr>
        <w:t>Στον τομέα της απλήρωτης εργασίας έχουμε ήδη νομοθετήσει ότι η μη καταβολή μισθού είναι σε κάθε περίπτωση μονομερής, βλαπτική μεταβολή, άρα ο εργαζόμενος αμέσως μπορεί να θεωρήσει ότι υπάρχει απόλυση και να διεκδικήσει την αποζημίωση. Τώρα, παρέχουμε τη δυνατότητα για γρήγορη εκδίκαση των υποθέσεων εντός εξήντα ημερών. Μειώνεται το κόστος της δίκης, οι εργαζόμενοι απαλλάσσονται από την καταβολή δικαστικού ενσήμου ή υποχρεούνται σε μειωμένο δικαστικό ένσημο, αναλόγως της απαίτησης για την έκδοση διαταγής πληρωμής για την καταβολή δεδουλευμένων αποδοχών.</w:t>
      </w:r>
    </w:p>
    <w:p w14:paraId="075275F2"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Επεκτείνεται η προστασία από την απόλυση λόγω μητρότητας και στις εργαζόμενες που βρίσκονται στη διαδικασία υιοθεσίας ή εμπλέκονται στη διαδικασία της παρένθετης μητρότητας. Θεσπίζεται η χορήγηση ειδικής άδειας και για γονείς τέκνων με βαριά νοητική στέρηση, σύνδρομο </w:t>
      </w:r>
      <w:r>
        <w:rPr>
          <w:rFonts w:eastAsia="Times New Roman"/>
          <w:szCs w:val="24"/>
          <w:lang w:val="en-US"/>
        </w:rPr>
        <w:t>down</w:t>
      </w:r>
      <w:r>
        <w:rPr>
          <w:rFonts w:eastAsia="Times New Roman"/>
          <w:szCs w:val="24"/>
        </w:rPr>
        <w:t xml:space="preserve"> και αυτισμό. Έτσι, από όλες τις παραπάνω ρυθμίσεις καθίσταται απολύτως σαφές ότι η επιδίωξη του ΣΥΡΙΖΑ είναι να πατάξει τα φαινόμενα παραβατικότητας στους χώρους εργασίας και υποβάθμισης στις θέσεις των εργαζομένων.</w:t>
      </w:r>
    </w:p>
    <w:p w14:paraId="075275F3" w14:textId="77777777" w:rsidR="00275A9F" w:rsidRDefault="00034DBE">
      <w:pPr>
        <w:spacing w:line="600" w:lineRule="auto"/>
        <w:ind w:firstLine="720"/>
        <w:contextualSpacing/>
        <w:jc w:val="both"/>
        <w:rPr>
          <w:rFonts w:eastAsia="Times New Roman"/>
          <w:szCs w:val="24"/>
        </w:rPr>
      </w:pPr>
      <w:r>
        <w:rPr>
          <w:rFonts w:eastAsia="Times New Roman"/>
          <w:szCs w:val="24"/>
        </w:rPr>
        <w:t>Κυρίες και κύριοι συνάδελφοι, είμαστε αντίθετοι σε κατεστημένα που παραβιάζουν βασικά δικαιώματα των εργαζομένων. Αντίθετοι σε επιβραδυντικούς και στρεβλωτικούς παράγοντες της οικονομίας και της εργασίας. Είμαστε ενάντια σε οτιδήποτε υπονομεύει την κοινωνική αποστολή του κράτους και τον θεσμό του. Είμαστε ενάντια σε όποιον επιδίωκε το μοντέλο ερημοποίησης και επιδίωκε να καταστεί η χώρα μας ειδική οικονομική ζώνη με χαμηλούς μισθούς και ανυπαρξία δικαιωμάτων. Είμαστε αντίθετοι στον εργασιακό μεσαίωνα και το αποδεικνύουμε με κάθε δυνατό τρόπο και σε κάθε ευκαιρία. Αυτό το νομοσχέδιο αποτελεί άλλη μια απόδειξη προς αυτήν την κατεύθυνση. Γι’ αυτό, λοιπόν, και φυσικά υπερψηφίζω τόσο επί της αρχής όσο και επί των άρθρων.</w:t>
      </w:r>
    </w:p>
    <w:p w14:paraId="075275F4" w14:textId="77777777" w:rsidR="00275A9F" w:rsidRDefault="00034DBE">
      <w:pPr>
        <w:spacing w:line="600" w:lineRule="auto"/>
        <w:ind w:firstLine="720"/>
        <w:contextualSpacing/>
        <w:jc w:val="both"/>
        <w:rPr>
          <w:rFonts w:eastAsia="Times New Roman"/>
          <w:szCs w:val="24"/>
        </w:rPr>
      </w:pPr>
      <w:r>
        <w:rPr>
          <w:rFonts w:eastAsia="Times New Roman"/>
          <w:szCs w:val="24"/>
        </w:rPr>
        <w:t>Σας ευχαριστώ.</w:t>
      </w:r>
    </w:p>
    <w:p w14:paraId="075275F5" w14:textId="77777777" w:rsidR="00275A9F" w:rsidRDefault="00034DBE">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75275F6"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Γεώργιος Βλάχος από τη Νέα Δημοκρατία.</w:t>
      </w:r>
    </w:p>
    <w:p w14:paraId="075275F7" w14:textId="77777777" w:rsidR="00275A9F" w:rsidRDefault="00034DBE">
      <w:pPr>
        <w:spacing w:line="600" w:lineRule="auto"/>
        <w:ind w:firstLine="720"/>
        <w:contextualSpacing/>
        <w:jc w:val="both"/>
        <w:rPr>
          <w:rFonts w:eastAsia="Times New Roman"/>
          <w:szCs w:val="24"/>
        </w:rPr>
      </w:pPr>
      <w:r>
        <w:rPr>
          <w:rFonts w:eastAsia="Times New Roman"/>
          <w:b/>
          <w:szCs w:val="24"/>
        </w:rPr>
        <w:t>ΓΕΩΡΓΙΟΣ ΒΛΑΧΟΣ:</w:t>
      </w:r>
      <w:r>
        <w:rPr>
          <w:rFonts w:eastAsia="Times New Roman"/>
          <w:szCs w:val="24"/>
        </w:rPr>
        <w:t xml:space="preserve"> Ευχαριστώ, κύριε Πρόεδρε. </w:t>
      </w:r>
    </w:p>
    <w:p w14:paraId="075275F8"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όλο το προηγούμενο διάστημα η Κυβέρνηση διαφήμιζε τις ευεργετικές διατάξεις που θα φέρει με το παρόν νομοσχέδιο. Αξιοποιώντας τη ρήση ότι στη χώρα που ζούμε ό,τι δηλώσεις είσαι προσπάθησε να αναβαθμίσει επικοινωνιακά τις ρυθμίσεις που θα έφερνε. Μιλούσε για αδήλωτη εργασία, για παραβατικότητα στην αγορά εργασίας, για παθογένειες, για έναν νέο κοινωνικό χάρτη. Επειδή, όμως, έρχεται πάντα η στιγμή που η πραγματικότητα ανατρέπει τις δηλώσεις και τα επικοινωνιακά τεχνάσματα, όπως στο παρελθόν η ζωή απέδειξε ότι χρήματα δεν υπήρχαν, ότι το μνημόνιο δεν σκίστηκε, ότι ο ΕΝΦΙΑ δεν καταργήθηκε, έτσι και τώρα με την κατάθεση του συζητούμενου νομοσχεδίου αποδεικνύεται ότι έγινε πολλή κουβέντα που δεν άξιζε να πάρει ούτε τον χρόνο ούτε -αν θέλετε- και τη σημασία που πήρε. </w:t>
      </w:r>
    </w:p>
    <w:p w14:paraId="075275F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Είπα, όμως, ότι θα γίνει, γιατί είμαι σίγουρος ότι αυτό το νομοσχέδιο θα είναι σε προτεραιότητα του Πρωθυπουργού το Σαββατοκύριακο που έρχεται. Γι’ αυτό άλλωστε η Κυβέρνηση το έφερε στη Βουλή για ψήφιση, προκειμένου να το αξιοποιήσει επικοινωνιακά στην παράσταση που θα δοθεί στη Διεθνή Έκθεση Θεσσαλονίκης. </w:t>
      </w:r>
    </w:p>
    <w:p w14:paraId="075275F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λέω παράσταση, γιατί είμαι σίγουρος ότι καμμία αναφορά δεν θα γίνει για όσα υποσχέθηκε ο Πρωθυπουργός και ο ΣΥΡΙΖΑ στο παρελθόν. Καμμία αναφορά δεν θα γίνει για την ασυνέπεια μεταξύ λόγων και έργων του κυρίου Πρωθυπουργού. Έτσι, προκειμένου να μην θυμηθεί κανείς τι ελέχθη από τον Πρωθυπουργό τα προηγούμενα χρόνια, θα πρέπει να εφευρεθούν νέες υποσχέσεις και μάλιστα ορισμένες να είναι και ψηφισμένες από τη Βουλή, ούτως ώστε με αυτά τα επικοινωνιακά τεχνάσματα να προσπαθήσει να δείξει μια άλλη εικόνα. </w:t>
      </w:r>
    </w:p>
    <w:p w14:paraId="075275FB"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Με επικοινωνιακά τεχνάσματα, όμως, δεν ανακτά κανείς το κύρος του. Ο κ. Τσίπρας έχει υποσχεθεί στους πάντες τα πάντα κάνοντας την κοινωνία να τρομάζει κάθε φορά που ακούγονται νέες υποσχέσεις. Θέλω να πω ότι δεν άξιζε τόση φασαρία και για κάποιες θετικές ρυθμίσεις που -προσωπικά, επιτρέψτε μου να πω πραγματικά- ότι έχω σοβαρές αμφιβολίες και για την εφαρμογή τους και για την αποτελεσματικότητά τους. </w:t>
      </w:r>
    </w:p>
    <w:p w14:paraId="075275FC" w14:textId="77777777" w:rsidR="00275A9F" w:rsidRDefault="00034DBE">
      <w:pPr>
        <w:spacing w:line="600" w:lineRule="auto"/>
        <w:ind w:firstLine="720"/>
        <w:contextualSpacing/>
        <w:jc w:val="both"/>
        <w:rPr>
          <w:rFonts w:eastAsia="Times New Roman"/>
          <w:szCs w:val="24"/>
        </w:rPr>
      </w:pPr>
      <w:r>
        <w:rPr>
          <w:rFonts w:eastAsia="Times New Roman"/>
          <w:szCs w:val="24"/>
        </w:rPr>
        <w:t>Το μόνο σίγουρο όμως, κυρίες και κύριοι συνάδελφοι, είναι ότι το συγκεκριμένο νομοσχέδιο θα μπορούσε να κάνει αναφορά -και δυστυχώς δεν κάνει- στις άδικες περικοπές των συντάξεων, στις συντάξεις που θα κοπούν το 2019, στην περικοπή έως και δύο μισθών λόγω των διαδοχικών μειώσεων του αφορολογήτου και της δραματικής αύξησης των άμεσων και έμμεσων φόρων, στους τριακόσιους χιλιάδες συνταξιούχους που ματαίως περιμένουν να πάρουν τη σύνταξή τους, στην απελευθέρωση των ομαδικών απολύσεων που υπεγράφη πριν λίγο καιρό, στη νέα γενιά των 360 ευρώ που δημιουργήθηκε με αποκλειστική ευθύνη της σημερινής Κυβέρνησης, στη γενιά συνταξιούχων των 185 ευρώ, στο ερώτημα πόσες χιλιάδες θέσεις εργασίας και μισθοί χάθηκαν από τη μη αξιοποίηση του πακέτου Γιούνκερ, στο ερώτημα γιατί δεν έγινε τίποτα εδώ και δυόμισι χρόνια για την αδήλωτη εργασία.</w:t>
      </w:r>
    </w:p>
    <w:p w14:paraId="075275FD" w14:textId="77777777" w:rsidR="00275A9F" w:rsidRDefault="00034DBE">
      <w:pPr>
        <w:spacing w:line="600" w:lineRule="auto"/>
        <w:ind w:firstLine="720"/>
        <w:contextualSpacing/>
        <w:jc w:val="both"/>
        <w:rPr>
          <w:rFonts w:eastAsia="Times New Roman"/>
          <w:szCs w:val="24"/>
        </w:rPr>
      </w:pPr>
      <w:r>
        <w:rPr>
          <w:rFonts w:eastAsia="Times New Roman"/>
          <w:szCs w:val="24"/>
        </w:rPr>
        <w:t>Και στο σημείο αυτό να θυμίσω, όπως ο εισηγητής μας και πρώην Υπουργός, ο κ. Βρούτσης, πολύ αναλυτικά έδωσε στη διάρκεια της συζήτησης στην επιτροπή, ότι ήταν μια υπόθεση που η Νέα Δημοκρατία τη βρήκε πάνω από 40% και την περιόρισε κάπου στο 13%. Σήμερα, πραγματικά, τα νούμερα παραμένουν τα ίδια, που σημαίνει ότι για δυόμισι χρόνια δεν έγινε καμμία προσπάθεια.</w:t>
      </w:r>
    </w:p>
    <w:p w14:paraId="075275FE" w14:textId="77777777" w:rsidR="00275A9F" w:rsidRDefault="00034DBE">
      <w:pPr>
        <w:spacing w:line="600" w:lineRule="auto"/>
        <w:ind w:firstLine="720"/>
        <w:contextualSpacing/>
        <w:jc w:val="both"/>
        <w:rPr>
          <w:rFonts w:eastAsia="Times New Roman" w:cs="Times New Roman"/>
          <w:szCs w:val="24"/>
        </w:rPr>
      </w:pPr>
      <w:r>
        <w:rPr>
          <w:rFonts w:eastAsia="Times New Roman"/>
          <w:szCs w:val="24"/>
        </w:rPr>
        <w:t xml:space="preserve">Ωστόσο, οφείλω να πω ότι γίνεται αναφορά, έστω με πλάγιο τρόπο, σε νέες μειώσεις συντάξεων και αυξήσεις ασφαλιστικών εισφορών. </w:t>
      </w:r>
      <w:r>
        <w:rPr>
          <w:rFonts w:eastAsia="Times New Roman" w:cs="Times New Roman"/>
          <w:szCs w:val="24"/>
        </w:rPr>
        <w:t xml:space="preserve">Και συγκεκριμένα, σε μείωση από 21% που μπορεί να φτάσει </w:t>
      </w:r>
      <w:r>
        <w:rPr>
          <w:rFonts w:eastAsia="Times New Roman" w:cs="Times New Roman"/>
          <w:szCs w:val="24"/>
        </w:rPr>
        <w:lastRenderedPageBreak/>
        <w:t>έως 40% των επικουρικών συντάξεων μέχρι 31-12-2014, στο πάγωμα εκατόν τριάντα περίπου χιλιάδων επικουρικών συντάξεων από 1-1-2015, καθώς δεν είναι ακόμα έτοιμος αυτός ο περίφημος μαθηματικός τύπος για τον υπολογισμό των συντάξεων.</w:t>
      </w:r>
    </w:p>
    <w:p w14:paraId="075275F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Ξέρετε, μικρή αξία δίνει ο οποιοσδήποτε περιμένει να πάρει μια σύνταξη για τον μαθηματικό τύπο. Εκείνο που περιμένει είναι να του πούμε καθαρά πότε θα πάρει αυτά τα χρήματα που έτσι κι αλλιώς είναι λίγα και που εν πάση περιπτώσει ακόμα και αυτά τα λίγα δεν μπορεί να τα βρει και να τα προγραμματίσει στην καθημερινότητα και στη ζωή του.</w:t>
      </w:r>
    </w:p>
    <w:p w14:paraId="0752760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Επίσης, γίνεται αναφορά στην αύξηση από 4% σε 4,5% για την εισφορά στο μετοχικό ταμείο υπαλλήλων.</w:t>
      </w:r>
    </w:p>
    <w:p w14:paraId="0752760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κάθε περίπτωση πρόκειται για ένα νομοσχέδιο που κινείται σε λάθος κατεύθυνση. Πρόκειται για μια συρραφή διατάξεων, θα έλεγα όπως-όπως, οι οποίες σε καμία περίπτωση δεν συνιστούν μια ολοκληρωμένη πρόταση που θα επιλύσει τα σημαντικά ζητήματα στην αγορά εργασίας.</w:t>
      </w:r>
    </w:p>
    <w:p w14:paraId="0752760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 αυτό και ο εισηγητής μας χαρακτήρισε δικαίως αυτό το νομοσχέδιο ως ένα αδειανό πουκάμισο. Προσπερνά την πραγματικότητα, χωρίς να δίνει λύση στα προβλήματα που δημιούργησε η πολύχρονη κρίση και κυρίως χωρίς να δίνει λύση στα όσα η εφευρετικότητα και τα πειράματα των Υπουργών της Κυβέρνησής σας δημιούργησαν, καθώς είναι σίγουρο ότι οι δικές σας αυταπάτες δημιούργησαν δυσκολίες στη ζωή των πολιτών, επιβαρύνοντάς τους με το τεράστιο κόστος των δικών σας πειραμάτων.</w:t>
      </w:r>
    </w:p>
    <w:p w14:paraId="0752760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το κακό που έχετε κάνει σε αυτήν την χώρα όλο αυτό το διάστημα της διακυβέρνησής σας δεν μπορεί να αλλάξει από τη μια στιγμή στην άλλη και φυσικά με ένα μόνο νομοσχέδιο. Η αγοραστική δύναμη και το βιοτικό επίπεδο των Ελλήνων έχει επιβαρυνθεί και δύο αχρείαστα μνημόνια, κατά τη γνώμη μας, που κόστισαν πάνω από 14 δισεκατομμύρια ευρώ έχουν φορτωθεί στις πλάτες του ελληνικού λαού.</w:t>
      </w:r>
    </w:p>
    <w:p w14:paraId="075276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0752760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Κλείνω, κυρίες και κύριοι συνάδελφοι, με μια μικρή αναφορά στις επισκέψεις του κυρίου Πρωθυπουργού, του κ. Τσίπρα, σε επιχειρήσεις που, κατά σύμπτωση, δραστηριοποιούνται στη δική μου περιοχή, στη δική μου εκλογική περιφέρεια.</w:t>
      </w:r>
    </w:p>
    <w:p w14:paraId="0752760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ήθελα να ρωτήσω, ποιο πρόβλημα έλυσε η Κυβέρνηση και ο Πρωθυπουργός στον «ΠΑΠΑΣΤΡΑΤΟ» ή στην «</w:t>
      </w:r>
      <w:r>
        <w:rPr>
          <w:rFonts w:eastAsia="Times New Roman" w:cs="Times New Roman"/>
          <w:szCs w:val="24"/>
          <w:lang w:val="en-US"/>
        </w:rPr>
        <w:t>APIVITA</w:t>
      </w:r>
      <w:r>
        <w:rPr>
          <w:rFonts w:eastAsia="Times New Roman" w:cs="Times New Roman"/>
          <w:szCs w:val="24"/>
        </w:rPr>
        <w:t xml:space="preserve">» για να συμμετέχει στη χαρά της επιτυχίας τους; Μοίραζε χαμόγελα στην επίσκεψη. Ρώτησε ποτέ ποιο πρόβλημα είχαν, ποια επενδυτική προσπάθεια ξεμπλόκαρε, σε τι τους βοήθησε, πού ήταν συμπαραστάτης; Ποιος του έδωσε το δικαίωμα να επισκεφτεί και να πανηγυρίζει; </w:t>
      </w:r>
    </w:p>
    <w:p w14:paraId="0752760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Περίμενε να ολοκληρωθεί το επιχειρηματικό ρίσκο και τότε εκ του ασφαλούς έκανε τις επισκέψεις, χωρίς να ρωτήσει πώς αυτοί οι άνθρωποι έφτασαν εκεί. Και το λέω γιατί και τις δύο εταιρίες, που πράγματι έχουν κάνει θετικότατα βήματα τα τελευταία χρόνια, και όχι τα δύο χρόνια βέβαια, εν μέσω κρίσης, πρέπει να επισημανθούν, αλλά από ανθρώπους, που παρακολουθούν τις εταιρίες αυτές όλα τα προηγούμενα χρόνια, όχι τώρα που στήθηκε το επικοινωνιακό γλέντι που ήθελε ο κύριος Πρωθυπουργός.</w:t>
      </w:r>
    </w:p>
    <w:p w14:paraId="0752760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Βλάχο, ολοκληρώστε.</w:t>
      </w:r>
    </w:p>
    <w:p w14:paraId="0752760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 </w:t>
      </w:r>
    </w:p>
    <w:p w14:paraId="0752760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Μίλησε τέλος για το κέρδος. Και μόνο η αναφορά στη λέξη κέρδος από τη μεριά του ΣΥΡΙΖΑ είναι θετική.</w:t>
      </w:r>
    </w:p>
    <w:p w14:paraId="0752760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Θα χρειαστεί, όμως, πολύς χρόνος, κυρίες και κύριοι συνάδελφοι, για να γεφυρώσετε το χάσμα μεταξύ του κέρδους ως υπεραξία της εργασίας, που μας λέγατε στα νιάτα σας, και του κέρδους ως κίνητρο, ως μοχλό ανάπτυξης της επιχειρηματικότητας. Η ελληνική κοινωνία δεν μπορεί να περιμένει άλλα χαμένα χρόνια. Θέλει να ακούσει κάτι για το σήμερα. Το χρειάζεται για να νιώσει ότι βγαίνει από το αδιέξοδο. Και αυτή είναι και θα είναι η μεγάλη μας διαφορά.</w:t>
      </w:r>
    </w:p>
    <w:p w14:paraId="0752760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752760D"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60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Κουτσούκος από τη Δημοκρατική Συμπαράταξη.</w:t>
      </w:r>
    </w:p>
    <w:p w14:paraId="0752760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0752761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πρώτο σχόλιό μου, κυρίες και κύριοι συνάδελφοι, έχει να κάνει με την προσπάθεια του κ. Τσακαλώτου, από αυτό εδώ το Βήμα, να μας πείσει ότι δεν μεγάλωσαν τα αυτιά του. Προφανώς! Το είδαμε.</w:t>
      </w:r>
    </w:p>
    <w:p w14:paraId="0752761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Δεν μεγάλωσαν τα αυτιά του, μεγάλωσε, όμως, η μύτη του. Και μεγάλωσε η μύτη του στην προσπάθειά του να μας πείσει ότι δεν νομοθετεί καθ’ υπαγόρευση, καθώς υπάρχουν άπειρα παραδείγματα </w:t>
      </w:r>
      <w:r>
        <w:rPr>
          <w:rFonts w:eastAsia="Times New Roman"/>
          <w:szCs w:val="24"/>
        </w:rPr>
        <w:lastRenderedPageBreak/>
        <w:t xml:space="preserve">που η Κυβέρνηση έχει νομοθετήσει κατ’ επιταγήν κάτω από μια ηττοπαθή διαπραγμάτευση και έχει εκτεθεί και προσωπικά ο ίδιος και με τις δηλώσεις του, αλλά και συνολικά η Κυβέρνηση. </w:t>
      </w:r>
    </w:p>
    <w:p w14:paraId="07527612" w14:textId="77777777" w:rsidR="00275A9F" w:rsidRDefault="00034DBE">
      <w:pPr>
        <w:spacing w:line="600" w:lineRule="auto"/>
        <w:ind w:firstLine="720"/>
        <w:contextualSpacing/>
        <w:jc w:val="both"/>
        <w:rPr>
          <w:rFonts w:eastAsia="Times New Roman"/>
          <w:szCs w:val="24"/>
        </w:rPr>
      </w:pPr>
      <w:r>
        <w:rPr>
          <w:rFonts w:eastAsia="Times New Roman"/>
          <w:szCs w:val="24"/>
        </w:rPr>
        <w:t>Όσον αφορά τα υπόλοιπα που είπε στην αγωνιώδη προσπάθειά του να μας πει ότι είναι πιο γνήσιος σοσιαλδημοκράτης από εμάς, θα απαντήσω στα τρία σχόλια που έχω να κάνω επί του νομοσχεδίου.</w:t>
      </w:r>
    </w:p>
    <w:p w14:paraId="07527613" w14:textId="77777777" w:rsidR="00275A9F" w:rsidRDefault="00034DBE">
      <w:pPr>
        <w:spacing w:line="600" w:lineRule="auto"/>
        <w:ind w:firstLine="720"/>
        <w:contextualSpacing/>
        <w:jc w:val="both"/>
        <w:rPr>
          <w:rFonts w:eastAsia="Times New Roman"/>
          <w:szCs w:val="24"/>
        </w:rPr>
      </w:pPr>
      <w:r>
        <w:rPr>
          <w:rFonts w:eastAsia="Times New Roman"/>
          <w:szCs w:val="24"/>
        </w:rPr>
        <w:t>Το πρώτο σχόλιο, λοιπόν, κυρίες και κύριοι συνάδελφοι -και προσφέρεται αυτό το νομοσχέδιο, γιατί είναι ένα νομοσχέδιο για εργασιακά και ασφαλιστικά δικαιώματα- είναι ότι αυτή η Κυβέρνηση έχει πάρει διαζύγιο με την κοινωνία και τον κοινωνικό διάλογο.</w:t>
      </w:r>
    </w:p>
    <w:p w14:paraId="07527614" w14:textId="77777777" w:rsidR="00275A9F" w:rsidRDefault="00034DBE">
      <w:pPr>
        <w:spacing w:line="600" w:lineRule="auto"/>
        <w:ind w:firstLine="720"/>
        <w:contextualSpacing/>
        <w:jc w:val="both"/>
        <w:rPr>
          <w:rFonts w:eastAsia="Times New Roman"/>
          <w:szCs w:val="24"/>
        </w:rPr>
      </w:pPr>
      <w:r>
        <w:rPr>
          <w:rFonts w:eastAsia="Times New Roman"/>
          <w:szCs w:val="24"/>
        </w:rPr>
        <w:t>Η κύρια συνιστώσα της, ο ΣΥΡΙΖΑ -γιατί η άλλη η ακροδεξιά συνιστώσα δεν είχε σχέση ούτε με τα κοινωνικά κινήματα ούτε με τα συνδικάτα, είχε άλλες προνομιακές σχέσεις- η κύρια ιδεολογική της συνιστώσα λοιπόν ήταν αυτή που μας μίλαγε ιστορικά για τον ρόλο της κοινωνίας, των συλλογικοτήτων, των οργανώσεων και απαιτούσε να έχουν ρόλο τα συνδικάτα στη διαμόρφωση της πολιτικής.</w:t>
      </w:r>
    </w:p>
    <w:p w14:paraId="0752761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Η ηγεσία του Υπουργείου Εργασίας και Κοινωνικής Ασφάλισης έχει αποκλειστικά την ευθύνη για το ότι αυτό εδώ το νομοσχέδιο δεν πήγε στην </w:t>
      </w:r>
      <w:r>
        <w:rPr>
          <w:rFonts w:eastAsia="Times New Roman"/>
          <w:szCs w:val="24"/>
          <w:lang w:val="en-US"/>
        </w:rPr>
        <w:t>OKE</w:t>
      </w:r>
      <w:r>
        <w:rPr>
          <w:rFonts w:eastAsia="Times New Roman"/>
          <w:szCs w:val="24"/>
        </w:rPr>
        <w:t xml:space="preserve">, όπως επιτάσσει ο νόμος, για να έχει και τη γνώμη των κοινωνικών εταίρων πάνω σε αυτές τις ρυθμίσεις για τις οποίες η Κυβέρνηση λέει ότι είναι πάρα πολύ κρίσιμες. </w:t>
      </w:r>
    </w:p>
    <w:p w14:paraId="07527616"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Αυτό, όμως, δεν είναι μια αδυναμία της κ. Αχτσιόγλου, αλλά είναι μια συνολική πολιτική μιας αντίληψης εξουσιαστικής, γιατί έτσι έχει μεταλλαχθεί ο ΣΥΡΙΖΑ, σε μια εξουσιαστική δύναμη που τους θεσμούς τους αξιοποιεί και τους χρησιμοποιεί ανάλογα με το αν τους ελέγχει ή όχι. Εάν ελέγχουμε τους </w:t>
      </w:r>
      <w:r>
        <w:rPr>
          <w:rFonts w:eastAsia="Times New Roman"/>
          <w:szCs w:val="24"/>
        </w:rPr>
        <w:lastRenderedPageBreak/>
        <w:t xml:space="preserve">θεσμούς, παίρνουμε πρωτοβουλίες, εάν δεν τους ελέγχουμε είτε τους υπονομεύουμε είτε τους περιθωριοποιούμε. Το παράδειγμα που σας ανέφερα για την ΟΚΕ δεν είναι τυχαίο. </w:t>
      </w:r>
    </w:p>
    <w:p w14:paraId="07527617" w14:textId="77777777" w:rsidR="00275A9F" w:rsidRDefault="00034DBE">
      <w:pPr>
        <w:spacing w:line="600" w:lineRule="auto"/>
        <w:ind w:firstLine="720"/>
        <w:contextualSpacing/>
        <w:jc w:val="both"/>
        <w:rPr>
          <w:rFonts w:eastAsia="Times New Roman"/>
          <w:szCs w:val="24"/>
        </w:rPr>
      </w:pPr>
      <w:r>
        <w:rPr>
          <w:rFonts w:eastAsia="Times New Roman"/>
          <w:szCs w:val="24"/>
        </w:rPr>
        <w:t>Σήμερα, στη συνάντηση που είχαμε με τους κοινωνικούς εταίρους εν όψει της επίσκεψης της κ. Γεννηματά στη ΔΕΘ, μας είπαν οι εκπρόσωποι των κοινωνικών εταίρων ότι συναντήθηκαν με τον κ. Τσίπρα και του είπαν τα αιτήματά τους. Κάποιος, βέβαια, μας είπε ότι δεν τα είπαμε γιατί δεν μας απάντησε στα περσινά, οπότε δεν είχε κανένα νόημα.</w:t>
      </w:r>
    </w:p>
    <w:p w14:paraId="0752761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Ο Πρόεδρος της ΓΣΕΕ, κυρίες και κύριοι συνάδελφοι, μας είπε ότι δεν είχε την χαρά να καταθέσει τις προτάσεις του συνδικαλιστικού κινήματος στον κ. Τσίπρα, καθότι ο κ. Τσίπρας δεν συνομιλεί με τη ΓΣΕΕ. </w:t>
      </w:r>
    </w:p>
    <w:p w14:paraId="07527619" w14:textId="77777777" w:rsidR="00275A9F" w:rsidRDefault="00034DBE">
      <w:pPr>
        <w:spacing w:line="600" w:lineRule="auto"/>
        <w:ind w:firstLine="720"/>
        <w:contextualSpacing/>
        <w:jc w:val="both"/>
        <w:rPr>
          <w:rFonts w:eastAsia="Times New Roman"/>
          <w:szCs w:val="24"/>
        </w:rPr>
      </w:pPr>
      <w:r>
        <w:rPr>
          <w:rFonts w:eastAsia="Times New Roman"/>
          <w:szCs w:val="24"/>
        </w:rPr>
        <w:t>Μας είπε, επίσης, όμως ότι όταν ο κ. Τσίπρας στη Θεσσαλονίκη, που είχε ανέβει προχθές για να συζητήσει με τους φορείς, κάλεσε όλους τους φορείς της πόλης, αγνόησε το Εργατικό Κέντρο. Και εδώ συμβαίνει να είναι στελέχη του εργατικού συνδικαλιστικού κινήματος Βουλευτές από τη Θεσσαλονίκη και ο εισηγητής της Πλειοψηφίας να έχει κάνει και Πρόεδρος του Εργατικού Κέντρου στο Ηράκλειο. Πώς τα αντιλαμβάνεται όλα αυτά;</w:t>
      </w:r>
    </w:p>
    <w:p w14:paraId="0752761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Άρα λοιπόν, το πρώτο που θέλω να πω σε σχέση με αυτό το νομοσχέδιο, αλλά αφορά μια γενικότερη πολιτική της Κυβέρνησης, είναι ότι έχει μεταλλαχθεί σε μια εξουσιαστική δύναμη που αγνοεί την κοινωνία και τους θεσμούς της. </w:t>
      </w:r>
    </w:p>
    <w:p w14:paraId="0752761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αυτό που θα συμβεί τις επόμενες μέρες, και για το οποίο αντιδράσατε όταν σας το είπε η κ. Χριστοφιλοπούλου, είναι ότι θα ψηφίσετε και με τα δυο σας χεράκια την υπονόμευση του δικαιώματος </w:t>
      </w:r>
      <w:r>
        <w:rPr>
          <w:rFonts w:eastAsia="Times New Roman"/>
          <w:szCs w:val="24"/>
        </w:rPr>
        <w:lastRenderedPageBreak/>
        <w:t>της απεργίας και έχει να κάνει ακριβώς με το ότι έρχεται να διαψεύσει αυτά που μας είπε ο κ. Τσακαλώτος, ότι δεν του έχουν τραβήξει τα αυτιά, αλλά μεγάλωσε η μύτη του λέω εγώ. Θα νομοθετήσετε κατόπιν δεσμεύσεως αγνοώντας την κοινωνία, δηλαδή τους εργαζόμενους και τους εργοδότες, τους κοινωνικούς εταίρους.</w:t>
      </w:r>
    </w:p>
    <w:p w14:paraId="0752761C"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υπάρχει και ένα τρίτο σκέλος σε αυτήν τη διαδικασία και θα ήθελα να το πω πριν περάσω στο δεύτερο σχόλιο μου. Κυρία Υπουργέ, υπάρχει ο οδικός χάρτης του </w:t>
      </w:r>
      <w:r>
        <w:rPr>
          <w:rFonts w:eastAsia="Times New Roman"/>
          <w:szCs w:val="24"/>
          <w:lang w:val="en-US"/>
        </w:rPr>
        <w:t>ILO</w:t>
      </w:r>
      <w:r>
        <w:rPr>
          <w:rFonts w:eastAsia="Times New Roman"/>
          <w:szCs w:val="24"/>
        </w:rPr>
        <w:t>, υπάρχει συνάντηση των κοινωνικών εταίρων στη Γενεύη στο Διεθνές Γραφείο Εργασίας και μια ολόκληρη συζήτηση για τα εργασιακά δικαιώματα, για τις καλές πρακτικές στις συλλογικές διαπραγματεύσεις και όλα αυτά. Υπάρχει συνέχεια από την Κυβέρνησή σας ή τα έχετε γράψει στα παλαιότερα των υποδημάτων σας κάτω από τη λογική με την οποία νομοθετείτε;</w:t>
      </w:r>
    </w:p>
    <w:p w14:paraId="0752761D" w14:textId="77777777" w:rsidR="00275A9F" w:rsidRDefault="00034DBE">
      <w:pPr>
        <w:spacing w:line="600" w:lineRule="auto"/>
        <w:ind w:firstLine="720"/>
        <w:contextualSpacing/>
        <w:jc w:val="both"/>
        <w:rPr>
          <w:rFonts w:eastAsia="Times New Roman"/>
          <w:szCs w:val="24"/>
        </w:rPr>
      </w:pPr>
      <w:r>
        <w:rPr>
          <w:rFonts w:eastAsia="Times New Roman"/>
          <w:szCs w:val="24"/>
        </w:rPr>
        <w:t>Έρχομαι τώρα στη δεύτερη παρατήρησή μου, η οποία αφορά τον κορμό αυτού του νομοσχεδίου.</w:t>
      </w:r>
    </w:p>
    <w:p w14:paraId="0752761E" w14:textId="77777777" w:rsidR="00275A9F" w:rsidRDefault="00034DBE">
      <w:pPr>
        <w:spacing w:line="600" w:lineRule="auto"/>
        <w:ind w:firstLine="720"/>
        <w:contextualSpacing/>
        <w:jc w:val="both"/>
        <w:rPr>
          <w:rFonts w:eastAsia="Times New Roman"/>
          <w:szCs w:val="24"/>
        </w:rPr>
      </w:pPr>
      <w:r>
        <w:rPr>
          <w:rFonts w:eastAsia="Times New Roman"/>
          <w:szCs w:val="24"/>
        </w:rPr>
        <w:t>Κυρίες και κύριοι συνάδελφοι της Πλειοψηφίας, όποιες επικοινωνιακές ανάγκες και να θέλετε να εξυπηρετήσετε με τις διατάξεις αυτού του νομοσχεδίου, η διαπίστωση είναι μια, δεν φτιασιδώνεται το έκτρωμα του Κατρούγκαλου.</w:t>
      </w:r>
    </w:p>
    <w:p w14:paraId="0752761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φτιασιδώνεται, διότι το νομοσχέδιο Κατρούγκαλου δεν έκανε απλές περικοπές, όπως οι προηγούμενες νομοθετικές παρεμβάσεις. Το νομοσχέδιο Κατρούγκαλου άλλαξε τη δομή και τη λειτουργία της ανταπόδοσης στο κοινωνικοασφαλιστικό σύστημα και ουσιαστικά υποτάχθηκε στη λογική της ήσσονος προσπάθειας, ενισχύοντας την εισφοροδιαφυγή και υπονομεύοντας ως δούρειος ίππος τα χαρακτηριστικά της ενιαίας και καθολικής ασφάλισης. </w:t>
      </w:r>
    </w:p>
    <w:p w14:paraId="0752762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περιπτώσει, επειδή έχει και ακραίες, ακρότατες αδικίες, θέλω να σας παρακαλέσω να δείτε την τροπολογία που έχουμε καταθέσει για τις χήρες, για τις περιπτώσεις αυτών που θα πάρουν και κάτω από 200 ευρώ σύνταξη γιατί εγκλωβίστηκαν μέχρι να ψηφίσετε τον ασφαλιστικό νόμο, για τις περικοπές των αγροτών που θα πάρουν σύνταξη κι έχουν έναν μικρό κλήρο, ένα αμπέλι, ένα λιοστάσι και θα συνεχίσουν να το καλλιεργούν και για τα πρόστιμα που έχετε βάλει αναδρομικά. </w:t>
      </w:r>
    </w:p>
    <w:p w14:paraId="0752762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τρίτη παρατήρηση, στο τρίτο σχόλιο, κυρίες και κύριοι συνάδελφοι. Με όλα αυτά τα φτιασιδώματα δεν μπορείτε να δημιουργήσετε αφήγημα. Προσπάθησε ο κ. Τσακαλώτος να μας πει για τη νομοθέτηση του τέλους της κρίσης. Πρόσεξα την ορολογία του. Για τα μνημόνια δεν μας είπε τίποτα, καθότι έχει δεσμεύσει με την ψήφο του και την υπογραφή του τη χώρα σε ένα διηνεκές μνημόνιο. </w:t>
      </w:r>
    </w:p>
    <w:p w14:paraId="0752762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62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0752762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το μακροοικονομικό πλαίσιο που δεν εγγυάται την έξοδο από την κρίση. Δεν είναι οι αποφάσεις που δεσμεύουν τη δημόσια περιουσία για εκατό χρόνια μόνο. Είναι και το γεγονός ότι οι προσδοκίες της Κυβέρνησης για ανάπτυξη δεν επιβεβαιώνονται. Το χλωμό 0,8% απέχει πολλά τσιγάρα δρόμο, ούτε ο «ΠΑΠΑΣΤΡΑΤΟΣ» δεν φτάνει, από το 2,7% του προϋπολογισμού. </w:t>
      </w:r>
    </w:p>
    <w:p w14:paraId="0752762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αυτά που κατατέθηκαν κι εδώ προηγουμένως, αλλά είναι γνωστά, η αλλαγή δηλαδή των εργασιακών σχέσεων επί τα χείρω με την κυριαρχία των ελαστικών μορφών απασχόλησης, με τη μείωση των αποδοχών κάτω από τα 300 ευρώ, δείχνουν ότι η εργασιακή ζούγκλα, την οποία καταγγείλατε ζει και βασιλεύει. </w:t>
      </w:r>
    </w:p>
    <w:p w14:paraId="0752762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λοιπόν τη σκληρή πραγματικότητα δεν μπορείτε να την αλλάξετε, διότι έχετε υποταχθεί σε μια πολιτική, η οποία δεν ικανοποιεί τις ανάγκες της ελληνικής κοινωνίας και την οποία προφανώς θα αλλάξει με την ψήφο του ο λαός όταν έρθει η ώρα. </w:t>
      </w:r>
    </w:p>
    <w:p w14:paraId="0752762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752762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752762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Ηλίας Παναγιώταρος από τη Χρυσή Αυγή. </w:t>
      </w:r>
    </w:p>
    <w:p w14:paraId="0752762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 </w:t>
      </w:r>
    </w:p>
    <w:p w14:paraId="0752762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θα ήθελα να καταγγείλω κι εγώ την άνανδρη δολοφονική επίθεση από πολύ γνωστούς, καλυπτόμενους, παρακρατικούς κύκλους, σε βάρος του περιφερειακού συμβούλου της «Ελληνικής Αυγής» στην Περιφέρεια Αττικής Περικλή Μουλιανάκη. </w:t>
      </w:r>
    </w:p>
    <w:p w14:paraId="0752762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συνεχίσω, σχολιάζοντας τα όσα είπε ο αξιότιμος Υπουργός κ. Τσακαλώτος και το αφήγημά του. Βέβαια, όλο το αφήγημα είναι ένα παραμύθι και τίποτα άλλο. Πιο τρανή απόδειξη είναι –και το καταθέτω και στα Πρακτικά- όλα όσα έλεγε όταν χοροπηδούσε και χτυπιόταν έξω από τα Υπουργεία ως αντιπολίτευση σχετικά με τον ΕΝΦΙΑ, που τώρα με πολύ χαρά, για μια ακόμα χρονιά έχει θεσμοθετήσει φέρνοντας σε δυσκολότερη μοίρα όλο και περισσότερους Έλληνες, διότι αντί να καταργείται ο ΕΝΦΙΑ, όλο και περισσότεροι πληρώνουν μεγαλύτερα ποσά. </w:t>
      </w:r>
    </w:p>
    <w:p w14:paraId="0752762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62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Διαβάζω την αιτιολογική έκθεση του εν λόγω νομοσχεδίου. Ξεκινάει στο γενικό μέρος με το εξής πολύ ωραίο: «Το παρόν νομοσχέδιο εισάγει ένα σύνολο θεσμικών παρεμβάσεων στον τομέα της εργασίας και της κοινωνικής προστασίας που στόχο έχουν να ενισχύσουν και να επεκτείνουν τα δικαιώματα των εργαζομένων, να βελτιώσουν ουσιωδώς κρίσιμες πτυχές της καθημερινότητάς τους, αλλά και να διευκολύνουν τη συμμετοχή των ατόμων με αναπηρία στην κοινωνική, οικονομική και πολιτική ζωή της χώρας». Και συνεχίζει σε παρόμοιο στυλ παρακάτω. </w:t>
      </w:r>
    </w:p>
    <w:p w14:paraId="0752762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Αναλογίζεται κάποιος, πώς είναι δυνατόν να λένε τέτοια πράγματα, τέτοια μυθεύματα στην αιτιολογική έκθεση τη στιγμή που έχουν ψηφίσει ήδη ενάμισι μνημόνιο μέχρι τώρα και εφαρμόζουν πιστά όλα τα προηγούμενα μνημόνια και τις πρακτικές τους. </w:t>
      </w:r>
    </w:p>
    <w:p w14:paraId="0752763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ό,τι πιο αντιλαϊκό, ό,τι πιο αντιαναπτυξιακό έχει υπάρξει. Κι έρχεστε και μας λέτε ότι φέρνετε ένα νομοσχέδιο, το οποίο θα βελτιώσει τα εργασιακά, τα ασφαλιστικά των Ελλήνων πολιτών. </w:t>
      </w:r>
    </w:p>
    <w:p w14:paraId="07527631"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Αλήθεια, γιατί χαίρεστε, κύριοι του ΣΥΡΙΖΑ και των Ανεξαρτήτων Ελλήνων; Για τα 345 ευρώ βασικό μισθό, όταν κάποτε στα προγράμματά σας λέγατε ότι ο βασικός μισθός θα αυξηθεί στα 751 ευρώ; Μήπως χαίρεστε για την ελαστικοποίηση της εργασίας;</w:t>
      </w:r>
    </w:p>
    <w:p w14:paraId="07527632"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απαντήσω στον εισηγητή του ΣΥΡΙΖΑ, ο οποίος, εκτός των υπολοίπων που είπε, ανέφερε και τη μείωση της ανεργίας, η οποία υποχωρεί σταδιακά, ενώ όλοι γνωρίζουμε, πέραν του ότι έχουμε την υψηλότερη ανεργία σε όλη την Ευρώπη, με μεγάλη διαφορά από τον δεύτερο, ότι αυτή η μείωση -που είναι πλασματική, διότι στους δείκτες ανεργίας δεν λογίζονται και πάρα πολλοί που είναι μακροχρόνια άνεργοι- έχει να κάνει με το γεγονός ότι όλο και περισσότεροι Έλληνες πολίτες απολύονται και αντικαθίστανται από άλλους με ελαστικούς όρους εργασίας: Μία, δύο ώρες την ημέρα </w:t>
      </w:r>
      <w:r>
        <w:rPr>
          <w:rFonts w:eastAsia="Times New Roman" w:cs="Times New Roman"/>
          <w:szCs w:val="24"/>
        </w:rPr>
        <w:lastRenderedPageBreak/>
        <w:t xml:space="preserve">-και ενώ πληρώνονται για δύο ώρες, εργάζονται πολύ περισσότερες- ή δύο, τρεις ημέρες την εβδομάδα. </w:t>
      </w:r>
    </w:p>
    <w:p w14:paraId="07527633"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Χαίρεστε, γιατί όλα αυτά δείχνουν ότι προχωράτε με τάχιστους ρυθμούς στη βουλγαροποίηση της πατρίδας μας. Ποιος θα ξεχάσει -αν και οι περισσότεροι θα το έχετε ξεχάσει- ότι, πριν ψηφιστεί το πρώτο μνημόνιο, μιλούσαν τότε και ανέφεραν ότι η Ελλάδα θα φτάσει σε επίπεδα Βουλγαρίας και δεν το πίστευε κανείς. Πλέον, όχι μόνο είναι πραγματικότητα, αλλά, όπως ανέφερε και ο Αρχηγός της Χρυσής Αυγής, οι δείκτες της Βουλγαρίας είναι καλύτεροι από τους δείκτες της Ελλάδας. Η ανεργία είναι στο 6%, η απασχόληση συνεχώς και αυξάνεται, όλο και περισσότερες επιχειρήσεις από την Ελλάδα πηγαίνουν εκεί, διότι το φορολογικό, ασφαλιστικό, επενδυτικό περιβάλλον της Βουλγαρίας είναι πολύ καλύτερο σε σχέση με το τραγικό περιβάλλον της πατρίδας μας. Συνεπώς δεν έχουμε παρά να πούμε ότι «ναι, πλέον θέλουμε και εμείς τη βουλγαροποίηση, γιατί αυτομάτως όλα θα πάνε καλύτερα για την Ελλάδα». </w:t>
      </w:r>
    </w:p>
    <w:p w14:paraId="07527634"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χαίρεστε; Γιατί ένας στους πέντε Έλληνες από πενήντα πέντε ως εξήντα τεσσάρων ετών είναι χωρίς μισθό ή σύνταξη, γιατί πολύ απλά δεν εργάζεται και δεν είναι σε μια τέτοια ηλικία που να απέχει μόνο έναν ή ενάμιση χρόνο από τη σύνταξή του; Πλέον, με τα νέα μέτρα θα περάσουν πολλά χρόνια μέχρι να φτάσει σε συντάξιμη ηλικία, χωρίς όμως τα απαιτούμενα ένσημα, διότι πολύ απλά δεν δουλεύει εδώ και πολύ καιρό. </w:t>
      </w:r>
    </w:p>
    <w:p w14:paraId="07527635"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χαίρεστε; Για τις παράλογες εισφορές, ασχέτως του τι λέει ο αξιότιμος κύριος Υπουργός -ο οποίος δεν είναι εντός της Αιθούσης-, ότι του λένε μπράβο και συγχαρητήρια στον δρόμο; Διότι χαμηλή εισφορά πληρώνουν αυτοί που δεν έχουν καθόλου τζίρο, καθόλου δουλειά επί της ουσίας. </w:t>
      </w:r>
    </w:p>
    <w:p w14:paraId="07527636"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Δείτε τις εισφορές που πληρώνουν -και το γνωρίζετε όλοι- όλοι όσοι έχουν κάποια κίνηση στην επιχείρησή τους, που προσπαθούν να την κρατήσουν ζωντανή. Όλοι αυτοί θεωρούν -και έτσι είναι- ότι για τα τεράστια ποσά που δίνουν, και τα οποία είναι δυσανάλογα με την πραγματικότητα, δεν πρόκειται ποτέ να πάρουν μια ανάλογη σύνταξη, αν πάρουν. Και αυτά τα ποσά πηγαίνουν στους δανειστές απευθείας. </w:t>
      </w:r>
    </w:p>
    <w:p w14:paraId="07527637"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μην πούμε και για το τι γινόταν στο παρελθόν, όπου τα ασφαλιστικά ταμεία είχαν έναν κουμπαρά, τον οποίο οι διάφοροι σύντροφοι, οι διάφορες κυβερνήσεις, σοσιαλιστικές ή καπιταλιστικές, «έφαγαν» με τον άλφα ή βήτα τρόπο. </w:t>
      </w:r>
    </w:p>
    <w:p w14:paraId="07527638"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Βλέπουμε, επίσης, ότι οι λαθρομετανάστες, με νομοθετήματα που φέρνετε, μπορούν, εισβάλλοντας στην πατρίδα μας, μετά από λίγο καιρό να βρουν και δουλειά. Λέτε να τους δώσουμε και γη, να τους μάθουμε κιόλας πώς να την καλλιεργούν, ενώ ένα νέο ζευγάρι Ελλήνων, που θέλει να γίνει νέος αγρότης, θα συναντήσει χιλιάδες εμπόδια μπροστά του.</w:t>
      </w:r>
    </w:p>
    <w:p w14:paraId="07527639"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Χαίρεστε για τα επιδόματα ανεργίας -γιατί το ακούσαμε και αυτό- που δείχνουν την κατάντια της χώρας μας; Θα έπρεπε, αν θέλουμε να βοηθήσουμε την πατρίδα μας να προχωρήσει, να είναι επιδόματα εργασίας, προκειμένου κάπου να πηγαίνουν για να έχουν δουλειά κι όχι να παίρνουν επιδόματα ανεργίας για κάποιο χρονικό διάστημα μέχρι να λήξει αυτό το χρονικό όριο. </w:t>
      </w:r>
    </w:p>
    <w:p w14:paraId="0752763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έχουμε πάλι τους λαθρομετανάστες, οι οποίοι, αν πάτε στον ΟΑΕΔ, ως συνήθως έχουν προτεραιότητα έναντι των Ελλήνων. </w:t>
      </w:r>
    </w:p>
    <w:p w14:paraId="0752763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Καυχιέστε για την ανέφικτη «τιμωρία» -εντός πολλών εισαγωγικών- για όσους εργοδότες δεν πληρώνουν τα δεδουλευμένα, με τη βλαπτική μεταβολή. Σωστό ακούγεται. Στην ουσία, όμως, μάλλον δεν θα κάνετε τίποτα απολύτως. </w:t>
      </w:r>
    </w:p>
    <w:p w14:paraId="0752763C"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Βέβαια, θα μπορούσατε να δώσετε το καλό παράδειγμα, κύριοι του ΣΥΡΙΖΑ, με το να αρχίσετε να πληρώνετε τους εργαζόμενους στον ραδιοφωνικό σας σταθμό, στην εφημερίδα σας και αλλού, που διαμαρτύρονται συνεχώς. </w:t>
      </w:r>
    </w:p>
    <w:p w14:paraId="0752763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οι «σύντροφοι» του ΚΚΕ παλαιότερα είχαν αφήσει απλήρωτους στην «ΤΥΠΟΕΚΔΟΤΙΚΗ» και στον «ΡΙΖΟΣΠΑΣΤΗ», για το οποίο διάφοροι διαμαρτύρονταν. Και ήταν και οι πρώτοι που εφάρμοσαν τα πλέον μνημονιακά, αντιλαϊκά, αντεργατικά μέτρα του πρώτου μνημονίου. </w:t>
      </w:r>
    </w:p>
    <w:p w14:paraId="0752763E"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μη μιλήσουμε και για το κράτος, το οποίο ζητάει από όλους τους άλλους να είναι εντάξει, αλλά το ίδιο δεν είναι καθόλου εντάξει. Χρωστάει δισεκατομμύρια ευρώ στους ιδιώτες οι οποίοι τόλμησαν και έκαναν κάποια εμπορική συναλλαγή μαζί του. </w:t>
      </w:r>
    </w:p>
    <w:p w14:paraId="0752763F"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Αφού θέλετε να είστε τόσο εντάξει, γιατί είστε αλά καρτ αυστηροί με κάποιους, όχι όμως και στην περίπτωση του «ΜΑΡΙΝΟΠΟΥΛΟΥ», ο οποίος χρεοκόπησε δολίως -και αυτό θα φανεί ενδεχομένως στο μέλλον- και με ευεργετικούς νόμους και διατάγματα του κάνατε όλες τις χάρες και είναι ατιμώρητος και απολαμβάνει αυτή τη στιγμή τα χρυσογάλανα νερά του Αιγαίου με τα κότερά του σε βάρος των κορόιδων και των χιλιάδων προμηθευτών, οι οποίοι «μπήκαν μέσα» εκατοντάδες εκατομμύρια ευρώ; </w:t>
      </w:r>
    </w:p>
    <w:p w14:paraId="0752764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Εδώ θα ήθελα να σχολιάσω τη δήλωση του Πρωθυπουργού, ο οποίος, ως σκληρά εργαζόμενος μέχρι να γίνει Πρωθυπουργός, είπε ότι η κερδοφορία δεν αποτελεί αυτοσκοπό. Και με αυτό το </w:t>
      </w:r>
      <w:r>
        <w:rPr>
          <w:rFonts w:eastAsia="Times New Roman"/>
          <w:szCs w:val="24"/>
        </w:rPr>
        <w:lastRenderedPageBreak/>
        <w:t xml:space="preserve">οποίο είπατε αυτοακυρώνεστε και ακυρώνετε τα πάντα για όσα λέτε περί ανάπτυξης. Είστε μάλλον άσχετος και δογματικός ή ενδεχομένως περισσότερο δογματικός και λιγότερο άσχετος. </w:t>
      </w:r>
    </w:p>
    <w:p w14:paraId="0752764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Διότι το κέρδος -πάντα υπό κανόνες, γιατί υπάρχουν κανόνες σε αυτή την κοινωνία- φέρνει τις εισφορές, φέρνει νέες θέσεις εργασίας, είναι ο κινητήριος μοχλός ανάπτυξης και της οικονομίας. Γεμίζει τα ασφαλιστικά ταμεία, τα οποία άδειασαν οι προηγούμενες κυβερνήσεις, όπως είπαμε, με τα τοξικά ομόλογα, με το ότι τα τζόγαραν στο χρηματιστήριο, με το ότι τα έφαγαν, με οτιδήποτε άλλο. Άρα φέρνει και ευημερία. </w:t>
      </w:r>
    </w:p>
    <w:p w14:paraId="07527642"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Να κάνω κι ένα σχόλιο, εν τάχει, για το πώς γίνεται ανάπτυξη. Το έχουμε πει, σίγουρα δεν γίνεται με όλα όσα έχετε ψηφίσει τα τελευταία χρόνια. Η ανάπτυξη, μαζί με μία εθνική πολιτική προσπάθεια στο δημογραφικό, το οποίο είναι το μεγαλύτερο πρόβλημα για την πατρίδα μας, θα δημιουργήσουν νέους εργαζόμενους, νέες εισφορές κι όλα αυτά πάνε αλυσίδα. Με τα μέτρα, όμως, τα οποία παίρνετε, όχι μόνο δεν παντρεύονται οι νέοι, όχι μόνο δεν κάνουν παιδιά, αλλά φεύγουν και στο εξωτερικό. Αυτοί δεν ξανάρχονται και φυσικά, δεν θα ξαναδείτε εισφορά από αυτούς εις τους αιώνας των αιώνων. </w:t>
      </w:r>
    </w:p>
    <w:p w14:paraId="07527643" w14:textId="77777777" w:rsidR="00275A9F" w:rsidRDefault="00034DBE">
      <w:pPr>
        <w:spacing w:line="600" w:lineRule="auto"/>
        <w:ind w:firstLine="720"/>
        <w:contextualSpacing/>
        <w:jc w:val="both"/>
        <w:rPr>
          <w:rFonts w:eastAsia="Times New Roman"/>
          <w:szCs w:val="24"/>
        </w:rPr>
      </w:pPr>
      <w:r>
        <w:rPr>
          <w:rFonts w:eastAsia="Times New Roman"/>
          <w:szCs w:val="24"/>
        </w:rPr>
        <w:t>Όλα όσα έχετε πει μέχρι τώρα ήταν, είναι και θα είναι λόγια του αέρα και δεν πρόκειται να κάνετε τίποτε απολύτως ούτε με το εν λόγω νομοσχέδιο, που θα είναι και το πάτημα, ενδεχομένως, του Πρωθυπουργού μεθαύριο στην Έκθεση της Θεσσαλονίκης να πει για μία ακόμα φορά το «παραμύθι». Το τρενάκι σας έχει εκτροχιαστεί σαν το μετρό της Θεσσαλονίκης. Για μία ακόμη φορά θα πάτε πάνω κι ενώ οι κάτοικοι της Θεσσαλονίκης ταλαιπωρούνται εδώ και χρόνια από την κατασκευή του μετρό που δεν τελειώνει ποτέ, θα δούνε επιτέλους και το πρώτο βαγόνι! Η κοροϊδία σε όλο της το μεγαλείο!</w:t>
      </w:r>
    </w:p>
    <w:p w14:paraId="0752764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Ευχαριστώ πολύ. </w:t>
      </w:r>
    </w:p>
    <w:p w14:paraId="07527645" w14:textId="77777777" w:rsidR="00275A9F" w:rsidRDefault="00034DBE">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Χρυσής Αυγής)</w:t>
      </w:r>
    </w:p>
    <w:p w14:paraId="07527646"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Στεργίου από το Κομμουνιστικό Κόμμα Ελλάδας.</w:t>
      </w:r>
    </w:p>
    <w:p w14:paraId="07527647"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ΚΩΝΣΤΑΝΤΙΝΟΣ ΣΤΕΡΓΙΟΥ: </w:t>
      </w:r>
      <w:r>
        <w:rPr>
          <w:rFonts w:eastAsia="Times New Roman"/>
          <w:szCs w:val="24"/>
        </w:rPr>
        <w:t>Ευχαριστώ, κύριε Πρόεδρε.</w:t>
      </w:r>
    </w:p>
    <w:p w14:paraId="0752764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Κύριοι της Κυβέρνησης, κυρία Υπουργέ, με τον πανηγυρικό τρόπο που παρουσιάζετε το νομοσχέδιό σας, μόνο θυμηδία, ειρωνικά σχόλια και οργή, πραγματικά, προκαλείτε στους εργαζόμενους. </w:t>
      </w:r>
    </w:p>
    <w:p w14:paraId="07527649" w14:textId="77777777" w:rsidR="00275A9F" w:rsidRDefault="00034DBE">
      <w:pPr>
        <w:spacing w:line="600" w:lineRule="auto"/>
        <w:ind w:firstLine="720"/>
        <w:contextualSpacing/>
        <w:jc w:val="both"/>
        <w:rPr>
          <w:rFonts w:eastAsia="Times New Roman"/>
          <w:b/>
          <w:szCs w:val="24"/>
        </w:rPr>
      </w:pPr>
      <w:r>
        <w:rPr>
          <w:rFonts w:eastAsia="Times New Roman"/>
          <w:szCs w:val="24"/>
        </w:rPr>
        <w:t xml:space="preserve">Γιατί η σκληρή πραγματικότητα που υπάρχει στους χώρους δουλειάς είναι ότι όλοι οι εργαζόμενοι ζουν και δουλεύουν σε μια νομοθετημένη εργασιακή ζούγκλα που επιτρέπει στην εργοδοσία, με νόμιμο τρόπο, να τσακίζει και να ισοπεδώνει εργασιακά, μισθολογικά, συνταξιοδοτικά δικαιώματα των εργαζομένων, που δίνει αέρα στα πανιά της για να επιβάλει στους χώρους δουλειάς τρομοκρατία και σιγή νεκροταφείου σε όλες τις αντεργατικές μεθοδεύσεις, πάντοτε με την απειλή της απόλυσης.  </w:t>
      </w:r>
      <w:r>
        <w:rPr>
          <w:rFonts w:eastAsia="Times New Roman"/>
          <w:b/>
          <w:szCs w:val="24"/>
        </w:rPr>
        <w:t xml:space="preserve"> </w:t>
      </w:r>
    </w:p>
    <w:p w14:paraId="0752764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Κυρία Υπουργέ, εκ περιτροπής εργασία, διαθεσιμότητες, ατομικές συμβάσεις κάτω και από το άθλιο 586 ευρώ και 511 ευρώ -σήμερα στην Ελλάδα δουλεύουν πάνω από πεντακόσιες χιλιάδες εργαζόμενοι με μέσο μισθό κάτω από 390 ευρώ-, διευθέτηση του χρόνου εργασίας όπως βολεύει τον εργοδότη, κατάργηση της Κυριακάτικης αργίας, δουλεμπόριο εργολαβικών εργαζομένων, μαύρη εργασία, απελευθέρωση ομαδικών απολύσεων, είναι μερικά από τα κατορθώματα που έχετε νομοθετήσει -και ισχύουν- εσείς και οι προηγούμενες κυβερνήσεις και στηρίζονται από όλα τα κόμματα, πλην του ΚΚΕ, που μαζί έχετε ψηφίσει το τρίτο μνημόνιο και τις αξιολογήσεις που ακολούθησαν. Έτσι δεν είναι, κυρία Υπουργέ; Δεν πιστεύω να διαφωνείτε.  </w:t>
      </w:r>
    </w:p>
    <w:p w14:paraId="0752764B"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Κι όλα αυτά γιατί; Γιατί αυτό ακριβώς απαιτεί η ανάκαμψη των κερδών του κεφαλαίου και της καπιταλιστικής οικονομίας που έχετε ιερό και όσιο και ευαγγέλιο. Την προσκυνάτε όλοι σας. Πάνω, λοιπόν, σε αυτή την πραγματικότητα, που την ζουν εκατομμύρια εργαζόμενοι, άνεργοι και συνταξιούχοι, λέτε, πραγματικά χωρίς ίχνος ντροπής και με περίσσια υποκρισία στο νομοσχέδιο που σήμερα συζητάμε και στην αιτιολογική έκθεση, ότι κάνετε παρεμβάσεις που «στόχο έχουν να ενισχύσουν και να επεκτείνουν τα δικαιώματα των εργαζομένων, να βελτιώσουν ουσιωδώς κρίσιμες πτυχές της καθημερινότητάς τους». Και στα άρθρα, όμως, για τους συνταξιούχους λέτε ότι «είναι η εξασφάλιση αξιοπρεπούς διαβίωσης και κοινωνικής προστασίας με όρους ισότητας κλπ.».   </w:t>
      </w:r>
    </w:p>
    <w:p w14:paraId="0752764C"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Μα, καλά, σας το λέμε σοβαρά και σας κοιτάμε στα μάτια: Δεν ντρέπεστε να κοροϊδεύετε έτσι ασύστολα τους εργαζόμενους, τον λαό μας, να τους λέτε ότι αυτό το μαρτύριο που περνάνε οκτώ και πλέον τώρα χρόνια και μεριμνάτε να γίνει αιώνιο, να μην έχει τέλος, είναι στη φαντασία τους;      </w:t>
      </w:r>
    </w:p>
    <w:p w14:paraId="0752764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Τι να πούμε; Το ψέμα και η υποκρισία έχει και όρια. Εσείς, όμως, κύριοι της Κυβέρνησης έχετε ξεπεράσει όχι μόνο τα όρια, όχι μόνο το ρητό που λέει, «πες, πες, πες ψέματα, στο τέλος κάτι θα μείνει», αλλά είστε πλέον στη διάσταση που έχετε αναγάγει το ψέμα και την υποκρισία σε επιστήμη.</w:t>
      </w:r>
    </w:p>
    <w:p w14:paraId="0752764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Τι επιδιώκετε, όμως, -γιατί δεν το κάνετε στον αέρα- με το παρόν νομοσχέδιο; Θέλετε να κατασκευάσετε μια δήθεν φιλεργατική στροφή λίγο πριν τα εγκαίνια της ΔΕΘ από τον Πρωθυπουργό και ενώ ακόμα δεν έχει στεγνώσει το μελάνι του αντεργατικού και αντιασφαλιστικού εκτρώματος που ψηφίσατε με το τέλος της δεύτερης αξιολόγησης, φυσικά πάντοτε σε όφελος του κεφαλαίου.</w:t>
      </w:r>
    </w:p>
    <w:p w14:paraId="0752764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Ρωτάμε, επί της ουσίας, κυρία Υπουργέ. Το νομοσχέδιό σας δεν αφήνει άθικτο όλο το αντεργατικό πλαίσιο πάνω στο οποίο πατάει ο εργασιακός μεσαίωνας που επιβάλλει νόμιμα η εργοδοσία;</w:t>
      </w:r>
    </w:p>
    <w:p w14:paraId="0752765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κάποιο άρθρο που να καταργεί έστω και ένα από όλα όσα προηγούμενα ανέφερα και ισχύουν ως χώρος δουλειάς; Όχι φυσικά και το ξέρετε. Δεν είναι κάτι που το λέμε εμείς. Θέλετε, κυρία Υπουργέ, κύριοι της Κυβέρνησης, έχετε τη διάθεση να νομοθετήσετε -όπως λέτε σε αυτό το νομοσχέδιο που ψηφίζουμε- για τα πραγματικά δικαιώματα των εργαζομένων; Φέρτε στη Βουλή -σας προκαλούμε πάλι- την πρόταση νόμου που κατέθεσαν πεντακόσιες και πλέον συνδικαλιστικές οργανώσεις τον Νοέμβριο του 2016 -σας την έχουμε καταθέσει- και να δούμε από εκεί και πέρα ποιος είναι με ποιον. Να δούμε εάν πραγματικά νοιάζεστε για τα δικαιώματα των εργαζομένων. Την καταχωνιάσατε όμως, -γιατί;- γιατί ακριβώς δεν εξυπηρετεί τα συμφέροντα του κεφαλαίου και την κερδοφορία του, που υπηρετείτε.</w:t>
      </w:r>
    </w:p>
    <w:p w14:paraId="0752765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μάλιστα αυτό το νομοσχέδιο και σηκώνετε επικοινωνιακό κουρνιαχτό τη στιγμή που ετοιμάζεστε με την τρίτη αξιολόγηση να προωθήσετε νέες αντεργατικές ανατροπές με πρώτη απ’ όλες τη δέσμευσή σας για την επιβολή πρόσθετων εμποδίων στην προκήρυξη απεργίας και τη συνδικαλιστική οργάνωση των εργαζομένων. Και σε αυτό το πράγμα θα έχετε, όπως δήλωσε ο κ. Βρούτσης στις επιτροπές, και τη στήριξη της Νέας Δημοκρατίας. Θα δούμε τι θα κάνουν οι άλλες δυνάμεις. Εμείς, όμως, σας το λέμε καθαρά. Μην τολμήσετε να το κάνετε αυτό. Η εργατική τάξη θα είναι απέναντί σας. </w:t>
      </w:r>
    </w:p>
    <w:p w14:paraId="0752765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λοιπόν, την άποψη οι διατάξεις αυτού του νομοσχεδίου προϋποθέτουν την απαραίτητη εφαρμογή όλων των αντεργατικών νόμων που ψήφισαν οι προηγούμενοι, ΠΑΣΟΚ και Νέα Δημοκρατία, αλλά διατηρήσατε και επεκτείνατε εσείς. </w:t>
      </w:r>
    </w:p>
    <w:p w14:paraId="0752765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Αποτελούν πασαλείμματα χωρίς ουσιαστικό αντίκρισμα για τους εργαζόμενους αφού η εργοδοτική αυθαιρεσία πατάει ακριβώς πάνω στο πλαίσιο που της επιτρέπει να εντείνει νόμιμα το ξεζούμισμα των εργαζομένων. </w:t>
      </w:r>
    </w:p>
    <w:p w14:paraId="0752765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Τα άρθρα που αναφέρονται στο ασφαλιστικό έχουν ως προϋπόθεση την πιστή και απαρέγκλιτη εφαρμογή του νόμου «λαιμητόμου» 4387 που κατακρεουργεί τις κύριες συντάξεις και τις κάνει ένα επίδομα, σχεδόν μηδενίζει τις επικουρικές συντάξεις αφού οι εργαζόμενοι πλέον με δεκαπέντε και πλέον χρόνια ασφάλισης θα παίρνουν 33,75 ευρώ</w:t>
      </w:r>
      <w:r>
        <w:rPr>
          <w:rFonts w:eastAsia="Times New Roman" w:cs="Times New Roman"/>
          <w:b/>
          <w:szCs w:val="24"/>
        </w:rPr>
        <w:t xml:space="preserve"> </w:t>
      </w:r>
      <w:r>
        <w:rPr>
          <w:rFonts w:eastAsia="Times New Roman" w:cs="Times New Roman"/>
          <w:szCs w:val="24"/>
        </w:rPr>
        <w:t>και 72 ευρώ αντίστοιχα τώρα με το νομοσχέδιό σας. Τέτοια εξασφάλιση αξιοπρεπούς διαβίωσης και προστασίας προσφέρετε στους συνταξιούχους! Ρωτάμε απλά και εμείς και οι εργαζόμενοι. Με αυτά τα χρήματα ζείτε εσείς, κάποιος από εσάς; Φυσικά και όχι. Οι συνταξιούχοι, όμως, θα ζήσουν.</w:t>
      </w:r>
    </w:p>
    <w:p w14:paraId="0752765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Αποκαλύπτεστε, όμως, γιατί όπως δηλώνετε τόσο εσείς όσο και κυβερνητικά στελέχη οι παρεμβάσεις με το νομοσχέδιό σας γίνονται για να μην νοθεύεται ο υγιής ανταγωνισμός μεταξύ των επιχειρήσεων, γιατί θέλετε υγιείς επιχειρηματίες. Φέρνετε μάλιστα ως παράδειγμα υγιούς επιχειρηματία τη βιομηχανία «ΠΑΠΑΣΤΡΑΤΟΣ». Πήγατε επίσκεψη μαζί με τον Πρωθυπουργό. Τι συμβαίνει πραγματικά σε αυτήν την επιχείρηση που την παρουσιάσατε ως παράδειγμα τήρησης της εργατικής νομοθεσίας; Δεν ξέρετε ότι αυτός ο υγιής επιχειρηματίας απέλυσε -και το ξέρετε- πριν από δύο μήνες εργαζόμενο με σκλήρυνση κατά πλάκας;</w:t>
      </w:r>
    </w:p>
    <w:p w14:paraId="0752765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65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752765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ξέρετε ότι τα τελευταία χρόνια από τη συγκεκριμένη επιχείρηση έγιναν περίπου 130 οικειοθελείς αποχωρήσεις, που ήταν καθαρά απολύσεις; Σύμφωνα με πληροφορίες μας, το 2010 δούλευαν 1.000 εργαζόμενοι στη βιομηχανία. Και σήμερα μετά την υγιή επένδυση των 300 εκατομμυρίων, δουλεύουν 500! Αυτοί είναι οι υγιείς επιχειρηματίες και επιχειρήσεις!</w:t>
      </w:r>
    </w:p>
    <w:p w14:paraId="07527659" w14:textId="77777777" w:rsidR="00275A9F" w:rsidRDefault="00034DBE">
      <w:pPr>
        <w:spacing w:line="600" w:lineRule="auto"/>
        <w:ind w:firstLine="720"/>
        <w:jc w:val="both"/>
        <w:rPr>
          <w:rFonts w:eastAsia="Times New Roman" w:cs="Times New Roman"/>
          <w:szCs w:val="24"/>
        </w:rPr>
      </w:pPr>
      <w:r>
        <w:rPr>
          <w:rFonts w:eastAsia="Times New Roman" w:cs="Times New Roman"/>
          <w:szCs w:val="24"/>
        </w:rPr>
        <w:t>Αυτοί, λοιπόν, οι υγιείς επιχειρηματίες και επιχειρήσεις προϋποθέτουν τον εργασιακό μεσαίωνα για τους εργαζόμενους, που απλόχερα τους τον δίνετε. Γι’ αυτό εξάλλου και σας επέλεξαν, για να φέρετε σε πέρας τη βρόμικη δουλειά σε όφελός τους, που δεν έκαναν οι άλλοι.</w:t>
      </w:r>
    </w:p>
    <w:p w14:paraId="0752765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Πραγματοποιείτε παράλληλα αυτές τις φιέστες με τα επιχειρήματα της υγιούς επιχειρηματικότητας και της δίκαιης ανάπτυξης, που θα επαναλάβετε στη Θεσσαλονίκη, για να κρύψετε ότι οι αντεργατικοί νόμοι, τόσο οι δικοί σας όσο και των προηγούμενων, είναι αυτοί οι οποίοι κατοχυρώνουν την πιο άγρια εκμετάλλευση -και αυτοί οι νόμοι δεν έχουν προσωρινό, αλλά μόνιμο χαρακτήρα-, ότι εμπλουτίζονται με καινούριες ρυθμίσεις και διατάξεις, σύμφωνα με τις ανάγκες του κεφαλαίου, ότι νομοσχέδια, όπως αυτό που συζητάμε σήμερα, δεν είναι παρά ο φερετζές της άγριας ταξικής πολιτικής σας, το ξεκαθάρισμα για τα νέα αντεργατικά μέτρα που θα έρθουν με την τρίτη αξιολόγηση.</w:t>
      </w:r>
    </w:p>
    <w:p w14:paraId="0752765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η δίκαιη ανάπτυξη που ευαγγελίζεστε έχει δημιουργήσει κάτεργα στους χώρους δουλειάς. Το μαρτυράνε τα 6.500 δηλωμένα εργατικά ατυχήματα από τα οποία τα 73 ήταν θανατηφόρα το 2016, 7 θανατηφόρα τους τελευταίους δύο μήνες στους οργανισμούς των ΟΤΑ και πάνω από 40 μέχρι και σήμερα. Αυτό και μόνο, λοιπόν, επιβεβαιώνει ότι το κεφάλαιο, που υπηρετείτε, σκοτώνει, ότι δεν υπολογίζει ούτε την ίδια τη ζωή των εργατών. </w:t>
      </w:r>
    </w:p>
    <w:p w14:paraId="0752765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λοιπόν, τη δίκαιη ανάπτυξη που στηρίζει τα κέρδη του κεφαλαίου, που κλείνει το μέλλον στη ζωή και την ανθρώπινη εξέλιξη, την παρουσιάζετε ως διέξοδο από την κρίση. Ποτέ και πουθενά δεν υπήρξε δίκαιη ανάπτυξη και δίκαιη κατανομή στο έδαφος της καπιταλιστικής οικονομίας και μάλιστα σε περίοδο κρίσης. Επιδίωξή σας είναι να κάνετε τον λαό συνένοχο, να τον κάνετε να σιωπήσει, να τον έχετε σε αναμονή, να ανέχεται να ζει στη φτώχεια και την εξαθλίωση περιμένοντας τάχα μου από τη δίκαιη ανάπτυξη κάποια ψίχουλα. Όσο, όμως, η οικονομία, κύριοι της Κυβέρνησης, είναι σχεδιασμένη να υπηρετεί τα κέρδη και όχι την ικανοποίηση των αναγκών ο λαός μας δεν πρόκειται να δει χαΐρι. </w:t>
      </w:r>
    </w:p>
    <w:p w14:paraId="0752765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Τελειώνοντας, καλούμε τον λαό μας, τους εργαζόμενους συνολικά να κλείσουν τα αυτιά τους στους παλιούς και νέους σωτήρες και με οδηγό τις σύγχρονες ανάγκες τους να αγωνιστούν για να επανακτήσουν όλα όσα τους έκλεψαν και να ανοίξουν τον δρόμο για την οριστική απαλλαγή από τα δεινά τους, ανατρέποντας τον σάπιο αυτόν εκμεταλλευτικό, καπιταλιστικό τρόπο οργάνωσης της οικονομίας που γεννά φτώχεια, εξαθλίωση, πόλεμο, προσφυγιά. Να συμπορευτούν με το ΚΚΕ, που έχει τη μοναδική πολιτική πρόταση διεξόδου προς όφελός τους, παίρνοντας τα κλειδιά της οικονομίας και της εξουσίας στα χέρια τους.</w:t>
      </w:r>
    </w:p>
    <w:p w14:paraId="0752765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Στις 9 Σεπτέμβρη, κύριοι της Κυβέρνησης, στη Θεσσαλονίκη δεν θα έχετε μόνο παλαμάκια να σας βαράνε, αλλά θα είναι οι εργαζόμενοι, τα ταξικά συνδικάτα, το ΠΑΜΕ εκεί και το οποίο πραγματικά αγωνίζεται για την αναπλήρωση των απωλειών των εργαζόμενων.</w:t>
      </w:r>
    </w:p>
    <w:p w14:paraId="0752765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Τέλος, να κάνετε δεκτές τις τροπολογίες που κατέθεσε η Κοινοβουλευτική μας Ομάδα.</w:t>
      </w:r>
    </w:p>
    <w:p w14:paraId="0752766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752766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ο Κοινοβουλευτικός Εκπρόσωπος από το Ποτάμι κ. Αμυράς.</w:t>
      </w:r>
    </w:p>
    <w:p w14:paraId="0752766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752766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μόλις πριν από δύο ημέρες η Υπουργός κ. Αχτσιόγλου, που θα ευχόμουνα να ήταν στην Αίθουσα αυτήν τη στιγμή, παρουσίασε κάποια στοιχεία για να καταδείξει την ανάκαμψη στην αγορά εργασίας και την αύξηση στα εισοδήματα των εργαζομένων. Μας έφερε ως παράδειγμα, λοιπόν, τα εισοδήματα του 2016 και μας είπε η κ. Αχτσιόγλου ότι είχαμε αύξηση 0,8% το 2016 έναντι του 2015 στις αμοιβές εξαρτημένης εργασίας. Έτσι είναι. Όμως έκανε ένα άλμα λογικής, ένα άλμα αριθμητικής. Διότι για να τεκμηριώσει τον ισχυρισμό, το στοιχείο αυτό που είναι δεδομένο, μας είπε ότι το 2012 και 2013 είχαμε τη μεγαλύτερη μείωση εισοδημάτων. Αμ δε. Θα έλεγα στην κ. Αχτσιόγλου να μην πολυπαίζει με τους αριθμούς, ειδικά σε ό,τι έχει να κάνει με την ανεργία και τον χώρο της εργασίας, διότι πίσω από αυτούς τους αριθμούς κρύβονται οικογένειες και άνεργοι.</w:t>
      </w:r>
    </w:p>
    <w:p w14:paraId="0752766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Τι συνέβη, λοιπόν; Πράγματι το 2016 οι αμοιβές εξαρτημένης εργασίας αυξήθηκαν κατά 0,8% έναντι του 2015. Τι έγινε όμως το 2015, τι είχε συμβεί; Ανέτρεξα στην ετήσια έκθεση της Τραπέζης της Ελλάδος για τη νομισματική πολιτική που εκδόθηκε τον περασμένο Ιούνιο. Τι λέει εκεί, λοιπόν, στη σελίδα 78; Ότι οι αμοιβές το 2015 είχαν μειωθεί κατά 2,9% σε σχέση με το 2014. Τι σημαίνει αυτό; Σημαίνει ότι το 2016, για το οποίο πανηγύρισε η κ. Αχτσιόγλου, οι αμοιβές παρέμεναν σε χαμηλότερο επίπεδο από το 2014. Δεν μπορεί να συγκρίνεις αυγά με πορτοκάλια. Ή όλα μαζί και τα συμπεράσματα δικά μας ή τα άλλα όλα είναι λαθροχειρίες. </w:t>
      </w:r>
    </w:p>
    <w:p w14:paraId="07527665" w14:textId="77777777" w:rsidR="00275A9F" w:rsidRDefault="00034DBE">
      <w:pPr>
        <w:spacing w:line="600" w:lineRule="auto"/>
        <w:ind w:firstLine="720"/>
        <w:jc w:val="both"/>
        <w:rPr>
          <w:rFonts w:eastAsia="Times New Roman" w:cs="Times New Roman"/>
          <w:szCs w:val="24"/>
        </w:rPr>
      </w:pPr>
      <w:r>
        <w:rPr>
          <w:rFonts w:eastAsia="Times New Roman" w:cs="Times New Roman"/>
          <w:szCs w:val="24"/>
        </w:rPr>
        <w:lastRenderedPageBreak/>
        <w:t xml:space="preserve">Το δυσάρεστο, όμως, πέραν αυτού, είναι ότι η ίδια κατάσταση θα ισχύσει και φέτος. Στην ίδια έκθεση της Τραπέζης της Ελλάδος η εκτίμηση είναι ότι για φέτος οι αμοιβές θα παραμείνουν στα επίπεδα του 2016, δηλαδή χαμηλότερες από ό,τι ήταν το 2013 και το 2014. </w:t>
      </w:r>
    </w:p>
    <w:p w14:paraId="0752766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Υπάρχουν όμως και άλλα τεκμήρια, θα έλεγα εγώ, της αποδιοργάνωσης της αγοράς εργασίας από τους ΣΥΡΙΖΑ - ΑΝΕΛ. Δημιουργήσατε τη γενιά των 360 ευρώ. Εσείς τη δημιουργήσατε. Εσείς και κάποιοι Υπουργοί δεν έχτισαν πολιτικές καριέρες με τη γενιά των 700 ευρώ, που την κατακεραύνωναν; Πού είναι αυτοί οι Υπουργοί τώρα εξαφανισμένοι; Τους πείραζε η γενιά των 700 ευρώ, γαργάρα τώρα για τη γενιά των 340 και 360 ευρώ, διότι είναι δικό τους δημιούργημα!</w:t>
      </w:r>
    </w:p>
    <w:p w14:paraId="0752766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και κάποια άλλα στοιχεία. Είναι τα επίσημα στοιχεία της Ανεξάρτητης Αρχής Δημοσίων Εσόδων και μας λέει ότι τα εισοδήματα που δηλώθηκαν το 2016 ήταν σημαντικά μειωμένα σε σχέση με το 2015, δηλαδή από το κακό στο χειρότερο, και επαναλαμβάνω ότι τα εισοδήματα του 2016 παραμένουν πολύ χαμηλότερα από εκείνα του 2014. Τι μας λέει λοιπόν η ανεξάρτητη αρχή; Λέει ότι φέτος οι ελεύθεροι επαγγελματίες, για το 2016 δηλαδή, δήλωσαν χαμηλότερα εισοδήματα κατά 20% και οι μισθωτοί κατά 1,5%. Να μην εμπιστευτούμε την ανεξάρτητη αρχή; Ας μην την εμπιστευτούμε. Τι λέει το ΙΚΑ; Για πάμε να δούμε τις αναλυτικές περιοδικές δηλώσεις του ΙΚΑ και το τελευταίο στατιστικό δελτίο απασχόλησης του ΙΚΑ. Τι μας λέει; Λέει ότι τον Οκτώβριο του 2016 ο μέσος μηνιαίος μισθός έπεσε στα 936 ευρώ, όταν στα τέλη του 2014 ήταν 1.156 ευρώ, δηλαδή έχουμε μία συνταρακτική μείωση 18,6%. Είναι αδιανόητο! Μέσα σε μία χρονιά, διά χειρός ΣΥΡΙΖΑ - ΑΝΕΛ, οι μισθοί καταποντίστηκαν. </w:t>
      </w:r>
    </w:p>
    <w:p w14:paraId="07527668" w14:textId="77777777" w:rsidR="00275A9F" w:rsidRDefault="00034DBE">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Πάμε και στο θέμα της ανεργίας, για να βάλουμε λίγο τα πράγματα σε μία τάξη. Η κ. Αχτσιόγλου εμφανίζει ικανοποίηση για το ότι μειώθηκε η ανεργία στο 21,7%. Βεβαίως, φυσικά, όλοι πρέπει να είμαστε ικανοποιημένοι και για το ένα κλάσμα της μονάδας που πέφτει η ανεργία. Όμως να δούμε λίγο τι γίνεται στην Ευρώπη και να κάνουμε κάποιες συγκρίσεις Ελλάδας - Ισπανίας; Πρώτα απ’ όλα να πούμε ότι όσον αφορά τις χώρες της Ευρωζώνης, σύμφωνα με τα επίσημα στοιχεία της </w:t>
      </w:r>
      <w:r>
        <w:rPr>
          <w:rFonts w:eastAsia="Times New Roman" w:cs="Times New Roman"/>
          <w:szCs w:val="24"/>
          <w:lang w:val="en-US"/>
        </w:rPr>
        <w:t>Eurostat</w:t>
      </w:r>
      <w:r>
        <w:rPr>
          <w:rFonts w:eastAsia="Times New Roman" w:cs="Times New Roman"/>
          <w:szCs w:val="24"/>
        </w:rPr>
        <w:t xml:space="preserve">, σήμερα η ανεργία σε αυτές τις χώρες κυμαίνεται στο 10%, συγκεκριμένα 9%, δηλαδή στα επίπεδα του 2009, τα προ κρίσης ή της έναρξης της κρίσης της εποχής. Οι περισσότερες χώρες αξιοποίησαν πλήρως το θετικό κλίμα που επικρατεί στις αγορές τα τελευταία τρία χρόνια και σημείωσαν εντυπωσιακές, θα έλεγα εγώ, επιδόσεις στο μέτωπο της ανεργίας. Στην Ελλάδα η πτώση της ανεργίας ήταν υποτονική. Δείτε λοιπόν. Τη διετία 2015 - 2016 η χώρα επέστρεψε σε ύφεση. Ήταν η βαρουφακειάδα, ήταν οι «υπερήφανες διαπραγματεύσεις», ήταν το «πειραματίζομαι και μαθαίνω τον κόσμο» και όλα αυτά στην πλάτη των Ελλήνων. Φτάσαμε να έχουμε θέσεις απασχόλησης των 340 ευρώ. </w:t>
      </w:r>
    </w:p>
    <w:p w14:paraId="07527669" w14:textId="77777777" w:rsidR="00275A9F" w:rsidRDefault="00034DBE">
      <w:pPr>
        <w:spacing w:line="600" w:lineRule="auto"/>
        <w:ind w:firstLine="709"/>
        <w:contextualSpacing/>
        <w:jc w:val="both"/>
        <w:rPr>
          <w:rFonts w:eastAsia="Times New Roman" w:cs="Times New Roman"/>
          <w:szCs w:val="24"/>
        </w:rPr>
      </w:pPr>
      <w:r>
        <w:rPr>
          <w:rFonts w:eastAsia="Times New Roman" w:cs="Times New Roman"/>
          <w:szCs w:val="24"/>
        </w:rPr>
        <w:t xml:space="preserve">Πάμε να δούμε λοιπόν, όπως σας είπα, να κάνουμε ένα </w:t>
      </w:r>
      <w:r>
        <w:rPr>
          <w:rFonts w:eastAsia="Times New Roman" w:cs="Times New Roman"/>
          <w:szCs w:val="24"/>
          <w:lang w:val="en-US"/>
        </w:rPr>
        <w:t>crash</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έναν έλεγχο μεταξύ Ισπανίας και Ελλάδας. Τον Ιανουάριο του 2015 η ανεργία στην Ισπανία βρισκόταν στο 23,7%. Στην Ελλάδα ήταν στο 25,7% και είχε καθοδική πορεία. Δηλαδή είχαμε δύο μονάδες διαφορά στα ποσοστά της ανεργίας. Από τα τελευταία διαθέσιμα επίσημα στοιχεία της </w:t>
      </w:r>
      <w:r>
        <w:rPr>
          <w:rFonts w:eastAsia="Times New Roman" w:cs="Times New Roman"/>
          <w:szCs w:val="24"/>
          <w:lang w:val="en-US"/>
        </w:rPr>
        <w:t>Eurostat</w:t>
      </w:r>
      <w:r>
        <w:rPr>
          <w:rFonts w:eastAsia="Times New Roman" w:cs="Times New Roman"/>
          <w:szCs w:val="24"/>
        </w:rPr>
        <w:t xml:space="preserve"> για τον Ιούλιο 2017, η ανεργία στην Ελλάδα μειώθηκε στο 21,7%. Στην Ισπανία πόσο λέτε ότι έχει φτάσει; Στο 17% και πήγα σήμερα να επικαιροποιήσω τα στοιχεία και έχει πέσει κάτω από το ψυχολογικό όριο του 17%, είναι 16,9%. Τι σημαίνει αυτό; Σημαίνει ότι η βαρουφακειάδα -και όχι μόνο, διότι αδικούμε λίγο και τον εαυτό μας όταν το εντοπίζουμε μόνο στον Βαρουφάκη. Τι ήταν ο Βαρουφάκης, κανένας αντάρτης στην Κυβέρνησή σας ήταν; </w:t>
      </w:r>
      <w:r>
        <w:rPr>
          <w:rFonts w:eastAsia="Times New Roman" w:cs="Times New Roman"/>
          <w:szCs w:val="24"/>
        </w:rPr>
        <w:lastRenderedPageBreak/>
        <w:t xml:space="preserve">Μαζί τα φτιάχνατε, μαζί τα σχεδιάζατε, μαζί τα πραγματοποιούσατε. Ποια; Αυτόν τον κουβά τον τρύπιο, όπου ρίχναμε νερό και έπεφτε κάτω, έφερε αυτό το αποτέλεσμα. Η ισπανική οικονομία, λοιπόν, παρουσιάζει ανάπτυξη 3,5%, όταν στην Ελλάδα οι λιγοστές νέες θέσεις εργασίας, που προκύπτουν από την αναιμική ανάπτυξη ή τις συνθήκες ύφεσης, είναι θέσεις εργασίας των 340 ευρώ. Δηλαδή να το πούμε με πιο απλό τρόπο. Όταν παλαιότερα είχαμε μια νέα θέση εργασίας, αυτή αμειβόταν με 900 ευρώ. Σήμερα τι έχουμε; Δύο νέες θέσεις εργασίας που αμείβονται με 400 ευρώ. Αυτό είναι το πρακτικό αποτέλεσμα της ύφεσης. </w:t>
      </w:r>
    </w:p>
    <w:p w14:paraId="0752766A"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και κάτι ακόμα. Έχουμε μια αναιμική ανάπτυξη. Δυστυχώς, το βλέπουμε όλοι και όλοι συμφωνούμε σε αυτό το συμπέρασμα. Έχουμε κρίση τραπεζικού συστήματος. Θυμόμαστε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 τα ξεχάσαμε; Είναι ένας ιδιότυπος μιθριδατισμός. Α, ναι, έχουμε και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0752766B"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Πηγαίνετε και ρωτήστε εκείνους που επιχειρούν, εκείνους που εξάγουν, εκείνους που ερευνούν και καινοτομούν τι σημαίνουν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το περιβάλλον βιωσιμότητας ή μη των επιχειρήσεών τους. </w:t>
      </w:r>
    </w:p>
    <w:p w14:paraId="0752766C"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εδώ δεν έχουμε τράπεζες. Τρεις ανακεφαλαιοποιήσεις! Δάνεια από τις τράπεζες προς την πραγματική οικονομία, μηδέν. Μάλτα γιοκ. Δάνεια γιοκ. Εκεί έχουμε φτάσει και πολλοί συζητούν και για νέα, τέταρτη ανακεφαλαιοποίηση.</w:t>
      </w:r>
    </w:p>
    <w:p w14:paraId="0752766D"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ακούσουμε και να σχολιάσουμε κάτι άλλο που είπε η κ. Αχτσιόγλου τις προηγούμενες ημέρες, ότι όσοι εργοδότες έχουν περιουσία και δεν πληρώνουν, οι εργαζόμενοι θα μπορούν σε διάστημα δεκαπέντε ημερών να διεκδικούν μέρος από την περιουσία τους. Καλώς ήρθε στην πραγματικότητα! Αυτό ισχύει και για τις ομόρρυθμες και για τις ετερόρρυθμες εταιρείες. Θα μου πείτε τι γίνεται </w:t>
      </w:r>
      <w:r>
        <w:rPr>
          <w:rFonts w:eastAsia="Times New Roman" w:cs="Times New Roman"/>
          <w:szCs w:val="24"/>
        </w:rPr>
        <w:lastRenderedPageBreak/>
        <w:t xml:space="preserve">για τις ανώνυμες εταιρείες; Αμάν, εδώ έχουμε τον υπέρτατο λαϊκισμό αυτής της Κυβέρνησης! Σας θυμίζω ότι το 2015 ψηφίσατε έναν νόμο, τον ν.4321, που προέβλεπε την προσωπική ευθύνη των μετόχων των ανωνύμων εταιρειών που έχουν μερίδιο άνω του 10% για οφειλές προς τα ασφαλιστικά ταμεία. </w:t>
      </w:r>
    </w:p>
    <w:p w14:paraId="0752766E"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Τι σας είχαμε πει τότε και εσείς λέγατε «είστε γερμανοτσολιάδες, είστε πολωνοτσολιάδες, είστε εσκιμοτσολιάδες»; Σας λέγαμε ότι δεν ισχύει αυτό που πάτε να κάνετε. Μακάρι να γινόταν. Δεν γίνεται, θα καταπέσει και νομικά και στην πραγματικότητα. Ένα χρόνο μετά η διάταξη αυτή καταργήθηκε από την ίδια Κυβέρνηση που την ψήφισε, κάνοντας την υποτιθέμενη φιλικά διακείμενη προς τους εργαζόμενους Κυβέρνηση και τότε, στις 29 Ιουνίου 2016, ο τότε Υπουργός Οικονομίας Γιώργος Σταθάκης είπε και θα σας κακοκαρδίσω: «Δεν υπήρχε στην πραγματικότητα η δυνατότητα εφαρμογής της». Καλώς ήρθε στον κόσμο της πραγματικότητας! Όμως, ο λαϊκισμός έγινε. </w:t>
      </w:r>
    </w:p>
    <w:p w14:paraId="0752766F"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Με τέτοια πυροτεχνήματα θέλω να σας πω ότι δεν λύνεται το πρόβλημα της αγοράς εργασίας, ούτε της μη πληρωμής των εργαζομένων. </w:t>
      </w:r>
    </w:p>
    <w:p w14:paraId="07527670"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τρόπος να αντιμετωπιστεί και να περιοριστεί; Βεβαίως και υπάρχει και το ανέφερα νωρίτερα προς τον κ. Τσακαλώτο, ο οποίος κ. Τσακαλώτος είπε ότι την απάντηση δεν την ήξερε. </w:t>
      </w:r>
    </w:p>
    <w:p w14:paraId="07527671"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σας θέσω, λοιπόν, εγώ το θέμα: Άρθρο 56 του ν.4487. Πριν από ένα μήνα ψήφισε το Κοινοβούλιο αυτόν τον νόμο. Τι έλεγε, λοιπόν; Έλεγε ότι θεωρείται μονομερής βλαπτική μεταβολή των όρων εργασίας η αξιόλογη καθυστέρηση καταβολής των δεδουλευμένων αποδοχών του εργαζομένου από τον εργοδότη. </w:t>
      </w:r>
    </w:p>
    <w:p w14:paraId="07527672"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Ρωτάω εσάς, τους παρισταμένους Υπουργούς, το εξής: Ποιος είναι ο χρόνος της αξιόλογης καθυστέρησης; Είναι ο ένας μήνας; Είναι ο ένας χρόνος; Είναι ο ένας αιώνας; Τι είναι; Το δικαστήριο, είπε ο κ. Τσακαλώτος πριν που μου απάντησε. Ποιο δικαστήριο; Εσείς εδώ δεν είστε έτοιμοι να φέρουμε μια τροπολογία και να ορίσουμε τον χρόνο καθυστέρησης σε πόσο; Θα το βρούμε. Γιατί να τρέχουν οι εργαζόμενοι στα δικαστήρια, που ξέρουμε, βέβαια, τα δικαστήρια με ποια ταχύτητα εκδικάζουν τις υποθέσεις και βγάζουν τις αποφάσεις και τις καθαρογράφουν; Ήμουν νιος και γέρασα!</w:t>
      </w:r>
    </w:p>
    <w:p w14:paraId="07527673"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λέω, λοιπόν, το εξής: Αν θέλετε πραγματικά να ενεργοποιηθεί αυτή η διάταξη, φέρτε μια τροπολογία, αγαπητέ κύριε Πετρόπουλε, και καθορίστε ποιος είναι ο χρόνος αξιόλογης καθυστέρησης στην καταβολή δεδουλευμένων από εργοδότη σε εργαζόμενους. Θα ήθελα να ακούσω και τη γνώμη σας, κύριε Πετρόπουλε, έστω την προσωπική, αν όχι την κυβερνητική.</w:t>
      </w:r>
    </w:p>
    <w:p w14:paraId="07527674"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αγορά εργασίας πληρώνει την αναποτελεσματικότητα αρκετών Υπουργών και συνολικά της Κυβέρνησης των ΣΥΡΙΖΑ-ΑΝΕΛ. Φόρους ξέρετε να βάζετε. Ξέρετε να αυξάνετε εισφορές μέχρι την στρατόσφαιρα. Επίσης, ξέρετε να μπλοκάρετε μεγάλες επενδύσεις. Τώρα, αυτήν την ώρα που συζητάμε, το ΚΑΣ συζητά για τα νεότερα μνημεία στο Ελληνικό. Εχθές συζητούσε για τα αρχαία. Η δική μου άποψη είναι ότι και μισό αρχαίο να υπάρχει, πρέπει να προστατευτεί. Αυτό έλειπε! Όμως, ξέρετε πού γίνεται το παιχνίδι; Δεν ξέρω αν παρακολουθείτε από μέσα και εκ του σύνεγγυς τα θέματα. Στο εάν θα οριοθετηθούν ζώνες προστασίας, όχι τα σημεία μόνο. Υπάρχει ένας αρχαίος τάφος; Βεβαίως, να προστατευτεί. </w:t>
      </w:r>
    </w:p>
    <w:p w14:paraId="0752767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Τι λένε κάποιοι αρχαιολόγοι και κάποιοι του ΣΥΡΙΖΑ που ίσως να είναι πικραμένοι, να είναι λαφαζανιστές ή να είναι αμιγείς και σήμερα συριζαίοι; Ζώνες! Θα τρυπήσουμε το Ελληνικό με ζώνες προστασίας.</w:t>
      </w:r>
    </w:p>
    <w:p w14:paraId="0752767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ακούσω την άποψή σας και γι’ αυτό, αλλά θέλω να πω και κάτι ακόμα. Όταν πας να αγοράσεις ένα οικόπεδο οπουδήποτε –να σας πω εγώ στη Φολέγανδρο, στο νησί μου- όταν πας να πουλήσεις το οικόπεδο ή πάει να το αγοράσει ο άλλος, θα σου πει ο υποψήφιος αγοραστής: «Εδώ κτίζω; Είναι στο σχέδιο πόλης;». Θα του δώσεις μια απάντηση. «Αρχαία έχει; Είναι δασικό χαρακτηρισμένο;». </w:t>
      </w:r>
    </w:p>
    <w:p w14:paraId="0752767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Απορώ πώς πουλάει και πώς αγοράζει, βέβαια, ο ιδιώτης μια τεράστια έκταση όταν δεν έχει ξεκαθαρίσει το νομικό καθεστώς και το πραγματικό καθεστώς, πού κτίζω, που δεν κτίζω, τι κτίζω. Είναι, λοιπόν, «το γιοφύρι της Άρτας» σε μια νέα μετονομασία, «το γιοφύρι του Ελληνικού». </w:t>
      </w:r>
    </w:p>
    <w:p w14:paraId="0752767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εγώ πραγματικά στενοχωριέμαι, αλήθεια σας το λέω, όταν βλέπω τη Ρουμανία, τη Βουλγαρία –χαίρομαι για τους ανθρώπους αυτούς, δεν το συζητώ- «να παίρνουν κεφάλι» από εμάς σε πάρα πολλούς τομείς. Θα επανέλθει αυτή η χώρα στην κανονικότητά της; Θα την ξανακάνουμε μια κανονική ευρωπαϊκή χώρα με την ελληνική ιδιαιτερότητα ως χαρακτηριστικό της να εμποτίζει το σύνολο αυτής της κοινωνίας από την κορυφή μέχρι το τέλος; Θα την ξανακάνουμε μια νορμάλ χώρα αυτήν τη χώρα; Αυτό είναι το ερώτημά μου. </w:t>
      </w:r>
    </w:p>
    <w:p w14:paraId="0752767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κυρίες και κύριοι συνάδελφοι, πάλι με ένα ερώτημα και θα ήθελα να ακούσω τους αρμόδιους Υπουργούς εδώ να μου πουν για τον συνδικαλιστικό νόμο. Είστε λαλίστατοι για πολλά. Θα </w:t>
      </w:r>
      <w:r>
        <w:rPr>
          <w:rFonts w:eastAsia="Times New Roman" w:cs="Times New Roman"/>
          <w:szCs w:val="24"/>
        </w:rPr>
        <w:lastRenderedPageBreak/>
        <w:t xml:space="preserve">μου απαντήσετε στο απλό; Συμφωνείτε ότι για την κήρυξη απεργίας οπουδήποτε θα πρέπει να συμμετέχει το 50% συν ένας εργαζόμενος στη λήψη απόφασης; Αυτό δεν είναι το απαύγασμα της δημοκρατίας; Τι λέτε, κυρία Φωτίου; Περιμένω τις απαντήσεις σας. </w:t>
      </w:r>
    </w:p>
    <w:p w14:paraId="0752767A"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0752767B" w14:textId="77777777" w:rsidR="00275A9F" w:rsidRDefault="00034DBE">
      <w:pPr>
        <w:spacing w:line="600" w:lineRule="auto"/>
        <w:ind w:firstLine="720"/>
        <w:contextualSpacing/>
        <w:rPr>
          <w:rFonts w:eastAsia="Times New Roman"/>
          <w:bCs/>
        </w:rPr>
      </w:pPr>
      <w:r>
        <w:rPr>
          <w:rFonts w:eastAsia="Times New Roman"/>
          <w:b/>
          <w:bCs/>
        </w:rPr>
        <w:t xml:space="preserve">ΠΡΟΕΔΡΕΥΩΝ (Γεώργιος Λαμπρούλης): </w:t>
      </w:r>
      <w:r>
        <w:rPr>
          <w:rFonts w:eastAsia="Times New Roman"/>
          <w:bCs/>
        </w:rPr>
        <w:t xml:space="preserve">Τον λόγο έχει ο Ανεξάρτητος Βουλευτής κ. Γεώργιος - Δημήτριος Καρράς. </w:t>
      </w:r>
    </w:p>
    <w:p w14:paraId="0752767C" w14:textId="77777777" w:rsidR="00275A9F" w:rsidRDefault="00034DBE">
      <w:pPr>
        <w:spacing w:line="600" w:lineRule="auto"/>
        <w:ind w:firstLine="720"/>
        <w:contextualSpacing/>
        <w:jc w:val="both"/>
        <w:rPr>
          <w:rFonts w:eastAsia="Times New Roman"/>
          <w:bCs/>
        </w:rPr>
      </w:pPr>
      <w:r>
        <w:rPr>
          <w:rFonts w:eastAsia="Times New Roman"/>
          <w:b/>
          <w:bCs/>
        </w:rPr>
        <w:t>ΓΕΩΡΓΙΟΣ - ΔΗΜΗΤΡΙΟΣ ΚΑΡΡΑΣ:</w:t>
      </w:r>
      <w:r>
        <w:rPr>
          <w:rFonts w:eastAsia="Times New Roman"/>
          <w:bCs/>
        </w:rPr>
        <w:t xml:space="preserve"> Κύριε Πρόεδρε, τον Μάη του 2016 συζητήθηκε, εξαγγέλθηκε, πανηγυρίστηκε ο νόμος Κατρούγκαλου, ο ν.4387, ως μεταρρύθμιση του ασφαλιστικού συστήματος που θα εξασφάλιζε τη βιωσιμότητά του για τις επόμενες δεκαετίες. Δυστυχώς, όμως, η διαδρομή από τον έναν Μάη μέχρι τον άλλον –και αναφέρομαι πλέον στον Μάη του 2017 και μέχρι σήμερα- απέδειξε ότι δεν επρόκειτο για μεταρρύθμιση, ούτε εξασφάλιζε τη βιωσιμότητα του ασφαλιστικού συστήματος. Απλώς απετέλεσε το εφαλτήριο –και επιτρέψτε μου να πω ότι αυτό δεν μπορεί η Κυβέρνηση να το αγνοούσε- της μειώσεως του κοινωνικού κράτους, της προσβολής των κοινωνικών δικαιωμάτων. Και γιατί το λέω αυτό; Θα φέρω αμέσως παραδείγματα. </w:t>
      </w:r>
    </w:p>
    <w:p w14:paraId="0752767D" w14:textId="77777777" w:rsidR="00275A9F" w:rsidRDefault="00034DBE">
      <w:pPr>
        <w:spacing w:line="600" w:lineRule="auto"/>
        <w:ind w:firstLine="720"/>
        <w:contextualSpacing/>
        <w:jc w:val="both"/>
        <w:rPr>
          <w:rFonts w:eastAsia="Times New Roman"/>
          <w:bCs/>
        </w:rPr>
      </w:pPr>
      <w:r>
        <w:rPr>
          <w:rFonts w:eastAsia="Times New Roman"/>
          <w:bCs/>
        </w:rPr>
        <w:t xml:space="preserve">Πρώτον, το ζήτημα των προσωπικών διαφορών στους παλαιούς συνταξιούχους θεωρήθηκε ως δίκαιο μέτρο, ως μέτρο δικαιοσύνης. Περικόπτεται ήδη κατά 18% για τα επόμενα τρία χρόνια, από το 2019, για να υπάρξει το γνωστό πρωτογενές πλεόνασμα του 3,5%. </w:t>
      </w:r>
    </w:p>
    <w:p w14:paraId="0752767E" w14:textId="77777777" w:rsidR="00275A9F" w:rsidRDefault="00034DBE">
      <w:pPr>
        <w:spacing w:line="600" w:lineRule="auto"/>
        <w:ind w:firstLine="720"/>
        <w:contextualSpacing/>
        <w:jc w:val="both"/>
        <w:rPr>
          <w:rFonts w:eastAsia="Times New Roman" w:cs="Times New Roman"/>
          <w:szCs w:val="24"/>
        </w:rPr>
      </w:pPr>
      <w:r>
        <w:rPr>
          <w:rFonts w:eastAsia="Times New Roman"/>
          <w:bCs/>
        </w:rPr>
        <w:t xml:space="preserve">Περικόπτονται τα οικογενειακά επιδόματα και εδώ βλέπουμε κάτι. Βλέπουμε τη μονομέρεια και τη μονοσήμαντη πολιτική της Κυβέρνησης, η οποία δεν είχε καν την ευθιξία να αναζητήσει εναλλακτικές λύσεις. Όταν κόβουμε συντάξεις, αφαιρούμε από την οικονομία πόρους. Δημιουργούμε προϋποθέσεις </w:t>
      </w:r>
      <w:r>
        <w:rPr>
          <w:rFonts w:eastAsia="Times New Roman"/>
          <w:bCs/>
        </w:rPr>
        <w:lastRenderedPageBreak/>
        <w:t xml:space="preserve">ύφεσης. Το πιο απλό. Να μας πείσει στη Βουλή. Θα μπορούσε να είχε φέρει μια μελέτη ότι τα 2,5 δισεκατομμύρια τα οποία αφορούν τις περικοπές των προσωπικών διαφορών και των οικογενειακών δικαιωμάτων κατ' έτος δεν προσφέρουν τίποτα στην οικονομία και επομένως μπορούσαν να κοπούν. Ή να μας αποδείξει ότι δεν έπρεπε να κοπούν για τον λόγο ότι η κυκλοφορία του χρήματος, η οποία είναι πολλαπλασιαστική, θα απέδιδε στο δημόσιο είτε με τη μορφή του φόρου εισοδήματος είτε με τη μορφή του ΦΠΑ ή άλλων άμεσων και έμμεσων ειδικών φόρων, θα απέδιδε στην οικονομία, θα μπορούσε να μη μειώνεται η κατανάλωση και το ποσό του δημοσιονομικού οφέλους θα ήταν εκείνο που θα οδηγείτο στο πλεόνασμα, ούτως ώστε να ικανοποιήσει τους δανειστές και τις αξιώσεις των τόκων που είχαν προβάλει. </w:t>
      </w:r>
    </w:p>
    <w:p w14:paraId="0752767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Πρέπει να πω το εξής: Εδώ και μήνες έχω κάνει ειδικά μια ερώτηση στους Υπουργούς και ιδίως στον Υπουργό Οικονομικών έχω θέσει το ζήτημα του δημοσιονομικού οφέλους ή της δημοσιονομικής ζημίας σε περίπτωση περικοπής των προσωπικών διαφορών. Δεν είχα την τιμή μέχρι σήμερα να λάβω οποιαδήποτε απάντηση, οποιαδήποτε εξήγηση, εάν θέλετε.</w:t>
      </w:r>
    </w:p>
    <w:p w14:paraId="0752768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λοιπόν, ότι σήμερα με το νομοσχέδιο που συζητάμε συνεχίζεται αυτή η προσπάθεια, με την έννοια ότι –εν ψήγματι θα μιλήσω για διατάξεις- εάν αναχθούμε σε επιμέρους διατάξεις, θα δούμε ότι οι κύριες, ακόμη και οι επικουρικές συντάξεις, κατά μεγάλο ποσοστό διακινδυνεύουν το ύψος στο οποίο παρέχονται ή το ύψος εκείνο στο οποίο θα μπορούσαν να χορηγηθούν, εάν υπήρχε το πραγματικό σύστημα, εκείνο που ο κ. Κατρούγκαλος υπεσχέθη στη Βουλή. </w:t>
      </w:r>
    </w:p>
    <w:p w14:paraId="0752768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το εξής, ότι ο κ. Κατρούγκαλος, όταν υποστήριζε τον ν.4387, εκ μέρους της Κυβέρνησης εγγυήθηκε τις ελάχιστες αυτές χορηγίες και χορηγήσεις των συνταξιοδοτικών δικαιωμάτων </w:t>
      </w:r>
      <w:r>
        <w:rPr>
          <w:rFonts w:eastAsia="Times New Roman" w:cs="Times New Roman"/>
          <w:szCs w:val="24"/>
        </w:rPr>
        <w:lastRenderedPageBreak/>
        <w:t xml:space="preserve">και γι’ αυτό, λοιπόν, πιστεύω ότι η Βουλή από πλευράς της Πλειοψηφίας τον ψήφισε, χωρίς να περιμένει ότι σήμερα θα φαλκιδεύονται τα δικαιώματα σε τέτοιο σημαντικό βαθμό. </w:t>
      </w:r>
    </w:p>
    <w:p w14:paraId="0752768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λοιπόν, ότι άτεχνα εισάγεται και το σημερινό νομοσχέδιο, διότι για μία οικονομία, η οποία θέλουμε να είναι υγιής, θα πρέπει να εξετάζουμε εναλλακτικές λύσεις. </w:t>
      </w:r>
    </w:p>
    <w:p w14:paraId="0752768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τα Πρακτικά, επιτρέψτε μου, κύριε Πρόεδρε, να καταθέσω την αναπάντητη ερώτηση, με την οποία θέτω τα ζητήματα του δημοσιονομικού οφέλους ή της δημοσιονομικής ζημίας της οικονομίας γενικότερα σε σχέση με τις περικοπές των συντάξεων.</w:t>
      </w:r>
    </w:p>
    <w:p w14:paraId="07527684" w14:textId="77777777" w:rsidR="00275A9F" w:rsidRDefault="00034DBE">
      <w:pPr>
        <w:spacing w:line="600" w:lineRule="auto"/>
        <w:ind w:firstLine="720"/>
        <w:contextualSpacing/>
        <w:jc w:val="both"/>
        <w:rPr>
          <w:rFonts w:eastAsia="Times New Roman" w:cs="Times New Roman"/>
        </w:rPr>
      </w:pPr>
      <w:r>
        <w:rPr>
          <w:rFonts w:eastAsia="Times New Roman" w:cs="Times New Roman"/>
        </w:rPr>
        <w:t>(Στο σημείο αυτό ο Βουλευτής κ. Γεώργιος-Δημήτριος Καρράς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68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περάσω σε ένα επόμενο ζήτημα για το οποίο έχω την ζέση, εάν θέλετε, λόγω και της νομικής μου ιδιότητος να αναφερθώ. Έχουμε επέμβαση σε δικονομικές εργατικές διατάξεις. Θεωρείτε ότι θα επιταχύνει; </w:t>
      </w:r>
    </w:p>
    <w:p w14:paraId="0752768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Πρέπει να πω το εξής. Αυτές τις δικονομικές διατάξεις περί επιτάχυνσης των δικών εγώ τουλάχιστον σαν επιστήμονας τις έχω συναντήσει για πρώτη φορά το 1972 στο πανεπιστήμιο και απέτυχαν πάντοτε. Γιατί; Διότι λόγω της ανεξαρτησίας της δικαιοσύνης, δεν μπορούμε με διατάξεις άλλης κατηγορίας να παρέμβουμε και να επέμβουμε και να καθορίσουμε τους χρόνους απονομής της, διότι έτσι έχουμε επέμβαση στην ανεξαρτησία της δικαιοσύνης. Απλώς, λοιπόν, ευχολόγια είναι. Εύχομαι να υπάρχει η δυνατότητα να καλυφθούν οι ανάγκες των εργασιακών διαφορών σε σύντομο χρόνο για να υποστηριχθούν και τα δικαιώματα των εργαζομένων και στο κάτω-κάτω να μην χρονοτριβούν άλλο.</w:t>
      </w:r>
    </w:p>
    <w:p w14:paraId="0752768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Εκείνο, όμως, το οποίο μου έχει δημιουργήσει μεγάλο πρόβλημα είναι ιδιαίτερα το άρθρο 53 για τον εξής λόγο: Το άρθρο 53 είναι γνωστό ότι δίνει σε περίπτωση καταγγελίας λόγω βλαπτικής μεταβολής των όρων εργασίας, δικαίωμα στον εργαζόμενο να διεκδικήσει το επίδομα ανεργίας. Καλό μου ακούγεται, μπορώ να πω ότι είναι φιλεργατικό, θα περάσω όμως από την αντίθετη όχθη. Μήπως, όμως, οδηγήσει σε κερκόπορτα παραβιάσεως της απαγόρευσης των ομαδικών απολύσεων; Ένας κακός εργοδότης, ο οποίος θα μπορεί να δώσει, εάν θέλετε, την αποζημίωση, δεν θα μπορεί όμως να πετύχει την άδεια, την έγκριση να προβαίνει σε ομαδικές απολύσεις στον αριθμό που θέλει, σταματά να πληρώνει και οι άμοιροι, οι αγνοί εργαζόμενοι καταγγέλλουν λόγω βλαπτικής μεταβολής και έτσι επιτυγχάνεται εκείνο το οποίο δεν μπορεί διά της άλλης νόμιμης οδού, αλλά διά της οδού η οποία είναι και νομοθετημένη.</w:t>
      </w:r>
    </w:p>
    <w:p w14:paraId="0752768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λοιπόν, κύριε Πρόεδρε, θέλω να κάνω μόνο μία παρατήρηση και να πω ότι άκουσα με πολλή προσοχή τους συναδέλφους ιδιαίτερα της Δημοκρατικής Συμπαράταξης σε σχέση με την τροπολογία την οποία κατέθεσαν για τις συντάξεις χηρείας, που είναι πραγματικά ένα γεγονός το οποίο ταλανίζει την ελληνική κοινωνία. Εγώ συμφωνώ απόλυτα, διότι ήμουν ο πρώτος –επιτρέψτε μου να περηφανευθώ γι’ αυτό- ο οποίος πριν από ένα έτος κατέθεσα, αμέσως μετά τον ν.4387, επίκαιρη ερώτηση. Είχε απαντήσει με μη ικανοποιητικές θέσεις ο κ. Πετρόπουλος -δεν είναι του παρόντος να το σχολιάσουμε- και σήμερα, ενώ θα περίμενα με χαρά να ακούσω ότι αυτή η τροπολογία γίνεται δεκτή, ακούω σιγή. </w:t>
      </w:r>
    </w:p>
    <w:p w14:paraId="0752768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δεύτερο σημείο της ίδιας τροπολογίας της Δημοκρατικής Συμπαράταξης που θέλω να εξάρω -αν θέλετε- γιατί </w:t>
      </w:r>
      <w:r>
        <w:rPr>
          <w:rFonts w:eastAsia="Times New Roman"/>
          <w:bCs/>
        </w:rPr>
        <w:t>είναι</w:t>
      </w:r>
      <w:r>
        <w:rPr>
          <w:rFonts w:eastAsia="Times New Roman" w:cs="Times New Roman"/>
          <w:szCs w:val="24"/>
        </w:rPr>
        <w:t xml:space="preserve"> για αποκατάσταση δικαίου πλέον, </w:t>
      </w:r>
      <w:r>
        <w:rPr>
          <w:rFonts w:eastAsia="Times New Roman"/>
          <w:bCs/>
        </w:rPr>
        <w:t>είναι</w:t>
      </w:r>
      <w:r>
        <w:rPr>
          <w:rFonts w:eastAsia="Times New Roman" w:cs="Times New Roman"/>
          <w:szCs w:val="24"/>
        </w:rPr>
        <w:t xml:space="preserve"> επί του </w:t>
      </w:r>
      <w:r>
        <w:rPr>
          <w:rFonts w:eastAsia="Times New Roman"/>
          <w:szCs w:val="24"/>
        </w:rPr>
        <w:t>άρθρου</w:t>
      </w:r>
      <w:r>
        <w:rPr>
          <w:rFonts w:eastAsia="Times New Roman" w:cs="Times New Roman"/>
          <w:szCs w:val="24"/>
        </w:rPr>
        <w:t xml:space="preserve"> 2 για τον υπολογισμό σύνταξης για όσους έχουν υποβάλει αίτηση από 1 Ιουλίου 2015 έως 12 Μαρτίου 2016. </w:t>
      </w:r>
    </w:p>
    <w:p w14:paraId="0752768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Εδώ τι υποκρύπτει; Προστατεύει εκείνους που είχαν αποκτήσει το συνταξιοδοτικό </w:t>
      </w:r>
      <w:r>
        <w:rPr>
          <w:rFonts w:eastAsia="Times New Roman" w:cs="Times New Roman"/>
          <w:bCs/>
          <w:shd w:val="clear" w:color="auto" w:fill="FFFFFF"/>
        </w:rPr>
        <w:t>δικαίωμα</w:t>
      </w:r>
      <w:r>
        <w:rPr>
          <w:rFonts w:eastAsia="Times New Roman" w:cs="Times New Roman"/>
          <w:szCs w:val="24"/>
        </w:rPr>
        <w:t xml:space="preserve"> προ του νόμου 4387, είχαν ώριμα </w:t>
      </w:r>
      <w:r>
        <w:rPr>
          <w:rFonts w:eastAsia="Times New Roman" w:cs="Times New Roman"/>
          <w:bCs/>
          <w:shd w:val="clear" w:color="auto" w:fill="FFFFFF"/>
        </w:rPr>
        <w:t>δικαιώματα</w:t>
      </w:r>
      <w:r>
        <w:rPr>
          <w:rFonts w:eastAsia="Times New Roman" w:cs="Times New Roman"/>
          <w:szCs w:val="24"/>
        </w:rPr>
        <w:t>, αλλά οι άνθρωποι ήθελαν να συνεχίσουν να εργάζονται για τους «</w:t>
      </w:r>
      <w:r>
        <w:rPr>
          <w:rFonts w:eastAsia="Times New Roman" w:cs="Times New Roman"/>
          <w:szCs w:val="24"/>
          <w:lang w:val="en-US"/>
        </w:rPr>
        <w:t>x</w:t>
      </w:r>
      <w:r>
        <w:rPr>
          <w:rFonts w:eastAsia="Times New Roman" w:cs="Times New Roman"/>
          <w:szCs w:val="24"/>
        </w:rPr>
        <w:t xml:space="preserve">» λόγους και δεν είχαν υποβάλει αίτησή συνταξιοδότησης. Σήμερα η σύνταξή τους θα υπολογιστεί με τον νέο συνταξιοδοτικό νόμο, τον 4387, και θα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ιδιαίτερα</w:t>
      </w:r>
      <w:r>
        <w:rPr>
          <w:rFonts w:eastAsia="Times New Roman" w:cs="Times New Roman"/>
          <w:szCs w:val="24"/>
        </w:rPr>
        <w:t xml:space="preserve"> μειωμένη. Θα </w:t>
      </w:r>
      <w:r>
        <w:rPr>
          <w:rFonts w:eastAsia="Times New Roman"/>
          <w:bCs/>
        </w:rPr>
        <w:t>είναι</w:t>
      </w:r>
      <w:r>
        <w:rPr>
          <w:rFonts w:eastAsia="Times New Roman" w:cs="Times New Roman"/>
          <w:szCs w:val="24"/>
        </w:rPr>
        <w:t xml:space="preserve"> αδικημένοι. </w:t>
      </w:r>
    </w:p>
    <w:p w14:paraId="0752768B" w14:textId="77777777" w:rsidR="00275A9F" w:rsidRDefault="00034DBE">
      <w:pPr>
        <w:spacing w:line="600" w:lineRule="auto"/>
        <w:ind w:firstLine="720"/>
        <w:contextualSpacing/>
        <w:jc w:val="both"/>
        <w:rPr>
          <w:rFonts w:eastAsia="Times New Roman" w:cs="Times New Roman"/>
          <w:szCs w:val="24"/>
        </w:rPr>
      </w:pPr>
      <w:r>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cs="Times New Roman"/>
          <w:szCs w:val="24"/>
        </w:rPr>
        <w:t xml:space="preserve">Κύριε Καρρά, να ολοκληρώνουμε. </w:t>
      </w:r>
    </w:p>
    <w:p w14:paraId="0752768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Τελειώνω αμέσως. Τριάντα δευτερόλεπτα, αν έχετε την καλοσύνη, κύριε Πρόεδρε. </w:t>
      </w:r>
    </w:p>
    <w:p w14:paraId="0752768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Εγώ τι προτείνω, αγαπητοί συνάδελφοι; Προτείνω για όσους είχαν αποκτήσει ώριμα συνταξιοδοτικά </w:t>
      </w:r>
      <w:r>
        <w:rPr>
          <w:rFonts w:eastAsia="Times New Roman" w:cs="Times New Roman"/>
          <w:bCs/>
          <w:shd w:val="clear" w:color="auto" w:fill="FFFFFF"/>
        </w:rPr>
        <w:t>δικαιώματα</w:t>
      </w:r>
      <w:r>
        <w:rPr>
          <w:rFonts w:eastAsia="Times New Roman" w:cs="Times New Roman"/>
          <w:szCs w:val="24"/>
        </w:rPr>
        <w:t xml:space="preserve"> προ της 12</w:t>
      </w:r>
      <w:r>
        <w:rPr>
          <w:rFonts w:eastAsia="Times New Roman" w:cs="Times New Roman"/>
          <w:szCs w:val="24"/>
          <w:vertAlign w:val="superscript"/>
        </w:rPr>
        <w:t>ης</w:t>
      </w:r>
      <w:r>
        <w:rPr>
          <w:rFonts w:eastAsia="Times New Roman" w:cs="Times New Roman"/>
          <w:szCs w:val="24"/>
        </w:rPr>
        <w:t>, 13</w:t>
      </w:r>
      <w:r>
        <w:rPr>
          <w:rFonts w:eastAsia="Times New Roman" w:cs="Times New Roman"/>
          <w:szCs w:val="24"/>
          <w:vertAlign w:val="superscript"/>
        </w:rPr>
        <w:t>ης</w:t>
      </w:r>
      <w:r>
        <w:rPr>
          <w:rFonts w:eastAsia="Times New Roman" w:cs="Times New Roman"/>
          <w:szCs w:val="24"/>
        </w:rPr>
        <w:t xml:space="preserve"> Μαΐου του 2016, ημερομηνία ψηφίσεως του νόμου 4387, να εκδοθούν οι συντάξεις με το παλαιό καθεστώς, διότι </w:t>
      </w:r>
      <w:r>
        <w:rPr>
          <w:rFonts w:eastAsia="Times New Roman"/>
          <w:bCs/>
        </w:rPr>
        <w:t>είναι</w:t>
      </w:r>
      <w:r>
        <w:rPr>
          <w:rFonts w:eastAsia="Times New Roman" w:cs="Times New Roman"/>
          <w:szCs w:val="24"/>
        </w:rPr>
        <w:t xml:space="preserve"> ο μόνος τρόπος απονομής δικαιοσύνης. </w:t>
      </w:r>
    </w:p>
    <w:p w14:paraId="0752768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rPr>
        <w:t>Ευχαριστώ πολύ,</w:t>
      </w:r>
      <w:r>
        <w:rPr>
          <w:rFonts w:eastAsia="Times New Roman" w:cs="Times New Roman"/>
          <w:szCs w:val="24"/>
        </w:rPr>
        <w:t xml:space="preserve"> κύριε Πρόεδρε.</w:t>
      </w:r>
    </w:p>
    <w:p w14:paraId="0752768F" w14:textId="77777777" w:rsidR="00275A9F" w:rsidRDefault="00034DBE">
      <w:pPr>
        <w:spacing w:line="600" w:lineRule="auto"/>
        <w:ind w:firstLine="709"/>
        <w:contextualSpacing/>
        <w:jc w:val="center"/>
        <w:rPr>
          <w:rFonts w:eastAsia="Times New Roman" w:cs="Times New Roman"/>
        </w:rPr>
      </w:pPr>
      <w:r>
        <w:rPr>
          <w:rFonts w:eastAsia="Times New Roman" w:cs="Times New Roman"/>
        </w:rPr>
        <w:t>(Χειροκροτήματα)</w:t>
      </w:r>
    </w:p>
    <w:p w14:paraId="07527690" w14:textId="77777777" w:rsidR="00275A9F" w:rsidRDefault="00034DBE">
      <w:pPr>
        <w:spacing w:line="600" w:lineRule="auto"/>
        <w:ind w:firstLine="720"/>
        <w:contextualSpacing/>
        <w:jc w:val="both"/>
        <w:rPr>
          <w:rFonts w:eastAsia="Times New Roman" w:cs="Times New Roman"/>
        </w:rPr>
      </w:pPr>
      <w:r>
        <w:rPr>
          <w:rFonts w:eastAsia="Times New Roman"/>
          <w:b/>
          <w:bCs/>
          <w:shd w:val="clear" w:color="auto" w:fill="FFFFFF"/>
        </w:rPr>
        <w:t>ΠΡΟΕΔΡΕΥΩΝ (Γεώργιος Λαμπρούλης):</w:t>
      </w:r>
      <w:r>
        <w:rPr>
          <w:rFonts w:eastAsia="Times New Roman"/>
          <w:b/>
        </w:rPr>
        <w:t xml:space="preserve"> </w:t>
      </w:r>
      <w:r>
        <w:rPr>
          <w:rFonts w:eastAsia="Times New Roman" w:cs="Times New Roman"/>
        </w:rPr>
        <w:t xml:space="preserve">Τον λόγο </w:t>
      </w:r>
      <w:r>
        <w:rPr>
          <w:rFonts w:eastAsia="Times New Roman"/>
          <w:bCs/>
        </w:rPr>
        <w:t>έχει</w:t>
      </w:r>
      <w:r>
        <w:rPr>
          <w:rFonts w:eastAsia="Times New Roman" w:cs="Times New Roman"/>
        </w:rPr>
        <w:t xml:space="preserve"> ο κ. Ηγουμενίδης από τον ΣΥΡΙΖΑ.</w:t>
      </w:r>
    </w:p>
    <w:p w14:paraId="07527691" w14:textId="77777777" w:rsidR="00275A9F" w:rsidRDefault="00034DBE">
      <w:pPr>
        <w:spacing w:line="600" w:lineRule="auto"/>
        <w:ind w:firstLine="720"/>
        <w:contextualSpacing/>
        <w:jc w:val="both"/>
        <w:rPr>
          <w:rFonts w:eastAsia="Times New Roman" w:cs="Times New Roman"/>
        </w:rPr>
      </w:pPr>
      <w:r>
        <w:rPr>
          <w:rFonts w:eastAsia="Times New Roman" w:cs="Times New Roman"/>
          <w:b/>
        </w:rPr>
        <w:t>ΝΙΚΟΛΑΟΣ ΗΓΟΥΜΕΝΙΔΗΣ:</w:t>
      </w:r>
      <w:r>
        <w:rPr>
          <w:rFonts w:eastAsia="Times New Roman" w:cs="Times New Roman"/>
        </w:rPr>
        <w:t xml:space="preserve"> Ευχαριστώ, κύριε Πρόεδρε.  </w:t>
      </w:r>
    </w:p>
    <w:p w14:paraId="07527692" w14:textId="77777777" w:rsidR="00275A9F" w:rsidRDefault="00034DBE">
      <w:pPr>
        <w:spacing w:line="600" w:lineRule="auto"/>
        <w:ind w:firstLine="720"/>
        <w:contextualSpacing/>
        <w:jc w:val="both"/>
        <w:rPr>
          <w:rFonts w:eastAsia="Times New Roman"/>
        </w:rPr>
      </w:pPr>
      <w:r>
        <w:rPr>
          <w:rFonts w:eastAsia="Times New Roman"/>
        </w:rPr>
        <w:t xml:space="preserve">Κυρίες και κύριοι Υπουργοί, κυρίες και κύριοι συνάδελφοι, θα ήθελα εισαγωγικά να πω ότι πριν από λίγο καιρό η </w:t>
      </w:r>
      <w:r>
        <w:rPr>
          <w:rFonts w:eastAsia="Times New Roman"/>
          <w:bCs/>
        </w:rPr>
        <w:t>Κυβέρνησή</w:t>
      </w:r>
      <w:r>
        <w:rPr>
          <w:rFonts w:eastAsia="Times New Roman"/>
        </w:rPr>
        <w:t xml:space="preserve"> μας διά στόματος του Πρωθυπουργού υποσχέθηκε στους κατοίκους του Ηρακλείου Κρήτης ότι θα </w:t>
      </w:r>
      <w:r>
        <w:rPr>
          <w:rFonts w:eastAsia="Times New Roman"/>
          <w:bCs/>
        </w:rPr>
        <w:t>έ</w:t>
      </w:r>
      <w:r>
        <w:rPr>
          <w:rFonts w:eastAsia="Times New Roman"/>
        </w:rPr>
        <w:t xml:space="preserve">χουν πρόσβαση στο πόσιμο νερό από τις βρύσες των σπιτιών τους. </w:t>
      </w:r>
    </w:p>
    <w:p w14:paraId="07527693" w14:textId="77777777" w:rsidR="00275A9F" w:rsidRDefault="00034DBE">
      <w:pPr>
        <w:spacing w:line="600" w:lineRule="auto"/>
        <w:ind w:firstLine="720"/>
        <w:contextualSpacing/>
        <w:jc w:val="both"/>
        <w:rPr>
          <w:rFonts w:eastAsia="Times New Roman"/>
        </w:rPr>
      </w:pPr>
      <w:r>
        <w:rPr>
          <w:rFonts w:eastAsia="Times New Roman"/>
        </w:rPr>
        <w:lastRenderedPageBreak/>
        <w:t xml:space="preserve">Με την τροπολογία που σήμερα θα ψηφίσουμε με την ολοκλήρωση της συζήτησης, κλείνει όλος αυτός ο κύκλος της προσπάθειας της </w:t>
      </w:r>
      <w:r>
        <w:rPr>
          <w:rFonts w:eastAsia="Times New Roman"/>
          <w:bCs/>
        </w:rPr>
        <w:t>Κυβέρνησης</w:t>
      </w:r>
      <w:r>
        <w:rPr>
          <w:rFonts w:eastAsia="Times New Roman"/>
        </w:rPr>
        <w:t xml:space="preserve">. </w:t>
      </w:r>
      <w:r>
        <w:rPr>
          <w:rFonts w:eastAsia="Times New Roman"/>
          <w:bCs/>
        </w:rPr>
        <w:t>Είναι</w:t>
      </w:r>
      <w:r>
        <w:rPr>
          <w:rFonts w:eastAsia="Times New Roman"/>
        </w:rPr>
        <w:t xml:space="preserve"> μάλιστα εδώ και ο Υπουργός, ο κ. Βερναρδάκης, που είχε τον συντονισμό όλης αυτής της προσπάθειας. </w:t>
      </w:r>
    </w:p>
    <w:p w14:paraId="07527694" w14:textId="77777777" w:rsidR="00275A9F" w:rsidRDefault="00034DBE">
      <w:pPr>
        <w:spacing w:line="600" w:lineRule="auto"/>
        <w:ind w:firstLine="720"/>
        <w:contextualSpacing/>
        <w:jc w:val="both"/>
        <w:rPr>
          <w:rFonts w:eastAsia="Times New Roman"/>
        </w:rPr>
      </w:pPr>
      <w:r>
        <w:rPr>
          <w:rFonts w:eastAsia="Times New Roman"/>
        </w:rPr>
        <w:t xml:space="preserve">Τα χρηματοδοτικά εργαλεία και η χρηματοδότηση του έργου έχουν ολοκληρωθεί. Το έργο της αντικατάστασης και επέκτασης του δικτύου ύδρευσης του Ηρακλείου μπορεί να ξεκινήσει. Κλείνει και ο κύκλος της έμπρακτης πια με αυτή την τροπολογία ενίσχυσης από την πλευρά της </w:t>
      </w:r>
      <w:r>
        <w:rPr>
          <w:rFonts w:eastAsia="Times New Roman"/>
          <w:bCs/>
        </w:rPr>
        <w:t>Κυβέρνησης</w:t>
      </w:r>
      <w:r>
        <w:rPr>
          <w:rFonts w:eastAsia="Times New Roman"/>
        </w:rPr>
        <w:t xml:space="preserve"> της ΔΕΥΑ Ηρακλείου, προκειμένου να ανταποκριθεί σε αυτό το μεγάλο σχέδιο. </w:t>
      </w:r>
    </w:p>
    <w:p w14:paraId="07527695" w14:textId="77777777" w:rsidR="00275A9F" w:rsidRDefault="00034DBE">
      <w:pPr>
        <w:spacing w:line="600" w:lineRule="auto"/>
        <w:ind w:firstLine="720"/>
        <w:contextualSpacing/>
        <w:jc w:val="both"/>
        <w:rPr>
          <w:rFonts w:eastAsia="Times New Roman"/>
        </w:rPr>
      </w:pPr>
      <w:r>
        <w:rPr>
          <w:rFonts w:eastAsia="Times New Roman"/>
        </w:rPr>
        <w:t xml:space="preserve">Κυρίες και κύριοι συνάδελφοι, αντιλαμβάνομαι το σχέδιο νόμου που συζητάμε σήμερα σαν την προσπάθεια της </w:t>
      </w:r>
      <w:r>
        <w:rPr>
          <w:rFonts w:eastAsia="Times New Roman"/>
          <w:bCs/>
        </w:rPr>
        <w:t>Κυβέρνησης</w:t>
      </w:r>
      <w:r>
        <w:rPr>
          <w:rFonts w:eastAsia="Times New Roman"/>
        </w:rPr>
        <w:t xml:space="preserve"> να συμμαζέψει κάποια πράγματα από τα ασυμμάζευτα του «βομβαρδισμένου» εργασιακού περιβάλλοντος.</w:t>
      </w:r>
    </w:p>
    <w:p w14:paraId="07527696" w14:textId="77777777" w:rsidR="00275A9F" w:rsidRDefault="00034DBE">
      <w:pPr>
        <w:spacing w:line="600" w:lineRule="auto"/>
        <w:ind w:firstLine="720"/>
        <w:contextualSpacing/>
        <w:jc w:val="both"/>
        <w:rPr>
          <w:rFonts w:eastAsia="Times New Roman"/>
        </w:rPr>
      </w:pPr>
      <w:r>
        <w:rPr>
          <w:rFonts w:eastAsia="Times New Roman"/>
        </w:rPr>
        <w:t xml:space="preserve">«Μα τώρα», λένε από την Αντιπολίτευση, «αυτό το κάνετε για να </w:t>
      </w:r>
      <w:r>
        <w:rPr>
          <w:rFonts w:eastAsia="Times New Roman"/>
          <w:bCs/>
        </w:rPr>
        <w:t>έχει</w:t>
      </w:r>
      <w:r>
        <w:rPr>
          <w:rFonts w:eastAsia="Times New Roman"/>
        </w:rPr>
        <w:t xml:space="preserve"> ο Πρωθυπουργός να πει πράγματα στη ΔΕΘ». Κατά τη γνώμη μου, κύριοι συνάδελφοι της Αξιωματικής και όχι μόνο Αντιπολίτευσης, εξισώνοντας τον πολιτικαντισμό που σας διακρίνει με την πολιτική μας δραστηριότητα, εμμέσως μεν, σαφέστατα δε παραδέχεστε ότι τούτο το νομοσχέδιο </w:t>
      </w:r>
      <w:r>
        <w:rPr>
          <w:rFonts w:eastAsia="Times New Roman"/>
          <w:bCs/>
        </w:rPr>
        <w:t>έχει</w:t>
      </w:r>
      <w:r>
        <w:rPr>
          <w:rFonts w:eastAsia="Times New Roman"/>
        </w:rPr>
        <w:t xml:space="preserve"> θετικά πράγματα για τους εργαζόμενους. </w:t>
      </w:r>
    </w:p>
    <w:p w14:paraId="07527697" w14:textId="77777777" w:rsidR="00275A9F" w:rsidRDefault="00034DBE">
      <w:pPr>
        <w:spacing w:line="600" w:lineRule="auto"/>
        <w:ind w:firstLine="720"/>
        <w:contextualSpacing/>
        <w:jc w:val="both"/>
        <w:rPr>
          <w:rFonts w:eastAsia="Times New Roman"/>
        </w:rPr>
      </w:pPr>
      <w:r>
        <w:rPr>
          <w:rFonts w:eastAsia="Times New Roman"/>
        </w:rPr>
        <w:t xml:space="preserve">Ωστόσο -και φάνηκε από τη συζήτηση στην επιτροπή- ξεσηκωθήκατε. «Προσέξτε μην ξαναεκθέσετε τη χώρα στους θεσμούς, μην μας φέρετε μέτρα που να πρέπει να ξαναξεψηφίσετε μετά, μην φέρνετε ακοστολόγητες διατάξεις». «Ξέρουμε πολύ καλά τι λένε και τι υποστηρίζουν οι θεσμοί», είπε η εισηγήτρια της Δημοκρατικής Συμπαράταξης ΠΑΣΟΚ-ΔΗΜΑΡ, Υπουργός των κυβερνήσεων Σαμαρά-Βενιζέλου. </w:t>
      </w:r>
    </w:p>
    <w:p w14:paraId="07527698" w14:textId="77777777" w:rsidR="00275A9F" w:rsidRDefault="00034DBE">
      <w:pPr>
        <w:spacing w:line="600" w:lineRule="auto"/>
        <w:ind w:firstLine="720"/>
        <w:contextualSpacing/>
        <w:jc w:val="both"/>
        <w:rPr>
          <w:rFonts w:eastAsia="Times New Roman"/>
        </w:rPr>
      </w:pPr>
      <w:r>
        <w:rPr>
          <w:rFonts w:eastAsia="Times New Roman"/>
        </w:rPr>
        <w:lastRenderedPageBreak/>
        <w:t xml:space="preserve">Δύο λέξεις: Περίσσεια θράσους. </w:t>
      </w:r>
      <w:r>
        <w:rPr>
          <w:rFonts w:eastAsia="Times New Roman"/>
          <w:bCs/>
          <w:shd w:val="clear" w:color="auto" w:fill="FFFFFF"/>
        </w:rPr>
        <w:t xml:space="preserve">Χρειάζεται </w:t>
      </w:r>
      <w:r>
        <w:rPr>
          <w:rFonts w:eastAsia="Times New Roman"/>
        </w:rPr>
        <w:t xml:space="preserve">κατά τη γνώμη μου, κυρίες και κύριοι συνάδελφοι, περίσσεια θράσους οι πρωτεργάτες της διάλυσης των συλλογικών συμβάσεων, οι πρωτεργάτες της διάλυσης του εργασιακού περιβάλλοντος, να μας εγκαλούν για την υπεράσπισή του. </w:t>
      </w:r>
    </w:p>
    <w:p w14:paraId="07527699" w14:textId="77777777" w:rsidR="00275A9F" w:rsidRDefault="00034DBE">
      <w:pPr>
        <w:spacing w:line="600" w:lineRule="auto"/>
        <w:ind w:firstLine="720"/>
        <w:contextualSpacing/>
        <w:jc w:val="both"/>
        <w:rPr>
          <w:rFonts w:eastAsia="Times New Roman" w:cs="Times New Roman"/>
          <w:szCs w:val="24"/>
        </w:rPr>
      </w:pPr>
      <w:r>
        <w:rPr>
          <w:rFonts w:eastAsia="Times New Roman"/>
        </w:rPr>
        <w:t xml:space="preserve">Τι τους ενοχλεί, </w:t>
      </w:r>
      <w:r>
        <w:rPr>
          <w:rFonts w:eastAsia="Times New Roman"/>
          <w:bCs/>
          <w:shd w:val="clear" w:color="auto" w:fill="FFFFFF"/>
        </w:rPr>
        <w:t>όμως,</w:t>
      </w:r>
      <w:r>
        <w:rPr>
          <w:rFonts w:eastAsia="Times New Roman"/>
        </w:rPr>
        <w:t xml:space="preserve"> πραγματικά; Ας πάρουμε τα πράγματα με τη σειρά. Τους ενοχλεί ο προσανατολισμός μας, κατά τη γνώμη μου. Εμείς πιστεύουμε πως σε συνθήκες οικονομικής κρίσης, επομένως σήμερα, όχι αργότερα, κάποια πράγματα από αυτά που χαρακτηρίζουν το περίφημο ευρωπαϊκό κεκτημένο πρέπει να κατοχυρωθούν και στη χώρα μας. </w:t>
      </w:r>
    </w:p>
    <w:p w14:paraId="0752769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στην Ελλάδα δεν μπορεί να υπάρχει εργαζόμενος που να μην καλύπτεται από συλλογική σύμβαση εργασίας. Κάθε τι άλλο είναι μαύρη εργασία, μαύρη σκλαβιά και παρανομία που δεν πρέπει να αναγνωρίζεται πουθενά. Γι’ αυτό το σημείο πολλοί κλάδοι εργαζομένων έχουν κάτι να πουν. Θα σταθώ μόνο στους ξενοδοχοϋπάλληλους μιας και τους πιάνει, μάλιστα, η συγκυρία της έκρηξης του τουρισμού, οι οποίοι πολλά έχουν να μας πουν και μας δείχνουν ότι πολλά έχουμε να κάνουμε. </w:t>
      </w:r>
    </w:p>
    <w:p w14:paraId="0752769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Οι εργαζόμενοι, εκεί που εργοδότες βάζουν λουκέτο επειδή δεν βγαίνουν, έχουν τη δυνατότητα να αναλάβουν τη διαχείριση, συνεχίζοντας τη λειτουργία της επιχείρησης κλπ.. </w:t>
      </w:r>
    </w:p>
    <w:p w14:paraId="0752769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για εμάς οφείλει να στηρίξει όπως μπορεί κάθε τέτοια πρωτοβουλία, εντάσσοντάς τη στο γενικότερο πλαίσιο ανάπτυξης της κοινωνικής οικονομίας, που ειδικά σε συνθήκες κρίσης μπορεί να γεννήσει πολλές και καλά αμειβόμενες θέσεις εργασίας, ενισχύοντας παράλληλα την κοινωνική συνοχή. </w:t>
      </w:r>
    </w:p>
    <w:p w14:paraId="0752769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αναφέρω ένα αρνητικό παράδειγμα της τελευταίας χρονιάς, που δεν είναι το μόνο, τους εργαζόμενους του </w:t>
      </w:r>
      <w:r>
        <w:rPr>
          <w:rFonts w:eastAsia="Times New Roman"/>
          <w:bCs/>
          <w:szCs w:val="24"/>
        </w:rPr>
        <w:t>Ledra Marriott</w:t>
      </w:r>
      <w:r>
        <w:rPr>
          <w:rFonts w:eastAsia="Times New Roman"/>
          <w:b/>
          <w:bCs/>
          <w:szCs w:val="24"/>
        </w:rPr>
        <w:t xml:space="preserve"> </w:t>
      </w:r>
      <w:r>
        <w:rPr>
          <w:rFonts w:eastAsia="Times New Roman" w:cs="Times New Roman"/>
          <w:szCs w:val="24"/>
        </w:rPr>
        <w:t xml:space="preserve">που παρά τις προσπάθειες που έγιναν από την Κυβέρνηση, δεν καταφέραμε –και χρειάζεται να γίνει μια συζήτηση- να αναλάβουν τη διαχείριση της επιχείρησής τους. </w:t>
      </w:r>
    </w:p>
    <w:p w14:paraId="0752769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Παραπέρα όμως, διακόσιες νέες κοινωνικές συνεταιριστικές επιχειρήσεις στο εξάμηνο από την ψήφιση του νόμου, έχουν αρχίσει να λειτουργούν. Μέχρι το τέλος του Οκτωβρίου θα ενεργοποιηθεί το Ταμείο Κοινωνικής Οικονομίας με αρχικό κεφάλαιο 25 εκατομμύρια, το οποίο θα υποστηρίζει με χρηματοδοτικά προϊόντα φορείς που αποκλείονται από τον τραπεζικό δανεισμό. Τον Δεκέμβρη θα δημιουργηθούν εκατό κέντρα πληροφόρησης και στήριξης των κοινωνικών συνεταιριστικών επιχειρήσεων σε όλη την Ελλάδα. </w:t>
      </w:r>
    </w:p>
    <w:p w14:paraId="0752769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Σε αυτήν την κατεύθυνση αυτών των μέτρων είναι και το σημερινό νομοσχέδιο. Έχει ταξικό αποτύπωμα. Αυτό πρώτα απ’ όλα είναι που ενοχλεί το Διεθνές Νομισματικό Ταμείο, για να ξεκινήσουμε από τους αφεντάδες σας. Αυτό ενοχλεί το Διεθνές Νομισματικό Ταμείο. Βεβαίως, όλο αυτό φέρνει στην επιφάνεια τα ερωτηματικά για τον ρόλο του Ταμείου, αλλά και το αίτημα να φύγει από την Ελλάδα και την Ευρώπη, αίτημα που δεν είναι στενά της Αριστεράς, αλλά ευρύτερων κοινωνικών δυνάμεων και κατ’ επέκταση και ευρύτερων πολιτικών δυνάμεων του ΣΥΡΙΖΑ. </w:t>
      </w:r>
    </w:p>
    <w:p w14:paraId="075276A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κοινωνικό αποτύπωμα, αυτό το κοινωνικό ταξικό πρόσημο είναι που ουσιαστικά ενοχλεί και τη Νέα Δημοκρατία, η οποία πολύ σωστά από την πλευρά της είπε διά του Αντιπρόεδρου της ότι ακόμα και αν δεν είχε τρόικα, θα έπρεπε να την είχε εφεύρει. </w:t>
      </w:r>
    </w:p>
    <w:p w14:paraId="075276A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πολύ σύντομα, κύριε Πρόεδρε, να πω ότι εκτός από την κριτική από τα δεξιά, από την πλευρά δηλαδή των απολογητών των νεοσυντηρητικών πολιτικών επιλογών, είχαμε και μια </w:t>
      </w:r>
      <w:r>
        <w:rPr>
          <w:rFonts w:eastAsia="Times New Roman" w:cs="Times New Roman"/>
          <w:szCs w:val="24"/>
        </w:rPr>
        <w:lastRenderedPageBreak/>
        <w:t xml:space="preserve">κριτική –θα έλεγα- και από τα αριστερά, δηλαδή, κατά τη γνώμη μου, από την ίδια όχθη με την όχθη που βρίσκεται ο ΣΥΡΙΖΑ. </w:t>
      </w:r>
    </w:p>
    <w:p w14:paraId="075276A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για άτολμα μέτρα, για μπαλώματα, για φτιασιδώματα και σε ορισμένες περιπτώσεις για επιδείνωση της κατάστασης. Σχετικά με αυτήν την κριτική, επιτρέψτε μου να καταθέσω την άποψή μου. </w:t>
      </w:r>
    </w:p>
    <w:p w14:paraId="075276A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υπάρχουν στοιχεία στις παρατηρήσεις του Κομμουνιστικού Κόμματος Ελλάδας που τα έχει κάνει δεκτά η Κυβέρνηση. </w:t>
      </w:r>
    </w:p>
    <w:p w14:paraId="075276A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75276A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για την ανοχή σας, κύριε Πρόεδρε. Ολοκληρώνω σε μισό λεπτό. </w:t>
      </w:r>
    </w:p>
    <w:p w14:paraId="075276A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αυτά, τα οποία έχει κάνει δεκτά η Κυβέρνηση, νομίζω ότι αρκετές παρατηρήσεις είναι παρατηρήσεις στις οποίες πρέπει να σταθούμε με προσοχή και ενδεχομένως να επανέλθουμε σε επόμενο νομοθετικό πόνημα. </w:t>
      </w:r>
    </w:p>
    <w:p w14:paraId="075276A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όλα αυτά που νομοθετούμε ή θα νομοθετήσουμε, ουσιαστικά, είναι ένα όπλο στα χέρια των εργαζομένων και είναι αξιοποιήσιμα από τις ζωντανές κοινωνικές δυνάμεις στην προσπάθειά τους να βελτιώσουν την καθημερινότητά τους. Ωστόσο, –και φαντάζομαι ότι και οι συνάδελφοι του Κομμουνιστικού Κόμματος θα συμφωνήσουν μαζί μας- η καθημερινότητα που βιώνουν οι εργαζόμενοι και η πορεία προς αυτήν ή την αντίθετη κατεύθυνση, της βελτίωσης ή της επιδείνωσης της ζωής τους, είναι πρώτα απ’ όλα θέμα αγώνα και συσχετισμού δύναμης. Μία πλευρά αυτού; «Πολλά ψέματα είπε ο ΣΥΡΙΖΑ». Ορισμένοι, για να αποδομήσουν την αγάπη που νιώθει ο κόσμος προς το πρόσωπο του Πρωθυπουργού, λένε: «Πολλά ψέματα είπε ο Τσίπρας». </w:t>
      </w:r>
    </w:p>
    <w:p w14:paraId="075276A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Είπε ψέματα ο ΣΥΡΙΖΑ ή ήταν τέτοιος ο συσχετισμός των δυνάμεων που δεν μπόρεσε να επιβάλει αυτά που ήθελε; </w:t>
      </w:r>
    </w:p>
    <w:p w14:paraId="075276A9"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Ωστόσο, και κλείνω με αυτές τις τρεις διαπιστώσεις, από αυτό το θέμα, διαρκείς κοινωνικοί αγώνες και συσχετισμός δύναμης, θέλω να αναφέρω τρία πράγματα:</w:t>
      </w:r>
    </w:p>
    <w:p w14:paraId="075276AA"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 xml:space="preserve">Πρώτη διαπίστωση: Το κίνημα δεν μπόρεσε να αποτρέψει την επίθεση και τελικά τη διάλυση των εργασιακών σχέσεων. </w:t>
      </w:r>
    </w:p>
    <w:p w14:paraId="075276AB"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Δεύτερον, σε αυτή την επίθεση τι έκανε η ηγεσία του συνδικαλιστικού κινήματος; Πού ήταν η ΓΣΕΕ; Έχουν οι ηγεσίες των δευτεροβάθμιων οργανώσεων και όλου του συνδικαλιστικού κινήματος στο σύνολό του ευθύνη γι’ αυτές τις ανεπάρκειες του κινήματος, ναι ή όχι; Είναι λύση για τη συνδικαλιστική δράση να προχωρήσουμε μέσα από έναν «δικό» μας ιδεολογικό φορέα;</w:t>
      </w:r>
    </w:p>
    <w:p w14:paraId="075276AC"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Ηγουμενίδη, ολοκληρώστε, παρακαλώ.</w:t>
      </w:r>
    </w:p>
    <w:p w14:paraId="075276AD"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Κλείνω σε δέκα δευτερόλεπτα.</w:t>
      </w:r>
    </w:p>
    <w:p w14:paraId="075276AE"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 xml:space="preserve">Και με αφορμή αυτό, τα δυόμισι εκατομμύρια των ανασφάλιστων από ποιον φορέα εκφράζονται; Ποιος εκπροσωπεί το -ενάμισι χθες- ένα εκατομμύριο σήμερα άνεργων Ελλήνων πολιτών; Ποιος εκφράζει και με ποιον τρόπο τους νέους επιστήμονες, Έλληνες οικονομικούς μετανάστες; </w:t>
      </w:r>
    </w:p>
    <w:p w14:paraId="075276AF"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Με τούτα, που είναι μεγάλη η συζήτηση, και κλείνω με αυτό, κύριε Πρόεδρε, κι ευχαριστώ πολύ για την ανοχή σας, θέλω να πω ότι αξίζει να κρατήσουμε σαν συμπέρασμα ότι στην πορεία για μια νέα Ελλάδα προφανώς χρειάζεται η συνεχής προσπάθεια της Κυβέρνησης, προφανώς χρειάζεται ο διαρ</w:t>
      </w:r>
      <w:r>
        <w:rPr>
          <w:rFonts w:eastAsia="Times New Roman"/>
          <w:szCs w:val="24"/>
        </w:rPr>
        <w:lastRenderedPageBreak/>
        <w:t>κής αγώνας των κοινωνικών δυνάμεων, αλλά σε τούτον τον αγώνα, για να είναι επιτυχής, είναι απαραίτητη κατά την γνώμη μου και η υπέρβαση της γραφειοκρατίας και αριστοκρατίας του συνδικαλιστικού κινήματος.</w:t>
      </w:r>
    </w:p>
    <w:p w14:paraId="075276B0"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Ευχαριστώ.</w:t>
      </w:r>
    </w:p>
    <w:p w14:paraId="075276B1" w14:textId="77777777" w:rsidR="00275A9F" w:rsidRDefault="00034DBE">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75276B2"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Γιόγιακας από τη Νέα Δημοκρατία.</w:t>
      </w:r>
    </w:p>
    <w:p w14:paraId="075276B3"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b/>
          <w:szCs w:val="24"/>
        </w:rPr>
        <w:t xml:space="preserve">ΒΑΣΙΛΕΙΟΣ ΓΙΟΓΙΑΚΑΣ: </w:t>
      </w:r>
      <w:r>
        <w:rPr>
          <w:rFonts w:eastAsia="Times New Roman"/>
          <w:szCs w:val="24"/>
        </w:rPr>
        <w:t xml:space="preserve">Κυρίες και κύριοι συνάδελφοι, κατανοώ ότι η Κυβέρνηση έχει ανάγκη να δώσει στην κοινωνία επιτέλους κάποια καλά νέα, να εμφανίσει επιτυχίες, να δείξει ότι δεν έχει χάσει την αριστερή της συνείδηση, την κοινωνική της ευαισθησία. Γι’ αυτό και καταλαβαίνουμε γιατί προσπαθεί να δώσει στο νομοσχέδιο αυτό σημασία πολύ μεγαλύτερη από αυτή που του αναλογεί. </w:t>
      </w:r>
    </w:p>
    <w:p w14:paraId="075276B4"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 xml:space="preserve">Είναι μια παρέμβαση υπερτιμημένη για δύο βασικούς λόγους: Ο πρώτος είναι γιατί αφήνει σε εκκρεμότητα σημαντικά προβλήματα που δημιουργήθηκαν από τον νόμο Κατρούγκαλου με αρκετά από αυτά, όπως ο υπολογισμός των συντάξεων σε διάφορα καθεστώτα ασφάλισης, να μπλοκάρουν την οριστική έκδοση νέων αποφάσεων συνταξιοδότησης. </w:t>
      </w:r>
    </w:p>
    <w:p w14:paraId="075276B5"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Ακόμη και η έκδοση των επικουρικών συντάξεων για αιτήσεις από το 2015 και μετά δεν φαίνεται να προχωρά στο άμεσο μέλλον, ύστερα από τον νέο τρόπο υπολογισμού που προβλέπεται για τα χρόνια ασφάλισης ως το 2014 και την αδυναμία να υπολογιστεί το μέρος της σύνταξης για τον χρόνο ασφάλισης από 1-1-2015 και μετά.</w:t>
      </w:r>
    </w:p>
    <w:p w14:paraId="075276B6"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lastRenderedPageBreak/>
        <w:t>Αποτέλεσμα αυτού είναι να παραμένουν σε εκκρεμότητα εκατόν τριάντα χιλιάδες επικουρικές συντάξεις. Πρέπει να επισημάνω εδώ την έλλειψη προσωπικού, όπως στο παράρτημα ΟΓΑ Ιωαννίνων που καλύπτει την Περιφέρεια Ηπείρου, όπου υπάρχει ελάχιστο προσωπικό για την αντιμετώπιση τεράστιων αναγκών, κυρία Υπουργέ, και ειλικρινά θέλουμε άμεσα να δώσετε λύση, γιατί η αγωνία των προς συνταξιοδότηση συμπατριωτών μας είναι τεράστια, οι υποχρεώσεις απέναντι στην πολιτεία μεγάλες και οι καθυστερήσεις τεράστιες.</w:t>
      </w:r>
    </w:p>
    <w:p w14:paraId="075276B7"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 xml:space="preserve">Όμως, ούτε δίνετε κάποια λύση στις συσσωρευμένες ασφαλιστικές οφειλές επιχειρήσεων, όπως η τακτοποίηση των εκατόν είκοσι δόσεων και το πάγωμα των ασφαλιστικών εισφορών στον πρώην ΟΑΕΕ. </w:t>
      </w:r>
    </w:p>
    <w:p w14:paraId="075276B8"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Θέλω τώρα να σταθώ στο άρθρο για την εξάμηνη παράταση του δικαιώματος σε συντάξεις και επιδόματα αναπηρίας, με την οποία πιο πολύ νομιμοποιείται παρά αντιμετωπίζεται το πρόβλημα των καθυστερήσεων στα ΚΕΠΑ, όπως τονίσαμε και στις επιτροπές με τον κ. Βρούτση.</w:t>
      </w:r>
    </w:p>
    <w:p w14:paraId="075276B9" w14:textId="77777777" w:rsidR="00275A9F" w:rsidRDefault="00034DBE">
      <w:pPr>
        <w:tabs>
          <w:tab w:val="left" w:pos="2608"/>
        </w:tabs>
        <w:spacing w:line="600" w:lineRule="auto"/>
        <w:ind w:firstLine="720"/>
        <w:contextualSpacing/>
        <w:jc w:val="both"/>
        <w:rPr>
          <w:rFonts w:eastAsia="Times New Roman"/>
          <w:szCs w:val="24"/>
        </w:rPr>
      </w:pPr>
      <w:r>
        <w:rPr>
          <w:rFonts w:eastAsia="Times New Roman"/>
          <w:szCs w:val="24"/>
        </w:rPr>
        <w:t>Γνωρίζω από πρώτο χέρι με πόση καθυστέρηση στέλνονται, για παράδειγμα, τα παραπεμπτικά από τις τοπικές υπηρεσίες του πρώην ΟΓΑ στους ασθενείς, προκειμένου να κριθούν από τα ΚΕΠΑ. Όμως, το πιο τραγικό, κυρία Υπουργέ, είναι ότι υπάρχουν άνθρωποι με σοβαρές αναπηρίες που περιμένουν δύο και τρία χρόνια μέχρι να βγει η σύνταξή τους.</w:t>
      </w:r>
    </w:p>
    <w:p w14:paraId="075276B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μιας και ο λόγος είναι για προνοιακά θέματα, θα ήθελα να ζητήσω από την Αναπληρώτρια Υπουργό κυρία Φωτίου να δει ξανά το κριτήριο της διαμονής για τα δέκα συνεχόμενα χρόνια, προκειμένου να δίνεται το επίδομα των ανασφαλίστων υπερηλίκων. Όπως γνωρίζουμε, είναι πολλές οι περιπτώσεις Βορειοηπειρωτών και άλλων που πράγματι μένουν πολύ περισσότερο από δέκα χρόνια στη </w:t>
      </w:r>
      <w:r>
        <w:rPr>
          <w:rFonts w:eastAsia="Times New Roman"/>
          <w:szCs w:val="24"/>
        </w:rPr>
        <w:lastRenderedPageBreak/>
        <w:t>χώρα μας, αλλά δεν μπορούν να το αποδείξουν, καθώς τους έχουν παραχωρηθεί σπίτια χωρίς ενοικιαστήρια συμβόλαια ή ήταν φιλοξενούμενοι από στενούς συγγενείς τους.</w:t>
      </w:r>
    </w:p>
    <w:p w14:paraId="075276BB" w14:textId="77777777" w:rsidR="00275A9F" w:rsidRDefault="00034DBE">
      <w:pPr>
        <w:spacing w:line="600" w:lineRule="auto"/>
        <w:ind w:firstLine="720"/>
        <w:contextualSpacing/>
        <w:jc w:val="both"/>
        <w:rPr>
          <w:rFonts w:eastAsia="Times New Roman"/>
          <w:szCs w:val="24"/>
        </w:rPr>
      </w:pPr>
      <w:r>
        <w:rPr>
          <w:rFonts w:eastAsia="Times New Roman"/>
          <w:szCs w:val="24"/>
        </w:rPr>
        <w:t>Πιστεύω, κυρία Υπουργέ, ότι θα πρέπει να αναζητηθούν τρόποι, ώστε να μην μπορούν να αποκλειστούν από το επίδομα οι πολλές εκείνες περιπτώσεις που στην ουσία πληρούν τις προϋποθέσεις.</w:t>
      </w:r>
    </w:p>
    <w:p w14:paraId="075276BC" w14:textId="77777777" w:rsidR="00275A9F" w:rsidRDefault="00034DBE">
      <w:pPr>
        <w:spacing w:line="600" w:lineRule="auto"/>
        <w:ind w:firstLine="720"/>
        <w:contextualSpacing/>
        <w:jc w:val="both"/>
        <w:rPr>
          <w:rFonts w:eastAsia="Times New Roman"/>
          <w:szCs w:val="24"/>
        </w:rPr>
      </w:pPr>
      <w:r>
        <w:rPr>
          <w:rFonts w:eastAsia="Times New Roman"/>
          <w:szCs w:val="24"/>
        </w:rPr>
        <w:t>Περνάω, κυρίες και κύριοι συνάδελφοι, στο τμήμα του νομοσχεδίου με τις εργασιακές ρυθμίσεις, το οποίο, όπως και το ασφαλιστικό μέρος, είναι συνολικά υπερτιμημένο. Αρκετές από τις ρυθμίσεις αυτές μπορούν, πράγματι, να περιορίσουν αρνητικά φαινόμενα στην αγορά εργασίας, ενώ κάποιες άλλες δημιουργούν νέα προβλήματα στη θέση αυτών που υποτίθεται ότι αντιμετωπίζουν.</w:t>
      </w:r>
    </w:p>
    <w:p w14:paraId="075276BD" w14:textId="77777777" w:rsidR="00275A9F" w:rsidRDefault="00034DBE">
      <w:pPr>
        <w:spacing w:line="600" w:lineRule="auto"/>
        <w:ind w:firstLine="720"/>
        <w:contextualSpacing/>
        <w:jc w:val="both"/>
        <w:rPr>
          <w:rFonts w:eastAsia="Times New Roman"/>
          <w:szCs w:val="24"/>
        </w:rPr>
      </w:pPr>
      <w:r>
        <w:rPr>
          <w:rFonts w:eastAsia="Times New Roman"/>
          <w:szCs w:val="24"/>
        </w:rPr>
        <w:t>Η διάταξη σχετικά με το προσωρινό κλείσιμο των επιχειρήσεων για παραβάσεις της εργατικής νομοθεσίας έχει πολλά θολά σημεία, με αποτέλεσμα να μην μπορεί να εφαρμοστεί.</w:t>
      </w:r>
    </w:p>
    <w:p w14:paraId="075276BE" w14:textId="77777777" w:rsidR="00275A9F" w:rsidRDefault="00034DBE">
      <w:pPr>
        <w:spacing w:line="600" w:lineRule="auto"/>
        <w:ind w:firstLine="720"/>
        <w:contextualSpacing/>
        <w:jc w:val="both"/>
        <w:rPr>
          <w:rFonts w:eastAsia="Times New Roman"/>
          <w:szCs w:val="24"/>
        </w:rPr>
      </w:pPr>
      <w:r>
        <w:rPr>
          <w:rFonts w:eastAsia="Times New Roman"/>
          <w:szCs w:val="24"/>
        </w:rPr>
        <w:t>Αντίστοιχο θέμα υπάρχει και με το άρθρο για την καταχώρηση των υπερωριών και της υπερεργασίας στο σύστημα «ΕΡΓΑΝΗ», που αναμένουμε να διευκρινιστούν με υπουργική απόφαση.</w:t>
      </w:r>
    </w:p>
    <w:p w14:paraId="075276B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Το άρθρο με το οποίο προβλέπεται ο αποκλεισμός του εργοδότη-παραβάτη από δημόσιες συμβάσεις στερεί την ανάληψη δημοσίων έργων από τις επιχειρήσεις που μπορεί στο μέλλον να δικαιωθούν δικαστικά. </w:t>
      </w:r>
    </w:p>
    <w:p w14:paraId="075276C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Έγινε μια μεγάλη συζήτηση στην επιτροπή σχετικά με το αν τα κίνητρα που θα δίνονται στις επιχειρήσεις για την τήρηση της εργατικής νομοθεσίας πρέπει να είναι θετικά ή αρνητικά, αν θα πρέπει, δηλαδή, να επιβραβεύουν τη συμμόρφωση ή να λειτουργούν ως αντικίνητρα στην παράβαση. Στην πρώτη περίπτωση χρειάζεται ένα λευκό μητρώο εργοδοτών, στην άλλη ένα μητρώο παραβατών. </w:t>
      </w:r>
    </w:p>
    <w:p w14:paraId="075276C1"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Για την ώρα το μητρώο παραβατών στο πληροφοριακό σύστημα του Σώματος Επιθεωρητών Εργασίας, που είναι απαραίτητο για να εφαρμοστεί ο αποκλεισμός από τις δημόσιες συμβάσεις, δεν λειτουργεί. Είναι, επομένως, ερώτημα πώς θα εντοπιστούν παραβάσεις δύο χρόνων πίσω, αφού οι έλεγχοι και οι κυρώσεις δεν έχουν περαστεί στο σύστημα του ΣΕΠΕ. </w:t>
      </w:r>
    </w:p>
    <w:p w14:paraId="075276C2" w14:textId="77777777" w:rsidR="00275A9F" w:rsidRDefault="00034DBE">
      <w:pPr>
        <w:spacing w:line="600" w:lineRule="auto"/>
        <w:ind w:firstLine="720"/>
        <w:contextualSpacing/>
        <w:jc w:val="both"/>
        <w:rPr>
          <w:rFonts w:eastAsia="Times New Roman"/>
          <w:szCs w:val="24"/>
        </w:rPr>
      </w:pPr>
      <w:r>
        <w:rPr>
          <w:rFonts w:eastAsia="Times New Roman"/>
          <w:szCs w:val="24"/>
        </w:rPr>
        <w:t>Κενό γράμμα κινδυνεύει να αποτελέσει και η πρόβλεψη για ακύρωση απόφασης εργοδότη για εργασιακές συμβάσεις, όταν δεν τηρείται η διαδικασία της ενημέρωσης και διαβούλευσης με εργαζόμενους. Επειδή δεν υπάρχουν στο νομικό πλαίσιο ασφαλή κριτήρια για την τήρηση της διαδικασίας, είναι πιθανόν να προκύψουν διαφωνίες και ενστάσεις, προκαλώντας εμπόδια στη λειτουργία μιας επιχείρησης.</w:t>
      </w:r>
    </w:p>
    <w:p w14:paraId="075276C3" w14:textId="77777777" w:rsidR="00275A9F" w:rsidRDefault="00034DBE">
      <w:pPr>
        <w:spacing w:line="600" w:lineRule="auto"/>
        <w:ind w:firstLine="720"/>
        <w:contextualSpacing/>
        <w:jc w:val="both"/>
        <w:rPr>
          <w:rFonts w:eastAsia="Times New Roman"/>
          <w:szCs w:val="24"/>
        </w:rPr>
      </w:pPr>
      <w:r>
        <w:rPr>
          <w:rFonts w:eastAsia="Times New Roman"/>
          <w:szCs w:val="24"/>
        </w:rPr>
        <w:t>Όμως, κυρίες και κύριοι συνάδελφοι, δεν είναι μόνο τα κενά και οι ασάφειες που απειλούν να πετάξουν τις όποιες καλές προθέσεις στο καλάθι των αχρήστων. Η Κυβέρνηση αδυνατεί να προσαρμόσει αυτά που θέλει σε αυτά που μπορεί να γίνουν και ειλικρινά περιμένουμε μια καλή απάντηση στο ερώτημα πώς θα τηρηθούν οι στενές χρονικές προθεσμίες για την εκδίκαση εργατικών διαφορών, όταν το σύστημα απονομής δικαιοσύνης είναι ήδη υπερφορτωμένο και πάσχει από έλλειψη δικαστικού προσωπικού. Το πρόβλημα δεν αντιμετωπίζεται συνολικά με την τροποποίηση του Κώδικα Πολιτική Δικονομίας, όπως πρότεινε και ο συνάδελφος κ. Παναγιωτόπουλος στην επιτροπή. Και σ’ αυτήν την περίπτωση η Κυβέρνηση βάζει μπροστά το κάρο από το άλογο.</w:t>
      </w:r>
    </w:p>
    <w:p w14:paraId="075276C4"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από τα παραδείγματα αυτά και μόνο είναι, νομίζω, ξεκάθαρο ότι στα δύο σημαντικά κομμάτια του νομοσχεδίου, που διαφημίζει η Κυβέρνηση, είτε παραλείπονται επείγοντα θέματα για να ξεμπλοκάρει η απονομή συντάξεων είτε προτείνονται λύσεις που είναι αμφίβολο αν θα λειτουργήσουν.</w:t>
      </w:r>
    </w:p>
    <w:p w14:paraId="075276C5" w14:textId="77777777" w:rsidR="00275A9F" w:rsidRDefault="00034DBE">
      <w:pPr>
        <w:spacing w:line="600" w:lineRule="auto"/>
        <w:ind w:firstLine="720"/>
        <w:contextualSpacing/>
        <w:jc w:val="both"/>
        <w:rPr>
          <w:rFonts w:eastAsia="Times New Roman"/>
          <w:szCs w:val="24"/>
        </w:rPr>
      </w:pPr>
      <w:r>
        <w:rPr>
          <w:rFonts w:eastAsia="Times New Roman"/>
          <w:szCs w:val="24"/>
        </w:rPr>
        <w:t>Αν είχα, λοιπόν, να δώσω μια συμβουλή στην Κυβέρνηση, θα της έλεγα να μη σπεύδει να χαρεί ούτε υπερβολικά ούτε προκαταβολικά. Δεκάδες χιλιάδες συμπολίτες εξακολουθούν να περιμένουν στην ουρά, για να εκδοθεί μια πετσοκομμένη σύνταξη, και εκατοντάδες χιλιάδες άλλοι περιμένουν από την Κυβέρνηση να προστατεύσει το δικαίωμα στην αξιοπρεπή εργασία, δικαίωμα που η ίδια φρόντισε να υπονομεύσει με τις καταστροφικές πολιτικές της τα τελευταία δυόμισι χρόνια.</w:t>
      </w:r>
    </w:p>
    <w:p w14:paraId="075276C6" w14:textId="77777777" w:rsidR="00275A9F" w:rsidRDefault="00034DBE">
      <w:pPr>
        <w:spacing w:line="600" w:lineRule="auto"/>
        <w:ind w:firstLine="720"/>
        <w:contextualSpacing/>
        <w:jc w:val="both"/>
        <w:rPr>
          <w:rFonts w:eastAsia="Times New Roman"/>
          <w:szCs w:val="24"/>
        </w:rPr>
      </w:pPr>
      <w:r>
        <w:rPr>
          <w:rFonts w:eastAsia="Times New Roman"/>
          <w:szCs w:val="24"/>
        </w:rPr>
        <w:t>Σας ευχαριστώ.</w:t>
      </w:r>
    </w:p>
    <w:p w14:paraId="075276C7" w14:textId="77777777" w:rsidR="00275A9F" w:rsidRDefault="00034DB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5276C8"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Ανδριανός από τη Νέα Δημοκρατία.</w:t>
      </w:r>
    </w:p>
    <w:p w14:paraId="075276C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 </w:t>
      </w:r>
    </w:p>
    <w:p w14:paraId="075276C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είναι το τρίτο βήμα ενός κυρίως επικοινωνιακού χαρακτήρα σχεδιασμού των κυβερνητικών τακτικισμών, εν όψει της παρουσίας του Πρωθυπουργού στη ΔΕΘ.</w:t>
      </w:r>
    </w:p>
    <w:p w14:paraId="075276C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Πρώτο βήμα ήταν το νομοσχέδιο για την εκπαίδευση, ένα νομοσχέδιο στο οποίο η Κυβέρνηση είχε επενδύσει πολλά, κυρίως γιατί, σε αντίθεση με το πεδίο της οικονομίας, πίστευε ότι θα είχε την </w:t>
      </w:r>
      <w:r>
        <w:rPr>
          <w:rFonts w:eastAsia="Times New Roman" w:cs="Times New Roman"/>
          <w:szCs w:val="24"/>
        </w:rPr>
        <w:lastRenderedPageBreak/>
        <w:t xml:space="preserve">ευκαιρία να δώσει διαπιστευτήρια αριστεροσύνης. Αποτέλεσμα αυτού ήταν ένας νόμος γεμάτος παρωχημένες ιδεοληψίες, που μας γυρνά δεκαετίες πίσω, υπονομεύει το έργο των πανεπιστημίων και θέτει σε σοβαρό κίνδυνο τη βιωσιμότητα των μεταπτυχιακών προγραμμάτων. </w:t>
      </w:r>
    </w:p>
    <w:p w14:paraId="075276C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Δεύτερο βήμα ήταν ο αποπροσανατολισμός, τη μία με συζητήσεις για τον Χίτλερ και τον Στάλιν και την άλλη με το περιβόητο άρθρο του Πρωθυπουργού για τ</w:t>
      </w:r>
      <w:r>
        <w:rPr>
          <w:rFonts w:eastAsia="Times New Roman" w:cs="Times New Roman"/>
          <w:szCs w:val="24"/>
          <w:lang w:val="en-US"/>
        </w:rPr>
        <w:t>o</w:t>
      </w:r>
      <w:r>
        <w:rPr>
          <w:rFonts w:eastAsia="Times New Roman" w:cs="Times New Roman"/>
          <w:szCs w:val="24"/>
        </w:rPr>
        <w:t xml:space="preserve">ν Ανδρέα Παπανδρέου, λες και δεν έχουμε άλλα προβλήματα στη χώρα και έχουμε την πολυτέλεια της ιδεολογικής ομφαλοσκόπησης. </w:t>
      </w:r>
    </w:p>
    <w:p w14:paraId="075276C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Απάντηση πήρατε, ηχηρή και προσήκουσα από τον Πρόεδρο της Νέας Δημοκρατίας, τον Κυριάκο Μητσοτάκη. </w:t>
      </w:r>
    </w:p>
    <w:p w14:paraId="075276C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βήμα, στην απεγνωσμένη προσπάθεια της Κυβέρνησης να στήσει μία ατζέντα λιγότερο οδυνηρή στη ΔΕΘ, είναι το νομοσχέδιο αυτό που ενάμισι χρόνο μετά έρχεται να τροποποιήσει τον νόμο Κατρούγκαλου, πριν ακόμη αυτός εφαρμοστεί στο σύνολό του. </w:t>
      </w:r>
    </w:p>
    <w:p w14:paraId="075276C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για την κυβερνητική πλειοψηφία η προσπάθεια αυτή πέφτει στο κενό, πρώτον γιατί το αρνητικό κλίμα για εσάς δεν αλλάζει με επικοινωνιακά τερτίπια. Δεν αλλάζει, όταν ξεκινούν οι ηλεκτρονικοί πλειστηριασμοί, από εκείνους μάλιστα που είχαν κάνει σύνθημα το «Κανένα σπίτι στα χέρια τραπεζίτη». Δεν αλλάζει, όταν οι πολίτες ακούν Υπουργό σας να δηλώνει με κυνισμό ότι αφήσατε να χαθούν 35 δισεκατομμύρια, για την ακρίβεια 11 δισεκατομμύρια για το 2017 του πακέτου Γιούνκερ, γιατί το οικονομικό επιτελείο δεν προλαβαίνει να φτιάξει και να υποβάλει το απαιτούμενο σχέδιο και ισοσκελισμένους προϋπολογισμούς για τα προτεινόμενα έργα. </w:t>
      </w:r>
    </w:p>
    <w:p w14:paraId="075276D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πακέτο Γιούνκερ είναι 35 εκατομμύρια, τα οποία θα δημιουργούσαν θέσεις εργασίας, θα βελτίωναν υποδομές, θα έδιναν μία απολύτως αναγκαία ανάσα ζωής στην </w:t>
      </w:r>
      <w:r>
        <w:rPr>
          <w:rFonts w:eastAsia="Times New Roman" w:cs="Times New Roman"/>
          <w:szCs w:val="24"/>
        </w:rPr>
        <w:lastRenderedPageBreak/>
        <w:t>πραγματική οικονομία και η Κυβέρνηση τα αφήνει να χαθούν γιατί δεν προλαβαίνει, όπως είπε ο Υπουργός σας, να σχεδιάσει το οικονομικό επιτελείο.</w:t>
      </w:r>
    </w:p>
    <w:p w14:paraId="075276D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Δεύτερον, βεβαίως, το κλίμα δεν αλλάζει, όταν το νομοσχέδιο που συζητάμε σήμερα, παρά τις προσδοκίες που επενδύθηκαν σε αυτό, παρά τα μεγάλα λόγια, δεν απαντά στα προβλήματα του κόσμου της εργασίας, πολλά από τα οποία μάλιστα έχουν φαρδιά πλατιά την υπογραφή της Κυβέρνησης ΣΥΡΙΖΑ-ΑΝΕΛ.</w:t>
      </w:r>
    </w:p>
    <w:p w14:paraId="075276D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θυμίζω μόνο κάποια από τα αποτελέσματα της πολιτικής σας: Την απώλεια δύο μισθών για όλους τους εργαζομένους μέσα από αύξηση των άμεσων και έμμεσων φόρων και τις διαδοχικές μειώσεις του αφορολόγητου, τις συντάξεις των 185 ευρώ, που πριν από λίγες ημέρες είδαμε για πρώτη φορά και άρον-άρον δόθηκε εντολή να κρυφτούν για επικοινωνιακούς λόγους. </w:t>
      </w:r>
    </w:p>
    <w:p w14:paraId="075276D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Χιλιάδες συνταξιούχοι να καλούνται να επιστρέψουν ποσά που εισέπραξαν ως προσωρινή σύνταξη, οι συντάξεις να μειώνονται κατά 40% σε σχέση με το 2014 και τώρα να υφίστανται νέες, επιπρόσθετες μειώσεις, τριακόσιες χιλιάδες δικαιούχοι να βλέπουν τις συντάξεις συνολικού ύψους 3 δισεκατομμυρίων ευρώ να παραμένουν εδώ και μήνες παγωμένες. </w:t>
      </w:r>
    </w:p>
    <w:p w14:paraId="075276D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Από 1-1-2015 μάλιστα δεν έχει εγκριθεί καμμία απολύτως επικουρική σύνταξη. Στους εργαζόμενους, εσείς που δεσμευόσασταν για την αύξηση του κατώτατου μισθού στα 751 ευρώ, δημιουργείτε τώρα τη γενιά των εργαζομένων των 360 ευρώ. </w:t>
      </w:r>
    </w:p>
    <w:p w14:paraId="075276D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ημερών σας βλέπουμε να συντελείται μία ιστορική ανατροπή στην αγορά εργασίας, με τις ευέλικτες μορφές απασχόλησης να κυριαρχούν πλέον σταθερά έναντι της πλήρους εργασίας. </w:t>
      </w:r>
    </w:p>
    <w:p w14:paraId="075276D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Τα στοιχεία της «ΕΡΓΑΝΗΣ» είναι αποκαλυπτικά: Τον Ιούλιο που μας πέρασε η μερική απασχόληση ήταν 54,26%, ενώ η πλήρης απασχόληση ήταν 45,74%. Αντί, δηλαδή, να έχουμε δραματική μείωση της ανεργίας, με ανάπτυξη που θα φέρει πραγματικές θέσεις απασχόλησης, βλέπουμε τη μερική απασχόληση να κυριαρχεί ολοένα και περισσότερο, τη μαύρη και αδήλωτη εργασία να παραμένει στα ίδια επίπεδα, τους απασχολούμενους να μειώνονται από μέτρηση σε μέτρηση και τη φυγή κυρίως των νέων ανθρώπων στο εξωτερικό να εντείνεται επικίνδυνα, από το 11% το 2015 να έχει φτάσει στο 33% το 2017.</w:t>
      </w:r>
    </w:p>
    <w:p w14:paraId="075276D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μέσα σε αυτό το εκρηκτικό οικονομικό και κοινωνικό κλίμα, τι προβλέπει το νομοσχέδιο που συζητάμε σήμερα;</w:t>
      </w:r>
    </w:p>
    <w:p w14:paraId="075276D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Προβλέπει, πρώτον, μειώσεις στις συντάξεις. Με το άρθρο 17 επιβεβαιώνεται η μείωση των επικουρικών από 21,4% έως 40%. Είναι μειώσεις, βεβαίως, που θα δουν οι νέοι συνταξιούχοι, όταν η Κυβέρνηση αποφασίσει να «ξεπαγώσει» τις πάνω από εκατόν είκοσι εννιά χιλιάδες αιτήσεις για χορήγηση επικουρικών που παραμένουν στο ράφι. Διότι προς το παρόν οι εκατόν είκοσι εννιά χιλιάδες Έλληνες και οι οικογένειές τους δεν βλέπουν ούτε ευρώ από τα χρήματα που δικαιούνται. </w:t>
      </w:r>
    </w:p>
    <w:p w14:paraId="075276D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προβλέπει αυξήσεις φόρων, αύξηση της παρακράτησης από το 4% στο Ταμείο Μετοχικών Υπαλλήλων στο 4,5%, που βεβαίως ισοδυναμεί με μείωση μισθού, μείωση του διαθέσιμου εισοδήματος για τα νοικοκυριά σε αυτήν την εξαιρετικά μάλιστα δύσκολη συγκυρία. </w:t>
      </w:r>
    </w:p>
    <w:p w14:paraId="075276D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προβλέπει κρυμμένες μειώσεις σε στρατιωτικούς, αστυνομικούς, λιμενικούς, πανεπιστημιακούς γιατρούς του ΕΣΥ, καθώς ο μη υπολογισμός της προσωπικής διαφοράς στα συνταξιοδοτικά χρόνια συνεπάγεται μείωση των συντάξεων στο μέλλον. </w:t>
      </w:r>
    </w:p>
    <w:p w14:paraId="075276DB"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μέσα σε όλα αυτά δεκατρείς κρίσιμες διατάξεις με δημοσιονομικό βάρος έρχονται προς συζήτηση στην Ολομέλεια, χωρίς να έχουν αξιολογηθεί από το Γενικό Λογιστήριο του Κράτους ως προς το ύψος της δαπάνης που συνεπάγονται και βεβαίως, χωρίς να υπάρχει έκθεση της Οικονομικής και Κοινωνικής Επιτροπής.</w:t>
      </w:r>
    </w:p>
    <w:p w14:paraId="075276DC"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απαράδεκτο σε αυτή τη συγκυρία και σε αυτό το κρίσιμο για την κοινωνία και την οικονομία πεδίο να έρχεται ένα νομοσχέδιο με ακοστολόγητες διατάξεις. Είναι μια πρακτική που δείχνει στην καλύτερη περίπτωση προχειρότητα και στη χειρότερη ασυγχώρητη ανευθυνότητα, ενώ ανοίγει διάπλατα τον δρόμο για να δούμε για μια ακόμη φορά τη σημερινή Κυβέρνηση να «ξεψηφίζει» αυτά που ψήφισε.</w:t>
      </w:r>
    </w:p>
    <w:p w14:paraId="075276DD"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εμείς δεν πολιτευόμαστε με όρους μικροπολιτικής και στηρίζουμε τις επιμέρους διατάξεις με θετική κατεύθυνση, με θετικό πρόσημο, όπως για τα άτομα με αναπηρία, όπως την επιτάχυνση της δίκης στις περιπτώσεις μετά από προσφυγή των εργαζομένων, ή το επίδομα ανεργίας για τους εγκλωβισμένους ανέργους. </w:t>
      </w:r>
    </w:p>
    <w:p w14:paraId="075276DE"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επισημαίνω και εγώ από την πλευρά μου την αναγκαιότητα να διορθώσετε τη μεγάλη αδικία ως προς τις συντάξεις χηρείας. Δεν μπορεί μια χήρα που είναι πενήντα πέντε ετών και κάτω να έχει να μεγαλώσει παιδιά και να μην παίρνει σύνταξη. Είναι απαράδεκτο και πρέπει άμεσα να διορθώσετε αυτή την αδικία. Εμείς είμαστε ξεκάθαροι. </w:t>
      </w:r>
    </w:p>
    <w:p w14:paraId="075276DF"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Απαραίτητη, λοιπόν, προϋπόθεση για τη βελτίωση της κατάστασης στα εργασιακά είναι η επανεκκίνηση της οικονομίας με την πλήρη αποκατάσταση της σταθερότητας, με ένα ευνοϊκό πλαίσιο για νέες επενδύσεις, με φορολογία και εισφορές που θα δίνουν κίνητρα και δεν θα καταδικάζουν εξαρχής κάθε επιχειρηματική προσπάθεια, με ένα κράτος που θα είναι πρώτα από όλα συνεπές στις δικές του </w:t>
      </w:r>
      <w:r>
        <w:rPr>
          <w:rFonts w:eastAsia="Times New Roman" w:cs="Times New Roman"/>
          <w:szCs w:val="24"/>
        </w:rPr>
        <w:lastRenderedPageBreak/>
        <w:t xml:space="preserve">υποχρεώσεις προς τους ασφαλισμένους και τους συνταξιούχους, τους επιχειρηματίες, τους προμηθευτές του και όχι να αυξάνει τις ληξιπρόθεσμες οφειλές, όπως είδαμε πριν από λίγο, προς τους ιδιώτες τον Ιούλιο κατά 343 εκατομμύρια ευρώ. </w:t>
      </w:r>
    </w:p>
    <w:p w14:paraId="075276E0"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αυξήσεις των ήδη υψηλών εισφορών που γονατίζουν επιχειρηματίες, ελεύθερους επαγγελματίες, επιστήμονες και αγρότες, κυριαρχία της μερικής απασχόλησης, η λογική του «σε όσους δεν αρέσει να φύγουν από τη χώρα», που ακούσαμε από Υπουργό της Κυβέρνησης, η ψήφιση διατάξεων στα όρια της νομιμότητας, που κάνουν ακόμα πιο δύσκολη την όποια δημιουργική προσπάθεια, πρωτοβουλία, η ιδεολογική έχθρα ενάντια στην επιχειρηματικότητα και το κέρδος, λες και οι εργαζόμενοι μπορούν να πληρώνονται από επιχειρήσεις ή από δουλειές που έχουν ζημιές. </w:t>
      </w:r>
    </w:p>
    <w:p w14:paraId="075276E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συντείνουν όχι απλώς στη διατήρηση των προβλημάτων, αλλά και στην περαιτέρω επιδείνωσή τους. Για αυτούς, λοιπόν, τους λόγους η Νέα Δημοκρατία καταψηφίζει το παρόν νομοσχέδιο. </w:t>
      </w:r>
    </w:p>
    <w:p w14:paraId="075276E2"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5276E3" w14:textId="77777777" w:rsidR="00275A9F" w:rsidRDefault="00034DBE">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6E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Γεωργαντάς από τη Νέα Δημοκρατία. </w:t>
      </w:r>
    </w:p>
    <w:p w14:paraId="075276E5"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075276E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σήμερα η Κυβέρνηση, προφανώς διαισθανόμενη ότι είναι εκτεθειμένη, έχει πιο χαμηλούς τους τόνους σε αυτό το νομοσχέδιο. Και τι εννοώ; Στις προηγούμενες ρυθμίσεις που </w:t>
      </w:r>
      <w:r>
        <w:rPr>
          <w:rFonts w:eastAsia="Times New Roman" w:cs="Times New Roman"/>
          <w:szCs w:val="24"/>
        </w:rPr>
        <w:lastRenderedPageBreak/>
        <w:t xml:space="preserve">ήρθαν είτε για συνταξιοδοτικά είτε για ασφαλιστικά είτε για εργασιακά ζητήματα υπήρχε συνήθως ένας βαρύγδουπος τίτλος στο νομοσχέδιο, υπήρχε η λέξη «μεταρρύθμιση». </w:t>
      </w:r>
    </w:p>
    <w:p w14:paraId="075276E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w:t>
      </w:r>
      <w:r w:rsidRPr="000041F5">
        <w:rPr>
          <w:rFonts w:eastAsia="Times New Roman" w:cs="Times New Roman"/>
          <w:szCs w:val="24"/>
        </w:rPr>
        <w:t>κ.</w:t>
      </w:r>
      <w:r w:rsidRPr="00D91026">
        <w:rPr>
          <w:rFonts w:eastAsia="Times New Roman" w:cs="Times New Roman"/>
          <w:b/>
          <w:szCs w:val="24"/>
        </w:rPr>
        <w:t xml:space="preserve"> ΑΝΑΣΤΑΣΙΑ ΧΡΙΣΤΟΔΟΥΛΟΠΟΥΛΟΥ</w:t>
      </w:r>
      <w:r>
        <w:rPr>
          <w:rFonts w:eastAsia="Times New Roman" w:cs="Times New Roman"/>
          <w:szCs w:val="24"/>
        </w:rPr>
        <w:t>)</w:t>
      </w:r>
    </w:p>
    <w:p w14:paraId="075276E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λέξη αγαπημένη στην πλευρά της Πλειοψηφίας, μια λέξη πραγματικά αγαπημένη, η οποία έρχεται με έναν πολύ βαρύγδουπο τρόπο πάντα, αλλά τελικά τα νομοσχέδια αποδεικνύονται, όταν έρχεται η ώρα της εφαρμογής των νόμων και των υπουργικών αποφάσεων, αδειανά πουκάμισα. </w:t>
      </w:r>
    </w:p>
    <w:p w14:paraId="075276E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Έτσι, λοιπόν, πέρυσι τον Μάιο είχαμε μια μεγάλη μεταρρύθμιση στο ασφαλιστικό, τη μεταρρύθμιση του Υπουργού κ. Κατρούγκαλου. Έτσι, υποστηρίχθηκε και στηρίχθηκε από τους Βουλευτές της Πλειοψηφίας με πάθος ως μια τομή στο ασφαλιστικό πρόβλημα, ως μια λύση για τις επόμενες δεκαετίες για τα ζητήματα τα οποία υπήρχαν πράγματι και έχουν συσσωρευθεί.</w:t>
      </w:r>
    </w:p>
    <w:p w14:paraId="075276E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Πλην, όμως, ενώ είχε δρομολογηθεί με τις προηγούμενες παρεμβάσεις της προηγούμενης «κακής» κυβέρνησης, μια πραγματικά βιώσιμη πορεία για το ασφαλιστικό και συνταξιοδοτικό, αυτή τη στιγμή καταφέραμε κάτι το οποίο το κάνει βιώσιμο.</w:t>
      </w:r>
    </w:p>
    <w:p w14:paraId="075276E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Όταν έχεις σύνταξη 185 ευρώ, κύριε Βρούτση, τότε είναι βιώσιμο το συνταξιοδοτικό. Με 185 ευρώ σύνταξη, ναι, θα μπορέσουν να δίδονται οι συντάξεις, γιατί αυτό είναι το ποσό το οποίο έβγαλαν, όταν έκαναν τους υπολογισμούς οι οποίοι προβλέπονται στον νόμο Κατρούγκαλου, 185 ευρώ. Το λύσατε το συνταξιοδοτικό.</w:t>
      </w:r>
    </w:p>
    <w:p w14:paraId="075276E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των συνταξιούχων, όμως, που θα πρέπει να ζήσουν με τα 185 ευρώ, δεν νομίζω να λύνεται με αυτόν τον τρόπο. Ταυτόχρονα, δεν νομίζω να λύνεται και το πρόβλημα των εργαζομένων </w:t>
      </w:r>
      <w:r>
        <w:rPr>
          <w:rFonts w:eastAsia="Times New Roman" w:cs="Times New Roman"/>
          <w:szCs w:val="24"/>
        </w:rPr>
        <w:lastRenderedPageBreak/>
        <w:t>με τους μισθούς των 360 ευρώ τον μήνα, οι οποίοι είναι οι μισθοί οι οποίοι κυριαρχούν αυτήν τη στιγμή στην αγορά.</w:t>
      </w:r>
    </w:p>
    <w:p w14:paraId="075276E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Βεβαίως, δεν νομίζω να είναι περήφανος κανείς από την πλευρά της Κυβέρνησης ή των Βουλευτών της Πλειοψηφίας, όταν με τα στοιχεία του Ιουλίου βλέπουμε ότι οι μορφές της ευέλικτης απασχόλησης είναι στο 54% περίπου, έναντι 45% της πλήρους απασχόλησης.</w:t>
      </w:r>
    </w:p>
    <w:p w14:paraId="075276E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Ποιος τίτλος μπορεί εδώ, αυτή τη στιγμή να σταθεί, όταν μιλάμε για συνταξιοδοτικές ρυθμίσεις και λοιπές ασφαλιστικές διατάξεις, όταν υπάρχουν τριακόσιες χιλιάδες συντάξεις οι οποίες δεν εκδίδονται, όταν υπάρχουν τριακόσιες χιλιάδες άνθρωποι οι οποίοι, έχοντας πληρώσει όλα αυτά τα χρόνια τα ταμεία τους, περιμένουν να πάρουν μια σύνταξη και δεν την παίρνουν; Τι θα απαντήσουμε σήμερα στις εκατόν είκοσι εννιά χιλιάδες ανθρώπους των οποίων παγώνουν οι επικουρικές συντάξεις από 1-1-2015, επειδή δεν έχει εκδοθεί ακόμη ο ακριβής μαθηματικός τύπος;</w:t>
      </w:r>
    </w:p>
    <w:p w14:paraId="075276E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Αυτά όλα είναι δεκάδες χιλιάδες συνάνθρωποί μας, αυτά όλα είναι συγκεκριμένα ερωτήματα, δεν είναι ερωτήματα που αφορούν έναν άλλον πλανήτη, αφορούν ανθρώπους που ζουν γύρω μας και εμείς που προερχόμαστε από την επαρχία το βιώνουμε καθημερινά. Ξέρετε ότι η ανεργία δεν είναι μόνο νούμερα. Η ανεργία είναι αυτή η εικόνα που εισπράττει κανείς, όταν κινείται ανάμεσα στον κόσμο, όταν κινείται μέσα στην αγορά. Νομίζω ότι το βιώνετε και εσείς και ας μη θέλετε να το αναγνωρίσετε. Δεν είναι τα νούμερα τα οποία μπορεί κάποια στιγμή να φαίνονται λίγο καλύτερα, επειδή κάποιοι έχουν μεταναστεύσει, επειδή υπάρχουν αυτές οι μορφές ευέλικτης απασχόλησης που λέμε. Το ότι η ανεργία, η απαισιοδοξία, η μαυρίλα στην αγορά είναι διάχυτη παντού το διαβλέπουμε.</w:t>
      </w:r>
    </w:p>
    <w:p w14:paraId="075276F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όμως, τι διαβλέπουμε επίσης που δεν υπήρχε παλαιότερα; Παλαιότερα, το 2014 -και αυτό το λένε όλοι οι άνθρωποι της αγοράς- υπήρχε μια ανοδική πορεία. Το φθινόπωρο του 2014 διαφαινόταν ότι οδεύουμε προς μια έξοδο από όλη αυτή την κατάσταση, προς μια ανάταξη της οικονομίας. Το ζούσαμε. Όποιος μιλήσει με εμπόρους, με βιοτέχνες, με βιομηχάνους εκείνης της περιόδου, θα του πουν ότι, πράγματι, αυτό συνέβαινε στην αγορά. Αυτό συνέβαινε στην αγορά τότε. Τώρα προσπαθούμε να αρθούμε, αλλά δεν τα καταφέρνουμε ακόμη, στα επίπεδα του καλοκαιριού του 2014.</w:t>
      </w:r>
    </w:p>
    <w:p w14:paraId="075276F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Σήμερα ο κ. Χαρίτσης, βρίσκεται επισκεπτόμενος για να δει τις βιομηχανίες του Κιλκίς. Είχε επίσκεψη σήμερα εκεί. Πρόκειται για βιομηχανίες, κτήρια τα οποία είχαν εδώ και αρκετά χρόνια πολλά ζητήματα, επειδή έχουμε μεγάλη μετεγκατάσταση επιχειρήσεων στα Σκόπια και στη Βουλγαρία, πλην όμως τώρα αυτοί που έχουν μείνει έχουν μειώσει το προσωπικό τους. Έχουν μειώσει τους μισθούς, δεν έχουν τις παραγγελίες που πρέπει να έχουν. Το Κιλκίς, το οποίο ζούσε από αυτή την βιομηχανική περιοχή, βιώνει πολύ καλύτερα από όλους πραγματικά τι συμβαίνει, όχι απλά όταν δεν υπάρχουν δουλειές, αλλά όταν δεν υπάρχει ελπίδα, δεν υπάρχει προοπτική.</w:t>
      </w:r>
    </w:p>
    <w:p w14:paraId="075276F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Ξέρετε γιατί δεν υπάρχει προοπτική; Διότι για να δημιουργηθεί προοπτική στην αγορά, για να μπορέσουμε να έχουμε ένα καλό ασφαλιστικό, ένα καλό συνταξιοδοτικό, πρέπει να υπάρχει μια εμπιστοσύνη, μια αξιοπιστία της Κυβέρνησης. Μόνο η εμπιστοσύνη και η αξιοπιστία είναι αυτή που μπορεί να δημιουργήσει εκείνο το κλίμα το οποίο είναι αναγκαίο για την ανάπτυξη της οικονομίας. Ποια εμπιστοσύνη, ποια αξιοπιστία, από ποιον Πρωθυπουργό και από ποιους Υπουργούς;</w:t>
      </w:r>
    </w:p>
    <w:p w14:paraId="075276F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Ξέρετε, εγώ δεν θα μείνω στο τι είπατε εχθές και τι λέτε σήμερα, στο τι είπατε και τι κάνατε. Το ζήτημα είναι ότι ακόμα και σήμερα που θέλετε να δείξετε ότι έχετε κάνει μία στροφή στον ρεαλισμό –</w:t>
      </w:r>
      <w:r>
        <w:rPr>
          <w:rFonts w:eastAsia="Times New Roman" w:cs="Times New Roman"/>
          <w:szCs w:val="24"/>
        </w:rPr>
        <w:lastRenderedPageBreak/>
        <w:t xml:space="preserve">που ο ρεαλισμός λέει ότι ο πλούτος μίας χώρας μεγαλώνει με το μεγάλωμα της ιδιωτικής οικονομίας, του επιχειρείν, του πρωτογενούς τομέα και όχι με προσλήψεις στο δημόσιο, δεν μεγαλώνει έτσι ο πλούτος μίας χώρας- τη στιγμή που ακούγονται κάποιες φωνές κάποια στιγμή ότι οδεύετε προς τη σωστή κατεύθυνση, την επόμενη στιγμή, την ίδια ημέρα, έρχεται κάποιος άλλος Υπουργός ή και ο ίδιος ο Υπουργός που είπε ό,τι είπε και ακυρώνει την προηγούμενη στροφή του προς τον ρεαλισμό, προς το να είναι φιλικός προς την επένδυση, προς τον επιχειρηματία. </w:t>
      </w:r>
    </w:p>
    <w:p w14:paraId="075276F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Μόνο με την αύξηση του πλούτου της χώρας θα μπορέσουμε να μιλήσουμε για ένα βιώσιμο συνταξιοδοτικό και ασφαλιστικό σύστημα. Αλλιώς, όλα τα νομοσχέδια που θα φέρνετε θα είναι κενά περιεχομένου. Θα λένε απλώς τη λέξη «ρυθμίσεις» και δεν θα λύνουν κανένα ζήτημα. Οι μισθοί και οι συντάξεις συνεχώς θα μειώνονται. </w:t>
      </w:r>
    </w:p>
    <w:p w14:paraId="075276F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6F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Τελειώνω αμέσως, κυρία Πρόεδρε.</w:t>
      </w:r>
    </w:p>
    <w:p w14:paraId="075276F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σημερινή συνεδρίαση, η σημερινή συζήτηση γι’ αυτό το νομοσχέδιο θα μείνει για εμένα για δύο μόνο πράγματα. Για πρώτη φορά μιλάμε για συντάξεις 185 ευρώ και για μισθούς 360 ευρώ. Αν χαίρεστε για όλα αυτά, ψηφίστε τα.</w:t>
      </w:r>
    </w:p>
    <w:p w14:paraId="075276F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75276F9"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6F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Λαγός.</w:t>
      </w:r>
    </w:p>
    <w:p w14:paraId="075276F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Έχετε τον λόγο για έξι λεπτά, επειδή μίλησε ο Αρχηγός σας.</w:t>
      </w:r>
    </w:p>
    <w:p w14:paraId="075276F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 xml:space="preserve">Μια και έχουν μιλήσει και ο Αρχηγός της Χρυσής Αυγής, ο κ. Μιχαλολιάκος και ο ειδικός αγορητής μας και έχουν αναφερθεί εκτενέστατα στο σημερινό νομοσχέδιο, θα ήθελα να κάνω μία γενικότερη αναφορά σε κάποια πράγματα που έχουν συμβεί το τελευταίο διάστημα και όσο η Βουλή είχε παραμείνει κλειστή γι’ αυτές τις μέρες του Αυγούστου. </w:t>
      </w:r>
    </w:p>
    <w:p w14:paraId="075276F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Κατ’ αρχάς, θα ήθελα να κάνω έναν σχολιασμό. Όταν η Χρυσή Αυγή έλεγε πριν από πέντε, έξι χρόνια ότι θα φθάσουμε στο σημείο οι μισθοί και οι συντάξεις να είναι επιπέδου Βουλγαρίας και Ρουμανίας, κάποιοι το θεωρούσαν υπερβολικό και δεν το δέχονταν. Σήμερα φθάσαμε στο επαίσχυντο σημείο να έρχεται εδώ η Υπουργός των ΣΥΡΙΖΑ-ΑΝΕΛ –συν τους υπόλοιπους της Κυβερνήσεως- και να μας λέει με ύψος χιλίων καρδιναλίων ότι με μεγάλη τους χαρά θα δίνουν κατώτατη εγγυημένη σύνταξη 345 ευρώ στους Έλληνες πολίτες.</w:t>
      </w:r>
    </w:p>
    <w:p w14:paraId="075276F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αυτά να τα δώσετε στις οικογένειές σας, στους γονείς σας, να ζήσουν αυτοί με αυτά τα χρήματα. Ο Έλληνας απαιτεί και διεκδικεί αυτά που έχει δουλέψει και αυτά που έχει πληρώσει τόσα χρόνια, αυτά τα οποία εσείς τους τα καταφάγατε, τους τα καταληστέψατε, σε συνεργασία με τις προηγούμενες κυβερνήσεις και έχετε έρθει και το έχετε μοιραστεί το έργο τώρα. </w:t>
      </w:r>
    </w:p>
    <w:p w14:paraId="075276F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Αυτά τα λέμε για να ξεκαθαρίζουμε, για να μη νομίζετε ότι πετώντας ένα φιλοδώρημα 300 ευρώ στον Έλληνα πολίτη θα σας έχει και υποχρέωση.</w:t>
      </w:r>
    </w:p>
    <w:p w14:paraId="0752770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λοιπόν, ό,τι συνέβη το τελευταίο διάστημα. Ακούσαμε αρκετά πράγματα να γίνονται και πράγματα που δεν τα έχει αναφέρει κανένα άλλο κόμμα του ελληνικού Κοινοβουλίου. Πριν από </w:t>
      </w:r>
      <w:r>
        <w:rPr>
          <w:rFonts w:eastAsia="Times New Roman" w:cs="Times New Roman"/>
          <w:szCs w:val="24"/>
        </w:rPr>
        <w:lastRenderedPageBreak/>
        <w:t>λίγες ημέρες είδαμε να υπάρχει ένας Ιρακινός έξω από το Μουσείο στο κέντρο της Αθήνας και να κυκλοφορεί, λέει, με ένα σπαθί. Κυκλοφορούσε ο άνθρωπος με ένα σπαθί και δεν ασχολήθηκε κανείς. Τον έπιασαν τον κύριο, τον έβαλαν μέσα και εξαφανίστηκε η υπόθεση.</w:t>
      </w:r>
    </w:p>
    <w:p w14:paraId="0752770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Μετά από δύο ημέρες έγινε ένα περιστατικό με κάποια επεισόδια μεταξύ συμμοριών λαθρομεταναστών στον Άγιο Παντελεήμονα. Άνοιξαν κεφάλια, κινδύνεψαν ζωές. Δεν έγινε και εκεί τίποτα. Πήγαν κάποιοι, έκαναν κάποιες μικρές προσαγωγές και το θέμα έληξε.</w:t>
      </w:r>
    </w:p>
    <w:p w14:paraId="0752770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έχουμε να κάνουμε με μία Ελλάδα, της οποίας έχει αλλοιωθεί ο πληθυσμός μ’ αυτά που κάνουν οι κυβερνώντες και μ’ αυτά που αποδέχονται η Αξιωματική Αντιπολίτευση και τα υπόλοιπα κόμματα. Έχουμε να κάνουμε, επίσης, με ένα κυνηγητό που δέχεται η Ελλάδα, ο πατριωτισμός και η Ορθοδοξία στην πατρίδα μας. Φθάσαμε πριν από λίγες ημέρες να ακούμε εδώ από πολύ υψηλά ιστάμενους μέσα στην ελληνική Βουλή ότι η Ελλάδα δεν είναι ένα κράτος Χριστιανών Ορθοδόξων, ότι αυτά που γίνονται είναι από «ταλιμπάν της Ορθοδοξίας» και όλα τα συναφή. </w:t>
      </w:r>
    </w:p>
    <w:p w14:paraId="0752770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Εσείς λέτε ότι υποστηρίζετε το Σύνταγμα και τους νόμους του κράτους. Μα, στο άρθρο 3 του Συντάγματος είναι βασική προϋπόθεση –και αναφέρεται ρητά και κατηγορηματικά για όσους ανθέλληνες και άχρηστους δεν το ξέρουν- ότι αυτό το Σύνταγμα του κράτους και η ελευθερία της πατρίδας μας βασίζονται πάνω στη χριστιανική, στην ελληνορθόδοξη πίστη μας, όσο και να το θέλετε, όσο και να μην το θέλετε. Εμείς θα συνεχίσουμε να αγωνιζόμαστε και για την Ορθοδοξία μας και για τη θρησκεία μας, σε αντίθεση με εσάς που σας ενοχλούν όλα αυτά.</w:t>
      </w:r>
    </w:p>
    <w:p w14:paraId="075277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Φθάνει, λοιπόν, σήμερα –ή εχθές, δεν θυμάμαι πότε ήταν- η Γενική Γραμματέας του Υπουργείου Δικαιοσύνης, η κ. Γιαννακάκη, η οποία ελέγχεται για πάρα πολλά τα οποία έχει πει, να δηλώνει με έναν </w:t>
      </w:r>
      <w:r>
        <w:rPr>
          <w:rFonts w:eastAsia="Times New Roman" w:cs="Times New Roman"/>
          <w:szCs w:val="24"/>
        </w:rPr>
        <w:lastRenderedPageBreak/>
        <w:t>θρασύτατο τρόπο, με ένα θρασύτατο ύφος –όμως αυτά είναι που πιστεύουν αυτοί οι άνθρωποι- «καλό μπαϊράμι» στους Τουρκοκυπρίους συμπολίτες μας.</w:t>
      </w:r>
    </w:p>
    <w:p w14:paraId="07527705"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«Τουρκοκυπρίους συμπολίτες μας»; Δεν σας έχει πει κανείς ότι εκεί στην Κύπρο, στη Βόρεια Κύπρο έχει δημιουργηθεί ένα έγκλημα πολέμου; Δεν σας έχει πει κανείς ότι από εκεί εκδιώχθηκαν ελληνικές οικογένειες, Έλληνες οι οποίοι εκδιώχθηκαν μετά τον πόλεμο και την εισβολή στην Κύπρο; Δεν σας είπε κανείς ότι υπάρχουν πάνω από τρεισήμισι χιλιάδες νεκροί που προασπίστηκαν τα ιερά αυτά χώματα; Δεν σας τα έχει πει κανείς; Και τολμάτε εσείς και βγαίνετε και λέτε για ένα «κράτος» το οποίο δεν έχει αναγνωριστεί από κανέναν άλλον, πλην της Τουρκίας, και τους εύχεστε καλές μουσουλμανικές γιορτές; Είναι ντροπή σας αυτό το πράγμα. Είναι ντροπή. Και η Χρυσή Αυγή θα είναι εδώ και θα σας ξεφτιλίζει για αυτά που λέτε. Τι είναι αυτά;</w:t>
      </w:r>
    </w:p>
    <w:p w14:paraId="07527706"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Κι εσείς εκπροσωπείτε την Ελληνική Κυβέρνηση και το ελληνικό έθνος αυτήν τη στιγμή; Όχι, εκπροσωπείτε μόνο την ιδεοληψία την οποία έχετε, εκπροσωπείτε μόνο το κόμπλεξ και τα συμπλέγματα κατωτερότητας που έχετε απέναντι στην Ελλάδα και απέναντι στη θρησκεία μας.</w:t>
      </w:r>
    </w:p>
    <w:p w14:paraId="07527707"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Πριν από λίγες μέρες, συγκεκριμένα την Παρασκευή -και λέμε κάποια πράγματα, γιατί δεν μας δίνετε άλλο βήμα να τα πούμε πέραν της ελληνικής Βουλής-υπήρξε ένα επεισόδιο στην περιοχή του Πειραιά. Κάποιοι παρακρατικοί αλήτες, από αυτούς που εδώ και ο Πρόεδρος της Βουλής και η υπόλοιπη κυβέρνηση όταν μπαίνουν στο προαύλιο της Βουλής και στους χώρους αυτούς λένε ότι «Τα παιδιά δεν έκαναν τίποτα. Δεν πείραξαν κανέναν τα παιδιά αυτά». Κάποιοι, λοιπόν, από τη συνομοταξία αυτή των αλητών επιτέθηκαν σε έναν εκλεγμένο περιφερειακό σύμβουλο της Χρυσής Αυγής, τον κ. Περικλή Μουλιανάκη, τον χτύπησαν, έσπασαν το αυτοκίνητό του και του λήστεψαν κάποια χαρτιά και </w:t>
      </w:r>
      <w:r>
        <w:rPr>
          <w:rFonts w:eastAsia="Times New Roman"/>
          <w:color w:val="000000" w:themeColor="text1"/>
          <w:szCs w:val="24"/>
        </w:rPr>
        <w:lastRenderedPageBreak/>
        <w:t>έγγραφα τα οποία είχε στο αυτοκίνητο. Το τρομερό δεν είναι εδώ, γιατί αυτά πλέον θεωρούνται δεδομένα στην ελληνική κοινωνία. Το τρομερό είναι ότι ο συγκεκριμένος άνθρωπος πήγε στην Αστυνομική Διεύθυνση του Πειραιά, κατήγγειλε το γεγονός, είπε ότι αναγνωρίζει συγκεκριμένα δύο άτομα τα οποία του επετέθησαν και είπε ότι στον συγκεκριμένο χώρο, ένας χώρος αναρχικών εκεί στον Πειραιά, είχε αναλάβει να κάνει αυτήν την εκδήλωση. Έκαναν εκδήλωση εκείνην την ημέρα, πάνω στην οποία έπεσε ο κ. Μουλιανάκης, τον οποίο αναφέρω.</w:t>
      </w:r>
    </w:p>
    <w:p w14:paraId="07527708"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Όταν είπαμε στην Αστυνομία ότι πρέπει να πάει και στη διαδικασία του αυτοφώρου να προβεί σε προσαγωγές, η Αστυνομική Διεύθυνση του Πειραιά είπε σε εμένα που είχα πάει εκεί: «Έχετε δίκιο, κύριε Βουλευτά, αλλά δεν μπορούμε να κάνουμε τίποτα και αισθανόμαστε ντροπή. Δεν μπορούμε να κάνουμε τίποτα, γιατί αυτές είναι οι εντολές που μας δίνονται». Αυτή είναι η διαδικασία. Κι όταν, εν συνεχεία, ψάξαμε να βρούμε –ήταν Παρασκευή απόγευμα- τον εισαγγελέα υπηρεσίας, αρνήθηκαν κατηγορηματικά να μας δώσουν το τηλέφωνό του για να έρθουμε σε μια επαφή, να τον ενημερώσουμε για το τι γίνεται, και να δούμε εάν η εντολή να μην υπάρξουν προσαγωγές είναι από τον εισαγγελέα ή έχει κινηθεί μόνη της η Αστυνομία. Αυτή είναι η διαδικασία και το ελληνικό κράτος στο οποίο ζούμε.</w:t>
      </w:r>
    </w:p>
    <w:p w14:paraId="07527709"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0752770A"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Εν συνεχεία, μετά από λίγες ώρες, το Σάββατο τα χαράματα, μπήκε εκρηκτικός μηχανισμός στο αυτοκίνητο ενός άλλου στελέχους της Χρυσής Αυγής στην περιοχή της Πετρούπολης, του Μιχάλη Γιαννόγκωνα.</w:t>
      </w:r>
    </w:p>
    <w:p w14:paraId="0752770B"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Για αυτά τα πράγματα δεν ακούστηκε τίποτα. Δεν υπάρχει καμμία βία, δεν υπάρχει τίποτα για αυτά. Αυτά τα αντιμετωπίζει μόνη της η Χρυσή Αυγή. Όμως, εγώ τα λέω αυτά για να ακούσει ο ελληνικός λαός ποιες είναι οι συνέπειες, ποιο είναι το κυνηγητό, ποιες είναι οι διώξεις που δέχεται ένα κοινοβουλευτικό κόμμα, όσο κι να μην το θέλετε να είμαστε κοινοβουλευτικό κόμμα, που εκπροσωπεί ένα πολύ μεγάλο κομμάτι του ελληνικού λαού. Και όλοι εσείς σύσσωμοι οι δημοκράτες τα ακούτε -ή πολύ πιθανόν να μην τα ξέρετε κιόλας- και δεν ασχολείται κανείς, γιατί το έχετε περάσει σαν πολύ λογικό και σας πολύ καλό ότι ένας Χρυσαυγίτης μπορεί να χτυπηθεί, μπορεί να διωχθεί, χωρίς να έχει κάνει τίποτα, μόνο και μόνο επειδή αυτή είναι η ιδεολογία του.</w:t>
      </w:r>
    </w:p>
    <w:p w14:paraId="0752770C"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Επειδή ο χρόνος τελειώνει, θα ήθελα να συμπληρώσω κάτι και να κλείσω με αυτό. Θα ήθελα να πω ότι είναι ντροπή αυτό που γίνεται με τους ηλεκτρονικούς πλειστηριασμούς της κυβέρνησης των αριστερών. Θα κάτσετε κι άλλο στην κυβέρνηση, γιατί είστε γαντζωμένοι από τις καρέκλες και θα ξεφτιλίζεστε καθημερινά. Θα δείχνετε ποια είναι η Αριστερά. Γιατί εσείς είστε η Αριστερά, πραγματικά. Αυτή είναι η ιδεολογία σας. Με ηλεκτρονικούς πλειστηριασμούς θα παίρνουν τα σπίτια των Ελλήνων πολιτών, θα παίρνουν την περιουσία των Ελλήνων πολιτών με αδιαφανείς διαδικασίες, με το πάτημα ενός κουμπιού. Χωρίς να ξέρει κανείς τίποτα, ξαφνικά θα μαθαίνει ότι έχει πάρει φωτιά το σπίτι του. Έτσι. Και θα δίνετε εν συνεχεία τροφή, όπως λέτε, σίτιση, λεφτά γύρω στα 550 ευρώ και σπίτια στους λαθρομετανάστες, την ίδια ώρα που θα παίρνετε τα σπίτια των Ελλήνων πολιτών.</w:t>
      </w:r>
    </w:p>
    <w:p w14:paraId="0752770D"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Και γι’ αυτό η Χρυσή Αυγή, το λέμε για να το μάθει ο ελληνικός λαός, έχει κάνει ένα ψήφισμα-διαμαρτυρία με το οποίο θα προσπαθήσει να βγάλει αντισυνταγματικό τον συγκεκριμένο νόμο, γιατί </w:t>
      </w:r>
      <w:r>
        <w:rPr>
          <w:rFonts w:eastAsia="Times New Roman"/>
          <w:color w:val="000000" w:themeColor="text1"/>
          <w:szCs w:val="24"/>
        </w:rPr>
        <w:lastRenderedPageBreak/>
        <w:t>εμπίπτει καθαρά στον αντιρατσιστικό νόμο, που εσείς όλοι φέρατε. Αλλά, επειδή ρατσισμός εδώ υπάρχει μόνο εις βάρος των Ελλήνων, εμείς θα λειτουργήσουμε πάνω σε αυτό το πλαίσιο. Είναι αντισυνταγματικός, λοιπόν, ο νόμος αυτός και θα διεκδικήσουν όλοι οι Έλληνες πολίτες με αυτό το ψήφισμα…</w:t>
      </w:r>
    </w:p>
    <w:p w14:paraId="0752770E" w14:textId="77777777" w:rsidR="00275A9F" w:rsidRDefault="00034DBE">
      <w:pPr>
        <w:spacing w:line="600" w:lineRule="auto"/>
        <w:ind w:firstLine="720"/>
        <w:contextualSpacing/>
        <w:jc w:val="both"/>
        <w:rPr>
          <w:rFonts w:eastAsia="Times New Roman"/>
          <w:b/>
          <w:color w:val="000000" w:themeColor="text1"/>
          <w:szCs w:val="24"/>
        </w:rPr>
      </w:pPr>
      <w:r>
        <w:rPr>
          <w:rFonts w:eastAsia="Times New Roman"/>
          <w:b/>
          <w:color w:val="000000" w:themeColor="text1"/>
          <w:szCs w:val="24"/>
        </w:rPr>
        <w:t xml:space="preserve">ΠΡΟΕΔΡΕΥΟΥΣΑ (Αναστασία Χριστοδουλοπούλου): </w:t>
      </w:r>
      <w:r>
        <w:rPr>
          <w:rFonts w:eastAsia="Times New Roman"/>
          <w:color w:val="000000" w:themeColor="text1"/>
          <w:szCs w:val="24"/>
        </w:rPr>
        <w:t>Ελάτε, κύριε συνάδελφε, ολοκληρώστε.</w:t>
      </w:r>
    </w:p>
    <w:p w14:paraId="0752770F"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ΙΩΑΝΝΗΣ ΛΑΓΟΣ: </w:t>
      </w:r>
      <w:r>
        <w:rPr>
          <w:rFonts w:eastAsia="Times New Roman"/>
          <w:color w:val="000000" w:themeColor="text1"/>
          <w:szCs w:val="24"/>
        </w:rPr>
        <w:t xml:space="preserve">Θα μπούμε σε καφενεία, σε χωριά και σε πόλεις για να ζητήσουν οι Έλληνες πολίτες αυτά τα οποία δίνετε στους λαθρομετανάστες.  </w:t>
      </w:r>
    </w:p>
    <w:p w14:paraId="07527710" w14:textId="77777777" w:rsidR="00275A9F" w:rsidRDefault="00034DBE">
      <w:pPr>
        <w:spacing w:line="600" w:lineRule="auto"/>
        <w:ind w:firstLine="720"/>
        <w:contextualSpacing/>
        <w:jc w:val="both"/>
        <w:rPr>
          <w:rFonts w:eastAsia="Times New Roman"/>
          <w:szCs w:val="24"/>
        </w:rPr>
      </w:pPr>
      <w:r>
        <w:rPr>
          <w:rFonts w:eastAsia="Times New Roman"/>
          <w:szCs w:val="24"/>
        </w:rPr>
        <w:t>Να δώσετε, λοιπόν, και στον φτωχό τον Έλληνα, που δουλεύει τόσα χρόνια, να δώσετε και στον φτωχό τον Έλληνα, τον άνεργο, που δεν έχει να βάλει το κεφάλι του κάτω από ένα κεραμίδι, να δώσετε και σε αυτόν σπίτι, να του δώσετε εκτάσεις γης και να του δώσετε χρήματα, να βγάλει την πείνα του και την ταλαιπωρία στην οποία τον έχετε βάλει.</w:t>
      </w:r>
    </w:p>
    <w:p w14:paraId="07527711" w14:textId="77777777" w:rsidR="00275A9F" w:rsidRDefault="00034DBE">
      <w:pPr>
        <w:spacing w:line="600" w:lineRule="auto"/>
        <w:ind w:firstLine="720"/>
        <w:contextualSpacing/>
        <w:jc w:val="both"/>
        <w:rPr>
          <w:rFonts w:eastAsia="Times New Roman"/>
          <w:szCs w:val="24"/>
        </w:rPr>
      </w:pPr>
      <w:r>
        <w:rPr>
          <w:rFonts w:eastAsia="Times New Roman"/>
          <w:szCs w:val="24"/>
        </w:rPr>
        <w:t>Αυτή είναι η Χρυσή Αυγή. Γι’ αυτό θα πολεμήσουμε και θα δούμε αν αυτός ο νόμος βγει αντισυνταγματικός, μετά την παρέμβαση της Χρυσής Αυγής. Και όσο να μας πολεμάτε, εμείς θα συνεχίσουμε και θα φωνάζουμε «Ελλάς Ελλήνων Χριστιανών»!</w:t>
      </w:r>
    </w:p>
    <w:p w14:paraId="07527712" w14:textId="77777777" w:rsidR="00275A9F" w:rsidRDefault="00034DBE">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07527713" w14:textId="77777777" w:rsidR="00275A9F" w:rsidRDefault="00034DBE">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Η Χούντα εδώ!</w:t>
      </w:r>
    </w:p>
    <w:p w14:paraId="07527714" w14:textId="77777777" w:rsidR="00275A9F" w:rsidRDefault="00034DBE">
      <w:pPr>
        <w:spacing w:line="600" w:lineRule="auto"/>
        <w:ind w:firstLine="720"/>
        <w:contextualSpacing/>
        <w:jc w:val="center"/>
        <w:rPr>
          <w:rFonts w:eastAsia="Times New Roman"/>
          <w:szCs w:val="24"/>
        </w:rPr>
      </w:pPr>
      <w:r>
        <w:rPr>
          <w:rFonts w:eastAsia="Times New Roman"/>
          <w:szCs w:val="24"/>
        </w:rPr>
        <w:t>(Θόρυβος στην Αίθουσα)</w:t>
      </w:r>
    </w:p>
    <w:p w14:paraId="07527715"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Ανατριχιάσαμε, κύριε Λαγέ. Πού το θυμηθήκατε αυτό τώρα; Είναι δυνατόν; Τέτοιες εκφράσεις της Χούντας μέσα στην Ελληνική Βουλή; Αυτό είναι πρωτάκουστο. Σας παρακαλώ, μην το ξανακάνετε αυτό.</w:t>
      </w:r>
    </w:p>
    <w:p w14:paraId="07527716"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Έχει ζητήσει τον λόγο η κυρία Υπουργός κ. Αχτσιόγλου. </w:t>
      </w:r>
    </w:p>
    <w:p w14:paraId="07527717" w14:textId="77777777" w:rsidR="00275A9F" w:rsidRDefault="00034DBE">
      <w:pPr>
        <w:spacing w:line="600" w:lineRule="auto"/>
        <w:ind w:firstLine="720"/>
        <w:contextualSpacing/>
        <w:jc w:val="both"/>
        <w:rPr>
          <w:rFonts w:eastAsia="Times New Roman"/>
          <w:szCs w:val="24"/>
        </w:rPr>
      </w:pPr>
      <w:r>
        <w:rPr>
          <w:rFonts w:eastAsia="Times New Roman"/>
          <w:szCs w:val="24"/>
        </w:rPr>
        <w:t>Ορίστε, κυρία Υπουργέ.</w:t>
      </w:r>
    </w:p>
    <w:p w14:paraId="07527718" w14:textId="77777777" w:rsidR="00275A9F" w:rsidRDefault="00034DBE">
      <w:pPr>
        <w:spacing w:line="600" w:lineRule="auto"/>
        <w:ind w:firstLine="720"/>
        <w:contextualSpacing/>
        <w:jc w:val="both"/>
        <w:rPr>
          <w:rFonts w:eastAsia="Times New Roman"/>
          <w:szCs w:val="24"/>
        </w:rPr>
      </w:pPr>
      <w:r>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Κυρίες και κύριοι Βουλευτές, μια σύντομη παρέμβαση θέλω να κάνω για μερικά ζητήματα που έχουν τεθεί και θα κάνω την τοποθέτησή μου πληρέστερα επί του νομοσχεδίου αύριο.</w:t>
      </w:r>
    </w:p>
    <w:p w14:paraId="0752771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Συζητείται σήμερα στην Ολομέλεια και τις προηγούμενες ημέρες στις επιτροπές ένα νομοσχέδιο που έχει αναμφισβήτητα θετικό πρόσημο και θετικές ρυθμίσεις για τους εργαζόμενους και την κοινωνία. Και νομίζω ότι αν κανείς θέλει να είναι ειλικρινής και να φύγει λίγο από την ανάγκη να κάνει έντονο αντιπολιτευτικό λόγο και να σηκώνει τους τόνους, δεν μπορεί παρά αυτό να το αποδεχτεί. Δηλαδή, ότι εδώ έχουμε ρυθμίσεις, έχουμε εκατόν είκοσι άρθρα, τα οποία έχουν καθένα από αυτά μια ουσιώδη παρέμβαση υπέρ του κόσμου της εργασίας, λύνοντας συγκεκριμένα καθημερινά πρακτικά προβλήματα, τα οποία τα έχουμε κι εμείς αποτυπώσει μετά από τις επαφές που κάναμε με τους εργαζόμενους. </w:t>
      </w:r>
    </w:p>
    <w:p w14:paraId="0752771A" w14:textId="77777777" w:rsidR="00275A9F" w:rsidRDefault="00034DBE">
      <w:pPr>
        <w:spacing w:line="600" w:lineRule="auto"/>
        <w:ind w:firstLine="720"/>
        <w:contextualSpacing/>
        <w:jc w:val="both"/>
        <w:rPr>
          <w:rFonts w:eastAsia="Times New Roman"/>
          <w:szCs w:val="24"/>
        </w:rPr>
      </w:pPr>
      <w:r>
        <w:rPr>
          <w:rFonts w:eastAsia="Times New Roman"/>
          <w:szCs w:val="24"/>
        </w:rPr>
        <w:t>Αυτά και για την παράκαμψη του κοινωνικού διαλόγου, για την οποία καταγγέλλει η Δημοκρατική Συμπαράταξη, να ενημερώσω και συζητήσεις με τους κοινωνικούς εταίρους έχουν γίνει και συζητήσεις με τα εργατικά κέντρα στη χώρα έχουν γίνει και κουβέντες με τους εργαζόμενους έχουν γίνει και την γνώμη της ΟΚΕ έχουμε ζητήσει και στην επιτροπή, όπου ακούσαμε τους κοινωνικούς εταίρους και τους διάφορους φορείς ήταν εκεί και η ΟΚΕ και κατέθεσε και τις προτάσεις της.</w:t>
      </w:r>
    </w:p>
    <w:p w14:paraId="0752771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Νομίζω, λοιπόν, ότι είναι ένα νομοσχέδιο με θετικό πρόσημο και η ιδιαίτερη πολιτική του αξία είναι ότι συνιστά το πρώτο αμιγώς προστατευτικό νομοσχέδιο του Υπουργείου Εργασίας από την αρχή της κρίσης μέχρι σήμερα. Έχει σημασία αυτό, γιατί αυτήν την περίοδο που υπάρχει μια θετική δυναμική </w:t>
      </w:r>
      <w:r>
        <w:rPr>
          <w:rFonts w:eastAsia="Times New Roman"/>
          <w:szCs w:val="24"/>
        </w:rPr>
        <w:lastRenderedPageBreak/>
        <w:t>ανάκαμψη της ελληνικής οικονομίας, γίνεται μια παρέμβαση από το Υπουργείο Εργασίας για να θεμελιώσει μερικά βασικά εργατικά δικαιώματα ή να επεκτείνει άλλα εκεί που δεν υπήρχαν, να καλύψει κενά του συστήματος σε σχέση με την αδήλωτη και την υποδηλωμένη εργασία, να δώσει περισσότερες δικλείδες ασφαλείας στους εργαζόμενους για να αντιμετωπίζουν το φαινόμενο της απλήρωτης εργασίας, να θωρακίσει καλύτερα την εργατική νομοθεσία.</w:t>
      </w:r>
    </w:p>
    <w:p w14:paraId="0752771C" w14:textId="77777777" w:rsidR="00275A9F" w:rsidRDefault="00034DBE">
      <w:pPr>
        <w:spacing w:line="600" w:lineRule="auto"/>
        <w:ind w:firstLine="720"/>
        <w:contextualSpacing/>
        <w:jc w:val="both"/>
        <w:rPr>
          <w:rFonts w:eastAsia="Times New Roman"/>
          <w:szCs w:val="24"/>
        </w:rPr>
      </w:pPr>
      <w:r>
        <w:rPr>
          <w:rFonts w:eastAsia="Times New Roman"/>
          <w:szCs w:val="24"/>
        </w:rPr>
        <w:t>Ενώ θα μπορούσαμε να συζητάμε επί των διατάξεων αυτού του νομοσχεδίου -είναι ένα πλούσιο νομοσχέδιο, έχει πολλές ρυθμίσεις και για τα άτομα με αναπηρίες, για την ενίσχυση των δικαιωμάτων τους, και στο ασφαλιστικό έχει ορισμένες διατάξεις που λύνουν πάγια προβλήματα που υπήρχαν στο ασφαλιστικό σύστημα, διευθετούν αιτήματα των συγκεκριμένων κοινωνικών ομάδων για το ασφαλιστικό-, άκουσα και πάλι από τον εισηγητή της Νέας Δημοκρατίας, όπως έγινε και κατά τη διάρκεια των επιτροπών, να επιλέγει να πηγαίνει τη συζήτηση κάπου αλλού. Δεν άκουσα για ακόμη μια φορά ούτε μια λέξη επί των άρθρων αυτού του νομοσχεδίου, επί των εκατό δέκα οκτώ άρθρων του νομοσχεδίου. Άκουσα και πάλι να πηγαίνει τη συζήτηση κάπου αλλού. Το είχα πει και στις επιτροπές ότι εγώ δεν καταλαβαίνω γιατί θεωρεί ότι τον ευνοεί να πηγαίνει τη συζήτηση στους δείκτες της ανεργίας ή στους δείκτες της απασχόλησης ή στην κουβέντα για το πακέτο Γιούνκερ και τις επενδύσεις. Εντάξει, θεωρεί ότι τον ευνοεί το να πηγαίνει τη συζήτηση εκεί.</w:t>
      </w:r>
    </w:p>
    <w:p w14:paraId="0752771D" w14:textId="77777777" w:rsidR="00275A9F" w:rsidRDefault="00034DBE">
      <w:pPr>
        <w:spacing w:line="600" w:lineRule="auto"/>
        <w:ind w:firstLine="720"/>
        <w:contextualSpacing/>
        <w:jc w:val="both"/>
        <w:rPr>
          <w:rFonts w:eastAsia="Times New Roman"/>
          <w:szCs w:val="24"/>
        </w:rPr>
      </w:pPr>
      <w:r>
        <w:rPr>
          <w:rFonts w:eastAsia="Times New Roman"/>
          <w:szCs w:val="24"/>
        </w:rPr>
        <w:t>Να πω, λοιπόν, κι εγώ δυο νούμερα από την ΕΛΣΤΑΤ για να δούμε κατά πόσο, πράγματι, ευνοεί αυτή η συζήτηση την Αξιωματική Αντιπολίτευση, να την πηγαίνει εκεί και να μην μιλάει επί των διατάξεων του νομοσχεδίου. Επί Νέας Δημοκρατίας, σύμφωνα με τα στοιχεία της ΕΛΣΤΑΤ, οι απασχολούμενοι στη χώρα μειώθηκαν κατά διακόσιες χιλιάδες.</w:t>
      </w:r>
    </w:p>
    <w:p w14:paraId="0752771E" w14:textId="77777777" w:rsidR="00275A9F" w:rsidRDefault="00034DBE">
      <w:pPr>
        <w:spacing w:line="600" w:lineRule="auto"/>
        <w:contextualSpacing/>
        <w:jc w:val="both"/>
        <w:rPr>
          <w:rFonts w:eastAsia="Times New Roman"/>
          <w:szCs w:val="24"/>
        </w:rPr>
      </w:pPr>
      <w:r>
        <w:rPr>
          <w:rFonts w:eastAsia="Times New Roman"/>
          <w:szCs w:val="24"/>
        </w:rPr>
        <w:lastRenderedPageBreak/>
        <w:t xml:space="preserve">Η Κυβέρνηση Σαμαρά δεν γνώρισε ποτέ ανεργία κάτω από το 25%. Σήμερα η ανεργία είναι στο 21,7%. Έτσι λέει η ΕΛΤΑΤ. Ισχυριζόμαστε ότι είναι εντάξει; Ισχυριζόμαστε ότι τα πράγματα είναι καλά στην αγορά εργασίας; Όχι. Η ανεργία είναι πάρα πολύ υψηλή και δουλεύουμε εντατικά για να μειώνεται διαρκώς και νομίζω ότι φέρνουμε αποτελέσματα. </w:t>
      </w:r>
    </w:p>
    <w:p w14:paraId="0752771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Αλλά ειλικρινά δεν καταλαβαίνω γιατί η Αξιωματική Αντιπολίτευση θεωρεί ότι είναι προνομιακό πεδίο να συζητάμε για τους δείκτες της ανεργίας. Το υψηλότερο θετικό ισοζύγιο, από το 2001 μέχρι σήμερα, καταγράφει η «ΕΡΓΑΝΗ», με μια αύξηση των νέων θέσεων εργασίας κατά διακόσιες εξήντα χιλιάδες, το πρώτο επτάμηνο του 2017. </w:t>
      </w:r>
    </w:p>
    <w:p w14:paraId="07527720" w14:textId="77777777" w:rsidR="00275A9F" w:rsidRDefault="00034DBE">
      <w:pPr>
        <w:spacing w:line="600" w:lineRule="auto"/>
        <w:ind w:firstLine="720"/>
        <w:contextualSpacing/>
        <w:jc w:val="both"/>
        <w:rPr>
          <w:rFonts w:eastAsia="Times New Roman"/>
          <w:szCs w:val="24"/>
        </w:rPr>
      </w:pPr>
      <w:r>
        <w:rPr>
          <w:rFonts w:eastAsia="Times New Roman"/>
          <w:szCs w:val="24"/>
        </w:rPr>
        <w:t>Για τη σύνθεση της απασχόλησης. Ακόμη μια φορά δεν κατανοώ γιατί η Αξιωματική Αντιπολίτευση θεωρεί ότι αυτοί οι δείκτες είναι ένα προνομιακό πεδίο για να κάνει εκεί την πολιτική της αντιπαράθεση. Τον Μάρτιο του 2013, πλήρης απασχόληση: 64%. Όταν παραδίδει η Νέα Δημοκρατία την κυβέρνηση η πλήρης απασχόληση ήταν στο 46%. Μια σεισμική ανατροπή στις σχέσεις μεταξύ πλήρους εργασίας και μερικής απασχόλησης. Και πάλι επιμένει να φέρνει τη συζήτηση σε αυτό το πεδίο που οι αριθμοί και η πραγματικότητα δεν την ευνοούν.</w:t>
      </w:r>
    </w:p>
    <w:p w14:paraId="07527721" w14:textId="77777777" w:rsidR="00275A9F" w:rsidRDefault="00034DBE">
      <w:pPr>
        <w:spacing w:line="600" w:lineRule="auto"/>
        <w:ind w:firstLine="720"/>
        <w:contextualSpacing/>
        <w:jc w:val="both"/>
        <w:rPr>
          <w:rFonts w:eastAsia="Times New Roman"/>
          <w:szCs w:val="24"/>
        </w:rPr>
      </w:pPr>
      <w:r>
        <w:rPr>
          <w:rFonts w:eastAsia="Times New Roman"/>
          <w:szCs w:val="24"/>
        </w:rPr>
        <w:t>Κύριε Πρόεδρε, ζητώ συγγνώμη, αλλά δεν θα με φτάσουν τα έξι λεπτά.</w:t>
      </w:r>
    </w:p>
    <w:p w14:paraId="07527722"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Ξαναλέω, αυτήν τη στιγμή η κατάσταση στην αγορά εργασίας είναι τέτοια που χρειάζεται περαιτέρω παρέμβαση, γιατί όντως οι σχέσεις μερικής απασχόλησης είναι πολύ υψηλές, είναι σχεδόν το μισό των νέων προσλήψεων και χρειάζεται δουλειά, αλλά δεν νομίζω ότι η Αξιωματική Αντιπολίτευση έχει, πραγματικά, οποιοδήποτε περιθώριο στο να κάνει την αντιπολιτευτική της γραμμή πάνω σε αυτούς τους δείκτες. </w:t>
      </w:r>
    </w:p>
    <w:p w14:paraId="07527723"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Το ίδιο και για τους μισθούς. Οι μισθοί τους οποίους καταγγέλλετε είναι οι μισθοί που δημιουργήσατε. Σας το είπα και στις επιτροπές. Οι μισθοί που καταγγέλλετε είναι οι μισθοί που δημιουργήσατε. Με την πράξη Υπουργικού Συμβουλίου του 2012 ο κατώτατος μισθός έπεσε στα 586 ευρώ. Μέσα σε μια νύχτα με νομοθετική παρέμβαση έπεσε στα 586 ευρώ -510 για τους νέους- κάτω από τον μέσο μισθό για μερική απασχόληση που επικρατούσε εκείνη την περίοδο. Και θεωρείτε ότι μπορείτε να καταγγέλλετε εσείς αυτήν την Κυβέρνηση για τους μισθούς. </w:t>
      </w:r>
    </w:p>
    <w:p w14:paraId="0752772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Τα στοιχεία της ΕΛΣΤΑΤ, λοιπόν, ξανά, δείχνουν ότι τα προηγούμενα χρόνια υπήρχε μια δραματική πτώση των μισθών, ποσοστιαία -είχα αναφερθεί στα νούμερα στις επιτροπές, δεν θέλω να το ξανακάνω- και ότι αυτήν τη στιγμή είμαστε σε μια σταθεροποίηση. Ξαναλέω, οι μισθοί είναι χαμηλοί, χρειάζεται πολλή δουλειά να γίνει κι εκεί και νομίζω ότι τα δεδομένα τα οικονομικά όπως αρχίζουν και παρουσιάζονται για το 2017, δείχνουν μια τάση ανάκαμψης. Χρειάζεται χρόνος και συγκεντρωμένη προσπάθεια. Αλλά ειλικρινά δεν καταλαβαίνω γιατί θεωρείτε ότι είναι προνομιακό σας πεδίο οι δείκτες αυτοί. </w:t>
      </w:r>
    </w:p>
    <w:p w14:paraId="0752772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Ύστερα ακούω την κουβέντα με το πακέτο Γιούνκερ. Για να συνεννοούμαστε. Η Ελλάδα βρίσκεται στις πρώτες θέσεις μεταξύ των χωρών της Ευρωπαϊκής Ένωσης στην αξιοποίηση πόρων του πακέτου Γιούνκερ. Το 2016 έχουμε ρεκόρ συμφωνιών χρηματοδότησης προς την Ελλάδα από την Ευρωπαϊκή Τράπεζα Επενδύσεων. Οι ξένες άμεσες επενδύσεις το 2016 ανήλθαν σε 2,9 δισεκατομμύρια σημειώνοντας υψηλό επταετίας και 1 δισ. μόνο για το πρώτο τρίμηνο του 2017, θα είναι, όμως, καλύτερα στη συνέχεια. </w:t>
      </w:r>
    </w:p>
    <w:p w14:paraId="07527726"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Στο πρόγραμμα δημοσίων επενδύσεων, για πρώτη φορά μετά από πολλά χρόνια, έχουμε μια αύξηση σημαντική του προϋπολογισμού του και θα γίνει επεκτατικό για το 2018. Το 2017 με 2018 προβλέπεται αύξηση 1 δισεκατομμύριο. </w:t>
      </w:r>
    </w:p>
    <w:p w14:paraId="0752772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Νομίζω ότι είναι πραγματικά μη ευνοϊκό –και προσέχω κάθε λέξη που χρησιμοποιώ- για έναν χώρο που βρέθηκε πίσω από τη μεγάλη κρίση αποεπένδυσης, που σημειώθηκε στη χώρα -την περίοδο 2009-2014 οι ιδιωτικές επενδύσεις μειώθηκαν κατά 67%- να εγκαλεί αυτήν την Κυβέρνηση για τους ρυθμούς της ανάπτυξης και για τον τρόπο που αντιμετωπίζει τις επενδύσεις. </w:t>
      </w:r>
    </w:p>
    <w:p w14:paraId="0752772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Νομίζω ότι προσπαθείτε να επιβεβαιώσετε τη νεοφιλελεύθερη λογική ότι οι επενδύσεις έρχονται μόνο αν μειώνεις τους φορολογικούς συντελεστές στις μεγάλες επιχειρήσεις ή αν συμπιέζεις το εργατικό κόστος. Η πραγματικότητα, όμως, σας διαψεύδει, διότι η κρίση αποεπένδυσης σημειώθηκε, ακριβώς, τα αμέσως προηγούμενα χρόνια, την περίοδο 2009-2014. Δεν καταλαβαίνω γιατί θεωρείτε ότι αυτό είναι το προνομιακό σας πεδίο και δεν καταλαβαίνω γιατί επιλέγετε να πηγαίνετε τη μπάλα στην εξέδρα και να μην συζητάμε για τις ρυθμίσεις αυτού του νομοσχεδίου. </w:t>
      </w:r>
    </w:p>
    <w:p w14:paraId="0752772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Ύστερα, η δεύτερη γραμμή κριτικής που άκουσα είναι ότι αυτό το νομοσχέδιο είναι νομοσχέδιο επικοινωνιακό, νομοσχέδιο που έρχεται να γεμίσει το καλάθι του Πρωθυπουργού για την έκθεση, νομοσχέδιο που είναι ένα φύλλο συκής ή προπέτασμα καπνού. Κάθε μια ρύθμιση αυτού του νομοσχεδίου έχει τις ιστορίες δεκάδων χιλιάδων εργαζομένων, που βίωσαν ότι ακόμη και τα αυτονόητα αμφισβητήθηκαν. </w:t>
      </w:r>
    </w:p>
    <w:p w14:paraId="0752772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εργαζόμενοι που δούλεψαν υπερωριακά και δεν δηλώθηκαν οι υπερωρίες τους και δεν πληρώθηκαν τις υπερωρίες τους, εργαζόμενοι που δούλεψαν και δεν αμείφθηκαν, που έμειναν απλήρωτοι για μήνες και εγκλωβίστηκαν σε μια επιχείρηση που δεν τους πληρώνει, που διεκδίκησαν να πάρουν μια αποζημίωση απόλυσης, όπως δικαιούνταν, και δεν μπόρεσαν να την πάρουν. Πίσω από κάθε μία από τις ρυθμίσεις αυτού του νομοσχεδίου βρίσκεται μια παρέμβαση η οποία θα τους βοηθήσει στην καθημερινότητά τους. Είναι οι ιστορίες δεκάδων χιλιάδων εργαζομένων που από την αμέσως επόμενη μέρα η ζωή τους θα γίνει καλύτερη με την ψήφιση αυτού του νόμου.</w:t>
      </w:r>
    </w:p>
    <w:p w14:paraId="0752772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Δεν ισχυρίζομαι, δεν ισχυρίστηκα ποτέ, ότι αυτό το νομοσχέδιο τα λύνει όλα. Είναι ένα στοχευμένο νομοσχέδιο, που προσπαθεί να καλύψει τα προβλήματα που αφορούν την αγορά εργασίας για την αδήλωτη, την απλήρωτη και την υποδουλωμένη εργασία, αλλά σε αυτούς τους τρεις τομείς, με τις παρεμβάσεις που κάνει, θα βελτιωθεί η καθημερινότητα των εργαζομένων την επόμενη μέρα.</w:t>
      </w:r>
    </w:p>
    <w:p w14:paraId="0752772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Νομίζω ότι όλοι οι Βουλευτές, που είναι σε αυτήν την Αίθουσα αυτό οφείλουν να απαντήσουν, όταν καλούνται να τοποθετηθούν ή να ψηφίσουν επί του νομοσχεδίου, με όλη την κριτική που γίνεται για το συνολικό πολιτικό πλαίσιο. Οφείλουν, όμως, στο τέλος να απαντήσουν αν κάθε μία από αυτές τις ρυθμίσεις βοηθά τον κόσμο της εργασίας και αν θεωρούν ότι οι ίδιοι αν πρέπει ή δεν πρέπει, με την ψήφο τους, να υποστηρίξουν μια τέτοια ρύθμιση για τη βελτίωση της καθημερινότητας των ανθρώπων.</w:t>
      </w:r>
    </w:p>
    <w:p w14:paraId="0752772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752772E"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72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Λοβέρδος για δύο λεπτά.</w:t>
      </w:r>
    </w:p>
    <w:p w14:paraId="0752773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Δεν είχαμε σκοπό, κυρία Πρόεδρε, να πάρουμε τον λόγο. Η ομιλία η δική μας είχε οριστεί για αύριο το πρωί, το έχουμε δηλώσει στο Προεδρείο, αλλά είναι πραγματικά προκλητικό να έρχεται μέλος της Κυβέρνησης αυτής, η Υπουργός πριν από λίγο, και να παραινεί το Σώμα να επιδείξει ειλικρίνεια στην κριτική αντιμετώπιση του σχεδίου νόμου.</w:t>
      </w:r>
    </w:p>
    <w:p w14:paraId="0752773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ο κατ’ επάγγελμα ψεύτης, αυτός ο οποίος δηλώνει ότι εγώ είπα τα πράγματα που είπα γιατί απατήθηκα σε πολιτικό επίπεδο, αυτός που βάζει τα θέματα αν ο Ανδρέας Παπανδρέου ήταν ψεύτης ή όχι, για να συγκριθεί με αυτόν, αυτός που ομολογεί ότι είναι ψεύτης, γιατί λέει «ψεύτης, αλλά όχι κλέφτης», αυτός να μας δίδει εδώ πολιτικές συμβουλές περί ειλικρίνειας. </w:t>
      </w:r>
    </w:p>
    <w:p w14:paraId="0752773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Ξεκινάει να αναπτύσσει τα επιχειρήματά της η αρμόδια Υπουργός λέγοντας ακόμη ένα ψέμα. Υπάρχει –λέει- η γνώμη της ΟΚΕ κατατεθειμένη στα Πρακτικά. Όταν γνωμοδοτεί η ΟΚΕ, η Οικονομική και Κοινωνική Επιτροπή, γνωμοδοτεί πριν έρθει το σχέδιο νόμου στη Βουλή. Συντάσσει έκθεση, την έκθεση αυτή τη συζητά με το Υπουργείο σε ανοιχτή διαδικασία με τους φορείς παρόντες και μετά συνεχίζεται η διαδικασία προς τη Βουλή. Είναι μια πολύ σημαντική φάση για τα θέματα αυτά προ-κοινοβουλευτικής νομοθετικής διαδικασίας. Κάτι τέτοιο δεν υπάρχει. Τα Πρακτικά τα οποία συνοδεύουν το παρόν σχέδιο νόμου το αποδεικνύουν. </w:t>
      </w:r>
    </w:p>
    <w:p w14:paraId="0752773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Ακόμη, είναι δυνατόν να κάνεις μια πολιτική περικοπών -γιατί αυτό είναι το πλαίσιο του Υπουργείου- στις κύριες και επικουρικές συντάξεις, να εξαφανίζεις το ΕΚΑΣ και να έχεις το θράσος να κάνεις λόγο περί ειλικρίνειας, ενώ άλλα έχεις υποσχεθεί, και εδώ στη Βουλή να εμφανίζεις διατάξεις οι οποίες, </w:t>
      </w:r>
      <w:r>
        <w:rPr>
          <w:rFonts w:eastAsia="Times New Roman" w:cs="Times New Roman"/>
          <w:szCs w:val="24"/>
        </w:rPr>
        <w:lastRenderedPageBreak/>
        <w:t>στον μεγαλύτερο βαθμό τους, δεν προσφέρουν αυτά τα οποία μας λέτε εδώ. Είναι δυνατόν να τις εμφανίζεις ως διατάξεις, όπως είπε ο Υπουργός Οικονομικών, που είναι το ένα βήμα προς την έξοδο από τα μνημόνια;</w:t>
      </w:r>
    </w:p>
    <w:p w14:paraId="0752773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εμάς είστε ένα πράγμα. Όσα λέγατε προ των εκλογών, και του Σεπτεμβρίου και του Ιανουαρίου του 2015, και όσα λέτε μετά, είστε ένα πράγμα, ένα πολιτικό υποκείμενο, που είναι αδύνατον να το εντάξει κανείς στη ευρωπαϊκή πολιτική γεωγραφία. Είστε ένα υποκείμενο, που μόνο να δημαγωγεί ξέρει, μόνο να λέει ψέματα ξέρει και μόνο να μιλάει για κατώτατο μισθό των 751 ευρώ και να κάνει αυτά που έχει κάνει σήμερα, να έχει εξαφανίσει δηλαδή το ΕΚΑΣ.</w:t>
      </w:r>
    </w:p>
    <w:p w14:paraId="0752773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Λοβέρδο, ολοκληρώστε.</w:t>
      </w:r>
    </w:p>
    <w:p w14:paraId="0752773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Κι εσείς, κυρία Υπουργέ, παραινείτε τους Βουλευτές του Σώματος με διάφορα και ήρθατε εδώ να διορθώσετε τα όσα είπε ο Υπουργός σας ο κ. Φλαμπουράρης την Κυριακή για το πακέτο Γιούνκερ και να κάνετε κριτική στην κριτική, που σας ασκήθηκε, εμφανίζοντας άλλη εικόνα από αυτήν που εμφάνισε ο ίδιος την Κυριακή το πρωί και που ήταν ένα ακόμη ράπισμα για την Κυβέρνησή σας.</w:t>
      </w:r>
    </w:p>
    <w:p w14:paraId="0752773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Ήρθατε εδώ εσείς προσωπικά να μας πείτε διάφορα; Εγώ έχω να διαβάσω -και με αυτό κλείνω, κυριά Πρόεδρε- μια αποστροφή μιας ομιλίας σας: Το δίκαιο, λέει, το φτιάχνουν οι λαοί, όχι οι τεχνοκράτες της τρόικα. Αυτοί έχουν καταργήσει δικαιώματα, γιατί ήμασταν με σκυφτό κεφάλι. Κατάργηση μνημονίου θα είναι η πρώτη πράξη της αριστερής κυβέρνησης, κατάργηση του ΕΝΦΙΑ, επαναφορά του κατώτατου μισθού στα 751. Και επί των ημερών σας, είτε ως συμβούλου Υπουργού είτε ως Υπουργού, </w:t>
      </w:r>
      <w:r>
        <w:rPr>
          <w:rFonts w:eastAsia="Times New Roman"/>
          <w:szCs w:val="24"/>
        </w:rPr>
        <w:lastRenderedPageBreak/>
        <w:t>έχουν γίνει οι μεγαλύτερες περικοπές από την πρώτη στιγμή της κρίσης και τα υπόλοιπα έξι, επτά χρόνια. Έχετε μειωμένη αξιοπιστία για αυτό να απευθύνεστε στο Σώμα με περισσότερη προσοχή.</w:t>
      </w:r>
    </w:p>
    <w:p w14:paraId="07527738"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Λοβέρδο, θα τα πείτε αύριο πολύ πιο συμπυκνωμένα.</w:t>
      </w:r>
    </w:p>
    <w:p w14:paraId="07527739" w14:textId="77777777" w:rsidR="00275A9F" w:rsidRDefault="00034DBE">
      <w:pPr>
        <w:spacing w:line="600" w:lineRule="auto"/>
        <w:ind w:firstLine="720"/>
        <w:contextualSpacing/>
        <w:jc w:val="both"/>
        <w:rPr>
          <w:rFonts w:eastAsia="Times New Roman"/>
          <w:szCs w:val="24"/>
        </w:rPr>
      </w:pPr>
      <w:r>
        <w:rPr>
          <w:rFonts w:eastAsia="Times New Roman"/>
          <w:szCs w:val="24"/>
        </w:rPr>
        <w:t>Ο κ. Καραθανασόπουλος έχει τον λόγο για δύο λεπτά.</w:t>
      </w:r>
    </w:p>
    <w:p w14:paraId="0752773A" w14:textId="77777777" w:rsidR="00275A9F" w:rsidRDefault="00034DBE">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Να δεχτώ, κυρία Υπουργέ, την καλή σας πρόθεση, ότι θέλετε να έχει ένα θετικό πρόσημο το νομοσχέδιο. </w:t>
      </w:r>
    </w:p>
    <w:p w14:paraId="0752773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Εγώ, όμως, να βάλω ορισμένα ερωτήματα. </w:t>
      </w:r>
    </w:p>
    <w:p w14:paraId="0752773C" w14:textId="77777777" w:rsidR="00275A9F" w:rsidRDefault="00034DBE">
      <w:pPr>
        <w:spacing w:line="600" w:lineRule="auto"/>
        <w:ind w:firstLine="720"/>
        <w:contextualSpacing/>
        <w:jc w:val="both"/>
        <w:rPr>
          <w:rFonts w:eastAsia="Times New Roman"/>
          <w:szCs w:val="24"/>
        </w:rPr>
      </w:pPr>
      <w:r>
        <w:rPr>
          <w:rFonts w:eastAsia="Times New Roman"/>
          <w:szCs w:val="24"/>
        </w:rPr>
        <w:t>Ερώτημα πρώτον: Όταν υπάρχει η διευθέτηση του χρόνου εργασίας και κάποιος μπορεί να απασχολείται σήμερα πέντε ώρες, αύριο δέκα, μεθαύριο τρεις, γιατί δεν γίνεται σε εβδομαδιαία βάση σταθερός χρόνος εργασίας, τότε πώς θα καλυφθούν οι υπερωρίες για να ζητήσει κάποιος την πληρωμή των υπερωριών; Ερώτημα πρώτον.</w:t>
      </w:r>
    </w:p>
    <w:p w14:paraId="0752773D" w14:textId="77777777" w:rsidR="00275A9F" w:rsidRDefault="00034DBE">
      <w:pPr>
        <w:spacing w:line="600" w:lineRule="auto"/>
        <w:ind w:firstLine="720"/>
        <w:contextualSpacing/>
        <w:jc w:val="both"/>
        <w:rPr>
          <w:rFonts w:eastAsia="Times New Roman"/>
          <w:szCs w:val="24"/>
        </w:rPr>
      </w:pPr>
      <w:r>
        <w:rPr>
          <w:rFonts w:eastAsia="Times New Roman"/>
          <w:szCs w:val="24"/>
        </w:rPr>
        <w:t>Ερώτημα δεύτερον: Όταν διατηρείται το απαράδεκτο καθεστώς ότι για ένα χρόνο θα είναι δοκιμαστικά ο εργαζόμενος, άρα εάν μέσα σε αυτόν τον ένα χρόνο απολυθεί δεν θα έχει δικαίωμα αποζημίωσης, τι να διεκδικήσει;</w:t>
      </w:r>
    </w:p>
    <w:p w14:paraId="0752773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Ερώτημα τρίτον: Μιλάτε για την καθυστέρηση της καταβολής των δεδουλευμένων και σας έχουμε πει παραδείγματα εδώ πέρα, τα οποία υπάρχουν πάρα πολλά. </w:t>
      </w:r>
      <w:r>
        <w:rPr>
          <w:rFonts w:eastAsia="Times New Roman"/>
          <w:szCs w:val="24"/>
          <w:lang w:val="en-US"/>
        </w:rPr>
        <w:t>Ledra</w:t>
      </w:r>
      <w:r>
        <w:rPr>
          <w:rFonts w:eastAsia="Times New Roman"/>
          <w:szCs w:val="24"/>
        </w:rPr>
        <w:t xml:space="preserve"> </w:t>
      </w:r>
      <w:r>
        <w:rPr>
          <w:rFonts w:eastAsia="Times New Roman"/>
          <w:szCs w:val="24"/>
          <w:lang w:val="en-US"/>
        </w:rPr>
        <w:t>Marriot</w:t>
      </w:r>
      <w:r>
        <w:rPr>
          <w:rFonts w:eastAsia="Times New Roman"/>
          <w:szCs w:val="24"/>
        </w:rPr>
        <w:t>: Από πού θα πάρουν αυτοί λεφτά; Θα κινηθούν να πάρουν δικαστική διαταγή απέναντι σε ποιόν; Σε κάποιους οι οποίοι είναι μέτοχοι μια ανώνυμης εταιρείας που είναι άγνωστη, γιατί είναι ανώνυμες οι μετοχές;</w:t>
      </w:r>
    </w:p>
    <w:p w14:paraId="0752773F"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Επί της ουσίας αυτό το οποίο βάζετε, στρέφεται απέναντι σε μια προσωπική επιχείρηση, σε μια ομόρρυθμη εταιεία., σε μια ετερρόρυθμη εταίρεια. Ουσιαστικά με μία τέτοια διάταξη κυνηγάτε τους μικρούς που δεν πληρώνουν με αυτόν τον τρόπο, τους επαγγελματίες, τους εμπόρους, τους μικροβιοτέχνες, που είναι φυσικά πρόσωπα ως ιδιοκτήτες και μπορεί ο άλλος για ένα φυσικό πρόσωπο να βγάλει διαταγή. Για μια ανώνυμη εταιρεία, που είναι </w:t>
      </w:r>
      <w:r>
        <w:rPr>
          <w:rFonts w:eastAsia="Times New Roman"/>
          <w:szCs w:val="24"/>
          <w:lang w:val="en-US"/>
        </w:rPr>
        <w:t>offshore</w:t>
      </w:r>
      <w:r>
        <w:rPr>
          <w:rFonts w:eastAsia="Times New Roman"/>
          <w:szCs w:val="24"/>
        </w:rPr>
        <w:t xml:space="preserve"> από πίσω, απέναντι σε ποιόν θα κινηθεί και θα στραφεί όταν δεν περιλαμβάνετε τους μετόχους της εταιρείας, αυτούς που πρέπει να λογοδοτήσουν και πολύ δε περισσότερο που τους απαλείψατε και από τα ασφαλιστικά όταν χρωστάει κανείς;</w:t>
      </w:r>
    </w:p>
    <w:p w14:paraId="07527740" w14:textId="77777777" w:rsidR="00275A9F" w:rsidRDefault="00034DBE">
      <w:pPr>
        <w:spacing w:line="600" w:lineRule="auto"/>
        <w:ind w:firstLine="720"/>
        <w:contextualSpacing/>
        <w:jc w:val="both"/>
        <w:rPr>
          <w:rFonts w:eastAsia="Times New Roman"/>
          <w:szCs w:val="24"/>
        </w:rPr>
      </w:pPr>
      <w:r>
        <w:rPr>
          <w:rFonts w:eastAsia="Times New Roman"/>
          <w:szCs w:val="24"/>
        </w:rPr>
        <w:t>Από αυτήν την άποψη, λοιπόν, λέμε ότι μπορεί να έχετε αυτές τις θετικές διαθέσεις, αλλά όταν διατηρείτε ένα τέτοιο αντεργατικό πλαίσιο, όλα αυτά αποτελούν λόγια του αέρα επί της ουσίας και δεν έχουν κανένα πρακτικό αποτέλεσμα.</w:t>
      </w:r>
    </w:p>
    <w:p w14:paraId="07527741" w14:textId="77777777" w:rsidR="00275A9F" w:rsidRDefault="00034DBE">
      <w:pPr>
        <w:spacing w:line="600" w:lineRule="auto"/>
        <w:ind w:firstLine="720"/>
        <w:contextualSpacing/>
        <w:jc w:val="both"/>
        <w:rPr>
          <w:rFonts w:eastAsia="Times New Roman"/>
          <w:szCs w:val="24"/>
        </w:rPr>
      </w:pPr>
      <w:r>
        <w:rPr>
          <w:rFonts w:eastAsia="Times New Roman"/>
          <w:szCs w:val="24"/>
        </w:rPr>
        <w:t>Ευχαριστώ πολύ, κυρία Πρόεδρε.</w:t>
      </w:r>
    </w:p>
    <w:p w14:paraId="07527742" w14:textId="77777777" w:rsidR="00275A9F" w:rsidRDefault="00034DBE">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Ευχαριστούμε και για την τήρηση του χρόνου.</w:t>
      </w:r>
    </w:p>
    <w:p w14:paraId="07527743" w14:textId="77777777" w:rsidR="00275A9F" w:rsidRDefault="00034DBE">
      <w:pPr>
        <w:spacing w:line="600" w:lineRule="auto"/>
        <w:ind w:firstLine="720"/>
        <w:contextualSpacing/>
        <w:jc w:val="both"/>
        <w:rPr>
          <w:rFonts w:eastAsia="Times New Roman"/>
          <w:b/>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szCs w:val="24"/>
        </w:rPr>
        <w:t>Κυρία Πρόεδρε, θα ήθελα τον λόγο.</w:t>
      </w:r>
    </w:p>
    <w:p w14:paraId="07527744" w14:textId="77777777" w:rsidR="00275A9F" w:rsidRDefault="00034DBE">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κυρία Αχτσιόγλου, έχετε τον λόγο. </w:t>
      </w:r>
    </w:p>
    <w:p w14:paraId="07527745"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szCs w:val="24"/>
        </w:rPr>
        <w:t xml:space="preserve">Θα ήθελα να απαντήσω στον Βουλευτή του ΚΚΕ. </w:t>
      </w:r>
    </w:p>
    <w:p w14:paraId="07527746"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Δεν νομίζω ότι είναι σωστό να μιλάτε μόνο περί διαθέσεων και όχι περί ουσίας. Εκτιμώ ότι είστε σε θέση να καταλάβετε κάθε μια από αυτές τις ρυθμίσεις γιατί βοηθά τον εργαζόμενο. Μέχρι χθες ο εργαζόμενος σπάνια μπορούσε να βγάλει μια διαταγή πληρωμής για οφειλόμενους μισθούς και το γνωρίζετε αυτό. Και νομίζω ότι το γνωρίζει και ο κ. Λοβέρδος αυτό, παρ’ ότι πριν έκανε μια τοποθέτηση για την ανακοπή. Μέχρι χθες πολύ δύσκολα βγάζαμε διαταγή πληρωμής για οφειλόμενους μισθούς, το να μπορεί, δηλαδή ,να εκτελέσει σε βάρος της περιουσίας του εργοδότη φυσικού προσώπου ή νομικού προσώπου, όχι στις ανώνυμες εταιρείες. Έτσι είναι πράγματι. Όχι στις ανώνυμες εταιρείες. Και θα εξηγήσω το γιατί.</w:t>
      </w:r>
    </w:p>
    <w:p w14:paraId="0752774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Με τη διάταξη που φέρνουμε, αυτό καθίσταται πλέον πάρα πολύ ευχερές. Είναι ορατό. Μπορεί ο δικαστής να βγάλει κατευθείαν έναν εκτελεστό τίτλο προς όφελος του εργαζομένου. Αυτή η δυνατότητα δεν υπήρχε μέχρι χθες και είναι ένα εργαλείο που δίνεται στον εργαζόμενο. </w:t>
      </w:r>
    </w:p>
    <w:p w14:paraId="0752774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Μέχρι χθες οι υπερωρίες δεν δηλώνονταν πριν από το ωράριο ηλεκτρονικά. Κρατούνταν διπλά, τριπλά βιβλία, δήλωναν υπερωρίες ανάλογα με το αν περνούσε ο έλεγχος ή δεν περνούσε. και το ξέρετε ότι αδήλωτη υπερωρία είναι απλήρωτη υπερωρία. Τώρα θα υποχρεούνται να τις δηλώνουν εκ των προτέρων, θα γίνεται έλεγχος, θα υπάρχει ηλεκτρονική αναγγελία. Αυτό δεν μπορεί παρά να είναι προς όφελος των εργαζομένων. </w:t>
      </w:r>
    </w:p>
    <w:p w14:paraId="0752774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Μέχρι χθες δεν υπήρχαν κανόνες στα οικοδομικά έργα. Δεν δηλώνονταν οι εργαζόμενοι πουθενά στα οικοδομικά έργα. Μπαίνουν κανόνες στα οικοδομικά έργα. Θα αρχίσουν οι άνθρωποι να δηλώνονται, τα ωράρια τους, να τα πληρώνονται αυτά και αυτό δεν μπορεί παρά να είναι προς όφελος των εργαζομένων. </w:t>
      </w:r>
    </w:p>
    <w:p w14:paraId="0752774A"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Εκεί, λοιπόν, πήγαινε η τοποθέτησή μου. Δεν ισχυρίζομαι ότι τα λύνουμε όλα. Υπάρχει ένα δεδομένο πλαίσιο. Το είπαμε και στις επιτροπές. Και θα μπορούσαν να γίνουν και άλλα πολλά στο Εργατικό Δίκαιο για να ξανασταθεί στα πόδια του σιγά - σιγά και να είναι όσο προστατευτικό πρέπει να είναι. Κάθε μια, όμως, από αυτές τις ρυθμίσεις λύνει συγκεκριμένα προβλήματα.</w:t>
      </w:r>
    </w:p>
    <w:p w14:paraId="0752774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 ρύθμιση για την οικειοθελή αποχώρηση: Μέχρι χθες -το ξέρετε, είμαι βέβαιη γι’ αυτό- πάρα πολύ συχνά αιφνιδιάζονταν οι εργαζόμενοι που φαίνονταν ξαφνικά ότι δήθεν έχουν αποχωρήσει οικειοθελώς από την εργασία τους, ενώ στην πραγματικότητα τους είχαν απολύσει. Αυτή τη στιγμή καλύπτεται με τη ρύθμιση που φέρνουμε αυτό το ζήτημα και δεν μπορεί παρά να είναι προς όφελος του εργαζομένου. </w:t>
      </w:r>
    </w:p>
    <w:p w14:paraId="0752774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Νομίζω ότι αξίζει να δείτε ξανά κάθε μία απ’ αυτές τις ρυθμίσεις που έχουν παρεμβαίνουν θετικά στην καθημερινότητα των εργαζομένων.</w:t>
      </w:r>
    </w:p>
    <w:p w14:paraId="0752774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τις ανώνυμες εταιρείες, πράγματι, υπάρχει ολόκληρο εταιρικό δίκαιο από πίσω, το οποίο έχει μια διαφορετική δομή για την ευθύνη των προσώπων του διοικητικού συμβουλίου μιας ανώνυμης εταιρείας. Δεν θα μπορούσε να λυθεί με μια ρύθμιση τώρα αυτό το ζήτημα. Θα συνεπαγόταν συνολική αλλαγή της ευθύνης της ανώνυμης εταιρείας. Χρειάζεται περαιτέρω εξέταση για να δούμε τι γίνεται σε αυτές τις περιπτώσεις. Δεν ισχυρίστηκα ότι επιλύεται με το συγκεκριμένο νομοσχέδιο αυτό το ζήτημα.</w:t>
      </w:r>
    </w:p>
    <w:p w14:paraId="0752774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752774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Κυρία Πρόεδρε, παρακαλώ τον λόγο. </w:t>
      </w:r>
    </w:p>
    <w:p w14:paraId="0752775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Καραθανασόπουλε, δεν θα κάνουμε διάλογο. </w:t>
      </w:r>
    </w:p>
    <w:p w14:paraId="0752775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Για ένα λεπτό, κυρία Πρόεδρε. Δεν θα ξαναπάρω τον λόγο. </w:t>
      </w:r>
    </w:p>
    <w:p w14:paraId="0752775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 </w:t>
      </w:r>
    </w:p>
    <w:p w14:paraId="0752775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Είπατε για τις υπερωρίες. Για τη διευθέτηση του χρόνου εργασίας δεν μιλήσατε, κυρία Υπουργέ και δυστυχώς, το επιβεβαιώνετε. Όταν υπάρχει αυτή η απελευθέρωση της διευθέτησης του χρόνου εργασίας, για ποιες υπερωρίες μιλάμε; Ένα το κρατούμενο.</w:t>
      </w:r>
    </w:p>
    <w:p w14:paraId="0752775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μας επιβεβαιώσατε και στο ζήτημα για τις ανώνυμες εταιρείες ότι δεν μπορεί να στραφεί απέναντι σε μετόχους και στις περιουσίες των μετόχων. Άρα, στρέφεστε απέναντι σε πολύ μικρές επιχειρήσεις και όχι στις πολύ μεγάλες με αυτήν τη διάταξη την οποία φέρνετε. </w:t>
      </w:r>
    </w:p>
    <w:p w14:paraId="0752775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αν θέλατε να προστατεύσετε πραγματικά αυτούς που τους χρωστάνε δεδουλευμένα, θα έπρεπε να δεχθείτε την τροπολογία την οποία φέραμε, που λέμε ότι προηγούνται στην εκκαθάριση οι μισθοί, τα δεδουλευμένα των εργαζομένων και όχι πρώτα οι τράπεζες, μετά τα ασφαλιστικά ταμεία, η εφορία και στο τέλος ό,τι μείνει οι εργαζόμενοι. Αλλάξτε τον Πτωχευτικό Κώδικα. Γιατί δεν τον αλλάζετε, αν θέλετε πραγματικά να πάρει κάτι ο εργαζόμενος από τα δεδουλευμένα που του οφείλονται; Διότι ξέρετε πολύ καλά ότι πολλές εταιρείες κηρύσσουν πτώχευση, όπως θα κάνουν τώρα στα πρακτορεία διανομής του Τύπου και ο εργαζόμενος δεν πρόκειται να πάρει τίποτα. </w:t>
      </w:r>
    </w:p>
    <w:p w14:paraId="0752775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Επανερχόμεθα στην κανονική σειρά. </w:t>
      </w:r>
    </w:p>
    <w:p w14:paraId="0752775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Μηταράκης για επτά λεπτά. </w:t>
      </w:r>
    </w:p>
    <w:p w14:paraId="0752775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Ευχαριστώ, κυρία Πρόεδρε.</w:t>
      </w:r>
    </w:p>
    <w:p w14:paraId="0752775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άκουσα το σχόλιό σας σχετικά με την επιλογή του εισηγητή της Νέας Δημοκρατίας να τοποθετηθεί στη μεγάλη εικόνα. Μετά την παρέμβασή σας, όμως, είναι εμφανές ότι καλά έπραξε. Διότι το μεγαλύτερο πρόβλημα αυτή τη στιγμή στην ελληνική αγορά εργασίας είναι ο υψηλότατος βαθμός ανεργίας και το δικό σας νομοσχέδιο, με τα εκατόν είκοσι άρθρα, ουσιαστικά δεν συμβάλει στη μείωση της ανεργίας, δεν δημιουργεί ούτε μία νέα θέση εργασίας. Και τελικά αυτά τα μεγάλα ζητήματα είναι που πρέπει να συζητήσουμε στη Βουλή. </w:t>
      </w:r>
    </w:p>
    <w:p w14:paraId="0752775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Τις τελευταίες μέρες γινόμαστε μάρτυρες μιας όψιμης επίθεσης φιλίας του Πρωθυπουργού στις επιχειρήσεις και στην επιχειρηματικότητα. Καθυστερημένο και προσχηματικό το ενδιαφέρον. Και λέω «προσχηματικό», γιατί μόνο στα λόγια στηρίζετε τις επενδύσεις. Οι πράξεις σας λένε ακριβώς το αντίθετο. Οι επενδύσεις έκαναν βουτιά κατά 17%, σύμφωνα με τα τελευταία στοιχεία της ΕΛΣΤΑΤ. Η αναιμική αύξηση του ΑΕΠ κατά μόνο 0,8% -κάτω από τον δικό σας στόχο, κάτω από τον στόχο του προϋπολογισμού- στηρίχθηκε τελικά στην κατανάλωση και όχι στη δημιουργία νέων θέσεων εργασίας, όχι στις νέες επενδύσεις. Και η κατανάλωση αυτή, βέβαια, δεν είναι αποτέλεσμα κάποιας αύξησης των εισοδημάτων, αλλά αντίθετα, από τα στοιχεία που έχουμε, φαίνεται ότι οι Έλληνες «τρώνε» από τα έτοιμα, «τρώνε» από τις αποταμιεύσεις τους. </w:t>
      </w:r>
    </w:p>
    <w:p w14:paraId="0752775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Στα δικά σας μάτια -να μιλήσω μόνο για τις τελευταίες λίγες ημέρες- το Ελληνικό είναι δάσος και αρχαιολογικός χώρος. Την επένδυση στην Κασσιόπη τη μπλοκάρουν ο συριζαίος δήμαρχος και ο συριζαίος περιφερειάρχης, παρ’ ότι έχει άδεια και από το Συμβούλιο της Επικρατείας. Η επένδυση στη </w:t>
      </w:r>
      <w:r>
        <w:rPr>
          <w:rFonts w:eastAsia="Times New Roman" w:cs="Times New Roman"/>
          <w:szCs w:val="24"/>
        </w:rPr>
        <w:lastRenderedPageBreak/>
        <w:t xml:space="preserve">Χαλκιδική παγώνει, ο ΟΑΣΘ κρατικοποιείται, το πακέτο Γιούνκερ δεν αξιοποιείται. Και τα πιο πρόσφατα στοιχεία που έχουμε για το ΕΣΠΑ -το λέει και η Τράπεζα της Ελλάδας- είναι ότι βαίνουν μειούμενες οι απορροφήσεις από τα πακέτα της Ευρωπαϊκής Ένωσης. </w:t>
      </w:r>
    </w:p>
    <w:p w14:paraId="0752775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στοιχεία. Και αυτή η πραγματικότητα δεν διορθώνεται με επισκέψεις σε εταιρείες και, μάλιστα, όταν επαίρεστε για επενδύσεις, όπως της εταιρείας «ΠΑΠΑΣΤΡΑΤΟΣ», η οποία τελικά καθυστέρησε δύο χρόνια, λόγω του κλίματος που καλλιέργησε ο ΣΥΡΙΖΑ πριν και μετά τις εκλογές του 2015. </w:t>
      </w:r>
    </w:p>
    <w:p w14:paraId="0752775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μιλήσατε για τις επενδύσεις. Πάντα επιλέγετε στον ΣΥΡΙΖΑ να συγχέετε την περίοδο 2010-2015, η οποία, όμως, έχει δύο διακριτά μέρη. Έχει την περίοδο 2010-2012, που είχαμε το σοκ του μνημονίου, και την περίοδο 2012-2014, όπου η Ελλάδα ξεκίνησε με -7% ύφεση και το 2014 είχε θετικό ρυθμό ανάπτυξης. </w:t>
      </w:r>
    </w:p>
    <w:p w14:paraId="0752775E"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2013 και το 2014 είχε πλεόνασμα του προϋπολογισμού, είχε πλεόνασμα στο ισοζύγιο τρεχουσών συναλλαγών. Σύμφωνα με το ΚΕΠΕ η Ελλάδα εκείνη την διετία προσέλκυσε 37 δισεκατομμύρια ευρώ νέες επενδύσεις. Τέσσερις από αυτές πάνω από ένα δισεκατομμύριο ευρώ η κάθε μία: Το Ελληνικό, ο </w:t>
      </w:r>
      <w:r>
        <w:rPr>
          <w:rFonts w:eastAsia="Times New Roman" w:cs="Times New Roman"/>
          <w:szCs w:val="24"/>
          <w:lang w:val="en-US"/>
        </w:rPr>
        <w:t>TAP</w:t>
      </w:r>
      <w:r>
        <w:rPr>
          <w:rFonts w:eastAsia="Times New Roman" w:cs="Times New Roman"/>
          <w:szCs w:val="24"/>
        </w:rPr>
        <w:t xml:space="preserve">, η ιδιωτικοποίηση της </w:t>
      </w:r>
      <w:r>
        <w:rPr>
          <w:rFonts w:eastAsia="Times New Roman" w:cs="Times New Roman"/>
          <w:szCs w:val="24"/>
          <w:lang w:val="en-US"/>
        </w:rPr>
        <w:t>Eurobank</w:t>
      </w:r>
      <w:r>
        <w:rPr>
          <w:rFonts w:eastAsia="Times New Roman" w:cs="Times New Roman"/>
          <w:szCs w:val="24"/>
        </w:rPr>
        <w:t>, τα περιφερειακά αεροδρόμια κ.λπ..</w:t>
      </w:r>
    </w:p>
    <w:p w14:paraId="0752775F"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Στον αντίποδα, από το 2015 μέχρι σήμερα δεν έχετε τίποτα ουσιαστικά καινούργιο να πείτε στην προσέλκυση νέων επενδύσεων. </w:t>
      </w:r>
    </w:p>
    <w:p w14:paraId="07527760"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το αναφέρω αυτό σήμερα; Διότι η αδυναμία σας να πετύχετε το στόχο της ανάπτυξης κοστίζει σε μισθούς, κοστίζει σε συντάξεις, κοστίζει στη διατήρηση του υψηλού επιπέδου ανεργίας. </w:t>
      </w:r>
    </w:p>
    <w:p w14:paraId="07527761"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Έπρεπε σήμερα η Ελλάδα, σύμφωνα με την πορεία της ελληνικής οικονομίας στα τέλη του 2014, να έχει δημιουργήσει διακόσιες χιλιάδες θέσεις εργασίας περισσότερες από ό,τι έχει σήμερα. Η ανεργία είναι τέσσερις μονάδες παραπάνω από ό,τι θα έπρεπε να είναι με την πορεία που είχαμε. </w:t>
      </w:r>
    </w:p>
    <w:p w14:paraId="07527762"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πέρα του ότι δεν δημιουργεί καμμία νέα θέση εργασίας, έρχεται πάλι να μιλήσει για ασφαλιστικές ρυθμίσεις. </w:t>
      </w:r>
    </w:p>
    <w:p w14:paraId="07527763"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ο περίφημος ν.4387/2016 έχει τροποποιηθεί με τον ν.4389/2016, τον ν.4390/2016, τον ν.4415/2016, τον ν.4446/2016, τον ν.4461/2017, τον ν.4472/2017, τον ν.4475/2017. Μάλλον ξεχνάω και μερικούς άλλους. Αυτό αποδεικνύει στην πράξη ότι ο νόμος σας δεν είναι λειτουργικός. </w:t>
      </w:r>
    </w:p>
    <w:p w14:paraId="07527764"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Ούτε ο ΕΦΚΑ είναι λειτουργικός σήμερα. Εκκρεμούν το οργανόγραμμα, ο κανονισμός παροχών, τα οποία κάθε φορά που ερχόμαστε στη Βουλή, μας λέει ο αρμόδιος Υφυπουργός ότι έρχονται, μόλις τυπώνονται. </w:t>
      </w:r>
    </w:p>
    <w:p w14:paraId="07527765"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τρομοκρατείτε τώρα με πειθαρχικά όσους υπαλλήλους τολμάνε να λένε αλήθειες. </w:t>
      </w:r>
    </w:p>
    <w:p w14:paraId="07527766"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Ακόμα, όμως, και με τόσες αλλαγές, με τα όσα συζητάμε σήμερα, συντάξεις δεν μπορούν να βγουν. Πείτε μας, πόσο προχώρησε η έκδοση συντάξεων το καλοκαίρι με τα κίνητρα που υποτίθεται ότι δώσατε; Ελάχιστη πρόοδος. Στην ουσία προχώρησαν μόνο κάποιες απλές υποθέσεις. Καμμία σύνταξη με διαδοχική ασφάλιση, καμμία οριστική σύνταξη, καμμία επικουρική δεν εκδόθηκε. </w:t>
      </w:r>
    </w:p>
    <w:p w14:paraId="07527767"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ότι δεν έχετε υπαλλήλους. Δεν έχετε βγάλει τις εγκυκλίους που χρειάζονται. Και όσο περνάει ο καιρός, βλέπετε και εσείς ότι πολλές από τις προβλέψεις του νόμου Κατρούγκαλου είναι απλά ανεφάρμοστες. </w:t>
      </w:r>
    </w:p>
    <w:p w14:paraId="07527768"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γίνεται με τις επικουρικές; Σήμερα επιβεβαιώνουμε ότι θα μειωθούν μέχρι 40%. Θα εκδοθούν, όμως; Γιατί το άρθρο 17 τελικά δεν ξεμπλοκάρει την έκδοση των επικουρικών συντάξεων, δεν φέρνει τον μαθηματικό τύπο που λείπει. Καμμία νέα επικουρική δεν έχει εκδοθεί από την 1-1-2015. Πάνω από εκατό είκοσι εννέα χιλιάδες αιτήσεις εκκρεμούν. </w:t>
      </w:r>
    </w:p>
    <w:p w14:paraId="07527769"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απλώς ότι δεν μπορείτε να χειριστείτε τα προβλήματα. Είναι ότι δεν θέλετε να εκδώσετε συντάξεις. Δεν έχετε τα χρήματα ή δεν σας βγαίνουν τα νούμερα; Και σας το λέμε, γιατί τα έσοδα του ΕΦΚΑ, απ’ ό,τι φαίνεται, δεν προχωρούν όπως πρέπει. Ίσως -ακόμα χειρότερα- είδατε πόσο θα είναι οι συντάξεις με τους δικούς σας κανόνες. Γιατί ήδη από τον Μάιο 2016 ισχύουν οι νέες μειωμένες κύριες συντάξεις με τον νόμο Κατρούγκαλου για τις νέες συνταξιοδοτήσεις. </w:t>
      </w:r>
    </w:p>
    <w:p w14:paraId="0752776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Βγάλατε αποφάσεις για συντάξεις 185 ευρώ, τρομοκρατηθήκατε και δώσατε εντολή να σταματήσουν να εκδίδονται. Το κατήγγειλε εδώ στη Βουλή ο πρόεδρος των εργαζομένων του ΙΚΑ. </w:t>
      </w:r>
    </w:p>
    <w:p w14:paraId="0752776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Κάνετε ό,τι μπορείτε για να μην πιείτε εσείς το πικρό ποτήρι, που εσείς δημιουργήσατε με τον δικό σας νόμο, αλλά κυρίως με την επιστροφή της ελληνικής οικονομίας στην ύφεση το 2015. Και νομοθετήσατε στο «γόνατο» και εσκεμμένα δεν θέλετε, δεν μπορείτε, να λύσετε τα προβλήματα. Ξανασπάτε τον «κουμπαρά» του ΕΚΑΓΕ, παίρνετε 395 εκατομμύρια με ΚΥΑ που εκδόθηκε πριν από λίγες ημέρες. </w:t>
      </w:r>
    </w:p>
    <w:p w14:paraId="0752776C"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λέτε, βέβαια, την ίδια στιγμή ότι τα έσοδα του ΕΦΚΑ πάνε τέλεια. Αν, όμως, πάνε τέλεια, δεν αρκούν για τις τρέχουσες συντάξεις; Πρέπει να σπάσουμε τον «κουμπαρά»; Μήπως τελικά στρώνετε τον δρόμο για νέες μειώσεις συντάξεων, πέρα από το 1,8 δισεκατομμύρια ευρώ, που ο ελληνικός λαός ξέρει ότι εσείς νομοθετήσατε για να ισχύσουν από 1-1-2019; </w:t>
      </w:r>
    </w:p>
    <w:p w14:paraId="0752776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κλείσω, λέγοντας κάτι για το άρθρο 16. Μιλάτε για την επιστροφή των αχρεωστήτως καταβληθέντων εισφορών. Αναφέρεστε, φαντάζομαι, στους ελεύθερους επαγγελματίες, οι οποίοι ακόμα σήμερα πληρώνουν βάσει των εισοδημάτων του 2015. </w:t>
      </w:r>
    </w:p>
    <w:p w14:paraId="0752776E" w14:textId="77777777" w:rsidR="00275A9F" w:rsidRDefault="00034DBE">
      <w:pPr>
        <w:spacing w:after="0" w:line="600" w:lineRule="auto"/>
        <w:ind w:firstLine="720"/>
        <w:contextualSpacing/>
        <w:jc w:val="both"/>
        <w:rPr>
          <w:rFonts w:eastAsia="Times New Roman"/>
          <w:szCs w:val="24"/>
        </w:rPr>
      </w:pPr>
      <w:r>
        <w:rPr>
          <w:rFonts w:eastAsia="Times New Roman" w:cs="Times New Roman"/>
          <w:szCs w:val="24"/>
        </w:rPr>
        <w:t xml:space="preserve">Πού είναι η περίφημη εκκαθάριση με τα στοιχεία του 2016; Είχατε πει ότι θα γίνει τον Σεπτέμβριο. Θα γίνει τον Σεπτέμβριο; Στα εκκαθαριστικά του Σεπτεμβρίου θα ισχύσουν τα νέα νούμερα; Διότι από τα στοιχεία του Υπουργείου Οικονομικών προκύπτει ότι τα εισοδήματα των ελεύθερων επαγγελματιών μειώθηκαν κατά 20% το 2016. </w:t>
      </w:r>
      <w:r>
        <w:rPr>
          <w:rFonts w:eastAsia="Times New Roman"/>
          <w:szCs w:val="24"/>
        </w:rPr>
        <w:t xml:space="preserve">Θα σας δημιουργήσει νέα τρύπα αυτό; Για πείτε μας κι αυτή την απάντηση, κυρία Υπουργέ. </w:t>
      </w:r>
    </w:p>
    <w:p w14:paraId="0752776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Κλείνοντας, ρωτάω το εξής: Τα εισοδήματα των ελεύθερων επαγγελματικών γιατί μειώθηκαν το 2016; Μειώθηκαν είτε γιατί φοροδιαφεύγουν, οπότε δεν λειτουργούν οι ελεγκτικοί μηχανισμοί, είτε διότι με το 70% που καλείται τελικά να πληρώσει ένας πετυχημένος ελεύθερος επαγγελματίας, δεν έχει κίνητρο να παράγει. Γιατί, τελικά, αυτό που έκανε ο νόμος Κατρούγκαλου ήταν να εξισώσει όλη την Ελλάδα προς τα κάτω. </w:t>
      </w:r>
    </w:p>
    <w:p w14:paraId="0752777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Αυτό είναι το δικό σας όραμα, αντί να δώσετε την ελπίδα στην παραγωγική Ελλάδα να δημιουργήσει. Αυτό είναι που θα κάνει η Νέα Δημοκρατία. </w:t>
      </w:r>
    </w:p>
    <w:p w14:paraId="0752777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Σας ευχαριστώ. </w:t>
      </w:r>
    </w:p>
    <w:p w14:paraId="07527772" w14:textId="77777777" w:rsidR="00275A9F" w:rsidRDefault="00034DB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527773"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η Υπουργός κ. Αντωνοπούλου.   </w:t>
      </w:r>
    </w:p>
    <w:p w14:paraId="07527774" w14:textId="77777777" w:rsidR="00275A9F" w:rsidRDefault="00034DBE">
      <w:pPr>
        <w:spacing w:line="600" w:lineRule="auto"/>
        <w:ind w:firstLine="720"/>
        <w:contextualSpacing/>
        <w:jc w:val="both"/>
        <w:rPr>
          <w:rFonts w:eastAsia="Times New Roman"/>
          <w:szCs w:val="24"/>
        </w:rPr>
      </w:pPr>
      <w:r>
        <w:rPr>
          <w:rFonts w:eastAsia="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Ευχαριστώ, κυρία Πρόεδρε. </w:t>
      </w:r>
    </w:p>
    <w:p w14:paraId="0752777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Είπε η Υπουργός πριν από λίγο ότι η Αξιωματική Αντιπολίτευση επιλέγει λάθος πεδίο αντιπαράθεσης. Δεν την ακούσατε. Επαναλαμβάνετε συνέχεια τα ίδια και τα ίδια. </w:t>
      </w:r>
    </w:p>
    <w:p w14:paraId="07527776"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Είπατε, κύριε Μηταράκη, -και επαναλάβατε αυτά που έχουμε ακούσει όλη μέρα σήμερα- ότι όσον αφορά την ανεργία εσείς τα κάνατε καλύτερα. Είπατε ότι εσείς μπορούσατε να χειριστείτε τα θέματα που αντιμετωπίζει η χώρα, ενώ εμείς δεν μπορούμε να τα χειριστούμε, ότι εμείς νομοθετούμε στο γόνατο, ενώ εσείς δεν νομοθετούσατε στο γόνατο και ότι εσείς είχατε εκείνες τις πολιτικές οι οποίες είναι φιλικές στις επενδύσεις. </w:t>
      </w:r>
    </w:p>
    <w:p w14:paraId="0752777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Τι κάνατε; Φέρατε την ανεργία στη χώρα από το 7,5% στο 27,5%. </w:t>
      </w:r>
    </w:p>
    <w:p w14:paraId="07527778" w14:textId="77777777" w:rsidR="00275A9F" w:rsidRDefault="00034DBE">
      <w:pPr>
        <w:spacing w:line="600" w:lineRule="auto"/>
        <w:ind w:firstLine="720"/>
        <w:contextualSpacing/>
        <w:jc w:val="both"/>
        <w:rPr>
          <w:rFonts w:eastAsia="Times New Roman"/>
          <w:szCs w:val="24"/>
        </w:rPr>
      </w:pPr>
      <w:r>
        <w:rPr>
          <w:rFonts w:eastAsia="Times New Roman"/>
          <w:b/>
          <w:szCs w:val="24"/>
        </w:rPr>
        <w:t>ΘΕΟΔΩΡΟΣ ΚΑΡΑΟΓΛΟΥ:</w:t>
      </w:r>
      <w:r>
        <w:rPr>
          <w:rFonts w:eastAsia="Times New Roman"/>
          <w:szCs w:val="24"/>
        </w:rPr>
        <w:t xml:space="preserve"> Εμείς το βρήκαμε.</w:t>
      </w:r>
    </w:p>
    <w:p w14:paraId="07527779"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Κατά τη διάρκεια της δικής σας διακυβέρνησης, Νέας Δημοκρατίας-ΠΑΣΟΚ, χάσατε άλλες διακόσιες χιλιάδες θέσεις εργασίας. Άκουγα σήμερα να λέτε ότι προσθέσατε θέσεις εργασίας. Διακόσιες χιλιάδες θέσεις εργασίας χάθηκαν κατά τη διάρκεια της δικής σας διακυβέρνησης.  </w:t>
      </w:r>
    </w:p>
    <w:p w14:paraId="0752777A"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Όχι. Επί του Γεωργίου Α. Παπανδρέου. </w:t>
      </w:r>
    </w:p>
    <w:p w14:paraId="0752777B"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Όχι. Επί των ημερών σας είναι. </w:t>
      </w:r>
    </w:p>
    <w:p w14:paraId="0752777C" w14:textId="77777777" w:rsidR="00275A9F" w:rsidRDefault="00034DBE">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Γιακουμάτο, είστε στον κατάλογο. Θα τα πείτε μετά. </w:t>
      </w:r>
    </w:p>
    <w:p w14:paraId="0752777D"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Δεν ήταν επί των ημερών μας. Μην μπερδεύεστε!  </w:t>
      </w:r>
    </w:p>
    <w:p w14:paraId="0752777E"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Επί των ημερών σας είναι. </w:t>
      </w:r>
    </w:p>
    <w:p w14:paraId="0752777F" w14:textId="77777777" w:rsidR="00275A9F" w:rsidRDefault="00034DBE">
      <w:pPr>
        <w:spacing w:line="600" w:lineRule="auto"/>
        <w:ind w:firstLine="720"/>
        <w:contextualSpacing/>
        <w:jc w:val="both"/>
        <w:rPr>
          <w:rFonts w:eastAsia="Times New Roman"/>
          <w:szCs w:val="24"/>
        </w:rPr>
      </w:pPr>
      <w:r>
        <w:rPr>
          <w:rFonts w:eastAsia="Times New Roman"/>
          <w:b/>
          <w:szCs w:val="24"/>
        </w:rPr>
        <w:t>ΓΕΡΑΣΙΜΟΣ ΓΙΑΚΟΥΜΑΤΟΣ:</w:t>
      </w:r>
      <w:r>
        <w:rPr>
          <w:rFonts w:eastAsia="Times New Roman"/>
          <w:szCs w:val="24"/>
        </w:rPr>
        <w:t xml:space="preserve"> Δεν ήταν επί των ημερών μας. Ήμουν Υπουργός. Θα τα ακούσετε μετά.</w:t>
      </w:r>
    </w:p>
    <w:p w14:paraId="07527780"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Τα τελευταία στοιχεία της ΕΛΣΤΑΤ μας λένε ότι τον Μάϊο του 2014 εσείς είχατε φέρει την ανεργία στο 27,2%.</w:t>
      </w:r>
    </w:p>
    <w:p w14:paraId="07527781"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Όχι εμείς. Ο Γεώργιος Α. Παπανδρέου. </w:t>
      </w:r>
    </w:p>
    <w:p w14:paraId="07527782"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Δεν κυβερνούσατε εσείς τότε; Ποιος κυβερνούσε;</w:t>
      </w:r>
    </w:p>
    <w:p w14:paraId="07527783"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Όχι. Το ΠΑΣΟΚ κυβερνούσε. </w:t>
      </w:r>
    </w:p>
    <w:p w14:paraId="07527784"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Το 2014 ήταν κάποιος άλλος; Το 2014 ποιος βρισκόταν στη διακυβέρνηση της χώρας; </w:t>
      </w:r>
    </w:p>
    <w:p w14:paraId="07527785"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Μόνο του κυβερνούσε το ΠΑΣΟΚ.</w:t>
      </w:r>
    </w:p>
    <w:p w14:paraId="07527786" w14:textId="77777777" w:rsidR="00275A9F" w:rsidRDefault="00034DBE">
      <w:pPr>
        <w:spacing w:line="600" w:lineRule="auto"/>
        <w:ind w:firstLine="720"/>
        <w:contextualSpacing/>
        <w:jc w:val="both"/>
        <w:rPr>
          <w:rFonts w:eastAsia="Times New Roman"/>
          <w:b/>
          <w:szCs w:val="24"/>
        </w:rPr>
      </w:pPr>
      <w:r>
        <w:rPr>
          <w:rFonts w:eastAsia="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Α, τώρα φταίνε οι άλλοι! </w:t>
      </w:r>
    </w:p>
    <w:p w14:paraId="07527787"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Αφήστε τα αυτά.</w:t>
      </w:r>
    </w:p>
    <w:p w14:paraId="07527788"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Παρακαλώ, να μη γίνεται διάλογος. </w:t>
      </w:r>
    </w:p>
    <w:p w14:paraId="07527789"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Αφού δεν μπορούμε να πάρουμε σειρά, κυρία Πρόεδρε, θα κάνουμε διάλογο. </w:t>
      </w:r>
    </w:p>
    <w:p w14:paraId="0752778A"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Ακούστε. Δεν διαβάζετε. </w:t>
      </w:r>
    </w:p>
    <w:p w14:paraId="0752778B"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Επιτέλους, να μιλήσουμε κι εμείς. </w:t>
      </w:r>
    </w:p>
    <w:p w14:paraId="0752778C"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Αφήστε την Υπουργό να ολοκληρώσει. Είστε εγγεγραμμένος. Θα μιλήσετε μετά.  </w:t>
      </w:r>
    </w:p>
    <w:p w14:paraId="0752778D"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Επιτρέψτε μου να ολοκληρώσω. </w:t>
      </w:r>
    </w:p>
    <w:p w14:paraId="0752778E"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ΓΕΡΑΣΙΜΟΣ ΓΙΑΚΟΥΜΑΤΟΣ: </w:t>
      </w:r>
      <w:r>
        <w:rPr>
          <w:rFonts w:eastAsia="Times New Roman"/>
          <w:szCs w:val="24"/>
        </w:rPr>
        <w:t>Δεν θα μιλήσω ποτέ.</w:t>
      </w:r>
      <w:r>
        <w:rPr>
          <w:rFonts w:eastAsia="Times New Roman"/>
          <w:b/>
          <w:szCs w:val="24"/>
        </w:rPr>
        <w:t xml:space="preserve"> </w:t>
      </w:r>
      <w:r>
        <w:rPr>
          <w:rFonts w:eastAsia="Times New Roman"/>
          <w:szCs w:val="24"/>
        </w:rPr>
        <w:t xml:space="preserve">Είναι Βουλή των πληβείων. Όλο οι πατρίκιοι μιλάνε. Δεν μιλάνε οι Βουλευτές. </w:t>
      </w:r>
    </w:p>
    <w:p w14:paraId="0752778F"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Αυτός είναι ο Κανονισμός. Να ζητήσετε την αλλαγή, να μιλάνε μόνο οι πληβείοι και οι περαστικοί. </w:t>
      </w:r>
    </w:p>
    <w:p w14:paraId="0752779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Ελάτε, κυρία Αντωνοπούλου, ολοκληρώστε.  </w:t>
      </w:r>
    </w:p>
    <w:p w14:paraId="07527791" w14:textId="77777777" w:rsidR="00275A9F" w:rsidRDefault="00034DBE">
      <w:pPr>
        <w:spacing w:line="600" w:lineRule="auto"/>
        <w:ind w:firstLine="720"/>
        <w:contextualSpacing/>
        <w:jc w:val="both"/>
        <w:rPr>
          <w:rFonts w:eastAsia="Times New Roman"/>
          <w:szCs w:val="24"/>
        </w:rPr>
      </w:pPr>
      <w:r>
        <w:rPr>
          <w:rFonts w:eastAsia="Times New Roman"/>
          <w:b/>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Συνεχίστε να παραποιείτε τα στοιχεία. Συνεχίστε να επιλέγετε στοιχεία που σας επιτρέπουν να ισοπεδώνετε όλα τα θετικά. </w:t>
      </w:r>
    </w:p>
    <w:p w14:paraId="07527792" w14:textId="77777777" w:rsidR="00275A9F" w:rsidRDefault="00034DBE">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07527793"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Θα μου επιτρέψετε να ολοκληρώσω; </w:t>
      </w:r>
    </w:p>
    <w:p w14:paraId="0752779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Χρησιμοποιείτε συνέχεια στοιχεία επιλεκτικά, ώστε να ισοπεδώνετε και να αποδυναμώνετε, κατά τη γνώμη σας, το έργο της Κυβέρνησης. </w:t>
      </w:r>
    </w:p>
    <w:p w14:paraId="0752779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Εμείς θα προχωρήσουμε. Κοιτάμε μπροστά. Τα νούμερα που δίνετε εξακολουθούν να διαψεύδουν εσάς τους ίδιους. </w:t>
      </w:r>
    </w:p>
    <w:p w14:paraId="07527796"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 Μηταράκης θέλει να κάνει μια παρέμβαση.</w:t>
      </w:r>
    </w:p>
    <w:p w14:paraId="07527797" w14:textId="77777777" w:rsidR="00275A9F" w:rsidRDefault="00034DBE">
      <w:pPr>
        <w:spacing w:line="600" w:lineRule="auto"/>
        <w:ind w:firstLine="720"/>
        <w:contextualSpacing/>
        <w:jc w:val="both"/>
        <w:rPr>
          <w:rFonts w:eastAsia="Times New Roman"/>
          <w:szCs w:val="24"/>
        </w:rPr>
      </w:pPr>
      <w:r>
        <w:rPr>
          <w:rFonts w:eastAsia="Times New Roman"/>
          <w:b/>
          <w:szCs w:val="24"/>
        </w:rPr>
        <w:t>ΝΟΤΗΣ ΜΗΤΑΡΑΚΗΣ:</w:t>
      </w:r>
      <w:r>
        <w:rPr>
          <w:rFonts w:eastAsia="Times New Roman"/>
          <w:szCs w:val="24"/>
        </w:rPr>
        <w:t xml:space="preserve"> Ευχαριστώ πολύ, κυρία Πρόεδρε. </w:t>
      </w:r>
    </w:p>
    <w:p w14:paraId="07527798" w14:textId="77777777" w:rsidR="00275A9F" w:rsidRDefault="00034DBE">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07527799"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παρακαλώ, αφήστε να διευθύνω, όπως εγώ νομίζω. </w:t>
      </w:r>
    </w:p>
    <w:p w14:paraId="0752779A"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ΝΟΤΗΣ ΜΗΤΑΡΑΚΗΣ: </w:t>
      </w:r>
      <w:r>
        <w:rPr>
          <w:rFonts w:eastAsia="Times New Roman"/>
          <w:szCs w:val="24"/>
        </w:rPr>
        <w:t xml:space="preserve">Η καθ’ όλα συμπαθής κ. Αντωνοπούλου, επέλεξε αυτό που κάνουν πολλοί Υπουργοί του ΣΥΡΙΖΑ, να συγχέουν την περίοδο 2010-2012 με την περίοδο 2012-2015.  </w:t>
      </w:r>
    </w:p>
    <w:p w14:paraId="0752779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Σαμαρά ορκίστηκε τον Ιούνιο του 2012 και παρέδωσε τον Ιανουάριο του 2015. Βρήκε την ανεργία στο 27,9% και την παρέδωσε στο 25,4%. Βρήκε την αδήλωτη εργασία στο 40% και την παρέδωσε στο 13%. Βρήκε την ελληνική οικονομία με ύφεση 7% και την παρέδωσε με ανάπτυξη </w:t>
      </w:r>
      <w:r>
        <w:rPr>
          <w:rFonts w:eastAsia="Times New Roman" w:cs="Times New Roman"/>
          <w:szCs w:val="24"/>
        </w:rPr>
        <w:lastRenderedPageBreak/>
        <w:t>1%. Βρήκε πρωτογενές έλλειμμα και έλλειμμα Ισοζυγίου Τρεχουσών Συναλλαγών το 2012 και παρέδωσε πλεόνασμα το 2014 και στα δύο.</w:t>
      </w:r>
    </w:p>
    <w:p w14:paraId="0752779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Δεν είναι αλήθεια.</w:t>
      </w:r>
    </w:p>
    <w:p w14:paraId="0752779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Κυρία Υπουργέ, μη με διακόπτετε.</w:t>
      </w:r>
    </w:p>
    <w:p w14:paraId="0752779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Ξέρετε από τι κρίνονται οι κυβερνήσεις, κυρία Υπουργέ; Από τι παραλαμβάνουν και από τι παραδίδουν. Εμείς παραλάβαμε ύφεση και παραδώσαμε ανάπτυξη. Παραλάβατε ανάπτυξη και επιστρέψατε τη χώρα στην ύφεση!</w:t>
      </w:r>
    </w:p>
    <w:p w14:paraId="0752779F"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7A0"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75277A1" w14:textId="77777777" w:rsidR="00275A9F" w:rsidRDefault="00034DBE">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Παρακαλώ, κύριοι συνάδελφοι. Όλοι θα μιλήσετε και θα πείτε τα επιχειρήματά σας.</w:t>
      </w:r>
    </w:p>
    <w:p w14:paraId="075277A2" w14:textId="77777777" w:rsidR="00275A9F" w:rsidRDefault="00034DBE">
      <w:pPr>
        <w:spacing w:line="600" w:lineRule="auto"/>
        <w:ind w:firstLine="720"/>
        <w:contextualSpacing/>
        <w:jc w:val="both"/>
        <w:rPr>
          <w:rFonts w:eastAsia="Times New Roman"/>
          <w:bCs/>
          <w:szCs w:val="24"/>
        </w:rPr>
      </w:pPr>
      <w:r>
        <w:rPr>
          <w:rFonts w:eastAsia="Times New Roman"/>
          <w:bCs/>
          <w:szCs w:val="24"/>
        </w:rPr>
        <w:t>Τον λόγο έχει ο κ. Φωτήλας.</w:t>
      </w:r>
    </w:p>
    <w:p w14:paraId="075277A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Την παραδώσατε στο 26,5%.</w:t>
      </w:r>
    </w:p>
    <w:p w14:paraId="075277A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Είπε, «συμπαθέστατη», ο κ. Μηταράκης.</w:t>
      </w:r>
    </w:p>
    <w:p w14:paraId="075277A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Αφήστε το τι είμαι. Στο 26,5% εσείς και στο 21,7% εμείς!</w:t>
      </w:r>
    </w:p>
    <w:p w14:paraId="075277A6" w14:textId="77777777" w:rsidR="00275A9F" w:rsidRDefault="00034DBE">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Παρακαλώ, κύριοι συνάδελφοι.</w:t>
      </w:r>
    </w:p>
    <w:p w14:paraId="075277A7" w14:textId="77777777" w:rsidR="00275A9F" w:rsidRDefault="00034DBE">
      <w:pPr>
        <w:spacing w:line="600" w:lineRule="auto"/>
        <w:ind w:firstLine="720"/>
        <w:contextualSpacing/>
        <w:jc w:val="both"/>
        <w:rPr>
          <w:rFonts w:eastAsia="Times New Roman"/>
          <w:bCs/>
          <w:szCs w:val="24"/>
        </w:rPr>
      </w:pPr>
      <w:r>
        <w:rPr>
          <w:rFonts w:eastAsia="Times New Roman"/>
          <w:bCs/>
          <w:szCs w:val="24"/>
        </w:rPr>
        <w:t>Κύριε Φωτήλα, προσπαθώ να σας δώσω τον λόγο. Περιμένετε λίγο.</w:t>
      </w:r>
    </w:p>
    <w:p w14:paraId="075277A8" w14:textId="77777777" w:rsidR="00275A9F" w:rsidRDefault="00034DBE">
      <w:pPr>
        <w:spacing w:line="600" w:lineRule="auto"/>
        <w:ind w:firstLine="720"/>
        <w:contextualSpacing/>
        <w:jc w:val="center"/>
        <w:rPr>
          <w:rFonts w:eastAsia="Times New Roman"/>
          <w:bCs/>
          <w:szCs w:val="24"/>
        </w:rPr>
      </w:pPr>
      <w:r>
        <w:rPr>
          <w:rFonts w:eastAsia="Times New Roman"/>
          <w:bCs/>
          <w:szCs w:val="24"/>
        </w:rPr>
        <w:lastRenderedPageBreak/>
        <w:t>(Θόρυβος στην Αίθουσα)</w:t>
      </w:r>
    </w:p>
    <w:p w14:paraId="075277A9" w14:textId="77777777" w:rsidR="00275A9F" w:rsidRDefault="00034DBE">
      <w:pPr>
        <w:spacing w:line="600" w:lineRule="auto"/>
        <w:ind w:firstLine="720"/>
        <w:contextualSpacing/>
        <w:jc w:val="both"/>
        <w:rPr>
          <w:rFonts w:eastAsia="Times New Roman"/>
          <w:bCs/>
          <w:szCs w:val="24"/>
        </w:rPr>
      </w:pPr>
      <w:r>
        <w:rPr>
          <w:rFonts w:eastAsia="Times New Roman"/>
          <w:bCs/>
          <w:szCs w:val="24"/>
        </w:rPr>
        <w:t>Παρακαλώ! Έλεος, τόσο πάθος δεν χρειάζεται και μάλιστα για στοιχεία.</w:t>
      </w:r>
    </w:p>
    <w:p w14:paraId="075277AA"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ΙΑΣΟΝΑΣ ΦΩΤΗΛΑΣ: </w:t>
      </w:r>
      <w:r>
        <w:rPr>
          <w:rFonts w:eastAsia="Times New Roman"/>
          <w:bCs/>
          <w:szCs w:val="24"/>
        </w:rPr>
        <w:t>Κύριοι συνάδελφοι, μου επιτρέπετε;</w:t>
      </w:r>
    </w:p>
    <w:p w14:paraId="075277AB" w14:textId="77777777" w:rsidR="00275A9F" w:rsidRDefault="00034DBE">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Ορίστε, κύριε Φωτήλα, έχετε τον λόγο για επτά λεπτά.</w:t>
      </w:r>
    </w:p>
    <w:p w14:paraId="075277AC"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ΙΑΣΟΝΑΣ ΦΩΤΗΛΑΣ: </w:t>
      </w:r>
      <w:r>
        <w:rPr>
          <w:rFonts w:eastAsia="Times New Roman"/>
          <w:bCs/>
          <w:szCs w:val="24"/>
        </w:rPr>
        <w:t>Ευχαριστώ, κυρία Πρόεδρε.</w:t>
      </w:r>
    </w:p>
    <w:p w14:paraId="075277AD" w14:textId="77777777" w:rsidR="00275A9F" w:rsidRDefault="00034DBE">
      <w:pPr>
        <w:spacing w:line="600" w:lineRule="auto"/>
        <w:ind w:firstLine="720"/>
        <w:contextualSpacing/>
        <w:jc w:val="both"/>
        <w:rPr>
          <w:rFonts w:eastAsia="Times New Roman"/>
          <w:bCs/>
          <w:szCs w:val="24"/>
        </w:rPr>
      </w:pPr>
      <w:r>
        <w:rPr>
          <w:rFonts w:eastAsia="Times New Roman"/>
          <w:bCs/>
          <w:szCs w:val="24"/>
        </w:rPr>
        <w:t>Κυρίες και κύριοι συνάδελφοι, «προπέτασμα καπνού» ονόμασε το παρόν νομοσχέδιο ο εισηγητής μας και έχει απόλυτο δίκιο. Αλήθεια, σε τι απαντά το συγκεκριμένο νομοσχέδιο;</w:t>
      </w:r>
    </w:p>
    <w:p w14:paraId="075277AE"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Η Κυβέρνηση λέει πως έρχεται να επουλώσει τις ανοιχτές πληγές. Ποιες απ’ όλες, κυρίες και κύριοι της Κυβέρνησης; Πραγματικά, ποια πληγή επουλώνει το παρόν νομοσχέδιο; Επουλώνει μήπως τη μείωση πάνω από δύο μισθούς για όλους τους εργαζόμενους μέσα από εξοντωτικούς άμεσους και έμμεσους φόρους, από εισφορές καθώς και από δύο διαδοχικές μειώσεις του αφορολογήτου; </w:t>
      </w:r>
    </w:p>
    <w:p w14:paraId="075277AF"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Μήπως επουλώνει την απόλυτη κυριαρχία για πρώτη φορά στην αγορά εργασίας των ευέλικτων μορφών εργασίας αντί της πλήρους απασχόλησης ή την πρωτοφανή φυγή των νέων στο εξωτερικό; Να σας θυμίσω ότι η τάση στα χρόνια του ΣΥΡΙΖΑ τριπλασιάστηκε. </w:t>
      </w:r>
    </w:p>
    <w:p w14:paraId="075277B0" w14:textId="77777777" w:rsidR="00275A9F" w:rsidRDefault="00034DBE">
      <w:pPr>
        <w:spacing w:line="600" w:lineRule="auto"/>
        <w:ind w:firstLine="720"/>
        <w:contextualSpacing/>
        <w:jc w:val="both"/>
        <w:rPr>
          <w:rFonts w:eastAsia="Times New Roman"/>
          <w:bCs/>
          <w:szCs w:val="24"/>
        </w:rPr>
      </w:pPr>
      <w:r>
        <w:rPr>
          <w:rFonts w:eastAsia="Times New Roman"/>
          <w:bCs/>
          <w:szCs w:val="24"/>
        </w:rPr>
        <w:t>Αλήθεια, για την πλήρη απελευθέρωση των ομαδικών απολύσεων με απλή τρίμηνη προειδοποίηση δεν μας είπατε κάτι. Να μάθει, λοιπόν, ο ελληνικός λαός- και να το ακούσετε και εσείς μήπως και ντραπείτε, αν και δεν νομίζω ότι έχετε τέτοιου είδους ευαισθησίες- ότι εσείς ψηφίσατε για πρώτη φορά την απελευθέρωση των ομαδικών απολύσεων. Η «πρώτη φορά αριστερά» το ψήφισε μόνη της.</w:t>
      </w:r>
    </w:p>
    <w:p w14:paraId="075277B1" w14:textId="77777777" w:rsidR="00275A9F" w:rsidRDefault="00034DBE">
      <w:pPr>
        <w:spacing w:line="600" w:lineRule="auto"/>
        <w:ind w:firstLine="720"/>
        <w:contextualSpacing/>
        <w:jc w:val="both"/>
        <w:rPr>
          <w:rFonts w:eastAsia="Times New Roman"/>
          <w:bCs/>
          <w:szCs w:val="24"/>
        </w:rPr>
      </w:pPr>
      <w:r>
        <w:rPr>
          <w:rFonts w:eastAsia="Times New Roman"/>
          <w:bCs/>
          <w:szCs w:val="24"/>
        </w:rPr>
        <w:lastRenderedPageBreak/>
        <w:t xml:space="preserve">Κύριοι συνάδελφοι, το συγκεκριμένο νομοσχέδιο όχι μόνο δεν επουλώνει πληγές, αλλά με βιτρίνα κάποιες ελάχιστες διατάξεις, οι οποίες έρχονται και είναι προς τη σωστή κατεύθυνση, έρχεται να ολοκληρώσει το έγκλημα. Υπάρχουν εξοντωτικές εισφορές, που κυριολεκτικά διαλύουν ελεύθερους επαγγελματίες, επιστήμονες, αγρότες. Υπάρχουν άδικες και αχρείαστες μειώσεις συντάξεων, που ξεπερνούν τα δέκα δισεκατομμύρια ευρώ σε σημερινούς και αυριανούς συνταξιούχους, μειώσεις που μεταφράζονται σε απώλεια έως και τριών συντάξεων. </w:t>
      </w:r>
    </w:p>
    <w:p w14:paraId="075277B2" w14:textId="77777777" w:rsidR="00275A9F" w:rsidRDefault="00034DBE">
      <w:pPr>
        <w:spacing w:line="600" w:lineRule="auto"/>
        <w:ind w:firstLine="720"/>
        <w:contextualSpacing/>
        <w:jc w:val="both"/>
        <w:rPr>
          <w:rFonts w:eastAsia="Times New Roman"/>
          <w:bCs/>
          <w:szCs w:val="24"/>
        </w:rPr>
      </w:pPr>
      <w:r>
        <w:rPr>
          <w:rFonts w:eastAsia="Times New Roman"/>
          <w:bCs/>
          <w:szCs w:val="24"/>
        </w:rPr>
        <w:t>Ένα ισχυρό πλήγμα στους χαμηλοσυνταξιούχους είναι η πλήρης κατάργηση του ΕΚΑΣ καθώς και η κατάργηση των συντάξεων χηρείας. Πρωτοφανής στάση πληρωμών σε κύριες και επικουρικές συντάξεις που φτάνει τα τρία δισεκατομμύρια ευρώ και αφορά εκατόν τριάντα εννέα χιλιάδες κύριες συντάξεις, εκατόν είκοσι επτά χιλιάδες επικουρικές και εξήντα τρείς χιλιάδες εφάπαξ. Αυτή είναι η πραγματικότητα από την οποία θέλει να δραπετεύσει ο κ. Τσίπρας. Είναι, όμως, η πραγματικότητα που βιώνουν οι Έλληνες πολίτες.</w:t>
      </w:r>
    </w:p>
    <w:p w14:paraId="075277B3" w14:textId="77777777" w:rsidR="00275A9F" w:rsidRDefault="00034DBE">
      <w:pPr>
        <w:spacing w:line="600" w:lineRule="auto"/>
        <w:ind w:firstLine="720"/>
        <w:contextualSpacing/>
        <w:jc w:val="both"/>
        <w:rPr>
          <w:rFonts w:eastAsia="Times New Roman"/>
          <w:bCs/>
          <w:szCs w:val="24"/>
        </w:rPr>
      </w:pPr>
      <w:r>
        <w:rPr>
          <w:rFonts w:eastAsia="Times New Roman"/>
          <w:bCs/>
          <w:szCs w:val="24"/>
        </w:rPr>
        <w:t>Κύριε Βρούτση, αγαπητέ Γιάννη, σε παρακολουθούσα στις συνεδριάσεις της Επιτροπής Κοινωνικών Υποθέσεων τις προηγούμενες ημέρες, όπου προσπαθούσες να εκμαιεύσεις έστω και μία αλήθεια από το στόμα των Υπουργών. Το μόνο που άκουσες -που όλοι ακούσαμε- είναι ότι η Κυβέρνηση φέρνει αυξήσεις μισθών. Ε, λοιπόν, άδικα πάλευες. Δεν θα σου πουν ούτε μισή αλήθεια. Μέχρι το τέλος θα επιμένουν να βαφτίζουν το ψάρι, κρέας. Ψεύτες μέχρι το τέλος! Και αρχιψεύταρος είναι ο κ. Τσίπρας!</w:t>
      </w:r>
    </w:p>
    <w:p w14:paraId="075277B4"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ΘΕΟΔΩΡΟΣ ΔΡΙΤΣΑΣ: </w:t>
      </w:r>
      <w:r>
        <w:rPr>
          <w:rFonts w:eastAsia="Times New Roman"/>
          <w:bCs/>
          <w:szCs w:val="24"/>
        </w:rPr>
        <w:t xml:space="preserve">Κυρία Πρόεδρε, τι είναι αυτά; </w:t>
      </w:r>
    </w:p>
    <w:p w14:paraId="075277B5"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ΙΑΣΟΝΑΣ ΦΩΤΗΛΑΣ: </w:t>
      </w:r>
      <w:r>
        <w:rPr>
          <w:rFonts w:eastAsia="Times New Roman"/>
          <w:bCs/>
          <w:szCs w:val="24"/>
        </w:rPr>
        <w:t xml:space="preserve">Σας ενοχλεί; </w:t>
      </w:r>
    </w:p>
    <w:p w14:paraId="075277B6" w14:textId="77777777" w:rsidR="00275A9F" w:rsidRDefault="00034DBE">
      <w:pPr>
        <w:spacing w:line="600" w:lineRule="auto"/>
        <w:ind w:firstLine="720"/>
        <w:contextualSpacing/>
        <w:jc w:val="both"/>
        <w:rPr>
          <w:rFonts w:eastAsia="Times New Roman"/>
          <w:bCs/>
          <w:szCs w:val="24"/>
        </w:rPr>
      </w:pPr>
      <w:r>
        <w:rPr>
          <w:rFonts w:eastAsia="Times New Roman"/>
          <w:b/>
          <w:bCs/>
          <w:szCs w:val="24"/>
        </w:rPr>
        <w:lastRenderedPageBreak/>
        <w:t>ΘΕΟΔΩΡΟΣ ΔΡΙΤΣΑΣ:</w:t>
      </w:r>
      <w:r>
        <w:rPr>
          <w:rFonts w:eastAsia="Times New Roman"/>
          <w:bCs/>
          <w:szCs w:val="24"/>
        </w:rPr>
        <w:t xml:space="preserve"> Βεβαίως και μας ενοχλεί.</w:t>
      </w:r>
    </w:p>
    <w:p w14:paraId="075277B7" w14:textId="77777777" w:rsidR="00275A9F" w:rsidRDefault="00034DBE">
      <w:pPr>
        <w:spacing w:line="600" w:lineRule="auto"/>
        <w:ind w:firstLine="720"/>
        <w:contextualSpacing/>
        <w:jc w:val="both"/>
        <w:rPr>
          <w:rFonts w:eastAsia="Times New Roman" w:cs="Times New Roman"/>
          <w:szCs w:val="24"/>
        </w:rPr>
      </w:pPr>
      <w:r>
        <w:rPr>
          <w:rFonts w:eastAsia="Times New Roman"/>
          <w:b/>
          <w:bCs/>
          <w:szCs w:val="24"/>
        </w:rPr>
        <w:t>ΙΑΣΟΝΑΣ ΦΩΤΗΛΑΣ:</w:t>
      </w:r>
      <w:r>
        <w:rPr>
          <w:rFonts w:eastAsia="Times New Roman"/>
          <w:bCs/>
          <w:szCs w:val="24"/>
        </w:rPr>
        <w:t xml:space="preserve"> Είναι ο μόνος Πρωθυπουργός, που αποδέχτηκε τον χαρακτηρισμό του ψεύτη για να μας πείσει ότι δεν είναι κλέφτης.</w:t>
      </w:r>
    </w:p>
    <w:p w14:paraId="075277B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ντρέπομαι και είναι θλιβερό, όχι για τον κ. Τσίπρα…</w:t>
      </w:r>
    </w:p>
    <w:p w14:paraId="075277B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Τι είναι αυτά; Να μιλάτε καλύτερα!</w:t>
      </w:r>
    </w:p>
    <w:p w14:paraId="075277B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Το δήλωσε δημόσια, κύριε Δρίτσα. Το δήλωσε! </w:t>
      </w:r>
    </w:p>
    <w:p w14:paraId="075277B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sidRPr="00527F83">
        <w:rPr>
          <w:rFonts w:eastAsia="Times New Roman" w:cs="Times New Roman"/>
          <w:szCs w:val="24"/>
        </w:rPr>
        <w:t xml:space="preserve"> </w:t>
      </w:r>
      <w:r>
        <w:rPr>
          <w:rFonts w:eastAsia="Times New Roman" w:cs="Times New Roman"/>
          <w:szCs w:val="24"/>
        </w:rPr>
        <w:t>Σας παρακαλώ!</w:t>
      </w:r>
    </w:p>
    <w:p w14:paraId="075277B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Είναι ο μόνος Πρωθυπουργός –το ξαναλέω- που προσπάθησε να μας πείσει και αποδέχθηκε τον χαρακτηρισμό του ψεύτη για να μας πείσει ότι δεν είναι κλέφτης. Είναι θλιβερό όχι για τον κ. Τσίπρα, αλλά για τον θεσμό τον οποίο εκπροσωπεί. </w:t>
      </w:r>
    </w:p>
    <w:p w14:paraId="075277B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λοιπόν, εμείς τις αλήθειες για να ακουστούν και ας αφήσουμε την Κυβέρνηση να επιμένει στο δικό της παραμύθι. </w:t>
      </w:r>
    </w:p>
    <w:p w14:paraId="075277B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λοιπόν, είναι ότι επί των ημερών σας, κυρίες και κύριοι της Κυβέρνησης, μιλάμε για πρώτη φορά για μισθούς των 360 ευρώ και για συντάξεις των 185 ευρώ. </w:t>
      </w:r>
    </w:p>
    <w:p w14:paraId="075277B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Αλήθεια είναι ότι αντί να παγώσετε τις εισφορές στους ελεύθερους επαγγελματίες, όπως υποσχόταν πέρυσι στη ΔΕΘ ο κύριος Πρωθυπουργός, το μόνο που καταφέρατε να παγώσετε είναι το αίμα των ασφαλισμένων με τις αυξήσεις στις εισφορές τους.</w:t>
      </w:r>
    </w:p>
    <w:p w14:paraId="075277C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είναι -ξέρω ότι σας το ξανάπα, αλλά δεν χορταίνω να σας το υπενθυμίζω- ότι για πρώτη φορά οι ΣΥΡΙΖΑ-ΑΝΕΛ ψήφισαν ομαδικές απολύσεις. </w:t>
      </w:r>
    </w:p>
    <w:p w14:paraId="075277C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είναι ότι η αδήλωτη εργασία επί των ημερών μας κατέβηκε τριάντα περίπου μονάδες. Πείτε μας πόσο περαιτέρω την έχετε κατεβάσει εσείς στα δυόμισι χρόνια της διακυβέρνησης.</w:t>
      </w:r>
    </w:p>
    <w:p w14:paraId="075277C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είναι ότι καμμία επένδυση δεν προχωράει και κανένας νέος επενδυτής δεν έχει λόγο να επενδύσει στη χώρα όσο εσείς βρίσκεστε στο τιμόνι. </w:t>
      </w:r>
    </w:p>
    <w:p w14:paraId="075277C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Όπως αλήθεια είναι ότι ποτέ, σε κανέναν τόπο δεν ήρθε ανάπτυξη με προσλήψεις δημοσίων υπαλλήλων. Το μόνο που μπορεί να έρθει κατά αυτό τον τρόπο είναι «ψηφαλάκια». Και άλλωστε είναι το μόνο για το οποίο ενδιαφέρεστε. </w:t>
      </w:r>
    </w:p>
    <w:p w14:paraId="075277C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είναι, όπως ομολόγησε σε μια κρίση ειλικρίνειας ο κ. Φλαμπουράρης, ότι χάσαμε ένα σκασμό δισεκατομμύρια γιατί η Κυβέρνηση είναι ανίκανη να σχεδιάσει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εξοδολόγιο, κάτι που χρειάζεσαι για να ανοίξεις ταβέρνα, όχι για να κυβερνήσεις τη χώρα.</w:t>
      </w:r>
    </w:p>
    <w:p w14:paraId="075277C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Σκεφθείτε τώρα εσείς έναν υποψήφιο επενδυτή, ο οποίος σκέφτεται να επενδύσει τα λεφτά του και στην ερώτηση «Γιατί δεν αξιοποιήσαμε το πακέτο Γιούνκερ;» ακούει τον Υπουργό να απαντάει: «Γιατί ήθελε δουλειά, και είχε έξοδα, και ήθελε σχέδιο…».</w:t>
      </w:r>
    </w:p>
    <w:p w14:paraId="075277C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χρειάζεται μίμηση. Δεν είστε ηθοποιός, κύριε Φωτήλα.</w:t>
      </w:r>
    </w:p>
    <w:p w14:paraId="075277C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Δεν κατάλαβα, κυρία Πρόεδρε. Θα σας επιτρέψω να μην λογοκρίνετε τον τρόπο με τον οποίο μιλάω. Σας ευχαριστώ πάρα πολύ.</w:t>
      </w:r>
    </w:p>
    <w:p w14:paraId="075277C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Ευπρέπεια χρειάζεται!</w:t>
      </w:r>
    </w:p>
    <w:p w14:paraId="075277C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ΙΑΣΟΝΑΣ ΦΩΤΗΛΑΣ: </w:t>
      </w:r>
      <w:r>
        <w:rPr>
          <w:rFonts w:eastAsia="Times New Roman" w:cs="Times New Roman"/>
          <w:szCs w:val="24"/>
        </w:rPr>
        <w:t xml:space="preserve">Τέλος, αλήθεια είναι ότι με την Κυβέρνηση ΣΥΡΙΖΑ-ΑΝΕΛ δεν μπορεί να υπάρξει καμμία προοπτική. Μόνο με τη Νέα Δημοκρατία και τον Κυριάκο Μητσοτάκη μπορεί να υπάρξει άλλη πολιτική για προσέλκυση επενδύσεων και σύντομα θα σας το αποδείξουμε. </w:t>
      </w:r>
    </w:p>
    <w:p w14:paraId="075277C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7CB" w14:textId="77777777" w:rsidR="00275A9F" w:rsidRDefault="00034DBE">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5277C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Αντωνιάδης, Βουλευτής της Νέας Δημοκρατίας.</w:t>
      </w:r>
    </w:p>
    <w:p w14:paraId="075277C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Κυρία Πρόεδρε, θα ήθελα τον λόγο για ένα λεπτό.</w:t>
      </w:r>
    </w:p>
    <w:p w14:paraId="075277C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Υπουργός θέλει να κάνει μια παρέμβαση.</w:t>
      </w:r>
    </w:p>
    <w:p w14:paraId="075277C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Κυρία Πρόεδρε, κάθε φορά που μιλάει ένας Βουλευτής θα απαντάει ένας Υπουργός; Προβλέπεται αυτό; Σας παρακαλώ! Δεν θα τελειώσουμε ποτέ! Δεν γίνεται αυτό!</w:t>
      </w:r>
    </w:p>
    <w:p w14:paraId="075277D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Δεν σας ξαναενόχλησα, κύριε Βουλευτά και δεν σας απασχόλησα καθόλου. </w:t>
      </w:r>
    </w:p>
    <w:p w14:paraId="075277D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δεν γίνεται δια της συνεχούς επίκλησης ψεμάτων να μπορούμε να δημιουργήσουμε την αναπαραγωγή των ειδήσεων των εφημερίδων. Δεν γίνεται! Αυτό δεν είναι Κοινοβούλιο! </w:t>
      </w:r>
    </w:p>
    <w:p w14:paraId="075277D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όλοι και αλίμονο, κύριε Βρούτση, κρίμα που ήσασταν Υπουργός Εργασίας γι’ αυτόν τον λαό, να λέτε εσείς και να επαναλαμβάνουν όλοι του κόμματός σας ότι τα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δεν τα έκανε </w:t>
      </w:r>
      <w:r>
        <w:rPr>
          <w:rFonts w:eastAsia="Times New Roman" w:cs="Times New Roman"/>
          <w:szCs w:val="24"/>
        </w:rPr>
        <w:lastRenderedPageBreak/>
        <w:t xml:space="preserve">η Κυβέρνηση, όταν ξέρετε πολύ καλά -αν το αγνοείτε, με συγχωρείτε, απολογούμαι τώρα, να το διορθώσουμε- ότι τα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τα κάνουν οι επιχειρήσεις. Και αν δεν τα κάνουν οι επιχειρήσεις, δεν μπορούν να πάρουν το πακέτο Γιούνκερ. </w:t>
      </w:r>
    </w:p>
    <w:p w14:paraId="075277D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Πώς επαναλαμβάνεται αυτό το ψεύδος από το πρωί που ήρθαμε εδώ από Υπουργούς, Βουλευτές, από ανθρώπους που είναι αξιοπρεπείς; Τόσο πολύ έχουμε φτάσει εκεί πια που αν το επαναλάβουν εκατό φορές και το πουν όλα τα ΜΜΕ που έχουμε δικά μας θα το πιστέψει ο ελληνικός λαός;</w:t>
      </w:r>
    </w:p>
    <w:p w14:paraId="075277D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ομολογήσω ότι εμένα αυτό πια με υπερβαίνει. </w:t>
      </w:r>
    </w:p>
    <w:p w14:paraId="075277D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Λοιπόν, εντάξει, κύριε Αντωνιάδη; Δεν ήταν πολλή ώρα, δεν σας έκοψε την φόρα; Ελάτε, έχετε τον λόγο για επτά λεπτά.</w:t>
      </w:r>
    </w:p>
    <w:p w14:paraId="075277D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Εσείς είστε Πρόεδρος!</w:t>
      </w:r>
    </w:p>
    <w:p w14:paraId="075277D7" w14:textId="77777777" w:rsidR="00275A9F" w:rsidRDefault="00034DBE">
      <w:pPr>
        <w:spacing w:line="600" w:lineRule="auto"/>
        <w:ind w:firstLine="720"/>
        <w:contextualSpacing/>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Εγώ είμαι υποχρεωμένη όταν ζητάνε Υπουργοί τον λόγο, να δίνω τον λόγο. Δεν θα μου κάνετε παρατηρήσεις πώς κάνω τη διαχείριση της συνεδρίασης. </w:t>
      </w:r>
    </w:p>
    <w:p w14:paraId="075277D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Ναι, αλλά δεν μπορούν να απαντάνε σε κάθε Βουλευτή. Έτσι δεν θα τελειώσουμε ποτέ. Ας μαζέψουν τους προβληματισμούς και τα ερωτήματα και ας απαντήσουν συνολικά ανά πέντε, ανά δέκα Βουλευτές. Ήδη ο χρόνος κυλάει.</w:t>
      </w:r>
    </w:p>
    <w:p w14:paraId="075277D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Φωτήλα που μίλησε για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Εγώ θα ρωτήσω, κύριε συνάδελφε, τι εντύπωση προκαλεί στο εσωτερικό και στο εξωτερικό, όταν ο ίδιος ο Πρωθυπουργός δημοσίως αμφισβητεί και προβληματίζεται εάν ένας επιχειρηματίας θα έρθει να επενδύσει τα 300 εκατομμύρια στον τόπο και ρωτάει και τον διευθυντή του «λέει αλήθεια;». Τι μήνυμα στέλνει στο εξωτερικό;</w:t>
      </w:r>
    </w:p>
    <w:p w14:paraId="075277D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μπω, όμως, στην ουσία του νομοσχεδίου, είμαι υποχρεωμένος να πω, επειδή τρέχουν κάποιες εξελίξεις στα ενεργειακά και αφορούν και τον Νομό Φλώρινας και είναι επίκαιρες, ότι εάν τυχόν στον Νομό Φλώρινας κλείσει ο ΑΗΣ Αμυνταίου, και μιλάω για τον ατμοηλεκτρικό σταθμό παραγωγής ενέργειας, θα υπάρξουν πολλές συμφορές, γιατί διακυβεύονται πάνω από δύο χιλιάδες θέσεις εργασίας. Εδώ και μήνες οι φορείς της περιοχής ζητάμε διάλογο με τον Υπουργό και την Κυβέρνηση και δεν υπάρχει αυτός ο διάλογος. Ζητάμε να σταματήσει η καταλήστευση του πλούτου, που υπάρχει στην περιοχή και να δοθούν τα μίνιμουμ αντισταθμιστικά. Δυστυχώς φωνή βοώντος εν τη ερήμω. </w:t>
      </w:r>
    </w:p>
    <w:p w14:paraId="075277D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Επίσης, και κλείνω αυτή την παρέμβαση, είναι ανεπίτρεπτο σε μια περιοχή η οποία δοκιμάζεται αντί να έρθει ο Πρωθυπουργός και να σκύψει πάνω στα προβλήματα, να έρχεται για να παρακολουθήσει συναυλία στα Πρέσπεια και μάλιστα να αρνείται να δει τους εκπροσώπους της περιοχής, τους εκπροσώπους του εργατικού κέντρου, του ΕΒΕ και των αγροτών. Αυτά για την Φλώρινα και τον κ. Τσίπρα.</w:t>
      </w:r>
    </w:p>
    <w:p w14:paraId="075277D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την κ. Αχτσιόγλου να λέει -και δεν πρόκειται να το επαναλάβω- ότι η κριτική που ασκείται αφορά πως το νομοσχέδιο αποτελεί ένα επικοινωνιακό παιχνίδι που εξυπηρετεί το παιχνίδι του Πρωθυπουργού. Δεν τα επαναλαμβάνω. Εγώ θέλω να την ρωτήσω: Δεν έχει καταλάβει ότι δυόμιση χρόνια είναι αυτή Υπουργός και η Κυβέρνησή της και ότι είναι αυτοί που μειώνουν μισθούς και συντάξεις και συνεχίζει να λέει ότι προνομιακό πεδίο της Νέας Δημοκρατίας είναι να μειώνουμε μισθούς; Ακόμη με το φάντασμα της Νέας Δημοκρατίας στην κυβέρνηση ζείτε; </w:t>
      </w:r>
    </w:p>
    <w:p w14:paraId="075277D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επίσης, την παρέμβαση του κ. Τσακαλώτου ο οποίος είπε –ακούστε είναι το πιο σύντομο ανέκδοτο της ημέρας- ότι το συγκεκριμένο νομοσχέδιο αποτελεί μέρος του σκληρού πυρήνα για </w:t>
      </w:r>
      <w:r>
        <w:rPr>
          <w:rFonts w:eastAsia="Times New Roman" w:cs="Times New Roman"/>
          <w:szCs w:val="24"/>
        </w:rPr>
        <w:lastRenderedPageBreak/>
        <w:t>να βγούμε από την κρίση. Και μάλιστα για να ενδυναμώσει και το επιχείρημά του, επικαλέστηκε και το νομοσχέδιο του Υπουργείου Παιδείας. Μόνο που δεν μας είπε σε ποιες μέρες αναφερόταν γιατί Δευτέρα-Τετάρτη-Παρασκευή έχουμε διπλές εξετάσεις Πανελλήνιες, Τρίτη-Πέμπτη-Σάββατο έχουμε μονές και την Κυριακή καταργούνται, δεν υπάρχουν καθόλου. Αυτό είναι το «τσακαλώτιο» ανάγνωσμα για να βγούμε από την κρίση. Ε, αυτό κι αν δεν είναι ανέκδοτο.</w:t>
      </w:r>
    </w:p>
    <w:p w14:paraId="075277D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όλα αυτά τα συζητάμε τη στιγμή που η Κυβέρνηση παρουσιάζει -για να δούμε και λίγο το περιβάλλον- 600 εκατομμύρια λιγότερα σε έσοδα στην εκτέλεση του προϋπολογισμού, τη στιγμή που το πακέτο Γιούνκερ βρίσκεται στο ναδίρ λόγω όλων των γνωστών λόγων, που ανέφερε και ο συνάδελφος και που είπε και ο κ. Φλαμπουράρης, μεταξύ αυτών και του φόρτου εργασίας που έχουν, τη στιγμή που η Ελλάδα σε επίπεδο απορρόφησης του πέμπτου ΣΕΣ βρίσκεται στις χαμηλότερες θέσεις και στο δε Πρόγραμμα Αγροτικής Ανάπτυξης, που το παρακολουθούμε, είμαστε σε μηδενικές απορροφήσεις. Οι ληξιπρόθεσμες οφειλές του δημοσίου έχουν ανέβει στα 5,5 δισεκατομμύρια, παρουσιάζοντας αύξηση 50% από εκεί που εμείς τις παραδώσαμε. </w:t>
      </w:r>
    </w:p>
    <w:p w14:paraId="075277D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ολοκληρώνοντας και αυτή την παρέμβαση, όλα αυτά τα συζητάμε τη στιγμή που ο Πρωθυπουργός στήνει φιέστες εγκαινίων πάνω σε έργα που προηγούμενες κυβερνήσεις μελέτησαν, δημοπράτησαν και υλοποίησαν, αλλά σε αυτόν έλαχε η ολοκλήρωση των έργων. Είναι αυτός που κατηγορούσε προκατόχους του Πρωθυπουργούς, όταν έπρατταν το ίδιο, για παλαιοκομματική και ψηφοθηρική πολιτική και πράττει το ίδιο κατά το δοκούν, όπου και όπως τον συμφέρει.</w:t>
      </w:r>
    </w:p>
    <w:p w14:paraId="075277E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πρόκειται για ένα νομοσχέδιο γραμμένο στο πόδι με πλήθος αοριστιών και αμφιλεγόμενων διατάξεων. Το μόνο για το οποίο μπορούμε να είμαστε σίγουροι είναι οι επερχόμενες </w:t>
      </w:r>
      <w:r>
        <w:rPr>
          <w:rFonts w:eastAsia="Times New Roman" w:cs="Times New Roman"/>
          <w:szCs w:val="24"/>
        </w:rPr>
        <w:lastRenderedPageBreak/>
        <w:t xml:space="preserve">μειώσεις στις επικουρικές συντάξεις από 21% έως 40%, το πάγωμα της έκδοσης εκατόν τριάντα χιλιάδων επικουρικών συντάξεων, καθότι ακόμη ψάχνουν τον μαθηματικό τύπο υπολογισμού. </w:t>
      </w:r>
    </w:p>
    <w:p w14:paraId="075277E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στην αγορά εργασίας γινόμαστε μάρτυρες εργαζομένων της μερικής απασχόλησης με 360 ευρώ και βεβαίως, για πρώτη φορά βλέπουμε τη δημιουργία γενιάς συνταξιούχων με 185 ευρώ. Εδώ και δυόμισι χρόνια δεν έχει γίνει τίποτα για την αδήλωτη εργασία, την οποία παραλάβαμε στο 40% και την παραδώσαμε στο 14%. Δυστυχώς, σήμερα βρίσκεται εκεί που την αφήσαμε. </w:t>
      </w:r>
    </w:p>
    <w:p w14:paraId="075277E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τονίσω ότι σύμφωνα με τα επίσημα στοιχεία το επτάμηνο του Ιανουάριου-Ιουλίου 2017, οι ευέλικτες μορφές απασχόλησης αντιστοιχούν στο 53% έναντι 47% της πλήρους απασχόλησης. Το προσπερνάω και αυτό γρήγορα, γιατί υπάρχουν κάποια πράγματα, που πρέπει να τονίσουμε. </w:t>
      </w:r>
    </w:p>
    <w:p w14:paraId="075277E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πρέπει να επισημάνουμε ότι με το παρόν νομοσχέδιο εισάγονται νέα ήθη και νοοτροπίες στον δημόσιο βίο της χώρας. Αντί να λύνουμε τα προβλήματα, νομιμοποιούμε τα μπαλώματα. Για παράδειγμα, με το άρθρο 30, αντί να λύσουν το πραγματικό πρόβλημα, που είναι οι έγκαιρες συνεδριάσεις και εκδόσεις αποφάσεων από τις επιτροπές ΚΕΠΑ, όπως γινόταν επί Νέας Δημοκρατίας, εισάγεται η παράταση έξι μηνών καταβολής αναπηρικής σύνταξης στους δικαιούχους. Κάτι ανάλογο συμβαίνει και στο άρθρο 53 με την καταβολή επιδόματος ΟΑΕΔ στους ανέργους. Αντί να ελαχιστοποιήσουν τον χρόνο εκδίκασης της διαφοράς μεταξύ εργοδότη και εργαζομένου, παρατείνουν την παροχή επιδόματος του ΟΑΕΔ στους ανέργους αναγνωρίζοντας τον κίνδυνο να μην πάρει ποτέ ο ΟΑΕΔ πίσω το δημόσιο χρήμα που κατέβαλλε σε περίπτωση μη δικαίωσης εργαζομένου.</w:t>
      </w:r>
    </w:p>
    <w:p w14:paraId="075277E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σε καμμία περίπτωση ο πολίτης να πληρώνει την ανεπάρκεια της δημόσιας διοίκησης ή της Κυβέρνησης. Οι δυο αυτές τις περιπτώσεις δίνουν το στίγμα της πραγματικής πολιτικής που </w:t>
      </w:r>
      <w:r>
        <w:rPr>
          <w:rFonts w:eastAsia="Times New Roman" w:cs="Times New Roman"/>
          <w:szCs w:val="24"/>
        </w:rPr>
        <w:lastRenderedPageBreak/>
        <w:t>ακολουθεί η Κυβέρνηση ΣΥΡΙΖΑ - ΑΝΕΛ, δηλαδή, να μην ασχολείται και να επιλύει τα πραγματικά και δύσκολα προβλήματα που αντιμετωπίζει η ελληνική κοινωνία, αλλά να ξεπερνά με μπαλώματα τα προβλήματα που ανακύπτουν.</w:t>
      </w:r>
    </w:p>
    <w:p w14:paraId="075277E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Επειδή ο χρόνος δεν μου επιτρέπει και σέβομαι τους επόμενους συναδέλφους, μπαίνω στην τελευταία σελίδα.</w:t>
      </w:r>
    </w:p>
    <w:p w14:paraId="075277E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αντί να δίνει λύσεις και να ανοίγει δρόμους για ποιοτικές και καλά αμειβόμενες νέες θέσεις απασχόλησης, κινείται αποκλειστικά με τιμωρητική λογική και προβλέπει μόνο αυστηρές ποινές και κλείσιμο επιχειρήσεων. </w:t>
      </w:r>
    </w:p>
    <w:p w14:paraId="075277E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πολιτική και κοινωνική αναγκαιότητα η αναμόρφωση του ασφαλιστικού συστήματος, μια μεγάλη μεταρρύθμιση στο ασφαλιστικό σύστημα η οποία θα διασφαλίζει την ανταποδοτικότητα, τη δικαιοσύνη και τη βιωσιμότητα, μια ισχυρή μεταρρύθμιση στις εργασιακές σχέσεις, που θα διασφαλίζει την αξιοπρέπεια των εργαζομένων στην κοινωνία και την αρμονική συνύπαρξη εργοδοτών και εργαζόμενων. Ένα είναι σίγουρο: ούτε αυτό το νομοσχέδιο ούτε η Κυβέρνηση ΣΥΡΙΖΑ-ΑΝΕΛ μπορούν αυτά να τα εγγυηθούν. </w:t>
      </w:r>
    </w:p>
    <w:p w14:paraId="075277E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75277E9" w14:textId="77777777" w:rsidR="00275A9F" w:rsidRDefault="00034DBE">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75277E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Ζήτησε τον λόγο ο κ. Βερναδάκης, Υπουργός Επικρατείας.</w:t>
      </w:r>
    </w:p>
    <w:p w14:paraId="075277E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Βερναδάκη, πόσο χρόνο θέλετε; </w:t>
      </w:r>
    </w:p>
    <w:p w14:paraId="075277E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ΧΡΙΣΤΟΦΟΡΟΣ ΒΕΡΝΑΔΑΚΗΣ (Υπουργός Επικρατείας):</w:t>
      </w:r>
      <w:r>
        <w:rPr>
          <w:rFonts w:eastAsia="Times New Roman" w:cs="Times New Roman"/>
          <w:szCs w:val="24"/>
        </w:rPr>
        <w:t xml:space="preserve"> Για τις νομοτεχνικές θα χρειαστώ δύο λεπτά και θα κάνω και μια ομιλία πάνω στο κομμάτι για την αναπηρία. </w:t>
      </w:r>
    </w:p>
    <w:p w14:paraId="075277E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Δηλαδή, πόσο χρόνο θα χρειαστείτε;</w:t>
      </w:r>
    </w:p>
    <w:p w14:paraId="075277E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ΧΡΙΣΤΟΦΟΡΟΣ ΒΕΡΝΑΔΑΚΗΣ (Υπουργός Επικρατείας):</w:t>
      </w:r>
      <w:r>
        <w:rPr>
          <w:rFonts w:eastAsia="Times New Roman" w:cs="Times New Roman"/>
          <w:szCs w:val="24"/>
        </w:rPr>
        <w:t xml:space="preserve"> Όσο δικαιούμαι, κυρία Πρόεδρε. Πόσο είναι; Πέντε λεπτά; Επτά λεπτά;</w:t>
      </w:r>
    </w:p>
    <w:p w14:paraId="075277E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Δικαιούστε πέντε λεπτά.</w:t>
      </w:r>
    </w:p>
    <w:p w14:paraId="075277F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075277F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ΧΡΙΣΤΟΦΟΡΟΣ ΒΕΡΝΑΔΑΚΗΣ (Υπουργός Επικρατείας):</w:t>
      </w:r>
      <w:r>
        <w:rPr>
          <w:rFonts w:eastAsia="Times New Roman" w:cs="Times New Roman"/>
          <w:szCs w:val="24"/>
        </w:rPr>
        <w:t xml:space="preserve"> Αυτά, που θέλω να καταθέσω, αφορούν το μέρος του νομοσχεδίου για τα δικαιώματα των ατόμων με αναπηρίες. Υπάρχει μια σειρά από νομοτεχνικές βελτιώσεις, κυρίως λεκτικού χαρακτήρα, τις οποίες δεν θα σας τις διαβάσω όλες. Είναι περισσότερο λεκτικού και διορθωτικού χαρακτήρα σε κάποιες λεπτές εκφράσεις για λόγους ακρίβειας του κειμένου. Επομένως, θα τις καταθέσουμε και αν υπάρχουν κάποιες ερωτήσεις, μπορώ να επανέλθω σήμερα ή αύριο. </w:t>
      </w:r>
    </w:p>
    <w:p w14:paraId="075277F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δύο πράγματα για το μέρος αυτό του νομοσχεδίου, γιατί, κατά τη γνώμη μου, είναι ένα μέρος, το οποίο η ροή της συζήτησης δεν το έχει αναδείξει. </w:t>
      </w:r>
    </w:p>
    <w:p w14:paraId="075277F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με μία γενική παρατήρηση. Το νομοσχέδιο που συζητείται σήμερα είναι σημαντικό, γιατί εμπεριέχει διατάξεις, που επεμβαίνουν καίρια στο εργασιακό περιβάλλον υπέρ των εργαζομένων, σε ένα περιβάλλον απορρύθμισης των εργατικών και μισθωτών δικαιωμάτων, αλλά και εξαιρετικά χρήσιμο αν θέλουμε να αρχίσουμε να αντιστρέφουμε την πορεία των πραγμάτων, που είναι αλήθεια πως </w:t>
      </w:r>
      <w:r>
        <w:rPr>
          <w:rFonts w:eastAsia="Times New Roman" w:cs="Times New Roman"/>
          <w:szCs w:val="24"/>
        </w:rPr>
        <w:lastRenderedPageBreak/>
        <w:t>διαρκεί πολλά χρόνια τώρα, αλλά και για να δώσουμε ένα μήνυμα στην κοινωνία της εργασίας ότι μπορεί να υπάρξει ανάπτυξη και κοινωνική συνοχή, χωρίς τη συρρίκνωση των εργατικών και μισθωτών δικαιωμάτων.</w:t>
      </w:r>
    </w:p>
    <w:p w14:paraId="075277F4"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Μπαίνω τώρα στο προκείμενο. Το νομοσχέδιο που συζητείται σήμερα έχει και μια ιστορική διάσταση. Αναφέρομαι στις διατάξεις, που αφορούν στα δικαιώματα της αναπηρίας στο πλαίσιο της διεθνούς σύμβασης του ΟΗΕ για τα δικαιώματα των ατόμων με αναπηρίες, σύμβαση που το ελληνικό κράτος κύρωσε το 2012, αλλά που δεν ενσωμάτωσε έως σήμερα στο ελληνικό, νομικό και διοικητικό πλαίσιο.</w:t>
      </w:r>
    </w:p>
    <w:p w14:paraId="075277F5"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νόμος αυτός, λοιπόν, στο μέρος που του αναλογεί, ενσωματώνει ένα από τα πάγια αιτήματα του αναπηρικού κινήματος, όχι μόνο στην Ελλάδα, αλλά σε ολόκληρο τον κόσμο, αναδιατάσσει πλήρως το ιδεολογικό και φιλοσοφικό υπόδειγμα των δημόσιων πολιτικών για την αναπηρία περνώντας από το ιατρικό στο κοινωνικό μοντέλο. </w:t>
      </w:r>
    </w:p>
    <w:p w14:paraId="075277F6"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ιατρικό μοντέλο θεωρούσε και θεωρεί την αναπηρία ως προσωπική τραγωδία, ως ασθένεια ή ανωμαλία που πρέπει να θεραπευτεί. Εδράζει αποκλειστικά το άτομο σε οργανικές ή λειτουργικές μειονεξίες. Αγνοείται ή στην καλύτερη περίπτωση υποτιμάται ο ρόλος του κοινωνικού περιβάλλοντος και των κοινωνικών πεποιθήσεων.</w:t>
      </w:r>
    </w:p>
    <w:p w14:paraId="075277F7"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κοινωνικό μοντέλο αντίθετα θεωρεί την αναπηρία αποτέλεσμα του τρόπου με τον οποίο σκέπτονται οι άνθρωποι γι’ αυτήν, της κοινωνικής σημασίας που της αποδίδουν. Η βλάβη είναι μια φυσική, βιολογική διαφοροποίηση, στο πλαίσιο των ανθρώπινων δραστηριοτήτων, της ανθρώπινης φύσης. Είναι, δηλαδή, μια άλλη μορφή κανονικότητας. </w:t>
      </w:r>
    </w:p>
    <w:p w14:paraId="075277F8"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κοινωνικό μοντέλο προσέγγισης της αναπηρίας επηρεάστηκε ιστορικά από τρία μεγάλα κοινωνικά κινήματα πριν μορφοποιηθεί στο σύγχρονο αναπηρικό κίνημα. Το αντιρατσιτσικό κίνημα, το φεμινιστικό κίνημα και το κίνημα των ατομικών και πολιτικών δικαιωμάτων. Από το αντιρατσιστικό κίνημα ενσωμάτωσε την ιδέα ότι δεν πρέπει να επιτρέπεται η διάκριση σε βάρος μιας κοινωνικής ομάδας με βάση ένα μεμονωμένο χαρακτηριστικό και ότι το πρόβλημα του αποκλεισμού από το σχολείο, την εργασία, το φυσικό και το τεχνολογικό περιβάλλον είναι πρόβλημα πολιτικό και όχι ατομικό.</w:t>
      </w:r>
    </w:p>
    <w:p w14:paraId="075277F9"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Από το φεμινιστικό κίνημα ενσωμάτωσε την ιδέα ότι το προσωπικό είναι πολιτικό και τη σημασία της προσωπικής εμπειρίας ως προϋπόθεση κατανόησης μιας γενικής κατάστασης, εν προκειμένω της αναπηρίας. </w:t>
      </w:r>
    </w:p>
    <w:p w14:paraId="075277FA"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Από τα κινήματα των ατομικών δικαιωμάτων ενσωμάτωσε την ιδέα ότι τα δικαιώματα της αναπηρίας δεν προκύπτουν από τις ειδικές τους ανάγκες και τους περιορισμούς, αλλά από την ιδιότητά τους ως πολιτών μιας κοινωνίας.</w:t>
      </w:r>
    </w:p>
    <w:p w14:paraId="075277FB"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κόσμος της αναπηρίας, παραδείγματος χάριν, δεν χρειάζεται έναν ατομικό τρόπο μετακίνησης σε ειδικά σημεία της πόλης, αλλά πρόσβασης σε όλα ανεξαιρέτως τα σημεία της πόλης και της υπαίθρου, σε όλα τα μέσα μεταφοράς με όλους τους εφικτούς τρόπους.</w:t>
      </w:r>
    </w:p>
    <w:p w14:paraId="075277FC"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διάσταση, λοιπόν, της αναπηρίας αναδεικνύεται ως ισότιμος παράγοντας διαμόρφωσης όλων των δημόσιων και κρατικών πολιτικών, από την παιδεία και την εργασία έως τη λειτουργία της δημόσιας διοίκησης και από την πρόσβαση στο φυσικό περιβάλλον έως τα γλωσσικά και επικοινωνιακά δικαιώματα που επιβάλλεται να απολαμβάνουν οι άνθρωποι με αναπηρίες. </w:t>
      </w:r>
    </w:p>
    <w:p w14:paraId="075277FD"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λόγο αυτόν, στο νομοσχέδιο αυτό, μεταξύ άλλων αναγνωρίζεται η ελληνική νοηματική γλώσσα ως ισότιμη με την ελληνική γλώσσα των κωφών Ελλήνων πολιτών, αναγνωρίζεται η ελληνική γραφή Μπράιγ ως τρόπος γραφής των τυφλών Ελλήνων πολιτών και θεσμοθετείται η υποχρέωση ένταξης της διάστασης της αναπηρίας στα επίσημα στατιστικά δεδομένα που παράγει η χώρα, έτσι ώστε οι πολιτικές που οργανώνονται και εφαρμόζονται να θεμελιώνονται σε πραγματικές ανάγκες. </w:t>
      </w:r>
    </w:p>
    <w:p w14:paraId="075277FE"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Κάθε ιδέα χρειάζεται την υλικότητά της για να εφαρμοστεί και να αρχίσει να έχει απτά αποτελέσματα.</w:t>
      </w:r>
    </w:p>
    <w:p w14:paraId="075277FF"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07527800"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Τελειώνω σε δύο λεπτά, κυρία Πρόεδρε.</w:t>
      </w:r>
    </w:p>
    <w:p w14:paraId="07527801"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τον λόγο αυτό, θεσμοθετείται για πρώτη φορά στον κυβερνητικό και διοικητικό μηχανισμό το συντονιστικό σημείο εναρμόνισης και εποπτείας όλων των δημόσιων πολιτικών και νομοθετημάτων με τη διάσταση των δικαιωμάτων της αναπηρίας και ανατίθεται στη Γενική Γραμματεία Διαφάνειας και Ανθρωπίνων Δικαιωμάτων η αρμοδιότητα του ελέγχου της εφαρμογής της σύμβασης, τόσο σε κεντρικό όσο και σε περιφερειακό ή τοπικό επίπεδο.</w:t>
      </w:r>
    </w:p>
    <w:p w14:paraId="07527802"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τέλος, συγκροτείται ο Ανεξάρτητος Μηχανισμός Παρακολούθησης των Πολιτικών για την Αναπηρία και την εφαρμογή τους από τον Συνήγορο του Πολίτη και την ΕΣΑΜΕΑ.</w:t>
      </w:r>
    </w:p>
    <w:p w14:paraId="07527803"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Τα τελευταία δύο χρόνια, η Κυβέρνηση έδειξε έμπρακτα τη βούλησή της να προχωρήσει σε μια ριζική αναθεώρηση του υποδείγματος για τις πολιτικές στον χώρο της αναπηρίας.</w:t>
      </w:r>
    </w:p>
    <w:p w14:paraId="075278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Δώσαμε τη δυνατότητα με τον ν.4440/2016 στα άτομα με αναπηρία σε ποσοστό 15% να προσλαμβάνονται μέσω του ΑΣΕΠ στους διαγωνισμούς του δημόσιου τομέα. </w:t>
      </w:r>
    </w:p>
    <w:p w14:paraId="0752780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Θεσμοθετήθηκε η υποχρέωση της διοίκησης να παρέχει όλες τις υλικές συνθήκες, διερμηνείες, συνοδείες, εργονομικές διευθετήσεις, ώστε τα άτομα με αναπηρίες που κατέχουν θέσεις ευθύνης να μπορούν να ασκήσουν απρόσκοπτα τα καθήκοντά τους. </w:t>
      </w:r>
    </w:p>
    <w:p w14:paraId="0752780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Ακυρώθηκαν νομοθετικά μια σειρά από αναχρονιστικές ρυθμίσεις του λεγόμενου θεσμικού ρατσισμού. Ο θεσμικός ρατσισμός περιλαμβάνει πρακτικές, διαδικασίες, κανονιστικό πλαίσιο θεσμικών ιδρυμάτων, τα οποία έχουν δυσανάλογα αρνητικές επιπτώσεις στην πρόσβαση των μειονοτήτων και στην ποιότητα των αγαθών, των υπηρεσιών και των ευκαιριών. </w:t>
      </w:r>
    </w:p>
    <w:p w14:paraId="0752780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στο μέρος που αφορά την αναπηρία, ολοκληρώνεται ένας πρώτος μεγάλος κύκλος παρεμβάσεων στο θεσμικό και διοικητικό επίπεδο σε σχέση με αυτά τα ζητήματα. Προηγήθηκε μια μεγάλη διαδικασία διαβούλευσης με τις κοινωνικές οργανώσεις αναπηρίας, με προεξάρχουσα την ΕΣΑΜΕΑ, αλλά και με πάρα πολλούς μεμονωμένους πολίτες που εμπλέκονται στην υπόθεση της προάσπισης των δικαιωμάτων της αναπηρίας. Δημιουργήσαμε έναν νέο ζωτικό χώρο για τα ανθρώπινα δικαιώματα και ελπίζουμε ότι εξοπλίζουμε το αναπηρικό κίνημα με ένα σημαντικό όπλο στον αγώνα που διεξάγει για περισσότερα δικαιώματα και περισσότερη κοινωνική δημοκρατία. </w:t>
      </w:r>
    </w:p>
    <w:p w14:paraId="0752780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7527809"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80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να καταθέσετε τις νομοτεχνικές βελτιώσεις, για να διανεμηθούν. </w:t>
      </w:r>
    </w:p>
    <w:p w14:paraId="0752780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 xml:space="preserve">Τις καταθέτω στα Πρακτικά, κυρία Πρόεδρε. </w:t>
      </w:r>
    </w:p>
    <w:p w14:paraId="0752780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Υπουργός κ. Χριστόφορος Βερναρδάκης καταθέτει για τα Πρακτικά τις προαναφερθείσες νομοτεχνικές βελτιώσεις, οι οποίες έχουν ως εξής: </w:t>
      </w:r>
    </w:p>
    <w:p w14:paraId="0752780D"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752780E" w14:textId="77777777" w:rsidR="00275A9F" w:rsidRDefault="00034DBE">
      <w:pPr>
        <w:spacing w:before="240" w:line="600" w:lineRule="auto"/>
        <w:ind w:firstLine="720"/>
        <w:contextualSpacing/>
        <w:jc w:val="center"/>
        <w:rPr>
          <w:rFonts w:eastAsia="Times New Roman" w:cs="Times New Roman"/>
          <w:szCs w:val="24"/>
        </w:rPr>
      </w:pPr>
      <w:r>
        <w:rPr>
          <w:rFonts w:eastAsia="Times New Roman" w:cs="Times New Roman"/>
          <w:szCs w:val="24"/>
        </w:rPr>
        <w:t>(Να μπουν οι σελίδες 288-290)</w:t>
      </w:r>
    </w:p>
    <w:p w14:paraId="0752780F"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752781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Φωτίου, έχετε τον λόγο, προκειμένου να ανακοινώσετε τις νομοτεχνικές βελτιώσεις. </w:t>
      </w:r>
    </w:p>
    <w:p w14:paraId="0752781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Στο άρθρο 59 η νομοτεχνική βελτίωση αφορά το προσωπικό των ΚΚΠ όλης της Ελλάδας, δηλαδή, των Κέντρων Κοινωνικής Προστασίας, τα δεκατρία που έχουμε σε όλη την Ελλάδα, όπως και για το Εθνικό Ίδρυμα Κωφών, όπως και για το Κέντρο Εκπαίδευσης και Αποκατάστασης Τυφλών. Πρόκειται, λοιπόν, για το προσωπικό το οποίο είναι επικουρικό. </w:t>
      </w:r>
    </w:p>
    <w:p w14:paraId="0752781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79 η νομοτεχνική βελτίωση αφορά το ΣΚΛΕ. </w:t>
      </w:r>
    </w:p>
    <w:p w14:paraId="0752781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Τις καταθέτω στα Πρακτικά. </w:t>
      </w:r>
    </w:p>
    <w:p w14:paraId="0752781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Αναπληρώτρια Υπουργός κ. Θεανώ Φωτίου καταθέτει για τα Πρακτικά τις προαναφερθείσες νομοτεχνικές βελτιώσεις, οι οποίες έχουν ως εξής:</w:t>
      </w:r>
    </w:p>
    <w:p w14:paraId="07527815"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7527816"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292-293)</w:t>
      </w:r>
    </w:p>
    <w:p w14:paraId="07527817"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752781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ευχαριστούμε, κυρία Υπουργέ. </w:t>
      </w:r>
    </w:p>
    <w:p w14:paraId="0752781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συνεχίζουμε με τον κατάλογο. Επόμενος ομιλητής είναι ο κ. Δρίτσας από τον ΣΥΡΙΖΑ. </w:t>
      </w:r>
    </w:p>
    <w:p w14:paraId="0752781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Κύριε Δρίτσα, έχετε τον λόγο.</w:t>
      </w:r>
    </w:p>
    <w:p w14:paraId="0752781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Έχει γίνει αλλαγή;</w:t>
      </w:r>
    </w:p>
    <w:p w14:paraId="0752781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με τον κ. Καματερό.</w:t>
      </w:r>
    </w:p>
    <w:p w14:paraId="0752781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τον συνάδελφο κ. Καματερό που μου παραχώρησε τη θέση του, γιατί έτσι και αλλιώς εκείνος είχε κώλυμα και έπρεπε να αποχωρήσει. </w:t>
      </w:r>
    </w:p>
    <w:p w14:paraId="0752781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λίγες ημέρες πριν κλείσει η Βουλή για τις θερινές διακοπές στα δυο, τρία νομοσχέδια, που δεν ήταν ενταγμένα στις δεσμεύσεις από τη συμφωνία με τους δανειστές, στο νομοσχέδιο για την υγεία και το νομοσχέδιο για την παιδεία, κυρίως σ’ αυτά τα δύο, η Νέα Δημοκρατία εμφανίστηκε αποδυναμωμένη στην Αίθουσα, με μια αδυναμία συμμετοχής. Το θυμόμαστε όλοι μας. Είχε χάσει τα νερά της, γιατί είχε καταρρεύσει για μια ακόμη φορά –δεν ήταν η πρώτη φορά- όλο το οικοδόμημα της τακτικής της, για να φθείρει την Κυβέρνηση. Είχε καταρρεύσει, γιατί είχε κλείσει η συμφωνία, γιατί μπαίναμε σε μια νέα περίοδο, γιατί η Κυβέρνηση είχε μπροστά νέες πρωτοβουλίες. </w:t>
      </w:r>
    </w:p>
    <w:p w14:paraId="0752781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Οι καλοκαιρινές διακοπές την βοήθησαν λίγο να ανασυνταχθεί και να έρθει σήμερα, αντί με εννέα, οκτώ ή επτά Βουλευτές που μιλούσαν στα προηγούμενα τόσο σημαντικά νομοσχέδια, με τριάντα τέσσερις Βουλευτές, για να πει τι όμως; Όχι για το νομοσχέδιο, αλλά για να χτυπήσει την Κυβέρνηση, για να αποδομήσει την Κυβέρνηση. </w:t>
      </w:r>
    </w:p>
    <w:p w14:paraId="07527820" w14:textId="77777777" w:rsidR="00275A9F" w:rsidRDefault="00034DBE">
      <w:pPr>
        <w:spacing w:line="600" w:lineRule="auto"/>
        <w:contextualSpacing/>
        <w:jc w:val="both"/>
        <w:rPr>
          <w:rFonts w:eastAsia="Times New Roman" w:cs="Times New Roman"/>
        </w:rPr>
      </w:pPr>
      <w:r>
        <w:rPr>
          <w:rFonts w:eastAsia="Times New Roman" w:cs="Times New Roman"/>
          <w:szCs w:val="24"/>
        </w:rPr>
        <w:t xml:space="preserve">Εντάξει, εύκολο, κατανοητό κ.λπ.. Όμως, αυτό που έχει επιλέξει είναι να αποδομήσει την αυτοπεποίθηση του ελληνικού λαού, ακριβώς γιατί είμαστε στη νέα φάση που το κρίσιμο ζήτημα, μετά από τόσες </w:t>
      </w:r>
      <w:r>
        <w:rPr>
          <w:rFonts w:eastAsia="Times New Roman" w:cs="Times New Roman"/>
          <w:szCs w:val="24"/>
        </w:rPr>
        <w:lastRenderedPageBreak/>
        <w:t xml:space="preserve">αρνητικές επιπτώσεις που έχει στη ζωή των Ελλήνων όλη αυτή η κρίση και οι συνέπειες από τις δεσμευτικές πολιτικές, τις περιοριστικές που υποχρεωθήκαμε και εμείς να ακολουθήσουμε, είναι να υπάρξει η αυτοπεποίθηση που θα είναι εκείνη η κινητήρια δύναμη και για την Κυβέρνηση και για τα κόμματα και για τον πολιτικό βίο, για τη νέα περίοδο μετά τα μνημόνια και μετά από τις ακραίες περιοριστικές πολιτικές. Αυτό προσπαθεί να χτυπήσει σήμερα η </w:t>
      </w:r>
      <w:r>
        <w:rPr>
          <w:rFonts w:eastAsia="Times New Roman" w:cs="Times New Roman"/>
        </w:rPr>
        <w:t xml:space="preserve">Νέα Δημοκρατία και </w:t>
      </w:r>
      <w:r>
        <w:rPr>
          <w:rFonts w:eastAsia="Times New Roman"/>
          <w:bCs/>
        </w:rPr>
        <w:t>είναι</w:t>
      </w:r>
      <w:r>
        <w:rPr>
          <w:rFonts w:eastAsia="Times New Roman" w:cs="Times New Roman"/>
        </w:rPr>
        <w:t xml:space="preserve"> ολοφάνερο, διότι μιλάει για ένα νομοσχέδιο για το οποίο αρνείται να μιλήσει. </w:t>
      </w:r>
    </w:p>
    <w:p w14:paraId="07527821"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Στην επιτροπή, προς τιμήν του το ΚΚΕ, με τις δικές του απόψεις, με τις οποίες διαφωνώ -διαφωνούμε, αλλά </w:t>
      </w:r>
      <w:r>
        <w:rPr>
          <w:rFonts w:eastAsia="Times New Roman" w:cs="Times New Roman"/>
          <w:bCs/>
          <w:shd w:val="clear" w:color="auto" w:fill="FFFFFF"/>
        </w:rPr>
        <w:t xml:space="preserve">εν πάση περιπτώσει- </w:t>
      </w:r>
      <w:r>
        <w:rPr>
          <w:rFonts w:eastAsia="Times New Roman" w:cs="Times New Roman"/>
        </w:rPr>
        <w:t xml:space="preserve">ψήφισε «παρών». Όλα τα άλλα κόμματα -Νέα Δημοκρατία, ΠΑΣΟΚ, Ποτάμι, οι πάντες- επιφυλάχθηκαν. Άγνοια, αδυναμία, αμηχανία. Είχαν επιφύλαξη, λέει, για το αν </w:t>
      </w:r>
      <w:r>
        <w:rPr>
          <w:rFonts w:eastAsia="Times New Roman"/>
          <w:bCs/>
        </w:rPr>
        <w:t>είναι</w:t>
      </w:r>
      <w:r>
        <w:rPr>
          <w:rFonts w:eastAsia="Times New Roman" w:cs="Times New Roman"/>
        </w:rPr>
        <w:t xml:space="preserve"> καλό ή κακό αυτό το νομοσχέδιο. </w:t>
      </w:r>
    </w:p>
    <w:p w14:paraId="07527822"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Και σήμερα δεν έχουν τοποθετηθεί μέχρι στιγμής για το αν θα ψηφίσουν ή θα καταψηφίσουν. Γιατί; Διότι </w:t>
      </w:r>
      <w:r>
        <w:rPr>
          <w:rFonts w:eastAsia="Times New Roman"/>
          <w:bCs/>
        </w:rPr>
        <w:t>είναι</w:t>
      </w:r>
      <w:r>
        <w:rPr>
          <w:rFonts w:eastAsia="Times New Roman" w:cs="Times New Roman"/>
        </w:rPr>
        <w:t xml:space="preserve">, λέει, επικοινωνιακό. Δεν </w:t>
      </w:r>
      <w:r>
        <w:rPr>
          <w:rFonts w:eastAsia="Times New Roman"/>
          <w:bCs/>
        </w:rPr>
        <w:t>είναι</w:t>
      </w:r>
      <w:r>
        <w:rPr>
          <w:rFonts w:eastAsia="Times New Roman" w:cs="Times New Roman"/>
        </w:rPr>
        <w:t xml:space="preserve"> τυχαίο ότι το ΚΚΕ δεν το είπε αυτό. Το ΚΚΕ προτείνει μια πιο μαξιμαλιστική παρέμβαση στα ζητήματα των εργασιακών δικαιωμάτων. Και φυσικά όλα αυτά κρίνονται επί τη βάση μιας διαρκούς ταξικής σύγκρουσης μέσα από συσχετισμούς, που κάθε φορά κανείς αναγκάζεται να τους μετράει και να μην τους αγνοεί. Γιατί η βουλησιαρχία δεν </w:t>
      </w:r>
      <w:r>
        <w:rPr>
          <w:rFonts w:eastAsia="Times New Roman"/>
          <w:bCs/>
        </w:rPr>
        <w:t>είναι</w:t>
      </w:r>
      <w:r>
        <w:rPr>
          <w:rFonts w:eastAsia="Times New Roman" w:cs="Times New Roman"/>
        </w:rPr>
        <w:t xml:space="preserve"> επαρκής δυνατότητα για να δοθούν λύσεις. </w:t>
      </w:r>
    </w:p>
    <w:p w14:paraId="07527823"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Επικοινωνιακό, λέει η Αντιπολίτευση </w:t>
      </w:r>
      <w:r>
        <w:rPr>
          <w:rFonts w:eastAsia="Times New Roman"/>
          <w:bCs/>
        </w:rPr>
        <w:t>είναι</w:t>
      </w:r>
      <w:r>
        <w:rPr>
          <w:rFonts w:eastAsia="Times New Roman" w:cs="Times New Roman"/>
        </w:rPr>
        <w:t xml:space="preserve"> το τέχνασμα του Υπουργείου Εργασίας να καταθέσει αυτό το νομοσχέδιο και χωρίς διαβούλευση. Τα πιο υπερώριμα, μίνιμουμ, στοιχειώδη για την κατοχύρωση εργασιακών δικαιωμάτων δεν συζητήθηκαν, λέει. Και ο κ. Κουτσούκος έφτασε στο σημείο να </w:t>
      </w:r>
      <w:r>
        <w:rPr>
          <w:rFonts w:eastAsia="Times New Roman" w:cs="Times New Roman"/>
        </w:rPr>
        <w:lastRenderedPageBreak/>
        <w:t xml:space="preserve">μας πει ότι αγνοήσαμε την ΓΣΕΕ, όταν η ΓΣΕΕ στη </w:t>
      </w:r>
      <w:r>
        <w:rPr>
          <w:rFonts w:eastAsia="Times New Roman"/>
        </w:rPr>
        <w:t>συζήτηση</w:t>
      </w:r>
      <w:r>
        <w:rPr>
          <w:rFonts w:eastAsia="Times New Roman" w:cs="Times New Roman"/>
        </w:rPr>
        <w:t xml:space="preserve"> κατά την ακρόαση φορέων εκπροσωπήθηκε με τον γραμματέα του οικονομικού τμήματός της για ένα θέμα εργασιακών </w:t>
      </w:r>
      <w:r>
        <w:rPr>
          <w:rFonts w:eastAsia="Times New Roman" w:cs="Times New Roman"/>
          <w:bCs/>
          <w:shd w:val="clear" w:color="auto" w:fill="FFFFFF"/>
        </w:rPr>
        <w:t>δικαιωμάτων</w:t>
      </w:r>
      <w:r>
        <w:rPr>
          <w:rFonts w:eastAsia="Times New Roman" w:cs="Times New Roman"/>
        </w:rPr>
        <w:t xml:space="preserve">. Καταλαβαίνετε τώρα ποιος κάνει επικοινωνιακή πολιτική και ποιος δεν κάνει. </w:t>
      </w:r>
    </w:p>
    <w:p w14:paraId="07527824"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Κυρίες και κύριοι Βουλευτές, πράγματι, </w:t>
      </w:r>
      <w:r>
        <w:rPr>
          <w:rFonts w:eastAsia="Times New Roman"/>
          <w:bCs/>
        </w:rPr>
        <w:t>είναι</w:t>
      </w:r>
      <w:r>
        <w:rPr>
          <w:rFonts w:eastAsia="Times New Roman" w:cs="Times New Roman"/>
        </w:rPr>
        <w:t xml:space="preserve"> ένα νομοσχέδιο με το οποίο η Κυβέρνηση παίρνει κάποια μέτρα για την καταπολέμηση της αδήλωτης, της υποδηλωμένης και της απλήρωτης εργασίας. Δεν λέει ότι </w:t>
      </w:r>
      <w:r>
        <w:rPr>
          <w:rFonts w:eastAsia="Times New Roman"/>
          <w:bCs/>
        </w:rPr>
        <w:t>είναι</w:t>
      </w:r>
      <w:r>
        <w:rPr>
          <w:rFonts w:eastAsia="Times New Roman" w:cs="Times New Roman"/>
        </w:rPr>
        <w:t xml:space="preserve"> ένα νομοσχέδιο που καταργεί την αδήλωτη, την υποδηλωμένη και την απλήρωτη εργασία. </w:t>
      </w:r>
    </w:p>
    <w:p w14:paraId="07527825"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Αυτό απαιτεί πολιτικές πρωτοβουλίες, απαιτεί κοινωνικούς αγώνες, απαιτεί κοινωνική εγρήγορση και όχι ένα εργατικό κίνημα που, ναι, και στην Ελλάδα και παγκοσμίως βρίσκεται σε άμυνα αυτή τη στιγμή -και αυτό το ξέρουν οι πάντες. </w:t>
      </w:r>
    </w:p>
    <w:p w14:paraId="07527826" w14:textId="77777777" w:rsidR="00275A9F" w:rsidRDefault="00034DBE">
      <w:pPr>
        <w:spacing w:line="600" w:lineRule="auto"/>
        <w:ind w:firstLine="720"/>
        <w:contextualSpacing/>
        <w:jc w:val="both"/>
        <w:rPr>
          <w:rFonts w:eastAsia="Times New Roman" w:cs="Times New Roman"/>
        </w:rPr>
      </w:pPr>
      <w:r>
        <w:rPr>
          <w:rFonts w:eastAsia="Times New Roman" w:cs="Times New Roman"/>
          <w:b/>
        </w:rPr>
        <w:t>ΛΙΑΝΑ ΚΑΝΕΛΛΗ:</w:t>
      </w:r>
      <w:r>
        <w:rPr>
          <w:rFonts w:eastAsia="Times New Roman" w:cs="Times New Roman"/>
        </w:rPr>
        <w:t xml:space="preserve"> Γιατί; </w:t>
      </w:r>
    </w:p>
    <w:p w14:paraId="07527827" w14:textId="77777777" w:rsidR="00275A9F" w:rsidRDefault="00034DBE">
      <w:pPr>
        <w:spacing w:line="600" w:lineRule="auto"/>
        <w:ind w:firstLine="720"/>
        <w:contextualSpacing/>
        <w:jc w:val="both"/>
        <w:rPr>
          <w:rFonts w:eastAsia="Times New Roman" w:cs="Times New Roman"/>
        </w:rPr>
      </w:pPr>
      <w:r>
        <w:rPr>
          <w:rFonts w:eastAsia="Times New Roman" w:cs="Times New Roman"/>
          <w:b/>
        </w:rPr>
        <w:t>ΘΕΟΔΩΡΟΣ ΔΡΙΤΣΑΣ:</w:t>
      </w:r>
      <w:r>
        <w:rPr>
          <w:rFonts w:eastAsia="Times New Roman" w:cs="Times New Roman"/>
        </w:rPr>
        <w:t xml:space="preserve"> Γιατί ακριβώς κυριαρχεί ο νεοφιλελευθερισμός και δεν κυριαρχεί τυχαία. Δεν κυριαρχεί γιατί βρέθηκαν κακοί πολιτικοί που επέβαλαν τον νεοφιλελευθερισμό απλά. Κυριαρχεί γιατί ακριβώς αυτός ο συσχετισμός, που </w:t>
      </w:r>
      <w:r>
        <w:rPr>
          <w:rFonts w:eastAsia="Times New Roman"/>
          <w:bCs/>
        </w:rPr>
        <w:t>είναι</w:t>
      </w:r>
      <w:r>
        <w:rPr>
          <w:rFonts w:eastAsia="Times New Roman" w:cs="Times New Roman"/>
        </w:rPr>
        <w:t xml:space="preserve"> πολύ πιο σύνθετο ζήτημα, </w:t>
      </w:r>
      <w:r>
        <w:rPr>
          <w:rFonts w:eastAsia="Times New Roman"/>
          <w:bCs/>
        </w:rPr>
        <w:t>έχει</w:t>
      </w:r>
      <w:r>
        <w:rPr>
          <w:rFonts w:eastAsia="Times New Roman" w:cs="Times New Roman"/>
        </w:rPr>
        <w:t xml:space="preserve"> διαμορφώσει ένα πεδίο όπου τα πράγματα δεν </w:t>
      </w:r>
      <w:r>
        <w:rPr>
          <w:rFonts w:eastAsia="Times New Roman"/>
          <w:bCs/>
        </w:rPr>
        <w:t>είναι</w:t>
      </w:r>
      <w:r>
        <w:rPr>
          <w:rFonts w:eastAsia="Times New Roman" w:cs="Times New Roman"/>
        </w:rPr>
        <w:t xml:space="preserve"> υπέρ της εργασίας. Για να γίνουν υπέρ της εργασίας, πρέπει κάθε στιγμή κάθε δυνατότητα που παρουσιάζεται να την αξιοποιεί κανείς. Αυτό κάνει αυτό το νομοσχέδιο. </w:t>
      </w:r>
    </w:p>
    <w:p w14:paraId="07527828" w14:textId="77777777" w:rsidR="00275A9F" w:rsidRDefault="00034DBE">
      <w:pPr>
        <w:spacing w:line="600" w:lineRule="auto"/>
        <w:ind w:firstLine="720"/>
        <w:contextualSpacing/>
        <w:jc w:val="both"/>
        <w:rPr>
          <w:rFonts w:eastAsia="Times New Roman"/>
        </w:rPr>
      </w:pPr>
      <w:r>
        <w:rPr>
          <w:rFonts w:eastAsia="Times New Roman" w:cs="Times New Roman"/>
        </w:rPr>
        <w:t xml:space="preserve">Εάν θέλει η Νέα Δημοκρατία να συζητήσουμε ότι στην ανάπτυξη που επαγγέλλεται και στις </w:t>
      </w:r>
      <w:r>
        <w:rPr>
          <w:rFonts w:eastAsia="Times New Roman"/>
        </w:rPr>
        <w:t xml:space="preserve">επενδύσεις και στο κέρδος και σε όλα θα βάλουμε ως παράμετρο, και στην Ελλάδα και στην Ευρώπη, τις ασφαλείς, σταθερές και καλά αμειβόμενες εργασιακές σχέσεις, ας τολμήσει να το πει. Ας τολμήσει στην έννοια του κέρδους, στην έννοια της ανάπτυξης, στην έννοια των επενδύσεων να θέσει προς </w:t>
      </w:r>
      <w:r>
        <w:rPr>
          <w:rFonts w:eastAsia="Times New Roman"/>
        </w:rPr>
        <w:lastRenderedPageBreak/>
        <w:t xml:space="preserve">συζήτηση στο </w:t>
      </w:r>
      <w:r>
        <w:rPr>
          <w:rFonts w:eastAsia="Times New Roman"/>
          <w:bCs/>
        </w:rPr>
        <w:t>Κοινοβούλιο,</w:t>
      </w:r>
      <w:r>
        <w:rPr>
          <w:rFonts w:eastAsia="Times New Roman"/>
        </w:rPr>
        <w:t xml:space="preserve"> στον δημόσιο χώρο, στη Διεθνή Έκθεση Θεσσαλονίκης τις ασφαλείς και σταθερές και επαρκώς αμειβόμενες εργασιακές σχέσεις, ρεαλιστικά, με τις συνθήκες που </w:t>
      </w:r>
      <w:r>
        <w:rPr>
          <w:rFonts w:eastAsia="Times New Roman"/>
          <w:bCs/>
          <w:shd w:val="clear" w:color="auto" w:fill="FFFFFF"/>
        </w:rPr>
        <w:t>υπάρχουν</w:t>
      </w:r>
      <w:r>
        <w:rPr>
          <w:rFonts w:eastAsia="Times New Roman"/>
        </w:rPr>
        <w:t xml:space="preserve"> σήμερα. Για να καταλαβαίνουμε τι </w:t>
      </w:r>
      <w:r>
        <w:rPr>
          <w:rFonts w:eastAsia="Times New Roman"/>
          <w:bCs/>
        </w:rPr>
        <w:t>είναι</w:t>
      </w:r>
      <w:r>
        <w:rPr>
          <w:rFonts w:eastAsia="Times New Roman"/>
        </w:rPr>
        <w:t xml:space="preserve"> ο καθένας, με ποιανού την πλευρά </w:t>
      </w:r>
      <w:r>
        <w:rPr>
          <w:rFonts w:eastAsia="Times New Roman"/>
          <w:bCs/>
        </w:rPr>
        <w:t>είναι</w:t>
      </w:r>
      <w:r>
        <w:rPr>
          <w:rFonts w:eastAsia="Times New Roman"/>
        </w:rPr>
        <w:t xml:space="preserve"> και ποια </w:t>
      </w:r>
      <w:r>
        <w:rPr>
          <w:rFonts w:eastAsia="Times New Roman"/>
          <w:bCs/>
        </w:rPr>
        <w:t>είναι</w:t>
      </w:r>
      <w:r>
        <w:rPr>
          <w:rFonts w:eastAsia="Times New Roman"/>
        </w:rPr>
        <w:t xml:space="preserve"> η προοπτική και η προσδοκία στον αγώνα που δίνει. </w:t>
      </w:r>
    </w:p>
    <w:p w14:paraId="07527829" w14:textId="77777777" w:rsidR="00275A9F" w:rsidRDefault="00034DBE">
      <w:pPr>
        <w:spacing w:line="600" w:lineRule="auto"/>
        <w:ind w:firstLine="720"/>
        <w:contextualSpacing/>
        <w:jc w:val="both"/>
        <w:rPr>
          <w:rFonts w:eastAsia="Times New Roman" w:cs="Times New Roman"/>
          <w:szCs w:val="24"/>
        </w:rPr>
      </w:pPr>
      <w:r>
        <w:rPr>
          <w:rFonts w:eastAsia="Times New Roman"/>
        </w:rPr>
        <w:t xml:space="preserve">Και αυτό ακριβώς κάνει αυτή η </w:t>
      </w:r>
      <w:r>
        <w:rPr>
          <w:rFonts w:eastAsia="Times New Roman"/>
          <w:bCs/>
        </w:rPr>
        <w:t>Κυβέρνηση</w:t>
      </w:r>
      <w:r>
        <w:rPr>
          <w:rFonts w:eastAsia="Times New Roman"/>
        </w:rPr>
        <w:t xml:space="preserve"> με αυτό το νομοσχέδιο και με πολλά άλλα που θα φέρει στο μέλλον και με πολιτικές πρωτοβουλίες, να ενθαρρύνει αυτή την αμυντική στάση της κοινωνίας, ώστε να μην πάει παραπίσω, αλλά να αφήσει ανοιχτά πεδία ικανά βήμα-βήμα και με όποιες ρωγμές μπορούν να </w:t>
      </w:r>
      <w:r>
        <w:rPr>
          <w:rFonts w:eastAsia="Times New Roman"/>
          <w:bCs/>
          <w:shd w:val="clear" w:color="auto" w:fill="FFFFFF"/>
        </w:rPr>
        <w:t>υπάρχουν</w:t>
      </w:r>
      <w:r>
        <w:rPr>
          <w:rFonts w:eastAsia="Times New Roman"/>
        </w:rPr>
        <w:t xml:space="preserve"> να διαμορφώσουν άλλους συσχετισμούς.  </w:t>
      </w:r>
    </w:p>
    <w:p w14:paraId="0752782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Κάποιοι θεωρούν ότι είναι μια προδοτική Κυβέρνηση. Ε, δεν είναι μια προδοτική Κυβέρνηση. Είναι μια Κυβέρνηση που ανέλαβε να είναι παρούσα στις αντιφάσεις μιας φάσης της ελληνικής και ευρωπαϊκής κοινωνίας, πολύ δύσκολης για τους εργαζόμενους και τα λαϊκά στρώματα. Προς αυτή την κατεύθυνση, κάθε μικρή μάχη δεν μπορεί παρά να είναι ένα λιθαράκι σε μια συνολικότερη μάχη που δεν θα πάψει, από τη μεριά μας τουλάχιστον, να δίνεται καθημερινά. </w:t>
      </w:r>
    </w:p>
    <w:p w14:paraId="0752782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52782C"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82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Βουλευτής του ΣΥΡΙΖΑ κ. Παπαηλιού. </w:t>
      </w:r>
    </w:p>
    <w:p w14:paraId="0752782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Ευχαριστώ, κυρία Πρόεδρε. </w:t>
      </w:r>
    </w:p>
    <w:p w14:paraId="0752782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υπό κρίση νομοσχέδιο δεν είναι αμιγώς τεχνικό και αποσπασματικό, όπως εκ πρώτης όψεως φαίνεται και η Αντιπολίτευση ισχυρίζεται. Το περιεχόμενό του κυριαρχείται από το προστατευτικό πνεύμα του Εργατικού Δικαίου, που αποτελεί και την κυρίαρχη διάστασή του, αφού στη λειτουργία της σχέσης εργοδότη - εργαζόμενου, ο εργαζόμενος είναι η αδύναμη πλευρά η οποία χρειάζεται προστασία. </w:t>
      </w:r>
    </w:p>
    <w:p w14:paraId="0752783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Εργατικό Δίκαιο είναι ταξικά μεροληπτικό, στο πλαίσιο βέβαια του υπάρχοντος συστήματος και των σημερινών συσχετισμών δύναμης. Δημιουργήθηκε προκειμένου η αδύναμη πλευρά να προστατεύεται. Όμως όταν αυτή η προστατευτική διάσταση παύει να υπάρχει, τότε δεν υπάρχει Εργατικό Δίκαιο. Αυτό συνέβη σε πολύ μεγάλο βαθμό από την υπαγωγή της χώρας στα μνημόνια. Η αγορά εργασίας απορυθμίστηκε και εν τέλει χρήσιμες, προστατευτικές για τους εργαζόμενους ρυθμίσεις καταργήθηκαν. Εξάλλου, η εκτόξευση της ανεργίας σε δυσθεώρητα ύψη από μόνη της οδήγησε σε κατεδάφιση του Εργατικού Δικαίου. Και αυτά έγιναν επί κυβερνήσεων Νέας Δημοκρατίας και ΠΑΣΟΚ, για να μην ξεχνιόμαστε. </w:t>
      </w:r>
    </w:p>
    <w:p w14:paraId="0752783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επιχειρεί με το παρόν νομοσχέδιο να αμβλύνει αδικίες και στοιχεία που έχουν καταστήσει σήμερα την αγορά εργασίας εργασιακή ζούγκλα. Δεν αίρονται όλες οι αδικίες. Επιχειρείται μέσω θεσμικών παρεμβάσεων η σταδιακή αποκατάσταση, η επανάκαμψη της προστατευτικής διάστασης του Εργατικού Δικαίου και η υλοποίηση κανόνων οι οποίοι υφίστανται μεν, όμως στην πράξη δεν εφαρμόζονται λόγω της επιβολής του δίκαιου του ισχυρού και της ανυπαρξίας αποτελεσματικών μηχανισμών ελέγχου, συμμόρφωσης κι επιβολής κυρώσεων στους παραβάτες. Ενισχύονται τα θεσμικά εργαλεία που ενθαρρύνουν τη συμμόρφωση στους υφιστάμενους κανόνες θωρακίζοντάς τους. Έτσι, </w:t>
      </w:r>
      <w:r>
        <w:rPr>
          <w:rFonts w:eastAsia="Times New Roman" w:cs="Times New Roman"/>
          <w:szCs w:val="24"/>
        </w:rPr>
        <w:lastRenderedPageBreak/>
        <w:t xml:space="preserve">κεντρική προτεραιότητα του υπό κρίση νομοσχεδίου είναι αφ’ ενός η επαναφορά ή η θέσπιση ρυθμίσεων που αποκαθιστούν το κυρίαρχο πνεύμα του Εργατικού Δικαίου, δηλαδή την προστατευτική λειτουργία του και τη σταδιακή άρση αδικιών και δυσλειτουργιών που διαπιστώθηκαν στην πράξη ή που μετά την ολοκλήρωση της δεύτερης αξιολόγησης επέστη ο χρόνος να διευθετηθούν και αφ’ ετέρου, η καταπολέμηση της παραβατικότητας στην αγορά εργασίας. </w:t>
      </w:r>
    </w:p>
    <w:p w14:paraId="0752783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νομοσχέδιο «χαμηλής πτήσης», όπως ανέφερε και απαξιωτικά η εισηγήτρια του ΠΑΣΟΚ, περιλαμβάνονται ρυθμίσεις που διευκολύνουν τους εργαζόμενους και τους συνταξιούχους. </w:t>
      </w:r>
    </w:p>
    <w:p w14:paraId="0752783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αναφέρω: Καταργείται η αναστολή καταβολής της σύνταξης σε περιπτώσεις ποινικής καταδίκης του δικαιούχου, εκτός εάν ο συνταξιούχος εκτίει περιοριστική της ελευθερίας ποινή μεγαλύτερη του έτους, για αδίκημα που στρέφεται κατά του ασφαλιστικού φορέα. </w:t>
      </w:r>
    </w:p>
    <w:p w14:paraId="0752783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Παρατείνεται η χορήγηση αναπηρικής σύνταξης για όσο χρόνο εκκρεμεί η κρίση των ΚΕΠΑ. Για τα άτομα με αναπηρία που πάσχουν από ψυχικές νόσους προβλέπεται ότι η ανάληψη εργασίας δεν επιφέρει μείωση της σύνταξης ή άλλων επιδομάτων, όταν η εργασία τους ενδείκνυται για λόγους θεραπείας και κοινωνικής επανένταξης. </w:t>
      </w:r>
    </w:p>
    <w:p w14:paraId="0752783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Παρέχεται η δυνατότητα εξαγοράς πλασματικών ετών από τους αγρότες. Είναι σημαντική παρέμβαση. </w:t>
      </w:r>
    </w:p>
    <w:p w14:paraId="07527836" w14:textId="77777777" w:rsidR="00275A9F" w:rsidRDefault="00034DBE">
      <w:pPr>
        <w:spacing w:line="600" w:lineRule="auto"/>
        <w:ind w:firstLine="720"/>
        <w:contextualSpacing/>
        <w:jc w:val="both"/>
        <w:rPr>
          <w:rFonts w:eastAsia="Times New Roman"/>
          <w:szCs w:val="24"/>
        </w:rPr>
      </w:pPr>
      <w:r>
        <w:rPr>
          <w:rFonts w:eastAsia="Times New Roman"/>
          <w:szCs w:val="24"/>
        </w:rPr>
        <w:t>Καταργείται η υποχρέωση μηχανικών και δικηγόρων να καταβάλλουν ασφαλιστικές εισφορές μόνο λόγω της εγγραφής τους στο ΤΕΕ και σε δικηγορικούς συλλόγους αντίστοιχα.</w:t>
      </w:r>
    </w:p>
    <w:p w14:paraId="07527837"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Τέλος μέσω της θέσπισης ενός γενικού πλαισίου ρυθμίσεων κατ’ εφαρμογήν διατάξεων της σύμβασης του ΟΗΕ για τα δικαιώματα των ατόμων με αναπηρία σκοπείται η άρση εμποδίων που δυσχεραίνουν την πλήρη και ισότιμη συμμετοχή αυτών των ατόμων στην κοινωνική, οικονομική και πολιτική ζωή του τόπου. Η αναπηρία πλέον αντιμετωπίζεται όχι ως προσωπική ασθένεια, αλλά ως έχουσα κοινωνική διάσταση. </w:t>
      </w:r>
    </w:p>
    <w:p w14:paraId="07527838" w14:textId="77777777" w:rsidR="00275A9F" w:rsidRDefault="00034DBE">
      <w:pPr>
        <w:spacing w:line="600" w:lineRule="auto"/>
        <w:ind w:firstLine="720"/>
        <w:contextualSpacing/>
        <w:jc w:val="both"/>
        <w:rPr>
          <w:rFonts w:eastAsia="Times New Roman"/>
          <w:szCs w:val="24"/>
        </w:rPr>
      </w:pPr>
      <w:r>
        <w:rPr>
          <w:rFonts w:eastAsia="Times New Roman"/>
          <w:szCs w:val="24"/>
        </w:rPr>
        <w:t>Επιπλέον με το υπό κρίση νομοσχέδιο ενισχύονται οι ελεγκτικοί μηχανισμοί, αποκαθίσταται η εφαρμογή και ισχυροποιείται το υφιστάμενο θεσμικό πλαίσιο, προκειμένου να προστατευθούν οι εργαζόμενοι από την αδήλωτη, υποδηλωμένη και ανασφάλιστη εργασία, φαινόμενα που όχι μόνο παραβιάζουν βασικά δικαιώματα, αλλά συνιστούν και επιβραδυντικό και στρεβλωτικό παράγοντα της οικονομίας νοθεύουν τον υγιή ανταγωνισμό μεταξύ των επιχειρήσεων και πλήττουν τα δημόσια έσοδα και το ασφαλιστικό σύστημα της χώρας, υπονομεύοντας την ικανότητά του να ανταποκριθεί στην κοινωνική αποστολή του.</w:t>
      </w:r>
    </w:p>
    <w:p w14:paraId="0752783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Ενισχύεται το Σώμα Επιθεώρησης Εργασίας με ανθρώπινο δυναμικό και εργαλεία, αλλά και αναβάθμιση της επιχειρησιακής ικανότητάς του. </w:t>
      </w:r>
    </w:p>
    <w:p w14:paraId="0752783A" w14:textId="77777777" w:rsidR="00275A9F" w:rsidRDefault="00034DBE">
      <w:pPr>
        <w:spacing w:line="600" w:lineRule="auto"/>
        <w:ind w:firstLine="720"/>
        <w:contextualSpacing/>
        <w:jc w:val="both"/>
        <w:rPr>
          <w:rFonts w:eastAsia="Times New Roman"/>
          <w:szCs w:val="24"/>
        </w:rPr>
      </w:pPr>
      <w:r>
        <w:rPr>
          <w:rFonts w:eastAsia="Times New Roman"/>
          <w:szCs w:val="24"/>
        </w:rPr>
        <w:t>Είναι γνωστό ότι με την πρόσφατα ψηφισθείσα ρύθμιση, μετά από πρόταση του ΚΚΕ, η μη καταβολή του μισθού από τον εργοδότη θεωρείται, όπως και είναι, μονομερής βλαπτική μεταβολή των όρων εργασίας και επομένως ο εργαζόμενος δικαιούται να την θεωρήσει καταγγελία της σύμβασης εργασίας και να αξιώσει αποζημίωση απόλυσης. Έτσι τερματίζεται ένα καθεστώς ανομίας και εγκλωβισμού πολλών εργαζομένων που βρίσκονται με «δεμένα χέρια», αφού ο εργοδότης, στον οποίον ερ</w:t>
      </w:r>
      <w:r>
        <w:rPr>
          <w:rFonts w:eastAsia="Times New Roman"/>
          <w:szCs w:val="24"/>
        </w:rPr>
        <w:lastRenderedPageBreak/>
        <w:t>γάζονται, δεν καταβάλλει τις αποδοχές τους. Δηλαδή παραμένουν απλήρωτοι και παρά ταύτα δεν μπορούν να απεγκλωβιστούν χωρίς να απωλέσουν την αποζημίωση απόλυσης και χωρίς να μπορούν να μεταπηδήσουν στο καθεστώς ανεργίας και να λάβουν το επίδομα ανεργίας, παρά το γεγονός ότι εν τοις πράγμασι είναι άνεργοι, αφού δεν τους καταβάλλεται μισθός.</w:t>
      </w:r>
    </w:p>
    <w:p w14:paraId="0752783B" w14:textId="77777777" w:rsidR="00275A9F" w:rsidRDefault="00034DBE">
      <w:pPr>
        <w:spacing w:line="600" w:lineRule="auto"/>
        <w:ind w:firstLine="720"/>
        <w:contextualSpacing/>
        <w:jc w:val="both"/>
        <w:rPr>
          <w:rFonts w:eastAsia="Times New Roman"/>
          <w:szCs w:val="24"/>
        </w:rPr>
      </w:pPr>
      <w:r>
        <w:rPr>
          <w:rFonts w:eastAsia="Times New Roman"/>
          <w:szCs w:val="24"/>
        </w:rPr>
        <w:t>Λαμβάνονται συγκεκριμένα προληπτικά μέτρα για την προστασία της ασφάλειας και της υγείας των εργαζομένων και προβλέπονται κυρώσεις για τους εργοδότες που παραβαίνουν τις διατάξεις της εργατικής νομοθεσίας με προσωρινή και οριστική διακοπή λειτουργίας της επιχείρησης.</w:t>
      </w:r>
    </w:p>
    <w:p w14:paraId="0752783C" w14:textId="77777777" w:rsidR="00275A9F" w:rsidRDefault="00034DBE">
      <w:pPr>
        <w:spacing w:line="600" w:lineRule="auto"/>
        <w:ind w:firstLine="720"/>
        <w:contextualSpacing/>
        <w:jc w:val="both"/>
        <w:rPr>
          <w:rFonts w:eastAsia="Times New Roman"/>
          <w:szCs w:val="24"/>
        </w:rPr>
      </w:pPr>
      <w:r>
        <w:rPr>
          <w:rFonts w:eastAsia="Times New Roman"/>
          <w:szCs w:val="24"/>
        </w:rPr>
        <w:t>Η τήρηση της εργατικής νομοθεσίας από τις επιχειρήσεις γίνεται προϋπόθεση για την πρόσβασή τους σε προγράμματα και δημόσιους πόρους βελτιώνοντας ουσιωδώς την υφιστάμενη νομοθεσία. Από την πρόσβαση σε προγράμματα και δημόσιους πόρους αποκλείονται οι επιχειρήσεις που σε χρονικό διάστημα δύο ετών έχουν υποπέσει σε δύο ή τρεις κατά περίπτωση παραβάσεις της εργατικής νομοθεσίας. Έτσι αποκλείονται της συμμετοχής σε προγράμματα και δημόσιους πόρους όσες επιχειρήσεις χρησιμοποιούν την καταστρατήγηση της εργατικής νομοθεσία ως ανταγωνιστικό πλεονέκτημα.</w:t>
      </w:r>
    </w:p>
    <w:p w14:paraId="0752783D" w14:textId="77777777" w:rsidR="00275A9F" w:rsidRDefault="00034DBE">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52783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Τελειώνω, κυρία Πρόεδρε. </w:t>
      </w:r>
    </w:p>
    <w:p w14:paraId="0752783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Αυτή η παραβατικότητα νοθεύει και στρεβλώνει τον υγιή ανταγωνισμό μεταξύ των επιχειρήσεων. Αντίστοιχα, ο αποκλεισμός τους από τη συμμετοχή σε προγράμματα και χρηματοδοτήσεις είναι εξαιρετικά σοβαρό κίνητρο συμμόρφωσης προς την εργατική νομοθεσία. </w:t>
      </w:r>
    </w:p>
    <w:p w14:paraId="07527840"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Υποχρεώνεται ο εργοδότης να καταχωρεί ηλεκτρονικά στο σύστημα «ΕΡΓΑΝΗ» τη νόμιμη υπερωριακή απασχόληση πριν την έναρξή της, καταργείται το Βιβλίο Ημερήσιων Δελτίων Απασχολουμένου Προσωπικού σε οικοδομικά και τεχνικά έργα και θεσπίζεται η ηλεκτρονική αναγγελία της οικειοθελούς αποχώρησης εργαζομένου και της καταγγελίας ή λήξης της σύμβασης εργασίας το αργότερο δυο εργάσιμες ημέρες από την ημέρα αποχώρησης του μισθωτού ή καταγγελίας ή λήξης της σύμβασης.</w:t>
      </w:r>
    </w:p>
    <w:p w14:paraId="07527841" w14:textId="77777777" w:rsidR="00275A9F" w:rsidRDefault="00034DBE">
      <w:pPr>
        <w:spacing w:line="600" w:lineRule="auto"/>
        <w:ind w:firstLine="720"/>
        <w:contextualSpacing/>
        <w:jc w:val="both"/>
        <w:rPr>
          <w:rFonts w:eastAsia="Times New Roman"/>
          <w:szCs w:val="24"/>
        </w:rPr>
      </w:pPr>
      <w:r>
        <w:rPr>
          <w:rFonts w:eastAsia="Times New Roman"/>
          <w:szCs w:val="24"/>
        </w:rPr>
        <w:t>Επίσης με σειρά ρυθμίσεων προβλέπεται η επέκταση εργασιακών δικαιωμάτων και συγκεκριμένα η προστασία της μητρότητας, ώστε να κατοχυρώνονται τα και δικαιώματα των γυναικών που εμπλέκονται στη διαδικασία της παρένθετης μητρότητας.</w:t>
      </w:r>
    </w:p>
    <w:p w14:paraId="07527842" w14:textId="77777777" w:rsidR="00275A9F" w:rsidRDefault="00034DBE">
      <w:pPr>
        <w:spacing w:line="600" w:lineRule="auto"/>
        <w:ind w:firstLine="720"/>
        <w:contextualSpacing/>
        <w:jc w:val="both"/>
        <w:rPr>
          <w:rFonts w:eastAsia="Times New Roman"/>
          <w:szCs w:val="24"/>
        </w:rPr>
      </w:pPr>
      <w:r>
        <w:rPr>
          <w:rFonts w:eastAsia="Times New Roman"/>
          <w:szCs w:val="24"/>
        </w:rPr>
        <w:t>Τέλος θεσπίζεται η δυνατότητα των εργαζομένων να αποκτήσουν σε σύντομο χρονικό διάστημα άμεσα εκτελεστό τίτλο, αφού προηγουμένως επιτυγχάνεται η ταχεία και αποτελεσματική εκκαθάριση των διαφορών για άκυρη απόλυση, μισθούς υπερημερίας και καθυστερημένους μισθούς, με την εισαγωγή σύντομης, ρητής προθεσμίας για την εκδίκαση των διαφορών αυτών και επιπλέον, με τη θέσπιση έκδοσης διαταγής πληρωμής για απαιτήσεις που προκύπτουν από οφειλές μισθού, ενισχύοντας τα δικαιώματα των εργαζομένων που αφορούν τη μη καταβολή δεδουλευμένων αποδοχών.</w:t>
      </w:r>
    </w:p>
    <w:p w14:paraId="07527843" w14:textId="77777777" w:rsidR="00275A9F" w:rsidRDefault="00034DBE">
      <w:pPr>
        <w:spacing w:line="600" w:lineRule="auto"/>
        <w:ind w:firstLine="720"/>
        <w:contextualSpacing/>
        <w:jc w:val="both"/>
        <w:rPr>
          <w:rFonts w:eastAsia="Times New Roman" w:cs="Times New Roman"/>
          <w:szCs w:val="24"/>
        </w:rPr>
      </w:pPr>
      <w:r>
        <w:rPr>
          <w:rFonts w:eastAsia="Times New Roman"/>
          <w:szCs w:val="24"/>
        </w:rPr>
        <w:t xml:space="preserve">Διερωτώμαι, κυρίες και κύριοι συνάδελφοι, όλα αυτά είναι επικοινωνιακού χαρακτήρα, όπως είπαν πολλοί συνάδελφοι της Νέας Δημοκρατίας και του ΠΑΣΟΚ; Είναι «αδειανό πουκάμισο»; </w:t>
      </w:r>
      <w:r>
        <w:rPr>
          <w:rFonts w:eastAsia="Times New Roman" w:cs="Times New Roman"/>
          <w:szCs w:val="24"/>
        </w:rPr>
        <w:t xml:space="preserve">Είναι δυνατόν η άρση αδικιών και η καταπολέμηση της παραβατικότητας να θεωρούνται ή να χαρακτηρίζονται με αυτόν τον τρόπο; </w:t>
      </w:r>
    </w:p>
    <w:p w14:paraId="0752784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Παπαηλιού, ολοκληρώστε σας παρακαλώ. </w:t>
      </w:r>
    </w:p>
    <w:p w14:paraId="0752784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Τελειώνω, κυρία Πρόεδρε. </w:t>
      </w:r>
    </w:p>
    <w:p w14:paraId="0752784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νήμα που συνδέει όλες αυτές τις ρυθμίσεις και των τριών μερών από τα οποία αποτελείται το υπό κρίση νομοσχέδιο, δηλαδή τις ασφαλιστικές διατάξεις, τις εργασιακές ρυθμίσεις και το κεφάλαιο για την αναπηρία, είναι η προστασία της μεγάλης κοινωνικής πλειοψηφίας και συγκεκριμένα και όσων εργάζονται, και όσων είναι άνεργοι, και όσων είναι ανήμποροι, και όσων λαμβάνουν σύνταξη. </w:t>
      </w:r>
    </w:p>
    <w:p w14:paraId="0752784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προστασία της εργασίας αποτελεί βασικό στοιχείο για το πρότυπο ανάπτυξης που υιοθετεί και προωθεί η Κυβέρνηση. Καθίσταται σαφές ότι βασική προϋπόθεση για την κοινωνικά δίκαιη παραγωγική ανασυγκρότηση είναι η διαμόρφωση υγιών εργασιακών σχέσεων και η δημιουργία θέσεων εργασίας με αξιοπρεπείς μισθούς και πλήρη εργασιακά και ασφαλιστικά δικαιώματα. </w:t>
      </w:r>
    </w:p>
    <w:p w14:paraId="0752784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δεν είμαστε όλοι ίδιοι, κύριοι της Αντιπολίτευσης, διότι εσείς με τη νεοφιλελεύθερη πολιτική σας, αφού μεταβάλατε τις εργασιακές σχέσεις σε ζούγκλα, επιμένετε στην πλήρη απορρύθμισή τους. Εμείς θα εξακολουθήσουμε να προωθούμε αυτή την πολιτική, την πολιτική με κοινωνικό πρόσημο. Βέβαια τα αποτελέσματά της δεν πρόκειται να επέλθουν από τη μία μέρα στην άλλη. Θα επέλθουν σταδιακά αλλά σταθερά. </w:t>
      </w:r>
    </w:p>
    <w:p w14:paraId="0752784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752784A"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84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να σέβεστε όλοι τον χρόνο, γιατί είναι εβδομήντα έξι οι ομιλητές και αύριο δεν θα πάμε μετά το μεσημέρι. Να το έχετε υπ’ όψιν σας. </w:t>
      </w:r>
    </w:p>
    <w:p w14:paraId="0752784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η κ. Αραμπατζή, Βουλευτής της Νέας Δημοκρατίας, για επτά λεπτά. Κάποια στιγμή θα μειωθεί και ο χρόνος. </w:t>
      </w:r>
    </w:p>
    <w:p w14:paraId="0752784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κυρία Πρόεδρε. </w:t>
      </w:r>
    </w:p>
    <w:p w14:paraId="0752784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Βουλή ξεκινά τη νομοθετική της εργασία με ένα νομοσχέδιο παραπλάνησης, το οποίο έχει μία και μόνη στόχευση: Να το χρησιμοποιήσει ο κ. Τσίπρας ως περιτύλιγμα, για να κρύψει ότι το «καλάθι» με το οποίο μεταβαίνει στη ΔΕΘ είναι δυστυχώς άδειο.</w:t>
      </w:r>
    </w:p>
    <w:p w14:paraId="0752784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Με διαδικασίες - εξπρές, λοιπόν, φέρνετε προς ψήφιση διατάξεις τις οποίες χρειάζεται επειγόντως ο Πρωθυπουργός για να φιλοτεχνήσει το δήθεν φιλολαϊκό και φιλεργατικό προσωπείο του, κόντρα στο πραγματικό πρόσωπο της Κυβέρνησής σας απέναντι σε εργαζόμενους και συνταξιούχους, το πραγματικό πρόσωπο της Κυβέρνησής σας που έφερε ομαδικές απολύσεις, τη μείωση μισθών και την  περικοπή συντάξεων από 1-1-2019, με το διαβόητο τέταρτο μνημόνιό σας. </w:t>
      </w:r>
    </w:p>
    <w:p w14:paraId="0752785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Πέρα, λοιπόν, από τα επικοινωνιακά τρικ, το ερώτημα είναι εάν η Υπουργός Εργασίας και ο Πρωθυπουργός βεβαίως απαντήσουν, είτε εδώ στη Βουλή είτε από το βήμα της Διεθνούς Εκθέσεως, για τα τεράστια προβλήματα και τις πληγές που άνοιξαν οι πολιτικές σας στο κομμάτι του εργασιακού και του ασφαλιστικού.</w:t>
      </w:r>
    </w:p>
    <w:p w14:paraId="0752785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 πρώτη φορά και επί Κυβέρνησης ΣΥΡΙΖΑ - ΑΝΕΛ τα επίσημα στοιχεία από την «ΕΡΓΑΝΗ» είναι αψευδή. Η μερική απασχόληση έχει ξεπεράσει την πλήρη απασχόληση και κυμαίνεται στο 54%, για πρώτη φορά επί ΣΥΡΙΖΑ - ΑΝΕΛ μιλάμε για νέα γενιά συνταξιούχων των 185 ευρώ και για πρώτη φορά επί ΣΥΡΙΖΑ - ΑΝΕΛ δημιουργείται η γενιά των 360 ευρώ από το κόμμα που προεκλογικά υποσχόταν μισθό 751 ευρώ. </w:t>
      </w:r>
    </w:p>
    <w:p w14:paraId="0752785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Πιθανότατα, βεβαίως, ακολουθώντας την τακτική του κ. Αλεξιάδη να μας πείτε ότι αυτές οι υποσχέσεις είναι «περσινά ξινά σταφύλια» ή να επιμείνετε στην τοποθέτηση της κυρίας Υπουργού στην επιτροπή, ότι έχουμε αύξηση μισθών και μείωση της ανεργίας. Όμως, η πραγματικότητα είναι άλλη και είναι ζοφερή, κυρίες και κύριοι της Κυβέρνησης. </w:t>
      </w:r>
    </w:p>
    <w:p w14:paraId="0752785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αφού προκαλέσατε όλα αυτά, εκ των υστέρων ο κ. Τσίπρας ανακαλύπτει τις επενδύσεις, την ιδιωτική οικονομία, την καινοτομία και τριγυρνά ξαφνικά σε επιχειρήσεις που στο παρελθόν, με τα έργα και τις ημέρες σας, υπονομεύατε και απειλούσατε.</w:t>
      </w:r>
    </w:p>
    <w:p w14:paraId="07527854" w14:textId="77777777" w:rsidR="00275A9F" w:rsidRDefault="00034DBE">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752785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επειδή πολύ όψιμα -δεν σωπαίνω, κυρία συνάδελφε- και με περισσή αφέλεια ανακαλύψατε και το πακέτο Γιούνκερ, πείτε μας, λοιπόν, εσείς, κυρίες και κύριοι της Κυβέρνησης, πώς θα έρθουν οι επενδύσεις και οι θέσεις εργασίας, όταν λόγω της αβελτηρίας σας αφήνετε αναξιοποίητα δισεκατομμύρια ευρώ κοινοτικών κονδυλίων, όταν είναι γνωστές, δυστυχώς, οι εμβρυακές απορροφήσεις του ΕΣΠΑ 2014-2020, όταν είναι γνωστές, δυστυχώς, οι μηδενικές σχεδόν απορροφήσεις του Προγράμματος Αγροτικής Ανάπτυξης ύψους 4,7 δισεκατομμυρίων κοινοτικών κονδυλίων και 6 δισεκατομμυρίων ευρώ με την εθνική συμμετοχή;</w:t>
      </w:r>
    </w:p>
    <w:p w14:paraId="0752785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Λόγω της διαχειριστικής σας ανεπάρκειας αυτά τα χρήματα βρίσκονται δυστυχώς στα συρτάρια. Είμαστε η τελευταία χώρα της Ευρωπαϊκής Ένωσης που δυόμισι χρόνια μετά την εφαρμογή της νέας προγραμματικής περιόδου ανακάλυψε τα χρηματοδοτικά εργαλεία του πακέτου Γιούνκερ για τον αγροδιατροφικό τομέα. </w:t>
      </w:r>
    </w:p>
    <w:p w14:paraId="0752785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είναι αυτά τα χρηματοδοτικά εργαλεία; Είναι πρόσβαση στον δανεισμό για τους παραγωγούς επενδυτές με εγγύηση τα χρήματα του Προγράμματος Αγροτικής Ανάπτυξης. Είμαστε η τελευταία χώρα που υπέγραψε την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 xml:space="preserve"> αξιολόγηση με την Ευρωπαϊκή Τράπεζα Επενδύσεων, όταν η Ρουμανία, η Εσθονία, η Λετονία, η Βουλγαρία έχουν ήδη πάρει λεφτά για τους παραγωγούς τους. </w:t>
      </w:r>
    </w:p>
    <w:p w14:paraId="0752785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την ίδια, βεβαίως, αναλγησία που συμπεριφέρεστε στους εργαζομένους συμπεριφέρεστε και στους συνταξιούχους. </w:t>
      </w:r>
    </w:p>
    <w:p w14:paraId="0752785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-και χαίρομαι που είναι παρών ο κ. Πετρόπουλος- στο πονεμένο ζήτημα των χιλιάδων ασφαλισμένων του πρώην ΟΓΑ, των γεννηθέντων το 1950, που περιμένουν καρτερικά στο μαύρο σκοτάδι πότε επιτέλους θα πάρουν τη σύνταξή τους από τον νεοσύστατο και φαραωνικό ΕΦΚΑ. Είναι ένα θέμα για το οποίο δεν μπήκε καν στον κόπο η κυρία Υπουργός να μιλήσει, όταν εδώ από αυτό το Βήμα της Βουλής την καλούσα να απαντήσει τι μέλλει γενέσθαι με τις συντάξεις των συγκεκριμένων αγροτών. Είναι ένα θέμα για το οποίο σιωπάτε, τη στιγμή που καμμία -επαναλαμβάνω, καμμία- σύνταξη από 1-1-2015 στους δεκατέσσερις χιλιάδες και πλέον δικαιούχους δεν έχει καταβληθεί. </w:t>
      </w:r>
    </w:p>
    <w:p w14:paraId="0752785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Ασφαλισμένοι, κυρίες και κύριοι συνάδελφοι, που σύμφωνα με το προηγούμενο καθεστώς του παλιού ΟΓΑ, του αυτόνομου, θα έπρεπε από 1</w:t>
      </w:r>
      <w:r>
        <w:rPr>
          <w:rFonts w:eastAsia="Times New Roman" w:cs="Times New Roman"/>
          <w:szCs w:val="24"/>
          <w:vertAlign w:val="superscript"/>
        </w:rPr>
        <w:t xml:space="preserve">ης </w:t>
      </w:r>
      <w:r>
        <w:rPr>
          <w:rFonts w:eastAsia="Times New Roman" w:cs="Times New Roman"/>
          <w:szCs w:val="24"/>
        </w:rPr>
        <w:t>Ιουλίου να απολαμβάνουν πλήρους συνταξιοδότησης, υφίστανται έναν πρωτοφανή εμπαιγμό από την Κυβέρνησή σας. Αρχικά τους τάξατε πληρωμή συντάξεων από 1</w:t>
      </w:r>
      <w:r>
        <w:rPr>
          <w:rFonts w:eastAsia="Times New Roman" w:cs="Times New Roman"/>
          <w:szCs w:val="24"/>
          <w:vertAlign w:val="superscript"/>
        </w:rPr>
        <w:t>ης</w:t>
      </w:r>
      <w:r>
        <w:rPr>
          <w:rFonts w:eastAsia="Times New Roman" w:cs="Times New Roman"/>
          <w:szCs w:val="24"/>
        </w:rPr>
        <w:t xml:space="preserve"> Ιανουαρίου 2017, σύμφωνα με τον πολυδιαφημισμένο νόμο Κατρούγκαλου. </w:t>
      </w:r>
    </w:p>
    <w:p w14:paraId="0752785B"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μάλιστα, εσείς, κύριε Υπουργέ, από αυτό εδώ το Βήμα της Βουλής -και το καταθέτω στα Πρακτικά- στις 20 Μαρτίου 2017 σε επίκαιρη ερώτηση συναδέλφου είχατε πει ότι πλέον αυτοί οι συνταξιούχοι θα συνταξιοδοτούνται με την ημέρα ημερολογιακά συμπλήρωσης των εξήντα επτά τους χρόνων, δηλαδή και από 1</w:t>
      </w:r>
      <w:r>
        <w:rPr>
          <w:rFonts w:eastAsia="Times New Roman" w:cs="Times New Roman"/>
          <w:szCs w:val="24"/>
          <w:vertAlign w:val="superscript"/>
        </w:rPr>
        <w:t>ης</w:t>
      </w:r>
      <w:r>
        <w:rPr>
          <w:rFonts w:eastAsia="Times New Roman" w:cs="Times New Roman"/>
          <w:szCs w:val="24"/>
        </w:rPr>
        <w:t xml:space="preserve"> Ιανουαρίου 2017. </w:t>
      </w:r>
    </w:p>
    <w:p w14:paraId="0752785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85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Στο μεταξύ, βεβαίως, κύριε Υπουργέ, γινόταν το εξής τραγελαφικό: Την ίδια στιγμή που αυτοί ήταν δικαιούχοι σύνταξης, τους στέλνετε ειδοποιητήρια για να πληρώσουν ασφαλιστικές εισφορές. Δηλαδή, δεν έφτανε που δεν τους πληρώνατε τις συντάξεις τους, τους ζητούσατε και ασφαλιστικές εισφορές. </w:t>
      </w:r>
    </w:p>
    <w:p w14:paraId="0752785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Έξι μήνες μετά, βλέποντας ότι τα κουκιά δεν βγαίνουν, αναιρέσατε με το έτσι θέλω τον νόμο Κατρούγκαλου και βγήκατε και είπατε χωρίς ντροπή ότι η νέα ημερομηνία πληρωμής είναι η 1</w:t>
      </w:r>
      <w:r>
        <w:rPr>
          <w:rFonts w:eastAsia="Times New Roman" w:cs="Times New Roman"/>
          <w:szCs w:val="24"/>
          <w:vertAlign w:val="superscript"/>
        </w:rPr>
        <w:t>η</w:t>
      </w:r>
      <w:r>
        <w:rPr>
          <w:rFonts w:eastAsia="Times New Roman" w:cs="Times New Roman"/>
          <w:szCs w:val="24"/>
        </w:rPr>
        <w:t xml:space="preserve"> Ιουλίου και μάλιστα είπατε ότι τους επιστρέφετε τις ασφαλιστικές εισφορές που παρατύπως τους πήρατε. Το καταθέτω στα Πρακτικά και αυτό. </w:t>
      </w:r>
    </w:p>
    <w:p w14:paraId="0752785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86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τα βάσανα και η ψυχρολουσία για τους συγκεκριμένους συνταξιούχους δεν έχουν τελειωμό, καθώς με νέο δελτίο Τύπου ο ΕΦΚΑ ανακοινώνει πλέον για πρώτη φορά στα χρονικά τμηματική καταβολή των συντάξεων. </w:t>
      </w:r>
    </w:p>
    <w:p w14:paraId="0752786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0752786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τον μισό χρόνο, κυρία Πρόεδρε, από αυτόν που πήρε ο συνάδελφος του ΣΥΡΙΖΑ. Η απόφαση είναι δική σας. </w:t>
      </w:r>
    </w:p>
    <w:p w14:paraId="0752786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Ανακοινώνει, επίσης, ότι οι πρώτοι χίλιοι τυχεροί θα πληρωθούν τον Αύγουστο και οι υπόλοιποι δεκατρείς χιλιάδες μέχρι το τέλος του χρόνου. </w:t>
      </w:r>
    </w:p>
    <w:p w14:paraId="0752786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 Αύγουστος, κύριε Υπουργέ, παρήλθε άπρακτος και σας ρωτώ: Πληρώθηκε κανένας από τους συνταξιούχους; Πείτε μας έναν! Πείτε μας, σας παρακαλώ, από αυτό εδώ το Βήμα, γιατί σας καλούμε επανειλημμένως διά του κοινοβουλευτικού ελέγχου και δυστυχώς, δεν παίρνουμε απάντηση, πότε θα πληρωθούν οι συγκεκριμένοι. Οι τέσσερις χιλιάδες που έχετε ανακοινώσει του Σεπτεμβρίου θα πάρουν τη σύνταξή τους; Πότε θα αντεπιστραφούν οι ασφαλιστικές τους εισφορές; Και τι σύνταξη θα πάρουν οι συγκεκριμένοι ασφαλισμένοι; </w:t>
      </w:r>
    </w:p>
    <w:p w14:paraId="0752786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 αυτά αναρωτιέμαι αν έχει κάποια απάντηση να δώσει ο κύριος Υπουργός στη Διεθνή Έκθεση Θεσσαλονίκης. </w:t>
      </w:r>
    </w:p>
    <w:p w14:paraId="0752786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μιλώντας για επιστροφή των αχρεωστήτως καταβληθεισών εισφορών, κυρίες και κύριοι της Κυβέρνησης, σαν αυτές που αρπάξατε δηλαδή από τους γεννηθέντες το 1950, δεν μπορώ να μη σχο</w:t>
      </w:r>
      <w:r>
        <w:rPr>
          <w:rFonts w:eastAsia="Times New Roman" w:cs="Times New Roman"/>
          <w:szCs w:val="24"/>
        </w:rPr>
        <w:lastRenderedPageBreak/>
        <w:t xml:space="preserve">λιάσω το άρθρο 16 του νομοσχεδίου σας, που βεβαίως φέρνει διαδικασία δυσμενέστερη για τους δικαιούχους, γιατί το υπολειπόμενο ποσό πλέον καταβάλλεται άτοκα, ενώ προηγουμένως ήταν έντοκα και γιατί βεβαίως στη διαδικασία συμψηφισμού δεν περιλαμβάνονται οι οφειλές του δημοσίου. </w:t>
      </w:r>
    </w:p>
    <w:p w14:paraId="0752786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Ύστερα από όλα αυτά, πραγματικά μου κάνει εντύπωση ότι έχετε το θράσος, κυρίες και κύριοι του ΣΥΡΙΖΑ, να ανεβαίνετε εδώ στο Βήμα και να λέτε ότι οι αγρότες ωφελούνται γιατί θα μπορούν να εξαγοράσουν πλασματικά χρόνια με χαμηλό αντίτιμο. </w:t>
      </w:r>
    </w:p>
    <w:p w14:paraId="0752786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δεν δικαιούστε να μιλάτε για πλασματικά χρόνια, γιατί είμαστε η Κυβέρνηση που τον Σεπτέμβριο του 2014 αναγνώρισε για πρώτη φορά πλασματικά χρόνια συνταξιοδότησης για τον αγροτικό κόσμο. </w:t>
      </w:r>
    </w:p>
    <w:p w14:paraId="0752786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Εσείς τι μας λέτε δηλαδή; Μας λέτε ότι ειδικά για τους αγρότες χαμηλώνετε τη βάση υπολογισμού, δηλαδή από τα 586 ευρώ στα 410 ευρώ. Μάλιστα! Θέλω να μου πείτε ποιον κοροϊδεύετε, γιατί, αφού αυξήσατε τον συντελεστή συνταξιοδότησης από 7% επί ημερών μας στο 20% για τα συντάξιμα, για την αγορά των πλασματικών κάνετε -υποτίθεται- έκπτωση στη βάση, αλλά με συντελεστή από το 7% στο 20%.</w:t>
      </w:r>
    </w:p>
    <w:p w14:paraId="0752786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Έλεος, κυρίες και κύριοι του ΣΥΡΙΖΑ και των ΑΝΕΛ! Ό,τι τους αρπάξατε πολλαπλώς, τους τα γυρίζετε με ψίχουλα και κοροϊδία.</w:t>
      </w:r>
    </w:p>
    <w:p w14:paraId="0752786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κατέβω από το Βήμα -και ευχαριστώ για την ανοχή σας, κυρία Πρόεδρε- θέλω μια πολύ ξεκάθαρη απάντηση από την Υπουργό Εργασίας, αλλά και από τον κ. Τσακαλώτο, που μίλησε πριν από λίγη ώρα στη Βουλή: Ποιες είναι οι ενστάσεις που έχουν οι θεσμοί, όπως είπε ο Υπουργός των Οικονομικών, για να μη ζήσουμε ξανά αυτούς τους τραγέλαφους με τους </w:t>
      </w:r>
      <w:r>
        <w:rPr>
          <w:rFonts w:eastAsia="Times New Roman" w:cs="Times New Roman"/>
          <w:szCs w:val="24"/>
        </w:rPr>
        <w:lastRenderedPageBreak/>
        <w:t>οποίους εμπαίξατε την Εθνική Αντιπροσωπεία και βεβαίως,το σύνολο των πολιτών, να φέρνετε νομοσχέδια που ψηφίζετε και στη συνέχεια τα ξεψηφίζετε για να τα χρησιμοποιήσετε για φιέστες και παράτες;</w:t>
      </w:r>
    </w:p>
    <w:p w14:paraId="0752786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86D" w14:textId="77777777" w:rsidR="00275A9F" w:rsidRDefault="00034DBE">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0752786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Βουλευτής του ΚΚΕ κ. Κανέλλη.</w:t>
      </w:r>
    </w:p>
    <w:p w14:paraId="0752786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κυρία Πρόεδρε.</w:t>
      </w:r>
    </w:p>
    <w:p w14:paraId="0752787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ανάμεσα στην επικοινωνία και την ουσία κινδυνεύουμε να χαθούμε. Να με συγχωρέσει ο συνάδελφος κ. Δρίτσας, αλλά θα ήθελα να παρατυπήσω και να διαγραφεί από τα Πρακτικά όχι η φράση, αλλά η λέξη «αμυντισμός» σε ό,τι αφορά το εργατικό κίνημα. Έχω την εντύπωση ότι παραμονές των κινητοποιήσεων στη Θεσσαλονίκη σε «αμυντισμό» δεν βρίσκεται -έτσι ακριβώς είπατε- το εργατικό κίνημα, ούτε καν σε άμυνα. Βογκάει, τρίζει τα δόντια του και πιστέψτε με, θα είναι παρόν.</w:t>
      </w:r>
    </w:p>
    <w:p w14:paraId="0752787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Δεν μπορεί να μιλάει κάποιος εδώ, σήμερα, με αυτό το νομοσχέδιο. Αυτό το νομοσχέδιο είναι αιμοστατικό, γι’ αυτό και είπαμε «παρών» και μας είπε ότι θα μας θυμάται που είπαμε «παρών» επί της αρχής και αύριο το πρωί μπορεί να μας πείτε και μπράβο γιατί θα ψηφίσουμε μερικά πράγματα που είναι ενδεχομένως καλά και «πομάδα» για τους εργαζόμενους.</w:t>
      </w:r>
    </w:p>
    <w:p w14:paraId="0752787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Η κεντρική πολιτική είναι αιμορραγική. Δεν υπάρχει περίπτωση να θεωρηθεί εργασία η απασχόληση, το τετράωρο, τα δύο μεροκάματα τον μήνα, δεκατέσσερις, δεκαπέντε, δεκαέξι μορφές ελαστικής εργασίας, τόσο ελαστικής δηλαδή που έχουν σπάσει όλα τα λαστιχάκια οποιουδήποτε επικοινωνιακού πακέτου. Αυτό το συζητάμε ως προστασία της εργασίας. Ποια προστασία της εργασίας;</w:t>
      </w:r>
    </w:p>
    <w:p w14:paraId="0752787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Βλέπετε ότι σήμερα οι εργαζόμενοι λογίζονται μετά τις τέσσερις μεγάλες αρχές-πυλώνες του Μάαστριχτ. Δεν υπάρχει τίποτα που να αφορά στην εργασία. Σοβαρολογείτε; Μόνο κόστος είναι. Κάθε μέτρο που παίρνετε είναι για να ηρεμήσουν και να αυξήσουν τα κέρδη τους οι μεγάλες εταιρείες, τα μεγάλα κεφάλαια, οι μεγάλες πολυεθνικές, οι μεγάλοι επενδυτές ή οι δανειστές. Δεν μπορεί να παρουσιάζεται ως επανάσταση.</w:t>
      </w:r>
    </w:p>
    <w:p w14:paraId="0752787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Λέτε και θέλετε να ενοποιήσετε τη νομοθεσία μας με την αντίληψη ότι είναι κοινωνικό ζήτημα η αναπηρία, κύριε Υπουργέ. Βεβαίως! Θέλετε να το δούμε έτσι; Να το δούμε. Το 95% των αναπήρων που είναι σε θέση να εργαστούν είναι άνεργοι. Για ποια κοινωνική προσέγγιση μιλάτε;</w:t>
      </w:r>
    </w:p>
    <w:p w14:paraId="0752787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Φέρνετε επαναπροσδιορισμό του ποσοστού αναπηρίας. Με βάση τον επαναπροσδιορισμό του ποσοστού αναπηρίας θα είναι περισσότεροι, θα μεγαλώσει το ποσοστό. Είναι πολύ ωραίο ορισμένα πράγματα να τα λέει κάποιος, γιατί οδηγούν σε έναν τρόπο με τον οποίο μπορείτε να μου πείτε ότι είναι επανάσταση και υπερασπίζεστε την εργασία, όταν τη θέση του προνομιακού πιστωτή δεχθήκατε και εσείς που εργατοπατερίζετε κάθε φορά που έρχεται ένα μέτρο για τους εργαζόμενους και βγαίνετε ξαφνικά να φωνάξετε, έχοντας ψηφίσει το τρίτο μνημόνιο και το δεύτερο και το πρώτο και τα τρία μαζί εν όψει του τετάρτου.</w:t>
      </w:r>
    </w:p>
    <w:p w14:paraId="0752787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της Νέας Δημοκρατίας, έρχεστε και συζητάτε σήμερα για την ουσία του πράγματος, όταν έχετε δεχθεί όλοι σας να προηγούνται οι τράπεζες με το 65% στην αναγκαστική εκτέλεση και στην πτώχευση των εργαζομένων και από προνομιούχοι σε απαιτήσεις οι εργαζόμενοι να είναι πίσω; Οι συνάδελφοι εργαζόμενοι στα πρακτορεία, οπουδήποτε στις μεγάλες εταιρείες, έχουν μείνει αυτή τη στιγμή άνεργοι ή πωλούνται πακέτο με έκπτωση στον επόμενο που τους αγόρασε, έχοντας χάσει όλους τους μισθούς και όλα τα δεδουλευμένα, κάθε μορφή αποζημίωσης ή βγαίνουν στον δρόμο και μένουν ξεροί.</w:t>
      </w:r>
    </w:p>
    <w:p w14:paraId="0752787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Κάθεστε και καυχιέστε ότι βάζετε ξαφνικά τη δυνατότητα αγοράς πλασματικού χρόνου για αγρότες; Την ίδια ώρα ερχόμαστε και σας λέμε με τροπολογία να αναγνωρίσετε ως συντάξιμο τον χρόνο της ανεργίας και λέτε «όχι». Μα, γιατί να πείτε «όχι»; Διότι εκεί πρέπει να πληρώσει το κράτος και ο εργοδότης, ενώ στο άλλο θα πληρώσει ο εργαζόμενος που αγοράζει τον πλασματικό χρόνο.</w:t>
      </w:r>
    </w:p>
    <w:p w14:paraId="0752787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 αυτήν την αντίφαση, δηλαδή, ποιος σταματά την αιμορραγία και με ποιον τρόπο; Με ασφυξία; Αυτό έρχεται, έχει πέντε πραγματάκια εδώ, τρία πραγματάκια εκεί, κάτι προσπαθεί να περιμαζέψει. Μην το παρουσιάζετε, όμως, ως προστασία της εργασίας. Εντός της Ευρωπαϊκής Ένωσης δεν υπάρχει η έννοια «εργασία» και η έννοια «ασφάλεια», μετά τις «ευελφάλειες», τις εφευρέσεις άπειρων ωραίων λέξεων για να καλυφθεί μία βαθύτατα αντεργατική πολιτική που πήγε να εφαρμοστεί με το ευρωπαϊκό Σύνταγμα, δεν τα κατάφερε και τώρα περνά σε επιμέρους νομοθεσίες σε όλες τις χώρες. </w:t>
      </w:r>
    </w:p>
    <w:p w14:paraId="0752787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η έννοια της εργασίας. Την εργασία δεν μπορεί να την προστατέψει κανένας. Η έννοια της εργασίας δεν χρειάζεται προστάτες κανενός είδους, για να μην πω άλλη βαριά λέξη που έχει ακουστεί μέσα στο Κοινοβούλιο και λέγεται «νταβατζήδες». Η υπόθεση της εργασίας είναι δικαίωμα και υπεράσπιση των ίδιων των εργαζομένων και αφορά τον τρόπο με τον οποίο γίνεται η εφαρμογή </w:t>
      </w:r>
      <w:r>
        <w:rPr>
          <w:rFonts w:eastAsia="Times New Roman" w:cs="Times New Roman"/>
          <w:szCs w:val="24"/>
        </w:rPr>
        <w:lastRenderedPageBreak/>
        <w:t xml:space="preserve">αυτής. Δύο μήνες τώρα που συζητάμε εδώ μέσα για υπαρκτά νομοσχέδια, τα οποία έχουν περάσει και τα έχετε ψηφίσει όλοι εκτός ΚΚΕ, έχουμε δεκαέξι νεκρούς εργάτες, από τους οποίους οι επτά στην καθαριότητα. Στην καθαριότητα είναι δυόμισι χιλιάδες άνθρωποι συμβασιούχοι που δεν μπορούν να πληρωθούν και γίνεται νομικός ακροβατισμός για να μπορέσουν να πληρωθούν. </w:t>
      </w:r>
    </w:p>
    <w:p w14:paraId="0752787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Σκεφτείτε τώρα αυτή που μάζευε τα σκουπίδια και είναι συμβασιούχος. Έκανε όπισθεν, την πάτησε και πέθανε. Πότε θα πάρει σύνταξη; Ποιος –αν θέλετε άνδρα ή γυναίκα- θα πάρει σύνταξη χηρείας; Κανένας. Είναι κάτω των πενήντα ετών. Εκτός αν πιστεύετε ότι δικαιούται σύνταξη και θα περιμένει τρία, τέσσερα, πέντε χρόνια, λες και είναι πάνω από τα πενήντα. Και ποιος θα κάνει αυτή τη δουλειά;</w:t>
      </w:r>
    </w:p>
    <w:p w14:paraId="0752787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Πήγε ο Πρωθυπουργός στις εταιρείες. Του φάνηκαν πολύ ωραίες αυτές οι εταιρείες μ’ αυτές τις εργασιακές συνθήκες. Πόσες είναι; Μία, δύο, τρεις; Κάθε μέρα, αν βγείτε έξω, θα δείτε τους εργαζόμενους απλήρωτους. Σε ποιες εταιρείες; Σε ποιους ανθρώπους; Είναι απλήρωτοι. Αυτοί οι απλήρωτοι τώρα πώς θα καλυφθούν; </w:t>
      </w:r>
    </w:p>
    <w:p w14:paraId="0752787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κάτι για τις υπερωρίες. Ποιες υπερωρίες; Κοροϊδευόμαστε; Έχει δικαίωμα ή δεν έχει από την υπαρκτή νομοθεσία ο εργοδότης να με χρησιμοποιεί εμένα ως εργαζόμενη δεκαέξι ώρες σήμερα, τρεις αύριο, μηδέν μεθαύριο, σαράντα οκτώ παραμεθαύριο; Δεν θα μου πληρώσει υπερωρίες. Βλάκας είναι; Γιατί να μου πληρώσει; Τι θα ρυθμίσετε με τις υπερωρίες; Για ποιες υπερωρίες μιλάτε; Για να πάρεις υπερωρίες, πρέπει να έχεις σταθερό ωράριο. Είναι μαξιμαλιστικό να έχεις σταθερό ωράριο; Πάμε πίσω στο Σικάγο; Είναι μαξιμαλιστικό; Είναι μαξιμαλιστικό να έχεις συλλογικές συμβάσεις εργασίας και είναι μετριοπαθές και ρεαλιστικό να έχεις κλαδικές, οι οποίες δεν είναι ακριβώς κλαδικές αλλά είναι εταιρικές ή ατομικές; </w:t>
      </w:r>
    </w:p>
    <w:p w14:paraId="0752787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είναι ο μαξιμαλισμός; Τα αυτονόητα, τα ήδη υπαρκτά, τα ήδη πληρωμένα με αίμα, σήμερα τα χαρακτηρίζουμε «μαξιμαλισμό»; Από πότε, δηλαδή; Πληρωμένα με αίμα είναι. Είναι μαξιμαλιστικό να ζητάς πίσω αυτά που έχεις πληρώσει με αίμα και θεωρήθηκαν εργατικές κατακτήσεις τα τελευταία εκατό χρόνια του εργατικού, του φεμινιστικού και του κοινωνικού κινήματος; </w:t>
      </w:r>
    </w:p>
    <w:p w14:paraId="0752787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Θέλετε να μου πείτε σήμερα στη Βουλή ότι ο κ. Κουρουμπλής τόσα χρόνια έχει απαιτήσει να τυπώνονται τα πάντα σε «</w:t>
      </w:r>
      <w:r>
        <w:rPr>
          <w:rFonts w:eastAsia="Times New Roman" w:cs="Times New Roman"/>
          <w:szCs w:val="24"/>
          <w:lang w:val="en-US"/>
        </w:rPr>
        <w:t>Braille</w:t>
      </w:r>
      <w:r>
        <w:rPr>
          <w:rFonts w:eastAsia="Times New Roman" w:cs="Times New Roman"/>
          <w:szCs w:val="24"/>
        </w:rPr>
        <w:t>» και να μπαίνουν μέσα για τους τυφλούς; Θέλετε να μου πείτε ότι μπορείτε να πάρετε μέτρα ώστε να υποχρεώσετε τα πανεπιστήμια να παίρνουν τους τυφλούς ή τους άλαλους ή το οποιοδήποτε άτομο με ειδικές ανάγκες και να τα παίρνει υποχρεωτικά και να είναι έτσι; Πηγαίνουν τα παιδιά στο σχολείο με άνεση όταν έχουν κινητικά προβλήματα; Έχουν κάποιον να τα συνοδεύει;</w:t>
      </w:r>
    </w:p>
    <w:p w14:paraId="0752787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Ακούστε: Σ’ αυτό το κράτος, αν δεν πληρώσεις, δεν ζεις. Δεν ξέρω αν χρειάζεται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ή «</w:t>
      </w:r>
      <w:r>
        <w:rPr>
          <w:rFonts w:eastAsia="Times New Roman" w:cs="Times New Roman"/>
          <w:szCs w:val="24"/>
          <w:lang w:val="en-US"/>
        </w:rPr>
        <w:t>feasibility</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αυτό το κράτος. Ούτως ή άλλως, όταν χρωστά αυτό το κράτος τα πάντα, ακόμα και για την εθνική του κυριαρχία χρειάζεται ένα «</w:t>
      </w:r>
      <w:r>
        <w:rPr>
          <w:rFonts w:eastAsia="Times New Roman" w:cs="Times New Roman"/>
          <w:szCs w:val="24"/>
          <w:lang w:val="en-US"/>
        </w:rPr>
        <w:t>feasibility</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που λένε και ένα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για να το δει με βάση πού πάνε τα συμφέροντα.</w:t>
      </w:r>
    </w:p>
    <w:p w14:paraId="07527880"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s="Times New Roman"/>
          <w:szCs w:val="24"/>
        </w:rPr>
        <w:t xml:space="preserve">Έχω εδώ μία επώνυμη καταγγελία. Θα σας τη δώσω. Εγώ το καταγγέλλω. Μιλάμε για μία γυναίκα κάτω από τα εβδομήντα, με αλτσχάιμερ, που δεν αναγνωρίζει ούτε τα παιδιά της και είναι ακίνητη, ξαπλωμένη και παίρνει πεντακόσια ευρώ σύνταξη. </w:t>
      </w:r>
      <w:r>
        <w:rPr>
          <w:rFonts w:eastAsia="Times New Roman"/>
          <w:color w:val="000000" w:themeColor="text1"/>
          <w:szCs w:val="24"/>
        </w:rPr>
        <w:t xml:space="preserve">Πάει ο γιος της να πάρει το επίδομα ετέρου συνοδού. Ξέρετε πολύ καλά τι εννοώ. Το επίδομα ετέρου συνοδού είναι το μισό της σύνταξης. Αν έχει κάποιος πάνω από 80% αναπηρία -που θέλετε να πάρετε μέτρα για όλα αυτά τα πράγματα-, δεν μπορεί ούτε να κουνηθεί, ούτε να αυτοεξυπηρετηθεί, ούτε τίποτα, τίποτα των τιπότων, τυγχάνει και έχει ένα </w:t>
      </w:r>
      <w:r>
        <w:rPr>
          <w:rFonts w:eastAsia="Times New Roman"/>
          <w:color w:val="000000" w:themeColor="text1"/>
          <w:szCs w:val="24"/>
        </w:rPr>
        <w:lastRenderedPageBreak/>
        <w:t>παιδί, το οποίο το φωνάζουν στο νοσοκομείο να βοηθήσει τη μητέρα του να ντυθεί, να γδυθεί, να κάνει ακτινογραφία. Του λένε ότι η αίτησή του για γίνει δεκτή, θα ενεργοποιηθεί μόνο αν πληρώσει 46,14 ευρώ και μετρητά παράβολο. Εάν δεν πληρώσει παράβολο, δεν ενεργοποιείται. Πού το είδατε γραμμένο; Τι έπρεπε να κάνει, δηλαδή; Να τη φορτώσει, να την πάει στην επιτροπή που θα πάει μετά από έναν-ενάμισι μήνα;</w:t>
      </w:r>
    </w:p>
    <w:p w14:paraId="07527881"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ΧΡΗΣΤΟΣ ΜΑΝΤΑΣ:</w:t>
      </w:r>
      <w:r>
        <w:rPr>
          <w:rFonts w:eastAsia="Times New Roman"/>
          <w:color w:val="000000" w:themeColor="text1"/>
          <w:szCs w:val="24"/>
        </w:rPr>
        <w:t xml:space="preserve"> Το έχουμε καταργήσει αυτό το παράβολο. Δεν ισχύει.</w:t>
      </w:r>
    </w:p>
    <w:p w14:paraId="07527882"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ΛΙΑΝΑ ΚΑΝΕΛΛΗ: </w:t>
      </w:r>
      <w:r>
        <w:rPr>
          <w:rFonts w:eastAsia="Times New Roman"/>
          <w:color w:val="000000" w:themeColor="text1"/>
          <w:szCs w:val="24"/>
        </w:rPr>
        <w:t>Δεν ισχύει; Σήμερα εδώ το έχω, χθεσινό έγγραφο από το ΙΚΑ Γλυφάδας με όνομα, υπογραφή και απόδειξη εισπράξεως 46,14. Από την πρόθεση στην εφαρμογή, από τη νομοθέτηση στην ουσία…</w:t>
      </w:r>
    </w:p>
    <w:p w14:paraId="07527883"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ΜΕΡΟΠΗ ΤΖΟΥΦΗ:</w:t>
      </w:r>
      <w:r>
        <w:rPr>
          <w:rFonts w:eastAsia="Times New Roman"/>
          <w:color w:val="000000" w:themeColor="text1"/>
          <w:szCs w:val="24"/>
        </w:rPr>
        <w:t xml:space="preserve"> Έχει καταργηθεί.</w:t>
      </w:r>
    </w:p>
    <w:p w14:paraId="07527884"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ΛΙΑΝΑ ΚΑΝΕΛΛΗ: </w:t>
      </w:r>
      <w:r>
        <w:rPr>
          <w:rFonts w:eastAsia="Times New Roman"/>
          <w:color w:val="000000" w:themeColor="text1"/>
          <w:szCs w:val="24"/>
        </w:rPr>
        <w:t>Ακούστε με. Αν έχει καταργηθεί, να πάτε να κυνηγήσετε αυτούς που το πληρώνουν. Δεν θα κάνω διάλογο μαζί σας.</w:t>
      </w:r>
    </w:p>
    <w:p w14:paraId="07527885"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Ολοκληρώστε, παρακαλώ.</w:t>
      </w:r>
    </w:p>
    <w:p w14:paraId="07527886"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ΛΙΑΝΑ ΚΑΝΕΛΛΗ: </w:t>
      </w:r>
      <w:r>
        <w:rPr>
          <w:rFonts w:eastAsia="Times New Roman"/>
          <w:color w:val="000000" w:themeColor="text1"/>
          <w:szCs w:val="24"/>
        </w:rPr>
        <w:t>Το καταθέτω για τα Πρακτικά. Είναι επώνυμο. Ο άνθρωπος δεν έχει κανένα πρόβλημα. Έχω την άδειά του να το καταθέσω.</w:t>
      </w:r>
    </w:p>
    <w:p w14:paraId="07527887" w14:textId="77777777" w:rsidR="00275A9F" w:rsidRDefault="00034DBE">
      <w:pPr>
        <w:spacing w:line="600" w:lineRule="auto"/>
        <w:ind w:firstLine="720"/>
        <w:contextualSpacing/>
        <w:jc w:val="both"/>
        <w:rPr>
          <w:rFonts w:eastAsia="Times New Roman"/>
          <w:szCs w:val="24"/>
        </w:rPr>
      </w:pPr>
      <w:r>
        <w:rPr>
          <w:rFonts w:eastAsia="Times New Roman"/>
          <w:szCs w:val="24"/>
        </w:rPr>
        <w:t>(Στο σημείο αυτό η Βουλευτής κ. Λιάνα Κανέλλη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888"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Κι όχι μόνο αυτό. Πήγε να πληρώσει και λέει «δεν έχω μετρητά». Η απάντηση ήταν: «Δεν υπάρχει </w:t>
      </w:r>
      <w:r>
        <w:rPr>
          <w:rFonts w:eastAsia="Times New Roman"/>
          <w:color w:val="000000" w:themeColor="text1"/>
          <w:szCs w:val="24"/>
          <w:lang w:val="en-US"/>
        </w:rPr>
        <w:t>POS</w:t>
      </w:r>
      <w:r>
        <w:rPr>
          <w:rFonts w:eastAsia="Times New Roman"/>
          <w:color w:val="000000" w:themeColor="text1"/>
          <w:szCs w:val="24"/>
        </w:rPr>
        <w:t xml:space="preserve"> στο ΙΚΑ». Δεν υπάρχει </w:t>
      </w:r>
      <w:r>
        <w:rPr>
          <w:rFonts w:eastAsia="Times New Roman"/>
          <w:color w:val="000000" w:themeColor="text1"/>
          <w:szCs w:val="24"/>
          <w:lang w:val="en-US"/>
        </w:rPr>
        <w:t>POS</w:t>
      </w:r>
      <w:r>
        <w:rPr>
          <w:rFonts w:eastAsia="Times New Roman"/>
          <w:color w:val="000000" w:themeColor="text1"/>
          <w:szCs w:val="24"/>
        </w:rPr>
        <w:t xml:space="preserve"> στο ΙΚΑ. Έπρεπε να έχει μετρητά ο εργαζόμενος, που πληρώνει </w:t>
      </w:r>
      <w:r>
        <w:rPr>
          <w:rFonts w:eastAsia="Times New Roman"/>
          <w:color w:val="000000" w:themeColor="text1"/>
          <w:szCs w:val="24"/>
        </w:rPr>
        <w:lastRenderedPageBreak/>
        <w:t>φόρους και δεν φταίει για το αλτσχάιμερ της μάνας του, που τυγχάνει να είναι γιος και να έχει μάνα, γιατί θα μπορούσε η γυναίκα να έχει αλτσχάιμερ και να μην έχει γιο.</w:t>
      </w:r>
    </w:p>
    <w:p w14:paraId="07527889"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τι προσέγγιση θα πάμε σε όλα αυτά; Από την ώρα που η εργασία είναι κόστος για τον επιχειρηματία, τα νούμερά σας θα βγαίνουν μόνο για τους επιχειρηματίες. Οι εργαζόμενοι θα κουβαλιούνται όπως η επίπλωση, θα τιμολογούνται όπως στην πτώχευση οι καρέκλες και τα τραπέζια, θα ξεπουλιούνται πάμφθηνα και θα υπάρχει και η αντίληψη ότι κάποιος τους προστατεύει, γιατί μπορεί να αγοράσουν πλασματικό χρόνο ζωής.</w:t>
      </w:r>
    </w:p>
    <w:p w14:paraId="0752788A"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Επειδή η σταθερή εργασία δεν είναι κάτι που το χαρίζει κάποιος ή το εξασφαλίζει επειδή το κάνει για την ψυχή της μάνας του, αυτό το νομοσχέδιο που φέρνετε, όσα και να έχει, κάνει τα εξής δύο δραματικά πράγματα: Πιστοποιεί την πολιτική που θα φέρει και ο κ. Μακρόν χωρίς μνημόνια στη Γαλλία, ακριβώς τα ίδια πράγματα, και θα έρθει εδώ και θα πιστοποιήσουμε ότι αυτή είναι η καινούργια Ευρώπη προς την οποία πηγαίνουμε και χωρίς μνημόνια …</w:t>
      </w:r>
    </w:p>
    <w:p w14:paraId="0752788B"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Κυρία Κανέλλη, σας παρακαλώ, ολοκληρώστε. Έχετε υπερβεί τον χρόνο.</w:t>
      </w:r>
    </w:p>
    <w:p w14:paraId="0752788C"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ΛΙΑΝΑ ΚΑΝΕΛΛΗ: </w:t>
      </w:r>
      <w:r>
        <w:rPr>
          <w:rFonts w:eastAsia="Times New Roman"/>
          <w:color w:val="000000" w:themeColor="text1"/>
          <w:szCs w:val="24"/>
        </w:rPr>
        <w:t>Τελειώνω, κυρία Πρόεδρε.</w:t>
      </w:r>
    </w:p>
    <w:p w14:paraId="0752788D"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δεύτερο είναι ότι βάζει βάση να φαίνεται επιεικές και καλό το όμορφο ή περιστασιακό για μικρότερες περιπτώσεις ανθρώπων, αριθμητικά εννοώ, στο σύνολο των ανέργων ή των ταλαιπωρούμενων, των απλήρωτων ανθρώπων, το τρίτο μνημόνιο το οποίο τσιμεντώνει τα προηγούμενα δύο. Μπαίνει και το τρίτο καπάκι, ώστε να υπάρχει καλή ψυχολογία για να υποδεχτούμε το τέταρτο.</w:t>
      </w:r>
    </w:p>
    <w:p w14:paraId="0752788E"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lastRenderedPageBreak/>
        <w:t>ΠΡΟΕΔΡΕΥΟΥΣΑ (Αναστασία Χριστοδουλοπούλου):</w:t>
      </w:r>
      <w:r>
        <w:rPr>
          <w:rFonts w:eastAsia="Times New Roman"/>
          <w:color w:val="000000" w:themeColor="text1"/>
          <w:szCs w:val="24"/>
        </w:rPr>
        <w:t xml:space="preserve"> Στη σειρά είναι ο κ. Γιακουμάτος, αλλά ζήτησε τον λόγο ο Κοινοβουλευτικός Εκπρόσωπος της Νέας Δημοκρατίας.</w:t>
      </w:r>
    </w:p>
    <w:p w14:paraId="0752788F"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Κύρια Πρόεδρε, θα μιλήσω μετά.</w:t>
      </w:r>
    </w:p>
    <w:p w14:paraId="07527890"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Εγώ οφείλω να το πω, γιατί ο κ. Γιακουμάτος έχει μια αδημονία να μιλήσει.</w:t>
      </w:r>
    </w:p>
    <w:p w14:paraId="07527891"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ΓΕΡΑΣΙΜΟΣ ΓΙΑΚΟΥΜΑΤΟΣ:</w:t>
      </w:r>
      <w:r>
        <w:rPr>
          <w:rFonts w:eastAsia="Times New Roman"/>
          <w:color w:val="000000" w:themeColor="text1"/>
          <w:szCs w:val="24"/>
        </w:rPr>
        <w:t xml:space="preserve"> Μετά από εννέα ώρες, κυρία Πρόεδρε, ευχαριστώ που μου δώσατε την ευκαιρία να μιλήσω στη Βουλή των Λόρδων, γιατί οι πληβείοι μιλάμε μετά από εννέα ώρες. Κυρία Πρόεδρε, δεν φταίτε εσείς. Ο Κανονισμός φταίει. Εσείς τον τηρείτε κανονικά, αλλά πρέπει να αλλάξει ο Κανονισμός της Βουλής. Το έχω πει πολλές φορές. Έχει μαλλιάσει η γλώσσα μου εδώ και είκοσι πέντε χρόνια.</w:t>
      </w:r>
    </w:p>
    <w:p w14:paraId="07527892"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ήθελα, κυρία Πρόεδρε, να μεταφέρετε στον Πρόεδρο της Βουλής τις ευχές μου για πολύ ταχεία ανάρρωση, αν και πιστεύω, γνωρίζω και μαθαίνω ότι με τη βοήθεια του Θεού πάει πολύ καλά και θα είναι σύντομα μαζί μας.</w:t>
      </w:r>
    </w:p>
    <w:p w14:paraId="07527893"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δεύτερο, κυρία Πρόεδρε, που θέλω να πω είναι ότι πρέπει όλη η Βουλή, όλοι οι Βουλευτές να ζητήσουμε μια μεγάλη συγγνώμη από τους εκατοντάδες χιλιάδες ανέργους που τους οδηγήσαμε σε απελπισία και απόγνωση, που τους διώξαμε από τη χώρα.</w:t>
      </w:r>
    </w:p>
    <w:p w14:paraId="07527894"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Επειδή γίνεται μεγάλη σπέκουλα για αυτήν την παράταξη και επειδή δεν αντέχω, θέλω να πω ότι είμαι περήφανος που είμαι Νέα Δημοκρατία και θα εξηγήσω γιατί. Άλλο φιλολαϊκό κόμμα όπως είμαστε εμείς και άλλο λαϊκίστικο κόμμα, όπως είστε εσείς. Γιατί το λέω αυτό; Είχα την τιμή και την τύχη </w:t>
      </w:r>
      <w:r>
        <w:rPr>
          <w:rFonts w:eastAsia="Times New Roman"/>
          <w:color w:val="000000" w:themeColor="text1"/>
          <w:szCs w:val="24"/>
        </w:rPr>
        <w:lastRenderedPageBreak/>
        <w:t>από το 2004 έως το 2007 από τον Κώστα Καραμανλή να αναλάβω την ευθύνη του τομέα της απασχόλησης.</w:t>
      </w:r>
    </w:p>
    <w:p w14:paraId="0752789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Παρέλαβα την ανεργία στο 11,7% και στα τέλη του 2007 την παρέδωσα με 7,4%, όταν ο μέσος όρος στην Ευρωζώνη ήταν 5%. Σήμερα επαίρεστε για το 21,7%, όταν ο μέσος όρος στην Ευρωζώνη είναι 9%. Αλήθεια, να δούμε την πραγματικότητα; Είναι πλασματική η μείωση που παρουσιάζετε ή πραγματική; Πλασματικότατη! Και γιατί το λέω αυτό; Αλήθεια, στο 21,7% έχετε υπολογίσει τους τριακόσιες πενήντα χιλιάδες νέους που εξορίσαμε στο εξωτερικό για να βρουν δουλειά; Δεν τους υπολογίζετε αυτούς. </w:t>
      </w:r>
    </w:p>
    <w:p w14:paraId="07527896"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Δεύτερον, υπολογίζετε ότι το 2016 ο παραγωγικός πληθυσμός έχει μειωθεί κατά ογδόντα χιλιάδες; Όχι. Και πότε λέτε 21,6%; Τώρα που έχουμε τουριστική περίοδο και έχουμε τις εργασίες, οι οποίες αργότερα, τον Οκτώβριο, τον Νοέμβριο θα κλαίνε. </w:t>
      </w:r>
    </w:p>
    <w:p w14:paraId="07527897" w14:textId="77777777" w:rsidR="00275A9F" w:rsidRDefault="00034DBE">
      <w:pPr>
        <w:spacing w:line="600" w:lineRule="auto"/>
        <w:ind w:firstLine="720"/>
        <w:contextualSpacing/>
        <w:jc w:val="both"/>
        <w:rPr>
          <w:rFonts w:eastAsia="Times New Roman"/>
          <w:szCs w:val="24"/>
        </w:rPr>
      </w:pPr>
      <w:r>
        <w:rPr>
          <w:rFonts w:eastAsia="Times New Roman"/>
          <w:szCs w:val="24"/>
        </w:rPr>
        <w:t>Το θέμα είναι το εξής: Αυτή είναι η ποσοτική ανεργία. Πάμε στα ποιοτικά στοιχεία της ανεργίας, γιατί ασχολούμαστε μόνο με αριθμούς. Η αγορά εργασίας είναι πραγματική ή μιλάμε για ευέλικτες μορφές απασχόλησης αισχίστου είδους; Αυτή είναι η ποιοτική ανεργία, πέρα από την ποσοτική.</w:t>
      </w:r>
    </w:p>
    <w:p w14:paraId="07527898" w14:textId="77777777" w:rsidR="00275A9F" w:rsidRDefault="00034DBE">
      <w:pPr>
        <w:spacing w:line="600" w:lineRule="auto"/>
        <w:ind w:firstLine="720"/>
        <w:contextualSpacing/>
        <w:jc w:val="both"/>
        <w:rPr>
          <w:rFonts w:eastAsia="Times New Roman"/>
          <w:szCs w:val="24"/>
        </w:rPr>
      </w:pPr>
      <w:r>
        <w:rPr>
          <w:rFonts w:eastAsia="Times New Roman"/>
          <w:szCs w:val="24"/>
        </w:rPr>
        <w:t>Σύμφωνα με στοιχεία, το 2017 έγιναν από την «ΕΡΓΑΝΗ» 52,14% προσλήψεις με ελαστικές μορφές απασχόλησης, 47% θέσεις πλήρους απασχόλησης, 54% μερική απασχόληση. Και για ποια απασχόληση μιλάμε ποιοτικά; Των 360 ευρώ; Όταν χτίσατε καριέρα, έτσι μπήκατε στη Βουλή από το 3%, με 751 ευρώ μισθό, με δέκατη τρίτη και δέκατη τέταρτη σύνταξη. Αυτή ήταν η καριέρα σας. Ψέμα, ψέμα, ψέμα! Οικοδομήσατε μια Κυβέρνηση πάνω στο ψέμα.</w:t>
      </w:r>
    </w:p>
    <w:p w14:paraId="07527899"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Καλά, και η Νέα Δημοκρατία μόνο κριτική κάνει; Τι προτείνει; Θα σας πω. Και επειδή δεν καταλαβαίνετε καλά από επενδύσεις, θα σας το κάνω λιανά. Εκεί στη Μητροπόλεως υπήρχε ένα γιαπί που ήταν ερείπιο, το Υπουργείο Παιδείας πάλαι ποτέ. Ευτυχώς για την τύχη του ελληνικού λαού, αυτό ανήκε στην Εκκλησία. Το έδωσε και το παραχώρησε και έγινε ξενοδοχείο πέντε αστέρων. Σήμερα εκεί δουλεύουν τετρακόσιοι εργαζόμενοι. Σήμερα έχουμε εκεί πεντακόσιες χιλιάδες το μήνα στον ΕΦΚΑ. Να ένα παράδειγμα του τι προτείνει η Νέα Δημοκρατία.</w:t>
      </w:r>
    </w:p>
    <w:p w14:paraId="0752789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Γιατί το λέω αυτό; Έχετε, κύριε Υπουργέ Κοινωνικής Ασφάλισης, πάνω από τριάντα ξενοδοχεία, όπως το Εσπέρια και άλλα κλειστά. Γιατί δεν τα αξιοποιείτε; Γιατί δεν κάνετε το ίδιο με τα κτήρια στην Πειραιώς; Το παλιό ΙΚΑ είναι τριάντα χρόνια κλειστό και έτοιμο να κατεδαφιστεί. Δεν θα πω για το Ελληνικό που με την εκκίνηση του έργου είναι δέκα χιλιάδες θέσεις απασχόλησης και με πλήρη ανάπτυξη εβδομήντα χιλιάδες, δεν θα πω για την Αφάντου, δεν θα πω για την Κασσιόπη. </w:t>
      </w:r>
    </w:p>
    <w:p w14:paraId="0752789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Να τι προτείνει η Νέα Δημοκρατία. Προτείνει μεταρρυθμίσεις, ιδιωτικοποιήσεις και άμεσες θέσεις απασχόλησης. Τι σημαίνει θέσεις απασχόλησης; Σημαίνει ότι εισάγουμε χρήματα, εισροές στον ΕΦΚΑ. Να πώς θα αυξηθεί η σύνταξη, να πώς θα δώσουμε συντάξεις. Όχι με λόγια. </w:t>
      </w:r>
    </w:p>
    <w:p w14:paraId="0752789C" w14:textId="77777777" w:rsidR="00275A9F" w:rsidRDefault="00034DBE">
      <w:pPr>
        <w:spacing w:line="600" w:lineRule="auto"/>
        <w:ind w:firstLine="720"/>
        <w:contextualSpacing/>
        <w:jc w:val="both"/>
        <w:rPr>
          <w:rFonts w:eastAsia="Times New Roman"/>
          <w:szCs w:val="24"/>
        </w:rPr>
      </w:pPr>
      <w:r>
        <w:rPr>
          <w:rFonts w:eastAsia="Times New Roman"/>
          <w:szCs w:val="24"/>
        </w:rPr>
        <w:t>Βέβαια υπάρχει αυτό το παραμυθάκι και το πυροτέχνημα ότι «κάνω μήνυση στον εργοδότη για να πληρώσει». Ωραία, εγώ αύριο το πρωί, επειδή είμαι εργαζόμενος στο «</w:t>
      </w:r>
      <w:r>
        <w:rPr>
          <w:rFonts w:eastAsia="Times New Roman"/>
          <w:szCs w:val="24"/>
          <w:lang w:val="en-US"/>
        </w:rPr>
        <w:t>Mega</w:t>
      </w:r>
      <w:r>
        <w:rPr>
          <w:rFonts w:eastAsia="Times New Roman"/>
          <w:szCs w:val="24"/>
        </w:rPr>
        <w:t xml:space="preserve">», θα πάω να κάνω μήνυση στον εργοδότη. Να δω ποιος θα με πληρώσει, που είναι δώδεκα μήνες απλήρωτοι. Να δω πώς θα βρω στη Χαβάη τον κ. Μαρινόπουλο για να πληρωθώ. Να δω πώς θα δω όλα αυτά τα λαμόγια με τις </w:t>
      </w:r>
      <w:r>
        <w:rPr>
          <w:rFonts w:eastAsia="Times New Roman"/>
          <w:szCs w:val="24"/>
          <w:lang w:val="en-US"/>
        </w:rPr>
        <w:t>offshore</w:t>
      </w:r>
      <w:r>
        <w:rPr>
          <w:rFonts w:eastAsia="Times New Roman"/>
          <w:szCs w:val="24"/>
        </w:rPr>
        <w:t xml:space="preserve"> εταιρείες να τους πιάσω, με ανώνυμη εταιρεία κ.λπ.. Πυροτεχνήματα. Έπρεπε να αλλάξει ο νόμος περί ανωνύμων εταιρειών και μετά να μιλάτε για δίωξη του εργοδότη.</w:t>
      </w:r>
    </w:p>
    <w:p w14:paraId="0752789D"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Πάμε να πούμε για την «ΕΡΓΑΝΗ». Σωστά, πράγματι με το 10.500 πρόστιμο πήγε από 40% στο 13% η παράνομη εργασία, η αδήλωτη. Έλα όμως τώρα που πονάει το χέρι, κόβει το χέρι. Η «ΕΡΓΑΝΗ» το ξέρετε, κύριοι Υπουργοί, ότι κάθε Τετάρτη από τις τέσσερις μέχρι τις εννιά δεν λειτουργεί; Είναι κλειστή. Αν, λοιπόν, εγώ αλλάξω το ωράριο σε έναν εργαζόμενο τέσσερις με εννιά, τι θα κάνω; Πώς θα μπω στην «ΕΡΓΑΝΗ»; Θα φάω πρόστιμο 10.500 για ανασφάλιστη εργασία;</w:t>
      </w:r>
    </w:p>
    <w:p w14:paraId="0752789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Δεύτερον, πώς θα δηλώσω την αλλαγή ωραρίου; Είμαι ρεσεψιόν σε ένα ξενοδοχείο. Η νυχτερινή βάρδια είναι στις έντεκα η ώρα. Στις δέκα και μισή την πιάνει κοιλόπονος και δεν πάει. Θα την αλλάξεις. Πού θα τη δηλώσω; Πρέπει να βρω τον λογιστή, ο λογιστής πρέπει να μπει με τους κωδικούς στην «ΕΡΓΑΝΗ», που δεν μπορεί να το κάνει ο ιδιοκτήτης, για να αλλάξει το ωράριο. Παράβαση! Ξέρω ξενοδοχεία που πλήρωσαν λεφτά. </w:t>
      </w:r>
    </w:p>
    <w:p w14:paraId="0752789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εγώ τι ζητάω -και πρέπει να το δείτε αυτό- κύριε Υπουργέ; Με ένα φαξ, μια τηλεομοιοτυπία ή με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να δηλώνω στο ΣΕΠΕ την αλλαγή Σάββατο βραδύ ή Κυριακή βράδυ ότι λείπει διακοπές για μπάνια ο λογιστής και εντός εικοσιτετραώρου να έχω μπει στο σύστημα της «ΕΡΓΑΝΗ». Μην με καταστρέφεις με το να μου λες εκείνη την ώρα, άμεσα, να μπω στην «ΕΡΓΑΝΗ». Αυτό ζητάμε. Δεν είναι κακό αυτό, διότι πέρα από τη διαδικασία έρχεται υπόμνημα των φοροτεχνικών που σας λέει «αδυνατώ, είναι γραφειοκρατικό το σύστημα». Δεν μπορεί να συνεχίσει έτσι. </w:t>
      </w:r>
    </w:p>
    <w:p w14:paraId="075278A0"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8A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Κι επειδή δεν έχω πάρα πολλή ώρα και ήδη περίμενα επτά ώρες για να μιλήσω, θέλω να σας πω και κάτι άλλο. Η Νέα Δημοκρατία δεν δεσμεύεται με λόγια, δεσμεύεται με πράξεις. </w:t>
      </w:r>
    </w:p>
    <w:p w14:paraId="075278A2"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Σας εξήγησα πώς παραλάβαμε την ανεργία. Εγώ την παρέδωσα 7,3%. Το 2009 που ανέλαβε ο Γεώργιος Ανδρέα Παπανδρέου την πήγε στο 27,9%. Ο Αντώνης Σαμαράς και η Κυβέρνηση της Νέας Δημοκρατίας από 27,9% την πήγαμε στο 25%. Σε δύο χρόνια, δύσκολα χρόνια, που το ένα πόδι της Ελλάδας ήταν στη δραχμή και με αντίξοες συνθήκες και με όλους εσάς έξω από τη Βουλή να φωνάζετε «να καεί το τέτοιο, η Βουλή», εμείς καταφέραμε αυτό να το πάμε στο 25%. Μακάρι κι εσείς να μπορέσετε να μειώσετε την ανεργία. </w:t>
      </w:r>
    </w:p>
    <w:p w14:paraId="075278A3"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Στην ανεργία, κύριοι συνάδελφοι, δεν είναι οικονομικό το θέμα. Είναι ψυχολογικό, είναι ψυχιατρικό, διότι ο άλλος που δεν έχει δουλειά και δεν μπορεί να βρει, δεν είναι μόνο ότι δεν έχει λεφτά, αλλά ζει σε απόγνωση, ζει πραγματικά σε έναν κόσμο που του στερεί τη δυνατότητα να ζήσει. </w:t>
      </w:r>
    </w:p>
    <w:p w14:paraId="075278A4" w14:textId="77777777" w:rsidR="00275A9F" w:rsidRDefault="00034DBE">
      <w:pPr>
        <w:spacing w:line="600" w:lineRule="auto"/>
        <w:ind w:firstLine="720"/>
        <w:contextualSpacing/>
        <w:jc w:val="both"/>
        <w:rPr>
          <w:rFonts w:eastAsia="Times New Roman"/>
          <w:szCs w:val="24"/>
        </w:rPr>
      </w:pPr>
      <w:r>
        <w:rPr>
          <w:rFonts w:eastAsia="Times New Roman"/>
          <w:szCs w:val="24"/>
        </w:rPr>
        <w:t>Γι’ αυτό, λοιπόν, δεν μπορούμε να κάνουμε σπέκουλα κομματική. Πρέπει πραγματικά όλοι να σταθούμε πάνω από τις περιπτώσεις και πρέπει να ζητήσουμε μια μεγάλη συγγνώμη.</w:t>
      </w:r>
    </w:p>
    <w:p w14:paraId="075278A5" w14:textId="77777777" w:rsidR="00275A9F" w:rsidRDefault="00034DBE">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5278A6"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θα δώσω τον λόγο στον Κοινοβουλευτικό Εκπρόσωπο της Νέας Δημοκρατίας…</w:t>
      </w:r>
    </w:p>
    <w:p w14:paraId="075278A7" w14:textId="77777777" w:rsidR="00275A9F" w:rsidRDefault="00034DBE">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Να μιλήσουν οι Βουλευτές μας πρώτα και μετά εγώ.</w:t>
      </w:r>
    </w:p>
    <w:p w14:paraId="075278A8"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Μετά θα θέλουν και οι άλλοι.</w:t>
      </w:r>
    </w:p>
    <w:p w14:paraId="075278A9" w14:textId="77777777" w:rsidR="00275A9F" w:rsidRDefault="00034DBE">
      <w:pPr>
        <w:spacing w:line="600" w:lineRule="auto"/>
        <w:ind w:firstLine="720"/>
        <w:contextualSpacing/>
        <w:jc w:val="both"/>
        <w:rPr>
          <w:rFonts w:eastAsia="Times New Roman"/>
          <w:szCs w:val="24"/>
        </w:rPr>
      </w:pPr>
      <w:r>
        <w:rPr>
          <w:rFonts w:eastAsia="Times New Roman"/>
          <w:b/>
          <w:szCs w:val="24"/>
        </w:rPr>
        <w:t>ΚΩΝΣΤΑΝΤΙΝΟΣ ΜΠΑΡΚΑΣ:</w:t>
      </w:r>
      <w:r>
        <w:rPr>
          <w:rFonts w:eastAsia="Times New Roman"/>
          <w:szCs w:val="24"/>
        </w:rPr>
        <w:t xml:space="preserve"> Κυρία Πρόεδρε, δεν μπορεί να ζητάει να μιλήσει όποτε θέλει. </w:t>
      </w:r>
    </w:p>
    <w:p w14:paraId="075278AA"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παρακαλώ. Σήμερα πρέπει να μιλήσουν κάποιοι από τους Κοινοβουλευτικούς Εκπροσώπους, γιατί δεν υπάρχει χρόνος για αύριο.  </w:t>
      </w:r>
    </w:p>
    <w:p w14:paraId="075278AB" w14:textId="77777777" w:rsidR="00275A9F" w:rsidRDefault="00034DBE">
      <w:pPr>
        <w:spacing w:line="600" w:lineRule="auto"/>
        <w:ind w:firstLine="720"/>
        <w:contextualSpacing/>
        <w:jc w:val="both"/>
        <w:rPr>
          <w:rFonts w:eastAsia="Times New Roman"/>
          <w:szCs w:val="24"/>
        </w:rPr>
      </w:pPr>
      <w:r>
        <w:rPr>
          <w:rFonts w:eastAsia="Times New Roman"/>
          <w:b/>
          <w:szCs w:val="24"/>
        </w:rPr>
        <w:lastRenderedPageBreak/>
        <w:t>ΝΙΚΟΛΑΟΣ ΔΕΝΔΙΑΣ:</w:t>
      </w:r>
      <w:r>
        <w:rPr>
          <w:rFonts w:eastAsia="Times New Roman"/>
          <w:szCs w:val="24"/>
        </w:rPr>
        <w:t xml:space="preserve"> Με συγχωρείτε. Πριν έρθετε, είχαμε πει ότι θα μιλήσω μετά από πέντε Βουλευτές. Όταν σας έκανα νόημα, εννοούσα μετά από πέντε Βουλευτές. </w:t>
      </w:r>
    </w:p>
    <w:p w14:paraId="075278AC"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w:t>
      </w:r>
    </w:p>
    <w:p w14:paraId="075278AD"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Τον λόγο έχει ο κ. Καράογλου. </w:t>
      </w:r>
    </w:p>
    <w:p w14:paraId="075278AE" w14:textId="77777777" w:rsidR="00275A9F" w:rsidRDefault="00034DBE">
      <w:pPr>
        <w:spacing w:line="600" w:lineRule="auto"/>
        <w:ind w:firstLine="720"/>
        <w:contextualSpacing/>
        <w:jc w:val="both"/>
        <w:rPr>
          <w:rFonts w:eastAsia="Times New Roman"/>
          <w:szCs w:val="24"/>
        </w:rPr>
      </w:pPr>
      <w:r>
        <w:rPr>
          <w:rFonts w:eastAsia="Times New Roman"/>
          <w:b/>
          <w:szCs w:val="24"/>
        </w:rPr>
        <w:t>ΘΕΟΔΩΡΟΣ ΚΑΡΑΟΓΛΟΥ:</w:t>
      </w:r>
      <w:r>
        <w:rPr>
          <w:rFonts w:eastAsia="Times New Roman"/>
          <w:szCs w:val="24"/>
        </w:rPr>
        <w:t xml:space="preserve"> Κύριε Υπουργέ, αγαπητοί συνάδελφοι του ΣΥΡΙΖΑ -συνάδελφοι των ΑΝΕΛ δεν υπάρχουν γιατί μας τελείωσαν και στη Βουλή και στην κοινωνία- μετά από τρία χρόνια περίπου που είστε Κυβέρνηση, έχετε παλιώσει. Σας έχουμε μάθει. Αισθανόμαστε ότι είμαστε για μια ακόμη φορά στο ίδιο έργο θεατές. </w:t>
      </w:r>
    </w:p>
    <w:p w14:paraId="075278A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Τι κάνετε για άλλη μια φορά; Πάντοτε λίγο πριν τις διακοπές Χριστουγέννων, Πάσχα, καλοκαιριού ή λίγο πριν από ένα μεγάλο γεγονός, όπως είναι τα εγκαίνια της Διεθνούς Εκθέσεως, προσπαθείτε να στήσετε ένα επικοινωνιακό σόου. Με νομοσχέδια που έχουν μέσα και κάποιες θετικές διατάξεις προσπαθείτε να δημιουργήσετε μια ψευδαίσθηση στην κοινωνία ενός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αυτό που προσπαθείτε να κάνετε τώρα, δηλαδή, εν όψει των εγκαινίων της 82</w:t>
      </w:r>
      <w:r>
        <w:rPr>
          <w:rFonts w:eastAsia="Times New Roman"/>
          <w:szCs w:val="24"/>
          <w:vertAlign w:val="superscript"/>
        </w:rPr>
        <w:t>ης</w:t>
      </w:r>
      <w:r>
        <w:rPr>
          <w:rFonts w:eastAsia="Times New Roman"/>
          <w:szCs w:val="24"/>
        </w:rPr>
        <w:t xml:space="preserve"> Διεθνούς Εκθέσεως Θεσσαλονίκης. </w:t>
      </w:r>
    </w:p>
    <w:p w14:paraId="075278B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παρόν νομοσχέδιο είναι ένα νομοσχέδιο που πολύ εύστοχα χαρακτηρίστηκε από πολλούς συναδέλφους που μιλήσανε από την παράταξη της Νέας Δημοκρατίας, </w:t>
      </w:r>
      <w:r>
        <w:rPr>
          <w:rFonts w:eastAsia="Times New Roman"/>
          <w:szCs w:val="24"/>
          <w:lang w:val="en-US"/>
        </w:rPr>
        <w:t>passe</w:t>
      </w:r>
      <w:r>
        <w:rPr>
          <w:rFonts w:eastAsia="Times New Roman"/>
          <w:szCs w:val="24"/>
        </w:rPr>
        <w:t>-</w:t>
      </w:r>
      <w:r>
        <w:rPr>
          <w:rFonts w:eastAsia="Times New Roman"/>
          <w:szCs w:val="24"/>
          <w:lang w:val="en-US"/>
        </w:rPr>
        <w:t>partout</w:t>
      </w:r>
      <w:r>
        <w:rPr>
          <w:rFonts w:eastAsia="Times New Roman"/>
          <w:szCs w:val="24"/>
        </w:rPr>
        <w:t xml:space="preserve">. Είναι ένα νομοσχέδιο επί παντός επιστητού, ένα νομοσχέδιο που είναι συνονθύλευμα διαφόρων διατάξεων, λίθοι, πλίνθοι και κέραμοι ατάκτως ερριμμένα. Με λίγα λόγια, είναι ένα νομοσχέδιο που δεν επουλώνει τις πληγές που άνοιξε το ασφαλιστικό του κ. Κατρούγκαλου και το σημαντικότερο είναι ότι δεν απαντάει στο βασικότερο ερώτημα: Πώς θα δημιουργηθούν ποιοτικές θέσεις εργασίας πλήρους απασχόλησης με αξιοπρεπείς μισθούς; Πολύ απλά, βλέπει το δέντρο και χάνει το δάσος. </w:t>
      </w:r>
    </w:p>
    <w:p w14:paraId="075278B1"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Επί της ουσίας, η πολιτική ηγεσία του Υπουργείου Εργασίας καλλωπίζει το δήθεν φιλεργατικό πρόσωπο της Κυβέρνησης εν όψει της άφιξης του Πρωθυπουργού στη Θεσσαλονίκη για τα εγκαίνια της έκθεσης, με μοναδικό σκοπό να γεμίσει με κενά επιχειρήματα το καλάθι εξαγγελιών του κ. Τσίπρα, το οποίο φέτος είναι εντελώς άδειο. </w:t>
      </w:r>
    </w:p>
    <w:p w14:paraId="075278B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η κ. Αχτσιόγλου πανηγυρίζει για κάμψη της στατιστικής ανεργίας και μιλάει για ένα κυβερνητικό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αναφερόμενη σε διακόσιες τριάντα χιλιάδες προσλήψεις. Παρακάμπτει ωστόσο το γεγονός ότι το 52% αυτών εργάζονται υπό καθεστώς ελαστικής εργασίας και με πενιχρές απολαβές.</w:t>
      </w:r>
    </w:p>
    <w:p w14:paraId="075278B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Δημιουργήσατε, κυρίες και κύριοι συνάδελφοι, και είναι μια αλήθεια αυτό, τη γενιά των 360 ευρώ. Κλείνει τα μάτια στα ανησυχητικά στοιχεία απασχόλησης του ΕΦΚΑ, σύμφωνα με τα οποία πεντακόσιες ογδόντα πέντε χιλιάδες πεντακόσιοι ογδόντα δύο άτομα εργάζονται υπό καθεστώς μερικής απασχόλησης και αμείβονται, όπως είπα και πιο πριν, με περίπου 360 ευρώ καθαρά. </w:t>
      </w:r>
    </w:p>
    <w:p w14:paraId="075278B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Όπως θεωρώ ύβρη, πρόκληση αλλά και προσβολή προς την κοινωνία η Κυβέρνηση να υπερηφανεύεται ότι μείωσε την ανεργία, όταν ο ομότιμος καθηγητής του Πανεπιστημίου κ. Σάββας Ρομπόλης σημειώνει: «Στην παρατηρούμενη μείωση της στατιστικής ανεργίας συμβάλλει η μετανάστευση τετρακοσίων πενήντα χιλιάδων Ελλήνων στο εξωτερικό καθώς και η μείωση το 2016 κατά ογδόντα χιλιάδες του πληθυσμού των παραγωγικών ηλικιών».</w:t>
      </w:r>
    </w:p>
    <w:p w14:paraId="075278B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Κάνω αυτήν την επισήμανση, διότι, με αφορμή την κατάθεση του νομοσχεδίου, περίμενα από την κ. Αχτσιόγλου -και δεν είναι προσωπικό το ζήτημα, συνολικά από την Κυβέρνηση- να κάνει μια </w:t>
      </w:r>
      <w:r>
        <w:rPr>
          <w:rFonts w:eastAsia="Times New Roman" w:cs="Times New Roman"/>
          <w:szCs w:val="24"/>
        </w:rPr>
        <w:lastRenderedPageBreak/>
        <w:t>υποτυπώδη αυτοκριτική, να ζητήσει συγγνώμη από τους συνταξιούχους για τις δύο έως τρεις συντάξεις που θα κοπούν το 2019 και από τους εργαζόμενους για την απώλεια δύο περίπου μισθών λόγω των διαδοχικών μειώσεων του αφορολόγητου ορίου, να εξηγήσει με ποιο σκεπτικό η για πρώτη φορά αριστερή Κυβέρνηση απελευθέρωσε τις ομαδικές απολύσεις, να απαντήσει γιατί εδώ και τρία χρόνια περίπου δεν έκανε τίποτα για να αντιμετωπίσει το πρόβλημα της αδήλωτης εργασίας, να αιτιολογήσει πώς για πρώτη φορά οι ελαστικές μορφές απασχόλησης είναι απόλυτα κυρίαρχες στην αγορά εργασίας, να μας διευκρινίσει για τα δήθεν πλεονάσματα του ΕΦΚΑ, ο οποίος μέχρι τον περασμένο Ιούλιο απορρόφησε 410 εκατομμύρια ευρώ περισσότερα από τον κρατικό προϋπολογισμό, δηλαδή 5,6 δισεκατομμύρια, αντί για 5,19.δισεκατομύρια.</w:t>
      </w:r>
    </w:p>
    <w:p w14:paraId="075278B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Αντίθετα το Υπουργείο Εργασίας με περίσσιο θράσος καταθέτει ένα νομοσχέδιο το οποίο, μεταξύ των άλλων και κάποιων μικρών ήσσονος σημασίας θετικών διατάξεων, κρύβει τρεις μειώσεις: δύο άμεσες και μία έμμεση.</w:t>
      </w:r>
    </w:p>
    <w:p w14:paraId="075278B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Πρώτη άμεση μείωση: μειώνει έως 40% τις επικουρικές συντάξεις που εκδόθηκαν μέχρι 31 Δεκεμβρίου του 2014. </w:t>
      </w:r>
    </w:p>
    <w:p w14:paraId="075278B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Δεύτερη άμεση μείωση: μειώνει τις συντάξεις ένστολων, αξιωματικών και οπλιτών στρατού ξηράς, αεροπορίας και ναυτικού, πυροσβεστών, αστυνομικών, λιμενικών και πανεπιστημιακών γιατρών, καθώς οι προσωπικές διαφορές στις αποδοχές των υπαλλήλων αυτών αλλά και όσων υπάγονται στα ειδικά μισθολόγια, δεν θα υπολογίζονται ως συντάξιμες.</w:t>
      </w:r>
    </w:p>
    <w:p w14:paraId="075278B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έμμεση μείωση είναι η μείωση του μισθού όλων των δημοσίων υπαλλήλων, μιας που αυξάνει από 4% σε 4,5% την εισφορά των δημοσίων υπαλλήλων στο Μετοχικό Ταμείο Πολιτικών Υπαλλήλων.</w:t>
      </w:r>
    </w:p>
    <w:p w14:paraId="075278B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Ακόμα, δεν δίνει καμμιά απάντηση, αντίθετα παγώνει εκατόν είκοσι εννέα χιλίαδες επικουρικές συντάξεις από 1</w:t>
      </w:r>
      <w:r w:rsidRPr="005563E7">
        <w:rPr>
          <w:rFonts w:eastAsia="Times New Roman" w:cs="Times New Roman"/>
          <w:szCs w:val="24"/>
          <w:vertAlign w:val="superscript"/>
        </w:rPr>
        <w:t>η</w:t>
      </w:r>
      <w:r>
        <w:rPr>
          <w:rFonts w:eastAsia="Times New Roman" w:cs="Times New Roman"/>
          <w:szCs w:val="24"/>
        </w:rPr>
        <w:t xml:space="preserve"> Ιανουάριου 2015, καθώς ακόμα –άκουσον άκουσον!- δεν δημιουργήθηκε ο ανάλογος, ο κατάλληλος μαθηματικός τύπος για την έκδοση αυτών των συντάξεων.</w:t>
      </w:r>
    </w:p>
    <w:p w14:paraId="075278B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 λίγα λόγια, βάζοντας εγώ ένα δικό μου τίτλο στο υπό συζήτηση νομοσχέδιο, θα έλεγα ότι είναι ένα νομοσχέδιο που μιλάει για τη «μεγάλη ληστεία» εργαζομένων και συνταξιούχων.</w:t>
      </w:r>
    </w:p>
    <w:p w14:paraId="075278B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Αυτή, κυρίες και κύριοι συνάδελφοι, δεν είναι πολιτική με κοινωνικό πρόσωπο. Είναι πολιτικός στρουθοκαμηλισμός και απόδειξη, κυρίες και κύριοι συνάδελφοι της συγκυβέρνησης, ότι έχετε μηδενική επαφή με την κοινωνία.</w:t>
      </w:r>
    </w:p>
    <w:p w14:paraId="075278B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 του νομοσχεδίου συγκεκριμένα, γιατί μας κατηγόρησε προηγουμένως η κυρία Υπουργός ότι δεν αναφερόμαστε συγκεκριμένα επί του νομοσχεδίου. Με την ψήφο σας, αγαπητοί συνάδελφοι, διαμορφώνεται μια άγρια ζούγκλα εντός της οποίας εξισώνεται ο κακός εργοδότης, που συνειδητά καταπατά τα δικαιώματα των εργαζομένων, με όλους τους υπόλοιπους νομοταγείς επιχειρηματίες που δοκιμάζονται από αντικειμενικές δυσκολίες, ενώ παράλληλα μετατρέπεται ο απλήρωτος εργαζόμενος σε οιονεί άνεργο.</w:t>
      </w:r>
    </w:p>
    <w:p w14:paraId="075278B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Προσέξτε, το νομοσχέδιο προβλέπει ότι μόλις ο εργαζόμενος διαπιστώσει αξιόλογη καθυστέρηση στη μισθοδοσία του, τότε αποκτά δικαίωμα λήψης του επιδόματος ανεργίας, καταθέτοντας στον ΟΑΕΔ το σχετικό εξώδικο, την καταγγελία δηλαδή σε βάρος του εργοδότη. Αλήθεια, ποια είναι η αξιόλογη αυτή καθυστέρηση; Μια εβδομάδα; Ένα μήνας; Έξι μήνες; Πόσο ακριβώς είναι; Έτσι, δίνεται</w:t>
      </w:r>
      <w:r w:rsidDel="00BB248B">
        <w:rPr>
          <w:rFonts w:eastAsia="Times New Roman" w:cs="Times New Roman"/>
          <w:szCs w:val="24"/>
        </w:rPr>
        <w:t xml:space="preserve"> </w:t>
      </w:r>
      <w:r>
        <w:rPr>
          <w:rFonts w:eastAsia="Times New Roman" w:cs="Times New Roman"/>
          <w:szCs w:val="24"/>
        </w:rPr>
        <w:t>αυτόματα η ευκαιρία σε όσους επιχειρηματίες ενεργούν με δόλο, να μεταφέρουν τα όποια οικονομικά τους προβλήματα στις πλάτες του ΟΑΕΔ.</w:t>
      </w:r>
    </w:p>
    <w:p w14:paraId="075278B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Είπα και προηγουμένως και το επαναλαμβάνω ότι είναι πολύ σημαντικό να καθοριστεί ποια είναι η αξιόλογη καθυστέρηση καταβολής του μισθού και αν λαμβάνονται υπ’ όψιν οι αντικειμενικές δυσκολίες, οι οποίες οδηγούν μία επιχείρηση στην καθυστερημένη καταβολή μισθών και εισφορών.</w:t>
      </w:r>
    </w:p>
    <w:p w14:paraId="075278C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Και, βέβαια, τι θα γίνει στην περίπτωση που απορριφθεί η αγωγή του εργαζομένου; Η ρύθμιση προβλέπει την επιστροφή του ποσού που θα καταβάλλεται από τον ΟΑΕΔ. Εάν, όμως, ο εργαζόμενος παραμένει σε καθεστώς ανεργίας πώς θα μπορέσει να επιστρέψει αυτά που έχει πάρει ήδη; </w:t>
      </w:r>
    </w:p>
    <w:p w14:paraId="075278C1" w14:textId="77777777" w:rsidR="00275A9F" w:rsidRDefault="00034DBE">
      <w:pPr>
        <w:spacing w:line="600" w:lineRule="auto"/>
        <w:ind w:firstLine="720"/>
        <w:contextualSpacing/>
        <w:jc w:val="both"/>
        <w:rPr>
          <w:rFonts w:eastAsia="Times New Roman"/>
          <w:szCs w:val="24"/>
        </w:rPr>
      </w:pPr>
      <w:r>
        <w:rPr>
          <w:rFonts w:eastAsia="Times New Roman"/>
          <w:szCs w:val="24"/>
        </w:rPr>
        <w:t>Κλείνοντας, αγαπητοί συνάδελφοι, σήμερα συζητάμε για ένα αμιγώς επικοινωνιακό νομοσχέδιο. Οι υποσχέσεις σας, δυστυχώς, ήταν λόγια που στην πράξη δέσμευσαν μονάχα εκείνους που τις άκουσαν και όχι εκείνους που τις έλεγαν. Το παρόν νομοσχέδιο δεν λύνει ούτε αμβλύνει τα τεράστια προβλήματα, αλλά αντίθετα, τα διογκώνει. Δεν παρεμβαίνει δραστικά, αλλά καλύπτει κάτω από το χαλί όλα τα δομικά προβλήματα.</w:t>
      </w:r>
    </w:p>
    <w:p w14:paraId="075278C2" w14:textId="77777777" w:rsidR="00275A9F" w:rsidRDefault="00034DBE">
      <w:pPr>
        <w:spacing w:line="600" w:lineRule="auto"/>
        <w:ind w:firstLine="720"/>
        <w:contextualSpacing/>
        <w:jc w:val="both"/>
        <w:rPr>
          <w:rFonts w:eastAsia="Times New Roman"/>
          <w:szCs w:val="24"/>
        </w:rPr>
      </w:pPr>
      <w:r>
        <w:rPr>
          <w:rFonts w:eastAsia="Times New Roman"/>
          <w:szCs w:val="24"/>
        </w:rPr>
        <w:t>Ως εκ τούτου, κυρίες και κύριοι συνάδελφοι, εννοείται, εξυπακούεται ότι η Νέα Δημοκρατία δεν μπορεί να συνηγορήσει στη δημιουργία φτωχών εργαζομένων και φτωχών ασφαλισμένων στην Ελλάδα. Γιατί, κυρίες και κύριοι, απλά δεν είναι αυτή η Ελλάδα που οραματιζόμαστε, δεν είναι αυτή η Ελλάδα που μας αρμόζει, δεν είναι αυτή η Ελλάδα που σχεδιάζουμε για το μέλλον.</w:t>
      </w:r>
    </w:p>
    <w:p w14:paraId="075278C3" w14:textId="77777777" w:rsidR="00275A9F" w:rsidRDefault="00034DBE">
      <w:pPr>
        <w:spacing w:line="600" w:lineRule="auto"/>
        <w:ind w:firstLine="720"/>
        <w:contextualSpacing/>
        <w:jc w:val="both"/>
        <w:rPr>
          <w:rFonts w:eastAsia="Times New Roman"/>
          <w:szCs w:val="24"/>
        </w:rPr>
      </w:pPr>
      <w:r>
        <w:rPr>
          <w:rFonts w:eastAsia="Times New Roman"/>
          <w:szCs w:val="24"/>
        </w:rPr>
        <w:t>Σας ευχαριστώ.</w:t>
      </w:r>
    </w:p>
    <w:p w14:paraId="075278C4" w14:textId="77777777" w:rsidR="00275A9F" w:rsidRDefault="00034DBE">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14:paraId="075278C5"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Γιαννάκης από τη Νέα Δημοκρατία.</w:t>
      </w:r>
    </w:p>
    <w:p w14:paraId="075278C6" w14:textId="77777777" w:rsidR="00275A9F" w:rsidRDefault="00034DBE">
      <w:pPr>
        <w:spacing w:line="600" w:lineRule="auto"/>
        <w:ind w:firstLine="720"/>
        <w:contextualSpacing/>
        <w:jc w:val="both"/>
        <w:rPr>
          <w:rFonts w:eastAsia="Times New Roman"/>
          <w:szCs w:val="24"/>
        </w:rPr>
      </w:pPr>
      <w:r>
        <w:rPr>
          <w:rFonts w:eastAsia="Times New Roman"/>
          <w:b/>
          <w:szCs w:val="24"/>
        </w:rPr>
        <w:lastRenderedPageBreak/>
        <w:t xml:space="preserve">ΣΤΕΡΓΙΟΣ ΓΙΑΝΝΑΚΗΣ: </w:t>
      </w:r>
      <w:r>
        <w:rPr>
          <w:rFonts w:eastAsia="Times New Roman"/>
          <w:szCs w:val="24"/>
        </w:rPr>
        <w:t>Κυρία Πρόεδρε, αγαπητές κυρίες και κύριοι συνάδελφοι, συζητάμε σήμερα ένα νομοσχέδιο που ετοιμάστηκε πρόχειρα, που έχει πολλές αοριστολογίες, που έχει διατάξεις αναποτελεσματικές και ήσσονος σημασίας, ένα νομοσχέδιο που σκοπό έχει να δώσει μερικές ιδεολογικές ανάσες κομματικής συσπείρωσης, όπως να καλύψει την απόλυτη ασυνέπεια της Κυβέρνησης ΣΥΡΙΖΑ – ΑΝΕΛ και να χρησιμοποιηθεί και αυτό από τον Πρωθυπουργό στη Διεθνή Έκθεση της Θεσσαλονίκης.</w:t>
      </w:r>
    </w:p>
    <w:p w14:paraId="075278C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Ό,τι όμως και να πει, ό,τι και να εξαγγείλει, ό,τι και να υποσχεθεί ο Πρωθυπουργός στη Θεσσαλονίκη, δεν πρόκειται να αλλάξει το κλίμα απαξίας και κατακραυγής που υπάρχει για την Κυβέρνηση στην κοινωνία. Αυτοακυρώνονται από το γεγονός ότι και τα τρία τελευταία χρόνια σταθερά κάθε Σεπτέμβριο στη Διεθνή Έκθεση της Θεσσαλονίκης ο Πρωθυπουργός απροκάλυπτα και κατ’ επανάληψη εξαπατά με συνεχή ψέματα τον ελληνικό λαό. </w:t>
      </w:r>
    </w:p>
    <w:p w14:paraId="075278C8" w14:textId="77777777" w:rsidR="00275A9F" w:rsidRDefault="00034DBE">
      <w:pPr>
        <w:spacing w:line="600" w:lineRule="auto"/>
        <w:ind w:firstLine="720"/>
        <w:contextualSpacing/>
        <w:jc w:val="both"/>
        <w:rPr>
          <w:rFonts w:eastAsia="Times New Roman"/>
          <w:szCs w:val="24"/>
        </w:rPr>
      </w:pPr>
      <w:r>
        <w:rPr>
          <w:rFonts w:eastAsia="Times New Roman"/>
          <w:szCs w:val="24"/>
        </w:rPr>
        <w:t>Τι να πρωτοθυμηθούμε; Από το περίφημο πρόγραμμα της Θεσσαλονίκης το 2014, που χάθηκε στα αζήτητα, στο παράλληλο πρόγραμμα του 2015, που ποτέ δεν υπήρξε και που μόνο σκοπό είχε να κλείσει το μάτι στους ψηφοφόρους ότι δεν θα πολυεφαρμόσει το τρίτο μνημόνιο που μόλις είχε υπογράψει.</w:t>
      </w:r>
    </w:p>
    <w:p w14:paraId="075278C9" w14:textId="77777777" w:rsidR="00275A9F" w:rsidRDefault="00034DBE">
      <w:pPr>
        <w:spacing w:line="600" w:lineRule="auto"/>
        <w:ind w:firstLine="720"/>
        <w:contextualSpacing/>
        <w:jc w:val="both"/>
        <w:rPr>
          <w:rFonts w:eastAsia="Times New Roman"/>
          <w:szCs w:val="24"/>
        </w:rPr>
      </w:pPr>
      <w:r>
        <w:rPr>
          <w:rFonts w:eastAsia="Times New Roman"/>
          <w:szCs w:val="24"/>
        </w:rPr>
        <w:t>Το 2016, πέρσι, στη Διεθνή Έκθεση υποσχέθηκε την ένταξη της Ελλάδας στον μηχανισμό ποσοτικής χαλάρωσης της Ευρωπαϊκής Κεντρικής Τράπεζας, το κούρεμα του χρέους, αλλά και τον ακατάσχετο λογαριασμό για όλους τους επιχειρηματίες και τις επιχειρήσεις και το πάγωμα των οφειλών.</w:t>
      </w:r>
    </w:p>
    <w:p w14:paraId="075278CA"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Φέτος προετοιμάζεται, ήδη, το νέο αφήγημα: Υπόσχεση για έξοδο από τα μνημόνια και την εποπτεία, όταν ήδη έχει υπογράψει εποπτεία για τα επόμενα πενήντα χρόνια και έχει δώσει για εκατό χρόνια την ιδιωτική και δημόσια περιουσία στους ξένους. </w:t>
      </w:r>
    </w:p>
    <w:p w14:paraId="075278CB"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Είναι σίγουρο ότι θα υποσχεθεί διορισμούς από το 2018, όταν γνωρίζει ότι έχει δεσμευθεί για μερικές χιλιάδες απολύσεις, θα υποσχεθεί καλύτερες μέρες, άνοιγμα χρηματοδοτικής κάνουλας και ποιος ξέρει τι άλλο παραμύθι θα εφεύρει. Η πραγματικότητα, όμως, είναι εδώ και συνεχώς τον διαψεύδει. </w:t>
      </w:r>
    </w:p>
    <w:p w14:paraId="075278CC" w14:textId="77777777" w:rsidR="00275A9F" w:rsidRDefault="00034DBE">
      <w:pPr>
        <w:spacing w:line="600" w:lineRule="auto"/>
        <w:ind w:firstLine="720"/>
        <w:contextualSpacing/>
        <w:jc w:val="both"/>
        <w:rPr>
          <w:rFonts w:eastAsia="Times New Roman"/>
          <w:szCs w:val="24"/>
        </w:rPr>
      </w:pPr>
      <w:r>
        <w:rPr>
          <w:rFonts w:eastAsia="Times New Roman"/>
          <w:szCs w:val="24"/>
        </w:rPr>
        <w:t>Αφήστε, λοιπόν, τα περί κοινωνικής ευαισθησίας που όψιμα επικαλείστε, γιατί στα δυόμισι χρόνια Κυβέρνησης ΣΥΡΙΖΑ - ΑΝΕΛ έχουμε δύο αχρείαστα μνημόνια που κόστισαν 14,5 δισεκατομμύρια νέα μέτρα, συνεχείς άδικες και δυσβάστακτες περικοπές συντάξεων που κάθε τέλος του μήνα τις νοιώθουν στο πετσί τους οι πολίτες, απόρροια του τερατουργήματος Κατρούγκαλου, που μας διαβεβαίωνε ότι με τον νόμο του οι συντάξεις όχι μόνο δεν θα μειωθούν, αλλά θα αυξηθούν κιόλας, δύο ή τρεις συντάξεις που θα κοπούν από το 2019 -και το έχετε ψηφίσει- περικοπή δύο μισθών λόγω της μείωσης του αφορολόγητου δύο φορές μάλιστα -είναι αυτό το αφορολόγητο που λέγαμε ότι θα είναι στις 12.000 ευρώ-, τριακόσιες χιλιάδες συνταξιούχοι που περιμένουν τη σύνταξη τους, μισθοί των 360 ευρώ, νέα γενιά συνταξιούχων των 185 ευρώ, πλήρη κατάργηση του ΕΚΑΣ και των συντάξεων χηρείας.</w:t>
      </w:r>
    </w:p>
    <w:p w14:paraId="075278C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Ψηφίσατε ήδη την πλήρη απελευθέρωση των ομαδικών απολύσεων. Οι ευέλικτες μορφές απασχόλησης ανήλθαν στο 52,14% έναντι μόνο του 47,86% πλήρους απασχόλησης. Χιλιάδες χαμένες θέσεις εργασίας από τη μη αξιοποίηση του πακέτου Γιούνκερ ύψους 35 δισεκατομμυρίων που πάλι </w:t>
      </w:r>
      <w:r>
        <w:rPr>
          <w:rFonts w:eastAsia="Times New Roman" w:cs="Times New Roman"/>
          <w:szCs w:val="24"/>
        </w:rPr>
        <w:lastRenderedPageBreak/>
        <w:t xml:space="preserve">υποσχόταν πέρσι από τη Διεθνή Έκθεση ο Πρωθυπουργός, με το οποίο, όπως είπε προχθές ο Υπουργός Επικρατείας, κ. Φλαμπουράρης, δεν μπορούσε να ασχοληθεί το οικονομικό επιτελείο λόγω φόρτου εργασίας. </w:t>
      </w:r>
    </w:p>
    <w:p w14:paraId="075278C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Πάνω από εκατόν πενήντα χιλιάδες αποποιήσεις κληρονομιάς μόνο για το 2017 λόγω του ΕΝΦΙΑ. Δεκατρείς χιλιάδες πιθανά νέα λουκέτα σε μικρομεσαίες επιχειρήσεις τους επόμενους μήνες, σύμφωνα με τη μελέτη που δημοσιοποίησε μόλις χθες η Γενική Συνομοσπονδία Επαγγελματιών Βιοτεχνών Εμπόρων Ελλάδας. Αυτό, αν συμβεί, σημαίνει απώλεια άλλων είκοσι μία χιλιάδων θέσεων. </w:t>
      </w:r>
    </w:p>
    <w:p w14:paraId="075278C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Εξοντωτικές εισφορές που διαλύουν κυριολεκτικά ελεύθερους επαγγελματίες, επιστήμονες και αγρότες. Το ποσοστό των νέων μας που αναζητούν την τύχη τους στο εξωτερικό και φεύγουν από τη χώρα αυξήθηκε από το 11% που ήταν το 2015 στο 33% το 2017. </w:t>
      </w:r>
    </w:p>
    <w:p w14:paraId="075278D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το σημαντικότερο όλων αυτήν την περίοδο είναι οι ηλεκτρονικοί πλειστηριασμοί. Εκατομμύρια Έλληνες δεν κοιμούνται τα βράδια από τον φόβο ότι θα χάσουν το σπίτι τους και μάλιστα με έναν κλικ. Από το «κανένα σπίτι στα χέρια τραπεζίτη» φτάσαμε στο «κάθε ένα σπίτι στα χέρια τραπεζίτη». Πραγματικά, κυρίες και κύριοι συνάδελφοι, από όλες τις πτέρυγες της Βουλής, μπορείτε να φανταστείτε τι έχει να γίνει τις επόμενες ημέρες και τους επόμενους μήνες στην Ελλάδα με τους ηλεκτρονικούς πλειστηριασμούς; Θα το αντέξετε; </w:t>
      </w:r>
    </w:p>
    <w:p w14:paraId="075278D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κάτω από τις διατάξεις για την αδήλωτη εργασία που είναι σήμερα στο 12% με 13%, εκεί που την άφησε η Κυβέρνηση Σαμαρά που την είχε παραλάβει πάνω από το 40%, τεχνηέντως και κεκαλυμμένα θεσπίζονται και νέες μειώσεις συντάξεων, αλλά και αυξήσεις ασφαλιστικών εισφορών. </w:t>
      </w:r>
    </w:p>
    <w:p w14:paraId="075278D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Όλα όσα προανέφερα είναι σημάδια που δημιουργούν αισιοδοξία για κοινωνική ανάκαμψη; Είναι αποφάσεις, νόμοι και πρακτικές με κοινωνική ευαισθησία; Δεν συνειδητοποιούν στην Κυβέρνηση ότι ο κόμπος έφτασε από πολύ καιρό στο χτένι; Οι πολίτες είναι πλέον υποψιασμένοι, αντιλαμβάνονται και ξεχωρίζουν πολύ καλά τα επικοινωνιακά τερτίπια, τις κούφιες υποσχέσεις, τις απόπειρες εξαπάτησης που γίνονται, μόνο και μόνο για να κερδίσει η Κυβέρνηση πολιτικό χρόνο και να παραμείνει όσο περισσότερο καιρό μπορεί στην εξουσία.</w:t>
      </w:r>
    </w:p>
    <w:p w14:paraId="075278D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εκεί στην Ήπειρο ζούμε στον αστερισμό των εγκαινίων. Κάθε μήνα και νέα εγκαίνια. Νέες κομματικές κινητοποιήσεις, νέες υπερήφανες δηλώσεις, νέες υποσχέσεις, καινούργια δημαγωγία. Εγκαινιάζει έργα που αποπερατώθηκαν επί της Κυβέρνησης ΣΥΡΙΖΑ - ΑΝΕΛ, όταν το 75% είχε ήδη ολοκληρωθεί από τις προηγούμενες κυβερνήσεις. </w:t>
      </w:r>
    </w:p>
    <w:p w14:paraId="075278D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Βεβαίως η Ιόνια Οδός βγάζει τη δυτική Ελλάδα και ιδιαίτερα την Ήπειρο από την απομόνωση, αλλά η Πρέβεζα εξακολουθεί να εισπράττει ακόμη μόνο υποσχέσεις για τη σύνδεσή της με την Ιόνια Οδό.</w:t>
      </w:r>
    </w:p>
    <w:p w14:paraId="075278D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8D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κυρία Πρόεδρε. </w:t>
      </w:r>
    </w:p>
    <w:p w14:paraId="075278D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 Νομός Πρέβεζας είναι ο μόνος από τους τέσσερις νομούς της Ηπείρου που παραμένει σε οδική απομόνωση, αφού ούτε η Αμβρακία Οδός προχωράει, όπως μας υπόσχονταν, ούτε φαίνεται κάτι στον ορίζοντα σχετικά με τη σύνδεση με την Ιόνια Οδό που μας υποσχέθηκαν ξανά προχθές. </w:t>
      </w:r>
    </w:p>
    <w:p w14:paraId="075278D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Δυόμισι χρόνια ζούμε με υποσχέσεις για αναπτυξιακά έργα, για οδικές συνδέσεις, για εύρυθμη λειτουργία των Κέντρων Υγείας Πάργας, Καναλακίου, για ίδρυση σταθμού ΕΚΑΒ στον Μεσοπόταμο. Συνεχείς υποσχέσεις και συνεχείς διαψεύσεις. </w:t>
      </w:r>
    </w:p>
    <w:p w14:paraId="075278D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Δυστυχώς, για τους πολίτες και τη χώρα, επισήμως το διαρκές ομολογούμενο ψέμα βαφτίστηκε από τον Πρωθυπουργό αυταπάτη και επιχειρούμενη πόλωση, ο φανατισμός και ο διχασμός ονομάζονται ηθικό πλεονέκτημα. Οι λαοί, όμως, δεν ζουν και δεν προχωρούν με ψέματα και αυταπάτες. Γι’ αυτό, όταν και όποτε γίνουν εκλογές, θα πάρετε την απάντηση που σας αξίζει.</w:t>
      </w:r>
    </w:p>
    <w:p w14:paraId="075278D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8DB"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8D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Κοινοβουλευτικός Εκπρόσωπος της Νέας Δημοκρατίας κ. Νικόλαος Δένδιας για δώδεκα λεπτά. </w:t>
      </w:r>
    </w:p>
    <w:p w14:paraId="075278D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Σας ευχαριστώ, κυρία Πρόεδρε. </w:t>
      </w:r>
    </w:p>
    <w:p w14:paraId="075278DE"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είναι το πρώτο νομοθέτημα της κοινοβουλευτικής περιόδου. Θεώρησα, λοιπόν, πρέπον κατά την έναρξη της συζήτησης και εκμεταλλευόμενος την εδώ προ ολίγου παρουσία του επικεφαλής της διαπραγμάτευσης με τους δανειστές, του κυρίου Υπουργού Οικονομικών, να ζητήσω μια διαβεβαίωση για ένα βασικό θέμα: εάν αυτό το νομοθέτημα, εφόσον ψηφιστεί και για όσες διατάξεις ψηφιστούν, θα ισχύσει ή μετά από πέντε, έξι ημέρες θα οδηγηθεί το Κοινοβούλιο, με απόλυτη ευθύνη της Κυβέρνησης, στη συνήθη ανυποληψία των τελευταίων μηνών και θα έρθει κάποια διάταξη που θα αναιρεί κάποια από αυτές τις διατάξεις. </w:t>
      </w:r>
    </w:p>
    <w:p w14:paraId="075278DF"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λέω, γιατί υπήρχε -και το καταθέτω στα Πρακτικά- δελτίο του Αθηναϊκού Πρακτορείου Ειδήσεων, το οποίο έλεγε ότι η Κυβέρνηση δεν έχει διασφαλίσει τη συναίνεση των δανειστών για το συγκεκριμένο νομοθέτημα. </w:t>
      </w:r>
    </w:p>
    <w:p w14:paraId="075278E0"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Νικόλαος Δένδιας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5278E1"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Περίμενα, λοιπόν, από τον κύριο Υπουργό των Οικονομικών μια καθαρή απάντηση. Βεβαίως, ο κύριος Υπουργός δεν μας έχει συνηθίσει σε καθαρές απαντήσεις. Ούτε εγώ έλαβα. Με παρέπεμψε στην ομιλία του. Είχα ακούσει την ομιλία του. Στην ομιλία του δεν δεσμεύτηκε σε κάτι. </w:t>
      </w:r>
    </w:p>
    <w:p w14:paraId="075278E2"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από αυτό που δεν είπε επιβεβαιώνεται ότι κινδυνεύουμε πάλι με τη συνήθη γελοιοποίηση: μετά από πέντε, έξι ημέρες να έρθει η Κυβέρνηση και, στερώντας κάθε υπόληψη από το κυρίαρχο Σώμα, να φέρει αλλαγή στο συγκεκριμένο νομοθέτημα. </w:t>
      </w:r>
    </w:p>
    <w:p w14:paraId="075278E3"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αυτή είναι η κατάσταση. Τη σημειώνω. Είναι ένα ακόμα βήμα στη σκάλα του «κακού», την οποία κατεβαίνουμε αυτά τα χρόνια. </w:t>
      </w:r>
    </w:p>
    <w:p w14:paraId="075278E4"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στις τοποθετήσεις των Υπουργών, διότι παρακολουθήσαμε παρέλαση Υπουργών σήμερα κατά τη συζήτηση αυτού του νομοθετήματος. Η αρμόδια Υπουργός, η οποία το εισηγείται, στην επτάλεπτη τοποθέτησή της απευθύνθηκε στην Αξιωματική Αντιπολίτευση αμφισβητώντας την αντιπολιτευτική μας τακτική. Είπε η κυρία Υπουργός: «Γιατί δεν μιλάτε για τις διατάξεις και μας κρίνετε για την ανάπτυξη και μας κρίνετε για το ένα και μας κρίνετε για το άλλο;». </w:t>
      </w:r>
    </w:p>
    <w:p w14:paraId="075278E5"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βεβαίως, παρ’ ότι με ευπρέπεια διατυπώθηκε η τοποθέτηση, η αντιπολιτευτική μας τακτική, μας επιτρέπεται να σας πούμε, κυρία Υπουργέ, ότι είναι προνομία μας. Δεν σκοπεύουμε να συνεννοηθούμε μαζί σας για το πώς θα σας αντιπολιτευόμαστε. Θα το κάνουμε όπως κρίνουμε, όταν κρίνουμε και όπως θέλουμε. </w:t>
      </w:r>
    </w:p>
    <w:p w14:paraId="075278E6"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δεύτερος λόγος, όμως, για τον οποίο δεν τοποθετούμεθα σε αυτό το νομοθέτημα εφ’ όλων των διατάξεων είναι ένας και βασικός, ότι αυτές οι διατάξεις είναι εν πολλοίς ασήμαντες και αδιάφορες. </w:t>
      </w:r>
    </w:p>
    <w:p w14:paraId="075278E7"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Παρακολούθησα τον διάλογο μεταξύ δύο άλλων Υπουργών, του κ. Τσακαλώτου και του κ. Σκουρλέτη, έναν ιδιόρρυθμο διάλογο συναινούντων στο αν το νομοθέτημα αυτό και σειρά άλλων ασήμαντων νομοθετημάτων αυτής της Κυβέρνησης είναι σοβαρά ή όχι σοβαρά βήματα προς τον σοσιαλισμό. Αν, δηλαδή, αυτά τα νομοθετήματα είναι μέσα στο πλαίσιο της ευρύτερης νίκης των σοσιαλιστικών δυνάμεων ή απλά νομοθετήματα βελτιώσεως των όρων διαβίωσης της εργατικής τάξης –προσέξτε, της εργατικής τάξης, όχι όλων των Ελλήνων- ως εάν μπορούν να γίνουν πλέον σε αυτή την κοινωνία τέτοιοι διαχωρισμοί, και ο σοσιαλισμός θα αναβληθεί για το μέλλον. </w:t>
      </w:r>
    </w:p>
    <w:p w14:paraId="075278E8"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 αρχάς, αυτό το νομοθέτημα είναι όσο φιλεργατικό μπορεί να είναι ένα νομοθέτημα το οποίο περιλαμβάνει περικοπή συντάξεων. Αν δεν απατώμαι, δηλαδή, αυτό συμβαίνει στο άρθρο 17, όπως εμείς το διαβάζουμε. Είναι τόσο σοβαρό όσο μπορεί να είναι επί τη βάσει των άρθρων 40 και 50. </w:t>
      </w:r>
    </w:p>
    <w:p w14:paraId="075278E9"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άρθρο 40 προβλέπει διήμερη προθεσμία για να κοινοποιείται εξώδικη δήλωση, για να ισχύει η οικειοθελής αποχώρηση. Και νομίζει κανείς ότι αυτά τα πράγματα πρέπει να εφαρμοστούν από κανένα δικαστήριο. </w:t>
      </w:r>
    </w:p>
    <w:p w14:paraId="075278E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Ή το άρθρο 50, περί της ευφυΐας της διαταγής πληρωμής του εργαζομένου, ωσάν η διαταγή πληρωμής, έστω κι αν εκδοθεί, δεν θα οδηγήσει σε ανακοπή και, άρα, σε κύρια δίκη επί της διαφοράς και, άρα, σε περισσότερα έξοδα για τον εργαζόμενο, τον οποίο, βέβαια, επιχειρεί η Κυβέρνηση να εξαπατήσει με αυτής της ποιότητας ρυθμίσεις. </w:t>
      </w:r>
    </w:p>
    <w:p w14:paraId="075278E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είναι το δέκατο έβδομο νομοθέτημα που αφορά διατάξεις εργασίας μετά τον νόμο Κατρούγκαλου. Το είπε ο εισηγητής μας ο κ. Βρούτσης. </w:t>
      </w:r>
    </w:p>
    <w:p w14:paraId="075278EC"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κάνω λάθος και είναι το δέκατο όγδοο, κύριε Βρούτση; </w:t>
      </w:r>
    </w:p>
    <w:p w14:paraId="075278E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Δέκατο έβδομο! </w:t>
      </w:r>
    </w:p>
    <w:p w14:paraId="075278EE"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Το δέκατο έβδομο! Δεκαεπτά νομοθετήματα! </w:t>
      </w:r>
    </w:p>
    <w:p w14:paraId="075278EF"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Πείτε μου ποια σοβαρή κυβέρνηση θα μπορούσε ποτέ να εισάγει δεκαεπτά νομοθετήματα κατ’ ακολουθία ενός νομοθετήματος το οποίο παρουσίασε ως επαναστατικό και με το οποίο, βεβαίως, βάρβαρα περιέκοψε όλες τις συντάξεις, όλες τις αποδοχές. </w:t>
      </w:r>
    </w:p>
    <w:p w14:paraId="075278F0"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Εδώ, κυρίες και κύριοι συνάδελφοι, τα πράγματα είναι στη βάση τους απλά. Πώς θα δημιουργηθούν θέσεις εργασίας, πώς θα καταπολεμηθεί η ανεργία. Αυτό είναι το βασικό ερώτημα στο οποίο καλούμαστε να απαντήσουμε. </w:t>
      </w:r>
    </w:p>
    <w:p w14:paraId="075278F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Σας ερωτώ: Στο νομοθέτημα αυτό των εκατόν δεκαοκτώ, αν δεν απατώμαι, άρθρων, υπάρχει μία διάταξη η οποία θα βοηθήσει στη αντιμετώπιση της ανεργίας; Υπάρχει μία διάταξη η οποία θα οδηγήσει σε αύξηση των μισθών; Υπάρχει μία διάταξη η οποία θα οδηγήσει σε αύξηση των συντάξεων; Για να ξέρουμε. Τα περί διαταγών πληρωμής, εξωδίκων, ποινών κλπ., ουδεμία σημασία έχουν σε αυτήν την οικονομική κατάσταση αυτής της χώρας, όπου έχει πάψει πλέον να είναι ο κανόνας η κανονική </w:t>
      </w:r>
      <w:r>
        <w:rPr>
          <w:rFonts w:eastAsia="Times New Roman"/>
          <w:szCs w:val="24"/>
        </w:rPr>
        <w:lastRenderedPageBreak/>
        <w:t xml:space="preserve">σύμβαση εργασίας και η μερική απασχόληση βασιλεύει. Αυτή είναι η κατάσταση. Ερωτώ: Σε αυτό το νομοθέτημα υπάρχει κάτι που θα το αντιμετωπίσει; </w:t>
      </w:r>
    </w:p>
    <w:p w14:paraId="075278F2"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Να σας πω τι ήταν αυτό το οποίο έχει κάνει αυτή η Κυβέρνηση και το οποίο οδηγεί σε μέγα πρόβλημα την οικονομία; Γιατί μη μου μιλήσετε τώρα για βελτίωση, όταν έχουμε μια θεωρητική, ελπιζόμενη ανάπτυξη της τάξης του 1,7%, προϋπολογιζόμενη σήμερα, όταν η αρχική πρόβλεψη ήταν για 2,7%. Υπό αυτές τις συνθήκες της παγκόσμιας οικονομίας και μετά από τόσα χρόνια κρίση, το γύρισμα της οικονομίας να είναι ανάπτυξη 1,7%, η οποία μάλιστα έχει μόνο διετή ορίζοντα και μετά δεν πρόκειται να συνεχίσει, μην τολμήσει κανείς και διανοηθεί να μας πει ότι αυτό είναι θρίαμβος ή πραγματικά βελτίωση των συνθηκών.  </w:t>
      </w:r>
    </w:p>
    <w:p w14:paraId="075278F3"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Πάμε, λοιπόν, να δούμε τι έχετε κάνει, πώς έχετε εγκληματήσει εις βάρος του σώματος αυτής της οικονομίας και άρα της κοινωνίας. Αυξήσατε τον φόρο προστιθέμενης αξίας και μετά αυξήσατε ξανά τον φόρο προστιθέμενης αξίας. Αυξήσατε τους συντελεστές φόρου εισοδήματος νομικών προσώπων. Μειώσατε δύο φορές το αφορολόγητο. Το μειώσατε και το ξαναμειώσατε. Αυξήσατε και μονιμοποιήσατε τους συντελεστές της εισφοράς αλληλεγγύης. Αυξήσατε τους συντελεστές στους φόρους στα ασφάλιστρα. Αυξήσατε την φορολόγηση των ενοικίων. Καταργήσατε εκπτώσεις της εφάπαξ πληρωμής του φόρου εισοδήματος. Καταργήσατε τις απαλλαγές πληρωμής στον ΕΝΦΙΑ. Αυξήσατε την προκαταβολή του φόρου εισοδήματος. Φορολογήσατε τα μερίσματα. </w:t>
      </w:r>
    </w:p>
    <w:p w14:paraId="075278F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Καταργήσατε την επιστροφή ειδικού φόρου κατανάλωσης, ακόμα και στο πετρέλαιο για την αγροτική χρήση. Αυξήσατε τον φόρο εισοδήματος στους αγρότες. Αυξήσατε το κόστος, μέσω του φόρου, των πρώτων υλών στην αγροτική παραγωγή. Αυξήσατε τις ασφαλιστικές εισφορές. Αυξήσατε τον </w:t>
      </w:r>
      <w:r>
        <w:rPr>
          <w:rFonts w:eastAsia="Times New Roman"/>
          <w:szCs w:val="24"/>
        </w:rPr>
        <w:lastRenderedPageBreak/>
        <w:t>ΕΝΦΙΑ στα οικόπεδα. Αυξήσατε τον ΕΝΦΙΑ στα αγροτεμάχια. Αυξήσατε τον ΕΝΦΙΑ στις επιχειρήσεις. Αυξήσατε τον ΕΝΦΙΑ στα ανοίκιαστα διαμερίσματα. Αυξήσατε τον φόρο στις εταιρείες επενδύσεων. Αυξήσατε τον φόρο στα τσιγάρα. Αυξήσατε τον ειδικό φόρο κατανάλωσης στη μπύρα.</w:t>
      </w:r>
    </w:p>
    <w:p w14:paraId="075278F5" w14:textId="77777777" w:rsidR="00275A9F" w:rsidRDefault="00034DBE">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Την πρόσθεση να κάνετε.     </w:t>
      </w:r>
    </w:p>
    <w:p w14:paraId="075278F6" w14:textId="77777777" w:rsidR="00275A9F" w:rsidRDefault="00034DBE">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Καταργήσατε πλήρως το ειδικό καθεστώς μειωμένου ΦΠΑ στα νησιά και επιπλέον το ειδικό καθεστώς του ειδικού φόρου κατανάλωσης στα αλκοολούχα στα Δωδεκάνησα. Επιβάλατε φόρο στον καφέ. Αυξήσατε τον φόρο στη βενζίνη. Αυξήσατε τον φόρο στο πετρέλαιο θέρμανσης. Αυξήσατε τον φόρο στο πετρέλαιο κίνησης. </w:t>
      </w:r>
    </w:p>
    <w:p w14:paraId="075278F7"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Επιβάλατε ειδικό τέλος λογαριασμού σταθερής τηλεφωνίας και στους λογαριασμούς της συνδρομητικής τηλεόρασης. Ούτε ποδόσφαιρο να μη βλέπουμε! Πέραν του τέλους διαμονής παρεπιδημούντων, επιβάλατε φόρο διαμονής στα ξενοδοχεία. Επιβάλατε φόρο διαμονής στα ενοικιαζόμενα δωμάτια. Επιβάλατε φόρο στα ηλεκτρονικά τσιγάρα. Αυξήσατε το τέλος ταξινόμησης στα αυτοκίνητα. Αυξήσατε το τέλος ταξινόμησης στα φορτηγά. Και μπορεί να μου έχουν ξεφύγει και δύο-τρία. </w:t>
      </w:r>
    </w:p>
    <w:p w14:paraId="075278F8" w14:textId="77777777" w:rsidR="00275A9F" w:rsidRDefault="00034DBE">
      <w:pPr>
        <w:spacing w:line="600" w:lineRule="auto"/>
        <w:ind w:firstLine="720"/>
        <w:contextualSpacing/>
        <w:jc w:val="both"/>
        <w:rPr>
          <w:rFonts w:eastAsia="Times New Roman"/>
          <w:szCs w:val="24"/>
        </w:rPr>
      </w:pPr>
      <w:r>
        <w:rPr>
          <w:rFonts w:eastAsia="Times New Roman"/>
          <w:szCs w:val="24"/>
        </w:rPr>
        <w:t>Εξηγήστε μου, λοιπόν, να καταλάβω πώς είναι δυνατόν η οικονομία οποιασδήποτε χώρας στον πλανήτη, όχι ευρωπαϊκής χώρας, να αναπτυχθεί σοβαρά, μακροπρόθεσμα και να αυξήσει την απασχόληση μέσα από τέτοια φοροκαταιγίδα. Πώς είναι δυνατόν; Πείτε μας ένα παράδειγμα στην παγκόσμια οικονομία που τέτοια πολιτική οδήγησε σε διατηρήσιμη ανάπτυξη και οδήγησε σε αύξηση της απασχόλησης. Υπάρχει καμμιά τέτοια πιθανότητα; Διδάσκεται πουθενά;</w:t>
      </w:r>
    </w:p>
    <w:p w14:paraId="075278F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Εκδόθηκε ένα εξαιρετικό βιβλίο για τον Σάμιουελσον, τις τελευταίες μέρες. Θα τρίζουν τα κόκκαλά του, θα τρίζουν τα κόκκαλα του Κέυνς, θα τρίζουν ακόμα και τα κόκκαλα του Μαρξ και του Ένγκελς </w:t>
      </w:r>
      <w:r>
        <w:rPr>
          <w:rFonts w:eastAsia="Times New Roman"/>
          <w:szCs w:val="24"/>
        </w:rPr>
        <w:lastRenderedPageBreak/>
        <w:t xml:space="preserve">με αυτά τα οποία κάνετε. Είναι απίστευτα αυτά που κάνετε. Δεν ανήκουν σε κανένα κύκλο, καμμιάς θεωρητικής προσέγγισης, κανενός ιδεολογικού χώρου στον πλανήτη. Απλώς ασελγείτε κατά του σώματος της ελληνικής οικονομίας και της ελληνικής κοινωνίας επί δυόμισι χρόνια. Αυτό κάνετε. </w:t>
      </w:r>
    </w:p>
    <w:p w14:paraId="075278F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Κι έρχεστε με νομοθετήματα απύθμενης έλλειψης σοβαρότητας, τα οποία φέρνετε στην εθνική αντιπροσωπεία, και νομίζετε ότι με φαιδρές διατάξεις περί κοινοποίησης εξωδίκων και περί διαταγών πληρωμής υπάρχει καμμιά πιθανότητα να γυρίσει το πράγμα στην ελληνική οικονομία.       </w:t>
      </w:r>
    </w:p>
    <w:p w14:paraId="075278F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εμφανιστεί ο Πρωθυπουργός στη Θεσσαλονίκη. Και με αυτές τις φαιδρότητες τις οποίες με διάφορα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προβάλλετε και στα κανάλια -ψάχναμε να βρούμε τι είναι αυτό με τις διαταγές πληρωμής, γιατί δεν καταλάβαινε κανείς δικηγόρος περί τίνος πρόκειται- νομίζετε ότι θα κάνετε κάτι και θα έχετε κάτι να πείτε στους εργαζόμενους.</w:t>
      </w:r>
    </w:p>
    <w:p w14:paraId="075278F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Μιλάτε σοβαρά τώρα; Μιλάτε σοβαρά και περιμένετε κάποιος να σας ακούσει; Περιμένετε οι Βουλευτές μας να σχολιάσουν αυτές τις διατάξεις; Έχουν κανένα λόγο να το πράξουν; Έχουν κανένα λόγο να πέσουν στο επίπεδο της κυβερνητικής πρωτοβουλίας, της νομοθετικής πρωτοβουλίας αυτής της Κυβέρνησης σε αυτό το χάλι;</w:t>
      </w:r>
    </w:p>
    <w:p w14:paraId="075278F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Τους ακούσατε τους εργαζόμενους, κύριε Δένδια;</w:t>
      </w:r>
    </w:p>
    <w:p w14:paraId="075278F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Δεν σας αρέσει; Θα τα ακούσετε! Είστε Κυβέρνηση αυτού του επιπέδου και θα τα ακούσετε και η Κυβέρνηση και εσείς που την στηρίζετε με τις ψήφους σας.</w:t>
      </w:r>
    </w:p>
    <w:p w14:paraId="075278F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Τους φορείς δεν ακούσατε μόνο!</w:t>
      </w:r>
    </w:p>
    <w:p w14:paraId="0752790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Ακούστε να σας πω. Σας αρέσει, δεν σας αρέσει, θα τα ακούσετε. Είστε πλέον το 15% και συνεχώς υποχωρείτε. Εάν νομίζετε ότι θα μπορέσετε έτσι να ανακόψετε την πτώση </w:t>
      </w:r>
      <w:r>
        <w:rPr>
          <w:rFonts w:eastAsia="Times New Roman" w:cs="Times New Roman"/>
          <w:szCs w:val="24"/>
        </w:rPr>
        <w:lastRenderedPageBreak/>
        <w:t>σας, κάνετε μεγάλο λάθος. Μπαίνουμε πια στο τέλος του 2017, έρχεται το 2018, έρχεται το τέταρτο μνημόνιο και να δούμε πώς θα τα βγάλετε πέρα.</w:t>
      </w:r>
    </w:p>
    <w:p w14:paraId="0752790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κυρίες και κύριοι συνάδελφοι, καταλήγω γιατί ο χρόνος μου τελειώνει. Εδώ ένα πράγμα μπορεί να γίνει απ’ αυτήν την Κυβέρνηση και αρνείται να το κάνει: να διατηρήσει τη σοβαρότητά της -όση της έχει απομείνει- να σταματήσει να νομοθετεί με αυτόν τον τρόπο, ο οποίος γελοιοποιεί και το Κοινοβούλιο και τη χώρα σε μεγάλο βαθμό και να επιστρέψει την εντολή στην ελληνική κοινωνία. Και από εκεί και πέρα να δούμε πώς μπορούμε να ξεφύγουμε από την κρίση.</w:t>
      </w:r>
    </w:p>
    <w:p w14:paraId="0752790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206426">
        <w:rPr>
          <w:rFonts w:eastAsia="Times New Roman" w:cs="Times New Roman"/>
          <w:b/>
          <w:szCs w:val="24"/>
        </w:rPr>
        <w:t>ΜΑΡΙΟΣ ΓΕΩΡΓΙΑΔΗΣ</w:t>
      </w:r>
      <w:r>
        <w:rPr>
          <w:rFonts w:eastAsia="Times New Roman" w:cs="Times New Roman"/>
          <w:szCs w:val="24"/>
        </w:rPr>
        <w:t>)</w:t>
      </w:r>
    </w:p>
    <w:p w14:paraId="0752790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–ανοίγω παρένθεση- προκαλώ την Κυβέρνηση να μου φέρει μία ευρωπαϊκή χώρα που έχει ανάλογη ρύθμιση με αυτή τη ρύθμιση την οποία εισηγείται, για τη σαρανταοχτάωρη εξώδικη δήλωση στα θέματα των εργασιακών σχέσεων. Να μου πείτε μία ευρωπαϊκή χώρα που να έχει τέτοια ρύθμιση. Να μου πείτε –αν θέλετε- οποιαδήποτε χώρα στον πλανήτη που να έχει τέτοια ρύθμιση. Εάν την έχει η Βενεζουέλα, συγχωρείστε με, το αγνοώ. Να μου πείτε μία χώρα. </w:t>
      </w:r>
    </w:p>
    <w:p w14:paraId="075279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Αυτά τα πράγματα δεν θα σταθούν πουθενά. Είναι κυβερνητικές φαιδρότητες εν όψει της Διεθνούς Έκθεσης. Πιθανόν ο Πρωθυπουργός θα πέσει στην παγίδα να τα επαναλάβει ως κατακτήσεις του εργατικού κινήματος, αλλά σε τίποτα δεν μπορείτε να σταματήσετε τη συνεχή και διαρκή γελοιοποίησή σας.</w:t>
      </w:r>
    </w:p>
    <w:p w14:paraId="07527905"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906" w14:textId="77777777" w:rsidR="00275A9F" w:rsidRDefault="00034DBE">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Δένδια.</w:t>
      </w:r>
    </w:p>
    <w:p w14:paraId="07527907" w14:textId="77777777" w:rsidR="00275A9F" w:rsidRDefault="00034DBE">
      <w:pPr>
        <w:spacing w:line="600" w:lineRule="auto"/>
        <w:ind w:firstLine="720"/>
        <w:contextualSpacing/>
        <w:jc w:val="both"/>
        <w:rPr>
          <w:rFonts w:eastAsia="Times New Roman"/>
          <w:bCs/>
          <w:szCs w:val="24"/>
        </w:rPr>
      </w:pPr>
      <w:r>
        <w:rPr>
          <w:rFonts w:eastAsia="Times New Roman"/>
          <w:bCs/>
          <w:szCs w:val="24"/>
        </w:rPr>
        <w:lastRenderedPageBreak/>
        <w:t>Τον λόγο έχει ζητήσει ο κ. Πετρόπουλος για επτά λεπτά.</w:t>
      </w:r>
    </w:p>
    <w:p w14:paraId="07527908" w14:textId="77777777" w:rsidR="00275A9F" w:rsidRDefault="00034DBE">
      <w:pPr>
        <w:spacing w:line="600" w:lineRule="auto"/>
        <w:ind w:firstLine="720"/>
        <w:contextualSpacing/>
        <w:jc w:val="both"/>
        <w:rPr>
          <w:rFonts w:eastAsia="Times New Roman"/>
          <w:bCs/>
          <w:szCs w:val="24"/>
        </w:rPr>
      </w:pPr>
      <w:r>
        <w:rPr>
          <w:rFonts w:eastAsia="Times New Roman"/>
          <w:b/>
          <w:bCs/>
          <w:szCs w:val="24"/>
        </w:rPr>
        <w:t xml:space="preserve">ΑΝΑΣΤΑΣΙΟΣ ΠΕΤΡΟΠΟΥΛΟΣ (Υφυπουργός Εργασίας, Κοινωνικής Ασφάλισης και Κοινωνικής Αλληλεγγύης): </w:t>
      </w:r>
      <w:r>
        <w:rPr>
          <w:rFonts w:eastAsia="Times New Roman"/>
          <w:bCs/>
          <w:szCs w:val="24"/>
        </w:rPr>
        <w:t>Κύριε Πρόεδρε, θα απαντήσω σε θέματα που τέθηκαν για την πρόοδο της συζήτησης και επιφυλάσσομαι αύριο να αναπτύξω τα υπόλοιπα.</w:t>
      </w:r>
    </w:p>
    <w:p w14:paraId="07527909" w14:textId="77777777" w:rsidR="00275A9F" w:rsidRDefault="00034DBE">
      <w:pPr>
        <w:spacing w:line="600" w:lineRule="auto"/>
        <w:ind w:firstLine="720"/>
        <w:contextualSpacing/>
        <w:jc w:val="both"/>
        <w:rPr>
          <w:rFonts w:eastAsia="Times New Roman"/>
          <w:bCs/>
          <w:szCs w:val="24"/>
        </w:rPr>
      </w:pPr>
      <w:r>
        <w:rPr>
          <w:rFonts w:eastAsia="Times New Roman"/>
          <w:bCs/>
          <w:szCs w:val="24"/>
        </w:rPr>
        <w:t>Ο Ενιαίος Φορέας Κοινωνικής Ασφάλισης είναι πραγματικότητα, κυρίες και κύριοι Βουλευτές. Αναπτύσσεται και θα αναπτύσσεται παρά τις προβλέψεις σας ότι δεν θα ξεκινούσε καν να λειτουργεί τον Ιανουάριο του 2017. Θα διαψευστείτε και για όσες αρνητικές προβλέψεις κάνετε.</w:t>
      </w:r>
    </w:p>
    <w:p w14:paraId="0752790A" w14:textId="77777777" w:rsidR="00275A9F" w:rsidRDefault="00034DBE">
      <w:pPr>
        <w:spacing w:line="600" w:lineRule="auto"/>
        <w:ind w:firstLine="720"/>
        <w:contextualSpacing/>
        <w:jc w:val="both"/>
        <w:rPr>
          <w:rFonts w:eastAsia="Times New Roman"/>
          <w:bCs/>
          <w:szCs w:val="24"/>
        </w:rPr>
      </w:pPr>
      <w:r>
        <w:rPr>
          <w:rFonts w:eastAsia="Times New Roman"/>
          <w:bCs/>
          <w:szCs w:val="24"/>
        </w:rPr>
        <w:t>Και θα μείνει στη χώρα ως μία παρακαταθήκη θετικής συμβολής της Κυβέρνησής μας για την ανάπτυξη της κοινωνικής ασφάλισης, την ενίσχυση των κοινωνικών δικαιωμάτων με σκοπό πάντα την καλυτέρευση των όρων διαβίωσης των πολιτών, των συνταξιούχων αλλά και για την καλύτερη ανάπτυξη της οικονομίας μας.</w:t>
      </w:r>
    </w:p>
    <w:p w14:paraId="0752790B" w14:textId="77777777" w:rsidR="00275A9F" w:rsidRDefault="00034DBE">
      <w:pPr>
        <w:spacing w:line="600" w:lineRule="auto"/>
        <w:ind w:firstLine="720"/>
        <w:contextualSpacing/>
        <w:jc w:val="both"/>
        <w:rPr>
          <w:rFonts w:eastAsia="Times New Roman"/>
          <w:bCs/>
          <w:szCs w:val="24"/>
        </w:rPr>
      </w:pPr>
      <w:r>
        <w:rPr>
          <w:rFonts w:eastAsia="Times New Roman"/>
          <w:bCs/>
          <w:szCs w:val="24"/>
        </w:rPr>
        <w:t>Όλα όσα ειπώθηκαν σας τα έχουμε απαντήσει. Αλλά προφανώς έχετε το ίδιο κείμενο όλοι από τη Νέα Δημοκρατία, το οποίο αναπαράγετε με διάφορες εκδοχές. Αλλά, πάντως δεν αλλάζετε θέση. Πάντα είστε αρνητικοί, επενδύοντας σε μια καταστροφική λογική για το μέλλον όλης της προσπάθειας που κάνει ο λαός μας. Το εύχεστε, αλλά δεν θα συμβεί.</w:t>
      </w:r>
    </w:p>
    <w:p w14:paraId="0752790C" w14:textId="77777777" w:rsidR="00275A9F" w:rsidRDefault="00034DBE">
      <w:pPr>
        <w:spacing w:line="600" w:lineRule="auto"/>
        <w:ind w:firstLine="720"/>
        <w:contextualSpacing/>
        <w:jc w:val="both"/>
        <w:rPr>
          <w:rFonts w:eastAsia="Times New Roman"/>
          <w:bCs/>
          <w:szCs w:val="24"/>
        </w:rPr>
      </w:pPr>
      <w:r>
        <w:rPr>
          <w:rFonts w:eastAsia="Times New Roman"/>
          <w:bCs/>
          <w:szCs w:val="24"/>
        </w:rPr>
        <w:t xml:space="preserve">Και επειδή επιμένετε, ενώ έχουν εξηγηθεί όλα, εκείνο που –εγώ είμαι βέβαιος- διαπιστώνουν όσοι παρακολουθούν τη συζήτηση, είναι ότι δεν έχουν καταλάβει τι θα κάνετε στο τέλος. Κατά την πρώτη συζήτηση στην επιτροπή είχα πει ότι ο κ. Βρούτσης λέει θετικά πράγματα, δείχνει να ψηφίζει το νόμο αλλά κρατάει και μια πισινή. </w:t>
      </w:r>
    </w:p>
    <w:p w14:paraId="0752790D" w14:textId="77777777" w:rsidR="00275A9F" w:rsidRDefault="00034DBE">
      <w:pPr>
        <w:spacing w:line="600" w:lineRule="auto"/>
        <w:ind w:firstLine="720"/>
        <w:contextualSpacing/>
        <w:jc w:val="both"/>
        <w:rPr>
          <w:rFonts w:eastAsia="Times New Roman" w:cs="Times New Roman"/>
          <w:szCs w:val="24"/>
        </w:rPr>
      </w:pPr>
      <w:r>
        <w:rPr>
          <w:rFonts w:eastAsia="Times New Roman"/>
          <w:bCs/>
          <w:szCs w:val="24"/>
        </w:rPr>
        <w:lastRenderedPageBreak/>
        <w:t>Κάτι άλλαξε στο μεταξύ. Θα δούμε αύριο που θα καταλήξει η στάση της Νέας Δημοκρατίας. Διότι δεν μας είπατε τίποτα για τη νομοθετική μας πρωτοβουλία να προβλέψουμε για τα άτομα με ψυχική πάθηση να μην έχουν καμμία περικοπή στις παροχές επιδοματικές ή συνταξιοδοτικές, που έχουν, όταν για λόγους υποστήριξης της επανένταξή τους κρίνεται ότι πρέπει να μπορούν να εργάζονται.</w:t>
      </w:r>
    </w:p>
    <w:p w14:paraId="0752790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Λέτε, όμως, και μερικά πράγματα τα οποία ήδη έχουν απαντηθεί και από τούτο το Βήμα. Για παράδειγμα, άκουσα μία από τους ομιλητές της πτέρυγας της Νέας Δημοκρατίας -να μη λέω ονόματα- να λέει ότι για τους αγρότες εμείς για πρώτη φορά δεν δίνουμε τις συντάξεις τον Ιούλιο του έτους. Έχω εξηγήσει -και θα διαπιστωθεί και θα σας φέρω και τους αριθμούς- ότι ποτέ οι αγρότες δεν έπαιρναν όλοι μαζί τη σύνταξη τον μήνα Ιούλιο. Άρχιζαν να την παίρνουν τον Ιούλιο, έφτανε ο Δεκέμβρης, κάθε μήνα έπαιρναν ένα μέρος και καμμιά φορά περνάγανε και στην επόμενη χρονιά και κάποιοι δεν την έπαιρναν κιόλας. </w:t>
      </w:r>
    </w:p>
    <w:p w14:paraId="0752790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ήταν αρκετοί αυτοί δυστυχώς, διότι, σύμφωνα με τις δικές σας νομοθετικές προβλέψεις, στους αγρότες που κρινόταν ότι δεν είχαν αποδεδειγμένη αγροτική απασχόληση με εισόδημα στο Ε3 δεν τους δίνατε σύνταξη και τους κόβατε, με συνέπεια να συγκεντρώνονται χιλιάδες αγρότες χωρίς να πάρουν σύνταξη ποτέ. Με τον ν.4387 προβλέψαμε την τυπική ασφάλιση και όλοι αυτοί οι άνθρωποι θα παίρνουν σύνταξη. Και είναι ζήτημα να εξετάσουμε στο προσεχές διάστημα και διορθώσεις αυτών των παράλογων συνεπειών, που επέφεραν οι δικές σας νομοθετικές διατάξεις τις οποίες υπηρετήσατε όλα αυτά τα χρόνια.</w:t>
      </w:r>
    </w:p>
    <w:p w14:paraId="0752791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σημείωσα και αυτό που είπε ο κ. Γιακουμάτος ότι ως Υπουργός το 2008 παρέδωσε την ανεργία στο 7% και κάτι. Ήταν καρφί για τον κ. Βρούτση -δεν ξέρω- που παρέδωσε την ανεργία στο </w:t>
      </w:r>
      <w:r>
        <w:rPr>
          <w:rFonts w:eastAsia="Times New Roman" w:cs="Times New Roman"/>
          <w:szCs w:val="24"/>
        </w:rPr>
        <w:lastRenderedPageBreak/>
        <w:t>30% και κάτι; Φαντάζομαι ότι δεν είχε τέτοιο σκοπό ο κ. Γιακουμάτος, αλλά ξέχασε ότι εσείς ήσασταν στη συνέχεια η κυβέρνηση, η οποία έφερε αυτό το δραματικό αποτέλεσμα και για την εργασία και για την οικονομία και για την ανάπτυξη της χώρας. Αλλά, αμνήμονες δεν είναι δυνατόν να είστε, διότι είναι πολύ κοντινό το διάστημα, δεν περάσαν καν δυόμισι χρόνια από τότε που αναλάβαμε την Κυβέρνηση.</w:t>
      </w:r>
    </w:p>
    <w:p w14:paraId="0752791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την αναλάβαμε με ένα τεράστιο έλλειμμα στην κοινωνική ασφάλιση, πραγματικό ταμειακό έλλειμμα. Και έχουμε τώρα ένα αποτέλεσμα πλεονασματικό στη διαχείριση του Ενιαίου Φορέα Κοινωνικής Ασφάλισης. Και για να θολώσετε τα νερά, και για να παραπλανήσετε τον κόσμο λέτε ότι από τον ΑΚΑΓΕ εισπράξαμε 350 εκατομμύρια –δεν ξέρω πόσα λέτε, 356 εκατομμύρια;- άρα έχουμε έλλειμμα. Έχω ξαναπεί και το ξαναλέω: Το πλεόνασμα είναι πραγματικό διότι αυτή η εκροή από τον λογαριασμό του ΑΚΑΓΕ προς τον ΕΦΚΑ ήταν προγραμματισμένη και προβλεπόμενη στον προϋπολογισμό όπως είχε ψηφιστεί. Άρα δεν είναι μια νέα έκτακτη παροχή για να καλύψει ελλείμματα. Ήταν μέσα στο ποσό το οποίο λαμβάναμε υπ’ όψιν όταν ξεκινούσαμε τη λειτουργία του ΕΦΚΑ. Άρα έχουμε πραγματικό πλεόνασμα, δεν έχουμε έλλειμμα. </w:t>
      </w:r>
    </w:p>
    <w:p w14:paraId="0752791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Επιμένετε, όμως, να λέτε τα ίδια πράγματα. Γιατί το κάνετε; Για να προκαλέσετε απογοήτευση στον ελληνικό λαό, να θεωρεί ότι δεν υπάρχει καμμία ελπίδα, να αισθανθεί ότι δεν έχει κανένα νόημα να είναι ασφαλισμένοι οι άνθρωποι, να στραφεί προς τη μάταιη προσπάθεια να έχει ιδιωτική ασφάλιση που τάχα θα καλύπτει τις ανάγκες τους, ενώ ξέρετε ότι είναι αδύνατο να στραφούν οι συμπολίτες μας στην ιδιωτική ασφάλιση, καθώς η δημόσια κοινωνική ασφάλιση είναι ο χώρος που πραγματικά παρέχει με μικρή εισφορά υγεία για τον ίδιο και για όλη την οικογένεια και σύνταξη στο τέλος για πάντα.</w:t>
      </w:r>
    </w:p>
    <w:p w14:paraId="0752791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θα σας παρακαλούσα για το καλό της χώρας, για το καλό των ίδιων των ασφαλισμένων, του λαού μας, να μην ψεύδεστε. Και να μην ψεύδεστε διότι το ψέμα έχει κοντά ποδάρια και στο οκτάμηνο της λειτουργίας του ΕΦΚΑ εμείς θα δώσουμε έναν απολογισμό στα κρίσιμα θέματα που αποτέλεσαν τα σημεία της δικής σας επίθεσης εναντίον της προσπάθειας που κάνει ο ελληνικός λαός για να αποδειχθούν όλα αυτά τα ψεύδη έωλα, γιατί θα το αποδείξουμε.</w:t>
      </w:r>
    </w:p>
    <w:p w14:paraId="0752791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Λέτε ότι θα έχουμε στις επικουρικές μειώσεις μέχρι 40%, 45%, 50%, δεν ξέρω πού το φτάνετε. Επειδή τώρα είμαστε εμείς στην Κυβέρνηση και μπορούμε να έχουμε πρόσβαση στα στοιχεία, έχουμε και τα εργαλεία πια για να ελέγξουμε τα πεπραγμένα ποια θα ήταν, αν εσείς συνεχίζατε να είστε στην κυβέρνηση.</w:t>
      </w:r>
    </w:p>
    <w:p w14:paraId="0752791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ρήτρα μηδενικού ελλείμματος στις επικουρικές συντάξεις οδηγούσε σε μια μείωση σε σχέση με το 2014, όπου για μια σύνταξη επικουρική 184 ευρώ, θα κατέληγε το 2017 στα 105 ευρώ, μείωση 57,6%, και κάθε χρονιά αυτή η μείωση θα μεγάλωνε, διότι η ρήτρα μηδενικού ελλείμματος αυτό το αποτέλεσμα έχει. Ανακόψαμε μια τέτοια πορεία. Δεν θα σας πω τι αυξήσεις θα προκύψουν συνολικά σε κάποιες περιπτώσεις επικουρικών. Δεν θα προκύψουν σε όλες τις περιπτώσεις. Έχουμε βάλει ένα άθροισμα προστασίας για κύριες και επικουρικές, αλλά να είστε βέβαιοι ότι θα υπάρξουν και αυξήσεις και θα αποδειχθεί.</w:t>
      </w:r>
    </w:p>
    <w:p w14:paraId="0752791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θα προκύψουν τεράστιες μειώσεις στις κύριες συντάξεις. Αν δεν το πει αυτό μια εφημερίδα, την οποία εσείς μάλλον αναπαράγετε με συντονισμό, θα το πει κάποιος άλλος φορέας, ο οποίος βγάζει συνεχώς στοιχεία, λέγοντας ότι οι μειώσεις στις κύριες συντάξεις θα φθάνουν στο 35%, 40%, </w:t>
      </w:r>
      <w:r>
        <w:rPr>
          <w:rFonts w:eastAsia="Times New Roman" w:cs="Times New Roman"/>
          <w:szCs w:val="24"/>
        </w:rPr>
        <w:lastRenderedPageBreak/>
        <w:t xml:space="preserve">χάνω το λογαριασμό, διότι συνέχεια λέτε διάφορα νούμερα. Παρ’ όλο που στον νόμο λέμε ότι δεν μπορεί να υπάρξει μείωση, που ξεπερνά το 18%, σας πληροφορώ, κύριε Δένδια, επειδή έχουμε πια τα στοιχεία από το πρώτο δείγμα έκδοσης των νέων συντάξεων με τον νέο νόμο, ότι έχουμε μια βελτίωση θετική στις νέες συντάξεις κατά 64,2%. Και θα το διαπιστώσετε και θα βγει αυτό το στοιχείο από το πρώτο δείγμα έκδοσης νέων συντάξεων, οι οποίες για να είμαι σαφής, γιατί θέλω πάντα να είμαι σαφής, αφορούν συντάξεις εργατοϋπαλλήλων μισθωτών του ΙΚΑ, του πρώην ΙΚΑ. Γι’ αυτούς μιλάει, δεν έχουμε μπει σε άλλες κατηγορίες. Μιλάω γι’ αυτή την κατηγορία. Οι νέες συντάξεις 64,2% και έχουμε στο 35,8% αρνητική διαφορά, από το οποίο ποσοστό, το 46% έχει μια απώλεια από 1 ευρώ μέχρι 49 ευρώ. </w:t>
      </w:r>
    </w:p>
    <w:p w14:paraId="0752791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 και δεν νομίζω ότι σας επιτρέπει αυτή η κατάσταση να μιλάτε για καταστροφή στο σύστημα κοινωνικής ασφάλισης που εμείς βελτιώνουμε, ενισχύουμε, ισχυροποιούμε, έτσι ώστε να έχουμε τη δυνατότητα να κάνουμε στη συνέχεια παρεμβάσεις θετικές και βελτιωτικές για τη προστασία όλων των συμπολιτών μας που έχουν ανάγκη προστασίας, τουλάχιστον με όρους αξιοπρέπειας.</w:t>
      </w:r>
    </w:p>
    <w:p w14:paraId="0752791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να τελειώσω εδώ, γιατί δεν μπορώ να καταχρώμαι το επιτρεπτό του Προέδρου, με τη διάταξη που εισάγει η κ. Φωτίου για την αναπηρία, με την ένταξη αυτών των διατάξεων στον κορμό της εθνικής νομοθεσίας, έχουμε και το εργαλείο σε συνεργασία με τις ίδιες τις οργανώσεις τις αναπηρικές, με τους ανθρώπους, που είναι σε αυτή την κατάσταση, με την ΕΣΑΜΕΑ, να βρούμε λύσεις ειδικότερες για μια σειρά προβλημάτων, τα οποία θα αναπτύξω αύριο, απαντώντας σε σχετικές πρωτοβουλίες τροπολογιών άλλων πτερύγων της Βουλής.</w:t>
      </w:r>
    </w:p>
    <w:p w14:paraId="0752791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0752791A"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91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Σας ευχαριστούμε, κύριε Υπουργέ.</w:t>
      </w:r>
    </w:p>
    <w:p w14:paraId="0752791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Κύριε Μιχελογιαννάκη, έχετε τον λόγο για επτά λεπτά.</w:t>
      </w:r>
    </w:p>
    <w:p w14:paraId="0752791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ΙΩΑΝΝΗΣ ΜΙΧΕΛΟΓΙΑΝΝΑΚΗΣ:</w:t>
      </w:r>
      <w:r>
        <w:rPr>
          <w:rFonts w:eastAsia="Times New Roman" w:cs="Times New Roman"/>
          <w:szCs w:val="24"/>
        </w:rPr>
        <w:t xml:space="preserve"> Ευχαριστώ, κύριε Πρόεδρε.</w:t>
      </w:r>
    </w:p>
    <w:p w14:paraId="0752791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Τώρα ποια ήταν η πραγματικότητα, που τελικά αυτό το νομοσχέδιο έχει θετικό πρόσημο: Είχαμε μια αδήλωτη εργασία το 2014 περίπου της τάξης του 19,17% και η οποία το 2016 πήγε στο 13,58%, μια αδήλωτη εργασία που θέριευε στην εστίαση, στην ένδυση, στο λιανικό εμπόριο. Είχαμε μια υποδηλούμενη εργασία, που ήταν θεριό στον τραπεζικό κλάδο. Είχαμε μια ψευδώς δηλωμένη αυτοαπασχόληση. Το κάθε μπλοκάκι πίσω του έκρυβε μια μισθωτή εργασία, τεράστιο πρόβλημα. Είχαμε μια ψευδώς δηλωμένη ως μερική, την πλήρη. Είχαμε ένα πρόβλημα τεράστιο με το να μην μπαίνει ο τραπεζικός λογαριασμός του μισθού. Είχαμε ένα μεγάλο πρόβλημα όσον αφορά τις πρωτόδικες αποφάσεις για το επίδομα ανεργίας. </w:t>
      </w:r>
    </w:p>
    <w:p w14:paraId="0752791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Είχαμε ένα τεράστιο πρόβλημα όσον αφορά με το χειρόγραφο βιβλίο για τις υπερωρίες, που ουσιαστικά η υποδηλωμένη εργασία θέριευε. Είχαμε ένα τεράστιο πρόβλημα στα τεχνικά και οικοδομικά έργα που με την κατάργησή τους -πριν έρθει τώρα σε εμάς η ηλεκτρονική δήλωση- βοηθούσαν την αδήλωτη εργασία. Είχαμε την οικειοθελή αποχώρηση ή μη υποχρέωση της υπογραφής του εντύπου που δημιουργούσε προβλήματα και ένα ποσοστό σταθερό που λέει ότι το 50% στην επιθεώρηση εργασίας αφορούσε απλήρωτους εργαζομένους. Αυτή ήταν η εικόνα και αυτή ήταν η κατάσταση η οποία επικρατούσε.</w:t>
      </w:r>
    </w:p>
    <w:p w14:paraId="0752792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Έρχεται σήμερα, λοιπόν, το Υπουργείο και η Κυβέρνηση και διευθετεί για πρώτη φορά ζητήματα που σχετίζονται με την κοινωνική ασφάλιση. Διευκολύνει την πλήρη και ισότιμη συμμετοχή των ατόμων με αναπηρία στην κοινωνική, οικονομική και πολιτική ζωή της χώρας, όπως είπαν και οι προηγούμενοι συνάδελφοι, ενισχύει το εργαλείο του ελέγχου και την τήρηση της εργατικής νομοθεσίας, δίνει τέλος στην εργοδοτική αυθαιρεσία και δημιουργεί νομική οχύρωση των εργασιακών δικαιωμάτων. Πώς; Μειώνει τον χρόνο της αναμονής για εκδίκαση εργοδοτών και εργαζομένων. Μικρό πράγμα είναι αυτό; Τεράστιο. Δίνει δικαίωμα στον εργαζόμενο σε δίκες με παράσταση πολιτικής αγωγής. Πολύ σπουδαίο. Το δικαστικό ένσημο στα 20.000 ευρώ. Και αυτό σπουδαίο. Καταγγελία της σύμβασης και πάρσιμο του επιδόματος της ανεργίας. Το ίδιο ισχύει και για την επίσχεση εργασίας. Και αυτά σπουδαία.</w:t>
      </w:r>
    </w:p>
    <w:p w14:paraId="0752792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point</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στον παραβάτη-εργοδότη με τον αποκλεισμό του από το δημόσιο χρήμα και την υποχρέωση του εργοδότη να δηλώνει στο πρόγραμμα «ΕΡΓΑΝΗ» τις υπερωρίες, εκ των προτέρων, δεν είναι καταπολέμηση της υποδηλωμένης ανεργίας;</w:t>
      </w:r>
    </w:p>
    <w:p w14:paraId="0752792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Οι ελεύθεροι επαγγελματίες που το επιθυμούν μπορούν να πληρώνουν πια μεγαλύτερες εισφορές για μεγαλύτερη σύνταξη. Δεν είναι αναλογικό, ισότιμο; Δεν είναι δίκαιο, δεν είναι δημοκρατικό αυτό; Η αποδέσμευση της ασφάλισης από την ιδιότητα στους κλάδους των μηχανικών και των νομικών είναι μικρό πράγμα; Εγώ τουλάχιστον γνωρίζω μηχανικούς και δικηγόρους στο Ηράκλειο που πληρώνουν τεράστιες εισφορές και ετούτο εδώ το ζήτημα τούς έχει απεγκλωβίσει σε ένα ποσοστό της τάξης του 2% με 3% στον νομό μου, όσον αφορά τους δικηγόρους και τους μηχανικούς.</w:t>
      </w:r>
    </w:p>
    <w:p w14:paraId="0752792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άτοκη επιστροφή των εισφορών όταν ο ασφαλισμένος έχει πληρώσει υψηλότερες από τις προβλεπόμενες. Αυτό τι λέει;</w:t>
      </w:r>
    </w:p>
    <w:p w14:paraId="0752792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ξεπάγωμα της έκδοσης χιλιάδων επικουρικών συντάξεων από το ΕΤΕΑΠ, με καθιέρωση ενιαίου τρόπου υπολογισμού για τα έτη ασφάλισης από το 2015, τι λέει; Ακόμη και η αποχώρηση, που όταν υπερβαίνεις τα πέντε χρόνια το ποσοστό μείωσης της σύνταξης των δημοσίων υπαλλήλων που δεν θα υπερβαίνει το 30%, δεν είναι δικλίδα ασφαλείας αντί προστασίας ή όχι; </w:t>
      </w:r>
    </w:p>
    <w:p w14:paraId="0752792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να φτάσουμε στην κ. Φωτίου, ότι η επίσημη γλώσσα του ελληνικού κράτους πια η νοηματική και επίσημη μέθοδος γραφής και ανάγνωσης η γραφή </w:t>
      </w:r>
      <w:r>
        <w:rPr>
          <w:rFonts w:eastAsia="Times New Roman" w:cs="Times New Roman"/>
          <w:szCs w:val="24"/>
          <w:lang w:val="en-US"/>
        </w:rPr>
        <w:t>Braille</w:t>
      </w:r>
      <w:r>
        <w:rPr>
          <w:rFonts w:eastAsia="Times New Roman" w:cs="Times New Roman"/>
          <w:szCs w:val="24"/>
        </w:rPr>
        <w:t>. Σαφώς και η μείωση της αναπηρικής σύνταξης σε άτομα που πάσχουν από ψυχική νόσο, θα απεγκλωβίσει χιλιάδες άτομα με αναπηρία, για να μπορέσουν να λύσουν τα προβλήματά τους που μέχρι τώρα τουλάχιστον περίμεναν –ως γιατρός το λέω- πότε θα συνεδριάσει το κάθε ΚΕΠΑ και έμεναν μήνες απλήρωτοι.</w:t>
      </w:r>
    </w:p>
    <w:p w14:paraId="0752792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πετυχαίνουμε αντιμετώπιση της αδήλωτης και απλήρωτης εργασίας, ενισχύουμε ελεγκτικούς μηχανισμούς, κάνουμε αλλαγές στις ασφαλιστικές εισφορές στους ελεύθερους επαγγελματίες και δίνουμε ένα κοινωνικό πρόσωπο και πρόσημο στις αναπηρικές συντάξεις.</w:t>
      </w:r>
    </w:p>
    <w:p w14:paraId="0752792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928"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92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και εμείς κύριε Μιχελογιαννάκη για την οικονομία στον χρόνο.</w:t>
      </w:r>
    </w:p>
    <w:p w14:paraId="0752792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Βαγιωνάς από τη Νέα Δημοκρατία για επτά λεπτά.</w:t>
      </w:r>
    </w:p>
    <w:p w14:paraId="0752792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Κύριε Πρόεδρε, κυρία Υπουργέ, αγαπητοί συνάδελφοι, θα απευθυνθώ για πολύ λίγο, γιατί ο Κοινοβουλευτικός μας Εκπρόσωπος, ο κ. Δένδιας, με απήλλαξε από πολύ χρόνο, τον οποίο θα διέθετα για την Υπουργό και για τον Υφυπουργό. </w:t>
      </w:r>
    </w:p>
    <w:p w14:paraId="0752792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Απευθύνομαι στον Υφυπουργό πρώτα. Εάν θέλετε, να βγούμε στον δρόμο, σε όποια περιοχή της Ελλάδος θέλετε, να δούμε πόσο ευχαριστημένος είναι ο κόσμος από τη διακυβέρνησή σας. Θυμάμαι ότι είναι ο ίδιος Υφυπουργός, εάν δεν κάνω λάθος, που του έλεγαν οι μαγαζάτορες «βάλτε κι άλλες εισφορές, να πάρουμε μεγαλύτερη σύνταξη». Αυτή είναι η αξιοπιστία.</w:t>
      </w:r>
    </w:p>
    <w:p w14:paraId="0752792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κυρία Υπουργό, λυπάμαι, γιατί είναι πολύ νέος άνθρωπος και έχει αυτές τις αντιλήψεις, ότι μπορεί να βάζει την Αντιπολίτευση να λέει και να επικροτεί αυτά που κάνει η Κυβέρνηση. </w:t>
      </w:r>
    </w:p>
    <w:p w14:paraId="0752792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το περιεχόμενο του νομοσχεδίου σας. Συζητούμε σήμερα για τη βραχυπρόθεσμη πολιτική σκοπιμότητα της Κυβέρνησης με ορίζοντα μόλις πεντακόσια χιλιόμετρα από την Αθήνα, στη Διεθνή Έκθεση Θεσσαλονίκης, στην οποία θα γίνει το σόου. </w:t>
      </w:r>
    </w:p>
    <w:p w14:paraId="0752792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δεν είναι τίποτα παραπάνω από μια συρραφή αποσπασματικών πολιτικών, που φτιάχτηκε μόνο και μόνο για να προσφέρει κάποια διέξοδο στον Πρωθυπουργό και την Κυβέρνησή του, καθώς πλέον δεν είναι εφικτό να μιλήσει ο κ. Τσίπρας στη Θεσσαλονίκη για έξοδο από τα μνημόνια και προσπαθεί επί ματαίω να επιδείξει κοινωνικό πρόσωπο.</w:t>
      </w:r>
    </w:p>
    <w:p w14:paraId="0752793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Θυμηθείτε κάποιοι παλαιοί που είστε εδώ –δεν βλέπω τώρα τον πρώην Υφυπουργό, τον φαρμακοποιό και Βουλευτή Πειραιώς του ΣΥΡΙΖΑ - το 2008, όταν αλλάξατε Πρόεδρο και ήρθε ο κ. Τσίπρας, τη συμπεριφορά σας από τότε μέχρι που έπεσε η κυβέρνηση με το δικό σας πραξικόπημα να προκαλέσετε εκλογές, εάν είπατε ένα «ναι» σε ένα νομοσχέδιο της Νέας Δημοκρατίας.</w:t>
      </w:r>
    </w:p>
    <w:p w14:paraId="0752793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κυρία Υπουργέ, πώς γίνεται η αντιπολίτευση. Σε τι ωφελεί, κυρία Υπουργέ, τον εργαζόμενο σε μακροπρόθεσμο ορίζοντα να μπουν «μπαλώματα» στον διάτρητο νόμο Κατρούγκαλου, που θα σας κυνηγά εφ’ όρου ζωής; Πώς ανατρέπεται η κατάσταση με τους μισθούς των 386 ευρώ </w:t>
      </w:r>
      <w:r>
        <w:rPr>
          <w:rFonts w:eastAsia="Times New Roman" w:cs="Times New Roman"/>
          <w:szCs w:val="24"/>
        </w:rPr>
        <w:lastRenderedPageBreak/>
        <w:t>και κάνατε λόγο και υπαινιχθήκατε και στην επιτροπή για τα 751 ευρώ που υπήρχαν πριν από την Κυβέρνησή μας, πριν από τα μνημόνια; Η Κυβέρνησή μας τον έφθασε στα 586 ευρώ. Είχαμε, δηλαδή, μια μείωση 22%, από τα 751 έως τα 586 ευρώ. Πόση είναι η μείωση από τα 586 έως τα 380 ευρώ; Είναι 35% με τη δική σας κυβέρνηση. Μην κάνετε σύγκριση ανομοιογενών αμοιβών. Έτσι δεν ανατρέπεται η κατάσταση, απλώς δεν γίνεται απολύτως τίποτα. Οι συνταξιούχοι δυσκολεύονταν με τη δική μας κυβέρνηση, με τη δική σας δεν μπορούν να ζήσουν.</w:t>
      </w:r>
    </w:p>
    <w:p w14:paraId="0752793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Υπάρχουν, όμως, και ενθαρρυντικά δείγματα στο νομοσχέδιό σας, όπως η επιτάχυνση εκδίκασης διαφορών. Όμως, για να μπουν γερά θεμέλια σε ένα σωστό σύστημα εποπτείας της αγοράς εργασίας, δεν αρκούν μόνο τα δείγματα και η τιμωρητική διάθεση. Πρέπει να αξιοποιούνται οι σωστές κινήσεις του παρελθόντος.</w:t>
      </w:r>
    </w:p>
    <w:p w14:paraId="0752793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και αυτό το σημείο. Το κράτος πρέπει να έχει συνέχεια. Και μιλώ για το λευκό μητρώο επιχειρήσεων, τον «ΠΕΡΣΕΑ». </w:t>
      </w:r>
    </w:p>
    <w:p w14:paraId="0752793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 «ΠΕΡΣΕΑΣ», λοιπόν, σχεδιάστηκε, κύριοι της Αντιπολίτευσης, το 2014 από την κυβέρνηση της Νέας Δημοκρατίας. Όμως, λόγω της πτώσης εκείνης της κυβέρνησης, αν και ψηφίστηκε το νομοσχέδιο, δεν εφαρμόστηκε ποτέ.</w:t>
      </w:r>
    </w:p>
    <w:p w14:paraId="0752793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πολλές επιχειρήσεις πτώχευσαν. Άλλες μετανάστευσαν στις γειτονικές χώρες. Όσες επιχειρήσεις δεν έχουν εργασιακές παραβάσεις και σέβονται τον εργαζόμενο, έχουν πληρώσει τους φόρους και τις ασφαλιστικές εισφορές, να μπαίνουν στο λευκό μητρώο. Δεν είναι όλοι οι επιχειρηματίες το ίδιο. Υπάρχουν επιχειρήσεις που είναι υγιέστατες, που πληρώνουν τους φόρους και τις εισφορές, που συμπεριφέρονται άψογα στους εργαζόμενους, που τους πληρώνουν κανονικά και στον ιδιωτικό </w:t>
      </w:r>
      <w:r>
        <w:rPr>
          <w:rFonts w:eastAsia="Times New Roman" w:cs="Times New Roman"/>
          <w:szCs w:val="24"/>
        </w:rPr>
        <w:lastRenderedPageBreak/>
        <w:t>τομέα έχουμε δέκατο τρίτο και δέκατο τέταρτο μισθό, που δεν έχετε εσείς στον κρατικό τομέα. Άρα, λοιπόν, αυτοί πρέπει να μπουν στον «ΠΕΡΣΕΑ».</w:t>
      </w:r>
    </w:p>
    <w:p w14:paraId="0752793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τι θέλουν οι επιχειρήσεις, όταν έχουν τζίρο 100 ευρώ και τους παίρνει το κράτος από το 52% έως το 59% του τζίρου; Καταλαβαίνετε τι θα πει αυτό; Άρα, λοιπόν, όταν έρχονται αυτοί να πληρώσουν, απαλλάξτε τους από τις εισφορές το 2%. Δηλαδή, από τα 100 ευρώ να πληρώνουν κατευθείαν για τα 98. </w:t>
      </w:r>
    </w:p>
    <w:p w14:paraId="07527937" w14:textId="77777777" w:rsidR="00275A9F" w:rsidRDefault="00034DBE">
      <w:pPr>
        <w:spacing w:line="600" w:lineRule="auto"/>
        <w:ind w:firstLine="720"/>
        <w:jc w:val="both"/>
        <w:rPr>
          <w:rFonts w:eastAsia="Times New Roman" w:cs="Times New Roman"/>
          <w:szCs w:val="24"/>
        </w:rPr>
      </w:pPr>
      <w:r>
        <w:rPr>
          <w:rFonts w:eastAsia="Times New Roman" w:cs="Times New Roman"/>
          <w:szCs w:val="24"/>
        </w:rPr>
        <w:t xml:space="preserve">Το κάνατε; Και ξέρετε τι </w:t>
      </w:r>
      <w:r>
        <w:rPr>
          <w:rFonts w:eastAsia="Times New Roman"/>
          <w:bCs/>
        </w:rPr>
        <w:t>είναι</w:t>
      </w:r>
      <w:r>
        <w:rPr>
          <w:rFonts w:eastAsia="Times New Roman" w:cs="Times New Roman"/>
          <w:szCs w:val="24"/>
        </w:rPr>
        <w:t xml:space="preserve"> αυτό; </w:t>
      </w:r>
      <w:r>
        <w:rPr>
          <w:rFonts w:eastAsia="Times New Roman"/>
          <w:bCs/>
        </w:rPr>
        <w:t>Είναι</w:t>
      </w:r>
      <w:r>
        <w:rPr>
          <w:rFonts w:eastAsia="Times New Roman" w:cs="Times New Roman"/>
          <w:szCs w:val="24"/>
        </w:rPr>
        <w:t xml:space="preserve"> ένα ποσοστό που μετράει στο κέρδος. Υπήρχε και παλαιότερα αυτό. Γιατί δεν το εφαρμόζετε; Γιατί έχετε αλλεργία σε οποιαδήποτε ιδιωτική επιχείρηση.</w:t>
      </w:r>
    </w:p>
    <w:p w14:paraId="0752793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 το σύστημα «ΠΕΡΣΕΑΣ», που ψηφίστηκε το 2014, η κυρία Υπουργός αναφέρθηκε ακροθιγώς κατά τη διάρκεια της Επιτροπής Κοινωνικών Υποθέσεων. Έχουν περάσει, </w:t>
      </w:r>
      <w:r>
        <w:rPr>
          <w:rFonts w:eastAsia="Times New Roman" w:cs="Times New Roman"/>
          <w:bCs/>
          <w:shd w:val="clear" w:color="auto" w:fill="FFFFFF"/>
        </w:rPr>
        <w:t>όμως,</w:t>
      </w:r>
      <w:r>
        <w:rPr>
          <w:rFonts w:eastAsia="Times New Roman" w:cs="Times New Roman"/>
          <w:szCs w:val="24"/>
        </w:rPr>
        <w:t xml:space="preserve"> δυόμισι χρόνια από την ανάληψη της εξουσίας από τον ΣΥΡΙΖΑ και η δράση αυτή δεν έχει υλοποιηθεί. Αυτή </w:t>
      </w:r>
      <w:r>
        <w:rPr>
          <w:rFonts w:eastAsia="Times New Roman"/>
          <w:bCs/>
        </w:rPr>
        <w:t>είναι</w:t>
      </w:r>
      <w:r>
        <w:rPr>
          <w:rFonts w:eastAsia="Times New Roman" w:cs="Times New Roman"/>
          <w:szCs w:val="24"/>
        </w:rPr>
        <w:t xml:space="preserve"> η ευκαιρία σας. Ξαναδείτε το. Στηρίξτε τους συνεπείς. Μη δαιμονοποιείτε και μη βάζετε όλους τους εργοδότες στο ίδιο τσουβάλι.</w:t>
      </w:r>
    </w:p>
    <w:p w14:paraId="0752793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Οι έλεγχοι του ΣΕΠΕ, το οποίο πρέπει να ενισχυθεί για να εκπληρώσει τον ρόλο του, είναι παραπάνω από απαραίτητοι, αλλά το κράτος πρέπει να αποδίδει τα του καίσαρος τω καίσαρι. Στηρίξτε τους συνεπείς, δώστε τους μια μικρά ώθηση για να συνεχίσουν. Δεν γίνεται να καίγονται μαζί με τα ξερά και τα χλωρά.</w:t>
      </w:r>
    </w:p>
    <w:p w14:paraId="0752793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τους παραλογισμούς. Δεν έχουν καμμία θέση στο σύγχρονο κράτος. Δεν </w:t>
      </w:r>
      <w:r>
        <w:rPr>
          <w:rFonts w:eastAsia="Times New Roman"/>
          <w:bCs/>
        </w:rPr>
        <w:t>είναι</w:t>
      </w:r>
      <w:r>
        <w:rPr>
          <w:rFonts w:eastAsia="Times New Roman" w:cs="Times New Roman"/>
          <w:szCs w:val="24"/>
        </w:rPr>
        <w:t xml:space="preserve"> δυνατόν να ζητάτε πίσω χρήματα από δημάρχους που υπηρέτησαν και υπηρετούν τον τόπο τους με συνέπεια. Αυτοί οι άνθρωποι πλήρωσαν οκτώ χρόνια υπηρεσίας και κατέβαλαν ασφαλιστικές εισφορές </w:t>
      </w:r>
      <w:r>
        <w:rPr>
          <w:rFonts w:eastAsia="Times New Roman" w:cs="Times New Roman"/>
          <w:szCs w:val="24"/>
        </w:rPr>
        <w:lastRenderedPageBreak/>
        <w:t xml:space="preserve">στο τέως ΤΑΔΚΥ -και επικουρική ασφάλιση- με αποτέλεσμα να πάρουν και εφάπαξ. Λίγα χρόνια μετά την απόφασή τους να συνταξιοδοτηθούν από το δημόσιο, έρχεται το ενιαίο ταμείο ΕΤΕΑ και ζητά πίσω τα χρήματα αυτά. Εκεί που οι άνθρωποι ήταν καθόλα νόμιμοι, τώρα βρίσκονται να </w:t>
      </w:r>
      <w:r>
        <w:rPr>
          <w:rFonts w:eastAsia="Times New Roman"/>
          <w:bCs/>
        </w:rPr>
        <w:t>είναι</w:t>
      </w:r>
      <w:r>
        <w:rPr>
          <w:rFonts w:eastAsia="Times New Roman" w:cs="Times New Roman"/>
          <w:szCs w:val="24"/>
        </w:rPr>
        <w:t xml:space="preserve"> υπόλογοι.</w:t>
      </w:r>
    </w:p>
    <w:p w14:paraId="0752793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θέμα που πρέπει να λυθεί άμεσα, να λυθεί τώρα. Δεν </w:t>
      </w:r>
      <w:r>
        <w:rPr>
          <w:rFonts w:eastAsia="Times New Roman" w:cs="Times New Roman"/>
          <w:bCs/>
          <w:shd w:val="clear" w:color="auto" w:fill="FFFFFF"/>
        </w:rPr>
        <w:t>υπάρχουν</w:t>
      </w:r>
      <w:r>
        <w:rPr>
          <w:rFonts w:eastAsia="Times New Roman" w:cs="Times New Roman"/>
          <w:szCs w:val="24"/>
        </w:rPr>
        <w:t xml:space="preserve"> περιθώρια αναβολής, μετάθεσης σε δεύτερο χρόνο, καθώς τα ποσά σύντομα θα βεβαιωθούν στην εφορία. </w:t>
      </w:r>
    </w:p>
    <w:p w14:paraId="0752793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w:t>
      </w:r>
      <w:r>
        <w:rPr>
          <w:rFonts w:eastAsia="Times New Roman"/>
          <w:bCs/>
        </w:rPr>
        <w:t>Κυβέρνηση</w:t>
      </w:r>
      <w:r>
        <w:rPr>
          <w:rFonts w:eastAsia="Times New Roman" w:cs="Times New Roman"/>
          <w:szCs w:val="24"/>
        </w:rPr>
        <w:t xml:space="preserve">ς, το πεδίο της πολιτικής </w:t>
      </w:r>
      <w:r>
        <w:rPr>
          <w:rFonts w:eastAsia="Times New Roman"/>
          <w:bCs/>
        </w:rPr>
        <w:t>είναι</w:t>
      </w:r>
      <w:r>
        <w:rPr>
          <w:rFonts w:eastAsia="Times New Roman" w:cs="Times New Roman"/>
          <w:szCs w:val="24"/>
        </w:rPr>
        <w:t xml:space="preserve"> να βρίσκει λύσεις. Εάν, </w:t>
      </w:r>
      <w:r>
        <w:rPr>
          <w:rFonts w:eastAsia="Times New Roman" w:cs="Times New Roman"/>
          <w:bCs/>
          <w:shd w:val="clear" w:color="auto" w:fill="FFFFFF"/>
        </w:rPr>
        <w:t>όμως,</w:t>
      </w:r>
      <w:r>
        <w:rPr>
          <w:rFonts w:eastAsia="Times New Roman" w:cs="Times New Roman"/>
          <w:szCs w:val="24"/>
        </w:rPr>
        <w:t xml:space="preserve"> εσείς δεν μπορείτε να βρείτε λύσεις στα προβλήματα των πολιτών, ο δρόμος </w:t>
      </w:r>
      <w:r>
        <w:rPr>
          <w:rFonts w:eastAsia="Times New Roman"/>
          <w:bCs/>
        </w:rPr>
        <w:t>είναι</w:t>
      </w:r>
      <w:r>
        <w:rPr>
          <w:rFonts w:eastAsia="Times New Roman" w:cs="Times New Roman"/>
          <w:szCs w:val="24"/>
        </w:rPr>
        <w:t xml:space="preserve"> ανοικτός και τον ξέρετε: Παραιτηθείτε. </w:t>
      </w:r>
    </w:p>
    <w:p w14:paraId="0752793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93E" w14:textId="77777777" w:rsidR="00275A9F" w:rsidRDefault="00034DBE">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752793F" w14:textId="77777777" w:rsidR="00275A9F" w:rsidRDefault="00034DBE">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ΠΡΟΕΔΡΕΩΝ (Μάριος Γεωργιάδης): </w:t>
      </w:r>
      <w:r>
        <w:rPr>
          <w:rFonts w:eastAsia="Times New Roman"/>
          <w:bCs/>
          <w:shd w:val="clear" w:color="auto" w:fill="FFFFFF"/>
        </w:rPr>
        <w:t>Ευχαριστούμε, κύριε συνάδελφε.</w:t>
      </w:r>
    </w:p>
    <w:p w14:paraId="07527940" w14:textId="77777777" w:rsidR="00275A9F" w:rsidRDefault="00034DBE">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Ακολουθούν ο κ. Θραψανιώτης, ο κ. Αναστασιάδης και ο κ. Μπάρκας. </w:t>
      </w:r>
    </w:p>
    <w:p w14:paraId="07527941" w14:textId="77777777" w:rsidR="00275A9F" w:rsidRDefault="00034DBE">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Ορίστε, κύριε Θραψανιώτη, έχετε τον λόγο για επτά λεπτά. </w:t>
      </w:r>
    </w:p>
    <w:p w14:paraId="07527942" w14:textId="77777777" w:rsidR="00275A9F" w:rsidRDefault="00034DBE">
      <w:pPr>
        <w:spacing w:line="600" w:lineRule="auto"/>
        <w:ind w:firstLine="720"/>
        <w:contextualSpacing/>
        <w:jc w:val="both"/>
        <w:rPr>
          <w:rFonts w:eastAsia="Times New Roman"/>
          <w:bCs/>
          <w:shd w:val="clear" w:color="auto" w:fill="FFFFFF"/>
        </w:rPr>
      </w:pPr>
      <w:r>
        <w:rPr>
          <w:rFonts w:eastAsia="Times New Roman"/>
          <w:b/>
          <w:bCs/>
          <w:shd w:val="clear" w:color="auto" w:fill="FFFFFF"/>
        </w:rPr>
        <w:t>ΕΜΜΑΝΟΥΗΛ ΘΡΑΨΑΝΙΩΤΗΣ:</w:t>
      </w:r>
      <w:r>
        <w:rPr>
          <w:rFonts w:eastAsia="Times New Roman"/>
          <w:bCs/>
          <w:shd w:val="clear" w:color="auto" w:fill="FFFFFF"/>
        </w:rPr>
        <w:t xml:space="preserve"> Κύριε Πρόεδρε, κυρίες Υπουργοί, κυρίες και κύριοι Βουλευτές, το νομοσχέδιο που συζητάμε, στοχεύει να ικανοποιήσει χρόνια αιτήματα των εργαζομένων, να βάλει τάξη στην ασυδοσία της αγοράς εργασίας, να διευκολύνει τη διεκδίκηση και καταβολή των δεδουλευμένων σε περιπτώσεις μη καταβολής τους.</w:t>
      </w:r>
    </w:p>
    <w:p w14:paraId="07527943" w14:textId="77777777" w:rsidR="00275A9F" w:rsidRDefault="00034DBE">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Ταυτόχρονα, αντιμετωπίζει αδικίες και προβλήματα του ασφαλιστικού συστήματος. Να σημειώσουμε εδώ ότι είναι η πρώτη απόπειρα δημιουργίας ενιαίου ασφαλιστικού συστήματος, με τις αστοχίες, </w:t>
      </w:r>
      <w:r>
        <w:rPr>
          <w:rFonts w:eastAsia="Times New Roman"/>
          <w:bCs/>
          <w:shd w:val="clear" w:color="auto" w:fill="FFFFFF"/>
        </w:rPr>
        <w:lastRenderedPageBreak/>
        <w:t>με τις παραλείψεις και τις παρενέργειες που πιθανόν μπορεί να έχει μια τέτοια ενέργεια. Είναι, όμως, η δημιουργία του πρώτου ενιαίου ασφαλιστικού φορέα.</w:t>
      </w:r>
    </w:p>
    <w:p w14:paraId="07527944" w14:textId="77777777" w:rsidR="00275A9F" w:rsidRDefault="00034DBE">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Εισάγει, επίσης, σημαντικές βελτιώσεις στο θεσμικό πλαίσιο για την προστασία των ατόμων με αναπηρία, που προέκυψαν από τον διάλογο με τους εκπροσώπους τους. </w:t>
      </w:r>
    </w:p>
    <w:p w14:paraId="07527945" w14:textId="77777777" w:rsidR="00275A9F" w:rsidRDefault="00034DBE">
      <w:pPr>
        <w:spacing w:line="600" w:lineRule="auto"/>
        <w:ind w:firstLine="720"/>
        <w:contextualSpacing/>
        <w:jc w:val="both"/>
        <w:rPr>
          <w:rFonts w:eastAsia="Times New Roman"/>
          <w:bCs/>
          <w:shd w:val="clear" w:color="auto" w:fill="FFFFFF"/>
        </w:rPr>
      </w:pPr>
      <w:r>
        <w:rPr>
          <w:rFonts w:eastAsia="Times New Roman"/>
          <w:bCs/>
          <w:shd w:val="clear" w:color="auto" w:fill="FFFFFF"/>
        </w:rPr>
        <w:t>Είναι ένα νομοσχέδιο που υπό άλλες συνθήκες θα μπορούσε να γίνει αποδεκτό στο σύνολό του, κάτι το οποίο φάνηκε στην κατ’ άρθρον συζήτηση και ιδιαίτερα κατά την ακρόαση των φορέων, που είχε σε μεγάλο ποσοστό θετική απήχηση.</w:t>
      </w:r>
    </w:p>
    <w:p w14:paraId="07527946" w14:textId="77777777" w:rsidR="00275A9F" w:rsidRDefault="00034DBE">
      <w:pPr>
        <w:spacing w:line="600" w:lineRule="auto"/>
        <w:ind w:firstLine="720"/>
        <w:contextualSpacing/>
        <w:jc w:val="both"/>
        <w:rPr>
          <w:rFonts w:eastAsia="Times New Roman" w:cs="Times New Roman"/>
          <w:szCs w:val="24"/>
        </w:rPr>
      </w:pPr>
      <w:r>
        <w:rPr>
          <w:rFonts w:eastAsia="Times New Roman"/>
          <w:bCs/>
          <w:shd w:val="clear" w:color="auto" w:fill="FFFFFF"/>
        </w:rPr>
        <w:t xml:space="preserve">Βέβαια, η Αντιπολίτευση -κυρίως η Αξιωματική, αλλά και τα υπόλοιπα κόμματα- κάπως έπρεπε να εκφράσουν την αντίθεσή τους και τις αντιρρήσεις τους. Δεν θα μπω, όμως, στον πειρασμό να αναφερθώ στο παρελθόν, ούτε στις οριζόντιες περικοπές κατά 40% των συντάξεων, ούτε στο κούρεμα των αποθεματικών των ασφαλιστικών ταμείων από τις προηγούμενες κυβερνήσεις, αλλά ούτε και στον συμψηφισμό «Αυτά κάνατε εσείς, αυτά κάνουμε εμείς». </w:t>
      </w:r>
    </w:p>
    <w:p w14:paraId="0752794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όμως, να σχολιάσω ένα σημείο της τοποθέτησης του εισηγητή της Αξιωματικής Αντιπολίτευσης στις συνεδριάσεις των επιτροπών. Μίλησε για πλιάτσικο στον προϋπολογισμό του κράτους, επικαλούμενος το γεγονός ότι δεν υπήρχε οικονομική έκθεση. Αυτό μπορεί να θεωρηθεί παράληψη, όχι όμως πλιάτσικο. Πλιάτσικο είναι όταν βάζω χέρι σε κάτι που δεν είναι δικό μου, όπως, παραδείγματος χάριν, συνέβαινε με τον Οργανισμό Αστικών Συγκοινωνιών Θεσσαλονίκης. Στο διοικητικό συμβούλιο του συγκεκριμένου οργανισμού, ιδιωτική επιχείρηση, επιχορηγούμενη από τον κρατικό προϋπολογισμό, καθόριζε την αμοιβή του έτσι όπως εκείνο νόμιζε. Είναι επιχείρηση την οποία υπερασπιστήκατε με πάθος.</w:t>
      </w:r>
    </w:p>
    <w:p w14:paraId="0752794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δούμε λοιπόν: Η ετήσια αποζημίωση του διοικητικού συμβουλίου ήταν 412.000 ευρώ. Και για να έχουμε ένα σημείο σύγκρισης, να πούμε και την αμοιβή του νέου διοικητικού συμβουλίου του Οργανισμού Αστικών Συγκοινωνιών Θεσσαλονίκης: Είναι 86.400 ευρώ, δηλαδή, τεσσερισήμισι φορές λιγότερα. Το σημαντικότερο είναι ότι οι αποζημιώσεις θα καταβάλλονται στο διοικητικό συμβούλιο μόνο όταν έχουν πληρωθεί όλοι οι εργαζόμενοι.</w:t>
      </w:r>
    </w:p>
    <w:p w14:paraId="0752794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Πέρα από το πλιάτσικο όμως, υπάρχει και η ληστεία. Ληστεία είναι όταν δανείζεσαι από μια τράπεζα 200 εκατομμύρια και με δόλιους τρόπους, για να μην τα πληρώσεις, πουλάς την τράπεζα με την αιτιολογία ότι είναι ζημιογόνα.</w:t>
      </w:r>
    </w:p>
    <w:p w14:paraId="0752794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Εκτός, όμως, από την ληστεία υπάρχει και το έγκλημα, το οποίο διαπράξατε όταν αποφασίσατε να πουλήσετε την Αγροτική Τράπεζα, την οποία καταντήσατε ζημιογόνα, αποφεύγοντας να πληρώσετε τα 200 εκατομμύρια περίπου που χρωστούσατε. Η Νέα Δημοκρατία χρωστούσε 104.360.000 ευρώ και 93.000.000 ευρώ το ΠΑΣΟΚ. Και είναι έγκλημα διότι με αυτόν τον τρόπο κλείσατε την Αγροτική Τράπεζα, την τράπεζα που στήριζε τους αγρότες και που σήμερα θα μπορούσε να συμβάλει σημαντικά σαν αναπτυξιακό εργαλείο στην παραγωγική ανασυγκρότηση της χώρας.</w:t>
      </w:r>
    </w:p>
    <w:p w14:paraId="0752794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Θα έχει ενδιαφέρον όταν εκδικαστεί η αγωγή που έχει υποβάλει το διοικητικό συμβούλιο της Αγροτικής Τράπεζας της Ελλάδος τον Οκτώβριο του 2012, εάν δεν υπάρξει άλλη αναβολή. Εσείς, λοιπόν, χρεοκοπήσατε την τράπεζα, όπως χρεοκοπήσατε και τη χώρα, τα αποτελέσματα της οποίας πληρώνουμε τώρα.</w:t>
      </w:r>
    </w:p>
    <w:p w14:paraId="0752794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με το παρόν σχέδιο νόμου εισάγεται ένα σύνολο παρεμβάσεων στον τομέα της εργασίας και της κοινωνικής προστασίας, οι οποίες ενισχύουν τα δικαιώματα των εργαζομένων και βελτιώνουν την καθημερινότητα, ικανοποιώντας πάγια αιτήματα.</w:t>
      </w:r>
    </w:p>
    <w:p w14:paraId="0752794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καταπολέμηση της αδήλωτης, υποδηλωμένης και ανασφάλιστης εργασίας αποτελεί, μαζί με τη φοροδιαφυγή, το μεγάλο πρόβλημα της χώρας. Η αδήλωτη, η ανασφάλιστη, η υποδηλωμένη εργασία παραβιάζει τα εργατικά δικαιώματα, στρεβλώνει τον υγιή ανταγωνισμό, υπονομεύει τις υγιείς επιχειρήσεις, μειώνει τα δημόσια έσοδα και αποδυναμώνει τα ασφαλιστικά ταμεία.</w:t>
      </w:r>
    </w:p>
    <w:p w14:paraId="0752794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αυτό λαμβάνεται σειρά μέτρων για τον έλεγχο της παραβατικότητας, όπως η ενίσχυση του ΣΕΠΕ με προσωπικό και τεχνολογικό εξοπλισμό και εντείνονται οι έλεγχοι. Τα αποτελέσματα είναι ήδη εντυπωσιακά.</w:t>
      </w:r>
    </w:p>
    <w:p w14:paraId="0752794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πρόσβαση των επιχειρήσεων, όσων τηρούν την εργατική νομοθεσία, στα χρηματοδοτικά εργαλεία, καθώς και ο αποκλεισμός όσων παρουσιάζουν παραβατικότητα, αποτελεί ένα ισχυρό όπλο στην καταπολέμηση της εργοδοτικής αυθαιρεσίας. Η επιτάχυνση των διαδικασιών επίλυσης των εργατικών διαφορών, η έκδοση διαταγής πληρωμών εις βάρος της προσωπικής περιουσίας του εργοδότη, το μηδενικό δικαστικό ένσημο λειτουργούν ευνοϊκά υπέρ των εργαζομένων.</w:t>
      </w:r>
    </w:p>
    <w:p w14:paraId="0752795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Να επισημάνω την υποχρέωση πλέον του εργοδότη για ηλεκτρονική αναγγελία των υπερωριών στο σύστημα «ΕΡΓΑΝΗ» με απλό και εύκολο τρόπο μέσω τηλεφώνου με σκοπό την καταπολέμηση της αδήλωτης και απλήρωτης υπερωριακής απασχόλησης, η οποία ειδικά σε κλάδους όπως ο τουρισμός και το τραπεζικό σύστημα έχει γίνει πάγια τακτική των εργοδοτών.</w:t>
      </w:r>
    </w:p>
    <w:p w14:paraId="0752795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εξήγησε η κυρία Υπουργός, αλλά και ο ειδικός γραμματέας του ΣΕΠΕ, αδήλωτη υπερωρία είναι απλήρωτη υπερωρία. Προφανώς, με το σημερινό καθεστώς την πληρώνουν μόνο όταν «πιαστούν στα πράσα», όπως λέει και ο λαός μας. Πρόκειται για μια πρακτική που εκμεταλλεύεται την ανάγκη των εργαζομένων για δουλειά σε συνθήκες μεγάλης ανεργίας.</w:t>
      </w:r>
    </w:p>
    <w:p w14:paraId="07527952"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Όλα αυτά τα μέτρα θα στείλουν στην αγορά εργασίας το μήνυμα ότι αυτό το σύστημα, το οποίο ξεκίνησε με την εφαρμογή των μνημονίων, της απόλυτης διάλυσης των εργασιακών σχέσεων και της πλήρους ασυδοσίας, τερματίζεται, ότι η βούληση και η στόχευση της σημερινής Κυβέρνησης είναι να επανέλθει η στοιχειώδης κανονικότητα στην αγορά εργασίας και να αντιμετωπιστούν προβληματικές καταστάσεις προς όφελος τού πιο αδύνατου μέρους των εργαζομένων.</w:t>
      </w:r>
    </w:p>
    <w:p w14:paraId="0752795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954"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Κύριε Πρόεδρε, θα ήθελα την ανοχή σας για λίγο.</w:t>
      </w:r>
    </w:p>
    <w:p w14:paraId="07527955"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Προφανώς, δεν λύνονται όλα τα προβλήματα. Η χώρα παραμένει υπό επιτροπεία. Ένα μέρος των δανειστών έχει στρατηγική επιδίωξη την ισοπέδωση των εργασιακών δικαιωμάτων κι έχει ισχυρή υποστήριξη και στο εσωτερικό της χώρας. Και το κυριότερο; Η ανεργία, παρά τη σημαντική μείωση που πετύχαμε, παραμένει εξαιρετικά υψηλή και αποδυναμώνει αντικειμενικά τους εργαζόμενους.</w:t>
      </w:r>
    </w:p>
    <w:p w14:paraId="07527956"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Ο δρόμος, όμως, για μια ανάπτυξη δίκαιη και κατά συνέπεια σταθερή, περνά από την αποκατάσταση των εργασιακών σχέσεων και κυρίως την αποκατάσταση των συλλογικών διαπραγματεύσεων, όταν θα τερματιστεί αυτή η θλιβερή περίοδος της επιτροπείας.</w:t>
      </w:r>
    </w:p>
    <w:p w14:paraId="07527957"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lastRenderedPageBreak/>
        <w:t>Σήμερα κάποιοι κάνουν απεγνωσμένες εκκλήσεις στους δανειστές για να ανατρέψουν αυτές τις ρυθμίσεις. Η συστράτευση της κοινωνικής πλειοψηφίας σε αυτόν τον στόχο είναι αναγκαία για να ξεπεραστούν οι σκληρές αντιδράσεις αυτών που σήμερα μας λοιδορούν, αυτών που λένε ότι όλα αυτά δεν είναι τίποτα, αλλά δεν σκέφτηκαν να τα κάνουν όσο κυβερνούσαν.</w:t>
      </w:r>
    </w:p>
    <w:p w14:paraId="07527958"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Σας ευχαριστώ.</w:t>
      </w:r>
    </w:p>
    <w:p w14:paraId="07527959" w14:textId="77777777" w:rsidR="00275A9F" w:rsidRDefault="00034DBE">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752795A"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κύριε συνάδελφε.</w:t>
      </w:r>
    </w:p>
    <w:p w14:paraId="0752795B"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Κύριε Αναστασιάδη, προτού ανέβετε στο Βήμα, έχει ζητήσει τον λόγο ο κ. Πετρόπουλος, ο Υφυπουργός Εργασίας, για να αναπτύξει μια νομοτεχνική βελτίωση.</w:t>
      </w:r>
    </w:p>
    <w:p w14:paraId="0752795C"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Ορίστε, κύριε Υφυπουργέ, έχετε τον λόγο.</w:t>
      </w:r>
    </w:p>
    <w:p w14:paraId="0752795D"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 </w:t>
      </w:r>
    </w:p>
    <w:p w14:paraId="0752795E"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Σύντομα θα πω ότι εισάγουμε νομοτεχνικές βελτιώσεις. Όπως είχα πει και προχθές στην επιτροπή, τα άρθρα 15 και 18 του νομοσχεδίου διαγράφονται, επομένως γίνεται αναρρύθμιση στα επόμενα άρθρα. Να μην αναφερθώ με λεπτομέρειες σε αυτό.</w:t>
      </w:r>
    </w:p>
    <w:p w14:paraId="0752795F"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Υπάρχει νομοτεχνική βελτίωση για την αρχή του άρθρου 3. Προστίθεται στοιχείο 1 και τίθεται μια δεύτερη παράγραφος που προβλέπει -είναι για τους δημοσίους υπαλλήλους μόνο- ότι η σχετική πρόβλεψη για τον μισθό υπολογίζεται και για την επικουρική ασφάλιση, την εφάπαξ παροχή και την κοινωνική περίθαλψη. </w:t>
      </w:r>
    </w:p>
    <w:p w14:paraId="07527960"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Τα άλλα είναι τεχνικά θέματα διατυπώσεων, τα οποία νομίζω δεν χρειάζεται να τα αναπτύξω.</w:t>
      </w:r>
    </w:p>
    <w:p w14:paraId="07527961"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lastRenderedPageBreak/>
        <w:t>Καταθέτω τις σχετικές νομοτεχνικές βελτιώσεις για τα Πρακτικά.</w:t>
      </w:r>
    </w:p>
    <w:p w14:paraId="07527962"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(Στο σημείο αυτό ο Υφυπουργός κ. Αναστάσιος Πετρόπουλος καταθέτει τις προαναφερθείσες νομοτεχνικές βελτιώσεις, οι οποίες έχουν ως εξής:</w:t>
      </w:r>
    </w:p>
    <w:p w14:paraId="07527963" w14:textId="77777777" w:rsidR="00275A9F" w:rsidRDefault="00034DBE">
      <w:pPr>
        <w:tabs>
          <w:tab w:val="left" w:pos="2820"/>
        </w:tabs>
        <w:spacing w:line="600" w:lineRule="auto"/>
        <w:ind w:firstLine="720"/>
        <w:contextualSpacing/>
        <w:jc w:val="center"/>
        <w:rPr>
          <w:rFonts w:eastAsia="Times New Roman"/>
          <w:color w:val="FF0000"/>
          <w:szCs w:val="24"/>
        </w:rPr>
      </w:pPr>
      <w:r w:rsidRPr="00447E58">
        <w:rPr>
          <w:rFonts w:eastAsia="Times New Roman"/>
          <w:color w:val="FF0000"/>
          <w:szCs w:val="24"/>
        </w:rPr>
        <w:t>(Αλλαγή σελίδας)</w:t>
      </w:r>
    </w:p>
    <w:p w14:paraId="07527964" w14:textId="77777777" w:rsidR="00275A9F" w:rsidRDefault="00034DBE">
      <w:pPr>
        <w:tabs>
          <w:tab w:val="left" w:pos="2820"/>
        </w:tabs>
        <w:spacing w:line="600" w:lineRule="auto"/>
        <w:ind w:firstLine="720"/>
        <w:contextualSpacing/>
        <w:jc w:val="center"/>
        <w:rPr>
          <w:rFonts w:eastAsia="Times New Roman"/>
          <w:szCs w:val="24"/>
        </w:rPr>
      </w:pPr>
      <w:r w:rsidRPr="00363F54">
        <w:rPr>
          <w:rFonts w:eastAsia="Times New Roman"/>
          <w:szCs w:val="24"/>
        </w:rPr>
        <w:t>(Να μπουν οι σελίδες 380-38</w:t>
      </w:r>
      <w:r>
        <w:rPr>
          <w:rFonts w:eastAsia="Times New Roman"/>
          <w:szCs w:val="24"/>
        </w:rPr>
        <w:t>2</w:t>
      </w:r>
      <w:r w:rsidRPr="00363F54">
        <w:rPr>
          <w:rFonts w:eastAsia="Times New Roman"/>
          <w:szCs w:val="24"/>
        </w:rPr>
        <w:t>)</w:t>
      </w:r>
    </w:p>
    <w:p w14:paraId="07527965" w14:textId="77777777" w:rsidR="00275A9F" w:rsidRDefault="00034DBE">
      <w:pPr>
        <w:tabs>
          <w:tab w:val="left" w:pos="2820"/>
        </w:tabs>
        <w:spacing w:line="600" w:lineRule="auto"/>
        <w:ind w:firstLine="720"/>
        <w:contextualSpacing/>
        <w:jc w:val="center"/>
        <w:rPr>
          <w:rFonts w:eastAsia="Times New Roman"/>
          <w:color w:val="FF0000"/>
          <w:szCs w:val="24"/>
        </w:rPr>
      </w:pPr>
      <w:r w:rsidRPr="00447E58">
        <w:rPr>
          <w:rFonts w:eastAsia="Times New Roman"/>
          <w:color w:val="FF0000"/>
          <w:szCs w:val="24"/>
        </w:rPr>
        <w:t>(Αλλαγή σελίδας)</w:t>
      </w:r>
    </w:p>
    <w:p w14:paraId="07527966"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πολύ.</w:t>
      </w:r>
    </w:p>
    <w:p w14:paraId="07527967"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Παρακαλώ, κύριε Αναστασιάδη, έχετε τον λόγο για επτά λεπτά.</w:t>
      </w:r>
    </w:p>
    <w:p w14:paraId="07527968"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b/>
          <w:szCs w:val="24"/>
        </w:rPr>
        <w:t xml:space="preserve">ΣΑΒΒΑΣ ΑΝΑΣΤΑΣΙΑΔΗΣ: </w:t>
      </w:r>
      <w:r>
        <w:rPr>
          <w:rFonts w:eastAsia="Times New Roman"/>
          <w:szCs w:val="24"/>
        </w:rPr>
        <w:t>Ευχαριστώ, κύριε Πρόεδρε.</w:t>
      </w:r>
    </w:p>
    <w:p w14:paraId="07527969"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Κύριε Υπουργέ, κύριε Πετρόπουλε -φύγατε από την Αίθουσα;- σας άκουσα με έκπληξη στην τοποθέτησή σας να προσπαθείτε να εξωραΐσετε μια τραγική κατάσταση που επικρατεί ανάμεσα στους ασφαλισμένους και στους συνταξιούχους, αλλά το κυριότερο να μη δέχεστε και να μην ανέχεστε την κριτική, να μην ανέχεστε την άλλη άποψη, να μην ανέχεστε τον διάλογο εσείς που αυτοπροσδιορίζεστε ως δημοκράτες. Είναι, βεβαίως, γνωστή η αντίληψή σας, η ολοκληρωτική, ως χώρος και ως ιδεολογία. </w:t>
      </w:r>
    </w:p>
    <w:p w14:paraId="0752796A"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είναι εμφανής η προσπάθεια της Κυβέρνησης να παρουσιάσει ένα φιλεργατικό πρόσωπο με το νομοσχέδιο που εισάγει προς συζήτηση και ψήφιση, για να δώσει την ευκαιρία στον Πρωθυπουργό να διαφημίσει τη δήθεν αριστερή κοινωνική του ευαισθησία. Δεν είναι η πρώτη φορά που προσπαθείτε να το κάνετε αυτό και η ιστορία δείχνει ότι δεν θα είναι και η τελευταία. Όμως, δεν τα καταφέρνετε. Αυτοαναιρείστε και αυτοδιαψεύδεστε συνεχώς. γιατί οι δικές σας πολιτικές </w:t>
      </w:r>
      <w:r>
        <w:rPr>
          <w:rFonts w:eastAsia="Times New Roman"/>
          <w:szCs w:val="24"/>
        </w:rPr>
        <w:lastRenderedPageBreak/>
        <w:t>είναι αυτές που δημιούργησαν εργαζομένους μερικής απασχόλησης των 360 ευρώ και συνταξιούχους των 185 ευρώ.</w:t>
      </w:r>
    </w:p>
    <w:p w14:paraId="0752796B" w14:textId="77777777" w:rsidR="00275A9F" w:rsidRDefault="00034DBE">
      <w:pPr>
        <w:tabs>
          <w:tab w:val="left" w:pos="2820"/>
        </w:tabs>
        <w:spacing w:line="600" w:lineRule="auto"/>
        <w:ind w:firstLine="720"/>
        <w:contextualSpacing/>
        <w:jc w:val="both"/>
        <w:rPr>
          <w:rFonts w:eastAsia="Times New Roman"/>
          <w:szCs w:val="24"/>
        </w:rPr>
      </w:pPr>
      <w:r>
        <w:rPr>
          <w:rFonts w:eastAsia="Times New Roman"/>
          <w:szCs w:val="24"/>
        </w:rPr>
        <w:t>Ο πολύκροτος νόμος Κατρούγκαλου, ο νόμος που θα έλυνε τα ασφαλιστικά προβλήματα και τα εργασιακά ζητήματα της χώρας, ο νόμος που με τόση ζέση μας παρουσιάσατε και τον στηρίξατε με όλες σας τις δυνάμεις, ήταν τελικά διάτρητος, γεμάτος ασάφειες που είστε αναγκασμένοι να διορθώνετε συνεχώς από την επομένη της ψήφισής του.</w:t>
      </w:r>
    </w:p>
    <w:p w14:paraId="0752796C" w14:textId="77777777" w:rsidR="00275A9F" w:rsidRDefault="00034DBE">
      <w:pPr>
        <w:spacing w:line="600" w:lineRule="auto"/>
        <w:ind w:firstLine="720"/>
        <w:contextualSpacing/>
        <w:jc w:val="both"/>
        <w:rPr>
          <w:rFonts w:eastAsia="Times New Roman"/>
          <w:szCs w:val="24"/>
        </w:rPr>
      </w:pPr>
      <w:r>
        <w:rPr>
          <w:rFonts w:eastAsia="Times New Roman"/>
          <w:szCs w:val="24"/>
        </w:rPr>
        <w:t>Αυτό γίνεται και σήμερα με το νομοσχέδιο που συζητάμε. Παρά τις φιλότιμες προσπάθειές σας, όμως, οι πληγές του ασφαλιστικού και της λαίλαπας των μειώσεων των μισθών και των συντάξεων δεν επουλώνονται.</w:t>
      </w:r>
    </w:p>
    <w:p w14:paraId="0752796D" w14:textId="77777777" w:rsidR="00275A9F" w:rsidRDefault="00034DBE">
      <w:pPr>
        <w:spacing w:line="600" w:lineRule="auto"/>
        <w:ind w:firstLine="720"/>
        <w:contextualSpacing/>
        <w:jc w:val="both"/>
        <w:rPr>
          <w:rFonts w:eastAsia="Times New Roman"/>
          <w:szCs w:val="24"/>
        </w:rPr>
      </w:pPr>
      <w:r>
        <w:rPr>
          <w:rFonts w:eastAsia="Times New Roman"/>
          <w:szCs w:val="24"/>
        </w:rPr>
        <w:t>Οι μειώσεις στους μισθούς λόγω των διαδοχικών μειώσεων του αφορολόγητου και της δραματικής αύξησης των έμμεσων και άμεσων φόρων και των ασφαλιστικών εισφορών ξεπερνούν τους δύο μισθούς.</w:t>
      </w:r>
    </w:p>
    <w:p w14:paraId="0752796E" w14:textId="77777777" w:rsidR="00275A9F" w:rsidRDefault="00034DBE">
      <w:pPr>
        <w:spacing w:line="600" w:lineRule="auto"/>
        <w:ind w:firstLine="720"/>
        <w:contextualSpacing/>
        <w:jc w:val="both"/>
        <w:rPr>
          <w:rFonts w:eastAsia="Times New Roman"/>
          <w:szCs w:val="24"/>
        </w:rPr>
      </w:pPr>
      <w:r>
        <w:rPr>
          <w:rFonts w:eastAsia="Times New Roman"/>
          <w:szCs w:val="24"/>
        </w:rPr>
        <w:t>Οι μειώσεις στις επικουρικές συντάξεις πρόκειται να φθάσουν το 40% κι ας ισχυρίζεται άλλα ο κ. Πετρόπουλος. Από τον Ιανουάριο, δε, του 2015 δεν προχωράτε στην απονομή των επικουρικών συντάξεων. Βρίσκονται παγωμένες περίπου εκατόν τριάντα χιλιάδες επικουρικές συντάξεις, γιατί δεν λειτουργεί ακόμη ο περίφημος μαθηματικός τύπος του κ. Κατρούγκαλου.</w:t>
      </w:r>
    </w:p>
    <w:p w14:paraId="0752796F" w14:textId="77777777" w:rsidR="00275A9F" w:rsidRDefault="00034DBE">
      <w:pPr>
        <w:spacing w:line="600" w:lineRule="auto"/>
        <w:ind w:firstLine="720"/>
        <w:contextualSpacing/>
        <w:jc w:val="both"/>
        <w:rPr>
          <w:rFonts w:eastAsia="Times New Roman"/>
          <w:szCs w:val="24"/>
        </w:rPr>
      </w:pPr>
      <w:r>
        <w:rPr>
          <w:rFonts w:eastAsia="Times New Roman"/>
          <w:szCs w:val="24"/>
        </w:rPr>
        <w:t>Παράλληλα, τριακόσιες χιλιάδες πολίτες περιμένουν στην ουρά τη σύνταξή τους. Έχετε δημιουργήσει μια ολόκληρη στρατιά από συνταξιούχους, που αδυνατούν να καλύψουν τις βασικές τους ανάγκες από τις άδικες περικοπές που έχουν ήδη συντελεστεί επί των ημερών σας. Και έρχεται και το 2019, που με τον δικό σας νόμο οι συνταξιούχοι θα χάσουν δύο έως τρεις ακόμη συντάξεις.</w:t>
      </w:r>
    </w:p>
    <w:p w14:paraId="07527970"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Θέλετε να δούμε τι γίνεται και με τον ΕΦΚΑ; Η λειτουργία του παραμένει ακόμα προβληματική, με αποτέλεσμα οι υπηρεσίες να βρίσκονται σε σύγχυση και οι ασφαλισμένοι, βεβαίως, να καθυστερούν αδικαιολόγητα να λάβουν τη σύνταξή τους.</w:t>
      </w:r>
    </w:p>
    <w:p w14:paraId="0752797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Για δε τα πολυαναμενόμενα έσοδα, νομίζω ότι δεν πρέπει να γίνεται λόγος. Περίπου τα 1,2 δισεκατομμύρια έφθασε η απώλεια των ασφαλιστικών εισφορών. </w:t>
      </w:r>
    </w:p>
    <w:p w14:paraId="07527972" w14:textId="77777777" w:rsidR="00275A9F" w:rsidRDefault="00034DBE">
      <w:pPr>
        <w:spacing w:line="600" w:lineRule="auto"/>
        <w:ind w:firstLine="720"/>
        <w:contextualSpacing/>
        <w:jc w:val="both"/>
        <w:rPr>
          <w:rFonts w:eastAsia="Times New Roman"/>
          <w:szCs w:val="24"/>
        </w:rPr>
      </w:pPr>
      <w:r>
        <w:rPr>
          <w:rFonts w:eastAsia="Times New Roman"/>
          <w:szCs w:val="24"/>
        </w:rPr>
        <w:t>Επίσης, να σας θυμίσω ότι μέσα σε όλα ξεκινούν και οι ηλεκτρονικοί πλειστηριασμοί. Το «κανένα σπίτι σε χέρια τραπεζίτη» που φωνάζατε, χάθηκε κι αυτό μέσα στο πηγάδι των υποσχέσεων και των δεσμεύσεων του κ. Τσίπρα.</w:t>
      </w:r>
    </w:p>
    <w:p w14:paraId="07527973"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Μέσα σε μια πραγματικότητα τελείως διαφορετική από αυτή που προσπαθείτε να παρουσιάσετε, προχωράτε για μια ακόμη φορά σε μια προσπάθεια εξαπάτησης του ελληνικού λαού με επικοινωνιακά κόλπα και διαχείριση. Είναι προφανές ότι το παρόν νομοσχέδιο είναι σχεδιασμένο για να στηρίξει το νέο αφήγημα του Πρωθυπουργού στη Διεθνή Έκθεση Θεσσαλονίκης για τη δήθεν φιλεργατική του ευαισθησία, τη δήθεν ισόρροπη ανάπτυξη και την επιστροφή στην κανονικότητα. Γι’ αυτό, άλλωστε, στο νομοσχέδιο αυτό δεν περιλαμβάνεται καμμία δύσκολη μνημονιακή παρέμβαση. Έρχεστε και με μικρά πασαλείμματα δημιουργείτε μια εικονική πραγματικότητα. </w:t>
      </w:r>
    </w:p>
    <w:p w14:paraId="0752797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Τα πραγματικά, όμως, προβλήματα δεν κρύβονται άλλο κάτω από το χαλί και δεν λύνονται με παρεμβάσεις σκοπιμότητας και επικοινωνιακή διαχείριση. Η πραγματική εικόνα της κοινωνίας δεν είναι το προστατευόμενο περιβάλλον του Πρωθυπουργού στη Θεσσαλονίκη και αλλού και το δικό σας περιβάλλον. Ας πάει ο Πρωθυπουργός στην περιφέρεια -θα είναι στη Θεσσαλονίκη-, ας πάει στον ορεινό όγκο στον Σοχό και στην Αρέθουσα, ας πάει στη Χαλκηδόνα, ας πάει στα Βασιλικά, ας πάει στη </w:t>
      </w:r>
      <w:r>
        <w:rPr>
          <w:rFonts w:eastAsia="Times New Roman"/>
          <w:szCs w:val="24"/>
        </w:rPr>
        <w:lastRenderedPageBreak/>
        <w:t>βιομηχανική περιοχή της Σίνδου, για να δει ποια είναι η πραγματικότητα στην κοινωνία, να δει τι σημαίνει ανεργία, να δει τι σημαίνει συνταξιούχος, να δει τι σημαίνει ανασφάλιστος υπερήλικας, να δει τι σημαίνει αβεβαιότητα στην κοινωνία και στον λαό.</w:t>
      </w:r>
    </w:p>
    <w:p w14:paraId="07527975" w14:textId="77777777" w:rsidR="00275A9F" w:rsidRDefault="00034DBE">
      <w:pPr>
        <w:spacing w:line="600" w:lineRule="auto"/>
        <w:ind w:firstLine="720"/>
        <w:contextualSpacing/>
        <w:jc w:val="both"/>
        <w:rPr>
          <w:rFonts w:eastAsia="Times New Roman"/>
          <w:szCs w:val="24"/>
        </w:rPr>
      </w:pPr>
      <w:r>
        <w:rPr>
          <w:rFonts w:eastAsia="Times New Roman"/>
          <w:szCs w:val="24"/>
        </w:rPr>
        <w:t>Παρά το γεγονός ότι ο συγκεκριμένος νόμος καταφανέστατα εξυπηρετεί κομματικές σκοπιμότητες, η Νέα Δημοκρατία με υπευθυνότητα θα δει θετικά διατάξεις που θεωρούμε ότι κινούνται προς τη σωστή κατεύθυνση. Ναι, να προστατεύσουμε την αδήλωτη εργασία που την παραλάβαμε στο 40% και την παραδώσαμε στο 13% και εκεί έμεινε, να συμφωνήσουμε ότι πρέπει να απονέμεται γρήγορα η δικαιοσύνη όταν θίγεται ο εργαζόμενος, να σταθούμε απέναντι στους μπαταξήδες εργοδότες. Όμως, πρέπει να τους ξεχωρίσουμε από εκείνους που προσπαθούν να αντιμετωπίσουν πρόσκαιρα προβλήματα ρευστότητας.</w:t>
      </w:r>
    </w:p>
    <w:p w14:paraId="07527976" w14:textId="77777777" w:rsidR="00275A9F" w:rsidRDefault="00034DBE">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52797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ένα λεπτό, κύριε Πρόεδρε. </w:t>
      </w:r>
    </w:p>
    <w:p w14:paraId="0752797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τους βάζουμε όλους στο ίδιο τσουβάλι, τους κακούς εργοδότες, που συνειδητά καταπατούν τα δικαιώματα των εργαζομένων, με όλους τους υπόλοιπους νομοταγείς επιχειρηματίες, που προσπαθούν να επιβιώσουν χωρίς τη βοήθεια του τραπεζικού συστήματος μέσα σε ένα περιβάλλον βαριάς και άδικης φορολογίας, ασφαλιστικών εισφορών, κόκκινων δανείων και έλλειψης ρευστότητας. </w:t>
      </w:r>
    </w:p>
    <w:p w14:paraId="0752797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Πολύ καλά είναι τα επικοινωνιακά παιχνίδια, αλλά το κρίσιμο ζήτημα στην περίπτωση της χώρας μας είναι η δημιουργία νέων θέσεων εργασίας, η αλλαγή του επενδυτικού κλίματος, η στήριξη των </w:t>
      </w:r>
      <w:r>
        <w:rPr>
          <w:rFonts w:eastAsia="Times New Roman" w:cs="Times New Roman"/>
          <w:szCs w:val="24"/>
        </w:rPr>
        <w:lastRenderedPageBreak/>
        <w:t>ιδιωτικών επενδύσεων. Και δυστυχώς για τη χώρα, εσείς και δεν θέλετε και δεν μπορείτε να ανταποκριθείτε σε αυτή την πρόκληση, γιατί πολύ απλά δεν πιστεύετε στην ιδιωτική πρωτοβουλία. Και αυτό το αποδεικνύετε καθημερινά με τις παρεμβάσεις σας.</w:t>
      </w:r>
    </w:p>
    <w:p w14:paraId="0752797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Εν κατακλείδι, κυρίες και κύριοι συνάδελφοι, έχουμε στα χέρια μας προς ψήφιση ένα νομοσχέδιο με πολλές αόριστες και γενικόλογες διατάξεις, που κινείται σε λάθος κατεύθυνση.</w:t>
      </w:r>
    </w:p>
    <w:p w14:paraId="0752797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Είπε προηγουμένως ο Κοινοβουλευτικός Εκπρόσωπος του κόμματος, να μην δούμε σε μία εβδομάδα πάλι να αυτοαναιρείστε και να ξεψηφίζετε αυτά που ψηφίζετε, γιατί σε αυτό μας έχετε συνηθίσει.</w:t>
      </w:r>
    </w:p>
    <w:p w14:paraId="0752797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Δεν δίνει λύση στις αδικίες που εσείς φορτώσατε την ελληνική κοινωνία. Στην πραγματικότητα, σε αυτό το νομοσχέδιο αποτυπώνεται η μεταξύ μας διαφορά φιλοσοφίας και προσέγγισης των καυτών θεμάτων που απασχολούν τη χώρα. Και τη διαφορά αυτή πλέον η κοινωνία την αντιλαμβάνεται. Και η κατάσταση αυτή δεν αλλάζει με ιδεοληπτικές προσεγγίσεις. Αλλάζει με ενίσχυση του επενδυτικού κλίματος, αλλάζει με ενίσχυση της ιδιωτικής πρωτοβουλίας, αλλάζει με τη δημιουργία νέων θέσεων εργασίας. Αυτά, όμως, δεν είναι καθόλου συμβατά με τη δική σας ιδεολογία.</w:t>
      </w:r>
    </w:p>
    <w:p w14:paraId="0752797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752797E"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97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συνάδελφε.</w:t>
      </w:r>
    </w:p>
    <w:p w14:paraId="0752798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Μπάρκα, έχετε τον λόγο για επτά λεπτά. </w:t>
      </w:r>
    </w:p>
    <w:p w14:paraId="0752798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Ευχαριστώ πολύ, κύριε Πρόεδρε. </w:t>
      </w:r>
    </w:p>
    <w:p w14:paraId="0752798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Ακούγοντας τις ομιλίες του Κοινοβουλευτικού Εκπροσώπου και των Βουλευτών της Νέας Δημοκρατίας, μου ήρθε στον νου μία ηπειρώτικη ρήση, η οποία περιγράφει το γεγονός ότι άλλα πράγματα κουβεντιάζουμε και άλλες τοποθετήσεις κάνουν οι Βουλευτές της Νέας Δημοκρατίας. Η ρήση αυτή λέει, «Αλλού βαρούν τα όργανα, αλλού χορεύει η νύφη»! Εμείς αυτή τη στιγμή δεν συζητάμε το νομοσχέδιο του κ. Κατρούγκαλου, αλλά ένα νέο νομοσχέδιο του Υπουργείου Εργασίας, το οποίο λέει συγκεκριμένα πράγματα.</w:t>
      </w:r>
    </w:p>
    <w:p w14:paraId="0752798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κύριε Πρόεδρε, να αναφερθώ πρώτα σε ένα γεγονός, το οποίο, κατά την άποψή μου, είναι άκρως επικίνδυνο για τη δημοκρατία. Αναφέρομαι στον δάκτυλο του Αρχηγού της Αξιωματικής Αντιπολίτευσης, σε ένα στέλεχος, αν θέλετε, της Αξιωματικής Αντιπολίτευσης, επιλέγοντας και ανακοινώνοντας ότι ο συγκεκριμένος δεν θα είναι υποψήφιος, χωρίς να λειτουργήσουν συλλογικά όργανα, χωρίς να λειτουργήσουν τα όργανα του κόμματος της Νέας Δημοκρατίας. </w:t>
      </w:r>
    </w:p>
    <w:p w14:paraId="0752798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Κατά την άποψή μου αυτό είναι άκρως επικίνδυνο. Και υπερασπίζομαι όχι τον πατέρα Τραγάκη για την τοποθέτηση που έκανε στη συνέντευξή του. Ήταν κακή η τοποθέτηση του πατέρα Τραγάκη. Υπερασπίζομαι, όμως, το δικαίωμα του γιου να μην τον ακολουθούν τα λάθη του πατέρα και της οικογένειας, αλλά να έχει μόνος του το δικαίωμα του πολιτικού βίου, της πολιτικής τοποθέτησης, ακόμα και σε ένα κόμμα, όπως είναι η Νέα Δημοκρατία.</w:t>
      </w:r>
    </w:p>
    <w:p w14:paraId="0752798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Και νομίζω ότι θα πρέπει όλοι μας να το χαρακτηρίσουμε αυτό και να το αναφέρουμε. Είναι νέου τύπου κόμματα, τα οποία δυστυχώς έχουν ακροδεξιές, κατά την άποψή μου, αντιλήψεις και λειτουργίες και δεν μπορεί σε καμμία περίπτωση εμείς αυτά να μην τα χαρακτηρίζουμε.</w:t>
      </w:r>
    </w:p>
    <w:p w14:paraId="0752798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στο νομοσχέδιο, υπάρχει μία ουσιαστική διαφορά σε σχέση με τα προηγούμενα νομοσχέδια που συζητούσαμε στην Ολομέλεια. Είχαμε το νομοσχέδιο του Υπουργείου Παιδείας πριν κλείσει η Βουλή τον Αύγουστο, στο οποίο εκεί είδαμε να τοποθετούνται λίγοι Βουλευτές της Νέας Δημοκρατίας. Στο σημερινό νομοσχέδιο έχουμε πλειάδα Βουλευτών της Νέας Δημοκρατίας να έρχονται στο Βήμα και να κάνουν </w:t>
      </w:r>
      <w:r>
        <w:rPr>
          <w:rFonts w:eastAsia="Times New Roman" w:cs="Times New Roman"/>
          <w:szCs w:val="24"/>
          <w:lang w:val="en-US"/>
        </w:rPr>
        <w:t>copy</w:t>
      </w:r>
      <w:r>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ομιλίες για άλλα πράγματα σε σχέση με αυτά που λέει το συγκεκριμένο νομοσχέδιο.</w:t>
      </w:r>
    </w:p>
    <w:p w14:paraId="0752798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Ας δούμε, όμως, γιατί δεν μιλούσαν οι Βουλευτές της Νέας Δημοκρατίας στο νομοσχέδιο του Υπουργείου Παιδείας. Διότι ο κ. Μητσοτάκης σήμερα, μιλώντας σε φοιτητές δημοσίων πανεπιστημίων, είπε: «Εγώ το πρώτο πράγμα που θα κάνω είναι να ιδρύσω ιδιωτικά πανεπιστήμια». Ακυρώνει την παρουσία των φοιτητών, των παιδιών που έδωσαν τη μάχη τους για να περάσουν στα ελληνικά πανεπιστήμια και λέει ο ίδιος «εμένα δεν με ενδιαφέρει το πλαίσιο στη χώρα μας, αλλά υπερασπίζομαι τα ιδιωτικά πανεπιστήμια». Είναι προφανές το πολιτικό σχέδιο της Νέας Δημοκρατίας από τα λόγια του κ. Μητσοτάκη.</w:t>
      </w:r>
    </w:p>
    <w:p w14:paraId="0752798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Όσον αφορά το συγκεκριμένο νομοσχέδιο, αυτά που εσείς αναφέρετε στις ομιλίες σας δεν έχουν καμμία σχέση με αυτά που γράφει το νομοσχέδιο. Και προφανώς, δεν έχουν καμμία σχέση, διότι αυτά που γράφει το συγκεκριμένο νομοσχέδιο σάς ενοχλούν. Δεν συμφωνείτε, δεν θέλετε να υλοποιηθούν, δεν είστε με την εργασία, δεν είστε με τους εργαζόμενους. Και αναφέρομαι στον έναν Βουλευτή της Νέας Δημοκρατίας που έχει απομείνει στην Ολομέλεια της Βουλής, τον κ. Καββαδά.</w:t>
      </w:r>
    </w:p>
    <w:p w14:paraId="0752798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Καββαδά, θα δεχθείτε όλη την πίεση για την Κοινοβουλευτική σας Ομάδα. </w:t>
      </w:r>
    </w:p>
    <w:p w14:paraId="0752798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Λέω, λοιπόν, ότι η Αξιωματική Αντιπολίτευση δεν πιστεύει το συγκεκριμένο νομοσχέδιο, δεν θέλει να ψηφιστεί, θέλει να το ακυρώσει, δεν είναι με τους εργαζόμενους, είναι με τους εργοδότες. Και αυτό γιατί αναπτύσσει ένα πολιτικό μοντέλο ανάπτυξης, το οποίο χαρακτηρίστηκε την τριετία περίπου 2012-2015. Ο κ. Μητσοτάκης και όλη η κυβέρνηση τότε έλεγε ότι το πρόβλημα της ανταγωνιστικότητας της χώρας είναι οι μισθοί, το υπερβολικό κόστος της εργασίας.</w:t>
      </w:r>
    </w:p>
    <w:p w14:paraId="0752798B"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πρέπει, λοιπόν, να κάνουμε; Να μειώσουμε τους μισθούς. Τι έκανε, λοιπόν, ο κ. Βρούτσης ως Υπουργός Εργασίας; Έφερε τους μισθούς στον ιδιωτικό και στον δημόσιο τομέα κάτω από τα 400 ευρώ. Και αυτό για να μπορέσει να δώσει χώρο στους εργοδότες να βρουν φθηνά εργατικά χέρια.</w:t>
      </w:r>
    </w:p>
    <w:p w14:paraId="0752798C"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άλλο έλεγαν; Ότι το πρόβλημα ανταγωνιστικότητας της χώρας μας –τα ίδια λένε και σήμερα, δεν έχουν αλλάξει- είναι ότι οι διπλανές μας χώρες έχουν φθηνά εργατικά χέρια. Δεν απαντούν, όμως, στο ερώτημα τι είδους ανάπτυξη έχουν οι γειτονικές χώρες, τι είδους οικονομία έχουν. Έχουν μια οικονομία που είναι ανθηρή, η οποία περιποιεί τιμή για τις ηγεσίες των χωρών που βρίσκονται στα σύνορά μας; </w:t>
      </w:r>
    </w:p>
    <w:p w14:paraId="0752798D"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λοιπόν, που εσείς λέτε είναι ότι το πολιτικό μοντέλο που αναπτύχθηκε το 2012-2015 θέλετε να το συνεχίσετε και μάλιστα, πιο ακραία σε σχέση με αυτό που κάνατε. Θέλετε να παραδώσετε τα πάντα στον ιδιωτικό τομέα. Θέλετε ο ιδιωτικός τομέας και οι εργοδότες να έχουν φθηνά εργατικά χέρια. Θέλετε οι εργαζόμενοι να μην έχουν κανένα εργασιακό δικαίωμα.</w:t>
      </w:r>
    </w:p>
    <w:p w14:paraId="0752798E"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κυρίες και κύριοι της Νέας Δημοκρατίας, είμαστε στον αντίποδα. Εμείς φέρνουμε ένα νομοσχέδιο, το οποίο όλοι οι Βουλευτές του ΣΥΡΙΖΑ είχαν τη ζέση να το υπερασπιστούν, να είναι </w:t>
      </w:r>
      <w:r>
        <w:rPr>
          <w:rFonts w:eastAsia="Times New Roman" w:cs="Times New Roman"/>
          <w:szCs w:val="24"/>
        </w:rPr>
        <w:lastRenderedPageBreak/>
        <w:t>εισηγητές του νομοσχεδίου, ένα νομοσχέδιο για το οποίο πραγματικά νιώθουμε υπερήφανοι που έρχεται προς συζήτηση στη Βουλή για δύο λόγους. Ο πρώτος είναι ότι φέρνουμε μια κανονικότητα σε σχέση με αυτά που εσείς είχατε καταστρέψει στην προηγούμενη διακυβέρνηση. Και ο δεύτερος λόγος είναι ότι εσείς αντιδράτε τόσο σφόδρα απέναντι σε αυτό το νομοσχέδιο.</w:t>
      </w:r>
    </w:p>
    <w:p w14:paraId="0752798F"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λοιπόν, κυρίες και κύριοι της Νέας Δημοκρατίας, αυτό που κάνουμε είναι να βάζουμε στην ηγεσία του Υπουργείου Εργασίας ανθρώπους που έχουν όρεξη να υπερασπιστούν τους εργαζόμενους.</w:t>
      </w:r>
    </w:p>
    <w:p w14:paraId="07527990"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κύριοι της Νέας Δημοκρατίας, το Σώμα Επιθεώρησης Εργασίας δεν το έχουμε παρία του Υπουργείου Εργασίας, αλλά του δίνουμε πρωτεύοντα και ουσιαστικό ρόλο στην ανάπτυξη της πολιτικής μας στον χώρο της εργασίας. Είναι σαφές ότι έχουμε ένα άλλο πολιτικό σχέδιο, το αναπτύσσουμε. Έχουμε άλλη θεωρητική αφετηρία. Τοποθετούμε εμείς τους εργαζόμενους και πάλι στο προσκήνιο. Ξαναδίνουμε υπόσταση στον ρόλο και στην ουσία του ρόλου των εργαζομένων. </w:t>
      </w:r>
    </w:p>
    <w:p w14:paraId="0752799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527992"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ολοκλήρωσα.</w:t>
      </w:r>
    </w:p>
    <w:p w14:paraId="07527993"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είμαστε βέβαιοι, κύριοι της Νέας Δημοκρατίας, ότι το δικό μας πολιτικό σχέδιο θα το αναπτύσσουμε για πάρα πολύ καιρό ακόμα. </w:t>
      </w:r>
    </w:p>
    <w:p w14:paraId="0752799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7527995" w14:textId="77777777" w:rsidR="00275A9F" w:rsidRDefault="00034DBE">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99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συνάδελφε. </w:t>
      </w:r>
    </w:p>
    <w:p w14:paraId="0752799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κάποιες αλλαγές στη λίστα των ομιλητών. Θα ακολουθήσει η κ. Καρασαρλίδου, η κ. Βράντζα, ο κ. Καββαδάς και η κ. Μεγαλοοικονόμου και θα σας ενημερώσουμε στη συνέχεια για τους υπόλοιπους ομιλητές. </w:t>
      </w:r>
    </w:p>
    <w:p w14:paraId="0752799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Καρασαρλίδου, έχετε τον λόγο για επτά λεπτά. </w:t>
      </w:r>
    </w:p>
    <w:p w14:paraId="0752799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 xml:space="preserve">Ευχαριστώ, κύριε Πρόεδρε. </w:t>
      </w:r>
    </w:p>
    <w:p w14:paraId="0752799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Συνάδελφοι, στα χρόνια των μνημονίων αυτό που τραυματίστηκε με τον πιο βάναυσο τρόπο ήταν το κοινωνικό κράτος. Είναι πληγές που προκλήθηκαν από μια εγχώρια ελίτ, η οποία, αφού εξουδετέρωσε κάθε δυναμική αυτού του κράτους, στράφηκε στους πιο αδύναμους, για να πληρώσουν τις δικές της καταστροφικές πολιτικές.</w:t>
      </w:r>
    </w:p>
    <w:p w14:paraId="0752799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Είναι πληγές που και εμείς δεν έχουμε καταφέρει να αντιστρέψουμε και να θεραπεύσουμε δραστικά μέσα σε αυτό το σφιχτό πλαίσιο δημοσιονομικής πειθαρχίας, πληγές όμως που έχουν οδηγήσει ένα μεγάλο κομμάτι της κοινωνίας και κυρίως τη νεολαία στην ανεργία, στην κοινωνική εξαθλίωση και στον κοινωνικό αποκλεισμό.</w:t>
      </w:r>
    </w:p>
    <w:p w14:paraId="0752799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Εμείς επιχειρούμε όχι να επαναφέρουμε, αλλά να δημιουργήσουμε εκ νέου ένα κοινωνικό μοντέλο που μεριμνά για την κοινωνική δικαιοσύνη και την ανθρώπινη αξιοπρέπεια, που τόσο έχουν παραμεληθεί αυτά τα χρόνια του μνημονίου. Για πρώτη φορά από το 2010 έρχεται στη Βουλή ένα σχέδιο νόμου με ρυθμίσεις που ανταποκρίνονται στα δίκαια αιτήματα των εργαζομένων και για πρώτη φορά από το 2010 δημιουργείται αυτός ο ζωτικός χώρος, ένας ζωτικός χώρος, όμως, που εμείς με δυσκολία δημιουργήσαμε.</w:t>
      </w:r>
    </w:p>
    <w:p w14:paraId="0752799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Οι ρυθμίσεις αυτού του νομοσχεδίου είναι μια ανάσα που προστατεύει τα δικαιώματα του κόσμου της εργασίας και θωρακίζει την εργατική νομοθεσία. Αποδεικνύει ότι ένας από τους στόχους αυτής της Κυβέρνησης ήταν και παραμένει η ανασυγκρότηση του κοινωνικού κράτους. Η ανεργία, ο μεγάλος εφιάλτης της χώρας μας, τα τελευταία δύο χρόνια έχει καταγράψει μια σαφή πτωτική τάση, με τις νέες θέσεις εργασίας να φτάνουν στο πρώτο εξάμηνο του 2017 τις διακόσιες εξήντα χιλιάδες.</w:t>
      </w:r>
    </w:p>
    <w:p w14:paraId="0752799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Ας μην ξεχνάμε, όμως, ότι από το 2010 έως και το 2014 χάθηκαν τουλάχιστον εννιακόσιες χιλιάδες θέσεις εργασίας και η απλήρωτη, αδήλωτη και υποδηλωμένη εργασία έλαβαν τεράστιες διαστάσεις.</w:t>
      </w:r>
    </w:p>
    <w:p w14:paraId="0752799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Οι προηγούμενες πολιτικές επιλογές επέτρεψαν να καταλυθεί σε τεράστιο βαθμό το πλαίσιο προστασίας των εργαζομένων που υπήρχε εκείνη την εποχή. Αυτό το πλαίσιο που δημιουργήθηκε έρχεται να ανατρέψει το παρόν σχέδιο νόμου με τις ρυθμίσεις του οποίου διευθετούνται ζητήματα που σχετίζονται με την κοινωνική ασφάλιση, ενισχύεται το πλαίσιο προστασίας των εργαζομένων και δίνονται λύσεις σε χρόνια προβλήματα.</w:t>
      </w:r>
    </w:p>
    <w:p w14:paraId="075279A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Οι ασφαλιστικές και εργασιακές ρυθμίσεις, το σύνολο των διατάξεων για τα άτομα με αναπηρίες και η μέριμνα για το επάγγελμα του κοινωνικού λειτουργού λόγω της ειδικής σημασίας που έχει για την κοινωνική προστασία είναι κάποια ενδεικτικά από τα παραδείγματα των θεμελίων πάνω στα οποία βασίζεται η πρότασή μας και οι προοδευτικές κατευθύνσεις που θέλουμε να δώσουμε.</w:t>
      </w:r>
    </w:p>
    <w:p w14:paraId="075279A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αλλαγή του τρόπου αναγγελίας της οικειοθελούς αποχώρησης του εργαζόμενου και της διαδικασίας αναγγελίας των υπερωριών, η δυνατότητα έκδοσης διαταγής πληρωμής του μισθού και η επιτάχυνση της δίκης για το κύρος της απόλυσης βάζουν φρένο στο χάος της παραβατικότητας των </w:t>
      </w:r>
      <w:r>
        <w:rPr>
          <w:rFonts w:eastAsia="Times New Roman" w:cs="Times New Roman"/>
          <w:szCs w:val="24"/>
        </w:rPr>
        <w:lastRenderedPageBreak/>
        <w:t>προηγούμενων χρόνων. Η επιβολή ποινών αναστολής λειτουργίας σε επιχειρήσεις που συστηματικά παραβιάζουν τη νομοθεσία, ο αποκλεισμός των επιχειρηματιών που παρανομούν από κοινοτικά κονδύλια και δημόσιους πόρους, ο διαχωρισμός της ασφάλισης από την ιδιότητα στους κλάδους των μηχανικών και των νομικών, ώστε να μην υποχρεώνονται στην καταβολή εισφορών χωρίς να έχουν εισόδημα -ένα πάγιο αίτημα χιλιάδων αυτοαπασχολούμενων-, το φρένο στη μείωση της αναπηρικής σύνταξης σε άτομα με ψυχικά νοσήματα που αναλαμβάνουν κάποιο είδος εργασίας στο πλαίσιο της προσπάθειας για επανένταξη ή αποκατάσταση, η παράταση στη χορήγηση αναπηρικής σύνταξης για έξι μήνες, αν εκκρεμεί εξέταση από τις υγειονομικές επιτροπές στα κέντρα πιστοποίησης αναπηρίας, είναι οι διακριτικές απαντήσεις που μπορέσαμε να δώσουμε σε προβλήματα χιλιάδων εργαζομένων που κατά τη διάρκεια των χρόνων της κρίσης έχασαν ακόμη και τα αυτονόητα.</w:t>
      </w:r>
    </w:p>
    <w:p w14:paraId="075279A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Είναι πολλές οι ιστορίες ανθρώπων που εργάστηκαν, αλλά δεν αμείφθηκαν, που έχασαν τη δουλειά τους χωρίς αποζημίωση, δεν πήραν τα ένσημά τους και πολλές φορές βέβαια δεν είχε γίνει σεβαστό το ωράριό τους.</w:t>
      </w:r>
    </w:p>
    <w:p w14:paraId="075279A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η επαναθεμελίωση των εργασιακών δικαιωμάτων είναι μέρος μιας συγκεκριμένης πολιτικής, μιας συγκεκριμένης στρατηγικής. Γι’ αυτήν εργαζόμαστε και επιδιώκουμε να δημιουργήσουμε ένα νέο μοντέλο ανάπτυξης.</w:t>
      </w:r>
    </w:p>
    <w:p w14:paraId="075279A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μας, η αξιοπρεπής εργασία έχει πρωταγωνιστικό ρόλο. Κάνουμε, λοιπόν, κάλεσμα σε όλες τις πολιτικές δυνάμεις, τουλάχιστον σε αυτές που θέλουν να λέγονται «προοδευτικές», να στηρίξουν αυτή την κυβερνητική πρόταση και να δείξουν ότι οι φιλοκοινωνικές τους επικλήσεις δεν είναι κούφια λόγια, αλλά συνεπής πολιτική στάση που αποδεικνύεται έμπρακτα.</w:t>
      </w:r>
    </w:p>
    <w:p w14:paraId="075279A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075279A6"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9A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Εμείς ευχαριστούμε για την οικονομία στον χρόνο.</w:t>
      </w:r>
    </w:p>
    <w:p w14:paraId="075279A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Ορίστε, κυρία Βράντζα, έχετε τον λόγο για επτά λεπτά.</w:t>
      </w:r>
    </w:p>
    <w:p w14:paraId="075279A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Ευχαριστώ πολύ.</w:t>
      </w:r>
    </w:p>
    <w:p w14:paraId="075279A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ξεκινήσω την τοποθέτησή μου για το παρόν νομοσχέδιο, θα ήθελα να κάνω κάποια σχόλια για όσα ακούστηκαν σήμερα στην Αίθουσα του Κοινοβουλίου.</w:t>
      </w:r>
    </w:p>
    <w:p w14:paraId="075279A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Θα ξεκινήσω με τις τοποθετήσεις των Βουλευτών του Κομμουνιστικού Κόμματος.</w:t>
      </w:r>
    </w:p>
    <w:p w14:paraId="075279A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οι τοποθετήσεις σας μου προκάλεσαν απορία αλλά και θλίψη. Δεν καταλαβαίνω την απαξίωση του νομοσχεδίου, ενός νομοσχεδίου που λύνει όχι πολλά, αλλά λίγα στα τεράστια προβλήματα που υπάρχουν στον εργασιακό χώρο, που βοηθάει στον κοινό μας σκοπό, στο να δημιουργήσουμε καλύτερες συνθήκες για τους εργαζόμενους. Επειδή εδώ, μάλιστα, δεν είμαστε μόνο για να συζητάμε και να εκθέτουμε απόψεις, αλλά για να λύνουμε προβλήματα, δεν καταλαβαίνω πραγματικά πώς απαξιώνετε ένα νομοσχέδιο που έχει καλά άρθρα για τον εργασιακό κόσμο.</w:t>
      </w:r>
    </w:p>
    <w:p w14:paraId="075279A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έχω να πω περισσότερα για τους συναδέλφους του ΠΑΣΟΚ και της Νέας Δημοκρατίας. </w:t>
      </w:r>
    </w:p>
    <w:p w14:paraId="075279A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Κατ’ αρχάς, δεν είναι εδώ ο κ. Δένδιας, αλλά θα ήθελα να αναφερθώ στο σχόλιό του. Εμείς, οι Βουλευτές του ΣΥΡΙΖΑ, δεν κοιμόμαστε και δεν ξυπνάμε με τα ποσοστά των δημοσκοπήσεων. Απ’ αυτή τη θέση που μας έδωσε ο ελληνικός λαός, ζούμε μόνο με την ευθύνη και την αγωνία να μπορέσουμε να προσφέρουμε στην Ελλάδα αυτό που πραγματικά της αξίζει.</w:t>
      </w:r>
    </w:p>
    <w:p w14:paraId="075279A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λοιπόν, που αντιλαμβάνεστε τη χώρα ως λάφυρο, αντιμετωπίζετε κι εσείς αυτό το νομοθέτημα με θράσος και αλαζονεία. Δεν άκουσα καθόλου αυτοκριτική για την κατάσταση στην οποία έχει περιέλθει η χώρα, για τα υψηλά ποσοστά ανεργίας, για την κατάρρευση του ασφαλιστικού, για την επιτροπεία και τα μνημόνια, τα οποία εσείς τελικά επιβάλατε.</w:t>
      </w:r>
    </w:p>
    <w:p w14:paraId="075279B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Πραγματικά, η συζήτηση στο ελληνικό Κοινοβούλιο θα πρέπει να γίνεται σε ένα άλλο επίπεδο και να μην είναι τόσο επιφανειακή, γιατί δεν προσβάλλουμε τους εαυτούς μας ή το ελληνικό Κοινοβούλιο, αλλά αυτούς που μας φέρνουν εδώ.</w:t>
      </w:r>
    </w:p>
    <w:p w14:paraId="075279B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Θα συνεχίσω την τοποθέτησή μου στο νομοσχέδιο.</w:t>
      </w:r>
    </w:p>
    <w:p w14:paraId="075279B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 το βλέμμα, λοιπόν, στην κοινωνία και με στόχο την επίλυση χρόνιων προβλημάτων που την ταλανίζουν, βρισκόμαστε σήμερα εδώ για να ψηφίσουμε ένα από τα πιο σημαντικά, κατά τη γνώμη μου, νομοσχέδια. Στην Ελλάδα της κρίσης, των ανισοτήτων και των αδικιών –αποτέλεσμα των προηγούμενων κυβερνήσεων όπως είπα- που λεηλάτησαν τη χώρα και οικονομικά, αλλά και κοινωνικά, ερχόμαστε σήμερα να δημιουργήσουμε, παρά τα ανυπέρβλητα εμπόδια και τις απαγορεύσεις δυστυχώς, ένα νέο σύστημα που θα διορθώσει βασικές παθογένειες, θα τιμωρήσει την παραβατικότητα και θα θωρακίσει τους πολίτες στον τομέα της εργασίας και της κοινωνικής προστασίας.</w:t>
      </w:r>
    </w:p>
    <w:p w14:paraId="075279B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εργασία και η θωράκισή της δεν θα πρέπει να αποτελούν την εξαίρεση, αλλά τον κανόνα πάνω στον οποίο οικοδομείται κάθε κοινωνία. Προσωπικά συμφωνώ απολύτως με την τοποθέτηση της Υπουργού, η οποία δήλωσε ότι το συγκεκριμένο νομοσχέδιο αποτελεί το πρώτο αμιγώς προστατευτικό νομοθέτημα του Υπουργείου Εργασίας από την αρχή της κρίσης μέχρι σήμερα. </w:t>
      </w:r>
    </w:p>
    <w:p w14:paraId="075279B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Συμφωνώ επίσης και με την τοποθέτηση του Υπουργού Οικονομίας, ο οποίος δήλωσε ότι αυτός ο νόμος –από αύριο και μετά που θα ψηφιστεί- θα είναι ένα από τα εργαλεία μας για την έξοδο της χώρας από την κρίση. </w:t>
      </w:r>
    </w:p>
    <w:p w14:paraId="075279B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Πρώτος και βασικός άξονας του νομοσχεδίου είναι η αδήλωτη, η υποδηλωμένη, αλλά και η απλήρωτη εργασία. Γνωρίζουμε όλοι το τεράστιο πρόβλημα που υπάρχει στην Ελλάδα και ονομάζεται «μαύρη εργασία». Σε αυτόν τον επιβαρυμένο χώρο της εργασίας έρχεται να προστεθεί και ένα σχετικά νέο φαινόμενο, αυτό της υποδηλωμένης εργασίας. Περάσαμε, δηλαδή, από το καθεστώς της πλήρους αδήλωτης εργασίας, στην πλημμελώς δηλωμένη εργασία, με εργαζόμενους να ασφαλίζονται πολύ λιγότερες ώρες απ’ ό,τι πραγματικά απασχολούνται.</w:t>
      </w:r>
    </w:p>
    <w:p w14:paraId="075279B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Αυτό το πρόβλημα καλείται να το επιλύσει το εν λόγω νομοσχέδιο, καταπολεμώντας την παραβατικότητα με μία σειρά δικαιωμάτων τα οποία θωρακίζουν τη θέση του εργαζομένου, ο οποίος πλέον θα μπορεί να απαιτήσει το αυτονόητο, δηλαδή ανταμοιβή για την εργασία του με όρους πλήρους αξιοπρέπειας.</w:t>
      </w:r>
    </w:p>
    <w:p w14:paraId="075279B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πρώτη φορά θα βρίσκονται στη διάθεση των εργαζομένων μέσα ικανά να τους εξασφαλίσουν ό,τι νόμιμα τους οφείλεται. Η δυνατότητα έκδοσης διαταγής πληρωμής από τον εργαζόμενο σε βάρος του εργοδότη, καθώς και η εξυγίανση του δαιδαλώδους, χρονοβόρου και κοστοβόρου οικονομικού συστήματος, οδηγούν στην ενίσχυση και της διαδικασίας διεκδίκησης δεδουλευμένων αποδοχών και της γενικότερης θέσης των εργαζομένων σε περιπτώσεις καταστρατήγησης των δικαιωμάτων από τους εργοδότες τους.</w:t>
      </w:r>
    </w:p>
    <w:p w14:paraId="075279B8" w14:textId="77777777" w:rsidR="00275A9F" w:rsidRDefault="00034DBE">
      <w:pPr>
        <w:spacing w:line="600" w:lineRule="auto"/>
        <w:contextualSpacing/>
        <w:jc w:val="both"/>
        <w:rPr>
          <w:rFonts w:eastAsia="Times New Roman"/>
          <w:color w:val="000000" w:themeColor="text1"/>
          <w:szCs w:val="24"/>
        </w:rPr>
      </w:pPr>
      <w:r>
        <w:rPr>
          <w:rFonts w:eastAsia="Times New Roman"/>
          <w:color w:val="000000" w:themeColor="text1"/>
          <w:szCs w:val="24"/>
        </w:rPr>
        <w:lastRenderedPageBreak/>
        <w:t>Πρόκειται για μια σειρά μεταρρυθμίσεων οι οποίες κρίνω πως θα αποτελέσουν μια πραγματική τομή στο καθεστώς που επικρατεί σήμερα στον εργασιακό χώρο.</w:t>
      </w:r>
    </w:p>
    <w:p w14:paraId="075279B9"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Θα αναφέρω ενδεικτικά και πολύ συνοπτικά δύο σημαντικές ρυθμίσεις, κατά τη γνώμη μου. Είναι η δυνατότητα του ανέργου να λαμβάνει άμεσα πλέον επίδομα ανεργίας, χωρίς την προηγούμενη έκδοση δικαστικής απόφασης, καθώς μόνο η άρνηση πληρωμής από τον εργοδότη θεωρείται ότι αντιστοιχεί σε καταγγελία της μεταξύ τους εργασιακής σχέσης. Ήταν μια πρόταση του Κομμουνιστικού Κόμματος την οποία υιοθέτησε η Κυβέρνηση, γιατί ακριβώς θεωρήθηκε σωστή. Έτσι πρέπει να νομοθετούμε στο ελληνικό Κοινοβούλιο.</w:t>
      </w:r>
    </w:p>
    <w:p w14:paraId="075279BA"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Μια δεύτερη σημαντική, κατά τη γνώμη μου, μεταρρύθμιση είναι η επέκταση και προσαρμογή των εργατικών δικαιωμάτων στον σύγχρονο χαρακτήρα της κοινωνίας, όπως η άδεια μητρότητας και σε γυναίκες που εμπλέκονται σε διαδικασία απόκτησης τέκνου με υιοθεσία και στον θεσμό της παρένθετης μητέρας.</w:t>
      </w:r>
    </w:p>
    <w:p w14:paraId="075279BB"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 δεύτερος και εξίσου σημαντικός άξονας του νομοσχεδίου είναι η σύνδεση της ασφάλισης με τη δραστηριότητα και όχι με την ιδιότητα και αφορά τους μηχανικούς και τους δικηγόρους. Με το άρθρο 22 του νομοσχεδίου προβλέπεται η αποσύνδεση της υποχρέωσης υπαγωγής στην ασφάλιση του ΕΦΚΑ, πρώην ΤΣΜΕΔΕ, ΕΤΑΑ κ.λπ., από την ιδιότητα του εγγεγραμμένου στο Τεχνικό Επιμελητήριο της Ελλάδος και στον αντίστοιχο, τέλος πάντων οικείο δικηγορικό σύλλογο.</w:t>
      </w:r>
    </w:p>
    <w:p w14:paraId="075279BC"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μεταρρύθμιση αυτή δίνει λύση σε ένα γενικευμένο πρόβλημα που αφορά τους δύο αυτούς επιστημονικούς κλάδους, που έχει τελικά αυτό το πρόβλημα προκαλέσει την αναστολή των αδειών του επαγγέλματος των επιστημόνων, κυρίως των νέων επιστημόνων -αλλά όχι μόνον-, ακριβώς γιατί δεν </w:t>
      </w:r>
      <w:r>
        <w:rPr>
          <w:rFonts w:eastAsia="Times New Roman"/>
          <w:color w:val="000000" w:themeColor="text1"/>
          <w:szCs w:val="24"/>
        </w:rPr>
        <w:lastRenderedPageBreak/>
        <w:t>μπορούσαν να ανταποκριθούν στις πολύ-πολύ υψηλές ασφαλιστικές εισφορές ακόμη κι όταν δεν είχαν καθόλου εισοδήματα.</w:t>
      </w:r>
    </w:p>
    <w:p w14:paraId="075279BD"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Γίνεται, λοιπόν, μια σοβαρή και οργανωμένη προσπάθεια να εξαλειφθούν οι υφιστάμενες ανισότητες μεταξύ των ασφαλισμένων και για πρώτη φορά και σε συνέχεια του ασφαλιστικού νόμου, προωθείται η αρχή της ίσης μεταχείρισης και η σύνδεση -κάτι που προφανώς είναι πάρα πολύ λογική- της υποχρέωσης εισφορών με τη δραστηριότητα του κάθε ασφαλισμένου, αλλά και σύνδεσης του ποσού της εισφοράς με το εισόδημα του επαγγελματία.</w:t>
      </w:r>
    </w:p>
    <w:p w14:paraId="075279BE"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Όλα αυτά, φυσικά, κατατείνουν στη γενικότερη ανασυγκρότηση του ασφαλιστικού συστήματος, προκειμένου να αποκατασταθούν αδικίες και ανισότητες του παρελθόντος, να εξασφαλιστεί η βιωσιμότητα του ασφαλιστικού, η οποία κινδύνευε και κινδυνεύει, και να δημιουργηθεί ένα κράτος δικαίου που θα προστατεύει και δεν θα διώχνει τους πολίτες μακριά.</w:t>
      </w:r>
    </w:p>
    <w:p w14:paraId="075279BF"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Ένα άλλο μέρος του σχεδίου νόμου αφορά τα άτομα με αναπηρία. Ένα κράτος που θέλει να λέγεται σύγχρονο και δίκαιο θα πρέπει να δείχνει την ευαισθησία και την πρόνοιά του στα άτομα με αναπηρία.</w:t>
      </w:r>
    </w:p>
    <w:p w14:paraId="075279C0"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Ψηφίζουμε, λοιπόν, σήμερα διατάξεις που προβλέπουν την πλήρη αναμόρφωση του κρατικού συστήματος, προκειμένου τα άτομα με αναπηρία να μην παγιωθούν ως μια περιθωριοποιημένη ομάδα, αλλά ως άτομα ειδικών ικανοτήτων με ενεργό συμμετοχή στην κοινωνική, πολιτική και οικονομική ζωή της χώρας.</w:t>
      </w:r>
    </w:p>
    <w:p w14:paraId="075279C1"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Η εφαρμογή της σύμβασης του ΟΗΕ για τα άτομα με αναπηρία πρέπει να συντελέσει σε έναν και μοναδικό σκοπό, στην καταπολέμηση του κοινωνικού ρατσισμού, ο οποίος συνίσταται είτε σε αδυναμία πρόσβασης των ατόμων με αναπηρία στο φυσικό, διοικητικό και ηλεκτρονικό περιβάλλον, είτε στην απομόνωση των δικαιωμάτων τους από την εν γένει νομοπαραγωγική διαδικασία.</w:t>
      </w:r>
    </w:p>
    <w:p w14:paraId="075279C2"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της κυρίας Βουλευτού)</w:t>
      </w:r>
    </w:p>
    <w:p w14:paraId="075279C3"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Το τελευταίο κομμάτι του νομοσχεδίου –τελειώνω σε μισό λεπτό- αφορά στην οργάνωση του Συνδέσμου Κοινωνικών Λειτουργών Ελλάδος σε νομικό πρόσωπο δημοσίου δικαίου και έρχεται να αντιμετωπίσει τα κοινωνικά προβλήματα με τη σοβαρότητα που τους αρμόζει. Σε μια χώρα που η κρίση έλαβε κοινωνικές διαστάσεις, με πολλές οικογένειες να έχουν προστεθεί στον μακρύ κατάλογο των ευπαθών ομάδων, η κοινωνική πρόνοια αποκτά αξιοπιστία. Παύει να είναι συγκεχυμένος οργανισμός με μόνο συμβουλευτική δράση και αναβαθμίζεται σε έναν οργανωμένο σύνδεσμο επαγγελματιών, ο οποίος καλείται να επιτελέσει ένα σημαντικό κοινωνικό έργο.</w:t>
      </w:r>
    </w:p>
    <w:p w14:paraId="075279C4"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Κλείνω εκφράζοντας την πεποίθησή μου πως το νομοσχέδιο αυτό μπορεί να έχει μόνο θετικό αντίκτυπο στην ελληνική κοινωνία. Αντανακλά την ανθρωποκεντρική προσέγγιση της σημερινής αριστερής Κυβέρνησης, με βασικό σκοπό την καταπολέμηση των ανισοτήτων και την εξάλειψη των κοινωνικών αδικιών.</w:t>
      </w:r>
    </w:p>
    <w:p w14:paraId="075279C5"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Κυρίες και κύριοι συνάδελφοι, υπερψηφίζω το υπό συζήτηση σχέδιο νόμου και καλώ να πράξετε κι εσείς το ίδιο, γιατί θα είναι ένας πολύ καλός και χρήσιμος για την κοινωνία μας νόμος.</w:t>
      </w:r>
    </w:p>
    <w:p w14:paraId="075279C6"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w:t>
      </w:r>
    </w:p>
    <w:p w14:paraId="075279C7" w14:textId="77777777" w:rsidR="00275A9F" w:rsidRDefault="00034DBE">
      <w:pPr>
        <w:spacing w:line="600" w:lineRule="auto"/>
        <w:ind w:firstLine="720"/>
        <w:contextualSpacing/>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75279C8"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lastRenderedPageBreak/>
        <w:t xml:space="preserve">ΠΡΟΕΔΡΕΥΩΝ (Μάριος Γεωργιάδης): </w:t>
      </w:r>
      <w:r>
        <w:rPr>
          <w:rFonts w:eastAsia="Times New Roman"/>
          <w:color w:val="000000" w:themeColor="text1"/>
          <w:szCs w:val="24"/>
        </w:rPr>
        <w:t>Κι εμείς, κυρία Βράντζα.</w:t>
      </w:r>
    </w:p>
    <w:p w14:paraId="075279C9"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Ορίστε, κύριε Καββαδά, έχετε τον λόγο για επτά λεπτά.</w:t>
      </w:r>
    </w:p>
    <w:p w14:paraId="075279CA"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ΑΘΑΝΑΣΙΟΣ ΚΑΒΒΑΔΑΣ:</w:t>
      </w:r>
      <w:r>
        <w:rPr>
          <w:rFonts w:eastAsia="Times New Roman"/>
          <w:color w:val="000000" w:themeColor="text1"/>
          <w:szCs w:val="24"/>
        </w:rPr>
        <w:t xml:space="preserve"> Ευχαριστώ πολύ, κύριε Πρόεδρε.</w:t>
      </w:r>
    </w:p>
    <w:p w14:paraId="075279CB"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Κυρία Υπουργέ, κυρίες και κύριοι συνάδελφοι, λίγες ημέρες πριν την ομιλία του Πρωθυπουργό στην Διεθνή Έκθεση Θεσσαλονίκης η Υπουργός Εργασίας είπε να βοηθήσει κάπως τον κ. Τσίπρα. Κατέθεσε, λοιπόν, το νομοσχέδιο που συζητάμε σήμερα με την ελπίδα ότι με αυτό θα βοηθήσει τον ΣΥΡΙΖΑ και τον Πρωθυπουργό να συνεχίσει το αφήγημά του για προστασία των εργαζομένων, για βελτίωση των συνθηκών στην αγορά εργασίας, για ανάπτυξη και έξοδο από την κρίση.</w:t>
      </w:r>
    </w:p>
    <w:p w14:paraId="075279CC" w14:textId="77777777" w:rsidR="00275A9F" w:rsidRDefault="00034DBE">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Ξέρετε, όμως, κυρίες και κύριοι συνάδελφοι, ποια είναι η πραγματικότητα; Η πραγματικότητα είναι αυτή που βιώνουν όλοι οι Έλληνες πολίτες και αρνείται πεισματικά να δει ο κ. Τσίπρας και η Κυβέρνησή του.</w:t>
      </w:r>
    </w:p>
    <w:p w14:paraId="075279CD" w14:textId="77777777" w:rsidR="00275A9F" w:rsidRDefault="00034DBE">
      <w:pPr>
        <w:spacing w:line="600" w:lineRule="auto"/>
        <w:ind w:firstLine="720"/>
        <w:contextualSpacing/>
        <w:jc w:val="both"/>
        <w:rPr>
          <w:rFonts w:eastAsia="Times New Roman"/>
          <w:szCs w:val="24"/>
        </w:rPr>
      </w:pPr>
      <w:r>
        <w:rPr>
          <w:rFonts w:eastAsia="Times New Roman"/>
          <w:szCs w:val="24"/>
        </w:rPr>
        <w:t>Όποιος κυκλοφορεί στον δρόμο, όποιος κινείται στην αγορά εργασίας ξέρει καλά τις πραγματικές συνθήκες που επικρατούν. Παρά τα όσα επιμένει να ισχυρίζεται ο ΣΥΡΙΖΑ, το μόνο που έχει επιτύχει μέσα στα δυόμισι χρόνια της κυβέρνησής του είναι να κλείσει τις τράπεζες, να βουλιάξει την οικονομία, να υπογράψει δύο νέα αχρείαστα μνημόνια, να πνίξει τα νοικοκυριά με φόρους και εισφορές, να ρημάξει τις συντάξεις, να φτωχοποιήσει τους εργαζόμενους και να απορυθμίσει ακόμα περισσότερο την αγορά εργασίας.</w:t>
      </w:r>
    </w:p>
    <w:p w14:paraId="075279C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Κυρίες και κύριοι της Κυβέρνησης, πού είναι τα 751 ευρώ που τάζατε για βασικό μισθό; Πού είναι έστω τα 586 ευρώ που τάξατε μετά; Αυτό που ξέρω είναι ότι τα περισσότερα νέα παιδιά, οι νέοι εργαζόμενοι, αμείβονται με 360 ευρώ, κάτω ακόμα και από τον βασικό μισθό, δημιουργώντας για </w:t>
      </w:r>
      <w:r>
        <w:rPr>
          <w:rFonts w:eastAsia="Times New Roman"/>
          <w:szCs w:val="24"/>
        </w:rPr>
        <w:lastRenderedPageBreak/>
        <w:t>πρώτη φορά στη σύγχρονη Ελλάδα την πιο φτωχή γενιά εργαζομένων που υπήρξε ποτέ. Αυτό είναι το δημιούργημά σας. Φτωχοί νέοι εργαζόμενοι, με μερική απασχόληση, που δεν έχουν καμμία ελπίδα και κανένα όραμα, νέοι που ζουν μέσα στην ανασφάλεια και την αγωνία για το αύριο.</w:t>
      </w:r>
    </w:p>
    <w:p w14:paraId="075279CF" w14:textId="77777777" w:rsidR="00275A9F" w:rsidRDefault="00034DBE">
      <w:pPr>
        <w:spacing w:line="600" w:lineRule="auto"/>
        <w:ind w:firstLine="720"/>
        <w:contextualSpacing/>
        <w:jc w:val="both"/>
        <w:rPr>
          <w:rFonts w:eastAsia="Times New Roman"/>
          <w:szCs w:val="24"/>
        </w:rPr>
      </w:pPr>
      <w:r>
        <w:rPr>
          <w:rFonts w:eastAsia="Times New Roman"/>
          <w:szCs w:val="24"/>
        </w:rPr>
        <w:t>Κυρίες και κύριοι, επιτρέψτε μου μερικές παρατηρήσεις επί συγκεκριμένων άρθρων. Με τις ρυθμίσεις του άρθρου 3 επέρχεται μείωση σύνταξης, ιδίως για τους στρατιωτικούς, αστυνομικούς, λιμενικούς, πανεπιστημιακούς και γιατρούς στο ΕΣΥ, που αμείβονται με διατάξεις του ν.4472/2017, καθώς προβλέπεται ότι η προσωπική διαφορά που λαμβάνουν δεν θα υπολογίζεται στις συντάξιμες αποδοχές τους.</w:t>
      </w:r>
    </w:p>
    <w:p w14:paraId="075279D0" w14:textId="77777777" w:rsidR="00275A9F" w:rsidRDefault="00034DBE">
      <w:pPr>
        <w:spacing w:line="600" w:lineRule="auto"/>
        <w:ind w:firstLine="720"/>
        <w:contextualSpacing/>
        <w:jc w:val="both"/>
        <w:rPr>
          <w:rFonts w:eastAsia="Times New Roman"/>
          <w:szCs w:val="24"/>
        </w:rPr>
      </w:pPr>
      <w:r>
        <w:rPr>
          <w:rFonts w:eastAsia="Times New Roman"/>
          <w:szCs w:val="24"/>
        </w:rPr>
        <w:t>Με τις ρυθμίσεις του άρθρου 17 επιβεβαιώνεται η μείωση των επικουρικών συντάξεων από 21,4% έως 40%, λόγω αύξησης του συντελεστή αναπλήρωσης σε 0,45% για αιτήσεις που έχουν κατατεθεί από την 1</w:t>
      </w:r>
      <w:r>
        <w:rPr>
          <w:rFonts w:eastAsia="Times New Roman"/>
          <w:szCs w:val="24"/>
          <w:vertAlign w:val="superscript"/>
        </w:rPr>
        <w:t>η</w:t>
      </w:r>
      <w:r>
        <w:rPr>
          <w:rFonts w:eastAsia="Times New Roman"/>
          <w:szCs w:val="24"/>
        </w:rPr>
        <w:t xml:space="preserve"> Ιανουαρίου του 2015 για το τμήμα της σύνταξης που αντιστοιχεί σε χρόνο ασφάλισης έως 31 Δεκεμβρίου του 2014.</w:t>
      </w:r>
    </w:p>
    <w:p w14:paraId="075279D1" w14:textId="77777777" w:rsidR="00275A9F" w:rsidRDefault="00034DBE">
      <w:pPr>
        <w:spacing w:line="600" w:lineRule="auto"/>
        <w:ind w:firstLine="720"/>
        <w:contextualSpacing/>
        <w:jc w:val="both"/>
        <w:rPr>
          <w:rFonts w:eastAsia="Times New Roman"/>
          <w:szCs w:val="24"/>
        </w:rPr>
      </w:pPr>
      <w:r>
        <w:rPr>
          <w:rFonts w:eastAsia="Times New Roman"/>
          <w:szCs w:val="24"/>
        </w:rPr>
        <w:t>Το χειρότερο, όμως, είναι ότι από 1</w:t>
      </w:r>
      <w:r>
        <w:rPr>
          <w:rFonts w:eastAsia="Times New Roman"/>
          <w:szCs w:val="24"/>
          <w:vertAlign w:val="superscript"/>
        </w:rPr>
        <w:t>η</w:t>
      </w:r>
      <w:r>
        <w:rPr>
          <w:rFonts w:eastAsia="Times New Roman"/>
          <w:szCs w:val="24"/>
        </w:rPr>
        <w:t xml:space="preserve"> Ιανουαρίου του 2015 δεν έχει εγκριθεί καμμία επικουρική σύνταξη. Εκατόν είκοσι εννέα χιλιάδες αιτήσεις παραμένουν σε εκκρεμότητα, αριθμός που αυξάνεται συνεχώς, καθώς καθημερινά κατατίθενται και νέες αιτήσεις. Ταυτόχρονα, πάνω από τριακόσιες χιλιάδες συνταξιούχοι περιμένουν τη σύνταξή τους.</w:t>
      </w:r>
    </w:p>
    <w:p w14:paraId="075279D2" w14:textId="77777777" w:rsidR="00275A9F" w:rsidRDefault="00034DBE">
      <w:pPr>
        <w:spacing w:line="600" w:lineRule="auto"/>
        <w:ind w:firstLine="720"/>
        <w:contextualSpacing/>
        <w:jc w:val="both"/>
        <w:rPr>
          <w:rFonts w:eastAsia="Times New Roman"/>
          <w:szCs w:val="24"/>
        </w:rPr>
      </w:pPr>
      <w:r>
        <w:rPr>
          <w:rFonts w:eastAsia="Times New Roman"/>
          <w:szCs w:val="24"/>
        </w:rPr>
        <w:t>Κύριε Υπουργέ, επιτρέψτε μου να κάνω και μια πρόταση. Στο άρθρο 25 προβλέπεται η δυνατότητα απασχόλησης πασχόντων από ψυχικές παθήσεις, δίχως να τους περικόπτεται το επίδομα ή η σύνταξη και εφόσον η εργασία τους ενδείκνυται για λόγους ψυχοκοινωνικής αποκατάστασης και κοινωνικής επανένταξης.</w:t>
      </w:r>
    </w:p>
    <w:p w14:paraId="075279D3"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Στο πλαίσιο αυτό προτείνω κυρία Υπουργέ, όπως εξετάσετε την ένταξη στο άρθρο αυτό και των άλλων ΑΜΕΑ, οι οποίοι έχουν ποσοστό αναπηρίας από 50% έως 79,9%, κυρίως όσων δεν έχουν εμφανή αναπηρία, όπως για παράδειγμα των διαβητικών, καρδιοπαθών και άλλων. Με τον τρόπο αυτόν, θα δώσουμε και σε αυτούς τους συμπολίτες μας το μήνυμα της κοινωνικής επανένταξης και της προσφοράς στο κοινωνικό σύνολο.</w:t>
      </w:r>
    </w:p>
    <w:p w14:paraId="075279D4" w14:textId="77777777" w:rsidR="00275A9F" w:rsidRDefault="00034DBE">
      <w:pPr>
        <w:spacing w:line="600" w:lineRule="auto"/>
        <w:ind w:firstLine="720"/>
        <w:contextualSpacing/>
        <w:jc w:val="both"/>
        <w:rPr>
          <w:rFonts w:eastAsia="Times New Roman"/>
          <w:szCs w:val="24"/>
        </w:rPr>
      </w:pPr>
      <w:r>
        <w:rPr>
          <w:rFonts w:eastAsia="Times New Roman"/>
          <w:szCs w:val="24"/>
        </w:rPr>
        <w:t>Σημαντική αλλαγή που αφορά σε επιχειρήσεις φέρνει και το άρθρο 38, με το οποίο θεσπίζεται η υποχρέωση ηλεκτρονικής καταχώρησης των υπερωριών στο σύστημα «ΕΡΓΑΝΗ». Προσωπικά, θεωρώ ότι στο νέο σύστημα θα υπάρξουν πρακτικές δυσκολίες. Γιατί; Είναι εξαιρετικά δύσκολο μια εταιρεία να προβλέψει εκ των προτέρων μια έκτακτη ανάγκη. Για παράδειγμα, στις εμπορικές επιχειρήσεις μπορεί να υπάρξει μια απρόβλεπτη καθυστέρηση στην παράδοση ή τη μεταφορά προϊόντων και να χρειαστεί κάποιοι εργαζόμενοι να ξεπεράσουν το ωράριο τους. Τότε τι θα γίνεται με τους οδηγούς ή τους εξωτερικούς πωλητές; Θα σταματήσουν στην άκρη του δρόμου και θα πάρουν τηλέφωνο στα κεντρικά για να τους δηλώσουν τις υπερωρίες; Επίσης, για πόση ώρα θα πρέπει να δηλώσουν τον εργαζόμενο; Με άλλα λόγια, πώς θα καταχωρείται η λήξη της υπερωρίας, αφού δεν μπορούμε να ξέρουμε πάντα πόσο θα διαρκέσει αυτή.</w:t>
      </w:r>
    </w:p>
    <w:p w14:paraId="075279D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Τέλος, θα υπάρχει υπογραφή του εργαζόμενου στην αναγγελία της υπερωρίας, όπως γίνεται στο παρόν σύστημα; Ελπίζω να δώσετε απάντηση σε όλα αυτά και να ετοιμάσετε, κυρία Υπουργέ, άμεσα τον μηχανισμό της εύκολης δήλωσης, μέσω </w:t>
      </w:r>
      <w:r>
        <w:rPr>
          <w:rFonts w:eastAsia="Times New Roman"/>
          <w:szCs w:val="24"/>
          <w:lang w:val="en-US"/>
        </w:rPr>
        <w:t>sms</w:t>
      </w:r>
      <w:r>
        <w:rPr>
          <w:rFonts w:eastAsia="Times New Roman"/>
          <w:szCs w:val="24"/>
        </w:rPr>
        <w:t>, γιατί διαφορετικά θα υπάρχουν τεράστιες δυσκολίες εφαρμογής.</w:t>
      </w:r>
    </w:p>
    <w:p w14:paraId="075279D6"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Κλείνοντας, επιτρέψτε μου να πω ότι περιμένω να ακούσω με μεγάλο ενδιαφέρον τον Πρωθυπουργό το Σάββατο στη Διεθνή Έκθεση Θεσσαλονίκης και το νέο αφήγημα του ΣΥΡΙΖΑ περί υποτιθέμενης εξόδου από τα μνημόνια.</w:t>
      </w:r>
    </w:p>
    <w:p w14:paraId="075279D7" w14:textId="77777777" w:rsidR="00275A9F" w:rsidRDefault="00034DBE">
      <w:pPr>
        <w:spacing w:line="600" w:lineRule="auto"/>
        <w:contextualSpacing/>
        <w:jc w:val="both"/>
        <w:rPr>
          <w:rFonts w:eastAsia="Times New Roman"/>
          <w:szCs w:val="24"/>
        </w:rPr>
      </w:pPr>
      <w:r>
        <w:rPr>
          <w:rFonts w:eastAsia="Times New Roman"/>
          <w:szCs w:val="24"/>
        </w:rPr>
        <w:t xml:space="preserve"> </w:t>
      </w:r>
      <w:r>
        <w:rPr>
          <w:rFonts w:eastAsia="Times New Roman"/>
          <w:szCs w:val="24"/>
        </w:rPr>
        <w:tab/>
        <w:t>Αλήθεια, για ποια έξοδο από τα μνημόνια μιλάτε, κυρίες και κύριοι της Κυβέρνησης; Έξοδο από τα μνημόνια, όταν το 2019 έρχεται νέα μείωση συντάξεων και το 2020 η μείωση του αφορολόγητου, όταν έχετε δεσμεύσει τη χώρα με πρωτογενή πλεονάσματα 3,5% μέχρι το 2022 και όταν ο περιβόητος «κόφτης» μισθών και συντάξεων θα παραμονεύει κάθε χρονιά;</w:t>
      </w:r>
    </w:p>
    <w:p w14:paraId="075279D8" w14:textId="77777777" w:rsidR="00275A9F" w:rsidRDefault="00034DBE">
      <w:pPr>
        <w:spacing w:line="600" w:lineRule="auto"/>
        <w:ind w:firstLine="720"/>
        <w:contextualSpacing/>
        <w:jc w:val="both"/>
        <w:rPr>
          <w:rFonts w:eastAsia="Times New Roman"/>
          <w:szCs w:val="24"/>
        </w:rPr>
      </w:pPr>
      <w:r>
        <w:rPr>
          <w:rFonts w:eastAsia="Times New Roman"/>
          <w:szCs w:val="24"/>
        </w:rPr>
        <w:t>Θέλετε να βοηθήσετε την ανάπτυξη και την αγορά; Γιατί δεν δίνετε μέχρι τα τέλη Σεπτεμβρίου το 1,2 δισ. ευρώ στους ιδιώτες, ώστε να πάρετε την υποδόση των 800 εκατομμυρίων που φρενάρουν τώρα οι δανειστές και να δώσετε μια ανάσα στην αγορά;</w:t>
      </w:r>
    </w:p>
    <w:p w14:paraId="075279D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Τώρα τελευταία, βέβαια, βλέπετε και επενδυτές. Ταυτόχρονα, όμως, βρίσκετε κάθε τρόπο για να μπλοκάρετε σημαντικές επενδύσεις που θα δημιουργήσουν χιλιάδες νέες θέσεις εργασίας, όπως είναι το Ελληνικό. </w:t>
      </w:r>
    </w:p>
    <w:p w14:paraId="075279D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Με αυτή την πολιτική και με αυτή την τακτική δεν μπορεί να πάει η χώρα μπροστά. Χρειάζεται άμεσα αλλαγή πολιτικής και μια σταθερή κυβέρνηση της Νέας Δημοκρατίας, που μέσα από τη μείωση φόρων, τη μείωση δαπανών και την προσέλκυση επενδύσεων θα δημιουργηθούν νέες θέσεις εργασίας και θα αναπνεύσει μια καλή οικονομία. </w:t>
      </w:r>
    </w:p>
    <w:p w14:paraId="075279DB" w14:textId="77777777" w:rsidR="00275A9F" w:rsidRDefault="00034DBE">
      <w:pPr>
        <w:spacing w:line="600" w:lineRule="auto"/>
        <w:ind w:firstLine="720"/>
        <w:contextualSpacing/>
        <w:jc w:val="both"/>
        <w:rPr>
          <w:rFonts w:eastAsia="Times New Roman"/>
          <w:szCs w:val="24"/>
        </w:rPr>
      </w:pPr>
      <w:r>
        <w:rPr>
          <w:rFonts w:eastAsia="Times New Roman"/>
          <w:szCs w:val="24"/>
        </w:rPr>
        <w:t>Σας ευχαριστώ πολύ.</w:t>
      </w:r>
    </w:p>
    <w:p w14:paraId="075279DC"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Καββαδά.</w:t>
      </w:r>
    </w:p>
    <w:p w14:paraId="075279DD"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Τον λόγο έχει τώρα η κ. Μεγαλοοικονόμου για επτά λεπτά. Έπειτα, ακολουθούν δέκα ομιλητές, μαζί με την κ. Μεγαλοοικονόμου. Καλώς εχόντων των πραγμάτων, αν καταφέρουμε να τηρήσουμε τους χρόνους, στις 12 το βράδυ θα έχουμε ολοκληρώσει. </w:t>
      </w:r>
    </w:p>
    <w:p w14:paraId="075279DE"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Να ετοιμάζονται οι κ.κ. Καλαφάτης, Κάτσης και Σκούφα για τη συνέχεια. </w:t>
      </w:r>
    </w:p>
    <w:p w14:paraId="075279DF" w14:textId="77777777" w:rsidR="00275A9F" w:rsidRDefault="00034DBE">
      <w:pPr>
        <w:spacing w:line="600" w:lineRule="auto"/>
        <w:ind w:firstLine="720"/>
        <w:contextualSpacing/>
        <w:jc w:val="both"/>
        <w:rPr>
          <w:rFonts w:eastAsia="Times New Roman"/>
          <w:szCs w:val="24"/>
        </w:rPr>
      </w:pPr>
      <w:r>
        <w:rPr>
          <w:rFonts w:eastAsia="Times New Roman"/>
          <w:szCs w:val="24"/>
        </w:rPr>
        <w:t>Ορίστε, κυρία Μεγαλοοικονόμου, έχετε τον λόγο.</w:t>
      </w:r>
    </w:p>
    <w:p w14:paraId="075279E0" w14:textId="77777777" w:rsidR="00275A9F" w:rsidRDefault="00034DBE">
      <w:pPr>
        <w:spacing w:line="600" w:lineRule="auto"/>
        <w:ind w:firstLine="720"/>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075279E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Κυρία Υπουργέ, συζητάμε σήμερα για άλλη μια φορά ένα νομοσχέδιο με αντικείμενο τα συνταξιοδοτικά, ασφαλιστικά και εργασιακά ζητήματα. Μετά τον νόμο του Υπουργού κ. Κατρούγκαλου και τις πολλές αλλαγές που έχετε κάνει στον συγκεκριμένο νόμο, ερχόμαστε πάλι να νομοθετήσουμε, μεταξύ άλλων, για τα ασφαλιστικά θέματα που τα τελευταία χρόνια είναι πραγματική ανοικτή πληγή για την ελληνική οικονομία. </w:t>
      </w:r>
    </w:p>
    <w:p w14:paraId="075279E2" w14:textId="77777777" w:rsidR="00275A9F" w:rsidRDefault="00034DBE">
      <w:pPr>
        <w:spacing w:line="600" w:lineRule="auto"/>
        <w:ind w:firstLine="720"/>
        <w:contextualSpacing/>
        <w:jc w:val="both"/>
        <w:rPr>
          <w:rFonts w:eastAsia="Times New Roman"/>
          <w:szCs w:val="24"/>
        </w:rPr>
      </w:pPr>
      <w:r>
        <w:rPr>
          <w:rFonts w:eastAsia="Times New Roman"/>
          <w:szCs w:val="24"/>
        </w:rPr>
        <w:t>Όμως, πριν τοποθετηθώ για τα φλέγοντα αυτά ζητήματα θα ήθελα να ξεκινήσω με κάτι θετικό -να μην αρχίσω από τα αρνητικά του νομοσχεδίου- διότι πράγματι το νομοσχέδιο περιλαμβάνει κάποιες διατάξεις οι οποίες βρίσκονται σε πολύ θετική κατεύθυνση.</w:t>
      </w:r>
    </w:p>
    <w:p w14:paraId="075279E3" w14:textId="77777777" w:rsidR="00275A9F" w:rsidRDefault="00034DBE">
      <w:pPr>
        <w:spacing w:line="600" w:lineRule="auto"/>
        <w:ind w:firstLine="720"/>
        <w:contextualSpacing/>
        <w:jc w:val="both"/>
        <w:rPr>
          <w:rFonts w:eastAsia="Times New Roman"/>
          <w:szCs w:val="24"/>
        </w:rPr>
      </w:pPr>
      <w:r>
        <w:rPr>
          <w:rFonts w:eastAsia="Times New Roman"/>
          <w:szCs w:val="24"/>
        </w:rPr>
        <w:t>Κατ’ αρχάς, θεωρώ πως γίνεται επιτέλους το αυτονόητο με τη ρύθμιση του άρθρου 16 και την πρόβλεψη να συμψηφίζονται εισφορές που έχουν καταβληθεί από έναν ασφαλισμένο, ενώ δεν τις όφειλε. Να υπενθυμίσω σε αυτό το σημείο ότι επί χρόνια υπήρχαν ταμεία τα οποία δεν δέχονταν ούτε να επιστρέψουν ούτε να συμψηφίσουν τα παραπάνω χρήματα που, τυχόν, έδινε ο ασφαλισμένος.</w:t>
      </w:r>
    </w:p>
    <w:p w14:paraId="075279E4"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Επίσης, θεωρώ ότι ανταποκρίνεται πλήρως στις ανάγκες της εποχής η ρύθμιση με την οποία πλέον δεν υποχρεούται να πληρώνει εισφορές ο μηχανικός ή ο δικηγόρος, ο οποίος δεν έκοβε αποδείξεις ή δεν ασκούσε το επάγγελμα και ήταν υποχρεωμένος επειδή ήταν γραμμένος στο ΤΣΜΕΔΕ ή στον δικηγορικό σύλλογο να πληρώνει εισφορές. Μάλιστα, λόγω της κρίσεως, πάρα πολλοί είναι εκτός επαγγέλματος, αλλά έπρεπε να πληρώνουν το ταμείο τους τη δύσκολη αυτή περίοδο που διανύουμε. Η σημερινή, λοιπόν, αυτή ρύθμιση είναι πάρα πολύ σωστή, εφόσον ο εν λόγω είχε μηδενικό εισόδημα.</w:t>
      </w:r>
    </w:p>
    <w:p w14:paraId="075279E5" w14:textId="77777777" w:rsidR="00275A9F" w:rsidRDefault="00034DBE">
      <w:pPr>
        <w:spacing w:line="600" w:lineRule="auto"/>
        <w:ind w:firstLine="720"/>
        <w:contextualSpacing/>
        <w:jc w:val="both"/>
        <w:rPr>
          <w:rFonts w:eastAsia="Times New Roman"/>
          <w:szCs w:val="24"/>
        </w:rPr>
      </w:pPr>
      <w:r>
        <w:rPr>
          <w:rFonts w:eastAsia="Times New Roman"/>
          <w:szCs w:val="24"/>
        </w:rPr>
        <w:t>Επίσης, συμφωνώ πλήρως με το ότι τα άτομα με αναπηρία λόγω ψυχικής πάθησης πρέπει να εργάζονται και ταυτοχρόνως να λαμβάνουν τη σύνταξή τους, την οποία έχουν ανάγκη, με σκοπό αυτοί οι άνθρωποι να ενταχθούν πάλι στην κοινωνία. Έχουν, βεβαίως, ένα καινούργιο κίνητρο που θα τους κάνει καλό και στην ψυχική τους υγεία. Και δεν θα χάσουν τη σύνταξή τους και θα είναι και ωφέλιμοι προς την κοινωνία. Είναι ένα βασικό κίνητρο αυτό και η σύνταξή τους είναι ένα μέσον και σημαντικό στοιχείο για την επιβίωσή τους.</w:t>
      </w:r>
    </w:p>
    <w:p w14:paraId="075279E6" w14:textId="77777777" w:rsidR="00275A9F" w:rsidRDefault="00034DBE">
      <w:pPr>
        <w:spacing w:line="600" w:lineRule="auto"/>
        <w:ind w:firstLine="720"/>
        <w:contextualSpacing/>
        <w:jc w:val="both"/>
        <w:rPr>
          <w:rFonts w:eastAsia="Times New Roman"/>
          <w:szCs w:val="24"/>
        </w:rPr>
      </w:pPr>
      <w:r>
        <w:rPr>
          <w:rFonts w:eastAsia="Times New Roman"/>
          <w:szCs w:val="24"/>
        </w:rPr>
        <w:t>Ένα άλλο θετικό στοιχείο είναι σχετικά με τα ΚΕΠΑ. Δεν θα πρέπει ο άλλος να χάνει τη σύνταξή του επειδή τα ΚΕΠΑ δεν είναι οργανωμένα ή δεν έχουν άτομα να μπορέσουν να εξυπηρετήσουν όλον τον αριθμό που πρέπει να περάσει από εξέταση ΑΜΕΑ. Πολλές φορές καθυστερούν, αλλά εφόσον δεν είναι υπαιτιότητά τους, δεν πρέπει να τους κόβεται η σύνταξη. Είναι αυτονόητο, δηλαδή, ότι δεν είναι οι ίδιοι φταίχτες, αλλά το πρόβλημα είναι στο κράτος, οπότε εσείς πρέπει να δώσετε λύσεις για τις μεγάλες καθυστερήσεις που έχουν τα ΚΕΠΑ.</w:t>
      </w:r>
    </w:p>
    <w:p w14:paraId="075279E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φταίει το άτομο επειδή καθυστερεί το ΚΕΠΑ να τους περάσει από την εξέταση. Πρέπει, λοιπόν, να υπάρξει άμεση προτεραιότητα, να υπάρχουν περισσότερες επιτροπές στα ΚΕΠΑ, ώστε να εξετάζονται με ταχύτητα και εγκαίρως τα άτομα που χρήζουν πιστοποίησης.</w:t>
      </w:r>
    </w:p>
    <w:p w14:paraId="075279E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κάνω μερικές παρατηρήσεις σε σχέση με την αλλαγή που φέρατε για την πιο γρήγορη εκδίκαση, όπως λέτε, των εργατικών διαφορών. Κατ’ αρχάς, θα πρέπει να ομολογήσουμε ότι είναι ένα μεγάλο ζήτημα η καθυστέρηση γενικώς της απονομής της δικαιοσύνης. Θεωρώ ότι είναι λογικό, αλλά νομίζω ότι είναι ένα «μπάλωμα», επιτρέψτε μου την έκφραση αυτή, υπέρ της μίας ή της άλλης κοινωνικής ομάδας.</w:t>
      </w:r>
    </w:p>
    <w:p w14:paraId="075279E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κάτι, κυρία Υπουργέ. Υπάρχουν γυναίκες που έχουν στραφεί εναντίον των συζύγων τους για τη διατροφή και περνάνε χρόνια μέχρι να βγει μία απόφαση. Οι γυναίκες αυτές, λοιπόν, δεν μπορούν να ζήσουν τα παιδιά τους μέχρι να βγάλει απόφαση το δικαστήριο για το αν δικαιούνται να βγάλουν διατροφή εναντίον του συζύγου τους. Και πώς να γίνει αυτό αφού δεν υπάρχουν δικαστές να προλάβουν να εκδικάσουν όλες τις υποθέσεις και να λύσουν το πρόβλημα; Υπάρχουν τόσες εκκρεμείς υποθέσεις διότι δεν υπάρχουν δικαστικοί λειτουργοί, δεν υπάρχει ικανός αριθμός δικαστών να τις εκδικάσει. Αυτό είναι το πρώτιστο. Δεν είναι μόνον τα εργασιακά θέματα, είναι και τα κοινωνικά θέματα. Δηλαδή, όσον αφορά τη γυναίκα αυτή που έχει στραφεί εναντίον του συζύγου της επειδή δεν παίρνει διατροφή και δεν μπορεί να θρέψει τα παιδιά της, είναι άλλο το πρόβλημα; Δεν είναι κοινωνικό; Είναι μόνον το εργασιακό; Δείτε το, κυρία Υπουργέ. Πρέπει να υποστηρίζουμε και λίγο τις γυναίκες, όχι να τις αφήνουμε στη μοίρα τους. </w:t>
      </w:r>
    </w:p>
    <w:p w14:paraId="075279EA" w14:textId="77777777" w:rsidR="00275A9F" w:rsidRDefault="00034DBE">
      <w:pPr>
        <w:spacing w:line="600" w:lineRule="auto"/>
        <w:ind w:firstLine="720"/>
        <w:contextualSpacing/>
        <w:jc w:val="both"/>
        <w:rPr>
          <w:rFonts w:eastAsia="Times New Roman" w:cs="Times New Roman"/>
          <w:szCs w:val="24"/>
        </w:rPr>
      </w:pPr>
      <w:r w:rsidRPr="00363F54">
        <w:rPr>
          <w:rFonts w:eastAsia="Times New Roman" w:cs="Times New Roman"/>
          <w:szCs w:val="24"/>
        </w:rPr>
        <w:lastRenderedPageBreak/>
        <w:t>Τέλος, συμφωνώ ότι πρέπει να γίνεται μια ορθή και άμεση καταχώρηση των υπερωριών στο σύστημα «ΕΡΓΑΝΗ», ώστε να πιέζεται ο εργοδότης να δηλώνει όλες τις υπερωρίες των εργαζομένων. Είναι δεδομένο ότι ένας μεγάλος όγκος υπερωριών και υπερεργασίας δεν δηλώνεται από τις επιχειρήσεις κι αυτό συνεπάγεται μια σοβαρή εκμετάλλευση σε βάρος των εργαζομένων και φυσικά μεγάλες απώλειες στα έσοδα του κράτους.</w:t>
      </w:r>
    </w:p>
    <w:p w14:paraId="075279E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Επίσης ελπίζω να αποδώσει τα αναμενόμενα αποτελέσματα, το γεγονός ότι θα αποκλείονται από τους δημόσιους διαγωνισμούς οι επιχειρήσεις οι οποίες παραβιάζουν συστηματικά την εργασιακή νομοθεσία. Η νομιμότητα θα πρέπει επιτέλους να είναι αυτονόητη στη χώρα μας. Κάποιος που παραβιάζει την εργασιακή νομοθεσία, δεν θα πρέπει να έχει δικαίωμα να λαμβάνει μέρος σε δημόσιους διαγωνισμούς.</w:t>
      </w:r>
    </w:p>
    <w:p w14:paraId="075279E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θα ήθελα να κάνω μια ξεχωριστή αναφορά στις διατάξεις του νομοσχεδίου, που αφορούν τα άτομα με αναπηρία. Εδώ είμαι πάρα πολύ ευαισθητοποιημένη. Δεν αρκούν, δυστυχώς, μόνον οι εξαγγελίες και η νομοθέτηση για ισότιμη αντιμετώπισή τους. Θα πρέπει να δώσουμε ουσιαστική προτεραιότητα στο να φροντίζουμε τα άτομα με αναπηρία και να τους δίνουμε πρόσφορο έδαφος, για να έχουν ίδιες ευκαιρίες με τους άλλους πολίτες.</w:t>
      </w:r>
    </w:p>
    <w:p w14:paraId="075279E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Αυτό για να γίνει απαιτούνται χρόνια εκπαίδευσης του ελληνικού λαού, αλλαγή της παιδείας και, κυρίως, να φροντίσει το ίδιο το κράτος να αποδείξει έμπρακτα ότι αντιμετωπίζει με σοβαρότητα τα ΑΜΕΑ, κατ’ αρχάς με το να κάνει όλες τις δημόσιες υπηρεσίες προσβάσιμες στα άτομα με αναπηρία, κάτι που δυστυχώς αυτή τη στιγμή αποτελεί όνειρο θερινής νυκτός. Τα άτομα με αναπηρία δεν έχουν πρόσβαση στις δημόσιες υπηρεσίες.</w:t>
      </w:r>
    </w:p>
    <w:p w14:paraId="075279E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νομοσχέδιο υπάρχουν και αρκετά προβληματικά σημεία. Είναι πολλοστή φορά που οι συνταξιούχοι βλέπουν τις συντάξεις τους να υφίστανται νέες περικοπές. Μάλιστα υπάρχει αύξηση εισφορών από το 4% στο 4,5% για τους συνταξιούχους, που βλέπουν τα χρήματά τους να λιγοστεύουν. Μάλιστα υπάρχει και η μείωση της προσωπικής διαφοράς.</w:t>
      </w:r>
    </w:p>
    <w:p w14:paraId="075279E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Τώρα θέλω να αναφερθώ στο εξής: το ασφαλιστικό σύστημα καταρρέει για δύο λόγους. Ο πρώτος λόγος είναι ότι έχουμε έναν γερασμένο πληθυσμό. Είμαστε ο γηραιότερος πληθυσμός, μετά την Ιταλία, στην Ευρώπη. Δεύτερον, είναι και το ότι οι περισσότερες επιχειρήσεις βυθίζονται μέσα στα ασφαλιστικά τους χρέη.</w:t>
      </w:r>
    </w:p>
    <w:p w14:paraId="075279F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Μάλιστα θέλω να σας καταθέσω την με αριθμό 7252 ερώτηση που είχα καταθέσει στις 25 Ιουλίου του 2016 στον Υπουργό κ. Κατρούγκαλο -θα ήθελα να σας τη διαβάσω κιόλας- όπου ο Εμπορικός Σύλλογος Νίκαιας, κυρία Υπουργέ, ζητούσε να «παγώσουν» οι παλαιές εισφορές και να αρχίσουν οι καινούργιες. Μέχρι σήμερα μετά από έναν χρόνο αυτή η ερώτησή μου είναι ακόμη αναπάντητη.</w:t>
      </w:r>
    </w:p>
    <w:p w14:paraId="075279F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την καταθέτω και πάλι μήπως και απαντηθεί.</w:t>
      </w:r>
    </w:p>
    <w:p w14:paraId="075279F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Θεοδώρα Μεγαλοοικονόμου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075279F3"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Αυτά είναι τα ουσιαστικά που πρέπει να μας απασχολούν. Τώρα όλα τα άλλα τα βλέπω σαν λουλουδάκια. Ίσως ο κύριος Υπουργός να θέλει να πει κάτι στην Έκθεση. Ελπίζω αυτά που θα πει, να τα εγκρίνουν οι δανειστές μας και να μη μας τα λέτε μόνο για να τα έχει να τα πει ο Πρωθυπουργός </w:t>
      </w:r>
      <w:r>
        <w:rPr>
          <w:rFonts w:eastAsia="Times New Roman"/>
          <w:szCs w:val="24"/>
        </w:rPr>
        <w:lastRenderedPageBreak/>
        <w:t>στην Έκθεση ως κάτι ωραιοποιημένο. Τουλάχιστον αυτά που θα πει, να δώσουν και κάτι ουσιαστικό και να μπορέσουν να βοηθήσουν τον κόσμο που υποφέρει.</w:t>
      </w:r>
    </w:p>
    <w:p w14:paraId="075279F4" w14:textId="77777777" w:rsidR="00275A9F" w:rsidRDefault="00034DBE">
      <w:pPr>
        <w:spacing w:line="600" w:lineRule="auto"/>
        <w:ind w:firstLine="720"/>
        <w:contextualSpacing/>
        <w:jc w:val="both"/>
        <w:rPr>
          <w:rFonts w:eastAsia="Times New Roman"/>
          <w:szCs w:val="24"/>
        </w:rPr>
      </w:pPr>
      <w:r>
        <w:rPr>
          <w:rFonts w:eastAsia="Times New Roman"/>
          <w:szCs w:val="24"/>
        </w:rPr>
        <w:t>Σας ευχαριστώ.</w:t>
      </w:r>
    </w:p>
    <w:p w14:paraId="075279F5"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και εμείς την κυρία Μεγαλοοικονόμου.</w:t>
      </w:r>
    </w:p>
    <w:p w14:paraId="075279F6" w14:textId="77777777" w:rsidR="00275A9F" w:rsidRDefault="00034DBE">
      <w:pPr>
        <w:spacing w:line="600" w:lineRule="auto"/>
        <w:ind w:firstLine="720"/>
        <w:contextualSpacing/>
        <w:jc w:val="both"/>
        <w:rPr>
          <w:rFonts w:eastAsia="Times New Roman"/>
          <w:szCs w:val="24"/>
        </w:rPr>
      </w:pPr>
      <w:r>
        <w:rPr>
          <w:rFonts w:eastAsia="Times New Roman"/>
          <w:szCs w:val="24"/>
        </w:rPr>
        <w:t>Κύριε Καλαφάτη, έχετε τον λόγο για επτά λεπτά. Θα παρακαλούσα, βέβαια, να τηρήσουμε τους χρόνους για να καταφέρουμε να φύγουμε στις 12 το βράδυ.</w:t>
      </w:r>
    </w:p>
    <w:p w14:paraId="075279F7"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ΣΤΑΥΡΟΣ ΚΑΛΑΦΑΤΗΣ: </w:t>
      </w:r>
      <w:r>
        <w:rPr>
          <w:rFonts w:eastAsia="Times New Roman"/>
          <w:szCs w:val="24"/>
        </w:rPr>
        <w:t>Ευχαριστώ, κύριε Πρόεδρε.</w:t>
      </w:r>
    </w:p>
    <w:p w14:paraId="075279F8" w14:textId="77777777" w:rsidR="00275A9F" w:rsidRDefault="00034DBE">
      <w:pPr>
        <w:spacing w:line="600" w:lineRule="auto"/>
        <w:ind w:firstLine="720"/>
        <w:contextualSpacing/>
        <w:jc w:val="both"/>
        <w:rPr>
          <w:rFonts w:eastAsia="Times New Roman"/>
          <w:szCs w:val="24"/>
        </w:rPr>
      </w:pPr>
      <w:r>
        <w:rPr>
          <w:rFonts w:eastAsia="Times New Roman"/>
          <w:szCs w:val="24"/>
        </w:rPr>
        <w:t>Κυρίες και κύριοι συνάδελφοι, οι προτεινόμενες ασφαλιστικές διατάξεις του σχεδίου νόμου που καταθέτει το Υπουργείο Εργασίας και συζητούμε σήμερα, συνιστούν άλλη μια απέλπιδα προσπάθεια της Κυβέρνησης σε μια μακρά σειρά -δεκαέξι νομοσχέδια- παρόμοιων ανώφελων παρεμβάσεων, να περισώσει ό,τι μπορεί να σωθεί από την κατάρρευση του ασφαλιστικού μορφώματος - εκτρώματος Κατρούγκαλου, προτού καν συμπληρωθεί ένας χρόνος από την στιγμή που τέθηκε σε ισχύ, ασφαλιστικό νόμο που η Κυβέρνηση ούτε λίγο ούτε πολύ διατυμπάνιζε πως όχι μόνο θα καταστήσει λειτουργικό και βιώσιμο το ασφαλιστικό σύστημα αλλά θα εμφυσούσε μια νέα ζωογόνα πνοή στο κοινωνικό συμβόλαιο αλληλεγγύης και αρωγής μεταξύ των γενεών.</w:t>
      </w:r>
    </w:p>
    <w:p w14:paraId="075279F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Όντως η Κυβέρνηση κατέστησε αλληλέγγυες τις γενεές. Η γενιά των 360 ευρώ κατώτατου μισθού στέκεται ισάξια και ισότιμα πλάι στην απόμαχη γενιά των 185 ευρώ σύνταξης! Τις εξισώνει αμφότερες προς τα κάτω σε επίπεδο φτωχοποίησης, εξαθλίωσης και απόγνωσης. Στερεί το αναφαίρετο δικαίωμα της νέας γενιάς, που θέλει να εργαστεί, να ελπίζει πως μπορεί να δημιουργήσει όπως οι </w:t>
      </w:r>
      <w:r>
        <w:rPr>
          <w:rFonts w:eastAsia="Times New Roman"/>
          <w:szCs w:val="24"/>
        </w:rPr>
        <w:lastRenderedPageBreak/>
        <w:t xml:space="preserve">γονείς της και οι παππούδες της και της γενιάς που αποχωρεί από τον στίβο της εργασίας, το απαράγραπτο δικαίωμα να απολαύσει τους καρπούς των μόχθων και των θυσιών της. </w:t>
      </w:r>
    </w:p>
    <w:p w14:paraId="075279FA" w14:textId="77777777" w:rsidR="00275A9F" w:rsidRDefault="00034DBE">
      <w:pPr>
        <w:spacing w:line="600" w:lineRule="auto"/>
        <w:ind w:firstLine="720"/>
        <w:contextualSpacing/>
        <w:jc w:val="both"/>
        <w:rPr>
          <w:rFonts w:eastAsia="Times New Roman"/>
          <w:szCs w:val="24"/>
        </w:rPr>
      </w:pPr>
      <w:r>
        <w:rPr>
          <w:rFonts w:eastAsia="Times New Roman"/>
          <w:szCs w:val="24"/>
        </w:rPr>
        <w:t>Με 185 ευρώ σύνταξη ποια προστασία παρέχεται, αλήθεια, από την Κυβέρνηση κατά τον χρόνο επέλευσης των ασφαλιστικών κινδύνων, του γήρατος, των ασθενειών, του θανάτου, που αναλαμβάνει κανονικά να αντιμετωπίσει ένα σοβαρό ασφαλιστικό σύστημα για τους πολίτες; Απολύτως καμμία.</w:t>
      </w:r>
    </w:p>
    <w:p w14:paraId="075279FB" w14:textId="77777777" w:rsidR="00275A9F" w:rsidRDefault="00034DBE">
      <w:pPr>
        <w:spacing w:line="600" w:lineRule="auto"/>
        <w:ind w:firstLine="720"/>
        <w:contextualSpacing/>
        <w:jc w:val="both"/>
        <w:rPr>
          <w:rFonts w:eastAsia="Times New Roman"/>
          <w:szCs w:val="24"/>
        </w:rPr>
      </w:pPr>
      <w:r>
        <w:rPr>
          <w:rFonts w:eastAsia="Times New Roman"/>
          <w:szCs w:val="24"/>
        </w:rPr>
        <w:t>Με 185 ευρώ σύνταξη ποια κοινωνική αδικία άραγε είναι αυτή, που η Κυβέρνηση μπορεί να προσποιηθεί πως διορθώνει και αποκαθιστά με αίσθημα τάχα δικαιοσύνης; Αναμφίβολα καμμία. Αντιθέτως τις επιτείνει το ασφαλιστικό σύστημα εμπνεύσεως Κατρούγκαλου και οι απεγνωσμένες απόπειρες να το αναμορφώσουν, αυτές που ακολούθησαν, σαν αυτή που προτείνετε και σήμερα, αποτελούν κορυφαία ομολογία αποτυχίας, επιβεβαίωση του τραγικού αδιεξόδου στο οποίο έχετε φέρει τα πράγματα αλλά και αποκάλυψη του πανικού που σας διακατέχει. Ενώ ήδη οι επιπτώσεις του νόμου Κατρούγκαλου είναι ολέθριες, στην προσπάθεια να ξεπεράσετε τον κακό σας εαυτό, εμφανίζετε με τις νέες ρυθμίσεις τον χειρότερο και τα βάσανα των συνταξιούχων επί ημερών σας δεν έχουν τελειωμό, αφού το πλήθος των ληξιπρόθεσμων εκκρεμών κύριων συντάξεων ξεπερνά τις εκατόν τριάντα εννέα χιλιάδες, που αγγίζουν το 1,4 δισεκατομμύριο ευρώ, γεγονός που επιβεβαιώνει και η Κομισιόν, το πλήθος των ληξιπρόθεσμων εκκρεμών επικουρικών συντάξεων ξεπερνά τις εκατόν είκοσι επτά χιλιάδες με οφειλές κοντά στα 650 εκατομμύρια ευρώ, το πλήθος των ληξιπρόθεσμων εφάπαξ του ΕΤΕΑΠ ξεπερνά τις εξήντα τρεις χιλιάδες, με οφειλές που υπερβαίνουν τα 900 εκατομμύρια ευρώ.</w:t>
      </w:r>
    </w:p>
    <w:p w14:paraId="075279FC"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περίπου τριακόσιες χιλιάδες δικαιούχοι σύνταξης είναι στην ουρά της αναμονής, με τις αντίστοιχες οφειλές να αγγίζουν τα 3 δισεκατομμύρια ευρώ. Τριακόσιες χιλιάδες </w:t>
      </w:r>
      <w:r>
        <w:rPr>
          <w:rFonts w:eastAsia="Times New Roman"/>
          <w:szCs w:val="24"/>
        </w:rPr>
        <w:lastRenderedPageBreak/>
        <w:t xml:space="preserve">συμπολίτες μας, απόμαχοι περιμένουν, θυσιάζοντας ακόμα και την αξιοπρέπειά τους, σαν να ζητάνε ελεημοσύνη, τις συντάξεις τους. </w:t>
      </w:r>
    </w:p>
    <w:p w14:paraId="075279FD" w14:textId="77777777" w:rsidR="00275A9F" w:rsidRDefault="00034DBE">
      <w:pPr>
        <w:spacing w:line="600" w:lineRule="auto"/>
        <w:ind w:firstLine="720"/>
        <w:contextualSpacing/>
        <w:jc w:val="both"/>
        <w:rPr>
          <w:rFonts w:eastAsia="Times New Roman"/>
          <w:szCs w:val="24"/>
        </w:rPr>
      </w:pPr>
      <w:r>
        <w:rPr>
          <w:rFonts w:eastAsia="Times New Roman"/>
          <w:szCs w:val="24"/>
        </w:rPr>
        <w:t>Περίπου διακόσιες είκοσι χιλιάδες ασφαλισμένοι, όσοι δηλαδή αιτούνται συνταξιοδότηση από τον Μάιο του 2016 που θα αποχωρήσουν έως το 2019, θα υποστούν περικοπές μέχρι 30%. Τέλος, όσοι συνταξιούχοι έχουν να λάβουν την κύρια σύνταξή τους κατά την 1-1-2019, θα δουν τις κύριες συντάξεις να μη λαμβάνουν κατά το έτος αυτό καμμία ονομαστική αύξηση με βάση τον ρυθμό ανάπτυξης και τον πληθωρισμό των προηγουμένων ετών και μια σειρά άλλων δεινών επιφυλάσσει η πολιτική της Κυβέρνησης ΣΥΡΙΖΑ - ΑΝΕΛ.</w:t>
      </w:r>
    </w:p>
    <w:p w14:paraId="075279FE" w14:textId="77777777" w:rsidR="00275A9F" w:rsidRDefault="00034DBE">
      <w:pPr>
        <w:spacing w:line="600" w:lineRule="auto"/>
        <w:ind w:firstLine="720"/>
        <w:contextualSpacing/>
        <w:jc w:val="both"/>
        <w:rPr>
          <w:rFonts w:eastAsia="Times New Roman"/>
          <w:szCs w:val="24"/>
        </w:rPr>
      </w:pPr>
      <w:r>
        <w:rPr>
          <w:rFonts w:eastAsia="Times New Roman"/>
          <w:szCs w:val="24"/>
        </w:rPr>
        <w:t>Ακόμα να θυμίσω σχετικά με το ΕΚΑΣ ότι οι μειώσεις από 1-1-2016, ανήλθαν σε 165 εκατομμύρια ευρώ για εκατόν είκοσι χιλιάδες χαμηλοσυνταξιούχους και το 2017 σε 587 εκατομμύρια ευρώ για διακόσιες εβδομήντα χιλιάδες συνταξιούχους. Η πλήρης κατάργηση του συνολικού ποσού των 900 εκατομμυρίων για το ΕΚΑΣ θα πραγματοποιηθεί μέχρι τις 31-12-2019.</w:t>
      </w:r>
    </w:p>
    <w:p w14:paraId="075279F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τις μεγάλες απώλειες από την περικοπή της προσωπικής διαφοράς στις καταβαλλόμενες συντάξεις από το 2019, με ορατό τον κίνδυνο να υπάρξει πλήρης περικοπή της διαφοράς. Αν συνυπολογιστεί το 18% της μείωσης λόγω της ευθυγράμμισης νέων και παλαιών συνταξιούχων, η απώλεια επιδομάτων συζύγου, τέκνων κ.λπ., τότε η μείωση αγγίζει το 25%. </w:t>
      </w:r>
    </w:p>
    <w:p w14:paraId="07527A0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να θυμίσω την αύξηση των εισφορών υπέρ υγείας από 4% σε 6% στο σύνολο των κύριων συντάξεων, 6% στις επικουρικές και 6% στις διπλές συντάξεις. </w:t>
      </w:r>
    </w:p>
    <w:p w14:paraId="07527A0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θυμίσω ότι καταργήθηκαν οι συντάξεις χηρείας για επιζώντες συζύγους κάτω των πενήντα δύο ετών και περικόπηκε η καταβαλλόμενη σύνταξη του επιζώντος στο 50% της σύνταξης λόγω θανάτου ή στο 25% αν ο επιζών εργάζεται ή αυτοαπασχολείται ή λαμβάνει σύνταξη από οποιαδήποτε πηγή. Περίπου δεκαπέντε χιλιάδες δικαιούχοι των νέων ψαλιδισμένων συντάξεων χηρείας περιμένουν στην ουρά εδώ και ενάμιση χρόνο. </w:t>
      </w:r>
    </w:p>
    <w:p w14:paraId="07527A0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Να θυμίσω ότι εκκρεμούν περίπου εξήντα πέντε χιλιάδες εφάπαξ του δημοσίου και ιδιωτικού τομέα, αίτησης συνταξιοδότησης από 1</w:t>
      </w:r>
      <w:r>
        <w:rPr>
          <w:rFonts w:eastAsia="Times New Roman" w:cs="Times New Roman"/>
          <w:szCs w:val="24"/>
          <w:vertAlign w:val="superscript"/>
        </w:rPr>
        <w:t>η</w:t>
      </w:r>
      <w:r>
        <w:rPr>
          <w:rFonts w:eastAsia="Times New Roman" w:cs="Times New Roman"/>
          <w:szCs w:val="24"/>
        </w:rPr>
        <w:t xml:space="preserve"> Σεπτεμβρίου του 2013 και θα μειωθούν έως και 20% με πολύμηνη αναμονή έως τον Αύγουστο του 2018. </w:t>
      </w:r>
    </w:p>
    <w:p w14:paraId="07527A0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Βέβαια αν είναι να μιλήσουμε για εισφορές, θα ήθελα να υπογραμμίσω ότι από 1</w:t>
      </w:r>
      <w:r>
        <w:rPr>
          <w:rFonts w:eastAsia="Times New Roman" w:cs="Times New Roman"/>
          <w:szCs w:val="24"/>
          <w:vertAlign w:val="superscript"/>
        </w:rPr>
        <w:t>η</w:t>
      </w:r>
      <w:r>
        <w:rPr>
          <w:rFonts w:eastAsia="Times New Roman" w:cs="Times New Roman"/>
          <w:szCs w:val="24"/>
        </w:rPr>
        <w:t xml:space="preserve"> Ιανουαρίου του 2019, επιβάλλονται νέες εξοντωτικές εισφορές σε ελεύθερους επαγγελματίες, γιατρούς, μηχανικούς και δικηγόρους με ποσοστιαία αύξηση σε κάποιες περιπτώσεις έως και 61%. Να θυμίσω ότι οι εισφορές των ελεύθερων επαγγελματιών, γιατρών, μηχανικών, δικηγόρων και αγροτών έχουν υπολογιστεί στο εισόδημα του έτους 2015 και δεν έχει γίνει ακόμα συμψηφισμός με το εισόδημα του προηγούμενου έτους. </w:t>
      </w:r>
    </w:p>
    <w:p w14:paraId="07527A0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βεβαίως, και το χαράτσι ύψους 11% για εισφορές επικουρικής σύνταξης και εφάπαξ αναδρομικά, που απειλεί εκατοντάδες χιλιάδες ελεύθερους επαγγελματίες και αυτοαπασχολούμενους, σαν να μην έχουν ήδη υπέρμετρα επιβαρυνθεί. </w:t>
      </w:r>
    </w:p>
    <w:p w14:paraId="07527A0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Κλείνω, κυρίες και κύριοι συνάδελφοι, με τέσσερις άλλες μεγάλες αλήθειες που δείχνουν τη μαύρη εικόνα του ασφαλιστικού και εργασιακού χώρου, έτσι όπως τον διαμόρφωσαν οι πολιτικές της Κυβέρνησης ΣΥΡΙΖΑ - ΑΝΕΛ.</w:t>
      </w:r>
    </w:p>
    <w:p w14:paraId="07527A0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η συνολική δημοσιονομική προσαρμογή του ΣΥΡΙΖΑ για την περιώνυμη ασφαλιστική του μεταρρύθμιση και τους συνεχείς πειραματισμούς του φθάνει τα 10 δισεκατομμύρια ευρώ.</w:t>
      </w:r>
    </w:p>
    <w:p w14:paraId="07527A0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οι ληξιπρόθεσμες οφειλές στα ασφαλιστικά ταμεία διπλασιάστηκαν. Μέσα σε δυόμισι χρόνια αυξήθηκαν κατά 113% φτάνοντας τα 23,3 δισεκατομμύρια ευρώ από 10,9 που ήταν το 2014. </w:t>
      </w:r>
    </w:p>
    <w:p w14:paraId="07527A0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οι ευέλικτες μορφές απασχόλησης, μερική απασχόληση και εκ περιτροπής απασχόληση έχουν ξεπεράσει την πλήρη απασχόληση. </w:t>
      </w:r>
    </w:p>
    <w:p w14:paraId="07527A0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η εμφανιζόμενη ισχνή αποκλιμάκωση της ανεργίας, συνοδεύεται από νέες θέσεις μερικής απασχόλησης που υποκαθιστούν θέσεις πλήρους απασχόλησης και χαρακτηρίζονται από χαμηλότερους μισθούς, δημιουργώντας τη νέα γενιά φτωχών εργαζομένων. </w:t>
      </w:r>
    </w:p>
    <w:p w14:paraId="07527A0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Έχετε φέρει, κυρίες και κύριοι της Κυβέρνησης, κατακλυσμό στον εργασιακό και ασφαλιστικό χώρο και, βεβαίως, αυτό το νομοσχέδιο δεν μπορεί να λειτουργεί, παρά μονάχα ως μια πομφόλυγα στη συνολική ασφαλιστική και εργασιακή σας πολιτική. </w:t>
      </w:r>
    </w:p>
    <w:p w14:paraId="07527A0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527A0C"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A0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Καλαφάτη. </w:t>
      </w:r>
    </w:p>
    <w:p w14:paraId="07527A0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Μάριος Κάτσης για επτά λεπτά. </w:t>
      </w:r>
    </w:p>
    <w:p w14:paraId="07527A0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w:t>
      </w:r>
    </w:p>
    <w:p w14:paraId="07527A1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δυστυχώς, τα χρόνια της κρίσης έχουμε συνηθίσει να έρχονται σε αυτή εδώ την Αίθουσα νομοσχέδια γραμμένα από τα πιο νοσηρά νεοφιλελεύθερα μυαλά, τα οποία </w:t>
      </w:r>
      <w:r>
        <w:rPr>
          <w:rFonts w:eastAsia="Times New Roman" w:cs="Times New Roman"/>
          <w:szCs w:val="24"/>
        </w:rPr>
        <w:lastRenderedPageBreak/>
        <w:t xml:space="preserve">πετσόκοβαν τα εργασιακά δικαιώματα και εξαθλίωναν εκατομμύρια εργαζόμενους. Θεωρώ ότι το παρόν σχέδιο νόμου, όμως, σε αντίθεση με αυτά τα νομοσχέδια, έρχεται να προστατεύσει και να ενισχύσει το εργασιακό περιβάλλον, σε μια στιγμή που η ελληνική οικονομία έχει αρχίσει να βρίσκει τον βηματισμό της. </w:t>
      </w:r>
    </w:p>
    <w:p w14:paraId="07527A1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λύνει όλα τα προβλήματα αλλά κάνει σημαντικές παρεμβάσεις που αφορούν μεγάλες κοινωνικές ομάδες και αυτό είναι ένα δείγμα της δίκαιης ανάπτυξης για την οποία μιλάει η Κυβέρνησή μας και ο Πρωθυπουργός. </w:t>
      </w:r>
    </w:p>
    <w:p w14:paraId="07527A1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Γιατί για να πιάσει τόπο η ανάκαμψη των οικονομικών δεικτών, η οποία είναι ορατή και μας δίνει αισιοδοξία, χρειάζεται ένα πλαίσιο, το οποίο θα διοχετεύει δίκαια της ωφέλειες οι οποίες προκύπτουν από την επιστροφή της χώρας στην κανονικότητα. Σε αυτό το σημείο θέλω να τονίσω ότι δεν θριαμβολογούμε για τα θετικά αποτελέσματα των οικονομικών δεικτών, αλλά είμαστε αισιόδοξοι, γιατί βλέπουμε μπροστά μας μια θετική προοπτική για την κοινωνία.</w:t>
      </w:r>
    </w:p>
    <w:p w14:paraId="07527A1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Ποια κατάσταση αφήσατε όμως; Αφήσατε τη χώρα με καταγεγραμμένη ανεργία 27%, πλήρη αποδιάρθρωση της αγοράς εργασίας προς όφελος των μεγάλων εργοδοτών. </w:t>
      </w:r>
    </w:p>
    <w:p w14:paraId="07527A14"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Απαξιώσατε ουσιαστικότατα το Σώμα Επιθεώρησης Εργασίας με τα αναθεωρημένα οργανογράμματα του προεδρικού διατάγματος του 2014 και στη Θεσπρωτία -στη δική μου περιοχή- το κατήργησαν εκεί πέρα το παράρτημα, προκειμένου να μην υπάρχει έλεγχος των παραβάσεων, στη λογική του μικρού και ευέλικτου κράτους, ώστε να ξεσαλώνει η εργοδοτική αυθαιρεσία. Αυτή είναι η λογική σας. </w:t>
      </w:r>
    </w:p>
    <w:p w14:paraId="07527A15"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40% -και δεν ντρέπεστε που έρχεστε εδώ και μας εγκαλείτε- μειώσατε σε ένα βράδυ το 2012 τους μισθούς στον δημόσιο τομέα, καθορίσατε με πράξη Υπουργικού Συμβουλίου τον κατώτατο μισθό από τα 751 στα 586 και καταργήσατε και τις συλλογικές διαπραγματεύσεις και τη μετενέργεια και έρχεστε εδώ πέρα και «κουνάτε το δάχτυλο» στη σημερινή Κυβέρνηση! </w:t>
      </w:r>
    </w:p>
    <w:p w14:paraId="07527A16"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Χιλιάδες νέοι έφυγαν στο εξωτερικό, εξαιτίας των πολιτικών που ασκήσατε, ενώ μια μεγάλη μάζα νέων επιστημόνων τέθηκε στο περιθώριο, μη μπορώντας καν να βγάλει άδεια ασκήσεως επαγγέλματος για να διεκδικήσει μια θέση, καθώς έπρεπε κάποιος ως άνεργος με μηδενικό εισόδημα -άκουσον, άκουσον!- να πληρώνει εισφορές. </w:t>
      </w:r>
    </w:p>
    <w:p w14:paraId="07527A17"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καλό θα ήταν, κυρίες και κύριοι της Αξιωματικής Αντιπολίτευσης, αλλά και κύριοι από την Ελάσσονα Αντιπολίτευση, που βρίσκεστε στην ίδια γραμμή, στη γραμμή ΔΝΤ, αν όχι να ζητήσετε μια συγγνώμη από τον ελληνικό λαό, πράγμα που ποτέ δεν κάνατε, να είστε τουλάχιστον πιο μαζεμένοι στις τοποθετήσεις σας. </w:t>
      </w:r>
    </w:p>
    <w:p w14:paraId="07527A18"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να κάνω κι ένα μικρό πολιτικό σχόλιο. Ακούω τους συναδέλφους της αυτοαποκαλούμενης κεντροαριστεράς, να κάνουν ακραία νεοφιλελεύθερες τοποθετήσεις, όπως ότι η καταβολή των εισφορών ανάλογα με το εισόδημα δεν συνιστά κοινωνική δικαιοσύνη αλλά επιβράβευση της ήσσονος προσπάθειας, ότι το 27% ανεργία του Σαμαρά ήταν λιγότερο από το 21,5% το σημερινό. Μάλλον είναι στατιστική τύπου «ΣΚΑΪ»!</w:t>
      </w:r>
    </w:p>
    <w:p w14:paraId="07527A19"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Αναρωτιέμαι. Ο λόγος που μερικοί από εσάς δεν είστε στη Νέα Δημοκρατία, είναι ότι ο κ. Μητσοτάκης δεν έχει χώρο στα ψηφοδέλτιά του ή ότι δεν σας αρέσουν οι στιλιστικές του επιλογές; Γιατί, πραγματικά, άλλη διαφορά δεν μπορώ να διακρίνω. </w:t>
      </w:r>
    </w:p>
    <w:p w14:paraId="07527A1A"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τα «σκαλιά» που κατέβηκε η ελληνική οικονομία μέχρι το 2015 είναι πολλά και για να επιστρέψουμε θέλει δουλειά. Αυτές οι πληγές, δυστυχώς, δεν κλείνουν εύκολα. </w:t>
      </w:r>
    </w:p>
    <w:p w14:paraId="07527A1B"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παρόν σχέδιο νόμου έχουμε ένα πλέγμα διατάξεων, το οποίο αφορά την αδήλωτη, την υποδηλωμένη και την απλήρωτη εργασία και επιμέρους διατάξεις για την επέκταση εργασιακών δικαιωμάτων σε ομάδες οι οποίες δεν τα απολάμβαναν όπως θα έπρεπε. </w:t>
      </w:r>
    </w:p>
    <w:p w14:paraId="07527A1C"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Μπορεί σε κάποια σημεία να έχει έναν τιμωρητικό - κατασταλτικό χαρακτήρα, αλλά εν τέλει είναι δίκαιο για τον υγιή εργοδότη που σέβεται την εργατική νομοθεσία, ο οποίος μέχρι σήμερα πιάνεται κορόιδο από τους ανταγωνιστές του που παρανομούν, αποκτώντας ανταγωνιστικό πλεονέκτημα όταν φερ’ ειπείν δεν πληρώνουν υπερωρίες, ένσημα ή εισφορές. </w:t>
      </w:r>
    </w:p>
    <w:p w14:paraId="07527A1D"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Πίσω από αυτές τις διατάξεις που φέρνει το νομοσχέδιο, δεν κρύβονται ιδεοληψίες μια αριστερής διακυβέρνησης, που θέτουν σε κίνδυνο το πρόγραμμα ούτε ένας αριστερός «φερετζές» όπως συνήθως ακούγεται από τους κύκλους σας. Πίσω από το νομοσχέδιο κρύβεται η δύσκολη καθημερινότητα χιλιάδων νέων ανθρώπων και εργαζομένων. Δουλεύει πολύ αυτή η νεολαία. Πληρώνεται λίγο και μιλά καθόλου. Κρύβεται η καθημερινή αγωνία ανθρώπων, που δίνουν καθημερινά αγώνα να τα βγάλουν πέρα και πρέπει πλέον να πάψουν να νιώθουν απροστάτευτοι απέναντι στον κάθε εργοδότη που εκμεταλλεύεται την εργασία τους. </w:t>
      </w:r>
    </w:p>
    <w:p w14:paraId="07527A1E"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έχετε απαντήσεις στα παρακάτω ερωτήματα; Πόσο κοστίζουν για εσάς μερικές παραπάνω απλήρωτες ώρες; Τι αξία έχει να γυρίζεις στο σπίτι σου και στην οικογένειά σου, στη σχέση σου, στη γυναίκα σου, τρεις ώρες αργότερα; Τι αξία έχει για εσάς; </w:t>
      </w:r>
    </w:p>
    <w:p w14:paraId="07527A1F"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ξέρετε κάτι εξαιρετικά σοβαρό. Δεν δουλεύουμε για χόμπι. Δεν θέλουμε να χαρίζουμε όχι μία ώρα αλλά ούτε πέντε λεπτά. Ούτε πέντε λεπτά! Με την ψήφιση αυτού του νομοσχεδίου βάζουμε ένα λιθαράκι, ώστε να επαναφέρουμε την αξιοπρέπεια στην εργασία. </w:t>
      </w:r>
    </w:p>
    <w:p w14:paraId="07527A20"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Κάποια σημαντικά σημεία του νομοσχεδίου είναι τα εξής. Πρώτον, στον εργοδότη ο οποίος παραβαίνει τις διατάξεις της εργατικής νομοθεσίας, θα επιβάλλεται με αυτοματοποιημένο τρόπο ένα </w:t>
      </w:r>
      <w:r>
        <w:rPr>
          <w:rFonts w:eastAsia="Times New Roman" w:cs="Times New Roman"/>
          <w:szCs w:val="24"/>
          <w:lang w:val="en-US"/>
        </w:rPr>
        <w:t>point</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δηλαδή, προσωρινή ή και οριστική διακοπή της λειτουργίας της επιχείρησης. Πλέον τέρμα στις παρεμβάσεις του κομματικού κράτους που φτιάξατε, ώστε να τιμωρείτε αντιπάλους και να απαλλάσσετε φίλους! </w:t>
      </w:r>
    </w:p>
    <w:p w14:paraId="07527A21"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ο εργοδότης υποχρεώνεται πλέον να καταχωρεί ηλεκτρονικά στο σύστημα «ΕΡΓΑΝΗ» τη νόμιμη υπερωριακή απασχόληση πριν την έναρξή της. Δεν μπορεί συνεχώς ο εργαζόμενος να υπακούει στο «κάθισε δύο ωρίτσες παραπάνω» και, μάλιστα, απλήρωτες και να γίνεται «λάστιχο». </w:t>
      </w:r>
    </w:p>
    <w:p w14:paraId="07527A22"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γίνεται υποχρεωτική η ηλεκτρονική αναγγελία της οικειοθελούς αποχώρησης εργαζομένου, πιστοποιώντας ότι ο εργαζόμενος έχει συμφωνήσει. Προστατεύονται έτσι οι εργαζόμενοι από την ψευδή αναγγελία εκ μέρους του εργοδότη οικειοθελούς αποχώρησης, να τους απολύουν, δηλαδή, τη νύχτα χωρίς να δίνουν αποζημίωση. </w:t>
      </w:r>
    </w:p>
    <w:p w14:paraId="07527A23" w14:textId="77777777" w:rsidR="00275A9F" w:rsidRDefault="00034DBE">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αποκλείονται από την πρόσβαση στο δημόσιο χρήμα και τις δημόσιες συμβάσεις, επιχειρήσεις οι οποίες παραβαίνουν συστηματικά την εργατική νομοθεσία. </w:t>
      </w:r>
    </w:p>
    <w:p w14:paraId="07527A24"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Τέρμα στους παρασιτικούς επιχειρηματίες με εγγυημένα κέρδη από το κράτος και εργαζόμενους σκλάβους. Τέτοια φαινόμενα τα γνωρίζουμε όλοι στις περιφέρειές μας και σε όλη τη χώρα και αφορούν </w:t>
      </w:r>
      <w:r>
        <w:rPr>
          <w:rFonts w:eastAsia="Times New Roman"/>
          <w:szCs w:val="24"/>
        </w:rPr>
        <w:lastRenderedPageBreak/>
        <w:t>χιλιάδες εργαζόμενους σε εργολαβικές εταιρείες καθαρισμού, σεκιούριτι και ό,τι άλλο μπορεί να φανταστεί κανείς.</w:t>
      </w:r>
    </w:p>
    <w:p w14:paraId="07527A25"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Πέμπτον, υποχρεώνεται ο εργοδότης που εκτελεί οικοδομική εργασία ή τεχνικό έργο, να αναγγέλλει ηλεκτρονικά το απασχολούμενο προσωπικό πριν από την έναρξη κάθε ημερήσιας απασχόλησης, καθώς στον κλάδο της οικοδομής έχουμε μεγάλη παραβατικότητα. </w:t>
      </w:r>
    </w:p>
    <w:p w14:paraId="07527A26"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Υπάρχει κάτι πολύ σημαντικό στο οποίο θα ήθελα να σταθώ ως πάγιο αίτημα των ανθρώπων της νέας γενιάς, της γενιάς μου. Αποσυνδέεται επιτέλους η επαγγελματική ιδιότητα από την ασφάλιση. Ένας νέος επιστήμονας που μόλις πήρε πτυχίο, ένας μηχανικός, ένας δικηγόρος, δεν γραφόταν στο ΤΕΕ ή στον δικηγορικό σύλλογο, γιατί αυτόματα έπρεπε να γραφτεί και στο ταμείο, πληρώνοντας εισφορές από το μηδενικό του εισόδημα ή από αυτό των γονιών του. Επίσης δεν μπορούσε να ξεκινήσει να εργάζεται στον κλάδο του, γιατί δεν είχε άδεια ασκήσεως επαγγέλματος. Πλέον θα μπορεί να παίρνει άδεια ασκήσεως επαγγέλματος και όταν βρει δουλειά, θα υποχρεούται να πληρώνει εισφορές. </w:t>
      </w:r>
    </w:p>
    <w:p w14:paraId="07527A27" w14:textId="77777777" w:rsidR="00275A9F" w:rsidRDefault="00034DBE">
      <w:pPr>
        <w:spacing w:line="600" w:lineRule="auto"/>
        <w:ind w:firstLine="720"/>
        <w:contextualSpacing/>
        <w:jc w:val="both"/>
        <w:rPr>
          <w:rFonts w:eastAsia="Times New Roman"/>
          <w:szCs w:val="24"/>
        </w:rPr>
      </w:pPr>
      <w:r>
        <w:rPr>
          <w:rFonts w:eastAsia="Times New Roman"/>
          <w:szCs w:val="24"/>
        </w:rPr>
        <w:t>Υπάρχουν, τέλος, κρίσιμες παρεμβάσεις για την προστασία της μητρότητας και των ευάλωτων εργαζομένων, ενώ παράλληλά θεσπίζονται θετικές ρυθμίσεις για τα άτομα με αναπηρία και την ισότιμη ένταξή τους στην κοινωνία.</w:t>
      </w:r>
    </w:p>
    <w:p w14:paraId="07527A28"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Κλείνοντας, θα πω ότι έχουμε επίγνωση για το πού βρισκόμαστε. Εργαζόμαστε για την απαλλαγή από τη στενή επιτροπεία και τις περιοριστικές πολιτικές. Αυτά που κάνουμε είναι αυτά που μπορούμε, όχι αυτά που θα θέλαμε και ο κόσμος το καταλαβαίνει. Την κατεύθυνση, όμως, για την επόμενη </w:t>
      </w:r>
      <w:r>
        <w:rPr>
          <w:rFonts w:eastAsia="Times New Roman"/>
          <w:szCs w:val="24"/>
        </w:rPr>
        <w:lastRenderedPageBreak/>
        <w:t>μέρα, την ημέρα εξόδου από τη στενή επιτροπεία πρέπει να την ορίσουμε σήμερα και δείχνουμε καθημερινά τη μέριμνά μας, αξιοποιώντας κάθε χαραμάδα προς όφελος των εργαζομένων αλλά και των ασθενέστερων στρωμάτων.</w:t>
      </w:r>
    </w:p>
    <w:p w14:paraId="07527A29"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 Είναι, όμως, και χρέος των εργαζομένων -και θέλω από αυτό το Βήμα να απευθυνθώ σ’ αυτούς- να αξιοποιήσουν τα υπάρχοντα εργαλεία προστασίας μέσα από τα σωματεία τους με συναδελφική αλληλεγγύη, να ριζοσπαστικοποιήσουν τις συντεχνιακές ηγεσίες τους και να διεκδικήσουν περισσότερα δικαιώματα. Να μην ξεχνάμε ότι από το 2019 θα κληθούν να παλέψουν για τις νέες συλλογικές συμβάσεις για τις οποίες δώσαμε μάχη. Πρέπει οι δυνάμεις της εργασίας να μπορούν δίνουν τη μάχη με καλύτερους όρους και γι’ αυτό προσπαθούμε.</w:t>
      </w:r>
    </w:p>
    <w:p w14:paraId="07527A2A"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Σας ευχαριστώ. </w:t>
      </w:r>
    </w:p>
    <w:p w14:paraId="07527A2B" w14:textId="77777777" w:rsidR="00275A9F" w:rsidRDefault="00034DBE">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7527A2C" w14:textId="77777777" w:rsidR="00275A9F" w:rsidRDefault="00034DB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Κι εμείς ευχαριστούμε.</w:t>
      </w:r>
    </w:p>
    <w:p w14:paraId="07527A2D"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Κυρία Σκούφα, έχετε τον λόγο για επτά λεπτά. </w:t>
      </w:r>
    </w:p>
    <w:p w14:paraId="07527A2E" w14:textId="77777777" w:rsidR="00275A9F" w:rsidRDefault="00034DBE">
      <w:pPr>
        <w:spacing w:line="600" w:lineRule="auto"/>
        <w:ind w:firstLine="720"/>
        <w:contextualSpacing/>
        <w:jc w:val="both"/>
        <w:rPr>
          <w:rFonts w:eastAsia="Times New Roman"/>
          <w:szCs w:val="24"/>
        </w:rPr>
      </w:pPr>
      <w:r>
        <w:rPr>
          <w:rFonts w:eastAsia="Times New Roman"/>
          <w:b/>
          <w:szCs w:val="24"/>
        </w:rPr>
        <w:t xml:space="preserve">ΕΛΙΣΑΒΕΤ ΣΚΟΥΦΑ: </w:t>
      </w:r>
      <w:r>
        <w:rPr>
          <w:rFonts w:eastAsia="Times New Roman"/>
          <w:szCs w:val="24"/>
        </w:rPr>
        <w:t xml:space="preserve">«Η εργασία αποτελεί δικαίωμα και προστατεύεται από το κράτος». Άρθρο 22 του ελληνικού Συντάγματος. Αυτή ακριβώς την προστασία της εργασίας και των ίδιων των εργαζομένων έρχεται να ενισχύσει το συγκεκριμένο νομοθέτημα που σήμερα παρουσιάζουμε. </w:t>
      </w:r>
    </w:p>
    <w:p w14:paraId="07527A2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Θα αναφερθώ, τελείως, ενδεικτικά σε κάποιες διατάξεις, γιατί έχω την εντύπωση ότι ελάχιστα ακούστηκαν στην Αίθουσα. Θα αναφερθώ στο άρθρο 9, με το οποίο οι αγρότες θα έχουν πλέον τη δυνατότητα εξαγοράς πλασματικού χρόνου ασφάλισης και μάλιστα με χαμηλότερο αντίτιμο, 20% επί του προβλεπόμενου 70% του κατώτατου μισθού, δηλαδή περίπου 82 ευρώ τον μήνα. </w:t>
      </w:r>
    </w:p>
    <w:p w14:paraId="07527A30"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 xml:space="preserve">Με το άρθρο 16, επιβάλλεται η δυνατότητα επιστροφής των αχρεωστήτως καταβληθέντων εισφορών ή του συμψηφισμού τους με μελλοντικές εισφορές. Γι’ αυτή τη διάταξη ο Δικηγορικός Σύλλογος της Αθήνας έβγαλε δελτίο Τύπου, λέγοντας ότι επιλύεται το πρόβλημα στην ορθή κατεύθυνση. </w:t>
      </w:r>
    </w:p>
    <w:p w14:paraId="07527A31"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Υπάρχει και η πάρα πολύ σημαντική διάταξη του άρθρου 22, για την οποία ο Πρόεδρος του Τεχνικού Επιμελητηρίου Ελλάδος Γεώργιος Στασινός και ο πρώην Πρόεδρος του ΤΣΜΕΔΕ Κωνσταντίνος Μακέδος ανέφεραν στις επιτροπές της Βουλής ότι αντικαθιστά μία χρόνια αδικία εναντίον δικηγόρων και μηχανικών, καθόσον αποσυνδέεται η ασφάλιση από την ιδιότητα, πράγμα που με τη σειρά του σημαίνει ότι υποχρέωση καταβολής ασφαλιστικών εισφορών, θα υπάρχει μόνο με την έναρξη της επαγγελματικής δραστηριότητας και για όσο αυτή διαρκεί και όχι με την εγγραφή του στο ΤΕΕ ή στους δικηγορικούς συλλόγους. </w:t>
      </w:r>
    </w:p>
    <w:p w14:paraId="07527A32"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Με το άρθρο 38, ο κάθε εργοδότης θα υποχρεούται να αναγγέλλει πλέον ηλεκτρονικά την υπερωριακή απασχόληση πριν την έναρξή της, ούτως ώστε να υπάρχει δυνατότητα ελέγχου κατά τον χρόνο παροχής της υπερωριακής απασχόλησης. </w:t>
      </w:r>
    </w:p>
    <w:p w14:paraId="07527A33" w14:textId="77777777" w:rsidR="00275A9F" w:rsidRDefault="00034DBE">
      <w:pPr>
        <w:spacing w:line="600" w:lineRule="auto"/>
        <w:ind w:firstLine="720"/>
        <w:contextualSpacing/>
        <w:jc w:val="both"/>
        <w:rPr>
          <w:rFonts w:eastAsia="Times New Roman"/>
          <w:szCs w:val="24"/>
        </w:rPr>
      </w:pPr>
      <w:r>
        <w:rPr>
          <w:rFonts w:eastAsia="Times New Roman"/>
          <w:szCs w:val="24"/>
        </w:rPr>
        <w:t>Ακούγοντας κανείς κάποια από τις τοποθετήσεις των φορέων των εργαζομένων στη Βουλή, θα έβλεπε ότι όλες σχεδόν περιέγραφαν ότι ένα από τα σημαντικότερα προβλήματα της ελληνικής αγοράς εργασίας, εις βάρος πάντα των εργαζομένων, είναι οι αδήλωτες ώρες υπερεργασίας και υπερωριακής απασχόλησης.</w:t>
      </w:r>
    </w:p>
    <w:p w14:paraId="07527A3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γιατί η τήρηση βιβλίου -που σημειωτέον από το 2010 δεν απαιτούνταν καν η θεώρηση του- δεν καθιστούσε εφικτό τον αποτελεσματικό έλεγχο, καθόσον σε περίπτωση που δεν διενεργούνταν έλεγχος, παρατηρούνταν φαινόμενα παραποίησης του βιβλίου, αφού η υποχρέωση ηλεκτρονικής </w:t>
      </w:r>
      <w:r>
        <w:rPr>
          <w:rFonts w:eastAsia="Times New Roman" w:cs="Times New Roman"/>
          <w:szCs w:val="24"/>
        </w:rPr>
        <w:lastRenderedPageBreak/>
        <w:t>καταχώρισης στην «ΕΡΓΑΝΗ» γινόταν εντός του πρώτου δεκαπενθημέρου κάθε μήνα, των υπερωριών που πραγματοποιήθηκαν τον προηγούμενο μήνα, πράγμα που σημαίνει ότι οι ώρες υπερωριακής εργασίας καταχωρούνταν στην «ΕΡΓΑΝΗ», μόνο στην περίπτωση που επίκειτο έλεγχος από το ΣΕΠΕ.</w:t>
      </w:r>
    </w:p>
    <w:p w14:paraId="07527A3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Χαρακτηριστικά παραδείγματα υποδηλωμένης εργασίας αναφέρονται και στις τοποθετήσεις του Γεωργίου Χριστόπουλου, Γενικού Γραμματέα της Ομοσπονδίας Ιδιωτικών Εκπαιδευτικών Λειτουργών Ελλάδος, κοινώς ΟΙΕΛΕ, σύμφωνα με τον οποίο σε φροντιστήρια δευτεροβάθμιας εκπαίδευσης και κέντρα ξένων γλωσσών ω του θαύματος οι μισοί εργαζόμενοι είτε ήταν υποδηλωμένοι, δηλαδή, δηλώνονταν για πέντε ώρες και δούλευαν είκοσι πέντε είτε δεν δηλώνονταν καθόλου.</w:t>
      </w:r>
    </w:p>
    <w:p w14:paraId="07527A3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να μην αναφερθώ και στο άλλο παράδειγμα που κατέθεσε ο κ. Μανώλης Μπεμπένης, Πρόεδρος του Συλλόγου Εργαζομένων στις υπηρεσίες της Τράπεζας Πειραιώς -ξέρετε, αυτή που πήρε το καλό κομμάτι της ΑΤΕ- ο οποίος σημείωσε ότι είχαν κατατεθεί δύο ερωτήσεις στη Βουλή για τη μη πληρωμή νόμιμων υπερωριών στην περίοδο της μετάπτωσης των απορροφηθεισών τραπεζών.</w:t>
      </w:r>
    </w:p>
    <w:p w14:paraId="07527A3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μέχρι τώρα εξαίρεση του κλάδου των οικοδομικών και τεχνικών έργων από την υποχρέωση ανάρτησης πίνακα προσωπικού και τις σχετικές καταχωρίσεις στο ολοκληρωμένο πληροφοριακό σύστημα του ΣΕΠΕ έχει συμβάλει στην έκρηξη του φαινομένου της αδήλωτης εργασίας και στον οικοδομικό κλάδο, καθώς τα ελεγκτικά όργανα δεν είναι σε θέση να επιτελέσουν αποτελεσματικά το έργο τους. </w:t>
      </w:r>
    </w:p>
    <w:p w14:paraId="07527A3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Έτσι όπως σημείωσε και ο Γιάννης Τασιούλας, Πρόεδρος της Πανελλήνιας Ομοσπονδίας Οικοδόμων Και Συναφών Επαγγελμάτων Ελλάδος στις επιτροπές της Βουλής, σημαντικό είναι και το </w:t>
      </w:r>
      <w:r>
        <w:rPr>
          <w:rFonts w:eastAsia="Times New Roman" w:cs="Times New Roman"/>
          <w:szCs w:val="24"/>
        </w:rPr>
        <w:lastRenderedPageBreak/>
        <w:t>γεγονός ότι σύμφωνα με το άρθρο 39 του νομοσχεδίου, καταργείται το βιβλίο ημερησίων δελτίων σε οικοδομικά και τεχνικά έργα και πλέον ο εργοδότης θα υποχρεούται και αυτός να αναγγείλει ηλεκτρονικά το απασχολούμενο προσωπικό πριν την έναρξη κάθε ημερήσιας απασχόλησης.</w:t>
      </w:r>
    </w:p>
    <w:p w14:paraId="07527A3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Μείζονος σημασίας όμως -όπως σημείωσε και ο Συνήγορος του Πολίτη- είναι και το γεγονός ότι βάσει του άρθρου 40, γίνεται υποχρεωτική η ηλεκτρονική αναγγελία της οικειοθελούς αποχώρησης εργαζομένου, πιστοποιώντας ότι ο ίδιος ο εργαζόμενος έχει φυσικά συμφωνήσει, διαφορετικά δεν νοείται οικειοθελής αποχώρηση. Μέχρι σήμερα υπάρχει αυτή η καταχρηστική πρακτική, που εργοδότης ισχυρίζεται μεν ότι ο εργαζόμενος έχει οικειοθελώς αποχωρήσει, χωρίς στην πράξη φυσικά αυτό να έχει συμβεί.</w:t>
      </w:r>
    </w:p>
    <w:p w14:paraId="07527A3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Παράλληλα μια θετική δυναμική στην αγορά εργασίας θα δώσει και το άρθρο 41, αφού προκειμένου οι επιχειρήσεις να έχουν πρόσβαση στο δημόσιο χρήμα και σε κονδύλια, θα πρέπει να σέβονται το Εργατικό Δίκαιο και να έχουν αξιοπρεπείς συνθήκες εργασίας, καθόσον θεσπίζεται ολοσχερής αποκλεισμός από δημόσιες συμβάσεις ή χρηματοδοτήσεις, σε εργοδότες που αυθαιρετούν όσον αφορά στην εργατική νομοθεσία.</w:t>
      </w:r>
    </w:p>
    <w:p w14:paraId="07527A3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Το νομοσχέδιο, όμως, όπως ανέφερε και ο Γεώργιος Μυλωνάς, Πρόεδρος του Εργατικού Κέντρου Αθήνας, μέσω των άρθρων 49 έως 51 δίνει τη δυνατότητα για γρήγορη εκδίκαση των υποθέσεων εντός εξήντα ημερών για άκυρη απόλυση, μισθούς υπερημερίας και καθυστερούμενους μισθούς, αποσαφηνίζει το καθεστώς για την έκδοση διαταγής πληρωμής απαιτήσεων, που προκύπτουν από οφειλόμενες μισθολογικές παροχές, ενώ προβλέπει μηδενικό δικαστικό ένσημο για έκδοση διαταγής πληρωμής οφειλόμενων μισθών μέχρι 20.000 ευρώ.</w:t>
      </w:r>
    </w:p>
    <w:p w14:paraId="07527A3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07527A3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Τελειώνω σε ένα λεπτό ακριβώς.</w:t>
      </w:r>
    </w:p>
    <w:p w14:paraId="07527A3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Θεμελιώνεται έτσι η δυνατότητα των εργαζομένων, να αποκτήσουν σε πολύ σύντομο χρονικό διάστημα έναν άμεσα εκτελεστό τίτλο, που θα τους επιτρέπει με μόνη την έκδοση του τίτλου, να ξεκινήσουν άμεσα τη διαδικασία αναγκαστικής εκτέλεσης σε βάρος εργοδοτών που παραβιάζουν την υποχρέωση καταβολής δεδουλευμένων, αποφεύγοντας παρελκυστικές και καταχρηστικές συμπεριφορές.</w:t>
      </w:r>
    </w:p>
    <w:p w14:paraId="07527A3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αναφερθώ στη σωρεία κυριολεκτικά θετικών εργασιακών ρυθμίσεων που περιέχει το συγκεκριμένο νομοσχέδιο, ρυθμίσεις που ακούσαμε εδώ σε αυτή την Αίθουσα ότι πρόκειται για ψίχουλα, για αχρείαστα μέτρα, για νομοθετήματα χαμηλής πτήσης και επικοινωνιακά τεχνάσματα. </w:t>
      </w:r>
    </w:p>
    <w:p w14:paraId="07527A4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Είναι αρκετές αυτές οι προστατευτικές διατάξεις; Όχι όμως για μας αποτελούν βασικό συστατικό μιας πραγματικά αριστερής πολιτικής αλλά, κυρίως, νομικό όπλο στα χέρια των εργαζομένων για να διεκδικούν τα δίκαιά τους.</w:t>
      </w:r>
    </w:p>
    <w:p w14:paraId="07527A4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A42"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A4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Σκούφα. </w:t>
      </w:r>
    </w:p>
    <w:p w14:paraId="07527A4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Μπουκώρος και κατόπιν η κ. Αντωνίου, ο κ. Καστόρης, η κ. Βαγιωνάκη, ο κ. Δημητριάδης και θα κλείσει ο κ. Αντωνίου, που υπομονετικά περιμένει και τον ευχαριστούμε, που ενώ ήταν να μιλήσει αύριο, θα μιλήσει σήμερα. </w:t>
      </w:r>
    </w:p>
    <w:p w14:paraId="07527A4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07527A4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όσο η Κυβέρνηση ΣΥΡΙΖΑ σηκώνει την παντιέρα του φιλεργατισμού, πραγματικά τρέμω για την τύχη των εργαζομένων και δεν το λέω αυτό με καμμιά ειρωνική διάθεση. </w:t>
      </w:r>
    </w:p>
    <w:p w14:paraId="07527A4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Κάποτε, κυρίες και κύριοι συνάδελφοι του ΣΥΡΙΖΑ, δηλώσατε αντιμνημονιακοί, για να υπογράφετε στη συνέχεια το ένα μετά το άλλο τα μνημόνια. Κάποτε δηλώσατε σκληροί διαπραγματευτές, για να αποδειχθείτε, σύμφωνα με πρόσφατα δημοσιεύματα του γερμανικού τύπου, οι πιο υπάκουοι συνεργάτες των δανειστών. Κάποτε υποσχεθήκατε κατώτατο μισθό 751 ευρώ και αναδεικνύεστε στην Κυβέρνηση που δημιουργεί την γενιά των 360 ευρώ. Γι’ αυτό σας λέω ότι όσο ο ΣΥΡΙΖΑ φωνάζει για φιλεργατισμό, οι εργαζόμενοι θα πρέπει να ανησυχούν.</w:t>
      </w:r>
    </w:p>
    <w:p w14:paraId="07527A4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κυρία Υπουργός στην απογευματινή της ομιλία απαίτησε σχεδόν από το Σώμα, να συνυπογράψει τη βελτίωση που φέρουν οι διατάξεις του νομοσχεδίου που σήμερα συζητάμε. Αφού η Κυβέρνηση έφερε την ύφεση και τους μισθούς των λίγων εκατοντάδων ευρώ, αφού αφήνει τριακόσιες χιλιάδες συνταξιούχους να περιμένουν στην ουρά την σύνταξή τους, φέρνει διατάξεις που υποτίθεται ότι προστατεύουν τους εργαζομένους. Ο λαός μας αυτό, κυρίες και κύριοι συνάδελφοι, το εκφράζει πολύ καλά με μία παροιμία: «Να σε κάψω Γιάννη, να σ’ αλείψω λάδι για να γιάνει». Αυτό ακριβώς κάνει η Κυβέρνηση. </w:t>
      </w:r>
    </w:p>
    <w:p w14:paraId="07527A4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την ανεργία και την αποκλιμάκωσή της. Η προηγούμενη κυβέρνηση σε τριάντα μήνες από 27,9% ανεργία σάς παρέδωσε 25,2%. Πανηγυρίζετε σήμερα γιατί είναι 22% ή 22,5% ή 21,9% η ανεργία, λες και έχει κάποια πελώρια σημασία αυτή η μικρή μεταβολή. Αυτό για το οποίο κατηγορείστε, </w:t>
      </w:r>
      <w:r>
        <w:rPr>
          <w:rFonts w:eastAsia="Times New Roman" w:cs="Times New Roman"/>
          <w:szCs w:val="24"/>
        </w:rPr>
        <w:lastRenderedPageBreak/>
        <w:t xml:space="preserve">είναι ότι η πολιτική σας οδηγεί σε στασιμοανεργία, δηλαδή η αποκλιμάκωση της ανεργίας δεν ακολουθεί τους ρυθμούς που είχαν προβλέψει όλοι οι διεθνείς οργανισμοί. Αδυνατεί η Κυβέρνηση να αντιληφθεί ότι ο χρόνος είναι χρήμα. Χωρίς ανάπτυξη το μόνο που μπορεί να μοιραστεί είναι φτώχεια. Πλούτος δεν μοιράζεται σε καμμιά περίπτωση. </w:t>
      </w:r>
    </w:p>
    <w:p w14:paraId="07527A4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αυτό; Η προηγούμενη κυβέρνηση από τον Ιούνιο του 2012 μέχρι τον Ιανουάριο του 2015, δηλαδή σε τριάντα μήνες, έχει διανύσει μία αναπτυξιακή πορεία επτά εκατοστιαίων μονάδων. Ανέλαβε την οικονομία να τρέχει με ύφεση 6,7% και την παρέδωσε με ρυθμούς ανάπτυξης 0,5%. Εσείς όχι τριάντα μήνες αργότερα, αλλά τριάντα δύο μήνες αργότερα –γιατί πρέπει να σας το θυμίσω αυτό- τρέχετε τη χώρα με ρυθμούς ανάπτυξης 0,8%. </w:t>
      </w:r>
    </w:p>
    <w:p w14:paraId="07527A4B"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καμμιά σύγκριση στους αριθμούς; Οι επενδύσεις μειώθηκαν κατά 17%. Η μισή Κυβέρνηση τις επαγγέλλεται και η άλλη μισή τις πολεμά. Ελληνικό, Χαλκιδική, Κασσιόπη και τόσα άλλα. Χωρίς επενδύσεις υπάρχει περίπτωση να ανέβει η μισθωτή εργασία; </w:t>
      </w:r>
    </w:p>
    <w:p w14:paraId="07527A4C"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σταθώ μόνο σε δύο εμβληματικές διατάξεις του νομοσχεδίου. Μιας και μιλάω για τις επενδύσεις, να πω για τον κλάδο της οικοδομής, που είναι πλέον με το νομοσχέδιο υποχρεωτική η ανάρτηση του προσωπικού στα οικοδομικά έργα. </w:t>
      </w:r>
    </w:p>
    <w:p w14:paraId="07527A4D"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για ποια οικοδομή μιλάμε; Το 80% των οικοδόμων είναι άνεργοι. Κυριολεκτικά στη χώρα μας τα τελευταία χρόνια δεν μπαίνει πέτρα πάνω στην πέτρα, δεν γίνεται κανένα οικοδομικό έργο. Οι μηχανικοί σε ποσοστό 30% είναι ανασφάλιστοι, γιατί αδυνατούν με το νομοσχέδιο-έκτρωμα Κατρούγκαλου, να πληρώσουν τις ασφαλιστικές τους εισφορές και έρχεται, πράγματι, το σημερινό νομοσχέδιο, </w:t>
      </w:r>
      <w:r>
        <w:rPr>
          <w:rFonts w:eastAsia="Times New Roman" w:cs="Times New Roman"/>
          <w:szCs w:val="24"/>
        </w:rPr>
        <w:lastRenderedPageBreak/>
        <w:t>να αποσυνδέσει την επαγγελματική ιδιότητα από την ασφάλιση. Το ζητούσαν και οι συνδικαλιστές και οι μηχανικοί και οι δικηγόροι κ.λπ..</w:t>
      </w:r>
    </w:p>
    <w:p w14:paraId="07527A4E"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πιθανότερο είναι ότι θα μετατραπούν όλοι αυτοί οι νέοι επιστήμονες από ελεύθεροι επαγγελματίες που ήθελαν να κάνουν την καριέρα τους και να πληρωθούν τους κόπους τους, σε επιστήμονες-υπαλλήλους. Αυτή είναι η δική μου εκτίμηση. </w:t>
      </w:r>
    </w:p>
    <w:p w14:paraId="07527A4F"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ποια οικοδομή μιλάμε; Ένα μόνο στοιχείο θα σας δώσω από την πόλη μου, τον Βόλο. Το 2014, στο Μητρώο Κατασκευαστών Ιδιωτικών Οικοδομικών Έργων ήταν εγγεγραμμένοι εξήντα κατασκευαστές. Σήμερα είναι μόνο δεκαεπτά οι εγγεγραμμένοι. Δεν υπάρχει οικοδομική δραστηριότητα. Έρχονται οι συνάδελφοι εδώ του ΣΥΡΙΖΑ και η κυρία Υπουργός και λένε ότι, πράγματι, θα πάρουμε αυτό το μέτρο της υποχρεωτικής ανάρτησης του προσωπικού των εργαζομένων στα οικοδομικά έργα.</w:t>
      </w:r>
    </w:p>
    <w:p w14:paraId="07527A50"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ακούγεται θετικό, όμως το αποτέλεσμα είναι ότι η γενικότερη πολιτική της Κυβέρνησης, έχει οδηγήσει τους δείκτες οικοδομικής δραστηριότητας στα Τάρταρα κυριολεκτικά, είτε μιλάμε για μεγάλα οικοδομικά έργα-επενδύσεις είτε μιλάμε για μικρότερα. </w:t>
      </w:r>
    </w:p>
    <w:p w14:paraId="07527A51"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άλλη εμβληματική διάταξη. Να θεωρείται βλαπτική η μεταβολή ή μη καταβολή μισθών. Θετικό ακούγεται. Όλοι θέλουμε να καταβάλλονται οι μισθοί των εργαζομένων. Το ποια θα είναι η αντίδραση των εργοδοτών, στον φόβο να τους κατασχεθεί η προσωπική του περιουσία, το έχει μετρήσει η Κυβέρνηση;</w:t>
      </w:r>
    </w:p>
    <w:p w14:paraId="07527A52"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ξεκαθαρίσουμε κάτι. Είμαστε υποχρεωμένοι ως πολιτεία, να μην είμαστε μονόπλευρα ούτε με τους εργαζομένους ούτε με τους εργοδότες. Πρέπει να είμαστε με την επιχείρηση και με την εργασία. Χωρίς επιχειρηματίες, χωρίς επιχειρήσεις, χωρίς εργοστάσια, υπάρχουν εργαζόμενοι; </w:t>
      </w:r>
    </w:p>
    <w:p w14:paraId="07527A53"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το νομοσχέδιό σας είναι σαν το δίχτυ που πιάνει μόνο τις αράχνες, αλλά το σκίζουν τα γεράκια, δηλαδή δεν έχει να κάνει με τις μεγάλες ανώνυμες εταιρείες, έχει να κάνει με τους μικρομεσαίους επιχειρηματίες, τι θα κάνει ένας μικρομεσαίος επιχειρηματίας, μπροστά στο φόβο να τού κατασχεθεί η περιουσία; Το πιθανότερο είναι να μειώσει τις θέσεις εργασίας της επιχείρησής του ή το ακόμη πιο πιθανό είναι να μεταβάλει τις συμβάσεις εργασίας από πλήρους απασχόλησης και να πάει σε ελαστικές μορφές απασχόλησης.</w:t>
      </w:r>
    </w:p>
    <w:p w14:paraId="07527A54"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σας απασχολεί καθόλου το γεγονός εσάς, τη φιλεργατική Κυβέρνηση του ΣΥΡΙΖΑ, ότι οι ελαστικές μορφές απασχόλησης επί των ημερών σας κινούνται άνω του 50% του συνόλου των συμβάσεων; Θα αυξηθούν κι άλλο, διότι ο μικρομεσαίος εργοδότης έχοντας τον φόβο να του κατασχεθεί η περιουσία, θα λάβει τα μέτρα του και αυτό θα το πληρώσει ο εργαζόμενος.</w:t>
      </w:r>
    </w:p>
    <w:p w14:paraId="07527A55" w14:textId="77777777" w:rsidR="00275A9F" w:rsidRDefault="00034DB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να βρούμε τα εργαλεία εκείνα, που να υποχρεώνουν τον εργοδότη να καταβάλει τον μισθό έγκαιρα, στην ώρα του και ολόκληρο, όχι 360 ευρώ -γιατί εκεί έχουμε φθάσει σήμερα- αλλά να βλέπουμε και τις παρενέργειες. Τα σχέδια επί χάρτου που κάνει η Κυβέρνηση, έχουν ναυαγήσει όλα. Δεν έχει εφαρμοσθεί κανένα. Πρέπει να καταλάβετε ότι κυβερνάτε τριάντα δύο μήνες -η προηγούμενη κυβέρνηση κυβέρνησε τριάντα μήνες- και στα ζητήματα των ρυθμών ανάπτυξης της καταπολέμησης της ανεργίας και γενικότερα της πορείας της πραγματικής οικονομίας, πραγματικά, τα αποτελέσματά σας είναι απογοητευτικά. </w:t>
      </w:r>
    </w:p>
    <w:p w14:paraId="07527A56"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Οι όποιες θετικές κατευθύνσεις διατάξεων του συγκεκριμένου νομοσχεδίου θα πνιγούν μέσα στο κλίμα της αποεπένδυσης, της εχθρότητας προς κάθε επιχειρηματική δράση. Αντιμετωπίζετε τον </w:t>
      </w:r>
      <w:r>
        <w:rPr>
          <w:rFonts w:eastAsia="Times New Roman" w:cs="Times New Roman"/>
          <w:szCs w:val="24"/>
        </w:rPr>
        <w:lastRenderedPageBreak/>
        <w:t>επιχειρηματία ως ταξικό εχθρό, ακόμη και εάν είναι αυτός, που δεν ξέρει εάν το πρωί θα λειτουργεί η επιχείρησή του.</w:t>
      </w:r>
    </w:p>
    <w:p w14:paraId="07527A57"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Παρακαλώ ολοκληρώστε, κύριε συνάδελφε.</w:t>
      </w:r>
    </w:p>
    <w:p w14:paraId="07527A58"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Ολοκληρώνω αμέσως, κύριε Πρόεδρε.</w:t>
      </w:r>
    </w:p>
    <w:p w14:paraId="07527A59"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καλούσα, λοιπόν, την Κυβέρνηση να προσγειωθεί στην πραγματικότητα, να αντιμετωπίσει τα πραγματικά προβλήματα και να αφήσει κατά μέρος την επικοινωνιακή της πολιτική στα όρια της προπαγάνδας, η οποία δεν έχει φέρει τίποτα καλό στον τόπο μέχρι σήμερα.</w:t>
      </w:r>
    </w:p>
    <w:p w14:paraId="07527A5A"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A5B" w14:textId="77777777" w:rsidR="00275A9F" w:rsidRDefault="00034DBE">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527A5C"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Και εμείς σας ευχαριστούμε.</w:t>
      </w:r>
    </w:p>
    <w:p w14:paraId="07527A5D"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κ. Αντωνίου έχει τον λόγο για επτά λεπτά. Με βάση τους υπολογισμούς μου θα φτάσουμε περίπου μέχρι τις 12.15΄το βράδυ.</w:t>
      </w:r>
    </w:p>
    <w:p w14:paraId="07527A5E"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07527A5F"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καθώς οδεύουμε προς τη Διεθνή Έκθεση Θεσσαλονίκης και ενώ το καλάθι των ψεύτικων υποσχέσεων του κ. Τσίπρα έχει αδειάσει, ιδίως μετά το αφήγημα και των πανελλήνιων ότι θα καταργηθούν οι πανελλαδικές εξετάσεις που έγιναν διπλές, η Κυβέρνηση ΣΥΡΙΖΑ-ΑΝΕΛ στήνει σήμερα το επόμενο επικοινωνιακό της σόου με το πολυδιαφημιζόμενο νομοσχέδιο του Υπουργείου Εργασίας και Κοινωνικής Ασφάλισης, το οποίο υποτίθεται ότι θα έδινε λύσεις στα πραγματικά προβλήματα των εργαζομένων, των συνταξιούχων και των ανέργων.</w:t>
      </w:r>
    </w:p>
    <w:p w14:paraId="07527A60"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ώρα που η Κυβέρνηση διαλύει τη μεσαία τάξη με την υπερφορολόγηση και τις θηριώδεις ασφαλιστικές εισφορές, την ώρα που οι ελεύθεροι επαγγελματίες αδυνατούν να κρατήσουν ανοικτά τα καταστήματά τους και που οι νέοι μας επιστήμονες φεύγουν στο εξωτερικό, την ώρα που ο νόμος Κατρούγκαλου πετσοκόβει τις συντάξεις, την ώρα που ο κ. Φλαμπουράρης λέει ότι δεν αξιοποιούμε τα χρήματα του πακέτου Γιούνγκερ, γιατί το αρμόδιο Υπουργείο δεν προλάβαινε να κάνει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–αν ξέρει τι είναι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την ώρα που οι κατασχέσεις λογαριασμών πέφτουν βροχή και που από το σύνθημα «κανένα σπίτι στα χέρια τραπεζίτη» φθάσαμε στους ηλεκτρονικούς πλειστηριασμούς που γίνονται τρεις φορές την εβδομάδα και με διπλές βάρδιες, την ίδια ώρα, κυρίες και κύριοι συνάδελφοι, η Κυβέρνηση φέρνει σήμερα ένα νομοσχέδιο, που δεν έχει να προσφέρει καμμιά λύση στα παραπάνω τεράστια προβλήματα των Ελλήνων πολιτών και αποσκοπεί, κυρίως, στο να μπαλώσει και να διορθώσει για μια ακόμη φορά ενάμιση χρόνο μετά την ψήφιση, τα αναρίθμητα κενά και λάθη που δημιούργησε το ασφαλιστικό μόρφωμα Κατρούγκαλου.</w:t>
      </w:r>
    </w:p>
    <w:p w14:paraId="07527A61"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Δεκαεννιά μήνες μετά την ψήφιση του ν.4387/2016, η Κυβέρνηση προσπαθεί με ένα ακόμη νομοσχέδιο, να περιορίσει την τεράστια και ανεπανόρθωτη ζημιά που επέφερε στο ασφαλιστικό σύστημα της χώρας ο νόμος Κατρούγκαλου.</w:t>
      </w:r>
    </w:p>
    <w:p w14:paraId="07527A62"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Ερωτώ ευθέως τους αρμόδιους Υπουργούς της Κυβέρνησης. Με ποιο από τα 118 άρθρα του σημερινού νομοσχεδίου, κύριοι της Κυβέρνησης, δίνετε λύση στις εκατόν είκοσι εννιά χιλιάδες δικαιούχους συνταξιούχους που περιμένουν μάταια να λάβουν την επικουρική τους σύνταξη; Από την 1</w:t>
      </w:r>
      <w:r>
        <w:rPr>
          <w:rFonts w:eastAsia="Times New Roman" w:cs="Times New Roman"/>
          <w:szCs w:val="24"/>
          <w:vertAlign w:val="superscript"/>
        </w:rPr>
        <w:t>η</w:t>
      </w:r>
      <w:r>
        <w:rPr>
          <w:rFonts w:eastAsia="Times New Roman" w:cs="Times New Roman"/>
          <w:szCs w:val="24"/>
        </w:rPr>
        <w:t xml:space="preserve"> Ιανουαρίου του 2015 έχετε να δώσετε επικουρική σύνταξη, κύριε Υπουργέ. Γιατί στερείτε, λοιπόν, από τις εκατόν είκοσι εννιά χιλιάδες ανθρώπους τον κόπο και τη σύνταξή τους; Τι έχετε να πείτε για τη νέα </w:t>
      </w:r>
      <w:r>
        <w:rPr>
          <w:rFonts w:eastAsia="Times New Roman" w:cs="Times New Roman"/>
          <w:szCs w:val="24"/>
        </w:rPr>
        <w:lastRenderedPageBreak/>
        <w:t>γενιά συνταξιούχων των 185 ευρώ που εσείς δημιουργήσατε και εν συνεχεία δώσατε εντολή στα αρμόδια υποκαταστήματα, να σταματήσουν να εκδίδουν συντάξεις της τάξεως των 185 ευρώ, για να μη φανούν τα οικτρά και ευτελή αποτελέσματα των πολιτικών σας, μέχρι την Έκθεση Θεσσαλονίκης φαντάζομαι; Η σχετική καταγγελία, εξάλλου, του Προέδρου του ΙΚΑ στην ακρόαση φορέων τα λέει όλα.</w:t>
      </w:r>
    </w:p>
    <w:p w14:paraId="07527A63"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Τι έχετε να πείτε στη νέα γενιά εργαζομένων μερικής απασχόλησης των 360 ευρώ; Δικό σας δημιούργημα και αυτό όπως άλλωστε και το πρωτοφανές, όπως ειπώθηκε από πολλούς συναδέλφους, το ότι οι ευέλικτες μορφές απασχόλησης και η μερική απασχόληση πλέον υπερτερούν της πλήρους απασχόλησης, σύμφωνα με επίσημα στοιχεία του συστήματος «ΕΡΓΑΝΗ», νομίζω γύρω στο 54%.</w:t>
      </w:r>
    </w:p>
    <w:p w14:paraId="07527A64" w14:textId="77777777" w:rsidR="00275A9F" w:rsidRDefault="00034DBE">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φυσικά, το πιο δύσκολο ερώτημα. Τι έχετε να πείτε στους εκατοντάδες χιλιάδες ανέργους και νέους επιστήμονες, που φεύγουν στο εξωτερικό για ανεύρεση εργασίας, όταν εξαιτίας της δικής σας αδράνειας και ανικανότητας χάθηκαν χιλιάδες θέσεις εργασίας και μισθοί από τη μη αξιοποίηση είτε του πακέτου Γιούνγκερ είτε του ΕΣΠΑ.</w:t>
      </w:r>
    </w:p>
    <w:p w14:paraId="07527A6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πραγματικά ερωτήματα και οι ανοικτές πληγές των πολιτικών σας επιλογών που βασανίζουν χιλιάδες συνταξιούχους, εργαζόμενους και ανέργους. Αντί να προσπαθήσετε να τις επουλώσετε, φαίνεται ότι με το παρόν νομοσχέδιο δημιουργούνται και άλλες, καθώς επιχειρείτε κεκαλυμμένα, να περάσετε νέες μειώσεις συντάξεων και νέες αυξήσεις ασφαλιστικών εισφορών. Με το άρθρο 17, επιβεβαιώνετε την καθιέρωση του συντελεστή αναπλήρωσης 0,45%, γεγονός που οδηγεί σε μειώσεις επικουρικών συντάξεων από 21% έως περίπου 40% για τις επικουρικές συντάξεις μέχρι τις 31-12-2014. </w:t>
      </w:r>
    </w:p>
    <w:p w14:paraId="07527A6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τις δραματικές αυτές μειώσεις δεν επιλύετε, όπως ανέφερα προηγουμένως, το πρόβλημα των εκατόν είκοσι εννέα χιλιάδων επικουρικών συντάξεων, που μένουν στο ράφι από την 1η Ιανουαρίου 2015, και απ’ ό,τι φαίνεται πλέον «παγώνουν», μόνο και μόνο επειδή δεν έχετε εκδώσει, λέει, τον μαθηματικό τύπο υπολογισμού του τμήματος της σύνταξης μετά την 1η Ιανουαρίου 2015. </w:t>
      </w:r>
    </w:p>
    <w:p w14:paraId="07527A6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άρθρο 21 αυξάνετε τις εισφορές για τους δημοσίους υπαλλήλους του Μετοχικού Ταμείου, καθώς ορίζεται ότι η πάγια μηνιαία κράτηση του Μετοχικού Ταμείου Πολιτικών Υπαλλήλων αυξάνεται από το 4% στο 4,5% επί του συντάξιμου μισθού, με αποτέλεσμα αντίστοιχη μείωση αποδοχών. Αντί, λοιπόν, να μειώνετε τις εισφορές, έρχεστε και τις αυξάνετε. </w:t>
      </w:r>
    </w:p>
    <w:p w14:paraId="07527A6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Ενδεικτική, όμως, του πώς αντιλαμβάνεστε τη δημόσια διοίκηση και του ελέγχου που θέλετε να έχετε επ’ αυτής με σκοπό πάντα την εξυπηρέτηση των μικροκομματικών σας σκοπιμοτήτων είναι και η διάταξη του άρθρου 12. Δεκαεννέα μήνες μετά την ψήφιση του νόμου Κατρούγκαλου, του ν.4387, δεν υπάρχει οργανόγραμμα στον ΕΦΚΑ, ούτε φυσικά έχει εκδοθεί το σχετικό προεδρικό διάταγμα. Αντ’ αυτού φέρνετε σήμερα τη διάταξη του άρθρου 12, με την οποία δίδεται ευρεία εξουσιοδότηση και υπερεξουσία στον Υπουργό Εργασίας και Κοινωνικής Ασφάλισης να αποφασίζει για τα πάντα στον ΕΦΚΑ, για τους προϊσταμένους, για τους διευθυντές και να ρυθμίσει τη ζωή των περίπου οκτώ χιλιάδων οκτακοσίων υπαλλήλων στον ΕΦΚΑ, χωρίς καμμιά αξιολόγηση και καμιά διαφάνεια. Είναι γνωστή η αποστροφή σας σ’ αυτές τις έννοιες. </w:t>
      </w:r>
    </w:p>
    <w:p w14:paraId="07527A6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το παράδειγμα του απόλυτου συγκεντρωτισμού δεν το συναντάμε μόνο στο παρόν νομοσχέδιο. Την ίδια τακτική και τις ίδιες υπερεξουσίες όπου ο Υπουργός αποφασίζει για όλα ανεξέλεγκτα, την έχουν ακολουθήσει και άλλοι Υπουργοί της Κυβέρνησης σε νεοσύστατους και μη φορείς. </w:t>
      </w:r>
      <w:r>
        <w:rPr>
          <w:rFonts w:eastAsia="Times New Roman" w:cs="Times New Roman"/>
          <w:szCs w:val="24"/>
        </w:rPr>
        <w:lastRenderedPageBreak/>
        <w:t>Πρόκειται για ρύθμιση άκρως αντισυνταγματική, καθώς αυτά τα ζητήματα ρυθμίζονται μόνο με την έκδοση προεδρικού διατάγματος. Φέρτε, λοιπόν, επιτέλους το οργανόγραμμα του ΕΦΚΑ και αποσύρετε αυτή την προκλητική διάταξη.</w:t>
      </w:r>
    </w:p>
    <w:p w14:paraId="07527A6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τονίσω ότι παρά τις όποιες αποσπασματικές ρυθμίσεις που κινούνται προς τη σωστή κατεύθυνση, το παρόν νομοσχέδιο, δυστυχώς, δεν ανταποκρίνεται στις προσδοκίες που είχε δημιουργήσει η Κυβέρνηση, ούτε φυσικά δίνει λύσεις στα καίρια προβλήματα των συνταξιούχων, των εργαζομένων και των ανέργων, που περιμένουν εναγωνίως την ελάφρυνση των βαρών τους και τη δημιουργία νέων και αξιοπρεπώς αμειβομένων θέσεων εργασίας. </w:t>
      </w:r>
    </w:p>
    <w:p w14:paraId="07527A6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αρκούν τα «μπαλώματα» στον νόμο Κατρούγκαλου, όσα κι αν είναι αυτά. Η ελληνική κοινωνία έχει ανάγκη από μια βαθιά και ριζική αναμόρφωση του ασφαλιστικού συστήματος σε νέες στέρεες βάσεις με κύριο γνώμονα την ανταποδοτικότητα και τη βιωσιμότητα του συστήματος και μια τέτοια βαθιά μεταρρύθμιση μπορεί να υλοποιηθεί μόνο από μια αποφασισμένη και τολμηρή μεταρρυθμιστική κυβέρνηση, η οποία θα έχει γνώση και θα πιστεύει στην ελεύθερη αγορά και τους κανόνες της. Μια κυβέρνηση που θα ξέρει να κάνει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μια κυβέρνηση η οποία με τη μείωση της φορολογίας των επιχειρήσεων και τη βελτίωση του επενδυτικού περιβάλλοντος θα είναι σε θέση να δημιουργήσει νέες θέσεις, καλά αμειβόμενες, εργασίας. </w:t>
      </w:r>
    </w:p>
    <w:p w14:paraId="07527A6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Μόνο με αυτόν τον τρόπο θα μπορέσει να στηριχθεί το ασφαλιστικό σύστημα της χώρας, κυρίες και κύριοι συνάδελφοι, και να καταπολεμηθεί στη βάση του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ελληνική κοινωνία έχει πρώτιστα ανάγκη από μια μεγάλη πολιτική αλλαγή. Και αυτό, αγαπητοί συνάδελφοι, είναι –πιστέψτε με- προ των πυλών. </w:t>
      </w:r>
    </w:p>
    <w:p w14:paraId="07527A6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07527A6E" w14:textId="77777777" w:rsidR="00275A9F" w:rsidRDefault="00034DBE">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7527A6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Αντωνίου.</w:t>
      </w:r>
    </w:p>
    <w:p w14:paraId="07527A7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Καστόρη, έχετε τον λόγο για επτά λεπτά. </w:t>
      </w:r>
    </w:p>
    <w:p w14:paraId="07527A7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ΑΣΤΕΡΙΟΣ ΚΑΣΤΟΡΗΣ:</w:t>
      </w:r>
      <w:r>
        <w:rPr>
          <w:rFonts w:eastAsia="Times New Roman" w:cs="Times New Roman"/>
          <w:szCs w:val="24"/>
        </w:rPr>
        <w:t xml:space="preserve"> Κυρίες και κύριοι συνάδελφοι, όλοι γνωρίζουμε ότι ένα από τα μεγάλα θύματα των τελευταίων χρόνων στη χώρα μας, είναι οι εργασιακές σχέσεις και οι κατακτήσεις των εργαζομένων, που «ξηλώθηκαν» μια-μια από τις προηγούμενες κυβερνήσεις. Και αυτό όχι μόνο εξαιτίας των μνημονίων. </w:t>
      </w:r>
    </w:p>
    <w:p w14:paraId="07527A7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Η εργασιακή απορρύθμιση και η συρρίκνωση των εργασιακών </w:t>
      </w:r>
      <w:r>
        <w:rPr>
          <w:rFonts w:eastAsia="Times New Roman" w:cs="Times New Roman"/>
          <w:bCs/>
          <w:shd w:val="clear" w:color="auto" w:fill="FFFFFF"/>
        </w:rPr>
        <w:t>δικαιωμάτων</w:t>
      </w:r>
      <w:r>
        <w:rPr>
          <w:rFonts w:eastAsia="Times New Roman" w:cs="Times New Roman"/>
          <w:szCs w:val="24"/>
        </w:rPr>
        <w:t xml:space="preserve"> έχουν ξεκινήσει προ πολλού στην ανεπτυγμένη Ευρώπη. Απλώς στη χώρα μας με τα μνημόνια και την επιτροπεία επιχειρείται να καθιερωθούν ως ο θλιβερός και τραγικός κανόνας. </w:t>
      </w:r>
    </w:p>
    <w:p w14:paraId="07527A7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Οι αντεργατικές πρακτικές </w:t>
      </w:r>
      <w:r>
        <w:rPr>
          <w:rFonts w:eastAsia="Times New Roman"/>
          <w:bCs/>
        </w:rPr>
        <w:t>είναι</w:t>
      </w:r>
      <w:r>
        <w:rPr>
          <w:rFonts w:eastAsia="Times New Roman" w:cs="Times New Roman"/>
          <w:szCs w:val="24"/>
        </w:rPr>
        <w:t xml:space="preserve"> φανερό ότι έχουν ιδεολογικό πρόσημο, που ακούει στο όνομα νεοφιλελευθερισμός. Στο όνομα αυτής της ιδεολογίας </w:t>
      </w:r>
      <w:r>
        <w:rPr>
          <w:rFonts w:eastAsia="Times New Roman" w:cs="Times New Roman"/>
          <w:bCs/>
          <w:shd w:val="clear" w:color="auto" w:fill="FFFFFF"/>
        </w:rPr>
        <w:t>υπάρχουν</w:t>
      </w:r>
      <w:r>
        <w:rPr>
          <w:rFonts w:eastAsia="Times New Roman" w:cs="Times New Roman"/>
          <w:szCs w:val="24"/>
        </w:rPr>
        <w:t xml:space="preserve"> στη Βρετανία τα λεγόμενα «συμβόλαια μηδενικών ωρών», όπου ο εργοδότης μπορεί να απασχολεί τον εργαζόμενο για όσες ώρες θέλει και όποτε εκείνος κρίνει. </w:t>
      </w:r>
    </w:p>
    <w:p w14:paraId="07527A74" w14:textId="77777777" w:rsidR="00275A9F" w:rsidRDefault="00034DBE">
      <w:pPr>
        <w:spacing w:line="600" w:lineRule="auto"/>
        <w:ind w:firstLine="720"/>
        <w:contextualSpacing/>
        <w:jc w:val="both"/>
        <w:rPr>
          <w:rFonts w:eastAsia="Times New Roman" w:cs="Times New Roman"/>
        </w:rPr>
      </w:pPr>
      <w:r>
        <w:rPr>
          <w:rFonts w:eastAsia="Times New Roman" w:cs="Times New Roman"/>
          <w:szCs w:val="24"/>
        </w:rPr>
        <w:t xml:space="preserve">Στο όνομα αυτής της ιδεολογίας, στην Γερμανία των πλεονασμάτων, οι θέσεις εργασίας πλήρους απασχόλησης έχουν πέσει στο 57% του συνόλου από το 82,5% που ήταν στην αρχή του 2000, ενώ οι νέες ευέλικτες μορφές απασχόλησης, </w:t>
      </w:r>
      <w:r>
        <w:rPr>
          <w:rFonts w:eastAsia="Times New Roman" w:cs="Times New Roman"/>
        </w:rPr>
        <w:t>δηλαδή</w:t>
      </w:r>
      <w:r>
        <w:rPr>
          <w:rFonts w:eastAsia="Times New Roman" w:cs="Times New Roman"/>
          <w:szCs w:val="24"/>
        </w:rPr>
        <w:t xml:space="preserve"> οι συμβάσεις ορισμένου χρόνου, η μερική απασχόληση, η προσωρινή εργασία κ.λπ., ανέβηκαν στο 43% από το 17% που ήταν στις αρχές του 2000, </w:t>
      </w:r>
      <w:r>
        <w:rPr>
          <w:rFonts w:eastAsia="Times New Roman" w:cs="Times New Roman"/>
          <w:szCs w:val="24"/>
        </w:rPr>
        <w:lastRenderedPageBreak/>
        <w:t xml:space="preserve">απασχολώντας επτά </w:t>
      </w:r>
      <w:r>
        <w:rPr>
          <w:rFonts w:eastAsia="Times New Roman" w:cs="Times New Roman"/>
        </w:rPr>
        <w:t xml:space="preserve">εκατομμύρια ανθρώπους, που αμείβονται έως και 450 ευρώ τον μήνα -επαναλαμβάνω, στην Γερμανία των πλεονασμάτων. </w:t>
      </w:r>
    </w:p>
    <w:p w14:paraId="07527A75"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Στο όνομα αυτής της ιδεολογίας ορκίζεται και η δική μας Αξιωματική Αντιπολίτευση -και όχι μόνο η Αξιωματική- που μας κατηγορεί για αριστερή ιδεοληψία, κάθε φορά που υπερασπιζόμαστε τις συλλογικές </w:t>
      </w:r>
      <w:r>
        <w:rPr>
          <w:rFonts w:eastAsia="Times New Roman"/>
          <w:bCs/>
          <w:shd w:val="clear" w:color="auto" w:fill="FFFFFF"/>
        </w:rPr>
        <w:t>διαπραγματεύσεις</w:t>
      </w:r>
      <w:r>
        <w:rPr>
          <w:rFonts w:eastAsia="Times New Roman" w:cs="Times New Roman"/>
        </w:rPr>
        <w:t xml:space="preserve">. </w:t>
      </w:r>
    </w:p>
    <w:p w14:paraId="07527A76"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Στο όνομα αυτής της ιδεολογίας θα συνέχιζε, εάν δεν την απέτρεπε με την ψήφο του ο ελληνικός λαός, να ξεχαρβαλώνει την αγορά εργασίας υπέρ των εργοδοτών και σε βάρος των εργαζόμενων. </w:t>
      </w:r>
    </w:p>
    <w:p w14:paraId="07527A77"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Στο όνομα αυτής της ιδεολογίας θα μετέτρεπε τη χώρα μας σε ένα απέραντο εργοτάξιο -ίσως- όπως έλεγε, αλλά με ευέλικτα εξαθλιωμένους εργαζόμενους. </w:t>
      </w:r>
    </w:p>
    <w:p w14:paraId="07527A78"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Η δική μας ιδεολογία βρίσκεται στον αντίποδα του νεοφιλελευθερισμού. Η δική μας ιδεολογία μας υπαγορεύει μια αδιαπραγμάτευτη αρχή, που λέει ότι η παραγωγή πλούτου δεν μπορεί να συντελείται σε βάρος αυτών που την παράγουν, ότι καμμιά ανάπτυξη δεν μπορεί να χαρακτηριστεί ως τέτοια, αν οι εργαζόμενοι που συμβάλλουν σε αυτή, δεν </w:t>
      </w:r>
      <w:r>
        <w:rPr>
          <w:rFonts w:eastAsia="Times New Roman"/>
          <w:bCs/>
        </w:rPr>
        <w:t>έ</w:t>
      </w:r>
      <w:r>
        <w:rPr>
          <w:rFonts w:eastAsia="Times New Roman" w:cs="Times New Roman"/>
        </w:rPr>
        <w:t xml:space="preserve">χουν αξιοπρεπείς μισθούς και πλήρη εργασιακά και ασφαλιστικά </w:t>
      </w:r>
      <w:r>
        <w:rPr>
          <w:rFonts w:eastAsia="Times New Roman" w:cs="Times New Roman"/>
          <w:bCs/>
          <w:shd w:val="clear" w:color="auto" w:fill="FFFFFF"/>
        </w:rPr>
        <w:t>δικαιώματα</w:t>
      </w:r>
      <w:r>
        <w:rPr>
          <w:rFonts w:eastAsia="Times New Roman" w:cs="Times New Roman"/>
        </w:rPr>
        <w:t>. Αυτή την αρχή προσπαθούμε να υπερασπιστούμε με όλες μας τις δυνάμεις για λογαριασμό όχι μόνο των εργαζόμενων στη χώρα μας, αλλά και για λογαριασμό των εργαζόμενων της Ευρώπης και για λογαριασμό του παρόντος και του μέλλοντος.</w:t>
      </w:r>
    </w:p>
    <w:p w14:paraId="07527A79"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Σε αυτή τη κατεύθυνση κινείται το παρόν νομοσχέδιο. Κανείς δεν ισχυρίζεται ότι έρχεται να υποκαταστήσει όλα όσα ξηλώθηκαν τα τελευταία χρόνια. Για εκείνα θα χρειαστεί ακόμα αγώνας, πολυμέτωπος αγώνας που θα </w:t>
      </w:r>
      <w:r>
        <w:rPr>
          <w:rFonts w:eastAsia="Times New Roman"/>
          <w:bCs/>
        </w:rPr>
        <w:t>είναι</w:t>
      </w:r>
      <w:r>
        <w:rPr>
          <w:rFonts w:eastAsia="Times New Roman" w:cs="Times New Roman"/>
        </w:rPr>
        <w:t xml:space="preserve"> και μακρύς. </w:t>
      </w:r>
    </w:p>
    <w:p w14:paraId="07527A7A" w14:textId="77777777" w:rsidR="00275A9F" w:rsidRDefault="00034DBE">
      <w:pPr>
        <w:spacing w:line="600" w:lineRule="auto"/>
        <w:ind w:firstLine="720"/>
        <w:contextualSpacing/>
        <w:jc w:val="both"/>
        <w:rPr>
          <w:rFonts w:eastAsia="Times New Roman" w:cs="Times New Roman"/>
        </w:rPr>
      </w:pPr>
      <w:r>
        <w:rPr>
          <w:rFonts w:eastAsia="Times New Roman" w:cs="Times New Roman"/>
        </w:rPr>
        <w:lastRenderedPageBreak/>
        <w:t xml:space="preserve">Υποστηρίζουμε ότι </w:t>
      </w:r>
      <w:r>
        <w:rPr>
          <w:rFonts w:eastAsia="Times New Roman"/>
          <w:bCs/>
        </w:rPr>
        <w:t>είναι</w:t>
      </w:r>
      <w:r>
        <w:rPr>
          <w:rFonts w:eastAsia="Times New Roman" w:cs="Times New Roman"/>
        </w:rPr>
        <w:t xml:space="preserve"> ένα ακόμα βήμα για τον στρατηγικό μας στόχο. Ένα άλλο μοντέλο ανάπτυξης, ένα βιώσιμο και κοινωνικά δίκαιο μοντέλο ανάπτυξης που θα μας βγάλει από την κρίση και θα μας οδηγήσει στο μέλλον που ονειρευόμαστε. </w:t>
      </w:r>
    </w:p>
    <w:p w14:paraId="07527A7B"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Δεν θέλω να αναφερθώ στο γιατί είμαστε αναγκασμένοι να προχωράμε βήμα - βήμα και όχι να κάνουμε άλματα. </w:t>
      </w:r>
      <w:r>
        <w:rPr>
          <w:rFonts w:eastAsia="Times New Roman"/>
          <w:bCs/>
        </w:rPr>
        <w:t>Είναι</w:t>
      </w:r>
      <w:r>
        <w:rPr>
          <w:rFonts w:eastAsia="Times New Roman" w:cs="Times New Roman"/>
        </w:rPr>
        <w:t xml:space="preserve"> γνωστό σε όλους μας εδώ μέσα το γιατί. </w:t>
      </w:r>
    </w:p>
    <w:p w14:paraId="07527A7C"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Το γιατί, </w:t>
      </w:r>
      <w:r>
        <w:rPr>
          <w:rFonts w:eastAsia="Times New Roman" w:cs="Times New Roman"/>
          <w:bCs/>
          <w:shd w:val="clear" w:color="auto" w:fill="FFFFFF"/>
        </w:rPr>
        <w:t>όμως</w:t>
      </w:r>
      <w:r>
        <w:rPr>
          <w:rFonts w:eastAsia="Times New Roman" w:cs="Times New Roman"/>
        </w:rPr>
        <w:t xml:space="preserve">, πρέπει να κάνουμε τώρα αυτά τα βήματα, το ξέρουν καλύτερα όσοι βιώνουν το φαινόμενο της μαύρης εργασίας ή της απλήρωτης εργασίας που </w:t>
      </w:r>
      <w:r>
        <w:rPr>
          <w:rFonts w:eastAsia="Times New Roman"/>
          <w:bCs/>
        </w:rPr>
        <w:t>έχει</w:t>
      </w:r>
      <w:r>
        <w:rPr>
          <w:rFonts w:eastAsia="Times New Roman" w:cs="Times New Roman"/>
        </w:rPr>
        <w:t xml:space="preserve"> πάρει τραγικές διαστάσεις, που συνιστά τραγωδία για δεκάδες χιλιάδες οικογένειες στη χώρα μας. </w:t>
      </w:r>
    </w:p>
    <w:p w14:paraId="07527A7D" w14:textId="77777777" w:rsidR="00275A9F" w:rsidRDefault="00034DBE">
      <w:pPr>
        <w:spacing w:line="600" w:lineRule="auto"/>
        <w:ind w:firstLine="720"/>
        <w:contextualSpacing/>
        <w:jc w:val="both"/>
        <w:rPr>
          <w:rFonts w:eastAsia="Times New Roman" w:cs="Times New Roman"/>
        </w:rPr>
      </w:pPr>
      <w:r>
        <w:rPr>
          <w:rFonts w:eastAsia="Times New Roman" w:cs="Times New Roman"/>
        </w:rPr>
        <w:t>Το ξέρουν καλύτερα -</w:t>
      </w:r>
      <w:r>
        <w:rPr>
          <w:rFonts w:eastAsia="Times New Roman"/>
          <w:bCs/>
        </w:rPr>
        <w:t>είναι</w:t>
      </w:r>
      <w:r>
        <w:rPr>
          <w:rFonts w:eastAsia="Times New Roman" w:cs="Times New Roman"/>
        </w:rPr>
        <w:t xml:space="preserve"> βέβαιο- όσοι συνεπείς εργοδότες προσπαθούν να ανταγωνιστούν με όρος άνισους τους ασυνεπείς, τους παραβάτες της εργατικής νομοθεσίας και της στοιχειώδους ηθικής. </w:t>
      </w:r>
    </w:p>
    <w:p w14:paraId="07527A7E" w14:textId="77777777" w:rsidR="00275A9F" w:rsidRDefault="00034DBE">
      <w:pPr>
        <w:spacing w:line="600" w:lineRule="auto"/>
        <w:ind w:firstLine="720"/>
        <w:contextualSpacing/>
        <w:jc w:val="both"/>
        <w:rPr>
          <w:rFonts w:eastAsia="Times New Roman" w:cs="Times New Roman"/>
        </w:rPr>
      </w:pPr>
      <w:r>
        <w:rPr>
          <w:rFonts w:eastAsia="Times New Roman" w:cs="Times New Roman"/>
        </w:rPr>
        <w:t>Ε</w:t>
      </w:r>
      <w:r>
        <w:rPr>
          <w:rFonts w:eastAsia="Times New Roman"/>
          <w:bCs/>
        </w:rPr>
        <w:t>ίναι,</w:t>
      </w:r>
      <w:r>
        <w:rPr>
          <w:rFonts w:eastAsia="Times New Roman" w:cs="Times New Roman"/>
        </w:rPr>
        <w:t xml:space="preserve"> </w:t>
      </w:r>
      <w:r>
        <w:rPr>
          <w:rFonts w:eastAsia="Times New Roman" w:cs="Times New Roman"/>
          <w:bCs/>
          <w:shd w:val="clear" w:color="auto" w:fill="FFFFFF"/>
        </w:rPr>
        <w:t xml:space="preserve">επίσης, </w:t>
      </w:r>
      <w:r>
        <w:rPr>
          <w:rFonts w:eastAsia="Times New Roman" w:cs="Times New Roman"/>
        </w:rPr>
        <w:t xml:space="preserve">βέβαιο ότι όσοι δεν υπερψηφίσουν το παρόν νομοσχέδιο, θα το κάνουν ή από νεοφιλελεύθερη ιδεοληψία ή από εμμονή στο «εδώ και τώρα» ή στο «όλα ή τίποτα». </w:t>
      </w:r>
    </w:p>
    <w:p w14:paraId="07527A7F" w14:textId="77777777" w:rsidR="00275A9F" w:rsidRDefault="00034DBE">
      <w:pPr>
        <w:spacing w:line="600" w:lineRule="auto"/>
        <w:ind w:firstLine="720"/>
        <w:contextualSpacing/>
        <w:jc w:val="both"/>
        <w:rPr>
          <w:rFonts w:eastAsia="Times New Roman" w:cs="Times New Roman"/>
        </w:rPr>
      </w:pPr>
      <w:r>
        <w:rPr>
          <w:rFonts w:eastAsia="Times New Roman" w:cs="Times New Roman"/>
        </w:rPr>
        <w:t xml:space="preserve">Εγώ θα υπερψηφίσω το νομοσχέδιο, γιατί εκτός από τους αριθμούς γνωρίζω από κοντά και πολλούς ανθρώπους από αυτούς που βρίσκονται πίσω από τους αριθμούς. Γνωρίζω τις προσωπικές δραματικές τους ιστορίες. Με πολλούς από αυτούς είχαμε συναντηθεί στους δρόμους των συνδικαλιστικών αγώνων, όπου γνωρίσαμε ότι και οι μικρές νίκες, μπορούν να κάνουν τη μεγάλη διαφορά. </w:t>
      </w:r>
    </w:p>
    <w:p w14:paraId="07527A8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rPr>
        <w:t xml:space="preserve">Ο κ. Δένδιας, πριν από λίγο από το Βήμα αυτό είπε ότι δεν ασχολείται με το νομοσχέδιο και τα </w:t>
      </w:r>
      <w:r>
        <w:rPr>
          <w:rFonts w:eastAsia="Times New Roman"/>
        </w:rPr>
        <w:t xml:space="preserve">άρθρα του, γιατί </w:t>
      </w:r>
      <w:r>
        <w:rPr>
          <w:rFonts w:eastAsia="Times New Roman"/>
          <w:bCs/>
        </w:rPr>
        <w:t>είναι</w:t>
      </w:r>
      <w:r>
        <w:rPr>
          <w:rFonts w:eastAsia="Times New Roman"/>
        </w:rPr>
        <w:t xml:space="preserve"> ασήμαντα και αδιάφορα. Το είπε κατά λέξη.</w:t>
      </w:r>
    </w:p>
    <w:p w14:paraId="07527A8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Είναι ασήμαντα και αδιάφορα τα προβλήματα των εργαζομένων στα σούπερ μάρκετ «ΚΑΡΥΠΙΔΗΣ» στη βόρεια Ελλάδα, που εδώ και δύο χρόνια είναι απλήρωτοι;</w:t>
      </w:r>
    </w:p>
    <w:p w14:paraId="07527A8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ασήμαντο και αδιάφορο το πρόβλημα δεκάδων χιλιάδων παιδιών και γυναικών, που δουλεύουν στις τουριστικές περιοχές, είτε ως καθαρίστριες είτε ως σερβιτόροι; </w:t>
      </w:r>
    </w:p>
    <w:p w14:paraId="07527A8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Και τι είναι σημαντικό για τον κ. Δένδια και την παράταξή σας; Είναι οι εντολές του Διεθνούς Νομισματικού Ταμείου και του κ. Σόιμπλε; </w:t>
      </w:r>
    </w:p>
    <w:p w14:paraId="07527A8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τελειώσω, κύριε Πρόεδρε, με ένα σχόλιο ακόμα. Ο προηγούμενος νόμος που ψηφίσαμε πριν κλείσει η Βουλή, ήταν ο νόμος για την πρωτοβάθμια φροντίδα υγείας. Εκεί ο κ. Άδωνις Γεωργιάδης, ο Αντιπρόεδρος της παράταξής σας, ζήτησε συγγνώμη από τους γιατρούς του ΠΕΔΥ που απέλυσε, γιατί δεν μπορούσε να κάνει διαφορετικά. Τώρα τι θα κάνει; Θα ζητήσει συγγνώμη από τα εκατομμύρια των ανέργων και από τα εκατομμύρια των νέων παιδιών που δουλεύουν χωρίς ασφάλιση; Όσα συγγνώμη κι αν ζητήσει, δεν πρόκειται να σας πιστέψει κανείς, γιατί ξέρει ότι αν τυχόν ξανάρθετε στη διακυβέρνηση της χώρας, θα συνεχίζετε να κάνετε τα ίδια και χειρότερα. Γι’ αυτό και δεν θα σας δώσει αυτή την ευκαιρία. </w:t>
      </w:r>
    </w:p>
    <w:p w14:paraId="07527A8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527A86"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A8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Κι εμείς ευχαριστούμε και για την ακρίβεια στον χρόνο. </w:t>
      </w:r>
    </w:p>
    <w:p w14:paraId="07527A8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Απομένουν τρεις ομιλητές, για να ολοκληρώσουμε: η κ. Βαγιωνάκη, ο κ. Δημητριάδης και ο κ. Αντωνίου. </w:t>
      </w:r>
    </w:p>
    <w:p w14:paraId="07527A8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Κυρία Βαγιωνάκη, έχετε τον λόγο για επτά λεπτά. </w:t>
      </w:r>
    </w:p>
    <w:p w14:paraId="07527A8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Ευχαριστώ, κύριε Πρόεδρε. </w:t>
      </w:r>
    </w:p>
    <w:p w14:paraId="07527A8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ανάγκη ανοικοδόμησης ενός πλαισίου προστασίας της εργασίας καθώς και η επούλωση των πληγών που άφησε η απορρύθμιση της αγοράς εργασίας στην ελληνική κοινωνία, αποτελεί μια από τις βασικές κυβερνητικές επιδιώξεις για το υπόλοιπο της κυβερνητικής θητείας. </w:t>
      </w:r>
    </w:p>
    <w:p w14:paraId="07527A8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Αυτόν τον στόχο υπηρετούν και οι διατάξεις του σημερινού νομοσχεδίου, σε μια προσπάθεια να διασφαλιστούν εργασιακά δικαιώματα, να εμπεδωθεί σταδιακά η εργασιακή ομαλότητα και να διευκολυνθεί η πρόσβαση όλων σε αξιοπρεπείς συνθήκες εργασίας και είναι κρίμα αν και λογικό, σε ένα τόσο σημαντικό νομοσχέδιο η κριτική της Αντιπολίτευσης να περιορίζεται σε επικοινωνιακές κορώνες, όπως αυτές που ακούσαμε. «Νομοσχέδιο προπέτασμα καπνού», «νομοθέτημα χαμηλής πτήσης» κ.τ.λ.. Τα ακούσαμε προηγουμένως. Είναι λογικό, γιατί μερίδα της Αντιπολίτευσης αδυνατεί να κατανοήσει ότι η ανάπτυξη και η επιστροφή στην κανονικότητα, περνάει μέσα από την ανάκαμψη της εργασίας και την κοινωνική συνοχή. </w:t>
      </w:r>
    </w:p>
    <w:p w14:paraId="07527A8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δεν είναι λογικό και είναι λυπηρό και επικίνδυνο, είναι το γεγονός ότι ένα άλλο κομμάτι της Αντιπολίτευσης, αυτό που, κυρίως, εκφράζεται από τη Νέα Δημοκρατία, επιθυμεί τον εργασιακό μεσαίωνα και προκρίνει την απορρύθμιση της αγοράς εργασίας ως μονοπάτι εξόδου από την κρίση, αυτό το μονοπάτι δηλαδή που ακολούθησε η χώρα πιστά μέχρι τις εκλογές του 2015, όταν Νέα Δημοκρατία και ΠΑΣΟΚ παρέδωσαν μια διαλυμένη αγορά με ανεργία σε επίπεδα ρεκόρ του 27%. </w:t>
      </w:r>
    </w:p>
    <w:p w14:paraId="07527A8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Δυόμισι χρόνια μετά, τώρα που διαγράφονται σημάδια ανάκαμψης της οικονομίας και εκτόνωσης της ανεργίας, που αναμένεται να πέσει κάτω του 20% εντός του 2018, τώρα μας καλείτε να επαναλάβουμε τα εγκληματικά λάθη του παρελθόντος. </w:t>
      </w:r>
    </w:p>
    <w:p w14:paraId="07527A8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σας κάνουμε το χατίρι. Μας αρκεί ότι το παρόν νομοσχέδιο κερδίζει τη στήριξη των εκπροσώπων των εργαζομένων και αντιμετωπίζεται θετικά από φορείς και πολίτες κι επειδή δεν μου αρέσει να μιλώ με εκτιμήσεις, καταγράφω γεγονότα. </w:t>
      </w:r>
    </w:p>
    <w:p w14:paraId="07527A9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αξιοποιούμε χρηματοδοτικά εργαλεία για την ενίσχυση του ΣΕΠΕ με έναν προϋπολογισμό 7,6 εκατομμυρίων ευρώ για προγράμματα ελέγχων, αναβάθμιση υπηρεσιών ενημέρωσης και νομικών συμβουλών προς τους εργαζόμενους και προγράμματα εκπαίδευσης επιθεωρητών. </w:t>
      </w:r>
    </w:p>
    <w:p w14:paraId="07527A9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Στη δική μας αντίληψη είναι σημαντικό οι ελεγκτικοί μηχανισμοί, να έχουν εργαλεία. Αυτό νομοθετούμε σήμερα, διατάξεις που παρέχουν εφόδια στους επιθεωρητές και δυνατότητες στους εργαζόμενους να βρίσκουν συμμάχους στη διεκδίκηση δουλειάς με αξιοπρέπεια. </w:t>
      </w:r>
    </w:p>
    <w:p w14:paraId="07527A9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καθιερώνεται η υποχρέωση όσων βρίσκονται στο χώρο εργασίας κατά τη διάρκεια ελέγχων του ΣΕΠΕ, να επιδεικνύουν αστυνομική ταυτότητα, καθώς παλαιότερα πολλοί εργαζόμενοι από φόβο δήλωναν όνομα ασφαλισμένων συναδέλφων τους, δένοντας έτσι τα χέρια των ελεγκτών. </w:t>
      </w:r>
    </w:p>
    <w:p w14:paraId="07527A9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Προβλέπεται η επιβολή διοικητικών κυρώσεων σε εργοδότες ή τρίτους, που αρνούνται στους επιθεωρητές εργασίας την είσοδο στον χώρο εργασίας ή την πρόσβαση σε στοιχεία. Ενώ για όσους παραβαίνουν διατάξεις εργατικής νομοθεσίας, προβλέπεται προσωρινή ή οριστική διακοπή της επιχείρησης και απαγόρευση πρόσβασης σε δημόσιες συμβάσεις ή χρηματοδοτήσεις.</w:t>
      </w:r>
    </w:p>
    <w:p w14:paraId="07527A9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ο κάθε εργοδότης θα υποχρεούται να αναγγέλλει ηλεκτρονικά την νόμιμη υπερωριακή απασχόληση, ενώ καταργείται το βιβλίο ημερησίων δελτίων σε οικοδομικά και τεχνικά έργα. Πλέον ο </w:t>
      </w:r>
      <w:r>
        <w:rPr>
          <w:rFonts w:eastAsia="Times New Roman" w:cs="Times New Roman"/>
          <w:szCs w:val="24"/>
        </w:rPr>
        <w:lastRenderedPageBreak/>
        <w:t xml:space="preserve">εργοδότης θα υποχρεούται να αναγγείλει ηλεκτρονικά το απασχολούμενο προσωπικό πριν από την έναρξη της βάρδιας. </w:t>
      </w:r>
    </w:p>
    <w:p w14:paraId="07527A9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Εδώ πρέπει να πούμε ότι οι διατάξεις αυτές δεν είναι αποτέλεσμα εμμονής ή γραφειοκρατικής μανίας. Αντιθέτως όπως δείχνουν πρόσφατοι έλεγχοι του ΣΕΠΕ στον χώρο των τραπεζών και άλλων μεγάλων επιχειρήσεων, η απλήρωτη υπερωρία ανθεί, ενώ το χειρόγραφο μη θεωρημένο βιβλίο οικοδομών μάλλον βοηθούσε παρά καταπολεμούσε τις παθογένειες. Είναι αδιανόητο το 2017, να μην επιδιώκουμε την ηλεκτρονική καταγραφή, τη στιγμή μάλιστα που η Υπουργός έχει τονίσει, πως υπάρχουν και θα εφαρμοστούν τεχνικές λύσεις για διευκόλυνση των εργοδοτών επί της διαδικασίας.</w:t>
      </w:r>
    </w:p>
    <w:p w14:paraId="07527A9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Επιπλέον ενισχύεται η διαφάνεια και η προστασία εργαζομένων κατά το στάδιο διαπραγμάτευσης με τους εργοδότες, επεκτείνεται η προστασία της μητρότητας, ενώ ενισχύεται η θέση των εργαζομένων απέναντι στην παράνομη πρακτική της μη καταβολής ή της καθυστέρησης καταβολής μισθού.</w:t>
      </w:r>
    </w:p>
    <w:p w14:paraId="07527A9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Συγκεκριμένα με τη ρύθμιση που ψηφίστηκε τον Ιούλιο για την καθυστέρηση στην καταβολή δεδουλευμένων, η οποία ισοδυναμεί με μονομερή βλαπτική μεταβολή των όρων εργασίας, η Κυβέρνηση προχωρά στοχευμένα, θεσπίζοντας πρώτον επίδομα ανεργίας από την αμέσως επόμενη ημέρα, άρα δίνοντας λύση στο ζήτημα του βιοπορισμού και, δεύτερον, την ταχεία εκδίκαση των διαφορών εντός εξήντα ημερών, ώστε σύντομα ο εργαζόμενος να έχει στα χέρια του μία δικαστική απόφαση και αποζημίωση.</w:t>
      </w:r>
    </w:p>
    <w:p w14:paraId="07527A9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Πέρα, όμως, από τα εργασιακά εισάγουμε διατάξεις επιτάχυνσης της ασφαλιστικής μεταρρύθμισης, ταχύτερης απονομής συντάξεων και θωράκισης των δικαιωμάτων ατόμων με αναπηρίες, δίνοντας νέα πνοή και ώθηση στην κοινωνική πολιτική.</w:t>
      </w:r>
    </w:p>
    <w:p w14:paraId="07527A9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Ειδικότερα επιλύεται το ζήτημα υπολογισμού της σύνταξης, όσων λόγω της οικονομικής κρίσης δεν είχαν ή είχαν περιορισμένης διάρκειας χρόνο ασφάλισης στο διάστημα από 1-1-2002 και εντεύθεν. Αποκαθίσταται ο τρόπος υπολογισμού των επικουρικών συντάξεων, ώστε να λαμβάνεται υπ’ όψιν το σύνολο των εισφορών και όχι μέρος αυτών. Καταργούνται διατάξεις, που προέβλεπαν ότι σε περίπτωση που το δημόσιο δεν είχε καταβάλει σύνταξη άνω των τριών ετών από την αίτηση συνταξιοδότησης για τα έτη αυτά, δεν καταβάλλονταν αναδρομικά ποσά σύνταξης. </w:t>
      </w:r>
    </w:p>
    <w:p w14:paraId="07527A9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Καταργείται για δικηγόρους και μηχανικούς η υποχρέωση καταβολής ασφαλιστικών εισφορών με την εγγραφή τους στο ΤΕΕ ή στους δικηγορικούς συλλόγους. Εισφορές θα πληρώνουν με την έναρξη της επαγγελματικής τους δραστηριότητας.</w:t>
      </w:r>
    </w:p>
    <w:p w14:paraId="07527A9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7527A9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07527A9D"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Επίσης για τους αγρότες προβλέπεται η δυνατότητα εξαγοράς πλασματικού χρόνου ασφάλισης έναντι χαμηλού τιμήματος, που παλαιότερα υπολογιζόταν από την πρώτη ασφαλιστική κλάση. Τώρα το αντίτιμο εξαγοράς ανέρχεται στα 82 ευρώ τον μήνα περίπου.</w:t>
      </w:r>
    </w:p>
    <w:p w14:paraId="07527A9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Τέλος, παρατείνεται η θητεία του υπηρετούντος προσωπικού στα κέντρα κοινωνικής πρόνοιας και στο Κέντρο Εκπαίδευσης και Αποκατάστασης Τυφλών με στόχο την κάλυψη των αναγκών και την διασφάλιση της εύρυθμης λειτουργίας τους μέχρι την κατάρτιση πινάκων διοριστέων επικουρικού προσωπικού.</w:t>
      </w:r>
    </w:p>
    <w:p w14:paraId="07527A9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θέλω να πιστεύω ότι με την παράθεση και ανάλυση αρκετών προβλέψεων του νομοσχεδίου, γίνεται κατανοητό ότι απλώνεται ένα δίχτυ προστασίας για πολίτες και εργαζόμενους, επιλύοντας προβλήματα χρόνων.</w:t>
      </w:r>
    </w:p>
    <w:p w14:paraId="07527AA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Ξέρω ότι υπάρχουν διαφορές ανάμεσα στις διάφορες πτέρυγες της Βουλής, όμως το παρόν νομοσχέδιο λειτουργεί υπέρ του κόσμου της εργασίας και της βιοπάλης, βελτιώνοντας ανθρώπινες ζωές. Αυτό δεν μπορεί να αποσιωπάται, να διαστρεβλώνεται ή να υποτιμάται. Μπορεί μόνο να ενώνει για το καλό της χώρας και των εργαζομένων.</w:t>
      </w:r>
    </w:p>
    <w:p w14:paraId="07527AA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527AA2" w14:textId="77777777" w:rsidR="00275A9F" w:rsidRDefault="00034DBE">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7527AA3" w14:textId="77777777" w:rsidR="00275A9F" w:rsidRDefault="00034DBE">
      <w:pPr>
        <w:spacing w:line="600" w:lineRule="auto"/>
        <w:ind w:firstLine="720"/>
        <w:contextualSpacing/>
        <w:jc w:val="both"/>
        <w:rPr>
          <w:rFonts w:eastAsia="Times New Roman"/>
          <w:szCs w:val="24"/>
        </w:rPr>
      </w:pPr>
      <w:r>
        <w:rPr>
          <w:rFonts w:eastAsia="Times New Roman" w:cs="Times New Roman"/>
          <w:szCs w:val="24"/>
        </w:rPr>
        <w:t xml:space="preserve"> </w:t>
      </w:r>
      <w:r>
        <w:rPr>
          <w:rFonts w:eastAsia="Times New Roman"/>
          <w:b/>
          <w:szCs w:val="24"/>
        </w:rPr>
        <w:t>ΠΡΟΕΔΡΕΥΩΝ (Μάριος Γεωργιάδης):</w:t>
      </w:r>
      <w:r>
        <w:rPr>
          <w:rFonts w:eastAsia="Times New Roman"/>
          <w:szCs w:val="24"/>
        </w:rPr>
        <w:t xml:space="preserve"> Σας ευχαριστούμε κι εμείς.</w:t>
      </w:r>
    </w:p>
    <w:p w14:paraId="07527AA4" w14:textId="77777777" w:rsidR="00275A9F" w:rsidRDefault="00034DBE">
      <w:pPr>
        <w:spacing w:line="600" w:lineRule="auto"/>
        <w:ind w:firstLine="720"/>
        <w:contextualSpacing/>
        <w:jc w:val="both"/>
        <w:rPr>
          <w:rFonts w:eastAsia="Times New Roman"/>
          <w:szCs w:val="24"/>
        </w:rPr>
      </w:pPr>
      <w:r>
        <w:rPr>
          <w:rFonts w:eastAsia="Times New Roman"/>
          <w:szCs w:val="24"/>
        </w:rPr>
        <w:t>Ο κ. Δημητριάδης έχει τον λόγο για επτά λεπτά.</w:t>
      </w:r>
    </w:p>
    <w:p w14:paraId="07527AA5" w14:textId="77777777" w:rsidR="00275A9F" w:rsidRDefault="00034DBE">
      <w:pPr>
        <w:spacing w:line="600" w:lineRule="auto"/>
        <w:ind w:firstLine="720"/>
        <w:contextualSpacing/>
        <w:jc w:val="both"/>
        <w:rPr>
          <w:rFonts w:eastAsia="Times New Roman"/>
          <w:szCs w:val="24"/>
        </w:rPr>
      </w:pPr>
      <w:r>
        <w:rPr>
          <w:rFonts w:eastAsia="Times New Roman"/>
          <w:b/>
          <w:szCs w:val="24"/>
        </w:rPr>
        <w:t>ΔΗΜΗΤΡΙΟΣ ΔΗΜΗΤΡΙΑΔΗΣ:</w:t>
      </w:r>
      <w:r>
        <w:rPr>
          <w:rFonts w:eastAsia="Times New Roman"/>
          <w:szCs w:val="24"/>
        </w:rPr>
        <w:t xml:space="preserve"> Ευχαριστώ, κύριε Πρόεδρε.</w:t>
      </w:r>
    </w:p>
    <w:p w14:paraId="07527AA6" w14:textId="77777777" w:rsidR="00275A9F" w:rsidRDefault="00034DBE">
      <w:pPr>
        <w:spacing w:line="600" w:lineRule="auto"/>
        <w:ind w:firstLine="720"/>
        <w:contextualSpacing/>
        <w:jc w:val="both"/>
        <w:rPr>
          <w:rFonts w:eastAsia="Times New Roman"/>
          <w:szCs w:val="24"/>
        </w:rPr>
      </w:pPr>
      <w:r>
        <w:rPr>
          <w:rFonts w:eastAsia="Times New Roman"/>
          <w:szCs w:val="24"/>
        </w:rPr>
        <w:t>Κυρίες και κύριοι Υπουργοί, κυρίες και κύριοι συνάδελφοι, το παρόν νομοσχέδιο είναι ένα εγχείρημα προς την κατεύθυνση που σταθερά στοχεύουμε και αφορά τον πυρήνα του πολιτικού μας αφηγήματος, το οποίο στηρίζεται σε δύο μεγάλες ενότητες. Η πρώτη, αφορά την προστασία των δημοκρατικών δικαιωμάτων και άρα των δικαιωμάτων του κόσμου της εργασίας και των κοινωνικών δικαιωμάτων. Η δεύτερη ενότητα αφορά την προστασία του δημόσιου πλούτου και του δημόσιου χώρου αλλά δεν είναι του παρόντος νομοσχεδίου.</w:t>
      </w:r>
    </w:p>
    <w:p w14:paraId="07527AA7"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Είμαστε, λοιπόν, στον κλειστό πυρήνα της προσπάθειάς μας. Επιδιώκουμε την προστασία των δικαιωμάτων αλλά και τη διεύρυνσή τους, έχοντας στόχο τη βελτίωση κρίσιμων παραμέτρων της καθημερινότητας των εργαζομένων όπως το άγχος της απλήρωτης εργασίας, της αδήλωτης εργασίας και την κανονικότητα στην κοινωνική ασφάλιση.</w:t>
      </w:r>
    </w:p>
    <w:p w14:paraId="07527AA8" w14:textId="77777777" w:rsidR="00275A9F" w:rsidRDefault="00034DBE">
      <w:pPr>
        <w:spacing w:line="600" w:lineRule="auto"/>
        <w:ind w:firstLine="720"/>
        <w:contextualSpacing/>
        <w:jc w:val="both"/>
        <w:rPr>
          <w:rFonts w:eastAsia="Times New Roman"/>
          <w:szCs w:val="24"/>
        </w:rPr>
      </w:pPr>
      <w:r>
        <w:rPr>
          <w:rFonts w:eastAsia="Times New Roman"/>
          <w:szCs w:val="24"/>
        </w:rPr>
        <w:t>Υπάρχει ζήτημα με την εργασία και τους μισθούς; Ακούσαμε πολλά. Ας δούμε μερικά παραδείγματα. Ας δούμε κάποια χρήσιμα και αδιαμφισβήτητα στοιχεία και να μιλήσουν λίγο οι αριθμοί.</w:t>
      </w:r>
    </w:p>
    <w:p w14:paraId="07527AA9" w14:textId="77777777" w:rsidR="00275A9F" w:rsidRDefault="00034DBE">
      <w:pPr>
        <w:spacing w:line="600" w:lineRule="auto"/>
        <w:ind w:firstLine="720"/>
        <w:contextualSpacing/>
        <w:jc w:val="both"/>
        <w:rPr>
          <w:rFonts w:eastAsia="Times New Roman"/>
          <w:szCs w:val="24"/>
        </w:rPr>
      </w:pPr>
      <w:r>
        <w:rPr>
          <w:rFonts w:eastAsia="Times New Roman"/>
          <w:szCs w:val="24"/>
        </w:rPr>
        <w:t>Επί Νέας Δημοκρατίας και κυβέρνησης Σαμαρά οι απασχολούμενοι μειώθηκαν, πάντα κατά την ΕΛΣΤΑΤ, πάνω από διακόσιες χιλιάδες άτομα. Το πρώτο επτάμηνο του 2017, σύμφωνα με την «ΕΡΓΑΝΗ», έχουμε αύξηση των θέσεων εργασίας και δημιουργία νέων θέσεων εργασίας κατά διακόσιες εξήντα τρεις χιλιάδες άτομα.</w:t>
      </w:r>
    </w:p>
    <w:p w14:paraId="07527AAA" w14:textId="77777777" w:rsidR="00275A9F" w:rsidRDefault="00034DBE">
      <w:pPr>
        <w:spacing w:line="600" w:lineRule="auto"/>
        <w:ind w:firstLine="720"/>
        <w:contextualSpacing/>
        <w:jc w:val="both"/>
        <w:rPr>
          <w:rFonts w:eastAsia="Times New Roman"/>
          <w:szCs w:val="24"/>
        </w:rPr>
      </w:pPr>
      <w:r>
        <w:rPr>
          <w:rFonts w:eastAsia="Times New Roman"/>
          <w:szCs w:val="24"/>
        </w:rPr>
        <w:t>Η ανεργία το 2014 έφτασε στο 27% και μας εγκαλούν αυτοί οι ίδιοι, οι οποίοι την απογείωσαν. Εμείς φέραμε την ανεργία στο 21,7% στα επίπεδα που βρισκόταν και πριν το 2012 και συνεχίζουμε με μεθοδικότητα και πίστη στην προσπάθειά μας αυτή.</w:t>
      </w:r>
    </w:p>
    <w:p w14:paraId="07527AAB" w14:textId="77777777" w:rsidR="00275A9F" w:rsidRDefault="00034DBE">
      <w:pPr>
        <w:spacing w:line="600" w:lineRule="auto"/>
        <w:ind w:firstLine="720"/>
        <w:contextualSpacing/>
        <w:jc w:val="both"/>
        <w:rPr>
          <w:rFonts w:eastAsia="Times New Roman"/>
          <w:szCs w:val="24"/>
        </w:rPr>
      </w:pPr>
      <w:r>
        <w:rPr>
          <w:rFonts w:eastAsia="Times New Roman"/>
          <w:szCs w:val="24"/>
        </w:rPr>
        <w:t>Το 2012, επίσης, με νομοθέτημα, με μια πράξη Υπουργικού Συμβουλίου, ο κατώτατος μισθός κατρακύλησε στα 586 ευρώ και στα 510 για τους νέους. Στα 586 κατρακύλησε ο κατώτερος μισθός για την πλήρη απασχόληση κάτω ακόμη και από τον μέσο μισθό της περιόδου για τη μερική απασχόληση. Μας εγκαλούν για τους χαμηλούς μισθούς, αυτοί οι ίδιοι που τους εξαφάνισαν, εξωθώντας πλέον την υποκρισία σε δρόμους αδιάβατους.</w:t>
      </w:r>
    </w:p>
    <w:p w14:paraId="07527AAC"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Με τα στοιχεία του ΕΦΚΑ τον Νοέμβριο του 2011 ο μέσος μισθός για μερική απασχόληση ήταν 601 ευρώ επί κυβέρνησης Παπαδήμου. Τον Νοέμβριο του 2014 ο μέσος μισθός για μερική απασχόληση ήταν 400 ευρώ. Είχαμε μείωση του μισθού για μερική απασχόληση κατά 201 ευρώ. Είναι αυτός ο μισθός, που αυτοί οι οποίοι τον διαμόρφωσαν, σήμερα καταγγέλλουν εμάς προς τούτο.</w:t>
      </w:r>
    </w:p>
    <w:p w14:paraId="07527AAD" w14:textId="77777777" w:rsidR="00275A9F" w:rsidRDefault="00034DBE">
      <w:pPr>
        <w:spacing w:line="600" w:lineRule="auto"/>
        <w:ind w:firstLine="720"/>
        <w:contextualSpacing/>
        <w:jc w:val="both"/>
        <w:rPr>
          <w:rFonts w:eastAsia="Times New Roman"/>
          <w:szCs w:val="24"/>
        </w:rPr>
      </w:pPr>
      <w:r>
        <w:rPr>
          <w:rFonts w:eastAsia="Times New Roman"/>
          <w:szCs w:val="24"/>
        </w:rPr>
        <w:t>Μόνο επί κυβέρνησης Σαμαρά ο μέσος μισθός μερικής απασχόλησης μειώθηκε κατά 163 ευρώ. Οι αμοιβές επιπλέον της εξαρτημένης εργασίας ανά μισθωτό, σύμφωνα πάντα με την ΕΛΣΤΑΤ, το 2012 ήταν στο μείον 3% για όλους τους κλάδους της οικονομικής δραστηριότητας. Το 2013 ήταν στο μείον 7,5%. Το 2016, όμως, ήταν στο συν 0,8%. Είχαμε αύξηση κατά 0,8% ανά εργαζόμενο.</w:t>
      </w:r>
    </w:p>
    <w:p w14:paraId="07527AAE" w14:textId="77777777" w:rsidR="00275A9F" w:rsidRDefault="00034DBE">
      <w:pPr>
        <w:spacing w:line="600" w:lineRule="auto"/>
        <w:ind w:firstLine="720"/>
        <w:contextualSpacing/>
        <w:jc w:val="both"/>
        <w:rPr>
          <w:rFonts w:eastAsia="Times New Roman"/>
          <w:szCs w:val="24"/>
        </w:rPr>
      </w:pPr>
      <w:r>
        <w:rPr>
          <w:rFonts w:eastAsia="Times New Roman"/>
          <w:szCs w:val="24"/>
        </w:rPr>
        <w:t>Επίσης επτά στους δέκα κλάδους της οικονομικής δραστηριότητας παρουσιάζουν αύξηση μισθού στο πρώτο τετράμηνο του 2017 -του έτους που διανύουμε τώρα, δηλαδή- σε σχέση με αυτό του τετράμηνου του 2016, στο οποίο ήδη είχαμε αύξηση. Επομένως οι αριθμοί απλώς λένε την αλήθεια.</w:t>
      </w:r>
    </w:p>
    <w:p w14:paraId="07527AAF" w14:textId="77777777" w:rsidR="00275A9F" w:rsidRDefault="00034DBE">
      <w:pPr>
        <w:spacing w:line="600" w:lineRule="auto"/>
        <w:ind w:firstLine="720"/>
        <w:contextualSpacing/>
        <w:jc w:val="both"/>
        <w:rPr>
          <w:rFonts w:eastAsia="Times New Roman"/>
          <w:szCs w:val="24"/>
        </w:rPr>
      </w:pPr>
      <w:r>
        <w:rPr>
          <w:rFonts w:eastAsia="Times New Roman"/>
          <w:szCs w:val="24"/>
        </w:rPr>
        <w:t xml:space="preserve">Επανερχόμενος στο νομοσχέδιο να τονιστεί ότι διευθετούνται δευτερεύοντα ζητήματα, που σχετίζονται με την κοινωνική ασφάλιση και λύνονται χρόνια προβλήματα των εργαζομένων. </w:t>
      </w:r>
    </w:p>
    <w:p w14:paraId="07527AB0" w14:textId="77777777" w:rsidR="00275A9F" w:rsidRDefault="00034DBE">
      <w:pPr>
        <w:spacing w:line="600" w:lineRule="auto"/>
        <w:ind w:firstLine="720"/>
        <w:contextualSpacing/>
        <w:jc w:val="both"/>
        <w:rPr>
          <w:rFonts w:eastAsia="Times New Roman"/>
          <w:szCs w:val="24"/>
        </w:rPr>
      </w:pPr>
      <w:r>
        <w:rPr>
          <w:rFonts w:eastAsia="Times New Roman"/>
          <w:szCs w:val="24"/>
        </w:rPr>
        <w:t>Παράλληλα -και τρίτον- έχουμε και ένα πλέγμα διατάξεων, που διευκολύνουν την πλήρη και την ισότιμη συμμετοχή των ατόμων με αναπηρία στην κοινωνική, οικονομική και πολιτική ζωή της χώρας.</w:t>
      </w:r>
    </w:p>
    <w:p w14:paraId="07527AB1" w14:textId="77777777" w:rsidR="00275A9F" w:rsidRDefault="00034DBE">
      <w:pPr>
        <w:spacing w:line="600" w:lineRule="auto"/>
        <w:ind w:firstLine="720"/>
        <w:contextualSpacing/>
        <w:jc w:val="both"/>
        <w:rPr>
          <w:rFonts w:eastAsia="Times New Roman"/>
          <w:szCs w:val="24"/>
        </w:rPr>
      </w:pPr>
      <w:r>
        <w:rPr>
          <w:rFonts w:eastAsia="Times New Roman"/>
          <w:szCs w:val="24"/>
        </w:rPr>
        <w:t>Είναι κεντρική προτεραιότητα του έργου μας η καταπολέμηση της παραβατικότητας στους χώρους δουλειάς. Αυτή η δέσμευση υλοποιείται βάσει τριών αξόνων. Πρώτον, ενίσχυση ελεγκτικών μηχανισμών και κυρίως του ΣΕΠΕ. Δεύτερον, στόχευση των χρηματοδοτικών εργαλείων στην κατεύθυνση της προστασίας των εργασιακών δικαιωμάτων και τρίτον, βελτίωση του υφιστάμενου θεσμικού πλαισίου για την καταπολέμηση της απλήρωτης, αδήλωτης και υποδηλωμένης εργασίας.</w:t>
      </w:r>
    </w:p>
    <w:p w14:paraId="07527AB2" w14:textId="77777777" w:rsidR="00275A9F" w:rsidRDefault="00034DBE">
      <w:pPr>
        <w:spacing w:line="600" w:lineRule="auto"/>
        <w:ind w:firstLine="720"/>
        <w:contextualSpacing/>
        <w:jc w:val="both"/>
        <w:rPr>
          <w:rFonts w:eastAsia="Times New Roman"/>
          <w:szCs w:val="24"/>
        </w:rPr>
      </w:pPr>
      <w:r>
        <w:rPr>
          <w:rFonts w:eastAsia="Times New Roman"/>
          <w:szCs w:val="24"/>
        </w:rPr>
        <w:lastRenderedPageBreak/>
        <w:t>Όσον αφορά την αδήλωτη και την υποδηλωμένη εργασία, επιβάλλεται προσωρινή ή και οριστική διακοπή της επιχείρησης σε διαρκείς παραβάσεις της εργατικής νομοθεσίας. Υποχρεώνεται ο εργοδότης να καταχωρεί ηλεκτρονικά στο σύστημα «ΕΡΓΑΝΗ» τη νόμιμη υπερωριακή απασχόληση. Γίνεται υποχρεωτική ηλεκτρονική αναγγελία της οικειοθελούς αποχώρησης του εργαζομένου και η μη τήρηση της εργατικής νομοθεσίας δεν επιτρέπει στον παραβάτη αυτής πρόσβαση στο δημόσιο χρήμα.</w:t>
      </w:r>
    </w:p>
    <w:p w14:paraId="07527AB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Για την απλήρωτη εργασία προβλέπεται η έκδοση διαταγής πληρωμής για οφειλόμενους μισθούς, μειώνεται το κόστος της δίκης για τους εργαζόμενους, προβλέπεται σύντομη εκδίκαση γι’ αυτόν τον λόγο μέσα σε εξήντα ημέρες, προβλέπεται ότι ο άνεργος που θεωρεί τη μονομερή βλαπτική μεταβολή των όρων εργασίας ως απόλυση, θα μπορεί να λαμβάνει αμέσως επίδομα ανεργίας.</w:t>
      </w:r>
    </w:p>
    <w:p w14:paraId="07527AB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παρόν σχέδιο νόμου προβλέπονται ρυθμίσεις για την πληρέστερη εφαρμογή των διατάξεων της ασφαλιστικής μεταρρύθμισης και επιλύονται ασφαλιστικά θέματα συγκεκριμένων κατηγοριών. </w:t>
      </w:r>
    </w:p>
    <w:p w14:paraId="07527AB5"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Μερικά βασικά τούτων είναι ότι καταργείται η υποχρέωση των μηχανικών και των δικηγόρων να καταβάλλουν ασφαλιστικές εισφορές μόνο λόγω της εγγραφής τους σε ΤΕΕ και δικηγορικούς συλλόγους αλλά υποχρεούνται να πληρώνουν μόνο κατά την έναρξη της επαγγελματικής τους δραστηριότητας. </w:t>
      </w:r>
    </w:p>
    <w:p w14:paraId="07527AB6"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Παρατείνεται η σύνταξη αναπηρίας σε περιπτώσεις που χρειάζεται αυτό, μέχρι να οριστικοποιηθεί η γνωμάτευση στα ΚΕΠΑ. </w:t>
      </w:r>
    </w:p>
    <w:p w14:paraId="07527AB7"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Επιλύεται το ζήτημα της μη λειτουργίας των μέχρι σήμερα επιτροπών για τον χαρακτηρισμό ατυχημάτων, όπως για παράδειγμα στη ΔΕΗ, διότι η λειτουργία αυτών των επιτροπών είχε σταματήσει το 2012. </w:t>
      </w:r>
    </w:p>
    <w:p w14:paraId="07527AB8"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Στο ζήτημα των δικαιωμάτων των ατόμων με αναπηρία, το νομοσχέδιο αποσκοπεί στην εμπέδωση της αντίληψης της αναπηρίας ως κοινωνικό ζήτημα. </w:t>
      </w:r>
    </w:p>
    <w:p w14:paraId="07527AB9"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Εμπεριέχει ρυθμίσεις, που επηρεάζουν τη συναλλαγή με φορείς του δημοσίου και του ιδιωτικού τομέα, θέτουν κριτήρια στην παραγωγή προϊόντων και στην παροχή υπηρεσιών από τη σκοπιά των ατόμων με αναπηρία, συμβάλλουν στην πληροφόρηση και δημιουργούν νέες εκπαιδευτικές ενότητες. </w:t>
      </w:r>
    </w:p>
    <w:p w14:paraId="07527ABA"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Συναδέλφισσες και συνάδελφοι, ισχυροποιούμε και διευρύνουμε τα δικαιώματα του κόσμου της εργασίας αλλά και της αναπηρίας σε μία θετικότερη προοπτική. Απαντάμε στην απαξίωση και απομείωση της εργασίας, που απαιτεί ο νεοφιλελευθερισμός για τη διασφάλιση των δικών τους συμφερόντων έναντι των κυρίαρχων μπλοκ. </w:t>
      </w:r>
    </w:p>
    <w:p w14:paraId="07527ABB"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Διαμορφώνουμε με θετικό και δημιουργικό τρόπο τα τεράστια προβλήματα, που επισώρευσε η κρίση της περιόδου και στην αγορά και στην εργασία. Η δίκαια αμειβόμενη και αξιοπρεπής εργασία είναι σημαντική παράμετρος ανάπτυξης στο δικό μας παραγωγικό σχέδιο, που με αυταπάρνηση υλοποιούμε και βήμα-βήμα θα ολοκληρώσουμε παρά τα περί αντιθέτου διαμειβόμενα. </w:t>
      </w:r>
    </w:p>
    <w:p w14:paraId="07527ABC"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7527ABD" w14:textId="77777777" w:rsidR="00275A9F" w:rsidRDefault="00034DB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ABE"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Κι εμείς ευχαριστούμε για την ακρίβεια στον χρόνο, κύριε Δημητριάδη. </w:t>
      </w:r>
    </w:p>
    <w:p w14:paraId="07527ABF"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Αντωνίου έχει τον λόγο για να κλείσει τη συνεδρίαση. </w:t>
      </w:r>
    </w:p>
    <w:p w14:paraId="07527AC0"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Ευχαριστώ, κύριε Πρόεδρε. </w:t>
      </w:r>
    </w:p>
    <w:p w14:paraId="07527AC1"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Μια και είμαι ο τελευταίος που θα κλείσω τη σημερινή συζήτηση, κύριοι Υπουργοί, κυρίες και κύριοι συνάδελφοι, στη σημερινή συζήτηση καθώς και στις επιτροπές όπου προηγήθηκε η ανάλυση του σημερινού σχεδίου νόμου του Υπουργείου Εργασίας, παρατηρούμε μία Αντιπολίτευση –και αναφέρομαι κυρίως στη Νέα Δημοκρατία- σαστισμένη, απορημένη, ξαφνιασμένη. </w:t>
      </w:r>
    </w:p>
    <w:p w14:paraId="07527AC2"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Εάν κρίνω δε από τα δημοσιεύματα του φιλικού της Τύπου, που μέχρι χθες αναρωτιόταν εάν αυτό το νομοσχέδιο έχει ή όχι την έγκριση των θεσμών και εάν κρίνω και από τις τοποθετήσεις τους σήμερα στην Ολομέλεια, κατά το κοινώς λεγόμενο, πετούσαν τη μπάλα στην εξέδρα!</w:t>
      </w:r>
    </w:p>
    <w:p w14:paraId="07527AC3"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Δεν έκαναν καμμιά αναφορά στις θετικές διατάξεις του σημερινού νομοσχεδίου και μιλούσαν περί όλων των άλλων εκτός από το νομοσχέδιο. Και αυτό γιατί σήμερα ομολογουμένως συζητάμε ένα θετικό νομοσχέδιο για τον κόσμο της εργασίας, το οποίο με ένα σύνολο θετικών παρεμβάσεων ενισχύει και επεκτείνει τα δικαιώματα των εργαζομένων, που χάθηκαν εξαιτίας των αντεργατικών πολιτικών επιλογών των προηγούμενων κυβερνήσεων και κυρίως κατά το χρονικό διάστημα μετά την είσοδο της χώρας στον αστερισμό των μνημονίων στους οποίους, να θυμίσω, μας βάλατε εσείς. </w:t>
      </w:r>
    </w:p>
    <w:p w14:paraId="07527AC4" w14:textId="77777777" w:rsidR="00275A9F" w:rsidRDefault="00034DBE">
      <w:pPr>
        <w:spacing w:line="600" w:lineRule="auto"/>
        <w:ind w:firstLine="720"/>
        <w:contextualSpacing/>
        <w:jc w:val="both"/>
        <w:rPr>
          <w:rFonts w:eastAsia="Times New Roman" w:cs="Times New Roman"/>
          <w:szCs w:val="24"/>
        </w:rPr>
      </w:pPr>
      <w:r>
        <w:rPr>
          <w:rFonts w:eastAsia="Times New Roman" w:cs="Times New Roman"/>
          <w:szCs w:val="24"/>
        </w:rPr>
        <w:t xml:space="preserve">Με τις διατάξεις για την υλοποίηση της σύμβασης των Ηνωμένων Εθνών για τα Δικαιώματα των Ατόμων με Αναπηρίες, διευκολύνεται η συμμετοχή των συμπολιτών μας με αναπηρία στην κοινωνική, οικονομική και πολιτική ζωή της χώρας. </w:t>
      </w:r>
    </w:p>
    <w:p w14:paraId="07527AC5"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Κανένας κοινωνικός αποκλεισμός δεν είναι πια αποδεκτός. Γι’ αυτό και τα διοικητικά όργανα είναι υποχρεωμένα να σχεδιάζουν τις κατάλληλες πολιτικές, ώστε να διασφαλίζεται η προσβασιμότητα για όλους και να παρέχουν μέτρα υποστηρικτικής τεχνολογίας και προσωπικής βοήθειας. </w:t>
      </w:r>
    </w:p>
    <w:p w14:paraId="07527AC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τη μετατροπή του Συνδέσμου Κοινωνικών Λειτουργών σε νομικό πρόσωπο δημοσίου δικαίου δίνεται ώθηση στην εφαρμογή προγραμμάτων κοινωνικής πολιτικής από ένα σώμα λειτουργών πιστοποιημένων και αξιόπιστων, ώστε να στηριχθούν οι ευάλωτες κοινωνικές ομάδες για να επιστρέψουν στην παραγωγική διαδικασία. </w:t>
      </w:r>
    </w:p>
    <w:p w14:paraId="07527AC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ρυθμίζει, επίσης, την ταχύτερη απονομή των κύριων, επικουρικών συντάξεων και των εφάπαξ παροχών. Λύνει ζητήματα διοικητικής φύσεως των φορέων κοινωνικής ασφάλισης αλλά και μεμονωμένα ασφαλιστικά θέματα συγκεκριμένων κατηγοριών. </w:t>
      </w:r>
    </w:p>
    <w:p w14:paraId="07527AC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Ειδικές επαγγελματικές κατηγορίες όπως οι αγρότες, οι μηχανικοί, οι δικηγόροι, οι πάσχοντες από ψυχικά νοσήματα, ωφελούνται από την ψήφιση του νομοσχεδίου. Ιδιαίτερα ωφελούνται οι αγρότες, γιατί θα μπορούν να εξαγοράσουν πλασματικά χρόνια με ιδιαίτερα χαμηλό αντίτιμο. Μηχανικοί και δικηγόροι επίσης ωφελούνται, γιατί αποσυνδέεται η ασφάλισή τους από την επαγγελματική τους ιδιότητα και στο εξής θα καταβάλλουν ασφαλιστικές εισφορές από την έναρξη της επαγγελματικής τους δραστηριότητας και για όσο διάστημα αυτή διαρκεί. Τέλος οι πάσχοντες από ψυχικά νοσήματα ωφελούνται, αφού θα μπορούν να εργαστούν χωρίς να έχουν περικοπή της σύνταξής τους. </w:t>
      </w:r>
    </w:p>
    <w:p w14:paraId="07527AC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λύνεται το θέμα της αρμοδιότητας του χαρακτηρισμού των εργατικών ατυχημάτων, που είχε οδηγήσει σε συσσώρευση των εκκρεμών υποθέσεων από το 2012. </w:t>
      </w:r>
    </w:p>
    <w:p w14:paraId="07527ACA"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Πολύ σημαντικό είναι ακόμα το γεγονός ότι λύνεται το ζήτημα υπολογισμού της σύνταξης, σε εκείνους που λόγω της οικονομικής κρίσης δεν είχαν καθόλου ή είχαν περιορισμένης διάρκειας χρόνο ασφάλισης από 1-1-2002 και μέχρι σήμερα. Προβλέπεται ότι όπου δεν προκύπτει χρόνος ασφάλισης τουλάχιστον πέντε ετών από 1-1-2002 μέχρι την έναρξη καταβολής σύνταξης, τότε η πενταετία αναζητείται για έτη πριν το 2002. Από το 2021 ο χρόνος ασφάλισης που αναζητείται πριν από το 2002, μπορεί να φθάσει τα δέκα έτη. </w:t>
      </w:r>
    </w:p>
    <w:p w14:paraId="07527ACB"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προστατεύει τους εργαζόμενους και από την αδήλωτη, υποδηλωμένη και ανασφάλιστη εργασία. </w:t>
      </w:r>
    </w:p>
    <w:p w14:paraId="07527ACC"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διαρκή επαφή και συνεργασία με τους εργαζόμενους τα εργατικά σωματεία, τα συνδικάτα και τους φορείς βάζουμε τα θεμέλια για καλύτερες εργασιακές συνθήκες, χωρίς κοινωνικές ανισότητες και καταπάτηση των εργασιακών δικαιωμάτων, γιατί μέχρι σήμερα ο εργαζόμενος που έμενε απλήρωτος, εγκλωβιζόταν μέσα σε μια επιχείρηση που δεν τον πλήρωνε, διότι υπήρχε μια πολύ αρνητική νομολογία, που εγκλώβιζε τον εργαζόμενο σε μακροχρόνιες δικαστικές περιπέτειες μέχρι να εκδικαστεί η υπόθεσή του, χωρίς να δικαιούται στο μεταξύ διάστημα ούτε αποζημίωση αλλά ούτε και επίδομα ανεργίας. </w:t>
      </w:r>
    </w:p>
    <w:p w14:paraId="07527ACD"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Χιλιάδες είναι οι άνθρωποι που στα χρόνια της κρίσης αντιμετώπισαν ουσιαστικό βιοποριστικό πρόβλημα εξαιτίας της αδιαφορίας των προηγούμενων κυβερνήσεων, να παρέμβουν σε αυτή την αδικία. </w:t>
      </w:r>
    </w:p>
    <w:p w14:paraId="07527ACE"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μη καταβολή δεδουλευμένων συνιστά πλέον μονομερή βλαπτική μεταβολή και υπάρχει η δυνατότητα στον εργαζόμενο, να διεκδικήσει την οφειλόμενη αποζημίωσή του από την αμέσως επόμενη μέρα, δηλαδή να μπορεί να παίρνει το επίδομα ανεργίας. </w:t>
      </w:r>
    </w:p>
    <w:p w14:paraId="07527ACF"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γίνεται αποτελεσματικότερη δουλειά στην καταπολέμηση της αδήλωτης και υποδηλωμένης εργασίας, ενισχύεται το Σώμα Επιθεώρησης Εργασίας. Είναι επιλογή της Κυβέρνησης, τα χρήματα που εξοικονομήθηκαν μέσω ΕΣΠΑ, να διατεθούν για την πρόβλεψη ποιοτικών ελέγχων που θα γίνονται στο εξής σε κλάδους υψηλής παραβατικότητας αλλά και για την αναβάθμιση των υπηρεσιών ενημέρωσης και νομικών συμβουλών στους εργαζόμενους. </w:t>
      </w:r>
    </w:p>
    <w:p w14:paraId="07527AD0"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σταματάμε, όμως, εδώ. Δεν επαναπαυόμαστε. Θα ακολουθήσουν και άλλες πρωτοβουλίες και νομοθετικές παρεμβάσεις, μέχρι να επουλωθούν οι πληγές που προέκυψαν από την άσκηση των δικών σας πολιτικών επιλογών, κυρίες και κύριοι της Νέας Δημοκρατίας και του ΠΑΣΟΚ. </w:t>
      </w:r>
    </w:p>
    <w:p w14:paraId="07527AD1"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7527AD2" w14:textId="77777777" w:rsidR="00275A9F" w:rsidRDefault="00034DBE">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527AD3"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και εμείς, κύριε Αντωνίου. </w:t>
      </w:r>
    </w:p>
    <w:p w14:paraId="07527AD4"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Τρίτης 27 Ιουνίου 2017, της Πέμπτης 29 Ιουνίου 2017, της Παρασκευής 30 Ιουνίου 2017, της Δευτέρας 3 Ιουλίου 2017, της Τρίτης 4 Ιουλίου 2017, της Πέμπτης 6 Ιουλίου 2017 και της Παρασκευής 7 Ιουλίου 2017 και ερωτάται το Σώμα αν τα επικυρώνει. </w:t>
      </w:r>
    </w:p>
    <w:p w14:paraId="07527AD5"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7527AD6"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Συνεπώς τα Πρακτικά της Τρίτης 27 Ιουνίου 2017, της Πέμπτης 29 Ιουνίου 2017, της Παρασκευής 30 Ιουνίου 2017, της Δευτέρας 3 Ιουλίου 2017, της Τρίτης 4 Ιουλίου 2017, της Πέμπτης 6 Ιουλίου 2017 και της Παρασκευής 7 Ιουλίου 2017 επικυρώθηκαν.</w:t>
      </w:r>
    </w:p>
    <w:p w14:paraId="07527AD7"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7527AD8"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7527AD9" w14:textId="77777777" w:rsidR="00275A9F" w:rsidRDefault="00034DB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0.15΄ λύεται η συνεδρίαση για σήμερα Πέμπτη 7 Σεπτεμβρίου 2017 και ώρα 9.30΄, με αντικείμενο εργασιών του Σώματος νομοθετική εργασία, συνέχιση της συζήτησης και ψήφιση επί της αρχής των άρθρων και του συνόλου του σχεδίου νόμου του Υπουργείου Εργασίας, Κοινωνικής Ασφάλισης και Κοινωνικής Αλληλεγγύης: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w:t>
      </w:r>
    </w:p>
    <w:p w14:paraId="07527ADA" w14:textId="77777777" w:rsidR="00275A9F" w:rsidRDefault="00275A9F">
      <w:pPr>
        <w:tabs>
          <w:tab w:val="left" w:pos="2738"/>
          <w:tab w:val="center" w:pos="4753"/>
          <w:tab w:val="left" w:pos="5723"/>
        </w:tabs>
        <w:spacing w:line="600" w:lineRule="auto"/>
        <w:ind w:firstLine="720"/>
        <w:contextualSpacing/>
        <w:jc w:val="both"/>
        <w:rPr>
          <w:rFonts w:eastAsia="Times New Roman" w:cs="Times New Roman"/>
          <w:szCs w:val="24"/>
        </w:rPr>
      </w:pPr>
    </w:p>
    <w:p w14:paraId="07527ADB" w14:textId="77777777" w:rsidR="00275A9F" w:rsidRDefault="00034DBE">
      <w:pPr>
        <w:tabs>
          <w:tab w:val="left" w:pos="2738"/>
          <w:tab w:val="center" w:pos="4753"/>
          <w:tab w:val="left" w:pos="5723"/>
        </w:tabs>
        <w:spacing w:line="600" w:lineRule="auto"/>
        <w:contextualSpacing/>
        <w:jc w:val="both"/>
        <w:rPr>
          <w:rFonts w:eastAsia="Times New Roman" w:cs="Times New Roman"/>
          <w:b/>
          <w:szCs w:val="24"/>
        </w:rPr>
      </w:pPr>
      <w:r>
        <w:rPr>
          <w:rFonts w:eastAsia="Times New Roman" w:cs="Times New Roman"/>
          <w:b/>
          <w:szCs w:val="24"/>
        </w:rPr>
        <w:t>Ο ΠΡΟΕΔΡΟΣ                                                                    ΟΙ ΓΡΑΜΜΑΤΕΙΣ</w:t>
      </w:r>
    </w:p>
    <w:p w14:paraId="07527ADC" w14:textId="77777777" w:rsidR="00275A9F" w:rsidRDefault="00275A9F">
      <w:pPr>
        <w:contextualSpacing/>
        <w:rPr>
          <w:rFonts w:eastAsia="Times New Roman" w:cs="Times New Roman"/>
          <w:szCs w:val="24"/>
        </w:rPr>
      </w:pPr>
    </w:p>
    <w:sectPr w:rsidR="00275A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5vokDfoDU47N6UXRS6/wYSMvpOU=" w:salt="3csgq+NQiKTnlyPODOs/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9F"/>
    <w:rsid w:val="00034DBE"/>
    <w:rsid w:val="0012330A"/>
    <w:rsid w:val="00275A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738B"/>
  <w15:docId w15:val="{7A245EA0-2DD3-4759-9BCC-782AC64B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E65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E6554"/>
    <w:rPr>
      <w:rFonts w:ascii="Segoe UI" w:hAnsi="Segoe UI" w:cs="Segoe UI"/>
      <w:sz w:val="18"/>
      <w:szCs w:val="18"/>
    </w:rPr>
  </w:style>
  <w:style w:type="paragraph" w:styleId="a4">
    <w:name w:val="Revision"/>
    <w:hidden/>
    <w:uiPriority w:val="99"/>
    <w:semiHidden/>
    <w:rsid w:val="007E10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54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500</MetadataID>
    <Session xmlns="641f345b-441b-4b81-9152-adc2e73ba5e1">Β´</Session>
    <Date xmlns="641f345b-441b-4b81-9152-adc2e73ba5e1">2017-09-05T21:00:00+00:00</Date>
    <Status xmlns="641f345b-441b-4b81-9152-adc2e73ba5e1">
      <Url>http://srv-sp1/praktika/Lists/Incoming_Metadata/EditForm.aspx?ID=500&amp;Source=/praktika/Recordings_Library/Forms/AllItems.aspx</Url>
      <Description>Δημοσιεύτηκε</Description>
    </Status>
    <Meeting xmlns="641f345b-441b-4b81-9152-adc2e73ba5e1">ΡΟΒ´</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7E38CE-A630-4EF1-8FB1-5EABF1A10D0D}">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 ds:uri="641f345b-441b-4b81-9152-adc2e73ba5e1"/>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7F180FD-61F2-4115-AF90-CD06D6F3DBFF}">
  <ds:schemaRefs>
    <ds:schemaRef ds:uri="http://schemas.microsoft.com/sharepoint/v3/contenttype/forms"/>
  </ds:schemaRefs>
</ds:datastoreItem>
</file>

<file path=customXml/itemProps3.xml><?xml version="1.0" encoding="utf-8"?>
<ds:datastoreItem xmlns:ds="http://schemas.openxmlformats.org/officeDocument/2006/customXml" ds:itemID="{84EA7BEA-4A8F-47A4-B811-DBC54482A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82207</Words>
  <Characters>443918</Characters>
  <Application>Microsoft Office Word</Application>
  <DocSecurity>0</DocSecurity>
  <Lines>3699</Lines>
  <Paragraphs>1050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2017-09-13T08:29:00Z</dcterms:created>
  <dcterms:modified xsi:type="dcterms:W3CDTF">2017-09-13T08:29:00Z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