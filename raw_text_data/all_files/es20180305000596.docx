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AE583" w14:textId="77777777" w:rsidR="00004C1F" w:rsidRPr="00004C1F" w:rsidRDefault="00004C1F" w:rsidP="00004C1F">
      <w:pPr>
        <w:spacing w:after="0" w:line="360" w:lineRule="auto"/>
        <w:rPr>
          <w:ins w:id="0" w:author="Φλούδα Χριστίνα" w:date="2018-03-13T11:00:00Z"/>
          <w:rFonts w:eastAsia="Times New Roman"/>
          <w:szCs w:val="24"/>
          <w:lang w:eastAsia="en-US"/>
        </w:rPr>
      </w:pPr>
      <w:bookmarkStart w:id="1" w:name="_GoBack"/>
      <w:bookmarkEnd w:id="1"/>
      <w:ins w:id="2" w:author="Φλούδα Χριστίνα" w:date="2018-03-13T11:00:00Z">
        <w:r w:rsidRPr="00004C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93CB26" w14:textId="77777777" w:rsidR="00004C1F" w:rsidRPr="00004C1F" w:rsidRDefault="00004C1F" w:rsidP="00004C1F">
      <w:pPr>
        <w:spacing w:after="0" w:line="360" w:lineRule="auto"/>
        <w:rPr>
          <w:ins w:id="3" w:author="Φλούδα Χριστίνα" w:date="2018-03-13T11:00:00Z"/>
          <w:rFonts w:eastAsia="Times New Roman"/>
          <w:szCs w:val="24"/>
          <w:lang w:eastAsia="en-US"/>
        </w:rPr>
      </w:pPr>
    </w:p>
    <w:p w14:paraId="7DE554AE" w14:textId="77777777" w:rsidR="00004C1F" w:rsidRPr="00004C1F" w:rsidRDefault="00004C1F" w:rsidP="00004C1F">
      <w:pPr>
        <w:spacing w:after="0" w:line="360" w:lineRule="auto"/>
        <w:rPr>
          <w:ins w:id="4" w:author="Φλούδα Χριστίνα" w:date="2018-03-13T11:00:00Z"/>
          <w:rFonts w:eastAsia="Times New Roman"/>
          <w:szCs w:val="24"/>
          <w:lang w:eastAsia="en-US"/>
        </w:rPr>
      </w:pPr>
      <w:ins w:id="5" w:author="Φλούδα Χριστίνα" w:date="2018-03-13T11:00:00Z">
        <w:r w:rsidRPr="00004C1F">
          <w:rPr>
            <w:rFonts w:eastAsia="Times New Roman"/>
            <w:szCs w:val="24"/>
            <w:lang w:eastAsia="en-US"/>
          </w:rPr>
          <w:t>ΠΙΝΑΚΑΣ ΠΕΡΙΕΧΟΜΕΝΩΝ</w:t>
        </w:r>
      </w:ins>
    </w:p>
    <w:p w14:paraId="61EE9C48" w14:textId="77777777" w:rsidR="00004C1F" w:rsidRPr="00004C1F" w:rsidRDefault="00004C1F" w:rsidP="00004C1F">
      <w:pPr>
        <w:spacing w:after="0" w:line="360" w:lineRule="auto"/>
        <w:rPr>
          <w:ins w:id="6" w:author="Φλούδα Χριστίνα" w:date="2018-03-13T11:00:00Z"/>
          <w:rFonts w:eastAsia="Times New Roman"/>
          <w:szCs w:val="24"/>
          <w:lang w:eastAsia="en-US"/>
        </w:rPr>
      </w:pPr>
      <w:ins w:id="7" w:author="Φλούδα Χριστίνα" w:date="2018-03-13T11:00:00Z">
        <w:r w:rsidRPr="00004C1F">
          <w:rPr>
            <w:rFonts w:eastAsia="Times New Roman"/>
            <w:szCs w:val="24"/>
            <w:lang w:eastAsia="en-US"/>
          </w:rPr>
          <w:t xml:space="preserve">ΙΖ΄ ΠΕΡΙΟΔΟΣ </w:t>
        </w:r>
      </w:ins>
    </w:p>
    <w:p w14:paraId="19EE66C7" w14:textId="77777777" w:rsidR="00004C1F" w:rsidRPr="00004C1F" w:rsidRDefault="00004C1F" w:rsidP="00004C1F">
      <w:pPr>
        <w:spacing w:after="0" w:line="360" w:lineRule="auto"/>
        <w:rPr>
          <w:ins w:id="8" w:author="Φλούδα Χριστίνα" w:date="2018-03-13T11:00:00Z"/>
          <w:rFonts w:eastAsia="Times New Roman"/>
          <w:szCs w:val="24"/>
          <w:lang w:eastAsia="en-US"/>
        </w:rPr>
      </w:pPr>
      <w:ins w:id="9" w:author="Φλούδα Χριστίνα" w:date="2018-03-13T11:00:00Z">
        <w:r w:rsidRPr="00004C1F">
          <w:rPr>
            <w:rFonts w:eastAsia="Times New Roman"/>
            <w:szCs w:val="24"/>
            <w:lang w:eastAsia="en-US"/>
          </w:rPr>
          <w:t>ΠΡΟΕΔΡΕΥΟΜΕΝΗΣ ΚΟΙΝΟΒΟΥΛΕΥΤΙΚΗΣ ΔΗΜΟΚΡΑΤΙΑΣ</w:t>
        </w:r>
      </w:ins>
    </w:p>
    <w:p w14:paraId="69E993FE" w14:textId="77777777" w:rsidR="00004C1F" w:rsidRPr="00004C1F" w:rsidRDefault="00004C1F" w:rsidP="00004C1F">
      <w:pPr>
        <w:spacing w:after="0" w:line="360" w:lineRule="auto"/>
        <w:rPr>
          <w:ins w:id="10" w:author="Φλούδα Χριστίνα" w:date="2018-03-13T11:00:00Z"/>
          <w:rFonts w:eastAsia="Times New Roman"/>
          <w:szCs w:val="24"/>
          <w:lang w:eastAsia="en-US"/>
        </w:rPr>
      </w:pPr>
      <w:ins w:id="11" w:author="Φλούδα Χριστίνα" w:date="2018-03-13T11:00:00Z">
        <w:r w:rsidRPr="00004C1F">
          <w:rPr>
            <w:rFonts w:eastAsia="Times New Roman"/>
            <w:szCs w:val="24"/>
            <w:lang w:eastAsia="en-US"/>
          </w:rPr>
          <w:t>ΣΥΝΟΔΟΣ Γ΄</w:t>
        </w:r>
      </w:ins>
    </w:p>
    <w:p w14:paraId="40DF5DDA" w14:textId="77777777" w:rsidR="00004C1F" w:rsidRPr="00004C1F" w:rsidRDefault="00004C1F" w:rsidP="00004C1F">
      <w:pPr>
        <w:spacing w:after="0" w:line="360" w:lineRule="auto"/>
        <w:rPr>
          <w:ins w:id="12" w:author="Φλούδα Χριστίνα" w:date="2018-03-13T11:00:00Z"/>
          <w:rFonts w:eastAsia="Times New Roman"/>
          <w:szCs w:val="24"/>
          <w:lang w:eastAsia="en-US"/>
        </w:rPr>
      </w:pPr>
    </w:p>
    <w:p w14:paraId="54204138" w14:textId="77777777" w:rsidR="00004C1F" w:rsidRPr="00004C1F" w:rsidRDefault="00004C1F" w:rsidP="00004C1F">
      <w:pPr>
        <w:spacing w:after="0" w:line="360" w:lineRule="auto"/>
        <w:rPr>
          <w:ins w:id="13" w:author="Φλούδα Χριστίνα" w:date="2018-03-13T11:00:00Z"/>
          <w:rFonts w:eastAsia="Times New Roman"/>
          <w:szCs w:val="24"/>
          <w:lang w:eastAsia="en-US"/>
        </w:rPr>
      </w:pPr>
      <w:ins w:id="14" w:author="Φλούδα Χριστίνα" w:date="2018-03-13T11:00:00Z">
        <w:r w:rsidRPr="00004C1F">
          <w:rPr>
            <w:rFonts w:eastAsia="Times New Roman"/>
            <w:szCs w:val="24"/>
            <w:lang w:eastAsia="en-US"/>
          </w:rPr>
          <w:t>ΣΥΝΕΔΡΙΑΣΗ ΠΒ΄</w:t>
        </w:r>
      </w:ins>
    </w:p>
    <w:p w14:paraId="7472F70E" w14:textId="77777777" w:rsidR="00004C1F" w:rsidRPr="00004C1F" w:rsidRDefault="00004C1F" w:rsidP="00004C1F">
      <w:pPr>
        <w:spacing w:after="0" w:line="360" w:lineRule="auto"/>
        <w:rPr>
          <w:ins w:id="15" w:author="Φλούδα Χριστίνα" w:date="2018-03-13T11:00:00Z"/>
          <w:rFonts w:eastAsia="Times New Roman"/>
          <w:szCs w:val="24"/>
          <w:lang w:eastAsia="en-US"/>
        </w:rPr>
      </w:pPr>
      <w:ins w:id="16" w:author="Φλούδα Χριστίνα" w:date="2018-03-13T11:00:00Z">
        <w:r w:rsidRPr="00004C1F">
          <w:rPr>
            <w:rFonts w:eastAsia="Times New Roman"/>
            <w:szCs w:val="24"/>
            <w:lang w:eastAsia="en-US"/>
          </w:rPr>
          <w:t>Δευτέρα  5 Μαρτίου 2018</w:t>
        </w:r>
      </w:ins>
    </w:p>
    <w:p w14:paraId="797CBBA2" w14:textId="77777777" w:rsidR="00004C1F" w:rsidRPr="00004C1F" w:rsidRDefault="00004C1F" w:rsidP="00004C1F">
      <w:pPr>
        <w:spacing w:after="0" w:line="360" w:lineRule="auto"/>
        <w:rPr>
          <w:ins w:id="17" w:author="Φλούδα Χριστίνα" w:date="2018-03-13T11:00:00Z"/>
          <w:rFonts w:eastAsia="Times New Roman"/>
          <w:szCs w:val="24"/>
          <w:lang w:eastAsia="en-US"/>
        </w:rPr>
      </w:pPr>
    </w:p>
    <w:p w14:paraId="41373741" w14:textId="77777777" w:rsidR="00004C1F" w:rsidRPr="00004C1F" w:rsidRDefault="00004C1F" w:rsidP="00004C1F">
      <w:pPr>
        <w:spacing w:after="0" w:line="360" w:lineRule="auto"/>
        <w:rPr>
          <w:ins w:id="18" w:author="Φλούδα Χριστίνα" w:date="2018-03-13T11:00:00Z"/>
          <w:rFonts w:eastAsia="Times New Roman"/>
          <w:szCs w:val="24"/>
          <w:lang w:eastAsia="en-US"/>
        </w:rPr>
      </w:pPr>
      <w:ins w:id="19" w:author="Φλούδα Χριστίνα" w:date="2018-03-13T11:00:00Z">
        <w:r w:rsidRPr="00004C1F">
          <w:rPr>
            <w:rFonts w:eastAsia="Times New Roman"/>
            <w:szCs w:val="24"/>
            <w:lang w:eastAsia="en-US"/>
          </w:rPr>
          <w:t>ΘΕΜΑΤΑ</w:t>
        </w:r>
      </w:ins>
    </w:p>
    <w:p w14:paraId="7E4F86C3" w14:textId="77777777" w:rsidR="00004C1F" w:rsidRPr="00004C1F" w:rsidRDefault="00004C1F" w:rsidP="00004C1F">
      <w:pPr>
        <w:spacing w:after="0" w:line="360" w:lineRule="auto"/>
        <w:rPr>
          <w:ins w:id="20" w:author="Φλούδα Χριστίνα" w:date="2018-03-13T11:00:00Z"/>
          <w:rFonts w:eastAsia="Times New Roman"/>
          <w:szCs w:val="24"/>
          <w:lang w:eastAsia="en-US"/>
        </w:rPr>
      </w:pPr>
      <w:ins w:id="21" w:author="Φλούδα Χριστίνα" w:date="2018-03-13T11:00:00Z">
        <w:r w:rsidRPr="00004C1F">
          <w:rPr>
            <w:rFonts w:eastAsia="Times New Roman"/>
            <w:szCs w:val="24"/>
            <w:lang w:eastAsia="en-US"/>
          </w:rPr>
          <w:t xml:space="preserve"> </w:t>
        </w:r>
        <w:r w:rsidRPr="00004C1F">
          <w:rPr>
            <w:rFonts w:eastAsia="Times New Roman"/>
            <w:szCs w:val="24"/>
            <w:lang w:eastAsia="en-US"/>
          </w:rPr>
          <w:br/>
          <w:t xml:space="preserve">Α. ΕΙΔΙΚΑ ΘΕΜΑΤΑ </w:t>
        </w:r>
        <w:r w:rsidRPr="00004C1F">
          <w:rPr>
            <w:rFonts w:eastAsia="Times New Roman"/>
            <w:szCs w:val="24"/>
            <w:lang w:eastAsia="en-US"/>
          </w:rPr>
          <w:br/>
          <w:t xml:space="preserve">1.  Άδεια απουσίας της Βουλευτού κ. Φ. Αραμπατζή, σελ. </w:t>
        </w:r>
        <w:r w:rsidRPr="00004C1F">
          <w:rPr>
            <w:rFonts w:eastAsia="Times New Roman"/>
            <w:szCs w:val="24"/>
            <w:lang w:eastAsia="en-US"/>
          </w:rPr>
          <w:br/>
          <w:t xml:space="preserve">2. Ανακοινώνεται ότι τη συνεδρίαση παρακολουθούν σπουδαστές από τη Σχολή Δημοσιογραφίας του ΑΝΤ1 και μαθητές από το 14ο Γενικό Λύκειο Λάρισας, σελ. </w:t>
        </w:r>
        <w:r w:rsidRPr="00004C1F">
          <w:rPr>
            <w:rFonts w:eastAsia="Times New Roman"/>
            <w:szCs w:val="24"/>
            <w:lang w:eastAsia="en-US"/>
          </w:rPr>
          <w:br/>
          <w:t xml:space="preserve">3. Επί διαδικαστικού θέματος, σελ. </w:t>
        </w:r>
        <w:r w:rsidRPr="00004C1F">
          <w:rPr>
            <w:rFonts w:eastAsia="Times New Roman"/>
            <w:szCs w:val="24"/>
            <w:lang w:eastAsia="en-US"/>
          </w:rPr>
          <w:br/>
          <w:t xml:space="preserve"> </w:t>
        </w:r>
        <w:r w:rsidRPr="00004C1F">
          <w:rPr>
            <w:rFonts w:eastAsia="Times New Roman"/>
            <w:szCs w:val="24"/>
            <w:lang w:eastAsia="en-US"/>
          </w:rPr>
          <w:br/>
          <w:t xml:space="preserve">Β. ΚΟΙΝΟΒΟΥΛΕΥΤΙΚΟΣ ΕΛΕΓΧΟΣ </w:t>
        </w:r>
        <w:r w:rsidRPr="00004C1F">
          <w:rPr>
            <w:rFonts w:eastAsia="Times New Roman"/>
            <w:szCs w:val="24"/>
            <w:lang w:eastAsia="en-US"/>
          </w:rPr>
          <w:br/>
          <w:t>Συζήτηση επικαίρων ερωτήσεων:</w:t>
        </w:r>
        <w:r w:rsidRPr="00004C1F">
          <w:rPr>
            <w:rFonts w:eastAsia="Times New Roman"/>
            <w:szCs w:val="24"/>
            <w:lang w:eastAsia="en-US"/>
          </w:rPr>
          <w:br/>
          <w:t xml:space="preserve">   α) Προς τον Υπουργό Δικαιοσύνης, Διαφάνειας  και Ανθρωπίνων Δικαιωμάτων, με θέμα: «Θάνατος 26χρονου κρατουμένου μέσα στις φυλακές Λάρισας», σελ. </w:t>
        </w:r>
        <w:r w:rsidRPr="00004C1F">
          <w:rPr>
            <w:rFonts w:eastAsia="Times New Roman"/>
            <w:szCs w:val="24"/>
            <w:lang w:eastAsia="en-US"/>
          </w:rPr>
          <w:br/>
          <w:t xml:space="preserve">   β) Προς τον Υπουργό Υγείας:</w:t>
        </w:r>
        <w:r w:rsidRPr="00004C1F">
          <w:rPr>
            <w:rFonts w:eastAsia="Times New Roman"/>
            <w:szCs w:val="24"/>
            <w:lang w:eastAsia="en-US"/>
          </w:rPr>
          <w:br/>
          <w:t xml:space="preserve">       i. με θέμα: «Παιδιατρικό Νοσοκομείο στη Δυτική Θεσσαλονίκη», σελ. </w:t>
        </w:r>
        <w:r w:rsidRPr="00004C1F">
          <w:rPr>
            <w:rFonts w:eastAsia="Times New Roman"/>
            <w:szCs w:val="24"/>
            <w:lang w:eastAsia="en-US"/>
          </w:rPr>
          <w:br/>
          <w:t xml:space="preserve">       </w:t>
        </w:r>
        <w:proofErr w:type="spellStart"/>
        <w:r w:rsidRPr="00004C1F">
          <w:rPr>
            <w:rFonts w:eastAsia="Times New Roman"/>
            <w:szCs w:val="24"/>
            <w:lang w:eastAsia="en-US"/>
          </w:rPr>
          <w:t>ii</w:t>
        </w:r>
        <w:proofErr w:type="spellEnd"/>
        <w:r w:rsidRPr="00004C1F">
          <w:rPr>
            <w:rFonts w:eastAsia="Times New Roman"/>
            <w:szCs w:val="24"/>
            <w:lang w:eastAsia="en-US"/>
          </w:rPr>
          <w:t xml:space="preserve">. με θέμα: «SOS για τις Παθολογικές κλινικές και το Ψυχιατρικό τμήμα του Γενικού Νοσοκομείου Νίκαιας Πειραιώς», σελ. </w:t>
        </w:r>
        <w:r w:rsidRPr="00004C1F">
          <w:rPr>
            <w:rFonts w:eastAsia="Times New Roman"/>
            <w:szCs w:val="24"/>
            <w:lang w:eastAsia="en-US"/>
          </w:rPr>
          <w:br/>
          <w:t xml:space="preserve">       </w:t>
        </w:r>
        <w:proofErr w:type="spellStart"/>
        <w:r w:rsidRPr="00004C1F">
          <w:rPr>
            <w:rFonts w:eastAsia="Times New Roman"/>
            <w:szCs w:val="24"/>
            <w:lang w:eastAsia="en-US"/>
          </w:rPr>
          <w:t>iii</w:t>
        </w:r>
        <w:proofErr w:type="spellEnd"/>
        <w:r w:rsidRPr="00004C1F">
          <w:rPr>
            <w:rFonts w:eastAsia="Times New Roman"/>
            <w:szCs w:val="24"/>
            <w:lang w:eastAsia="en-US"/>
          </w:rPr>
          <w:t xml:space="preserve">. με θέμα: «Μόνιμη λύση στην εργασιακή ανασφάλεια και </w:t>
        </w:r>
        <w:proofErr w:type="spellStart"/>
        <w:r w:rsidRPr="00004C1F">
          <w:rPr>
            <w:rFonts w:eastAsia="Times New Roman"/>
            <w:szCs w:val="24"/>
            <w:lang w:eastAsia="en-US"/>
          </w:rPr>
          <w:t>απληρωσιά</w:t>
        </w:r>
        <w:proofErr w:type="spellEnd"/>
        <w:r w:rsidRPr="00004C1F">
          <w:rPr>
            <w:rFonts w:eastAsia="Times New Roman"/>
            <w:szCs w:val="24"/>
            <w:lang w:eastAsia="en-US"/>
          </w:rPr>
          <w:t xml:space="preserve"> των εργαζόμενων σε καθαριότητα και σίτιση στα Νοσοκομεία του «ΠΑΓΝΗ» και του «</w:t>
        </w:r>
        <w:proofErr w:type="spellStart"/>
        <w:r w:rsidRPr="00004C1F">
          <w:rPr>
            <w:rFonts w:eastAsia="Times New Roman"/>
            <w:szCs w:val="24"/>
            <w:lang w:eastAsia="en-US"/>
          </w:rPr>
          <w:t>Βενιζέλειου</w:t>
        </w:r>
        <w:proofErr w:type="spellEnd"/>
        <w:r w:rsidRPr="00004C1F">
          <w:rPr>
            <w:rFonts w:eastAsia="Times New Roman"/>
            <w:szCs w:val="24"/>
            <w:lang w:eastAsia="en-US"/>
          </w:rPr>
          <w:t xml:space="preserve">», σελ. </w:t>
        </w:r>
        <w:r w:rsidRPr="00004C1F">
          <w:rPr>
            <w:rFonts w:eastAsia="Times New Roman"/>
            <w:szCs w:val="24"/>
            <w:lang w:eastAsia="en-US"/>
          </w:rPr>
          <w:br/>
          <w:t xml:space="preserve">       </w:t>
        </w:r>
        <w:proofErr w:type="spellStart"/>
        <w:r w:rsidRPr="00004C1F">
          <w:rPr>
            <w:rFonts w:eastAsia="Times New Roman"/>
            <w:szCs w:val="24"/>
            <w:lang w:eastAsia="en-US"/>
          </w:rPr>
          <w:t>iv</w:t>
        </w:r>
        <w:proofErr w:type="spellEnd"/>
        <w:r w:rsidRPr="00004C1F">
          <w:rPr>
            <w:rFonts w:eastAsia="Times New Roman"/>
            <w:szCs w:val="24"/>
            <w:lang w:eastAsia="en-US"/>
          </w:rPr>
          <w:t xml:space="preserve">. με θέμα: «Μέτρα για την οδοντιατρική περίθαλψη παιδιών με ειδικές ανάγκες στη νησιωτική χώρα», σελ. </w:t>
        </w:r>
        <w:r w:rsidRPr="00004C1F">
          <w:rPr>
            <w:rFonts w:eastAsia="Times New Roman"/>
            <w:szCs w:val="24"/>
            <w:lang w:eastAsia="en-US"/>
          </w:rPr>
          <w:br/>
          <w:t xml:space="preserve">       v. σχετικά με την εφαρμογή του </w:t>
        </w:r>
        <w:proofErr w:type="spellStart"/>
        <w:r w:rsidRPr="00004C1F">
          <w:rPr>
            <w:rFonts w:eastAsia="Times New Roman"/>
            <w:szCs w:val="24"/>
            <w:lang w:eastAsia="en-US"/>
          </w:rPr>
          <w:t>claw</w:t>
        </w:r>
        <w:proofErr w:type="spellEnd"/>
        <w:r w:rsidRPr="00004C1F">
          <w:rPr>
            <w:rFonts w:eastAsia="Times New Roman"/>
            <w:szCs w:val="24"/>
            <w:lang w:eastAsia="en-US"/>
          </w:rPr>
          <w:t xml:space="preserve"> </w:t>
        </w:r>
        <w:proofErr w:type="spellStart"/>
        <w:r w:rsidRPr="00004C1F">
          <w:rPr>
            <w:rFonts w:eastAsia="Times New Roman"/>
            <w:szCs w:val="24"/>
            <w:lang w:eastAsia="en-US"/>
          </w:rPr>
          <w:t>back</w:t>
        </w:r>
        <w:proofErr w:type="spellEnd"/>
        <w:r w:rsidRPr="00004C1F">
          <w:rPr>
            <w:rFonts w:eastAsia="Times New Roman"/>
            <w:szCs w:val="24"/>
            <w:lang w:eastAsia="en-US"/>
          </w:rPr>
          <w:t xml:space="preserve"> σε συμβεβλημένους και μη κατασκευαστές, εισαγωγείς, διανομείς και προμηθευτές </w:t>
        </w:r>
        <w:proofErr w:type="spellStart"/>
        <w:r w:rsidRPr="00004C1F">
          <w:rPr>
            <w:rFonts w:eastAsia="Times New Roman"/>
            <w:szCs w:val="24"/>
            <w:lang w:eastAsia="en-US"/>
          </w:rPr>
          <w:t>ιατροτεχνολογικών</w:t>
        </w:r>
        <w:proofErr w:type="spellEnd"/>
        <w:r w:rsidRPr="00004C1F">
          <w:rPr>
            <w:rFonts w:eastAsia="Times New Roman"/>
            <w:szCs w:val="24"/>
            <w:lang w:eastAsia="en-US"/>
          </w:rPr>
          <w:t xml:space="preserve"> προϊόντων, σελ. </w:t>
        </w:r>
        <w:r w:rsidRPr="00004C1F">
          <w:rPr>
            <w:rFonts w:eastAsia="Times New Roman"/>
            <w:szCs w:val="24"/>
            <w:lang w:eastAsia="en-US"/>
          </w:rPr>
          <w:br/>
          <w:t xml:space="preserve">       </w:t>
        </w:r>
        <w:proofErr w:type="spellStart"/>
        <w:r w:rsidRPr="00004C1F">
          <w:rPr>
            <w:rFonts w:eastAsia="Times New Roman"/>
            <w:szCs w:val="24"/>
            <w:lang w:eastAsia="en-US"/>
          </w:rPr>
          <w:t>vi</w:t>
        </w:r>
        <w:proofErr w:type="spellEnd"/>
        <w:r w:rsidRPr="00004C1F">
          <w:rPr>
            <w:rFonts w:eastAsia="Times New Roman"/>
            <w:szCs w:val="24"/>
            <w:lang w:eastAsia="en-US"/>
          </w:rPr>
          <w:t xml:space="preserve">. σχετικά με τα προβλήματα ελλείψεων προσωπικού, κτιριακών υποδομών και εξοπλισμού στο Νοσοκομείο Αγίου Νικολάου Λασιθίου, σελ. </w:t>
        </w:r>
        <w:r w:rsidRPr="00004C1F">
          <w:rPr>
            <w:rFonts w:eastAsia="Times New Roman"/>
            <w:szCs w:val="24"/>
            <w:lang w:eastAsia="en-US"/>
          </w:rPr>
          <w:br/>
          <w:t xml:space="preserve">       </w:t>
        </w:r>
        <w:proofErr w:type="spellStart"/>
        <w:r w:rsidRPr="00004C1F">
          <w:rPr>
            <w:rFonts w:eastAsia="Times New Roman"/>
            <w:szCs w:val="24"/>
            <w:lang w:eastAsia="en-US"/>
          </w:rPr>
          <w:t>vii</w:t>
        </w:r>
        <w:proofErr w:type="spellEnd"/>
        <w:r w:rsidRPr="00004C1F">
          <w:rPr>
            <w:rFonts w:eastAsia="Times New Roman"/>
            <w:szCs w:val="24"/>
            <w:lang w:eastAsia="en-US"/>
          </w:rPr>
          <w:t xml:space="preserve">. με θέμα: « Έλλειψη Παιδιάτρων στο Γενικό Νοσοκομείο - Κέντρο Υγείας Ικαρίας», σελ. </w:t>
        </w:r>
        <w:r w:rsidRPr="00004C1F">
          <w:rPr>
            <w:rFonts w:eastAsia="Times New Roman"/>
            <w:szCs w:val="24"/>
            <w:lang w:eastAsia="en-US"/>
          </w:rPr>
          <w:br/>
          <w:t xml:space="preserve">       </w:t>
        </w:r>
        <w:proofErr w:type="spellStart"/>
        <w:r w:rsidRPr="00004C1F">
          <w:rPr>
            <w:rFonts w:eastAsia="Times New Roman"/>
            <w:szCs w:val="24"/>
            <w:lang w:eastAsia="en-US"/>
          </w:rPr>
          <w:t>viii</w:t>
        </w:r>
        <w:proofErr w:type="spellEnd"/>
        <w:r w:rsidRPr="00004C1F">
          <w:rPr>
            <w:rFonts w:eastAsia="Times New Roman"/>
            <w:szCs w:val="24"/>
            <w:lang w:eastAsia="en-US"/>
          </w:rPr>
          <w:t xml:space="preserve">. σχετικά με τη λήψη μέτρων για την εύρυθμη λειτουργία του Κέντρου Υγείας Μυτιλήνης, σελ. </w:t>
        </w:r>
        <w:r w:rsidRPr="00004C1F">
          <w:rPr>
            <w:rFonts w:eastAsia="Times New Roman"/>
            <w:szCs w:val="24"/>
            <w:lang w:eastAsia="en-US"/>
          </w:rPr>
          <w:br/>
          <w:t xml:space="preserve">       </w:t>
        </w:r>
        <w:proofErr w:type="spellStart"/>
        <w:r w:rsidRPr="00004C1F">
          <w:rPr>
            <w:rFonts w:eastAsia="Times New Roman"/>
            <w:szCs w:val="24"/>
            <w:lang w:eastAsia="en-US"/>
          </w:rPr>
          <w:t>ix</w:t>
        </w:r>
        <w:proofErr w:type="spellEnd"/>
        <w:r w:rsidRPr="00004C1F">
          <w:rPr>
            <w:rFonts w:eastAsia="Times New Roman"/>
            <w:szCs w:val="24"/>
            <w:lang w:eastAsia="en-US"/>
          </w:rPr>
          <w:t xml:space="preserve">. με θέμα: «Ανυπαρξία εθνικής πολιτικής για την αντιμετώπιση του καρκίνου και έλλειψη καινοτόμων ογκολογικών φαρμάκων», σελ. </w:t>
        </w:r>
        <w:r w:rsidRPr="00004C1F">
          <w:rPr>
            <w:rFonts w:eastAsia="Times New Roman"/>
            <w:szCs w:val="24"/>
            <w:lang w:eastAsia="en-US"/>
          </w:rPr>
          <w:br/>
          <w:t xml:space="preserve">   γ) Προς τον Υπουργό Οικονομικών:</w:t>
        </w:r>
        <w:r w:rsidRPr="00004C1F">
          <w:rPr>
            <w:rFonts w:eastAsia="Times New Roman"/>
            <w:szCs w:val="24"/>
            <w:lang w:eastAsia="en-US"/>
          </w:rPr>
          <w:br/>
          <w:t xml:space="preserve">       i. με θέμα: «Χωρίς πρόνοια για την προστασία της πρώτης κατοικίας η Εγκύκλιος για τους ηλεκτρονικούς πλειστηριασμούς από 1-5-2018», σελ. </w:t>
        </w:r>
        <w:r w:rsidRPr="00004C1F">
          <w:rPr>
            <w:rFonts w:eastAsia="Times New Roman"/>
            <w:szCs w:val="24"/>
            <w:lang w:eastAsia="en-US"/>
          </w:rPr>
          <w:br/>
          <w:t xml:space="preserve">       </w:t>
        </w:r>
        <w:proofErr w:type="spellStart"/>
        <w:r w:rsidRPr="00004C1F">
          <w:rPr>
            <w:rFonts w:eastAsia="Times New Roman"/>
            <w:szCs w:val="24"/>
            <w:lang w:eastAsia="en-US"/>
          </w:rPr>
          <w:t>ii</w:t>
        </w:r>
        <w:proofErr w:type="spellEnd"/>
        <w:r w:rsidRPr="00004C1F">
          <w:rPr>
            <w:rFonts w:eastAsia="Times New Roman"/>
            <w:szCs w:val="24"/>
            <w:lang w:eastAsia="en-US"/>
          </w:rPr>
          <w:t xml:space="preserve">. με θέμα: «Στήριξη πληγέντων παραγωγών σε </w:t>
        </w:r>
        <w:proofErr w:type="spellStart"/>
        <w:r w:rsidRPr="00004C1F">
          <w:rPr>
            <w:rFonts w:eastAsia="Times New Roman"/>
            <w:szCs w:val="24"/>
            <w:lang w:eastAsia="en-US"/>
          </w:rPr>
          <w:t>Βιάννο</w:t>
        </w:r>
        <w:proofErr w:type="spellEnd"/>
        <w:r w:rsidRPr="00004C1F">
          <w:rPr>
            <w:rFonts w:eastAsia="Times New Roman"/>
            <w:szCs w:val="24"/>
            <w:lang w:eastAsia="en-US"/>
          </w:rPr>
          <w:t xml:space="preserve">, Ιεράπετρα και Σητεία κ.λπ.», σελ. </w:t>
        </w:r>
        <w:r w:rsidRPr="00004C1F">
          <w:rPr>
            <w:rFonts w:eastAsia="Times New Roman"/>
            <w:szCs w:val="24"/>
            <w:lang w:eastAsia="en-US"/>
          </w:rPr>
          <w:br/>
          <w:t xml:space="preserve"> </w:t>
        </w:r>
        <w:r w:rsidRPr="00004C1F">
          <w:rPr>
            <w:rFonts w:eastAsia="Times New Roman"/>
            <w:szCs w:val="24"/>
            <w:lang w:eastAsia="en-US"/>
          </w:rPr>
          <w:br/>
          <w:t xml:space="preserve">Γ. ΝΟΜΟΘΕΤΙΚΗ ΕΡΓΑΣΙΑ </w:t>
        </w:r>
        <w:r w:rsidRPr="00004C1F">
          <w:rPr>
            <w:rFonts w:eastAsia="Times New Roman"/>
            <w:szCs w:val="24"/>
            <w:lang w:eastAsia="en-US"/>
          </w:rPr>
          <w:br/>
          <w:t>Κατάθεση σχεδίου νόμου:</w:t>
        </w:r>
      </w:ins>
    </w:p>
    <w:p w14:paraId="4BF1D1FD" w14:textId="77777777" w:rsidR="00004C1F" w:rsidRPr="00004C1F" w:rsidRDefault="00004C1F" w:rsidP="00004C1F">
      <w:pPr>
        <w:spacing w:after="0" w:line="360" w:lineRule="auto"/>
        <w:rPr>
          <w:ins w:id="22" w:author="Φλούδα Χριστίνα" w:date="2018-03-13T11:00:00Z"/>
          <w:rFonts w:eastAsia="Times New Roman"/>
          <w:szCs w:val="24"/>
          <w:lang w:eastAsia="en-US"/>
        </w:rPr>
      </w:pPr>
      <w:ins w:id="23" w:author="Φλούδα Χριστίνα" w:date="2018-03-13T11:00:00Z">
        <w:r w:rsidRPr="00004C1F">
          <w:rPr>
            <w:rFonts w:eastAsia="Times New Roman"/>
            <w:szCs w:val="24"/>
            <w:lang w:eastAsia="en-US"/>
          </w:rPr>
          <w:t xml:space="preserve">Οι Υπουργοί Δικαιοσύνης, Διαφάνειας και Ανθρωπίνων Δικαιωμάτων, Εσωτερικών, Ψηφιακής Πολιτικής, Εθνικής  Άμυνας, Παιδείας,  Έρευνας και Θρησκευμάτων, Εργασίας, Κοινωνικής Ασφάλισης και Κοινωνικής Αλληλεγγύης, Εξωτερικών, Οικονομικών, Υγείας, Διοικητικής Ανασυγκρότησης, Μεταναστευτικής Πολιτικής και οι Αναπληρωτές Υπουργοί Εσωτερικών και Οικονομικών κατέθεσαν στις 5/3/2018 σχέδιο νόμου: «Κύρωση της Σύμβασης του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 και Ενσωμάτωση της 2005/214/ΔΕΥ απόφασης-πλαίσιο, όπως τροποποιήθηκε με την απόφαση-πλαίσιο 2009/299/ΔΕΥ, σχετικά με την εφαρμογή της αρχής της αμοιβαίας αναγνώρισης επί χρηματικών ποινών και  Άλλες διατάξεις αρμοδιότητας Υπουργείου Δικαιοσύνης, Διαφάνειας και Ανθρωπίνων Δικαιωμάτων», σελ. </w:t>
        </w:r>
        <w:r w:rsidRPr="00004C1F">
          <w:rPr>
            <w:rFonts w:eastAsia="Times New Roman"/>
            <w:szCs w:val="24"/>
            <w:lang w:eastAsia="en-US"/>
          </w:rPr>
          <w:br/>
        </w:r>
      </w:ins>
    </w:p>
    <w:p w14:paraId="1711A729" w14:textId="77777777" w:rsidR="00004C1F" w:rsidRPr="00004C1F" w:rsidRDefault="00004C1F" w:rsidP="00004C1F">
      <w:pPr>
        <w:spacing w:after="0" w:line="360" w:lineRule="auto"/>
        <w:rPr>
          <w:ins w:id="24" w:author="Φλούδα Χριστίνα" w:date="2018-03-13T11:00:00Z"/>
          <w:rFonts w:eastAsia="Times New Roman"/>
          <w:szCs w:val="24"/>
          <w:lang w:eastAsia="en-US"/>
        </w:rPr>
      </w:pPr>
    </w:p>
    <w:p w14:paraId="1B4697FA" w14:textId="77777777" w:rsidR="00004C1F" w:rsidRPr="00004C1F" w:rsidRDefault="00004C1F" w:rsidP="00004C1F">
      <w:pPr>
        <w:spacing w:after="0" w:line="360" w:lineRule="auto"/>
        <w:rPr>
          <w:ins w:id="25" w:author="Φλούδα Χριστίνα" w:date="2018-03-13T11:00:00Z"/>
          <w:rFonts w:eastAsia="Times New Roman"/>
          <w:szCs w:val="24"/>
          <w:lang w:eastAsia="en-US"/>
        </w:rPr>
      </w:pPr>
      <w:ins w:id="26" w:author="Φλούδα Χριστίνα" w:date="2018-03-13T11:00:00Z">
        <w:r w:rsidRPr="00004C1F">
          <w:rPr>
            <w:rFonts w:eastAsia="Times New Roman"/>
            <w:szCs w:val="24"/>
            <w:lang w:eastAsia="en-US"/>
          </w:rPr>
          <w:t>ΠΡΟΕΔΡΕΥΩΝ</w:t>
        </w:r>
      </w:ins>
    </w:p>
    <w:p w14:paraId="7E41219E" w14:textId="77777777" w:rsidR="00004C1F" w:rsidRPr="00004C1F" w:rsidRDefault="00004C1F" w:rsidP="00004C1F">
      <w:pPr>
        <w:spacing w:after="0" w:line="360" w:lineRule="auto"/>
        <w:rPr>
          <w:ins w:id="27" w:author="Φλούδα Χριστίνα" w:date="2018-03-13T11:00:00Z"/>
          <w:rFonts w:eastAsia="Times New Roman"/>
          <w:szCs w:val="24"/>
          <w:lang w:eastAsia="en-US"/>
        </w:rPr>
      </w:pPr>
    </w:p>
    <w:p w14:paraId="23B39566" w14:textId="77777777" w:rsidR="00004C1F" w:rsidRPr="00004C1F" w:rsidRDefault="00004C1F" w:rsidP="00004C1F">
      <w:pPr>
        <w:spacing w:after="0" w:line="360" w:lineRule="auto"/>
        <w:rPr>
          <w:ins w:id="28" w:author="Φλούδα Χριστίνα" w:date="2018-03-13T11:00:00Z"/>
          <w:rFonts w:eastAsia="Times New Roman"/>
          <w:szCs w:val="24"/>
          <w:lang w:eastAsia="en-US"/>
        </w:rPr>
      </w:pPr>
      <w:ins w:id="29" w:author="Φλούδα Χριστίνα" w:date="2018-03-13T11:00:00Z">
        <w:r w:rsidRPr="00004C1F">
          <w:rPr>
            <w:rFonts w:eastAsia="Times New Roman"/>
            <w:szCs w:val="24"/>
            <w:lang w:eastAsia="en-US"/>
          </w:rPr>
          <w:t>ΛΥΚΟΥΔΗΣ Σ. , σελ.</w:t>
        </w:r>
        <w:r w:rsidRPr="00004C1F">
          <w:rPr>
            <w:rFonts w:eastAsia="Times New Roman"/>
            <w:szCs w:val="24"/>
            <w:lang w:eastAsia="en-US"/>
          </w:rPr>
          <w:br/>
        </w:r>
      </w:ins>
    </w:p>
    <w:p w14:paraId="3B772C38" w14:textId="77777777" w:rsidR="00004C1F" w:rsidRPr="00004C1F" w:rsidRDefault="00004C1F" w:rsidP="00004C1F">
      <w:pPr>
        <w:spacing w:after="0" w:line="360" w:lineRule="auto"/>
        <w:rPr>
          <w:ins w:id="30" w:author="Φλούδα Χριστίνα" w:date="2018-03-13T11:00:00Z"/>
          <w:rFonts w:eastAsia="Times New Roman"/>
          <w:szCs w:val="24"/>
          <w:lang w:eastAsia="en-US"/>
        </w:rPr>
      </w:pPr>
    </w:p>
    <w:p w14:paraId="65E822BA" w14:textId="77777777" w:rsidR="00004C1F" w:rsidRPr="00004C1F" w:rsidRDefault="00004C1F" w:rsidP="00004C1F">
      <w:pPr>
        <w:spacing w:after="0" w:line="360" w:lineRule="auto"/>
        <w:rPr>
          <w:ins w:id="31" w:author="Φλούδα Χριστίνα" w:date="2018-03-13T11:00:00Z"/>
          <w:rFonts w:eastAsia="Times New Roman"/>
          <w:szCs w:val="24"/>
          <w:lang w:eastAsia="en-US"/>
        </w:rPr>
      </w:pPr>
      <w:ins w:id="32" w:author="Φλούδα Χριστίνα" w:date="2018-03-13T11:00:00Z">
        <w:r w:rsidRPr="00004C1F">
          <w:rPr>
            <w:rFonts w:eastAsia="Times New Roman"/>
            <w:szCs w:val="24"/>
            <w:lang w:eastAsia="en-US"/>
          </w:rPr>
          <w:t>ΟΜΙΛΗΤΕΣ</w:t>
        </w:r>
      </w:ins>
    </w:p>
    <w:p w14:paraId="30156F6E" w14:textId="1589373A" w:rsidR="00004C1F" w:rsidRDefault="00004C1F" w:rsidP="00004C1F">
      <w:pPr>
        <w:spacing w:line="600" w:lineRule="auto"/>
        <w:ind w:firstLine="720"/>
        <w:jc w:val="center"/>
        <w:rPr>
          <w:ins w:id="33" w:author="Φλούδα Χριστίνα" w:date="2018-03-13T11:00:00Z"/>
          <w:rFonts w:eastAsia="Times New Roman"/>
          <w:szCs w:val="24"/>
        </w:rPr>
      </w:pPr>
      <w:ins w:id="34" w:author="Φλούδα Χριστίνα" w:date="2018-03-13T11:00:00Z">
        <w:r w:rsidRPr="00004C1F">
          <w:rPr>
            <w:rFonts w:eastAsia="Times New Roman"/>
            <w:szCs w:val="24"/>
            <w:lang w:eastAsia="en-US"/>
          </w:rPr>
          <w:br/>
          <w:t>Α. Επί διαδικαστικού θέματος:</w:t>
        </w:r>
        <w:r w:rsidRPr="00004C1F">
          <w:rPr>
            <w:rFonts w:eastAsia="Times New Roman"/>
            <w:szCs w:val="24"/>
            <w:lang w:eastAsia="en-US"/>
          </w:rPr>
          <w:br/>
          <w:t>ΛΥΚΟΥΔΗΣ Σ. , σελ.</w:t>
        </w:r>
        <w:r w:rsidRPr="00004C1F">
          <w:rPr>
            <w:rFonts w:eastAsia="Times New Roman"/>
            <w:szCs w:val="24"/>
            <w:lang w:eastAsia="en-US"/>
          </w:rPr>
          <w:br/>
          <w:t>ΣΥΝΤΥΧΑΚΗΣ Ε. , σελ.</w:t>
        </w:r>
        <w:r w:rsidRPr="00004C1F">
          <w:rPr>
            <w:rFonts w:eastAsia="Times New Roman"/>
            <w:szCs w:val="24"/>
            <w:lang w:eastAsia="en-US"/>
          </w:rPr>
          <w:br/>
        </w:r>
        <w:r w:rsidRPr="00004C1F">
          <w:rPr>
            <w:rFonts w:eastAsia="Times New Roman"/>
            <w:szCs w:val="24"/>
            <w:lang w:eastAsia="en-US"/>
          </w:rPr>
          <w:br/>
          <w:t>Β. Επί των επικαίρων ερωτήσεων:</w:t>
        </w:r>
        <w:r w:rsidRPr="00004C1F">
          <w:rPr>
            <w:rFonts w:eastAsia="Times New Roman"/>
            <w:szCs w:val="24"/>
            <w:lang w:eastAsia="en-US"/>
          </w:rPr>
          <w:br/>
          <w:t>ΒΛΑΧΟΣ Γ. , σελ.</w:t>
        </w:r>
        <w:r w:rsidRPr="00004C1F">
          <w:rPr>
            <w:rFonts w:eastAsia="Times New Roman"/>
            <w:szCs w:val="24"/>
            <w:lang w:eastAsia="en-US"/>
          </w:rPr>
          <w:br/>
          <w:t>ΓΑΚΗΣ Δ. , σελ.</w:t>
        </w:r>
        <w:r w:rsidRPr="00004C1F">
          <w:rPr>
            <w:rFonts w:eastAsia="Times New Roman"/>
            <w:szCs w:val="24"/>
            <w:lang w:eastAsia="en-US"/>
          </w:rPr>
          <w:br/>
          <w:t>ΘΕΟΧΑΡΗΣ Θ. , σελ.</w:t>
        </w:r>
        <w:r w:rsidRPr="00004C1F">
          <w:rPr>
            <w:rFonts w:eastAsia="Times New Roman"/>
            <w:szCs w:val="24"/>
            <w:lang w:eastAsia="en-US"/>
          </w:rPr>
          <w:br/>
          <w:t>ΚΕΓΚΕΡΟΓΛΟΥ Β. , σελ.</w:t>
        </w:r>
        <w:r w:rsidRPr="00004C1F">
          <w:rPr>
            <w:rFonts w:eastAsia="Times New Roman"/>
            <w:szCs w:val="24"/>
            <w:lang w:eastAsia="en-US"/>
          </w:rPr>
          <w:br/>
          <w:t>ΚΟΝΤΟΝΗΣ Χ. , σελ.</w:t>
        </w:r>
        <w:r w:rsidRPr="00004C1F">
          <w:rPr>
            <w:rFonts w:eastAsia="Times New Roman"/>
            <w:szCs w:val="24"/>
            <w:lang w:eastAsia="en-US"/>
          </w:rPr>
          <w:br/>
          <w:t>ΚΟΥΤΣΟΥΚΟΣ Γ. , σελ.</w:t>
        </w:r>
        <w:r w:rsidRPr="00004C1F">
          <w:rPr>
            <w:rFonts w:eastAsia="Times New Roman"/>
            <w:szCs w:val="24"/>
            <w:lang w:eastAsia="en-US"/>
          </w:rPr>
          <w:br/>
          <w:t>ΛΑΜΠΡΟΥΛΗΣ Γ. , σελ.</w:t>
        </w:r>
        <w:r w:rsidRPr="00004C1F">
          <w:rPr>
            <w:rFonts w:eastAsia="Times New Roman"/>
            <w:szCs w:val="24"/>
            <w:lang w:eastAsia="en-US"/>
          </w:rPr>
          <w:br/>
          <w:t>ΞΑΝΘΟΣ Α. , σελ.</w:t>
        </w:r>
        <w:r w:rsidRPr="00004C1F">
          <w:rPr>
            <w:rFonts w:eastAsia="Times New Roman"/>
            <w:szCs w:val="24"/>
            <w:lang w:eastAsia="en-US"/>
          </w:rPr>
          <w:br/>
          <w:t>ΟΙΚΟΝΟΜΟΥ Β. , σελ.</w:t>
        </w:r>
        <w:r w:rsidRPr="00004C1F">
          <w:rPr>
            <w:rFonts w:eastAsia="Times New Roman"/>
            <w:szCs w:val="24"/>
            <w:lang w:eastAsia="en-US"/>
          </w:rPr>
          <w:br/>
          <w:t>ΠΑΠΑΝΑΤΣΙΟΥ Α. , σελ.</w:t>
        </w:r>
        <w:r w:rsidRPr="00004C1F">
          <w:rPr>
            <w:rFonts w:eastAsia="Times New Roman"/>
            <w:szCs w:val="24"/>
            <w:lang w:eastAsia="en-US"/>
          </w:rPr>
          <w:br/>
          <w:t>ΠΑΠΑΧΡΙΣΤΟΠΟΥΛΟΣ Α. , σελ.</w:t>
        </w:r>
        <w:r w:rsidRPr="00004C1F">
          <w:rPr>
            <w:rFonts w:eastAsia="Times New Roman"/>
            <w:szCs w:val="24"/>
            <w:lang w:eastAsia="en-US"/>
          </w:rPr>
          <w:br/>
          <w:t>ΠΟΛΑΚΗΣ Π. , σελ.</w:t>
        </w:r>
        <w:r w:rsidRPr="00004C1F">
          <w:rPr>
            <w:rFonts w:eastAsia="Times New Roman"/>
            <w:szCs w:val="24"/>
            <w:lang w:eastAsia="en-US"/>
          </w:rPr>
          <w:br/>
          <w:t>ΣΥΝΤΥΧΑΚΗΣ Ε. , σελ.</w:t>
        </w:r>
        <w:r w:rsidRPr="00004C1F">
          <w:rPr>
            <w:rFonts w:eastAsia="Times New Roman"/>
            <w:szCs w:val="24"/>
            <w:lang w:eastAsia="en-US"/>
          </w:rPr>
          <w:br/>
          <w:t>ΤΑΣΣΟΣ Σ. , σελ.</w:t>
        </w:r>
        <w:r w:rsidRPr="00004C1F">
          <w:rPr>
            <w:rFonts w:eastAsia="Times New Roman"/>
            <w:szCs w:val="24"/>
            <w:lang w:eastAsia="en-US"/>
          </w:rPr>
          <w:br/>
          <w:t>ΤΡΙΑΝΤΑΦΥΛΛΙΔΗΣ Α. , σελ.</w:t>
        </w:r>
      </w:ins>
    </w:p>
    <w:p w14:paraId="37969212" w14:textId="77777777" w:rsidR="006E78AB" w:rsidRDefault="00004C1F">
      <w:pPr>
        <w:spacing w:line="600" w:lineRule="auto"/>
        <w:ind w:firstLine="720"/>
        <w:jc w:val="center"/>
        <w:rPr>
          <w:rFonts w:eastAsia="Times New Roman"/>
          <w:szCs w:val="24"/>
        </w:rPr>
      </w:pPr>
      <w:r>
        <w:rPr>
          <w:rFonts w:eastAsia="Times New Roman"/>
          <w:szCs w:val="24"/>
        </w:rPr>
        <w:t>ΠΡΑΚΤΙΚΑ ΒΟΥΛΗΣ</w:t>
      </w:r>
    </w:p>
    <w:p w14:paraId="37969213" w14:textId="77777777" w:rsidR="006E78AB" w:rsidRDefault="00004C1F">
      <w:pPr>
        <w:spacing w:line="600" w:lineRule="auto"/>
        <w:ind w:firstLine="720"/>
        <w:jc w:val="center"/>
        <w:rPr>
          <w:rFonts w:eastAsia="Times New Roman"/>
          <w:szCs w:val="24"/>
        </w:rPr>
      </w:pPr>
      <w:r>
        <w:rPr>
          <w:rFonts w:eastAsia="Times New Roman"/>
          <w:szCs w:val="24"/>
        </w:rPr>
        <w:t xml:space="preserve">ΙΖ΄ ΠΕΡΙΟΔΟΣ </w:t>
      </w:r>
    </w:p>
    <w:p w14:paraId="37969214" w14:textId="77777777" w:rsidR="006E78AB" w:rsidRDefault="00004C1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7969215" w14:textId="77777777" w:rsidR="006E78AB" w:rsidRDefault="00004C1F">
      <w:pPr>
        <w:spacing w:line="600" w:lineRule="auto"/>
        <w:ind w:firstLine="720"/>
        <w:jc w:val="center"/>
        <w:rPr>
          <w:rFonts w:eastAsia="Times New Roman"/>
          <w:szCs w:val="24"/>
        </w:rPr>
      </w:pPr>
      <w:r>
        <w:rPr>
          <w:rFonts w:eastAsia="Times New Roman"/>
          <w:szCs w:val="24"/>
        </w:rPr>
        <w:t>ΣΥΝΟΔΟΣ Γ΄</w:t>
      </w:r>
    </w:p>
    <w:p w14:paraId="37969216" w14:textId="77777777" w:rsidR="006E78AB" w:rsidRDefault="00004C1F">
      <w:pPr>
        <w:spacing w:line="600" w:lineRule="auto"/>
        <w:ind w:firstLine="720"/>
        <w:jc w:val="center"/>
        <w:rPr>
          <w:rFonts w:eastAsia="Times New Roman" w:cs="Times New Roman"/>
          <w:szCs w:val="24"/>
        </w:rPr>
      </w:pPr>
      <w:r>
        <w:rPr>
          <w:rFonts w:eastAsia="Times New Roman" w:cs="Times New Roman"/>
          <w:szCs w:val="24"/>
        </w:rPr>
        <w:t>ΣΥΝΕΔΡΙΑΣΗ ΠΒ΄</w:t>
      </w:r>
    </w:p>
    <w:p w14:paraId="37969217" w14:textId="77777777" w:rsidR="006E78AB" w:rsidRDefault="00004C1F">
      <w:pPr>
        <w:spacing w:line="600" w:lineRule="auto"/>
        <w:ind w:firstLine="720"/>
        <w:jc w:val="center"/>
        <w:rPr>
          <w:rFonts w:eastAsia="Times New Roman"/>
          <w:szCs w:val="24"/>
        </w:rPr>
      </w:pPr>
      <w:r>
        <w:rPr>
          <w:rFonts w:eastAsia="Times New Roman"/>
          <w:szCs w:val="24"/>
        </w:rPr>
        <w:t>Δευτέρα 5 Μαρτίου 2018</w:t>
      </w:r>
    </w:p>
    <w:p w14:paraId="37969218" w14:textId="77777777" w:rsidR="006E78AB" w:rsidRDefault="00004C1F">
      <w:pPr>
        <w:spacing w:line="600" w:lineRule="auto"/>
        <w:ind w:firstLine="720"/>
        <w:jc w:val="both"/>
        <w:rPr>
          <w:rFonts w:eastAsia="Times New Roman"/>
          <w:szCs w:val="24"/>
        </w:rPr>
      </w:pPr>
      <w:r>
        <w:rPr>
          <w:rFonts w:eastAsia="Times New Roman"/>
          <w:szCs w:val="24"/>
        </w:rPr>
        <w:t>Αθήνα, σήμερα στις 5 Μαρτίου 2018, ημέρα Δευτέρα και ώρα 18.08΄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8B58F7">
        <w:rPr>
          <w:rFonts w:eastAsia="Times New Roman"/>
          <w:b/>
          <w:szCs w:val="24"/>
        </w:rPr>
        <w:t>ΣΠΥΡΙΔΩΝΟΣ ΛΥΚΟΥΔΗ</w:t>
      </w:r>
      <w:r>
        <w:rPr>
          <w:rFonts w:eastAsia="Times New Roman"/>
          <w:szCs w:val="24"/>
        </w:rPr>
        <w:t>.</w:t>
      </w:r>
    </w:p>
    <w:p w14:paraId="37969219" w14:textId="77777777" w:rsidR="006E78AB" w:rsidRDefault="00004C1F">
      <w:pPr>
        <w:spacing w:line="600" w:lineRule="auto"/>
        <w:ind w:firstLine="720"/>
        <w:jc w:val="both"/>
        <w:rPr>
          <w:rFonts w:eastAsia="Times New Roman" w:cs="Times New Roman"/>
          <w:szCs w:val="24"/>
        </w:rPr>
      </w:pPr>
      <w:r>
        <w:rPr>
          <w:rFonts w:eastAsia="Times New Roman"/>
          <w:b/>
          <w:bCs/>
        </w:rPr>
        <w:lastRenderedPageBreak/>
        <w:t xml:space="preserve">ΠΡΟΕΔΡΕΥΩΝ (Σπυρίδων Λυκούδης): </w:t>
      </w:r>
      <w:r>
        <w:rPr>
          <w:rFonts w:eastAsia="Times New Roman"/>
          <w:szCs w:val="24"/>
        </w:rPr>
        <w:t>Κυρίες και κύριοι συνάδελφοι, αρχίζει η συνεδρίαση.</w:t>
      </w:r>
    </w:p>
    <w:p w14:paraId="3796921A" w14:textId="77777777" w:rsidR="006E78AB" w:rsidRDefault="00004C1F">
      <w:pPr>
        <w:spacing w:line="600" w:lineRule="auto"/>
        <w:ind w:firstLine="720"/>
        <w:jc w:val="both"/>
        <w:rPr>
          <w:rFonts w:eastAsia="Times New Roman"/>
          <w:szCs w:val="24"/>
        </w:rPr>
      </w:pPr>
      <w:r>
        <w:rPr>
          <w:rFonts w:eastAsia="Times New Roman"/>
          <w:szCs w:val="24"/>
        </w:rPr>
        <w:t>Εισερχόμασ</w:t>
      </w:r>
      <w:r>
        <w:rPr>
          <w:rFonts w:eastAsia="Times New Roman"/>
          <w:szCs w:val="24"/>
        </w:rPr>
        <w:t xml:space="preserve">τε στη συζήτηση των </w:t>
      </w:r>
    </w:p>
    <w:p w14:paraId="3796921B" w14:textId="77777777" w:rsidR="006E78AB" w:rsidRDefault="00004C1F">
      <w:pPr>
        <w:spacing w:line="600" w:lineRule="auto"/>
        <w:ind w:firstLine="720"/>
        <w:jc w:val="center"/>
        <w:rPr>
          <w:rFonts w:eastAsia="Times New Roman"/>
          <w:b/>
          <w:szCs w:val="24"/>
        </w:rPr>
      </w:pPr>
      <w:r>
        <w:rPr>
          <w:rFonts w:eastAsia="Times New Roman"/>
          <w:b/>
          <w:szCs w:val="24"/>
        </w:rPr>
        <w:t>ΕΠΙΚΑΙΡΩΝ ΕΡΩΤΗΣΕΩΝ</w:t>
      </w:r>
    </w:p>
    <w:p w14:paraId="3796921C" w14:textId="77777777" w:rsidR="006E78AB" w:rsidRDefault="00004C1F">
      <w:pPr>
        <w:spacing w:line="600" w:lineRule="auto"/>
        <w:ind w:firstLine="720"/>
        <w:jc w:val="both"/>
        <w:rPr>
          <w:rFonts w:eastAsia="Times New Roman"/>
          <w:szCs w:val="24"/>
        </w:rPr>
      </w:pPr>
      <w:r>
        <w:rPr>
          <w:rFonts w:eastAsia="Times New Roman" w:cs="Times New Roman"/>
          <w:szCs w:val="24"/>
        </w:rPr>
        <w:t xml:space="preserve">Αρχίζουμε με την </w:t>
      </w:r>
      <w:r>
        <w:rPr>
          <w:rFonts w:eastAsia="Times New Roman"/>
          <w:szCs w:val="24"/>
        </w:rPr>
        <w:t xml:space="preserve">ενδέκατη με αριθμό 1108/20-2-2018 επίκαιρη ερώτηση δεύτερου κύκλου του Βουλευτή Β΄ Αθηνών των Ανεξαρτήτων Ελλήνων κ. Αθανασίου </w:t>
      </w:r>
      <w:proofErr w:type="spellStart"/>
      <w:r>
        <w:rPr>
          <w:rFonts w:eastAsia="Times New Roman"/>
          <w:szCs w:val="24"/>
        </w:rPr>
        <w:t>Παπαχριστόπουλου</w:t>
      </w:r>
      <w:proofErr w:type="spellEnd"/>
      <w:r>
        <w:rPr>
          <w:rFonts w:eastAsia="Times New Roman"/>
          <w:szCs w:val="24"/>
        </w:rPr>
        <w:t xml:space="preserve"> προς τον Υπουργό Δικαιοσύνης, Διαφάνειας και Ανθρωπίνω</w:t>
      </w:r>
      <w:r>
        <w:rPr>
          <w:rFonts w:eastAsia="Times New Roman"/>
          <w:szCs w:val="24"/>
        </w:rPr>
        <w:t xml:space="preserve">ν Δικαιωμάτων, με θέμα «Θάνατος 26χρονου κρατουμένου μέσα στις φυλακές Λάρισας». </w:t>
      </w:r>
    </w:p>
    <w:p w14:paraId="3796921D" w14:textId="77777777" w:rsidR="006E78AB" w:rsidRDefault="00004C1F">
      <w:pPr>
        <w:spacing w:line="600" w:lineRule="auto"/>
        <w:ind w:firstLine="720"/>
        <w:jc w:val="both"/>
        <w:rPr>
          <w:rFonts w:eastAsia="Times New Roman"/>
          <w:szCs w:val="24"/>
        </w:rPr>
      </w:pPr>
      <w:r>
        <w:rPr>
          <w:rFonts w:eastAsia="Times New Roman"/>
          <w:szCs w:val="24"/>
        </w:rPr>
        <w:t xml:space="preserve">Θα την απαντήσει ο Υπουργός κ. Σταύρος Κοντονής. </w:t>
      </w:r>
    </w:p>
    <w:p w14:paraId="3796921E" w14:textId="77777777" w:rsidR="006E78AB" w:rsidRDefault="00004C1F">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Παπαχριστόπουλος</w:t>
      </w:r>
      <w:proofErr w:type="spellEnd"/>
      <w:r>
        <w:rPr>
          <w:rFonts w:eastAsia="Times New Roman"/>
          <w:szCs w:val="24"/>
        </w:rPr>
        <w:t xml:space="preserve"> έχει τον λόγο για να </w:t>
      </w:r>
      <w:proofErr w:type="spellStart"/>
      <w:r>
        <w:rPr>
          <w:rFonts w:eastAsia="Times New Roman"/>
          <w:szCs w:val="24"/>
        </w:rPr>
        <w:t>πρωτολογήσει</w:t>
      </w:r>
      <w:proofErr w:type="spellEnd"/>
      <w:r>
        <w:rPr>
          <w:rFonts w:eastAsia="Times New Roman"/>
          <w:szCs w:val="24"/>
        </w:rPr>
        <w:t xml:space="preserve">. </w:t>
      </w:r>
    </w:p>
    <w:p w14:paraId="3796921F" w14:textId="77777777" w:rsidR="006E78AB" w:rsidRDefault="00004C1F">
      <w:pPr>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Ευχαριστώ, κύριε Πρόεδρε.</w:t>
      </w:r>
    </w:p>
    <w:p w14:paraId="37969220" w14:textId="77777777" w:rsidR="006E78AB" w:rsidRDefault="00004C1F">
      <w:pPr>
        <w:spacing w:line="600" w:lineRule="auto"/>
        <w:ind w:firstLine="720"/>
        <w:jc w:val="both"/>
        <w:rPr>
          <w:rFonts w:eastAsia="Times New Roman"/>
          <w:szCs w:val="24"/>
        </w:rPr>
      </w:pPr>
      <w:r>
        <w:rPr>
          <w:rFonts w:eastAsia="Times New Roman"/>
          <w:szCs w:val="24"/>
        </w:rPr>
        <w:t>Έχουν περάσε</w:t>
      </w:r>
      <w:r>
        <w:rPr>
          <w:rFonts w:eastAsia="Times New Roman"/>
          <w:szCs w:val="24"/>
        </w:rPr>
        <w:t xml:space="preserve">ι πάνω από τρεις δεκαετίες, αν θυμάμαι καλά, όταν ο </w:t>
      </w:r>
      <w:proofErr w:type="spellStart"/>
      <w:r>
        <w:rPr>
          <w:rFonts w:eastAsia="Times New Roman"/>
          <w:szCs w:val="24"/>
        </w:rPr>
        <w:t>Σορίν</w:t>
      </w:r>
      <w:proofErr w:type="spellEnd"/>
      <w:r>
        <w:rPr>
          <w:rFonts w:eastAsia="Times New Roman"/>
          <w:szCs w:val="24"/>
        </w:rPr>
        <w:t xml:space="preserve"> </w:t>
      </w:r>
      <w:proofErr w:type="spellStart"/>
      <w:r>
        <w:rPr>
          <w:rFonts w:eastAsia="Times New Roman"/>
          <w:szCs w:val="24"/>
        </w:rPr>
        <w:t>Ματέι</w:t>
      </w:r>
      <w:proofErr w:type="spellEnd"/>
      <w:r>
        <w:rPr>
          <w:rFonts w:eastAsia="Times New Roman"/>
          <w:szCs w:val="24"/>
        </w:rPr>
        <w:t xml:space="preserve"> δολοφονήθηκε εν </w:t>
      </w:r>
      <w:proofErr w:type="spellStart"/>
      <w:r>
        <w:rPr>
          <w:rFonts w:eastAsia="Times New Roman"/>
          <w:szCs w:val="24"/>
        </w:rPr>
        <w:t>ψυχρώ</w:t>
      </w:r>
      <w:proofErr w:type="spellEnd"/>
      <w:r>
        <w:rPr>
          <w:rFonts w:eastAsia="Times New Roman"/>
          <w:szCs w:val="24"/>
        </w:rPr>
        <w:t xml:space="preserve"> κατά τη μεταφορά από το Νοσοκομείο Νίκαιας </w:t>
      </w:r>
      <w:r>
        <w:rPr>
          <w:rFonts w:eastAsia="Times New Roman"/>
          <w:szCs w:val="24"/>
        </w:rPr>
        <w:t>στις φυλακές Κορυδαλλού</w:t>
      </w:r>
      <w:r>
        <w:rPr>
          <w:rFonts w:eastAsia="Times New Roman"/>
          <w:szCs w:val="24"/>
        </w:rPr>
        <w:t xml:space="preserve">. Η δικαιοσύνη αποδόθηκε </w:t>
      </w:r>
      <w:r>
        <w:rPr>
          <w:rFonts w:eastAsia="Times New Roman"/>
          <w:szCs w:val="24"/>
        </w:rPr>
        <w:t xml:space="preserve">μ’ </w:t>
      </w:r>
      <w:r>
        <w:rPr>
          <w:rFonts w:eastAsia="Times New Roman"/>
          <w:szCs w:val="24"/>
        </w:rPr>
        <w:t xml:space="preserve">αυτόν τον τρόπο. Η άτυχη </w:t>
      </w:r>
      <w:proofErr w:type="spellStart"/>
      <w:r>
        <w:rPr>
          <w:rFonts w:eastAsia="Times New Roman"/>
          <w:szCs w:val="24"/>
        </w:rPr>
        <w:t>Γκινάκη</w:t>
      </w:r>
      <w:proofErr w:type="spellEnd"/>
      <w:r>
        <w:rPr>
          <w:rFonts w:eastAsia="Times New Roman"/>
          <w:szCs w:val="24"/>
        </w:rPr>
        <w:t xml:space="preserve"> βρήκε τραγικό θάνατο </w:t>
      </w:r>
      <w:r>
        <w:rPr>
          <w:rFonts w:eastAsia="Times New Roman"/>
          <w:szCs w:val="24"/>
        </w:rPr>
        <w:t xml:space="preserve">σ’ </w:t>
      </w:r>
      <w:r>
        <w:rPr>
          <w:rFonts w:eastAsia="Times New Roman"/>
          <w:szCs w:val="24"/>
        </w:rPr>
        <w:t xml:space="preserve">ένα διαμέρισμα </w:t>
      </w:r>
      <w:r>
        <w:rPr>
          <w:rFonts w:eastAsia="Times New Roman"/>
          <w:szCs w:val="24"/>
        </w:rPr>
        <w:t xml:space="preserve">υπό </w:t>
      </w:r>
      <w:r>
        <w:rPr>
          <w:rFonts w:eastAsia="Times New Roman"/>
          <w:szCs w:val="24"/>
        </w:rPr>
        <w:t xml:space="preserve">την απειλή ενός Ρουμάνου. Πριν καν μεταφερθεί στις φυλακές ο Ρουμάνος, έγινε εισβολή της Αστυνομίας τότε –πιστεύω λανθασμένη, για να είμαστε δίκαιοι- και ήταν κι αυτός τραυματισμένος και πριν καν, επαναλαμβάνω, μεταφερθεί από το Νοσοκομείο Νίκαιας </w:t>
      </w:r>
      <w:r>
        <w:rPr>
          <w:rFonts w:eastAsia="Times New Roman"/>
          <w:szCs w:val="24"/>
        </w:rPr>
        <w:t>στις φυλ</w:t>
      </w:r>
      <w:r>
        <w:rPr>
          <w:rFonts w:eastAsia="Times New Roman"/>
          <w:szCs w:val="24"/>
        </w:rPr>
        <w:t>ακές Κορυδαλλού</w:t>
      </w:r>
      <w:r>
        <w:rPr>
          <w:rFonts w:eastAsia="Times New Roman"/>
          <w:szCs w:val="24"/>
        </w:rPr>
        <w:t xml:space="preserve"> – αφού βέβαια ο άνθρωπος είχε προκαλέσει όλη αυτή την κατάσταση- κάποιοι φρόντισαν να του αφαιρέσουν τη ζωή </w:t>
      </w:r>
      <w:r>
        <w:rPr>
          <w:rFonts w:eastAsia="Times New Roman"/>
          <w:szCs w:val="24"/>
        </w:rPr>
        <w:t xml:space="preserve">κατά τη </w:t>
      </w:r>
      <w:r>
        <w:rPr>
          <w:rFonts w:eastAsia="Times New Roman"/>
          <w:szCs w:val="24"/>
        </w:rPr>
        <w:t xml:space="preserve">μεταφορά. </w:t>
      </w:r>
    </w:p>
    <w:p w14:paraId="3796922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Προχθές άκουσα </w:t>
      </w:r>
      <w:r>
        <w:rPr>
          <w:rFonts w:eastAsia="Times New Roman" w:cs="Times New Roman"/>
          <w:szCs w:val="24"/>
        </w:rPr>
        <w:t xml:space="preserve">μία Βουλευτή </w:t>
      </w:r>
      <w:r>
        <w:rPr>
          <w:rFonts w:eastAsia="Times New Roman" w:cs="Times New Roman"/>
          <w:szCs w:val="24"/>
        </w:rPr>
        <w:t xml:space="preserve">της Αξιωματικής Αντιπολίτευσης </w:t>
      </w:r>
      <w:r>
        <w:rPr>
          <w:rFonts w:eastAsia="Times New Roman" w:cs="Times New Roman"/>
          <w:szCs w:val="24"/>
        </w:rPr>
        <w:t>να λέει</w:t>
      </w:r>
      <w:r>
        <w:rPr>
          <w:rFonts w:eastAsia="Times New Roman" w:cs="Times New Roman"/>
          <w:szCs w:val="24"/>
        </w:rPr>
        <w:t xml:space="preserve"> ότι πρέπει να φτιάξουμε πολλές </w:t>
      </w:r>
      <w:r>
        <w:rPr>
          <w:rFonts w:eastAsia="Times New Roman" w:cs="Times New Roman"/>
          <w:szCs w:val="24"/>
        </w:rPr>
        <w:t xml:space="preserve">ακόμη </w:t>
      </w:r>
      <w:r>
        <w:rPr>
          <w:rFonts w:eastAsia="Times New Roman" w:cs="Times New Roman"/>
          <w:szCs w:val="24"/>
        </w:rPr>
        <w:t xml:space="preserve">φυλακές </w:t>
      </w:r>
      <w:r>
        <w:rPr>
          <w:rFonts w:eastAsia="Times New Roman" w:cs="Times New Roman"/>
          <w:szCs w:val="24"/>
        </w:rPr>
        <w:t xml:space="preserve">υψίστης ασφαλείας. Μου θύμισε τα «λευκά» κελιά της Γερμανίας, τους </w:t>
      </w:r>
      <w:proofErr w:type="spellStart"/>
      <w:r>
        <w:rPr>
          <w:rFonts w:eastAsia="Times New Roman" w:cs="Times New Roman"/>
          <w:szCs w:val="24"/>
        </w:rPr>
        <w:t>Μπάαντερ</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Μάινχοφ</w:t>
      </w:r>
      <w:proofErr w:type="spellEnd"/>
      <w:r>
        <w:rPr>
          <w:rFonts w:eastAsia="Times New Roman" w:cs="Times New Roman"/>
          <w:szCs w:val="24"/>
        </w:rPr>
        <w:t>. Τα λέω όλα αυτά με αφορμή το θάνατο του νεαρού κρατούμενου, ο οποίος ήταν είκοσι έξι χρονών και είχε ένα πρόβλημα, πιστεύω, όχι σημαντικό. Δεν είναι λόγος, όμως, για ένα</w:t>
      </w:r>
      <w:r>
        <w:rPr>
          <w:rFonts w:eastAsia="Times New Roman" w:cs="Times New Roman"/>
          <w:szCs w:val="24"/>
        </w:rPr>
        <w:t xml:space="preserve"> παιδί, ό,τι και να έχει κάνει, να πεθάνει στα είκοσι έξι του χρόνια.</w:t>
      </w:r>
    </w:p>
    <w:p w14:paraId="3796922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Εγώ δεν ρίχνω τις ευθύνες ούτε στο προσωπικό ούτε σε κανέναν, αλλά πιστεύω ότι υπάρχει μια νοοτροπία διάχυτη ότι αυτοί –συγχωρείστε μου την έκφραση, δεν ανήκει σε εμένα- είναι αποβράσματ</w:t>
      </w:r>
      <w:r>
        <w:rPr>
          <w:rFonts w:eastAsia="Times New Roman" w:cs="Times New Roman"/>
          <w:szCs w:val="24"/>
        </w:rPr>
        <w:t xml:space="preserve">α της κοινωνίας, είναι υπάνθρωποι και συνεπώς δεν νοιαζόμαστε και πολύ για τη ζωή τους. Όχι, εγώ πιστεύω ότι ο καθρέφτης </w:t>
      </w:r>
      <w:r>
        <w:rPr>
          <w:rFonts w:eastAsia="Times New Roman" w:cs="Times New Roman"/>
          <w:szCs w:val="24"/>
        </w:rPr>
        <w:lastRenderedPageBreak/>
        <w:t xml:space="preserve">της δημοκρατίας μιας χώρας είναι τα δικαιώματα και των κρατουμένων, όσο ειδεχθή εγκλήματα και αν είχαν κάνει, παρ’ ότι ο </w:t>
      </w:r>
      <w:proofErr w:type="spellStart"/>
      <w:r>
        <w:rPr>
          <w:rFonts w:eastAsia="Times New Roman" w:cs="Times New Roman"/>
          <w:szCs w:val="24"/>
        </w:rPr>
        <w:t>εικοσιεξάχρονο</w:t>
      </w:r>
      <w:r>
        <w:rPr>
          <w:rFonts w:eastAsia="Times New Roman" w:cs="Times New Roman"/>
          <w:szCs w:val="24"/>
        </w:rPr>
        <w:t>ς</w:t>
      </w:r>
      <w:proofErr w:type="spellEnd"/>
      <w:r>
        <w:rPr>
          <w:rFonts w:eastAsia="Times New Roman" w:cs="Times New Roman"/>
          <w:szCs w:val="24"/>
        </w:rPr>
        <w:t xml:space="preserve"> δεν είχε κάνει ειδεχθή εγκλήματα, για απάτες ήταν, δεν είχε σκοτώσει </w:t>
      </w:r>
      <w:r>
        <w:rPr>
          <w:rFonts w:eastAsia="Times New Roman" w:cs="Times New Roman"/>
          <w:szCs w:val="24"/>
        </w:rPr>
        <w:t xml:space="preserve">κάποιον </w:t>
      </w:r>
      <w:r>
        <w:rPr>
          <w:rFonts w:eastAsia="Times New Roman" w:cs="Times New Roman"/>
          <w:szCs w:val="24"/>
        </w:rPr>
        <w:t>άνθρωπο.</w:t>
      </w:r>
    </w:p>
    <w:p w14:paraId="3796922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Επειδή υπάρχουν παραδείγματα και μάλιστα νωπά, που τα έχω μπροστά μου, όπου μόνο τον τελευταίο μήνα αυτοκτόνησαν τέσσερις-πέντε κρατούμενοι -Αλικαρνασσός και πάει λέγον</w:t>
      </w:r>
      <w:r>
        <w:rPr>
          <w:rFonts w:eastAsia="Times New Roman" w:cs="Times New Roman"/>
          <w:szCs w:val="24"/>
        </w:rPr>
        <w:t xml:space="preserve">τας- θεωρώ ότι είναι ώρα να ασχοληθείτε </w:t>
      </w:r>
      <w:r>
        <w:rPr>
          <w:rFonts w:eastAsia="Times New Roman" w:cs="Times New Roman"/>
          <w:szCs w:val="24"/>
        </w:rPr>
        <w:t xml:space="preserve">μ’ </w:t>
      </w:r>
      <w:r>
        <w:rPr>
          <w:rFonts w:eastAsia="Times New Roman" w:cs="Times New Roman"/>
          <w:szCs w:val="24"/>
        </w:rPr>
        <w:t>αυτό το θέμα. Ξαναλέω, καθρέφτης πραγματικής δημοκρατίας είναι και τα δικαιώματα αυτών των ανθρώπων, παρ’ ότι κάποιοι συνάδελφοι εδώ μέσα έχουν άλλη άποψη, «λευκά» κελιά, σκληρές, πολλές περισσότερες φυλακές, αν ε</w:t>
      </w:r>
      <w:r>
        <w:rPr>
          <w:rFonts w:eastAsia="Times New Roman" w:cs="Times New Roman"/>
          <w:szCs w:val="24"/>
        </w:rPr>
        <w:t xml:space="preserve">ίναι δυνατόν να γεμίσουμε με φυλακές και πάει λέγοντας. Πιστεύω ότι έχετε την ευαισθησία, γιατί σας ακούω συχνά με τον τρόπο που </w:t>
      </w:r>
      <w:r>
        <w:rPr>
          <w:rFonts w:eastAsia="Times New Roman" w:cs="Times New Roman"/>
          <w:szCs w:val="24"/>
        </w:rPr>
        <w:lastRenderedPageBreak/>
        <w:t xml:space="preserve">μιλάτε και νομίζω ότι δεν έχουμε πολλά περιθώρια μετά απ’ αυτό το περιστατικό και άλλα πολλά που συνυπάρχουν. </w:t>
      </w:r>
    </w:p>
    <w:p w14:paraId="3796922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796922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Θα σας πω και άλλο ένα και συγχωρήστε μου, κύριε Πρόεδρε, </w:t>
      </w:r>
      <w:r>
        <w:rPr>
          <w:rFonts w:eastAsia="Times New Roman" w:cs="Times New Roman"/>
          <w:szCs w:val="24"/>
        </w:rPr>
        <w:t>την κατάχρηση του χρόνου</w:t>
      </w:r>
      <w:r>
        <w:rPr>
          <w:rFonts w:eastAsia="Times New Roman" w:cs="Times New Roman"/>
          <w:szCs w:val="24"/>
        </w:rPr>
        <w:t xml:space="preserve">. Έτσι και αλλιώς, δεν έχετε πολλές επίκαιρες σήμερα. Ήμουν Διοικητής </w:t>
      </w:r>
      <w:r>
        <w:rPr>
          <w:rFonts w:eastAsia="Times New Roman" w:cs="Times New Roman"/>
          <w:szCs w:val="24"/>
        </w:rPr>
        <w:t xml:space="preserve">στο Γενικό Νοσοκομείο </w:t>
      </w:r>
      <w:r>
        <w:rPr>
          <w:rFonts w:eastAsia="Times New Roman" w:cs="Times New Roman"/>
          <w:szCs w:val="24"/>
        </w:rPr>
        <w:t>Νίκαια</w:t>
      </w:r>
      <w:r>
        <w:rPr>
          <w:rFonts w:eastAsia="Times New Roman" w:cs="Times New Roman"/>
          <w:szCs w:val="24"/>
        </w:rPr>
        <w:t>ς</w:t>
      </w:r>
      <w:r>
        <w:rPr>
          <w:rFonts w:eastAsia="Times New Roman" w:cs="Times New Roman"/>
          <w:szCs w:val="24"/>
        </w:rPr>
        <w:t xml:space="preserve">, όταν </w:t>
      </w:r>
      <w:r>
        <w:rPr>
          <w:rFonts w:eastAsia="Times New Roman" w:cs="Times New Roman"/>
          <w:szCs w:val="24"/>
        </w:rPr>
        <w:t xml:space="preserve">κάποιοι βασιλικότεροι του βασιλέως στον </w:t>
      </w:r>
      <w:proofErr w:type="spellStart"/>
      <w:r>
        <w:rPr>
          <w:rFonts w:eastAsia="Times New Roman" w:cs="Times New Roman"/>
          <w:szCs w:val="24"/>
        </w:rPr>
        <w:t>Γιωτόπουλο</w:t>
      </w:r>
      <w:proofErr w:type="spellEnd"/>
      <w:r>
        <w:rPr>
          <w:rFonts w:eastAsia="Times New Roman" w:cs="Times New Roman"/>
          <w:szCs w:val="24"/>
        </w:rPr>
        <w:t>, που ήταν τότε καταδικασμένος σε τρις ισόβια, είχε</w:t>
      </w:r>
      <w:r w:rsidRPr="00107D34">
        <w:rPr>
          <w:rFonts w:eastAsia="Times New Roman" w:cs="Times New Roman"/>
          <w:szCs w:val="24"/>
        </w:rPr>
        <w:t>.</w:t>
      </w:r>
      <w:r>
        <w:rPr>
          <w:rFonts w:eastAsia="Times New Roman" w:cs="Times New Roman"/>
          <w:szCs w:val="24"/>
        </w:rPr>
        <w:t xml:space="preserve"> ένα κομμάτι 4Χ3 που έβλεπε ουρανό και κάποιοι, για να τον τιμωρήσουν κι άλλο, πήγαν και το έκλεισαν. Εγώ ήμουν Διοικητής </w:t>
      </w:r>
      <w:r>
        <w:rPr>
          <w:rFonts w:eastAsia="Times New Roman" w:cs="Times New Roman"/>
          <w:szCs w:val="24"/>
        </w:rPr>
        <w:t>στο Γενικό Νοσοκομείο Νίκαιας</w:t>
      </w:r>
      <w:r>
        <w:rPr>
          <w:rFonts w:eastAsia="Times New Roman" w:cs="Times New Roman"/>
          <w:szCs w:val="24"/>
        </w:rPr>
        <w:t xml:space="preserve"> κα</w:t>
      </w:r>
      <w:r>
        <w:rPr>
          <w:rFonts w:eastAsia="Times New Roman" w:cs="Times New Roman"/>
          <w:szCs w:val="24"/>
        </w:rPr>
        <w:t xml:space="preserve">ι Υπουργός Δικαιοσύνης ήταν τότε ο </w:t>
      </w:r>
      <w:proofErr w:type="spellStart"/>
      <w:r>
        <w:rPr>
          <w:rFonts w:eastAsia="Times New Roman" w:cs="Times New Roman"/>
          <w:szCs w:val="24"/>
        </w:rPr>
        <w:t>Αναστάσης</w:t>
      </w:r>
      <w:proofErr w:type="spellEnd"/>
      <w:r>
        <w:rPr>
          <w:rFonts w:eastAsia="Times New Roman" w:cs="Times New Roman"/>
          <w:szCs w:val="24"/>
        </w:rPr>
        <w:t xml:space="preserve"> Παπαληγούρας, ο οποίος κατάλαβε αμέσως το πρόβλημα και το έλυσε σε </w:t>
      </w:r>
      <w:r>
        <w:rPr>
          <w:rFonts w:eastAsia="Times New Roman" w:cs="Times New Roman"/>
          <w:szCs w:val="24"/>
        </w:rPr>
        <w:lastRenderedPageBreak/>
        <w:t>δευτερόλεπτα. Να ανοίξει</w:t>
      </w:r>
      <w:r w:rsidRPr="008E6988">
        <w:rPr>
          <w:rFonts w:eastAsia="Times New Roman" w:cs="Times New Roman"/>
          <w:szCs w:val="24"/>
        </w:rPr>
        <w:t xml:space="preserve"> </w:t>
      </w:r>
      <w:r>
        <w:rPr>
          <w:rFonts w:eastAsia="Times New Roman" w:cs="Times New Roman"/>
          <w:szCs w:val="24"/>
        </w:rPr>
        <w:t>αμέσως</w:t>
      </w:r>
      <w:r>
        <w:rPr>
          <w:rFonts w:eastAsia="Times New Roman" w:cs="Times New Roman"/>
          <w:szCs w:val="24"/>
        </w:rPr>
        <w:t xml:space="preserve">, είπε, να βλέπει ο </w:t>
      </w:r>
      <w:proofErr w:type="spellStart"/>
      <w:r>
        <w:rPr>
          <w:rFonts w:eastAsia="Times New Roman" w:cs="Times New Roman"/>
          <w:szCs w:val="24"/>
        </w:rPr>
        <w:t>Γιωτόπουλος</w:t>
      </w:r>
      <w:proofErr w:type="spellEnd"/>
      <w:r>
        <w:rPr>
          <w:rFonts w:eastAsia="Times New Roman" w:cs="Times New Roman"/>
          <w:szCs w:val="24"/>
        </w:rPr>
        <w:t xml:space="preserve"> και σταμάτησε την απεργία πείνας και δίψας, γιατί τον είχα εγώ τότε στο νοσοκομεί</w:t>
      </w:r>
      <w:r>
        <w:rPr>
          <w:rFonts w:eastAsia="Times New Roman" w:cs="Times New Roman"/>
          <w:szCs w:val="24"/>
        </w:rPr>
        <w:t>ο μου.</w:t>
      </w:r>
    </w:p>
    <w:p w14:paraId="3796922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Μετά από τόσα χρόνια, περιμένω να σας ακούσω με προσοχή. Υπάρχουν πολλά αιτήματα. Υπάρχει ένας ειδικός σύλλογος, όχι μόνο στο δικό σας κόμμα, αλλά είναι παλιά ιστορία και εγώ συμμετείχα, όπου τα δικαιώματα αυτών των ανθρώπων –και είναι πάρα πολλά, δ</w:t>
      </w:r>
      <w:r>
        <w:rPr>
          <w:rFonts w:eastAsia="Times New Roman" w:cs="Times New Roman"/>
          <w:szCs w:val="24"/>
        </w:rPr>
        <w:t xml:space="preserve">εν είναι μόνο στην υγεία, είναι στην εκπαίδευση, στον πολιτισμό και πολλά άλλα- θα πρέπει να θωρακιστούν. Περιμένω την απάντησή σας. </w:t>
      </w:r>
    </w:p>
    <w:p w14:paraId="3796922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3796922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Θα τα συνεχίσω στη δευτε</w:t>
      </w:r>
      <w:r>
        <w:rPr>
          <w:rFonts w:eastAsia="Times New Roman" w:cs="Times New Roman"/>
          <w:szCs w:val="24"/>
        </w:rPr>
        <w:t>ρολογία μου. Ευχαριστώ.</w:t>
      </w:r>
    </w:p>
    <w:p w14:paraId="37969229"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κύριε συνάδελφε.</w:t>
      </w:r>
    </w:p>
    <w:p w14:paraId="3796922A"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Πριν δώσω τον λόγο στον κύριο Υπουργό, αγαπητοί συνάδελφοι, θέλω να συνεννοηθούμε για κάτι. Σήμερα ειδικά να σεβαστούμε πολύ τον χρόνο και όχι μόνο για λόγους τήρησης του Κανονισμού. Εγώ δεν έχω αντικαταστάτη στην Έδρα και με βάση τις δώδεκα επίκαιρες ερωτ</w:t>
      </w:r>
      <w:r>
        <w:rPr>
          <w:rFonts w:eastAsia="Times New Roman" w:cs="Times New Roman"/>
          <w:szCs w:val="24"/>
        </w:rPr>
        <w:t>ήσεις θα μείνω οπωσδήποτε τρεις ώρες. Παραπάνω δεν θα είναι δυνατόν να αντέξω. Επομένως, σας παρακαλώ πάρα πολύ να μην παραβιάσουμε τον χρόνο και να είμαστε συνεπείς. Με βάση τον κανονικό χρόνο θέλουμε ένα τρίωρο. Δεν μπορούμε να πάμε παραπάνω.</w:t>
      </w:r>
    </w:p>
    <w:p w14:paraId="3796922B"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ει ο Υπουργός Δικαιοσύνης, Διαφάνειας και Ανθρωπίνων Δικαιωμάτων κ. Κοντονής.</w:t>
      </w:r>
    </w:p>
    <w:p w14:paraId="3796922C"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3796922D"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Δράττομαι της ευκαιρίας της ερωτήσεως του κυρίου συναδέλφου, για να πω κ</w:t>
      </w:r>
      <w:r>
        <w:rPr>
          <w:rFonts w:eastAsia="Times New Roman" w:cs="Times New Roman"/>
          <w:szCs w:val="24"/>
        </w:rPr>
        <w:t>άτι πριν μπω στην ουσία της απάντησης.</w:t>
      </w:r>
    </w:p>
    <w:p w14:paraId="3796922E"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ο Αρχηγός της Αξιωματικής Αντιπολίτευσης είχε μια πάρα πολύ κακή έμπνευση. </w:t>
      </w:r>
    </w:p>
    <w:p w14:paraId="3796922F"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Είπε με αφορμή την απόφαση της Κεντρικής Επιτροπής Μεταγωγών </w:t>
      </w:r>
      <w:r>
        <w:rPr>
          <w:rFonts w:eastAsia="Times New Roman" w:cs="Times New Roman"/>
          <w:szCs w:val="24"/>
        </w:rPr>
        <w:t>–για κ</w:t>
      </w:r>
      <w:r>
        <w:rPr>
          <w:rFonts w:eastAsia="Times New Roman" w:cs="Times New Roman"/>
          <w:szCs w:val="24"/>
        </w:rPr>
        <w:t>ρατο</w:t>
      </w:r>
      <w:r>
        <w:rPr>
          <w:rFonts w:eastAsia="Times New Roman" w:cs="Times New Roman"/>
          <w:szCs w:val="24"/>
        </w:rPr>
        <w:t>ύμε</w:t>
      </w:r>
      <w:r>
        <w:rPr>
          <w:rFonts w:eastAsia="Times New Roman" w:cs="Times New Roman"/>
          <w:szCs w:val="24"/>
        </w:rPr>
        <w:t xml:space="preserve">νο </w:t>
      </w:r>
      <w:r>
        <w:rPr>
          <w:rFonts w:eastAsia="Times New Roman" w:cs="Times New Roman"/>
          <w:szCs w:val="24"/>
        </w:rPr>
        <w:t>σ</w:t>
      </w:r>
      <w:r>
        <w:rPr>
          <w:rFonts w:eastAsia="Times New Roman" w:cs="Times New Roman"/>
          <w:szCs w:val="24"/>
        </w:rPr>
        <w:t>τις φυλακές Λάρισας, για τ</w:t>
      </w:r>
      <w:r>
        <w:rPr>
          <w:rFonts w:eastAsia="Times New Roman" w:cs="Times New Roman"/>
          <w:szCs w:val="24"/>
        </w:rPr>
        <w:t>ον οποίο υπήρξαν κάποιες κινητοποιήσεις την προηγούμενη εβδομάδα</w:t>
      </w:r>
      <w:r>
        <w:rPr>
          <w:rFonts w:eastAsia="Times New Roman" w:cs="Times New Roman"/>
          <w:szCs w:val="24"/>
        </w:rPr>
        <w:t>-</w:t>
      </w:r>
      <w:r>
        <w:rPr>
          <w:rFonts w:eastAsia="Times New Roman" w:cs="Times New Roman"/>
          <w:szCs w:val="24"/>
        </w:rPr>
        <w:t xml:space="preserve"> ότι η Κυβέρνηση κάνει ό,τι της ζητήσουν ο κατηγορούμενος και η τρομοκρατία. </w:t>
      </w:r>
    </w:p>
    <w:p w14:paraId="3796923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αυτή η δήλωση του κ. Μητσοτάκη είναι απολύτως άστοχη, για να μην πω ότι μου δίνει την εντύπωση ότι δεν </w:t>
      </w:r>
      <w:r>
        <w:rPr>
          <w:rFonts w:eastAsia="Times New Roman" w:cs="Times New Roman"/>
          <w:szCs w:val="24"/>
        </w:rPr>
        <w:t>έχει γνώση των πραγματικών γεγονότων. Και επειδή την προηγούμενη εβδομάδα το Υπουργείο Δικαιοσύνης με μεγάλη περίσκεψη, σοβαρότητα και εγκράτεια χειρίστηκε το θέμα, χωρίς τυμπανοκρουσίες και χωρίς να προβαίνουμε σε δημόσιες δηλώσεις, θέλω σήμερα από του Βή</w:t>
      </w:r>
      <w:r>
        <w:rPr>
          <w:rFonts w:eastAsia="Times New Roman" w:cs="Times New Roman"/>
          <w:szCs w:val="24"/>
        </w:rPr>
        <w:t>ματος της Βουλής να ενημερώσω και την Εθνική Αντιπροσωπεία και τον ελληνικό λαό για τα εξής</w:t>
      </w:r>
      <w:r>
        <w:rPr>
          <w:rFonts w:eastAsia="Times New Roman" w:cs="Times New Roman"/>
          <w:szCs w:val="24"/>
        </w:rPr>
        <w:t xml:space="preserve">: </w:t>
      </w:r>
      <w:r>
        <w:rPr>
          <w:rFonts w:eastAsia="Times New Roman" w:cs="Times New Roman"/>
          <w:szCs w:val="24"/>
        </w:rPr>
        <w:t xml:space="preserve">Πρώτα απ’ όλα ο κρατούμενος αυτός κρατείτο στις δικαστικές φυλακές Λαρίσης. Με απόφαση του εισαγγελέα και του ανακριτή κατηγορείτο για απόπειρα ανθρωποκτονίας του </w:t>
      </w:r>
      <w:r>
        <w:rPr>
          <w:rFonts w:eastAsia="Times New Roman" w:cs="Times New Roman"/>
          <w:szCs w:val="24"/>
        </w:rPr>
        <w:t xml:space="preserve">πρώην Πρωθυπουργού κ. </w:t>
      </w:r>
      <w:proofErr w:type="spellStart"/>
      <w:r>
        <w:rPr>
          <w:rFonts w:eastAsia="Times New Roman" w:cs="Times New Roman"/>
          <w:szCs w:val="24"/>
        </w:rPr>
        <w:t>Παπαδήμου</w:t>
      </w:r>
      <w:proofErr w:type="spellEnd"/>
      <w:r>
        <w:rPr>
          <w:rFonts w:eastAsia="Times New Roman" w:cs="Times New Roman"/>
          <w:szCs w:val="24"/>
        </w:rPr>
        <w:t xml:space="preserve">. Για </w:t>
      </w:r>
      <w:r>
        <w:rPr>
          <w:rFonts w:eastAsia="Times New Roman" w:cs="Times New Roman"/>
          <w:szCs w:val="24"/>
        </w:rPr>
        <w:lastRenderedPageBreak/>
        <w:t xml:space="preserve">δικαστήριο το οποίο είχε στην Αθήνα </w:t>
      </w:r>
      <w:proofErr w:type="spellStart"/>
      <w:r>
        <w:rPr>
          <w:rFonts w:eastAsia="Times New Roman" w:cs="Times New Roman"/>
          <w:szCs w:val="24"/>
        </w:rPr>
        <w:t>μετήχθη</w:t>
      </w:r>
      <w:proofErr w:type="spellEnd"/>
      <w:r>
        <w:rPr>
          <w:rFonts w:eastAsia="Times New Roman" w:cs="Times New Roman"/>
          <w:szCs w:val="24"/>
        </w:rPr>
        <w:t xml:space="preserve"> στις φυλακές Κορυδαλλού όπου παρέμεινε τέσσερις ημέρες και αμέσως μετά επανήλθε στις φυλακές της Λάρισας. </w:t>
      </w:r>
    </w:p>
    <w:p w14:paraId="3796923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Εκεί ακριβώς υπήρχε ένα παράλογο και παράνομο αίτημα, να παραμείνει </w:t>
      </w:r>
      <w:r>
        <w:rPr>
          <w:rFonts w:eastAsia="Times New Roman" w:cs="Times New Roman"/>
          <w:szCs w:val="24"/>
        </w:rPr>
        <w:t>στις φυλακές Κορυδαλλού. Ήταν παράνομο και παράλογο. Παράνομο, διότι δεν είχε τηρηθεί κα</w:t>
      </w:r>
      <w:r>
        <w:rPr>
          <w:rFonts w:eastAsia="Times New Roman" w:cs="Times New Roman"/>
          <w:szCs w:val="24"/>
        </w:rPr>
        <w:t>μ</w:t>
      </w:r>
      <w:r>
        <w:rPr>
          <w:rFonts w:eastAsia="Times New Roman" w:cs="Times New Roman"/>
          <w:szCs w:val="24"/>
        </w:rPr>
        <w:t xml:space="preserve">μία διαδικασία και παράλογο διότι οι κρατούμενοι δεν επιλέγουν τα σωφρονιστικά ιδρύματα στα οποία θα παραμείνουν. Υπάρχουν κανονισμοί και αποφάσεις. </w:t>
      </w:r>
    </w:p>
    <w:p w14:paraId="3796923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Αμέσως μετά τις κ</w:t>
      </w:r>
      <w:r>
        <w:rPr>
          <w:rFonts w:eastAsia="Times New Roman" w:cs="Times New Roman"/>
          <w:szCs w:val="24"/>
        </w:rPr>
        <w:t xml:space="preserve">ινητοποιήσεις υπεβλήθη μία αίτηση του συγκεκριμένου </w:t>
      </w:r>
      <w:r>
        <w:rPr>
          <w:rFonts w:eastAsia="Times New Roman" w:cs="Times New Roman"/>
          <w:szCs w:val="24"/>
        </w:rPr>
        <w:t xml:space="preserve">κρατούμενου </w:t>
      </w:r>
      <w:r>
        <w:rPr>
          <w:rFonts w:eastAsia="Times New Roman" w:cs="Times New Roman"/>
          <w:szCs w:val="24"/>
        </w:rPr>
        <w:t xml:space="preserve">προς την Κεντρική Επιτροπή Μεταγωγών, να </w:t>
      </w:r>
      <w:proofErr w:type="spellStart"/>
      <w:r>
        <w:rPr>
          <w:rFonts w:eastAsia="Times New Roman" w:cs="Times New Roman"/>
          <w:szCs w:val="24"/>
        </w:rPr>
        <w:t>μεταχθεί</w:t>
      </w:r>
      <w:proofErr w:type="spellEnd"/>
      <w:r>
        <w:rPr>
          <w:rFonts w:eastAsia="Times New Roman" w:cs="Times New Roman"/>
          <w:szCs w:val="24"/>
        </w:rPr>
        <w:t xml:space="preserve"> στην Αθήνα. Η Κεντρική Επιτροπή Μεταγωγών, κατά τη γνώμη μου ορθά, αποφάσισε τη μεταγωγή του στο πλαίσιο </w:t>
      </w:r>
      <w:r>
        <w:rPr>
          <w:rFonts w:eastAsia="Times New Roman" w:cs="Times New Roman"/>
          <w:szCs w:val="24"/>
        </w:rPr>
        <w:lastRenderedPageBreak/>
        <w:t>ενός σχεδιασμού μηνών που έχει καταστ</w:t>
      </w:r>
      <w:r>
        <w:rPr>
          <w:rFonts w:eastAsia="Times New Roman" w:cs="Times New Roman"/>
          <w:szCs w:val="24"/>
        </w:rPr>
        <w:t xml:space="preserve">ρώσει το Υπουργείο Δικαιοσύνης, για τη μετατροπή της φυλακής Κορυδαλλού από μία μεικτή φυλακή υποδίκων και καταδικασθέντων, σε φυλακή υποδίκων. </w:t>
      </w:r>
    </w:p>
    <w:p w14:paraId="3796923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Μάλιστα, προς υλοποίηση αυτού του σχεδίου, τον επόμενο μήνα θα φύγουν από τις φυλακές Κορυδαλλού γύρω στους πεν</w:t>
      </w:r>
      <w:r>
        <w:rPr>
          <w:rFonts w:eastAsia="Times New Roman" w:cs="Times New Roman"/>
          <w:szCs w:val="24"/>
        </w:rPr>
        <w:t xml:space="preserve">ήντα επτά καταδικασθέντες και θα έλθουν περί τους είκοσι επτά </w:t>
      </w:r>
      <w:r>
        <w:rPr>
          <w:rFonts w:eastAsia="Times New Roman" w:cs="Times New Roman"/>
          <w:szCs w:val="24"/>
        </w:rPr>
        <w:t>υπόδικους</w:t>
      </w:r>
      <w:r>
        <w:rPr>
          <w:rFonts w:eastAsia="Times New Roman" w:cs="Times New Roman"/>
          <w:szCs w:val="24"/>
        </w:rPr>
        <w:t xml:space="preserve">, γιατί </w:t>
      </w:r>
      <w:r>
        <w:rPr>
          <w:rFonts w:eastAsia="Times New Roman" w:cs="Times New Roman"/>
          <w:szCs w:val="24"/>
        </w:rPr>
        <w:t xml:space="preserve">μ’ </w:t>
      </w:r>
      <w:r>
        <w:rPr>
          <w:rFonts w:eastAsia="Times New Roman" w:cs="Times New Roman"/>
          <w:szCs w:val="24"/>
        </w:rPr>
        <w:t xml:space="preserve">αυτόν τον τρόπο θα υλοποιηθεί και το ζήτημα της αποσυμφόρησης της φυλακής Κορυδαλλού,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αναλογία, δηλαδή, θα γίνεται σταδιακά η μετακίνηση. </w:t>
      </w:r>
    </w:p>
    <w:p w14:paraId="3796923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Στους πρώτους κρατουμέ</w:t>
      </w:r>
      <w:r>
        <w:rPr>
          <w:rFonts w:eastAsia="Times New Roman" w:cs="Times New Roman"/>
          <w:szCs w:val="24"/>
        </w:rPr>
        <w:t>νους υποδίκους που θα έρθουν στην φυλακή του Κορυδαλλού αποφάσισε η Κεντρική Επιτροπή Μεταγωγών και όχι η Κυβέρνηση, ότι θα είναι και ο συγκεκριμένος κρα</w:t>
      </w:r>
      <w:r>
        <w:rPr>
          <w:rFonts w:eastAsia="Times New Roman" w:cs="Times New Roman"/>
          <w:szCs w:val="24"/>
        </w:rPr>
        <w:lastRenderedPageBreak/>
        <w:t>τούμενος, όπως επίσης άλλοι έξι από τη Λάρισα. Και γιατί το αποφάσισε αυτό</w:t>
      </w:r>
      <w:r>
        <w:rPr>
          <w:rFonts w:eastAsia="Times New Roman" w:cs="Times New Roman"/>
          <w:szCs w:val="24"/>
        </w:rPr>
        <w:t xml:space="preserve"> -</w:t>
      </w:r>
      <w:r>
        <w:rPr>
          <w:rFonts w:eastAsia="Times New Roman" w:cs="Times New Roman"/>
          <w:szCs w:val="24"/>
        </w:rPr>
        <w:t>σωστά κατά τη γνώμη μου</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Διότι ο συγκεκριμένος κρατούμενος εκτός των άλλων, όπως και οι άλλοι, έχουν σε άμεσο χρόνο πάρα πολύ σοβαρά δικαστήρια. Ο συγκεκριμένος, μάλιστα, έχει δικαστήριο, απ’ ό,τι πληροφορήθηκα, το πρώτο δεκαήμερο του Μαΐου. Επομένως, πολύ σωστά η </w:t>
      </w:r>
      <w:r>
        <w:rPr>
          <w:rFonts w:eastAsia="Times New Roman" w:cs="Times New Roman"/>
          <w:szCs w:val="24"/>
        </w:rPr>
        <w:t>επιτρο</w:t>
      </w:r>
      <w:r>
        <w:rPr>
          <w:rFonts w:eastAsia="Times New Roman" w:cs="Times New Roman"/>
          <w:szCs w:val="24"/>
        </w:rPr>
        <w:t xml:space="preserve">πή </w:t>
      </w:r>
      <w:r>
        <w:rPr>
          <w:rFonts w:eastAsia="Times New Roman" w:cs="Times New Roman"/>
          <w:szCs w:val="24"/>
        </w:rPr>
        <w:t xml:space="preserve">αποφάσισε να έρθει στην Αθήνα, για να έχει μία καλύτερη συνεννόηση με τον συνήγορό του, διότι, προσέξτε κυρίες και κύριοι Βουλευτές, δεν θέλουμε </w:t>
      </w:r>
      <w:r>
        <w:rPr>
          <w:rFonts w:eastAsia="Times New Roman" w:cs="Times New Roman"/>
          <w:szCs w:val="24"/>
        </w:rPr>
        <w:t xml:space="preserve">κάποιος </w:t>
      </w:r>
      <w:r>
        <w:rPr>
          <w:rFonts w:eastAsia="Times New Roman" w:cs="Times New Roman"/>
          <w:szCs w:val="24"/>
        </w:rPr>
        <w:t>κρατούμενος ή κατηγορούμενος να ισχυριστεί ότι διαμορφώνονται επαχθείς συνθήκες για την υπεράσπισή τ</w:t>
      </w:r>
      <w:r>
        <w:rPr>
          <w:rFonts w:eastAsia="Times New Roman" w:cs="Times New Roman"/>
          <w:szCs w:val="24"/>
        </w:rPr>
        <w:t xml:space="preserve">ου ενώπιον του δικαστηρίου για τόσο σοβαρά αδικήματα. </w:t>
      </w:r>
    </w:p>
    <w:p w14:paraId="3796923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Αυτή, λοιπόν, ήταν η υπεύθυνη στάση της Κυβέρνησης. Δεν ενέδωσε σε κανένα αίτημα, όπως είπα, παράλογο και παράνομο, </w:t>
      </w:r>
      <w:r>
        <w:rPr>
          <w:rFonts w:eastAsia="Times New Roman" w:cs="Times New Roman"/>
          <w:szCs w:val="24"/>
        </w:rPr>
        <w:lastRenderedPageBreak/>
        <w:t>για άμεση επιστροφή του κρατουμένου -μάλιστα μερικοί ζητούσαν αυθημερόν να επιστρέψει</w:t>
      </w:r>
      <w:r>
        <w:rPr>
          <w:rFonts w:eastAsia="Times New Roman" w:cs="Times New Roman"/>
          <w:szCs w:val="24"/>
        </w:rPr>
        <w:t xml:space="preserve"> στην Αθήνα- και μόνο αφού υπέβαλε αίτημα, το οποίο εξετάστηκε και θα υλοποιηθεί μετά από έναν μήνα και πλέον για τους λόγους που σας ανέφερα. Ελπίζω, λοιπόν, να πληροφορούν καλύτερα τον Αρχηγό της Αξιωματικής Αντιπολίτευσης οι συνεργάτες του και ο ίδιος ν</w:t>
      </w:r>
      <w:r>
        <w:rPr>
          <w:rFonts w:eastAsia="Times New Roman" w:cs="Times New Roman"/>
          <w:szCs w:val="24"/>
        </w:rPr>
        <w:t xml:space="preserve">α είναι πιο προσεκτικός όταν προβαίνει σε τέτοιου τύπου δηλώσεις. </w:t>
      </w:r>
    </w:p>
    <w:p w14:paraId="3796923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με ρωτήσατε, κύριε συνάδελφε, θέλω να σας πω ότι για τον θάνατο του κρατουμένου στη φυλακή </w:t>
      </w:r>
      <w:proofErr w:type="spellStart"/>
      <w:r>
        <w:rPr>
          <w:rFonts w:eastAsia="Times New Roman" w:cs="Times New Roman"/>
          <w:szCs w:val="24"/>
        </w:rPr>
        <w:t>Μαλανδρίνου</w:t>
      </w:r>
      <w:proofErr w:type="spellEnd"/>
      <w:r>
        <w:rPr>
          <w:rFonts w:eastAsia="Times New Roman" w:cs="Times New Roman"/>
          <w:szCs w:val="24"/>
        </w:rPr>
        <w:t xml:space="preserve"> ήδη έχει δοθεί από τους αρμόδιους εισαγγελείς παραγγελία στη Λάρισ</w:t>
      </w:r>
      <w:r>
        <w:rPr>
          <w:rFonts w:eastAsia="Times New Roman" w:cs="Times New Roman"/>
          <w:szCs w:val="24"/>
        </w:rPr>
        <w:t xml:space="preserve">α και στην Άμφισσα για να διερευνηθούν τα αίτια του θανάτου. </w:t>
      </w:r>
      <w:r>
        <w:rPr>
          <w:rFonts w:eastAsia="Times New Roman" w:cs="Times New Roman"/>
          <w:szCs w:val="24"/>
        </w:rPr>
        <w:t xml:space="preserve">Επίσης, έχει γίνει νεκροψία και περιμένουμε τα αποτελέσματα. </w:t>
      </w:r>
    </w:p>
    <w:p w14:paraId="3796923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Θέλω, όμως, να σημειώσετε τις ημερομηνίες για τις οποίες πρέπει να λάβετε γνώση. Θέλω να σας αναφέρω, λοιπόν, ότι στις 23 και στις 24</w:t>
      </w:r>
      <w:r>
        <w:rPr>
          <w:rFonts w:eastAsia="Times New Roman" w:cs="Times New Roman"/>
          <w:szCs w:val="24"/>
        </w:rPr>
        <w:t xml:space="preserve"> εμφανίστηκε μια ήπια ασθένεια, όσον αφορά τον πονόδοντο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στον κρατούμενο. Από το ιατρείο της φυλακής τού δόθηκαν αμέσως παυσίπονα και αντιφλεγμονώδη. Δεν υπήρξε βελτίωση. Στις 27 επανήλθε στο ιατρείο της φυλακής και του δόθηκε αντιβίωση. Εσείς, που</w:t>
      </w:r>
      <w:r>
        <w:rPr>
          <w:rFonts w:eastAsia="Times New Roman" w:cs="Times New Roman"/>
          <w:szCs w:val="24"/>
        </w:rPr>
        <w:t xml:space="preserve"> είστε γιατρός, καταλαβαίνετε την πορεία αυτής της υπόθεσης. </w:t>
      </w:r>
      <w:proofErr w:type="spellStart"/>
      <w:r>
        <w:rPr>
          <w:rFonts w:eastAsia="Times New Roman" w:cs="Times New Roman"/>
          <w:szCs w:val="24"/>
        </w:rPr>
        <w:t>Σημειωτέον</w:t>
      </w:r>
      <w:proofErr w:type="spellEnd"/>
      <w:r>
        <w:rPr>
          <w:rFonts w:eastAsia="Times New Roman" w:cs="Times New Roman"/>
          <w:szCs w:val="24"/>
        </w:rPr>
        <w:t xml:space="preserve">, ότι πήγαινε κανονικά σχολείο αυτές τις ημέρες. </w:t>
      </w:r>
    </w:p>
    <w:p w14:paraId="37969238"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να συνεχίσετε στη δευτερολογία σας; </w:t>
      </w:r>
    </w:p>
    <w:p w14:paraId="37969239"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w:t>
      </w:r>
      <w:r>
        <w:rPr>
          <w:rFonts w:eastAsia="Times New Roman" w:cs="Times New Roman"/>
          <w:b/>
          <w:szCs w:val="24"/>
        </w:rPr>
        <w:t xml:space="preserve">και Ανθρωπίνων Δικαιωμάτων): </w:t>
      </w:r>
      <w:r>
        <w:rPr>
          <w:rFonts w:eastAsia="Times New Roman" w:cs="Times New Roman"/>
          <w:szCs w:val="24"/>
        </w:rPr>
        <w:t>Τελειώνω σε λίγα δευτερόλεπτα.</w:t>
      </w:r>
    </w:p>
    <w:p w14:paraId="3796923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Στις 29 Ιανουαρίου, δηλαδή μετά από δύο ημέρες, μεταφέρθηκε στο Κέντρο Υγείας του </w:t>
      </w:r>
      <w:proofErr w:type="spellStart"/>
      <w:r>
        <w:rPr>
          <w:rFonts w:eastAsia="Times New Roman" w:cs="Times New Roman"/>
          <w:szCs w:val="24"/>
        </w:rPr>
        <w:t>Λιδωρικίου</w:t>
      </w:r>
      <w:proofErr w:type="spellEnd"/>
      <w:r>
        <w:rPr>
          <w:rFonts w:eastAsia="Times New Roman" w:cs="Times New Roman"/>
          <w:szCs w:val="24"/>
        </w:rPr>
        <w:t xml:space="preserve"> και εξετάστηκε από οδοντίατρο, διότι πρέπει να σας αναφέρω ότι η φυλακή δεν διαθέτει οδοντίατρο. Αν και</w:t>
      </w:r>
      <w:r>
        <w:rPr>
          <w:rFonts w:eastAsia="Times New Roman" w:cs="Times New Roman"/>
          <w:szCs w:val="24"/>
        </w:rPr>
        <w:t xml:space="preserve"> έχουμε ζητήσει, δεν έχει υπάρξει ενδιαφέρον. Πήγε, λοιπόν, στο Κέντρο Υγείας, όπου εξετάστηκε από οδοντίατρο, ο οποίος διαπίστωσε ότι έχει πρόβλημα αρκετά σοβαρό, που πρέπει όμως να εξεταστεί από γναθοχειρουργό. Γι’ αυτό, έφυγε αμέσως από τη φυλακή και το</w:t>
      </w:r>
      <w:r>
        <w:rPr>
          <w:rFonts w:eastAsia="Times New Roman" w:cs="Times New Roman"/>
          <w:szCs w:val="24"/>
        </w:rPr>
        <w:t xml:space="preserve"> Κέντρο Υγείας και την 1</w:t>
      </w:r>
      <w:r>
        <w:rPr>
          <w:rFonts w:eastAsia="Times New Roman" w:cs="Times New Roman"/>
          <w:szCs w:val="24"/>
          <w:vertAlign w:val="superscript"/>
        </w:rPr>
        <w:t>η</w:t>
      </w:r>
      <w:r>
        <w:rPr>
          <w:rFonts w:eastAsia="Times New Roman" w:cs="Times New Roman"/>
          <w:szCs w:val="24"/>
        </w:rPr>
        <w:t xml:space="preserve"> Φεβρουαρίου </w:t>
      </w:r>
      <w:proofErr w:type="spellStart"/>
      <w:r>
        <w:rPr>
          <w:rFonts w:eastAsia="Times New Roman" w:cs="Times New Roman"/>
          <w:szCs w:val="24"/>
        </w:rPr>
        <w:t>μετήχθη</w:t>
      </w:r>
      <w:proofErr w:type="spellEnd"/>
      <w:r>
        <w:rPr>
          <w:rFonts w:eastAsia="Times New Roman" w:cs="Times New Roman"/>
          <w:szCs w:val="24"/>
        </w:rPr>
        <w:t xml:space="preserve"> στις φυλακές της Λάρισας, όπου ήδη είχε κλειστεί ραντεβού για να εξεταστεί στις 5 Φεβρουαρίου. Δυστυχώς, κατέληξε. </w:t>
      </w:r>
    </w:p>
    <w:p w14:paraId="3796923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Σας ενημέρωσα για τις ημερομηνίες. Μπορείτε να δείτε ότι υπήρχε ένα συνεχές ενδιαφέρον των υπα</w:t>
      </w:r>
      <w:r>
        <w:rPr>
          <w:rFonts w:eastAsia="Times New Roman" w:cs="Times New Roman"/>
          <w:szCs w:val="24"/>
        </w:rPr>
        <w:t>λλήλων της φυλακής για τον κρατούμενο. Τα αποτελέσματα</w:t>
      </w:r>
      <w:r>
        <w:rPr>
          <w:rFonts w:eastAsia="Times New Roman" w:cs="Times New Roman"/>
          <w:szCs w:val="24"/>
        </w:rPr>
        <w:t xml:space="preserve"> από τη</w:t>
      </w:r>
      <w:r>
        <w:rPr>
          <w:rFonts w:eastAsia="Times New Roman" w:cs="Times New Roman"/>
          <w:szCs w:val="24"/>
        </w:rPr>
        <w:t xml:space="preserve"> δικαστική και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εισαγγελική έρευνα και </w:t>
      </w:r>
      <w:r>
        <w:rPr>
          <w:rFonts w:eastAsia="Times New Roman" w:cs="Times New Roman"/>
          <w:szCs w:val="24"/>
        </w:rPr>
        <w:t>τ</w:t>
      </w:r>
      <w:r>
        <w:rPr>
          <w:rFonts w:eastAsia="Times New Roman" w:cs="Times New Roman"/>
          <w:szCs w:val="24"/>
        </w:rPr>
        <w:t xml:space="preserve">η νεκροψία θα μας δώσουν μια σαφή εικόνα. Διότι, ενδεχομένως, θα έπρεπε οι διαδικασίες της μετακίνησής του από το </w:t>
      </w:r>
      <w:proofErr w:type="spellStart"/>
      <w:r>
        <w:rPr>
          <w:rFonts w:eastAsia="Times New Roman" w:cs="Times New Roman"/>
          <w:szCs w:val="24"/>
        </w:rPr>
        <w:t>Μαλανδρίνο</w:t>
      </w:r>
      <w:proofErr w:type="spellEnd"/>
      <w:r>
        <w:rPr>
          <w:rFonts w:eastAsia="Times New Roman" w:cs="Times New Roman"/>
          <w:szCs w:val="24"/>
        </w:rPr>
        <w:t xml:space="preserve"> στη Λάρισα να είχαν κινηθεί</w:t>
      </w:r>
      <w:r>
        <w:rPr>
          <w:rFonts w:eastAsia="Times New Roman" w:cs="Times New Roman"/>
          <w:szCs w:val="24"/>
        </w:rPr>
        <w:t xml:space="preserve"> με τη διαδικασία του κατεπείγοντος. Αυτά, όμως, είναι και θέματα ιατρικά. Περιμένουμε την πλήρη αποσαφήνιση αυτού του θέματος. </w:t>
      </w:r>
    </w:p>
    <w:p w14:paraId="3796923C"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3796923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3796923E"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3796923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Σέβομαι το πρόβλημα του Προέδρου. Θα μπορούσα να πω πάρα πολλά. </w:t>
      </w:r>
    </w:p>
    <w:p w14:paraId="3796924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Δεν αμφιβάλλω, κύριε Υπουργέ, και δεν έχω κανένα λόγο να αμφισβητήσω αυτά που λέτε. Ωστόσο, είναι πολλά και πυκνά. Στις 29 Ιανουαρίου οροθετικός βρίσκεται κρεμασμέν</w:t>
      </w:r>
      <w:r>
        <w:rPr>
          <w:rFonts w:eastAsia="Times New Roman" w:cs="Times New Roman"/>
          <w:szCs w:val="24"/>
        </w:rPr>
        <w:t xml:space="preserve">ος στις φυλακές του Κορυδαλλού. Στις 5 Φεβρουαρίου </w:t>
      </w:r>
      <w:proofErr w:type="spellStart"/>
      <w:r>
        <w:rPr>
          <w:rFonts w:eastAsia="Times New Roman" w:cs="Times New Roman"/>
          <w:szCs w:val="24"/>
        </w:rPr>
        <w:t>τριαντατριάχρονος</w:t>
      </w:r>
      <w:proofErr w:type="spellEnd"/>
      <w:r>
        <w:rPr>
          <w:rFonts w:eastAsia="Times New Roman" w:cs="Times New Roman"/>
          <w:szCs w:val="24"/>
        </w:rPr>
        <w:t xml:space="preserve"> αυτοκτόνησε στις φυλακές Αλικαρνασσού. Στις 11 Φεβρουαρίου κρατούμενος αυτοκτόνησε μέσα στο Αστυνομικό Τμήμα Τρικάλων. Θα μπορούσα να σας πω άπειρα παραδείγματα. </w:t>
      </w:r>
    </w:p>
    <w:p w14:paraId="3796924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Εδώ, θέλω να αναδείξω τρ</w:t>
      </w:r>
      <w:r>
        <w:rPr>
          <w:rFonts w:eastAsia="Times New Roman" w:cs="Times New Roman"/>
          <w:szCs w:val="24"/>
        </w:rPr>
        <w:t>ία πράγματα: Πιστεύω ότι αυτοί οι άνθρωποι έχουν δικαιώματα. Θα επαναλάβω ότι είναι υποχρεω</w:t>
      </w:r>
      <w:r>
        <w:rPr>
          <w:rFonts w:eastAsia="Times New Roman" w:cs="Times New Roman"/>
          <w:szCs w:val="24"/>
        </w:rPr>
        <w:lastRenderedPageBreak/>
        <w:t xml:space="preserve">μένη η πολιτεία, η </w:t>
      </w:r>
      <w:r>
        <w:rPr>
          <w:rFonts w:eastAsia="Times New Roman" w:cs="Times New Roman"/>
          <w:szCs w:val="24"/>
        </w:rPr>
        <w:t xml:space="preserve">κάθε </w:t>
      </w:r>
      <w:r>
        <w:rPr>
          <w:rFonts w:eastAsia="Times New Roman" w:cs="Times New Roman"/>
          <w:szCs w:val="24"/>
        </w:rPr>
        <w:t xml:space="preserve">πολιτεία που θέλει να πιστεύει ότι </w:t>
      </w:r>
      <w:r>
        <w:rPr>
          <w:rFonts w:eastAsia="Times New Roman" w:cs="Times New Roman"/>
          <w:szCs w:val="24"/>
        </w:rPr>
        <w:t>έχει δημοκρατία</w:t>
      </w:r>
      <w:r>
        <w:rPr>
          <w:rFonts w:eastAsia="Times New Roman" w:cs="Times New Roman"/>
          <w:szCs w:val="24"/>
        </w:rPr>
        <w:t xml:space="preserve">, αυτά να τα διασφαλίσει. Θα ήθελα, λοιπόν, να μου απαντήσετε στα εξής. </w:t>
      </w:r>
    </w:p>
    <w:p w14:paraId="3796924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θα ήθε</w:t>
      </w:r>
      <w:r>
        <w:rPr>
          <w:rFonts w:eastAsia="Times New Roman" w:cs="Times New Roman"/>
          <w:szCs w:val="24"/>
        </w:rPr>
        <w:t xml:space="preserve">λα να σας δώσω μια πληροφορία: Το νοσοκομείο Κορυδαλλού είναι κατ’ όνομα νοσοκομείο. Πολύ συχνά μένει μόνο με νοσηλευτές. Δεν υπάρχει γιατρός. Γενικά –υποτίθεται- πρέπει να δώσουμε δυνάμεις </w:t>
      </w:r>
      <w:r>
        <w:rPr>
          <w:rFonts w:eastAsia="Times New Roman" w:cs="Times New Roman"/>
          <w:szCs w:val="24"/>
        </w:rPr>
        <w:t xml:space="preserve">σ’ </w:t>
      </w:r>
      <w:r>
        <w:rPr>
          <w:rFonts w:eastAsia="Times New Roman" w:cs="Times New Roman"/>
          <w:szCs w:val="24"/>
        </w:rPr>
        <w:t>αυτούς τους ανθρώπους, που για κάποιους είναι δεύτερης κατηγορί</w:t>
      </w:r>
      <w:r>
        <w:rPr>
          <w:rFonts w:eastAsia="Times New Roman" w:cs="Times New Roman"/>
          <w:szCs w:val="24"/>
        </w:rPr>
        <w:t xml:space="preserve">ας, για να μη χρησιμοποιήσω βαριές εκφράσεις, αλλά για εμάς έχουν δικαιώματα. Και αυτά τα δικαιώματα είμαστε υποχρεωμένοι να τα διασφαλίσουμε. </w:t>
      </w:r>
    </w:p>
    <w:p w14:paraId="3796924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Σας λέω ότι θυμάμαι πως ήμουν σε ένα από τα κεντρικότερα καφέ του Άμστερνταμ όταν είδα δύο ανθρώπους να πίνουν κ</w:t>
      </w:r>
      <w:r>
        <w:rPr>
          <w:rFonts w:eastAsia="Times New Roman" w:cs="Times New Roman"/>
          <w:szCs w:val="24"/>
        </w:rPr>
        <w:t xml:space="preserve">αφέ. </w:t>
      </w:r>
      <w:r>
        <w:rPr>
          <w:rFonts w:eastAsia="Times New Roman" w:cs="Times New Roman"/>
          <w:szCs w:val="24"/>
        </w:rPr>
        <w:lastRenderedPageBreak/>
        <w:t xml:space="preserve">Μου είπαν ότι είναι ο φρουρός με τον κατηγορούμενο. Έμαθα ότι είχε καταδικαστεί σε δεκαοχτώ χρόνια. </w:t>
      </w:r>
    </w:p>
    <w:p w14:paraId="3796924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Θυμάμαι ακόμη ότι όταν ήθελαν να πάρουν τηλέφωνο δεν ήταν στην ουρά πενήντα άτομα σε ένα καρτοτηλέφωνο. Τι εμποδίζει εμάς να δώσουμε αυτά τα δικαιώματα; Μιλάω για θέματα βασικά, που έχουν σχέση με τη ζωή τους. Δεν πάω στον πολιτισμό </w:t>
      </w:r>
      <w:r>
        <w:rPr>
          <w:rFonts w:eastAsia="Times New Roman" w:cs="Times New Roman"/>
          <w:szCs w:val="24"/>
        </w:rPr>
        <w:t>-</w:t>
      </w:r>
      <w:r>
        <w:rPr>
          <w:rFonts w:eastAsia="Times New Roman" w:cs="Times New Roman"/>
          <w:szCs w:val="24"/>
        </w:rPr>
        <w:t>γιατί θα με αγριέψει ο</w:t>
      </w:r>
      <w:r>
        <w:rPr>
          <w:rFonts w:eastAsia="Times New Roman" w:cs="Times New Roman"/>
          <w:szCs w:val="24"/>
        </w:rPr>
        <w:t xml:space="preserve"> φίλος μου ο Πρόεδρος</w:t>
      </w:r>
      <w:r>
        <w:rPr>
          <w:rFonts w:eastAsia="Times New Roman" w:cs="Times New Roman"/>
          <w:szCs w:val="24"/>
        </w:rPr>
        <w:t xml:space="preserve"> κ</w:t>
      </w:r>
      <w:r>
        <w:rPr>
          <w:rFonts w:eastAsia="Times New Roman" w:cs="Times New Roman"/>
          <w:szCs w:val="24"/>
        </w:rPr>
        <w:t>ι έχει δίκιο, γιατί είναι μόνος του</w:t>
      </w:r>
      <w:r>
        <w:rPr>
          <w:rFonts w:eastAsia="Times New Roman" w:cs="Times New Roman"/>
          <w:szCs w:val="24"/>
        </w:rPr>
        <w:t>- μ</w:t>
      </w:r>
      <w:r>
        <w:rPr>
          <w:rFonts w:eastAsia="Times New Roman" w:cs="Times New Roman"/>
          <w:szCs w:val="24"/>
        </w:rPr>
        <w:t xml:space="preserve">ιλάω για θέματα που αφορούν </w:t>
      </w:r>
      <w:r>
        <w:rPr>
          <w:rFonts w:eastAsia="Times New Roman" w:cs="Times New Roman"/>
          <w:szCs w:val="24"/>
        </w:rPr>
        <w:t>σ</w:t>
      </w:r>
      <w:r>
        <w:rPr>
          <w:rFonts w:eastAsia="Times New Roman" w:cs="Times New Roman"/>
          <w:szCs w:val="24"/>
        </w:rPr>
        <w:t xml:space="preserve">την υγεία αυτών των ανθρώπων. </w:t>
      </w:r>
    </w:p>
    <w:p w14:paraId="3796924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Πιστεύω ότι γι’ αυτά τα θέματα πρέπει να υπάρχει διασύνδεση. Και θέλω μια απάντηση του δικού σας του Υπουργείου. Να μην το αφήνουμε πάν</w:t>
      </w:r>
      <w:r>
        <w:rPr>
          <w:rFonts w:eastAsia="Times New Roman" w:cs="Times New Roman"/>
          <w:szCs w:val="24"/>
        </w:rPr>
        <w:t xml:space="preserve">ω στον διευθυντή και τους σωφρονιστικούς υπαλλήλους. Ανά πάσα στιγμή πρέπει να υπάρχει ένας σύνδεσμος για όλα </w:t>
      </w:r>
      <w:r>
        <w:rPr>
          <w:rFonts w:eastAsia="Times New Roman" w:cs="Times New Roman"/>
          <w:szCs w:val="24"/>
        </w:rPr>
        <w:lastRenderedPageBreak/>
        <w:t xml:space="preserve">αυτά τα προβλήματα από έναν άνθρωπο που εσείς θα έχετε ορίσει -ή που διακομματικά θα έχουμε ορίσει- για τα προβλήματα αυτών των ανθρώπων. </w:t>
      </w:r>
    </w:p>
    <w:p w14:paraId="3796924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Αύριο γ</w:t>
      </w:r>
      <w:r>
        <w:rPr>
          <w:rFonts w:eastAsia="Times New Roman" w:cs="Times New Roman"/>
          <w:szCs w:val="24"/>
        </w:rPr>
        <w:t>ίνεται μια ημερίδα –δεν θέλω να καθυστερήσω πολύ- την οποία εγώ θα παρακολουθήσω. Θα είμαι πιο λεπτομερειακός όταν θα έχω αυτές τις πληροφορίες, όταν θα γίνει αυτή η ημερίδα, που την οργανώνει μια παλιά δημοσιογράφος, η Ιωάννα Σωτήρχου. Εκεί, θα είναι όλος</w:t>
      </w:r>
      <w:r>
        <w:rPr>
          <w:rFonts w:eastAsia="Times New Roman" w:cs="Times New Roman"/>
          <w:szCs w:val="24"/>
        </w:rPr>
        <w:t xml:space="preserve"> ο κόσμος που ενδιαφέρεται για τα δικαιώματα αυτών των ανθρώπων. </w:t>
      </w:r>
    </w:p>
    <w:p w14:paraId="37969247"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Ποτέ και μακριά από εμάς η νοοτροπία των «λευκών</w:t>
      </w:r>
      <w:r>
        <w:rPr>
          <w:rFonts w:eastAsia="Times New Roman"/>
          <w:szCs w:val="24"/>
        </w:rPr>
        <w:t>»</w:t>
      </w:r>
      <w:r>
        <w:rPr>
          <w:rFonts w:eastAsia="Times New Roman"/>
          <w:szCs w:val="24"/>
        </w:rPr>
        <w:t xml:space="preserve"> κελιών, ότι αυτοί οι άνθρωποι είναι παρείσακτοι, είναι τέταρτης κατηγορίας και πρέπει η έννοια «σωφρονιστικό» να αποκτήσει επιτέλους περιεχό</w:t>
      </w:r>
      <w:r>
        <w:rPr>
          <w:rFonts w:eastAsia="Times New Roman"/>
          <w:szCs w:val="24"/>
        </w:rPr>
        <w:t>μενο.</w:t>
      </w:r>
    </w:p>
    <w:p w14:paraId="37969248"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Ευχαριστώ, κύριε Πρόεδρε.</w:t>
      </w:r>
    </w:p>
    <w:p w14:paraId="37969249"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3796924A"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Κύριε Υπουργέ, έχετε τον λόγο.</w:t>
      </w:r>
    </w:p>
    <w:p w14:paraId="3796924B"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δεν θα επανέλθω στο θέμα του κρατουμέν</w:t>
      </w:r>
      <w:r>
        <w:rPr>
          <w:rFonts w:eastAsia="Times New Roman"/>
          <w:szCs w:val="24"/>
        </w:rPr>
        <w:t xml:space="preserve">ου που έχασε τελικά τη ζωή του, απεβίωσε στις 2 Φεβρουαρίου, διότι, όπως είπα, είναι σε εξέλιξη εισαγγελική έρευνα, δύο κατά </w:t>
      </w:r>
      <w:proofErr w:type="spellStart"/>
      <w:r>
        <w:rPr>
          <w:rFonts w:eastAsia="Times New Roman"/>
          <w:szCs w:val="24"/>
        </w:rPr>
        <w:t>τόπον</w:t>
      </w:r>
      <w:proofErr w:type="spellEnd"/>
      <w:r>
        <w:rPr>
          <w:rFonts w:eastAsia="Times New Roman"/>
          <w:szCs w:val="24"/>
        </w:rPr>
        <w:t xml:space="preserve"> αρμόδιων εισαγγελικών αρχών και επίσης περιμένουμε και τα αποτελέσματα της νεκροψίας. </w:t>
      </w:r>
    </w:p>
    <w:p w14:paraId="3796924C"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ανά πάσα ώρα κα</w:t>
      </w:r>
      <w:r>
        <w:rPr>
          <w:rFonts w:eastAsia="Times New Roman"/>
          <w:szCs w:val="24"/>
        </w:rPr>
        <w:t>ι στιγμή είμαστε στη διάθεσή σας για να σας ενημερώσουμε για το πόρισμα το οποίο θα έχουμε στα χέρια μας.</w:t>
      </w:r>
    </w:p>
    <w:p w14:paraId="3796924D"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Θα συμφωνήσω απολύτως, κυρίες και κύριοι συνάδελφοι, ότι τα ανθρώπινα δικαιώματα κρίνονται και στο επίπεδο των δικαιωμάτων των κρατουμένων και δυστυχώ</w:t>
      </w:r>
      <w:r>
        <w:rPr>
          <w:rFonts w:eastAsia="Times New Roman"/>
          <w:szCs w:val="24"/>
        </w:rPr>
        <w:t>ς, γνωρίζετε πολύ καλά ποια ήταν η κατάσταση την οποία παρέλαβε η Κυβέρνηση μας τον Ιανουάριο του 2015. Ήταν μια κατάσταση όνειδος για τη δημοκρατία και τα συνταγματικά κατοχυρωμένα ανθρώπινα δικαιώματα, σε σημείο τέτοιο που η Ελλάδα όχι μόνο είχε παρατηρη</w:t>
      </w:r>
      <w:r>
        <w:rPr>
          <w:rFonts w:eastAsia="Times New Roman"/>
          <w:szCs w:val="24"/>
        </w:rPr>
        <w:t xml:space="preserve">θεί, αλλά είχε πληθώρα καταδικών από το Ευρωπαϊκό Δικαστήριο Δικαιωμάτων του Ανθρώπου. Έφτασε δε, ελληνικό δικαστήριο να αθωώσει κατηγορούμενο που </w:t>
      </w:r>
      <w:proofErr w:type="spellStart"/>
      <w:r>
        <w:rPr>
          <w:rFonts w:eastAsia="Times New Roman"/>
          <w:szCs w:val="24"/>
        </w:rPr>
        <w:t>απέδρασε</w:t>
      </w:r>
      <w:proofErr w:type="spellEnd"/>
      <w:r>
        <w:rPr>
          <w:rFonts w:eastAsia="Times New Roman"/>
          <w:szCs w:val="24"/>
        </w:rPr>
        <w:t xml:space="preserve"> λόγω των απάνθρωπων συνθηκών που επικρατούσαν στο κατάστημα κράτησης που ήταν κρατούμενος. Εκεί είχα</w:t>
      </w:r>
      <w:r>
        <w:rPr>
          <w:rFonts w:eastAsia="Times New Roman"/>
          <w:szCs w:val="24"/>
        </w:rPr>
        <w:t xml:space="preserve">με φτάσει, κυρίες και κύριοι συνάδελφοι. </w:t>
      </w:r>
    </w:p>
    <w:p w14:paraId="3796924E"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 xml:space="preserve">Σήμερα η κατάστασή αυτή, κύριε </w:t>
      </w:r>
      <w:proofErr w:type="spellStart"/>
      <w:r>
        <w:rPr>
          <w:rFonts w:eastAsia="Times New Roman"/>
          <w:szCs w:val="24"/>
        </w:rPr>
        <w:t>Παπαχριστόπουλε</w:t>
      </w:r>
      <w:proofErr w:type="spellEnd"/>
      <w:r>
        <w:rPr>
          <w:rFonts w:eastAsia="Times New Roman"/>
          <w:szCs w:val="24"/>
        </w:rPr>
        <w:t>, σε μεγάλο βαθμό έχει αλλάξει, ιδίως στα περιφερειακά καταστήματα. Θέλω, όμως, να πω ότι στον Κορυδαλλό υπάρχει πρόβλημα. Ακριβώς γι’ αυτό το στρατηγικό σχέδιο σάς μίλ</w:t>
      </w:r>
      <w:r>
        <w:rPr>
          <w:rFonts w:eastAsia="Times New Roman"/>
          <w:szCs w:val="24"/>
        </w:rPr>
        <w:t>ησα προηγουμένως, το οποίο θα υλοποιήσουμε βήμα-βήμα.</w:t>
      </w:r>
    </w:p>
    <w:p w14:paraId="3796924F"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Θέλω, όμως, να τονίσω κάτι το οποίο αφορά </w:t>
      </w:r>
      <w:r>
        <w:rPr>
          <w:rFonts w:eastAsia="Times New Roman"/>
          <w:szCs w:val="24"/>
        </w:rPr>
        <w:t>σ</w:t>
      </w:r>
      <w:r>
        <w:rPr>
          <w:rFonts w:eastAsia="Times New Roman"/>
          <w:szCs w:val="24"/>
        </w:rPr>
        <w:t xml:space="preserve">την ανθρώπινη αξιοπρέπεια και τα μέτρα υγείας που παίρνουμε στα καταστήματα κράτησης. Το πρώτο που θέλω να σας πω είναι η νομοθετική πρωτοβουλία για την πλήρη </w:t>
      </w:r>
      <w:r>
        <w:rPr>
          <w:rFonts w:eastAsia="Times New Roman"/>
          <w:szCs w:val="24"/>
        </w:rPr>
        <w:t xml:space="preserve">ένταξη των υπηρεσιών υγείας του Ψυχιατρείου Κρατουμένων του Κορυδαλλού και του </w:t>
      </w:r>
      <w:r>
        <w:rPr>
          <w:rFonts w:eastAsia="Times New Roman"/>
          <w:szCs w:val="24"/>
        </w:rPr>
        <w:t xml:space="preserve">νοσοκομείου </w:t>
      </w:r>
      <w:r>
        <w:rPr>
          <w:rFonts w:eastAsia="Times New Roman"/>
          <w:szCs w:val="24"/>
        </w:rPr>
        <w:t>στο Εθνικό Σύστημα Υγείας. Ήδη έχω υπογράψει τα προεδρικά διατάγ</w:t>
      </w:r>
      <w:r>
        <w:rPr>
          <w:rFonts w:eastAsia="Times New Roman"/>
          <w:szCs w:val="24"/>
        </w:rPr>
        <w:lastRenderedPageBreak/>
        <w:t xml:space="preserve">ματα με τον κ. Ξανθό και αναμένουμε τις υπογραφές του κ. </w:t>
      </w:r>
      <w:proofErr w:type="spellStart"/>
      <w:r>
        <w:rPr>
          <w:rFonts w:eastAsia="Times New Roman"/>
          <w:szCs w:val="24"/>
        </w:rPr>
        <w:t>Γαβρόγλου</w:t>
      </w:r>
      <w:proofErr w:type="spellEnd"/>
      <w:r>
        <w:rPr>
          <w:rFonts w:eastAsia="Times New Roman"/>
          <w:szCs w:val="24"/>
        </w:rPr>
        <w:t xml:space="preserve"> και του κ. </w:t>
      </w:r>
      <w:proofErr w:type="spellStart"/>
      <w:r>
        <w:rPr>
          <w:rFonts w:eastAsia="Times New Roman"/>
          <w:szCs w:val="24"/>
        </w:rPr>
        <w:t>Χουλιαράκη</w:t>
      </w:r>
      <w:proofErr w:type="spellEnd"/>
      <w:r>
        <w:rPr>
          <w:rFonts w:eastAsia="Times New Roman"/>
          <w:szCs w:val="24"/>
        </w:rPr>
        <w:t xml:space="preserve"> για να καταλ</w:t>
      </w:r>
      <w:r>
        <w:rPr>
          <w:rFonts w:eastAsia="Times New Roman"/>
          <w:szCs w:val="24"/>
        </w:rPr>
        <w:t xml:space="preserve">ήξουν στον Πρόεδρο της Δημοκρατίας. Είναι μια μεγάλη τομή αυτό. </w:t>
      </w:r>
    </w:p>
    <w:p w14:paraId="37969250"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Και θέλω να σας τονίσω, κύριε </w:t>
      </w:r>
      <w:proofErr w:type="spellStart"/>
      <w:r>
        <w:rPr>
          <w:rFonts w:eastAsia="Times New Roman"/>
          <w:szCs w:val="24"/>
        </w:rPr>
        <w:t>Παπαχριστόπουλε</w:t>
      </w:r>
      <w:proofErr w:type="spellEnd"/>
      <w:r>
        <w:rPr>
          <w:rFonts w:eastAsia="Times New Roman"/>
          <w:szCs w:val="24"/>
        </w:rPr>
        <w:t>, και σε όλους τους συναδέλφους, ότι αυτή</w:t>
      </w:r>
      <w:r>
        <w:rPr>
          <w:rFonts w:eastAsia="Times New Roman"/>
          <w:szCs w:val="24"/>
        </w:rPr>
        <w:t>ν</w:t>
      </w:r>
      <w:r>
        <w:rPr>
          <w:rFonts w:eastAsia="Times New Roman"/>
          <w:szCs w:val="24"/>
        </w:rPr>
        <w:t xml:space="preserve"> την ώρα στα καταστήματα κράτησης υπηρετούν συνολικά </w:t>
      </w:r>
      <w:proofErr w:type="spellStart"/>
      <w:r>
        <w:rPr>
          <w:rFonts w:eastAsia="Times New Roman"/>
          <w:szCs w:val="24"/>
        </w:rPr>
        <w:t>εκατόν</w:t>
      </w:r>
      <w:proofErr w:type="spellEnd"/>
      <w:r>
        <w:rPr>
          <w:rFonts w:eastAsia="Times New Roman"/>
          <w:szCs w:val="24"/>
        </w:rPr>
        <w:t xml:space="preserve"> τριάντα πέντε γιατροί. Βεβαίως, όπως και στη φυλακή του </w:t>
      </w:r>
      <w:proofErr w:type="spellStart"/>
      <w:r>
        <w:rPr>
          <w:rFonts w:eastAsia="Times New Roman"/>
          <w:szCs w:val="24"/>
        </w:rPr>
        <w:t>Μαλανδρίνου</w:t>
      </w:r>
      <w:proofErr w:type="spellEnd"/>
      <w:r>
        <w:rPr>
          <w:rFonts w:eastAsia="Times New Roman"/>
          <w:szCs w:val="24"/>
        </w:rPr>
        <w:t xml:space="preserve"> που αναφέρθηκα προηγουμένως, έχει ζητηθεί από το κράτος και την πολιτεία και το Υπουργείο Δικαιοσύνης έχει προσκαλέσει γιατρούς </w:t>
      </w:r>
      <w:r>
        <w:rPr>
          <w:rFonts w:eastAsia="Times New Roman"/>
          <w:szCs w:val="24"/>
        </w:rPr>
        <w:t>να εργαστούν, πλην όμως δεν υπάρχει το αντίστοιχο ενδιαφέρον.</w:t>
      </w:r>
    </w:p>
    <w:p w14:paraId="37969251"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Επίσης, όσον αφορά </w:t>
      </w:r>
      <w:r>
        <w:rPr>
          <w:rFonts w:eastAsia="Times New Roman"/>
          <w:szCs w:val="24"/>
        </w:rPr>
        <w:t>σ</w:t>
      </w:r>
      <w:r>
        <w:rPr>
          <w:rFonts w:eastAsia="Times New Roman"/>
          <w:szCs w:val="24"/>
        </w:rPr>
        <w:t xml:space="preserve">τη στελέχωση θέλω να σας πω ότι στις επικείμενες προσλήψεις του ΕΣΥ συμπεριλαμβάνονται και εννέα θέσεις γιατρών και πέντε θέσεις νοσηλευτών. Επί των ημερών μας </w:t>
      </w:r>
      <w:r>
        <w:rPr>
          <w:rFonts w:eastAsia="Times New Roman"/>
          <w:szCs w:val="24"/>
        </w:rPr>
        <w:lastRenderedPageBreak/>
        <w:t>προστέθηκαν συ</w:t>
      </w:r>
      <w:r>
        <w:rPr>
          <w:rFonts w:eastAsia="Times New Roman"/>
          <w:szCs w:val="24"/>
        </w:rPr>
        <w:t xml:space="preserve">νολικά είκοσι επιπλέον γιατροί στα σωφρονιστικά καταστήματα, διότι η κατάσταση ήταν απελπιστική </w:t>
      </w:r>
      <w:r>
        <w:rPr>
          <w:rFonts w:eastAsia="Times New Roman"/>
          <w:szCs w:val="24"/>
        </w:rPr>
        <w:t xml:space="preserve">σ’ </w:t>
      </w:r>
      <w:r>
        <w:rPr>
          <w:rFonts w:eastAsia="Times New Roman"/>
          <w:szCs w:val="24"/>
        </w:rPr>
        <w:t xml:space="preserve">αυτόν τον τομέα. Προέβημεν σε εκτεταμένες επισκευές των νοσοκομείων στα καταστήματα κράτησης. </w:t>
      </w:r>
    </w:p>
    <w:p w14:paraId="37969252"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Και θέλω ιδιαιτέρως να αναφερθώ σε νομοθετικές πρωτοβουλίες πο</w:t>
      </w:r>
      <w:r>
        <w:rPr>
          <w:rFonts w:eastAsia="Times New Roman"/>
          <w:szCs w:val="24"/>
        </w:rPr>
        <w:t xml:space="preserve">υ έχουμε πάρει για την ενιαία </w:t>
      </w:r>
      <w:r>
        <w:rPr>
          <w:rFonts w:eastAsia="Times New Roman"/>
          <w:szCs w:val="24"/>
        </w:rPr>
        <w:t>«</w:t>
      </w:r>
      <w:r>
        <w:rPr>
          <w:rFonts w:eastAsia="Times New Roman"/>
          <w:szCs w:val="24"/>
        </w:rPr>
        <w:t>αντιμετώπιση των ασθενών</w:t>
      </w:r>
      <w:r>
        <w:rPr>
          <w:rFonts w:eastAsia="Times New Roman"/>
          <w:szCs w:val="24"/>
        </w:rPr>
        <w:t>»</w:t>
      </w:r>
      <w:r>
        <w:rPr>
          <w:rFonts w:eastAsia="Times New Roman"/>
          <w:szCs w:val="24"/>
        </w:rPr>
        <w:t>, για τον νόμο που ψηφίσαμε πρόσφατα για τον εκσυγχρονισμό των μέτρων θεραπείας για τους ψυχικά πάσχοντες. Επίσης, θέλω να τονίσω ιδιαιτέρως ότι η Κυβέρνηση πήρε μια μεγάλη πρωτοβουλία σχετικά με τα θ</w:t>
      </w:r>
      <w:r>
        <w:rPr>
          <w:rFonts w:eastAsia="Times New Roman"/>
          <w:szCs w:val="24"/>
        </w:rPr>
        <w:t xml:space="preserve">έματα των κρατουμένων, οι οποίοι ήταν χρήστες ναρκωτικών. </w:t>
      </w:r>
    </w:p>
    <w:p w14:paraId="37969253"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Και να σας αναφέρω, κυρίες και κύριοι Βουλευτές, ότι ιδίως για τη δομή που λειτουργεί στ</w:t>
      </w:r>
      <w:r>
        <w:rPr>
          <w:rFonts w:eastAsia="Times New Roman"/>
          <w:szCs w:val="24"/>
        </w:rPr>
        <w:t>ις φυλακές των Διαβατών</w:t>
      </w:r>
      <w:r>
        <w:rPr>
          <w:rFonts w:eastAsia="Times New Roman"/>
          <w:szCs w:val="24"/>
        </w:rPr>
        <w:t xml:space="preserve"> Θεσσαλονίκης, </w:t>
      </w:r>
      <w:r>
        <w:rPr>
          <w:rFonts w:eastAsia="Times New Roman"/>
          <w:szCs w:val="24"/>
        </w:rPr>
        <w:lastRenderedPageBreak/>
        <w:t xml:space="preserve">η χώρα μας εκεί που ήταν παρίας </w:t>
      </w:r>
      <w:r>
        <w:rPr>
          <w:rFonts w:eastAsia="Times New Roman"/>
          <w:szCs w:val="24"/>
        </w:rPr>
        <w:t xml:space="preserve">σ’ </w:t>
      </w:r>
      <w:r>
        <w:rPr>
          <w:rFonts w:eastAsia="Times New Roman"/>
          <w:szCs w:val="24"/>
        </w:rPr>
        <w:t>αυτά τα θέματα και συνεχώς κατηγορου</w:t>
      </w:r>
      <w:r>
        <w:rPr>
          <w:rFonts w:eastAsia="Times New Roman"/>
          <w:szCs w:val="24"/>
        </w:rPr>
        <w:t xml:space="preserve">μένη, επαινέθηκε και έχει θεωρηθεί αυτή η δομή ως πρότυπο για όλη την Ευρώπη. Αυτή είναι η μεγάλη εξέλιξη και το μεγάλο άλμα προς τα μπρος που έχει κάνει η Κυβέρνηση στον τομέα που αναφερθήκατε. </w:t>
      </w:r>
    </w:p>
    <w:p w14:paraId="37969254"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Επίσης, στον τομέα του εκσυγχρονισμού θέλω να σας αναφέρω ότ</w:t>
      </w:r>
      <w:r>
        <w:rPr>
          <w:rFonts w:eastAsia="Times New Roman"/>
          <w:szCs w:val="24"/>
        </w:rPr>
        <w:t xml:space="preserve">ι έχουμε ήδη εισαγάγει το ηλεκτρονικό σύστημα </w:t>
      </w:r>
      <w:proofErr w:type="spellStart"/>
      <w:r>
        <w:rPr>
          <w:rFonts w:eastAsia="Times New Roman"/>
          <w:szCs w:val="24"/>
        </w:rPr>
        <w:t>συνταγογράφησης</w:t>
      </w:r>
      <w:proofErr w:type="spellEnd"/>
      <w:r>
        <w:rPr>
          <w:rFonts w:eastAsia="Times New Roman"/>
          <w:szCs w:val="24"/>
        </w:rPr>
        <w:t xml:space="preserve"> και για τα σωφρονιστικά καταστήματα. </w:t>
      </w:r>
    </w:p>
    <w:p w14:paraId="37969255"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 xml:space="preserve">Ένα τελευταίο που θέλω να σας πω είναι ότι ήδη λειτουργούν σε τέσσερα καταστήματα κράτησης, σε τέσσερις φυλακές, υπηρεσίες </w:t>
      </w:r>
      <w:proofErr w:type="spellStart"/>
      <w:r>
        <w:rPr>
          <w:rFonts w:eastAsia="Times New Roman"/>
          <w:szCs w:val="24"/>
        </w:rPr>
        <w:t>τηλεψυχιατρικής</w:t>
      </w:r>
      <w:proofErr w:type="spellEnd"/>
      <w:r>
        <w:rPr>
          <w:rFonts w:eastAsia="Times New Roman"/>
          <w:szCs w:val="24"/>
        </w:rPr>
        <w:t>. Διότι ξέρετε ότι</w:t>
      </w:r>
      <w:r>
        <w:rPr>
          <w:rFonts w:eastAsia="Times New Roman"/>
          <w:szCs w:val="24"/>
        </w:rPr>
        <w:t xml:space="preserve"> οι συνάνθρωποί μας, οι οποίοι έχουν υποπέσει σε σοβαρά αδικήματα για να βρίσκονται στη φυλακή αυτήν τη στιγμή, αντιμετωπίζουν και έντονα τέτοια φαινόμενα, </w:t>
      </w:r>
      <w:r>
        <w:rPr>
          <w:rFonts w:eastAsia="Times New Roman"/>
          <w:szCs w:val="24"/>
        </w:rPr>
        <w:lastRenderedPageBreak/>
        <w:t>τα οποία πρέπει και εκεί να τα δούμε και να τους βοηθήσουμε να τα ξεπεράσουν. Η φυλακή δεν είναι ένα</w:t>
      </w:r>
      <w:r>
        <w:rPr>
          <w:rFonts w:eastAsia="Times New Roman"/>
          <w:szCs w:val="24"/>
        </w:rPr>
        <w:t>ς χώρος αναψυχής, αλλά ένας δύσκολος χώρος με πολλούς περιορισμούς και κανόνες. Όμως, θα πρέπει τα δικαιώματα των κρατουμένων να είναι σεβαστά και η πολιτεία σε κάθε περίπτωση να στέρξει προς υλοποίηση των όσων έχει εξαγγείλει.</w:t>
      </w:r>
    </w:p>
    <w:p w14:paraId="37969256"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Τέλος, θέλω να σας πω -και τ</w:t>
      </w:r>
      <w:r>
        <w:rPr>
          <w:rFonts w:eastAsia="Times New Roman"/>
          <w:szCs w:val="24"/>
        </w:rPr>
        <w:t>ο καταθέτω και στην Εθνική Αντιπροσωπεία- ότι το Υπουργείο Δικαιοσύνης εξέδωσε και ένα ειδικό φυλλάδιο για τις αυτοκτονίες, ούτως ώστε οι κρατούμενοι να γνωρίζουν τα συμπτώματα για να μην καταλήγουν σε απονενοημένα διαβήματα. Γι’ αυτόν ακριβώς τον λόγο εκδ</w:t>
      </w:r>
      <w:r>
        <w:rPr>
          <w:rFonts w:eastAsia="Times New Roman"/>
          <w:szCs w:val="24"/>
        </w:rPr>
        <w:t>όθηκε αυτό το φυλλάδιο, το οποίο καταθέτω για να λάβετε γνώση, προς ενημέρωσή τους.</w:t>
      </w:r>
    </w:p>
    <w:p w14:paraId="37969257"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lastRenderedPageBreak/>
        <w:t xml:space="preserve">(Στο σημείο αυτό Υπουργός κ. Σταύρος Κοντονής καταθέτει για τα Πρακτικά το προαναφερθέν φυλλάδιο, το οποίο βρίσκεται στο </w:t>
      </w:r>
      <w:r>
        <w:rPr>
          <w:rFonts w:eastAsia="Times New Roman"/>
          <w:szCs w:val="24"/>
        </w:rPr>
        <w:t>α</w:t>
      </w:r>
      <w:r>
        <w:rPr>
          <w:rFonts w:eastAsia="Times New Roman"/>
          <w:szCs w:val="24"/>
        </w:rPr>
        <w:t>ρχείο του Τμήματος Γραμματείας της Διεύθυνσης Στεν</w:t>
      </w:r>
      <w:r>
        <w:rPr>
          <w:rFonts w:eastAsia="Times New Roman"/>
          <w:szCs w:val="24"/>
        </w:rPr>
        <w:t>ογραφίας και Πρακτικών της Βουλής)</w:t>
      </w:r>
    </w:p>
    <w:p w14:paraId="37969258"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η κατάσταση που παραλάβαμε, όπως είπα, ήταν μ</w:t>
      </w:r>
      <w:r>
        <w:rPr>
          <w:rFonts w:eastAsia="Times New Roman"/>
          <w:szCs w:val="24"/>
        </w:rPr>
        <w:t>ί</w:t>
      </w:r>
      <w:r>
        <w:rPr>
          <w:rFonts w:eastAsia="Times New Roman"/>
          <w:szCs w:val="24"/>
        </w:rPr>
        <w:t>α κατάσταση απαράδεκτη για πολιτισμένο κράτος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μέλος της Ευρωπαϊκής Ένωσης. Σήμερα τα σχολεία δεύτερης ευκαιρίας, τα οποία έχουμε ιδρύσει, τα ιν</w:t>
      </w:r>
      <w:r>
        <w:rPr>
          <w:rFonts w:eastAsia="Times New Roman"/>
          <w:szCs w:val="24"/>
        </w:rPr>
        <w:t>στιτούτα επαγγελματικής κατάρτισης, οι χώροι υποδοχής των παιδιών και των οικογενειών των κρατουμένων δίνουν μ</w:t>
      </w:r>
      <w:r>
        <w:rPr>
          <w:rFonts w:eastAsia="Times New Roman"/>
          <w:szCs w:val="24"/>
        </w:rPr>
        <w:t>ί</w:t>
      </w:r>
      <w:r>
        <w:rPr>
          <w:rFonts w:eastAsia="Times New Roman"/>
          <w:szCs w:val="24"/>
        </w:rPr>
        <w:t>α άλλη εικόνα στις ελληνικές φυλακές.</w:t>
      </w:r>
    </w:p>
    <w:p w14:paraId="37969259"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Επίσης, τα μέτρα που έχουμε πάρει για την ιατροφαρμακευτική περίθαλψη των κρατουμένων έχουν βελτιωθεί και α</w:t>
      </w:r>
      <w:r>
        <w:rPr>
          <w:rFonts w:eastAsia="Times New Roman"/>
          <w:szCs w:val="24"/>
        </w:rPr>
        <w:t xml:space="preserve">υτά σε μεγάλο βαθμό. Όμως, εγώ συνηθίζω να λέω ότι κάναμε αρκετά αυτά τα </w:t>
      </w:r>
      <w:r>
        <w:rPr>
          <w:rFonts w:eastAsia="Times New Roman"/>
          <w:szCs w:val="24"/>
        </w:rPr>
        <w:lastRenderedPageBreak/>
        <w:t>τρία χρόνια, αλλά πρέπει να γίνουν ακόμη περισσότερα, διότι στον τομέα των δικαιωμάτων των κρατουμένων υπήρξε μεγάλη καθυστέρηση και μεγάλη υστέρηση. Επομένως, εδώ έχουμε ένα πεδίο μπ</w:t>
      </w:r>
      <w:r>
        <w:rPr>
          <w:rFonts w:eastAsia="Times New Roman"/>
          <w:szCs w:val="24"/>
        </w:rPr>
        <w:t>ροστά μας, στο οποίο μπορούμε να υλοποιήσουμε και αιτήματα, αλλά και εξαγγελίες.</w:t>
      </w:r>
    </w:p>
    <w:p w14:paraId="3796925A"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Σας ευχαριστώ, κύριε Πρόεδρε.</w:t>
      </w:r>
    </w:p>
    <w:p w14:paraId="3796925B"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b/>
          <w:szCs w:val="24"/>
        </w:rPr>
        <w:t>ΠΡΟΕΔΡΕΥΩΝ (Σπυρίδων Λυκούδης):</w:t>
      </w:r>
      <w:r>
        <w:rPr>
          <w:rFonts w:eastAsia="Times New Roman"/>
          <w:szCs w:val="24"/>
        </w:rPr>
        <w:t xml:space="preserve"> Ακολουθεί η πρώτη </w:t>
      </w:r>
      <w:r>
        <w:rPr>
          <w:rFonts w:eastAsia="Times New Roman" w:cs="Times New Roman"/>
          <w:szCs w:val="24"/>
        </w:rPr>
        <w:t>με αριθμό 1156/27-2-2018 επίκαιρη ερώτηση πρώτου κύκλου του Βουλευτή Α΄ Θεσσαλονίκης του Συνασπ</w:t>
      </w:r>
      <w:r>
        <w:rPr>
          <w:rFonts w:eastAsia="Times New Roman" w:cs="Times New Roman"/>
          <w:szCs w:val="24"/>
        </w:rPr>
        <w:t xml:space="preserve">ισμού Ριζοσπαστικής Αριστεράς κ. </w:t>
      </w:r>
      <w:r>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«Παιδιατρικό Νοσοκομείο στη </w:t>
      </w:r>
      <w:r>
        <w:rPr>
          <w:rFonts w:eastAsia="Times New Roman" w:cs="Times New Roman"/>
          <w:szCs w:val="24"/>
        </w:rPr>
        <w:t>δ</w:t>
      </w:r>
      <w:r>
        <w:rPr>
          <w:rFonts w:eastAsia="Times New Roman" w:cs="Times New Roman"/>
          <w:szCs w:val="24"/>
        </w:rPr>
        <w:t>υτική Θεσσαλονίκη».</w:t>
      </w:r>
    </w:p>
    <w:p w14:paraId="3796925C"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796925D"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lastRenderedPageBreak/>
        <w:t>ΑΛΕΞΑΝΔΡΟΣ ΤΡΙΑΝΤΑΦΥΛΛΙΔΗΣ:</w:t>
      </w:r>
      <w:r>
        <w:rPr>
          <w:rFonts w:eastAsia="Times New Roman"/>
          <w:szCs w:val="24"/>
        </w:rPr>
        <w:t xml:space="preserve"> Ευχαριστώ, κύριε Πρόεδρε.</w:t>
      </w:r>
    </w:p>
    <w:p w14:paraId="3796925E"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szCs w:val="24"/>
        </w:rPr>
        <w:t xml:space="preserve">Δεν μπορώ, κύριε Υπουργέ, να αρχίσω αλλιώς την τοποθέτησή μου, καθώς δέχθηκα πριν από λίγο ένα </w:t>
      </w:r>
      <w:proofErr w:type="spellStart"/>
      <w:r>
        <w:rPr>
          <w:rFonts w:eastAsia="Times New Roman"/>
          <w:szCs w:val="24"/>
          <w:lang w:val="en-US"/>
        </w:rPr>
        <w:t>sms</w:t>
      </w:r>
      <w:proofErr w:type="spellEnd"/>
      <w:r>
        <w:rPr>
          <w:rFonts w:eastAsia="Times New Roman"/>
          <w:szCs w:val="24"/>
        </w:rPr>
        <w:t xml:space="preserve"> εν όψει του προγραμματισμένου διαλόγου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αντιλόγου για το «</w:t>
      </w:r>
      <w:r>
        <w:rPr>
          <w:rFonts w:eastAsia="Times New Roman" w:cs="Times New Roman"/>
          <w:szCs w:val="24"/>
        </w:rPr>
        <w:t xml:space="preserve">Παιδιατρικό Νοσοκομείο Θεσσαλονίκης». </w:t>
      </w:r>
    </w:p>
    <w:p w14:paraId="3796925F"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Σας έχω κάνει και σχετική αναφορά για τους χρήστες ασθενείς</w:t>
      </w:r>
      <w:r>
        <w:rPr>
          <w:rFonts w:eastAsia="Times New Roman" w:cs="Times New Roman"/>
          <w:szCs w:val="24"/>
        </w:rPr>
        <w:t xml:space="preserve"> ναρκωτικών ουσιών που αναζητούν τη </w:t>
      </w:r>
      <w:proofErr w:type="spellStart"/>
      <w:r>
        <w:rPr>
          <w:rFonts w:eastAsia="Times New Roman" w:cs="Times New Roman"/>
          <w:szCs w:val="24"/>
        </w:rPr>
        <w:t>μεθαδόνη</w:t>
      </w:r>
      <w:proofErr w:type="spellEnd"/>
      <w:r>
        <w:rPr>
          <w:rFonts w:eastAsia="Times New Roman" w:cs="Times New Roman"/>
          <w:szCs w:val="24"/>
        </w:rPr>
        <w:t>, το υποκατάστατο, και όσοι με ακούν στη Θεσσαλονίκη γνωρίζουν ότι στο κέντρο της πόλης αγόρια και κορίτσια, σκιές του εαυτού τους, προσπαθούν να δώσουν λύση -με ή χωρίς εισαγωγικά- στο πρόβλημά τους.</w:t>
      </w:r>
    </w:p>
    <w:p w14:paraId="37969260"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Θερμή παράκ</w:t>
      </w:r>
      <w:r>
        <w:rPr>
          <w:rFonts w:eastAsia="Times New Roman" w:cs="Times New Roman"/>
          <w:szCs w:val="24"/>
        </w:rPr>
        <w:t>ληση, κύριε Υπουργέ, να απαντήσετε σ’ αυτήν την αναφορά που έχω κάνει. Είναι το τρίτο εργαλείο που χρησιμοποιούμε ως Βουλευτές για να ασκήσουμε τον κοινοβουλευτικό μας έλεγχο.</w:t>
      </w:r>
    </w:p>
    <w:p w14:paraId="37969261"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Έρχομαι κατ’ ευθείαν στο θέμα, για το οποίο έχω την τιμή να απευθύνομαι σ’ εσάς </w:t>
      </w:r>
      <w:r>
        <w:rPr>
          <w:rFonts w:eastAsia="Times New Roman" w:cs="Times New Roman"/>
          <w:szCs w:val="24"/>
        </w:rPr>
        <w:t xml:space="preserve">μεταφέροντας ένα πάνδημο αίτημα της Θεσσαλονίκης. </w:t>
      </w:r>
    </w:p>
    <w:p w14:paraId="37969262"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Είναι η τρίτη φορά που έρχομαι μετά από το Στρατόπεδο «Παύλου Μελά», που μετά από τριάντα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σαράντα χρόνια αυτή η Κυβέρνηση παραχώρησε στον Δήμο Παύλου Μελά, γιατί θεωρεί ότι τα πρώην στρατόπεδα αποτελούν </w:t>
      </w:r>
      <w:r>
        <w:rPr>
          <w:rFonts w:eastAsia="Times New Roman" w:cs="Times New Roman"/>
          <w:szCs w:val="24"/>
        </w:rPr>
        <w:t>δημόσια περιουσία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τράπεζα γης, που ανήκει στους δημότες, στους κατοίκους της Θεσσαλονίκης.</w:t>
      </w:r>
    </w:p>
    <w:p w14:paraId="37969263"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Το δεύτερο ήταν για το Στρατόπεδο «</w:t>
      </w:r>
      <w:proofErr w:type="spellStart"/>
      <w:r>
        <w:rPr>
          <w:rFonts w:eastAsia="Times New Roman" w:cs="Times New Roman"/>
          <w:szCs w:val="24"/>
        </w:rPr>
        <w:t>Κόδρα</w:t>
      </w:r>
      <w:proofErr w:type="spellEnd"/>
      <w:r>
        <w:rPr>
          <w:rFonts w:eastAsia="Times New Roman" w:cs="Times New Roman"/>
          <w:szCs w:val="24"/>
        </w:rPr>
        <w:t>» στην άλλη πλευρά της πόλης, στα ανατολικά, στην Καλαμαριά, όπου επίσης, αποδόθηκε στον Δήμο Καλαμαριάς για κοινωφελείς χρ</w:t>
      </w:r>
      <w:r>
        <w:rPr>
          <w:rFonts w:eastAsia="Times New Roman" w:cs="Times New Roman"/>
          <w:szCs w:val="24"/>
        </w:rPr>
        <w:t>ήσεις, πολιτισμού κ.λπ.</w:t>
      </w:r>
      <w:r>
        <w:rPr>
          <w:rFonts w:eastAsia="Times New Roman" w:cs="Times New Roman"/>
          <w:szCs w:val="24"/>
        </w:rPr>
        <w:t>.</w:t>
      </w:r>
    </w:p>
    <w:p w14:paraId="37969264"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Το τρίτο αίτημα είναι αυτό για το Στρατόπεδο «Καρατάσιου», που ξέρω ότι ιδιοκτησιακά τουλάχιστον είναι αρκετά περιπλεγμένο.</w:t>
      </w:r>
    </w:p>
    <w:p w14:paraId="37969265"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Το αίτημά μου ορίζεται, κύριε Υπουργέ, κύριε </w:t>
      </w:r>
      <w:proofErr w:type="spellStart"/>
      <w:r>
        <w:rPr>
          <w:rFonts w:eastAsia="Times New Roman" w:cs="Times New Roman"/>
          <w:szCs w:val="24"/>
        </w:rPr>
        <w:t>Πολάκη</w:t>
      </w:r>
      <w:proofErr w:type="spellEnd"/>
      <w:r>
        <w:rPr>
          <w:rFonts w:eastAsia="Times New Roman" w:cs="Times New Roman"/>
          <w:szCs w:val="24"/>
        </w:rPr>
        <w:t>, από δύο παραδοχές και τρία κριτήρια. Οι δύο βασικές πα</w:t>
      </w:r>
      <w:r>
        <w:rPr>
          <w:rFonts w:eastAsia="Times New Roman" w:cs="Times New Roman"/>
          <w:szCs w:val="24"/>
        </w:rPr>
        <w:t>ραδοχές, οι οποίες είναι καλοδεχούμενες, είναι, πρώτον, η δωρεά των 200 εκατομμυρίων από το Ίδρυμα «Σταύρος Νιάρχος» για τη βελτίωση ή για τη δημιουργία υποδομών στον χώρο της δημόσιας υγείας.</w:t>
      </w:r>
    </w:p>
    <w:p w14:paraId="37969266" w14:textId="77777777" w:rsidR="006E78AB" w:rsidRDefault="00004C1F">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ομιλίας </w:t>
      </w:r>
      <w:r>
        <w:rPr>
          <w:rFonts w:eastAsia="Times New Roman" w:cs="Times New Roman"/>
          <w:szCs w:val="24"/>
        </w:rPr>
        <w:t>του κυρίου Βουλευτή)</w:t>
      </w:r>
    </w:p>
    <w:p w14:paraId="37969267"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επίσης καλοδεχούμενη, είναι η </w:t>
      </w:r>
      <w:proofErr w:type="spellStart"/>
      <w:r>
        <w:rPr>
          <w:rFonts w:eastAsia="Times New Roman" w:cs="Times New Roman"/>
          <w:szCs w:val="24"/>
        </w:rPr>
        <w:t>προτεραιοποίηση</w:t>
      </w:r>
      <w:proofErr w:type="spellEnd"/>
      <w:r>
        <w:rPr>
          <w:rFonts w:eastAsia="Times New Roman" w:cs="Times New Roman"/>
          <w:szCs w:val="24"/>
        </w:rPr>
        <w:t xml:space="preserve"> από την Κυβέρνηση των τριών σκοπών αξιοποίησης του εν λόγω ποσού για τη δημιουργία, όπως είπα, υποδομών υγείας, μεταξύ των οποίων και το </w:t>
      </w:r>
      <w:r>
        <w:rPr>
          <w:rFonts w:eastAsia="Times New Roman" w:cs="Times New Roman"/>
          <w:szCs w:val="24"/>
        </w:rPr>
        <w:t>«</w:t>
      </w:r>
      <w:r>
        <w:rPr>
          <w:rFonts w:eastAsia="Times New Roman" w:cs="Times New Roman"/>
          <w:szCs w:val="24"/>
        </w:rPr>
        <w:t>Παιδιατρικό Νοσοκομείο Θεσσαλονίκης</w:t>
      </w:r>
      <w:r>
        <w:rPr>
          <w:rFonts w:eastAsia="Times New Roman" w:cs="Times New Roman"/>
          <w:szCs w:val="24"/>
        </w:rPr>
        <w:t>»</w:t>
      </w:r>
      <w:r>
        <w:rPr>
          <w:rFonts w:eastAsia="Times New Roman" w:cs="Times New Roman"/>
          <w:szCs w:val="24"/>
        </w:rPr>
        <w:t>, πο</w:t>
      </w:r>
      <w:r>
        <w:rPr>
          <w:rFonts w:eastAsia="Times New Roman" w:cs="Times New Roman"/>
          <w:szCs w:val="24"/>
        </w:rPr>
        <w:t>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αποτελεί έλλειμμα και αίτημα δεκαετιών για τη Θεσσαλονίκη. </w:t>
      </w:r>
    </w:p>
    <w:p w14:paraId="37969268"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Κατά την ταπεινή μου άποψη, η επιλογή του χώρου, που εκεί συνίσταται, εάν θέλετε, η διαφωνία, ο έλεγχος και η προσπάθεια, η δημιουργική συμβολή για να κάνουμε το καλύτερο δυν</w:t>
      </w:r>
      <w:r>
        <w:rPr>
          <w:rFonts w:eastAsia="Times New Roman" w:cs="Times New Roman"/>
          <w:szCs w:val="24"/>
        </w:rPr>
        <w:t xml:space="preserve">ατό, κύριε Υπουργέ, πρέπει να υπακούει στα ακόλουθα τρία κριτήρια: </w:t>
      </w:r>
    </w:p>
    <w:p w14:paraId="37969269"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Πρώτον, να αποτελεί βέλτιστη επιλογή εφικτή και ρεαλιστική. Δεύτερον, να ικανοποιεί το υπέρτερο δημόσιο συμφέρον και, τρίτον, να αξιοποιεί τα πρώην στρατόπεδα εντός της Θεσσαλονίκης, τα </w:t>
      </w:r>
      <w:r>
        <w:rPr>
          <w:rFonts w:eastAsia="Times New Roman" w:cs="Times New Roman"/>
          <w:szCs w:val="24"/>
        </w:rPr>
        <w:lastRenderedPageBreak/>
        <w:t>οπ</w:t>
      </w:r>
      <w:r>
        <w:rPr>
          <w:rFonts w:eastAsia="Times New Roman" w:cs="Times New Roman"/>
          <w:szCs w:val="24"/>
        </w:rPr>
        <w:t>οία αποτελούν δημόσια περιουσία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τράπεζα γης, ακριβώς για να υποδεχθούν κοινωνικές λειτουργίες μέγιστης αξίας και σημασίας για το κοινωνικό σύνολο, όπως είναι το «Παιδιατρικό Νοσοκομείο Θεσσαλονίκης».</w:t>
      </w:r>
    </w:p>
    <w:p w14:paraId="3796926A"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Ο χώρος, κύριε Υπουργέ, που όχι μόνο κατά την άποψή μο</w:t>
      </w:r>
      <w:r>
        <w:rPr>
          <w:rFonts w:eastAsia="Times New Roman" w:cs="Times New Roman"/>
          <w:szCs w:val="24"/>
        </w:rPr>
        <w:t xml:space="preserve">υ, αλλά κατά την άποψη της τοπικής κοινωνίας της Θεσσαλονίκης, ικανοποιεί αυτά τα τρία κριτήρια, είναι ο χώρος των </w:t>
      </w:r>
      <w:r>
        <w:rPr>
          <w:rFonts w:eastAsia="Times New Roman" w:cs="Times New Roman"/>
          <w:szCs w:val="24"/>
        </w:rPr>
        <w:t>σαράντα</w:t>
      </w:r>
      <w:r>
        <w:rPr>
          <w:rFonts w:eastAsia="Times New Roman" w:cs="Times New Roman"/>
          <w:szCs w:val="24"/>
        </w:rPr>
        <w:t xml:space="preserve"> στρεμμάτων σε σύνολο </w:t>
      </w:r>
      <w:r>
        <w:rPr>
          <w:rFonts w:eastAsia="Times New Roman" w:cs="Times New Roman"/>
          <w:szCs w:val="24"/>
        </w:rPr>
        <w:t>επτακοσίων</w:t>
      </w:r>
      <w:r>
        <w:rPr>
          <w:rFonts w:eastAsia="Times New Roman" w:cs="Times New Roman"/>
          <w:szCs w:val="24"/>
        </w:rPr>
        <w:t xml:space="preserve"> στρεμμάτων του πρώην Στρατοπέδου «Καρατάσιου», τα οποία βρίσκονται σε άμεση επαφή με την </w:t>
      </w:r>
      <w:r>
        <w:rPr>
          <w:rFonts w:eastAsia="Times New Roman" w:cs="Times New Roman"/>
          <w:szCs w:val="24"/>
        </w:rPr>
        <w:t>Π</w:t>
      </w:r>
      <w:r>
        <w:rPr>
          <w:rFonts w:eastAsia="Times New Roman" w:cs="Times New Roman"/>
          <w:szCs w:val="24"/>
        </w:rPr>
        <w:t>εριφερειακή</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δό Θεσσαλονίκης. </w:t>
      </w:r>
    </w:p>
    <w:p w14:paraId="3796926B"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Το σημαντικό είναι η προσβασιμότητα και η </w:t>
      </w:r>
      <w:proofErr w:type="spellStart"/>
      <w:r>
        <w:rPr>
          <w:rFonts w:eastAsia="Times New Roman" w:cs="Times New Roman"/>
          <w:szCs w:val="24"/>
        </w:rPr>
        <w:t>προσπελασιμότητα</w:t>
      </w:r>
      <w:proofErr w:type="spellEnd"/>
      <w:r>
        <w:rPr>
          <w:rFonts w:eastAsia="Times New Roman" w:cs="Times New Roman"/>
          <w:szCs w:val="24"/>
        </w:rPr>
        <w:t xml:space="preserve">. </w:t>
      </w:r>
    </w:p>
    <w:p w14:paraId="3796926C"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Βουλευτή)</w:t>
      </w:r>
    </w:p>
    <w:p w14:paraId="3796926D"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σας παρακαλώ. </w:t>
      </w:r>
    </w:p>
    <w:p w14:paraId="3796926E"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ΛΕΞΑΝΔΡΟΣ ΤΡΙΑΝΤΑΦΥΛΛΙΔΗΣ: </w:t>
      </w:r>
      <w:r>
        <w:rPr>
          <w:rFonts w:eastAsia="Times New Roman" w:cs="Times New Roman"/>
          <w:szCs w:val="24"/>
        </w:rPr>
        <w:t xml:space="preserve">Ολοκληρώνω, κύριε Πρόεδρε. </w:t>
      </w:r>
    </w:p>
    <w:p w14:paraId="3796926F"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Θα ήθελα, εάν έχετε την καλοσύνη, κύριε Υπουργέ, να δείτε μία κάτοψη της Θεσσαλονίκης που έχω φέρει, για να είναι κατανοητό και διά γυμνού οφθαλμού, γιατί η επιλογή που συζητείτε, στην οποία έχετε κατα</w:t>
      </w:r>
      <w:r>
        <w:rPr>
          <w:rFonts w:eastAsia="Times New Roman" w:cs="Times New Roman"/>
          <w:szCs w:val="24"/>
        </w:rPr>
        <w:t>λήξει, δεν θεωρώ ότι είναι ενδεδειγμένη.</w:t>
      </w:r>
    </w:p>
    <w:p w14:paraId="37969270" w14:textId="77777777" w:rsidR="006E78AB" w:rsidRDefault="00004C1F">
      <w:pPr>
        <w:spacing w:after="0" w:line="600" w:lineRule="auto"/>
        <w:ind w:firstLine="720"/>
        <w:jc w:val="both"/>
        <w:rPr>
          <w:rFonts w:eastAsia="Times New Roman"/>
          <w:szCs w:val="24"/>
          <w:shd w:val="clear" w:color="auto" w:fill="FFFFFF"/>
        </w:rPr>
      </w:pPr>
      <w:r>
        <w:rPr>
          <w:rFonts w:eastAsia="Times New Roman" w:cs="Times New Roman"/>
          <w:szCs w:val="24"/>
        </w:rPr>
        <w:t xml:space="preserve">Εδώ είναι το </w:t>
      </w:r>
      <w:proofErr w:type="spellStart"/>
      <w:r>
        <w:rPr>
          <w:rFonts w:eastAsia="Times New Roman" w:cs="Times New Roman"/>
          <w:szCs w:val="24"/>
        </w:rPr>
        <w:t>Φίλυρο</w:t>
      </w:r>
      <w:proofErr w:type="spellEnd"/>
      <w:r>
        <w:rPr>
          <w:rFonts w:eastAsia="Times New Roman" w:cs="Times New Roman"/>
          <w:szCs w:val="24"/>
        </w:rPr>
        <w:t xml:space="preserve">. Εδώ είναι η Εσωτερική Περιφερειακή: Εύοσμος, Τούμπα και Καλαμαριά. Εδώ είναι το πρώην Στρατόπεδο «Καρατάσιου», που είναι </w:t>
      </w:r>
      <w:r>
        <w:rPr>
          <w:rFonts w:eastAsia="Times New Roman" w:cs="Times New Roman"/>
          <w:szCs w:val="24"/>
        </w:rPr>
        <w:t>επτακόσια</w:t>
      </w:r>
      <w:r>
        <w:rPr>
          <w:rFonts w:eastAsia="Times New Roman" w:cs="Times New Roman"/>
          <w:szCs w:val="24"/>
        </w:rPr>
        <w:t xml:space="preserve"> στρέμματα. Από αυτά ζητούμε </w:t>
      </w:r>
      <w:r>
        <w:rPr>
          <w:rFonts w:eastAsia="Times New Roman" w:cs="Times New Roman"/>
          <w:szCs w:val="24"/>
        </w:rPr>
        <w:lastRenderedPageBreak/>
        <w:t xml:space="preserve">τα </w:t>
      </w:r>
      <w:r>
        <w:rPr>
          <w:rFonts w:eastAsia="Times New Roman" w:cs="Times New Roman"/>
          <w:szCs w:val="24"/>
        </w:rPr>
        <w:t>σαράντα</w:t>
      </w:r>
      <w:r>
        <w:rPr>
          <w:rFonts w:eastAsia="Times New Roman" w:cs="Times New Roman"/>
          <w:szCs w:val="24"/>
        </w:rPr>
        <w:t xml:space="preserve"> που είναι σε επαφή με τον </w:t>
      </w:r>
      <w:r>
        <w:rPr>
          <w:rFonts w:eastAsia="Times New Roman" w:cs="Times New Roman"/>
          <w:szCs w:val="24"/>
        </w:rPr>
        <w:t>π</w:t>
      </w:r>
      <w:r>
        <w:rPr>
          <w:rFonts w:eastAsia="Times New Roman" w:cs="Times New Roman"/>
          <w:szCs w:val="24"/>
        </w:rPr>
        <w:t xml:space="preserve">εριφερειακό, γιατί ακριβώς απέναντι υπάρχει το </w:t>
      </w:r>
      <w:r>
        <w:rPr>
          <w:rFonts w:eastAsia="Times New Roman" w:cs="Times New Roman"/>
          <w:szCs w:val="24"/>
        </w:rPr>
        <w:t>ν</w:t>
      </w:r>
      <w:r>
        <w:rPr>
          <w:rFonts w:eastAsia="Times New Roman" w:cs="Times New Roman"/>
          <w:szCs w:val="24"/>
        </w:rPr>
        <w:t>οσοκομείο «Παπαγεωργίου» και το «</w:t>
      </w:r>
      <w:r>
        <w:rPr>
          <w:rFonts w:eastAsia="Times New Roman"/>
          <w:szCs w:val="24"/>
          <w:shd w:val="clear" w:color="auto" w:fill="FFFFFF"/>
        </w:rPr>
        <w:t>424 Γενικό Στρατιωτικό Νοσοκομείο Εκπαιδεύσεως</w:t>
      </w:r>
      <w:r>
        <w:rPr>
          <w:rFonts w:eastAsia="Times New Roman"/>
          <w:szCs w:val="24"/>
          <w:shd w:val="clear" w:color="auto" w:fill="FFFFFF"/>
        </w:rPr>
        <w:t>»</w:t>
      </w:r>
      <w:r>
        <w:rPr>
          <w:rFonts w:eastAsia="Times New Roman"/>
          <w:szCs w:val="24"/>
          <w:shd w:val="clear" w:color="auto" w:fill="FFFFFF"/>
        </w:rPr>
        <w:t xml:space="preserve">, ήδη δύο νοσοκομεία για την αντιμετώπιση σύνθετων περιστατικών, εάν και εφόσον επιλεγεί. </w:t>
      </w:r>
    </w:p>
    <w:p w14:paraId="37969271" w14:textId="77777777" w:rsidR="006E78AB" w:rsidRDefault="00004C1F">
      <w:pPr>
        <w:spacing w:after="0" w:line="600" w:lineRule="auto"/>
        <w:ind w:firstLine="720"/>
        <w:jc w:val="both"/>
        <w:rPr>
          <w:rFonts w:eastAsia="Times New Roman" w:cs="Times New Roman"/>
          <w:szCs w:val="24"/>
        </w:rPr>
      </w:pPr>
      <w:r>
        <w:rPr>
          <w:rFonts w:eastAsia="Times New Roman"/>
          <w:szCs w:val="24"/>
          <w:shd w:val="clear" w:color="auto" w:fill="FFFFFF"/>
        </w:rPr>
        <w:t>Εδώ θα υπ</w:t>
      </w:r>
      <w:r>
        <w:rPr>
          <w:rFonts w:eastAsia="Times New Roman"/>
          <w:szCs w:val="24"/>
          <w:shd w:val="clear" w:color="auto" w:fill="FFFFFF"/>
        </w:rPr>
        <w:t xml:space="preserve">άρξει στάση του μετρό, στη διακλάδωση που έρχεται για τη </w:t>
      </w:r>
      <w:r>
        <w:rPr>
          <w:rFonts w:eastAsia="Times New Roman"/>
          <w:szCs w:val="24"/>
          <w:shd w:val="clear" w:color="auto" w:fill="FFFFFF"/>
        </w:rPr>
        <w:t>δ</w:t>
      </w:r>
      <w:r>
        <w:rPr>
          <w:rFonts w:eastAsia="Times New Roman"/>
          <w:szCs w:val="24"/>
          <w:shd w:val="clear" w:color="auto" w:fill="FFFFFF"/>
        </w:rPr>
        <w:t xml:space="preserve">υτική Θεσσαλονίκη. Και το νέο ζευγάρι που το βρέφος του έχει </w:t>
      </w:r>
      <w:r>
        <w:rPr>
          <w:rFonts w:eastAsia="Times New Roman"/>
          <w:szCs w:val="24"/>
          <w:shd w:val="clear" w:color="auto" w:fill="FFFFFF"/>
        </w:rPr>
        <w:t>τριάντα εννιά και μισό</w:t>
      </w:r>
      <w:r>
        <w:rPr>
          <w:rFonts w:eastAsia="Times New Roman"/>
          <w:szCs w:val="24"/>
          <w:shd w:val="clear" w:color="auto" w:fill="FFFFFF"/>
        </w:rPr>
        <w:t xml:space="preserve"> πυρετό, είτε είναι στον Εύοσμο, είτε είναι στην Τούμπα, είτε είναι στην Καλαμαριά –και αυτό σας το αποδεικνύω- σε </w:t>
      </w:r>
      <w:r>
        <w:rPr>
          <w:rFonts w:eastAsia="Times New Roman"/>
          <w:szCs w:val="24"/>
          <w:shd w:val="clear" w:color="auto" w:fill="FFFFFF"/>
        </w:rPr>
        <w:t xml:space="preserve">δέκα με δώδεκα λεπτά θα είναι στο </w:t>
      </w:r>
      <w:r>
        <w:rPr>
          <w:rFonts w:eastAsia="Times New Roman"/>
          <w:szCs w:val="24"/>
          <w:shd w:val="clear" w:color="auto" w:fill="FFFFFF"/>
        </w:rPr>
        <w:t>«</w:t>
      </w:r>
      <w:r>
        <w:rPr>
          <w:rFonts w:eastAsia="Times New Roman" w:cs="Times New Roman"/>
          <w:szCs w:val="24"/>
        </w:rPr>
        <w:t>Παιδιατρικό Νοσοκομείο Θεσσαλονίκης</w:t>
      </w:r>
      <w:r>
        <w:rPr>
          <w:rFonts w:eastAsia="Times New Roman" w:cs="Times New Roman"/>
          <w:szCs w:val="24"/>
        </w:rPr>
        <w:t>»</w:t>
      </w:r>
      <w:r>
        <w:rPr>
          <w:rFonts w:eastAsia="Times New Roman" w:cs="Times New Roman"/>
          <w:szCs w:val="24"/>
        </w:rPr>
        <w:t xml:space="preserve">. Συν το ότι εδώ είναι η Εγνατία Οδός, που θα ικανοποιήσει λειτουργικά ως προς την </w:t>
      </w:r>
      <w:proofErr w:type="spellStart"/>
      <w:r>
        <w:rPr>
          <w:rFonts w:eastAsia="Times New Roman" w:cs="Times New Roman"/>
          <w:szCs w:val="24"/>
        </w:rPr>
        <w:t>προσπελασιμότητα</w:t>
      </w:r>
      <w:proofErr w:type="spellEnd"/>
      <w:r>
        <w:rPr>
          <w:rFonts w:eastAsia="Times New Roman" w:cs="Times New Roman"/>
          <w:szCs w:val="24"/>
        </w:rPr>
        <w:t xml:space="preserve"> και την προσβασιμότητα και όλους τους γειτονικούς Νομούς –</w:t>
      </w:r>
      <w:r>
        <w:rPr>
          <w:rFonts w:eastAsia="Times New Roman" w:cs="Times New Roman"/>
          <w:szCs w:val="24"/>
        </w:rPr>
        <w:lastRenderedPageBreak/>
        <w:t>Πέλλα, Κιλκίς, Ημαθία, Πιερ</w:t>
      </w:r>
      <w:r>
        <w:rPr>
          <w:rFonts w:eastAsia="Times New Roman" w:cs="Times New Roman"/>
          <w:szCs w:val="24"/>
        </w:rPr>
        <w:t xml:space="preserve">ία. Εδώ, λοιπόν, είναι η Εγνατία Οδός, χωρίς φανάρια, με άμεση </w:t>
      </w:r>
      <w:proofErr w:type="spellStart"/>
      <w:r>
        <w:rPr>
          <w:rFonts w:eastAsia="Times New Roman" w:cs="Times New Roman"/>
          <w:szCs w:val="24"/>
        </w:rPr>
        <w:t>προσπελασιμότητα</w:t>
      </w:r>
      <w:proofErr w:type="spellEnd"/>
      <w:r>
        <w:rPr>
          <w:rFonts w:eastAsia="Times New Roman" w:cs="Times New Roman"/>
          <w:szCs w:val="24"/>
        </w:rPr>
        <w:t>.</w:t>
      </w:r>
    </w:p>
    <w:p w14:paraId="37969272"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Για τα υπόλοιπα, που αφορούν το πάνδημο αίτημα, ανάλογα με την απάντησή σας, θα σας δώσω και συγκεκριμένα στοιχεία. </w:t>
      </w:r>
    </w:p>
    <w:p w14:paraId="37969273"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7969274"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w:t>
      </w:r>
      <w:r>
        <w:rPr>
          <w:rFonts w:eastAsia="Times New Roman" w:cs="Times New Roman"/>
          <w:b/>
          <w:szCs w:val="24"/>
        </w:rPr>
        <w:t>:</w:t>
      </w:r>
      <w:r>
        <w:rPr>
          <w:rFonts w:eastAsia="Times New Roman" w:cs="Times New Roman"/>
          <w:szCs w:val="24"/>
        </w:rPr>
        <w:t xml:space="preserve"> Κι εμείς ε</w:t>
      </w:r>
      <w:r>
        <w:rPr>
          <w:rFonts w:eastAsia="Times New Roman" w:cs="Times New Roman"/>
          <w:szCs w:val="24"/>
        </w:rPr>
        <w:t xml:space="preserve">υχαριστούμε. </w:t>
      </w:r>
    </w:p>
    <w:p w14:paraId="37969275"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7969276"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Αγαπητέ συνάδελφε, δυστυχώς δεν θα σας ικανοποιήσω. </w:t>
      </w:r>
    </w:p>
    <w:p w14:paraId="37969277"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Μετά από πολύ μεγάλη προσπάθεια και αφού υπήρξε ένας εξαντλητικός διάλογος και με το Ίδρυμα </w:t>
      </w:r>
      <w:r>
        <w:rPr>
          <w:rFonts w:eastAsia="Times New Roman" w:cs="Times New Roman"/>
          <w:szCs w:val="24"/>
        </w:rPr>
        <w:t>«</w:t>
      </w:r>
      <w:r>
        <w:rPr>
          <w:rFonts w:eastAsia="Times New Roman" w:cs="Times New Roman"/>
          <w:szCs w:val="24"/>
        </w:rPr>
        <w:t xml:space="preserve">Σταύρος Νιάρχος» και με τις υγειονομικές περιφέρειες, καταλήξαμε και στις 21 Μαρτίου θα </w:t>
      </w:r>
      <w:r>
        <w:rPr>
          <w:rFonts w:eastAsia="Times New Roman" w:cs="Times New Roman"/>
          <w:szCs w:val="24"/>
        </w:rPr>
        <w:lastRenderedPageBreak/>
        <w:t xml:space="preserve">υπογραφεί το μνημόνιο συνεργασίας ανάμεσα στην ελληνική πολιτεία και το Ίδρυμα </w:t>
      </w:r>
      <w:r>
        <w:rPr>
          <w:rFonts w:eastAsia="Times New Roman" w:cs="Times New Roman"/>
          <w:szCs w:val="24"/>
        </w:rPr>
        <w:t>«</w:t>
      </w:r>
      <w:r>
        <w:rPr>
          <w:rFonts w:eastAsia="Times New Roman" w:cs="Times New Roman"/>
          <w:szCs w:val="24"/>
        </w:rPr>
        <w:t>Σταύρος Νιάρχος» για τη μεγάλη δωρεά των 250 εκατομμυρίων, η οποία θα κατευθυνθεί στον σ</w:t>
      </w:r>
      <w:r>
        <w:rPr>
          <w:rFonts w:eastAsia="Times New Roman" w:cs="Times New Roman"/>
          <w:szCs w:val="24"/>
        </w:rPr>
        <w:t xml:space="preserve">χεδιασμό, κατασκευή και εξοπλισμό του </w:t>
      </w:r>
      <w:r>
        <w:rPr>
          <w:rFonts w:eastAsia="Times New Roman" w:cs="Times New Roman"/>
          <w:szCs w:val="24"/>
        </w:rPr>
        <w:t>Ν</w:t>
      </w:r>
      <w:r>
        <w:rPr>
          <w:rFonts w:eastAsia="Times New Roman" w:cs="Times New Roman"/>
          <w:szCs w:val="24"/>
        </w:rPr>
        <w:t xml:space="preserve">οσοκομείου Κομοτηνής, στον σχεδιασμό, κατασκευή και εξοπλισμό του </w:t>
      </w:r>
      <w:r>
        <w:rPr>
          <w:rFonts w:eastAsia="Times New Roman" w:cs="Times New Roman"/>
          <w:szCs w:val="24"/>
        </w:rPr>
        <w:t>ν</w:t>
      </w:r>
      <w:r>
        <w:rPr>
          <w:rFonts w:eastAsia="Times New Roman" w:cs="Times New Roman"/>
          <w:szCs w:val="24"/>
        </w:rPr>
        <w:t xml:space="preserve">οσοκομείου </w:t>
      </w:r>
      <w:r>
        <w:rPr>
          <w:rFonts w:eastAsia="Times New Roman" w:cs="Times New Roman"/>
          <w:szCs w:val="24"/>
        </w:rPr>
        <w:t>«</w:t>
      </w:r>
      <w:proofErr w:type="spellStart"/>
      <w:r>
        <w:rPr>
          <w:rFonts w:eastAsia="Times New Roman" w:cs="Times New Roman"/>
          <w:szCs w:val="24"/>
        </w:rPr>
        <w:t>Παίδων</w:t>
      </w:r>
      <w:proofErr w:type="spellEnd"/>
      <w:r>
        <w:rPr>
          <w:rFonts w:eastAsia="Times New Roman" w:cs="Times New Roman"/>
          <w:szCs w:val="24"/>
        </w:rPr>
        <w:t>»</w:t>
      </w:r>
      <w:r>
        <w:rPr>
          <w:rFonts w:eastAsia="Times New Roman" w:cs="Times New Roman"/>
          <w:szCs w:val="24"/>
        </w:rPr>
        <w:t xml:space="preserve"> Θεσσαλονίκης, που αφορά όλη τη </w:t>
      </w:r>
      <w:r>
        <w:rPr>
          <w:rFonts w:eastAsia="Times New Roman" w:cs="Times New Roman"/>
          <w:szCs w:val="24"/>
        </w:rPr>
        <w:t>β</w:t>
      </w:r>
      <w:r>
        <w:rPr>
          <w:rFonts w:eastAsia="Times New Roman" w:cs="Times New Roman"/>
          <w:szCs w:val="24"/>
        </w:rPr>
        <w:t xml:space="preserve">όρεια Ελλάδα, στην αγορά των </w:t>
      </w:r>
      <w:r>
        <w:rPr>
          <w:rFonts w:eastAsia="Times New Roman"/>
          <w:bCs/>
          <w:color w:val="000000" w:themeColor="text1"/>
          <w:szCs w:val="24"/>
          <w:shd w:val="clear" w:color="auto" w:fill="FFFFFF"/>
        </w:rPr>
        <w:t>PET SCAN, που θα συμπληρώσουν τις αγορές, τις οποίες κάνουμε τώρα, γι</w:t>
      </w:r>
      <w:r>
        <w:rPr>
          <w:rFonts w:eastAsia="Times New Roman"/>
          <w:bCs/>
          <w:color w:val="000000" w:themeColor="text1"/>
          <w:szCs w:val="24"/>
          <w:shd w:val="clear" w:color="auto" w:fill="FFFFFF"/>
        </w:rPr>
        <w:t xml:space="preserve">α να αποκτήσει και ο δημόσιος τομέας την επάρκεια σε αυτή τη νέα τεχνολογία, </w:t>
      </w:r>
      <w:r>
        <w:rPr>
          <w:rFonts w:eastAsia="Times New Roman" w:cs="Times New Roman"/>
          <w:szCs w:val="24"/>
        </w:rPr>
        <w:t>στον σχεδιασμό, κατασκευή και εξοπλισμό του κτηρίου που θα ανεγερθεί στη θέση που βρίσκ</w:t>
      </w:r>
      <w:r>
        <w:rPr>
          <w:rFonts w:eastAsia="Times New Roman" w:cs="Times New Roman"/>
          <w:szCs w:val="24"/>
        </w:rPr>
        <w:t>ον</w:t>
      </w:r>
      <w:r>
        <w:rPr>
          <w:rFonts w:eastAsia="Times New Roman" w:cs="Times New Roman"/>
          <w:szCs w:val="24"/>
        </w:rPr>
        <w:t xml:space="preserve">ται σήμερα τα κτήρια «Οίκος Αδελφών και Αδελφών Νοσοκόμων»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και ό,τι εξοπλισμός χρειαστεί και βέβαια στην προμήθεια νέου εξοπλισμού πτητικών μέσων, που αφορά το ΕΚΑΒ, με την αγορά δύο </w:t>
      </w:r>
      <w:r>
        <w:rPr>
          <w:rFonts w:eastAsia="Times New Roman" w:cs="Times New Roman"/>
          <w:szCs w:val="24"/>
        </w:rPr>
        <w:lastRenderedPageBreak/>
        <w:t xml:space="preserve">αεροπλάνων </w:t>
      </w:r>
      <w:proofErr w:type="spellStart"/>
      <w:r>
        <w:rPr>
          <w:rFonts w:eastAsia="Times New Roman" w:cs="Times New Roman"/>
          <w:szCs w:val="24"/>
        </w:rPr>
        <w:t>αεροδιακομιδών</w:t>
      </w:r>
      <w:proofErr w:type="spellEnd"/>
      <w:r>
        <w:rPr>
          <w:rFonts w:eastAsia="Times New Roman" w:cs="Times New Roman"/>
          <w:szCs w:val="24"/>
        </w:rPr>
        <w:t xml:space="preserve"> και την επισκευή των τριών ελικοπτέρων, που είχε αγοράσει το ΕΚΑΒ και τα οποία, λόγω έλλειψης συντήρησης,</w:t>
      </w:r>
      <w:r>
        <w:rPr>
          <w:rFonts w:eastAsia="Times New Roman" w:cs="Times New Roman"/>
          <w:szCs w:val="24"/>
        </w:rPr>
        <w:t xml:space="preserve"> έχουν καθίσει αυτή τη στιγμή και δεν επιχειρούν, καθώς επίσης και στην υλοποίηση εκπαιδευτικών προγραμμάτων. </w:t>
      </w:r>
    </w:p>
    <w:p w14:paraId="37969278"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Για να είμαστε σαφείς, θα σας έλεγα ότι είναι εύκολη μια συζήτηση η οποία λέει «αυτό πρέπει να γίνει εδώ, αυτό πρέπει να γίνει εκεί». Όμως, είμασ</w:t>
      </w:r>
      <w:r>
        <w:rPr>
          <w:rFonts w:eastAsia="Times New Roman" w:cs="Times New Roman"/>
          <w:szCs w:val="24"/>
        </w:rPr>
        <w:t xml:space="preserve">τε σε μία χώρα, στην οποία ο γραφειοκρατικός μηχανισμός της, η πολυνομία, αυτός ο δαίδαλος των διατάξεων, μπορεί να ακυρώσει ή να καθυστερήσει σε μη ορατό χρόνο την υλοποίηση κάποιων πραγμάτων. </w:t>
      </w:r>
    </w:p>
    <w:p w14:paraId="37969279"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Μόνος σας είπατε στην αρχή ότι αυτό το στρατόπεδο είναι μπλεγ</w:t>
      </w:r>
      <w:r>
        <w:rPr>
          <w:rFonts w:eastAsia="Times New Roman" w:cs="Times New Roman"/>
          <w:szCs w:val="24"/>
        </w:rPr>
        <w:t xml:space="preserve">μένο. Επειδή, λοιπόν, είναι το στρατόπεδο μπλεγμένο, αυτό σημαίνει ότι μπορεί να φάμε, έτσι όπως είναι δομημένο αυτό το </w:t>
      </w:r>
      <w:r>
        <w:rPr>
          <w:rFonts w:eastAsia="Times New Roman" w:cs="Times New Roman"/>
          <w:szCs w:val="24"/>
        </w:rPr>
        <w:lastRenderedPageBreak/>
        <w:t xml:space="preserve">σύστημα που έχουμε σε αυτή τη χώρα, εφτά χρόνια να το ξεμπερδέψουμε. </w:t>
      </w:r>
    </w:p>
    <w:p w14:paraId="3796927A"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όμως, θέλουμε να υλοποιηθούν όλα αυτά τα πράγματα. 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 xml:space="preserve">ν τον λόγο επιλέξαμε έναν χώρο που είναι στο </w:t>
      </w:r>
      <w:proofErr w:type="spellStart"/>
      <w:r>
        <w:rPr>
          <w:rFonts w:eastAsia="Times New Roman" w:cs="Times New Roman"/>
          <w:szCs w:val="24"/>
        </w:rPr>
        <w:t>Φίλυρο</w:t>
      </w:r>
      <w:proofErr w:type="spellEnd"/>
      <w:r>
        <w:rPr>
          <w:rFonts w:eastAsia="Times New Roman" w:cs="Times New Roman"/>
          <w:szCs w:val="24"/>
        </w:rPr>
        <w:t xml:space="preserve">, το οποίο το δείξατε. Από ό,τι μου λένε και οι έχοντες την ευθύνη από την Υγειονομική Περιφέρεια, έχει έναν επαρκή χώρο σαράντα περίπου στρεμμάτων, απέχει από το κέντρο </w:t>
      </w:r>
      <w:proofErr w:type="spellStart"/>
      <w:r>
        <w:rPr>
          <w:rFonts w:eastAsia="Times New Roman" w:cs="Times New Roman"/>
          <w:szCs w:val="24"/>
        </w:rPr>
        <w:t>επτάμισι</w:t>
      </w:r>
      <w:proofErr w:type="spellEnd"/>
      <w:r>
        <w:rPr>
          <w:rFonts w:eastAsia="Times New Roman" w:cs="Times New Roman"/>
          <w:szCs w:val="24"/>
        </w:rPr>
        <w:t xml:space="preserve"> χιλιόμετρα, από τον περιφε</w:t>
      </w:r>
      <w:r>
        <w:rPr>
          <w:rFonts w:eastAsia="Times New Roman" w:cs="Times New Roman"/>
          <w:szCs w:val="24"/>
        </w:rPr>
        <w:t xml:space="preserve">ρειακό τεσσεράμισι χιλιόμετρα. Υπάρχει πρόσβαση με λεωφορεία, η οποία μπορεί να βελτιωθεί και αυτή η βελτίωση θα είναι έργο και της ελληνικής πολιτείας και της </w:t>
      </w:r>
      <w:r>
        <w:rPr>
          <w:rFonts w:eastAsia="Times New Roman" w:cs="Times New Roman"/>
          <w:szCs w:val="24"/>
        </w:rPr>
        <w:t>π</w:t>
      </w:r>
      <w:r>
        <w:rPr>
          <w:rFonts w:eastAsia="Times New Roman" w:cs="Times New Roman"/>
          <w:szCs w:val="24"/>
        </w:rPr>
        <w:t xml:space="preserve">εριφέρειας. Μπορεί να χτιστεί κάλλιστα το </w:t>
      </w:r>
      <w:r>
        <w:rPr>
          <w:rFonts w:eastAsia="Times New Roman" w:cs="Times New Roman"/>
          <w:szCs w:val="24"/>
        </w:rPr>
        <w:t>«</w:t>
      </w:r>
      <w:r>
        <w:rPr>
          <w:rFonts w:eastAsia="Times New Roman" w:cs="Times New Roman"/>
          <w:szCs w:val="24"/>
        </w:rPr>
        <w:t>Παιδιατρικό Νοσοκομείο της Θεσσαλονίκης</w:t>
      </w:r>
      <w:r>
        <w:rPr>
          <w:rFonts w:eastAsia="Times New Roman" w:cs="Times New Roman"/>
          <w:szCs w:val="24"/>
        </w:rPr>
        <w:t>»</w:t>
      </w:r>
      <w:r>
        <w:rPr>
          <w:rFonts w:eastAsia="Times New Roman" w:cs="Times New Roman"/>
          <w:szCs w:val="24"/>
        </w:rPr>
        <w:t xml:space="preserve"> που θα καλύ</w:t>
      </w:r>
      <w:r>
        <w:rPr>
          <w:rFonts w:eastAsia="Times New Roman" w:cs="Times New Roman"/>
          <w:szCs w:val="24"/>
        </w:rPr>
        <w:t xml:space="preserve">πτει όλη τη </w:t>
      </w:r>
      <w:r>
        <w:rPr>
          <w:rFonts w:eastAsia="Times New Roman" w:cs="Times New Roman"/>
          <w:szCs w:val="24"/>
        </w:rPr>
        <w:t>β</w:t>
      </w:r>
      <w:r>
        <w:rPr>
          <w:rFonts w:eastAsia="Times New Roman" w:cs="Times New Roman"/>
          <w:szCs w:val="24"/>
        </w:rPr>
        <w:t xml:space="preserve">όρεια Ελλάδα και με ογκολογική κλινική </w:t>
      </w:r>
      <w:r>
        <w:rPr>
          <w:rFonts w:eastAsia="Times New Roman" w:cs="Times New Roman"/>
          <w:szCs w:val="24"/>
        </w:rPr>
        <w:lastRenderedPageBreak/>
        <w:t xml:space="preserve">και τα λοιπά. Θα έχει περίπου διακόσιες με διακόσιες πενήντα κλίνες που θεωρούμε ότι είναι αρκετές για να καλύψουν τις ανάγκες του παιδικού πληθυσμού. </w:t>
      </w:r>
      <w:r>
        <w:rPr>
          <w:rFonts w:eastAsia="Times New Roman" w:cs="Times New Roman"/>
          <w:szCs w:val="24"/>
        </w:rPr>
        <w:t>Α</w:t>
      </w:r>
      <w:r>
        <w:rPr>
          <w:rFonts w:eastAsia="Times New Roman" w:cs="Times New Roman"/>
          <w:szCs w:val="24"/>
        </w:rPr>
        <w:t xml:space="preserve">υτό είναι ιδιοκτησία του Υπουργείου Υγείας. </w:t>
      </w:r>
    </w:p>
    <w:p w14:paraId="3796927B"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δεν</w:t>
      </w:r>
      <w:r>
        <w:rPr>
          <w:rFonts w:eastAsia="Times New Roman" w:cs="Times New Roman"/>
          <w:szCs w:val="24"/>
        </w:rPr>
        <w:t xml:space="preserve"> μπλέκουμε σε καμμία διαδικασία, γιατί δεν σας κρύβω ότι υπήρξε μία προσπάθεια να γίνει και μέσα στη Θεσσαλονίκη σε κάποιον άλλο χώρο. Μόνο που εκεί τελικά, στο υποτιθέμενο ελεύθερο οικόπεδο που θα έδινε και ο Δήμος Θεσσαλονίκης και τα λοιπά, βρέθηκαν άλλο</w:t>
      </w:r>
      <w:r>
        <w:rPr>
          <w:rFonts w:eastAsia="Times New Roman" w:cs="Times New Roman"/>
          <w:szCs w:val="24"/>
        </w:rPr>
        <w:t xml:space="preserve">ι επτά, οκτώ ιδιοκτήτες. </w:t>
      </w:r>
    </w:p>
    <w:p w14:paraId="3796927C"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 στρατόπεδο που λέτε, επίσης, πέρα από το ότι υπάρχουν ιδιοκτήτες, πέρα από το ότι χρησιμοποιούνται κάποιοι χώροι, πέρα από το ότι έχουν καταπατηθεί κάποιοι άλλοι χώροι, θα μπούμε και σε μια διαδικασία αντισταθμιστικο</w:t>
      </w:r>
      <w:r>
        <w:rPr>
          <w:rFonts w:eastAsia="Times New Roman" w:cs="Times New Roman"/>
          <w:szCs w:val="24"/>
        </w:rPr>
        <w:t xml:space="preserve">ύ οφέλους προς τις </w:t>
      </w:r>
      <w:r>
        <w:rPr>
          <w:rFonts w:eastAsia="Times New Roman" w:cs="Times New Roman"/>
          <w:szCs w:val="24"/>
        </w:rPr>
        <w:lastRenderedPageBreak/>
        <w:t xml:space="preserve">Ένοπλες Δυνάμεις. Όλη αυτή η διαδικασία, λοιπόν, νομίζω ότι θα καθυστερήσει, θα εκταθεί σε έναν μεγάλο χρονικό ορίζοντα. </w:t>
      </w:r>
    </w:p>
    <w:p w14:paraId="3796927D"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 στιγμή που αυτό δεν είναι αυστηρά μόνο για τους Θεσσαλονικείς, αλλά είναι για όλη τη </w:t>
      </w:r>
      <w:r>
        <w:rPr>
          <w:rFonts w:eastAsia="Times New Roman" w:cs="Times New Roman"/>
          <w:szCs w:val="24"/>
        </w:rPr>
        <w:t>β</w:t>
      </w:r>
      <w:r>
        <w:rPr>
          <w:rFonts w:eastAsia="Times New Roman" w:cs="Times New Roman"/>
          <w:szCs w:val="24"/>
        </w:rPr>
        <w:t>όρει</w:t>
      </w:r>
      <w:r>
        <w:rPr>
          <w:rFonts w:eastAsia="Times New Roman" w:cs="Times New Roman"/>
          <w:szCs w:val="24"/>
        </w:rPr>
        <w:t>α</w:t>
      </w:r>
      <w:r>
        <w:rPr>
          <w:rFonts w:eastAsia="Times New Roman" w:cs="Times New Roman"/>
          <w:szCs w:val="24"/>
        </w:rPr>
        <w:t xml:space="preserve"> Ελλάδα, θεωρώ ότ</w:t>
      </w:r>
      <w:r>
        <w:rPr>
          <w:rFonts w:eastAsia="Times New Roman" w:cs="Times New Roman"/>
          <w:szCs w:val="24"/>
        </w:rPr>
        <w:t>ι η θέση που επιλέγουμε, μιας και το οικόπεδο ανήκει στο Υπουργείο Υγείας -άρα μπορεί να παραχωρηθεί άμεσα, προκειμένου να ξεκινήσουν τα σχέδια και οι εργασίες- νομίζω ότι αποτελεί την καλύτερη και ορατή λύση, προκειμένου να υλοποιηθεί αυτή η δωρεά σε έναν</w:t>
      </w:r>
      <w:r>
        <w:rPr>
          <w:rFonts w:eastAsia="Times New Roman" w:cs="Times New Roman"/>
          <w:szCs w:val="24"/>
        </w:rPr>
        <w:t xml:space="preserve"> ορατό χρονικό ορίζοντα και όχι να μπλέξουμε σε διαδικασίες οι οποίες μπορεί να τραβήξουν πάρα πολύ. </w:t>
      </w:r>
    </w:p>
    <w:p w14:paraId="3796927E"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συνάδελφε, έχετε τον λόγο. </w:t>
      </w:r>
    </w:p>
    <w:p w14:paraId="3796927F"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Κύριε Υπουργέ, </w:t>
      </w:r>
      <w:proofErr w:type="spellStart"/>
      <w:r>
        <w:rPr>
          <w:rFonts w:eastAsia="Times New Roman" w:cs="Times New Roman"/>
          <w:szCs w:val="24"/>
        </w:rPr>
        <w:t>συγχωρέστε</w:t>
      </w:r>
      <w:proofErr w:type="spellEnd"/>
      <w:r>
        <w:rPr>
          <w:rFonts w:eastAsia="Times New Roman" w:cs="Times New Roman"/>
          <w:szCs w:val="24"/>
        </w:rPr>
        <w:t xml:space="preserve"> με, αλλά ξέρετε η φράση πο</w:t>
      </w:r>
      <w:r>
        <w:rPr>
          <w:rFonts w:eastAsia="Times New Roman" w:cs="Times New Roman"/>
          <w:szCs w:val="24"/>
        </w:rPr>
        <w:t>υ χρησιμοποιήσατε «δεν θα σας ικανοποιήσω»…</w:t>
      </w:r>
    </w:p>
    <w:p w14:paraId="37969280"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Εντάξει, δεν είναι προσωπικό το θέμα. </w:t>
      </w:r>
    </w:p>
    <w:p w14:paraId="37969281"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Δεν θέλω να τη χαρακτηρίσω. </w:t>
      </w:r>
    </w:p>
    <w:p w14:paraId="37969282"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θα σας το αποδείξω αμέσως: Πρώτον, κατά ευτυχή ή δυστυχή συγκυρία </w:t>
      </w:r>
      <w:r>
        <w:rPr>
          <w:rFonts w:eastAsia="Times New Roman" w:cs="Times New Roman"/>
          <w:szCs w:val="24"/>
        </w:rPr>
        <w:t>την προηγούμενη Δευτέρα 26 Φεβρουαρίου με την πρώτη χιονόπτωση ο πρώτος δρόμος και τα πρώτα σχολεία που έκλεισαν ήταν στον Δήμο Πυλαίας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Χορτιάτη. Διαβάζω και θα το καταθέσω στα Πρακτικά: «Τα σχολεία στον Χορτιάτη, στο </w:t>
      </w:r>
      <w:proofErr w:type="spellStart"/>
      <w:r>
        <w:rPr>
          <w:rFonts w:eastAsia="Times New Roman" w:cs="Times New Roman"/>
          <w:szCs w:val="24"/>
        </w:rPr>
        <w:t>Ασβε</w:t>
      </w:r>
      <w:r>
        <w:rPr>
          <w:rFonts w:eastAsia="Times New Roman" w:cs="Times New Roman"/>
          <w:szCs w:val="24"/>
        </w:rPr>
        <w:lastRenderedPageBreak/>
        <w:t>στοχώρι</w:t>
      </w:r>
      <w:proofErr w:type="spellEnd"/>
      <w:r>
        <w:rPr>
          <w:rFonts w:eastAsia="Times New Roman" w:cs="Times New Roman"/>
          <w:szCs w:val="24"/>
        </w:rPr>
        <w:t xml:space="preserve">, στην Εξοχή και στο </w:t>
      </w:r>
      <w:proofErr w:type="spellStart"/>
      <w:r>
        <w:rPr>
          <w:rFonts w:eastAsia="Times New Roman" w:cs="Times New Roman"/>
          <w:szCs w:val="24"/>
        </w:rPr>
        <w:t>Φίλυ</w:t>
      </w:r>
      <w:r>
        <w:rPr>
          <w:rFonts w:eastAsia="Times New Roman" w:cs="Times New Roman"/>
          <w:szCs w:val="24"/>
        </w:rPr>
        <w:t>ρο</w:t>
      </w:r>
      <w:proofErr w:type="spellEnd"/>
      <w:r>
        <w:rPr>
          <w:rFonts w:eastAsia="Times New Roman" w:cs="Times New Roman"/>
          <w:szCs w:val="24"/>
        </w:rPr>
        <w:t xml:space="preserve"> λόγω της συνεχιζόμενης χιονόπτωσης για προληπτικούς λόγους θα παραμείνουν σήμερα κλειστά». </w:t>
      </w:r>
    </w:p>
    <w:p w14:paraId="37969283"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αυτό που και ο τοπικός Τύπος επεσήμανε και είναι –αν θέλετε- η αγωνία και το δικό μου άγχος, γιατί και το </w:t>
      </w:r>
      <w:proofErr w:type="spellStart"/>
      <w:r>
        <w:rPr>
          <w:rFonts w:eastAsia="Times New Roman" w:cs="Times New Roman"/>
          <w:szCs w:val="24"/>
        </w:rPr>
        <w:t>Φίλυρο</w:t>
      </w:r>
      <w:proofErr w:type="spellEnd"/>
      <w:r>
        <w:rPr>
          <w:rFonts w:eastAsia="Times New Roman" w:cs="Times New Roman"/>
          <w:szCs w:val="24"/>
        </w:rPr>
        <w:t xml:space="preserve"> και το «Καρατάσιου» στον Δήμο Παύλου Μελά </w:t>
      </w:r>
      <w:r>
        <w:rPr>
          <w:rFonts w:eastAsia="Times New Roman" w:cs="Times New Roman"/>
          <w:szCs w:val="24"/>
        </w:rPr>
        <w:t xml:space="preserve">είναι </w:t>
      </w:r>
      <w:r>
        <w:rPr>
          <w:rFonts w:eastAsia="Times New Roman" w:cs="Times New Roman"/>
          <w:szCs w:val="24"/>
        </w:rPr>
        <w:t>δ</w:t>
      </w:r>
      <w:r>
        <w:rPr>
          <w:rFonts w:eastAsia="Times New Roman" w:cs="Times New Roman"/>
          <w:szCs w:val="24"/>
        </w:rPr>
        <w:t xml:space="preserve">υτική Θεσσαλονίκη. </w:t>
      </w:r>
      <w:r>
        <w:rPr>
          <w:rFonts w:eastAsia="Times New Roman" w:cs="Times New Roman"/>
          <w:szCs w:val="24"/>
        </w:rPr>
        <w:t>Θ</w:t>
      </w:r>
      <w:r>
        <w:rPr>
          <w:rFonts w:eastAsia="Times New Roman" w:cs="Times New Roman"/>
          <w:szCs w:val="24"/>
        </w:rPr>
        <w:t>α σας αποδείξ</w:t>
      </w:r>
      <w:r>
        <w:rPr>
          <w:rFonts w:eastAsia="Times New Roman" w:cs="Times New Roman"/>
          <w:szCs w:val="24"/>
        </w:rPr>
        <w:t>ω</w:t>
      </w:r>
      <w:r>
        <w:rPr>
          <w:rFonts w:eastAsia="Times New Roman" w:cs="Times New Roman"/>
          <w:szCs w:val="24"/>
        </w:rPr>
        <w:t xml:space="preserve"> σύντομα ότι και η τοπική κοινωνία είναι στο ύψος των ευθυνών της. Ξεχάστε τον Τριανταφυλλίδη. Ξεχάστε την ψηφοθηρία. Εδώ μιλάμε για μ</w:t>
      </w:r>
      <w:r>
        <w:rPr>
          <w:rFonts w:eastAsia="Times New Roman" w:cs="Times New Roman"/>
          <w:szCs w:val="24"/>
        </w:rPr>
        <w:t>ί</w:t>
      </w:r>
      <w:r>
        <w:rPr>
          <w:rFonts w:eastAsia="Times New Roman" w:cs="Times New Roman"/>
          <w:szCs w:val="24"/>
        </w:rPr>
        <w:t xml:space="preserve">α επιλογή που θα αφορά τα επόμενα πενήντα χρόνια και δεν αφορά ούτε τον </w:t>
      </w:r>
      <w:proofErr w:type="spellStart"/>
      <w:r>
        <w:rPr>
          <w:rFonts w:eastAsia="Times New Roman" w:cs="Times New Roman"/>
          <w:szCs w:val="24"/>
        </w:rPr>
        <w:t>Πολάκη</w:t>
      </w:r>
      <w:proofErr w:type="spellEnd"/>
      <w:r>
        <w:rPr>
          <w:rFonts w:eastAsia="Times New Roman" w:cs="Times New Roman"/>
          <w:szCs w:val="24"/>
        </w:rPr>
        <w:t xml:space="preserve"> ο</w:t>
      </w:r>
      <w:r>
        <w:rPr>
          <w:rFonts w:eastAsia="Times New Roman" w:cs="Times New Roman"/>
          <w:szCs w:val="24"/>
        </w:rPr>
        <w:t xml:space="preserve">ύτε τον Τριανταφυλλίδη ούτε τον ΣΥΡΙΖΑ. </w:t>
      </w:r>
    </w:p>
    <w:p w14:paraId="37969284"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διαβάζω, δώστε μου μισό λεπτό. </w:t>
      </w:r>
    </w:p>
    <w:p w14:paraId="37969285"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Κύριε Τριανταφυλλίδη, δεν απάντησα πριν, για να μην το συνεχίσουμε, ότι προσωπικά…</w:t>
      </w:r>
    </w:p>
    <w:p w14:paraId="37969286"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κρατήστε</w:t>
      </w:r>
      <w:r>
        <w:rPr>
          <w:rFonts w:eastAsia="Times New Roman" w:cs="Times New Roman"/>
          <w:szCs w:val="24"/>
        </w:rPr>
        <w:t xml:space="preserve"> αυτό που θέλετε να πείτε, για να μου απαντήσετε στη δευτερολογία σας. </w:t>
      </w:r>
    </w:p>
    <w:p w14:paraId="37969287"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Τριανταφυλλίδη, εννοείται ότι το «δεν θα σας ικανοποιήσω» ήταν εν τη ρύμη του λόγου και όχι προσωπικό, οπότε μην το συνεχίζετε με αυ</w:t>
      </w:r>
      <w:r>
        <w:rPr>
          <w:rFonts w:eastAsia="Times New Roman" w:cs="Times New Roman"/>
          <w:szCs w:val="24"/>
        </w:rPr>
        <w:t>τόν τον τρόπο.</w:t>
      </w:r>
    </w:p>
    <w:p w14:paraId="37969288"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Ωραία, δεν πειράζει. </w:t>
      </w:r>
    </w:p>
    <w:p w14:paraId="37969289"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Εντάξει. </w:t>
      </w:r>
    </w:p>
    <w:p w14:paraId="3796928A"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Έρχομαι σε αυτούς που πρέπει, γιατί είμαστε υποχρεωμένοι ως Κυβέρνηση, είμαστε υποχρεωμένοι ως Βουλευτές τη</w:t>
      </w:r>
      <w:r>
        <w:rPr>
          <w:rFonts w:eastAsia="Times New Roman" w:cs="Times New Roman"/>
          <w:szCs w:val="24"/>
        </w:rPr>
        <w:t xml:space="preserve">ς κυβερνώσας παράταξης, να ακούσουμε. Και είναι δύσκολη η θέση του Βουλευτή που ελέγχει, όταν είναι Βουλευτής της Πλειοψηφίας. Γιατί; </w:t>
      </w:r>
    </w:p>
    <w:p w14:paraId="3796928B"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Διαβάζω: «Ως Δήμος Παύλου Μελά μάς βρίσκει απόλυτα συμφώνους το αίτημα του Βουλευτή του ΣΥΡΙΖΑ Αλέξανδρου Τριανταφυλλίδη </w:t>
      </w:r>
      <w:r>
        <w:rPr>
          <w:rFonts w:eastAsia="Times New Roman" w:cs="Times New Roman"/>
          <w:szCs w:val="24"/>
        </w:rPr>
        <w:t xml:space="preserve">που αφορά στην επίκαιρη ερώτηση προς τον αρμόδιο Υπουργό Υγείας κ. Ξανθό Ανδρέα για την ίδρυση και λειτουργία </w:t>
      </w:r>
      <w:r>
        <w:rPr>
          <w:rFonts w:eastAsia="Times New Roman" w:cs="Times New Roman"/>
          <w:szCs w:val="24"/>
        </w:rPr>
        <w:t>«</w:t>
      </w:r>
      <w:r>
        <w:rPr>
          <w:rFonts w:eastAsia="Times New Roman" w:cs="Times New Roman"/>
          <w:szCs w:val="24"/>
        </w:rPr>
        <w:t>Παιδιατρικού Νοσοκομείου Θεσσαλονίκης</w:t>
      </w:r>
      <w:r>
        <w:rPr>
          <w:rFonts w:eastAsia="Times New Roman" w:cs="Times New Roman"/>
          <w:szCs w:val="24"/>
        </w:rPr>
        <w:t>»</w:t>
      </w:r>
      <w:r>
        <w:rPr>
          <w:rFonts w:eastAsia="Times New Roman" w:cs="Times New Roman"/>
          <w:szCs w:val="24"/>
        </w:rPr>
        <w:t xml:space="preserve"> σε χώρο του πρώην </w:t>
      </w:r>
      <w:r>
        <w:rPr>
          <w:rFonts w:eastAsia="Times New Roman" w:cs="Times New Roman"/>
          <w:szCs w:val="24"/>
        </w:rPr>
        <w:t>Σ</w:t>
      </w:r>
      <w:r>
        <w:rPr>
          <w:rFonts w:eastAsia="Times New Roman" w:cs="Times New Roman"/>
          <w:szCs w:val="24"/>
        </w:rPr>
        <w:t xml:space="preserve">τρατοπέδου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xml:space="preserve">, που βρίσκεται στον </w:t>
      </w:r>
      <w:r>
        <w:rPr>
          <w:rFonts w:eastAsia="Times New Roman" w:cs="Times New Roman"/>
          <w:szCs w:val="24"/>
        </w:rPr>
        <w:t>δ</w:t>
      </w:r>
      <w:r>
        <w:rPr>
          <w:rFonts w:eastAsia="Times New Roman" w:cs="Times New Roman"/>
          <w:szCs w:val="24"/>
        </w:rPr>
        <w:t xml:space="preserve">ήμο μας». Υπογράφει </w:t>
      </w:r>
      <w:r>
        <w:rPr>
          <w:rFonts w:eastAsia="Times New Roman" w:cs="Times New Roman"/>
          <w:szCs w:val="24"/>
        </w:rPr>
        <w:lastRenderedPageBreak/>
        <w:t xml:space="preserve">ο Δήμαρχος Δημήτριος </w:t>
      </w:r>
      <w:proofErr w:type="spellStart"/>
      <w:r>
        <w:rPr>
          <w:rFonts w:eastAsia="Times New Roman" w:cs="Times New Roman"/>
          <w:szCs w:val="24"/>
        </w:rPr>
        <w:t>Δεμουρτζίδης</w:t>
      </w:r>
      <w:proofErr w:type="spellEnd"/>
      <w:r>
        <w:rPr>
          <w:rFonts w:eastAsia="Times New Roman" w:cs="Times New Roman"/>
          <w:szCs w:val="24"/>
        </w:rPr>
        <w:t xml:space="preserve">. Το καταθέτω για τα Πρακτικά. </w:t>
      </w:r>
    </w:p>
    <w:p w14:paraId="3796928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w:t>
      </w:r>
      <w:r>
        <w:rPr>
          <w:rFonts w:eastAsia="Times New Roman" w:cs="Times New Roman"/>
          <w:szCs w:val="24"/>
        </w:rPr>
        <w:t>εύθυνσης Στενογραφίας και Πρακτικών της Βουλής)</w:t>
      </w:r>
    </w:p>
    <w:p w14:paraId="3796928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«Τασσόμαστε υπέρ της ίδρυσης και λειτουργίας Παιδιατρικού Νοσοκομείου Θεσσαλονίκης σε χώρο του πρώην </w:t>
      </w:r>
      <w:r>
        <w:rPr>
          <w:rFonts w:eastAsia="Times New Roman" w:cs="Times New Roman"/>
          <w:szCs w:val="24"/>
        </w:rPr>
        <w:t>Σ</w:t>
      </w:r>
      <w:r>
        <w:rPr>
          <w:rFonts w:eastAsia="Times New Roman" w:cs="Times New Roman"/>
          <w:szCs w:val="24"/>
        </w:rPr>
        <w:t xml:space="preserve">τρατοπέδου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που βρίσκεται στον Δήμο Παύλου Μελά», αναφέρει ο Δήμαρχος Αμπελοκήπων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Μενεμένης</w:t>
      </w:r>
      <w:r>
        <w:rPr>
          <w:rFonts w:eastAsia="Times New Roman" w:cs="Times New Roman"/>
          <w:szCs w:val="24"/>
        </w:rPr>
        <w:t xml:space="preserve"> Λάζαρος </w:t>
      </w:r>
      <w:proofErr w:type="spellStart"/>
      <w:r>
        <w:rPr>
          <w:rFonts w:eastAsia="Times New Roman" w:cs="Times New Roman"/>
          <w:szCs w:val="24"/>
        </w:rPr>
        <w:t>Κυρίζογλου</w:t>
      </w:r>
      <w:proofErr w:type="spellEnd"/>
      <w:r>
        <w:rPr>
          <w:rFonts w:eastAsia="Times New Roman" w:cs="Times New Roman"/>
          <w:szCs w:val="24"/>
        </w:rPr>
        <w:t xml:space="preserve">, που είναι και ο Πρόεδρος της Περιφερειακής Ένωσης Δήμων Κεντρικής Μακεδονίας. Το καταθέτω για τα Πρακτικά. </w:t>
      </w:r>
    </w:p>
    <w:p w14:paraId="3796928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96928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«Η ανάπτυξη των δομών για την υγεία –</w:t>
      </w:r>
      <w:r>
        <w:rPr>
          <w:rFonts w:eastAsia="Times New Roman" w:cs="Times New Roman"/>
          <w:szCs w:val="24"/>
        </w:rPr>
        <w:t xml:space="preserve">ιδιαίτερα για τα μικρά παιδιά- αποτελεί ένα ζήτημα ζωτικής σημασίας για ολόκληρη την κοινωνία. Ως εκ τούτου σας πληροφορούμε ότι ο δήμος μας συναινεί στην ανέγερση παιδιατρικού νοσοκομείου στο πρώην Στρατόπεδο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xml:space="preserve">». Υπογράφει ο Δήμαρχος Ευόσμου – </w:t>
      </w:r>
      <w:r>
        <w:rPr>
          <w:rFonts w:eastAsia="Times New Roman" w:cs="Times New Roman"/>
          <w:szCs w:val="24"/>
        </w:rPr>
        <w:t>Κορδελιού Πέτρος Σούλας. Το καταθέτω στα Πρακτικά.</w:t>
      </w:r>
    </w:p>
    <w:p w14:paraId="3796929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w:t>
      </w:r>
      <w:r>
        <w:rPr>
          <w:rFonts w:eastAsia="Times New Roman" w:cs="Times New Roman"/>
          <w:szCs w:val="24"/>
        </w:rPr>
        <w:t>ν της Βουλής)</w:t>
      </w:r>
    </w:p>
    <w:p w14:paraId="3796929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Έρχομαι τώρα στον Θεοδόση τον </w:t>
      </w:r>
      <w:proofErr w:type="spellStart"/>
      <w:r>
        <w:rPr>
          <w:rFonts w:eastAsia="Times New Roman" w:cs="Times New Roman"/>
          <w:szCs w:val="24"/>
        </w:rPr>
        <w:t>Μπακογλίδη</w:t>
      </w:r>
      <w:proofErr w:type="spellEnd"/>
      <w:r>
        <w:rPr>
          <w:rFonts w:eastAsia="Times New Roman" w:cs="Times New Roman"/>
          <w:szCs w:val="24"/>
        </w:rPr>
        <w:t>, ο οποίος είναι δήμαρχος στην ανατολική πλευρά της πόλης και τον τιμά ιδιαίτερα που και αυτός μου αποστέλλει επιστολή στην οποία λέει: «Όπως γνωρίζετε η πόλη μας στερείται ενός αυτόνομου παιδιατρικού ν</w:t>
      </w:r>
      <w:r>
        <w:rPr>
          <w:rFonts w:eastAsia="Times New Roman" w:cs="Times New Roman"/>
          <w:szCs w:val="24"/>
        </w:rPr>
        <w:t xml:space="preserve">οσοκομείου. </w:t>
      </w:r>
    </w:p>
    <w:p w14:paraId="3796929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796929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Με βάση την επίκαιρη ερώτηση του Βουλευτή του ΣΥΡΙΖΑ Αλέξανδρου Τριανταφυλλίδη το αίτημα για την ίδρυση και λειτουργία </w:t>
      </w:r>
      <w:r>
        <w:rPr>
          <w:rFonts w:eastAsia="Times New Roman" w:cs="Times New Roman"/>
          <w:szCs w:val="24"/>
        </w:rPr>
        <w:lastRenderedPageBreak/>
        <w:t>Παιδιατρικού Νοσοκομείου Θεσσαλονίκης σε</w:t>
      </w:r>
      <w:r>
        <w:rPr>
          <w:rFonts w:eastAsia="Times New Roman" w:cs="Times New Roman"/>
          <w:szCs w:val="24"/>
        </w:rPr>
        <w:t xml:space="preserve"> χώρο του πρώην Στρατοπέδου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xml:space="preserve"> μάς βρίσκει απόλυτα σύμφωνους. Υπογράφει ο Δήμαρχος Καλαμαριάς. Το καταθέτω στα Πρακτικά.</w:t>
      </w:r>
    </w:p>
    <w:p w14:paraId="3796929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w:t>
      </w:r>
      <w:r>
        <w:rPr>
          <w:rFonts w:eastAsia="Times New Roman" w:cs="Times New Roman"/>
          <w:szCs w:val="24"/>
        </w:rPr>
        <w:t xml:space="preserve">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96929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Έρχομαι στον πέμπτο -είναι οι πέντε από τους έξι δημάρχους του πολεοδομικού συγκροτήματος, δεν ικανοποιείτε ή δεν ικανοποιείτε ή δυσαρεστείτε εμένα, γι’ αυτό μίλη</w:t>
      </w:r>
      <w:r>
        <w:rPr>
          <w:rFonts w:eastAsia="Times New Roman" w:cs="Times New Roman"/>
          <w:szCs w:val="24"/>
        </w:rPr>
        <w:t xml:space="preserve">σα για πάνδημο αίτημα της Θεσσαλονίκης- τον δήμαρχο Νεάπολης – </w:t>
      </w:r>
      <w:proofErr w:type="spellStart"/>
      <w:r>
        <w:rPr>
          <w:rFonts w:eastAsia="Times New Roman" w:cs="Times New Roman"/>
          <w:szCs w:val="24"/>
        </w:rPr>
        <w:t>Συκεών</w:t>
      </w:r>
      <w:proofErr w:type="spellEnd"/>
      <w:r>
        <w:rPr>
          <w:rFonts w:eastAsia="Times New Roman" w:cs="Times New Roman"/>
          <w:szCs w:val="24"/>
        </w:rPr>
        <w:t xml:space="preserve"> Σίμο Δανιηλίδη: «Με αφορμή τη δημόσια συζήτηση που αναπτύσσεται τελευ</w:t>
      </w:r>
      <w:r>
        <w:rPr>
          <w:rFonts w:eastAsia="Times New Roman" w:cs="Times New Roman"/>
          <w:szCs w:val="24"/>
        </w:rPr>
        <w:lastRenderedPageBreak/>
        <w:t xml:space="preserve">ταία για την κατασκευή παιδιατρικού νοσοκομείου στη </w:t>
      </w:r>
      <w:r>
        <w:rPr>
          <w:rFonts w:eastAsia="Times New Roman" w:cs="Times New Roman"/>
          <w:szCs w:val="24"/>
        </w:rPr>
        <w:t>δ</w:t>
      </w:r>
      <w:r>
        <w:rPr>
          <w:rFonts w:eastAsia="Times New Roman" w:cs="Times New Roman"/>
          <w:szCs w:val="24"/>
        </w:rPr>
        <w:t>υτική Θεσσαλονίκη, επανέρχομαι και σας αποστέλλω την αναλυτική δ</w:t>
      </w:r>
      <w:r>
        <w:rPr>
          <w:rFonts w:eastAsia="Times New Roman" w:cs="Times New Roman"/>
          <w:szCs w:val="24"/>
        </w:rPr>
        <w:t xml:space="preserve">ήλωσή μου σχετικά με το θέμα την οποία μπορείτε να αξιοποιήσετε δεόντως». Προτείνει να γίνουν τέσσερα νοσοκομεία στο πρώην Στρατόπεδο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Το καταθέτω στα Πρακτικά.</w:t>
      </w:r>
    </w:p>
    <w:p w14:paraId="3796929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w:t>
      </w:r>
      <w:r>
        <w:rPr>
          <w:rFonts w:eastAsia="Times New Roman" w:cs="Times New Roman"/>
          <w:szCs w:val="24"/>
        </w:rPr>
        <w:t xml:space="preserve">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96929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Κλείνω με τον μητροπολίτη που μίλησε για </w:t>
      </w:r>
      <w:proofErr w:type="spellStart"/>
      <w:r>
        <w:rPr>
          <w:rFonts w:eastAsia="Times New Roman" w:cs="Times New Roman"/>
          <w:szCs w:val="24"/>
        </w:rPr>
        <w:t>ταξικότητα</w:t>
      </w:r>
      <w:proofErr w:type="spellEnd"/>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υτική Θεσσαλονίκη, για τον οποίο ο Πρωθυπουργός Αλέξης Τσίπρας</w:t>
      </w:r>
      <w:r>
        <w:rPr>
          <w:rFonts w:eastAsia="Times New Roman" w:cs="Times New Roman"/>
          <w:szCs w:val="24"/>
        </w:rPr>
        <w:t xml:space="preserve"> είπε ότι</w:t>
      </w:r>
      <w:r>
        <w:rPr>
          <w:rFonts w:eastAsia="Times New Roman" w:cs="Times New Roman"/>
          <w:szCs w:val="24"/>
        </w:rPr>
        <w:t>:</w:t>
      </w:r>
      <w:r>
        <w:rPr>
          <w:rFonts w:eastAsia="Times New Roman" w:cs="Times New Roman"/>
          <w:szCs w:val="24"/>
        </w:rPr>
        <w:t xml:space="preserve"> «από τη στιγμή που οι μητροπολίτες άρχισαν να μιλούν για ταξικές επιλογές, τότε κάτι καλό πρέπει να συμβαίνει σε αυτήν τη </w:t>
      </w:r>
      <w:r>
        <w:rPr>
          <w:rFonts w:eastAsia="Times New Roman" w:cs="Times New Roman"/>
          <w:szCs w:val="24"/>
        </w:rPr>
        <w:lastRenderedPageBreak/>
        <w:t xml:space="preserve">χώρα». Είναι ένας φωτισμένος ιεράρχης, που δίνει προσφέρει </w:t>
      </w:r>
      <w:proofErr w:type="spellStart"/>
      <w:r>
        <w:rPr>
          <w:rFonts w:eastAsia="Times New Roman" w:cs="Times New Roman"/>
          <w:szCs w:val="24"/>
        </w:rPr>
        <w:t>οκτώμισι</w:t>
      </w:r>
      <w:proofErr w:type="spellEnd"/>
      <w:r>
        <w:rPr>
          <w:rFonts w:eastAsia="Times New Roman" w:cs="Times New Roman"/>
          <w:szCs w:val="24"/>
        </w:rPr>
        <w:t xml:space="preserve"> χιλιάδες συσσίτια την ημέρα. Δεν απευθύνει κατάρες, όπω</w:t>
      </w:r>
      <w:r>
        <w:rPr>
          <w:rFonts w:eastAsia="Times New Roman" w:cs="Times New Roman"/>
          <w:szCs w:val="24"/>
        </w:rPr>
        <w:t xml:space="preserve">ς κάποιοι άλλοι ακροδεξιάς φάρας. Είναι φωτισμένος ιεράρχης. Αυτός υπογράφει και λέει: Στο Στρατόπεδο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Το καταθέτω στα Πρακτικά.</w:t>
      </w:r>
    </w:p>
    <w:p w14:paraId="3796929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w:t>
      </w:r>
      <w:r>
        <w:rPr>
          <w:rFonts w:eastAsia="Times New Roman" w:cs="Times New Roman"/>
          <w:szCs w:val="24"/>
        </w:rPr>
        <w:t xml:space="preserve">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96929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Τοπική κοινωνία και Εκκλησία συμφωνούν. Και σήμερα πιστέψτε με κατακλύστηκα από μηνύματα από όλες τις παιδιατρικές κλινικές. Είναι σημαντικό να πω από καρδιάς ένα μεγάλο μπράβο στους γιατρούς, τους νοσοκόμους, το νοσηλευτικό προσωπικό για </w:t>
      </w:r>
      <w:r>
        <w:rPr>
          <w:rFonts w:eastAsia="Times New Roman" w:cs="Times New Roman"/>
          <w:szCs w:val="24"/>
        </w:rPr>
        <w:lastRenderedPageBreak/>
        <w:t>το τεράστιο, τιτά</w:t>
      </w:r>
      <w:r>
        <w:rPr>
          <w:rFonts w:eastAsia="Times New Roman" w:cs="Times New Roman"/>
          <w:szCs w:val="24"/>
        </w:rPr>
        <w:t>νιο έργο που κάνουν στις παιδιατρικές κλινικές, που είναι διάσπαρτες σε όλα τα νοσοκομεία της Θεσσαλονίκης. Όλοι αυτοί θα αξιοποιηθούν.</w:t>
      </w:r>
    </w:p>
    <w:p w14:paraId="3796929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Κλείνοντας, κύριε Υπουργέ, η τελευταία μου κουβέντα είναι: Βάλτε το χέρι στην καρδιά και αποφασίστε. Αυτά που είπατε πρα</w:t>
      </w:r>
      <w:r>
        <w:rPr>
          <w:rFonts w:eastAsia="Times New Roman" w:cs="Times New Roman"/>
          <w:szCs w:val="24"/>
        </w:rPr>
        <w:t>γματικά τα αντιλαμβάνομαι. Πάνω απ’ όλα πρέπει να αξιοποιηθεί αυτή η χορηγία. Είναι ένα θέμα δέκα λεπτών. Με την παρουσία του Πάνου του Καμμένου, προς τον οποίο επίσης έχω υποβάλει ερώτηση –δεν συζητείται σήμερα λόγω αποστολής του στο εξωτερικό, θα συζητηθ</w:t>
      </w:r>
      <w:r>
        <w:rPr>
          <w:rFonts w:eastAsia="Times New Roman" w:cs="Times New Roman"/>
          <w:szCs w:val="24"/>
        </w:rPr>
        <w:t xml:space="preserve">εί την επόμενη Δευτέρα-, γιατί αυτός θα συνυπογράψει για να δοθεί, μαζί με τον Ευκλείδη τον </w:t>
      </w:r>
      <w:proofErr w:type="spellStart"/>
      <w:r>
        <w:rPr>
          <w:rFonts w:eastAsia="Times New Roman" w:cs="Times New Roman"/>
          <w:szCs w:val="24"/>
        </w:rPr>
        <w:t>Τσακαλώτο</w:t>
      </w:r>
      <w:proofErr w:type="spellEnd"/>
      <w:r>
        <w:rPr>
          <w:rFonts w:eastAsia="Times New Roman" w:cs="Times New Roman"/>
          <w:szCs w:val="24"/>
        </w:rPr>
        <w:t xml:space="preserve">, γιατί ερίζουν το ΤΕΘΑ -Ταμείο Εθνικής Άμυνας- με την Υπηρεσία Ανταλλάξιμου του Υπουργείου Οικονομικών και σας δημιουργούν το πρόβλημα και δεν </w:t>
      </w:r>
      <w:r>
        <w:rPr>
          <w:rFonts w:eastAsia="Times New Roman" w:cs="Times New Roman"/>
          <w:szCs w:val="24"/>
        </w:rPr>
        <w:lastRenderedPageBreak/>
        <w:t xml:space="preserve">σας δίνουν </w:t>
      </w:r>
      <w:r>
        <w:rPr>
          <w:rFonts w:eastAsia="Times New Roman" w:cs="Times New Roman"/>
          <w:szCs w:val="24"/>
        </w:rPr>
        <w:t xml:space="preserve">τη βέλτιστη επιλογή που είναι το πρώην Στρατόπεδο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που είναι πάνω στον περιφερειακό και δεν χρειάζεται να πάτε πέντε χιλιόμετρα ψηλά στα βουνά και στα όρη για να έχετε πρόβλημα με την πρώτη χιονόπτωση, να καθίσετε σε ένα τραπέζι και εκεί να πε</w:t>
      </w:r>
      <w:r>
        <w:rPr>
          <w:rFonts w:eastAsia="Times New Roman" w:cs="Times New Roman"/>
          <w:szCs w:val="24"/>
        </w:rPr>
        <w:t xml:space="preserve">ίτε με μια τροπολογία μιάμιση σειρά: «Τα σαράντα από τα επτακόσια στρέμματα του πρώην Στρατοπέδου </w:t>
      </w:r>
      <w:r>
        <w:rPr>
          <w:rFonts w:eastAsia="Times New Roman" w:cs="Times New Roman"/>
          <w:szCs w:val="24"/>
        </w:rPr>
        <w:t>«</w:t>
      </w:r>
      <w:r>
        <w:rPr>
          <w:rFonts w:eastAsia="Times New Roman" w:cs="Times New Roman"/>
          <w:szCs w:val="24"/>
        </w:rPr>
        <w:t>Καρατάσιου</w:t>
      </w:r>
      <w:r>
        <w:rPr>
          <w:rFonts w:eastAsia="Times New Roman" w:cs="Times New Roman"/>
          <w:szCs w:val="24"/>
        </w:rPr>
        <w:t>»</w:t>
      </w:r>
      <w:r>
        <w:rPr>
          <w:rFonts w:eastAsia="Times New Roman" w:cs="Times New Roman"/>
          <w:szCs w:val="24"/>
        </w:rPr>
        <w:t xml:space="preserve"> παραχωρούνται στο Υπουργείο Υγείας, με αποκλειστικό σκοπό την κατασκευή και τη λειτουργία Παιδιατρικού Νοσοκομείου Θεσσαλονίκης».</w:t>
      </w:r>
    </w:p>
    <w:p w14:paraId="3796929B"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Κύριε συνάδελφε, ολοκληρώστε όμως.</w:t>
      </w:r>
    </w:p>
    <w:p w14:paraId="3796929C"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Κλείνω, κύριε Πρόεδρε.</w:t>
      </w:r>
    </w:p>
    <w:p w14:paraId="3796929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Ί</w:t>
      </w:r>
      <w:r>
        <w:rPr>
          <w:rFonts w:eastAsia="Times New Roman" w:cs="Times New Roman"/>
          <w:szCs w:val="24"/>
        </w:rPr>
        <w:t xml:space="preserve">δρυμα «Σταύρος Νιάρχος» έκανε το μείζον, έδωσε τα λεφτά. Εσείς ως Κυβέρνηση σε δέκα λεπτά, αν υπάρχει πολιτική βούληση, μπορείτε να δώσετε λύση. Σας </w:t>
      </w:r>
      <w:r>
        <w:rPr>
          <w:rFonts w:eastAsia="Times New Roman" w:cs="Times New Roman"/>
          <w:szCs w:val="24"/>
        </w:rPr>
        <w:t>καλώ, σας προσκαλώ, σας παρακαλώ, όσο είναι νωρίς, μπορεί να γίνει με μιάμιση σειρά τροπολογία νόμου, για να είναι κατοχυρωμένο, να υπάρχουν καθαροί τίτλοι ιδιοκτησίας, να μην έχει πρόβλημα και το ίδρυμα και έτσι να γίνει η βέλτιστη επιλογή και να εξυπηρετ</w:t>
      </w:r>
      <w:r>
        <w:rPr>
          <w:rFonts w:eastAsia="Times New Roman" w:cs="Times New Roman"/>
          <w:szCs w:val="24"/>
        </w:rPr>
        <w:t>ηθεί το υπέρτερο δημόσιο συμφέρον.</w:t>
      </w:r>
    </w:p>
    <w:p w14:paraId="3796929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Σας ευχαριστώ.</w:t>
      </w:r>
    </w:p>
    <w:p w14:paraId="3796929F"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379692A0"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Κύριε συνάδελφε, δυστυχώς δεν θα σας ικανοποιήσω πάλι. Όσον αφορά αυτό που λέτε, υπάρχουν και άλλ</w:t>
      </w:r>
      <w:r>
        <w:rPr>
          <w:rFonts w:eastAsia="Times New Roman" w:cs="Times New Roman"/>
          <w:szCs w:val="24"/>
        </w:rPr>
        <w:t xml:space="preserve">α αντίστοιχα παραδείγματα. </w:t>
      </w:r>
    </w:p>
    <w:p w14:paraId="379692A1" w14:textId="77777777" w:rsidR="006E78AB" w:rsidRDefault="00004C1F">
      <w:pPr>
        <w:spacing w:line="600" w:lineRule="auto"/>
        <w:ind w:firstLine="720"/>
        <w:jc w:val="both"/>
        <w:rPr>
          <w:rFonts w:eastAsia="Times New Roman" w:cs="Times New Roman"/>
          <w:b/>
          <w:szCs w:val="24"/>
        </w:rPr>
      </w:pPr>
      <w:r>
        <w:rPr>
          <w:rFonts w:eastAsia="Times New Roman" w:cs="Times New Roman"/>
          <w:szCs w:val="24"/>
        </w:rPr>
        <w:t>Μόνο σας απαντήσατε γιατί δεν γίνεται. Το είπατε προς το τέλος. Υπάρχει δικαστική διαμάχη ανάμεσα στο Υπουργείο Οικονομίας και στο Υπουργείο Εθνικής Άμυνας. Επίσης υπάρχουν και μία σειρά από υπηρεσιακούς παράγοντες από κάτω, πέρ</w:t>
      </w:r>
      <w:r>
        <w:rPr>
          <w:rFonts w:eastAsia="Times New Roman" w:cs="Times New Roman"/>
          <w:szCs w:val="24"/>
        </w:rPr>
        <w:t>α από την πολιτική επιλογή, γιατί αυτά είναι και ιδιοκτησία των ταμείων, δεν είναι του Υπουργείου Εθνικής Άμυνας.</w:t>
      </w:r>
    </w:p>
    <w:p w14:paraId="379692A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Για παράδειγμα, το Στρατόπεδο </w:t>
      </w:r>
      <w:r>
        <w:rPr>
          <w:rFonts w:eastAsia="Times New Roman" w:cs="Times New Roman"/>
          <w:szCs w:val="24"/>
        </w:rPr>
        <w:t>«</w:t>
      </w:r>
      <w:r>
        <w:rPr>
          <w:rFonts w:eastAsia="Times New Roman" w:cs="Times New Roman"/>
          <w:szCs w:val="24"/>
        </w:rPr>
        <w:t>Μαρκόπουλου</w:t>
      </w:r>
      <w:r>
        <w:rPr>
          <w:rFonts w:eastAsia="Times New Roman" w:cs="Times New Roman"/>
          <w:szCs w:val="24"/>
        </w:rPr>
        <w:t>»</w:t>
      </w:r>
      <w:r>
        <w:rPr>
          <w:rFonts w:eastAsia="Times New Roman" w:cs="Times New Roman"/>
          <w:szCs w:val="24"/>
        </w:rPr>
        <w:t xml:space="preserve"> στα Χανιά είναι αίτημα της τοπικής κοινωνίας από το 1958. Με βάση τη νομο</w:t>
      </w:r>
      <w:r>
        <w:rPr>
          <w:rFonts w:eastAsia="Times New Roman" w:cs="Times New Roman"/>
          <w:szCs w:val="24"/>
        </w:rPr>
        <w:lastRenderedPageBreak/>
        <w:t>θεσία που υπάρχει, κατέστ</w:t>
      </w:r>
      <w:r>
        <w:rPr>
          <w:rFonts w:eastAsia="Times New Roman" w:cs="Times New Roman"/>
          <w:szCs w:val="24"/>
        </w:rPr>
        <w:t xml:space="preserve">η δυνατό να δοθεί τώρα στον Δήμο Χανίων, δίνοντας ως αντάλλαγμα το 5% της αντικειμενικής αξίας του οικοπέδου. </w:t>
      </w:r>
    </w:p>
    <w:p w14:paraId="379692A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Επειδή υπάρχει και δικαστική διαμάχη ανάμεσα στα δύο Υπουργεία, είτε κερδίσει ο ένας είτε ο άλλος, θα υπάρχει το θέμα του πώς και με ποιο αντάλλα</w:t>
      </w:r>
      <w:r>
        <w:rPr>
          <w:rFonts w:eastAsia="Times New Roman" w:cs="Times New Roman"/>
          <w:szCs w:val="24"/>
        </w:rPr>
        <w:t xml:space="preserve">γμα. Γιατί και πριν που είπατε για την παραχώρηση του Στρατοπέδου «Παύλου Μελά», υπήρχε ένα αντάλλαγμα προς το Υπουργείο Εθνικής Άμυνας, από ό,τι ξέρω, για να παραχωρηθεί στους δήμους κ.λπ. </w:t>
      </w:r>
      <w:r>
        <w:rPr>
          <w:rFonts w:eastAsia="Times New Roman" w:cs="Times New Roman"/>
          <w:szCs w:val="24"/>
        </w:rPr>
        <w:t>.</w:t>
      </w:r>
    </w:p>
    <w:p w14:paraId="379692A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Επειδή εμείς έχουμε αυτό το οικόπεδο, επειδή αυτό το οικόπεδο εί</w:t>
      </w:r>
      <w:r>
        <w:rPr>
          <w:rFonts w:eastAsia="Times New Roman" w:cs="Times New Roman"/>
          <w:szCs w:val="24"/>
        </w:rPr>
        <w:t xml:space="preserve">ναι καθαρό, μπορούν να ξεκινήσουν άμεσα οι εργασίες. Αφορά όλη τη </w:t>
      </w:r>
      <w:r>
        <w:rPr>
          <w:rFonts w:eastAsia="Times New Roman" w:cs="Times New Roman"/>
          <w:szCs w:val="24"/>
        </w:rPr>
        <w:t>β</w:t>
      </w:r>
      <w:r>
        <w:rPr>
          <w:rFonts w:eastAsia="Times New Roman" w:cs="Times New Roman"/>
          <w:szCs w:val="24"/>
        </w:rPr>
        <w:t>όρεια Ελλάδα και όχι μόνο τη Θεσσαλονίκη. Και υ</w:t>
      </w:r>
      <w:r>
        <w:rPr>
          <w:rFonts w:eastAsia="Times New Roman" w:cs="Times New Roman"/>
          <w:szCs w:val="24"/>
        </w:rPr>
        <w:lastRenderedPageBreak/>
        <w:t>πάρχουν πάρα πολλά νοσοκομεία και στην Αθήνα που, ως περιφερειακά, υποδέχονται ασθενείς από άλλες περιοχές, τα οποία δεν είναι πλησίον του οικ</w:t>
      </w:r>
      <w:r>
        <w:rPr>
          <w:rFonts w:eastAsia="Times New Roman" w:cs="Times New Roman"/>
          <w:szCs w:val="24"/>
        </w:rPr>
        <w:t xml:space="preserve">ιστικού ιστού. Είναι πολύ μακρύτερα από τον οικιστικό ιστό, τον πυρήνα της πόλης. </w:t>
      </w:r>
    </w:p>
    <w:p w14:paraId="379692A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Νομίζω ότι αυτή τη στιγμή η βέλτιστη λύση για να προχωρήσουμε και όχι να κάνουμε δύο χρόνια για να αποφασίσουμε, είναι η θέση που έχουμε επιλέξει. </w:t>
      </w:r>
    </w:p>
    <w:p w14:paraId="379692A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9692A7"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Ευχαριστούμε, κύριε Υπουργέ.</w:t>
      </w:r>
    </w:p>
    <w:p w14:paraId="379692A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w:t>
      </w:r>
      <w:r>
        <w:rPr>
          <w:rFonts w:eastAsia="Times New Roman" w:cs="Times New Roman"/>
          <w:szCs w:val="24"/>
        </w:rPr>
        <w:t>με</w:t>
      </w:r>
      <w:r>
        <w:rPr>
          <w:rFonts w:eastAsia="Times New Roman" w:cs="Times New Roman"/>
          <w:szCs w:val="24"/>
        </w:rPr>
        <w:t xml:space="preserve"> αριθμ</w:t>
      </w:r>
      <w:r>
        <w:rPr>
          <w:rFonts w:eastAsia="Times New Roman" w:cs="Times New Roman"/>
          <w:szCs w:val="24"/>
        </w:rPr>
        <w:t>ό</w:t>
      </w:r>
      <w:r>
        <w:rPr>
          <w:rFonts w:eastAsia="Times New Roman" w:cs="Times New Roman"/>
          <w:szCs w:val="24"/>
        </w:rPr>
        <w:t xml:space="preserve"> 1160/27-2-2018 επίκαιρη ερώτηση πρώτου κύκλου του Βουλευτή Επικρατείας της Νέας Δημοκρατίας κ. </w:t>
      </w:r>
      <w:r>
        <w:rPr>
          <w:rFonts w:eastAsia="Times New Roman" w:cs="Times New Roman"/>
          <w:bCs/>
          <w:szCs w:val="24"/>
        </w:rPr>
        <w:t>Βασιλείου Οικονόμου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θέμα: «SOS για τις Παθολ</w:t>
      </w:r>
      <w:r>
        <w:rPr>
          <w:rFonts w:eastAsia="Times New Roman" w:cs="Times New Roman"/>
          <w:szCs w:val="24"/>
        </w:rPr>
        <w:t>ογικές κλινικές και το Ψυχιατρικό τμήμα του Γενικού Νοσοκομείου Νίκαιας Πειραιώς».</w:t>
      </w:r>
    </w:p>
    <w:p w14:paraId="379692A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Οικονόμου. </w:t>
      </w:r>
    </w:p>
    <w:p w14:paraId="379692AA"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Κύριε Πρόεδρε, πραγματικά η υγεία για τη Νέα Δημοκρατία είναι πολύ ψηλά στο πρόγραμμά της και στην πολιτική της στόχευση. Είναι ένα θέμα μείζονος σημασίας. </w:t>
      </w:r>
    </w:p>
    <w:p w14:paraId="379692A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Γι’ αυτό ο τομέας υγείας και εγώ ως τομεάρχης, όπως επίσης ο Ιάσων Φωτήλας ως αναπληρωτής τομεάρχης</w:t>
      </w:r>
      <w:r>
        <w:rPr>
          <w:rFonts w:eastAsia="Times New Roman" w:cs="Times New Roman"/>
          <w:szCs w:val="24"/>
        </w:rPr>
        <w:t xml:space="preserve"> και πολλά επίλεκτα στελέχη του τομέα μας, με εντολή του Κυριάκου Μητσοτάκη, κινούμαστε σε όλη τη χώρα και παρακολουθούμε από πρώτο χέρι το πώς κινούνται οι δομές υγείας και πώς το Εθνικό Σύστημα Υγείας προσπαθεί να σταθεί, τρεκλίζοντας μεν, στα πόδια του </w:t>
      </w:r>
      <w:r>
        <w:rPr>
          <w:rFonts w:eastAsia="Times New Roman" w:cs="Times New Roman"/>
          <w:szCs w:val="24"/>
        </w:rPr>
        <w:t xml:space="preserve">δε. </w:t>
      </w:r>
    </w:p>
    <w:p w14:paraId="379692A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γύρισα από τα Γιάννενα, όπου επισκέφτηκα το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 xml:space="preserve">οσοκομείο και το </w:t>
      </w:r>
      <w:r>
        <w:rPr>
          <w:rFonts w:eastAsia="Times New Roman" w:cs="Times New Roman"/>
          <w:szCs w:val="24"/>
        </w:rPr>
        <w:t>Ν</w:t>
      </w:r>
      <w:r>
        <w:rPr>
          <w:rFonts w:eastAsia="Times New Roman" w:cs="Times New Roman"/>
          <w:szCs w:val="24"/>
        </w:rPr>
        <w:t>οσοκομείο «</w:t>
      </w:r>
      <w:proofErr w:type="spellStart"/>
      <w:r>
        <w:rPr>
          <w:rFonts w:eastAsia="Times New Roman" w:cs="Times New Roman"/>
          <w:szCs w:val="24"/>
        </w:rPr>
        <w:t>Χατζηκώστα</w:t>
      </w:r>
      <w:proofErr w:type="spellEnd"/>
      <w:r>
        <w:rPr>
          <w:rFonts w:eastAsia="Times New Roman" w:cs="Times New Roman"/>
          <w:szCs w:val="24"/>
        </w:rPr>
        <w:t xml:space="preserve">». Πριν λίγες μέρες ήμασταν στην Κέρκυρα και είδαμε πάρα πολλά νοσοκομεία. Βεβαίως, θα συνεχίσουμε. Έχουμε φτάσει να έχουμε δει αισίως εξήντα πέντε δημόσια νοσοκομεία και έχουμε άλλα τόσα. </w:t>
      </w:r>
    </w:p>
    <w:p w14:paraId="379692A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Ανάμεσα στα νοσοκομεία που επισκεφτήκαμε ήταν</w:t>
      </w:r>
      <w:r>
        <w:rPr>
          <w:rFonts w:eastAsia="Times New Roman" w:cs="Times New Roman"/>
          <w:szCs w:val="24"/>
        </w:rPr>
        <w:t xml:space="preserve"> και το </w:t>
      </w:r>
      <w:r>
        <w:rPr>
          <w:rFonts w:eastAsia="Times New Roman" w:cs="Times New Roman"/>
          <w:szCs w:val="24"/>
        </w:rPr>
        <w:t>«</w:t>
      </w:r>
      <w:r>
        <w:rPr>
          <w:rFonts w:eastAsia="Times New Roman" w:cs="Times New Roman"/>
          <w:szCs w:val="24"/>
        </w:rPr>
        <w:t>Γενικό Νοσοκομείο Νίκαιας</w:t>
      </w:r>
      <w:r>
        <w:rPr>
          <w:rFonts w:eastAsia="Times New Roman" w:cs="Times New Roman"/>
          <w:szCs w:val="24"/>
        </w:rPr>
        <w:t>»</w:t>
      </w:r>
      <w:r>
        <w:rPr>
          <w:rFonts w:eastAsia="Times New Roman" w:cs="Times New Roman"/>
          <w:szCs w:val="24"/>
        </w:rPr>
        <w:t xml:space="preserve">, ένα νοσοκομείο ναυαρχίδα, ένα από τα μεγαλύτερα της χώρας με εξακόσιες πενήντα κλίνες. Για τη </w:t>
      </w:r>
      <w:r>
        <w:rPr>
          <w:rFonts w:eastAsia="Times New Roman" w:cs="Times New Roman"/>
          <w:szCs w:val="24"/>
        </w:rPr>
        <w:t>δ</w:t>
      </w:r>
      <w:r>
        <w:rPr>
          <w:rFonts w:eastAsia="Times New Roman" w:cs="Times New Roman"/>
          <w:szCs w:val="24"/>
        </w:rPr>
        <w:t xml:space="preserve">υτική Αττική μάλιστα είναι ένα από τα μεγαλύτερα νοσοκομεία που σε μέρες εφημερίας έχουν 3,5 εκατομμύρια αναφορά πληθυσμού. </w:t>
      </w:r>
    </w:p>
    <w:p w14:paraId="379692A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Η επίσκεψή μας συνοδεύτηκε από μια οδυνηρή έκπληξη. Λίγο πολύ τα νοσοκομεία μπορείς να τα κατατάξεις σε μια καλή, μια μέτρια ή μια κακή κατάσταση. Υπάρχουν στοιχεία στα οποία υστερούν </w:t>
      </w:r>
      <w:r>
        <w:rPr>
          <w:rFonts w:eastAsia="Times New Roman" w:cs="Times New Roman"/>
          <w:szCs w:val="24"/>
        </w:rPr>
        <w:lastRenderedPageBreak/>
        <w:t xml:space="preserve">και άλλα στα οποία πλεονεκτούν. Όμως στο </w:t>
      </w:r>
      <w:r>
        <w:rPr>
          <w:rFonts w:eastAsia="Times New Roman" w:cs="Times New Roman"/>
          <w:szCs w:val="24"/>
        </w:rPr>
        <w:t>Ν</w:t>
      </w:r>
      <w:r>
        <w:rPr>
          <w:rFonts w:eastAsia="Times New Roman" w:cs="Times New Roman"/>
          <w:szCs w:val="24"/>
        </w:rPr>
        <w:t>οσοκομείο της Νίκαιας πραγματ</w:t>
      </w:r>
      <w:r>
        <w:rPr>
          <w:rFonts w:eastAsia="Times New Roman" w:cs="Times New Roman"/>
          <w:szCs w:val="24"/>
        </w:rPr>
        <w:t xml:space="preserve">ικά βρεθήκαμε μπροστά σε μια οδυνηρή έκπληξη. </w:t>
      </w:r>
    </w:p>
    <w:p w14:paraId="379692A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π</w:t>
      </w:r>
      <w:r>
        <w:rPr>
          <w:rFonts w:eastAsia="Times New Roman" w:cs="Times New Roman"/>
          <w:szCs w:val="24"/>
        </w:rPr>
        <w:t>αθολογικές κλινικές στο 1</w:t>
      </w:r>
      <w:r w:rsidRPr="006147D6">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 όροφο ήταν σε τραγική κατάσταση. Θα μπορούσα να τις χαρακτηρίσω ως το «</w:t>
      </w:r>
      <w:proofErr w:type="spellStart"/>
      <w:r>
        <w:rPr>
          <w:rFonts w:eastAsia="Times New Roman" w:cs="Times New Roman"/>
          <w:szCs w:val="24"/>
        </w:rPr>
        <w:t>Κωσταλέξι</w:t>
      </w:r>
      <w:proofErr w:type="spellEnd"/>
      <w:r>
        <w:rPr>
          <w:rFonts w:eastAsia="Times New Roman" w:cs="Times New Roman"/>
          <w:szCs w:val="24"/>
        </w:rPr>
        <w:t>» του Εθνικού Συστήματος Υγείας. Πραγματικά έμεινα έκπληκτος. Σας είπα ότι έχω επισκεφτεί πάρα πο</w:t>
      </w:r>
      <w:r>
        <w:rPr>
          <w:rFonts w:eastAsia="Times New Roman" w:cs="Times New Roman"/>
          <w:szCs w:val="24"/>
        </w:rPr>
        <w:t>λλά νοσοκομεία αυτούς τους δέκα έξι μήνες. Δεν περίμενα ότι μπορεί να υπάρχουν άνθρωποι μέσα σε κλουβιά, τα οποία υποτίθεται ότι ήταν δωμάτια, με ένα ή δύο κρεβάτια, με δύο τουαλέτες για τριάντα ασθενείς, να είναι σε κατάρρευση ο τοίχοι, να φαίνονται τα το</w:t>
      </w:r>
      <w:r>
        <w:rPr>
          <w:rFonts w:eastAsia="Times New Roman" w:cs="Times New Roman"/>
          <w:szCs w:val="24"/>
        </w:rPr>
        <w:t xml:space="preserve">ύβλα κ.λπ.. </w:t>
      </w:r>
    </w:p>
    <w:p w14:paraId="379692B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Πραγματικά εγώ ζητάω, από όποιον ασχολείται με τα θέματα κοινωνικής συνοχής και κοινωνικής αλληλεγγύης, να επισκεφτεί το </w:t>
      </w:r>
      <w:r>
        <w:rPr>
          <w:rFonts w:eastAsia="Times New Roman" w:cs="Times New Roman"/>
          <w:szCs w:val="24"/>
        </w:rPr>
        <w:lastRenderedPageBreak/>
        <w:t>«</w:t>
      </w:r>
      <w:r>
        <w:rPr>
          <w:rFonts w:eastAsia="Times New Roman" w:cs="Times New Roman"/>
          <w:szCs w:val="24"/>
        </w:rPr>
        <w:t>Γενικό Νοσοκομείο Νίκαιας</w:t>
      </w:r>
      <w:r>
        <w:rPr>
          <w:rFonts w:eastAsia="Times New Roman" w:cs="Times New Roman"/>
          <w:szCs w:val="24"/>
        </w:rPr>
        <w:t>»</w:t>
      </w:r>
      <w:r>
        <w:rPr>
          <w:rFonts w:eastAsia="Times New Roman" w:cs="Times New Roman"/>
          <w:szCs w:val="24"/>
        </w:rPr>
        <w:t xml:space="preserve"> -αν δεν του έχει τύχει κάτι σε προσωπικό επίπεδο- για να δει πόσο δραματική είναι η κατάσταση.</w:t>
      </w:r>
      <w:r>
        <w:rPr>
          <w:rFonts w:eastAsia="Times New Roman" w:cs="Times New Roman"/>
          <w:szCs w:val="24"/>
        </w:rPr>
        <w:t xml:space="preserve"> </w:t>
      </w:r>
    </w:p>
    <w:p w14:paraId="379692B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Χαίρομαι που σήμερα ήρθατε εσείς κύριε Υπουργέ, κύριε </w:t>
      </w:r>
      <w:proofErr w:type="spellStart"/>
      <w:r>
        <w:rPr>
          <w:rFonts w:eastAsia="Times New Roman" w:cs="Times New Roman"/>
          <w:szCs w:val="24"/>
        </w:rPr>
        <w:t>Πολάκη</w:t>
      </w:r>
      <w:proofErr w:type="spellEnd"/>
      <w:r>
        <w:rPr>
          <w:rFonts w:eastAsia="Times New Roman" w:cs="Times New Roman"/>
          <w:szCs w:val="24"/>
        </w:rPr>
        <w:t xml:space="preserve">, γιατί γνωρίζω ότι έχετε θητεύσει και στο νοσοκομείο και έχετε κάνει την ειδικότητά σας εκεί. </w:t>
      </w:r>
    </w:p>
    <w:p w14:paraId="379692B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Οι επισκέψεις μας εκεί δεν είναι αντιπολιτευτικές επισκέψεις. Μέσα από τις επισκέψεις που κάνουμε </w:t>
      </w:r>
      <w:r>
        <w:rPr>
          <w:rFonts w:eastAsia="Times New Roman" w:cs="Times New Roman"/>
          <w:szCs w:val="24"/>
        </w:rPr>
        <w:t xml:space="preserve">ως τομέας στα νοσοκομεία, δεν πάμε ούτε να κάνουμε τους </w:t>
      </w:r>
      <w:proofErr w:type="spellStart"/>
      <w:r>
        <w:rPr>
          <w:rFonts w:eastAsia="Times New Roman" w:cs="Times New Roman"/>
          <w:szCs w:val="24"/>
        </w:rPr>
        <w:t>ντέτεκτιβς</w:t>
      </w:r>
      <w:proofErr w:type="spellEnd"/>
      <w:r>
        <w:rPr>
          <w:rFonts w:eastAsia="Times New Roman" w:cs="Times New Roman"/>
          <w:szCs w:val="24"/>
        </w:rPr>
        <w:t xml:space="preserve"> ούτε τους </w:t>
      </w:r>
      <w:proofErr w:type="spellStart"/>
      <w:r>
        <w:rPr>
          <w:rFonts w:eastAsia="Times New Roman" w:cs="Times New Roman"/>
          <w:szCs w:val="24"/>
        </w:rPr>
        <w:t>γκαουλάιτερ</w:t>
      </w:r>
      <w:proofErr w:type="spellEnd"/>
      <w:r>
        <w:rPr>
          <w:rFonts w:eastAsia="Times New Roman" w:cs="Times New Roman"/>
          <w:szCs w:val="24"/>
        </w:rPr>
        <w:t xml:space="preserve"> ούτε τους </w:t>
      </w:r>
      <w:proofErr w:type="spellStart"/>
      <w:r>
        <w:rPr>
          <w:rFonts w:eastAsia="Times New Roman" w:cs="Times New Roman"/>
          <w:szCs w:val="24"/>
        </w:rPr>
        <w:t>γκιουλέκες</w:t>
      </w:r>
      <w:proofErr w:type="spellEnd"/>
      <w:r>
        <w:rPr>
          <w:rFonts w:eastAsia="Times New Roman" w:cs="Times New Roman"/>
          <w:szCs w:val="24"/>
        </w:rPr>
        <w:t xml:space="preserve">. Πάμε να δούμε τα προβλήματα και να δούμε πώς μπορούμε και εμείς να συνεισφέρουμε. </w:t>
      </w:r>
    </w:p>
    <w:p w14:paraId="379692B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Οι ερωτήσεις μας, όπως βλέπετε, από αυτές που έρχονται σε εσάς</w:t>
      </w:r>
      <w:r>
        <w:rPr>
          <w:rFonts w:eastAsia="Times New Roman" w:cs="Times New Roman"/>
          <w:szCs w:val="24"/>
        </w:rPr>
        <w:t>, είναι ερωτήσεις που προσπαθούν να αναδείξουν και να φωτίσουν δύσκολες σκοτεινές γκρίζες περιοχές των νοσοκομείων, μήπως πάτε και δώσετε φως και λύσεις.</w:t>
      </w:r>
    </w:p>
    <w:p w14:paraId="379692B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Μου έχει κάνει τρομερή εντύπωση το εξής: Ενώ είστε τρία χρόνια Υπουργός στο Υπουργείο Υγείας, στο νοσο</w:t>
      </w:r>
      <w:r>
        <w:rPr>
          <w:rFonts w:eastAsia="Times New Roman" w:cs="Times New Roman"/>
          <w:szCs w:val="24"/>
        </w:rPr>
        <w:t>κομείο που έχετε ξεκινήσει, πώς αφήνετε αυτή την κατάσταση να διαιωνίζεται; Εγώ θα έλεγα ότι εκεί θα έπρεπε να δώσετε πρώτα απ’ όλα τις εξετάσεις σας, τα διαπιστευτήρια μιας επιτυχημένης ή όχι υπουργίας.</w:t>
      </w:r>
    </w:p>
    <w:p w14:paraId="379692B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Εκεί, λοιπόν, αυτό μου έχει κάνει εμένα προσωπικά τρ</w:t>
      </w:r>
      <w:r>
        <w:rPr>
          <w:rFonts w:eastAsia="Times New Roman" w:cs="Times New Roman"/>
          <w:szCs w:val="24"/>
        </w:rPr>
        <w:t xml:space="preserve">ομερή εντύπωση, βλέποντας αυτή τη δραματική κατάσταση. Περιμένω από εσάς να ακούσω ένα σχέδιο. Θα μου πείτε: Γιατί να λυθούν τα </w:t>
      </w:r>
      <w:r>
        <w:rPr>
          <w:rFonts w:eastAsia="Times New Roman" w:cs="Times New Roman"/>
          <w:szCs w:val="24"/>
        </w:rPr>
        <w:lastRenderedPageBreak/>
        <w:t>θέματα; Άφησέ τα, να χάνει ψήφους ο ΣΥΡΙΖΑ. Δεν είναι έτσι, όμως, το θέμα.</w:t>
      </w:r>
    </w:p>
    <w:p w14:paraId="379692B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Εδώ είναι το θέμα πλέον ανθρωπιστικό, κύριε Πρόεδρε. </w:t>
      </w:r>
      <w:r>
        <w:rPr>
          <w:rFonts w:eastAsia="Times New Roman" w:cs="Times New Roman"/>
          <w:szCs w:val="24"/>
        </w:rPr>
        <w:t xml:space="preserve">Άμα πάτε να το δείτε, είναι μια κατάσταση </w:t>
      </w:r>
      <w:r>
        <w:rPr>
          <w:rFonts w:eastAsia="Times New Roman" w:cs="Times New Roman"/>
          <w:szCs w:val="24"/>
        </w:rPr>
        <w:t>«</w:t>
      </w:r>
      <w:proofErr w:type="spellStart"/>
      <w:r>
        <w:rPr>
          <w:rFonts w:eastAsia="Times New Roman" w:cs="Times New Roman"/>
          <w:szCs w:val="24"/>
        </w:rPr>
        <w:t>Κωσταλέξι</w:t>
      </w:r>
      <w:proofErr w:type="spellEnd"/>
      <w:r>
        <w:rPr>
          <w:rFonts w:eastAsia="Times New Roman" w:cs="Times New Roman"/>
          <w:szCs w:val="24"/>
        </w:rPr>
        <w:t xml:space="preserve">», αν θυμάστε τη γνωστή υπόθεση με τις δραματικές καταστάσεις. Και βέβαια, δεν πήγαμε -μας είπαν «άμα πάτε στο Ψυχιατρικό…»-στην </w:t>
      </w:r>
      <w:r>
        <w:rPr>
          <w:rFonts w:eastAsia="Times New Roman" w:cs="Times New Roman"/>
          <w:szCs w:val="24"/>
        </w:rPr>
        <w:t>ψ</w:t>
      </w:r>
      <w:r>
        <w:rPr>
          <w:rFonts w:eastAsia="Times New Roman" w:cs="Times New Roman"/>
          <w:szCs w:val="24"/>
        </w:rPr>
        <w:t xml:space="preserve">υχιατρική </w:t>
      </w:r>
      <w:r>
        <w:rPr>
          <w:rFonts w:eastAsia="Times New Roman" w:cs="Times New Roman"/>
          <w:szCs w:val="24"/>
        </w:rPr>
        <w:t>κ</w:t>
      </w:r>
      <w:r>
        <w:rPr>
          <w:rFonts w:eastAsia="Times New Roman" w:cs="Times New Roman"/>
          <w:szCs w:val="24"/>
        </w:rPr>
        <w:t xml:space="preserve">λινική, η οποία είναι δέκα φορές χειρότερη από αυτό που είδαμε </w:t>
      </w: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αθολογικό. Έκανα το σταυρό μου! Λέω</w:t>
      </w:r>
      <w:r w:rsidRPr="00EC02E5">
        <w:rPr>
          <w:rFonts w:eastAsia="Times New Roman" w:cs="Times New Roman"/>
          <w:szCs w:val="24"/>
        </w:rPr>
        <w:t>:</w:t>
      </w:r>
      <w:r>
        <w:rPr>
          <w:rFonts w:eastAsia="Times New Roman" w:cs="Times New Roman"/>
          <w:szCs w:val="24"/>
        </w:rPr>
        <w:t xml:space="preserve"> «Αν είναι δέκα φορές χειρότερα …»! Δεν θέλαμε να ενοχλήσουμε τους ασθενείς εκεί και τους ανθρώπους και δεν μπήκαμε, αλλά πραγματικά η κατάσταση στις </w:t>
      </w:r>
      <w:r>
        <w:rPr>
          <w:rFonts w:eastAsia="Times New Roman" w:cs="Times New Roman"/>
          <w:szCs w:val="24"/>
        </w:rPr>
        <w:t>π</w:t>
      </w:r>
      <w:r>
        <w:rPr>
          <w:rFonts w:eastAsia="Times New Roman" w:cs="Times New Roman"/>
          <w:szCs w:val="24"/>
        </w:rPr>
        <w:t xml:space="preserve">αθολογικές του πρώτου ορόφου και στην </w:t>
      </w:r>
      <w:r>
        <w:rPr>
          <w:rFonts w:eastAsia="Times New Roman" w:cs="Times New Roman"/>
          <w:szCs w:val="24"/>
        </w:rPr>
        <w:t>ψ</w:t>
      </w:r>
      <w:r>
        <w:rPr>
          <w:rFonts w:eastAsia="Times New Roman" w:cs="Times New Roman"/>
          <w:szCs w:val="24"/>
        </w:rPr>
        <w:t xml:space="preserve">υχιατρική </w:t>
      </w:r>
      <w:r>
        <w:rPr>
          <w:rFonts w:eastAsia="Times New Roman" w:cs="Times New Roman"/>
          <w:szCs w:val="24"/>
        </w:rPr>
        <w:t>κ</w:t>
      </w:r>
      <w:r>
        <w:rPr>
          <w:rFonts w:eastAsia="Times New Roman" w:cs="Times New Roman"/>
          <w:szCs w:val="24"/>
        </w:rPr>
        <w:t xml:space="preserve">λινική είναι </w:t>
      </w:r>
      <w:r>
        <w:rPr>
          <w:rFonts w:eastAsia="Times New Roman" w:cs="Times New Roman"/>
          <w:szCs w:val="24"/>
        </w:rPr>
        <w:t>δραματική.</w:t>
      </w:r>
    </w:p>
    <w:p w14:paraId="379692B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Κάνω έκκληση. Το </w:t>
      </w:r>
      <w:r>
        <w:rPr>
          <w:rFonts w:eastAsia="Times New Roman" w:cs="Times New Roman"/>
          <w:szCs w:val="24"/>
          <w:lang w:val="en-US"/>
        </w:rPr>
        <w:t>SOS</w:t>
      </w:r>
      <w:r>
        <w:rPr>
          <w:rFonts w:eastAsia="Times New Roman" w:cs="Times New Roman"/>
          <w:szCs w:val="24"/>
        </w:rPr>
        <w:t xml:space="preserve"> που βάλαμε στην ερώτηση είναι πραγματικό, είναι αληθινό. Πρέπει κάτι να κάνετε, γιατί αυτό θα πέσει πάνω σας ως μια δραματική κατάσταση και θα σας συνοδεύει σε όλη σας τη θητεία ως Υπουργός.</w:t>
      </w:r>
    </w:p>
    <w:p w14:paraId="379692B8"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w:t>
      </w:r>
      <w:r>
        <w:rPr>
          <w:rFonts w:eastAsia="Times New Roman" w:cs="Times New Roman"/>
          <w:szCs w:val="24"/>
        </w:rPr>
        <w:t>ύριε συνάδελφε, ευχαριστώ.</w:t>
      </w:r>
    </w:p>
    <w:p w14:paraId="379692B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Υπουργέ, πριν απαντήσετε, έχω να κάνω δύο ανακοινώσεις προς το Σώμα.</w:t>
      </w:r>
    </w:p>
    <w:p w14:paraId="379692B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Έχουμε, κατ’ αρχάς, μια αίτηση αδείας. Η Βουλευτής κ. Φωτεινή Αραμπατζή ζητεί άδεια ολιγοήμερης απουσίας στο εξωτερικό και συγκεκριμένα αναφέρει: «Κύριε Π</w:t>
      </w:r>
      <w:r>
        <w:rPr>
          <w:rFonts w:eastAsia="Times New Roman" w:cs="Times New Roman"/>
          <w:szCs w:val="24"/>
        </w:rPr>
        <w:t xml:space="preserve">ρόεδρε, με την παρούσα παρακαλώ όπως μου χορηγηθεί ολιγοήμερη άδεια από τη Δευτέρα 5 Μαρτίου έως και την Πέμπτη 8 Μαρτίου λόγω απουσίας μου στο </w:t>
      </w:r>
      <w:r>
        <w:rPr>
          <w:rFonts w:eastAsia="Times New Roman" w:cs="Times New Roman"/>
          <w:szCs w:val="24"/>
        </w:rPr>
        <w:lastRenderedPageBreak/>
        <w:t>εξωτερικό. Με εκτίμηση, Φωτεινή Αραμπατζή, Βουλευτής Σερρών της Νέας Δημοκρατίας». Η Βουλή εγκρίνει;</w:t>
      </w:r>
    </w:p>
    <w:p w14:paraId="379692BB"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ΟΙ</w:t>
      </w:r>
      <w:r>
        <w:rPr>
          <w:rFonts w:eastAsia="Times New Roman" w:cs="Times New Roman"/>
          <w:b/>
          <w:szCs w:val="24"/>
        </w:rPr>
        <w:t xml:space="preserve"> ΒΟΥ</w:t>
      </w:r>
      <w:r>
        <w:rPr>
          <w:rFonts w:eastAsia="Times New Roman" w:cs="Times New Roman"/>
          <w:b/>
          <w:szCs w:val="24"/>
        </w:rPr>
        <w:t>ΛΕΥΤΕΣ:</w:t>
      </w:r>
      <w:r>
        <w:rPr>
          <w:rFonts w:eastAsia="Times New Roman" w:cs="Times New Roman"/>
          <w:szCs w:val="24"/>
        </w:rPr>
        <w:t xml:space="preserve"> Μάλιστα, μάλιστα.</w:t>
      </w:r>
    </w:p>
    <w:p w14:paraId="379692BC"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379692BD" w14:textId="77777777" w:rsidR="006E78AB" w:rsidRDefault="00004C1F">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w:t>
      </w:r>
      <w:r>
        <w:rPr>
          <w:rFonts w:eastAsia="Times New Roman" w:cs="Times New Roman"/>
        </w:rPr>
        <w:t xml:space="preserve">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σπουδαστές και σπουδάστριες και μία συνοδός καθηγήτρια από τη Σχολή Δημοσιογραφίας του </w:t>
      </w:r>
      <w:r>
        <w:rPr>
          <w:rFonts w:eastAsia="Times New Roman" w:cs="Times New Roman"/>
        </w:rPr>
        <w:t>«</w:t>
      </w:r>
      <w:r>
        <w:rPr>
          <w:rFonts w:eastAsia="Times New Roman" w:cs="Times New Roman"/>
          <w:lang w:val="en-US"/>
        </w:rPr>
        <w:t>ANT</w:t>
      </w:r>
      <w:r>
        <w:rPr>
          <w:rFonts w:eastAsia="Times New Roman" w:cs="Times New Roman"/>
        </w:rPr>
        <w:t>1</w:t>
      </w:r>
      <w:r>
        <w:rPr>
          <w:rFonts w:eastAsia="Times New Roman" w:cs="Times New Roman"/>
        </w:rPr>
        <w:t>»</w:t>
      </w:r>
      <w:r>
        <w:rPr>
          <w:rFonts w:eastAsia="Times New Roman" w:cs="Times New Roman"/>
        </w:rPr>
        <w:t>.</w:t>
      </w:r>
    </w:p>
    <w:p w14:paraId="379692BE" w14:textId="77777777" w:rsidR="006E78AB" w:rsidRDefault="00004C1F">
      <w:pPr>
        <w:spacing w:line="600" w:lineRule="auto"/>
        <w:ind w:firstLine="720"/>
        <w:jc w:val="both"/>
        <w:rPr>
          <w:rFonts w:eastAsia="Times New Roman" w:cs="Times New Roman"/>
        </w:rPr>
      </w:pPr>
      <w:r>
        <w:rPr>
          <w:rFonts w:eastAsia="Times New Roman" w:cs="Times New Roman"/>
        </w:rPr>
        <w:t xml:space="preserve">Καλώς ήλθατε στην </w:t>
      </w:r>
      <w:r>
        <w:rPr>
          <w:rFonts w:eastAsia="Times New Roman" w:cs="Times New Roman"/>
        </w:rPr>
        <w:t>ε</w:t>
      </w:r>
      <w:r>
        <w:rPr>
          <w:rFonts w:eastAsia="Times New Roman" w:cs="Times New Roman"/>
        </w:rPr>
        <w:t>λληνική Βουλή, παιδιά.</w:t>
      </w:r>
    </w:p>
    <w:p w14:paraId="379692BF" w14:textId="77777777" w:rsidR="006E78AB" w:rsidRDefault="00004C1F">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79692C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9692C1"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Οικονόμου, ευχαριστώ για την επίκαιρη ερώτηση.</w:t>
      </w:r>
    </w:p>
    <w:p w14:paraId="379692C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Ν</w:t>
      </w:r>
      <w:r>
        <w:rPr>
          <w:rFonts w:eastAsia="Times New Roman" w:cs="Times New Roman"/>
          <w:szCs w:val="24"/>
        </w:rPr>
        <w:t>οσοκομείο της Νίκαιας είναι</w:t>
      </w:r>
      <w:r>
        <w:rPr>
          <w:rFonts w:eastAsia="Times New Roman" w:cs="Times New Roman"/>
          <w:szCs w:val="24"/>
        </w:rPr>
        <w:t xml:space="preserve"> ένα νοσοκομείο που έχω αφήσει ένα κομμάτι της ζωής μου και εκεί ανδρώθηκα και ιατρικά και πολιτικά και συνδικαλιστικά στον χώρο της υγείας. Και αν αυτό που είδατε, περνώντας για να πάτε στο αμφιθέατρο για να κάνετε τη σύσκεψη, το θεωρείτε </w:t>
      </w:r>
      <w:r>
        <w:rPr>
          <w:rFonts w:eastAsia="Times New Roman" w:cs="Times New Roman"/>
          <w:szCs w:val="24"/>
        </w:rPr>
        <w:t>«</w:t>
      </w:r>
      <w:proofErr w:type="spellStart"/>
      <w:r>
        <w:rPr>
          <w:rFonts w:eastAsia="Times New Roman" w:cs="Times New Roman"/>
          <w:szCs w:val="24"/>
        </w:rPr>
        <w:t>Κωσταλέξι</w:t>
      </w:r>
      <w:proofErr w:type="spellEnd"/>
      <w:r>
        <w:rPr>
          <w:rFonts w:eastAsia="Times New Roman" w:cs="Times New Roman"/>
          <w:szCs w:val="24"/>
        </w:rPr>
        <w:t>»</w:t>
      </w:r>
      <w:r>
        <w:rPr>
          <w:rFonts w:eastAsia="Times New Roman" w:cs="Times New Roman"/>
          <w:szCs w:val="24"/>
        </w:rPr>
        <w:t>, δεν ξέρω τι χαρακτηρισμό θα δίνατε για τη δεκαετία του 1990, όπου έκανα εγώ ειδικότητα και μέχρι τη μεγαλύτερη απεργία στα χρονικά του υγειονομικού συστήματος της χώρας, που έγινε το 1997.</w:t>
      </w:r>
    </w:p>
    <w:p w14:paraId="379692C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νοσοκομείο εφημέρευε μέρα παρά μέρα με 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τώρα εφημερεύει ανά τέσσερις μέρες και που μόνο από αυτό, που ήταν αποτέλεσμα αυτής της κινητοποίησης -γιατί δεν ήταν μόνο αυτό το αποτέλεσμα- υπήρξε μια τεράστια ανακούφιση του νοσοκομείου, γιατί ήταν ένα νοσοκομείο εκστρατείας, διότι πρακτικά εκείνη την </w:t>
      </w:r>
      <w:r>
        <w:rPr>
          <w:rFonts w:eastAsia="Times New Roman" w:cs="Times New Roman"/>
          <w:szCs w:val="24"/>
        </w:rPr>
        <w:t xml:space="preserve">περίοδο που δεν υπήρχε και 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 xml:space="preserve">οσοκομείο, που και αυτό τώρα σηκώνει ένα πολύ μεγάλο βάρος της εφημερίας της </w:t>
      </w:r>
      <w:r>
        <w:rPr>
          <w:rFonts w:eastAsia="Times New Roman" w:cs="Times New Roman"/>
          <w:szCs w:val="24"/>
        </w:rPr>
        <w:t>δ</w:t>
      </w:r>
      <w:r>
        <w:rPr>
          <w:rFonts w:eastAsia="Times New Roman" w:cs="Times New Roman"/>
          <w:szCs w:val="24"/>
        </w:rPr>
        <w:t xml:space="preserve">υτικής Αττικής, πραγματικά σήκωνε μόνο του όλη τη </w:t>
      </w:r>
      <w:r>
        <w:rPr>
          <w:rFonts w:eastAsia="Times New Roman" w:cs="Times New Roman"/>
          <w:szCs w:val="24"/>
        </w:rPr>
        <w:t>δ</w:t>
      </w:r>
      <w:r>
        <w:rPr>
          <w:rFonts w:eastAsia="Times New Roman" w:cs="Times New Roman"/>
          <w:szCs w:val="24"/>
        </w:rPr>
        <w:t>υτική Αττική.</w:t>
      </w:r>
    </w:p>
    <w:p w14:paraId="379692C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 αποτέλεσμα εκείνης της κινητοποίησης, πέρα από την αλλαγή της εφημερίας από μέρα παρά μέρα σε ένα τριήμερο αρχικά και σε ένα τετραήμερο μετά, ήταν ότι -από τότε βγήκαν αυτά τα χρήματα- έφυγε το </w:t>
      </w:r>
      <w:proofErr w:type="spellStart"/>
      <w:r>
        <w:rPr>
          <w:rFonts w:eastAsia="Times New Roman" w:cs="Times New Roman"/>
          <w:szCs w:val="24"/>
        </w:rPr>
        <w:t>π</w:t>
      </w:r>
      <w:r>
        <w:rPr>
          <w:rFonts w:eastAsia="Times New Roman" w:cs="Times New Roman"/>
          <w:szCs w:val="24"/>
        </w:rPr>
        <w:t>αθολογοανατομικό</w:t>
      </w:r>
      <w:proofErr w:type="spellEnd"/>
      <w:r>
        <w:rPr>
          <w:rFonts w:eastAsia="Times New Roman" w:cs="Times New Roman"/>
          <w:szCs w:val="24"/>
        </w:rPr>
        <w:t xml:space="preserve"> από τα υπόγεια, έφυγε η </w:t>
      </w:r>
      <w:r>
        <w:rPr>
          <w:rFonts w:eastAsia="Times New Roman" w:cs="Times New Roman"/>
          <w:szCs w:val="24"/>
        </w:rPr>
        <w:lastRenderedPageBreak/>
        <w:t>μ</w:t>
      </w:r>
      <w:r>
        <w:rPr>
          <w:rFonts w:eastAsia="Times New Roman" w:cs="Times New Roman"/>
          <w:szCs w:val="24"/>
        </w:rPr>
        <w:t xml:space="preserve">ονάδα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 xml:space="preserve">εφρού από εκεί που ήταν και φτιάχτηκαν καινούργια κτήρια -ήταν αποτέλεσμα αγώνων αυτό το πράγμα- και βέβαια φτιάχτηκε και το κτήριο για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όπου εκεί έχει μεταφερθεί, γιατί ήταν στο ισόγειο του κεντρικού κτηρίου και η εφημερία</w:t>
      </w:r>
      <w:r>
        <w:rPr>
          <w:rFonts w:eastAsia="Times New Roman" w:cs="Times New Roman"/>
          <w:szCs w:val="24"/>
        </w:rPr>
        <w:t>, ακριβώς από κάτω από τις παθολογικές κλινικές που είδατε, που και κάποιες από αυτές έχουν ανακατασκευαστεί από εκείνη τη δεκαετία και μετά.</w:t>
      </w:r>
    </w:p>
    <w:p w14:paraId="379692C5"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 είδαμε αυτό.</w:t>
      </w:r>
    </w:p>
    <w:p w14:paraId="379692C6"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τώρα, γιατί δεν θέλω να</w:t>
      </w:r>
      <w:r>
        <w:rPr>
          <w:rFonts w:eastAsia="Times New Roman" w:cs="Times New Roman"/>
          <w:szCs w:val="24"/>
        </w:rPr>
        <w:t xml:space="preserve"> κάνω ιστορία, αλλά να πω κάποια πράγματα. Το Κρατικό </w:t>
      </w:r>
      <w:r>
        <w:rPr>
          <w:rFonts w:eastAsia="Times New Roman" w:cs="Times New Roman"/>
          <w:szCs w:val="24"/>
        </w:rPr>
        <w:t xml:space="preserve">Νοσοκομείο </w:t>
      </w:r>
      <w:r>
        <w:rPr>
          <w:rFonts w:eastAsia="Times New Roman" w:cs="Times New Roman"/>
          <w:szCs w:val="24"/>
        </w:rPr>
        <w:t xml:space="preserve">της Νίκαιας, δυστυχώς, ήταν ριγμένο και οικονομικά -πολύ ριγμένο- και δεν το είχαμε ρίξει εμείς, γιατί εμείς αναλάβαμε το 2015. Την ίδια στιγμή που 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σηκώνει ένα αντίστοιχο βάρ</w:t>
      </w:r>
      <w:r>
        <w:rPr>
          <w:rFonts w:eastAsia="Times New Roman" w:cs="Times New Roman"/>
          <w:szCs w:val="24"/>
        </w:rPr>
        <w:t xml:space="preserve">ος, χρηματοδοτούταν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με περίπου 40-42 εκατομμύρια ευρώ, η Νίκαια χρηματοδοτούνταν με 18 εκατομμύρια, σηκώνοντας περίπου το ίδιο βάρος εφημέρευσης.</w:t>
      </w:r>
    </w:p>
    <w:p w14:paraId="379692C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Αυτό είχατε προϋπολογίσει και εσείς τότε. Την πρώτη χρονιά, αυτά τα 18,5 εκατομμ</w:t>
      </w:r>
      <w:r>
        <w:rPr>
          <w:rFonts w:eastAsia="Times New Roman" w:cs="Times New Roman"/>
          <w:szCs w:val="24"/>
        </w:rPr>
        <w:t xml:space="preserve">ύρια ευρώ εμείς τα κάναμε 19,5 εκατομμύρια ευρώ και αυτή τη στιγμή από τον κρατικό προϋπολογισμό έχουν φτάσει τα 24.354.000 ευρώ. Όμως, δεν είναι μόνο αυτά. Φέτος, εκτός από τα 24 εκατομμύρια ευρώ από τον κρατικό προϋπολογισμό, το νοσοκομείο πήρε άλλα 8,5 </w:t>
      </w:r>
      <w:r>
        <w:rPr>
          <w:rFonts w:eastAsia="Times New Roman" w:cs="Times New Roman"/>
          <w:szCs w:val="24"/>
        </w:rPr>
        <w:t xml:space="preserve">εκατομμύρια ευρώ από τον ΕΟΠΥΥ. Αντίστοιχα, 8 εκατομμύρια ευρώ είχε πάρει και πέρυσι. </w:t>
      </w:r>
    </w:p>
    <w:p w14:paraId="379692C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Έτσι το νοσοκομείο, κύριε Οικονόμου, ισορρόπησε, διότι αυτή τη στιγμή το νοσοκομείο, αν εξοφλήσει όλα τα εκκρεμή του -όχι τα </w:t>
      </w:r>
      <w:r>
        <w:rPr>
          <w:rFonts w:eastAsia="Times New Roman" w:cs="Times New Roman"/>
          <w:szCs w:val="24"/>
        </w:rPr>
        <w:lastRenderedPageBreak/>
        <w:t>ληξιπρόθεσμα, αλλά τα εκκρεμή του- θα περισσ</w:t>
      </w:r>
      <w:r>
        <w:rPr>
          <w:rFonts w:eastAsia="Times New Roman" w:cs="Times New Roman"/>
          <w:szCs w:val="24"/>
        </w:rPr>
        <w:t xml:space="preserve">εύουν στο ταμείο του 11 εκατομμύρια ευρώ. Σε τέτοια θέση το νοσοκομείο δεν έχει ξαναβρεθεί ποτέ. </w:t>
      </w:r>
    </w:p>
    <w:p w14:paraId="379692C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Ένα πρώτο πράγμα, λοιπόν, που κάναμε ήταν αυτό, δηλαδή σαφέστατα να ενισχύσουμε οικονομικά το νοσοκομείο, προκειμένου να μπορέσει να ισορροπήσει και να μην πα</w:t>
      </w:r>
      <w:r>
        <w:rPr>
          <w:rFonts w:eastAsia="Times New Roman" w:cs="Times New Roman"/>
          <w:szCs w:val="24"/>
        </w:rPr>
        <w:t xml:space="preserve">ρατηρούνται ελλείψεις υλικών, φαρμάκων, αντιδραστηρίων και οτιδήποτε άλλο χρειάζεται. Αυτό είναι το πρώτο. </w:t>
      </w:r>
    </w:p>
    <w:p w14:paraId="379692C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 δεύτερο είναι ότι έχει υπάρξει, όπως και σε άλλα νοσοκομεία της χώρας, ένα πρόγραμμα ενίσχυσής του με προσωπικό, το οποίο δεν έχει ολοκληρωθεί ακ</w:t>
      </w:r>
      <w:r>
        <w:rPr>
          <w:rFonts w:eastAsia="Times New Roman" w:cs="Times New Roman"/>
          <w:szCs w:val="24"/>
        </w:rPr>
        <w:t xml:space="preserve">όμη. Υπάρχει ακόμη αρκετό προσωπικό να έρθει από την τελευταία προκήρυξη, την 7Κ, την οποία καθυστέρησε με απαράδεκτο τρόπο το ΑΣΕΠ. Όμως, ήδη έχουν αναλάβει </w:t>
      </w:r>
      <w:r>
        <w:rPr>
          <w:rFonts w:eastAsia="Times New Roman" w:cs="Times New Roman"/>
          <w:szCs w:val="24"/>
        </w:rPr>
        <w:lastRenderedPageBreak/>
        <w:t>περίπου δεκαεπτά μόνιμοι γιατροί παραπάνω αυτά τα δύο χρόνια, συν πολλοί επικουρικοί, συν εβδομήντ</w:t>
      </w:r>
      <w:r>
        <w:rPr>
          <w:rFonts w:eastAsia="Times New Roman" w:cs="Times New Roman"/>
          <w:szCs w:val="24"/>
        </w:rPr>
        <w:t>α οκτώ άτομα, από τα οποία έχουν αναλάβει τα πενήντα έξι -μιλάω για μόνιμο προσωπικό από τις προκηρύξεις που έχουν γίνει μέχρι τώρα- και εκκρεμούν και άλλοι να έρθουν. Εδώ δεν υπολογίζω ούτε τους υπόλοιπους που έχουν έρθει μέσω ΟΑΕΔ ούτε αυτούς που έχουν έ</w:t>
      </w:r>
      <w:r>
        <w:rPr>
          <w:rFonts w:eastAsia="Times New Roman" w:cs="Times New Roman"/>
          <w:szCs w:val="24"/>
        </w:rPr>
        <w:t>ρθει ως επικουρικό προσωπικό, κ.λπ.</w:t>
      </w:r>
      <w:r>
        <w:rPr>
          <w:rFonts w:eastAsia="Times New Roman" w:cs="Times New Roman"/>
          <w:szCs w:val="24"/>
        </w:rPr>
        <w:t>.</w:t>
      </w:r>
      <w:r>
        <w:rPr>
          <w:rFonts w:eastAsia="Times New Roman" w:cs="Times New Roman"/>
          <w:szCs w:val="24"/>
        </w:rPr>
        <w:t xml:space="preserve"> </w:t>
      </w:r>
    </w:p>
    <w:p w14:paraId="379692C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Τώρα, θα ήθελα να πω μία τελευταία κουβέντα για το θέμα που λέτε με τον πρώτο όροφο. Σ’ αυτό το νοσοκομείο ξεμπλοκάραμε δύο πράγματα. Το ένα ήταν η δωρεά του Ιδρύματος </w:t>
      </w:r>
      <w:r>
        <w:rPr>
          <w:rFonts w:eastAsia="Times New Roman" w:cs="Times New Roman"/>
          <w:szCs w:val="24"/>
        </w:rPr>
        <w:t>«</w:t>
      </w:r>
      <w:r>
        <w:rPr>
          <w:rFonts w:eastAsia="Times New Roman" w:cs="Times New Roman"/>
          <w:szCs w:val="24"/>
        </w:rPr>
        <w:t>Αγγελικούση», η οποία είχε χαθεί σε κάποια συρτάρ</w:t>
      </w:r>
      <w:r>
        <w:rPr>
          <w:rFonts w:eastAsia="Times New Roman" w:cs="Times New Roman"/>
          <w:szCs w:val="24"/>
        </w:rPr>
        <w:t xml:space="preserve">ια </w:t>
      </w:r>
      <w:r>
        <w:rPr>
          <w:rFonts w:eastAsia="Times New Roman" w:cs="Times New Roman"/>
          <w:szCs w:val="24"/>
        </w:rPr>
        <w:t>υ</w:t>
      </w:r>
      <w:r>
        <w:rPr>
          <w:rFonts w:eastAsia="Times New Roman" w:cs="Times New Roman"/>
          <w:szCs w:val="24"/>
        </w:rPr>
        <w:t xml:space="preserve">πηρεσιών από την </w:t>
      </w:r>
      <w:r>
        <w:rPr>
          <w:rFonts w:eastAsia="Times New Roman" w:cs="Times New Roman"/>
          <w:szCs w:val="24"/>
        </w:rPr>
        <w:t>π</w:t>
      </w:r>
      <w:r>
        <w:rPr>
          <w:rFonts w:eastAsia="Times New Roman" w:cs="Times New Roman"/>
          <w:szCs w:val="24"/>
        </w:rPr>
        <w:t xml:space="preserve">εριφέρεια μέχρι το Υπουργείο. Αυτή πρόκειται να ανακατασκευάσει τη </w:t>
      </w:r>
      <w:r>
        <w:rPr>
          <w:rFonts w:eastAsia="Times New Roman" w:cs="Times New Roman"/>
          <w:szCs w:val="24"/>
        </w:rPr>
        <w:lastRenderedPageBreak/>
        <w:t>ν</w:t>
      </w:r>
      <w:r>
        <w:rPr>
          <w:rFonts w:eastAsia="Times New Roman" w:cs="Times New Roman"/>
          <w:szCs w:val="24"/>
        </w:rPr>
        <w:t xml:space="preserve">ευροχειρουργική </w:t>
      </w:r>
      <w:r>
        <w:rPr>
          <w:rFonts w:eastAsia="Times New Roman" w:cs="Times New Roman"/>
          <w:szCs w:val="24"/>
        </w:rPr>
        <w:t>κ</w:t>
      </w:r>
      <w:r>
        <w:rPr>
          <w:rFonts w:eastAsia="Times New Roman" w:cs="Times New Roman"/>
          <w:szCs w:val="24"/>
        </w:rPr>
        <w:t xml:space="preserve">λινική και υπολογίζεται παράδοση εντός </w:t>
      </w:r>
      <w:proofErr w:type="spellStart"/>
      <w:r>
        <w:rPr>
          <w:rFonts w:eastAsia="Times New Roman" w:cs="Times New Roman"/>
          <w:szCs w:val="24"/>
        </w:rPr>
        <w:t>τετραμήνου</w:t>
      </w:r>
      <w:proofErr w:type="spellEnd"/>
      <w:r>
        <w:rPr>
          <w:rFonts w:eastAsia="Times New Roman" w:cs="Times New Roman"/>
          <w:szCs w:val="24"/>
        </w:rPr>
        <w:t xml:space="preserve">. </w:t>
      </w:r>
    </w:p>
    <w:p w14:paraId="379692C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Επίσης, ξεκολλήσαμε</w:t>
      </w:r>
      <w:r>
        <w:rPr>
          <w:rFonts w:eastAsia="Times New Roman" w:cs="Times New Roman"/>
          <w:szCs w:val="24"/>
        </w:rPr>
        <w:t xml:space="preserve"> μία μελέτη, την οποία έχει αναλάβει να χρηματοδοτήσει η Περιφέρεια Αττικής με 3,5 εκατομμύρια ευρώ για ανακατασκευή όλου αυτού του ορόφου, γιατί έχει προηγηθεί ανακατασκευή των από πάνω ορόφων. Η ΚΤΥΠ εδώ και τρία χρόνια δεν την προχωρούσε. Και ξέρετε για</w:t>
      </w:r>
      <w:r>
        <w:rPr>
          <w:rFonts w:eastAsia="Times New Roman" w:cs="Times New Roman"/>
          <w:szCs w:val="24"/>
        </w:rPr>
        <w:t xml:space="preserve">τί δεν την προχωρούσε; Διότι με τη συνένωση που έγινε της ΔΕΠΑΝΟΜ, της </w:t>
      </w:r>
      <w:r>
        <w:rPr>
          <w:rFonts w:eastAsia="Times New Roman" w:cs="Times New Roman"/>
          <w:szCs w:val="24"/>
        </w:rPr>
        <w:t>«</w:t>
      </w:r>
      <w:r>
        <w:rPr>
          <w:rFonts w:eastAsia="Times New Roman" w:cs="Times New Roman"/>
          <w:szCs w:val="24"/>
        </w:rPr>
        <w:t>ΘΕΜΙΣ ΚΑΤΑΣΚΕΥΑΣΤΙΚΗ</w:t>
      </w:r>
      <w:r>
        <w:rPr>
          <w:rFonts w:eastAsia="Times New Roman" w:cs="Times New Roman"/>
          <w:szCs w:val="24"/>
        </w:rPr>
        <w:t>»</w:t>
      </w:r>
      <w:r>
        <w:rPr>
          <w:rFonts w:eastAsia="Times New Roman" w:cs="Times New Roman"/>
          <w:szCs w:val="24"/>
        </w:rPr>
        <w:t xml:space="preserve"> και της αντίστοιχης κατασκευαστικής του Υπουργείου Υποδομών –που φτιάχτηκαν οι κτηριακές υποδομές και εκεί έχουν τώρα πάρα πολλούς μηχανικούς- δυστυχώς στο </w:t>
      </w:r>
      <w:r>
        <w:rPr>
          <w:rFonts w:eastAsia="Times New Roman" w:cs="Times New Roman"/>
          <w:szCs w:val="24"/>
        </w:rPr>
        <w:t>Ν</w:t>
      </w:r>
      <w:r>
        <w:rPr>
          <w:rFonts w:eastAsia="Times New Roman" w:cs="Times New Roman"/>
          <w:szCs w:val="24"/>
        </w:rPr>
        <w:t>οσοκο</w:t>
      </w:r>
      <w:r>
        <w:rPr>
          <w:rFonts w:eastAsia="Times New Roman" w:cs="Times New Roman"/>
          <w:szCs w:val="24"/>
        </w:rPr>
        <w:t xml:space="preserve">μείο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και στο </w:t>
      </w:r>
      <w:r>
        <w:rPr>
          <w:rFonts w:eastAsia="Times New Roman" w:cs="Times New Roman"/>
          <w:szCs w:val="24"/>
        </w:rPr>
        <w:t>Ν</w:t>
      </w:r>
      <w:r>
        <w:rPr>
          <w:rFonts w:eastAsia="Times New Roman" w:cs="Times New Roman"/>
          <w:szCs w:val="24"/>
        </w:rPr>
        <w:t xml:space="preserve">οσοκομείο της </w:t>
      </w:r>
      <w:r>
        <w:rPr>
          <w:rFonts w:eastAsia="Times New Roman" w:cs="Times New Roman"/>
          <w:szCs w:val="24"/>
        </w:rPr>
        <w:t>«</w:t>
      </w:r>
      <w:r>
        <w:rPr>
          <w:rFonts w:eastAsia="Times New Roman" w:cs="Times New Roman"/>
          <w:szCs w:val="24"/>
        </w:rPr>
        <w:t>Νίκαιας</w:t>
      </w:r>
      <w:r>
        <w:rPr>
          <w:rFonts w:eastAsia="Times New Roman" w:cs="Times New Roman"/>
          <w:szCs w:val="24"/>
        </w:rPr>
        <w:t>»</w:t>
      </w:r>
      <w:r>
        <w:rPr>
          <w:rFonts w:eastAsia="Times New Roman" w:cs="Times New Roman"/>
          <w:szCs w:val="24"/>
        </w:rPr>
        <w:t xml:space="preserve"> ανέλαβαν, πριν αναλάβουμε εμείς, τις μελέτες τις οποίες θα χρηματοδοτούσε η Περιφέρεια Αττικής.</w:t>
      </w:r>
    </w:p>
    <w:p w14:paraId="379692CD"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σας παρακαλώ, τα υπόλοιπα μπορείτε να τα</w:t>
      </w:r>
      <w:r>
        <w:rPr>
          <w:rFonts w:eastAsia="Times New Roman" w:cs="Times New Roman"/>
          <w:szCs w:val="24"/>
        </w:rPr>
        <w:t xml:space="preserve"> πείτε στη δευτερολογία σας, γιατί πρέπει να ολοκληρώνουμε.</w:t>
      </w:r>
    </w:p>
    <w:p w14:paraId="379692CE"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Μόνο μία κουβέντα θα ήθελα να πω, κύριε Πρόεδρε. </w:t>
      </w:r>
    </w:p>
    <w:p w14:paraId="379692C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ευτυχώς τελείωσε, το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xml:space="preserve"> προχώρησε και ξεκόλλησε και </w:t>
      </w:r>
      <w:r>
        <w:rPr>
          <w:rFonts w:eastAsia="Times New Roman" w:cs="Times New Roman"/>
          <w:szCs w:val="24"/>
        </w:rPr>
        <w:t xml:space="preserve">το </w:t>
      </w:r>
      <w:proofErr w:type="spellStart"/>
      <w:r>
        <w:rPr>
          <w:rFonts w:eastAsia="Times New Roman" w:cs="Times New Roman"/>
          <w:szCs w:val="24"/>
        </w:rPr>
        <w:t>Νοσοκομείιο</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Νίκαια</w:t>
      </w:r>
      <w:r>
        <w:rPr>
          <w:rFonts w:eastAsia="Times New Roman" w:cs="Times New Roman"/>
          <w:szCs w:val="24"/>
        </w:rPr>
        <w:t>ς»</w:t>
      </w:r>
      <w:r>
        <w:rPr>
          <w:rFonts w:eastAsia="Times New Roman" w:cs="Times New Roman"/>
          <w:szCs w:val="24"/>
        </w:rPr>
        <w:t>. Γι’</w:t>
      </w:r>
      <w:r>
        <w:rPr>
          <w:rFonts w:eastAsia="Times New Roman" w:cs="Times New Roman"/>
          <w:szCs w:val="24"/>
        </w:rPr>
        <w:t xml:space="preserve"> αυτό έχουμε σκοπό να προκηρυχθεί αυτό το έργο φέτος, μέχρι το καλοκαίρι, διότι είναι εξασφαλισμένη η χρηματοδότηση δύο χρόνια και κάθεται. Όμως, όπως ξέρετε, χωρίς μελέτη δεν μπορεί να προχωρήσει κάποιο </w:t>
      </w:r>
      <w:r>
        <w:rPr>
          <w:rFonts w:eastAsia="Times New Roman" w:cs="Times New Roman"/>
          <w:szCs w:val="24"/>
        </w:rPr>
        <w:lastRenderedPageBreak/>
        <w:t>πράγμα. Δυστυχώς εδώ υπάρχουν σαφέστατες ευθύνες ενό</w:t>
      </w:r>
      <w:r>
        <w:rPr>
          <w:rFonts w:eastAsia="Times New Roman" w:cs="Times New Roman"/>
          <w:szCs w:val="24"/>
        </w:rPr>
        <w:t>ς διοικητικού μηχανισμού, ο οποίος έχει τη μελέτη και μπορεί να την προσαρμόσει μ’ αυτό που έγινε στον δεύτερο και στον τρίτο όροφο του νοσοκομείου. Όμως, εδώ και ενάμισι χρόνο δεν έκανε απολύτως τίποτα προς αυτή την κατεύθυνση. Μέχρι που έγινε και σύσκεψη</w:t>
      </w:r>
      <w:r>
        <w:rPr>
          <w:rFonts w:eastAsia="Times New Roman" w:cs="Times New Roman"/>
          <w:szCs w:val="24"/>
        </w:rPr>
        <w:t xml:space="preserve"> υπό τον κ. </w:t>
      </w:r>
      <w:proofErr w:type="spellStart"/>
      <w:r>
        <w:rPr>
          <w:rFonts w:eastAsia="Times New Roman" w:cs="Times New Roman"/>
          <w:szCs w:val="24"/>
        </w:rPr>
        <w:t>Σπίρτζη</w:t>
      </w:r>
      <w:proofErr w:type="spellEnd"/>
      <w:r>
        <w:rPr>
          <w:rFonts w:eastAsia="Times New Roman" w:cs="Times New Roman"/>
          <w:szCs w:val="24"/>
        </w:rPr>
        <w:t xml:space="preserve"> γι’ αυτό το θέμα, προκειμένου να μπουν «επί τον τύπον των ήλων» οι ευθύνες ενός διοικητικού μηχανισμού και ενός υπηρεσιακού μηχανισμού στις κτηριακές υποδομές, ο οποίος δεν ολοκληρώνει τις μελέτες για να προκηρυχθεί το έργο. </w:t>
      </w:r>
    </w:p>
    <w:p w14:paraId="379692D0"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Εντάξει, κύριε Υπουργέ, τα υπόλοιπα μπορείτε να τα πείτε στη δευτερολογία σας.</w:t>
      </w:r>
    </w:p>
    <w:p w14:paraId="379692D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Ευχαριστώ.</w:t>
      </w:r>
    </w:p>
    <w:p w14:paraId="379692D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αγαπητοί φίλοι σπουδαστές και σπουδάστριες, για να μην έχετε σήμερα εικόνα διαφορετική από την πραγματική στη συνεδρίαση και επειδή </w:t>
      </w:r>
      <w:r>
        <w:rPr>
          <w:rFonts w:eastAsia="Times New Roman" w:cs="Times New Roman"/>
          <w:szCs w:val="24"/>
        </w:rPr>
        <w:t>θα είστε μελλοντικά οι δημοσιογράφοι μας, θα ήθελα να σας ενημερώσω ότι σήμερα δεν έχουμε νομοθετικό έργο για να είναι όλοι οι Βουλευτές. Παρακολουθείτε διαδικασία κοινοβουλευτικού ελέγχου, όπου κάποιοι από τους Βουλευτές για θέματα που τους ενδιαφέρουν ερ</w:t>
      </w:r>
      <w:r>
        <w:rPr>
          <w:rFonts w:eastAsia="Times New Roman" w:cs="Times New Roman"/>
          <w:szCs w:val="24"/>
        </w:rPr>
        <w:t>ωτούν τους αντίστοιχης αρμοδιότητας Υπουργούς και οι Υπουργοί τούς απαντούν. Γι’ αυτό είναι λίγοι οι παριστάμενοι Βουλευτές. Δεν είναι μία κλασική λειτουργία της Ολομέλειας. Αυτό σας το λέω, για να έχετε την πραγματική εικόνα και να μη νομίζετε ότι η Βουλή</w:t>
      </w:r>
      <w:r>
        <w:rPr>
          <w:rFonts w:eastAsia="Times New Roman" w:cs="Times New Roman"/>
          <w:szCs w:val="24"/>
        </w:rPr>
        <w:t xml:space="preserve"> λειτουργεί με πέντε, επτά ή δέκα Βουλευτές.</w:t>
      </w:r>
    </w:p>
    <w:p w14:paraId="379692D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Ευχαριστώ πολύ.</w:t>
      </w:r>
    </w:p>
    <w:p w14:paraId="379692D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Ορίστε, κύριε Οικονόμου, έχετε τον λόγο για τη δευτερολογία σας.</w:t>
      </w:r>
    </w:p>
    <w:p w14:paraId="379692D5"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Εμένα δεν με ικανοποίησε η απάντηση του Υπουργού, γιατί τον ρωτάω συγκεκριμένα και προσδιορίζω την ερώτησή μο</w:t>
      </w:r>
      <w:r>
        <w:rPr>
          <w:rFonts w:eastAsia="Times New Roman" w:cs="Times New Roman"/>
          <w:szCs w:val="24"/>
        </w:rPr>
        <w:t xml:space="preserve">υ για τις παθολογικές του πρώτου ορόφου και το ψυχιατρικό. </w:t>
      </w:r>
    </w:p>
    <w:p w14:paraId="379692D6"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ανοίγω τη συζήτηση, γιατί είναι μεγάλο το νοσοκομείο και είναι πραγματικά μια δομή υγείας η οποία απευθύνεται σε εκατομμύρια πλέον ανθρώπους και σε κοινωνικά ευαίσθητες περιοχές, όπως είναι η </w:t>
      </w:r>
      <w:r>
        <w:rPr>
          <w:rFonts w:eastAsia="Times New Roman" w:cs="Times New Roman"/>
          <w:szCs w:val="24"/>
        </w:rPr>
        <w:t>δυτική Αττική. Θα μπορούσαμε να ανοίξουμε συζήτηση και για το προσωπικό. Ο «σύντροφός» του -δεν ξέρω αν μέχρι σήμερα είναι ακόμα φίλος του- εμένα δεν με συμπαθεί ιδιαίτερα. Τον χρησιμοποιώ για να καταλάβετε.</w:t>
      </w:r>
    </w:p>
    <w:p w14:paraId="379692D7" w14:textId="77777777" w:rsidR="006E78AB" w:rsidRDefault="00004C1F">
      <w:pPr>
        <w:spacing w:line="600" w:lineRule="auto"/>
        <w:ind w:firstLine="720"/>
        <w:jc w:val="both"/>
        <w:rPr>
          <w:rFonts w:eastAsia="Times New Roman" w:cs="Times New Roman"/>
          <w:b/>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Κο</w:t>
      </w:r>
      <w:r>
        <w:rPr>
          <w:rFonts w:eastAsia="Times New Roman" w:cs="Times New Roman"/>
          <w:szCs w:val="24"/>
        </w:rPr>
        <w:t xml:space="preserve">υμπάροι είμαστε. </w:t>
      </w:r>
    </w:p>
    <w:p w14:paraId="379692D8"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Τον κ. Παπανικολάου.</w:t>
      </w:r>
    </w:p>
    <w:p w14:paraId="379692D9"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Τον έχω παντρέψει. Έχω βαπτίσει και την κόρη του.</w:t>
      </w:r>
    </w:p>
    <w:p w14:paraId="379692DA"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Να το! Είναι και </w:t>
      </w:r>
      <w:proofErr w:type="spellStart"/>
      <w:r>
        <w:rPr>
          <w:rFonts w:eastAsia="Times New Roman" w:cs="Times New Roman"/>
          <w:szCs w:val="24"/>
        </w:rPr>
        <w:t>συμπεθέρια</w:t>
      </w:r>
      <w:proofErr w:type="spellEnd"/>
      <w:r>
        <w:rPr>
          <w:rFonts w:eastAsia="Times New Roman" w:cs="Times New Roman"/>
          <w:szCs w:val="24"/>
        </w:rPr>
        <w:t xml:space="preserve">. Εμένα δεν με συμπαθεί. Το εκφράζει συνέχεια. </w:t>
      </w:r>
    </w:p>
    <w:p w14:paraId="379692DB"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Αυτός λέει για 50% στελέχωση του </w:t>
      </w:r>
      <w:r>
        <w:rPr>
          <w:rFonts w:eastAsia="Times New Roman" w:cs="Times New Roman"/>
          <w:szCs w:val="24"/>
        </w:rPr>
        <w:t>Ν</w:t>
      </w:r>
      <w:r>
        <w:rPr>
          <w:rFonts w:eastAsia="Times New Roman" w:cs="Times New Roman"/>
          <w:szCs w:val="24"/>
        </w:rPr>
        <w:t xml:space="preserve">οσοκομείου Νίκαιας σήμερα. Αυτός λέει ότι δεκαοκτώ έκτακτα περιστατικά, αντί να πάνε στη ΜΕΘ, πήγανε στις κλινικές και </w:t>
      </w:r>
      <w:proofErr w:type="spellStart"/>
      <w:r>
        <w:rPr>
          <w:rFonts w:eastAsia="Times New Roman" w:cs="Times New Roman"/>
          <w:szCs w:val="24"/>
        </w:rPr>
        <w:t>διασωληνώθηκαν</w:t>
      </w:r>
      <w:proofErr w:type="spellEnd"/>
      <w:r>
        <w:rPr>
          <w:rFonts w:eastAsia="Times New Roman" w:cs="Times New Roman"/>
          <w:szCs w:val="24"/>
        </w:rPr>
        <w:t xml:space="preserve"> οι άνθρωποι στις κλινικές. Πρόκειται για καταστάσεις τριτοκοσμικής χώρας. </w:t>
      </w:r>
    </w:p>
    <w:p w14:paraId="379692DC"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για να </w:t>
      </w:r>
      <w:r>
        <w:rPr>
          <w:rFonts w:eastAsia="Times New Roman" w:cs="Times New Roman"/>
          <w:szCs w:val="24"/>
        </w:rPr>
        <w:t>μην κάνω χρήση μόνο τέτοιων στοιχείων, εγώ θα σας πω το εξής. Υπάρχουν εδώ πέρα -και τα έχω στα χέρια μου- τα αιτήματα όλων των δήμων της Β</w:t>
      </w:r>
      <w:r>
        <w:rPr>
          <w:rFonts w:eastAsia="Times New Roman" w:cs="Times New Roman"/>
          <w:szCs w:val="24"/>
        </w:rPr>
        <w:t>΄</w:t>
      </w:r>
      <w:r>
        <w:rPr>
          <w:rFonts w:eastAsia="Times New Roman" w:cs="Times New Roman"/>
          <w:szCs w:val="24"/>
        </w:rPr>
        <w:t xml:space="preserve"> και της Α</w:t>
      </w:r>
      <w:r>
        <w:rPr>
          <w:rFonts w:eastAsia="Times New Roman" w:cs="Times New Roman"/>
          <w:szCs w:val="24"/>
        </w:rPr>
        <w:t>΄</w:t>
      </w:r>
      <w:r>
        <w:rPr>
          <w:rFonts w:eastAsia="Times New Roman" w:cs="Times New Roman"/>
          <w:szCs w:val="24"/>
        </w:rPr>
        <w:t xml:space="preserve"> Πειραιώς. Ο </w:t>
      </w:r>
      <w:proofErr w:type="spellStart"/>
      <w:r>
        <w:rPr>
          <w:rFonts w:eastAsia="Times New Roman" w:cs="Times New Roman"/>
          <w:szCs w:val="24"/>
        </w:rPr>
        <w:t>α</w:t>
      </w:r>
      <w:r>
        <w:rPr>
          <w:rFonts w:eastAsia="Times New Roman" w:cs="Times New Roman"/>
          <w:szCs w:val="24"/>
        </w:rPr>
        <w:t>ντιπεριφερειάρχης</w:t>
      </w:r>
      <w:proofErr w:type="spellEnd"/>
      <w:r>
        <w:rPr>
          <w:rFonts w:eastAsia="Times New Roman" w:cs="Times New Roman"/>
          <w:szCs w:val="24"/>
        </w:rPr>
        <w:t xml:space="preserve"> και όλοι -</w:t>
      </w:r>
      <w:r>
        <w:rPr>
          <w:rFonts w:eastAsia="Times New Roman"/>
          <w:szCs w:val="24"/>
        </w:rPr>
        <w:t>οι οποίοι</w:t>
      </w:r>
      <w:r>
        <w:rPr>
          <w:rFonts w:eastAsia="Times New Roman" w:cs="Times New Roman"/>
          <w:szCs w:val="24"/>
        </w:rPr>
        <w:t xml:space="preserve"> δεν μπορώ να πω ότι είναι και υπέρ της Νέας Δημοκρατί</w:t>
      </w:r>
      <w:r>
        <w:rPr>
          <w:rFonts w:eastAsia="Times New Roman" w:cs="Times New Roman"/>
          <w:szCs w:val="24"/>
        </w:rPr>
        <w:t xml:space="preserve">ας, δεν είναι άνθρωποι </w:t>
      </w:r>
      <w:r>
        <w:rPr>
          <w:rFonts w:eastAsia="Times New Roman"/>
          <w:szCs w:val="24"/>
        </w:rPr>
        <w:t>οι οποίοι</w:t>
      </w:r>
      <w:r>
        <w:rPr>
          <w:rFonts w:eastAsia="Times New Roman" w:cs="Times New Roman"/>
          <w:szCs w:val="24"/>
        </w:rPr>
        <w:t xml:space="preserve"> κάνουν κομματική πολιτική- λένε ότι το πρόβλημα είναι τεράστιο. </w:t>
      </w:r>
    </w:p>
    <w:p w14:paraId="379692DD"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Πρέπει να καταλάβει κάτι ο Υπουργός. Τα λεφτά που λέει θεωρητικά υπάρχουν. Υπήρχαν πεντακόσια χιλιάρικα το 2015. Ξεκίνησε μια μελέτη. Πήγε ένα εξακόσια. Φτάσα</w:t>
      </w:r>
      <w:r>
        <w:rPr>
          <w:rFonts w:eastAsia="Times New Roman" w:cs="Times New Roman"/>
          <w:szCs w:val="24"/>
        </w:rPr>
        <w:t xml:space="preserve">με τον Νοέμβριο του 2016 -τα γνωρίζετε τώρα καλά αυτά- η μελέτη ολοκληρώθηκε, υποτίθεται, φτάσαμε τώρα στον Ιανουάριο, πήγαμε στον Μάρτιο του 2018 και η μελέτη δεν υπάρχει πουθενά. </w:t>
      </w:r>
    </w:p>
    <w:p w14:paraId="379692DE"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Αυτός δεν ξέρω αν αποδίδει τις ευθύνες στην παλιά ΔΕΠΑΝΟΜ και σε</w:t>
      </w:r>
      <w:r>
        <w:rPr>
          <w:rFonts w:eastAsia="Times New Roman" w:cs="Times New Roman"/>
          <w:b/>
          <w:szCs w:val="24"/>
        </w:rPr>
        <w:t xml:space="preserve"> </w:t>
      </w:r>
      <w:r>
        <w:rPr>
          <w:rFonts w:eastAsia="Times New Roman" w:cs="Times New Roman"/>
          <w:szCs w:val="24"/>
        </w:rPr>
        <w:t>όλο</w:t>
      </w:r>
      <w:r>
        <w:rPr>
          <w:rFonts w:eastAsia="Times New Roman" w:cs="Times New Roman"/>
          <w:b/>
          <w:szCs w:val="24"/>
        </w:rPr>
        <w:t xml:space="preserve"> </w:t>
      </w:r>
      <w:r>
        <w:rPr>
          <w:rFonts w:eastAsia="Times New Roman" w:cs="Times New Roman"/>
          <w:szCs w:val="24"/>
        </w:rPr>
        <w:t xml:space="preserve">αυτό </w:t>
      </w:r>
      <w:r>
        <w:rPr>
          <w:rFonts w:eastAsia="Times New Roman" w:cs="Times New Roman"/>
          <w:szCs w:val="24"/>
        </w:rPr>
        <w:t>το γραφειοκρατικό σύστημα των μηχανικών που δεν προχωράνε. Όμως, καταλαβαίνετε, κύριε Πρόεδρε, ότι</w:t>
      </w:r>
      <w:r>
        <w:rPr>
          <w:rFonts w:eastAsia="Times New Roman" w:cs="Times New Roman"/>
          <w:szCs w:val="24"/>
        </w:rPr>
        <w:t>,</w:t>
      </w:r>
      <w:r>
        <w:rPr>
          <w:rFonts w:eastAsia="Times New Roman" w:cs="Times New Roman"/>
          <w:szCs w:val="24"/>
        </w:rPr>
        <w:t xml:space="preserve"> όταν υπάρχει χρήμα και υποτίθεται ότι είναι δεσμευμένο για μια συγκεκριμένη λειτουργία</w:t>
      </w:r>
      <w:r>
        <w:rPr>
          <w:rFonts w:eastAsia="Times New Roman" w:cs="Times New Roman"/>
          <w:szCs w:val="24"/>
        </w:rPr>
        <w:t>,</w:t>
      </w:r>
      <w:r>
        <w:rPr>
          <w:rFonts w:eastAsia="Times New Roman" w:cs="Times New Roman"/>
          <w:szCs w:val="24"/>
        </w:rPr>
        <w:t xml:space="preserve"> για να φτιαχτεί αυτό το αχούρι</w:t>
      </w:r>
      <w:r>
        <w:rPr>
          <w:rFonts w:eastAsia="Times New Roman" w:cs="Times New Roman"/>
          <w:szCs w:val="24"/>
        </w:rPr>
        <w:t>,</w:t>
      </w:r>
      <w:r>
        <w:rPr>
          <w:rFonts w:eastAsia="Times New Roman" w:cs="Times New Roman"/>
          <w:szCs w:val="24"/>
        </w:rPr>
        <w:t xml:space="preserve"> και αυτό δεν προχωράει, αυτός θα τα </w:t>
      </w:r>
      <w:r>
        <w:rPr>
          <w:rFonts w:eastAsia="Times New Roman" w:cs="Times New Roman"/>
          <w:szCs w:val="24"/>
        </w:rPr>
        <w:t>φορτωθεί, ο κύριος Υπουργός.</w:t>
      </w:r>
    </w:p>
    <w:p w14:paraId="379692DF"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κύριος Υπουργός πραγματικά έκανε και μια ανάμνηση των ηρωικών αγώνων μια παλιάς εποχής. Σήμερα, όμως, η κατάσταση είναι δραματική. Εγώ δεν θα κάνω σύγκριση του </w:t>
      </w:r>
      <w:r>
        <w:rPr>
          <w:rFonts w:eastAsia="Times New Roman" w:cs="Times New Roman"/>
          <w:szCs w:val="24"/>
        </w:rPr>
        <w:t>Ν</w:t>
      </w:r>
      <w:r>
        <w:rPr>
          <w:rFonts w:eastAsia="Times New Roman" w:cs="Times New Roman"/>
          <w:szCs w:val="24"/>
        </w:rPr>
        <w:t xml:space="preserve">οσοκομείου Νίκαιας του 2018 με το </w:t>
      </w:r>
      <w:r>
        <w:rPr>
          <w:rFonts w:eastAsia="Times New Roman" w:cs="Times New Roman"/>
          <w:szCs w:val="24"/>
        </w:rPr>
        <w:t>Ν</w:t>
      </w:r>
      <w:r>
        <w:rPr>
          <w:rFonts w:eastAsia="Times New Roman" w:cs="Times New Roman"/>
          <w:szCs w:val="24"/>
        </w:rPr>
        <w:t xml:space="preserve">οσοκομείο Νίκαιας του 1990 ή </w:t>
      </w:r>
      <w:r>
        <w:rPr>
          <w:rFonts w:eastAsia="Times New Roman" w:cs="Times New Roman"/>
          <w:szCs w:val="24"/>
        </w:rPr>
        <w:t xml:space="preserve">του 1980. Εγώ θα κάνω σύγκριση του Νίκαιας σήμερα με 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xml:space="preserve"> σήμερα, με </w:t>
      </w:r>
      <w:r>
        <w:rPr>
          <w:rFonts w:eastAsia="Times New Roman" w:cs="Times New Roman"/>
          <w:szCs w:val="24"/>
        </w:rPr>
        <w:lastRenderedPageBreak/>
        <w:t>τα άλλα νοσοκομεία της Ελλάδας, για να δούμε πού αυτό το πραγματικά μεγάλο νοσοκομείο τοποθετείται στην ιεράρχηση και στην τοποθέτηση αυτού που λέμε Εθνικό Σύστημα Υγείας.</w:t>
      </w:r>
    </w:p>
    <w:p w14:paraId="379692E0"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Εγώ, λοι</w:t>
      </w:r>
      <w:r>
        <w:rPr>
          <w:rFonts w:eastAsia="Times New Roman" w:cs="Times New Roman"/>
          <w:szCs w:val="24"/>
        </w:rPr>
        <w:t>πόν, λέω ότι τις μελέτες πρέπει να τις προχωρήσετε. Ελπίζω και αυτή η μελέτη που λέτε, η δωρεά του Αγγελικούση για τη νευροχειρουργική</w:t>
      </w:r>
      <w:r w:rsidRPr="000E0F90">
        <w:rPr>
          <w:rFonts w:eastAsia="Times New Roman" w:cs="Times New Roman"/>
          <w:szCs w:val="24"/>
        </w:rPr>
        <w:t xml:space="preserve"> </w:t>
      </w:r>
      <w:r>
        <w:rPr>
          <w:rFonts w:eastAsia="Times New Roman" w:cs="Times New Roman"/>
          <w:szCs w:val="24"/>
        </w:rPr>
        <w:t>κλινική</w:t>
      </w:r>
      <w:r>
        <w:rPr>
          <w:rFonts w:eastAsia="Times New Roman" w:cs="Times New Roman"/>
          <w:szCs w:val="24"/>
        </w:rPr>
        <w:t xml:space="preserve">, να προχωρήσει. </w:t>
      </w:r>
    </w:p>
    <w:p w14:paraId="379692E1"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Έχει ξεκινήσει ήδη.</w:t>
      </w:r>
    </w:p>
    <w:p w14:paraId="379692E2"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Εντάξει τ</w:t>
      </w:r>
      <w:r>
        <w:rPr>
          <w:rFonts w:eastAsia="Times New Roman" w:cs="Times New Roman"/>
          <w:szCs w:val="24"/>
        </w:rPr>
        <w:t>ώρα! Έχει ξεκινήσει, αλλά να το προχωρήσετε. Όμως, αυτά είναι μια μικρή δωρεά, είναι για τη νευροχειρουργική</w:t>
      </w:r>
      <w:r>
        <w:rPr>
          <w:rFonts w:eastAsia="Times New Roman" w:cs="Times New Roman"/>
          <w:szCs w:val="24"/>
        </w:rPr>
        <w:t xml:space="preserve"> κλινική</w:t>
      </w:r>
      <w:r>
        <w:rPr>
          <w:rFonts w:eastAsia="Times New Roman" w:cs="Times New Roman"/>
          <w:szCs w:val="24"/>
        </w:rPr>
        <w:t xml:space="preserve">. Να προχωρήσει. </w:t>
      </w:r>
    </w:p>
    <w:p w14:paraId="379692E3"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Όμως, το μεγάλο και το μείζον πρόβλημα είναι άλλο. Το γνωρίζετε καλύτερα από εμένα, γι’ αυτό και απορώ. Διότι το να φτιάξε</w:t>
      </w:r>
      <w:r>
        <w:rPr>
          <w:rFonts w:eastAsia="Times New Roman" w:cs="Times New Roman"/>
          <w:szCs w:val="24"/>
        </w:rPr>
        <w:t xml:space="preserve">τε </w:t>
      </w:r>
      <w:r>
        <w:rPr>
          <w:rFonts w:eastAsia="Times New Roman" w:cs="Times New Roman"/>
          <w:szCs w:val="24"/>
        </w:rPr>
        <w:lastRenderedPageBreak/>
        <w:t xml:space="preserve">μια παθολογική </w:t>
      </w:r>
      <w:r>
        <w:rPr>
          <w:rFonts w:eastAsia="Times New Roman" w:cs="Times New Roman"/>
          <w:szCs w:val="24"/>
        </w:rPr>
        <w:t xml:space="preserve">κλινική </w:t>
      </w:r>
      <w:r>
        <w:rPr>
          <w:rFonts w:eastAsia="Times New Roman" w:cs="Times New Roman"/>
          <w:szCs w:val="24"/>
        </w:rPr>
        <w:t>σε ένα νοσοκομείο σε όλη τη χώρα καλό είναι, αλλά όσο υπάρχει αυτή η κατάσταση στις παθολογικές</w:t>
      </w:r>
      <w:r>
        <w:rPr>
          <w:rFonts w:eastAsia="Times New Roman" w:cs="Times New Roman"/>
          <w:szCs w:val="24"/>
        </w:rPr>
        <w:t xml:space="preserve"> κλινικές</w:t>
      </w:r>
      <w:r>
        <w:rPr>
          <w:rFonts w:eastAsia="Times New Roman" w:cs="Times New Roman"/>
          <w:szCs w:val="24"/>
        </w:rPr>
        <w:t xml:space="preserve"> του πρώτου ορόφου του </w:t>
      </w:r>
      <w:r>
        <w:rPr>
          <w:rFonts w:eastAsia="Times New Roman" w:cs="Times New Roman"/>
          <w:szCs w:val="24"/>
        </w:rPr>
        <w:t xml:space="preserve">Νοσοκομείου </w:t>
      </w:r>
      <w:r>
        <w:rPr>
          <w:rFonts w:eastAsia="Times New Roman" w:cs="Times New Roman"/>
          <w:szCs w:val="24"/>
        </w:rPr>
        <w:t xml:space="preserve">Νίκαιας, θα σας χαρακτηρίζει, κύριε </w:t>
      </w:r>
      <w:proofErr w:type="spellStart"/>
      <w:r>
        <w:rPr>
          <w:rFonts w:eastAsia="Times New Roman" w:cs="Times New Roman"/>
          <w:szCs w:val="24"/>
        </w:rPr>
        <w:t>Πολάκη</w:t>
      </w:r>
      <w:proofErr w:type="spellEnd"/>
      <w:r>
        <w:rPr>
          <w:rFonts w:eastAsia="Times New Roman" w:cs="Times New Roman"/>
          <w:szCs w:val="24"/>
        </w:rPr>
        <w:t xml:space="preserve">, ό,τι και να κάνετε, ό,τι και να λέτε, πέρα των </w:t>
      </w:r>
      <w:r>
        <w:rPr>
          <w:rFonts w:eastAsia="Times New Roman" w:cs="Times New Roman"/>
          <w:szCs w:val="24"/>
        </w:rPr>
        <w:t>ηρωικών και αγωνιστικών παλιών κινητοποιήσεων ή καταστάσεων που μας περιγράψατε τώρα.</w:t>
      </w:r>
    </w:p>
    <w:p w14:paraId="379692E4"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τι γίνεται σήμερα; Εγώ και ο κόσμος που μας παρακολουθεί θέλουμε συγκεκριμένες απαντήσεις και δεσμεύσεις και να έρθουμε εδώ πέρα ξανά, να κάνουμε μια επίσκεψη και να </w:t>
      </w:r>
      <w:r>
        <w:rPr>
          <w:rFonts w:eastAsia="Times New Roman" w:cs="Times New Roman"/>
          <w:szCs w:val="24"/>
        </w:rPr>
        <w:t>δούμε αν κάτι δεν κινείται. Όμως, δυστυχώς, αφού έχουν περάσει τρία χρόνια υπουργίας σας και δεν βλέπει κάποιος κάτι, φοβάμαι ότι θα ολοκληρωθεί ο κύκλος της υπουργίας σας και θα σας μείνει το στίγμα ότι αφήσατε αυτό το «</w:t>
      </w:r>
      <w:proofErr w:type="spellStart"/>
      <w:r>
        <w:rPr>
          <w:rFonts w:eastAsia="Times New Roman" w:cs="Times New Roman"/>
          <w:szCs w:val="24"/>
        </w:rPr>
        <w:t>Κωσταλέξι</w:t>
      </w:r>
      <w:proofErr w:type="spellEnd"/>
      <w:r>
        <w:rPr>
          <w:rFonts w:eastAsia="Times New Roman" w:cs="Times New Roman"/>
          <w:szCs w:val="24"/>
        </w:rPr>
        <w:t>».</w:t>
      </w:r>
    </w:p>
    <w:p w14:paraId="379692E5"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w:t>
      </w:r>
      <w:r>
        <w:rPr>
          <w:rFonts w:eastAsia="Times New Roman" w:cs="Times New Roman"/>
          <w:b/>
          <w:szCs w:val="24"/>
        </w:rPr>
        <w:t>κούδης):</w:t>
      </w:r>
      <w:r>
        <w:rPr>
          <w:rFonts w:eastAsia="Times New Roman" w:cs="Times New Roman"/>
          <w:szCs w:val="24"/>
        </w:rPr>
        <w:t xml:space="preserve"> Κύριε συνάδελφε, ευχαριστώ πολύ.</w:t>
      </w:r>
    </w:p>
    <w:p w14:paraId="379692E6"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9692E7"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 σας δώσω και μερικά άλλα στοιχεία τότε, κύριε συνάδελφε, για να έχετε μια πιο ολοκληρωμένη εικόνα. Βλέπουμε την όψιμη επίδειξη ενδιαφέ</w:t>
      </w:r>
      <w:r>
        <w:rPr>
          <w:rFonts w:eastAsia="Times New Roman" w:cs="Times New Roman"/>
          <w:szCs w:val="24"/>
        </w:rPr>
        <w:t xml:space="preserve">ροντος για το </w:t>
      </w:r>
      <w:r>
        <w:rPr>
          <w:rFonts w:eastAsia="Times New Roman" w:cs="Times New Roman"/>
          <w:szCs w:val="24"/>
        </w:rPr>
        <w:t>«</w:t>
      </w:r>
      <w:r>
        <w:rPr>
          <w:rFonts w:eastAsia="Times New Roman" w:cs="Times New Roman"/>
          <w:szCs w:val="24"/>
        </w:rPr>
        <w:t>Κρατικό Νίκαιας</w:t>
      </w:r>
      <w:r>
        <w:rPr>
          <w:rFonts w:eastAsia="Times New Roman" w:cs="Times New Roman"/>
          <w:szCs w:val="24"/>
        </w:rPr>
        <w:t>»</w:t>
      </w:r>
      <w:r>
        <w:rPr>
          <w:rFonts w:eastAsia="Times New Roman" w:cs="Times New Roman"/>
          <w:szCs w:val="24"/>
        </w:rPr>
        <w:t xml:space="preserve">, ενώ τα χρόνια που ήσασταν </w:t>
      </w:r>
      <w:r>
        <w:rPr>
          <w:rFonts w:eastAsia="Times New Roman" w:cs="Times New Roman"/>
          <w:szCs w:val="24"/>
        </w:rPr>
        <w:t>κ</w:t>
      </w:r>
      <w:r>
        <w:rPr>
          <w:rFonts w:eastAsia="Times New Roman" w:cs="Times New Roman"/>
          <w:szCs w:val="24"/>
        </w:rPr>
        <w:t xml:space="preserve">υβέρνηση το είχατε στην πολύ μεγάλη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την προνομιακή μεταφορά πόρων αλλού, λόγω δεσμεύσεων προς πανεπιστημιακά τμήματα.</w:t>
      </w:r>
    </w:p>
    <w:p w14:paraId="379692E8"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w:t>
      </w:r>
    </w:p>
    <w:p w14:paraId="379692E9"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w:t>
      </w:r>
      <w:r>
        <w:rPr>
          <w:rFonts w:eastAsia="Times New Roman" w:cs="Times New Roman"/>
          <w:b/>
          <w:szCs w:val="24"/>
        </w:rPr>
        <w:t xml:space="preserve">υργός Υγείας): </w:t>
      </w:r>
      <w:r>
        <w:rPr>
          <w:rFonts w:eastAsia="Times New Roman" w:cs="Times New Roman"/>
          <w:szCs w:val="24"/>
        </w:rPr>
        <w:t>Η Νέα Δημοκρατία.</w:t>
      </w:r>
    </w:p>
    <w:p w14:paraId="379692EA"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Να μην επεκτείνω άλλο την κουβέντα. Ήταν το πρώτο που σας απάντησα. </w:t>
      </w:r>
    </w:p>
    <w:p w14:paraId="379692EB"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Το πρώτο, όταν φτιάχνεις ένα νοσοκομείο, είναι ότι αυτό το νοσοκομείο πρέπει να έχει επάρκεια υλικών μέσων για να κάνει τη δουλειά του. Το πρώτο είναι αυτ</w:t>
      </w:r>
      <w:r>
        <w:rPr>
          <w:rFonts w:eastAsia="Times New Roman" w:cs="Times New Roman"/>
          <w:szCs w:val="24"/>
        </w:rPr>
        <w:t>ό. Υπάρχουν μια σειρά από νοσοκομεία στη χώρα, τα οποία έχουν πεπαλαιωμένο ξενοδοχειακό εξοπλισμό. Γι</w:t>
      </w:r>
      <w:r>
        <w:rPr>
          <w:rFonts w:eastAsia="Times New Roman" w:cs="Times New Roman"/>
          <w:szCs w:val="24"/>
        </w:rPr>
        <w:t>α</w:t>
      </w:r>
      <w:r>
        <w:rPr>
          <w:rFonts w:eastAsia="Times New Roman" w:cs="Times New Roman"/>
          <w:szCs w:val="24"/>
        </w:rPr>
        <w:t xml:space="preserve"> αυτό και έχουμε κάνει και όλη αυτή την ιστορία μέσα από το Πρόγραμμα Δημοσίων Επενδύσεων, μέσα από το αποθεματικό του Υπουργείου Υγείας, μέσα από την αξι</w:t>
      </w:r>
      <w:r>
        <w:rPr>
          <w:rFonts w:eastAsia="Times New Roman" w:cs="Times New Roman"/>
          <w:szCs w:val="24"/>
        </w:rPr>
        <w:t xml:space="preserve">οποίηση πόρων του ΕΣΠΑ, </w:t>
      </w:r>
      <w:r>
        <w:rPr>
          <w:rFonts w:eastAsia="Times New Roman"/>
          <w:bCs/>
        </w:rPr>
        <w:t>προκειμένου να</w:t>
      </w:r>
      <w:r>
        <w:rPr>
          <w:rFonts w:eastAsia="Times New Roman" w:cs="Times New Roman"/>
          <w:szCs w:val="24"/>
        </w:rPr>
        <w:t xml:space="preserve"> μπορέσουν αυτά τα πράγματα να βελτιωθούν. Αυτό έχει γίνει σε πάρα πολλά σημεία στην Ελλάδα. </w:t>
      </w:r>
    </w:p>
    <w:p w14:paraId="379692EC"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δεν είναι σε αυτό το σημείο που την περιγράφετε και που το θέτετε τόσο έντονα. Ειδικά στις ημέρες της εφημερίας </w:t>
      </w:r>
      <w:r>
        <w:rPr>
          <w:rFonts w:eastAsia="Times New Roman" w:cs="Times New Roman"/>
          <w:szCs w:val="24"/>
        </w:rPr>
        <w:t>συμβαίνει αυτό το πράγμα.</w:t>
      </w:r>
    </w:p>
    <w:p w14:paraId="379692E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 θέμα είναι το εξής: Το νοσοκομείο αυτό έχει χρηματοδοτηθεί από δικούς μας πόρους από το Υπουργείο Υγείας με 480.000 το 2015 για την αγορά εξοπλισμού –και αγοράστηκαν όλα αυτά-</w:t>
      </w:r>
      <w:r>
        <w:rPr>
          <w:rFonts w:eastAsia="Times New Roman" w:cs="Times New Roman"/>
          <w:szCs w:val="24"/>
        </w:rPr>
        <w:t>,</w:t>
      </w:r>
      <w:r>
        <w:rPr>
          <w:rFonts w:eastAsia="Times New Roman" w:cs="Times New Roman"/>
          <w:szCs w:val="24"/>
        </w:rPr>
        <w:t xml:space="preserve"> με 652.000 το 2016 για αγορά εξοπλισμού, με 352.00</w:t>
      </w:r>
      <w:r>
        <w:rPr>
          <w:rFonts w:eastAsia="Times New Roman" w:cs="Times New Roman"/>
          <w:szCs w:val="24"/>
        </w:rPr>
        <w:t>0 το 2017 για αγορά εξοπλισμού, μηχανημάτων και υποδομών που έχουν να κάνουν με την άσκηση ιατρικής.</w:t>
      </w:r>
    </w:p>
    <w:p w14:paraId="379692E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Δεύτερον, αυτή τη στιγμή η όλη ιστορία της καθυστέρησης γι’ αυτό το έργο -για το οποίο η Περιφέρεια Αττικής και προς τιμήν της έχει δεσμεύσει αυτά τα 3 εκα</w:t>
      </w:r>
      <w:r>
        <w:rPr>
          <w:rFonts w:eastAsia="Times New Roman" w:cs="Times New Roman"/>
          <w:szCs w:val="24"/>
        </w:rPr>
        <w:t xml:space="preserve">τομμύρια ευρώ- έχει να κάνει με τη μη </w:t>
      </w:r>
      <w:r>
        <w:rPr>
          <w:rFonts w:eastAsia="Times New Roman" w:cs="Times New Roman"/>
          <w:szCs w:val="24"/>
        </w:rPr>
        <w:lastRenderedPageBreak/>
        <w:t xml:space="preserve">ολοκλήρωση της μελέτης από τις </w:t>
      </w:r>
      <w:r>
        <w:rPr>
          <w:rFonts w:eastAsia="Times New Roman" w:cs="Times New Roman"/>
          <w:szCs w:val="24"/>
        </w:rPr>
        <w:t>«ΚΤΙΡΙΑΚΕΣ ΥΠΟΔΟΜΕΣ»</w:t>
      </w:r>
      <w:r>
        <w:rPr>
          <w:rFonts w:eastAsia="Times New Roman" w:cs="Times New Roman"/>
          <w:szCs w:val="24"/>
        </w:rPr>
        <w:t>. Έχουν γίνει δύο-τρεις συσκέψεις γι’ αυτό το πράγμα, αλλά</w:t>
      </w:r>
      <w:r>
        <w:rPr>
          <w:rFonts w:eastAsia="Times New Roman" w:cs="Times New Roman"/>
          <w:szCs w:val="24"/>
        </w:rPr>
        <w:t>,</w:t>
      </w:r>
      <w:r>
        <w:rPr>
          <w:rFonts w:eastAsia="Times New Roman" w:cs="Times New Roman"/>
          <w:szCs w:val="24"/>
        </w:rPr>
        <w:t xml:space="preserve"> επειδή δεν μπορούν πια να δώσουν έξω τις μελέτες, υπάρχει μια διαδικασία καθυστέρησης. </w:t>
      </w:r>
    </w:p>
    <w:p w14:paraId="379692E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Σας είπα και πριν, </w:t>
      </w:r>
      <w:r>
        <w:rPr>
          <w:rFonts w:eastAsia="Times New Roman" w:cs="Times New Roman"/>
          <w:szCs w:val="24"/>
        </w:rPr>
        <w:t xml:space="preserve">αλλά δεν το καταλάβατε, ότι έγινε μία σύσκεψη υπό τον κ. </w:t>
      </w:r>
      <w:proofErr w:type="spellStart"/>
      <w:r>
        <w:rPr>
          <w:rFonts w:eastAsia="Times New Roman" w:cs="Times New Roman"/>
          <w:szCs w:val="24"/>
        </w:rPr>
        <w:t>Σπίρτζη</w:t>
      </w:r>
      <w:proofErr w:type="spellEnd"/>
      <w:r>
        <w:rPr>
          <w:rFonts w:eastAsia="Times New Roman" w:cs="Times New Roman"/>
          <w:szCs w:val="24"/>
        </w:rPr>
        <w:t xml:space="preserve"> γι’ αυτό το θέμα. Εκτός από τη δωρεά του Νιάρχου που έφτιαξε τη </w:t>
      </w:r>
      <w:proofErr w:type="spellStart"/>
      <w:r>
        <w:rPr>
          <w:rFonts w:eastAsia="Times New Roman" w:cs="Times New Roman"/>
          <w:szCs w:val="24"/>
        </w:rPr>
        <w:t>θωρακοχειρουργική</w:t>
      </w:r>
      <w:proofErr w:type="spellEnd"/>
      <w:r>
        <w:rPr>
          <w:rFonts w:eastAsia="Times New Roman" w:cs="Times New Roman"/>
          <w:szCs w:val="24"/>
        </w:rPr>
        <w:t xml:space="preserve"> κλινική</w:t>
      </w:r>
      <w:r>
        <w:rPr>
          <w:rFonts w:eastAsia="Times New Roman" w:cs="Times New Roman"/>
          <w:szCs w:val="24"/>
        </w:rPr>
        <w:t>, εκτός από τη δωρεά του Αγγελικούση που φτιάχνει τη νευροχειρουργική</w:t>
      </w:r>
      <w:r>
        <w:rPr>
          <w:rFonts w:eastAsia="Times New Roman" w:cs="Times New Roman"/>
          <w:szCs w:val="24"/>
        </w:rPr>
        <w:t xml:space="preserve"> κλινική</w:t>
      </w:r>
      <w:r>
        <w:rPr>
          <w:rFonts w:eastAsia="Times New Roman" w:cs="Times New Roman"/>
          <w:szCs w:val="24"/>
        </w:rPr>
        <w:t xml:space="preserve"> –που εμείς την «ξεκολλήσ</w:t>
      </w:r>
      <w:r>
        <w:rPr>
          <w:rFonts w:eastAsia="Times New Roman" w:cs="Times New Roman"/>
          <w:szCs w:val="24"/>
        </w:rPr>
        <w:t xml:space="preserve">αμε» πάλι λόγω της γραφειοκρατίας που είπα πριν- έχουμε δεσμεύσει και τα 4 εκατομμύρια ευρώ για να αγοραστεί το </w:t>
      </w:r>
      <w:proofErr w:type="spellStart"/>
      <w:r>
        <w:rPr>
          <w:rFonts w:eastAsia="Times New Roman" w:cs="Times New Roman"/>
          <w:szCs w:val="24"/>
          <w:lang w:val="en-US"/>
        </w:rPr>
        <w:t>Cyberknife</w:t>
      </w:r>
      <w:proofErr w:type="spellEnd"/>
      <w:r>
        <w:rPr>
          <w:rFonts w:eastAsia="Times New Roman" w:cs="Times New Roman"/>
          <w:szCs w:val="24"/>
        </w:rPr>
        <w:t xml:space="preserve">, που θα είναι το πρώτο που θα μπει στη χώρα. Και όχι μόνο αυτό, αλλά δεσμεύσαμε και 750.000 από το </w:t>
      </w:r>
      <w:r>
        <w:rPr>
          <w:rFonts w:eastAsia="Times New Roman" w:cs="Times New Roman"/>
          <w:szCs w:val="24"/>
        </w:rPr>
        <w:lastRenderedPageBreak/>
        <w:t xml:space="preserve">Πρόγραμμα Δημοσίων Επενδύσεων του </w:t>
      </w:r>
      <w:r>
        <w:rPr>
          <w:rFonts w:eastAsia="Times New Roman" w:cs="Times New Roman"/>
          <w:szCs w:val="24"/>
        </w:rPr>
        <w:t>2018, για να γίνει η μετατροπή του χώρου που θα υποδεχθεί το μηχάνημα.</w:t>
      </w:r>
    </w:p>
    <w:p w14:paraId="379692F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Αυτά, δυστυχώς, είναι βαριά, μεγάλα έργα. Έγινε μια πολύ μεγάλη προσπάθεια να μην πάει αυτό το μηχάνημα στο </w:t>
      </w:r>
      <w:r>
        <w:rPr>
          <w:rFonts w:eastAsia="Times New Roman" w:cs="Times New Roman"/>
          <w:szCs w:val="24"/>
        </w:rPr>
        <w:t>«</w:t>
      </w:r>
      <w:r>
        <w:rPr>
          <w:rFonts w:eastAsia="Times New Roman" w:cs="Times New Roman"/>
          <w:szCs w:val="24"/>
        </w:rPr>
        <w:t>Γενικό Κρατικό Νίκαιας</w:t>
      </w:r>
      <w:r>
        <w:rPr>
          <w:rFonts w:eastAsia="Times New Roman" w:cs="Times New Roman"/>
          <w:szCs w:val="24"/>
        </w:rPr>
        <w:t>»</w:t>
      </w:r>
      <w:r>
        <w:rPr>
          <w:rFonts w:eastAsia="Times New Roman" w:cs="Times New Roman"/>
          <w:szCs w:val="24"/>
        </w:rPr>
        <w:t xml:space="preserve">, γιατί δεν μπορεί ένα νοσοκομείο που το έχουμε πιο χαμηλά να πάρει ένα μηχάνημα που δεν το έχει κανένα άλλο στη χώρα. Νομίζω ότι όταν σε τέσσερις-πέντε μήνες αυτά θα έχουν ολοκληρωθεί, τότε θα δείτε το αποτύπωμα που θα μείνει στο </w:t>
      </w:r>
      <w:r>
        <w:rPr>
          <w:rFonts w:eastAsia="Times New Roman" w:cs="Times New Roman"/>
          <w:szCs w:val="24"/>
        </w:rPr>
        <w:t>«</w:t>
      </w:r>
      <w:r>
        <w:rPr>
          <w:rFonts w:eastAsia="Times New Roman" w:cs="Times New Roman"/>
          <w:szCs w:val="24"/>
        </w:rPr>
        <w:t>Γενικό Κρατικό Νίκαιας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αφού καταφέραμε και να το ισορροπήσουμε σε επίπεδο χρηματοδότησης και να το ενισχύσουμε σε επίπεδο προσωπικού με όλες τις δυνατές μορφές.</w:t>
      </w:r>
    </w:p>
    <w:p w14:paraId="379692F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Έχετε δίκιο –το λέω- όσο</w:t>
      </w:r>
      <w:r>
        <w:rPr>
          <w:rFonts w:eastAsia="Times New Roman" w:cs="Times New Roman"/>
          <w:szCs w:val="24"/>
        </w:rPr>
        <w:t>ν</w:t>
      </w:r>
      <w:r>
        <w:rPr>
          <w:rFonts w:eastAsia="Times New Roman" w:cs="Times New Roman"/>
          <w:szCs w:val="24"/>
        </w:rPr>
        <w:t xml:space="preserve"> αφορά την καθυστέρηση της μελέτης. Δεν περνά, δυστυχώς, από το δικό μας χέρι, γιατί δόθηκε </w:t>
      </w:r>
      <w:r>
        <w:rPr>
          <w:rFonts w:eastAsia="Times New Roman" w:cs="Times New Roman"/>
          <w:szCs w:val="24"/>
        </w:rPr>
        <w:t xml:space="preserve">αυτή </w:t>
      </w:r>
      <w:r>
        <w:rPr>
          <w:rFonts w:eastAsia="Times New Roman" w:cs="Times New Roman"/>
          <w:szCs w:val="24"/>
        </w:rPr>
        <w:lastRenderedPageBreak/>
        <w:t xml:space="preserve">η μελέτη στις </w:t>
      </w:r>
      <w:r>
        <w:rPr>
          <w:rFonts w:eastAsia="Times New Roman" w:cs="Times New Roman"/>
          <w:szCs w:val="24"/>
        </w:rPr>
        <w:t>«ΚΤΙΡΙΑΚΕΣ ΥΠΟΔΟΜΕΣ»</w:t>
      </w:r>
      <w:r>
        <w:rPr>
          <w:rFonts w:eastAsia="Times New Roman" w:cs="Times New Roman"/>
          <w:szCs w:val="24"/>
        </w:rPr>
        <w:t xml:space="preserve"> πριν από το 2015. Προσέξτε: Αυτή η μελέτη από το 2014 που την ανέλαβαν, μέχρι το τέλος του 2016 που αλλάξαμε τη διοίκηση στο </w:t>
      </w:r>
      <w:r>
        <w:rPr>
          <w:rFonts w:eastAsia="Times New Roman" w:cs="Times New Roman"/>
          <w:szCs w:val="24"/>
        </w:rPr>
        <w:t>«</w:t>
      </w:r>
      <w:r>
        <w:rPr>
          <w:rFonts w:eastAsia="Times New Roman" w:cs="Times New Roman"/>
          <w:szCs w:val="24"/>
        </w:rPr>
        <w:t>Γενικό Κρατικό Νίκαιας</w:t>
      </w:r>
      <w:r>
        <w:rPr>
          <w:rFonts w:eastAsia="Times New Roman" w:cs="Times New Roman"/>
          <w:szCs w:val="24"/>
        </w:rPr>
        <w:t>»</w:t>
      </w:r>
      <w:r>
        <w:rPr>
          <w:rFonts w:eastAsia="Times New Roman" w:cs="Times New Roman"/>
          <w:szCs w:val="24"/>
        </w:rPr>
        <w:t>, δεν είχε γίνει απολύτως τίποτα. Ούτε που την είχαν πιάσει. Από τό</w:t>
      </w:r>
      <w:r>
        <w:rPr>
          <w:rFonts w:eastAsia="Times New Roman" w:cs="Times New Roman"/>
          <w:szCs w:val="24"/>
        </w:rPr>
        <w:t>τε, από το τέλος του 2016, άρχισε να κινείται. Θα έπρεπε να έχει ολοκληρωθεί. Θα ολοκληρωθεί σύντομα και γι’ αυτό το έργο θα γίνει.</w:t>
      </w:r>
    </w:p>
    <w:p w14:paraId="379692F2" w14:textId="77777777" w:rsidR="006E78AB" w:rsidRDefault="00004C1F">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Υπουργέ.</w:t>
      </w:r>
    </w:p>
    <w:p w14:paraId="379692F3" w14:textId="77777777" w:rsidR="006E78AB" w:rsidRDefault="00004C1F">
      <w:pPr>
        <w:spacing w:line="600" w:lineRule="auto"/>
        <w:ind w:firstLine="720"/>
        <w:jc w:val="both"/>
        <w:rPr>
          <w:rFonts w:eastAsia="Times New Roman"/>
          <w:bCs/>
          <w:szCs w:val="24"/>
        </w:rPr>
      </w:pPr>
      <w:r>
        <w:rPr>
          <w:rFonts w:eastAsia="Times New Roman"/>
          <w:bCs/>
          <w:szCs w:val="24"/>
        </w:rPr>
        <w:t>Κύριε Συντυχάκη, έχετε δύο επίκαιρες ερωτήσεις. Εάν συμφωνεί και ο</w:t>
      </w:r>
      <w:r>
        <w:rPr>
          <w:rFonts w:eastAsia="Times New Roman"/>
          <w:bCs/>
          <w:szCs w:val="24"/>
        </w:rPr>
        <w:t xml:space="preserve"> κύριος Υπουργός, θέλετε να τις ενοποιήσουμε, χωρίς να στερηθείτε τον χρόνο; Θα έχετε τον κανονικό χρόνο και για τις δύο. Το λέω απλώς για να μην περιμένουν οι άλλοι συνάδελφοι.</w:t>
      </w:r>
    </w:p>
    <w:p w14:paraId="379692F4" w14:textId="77777777" w:rsidR="006E78AB" w:rsidRDefault="00004C1F">
      <w:pPr>
        <w:spacing w:line="600" w:lineRule="auto"/>
        <w:ind w:firstLine="720"/>
        <w:jc w:val="both"/>
        <w:rPr>
          <w:rFonts w:eastAsia="Times New Roman"/>
          <w:bCs/>
          <w:szCs w:val="24"/>
        </w:rPr>
      </w:pPr>
      <w:r>
        <w:rPr>
          <w:rFonts w:eastAsia="Times New Roman"/>
          <w:b/>
          <w:bCs/>
          <w:szCs w:val="24"/>
        </w:rPr>
        <w:lastRenderedPageBreak/>
        <w:t xml:space="preserve">ΕΜΜΑΝΟΥΗΛ ΣΥΝΤΥΧΑΚΗΣ: </w:t>
      </w:r>
      <w:r>
        <w:rPr>
          <w:rFonts w:eastAsia="Times New Roman"/>
          <w:bCs/>
          <w:szCs w:val="24"/>
        </w:rPr>
        <w:t>Φοβάμαι να μη λειτουργήσει η μία εις βάρος της άλλης. Αφ</w:t>
      </w:r>
      <w:r>
        <w:rPr>
          <w:rFonts w:eastAsia="Times New Roman"/>
          <w:bCs/>
          <w:szCs w:val="24"/>
        </w:rPr>
        <w:t>ού θα είναι ο ίδιος χρόνος, προτιμώ να συζητηθούν ξεχωριστά.</w:t>
      </w:r>
    </w:p>
    <w:p w14:paraId="379692F5" w14:textId="77777777" w:rsidR="006E78AB" w:rsidRDefault="00004C1F">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Όπως προτιμάτε.</w:t>
      </w:r>
    </w:p>
    <w:p w14:paraId="379692F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Ακολουθεί η πέμπτη με αριθμό 1147/26-2-2018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w:t>
      </w:r>
      <w:r>
        <w:rPr>
          <w:rFonts w:eastAsia="Times New Roman" w:cs="Times New Roman"/>
          <w:bCs/>
          <w:szCs w:val="24"/>
        </w:rPr>
        <w:t xml:space="preserve">Συντυχάκη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«Μόνιμη λύση στην εργασιακή ανασφάλεια και </w:t>
      </w:r>
      <w:proofErr w:type="spellStart"/>
      <w:r>
        <w:rPr>
          <w:rFonts w:eastAsia="Times New Roman" w:cs="Times New Roman"/>
          <w:szCs w:val="24"/>
        </w:rPr>
        <w:t>απληρωσιά</w:t>
      </w:r>
      <w:proofErr w:type="spellEnd"/>
      <w:r>
        <w:rPr>
          <w:rFonts w:eastAsia="Times New Roman" w:cs="Times New Roman"/>
          <w:szCs w:val="24"/>
        </w:rPr>
        <w:t xml:space="preserve"> των εργαζόμενων σε καθαριότητα και σίτιση στα Νοσοκομεία του ΠΑΓΝΗ και του </w:t>
      </w:r>
      <w:r>
        <w:rPr>
          <w:rFonts w:eastAsia="Times New Roman" w:cs="Times New Roman"/>
          <w:szCs w:val="24"/>
        </w:rPr>
        <w:t>“</w:t>
      </w:r>
      <w:proofErr w:type="spellStart"/>
      <w:r>
        <w:rPr>
          <w:rFonts w:eastAsia="Times New Roman" w:cs="Times New Roman"/>
          <w:szCs w:val="24"/>
        </w:rPr>
        <w:t>Βενιζέλειου</w:t>
      </w:r>
      <w:proofErr w:type="spellEnd"/>
      <w:r>
        <w:rPr>
          <w:rFonts w:eastAsia="Times New Roman" w:cs="Times New Roman"/>
          <w:szCs w:val="24"/>
        </w:rPr>
        <w:t>”</w:t>
      </w:r>
      <w:r>
        <w:rPr>
          <w:rFonts w:eastAsia="Times New Roman" w:cs="Times New Roman"/>
          <w:szCs w:val="24"/>
        </w:rPr>
        <w:t>».</w:t>
      </w:r>
    </w:p>
    <w:p w14:paraId="379692F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Συντυχάκης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379692F8" w14:textId="77777777" w:rsidR="006E78AB" w:rsidRDefault="00004C1F">
      <w:pPr>
        <w:spacing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Ευχαριστώ, κύριε Πρόεδρε.</w:t>
      </w:r>
    </w:p>
    <w:p w14:paraId="379692F9" w14:textId="77777777" w:rsidR="006E78AB" w:rsidRDefault="00004C1F">
      <w:pPr>
        <w:spacing w:line="600" w:lineRule="auto"/>
        <w:ind w:firstLine="720"/>
        <w:jc w:val="both"/>
        <w:rPr>
          <w:rFonts w:eastAsia="Times New Roman"/>
          <w:bCs/>
          <w:szCs w:val="24"/>
        </w:rPr>
      </w:pPr>
      <w:r>
        <w:rPr>
          <w:rFonts w:eastAsia="Times New Roman"/>
          <w:bCs/>
          <w:szCs w:val="24"/>
        </w:rPr>
        <w:lastRenderedPageBreak/>
        <w:t xml:space="preserve">Κύριε Υπουργέ, οι εργαζόμενοι στην καθαριότητα και τη φύλαξη στα </w:t>
      </w:r>
      <w:r>
        <w:rPr>
          <w:rFonts w:eastAsia="Times New Roman"/>
          <w:bCs/>
          <w:szCs w:val="24"/>
        </w:rPr>
        <w:t>Ν</w:t>
      </w:r>
      <w:r>
        <w:rPr>
          <w:rFonts w:eastAsia="Times New Roman"/>
          <w:bCs/>
          <w:szCs w:val="24"/>
        </w:rPr>
        <w:t xml:space="preserve">οσοκομεία του Πανεπιστημιακού Νοσοκομείου Ηρακλείου και του </w:t>
      </w:r>
      <w:r>
        <w:rPr>
          <w:rFonts w:eastAsia="Times New Roman"/>
          <w:bCs/>
          <w:szCs w:val="24"/>
        </w:rPr>
        <w:t>«</w:t>
      </w:r>
      <w:proofErr w:type="spellStart"/>
      <w:r>
        <w:rPr>
          <w:rFonts w:eastAsia="Times New Roman"/>
          <w:bCs/>
          <w:szCs w:val="24"/>
        </w:rPr>
        <w:t>Βενιζέλειου</w:t>
      </w:r>
      <w:proofErr w:type="spellEnd"/>
      <w:r>
        <w:rPr>
          <w:rFonts w:eastAsia="Times New Roman"/>
          <w:bCs/>
          <w:szCs w:val="24"/>
        </w:rPr>
        <w:t>»</w:t>
      </w:r>
      <w:r>
        <w:rPr>
          <w:rFonts w:eastAsia="Times New Roman"/>
          <w:bCs/>
          <w:szCs w:val="24"/>
        </w:rPr>
        <w:t xml:space="preserve"> βρίσκονται για άλλη μία φορά στην ανασφάλεια, στην ομηρία αλλά και σ</w:t>
      </w:r>
      <w:r>
        <w:rPr>
          <w:rFonts w:eastAsia="Times New Roman"/>
          <w:bCs/>
          <w:szCs w:val="24"/>
        </w:rPr>
        <w:t>την απλήρωτη εργασία. Όλα αυτά συμβαίνουν, παρά την υπόσχεση που είχατε δώσει στους εργαζόμενους, το Υπουργείο Υγείας, η Κυβέρνηση συνολικότερα, η διοίκηση των νοσοκομείων, η 7</w:t>
      </w:r>
      <w:r w:rsidRPr="008F35C3">
        <w:rPr>
          <w:rFonts w:eastAsia="Times New Roman"/>
          <w:bCs/>
          <w:szCs w:val="24"/>
          <w:vertAlign w:val="superscript"/>
        </w:rPr>
        <w:t>η</w:t>
      </w:r>
      <w:r>
        <w:rPr>
          <w:rFonts w:eastAsia="Times New Roman"/>
          <w:bCs/>
          <w:szCs w:val="24"/>
        </w:rPr>
        <w:t xml:space="preserve"> </w:t>
      </w:r>
      <w:r>
        <w:rPr>
          <w:rFonts w:eastAsia="Times New Roman"/>
          <w:bCs/>
          <w:szCs w:val="24"/>
        </w:rPr>
        <w:t xml:space="preserve">ΥΠΕ, ότι με την πρόσληψή τους, βάσει της προκήρυξης το φθινόπωρο του 2017, θα εξασφάλιζαν για δύο χρόνια την εργασία τους. </w:t>
      </w:r>
    </w:p>
    <w:p w14:paraId="379692FA" w14:textId="77777777" w:rsidR="006E78AB" w:rsidRDefault="00004C1F">
      <w:pPr>
        <w:spacing w:line="600" w:lineRule="auto"/>
        <w:ind w:firstLine="720"/>
        <w:jc w:val="both"/>
        <w:rPr>
          <w:rFonts w:eastAsia="Times New Roman"/>
          <w:bCs/>
          <w:szCs w:val="24"/>
        </w:rPr>
      </w:pPr>
      <w:r>
        <w:rPr>
          <w:rFonts w:eastAsia="Times New Roman"/>
          <w:bCs/>
          <w:szCs w:val="24"/>
        </w:rPr>
        <w:t xml:space="preserve">Οι εργαζόμενοι μέχρι και σήμερα ζουν με τον φόβο εάν θα έχουν δουλειά την επόμενη ημέρα. Βιώνουν συνεχώς την κοροϊδία, τον εμπαιγμό </w:t>
      </w:r>
      <w:r>
        <w:rPr>
          <w:rFonts w:eastAsia="Times New Roman"/>
          <w:bCs/>
          <w:szCs w:val="24"/>
        </w:rPr>
        <w:t xml:space="preserve">της διοίκησης, της Κυβέρνησης. Για άλλη μία φορά </w:t>
      </w:r>
      <w:r>
        <w:rPr>
          <w:rFonts w:eastAsia="Times New Roman"/>
          <w:bCs/>
          <w:szCs w:val="24"/>
        </w:rPr>
        <w:lastRenderedPageBreak/>
        <w:t xml:space="preserve">βιώνουν αυτόν τον φόβο της </w:t>
      </w:r>
      <w:proofErr w:type="spellStart"/>
      <w:r>
        <w:rPr>
          <w:rFonts w:eastAsia="Times New Roman"/>
          <w:bCs/>
          <w:szCs w:val="24"/>
        </w:rPr>
        <w:t>απληρωσιάς</w:t>
      </w:r>
      <w:proofErr w:type="spellEnd"/>
      <w:r>
        <w:rPr>
          <w:rFonts w:eastAsia="Times New Roman"/>
          <w:bCs/>
          <w:szCs w:val="24"/>
        </w:rPr>
        <w:t xml:space="preserve"> μετά την υπογραφή των ατομικών συμβάσεων τον Δεκέμβρη του 2017. </w:t>
      </w:r>
    </w:p>
    <w:p w14:paraId="379692FB" w14:textId="77777777" w:rsidR="006E78AB" w:rsidRDefault="00004C1F">
      <w:pPr>
        <w:spacing w:line="600" w:lineRule="auto"/>
        <w:ind w:firstLine="720"/>
        <w:jc w:val="both"/>
        <w:rPr>
          <w:rFonts w:eastAsia="Times New Roman" w:cs="Times New Roman"/>
          <w:szCs w:val="24"/>
        </w:rPr>
      </w:pPr>
      <w:r>
        <w:rPr>
          <w:rFonts w:eastAsia="Times New Roman"/>
          <w:bCs/>
          <w:szCs w:val="24"/>
        </w:rPr>
        <w:t xml:space="preserve">Ο </w:t>
      </w:r>
      <w:r>
        <w:rPr>
          <w:rFonts w:eastAsia="Times New Roman"/>
          <w:bCs/>
          <w:szCs w:val="24"/>
        </w:rPr>
        <w:t>ε</w:t>
      </w:r>
      <w:r>
        <w:rPr>
          <w:rFonts w:eastAsia="Times New Roman"/>
          <w:bCs/>
          <w:szCs w:val="24"/>
        </w:rPr>
        <w:t>πίτροπος δεν ενέκρινε τα εντάλματα πληρωμής. Βασιζόμενος στο υπάρχον αντιδραστικό πλαίσιο, έκρινε πως</w:t>
      </w:r>
      <w:r>
        <w:rPr>
          <w:rFonts w:eastAsia="Times New Roman"/>
          <w:bCs/>
          <w:szCs w:val="24"/>
        </w:rPr>
        <w:t xml:space="preserve"> οι συμβάσεις δεν είναι νόμιμες, αφ</w:t>
      </w:r>
      <w:r>
        <w:rPr>
          <w:rFonts w:eastAsia="Times New Roman"/>
          <w:bCs/>
          <w:szCs w:val="24"/>
        </w:rPr>
        <w:t xml:space="preserve">’ </w:t>
      </w:r>
      <w:r>
        <w:rPr>
          <w:rFonts w:eastAsia="Times New Roman"/>
          <w:bCs/>
          <w:szCs w:val="24"/>
        </w:rPr>
        <w:t xml:space="preserve">ενός λόγω του ότι θεωρούνται συνεχιζόμενες για τους παλαιότερους εργαζόμενους, οι οποίοι υπόκεινται στο νόμο περί </w:t>
      </w:r>
      <w:proofErr w:type="spellStart"/>
      <w:r>
        <w:rPr>
          <w:rFonts w:eastAsia="Times New Roman"/>
          <w:bCs/>
          <w:szCs w:val="24"/>
        </w:rPr>
        <w:t>εικοσιτετρα</w:t>
      </w:r>
      <w:r>
        <w:rPr>
          <w:rFonts w:eastAsia="Times New Roman"/>
          <w:bCs/>
          <w:szCs w:val="24"/>
        </w:rPr>
        <w:t>μήνου</w:t>
      </w:r>
      <w:proofErr w:type="spellEnd"/>
      <w:r>
        <w:rPr>
          <w:rFonts w:eastAsia="Times New Roman"/>
          <w:bCs/>
          <w:szCs w:val="24"/>
        </w:rPr>
        <w:t>, αφ</w:t>
      </w:r>
      <w:r>
        <w:rPr>
          <w:rFonts w:eastAsia="Times New Roman"/>
          <w:bCs/>
          <w:szCs w:val="24"/>
        </w:rPr>
        <w:t xml:space="preserve">’ </w:t>
      </w:r>
      <w:r>
        <w:rPr>
          <w:rFonts w:eastAsia="Times New Roman"/>
          <w:bCs/>
          <w:szCs w:val="24"/>
        </w:rPr>
        <w:t>ετέρου διότι για όλους οι συμβάσεις δεν μπορούν να ισχύουν πέραν του 2018</w:t>
      </w:r>
      <w:r>
        <w:rPr>
          <w:rFonts w:eastAsia="Times New Roman"/>
          <w:bCs/>
          <w:szCs w:val="24"/>
        </w:rPr>
        <w:t>,</w:t>
      </w:r>
      <w:r>
        <w:rPr>
          <w:rFonts w:eastAsia="Times New Roman"/>
          <w:bCs/>
          <w:szCs w:val="24"/>
        </w:rPr>
        <w:t xml:space="preserve"> με βάση </w:t>
      </w:r>
      <w:r>
        <w:rPr>
          <w:rFonts w:eastAsia="Times New Roman"/>
          <w:bCs/>
          <w:szCs w:val="24"/>
        </w:rPr>
        <w:t>την ισχύουσα νομοθεσία.</w:t>
      </w:r>
    </w:p>
    <w:p w14:paraId="379692FC" w14:textId="77777777" w:rsidR="006E78AB" w:rsidRDefault="00004C1F">
      <w:pPr>
        <w:spacing w:line="600" w:lineRule="auto"/>
        <w:ind w:firstLine="720"/>
        <w:jc w:val="both"/>
        <w:rPr>
          <w:rFonts w:eastAsia="Times New Roman"/>
          <w:szCs w:val="24"/>
        </w:rPr>
      </w:pPr>
      <w:r>
        <w:rPr>
          <w:rFonts w:eastAsia="Times New Roman"/>
          <w:szCs w:val="24"/>
        </w:rPr>
        <w:t>Οι εργαζόμενοι</w:t>
      </w:r>
      <w:r>
        <w:rPr>
          <w:rFonts w:eastAsia="Times New Roman"/>
          <w:szCs w:val="24"/>
        </w:rPr>
        <w:t>,</w:t>
      </w:r>
      <w:r>
        <w:rPr>
          <w:rFonts w:eastAsia="Times New Roman"/>
          <w:szCs w:val="24"/>
        </w:rPr>
        <w:t xml:space="preserve"> με άμεση, δυναμική κινητοποίηση στην 7</w:t>
      </w:r>
      <w:r>
        <w:rPr>
          <w:rFonts w:eastAsia="Times New Roman"/>
          <w:szCs w:val="24"/>
          <w:vertAlign w:val="superscript"/>
        </w:rPr>
        <w:t>η</w:t>
      </w:r>
      <w:r>
        <w:rPr>
          <w:rFonts w:eastAsia="Times New Roman"/>
          <w:szCs w:val="24"/>
        </w:rPr>
        <w:t xml:space="preserve"> ΥΠΕ, με συντονισμό των εργαζομένων των δύο νοσοκομείων, σε κοινό μέτωπο μόνιμων και συμβασιούχων και με αιτήματα που καλύπτουν τις πραγματικές τους ανάγκες, έφεραν αποτέλεσμα. </w:t>
      </w:r>
      <w:r>
        <w:rPr>
          <w:rFonts w:eastAsia="Times New Roman"/>
          <w:szCs w:val="24"/>
        </w:rPr>
        <w:t xml:space="preserve">Ως </w:t>
      </w:r>
      <w:r>
        <w:rPr>
          <w:rFonts w:eastAsia="Times New Roman"/>
          <w:szCs w:val="24"/>
        </w:rPr>
        <w:lastRenderedPageBreak/>
        <w:t xml:space="preserve">Κομμουνιστικό Κόμμα Ελλάδας χαιρετίζουμε αυτόν τον κοινό, ενωτικό αγώνα, την αγωνιστική ετοιμότητα των εργαζομένων. </w:t>
      </w:r>
    </w:p>
    <w:p w14:paraId="379692FD" w14:textId="77777777" w:rsidR="006E78AB" w:rsidRDefault="00004C1F">
      <w:pPr>
        <w:spacing w:line="600" w:lineRule="auto"/>
        <w:ind w:firstLine="720"/>
        <w:jc w:val="both"/>
        <w:rPr>
          <w:rFonts w:eastAsia="Times New Roman"/>
          <w:szCs w:val="24"/>
        </w:rPr>
      </w:pPr>
      <w:r>
        <w:rPr>
          <w:rFonts w:eastAsia="Times New Roman"/>
          <w:szCs w:val="24"/>
        </w:rPr>
        <w:t xml:space="preserve">Τα εντάλματα, όπως ενημέρωσε η </w:t>
      </w:r>
      <w:r>
        <w:rPr>
          <w:rFonts w:eastAsia="Times New Roman"/>
          <w:szCs w:val="24"/>
        </w:rPr>
        <w:t>υ</w:t>
      </w:r>
      <w:r>
        <w:rPr>
          <w:rFonts w:eastAsia="Times New Roman"/>
          <w:szCs w:val="24"/>
        </w:rPr>
        <w:t>ποδιοικήτρια της 7</w:t>
      </w:r>
      <w:r>
        <w:rPr>
          <w:rFonts w:eastAsia="Times New Roman"/>
          <w:szCs w:val="24"/>
          <w:vertAlign w:val="superscript"/>
        </w:rPr>
        <w:t>ης</w:t>
      </w:r>
      <w:r>
        <w:rPr>
          <w:rFonts w:eastAsia="Times New Roman"/>
          <w:szCs w:val="24"/>
        </w:rPr>
        <w:t xml:space="preserve"> ΥΠΕ, υπεγράφησαν και από εβδομάδα, όπως ειπώθηκε στους εργαζόμενους, θα συζητηθεί σ</w:t>
      </w:r>
      <w:r>
        <w:rPr>
          <w:rFonts w:eastAsia="Times New Roman"/>
          <w:szCs w:val="24"/>
        </w:rPr>
        <w:t>τη Βουλή τροπολογία-ρύθμιση που θα διασφαλίζει την εργασία τους μέχρι το τέλος της σύμβασης</w:t>
      </w:r>
      <w:r>
        <w:rPr>
          <w:rFonts w:eastAsia="Times New Roman"/>
          <w:szCs w:val="24"/>
        </w:rPr>
        <w:t>,</w:t>
      </w:r>
      <w:r>
        <w:rPr>
          <w:rFonts w:eastAsia="Times New Roman"/>
          <w:szCs w:val="24"/>
        </w:rPr>
        <w:t xml:space="preserve"> στο τέλος του 2019.  Παρεμπιπτόντως, πείτε μας αν ισχύει αυτό και δώστε μας και μια εικόνα του περιεχομένου της τροπολογίας. </w:t>
      </w:r>
    </w:p>
    <w:p w14:paraId="379692FE" w14:textId="77777777" w:rsidR="006E78AB" w:rsidRDefault="00004C1F">
      <w:pPr>
        <w:spacing w:line="600" w:lineRule="auto"/>
        <w:ind w:firstLine="720"/>
        <w:jc w:val="both"/>
        <w:rPr>
          <w:rFonts w:eastAsia="Times New Roman"/>
          <w:szCs w:val="24"/>
        </w:rPr>
      </w:pPr>
      <w:r>
        <w:rPr>
          <w:rFonts w:eastAsia="Times New Roman"/>
          <w:szCs w:val="24"/>
        </w:rPr>
        <w:t xml:space="preserve">Είναι ικανοποιημένοι οι εργαζόμενοι; </w:t>
      </w:r>
      <w:r>
        <w:rPr>
          <w:rFonts w:eastAsia="Times New Roman"/>
          <w:szCs w:val="24"/>
        </w:rPr>
        <w:t>Εν μέρει. Όταν σου βάζουν, βέβαια, το μαχαίρι στο</w:t>
      </w:r>
      <w:r>
        <w:rPr>
          <w:rFonts w:eastAsia="Times New Roman"/>
          <w:szCs w:val="24"/>
        </w:rPr>
        <w:t>ν</w:t>
      </w:r>
      <w:r>
        <w:rPr>
          <w:rFonts w:eastAsia="Times New Roman"/>
          <w:szCs w:val="24"/>
        </w:rPr>
        <w:t xml:space="preserve"> λαιμό, η όποια προσωρινή αναστολή της σφαγής είναι κι αυτή μια «ανάσα». </w:t>
      </w:r>
    </w:p>
    <w:p w14:paraId="379692FF" w14:textId="77777777" w:rsidR="006E78AB" w:rsidRDefault="00004C1F">
      <w:pPr>
        <w:spacing w:line="600" w:lineRule="auto"/>
        <w:ind w:firstLine="720"/>
        <w:jc w:val="both"/>
        <w:rPr>
          <w:rFonts w:eastAsia="Times New Roman"/>
          <w:szCs w:val="24"/>
        </w:rPr>
      </w:pPr>
      <w:r>
        <w:rPr>
          <w:rFonts w:eastAsia="Times New Roman"/>
          <w:szCs w:val="24"/>
        </w:rPr>
        <w:lastRenderedPageBreak/>
        <w:t xml:space="preserve">Η Κυβέρνηση, </w:t>
      </w:r>
      <w:r>
        <w:rPr>
          <w:rFonts w:eastAsia="Times New Roman"/>
          <w:szCs w:val="24"/>
        </w:rPr>
        <w:t>όμως,</w:t>
      </w:r>
      <w:r>
        <w:rPr>
          <w:rFonts w:eastAsia="Times New Roman"/>
          <w:szCs w:val="24"/>
        </w:rPr>
        <w:t xml:space="preserve"> επιτρέψτε μου, κύριε Υπουργέ</w:t>
      </w:r>
      <w:r>
        <w:rPr>
          <w:rFonts w:eastAsia="Times New Roman"/>
          <w:szCs w:val="24"/>
        </w:rPr>
        <w:t>,</w:t>
      </w:r>
      <w:r>
        <w:rPr>
          <w:rFonts w:eastAsia="Times New Roman"/>
          <w:szCs w:val="24"/>
        </w:rPr>
        <w:t xml:space="preserve"> παίζει με αυτές τις εντυπώσεις. Έχουν μείνει ορισμένα αναπάντητα ερωτήματα. Πρώτον,</w:t>
      </w:r>
      <w:r>
        <w:rPr>
          <w:rFonts w:eastAsia="Times New Roman"/>
          <w:szCs w:val="24"/>
        </w:rPr>
        <w:t xml:space="preserve"> τι θα γίνουν οι τριάντα εργαζόμενοι στη σίτιση και καθαριότητα των δύο νοσοκομείων που είναι σε παράταση μέχρι τον Ιούνιο-Ιούλιο, αν δεν κάνω λάθος; </w:t>
      </w:r>
    </w:p>
    <w:p w14:paraId="37969300" w14:textId="77777777" w:rsidR="006E78AB" w:rsidRDefault="00004C1F">
      <w:pPr>
        <w:spacing w:line="600" w:lineRule="auto"/>
        <w:ind w:firstLine="720"/>
        <w:jc w:val="both"/>
        <w:rPr>
          <w:rFonts w:eastAsia="Times New Roman"/>
          <w:szCs w:val="24"/>
        </w:rPr>
      </w:pPr>
      <w:r>
        <w:rPr>
          <w:rFonts w:eastAsia="Times New Roman"/>
          <w:szCs w:val="24"/>
        </w:rPr>
        <w:t>Δεύτερον -και το πιο σημαντικό- τι θα γίνει με τους εργαζόμενους μετά τη λήξη της σύμβασης</w:t>
      </w:r>
      <w:r>
        <w:rPr>
          <w:rFonts w:eastAsia="Times New Roman"/>
          <w:szCs w:val="24"/>
        </w:rPr>
        <w:t>,</w:t>
      </w:r>
      <w:r>
        <w:rPr>
          <w:rFonts w:eastAsia="Times New Roman"/>
          <w:szCs w:val="24"/>
        </w:rPr>
        <w:t xml:space="preserve"> στο τέλος του</w:t>
      </w:r>
      <w:r>
        <w:rPr>
          <w:rFonts w:eastAsia="Times New Roman"/>
          <w:szCs w:val="24"/>
        </w:rPr>
        <w:t xml:space="preserve"> 2019; Πάλι τα ίδια; Δυστυχώς, το μαρτύριο της σταγόνας εντείνει την ανασφάλεια, την ομηρία, εις το διηνεκές.  </w:t>
      </w:r>
    </w:p>
    <w:p w14:paraId="37969301" w14:textId="77777777" w:rsidR="006E78AB" w:rsidRDefault="00004C1F">
      <w:pPr>
        <w:spacing w:line="600" w:lineRule="auto"/>
        <w:ind w:firstLine="720"/>
        <w:jc w:val="both"/>
        <w:rPr>
          <w:rFonts w:eastAsia="Times New Roman"/>
          <w:szCs w:val="24"/>
        </w:rPr>
      </w:pPr>
      <w:r>
        <w:rPr>
          <w:rFonts w:eastAsia="Times New Roman"/>
          <w:szCs w:val="24"/>
        </w:rPr>
        <w:t>Εδώ και χρόνια οι εργαζόμενοι στη δημόσια υγεία διεκδικούν να φύγουν οι εργολάβοι από τα νοσοκομεία, να καταργηθεί η επιχειρηματική δραστηριότητ</w:t>
      </w:r>
      <w:r>
        <w:rPr>
          <w:rFonts w:eastAsia="Times New Roman"/>
          <w:szCs w:val="24"/>
        </w:rPr>
        <w:t>α, να μην απολυθεί κανένας, να μονιμο</w:t>
      </w:r>
      <w:r>
        <w:rPr>
          <w:rFonts w:eastAsia="Times New Roman"/>
          <w:szCs w:val="24"/>
        </w:rPr>
        <w:lastRenderedPageBreak/>
        <w:t>ποιηθούν όλοι οι συμβασιούχοι, να γίνουν μαζικές προσλήψεις μόνιμου προσωπικού όλων των ειδικοτήτων με βάση τις αυξημένες ανάγκες.</w:t>
      </w:r>
    </w:p>
    <w:p w14:paraId="37969302" w14:textId="77777777" w:rsidR="006E78AB" w:rsidRDefault="00004C1F">
      <w:pPr>
        <w:spacing w:line="600" w:lineRule="auto"/>
        <w:ind w:firstLine="720"/>
        <w:jc w:val="both"/>
        <w:rPr>
          <w:rFonts w:eastAsia="Times New Roman"/>
          <w:szCs w:val="24"/>
        </w:rPr>
      </w:pPr>
      <w:r>
        <w:rPr>
          <w:rFonts w:eastAsia="Times New Roman"/>
          <w:szCs w:val="24"/>
        </w:rPr>
        <w:t>Κατά συνέπεια, σας ρωτάμε, κύριε Υπουργέ: Σε ποιες ενέργειες -προσδιορίστε ένα χρονοδιάγ</w:t>
      </w:r>
      <w:r>
        <w:rPr>
          <w:rFonts w:eastAsia="Times New Roman"/>
          <w:szCs w:val="24"/>
        </w:rPr>
        <w:t>ραμμα, εσείς είπατε ότι θα επιλυόταν το πρόβλημα με τη συγκεκριμένη εργασιακή σχέση που προκρίνατε- θα προβεί η Κυβέρνηση για να διασφαλιστούν για το</w:t>
      </w:r>
      <w:r>
        <w:rPr>
          <w:rFonts w:eastAsia="Times New Roman"/>
          <w:szCs w:val="24"/>
        </w:rPr>
        <w:t>υ</w:t>
      </w:r>
      <w:r>
        <w:rPr>
          <w:rFonts w:eastAsia="Times New Roman"/>
          <w:szCs w:val="24"/>
        </w:rPr>
        <w:t>ς εργαζόμενους αυτούς οι δουλειές, η μόνιμη και σταθερή εργασία, με πλήρη εργασιακά, μισθολογικά και ασφαλ</w:t>
      </w:r>
      <w:r>
        <w:rPr>
          <w:rFonts w:eastAsia="Times New Roman"/>
          <w:szCs w:val="24"/>
        </w:rPr>
        <w:t xml:space="preserve">ιστικά δικαιώματα και να μπει οριστικό τέλος στην εργασιακή τους ανασφάλεια και την επαναλαμβανόμενη απειλή της </w:t>
      </w:r>
      <w:proofErr w:type="spellStart"/>
      <w:r>
        <w:rPr>
          <w:rFonts w:eastAsia="Times New Roman"/>
          <w:szCs w:val="24"/>
        </w:rPr>
        <w:t>απληρωσιάς</w:t>
      </w:r>
      <w:proofErr w:type="spellEnd"/>
      <w:r>
        <w:rPr>
          <w:rFonts w:eastAsia="Times New Roman"/>
          <w:szCs w:val="24"/>
        </w:rPr>
        <w:t xml:space="preserve">; </w:t>
      </w:r>
    </w:p>
    <w:p w14:paraId="37969303" w14:textId="77777777" w:rsidR="006E78AB" w:rsidRDefault="00004C1F">
      <w:pPr>
        <w:spacing w:line="600" w:lineRule="auto"/>
        <w:ind w:firstLine="720"/>
        <w:jc w:val="both"/>
        <w:rPr>
          <w:rFonts w:eastAsia="Times New Roman"/>
          <w:szCs w:val="24"/>
        </w:rPr>
      </w:pPr>
      <w:r>
        <w:rPr>
          <w:rFonts w:eastAsia="Times New Roman"/>
          <w:szCs w:val="24"/>
        </w:rPr>
        <w:t xml:space="preserve">Ευχαριστώ, κύριε Πρόεδρε. </w:t>
      </w:r>
    </w:p>
    <w:p w14:paraId="37969304" w14:textId="77777777" w:rsidR="006E78AB" w:rsidRDefault="00004C1F">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Ευχαριστώ, κύριε συνάδελφε.</w:t>
      </w:r>
    </w:p>
    <w:p w14:paraId="37969305" w14:textId="77777777" w:rsidR="006E78AB" w:rsidRDefault="00004C1F">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37969306" w14:textId="77777777" w:rsidR="006E78AB" w:rsidRDefault="00004C1F">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Συντυχάκη, πραγματικά μο</w:t>
      </w:r>
      <w:r>
        <w:rPr>
          <w:rFonts w:eastAsia="Times New Roman"/>
          <w:szCs w:val="24"/>
        </w:rPr>
        <w:t>ύ</w:t>
      </w:r>
      <w:r>
        <w:rPr>
          <w:rFonts w:eastAsia="Times New Roman"/>
          <w:szCs w:val="24"/>
        </w:rPr>
        <w:t xml:space="preserve"> κάνει εντύπωση το ότι μας εγκαλείτε για ένα πράγμα στο οποίο έχουμε δώσει εδώ και δύο χρόνια και δείγματα γραφής και ψυχή και καρδιά και αγώνα. Αν δεν </w:t>
      </w:r>
      <w:r>
        <w:rPr>
          <w:rFonts w:eastAsia="Times New Roman"/>
          <w:szCs w:val="24"/>
        </w:rPr>
        <w:t>ή</w:t>
      </w:r>
      <w:r>
        <w:rPr>
          <w:rFonts w:eastAsia="Times New Roman"/>
          <w:szCs w:val="24"/>
        </w:rPr>
        <w:t>μασταν εμείς Κυβέρνηση, δε</w:t>
      </w:r>
      <w:r>
        <w:rPr>
          <w:rFonts w:eastAsia="Times New Roman"/>
          <w:szCs w:val="24"/>
        </w:rPr>
        <w:t xml:space="preserve">ν θα υπήρχε «κούνημα», να το πω έτσι πολύ απλά. </w:t>
      </w:r>
    </w:p>
    <w:p w14:paraId="37969307" w14:textId="77777777" w:rsidR="006E78AB" w:rsidRDefault="00004C1F">
      <w:pPr>
        <w:spacing w:line="600" w:lineRule="auto"/>
        <w:ind w:firstLine="720"/>
        <w:jc w:val="both"/>
        <w:rPr>
          <w:rFonts w:eastAsia="Times New Roman"/>
          <w:szCs w:val="24"/>
        </w:rPr>
      </w:pPr>
      <w:r>
        <w:rPr>
          <w:rFonts w:eastAsia="Times New Roman"/>
          <w:szCs w:val="24"/>
        </w:rPr>
        <w:t>Τα προηγούμενα χρόνια</w:t>
      </w:r>
      <w:r>
        <w:rPr>
          <w:rFonts w:eastAsia="Times New Roman"/>
          <w:szCs w:val="24"/>
        </w:rPr>
        <w:t>,</w:t>
      </w:r>
      <w:r>
        <w:rPr>
          <w:rFonts w:eastAsia="Times New Roman"/>
          <w:szCs w:val="24"/>
        </w:rPr>
        <w:t xml:space="preserve"> που οι εργολάβοι στο σύνολο των νοσοκομείων της χώρας βυσσοδομούσαν πάνω στα εργασιακά δικαιώματα των εργαζόμενων από κάτω, που τους είχαν με όρους </w:t>
      </w:r>
      <w:r>
        <w:rPr>
          <w:rFonts w:eastAsia="Times New Roman"/>
          <w:szCs w:val="24"/>
        </w:rPr>
        <w:lastRenderedPageBreak/>
        <w:t>γαλέρας, κανείς δεν είχε κάνει απολύ</w:t>
      </w:r>
      <w:r>
        <w:rPr>
          <w:rFonts w:eastAsia="Times New Roman"/>
          <w:szCs w:val="24"/>
        </w:rPr>
        <w:t>τως τίποτα. Δεν θυμάμαι κα</w:t>
      </w:r>
      <w:r>
        <w:rPr>
          <w:rFonts w:eastAsia="Times New Roman"/>
          <w:szCs w:val="24"/>
        </w:rPr>
        <w:t>μ</w:t>
      </w:r>
      <w:r>
        <w:rPr>
          <w:rFonts w:eastAsia="Times New Roman"/>
          <w:szCs w:val="24"/>
        </w:rPr>
        <w:t xml:space="preserve">μιά κινητοποίηση να έχει οργανωθεί εκείνα τα χρόνια της «μαύρης γαλέρας». Να υπήρχαν κάποιες εξαιρέσεις δεξιά-αριστερά; Ίσως. Δεν έπεσαν στην αντίληψή μου και παρακολουθώ </w:t>
      </w:r>
      <w:r>
        <w:rPr>
          <w:rFonts w:eastAsia="Times New Roman"/>
          <w:szCs w:val="24"/>
        </w:rPr>
        <w:t>Τ</w:t>
      </w:r>
      <w:r>
        <w:rPr>
          <w:rFonts w:eastAsia="Times New Roman"/>
          <w:szCs w:val="24"/>
        </w:rPr>
        <w:t xml:space="preserve">ύπο και εφημερίδες. </w:t>
      </w:r>
    </w:p>
    <w:p w14:paraId="37969308" w14:textId="77777777" w:rsidR="006E78AB" w:rsidRDefault="00004C1F">
      <w:pPr>
        <w:spacing w:line="600" w:lineRule="auto"/>
        <w:ind w:firstLine="720"/>
        <w:jc w:val="both"/>
        <w:rPr>
          <w:rFonts w:eastAsia="Times New Roman"/>
          <w:szCs w:val="24"/>
        </w:rPr>
      </w:pPr>
      <w:r>
        <w:rPr>
          <w:rFonts w:eastAsia="Times New Roman"/>
          <w:szCs w:val="24"/>
        </w:rPr>
        <w:t xml:space="preserve">Αυτή τη στιγμή, τώρα που καταφέραμε </w:t>
      </w:r>
      <w:r>
        <w:rPr>
          <w:rFonts w:eastAsia="Times New Roman"/>
          <w:szCs w:val="24"/>
        </w:rPr>
        <w:t>σε έναν μεγάλο αριθμό νοσοκομείων της χώρας να έχουμε διώξει τους εργολάβους, μέσα από έναν τρομερό –και- δικαστικό πόλεμο –και θα πω και παραδείγματα- έρχεστε και</w:t>
      </w:r>
      <w:r>
        <w:rPr>
          <w:rFonts w:eastAsia="Times New Roman"/>
          <w:szCs w:val="24"/>
        </w:rPr>
        <w:t>,</w:t>
      </w:r>
      <w:r>
        <w:rPr>
          <w:rFonts w:eastAsia="Times New Roman"/>
          <w:szCs w:val="24"/>
        </w:rPr>
        <w:t xml:space="preserve"> αν καθυστερήσουν να πληρωθούν κανένα</w:t>
      </w:r>
      <w:r>
        <w:rPr>
          <w:rFonts w:eastAsia="Times New Roman"/>
          <w:szCs w:val="24"/>
        </w:rPr>
        <w:t>ν</w:t>
      </w:r>
      <w:r>
        <w:rPr>
          <w:rFonts w:eastAsia="Times New Roman"/>
          <w:szCs w:val="24"/>
        </w:rPr>
        <w:t xml:space="preserve"> μήνα, λέτε: «Τους ρίχνει η Κυβέρνηση στα τάρταρα της </w:t>
      </w:r>
      <w:r>
        <w:rPr>
          <w:rFonts w:eastAsia="Times New Roman"/>
          <w:szCs w:val="24"/>
        </w:rPr>
        <w:t>εργασιακής ανασφάλειας. Και τι θα γίνει το 2019; Και τι θα γίνει το 2020; Και τι θα γίνει το 2030;»</w:t>
      </w:r>
      <w:r>
        <w:rPr>
          <w:rFonts w:eastAsia="Times New Roman"/>
          <w:szCs w:val="24"/>
        </w:rPr>
        <w:t>;</w:t>
      </w:r>
      <w:r>
        <w:rPr>
          <w:rFonts w:eastAsia="Times New Roman"/>
          <w:szCs w:val="24"/>
        </w:rPr>
        <w:t xml:space="preserve"> </w:t>
      </w:r>
    </w:p>
    <w:p w14:paraId="37969309" w14:textId="77777777" w:rsidR="006E78AB" w:rsidRDefault="00004C1F">
      <w:pPr>
        <w:spacing w:line="600" w:lineRule="auto"/>
        <w:ind w:firstLine="720"/>
        <w:jc w:val="both"/>
        <w:rPr>
          <w:rFonts w:eastAsia="Times New Roman"/>
          <w:szCs w:val="24"/>
        </w:rPr>
      </w:pPr>
      <w:r>
        <w:rPr>
          <w:rFonts w:eastAsia="Times New Roman"/>
          <w:szCs w:val="24"/>
        </w:rPr>
        <w:lastRenderedPageBreak/>
        <w:t>Αυτή τη στιγμή, ναι, δίνουμε έναν αγώνα χαρακωμάτων με ένα σύστημα διαπλοκής, το οποίο βγάζουμε σιγά-σιγά από τα νοσοκομεία και κάθε ένα που κερδίζουμε εί</w:t>
      </w:r>
      <w:r>
        <w:rPr>
          <w:rFonts w:eastAsia="Times New Roman"/>
          <w:szCs w:val="24"/>
        </w:rPr>
        <w:t>ναι μεγάλη νίκη. Για τον «Ευαγγελισμό», για παράδειγμα, δεν σας είδαμε να λέτε κανένα μπράβο που διώξαμε τον εργολάβο, ο οποίος απειλούσε. Ανέλαβαν υπηρεσία διακόσια ογδόντα άτομα στην καθαριότητα εκεί, με πολύ καλύτερες αποδοχές, 300 και 400 ευρώ παραπάνω</w:t>
      </w:r>
      <w:r>
        <w:rPr>
          <w:rFonts w:eastAsia="Times New Roman"/>
          <w:szCs w:val="24"/>
        </w:rPr>
        <w:t xml:space="preserve"> στην τσέπη τους και το νοσοκομείο εξοικονομεί συνολικά 1 εκατομμύριο ευρώ τον χρόνο, ενώ οι εργαζόμενοι παίρνουν αυτή την αύξηση. Το ίδιο συμβαίνει σχεδόν σε όλη την Ελλάδα. </w:t>
      </w:r>
    </w:p>
    <w:p w14:paraId="3796930A" w14:textId="77777777" w:rsidR="006E78AB" w:rsidRDefault="00004C1F">
      <w:pPr>
        <w:spacing w:line="600" w:lineRule="auto"/>
        <w:ind w:firstLine="720"/>
        <w:jc w:val="both"/>
        <w:rPr>
          <w:rFonts w:eastAsia="Times New Roman"/>
          <w:b/>
          <w:szCs w:val="24"/>
        </w:rPr>
      </w:pPr>
      <w:r>
        <w:rPr>
          <w:rFonts w:eastAsia="Times New Roman"/>
          <w:szCs w:val="24"/>
        </w:rPr>
        <w:t>Εδώ, δυστυχώς -γιατί τα επίπεδα της αντίδρασης είναι πολλαπλά- όπως ξέρετε υπάρχ</w:t>
      </w:r>
      <w:r>
        <w:rPr>
          <w:rFonts w:eastAsia="Times New Roman"/>
          <w:szCs w:val="24"/>
        </w:rPr>
        <w:t>ουν νοσοκομεία, παραδείγματος χάρ</w:t>
      </w:r>
      <w:r>
        <w:rPr>
          <w:rFonts w:eastAsia="Times New Roman"/>
          <w:szCs w:val="24"/>
        </w:rPr>
        <w:t>ιν</w:t>
      </w:r>
      <w:r>
        <w:rPr>
          <w:rFonts w:eastAsia="Times New Roman"/>
          <w:szCs w:val="24"/>
        </w:rPr>
        <w:t xml:space="preserve"> το «Γεννηματάς», στο οποίο μας έχει μπλοκάρει προσωρινή διαταγή.     </w:t>
      </w:r>
    </w:p>
    <w:p w14:paraId="3796930B" w14:textId="77777777" w:rsidR="006E78AB" w:rsidRDefault="00004C1F">
      <w:pPr>
        <w:spacing w:line="600" w:lineRule="auto"/>
        <w:ind w:firstLine="720"/>
        <w:jc w:val="both"/>
        <w:rPr>
          <w:rFonts w:eastAsia="Times New Roman"/>
          <w:szCs w:val="24"/>
        </w:rPr>
      </w:pPr>
      <w:r>
        <w:rPr>
          <w:rFonts w:eastAsia="Times New Roman"/>
          <w:szCs w:val="24"/>
        </w:rPr>
        <w:lastRenderedPageBreak/>
        <w:t xml:space="preserve">Ή ακόμα χειρότερα -και εδώ το καταγγέλλω και δημόσια αυτό το πράγμα- αυτό που συνέβη προχτές στο </w:t>
      </w:r>
      <w:r>
        <w:rPr>
          <w:rFonts w:eastAsia="Times New Roman"/>
          <w:szCs w:val="24"/>
        </w:rPr>
        <w:t>«</w:t>
      </w:r>
      <w:r>
        <w:rPr>
          <w:rFonts w:eastAsia="Times New Roman"/>
          <w:szCs w:val="24"/>
        </w:rPr>
        <w:t>Αττικό</w:t>
      </w:r>
      <w:r>
        <w:rPr>
          <w:rFonts w:eastAsia="Times New Roman"/>
          <w:szCs w:val="24"/>
        </w:rPr>
        <w:t>»</w:t>
      </w:r>
      <w:r>
        <w:rPr>
          <w:rFonts w:eastAsia="Times New Roman"/>
          <w:szCs w:val="24"/>
        </w:rPr>
        <w:t>. Εκεί διέταξε ο δικαστής -και δεν θα γίνει</w:t>
      </w:r>
      <w:r>
        <w:rPr>
          <w:rFonts w:eastAsia="Times New Roman"/>
          <w:szCs w:val="24"/>
        </w:rPr>
        <w:t>,</w:t>
      </w:r>
      <w:r>
        <w:rPr>
          <w:rFonts w:eastAsia="Times New Roman"/>
          <w:szCs w:val="24"/>
        </w:rPr>
        <w:t xml:space="preserve"> </w:t>
      </w:r>
      <w:r>
        <w:rPr>
          <w:rFonts w:eastAsia="Times New Roman"/>
          <w:szCs w:val="24"/>
        </w:rPr>
        <w:t>βέβαια- δύο μήνες μετά που είχαν αναλάβει υπηρεσία οι εργαζόμενοι στη φύλαξη, να διακοπούν οι συμβάσεις. Δυόμισι μήνες μετά αφότου είχαν αναλάβει υπηρεσία, να διακοπούν οι συμβάσεις. Και δεν ανακάλεσαν και την απόφαση στην αίτηση ανάκλησης που έκαναν εκεί.</w:t>
      </w:r>
      <w:r>
        <w:rPr>
          <w:rFonts w:eastAsia="Times New Roman"/>
          <w:szCs w:val="24"/>
        </w:rPr>
        <w:t xml:space="preserve"> Και την ίδια στιγμή που συμβαίνει αυτό στο «Γεννηματά», στο «Σωτηρία» δίπλα έχουν αναλάβει υπηρεσία κανονικά με ατομικές συμβάσεις, πάλι με πολύ καλύτερους μισθούς κ.λπ.</w:t>
      </w:r>
      <w:r>
        <w:rPr>
          <w:rFonts w:eastAsia="Times New Roman"/>
          <w:szCs w:val="24"/>
        </w:rPr>
        <w:t>.</w:t>
      </w:r>
    </w:p>
    <w:p w14:paraId="3796930C" w14:textId="77777777" w:rsidR="006E78AB" w:rsidRDefault="00004C1F">
      <w:pPr>
        <w:spacing w:line="600" w:lineRule="auto"/>
        <w:ind w:firstLine="720"/>
        <w:jc w:val="both"/>
        <w:rPr>
          <w:rFonts w:eastAsia="Times New Roman"/>
          <w:szCs w:val="24"/>
        </w:rPr>
      </w:pPr>
      <w:r>
        <w:rPr>
          <w:rFonts w:eastAsia="Times New Roman"/>
          <w:szCs w:val="24"/>
        </w:rPr>
        <w:t>Όσον αφορά την Κρήτη δεν λέω, γιατί έχει λυθεί το θέμα. Γιατί το δεύτερο επίπεδο, ας</w:t>
      </w:r>
      <w:r>
        <w:rPr>
          <w:rFonts w:eastAsia="Times New Roman"/>
          <w:szCs w:val="24"/>
        </w:rPr>
        <w:t xml:space="preserve"> πούμε, που υπάρχει σε ορισμένα σημεία </w:t>
      </w:r>
      <w:r>
        <w:rPr>
          <w:rFonts w:eastAsia="Times New Roman"/>
          <w:szCs w:val="24"/>
        </w:rPr>
        <w:lastRenderedPageBreak/>
        <w:t xml:space="preserve">καθυστέρηση είναι των επιτρόπων του Ελεγκτικού Συνεδρίου, οι οποίοι κάνουν μια ιδιαίτερη εξήγηση κάποιων πραγμάτων σε σχέση με το δεκαοκτάμηνο και το </w:t>
      </w:r>
      <w:proofErr w:type="spellStart"/>
      <w:r>
        <w:rPr>
          <w:rFonts w:eastAsia="Times New Roman"/>
          <w:szCs w:val="24"/>
        </w:rPr>
        <w:t>εικοσιτετράμηνο</w:t>
      </w:r>
      <w:proofErr w:type="spellEnd"/>
      <w:r>
        <w:rPr>
          <w:rFonts w:eastAsia="Times New Roman"/>
          <w:szCs w:val="24"/>
        </w:rPr>
        <w:t xml:space="preserve"> και την επαναλαμβανόμενη εργασία και ορισμένοι βάζο</w:t>
      </w:r>
      <w:r>
        <w:rPr>
          <w:rFonts w:eastAsia="Times New Roman"/>
          <w:szCs w:val="24"/>
        </w:rPr>
        <w:t>υν κώλυμα στο να υπογράψουν τα εντάλματα. Τα υπέγραψαν, όμως.</w:t>
      </w:r>
    </w:p>
    <w:p w14:paraId="3796930D" w14:textId="77777777" w:rsidR="006E78AB" w:rsidRDefault="00004C1F">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για να το λύσουμε αυτό, ναι, όντως την Τετάρτη θα φέρουμε την τροπολογία αυτή, που συνυπογράφεται από την κ. </w:t>
      </w:r>
      <w:proofErr w:type="spellStart"/>
      <w:r>
        <w:rPr>
          <w:rFonts w:eastAsia="Times New Roman"/>
          <w:szCs w:val="24"/>
        </w:rPr>
        <w:t>Γεροβασίλη</w:t>
      </w:r>
      <w:proofErr w:type="spellEnd"/>
      <w:r>
        <w:rPr>
          <w:rFonts w:eastAsia="Times New Roman"/>
          <w:szCs w:val="24"/>
        </w:rPr>
        <w:t xml:space="preserve">, τον κ. Σκουρλέτη, την κ. </w:t>
      </w:r>
      <w:proofErr w:type="spellStart"/>
      <w:r>
        <w:rPr>
          <w:rFonts w:eastAsia="Times New Roman"/>
          <w:szCs w:val="24"/>
        </w:rPr>
        <w:t>Αχτσιόγλου</w:t>
      </w:r>
      <w:proofErr w:type="spellEnd"/>
      <w:r>
        <w:rPr>
          <w:rFonts w:eastAsia="Times New Roman"/>
          <w:szCs w:val="24"/>
        </w:rPr>
        <w:t xml:space="preserve"> και από εμάς, από το Υπουργείο Υ</w:t>
      </w:r>
      <w:r>
        <w:rPr>
          <w:rFonts w:eastAsia="Times New Roman"/>
          <w:szCs w:val="24"/>
        </w:rPr>
        <w:t>γείας. Πρακτικά λύνει το θέμα. Διότι οι συμβάσεις εργασίας, οι οποίες γίνονται μετά από διαγωνισμό με κριτήρια του ΑΣΕΠ, θεωρούνται νέες συμβάσεις και πρακτικά το</w:t>
      </w:r>
      <w:r>
        <w:rPr>
          <w:rFonts w:eastAsia="Times New Roman"/>
          <w:szCs w:val="24"/>
        </w:rPr>
        <w:t>ύ</w:t>
      </w:r>
      <w:r>
        <w:rPr>
          <w:rFonts w:eastAsia="Times New Roman"/>
          <w:szCs w:val="24"/>
        </w:rPr>
        <w:t>ς δίνουμε τη δυνατότητα να συμμετέχουν και αυτοί που υπηρετούν σήμερα στους νέους διαγωνισμού</w:t>
      </w:r>
      <w:r>
        <w:rPr>
          <w:rFonts w:eastAsia="Times New Roman"/>
          <w:szCs w:val="24"/>
        </w:rPr>
        <w:t xml:space="preserve">ς που θα προκηρυχθούν, γιατί λήγουν τα </w:t>
      </w:r>
      <w:r>
        <w:rPr>
          <w:rFonts w:eastAsia="Times New Roman"/>
          <w:szCs w:val="24"/>
        </w:rPr>
        <w:lastRenderedPageBreak/>
        <w:t xml:space="preserve">δεκαοκτάμηνα ή τα </w:t>
      </w:r>
      <w:proofErr w:type="spellStart"/>
      <w:r>
        <w:rPr>
          <w:rFonts w:eastAsia="Times New Roman"/>
          <w:szCs w:val="24"/>
        </w:rPr>
        <w:t>εικοσιτετράμηνα</w:t>
      </w:r>
      <w:proofErr w:type="spellEnd"/>
      <w:r>
        <w:rPr>
          <w:rFonts w:eastAsia="Times New Roman"/>
          <w:szCs w:val="24"/>
        </w:rPr>
        <w:t>, χωρίς προηγουμένως να έχουν απολυθεί, γιατί υπάρχει ανάγκη και υπέρτερου δημοσίου συμφέροντος. Διότι εάν, για να επιτρέψουμε σε αυτούς που υπηρετούν σήμερα να συμμετέχουν στον διαγων</w:t>
      </w:r>
      <w:r>
        <w:rPr>
          <w:rFonts w:eastAsia="Times New Roman"/>
          <w:szCs w:val="24"/>
        </w:rPr>
        <w:t>ισμό, πρέπει να απολυθούν πρώτα τρεις μήνες, τότε θα πρέπει το μεσοδιάστημα αυτό τα νοσοκομεία ή να μην καθαρίζονται ή να</w:t>
      </w:r>
      <w:r>
        <w:rPr>
          <w:rFonts w:eastAsia="Times New Roman"/>
          <w:szCs w:val="24"/>
        </w:rPr>
        <w:t xml:space="preserve"> </w:t>
      </w:r>
      <w:r>
        <w:rPr>
          <w:rFonts w:eastAsia="Times New Roman"/>
          <w:szCs w:val="24"/>
        </w:rPr>
        <w:t xml:space="preserve">ξαναπάρουμε εργολάβο, που δεν θέλουμε να το κάνουμε. Θα θέλαμε να τη στηρίξετε αυτή την τροπολογία στο νομοσχέδιο για την παιδεία που </w:t>
      </w:r>
      <w:r>
        <w:rPr>
          <w:rFonts w:eastAsia="Times New Roman"/>
          <w:szCs w:val="24"/>
        </w:rPr>
        <w:t>κατεβαίνει αύριο, μεθαύριο.</w:t>
      </w:r>
    </w:p>
    <w:p w14:paraId="3796930E" w14:textId="77777777" w:rsidR="006E78AB" w:rsidRDefault="00004C1F">
      <w:pPr>
        <w:spacing w:line="600" w:lineRule="auto"/>
        <w:ind w:firstLine="720"/>
        <w:jc w:val="both"/>
        <w:rPr>
          <w:rFonts w:eastAsia="Times New Roman"/>
          <w:szCs w:val="24"/>
        </w:rPr>
      </w:pPr>
      <w:r>
        <w:rPr>
          <w:rFonts w:eastAsia="Times New Roman"/>
          <w:szCs w:val="24"/>
        </w:rPr>
        <w:t>Όσον αφορά το θέμα του Ηρακλείου</w:t>
      </w:r>
      <w:r>
        <w:rPr>
          <w:rFonts w:eastAsia="Times New Roman"/>
          <w:szCs w:val="24"/>
        </w:rPr>
        <w:t>,</w:t>
      </w:r>
      <w:r>
        <w:rPr>
          <w:rFonts w:eastAsia="Times New Roman"/>
          <w:szCs w:val="24"/>
        </w:rPr>
        <w:t xml:space="preserve"> λύθηκε. Θα ρυθμιστεί και συνολικά το θέμα, για να μην υπάρχουν μελλοντικά αυτές οι αντιρρήσεις από επιτρόπους. Σας είπα την τροπολογία</w:t>
      </w:r>
      <w:r>
        <w:rPr>
          <w:rFonts w:eastAsia="Times New Roman"/>
          <w:szCs w:val="24"/>
        </w:rPr>
        <w:t>.</w:t>
      </w:r>
    </w:p>
    <w:p w14:paraId="3796930F" w14:textId="77777777" w:rsidR="006E78AB" w:rsidRDefault="00004C1F">
      <w:pPr>
        <w:spacing w:line="600" w:lineRule="auto"/>
        <w:ind w:firstLine="720"/>
        <w:jc w:val="both"/>
        <w:rPr>
          <w:rFonts w:eastAsia="Times New Roman"/>
          <w:szCs w:val="24"/>
        </w:rPr>
      </w:pPr>
      <w:r>
        <w:rPr>
          <w:rFonts w:eastAsia="Times New Roman"/>
          <w:szCs w:val="24"/>
        </w:rPr>
        <w:lastRenderedPageBreak/>
        <w:t>Και νομίζω ότι, γενικά μιλώντας, θα πρέπει να αναγνωρίσετε</w:t>
      </w:r>
      <w:r>
        <w:rPr>
          <w:rFonts w:eastAsia="Times New Roman"/>
          <w:szCs w:val="24"/>
        </w:rPr>
        <w:t xml:space="preserve"> στην Κυβέρνηση την προσπάθεια την οποία κάνει. Δυστυχώς, στ</w:t>
      </w:r>
      <w:r>
        <w:rPr>
          <w:rFonts w:eastAsia="Times New Roman"/>
          <w:szCs w:val="24"/>
        </w:rPr>
        <w:t>ο</w:t>
      </w:r>
      <w:r>
        <w:rPr>
          <w:rFonts w:eastAsia="Times New Roman"/>
          <w:szCs w:val="24"/>
        </w:rPr>
        <w:t xml:space="preserve"> </w:t>
      </w:r>
      <w:proofErr w:type="spellStart"/>
      <w:r>
        <w:rPr>
          <w:rFonts w:eastAsia="Times New Roman"/>
          <w:szCs w:val="24"/>
        </w:rPr>
        <w:t>μνημονιακ</w:t>
      </w:r>
      <w:r>
        <w:rPr>
          <w:rFonts w:eastAsia="Times New Roman"/>
          <w:szCs w:val="24"/>
        </w:rPr>
        <w:t>ό</w:t>
      </w:r>
      <w:proofErr w:type="spellEnd"/>
      <w:r>
        <w:rPr>
          <w:rFonts w:eastAsia="Times New Roman"/>
          <w:szCs w:val="24"/>
        </w:rPr>
        <w:t xml:space="preserve"> πλαίσι</w:t>
      </w:r>
      <w:r>
        <w:rPr>
          <w:rFonts w:eastAsia="Times New Roman"/>
          <w:szCs w:val="24"/>
        </w:rPr>
        <w:t>ο</w:t>
      </w:r>
      <w:r>
        <w:rPr>
          <w:rFonts w:eastAsia="Times New Roman"/>
          <w:szCs w:val="24"/>
        </w:rPr>
        <w:t xml:space="preserve"> που ζούμε και μέχρι τον Αύγουστο του 2018, δεν μπορούμε να έχουμε τη δυνατότητα της προκήρυξης μόνιμων θέσεων εργασίας σε αυτό το επίπεδο αυτή τη στιγμή.</w:t>
      </w:r>
    </w:p>
    <w:p w14:paraId="37969310" w14:textId="77777777" w:rsidR="006E78AB" w:rsidRDefault="00004C1F">
      <w:pPr>
        <w:spacing w:line="600" w:lineRule="auto"/>
        <w:ind w:firstLine="720"/>
        <w:jc w:val="both"/>
        <w:rPr>
          <w:rFonts w:eastAsia="Times New Roman"/>
          <w:szCs w:val="24"/>
        </w:rPr>
      </w:pPr>
      <w:r>
        <w:rPr>
          <w:rFonts w:eastAsia="Times New Roman"/>
          <w:szCs w:val="24"/>
        </w:rPr>
        <w:t>Αυτή είναι η απάντηση</w:t>
      </w:r>
      <w:r>
        <w:rPr>
          <w:rFonts w:eastAsia="Times New Roman"/>
          <w:szCs w:val="24"/>
        </w:rPr>
        <w:t xml:space="preserve"> και δεν νομίζω ότι χρειάζεται να δευτερολογήσω. Θα σας παρακαλούσα να προχωρήσουμε στην επόμενη ερώτηση.</w:t>
      </w:r>
    </w:p>
    <w:p w14:paraId="37969311" w14:textId="77777777" w:rsidR="006E78AB" w:rsidRDefault="00004C1F">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Συντυχάκη, έχετε τον λόγο για τη δευτερολογία σας.</w:t>
      </w:r>
    </w:p>
    <w:p w14:paraId="37969312" w14:textId="77777777" w:rsidR="006E78AB" w:rsidRDefault="00004C1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37969313" w14:textId="77777777" w:rsidR="006E78AB" w:rsidRDefault="00004C1F">
      <w:pPr>
        <w:spacing w:line="600" w:lineRule="auto"/>
        <w:ind w:firstLine="720"/>
        <w:jc w:val="both"/>
        <w:rPr>
          <w:rFonts w:eastAsia="Times New Roman"/>
          <w:szCs w:val="24"/>
        </w:rPr>
      </w:pPr>
      <w:r>
        <w:rPr>
          <w:rFonts w:eastAsia="Times New Roman"/>
          <w:szCs w:val="24"/>
        </w:rPr>
        <w:lastRenderedPageBreak/>
        <w:t>Εσείς λέτε ότ</w:t>
      </w:r>
      <w:r>
        <w:rPr>
          <w:rFonts w:eastAsia="Times New Roman"/>
          <w:szCs w:val="24"/>
        </w:rPr>
        <w:t xml:space="preserve">ι δώσατε ψυχή και καρδιά ως Κυβέρνηση. Οι εργαζόμενοι, όμως, κύριε </w:t>
      </w:r>
      <w:proofErr w:type="spellStart"/>
      <w:r>
        <w:rPr>
          <w:rFonts w:eastAsia="Times New Roman"/>
          <w:szCs w:val="24"/>
        </w:rPr>
        <w:t>Πολάκη</w:t>
      </w:r>
      <w:proofErr w:type="spellEnd"/>
      <w:r>
        <w:rPr>
          <w:rFonts w:eastAsia="Times New Roman"/>
          <w:szCs w:val="24"/>
        </w:rPr>
        <w:t>, καθημερινά ματώνουν για να μπορούν να εξασφαλίσουν τα προς το ζην…</w:t>
      </w:r>
    </w:p>
    <w:p w14:paraId="37969314" w14:textId="77777777" w:rsidR="006E78AB" w:rsidRDefault="00004C1F">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Για αυτόν τον λόγο το κάνουμε.</w:t>
      </w:r>
    </w:p>
    <w:p w14:paraId="37969315" w14:textId="77777777" w:rsidR="006E78AB" w:rsidRDefault="00004C1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…να κάνουν τον οικογενειακό τους προγραμματισμό, για να μπορούν να επιβιώσουν οι οικογένειές τους.</w:t>
      </w:r>
    </w:p>
    <w:p w14:paraId="37969316" w14:textId="77777777" w:rsidR="006E78AB" w:rsidRDefault="00004C1F">
      <w:pPr>
        <w:spacing w:line="600" w:lineRule="auto"/>
        <w:ind w:firstLine="720"/>
        <w:jc w:val="both"/>
        <w:rPr>
          <w:rFonts w:eastAsia="Times New Roman"/>
          <w:szCs w:val="24"/>
        </w:rPr>
      </w:pPr>
      <w:r>
        <w:rPr>
          <w:rFonts w:eastAsia="Times New Roman"/>
          <w:szCs w:val="24"/>
        </w:rPr>
        <w:t>Θα περίμενε κάποιος, με βάση τις υποσχέσεις που είχατε δώσει από το 2015 και πριν το 2015, να είχατε επιλύσει βασικά εργασιακά ζητήματα. Και δεν τα επιλύετε</w:t>
      </w:r>
      <w:r>
        <w:rPr>
          <w:rFonts w:eastAsia="Times New Roman"/>
          <w:szCs w:val="24"/>
        </w:rPr>
        <w:t xml:space="preserve">, αλλά τα πάτε από χαράκωμα σε χαράκωμα, λόγω βέβαια των </w:t>
      </w:r>
      <w:proofErr w:type="spellStart"/>
      <w:r>
        <w:rPr>
          <w:rFonts w:eastAsia="Times New Roman"/>
          <w:szCs w:val="24"/>
        </w:rPr>
        <w:t>μνημονιακών</w:t>
      </w:r>
      <w:proofErr w:type="spellEnd"/>
      <w:r>
        <w:rPr>
          <w:rFonts w:eastAsia="Times New Roman"/>
          <w:szCs w:val="24"/>
        </w:rPr>
        <w:t xml:space="preserve"> δεσμεύσεων. «Δυστυχώς» είπατε «λόγω των </w:t>
      </w:r>
      <w:proofErr w:type="spellStart"/>
      <w:r>
        <w:rPr>
          <w:rFonts w:eastAsia="Times New Roman"/>
          <w:szCs w:val="24"/>
        </w:rPr>
        <w:t>μνημονιακών</w:t>
      </w:r>
      <w:proofErr w:type="spellEnd"/>
      <w:r>
        <w:rPr>
          <w:rFonts w:eastAsia="Times New Roman"/>
          <w:szCs w:val="24"/>
        </w:rPr>
        <w:t xml:space="preserve"> δεσμεύσεων», τις οποίες </w:t>
      </w:r>
      <w:r>
        <w:rPr>
          <w:rFonts w:eastAsia="Times New Roman"/>
          <w:szCs w:val="24"/>
        </w:rPr>
        <w:lastRenderedPageBreak/>
        <w:t xml:space="preserve">εσείς αποδεχτήκατε. Εσείς τις αποδεχτήκατε αυτές τις </w:t>
      </w:r>
      <w:proofErr w:type="spellStart"/>
      <w:r>
        <w:rPr>
          <w:rFonts w:eastAsia="Times New Roman"/>
          <w:szCs w:val="24"/>
        </w:rPr>
        <w:t>μνημονιακές</w:t>
      </w:r>
      <w:proofErr w:type="spellEnd"/>
      <w:r>
        <w:rPr>
          <w:rFonts w:eastAsia="Times New Roman"/>
          <w:szCs w:val="24"/>
        </w:rPr>
        <w:t xml:space="preserve"> δεσμεύσεις.</w:t>
      </w:r>
    </w:p>
    <w:p w14:paraId="37969317" w14:textId="77777777" w:rsidR="006E78AB" w:rsidRDefault="00004C1F">
      <w:pPr>
        <w:spacing w:line="600" w:lineRule="auto"/>
        <w:ind w:firstLine="720"/>
        <w:jc w:val="both"/>
        <w:rPr>
          <w:rFonts w:eastAsia="Times New Roman"/>
          <w:szCs w:val="24"/>
        </w:rPr>
      </w:pPr>
      <w:r>
        <w:rPr>
          <w:rFonts w:eastAsia="Times New Roman"/>
          <w:szCs w:val="24"/>
        </w:rPr>
        <w:t>Ακούστε με, αυτά που λέτε δεν έχου</w:t>
      </w:r>
      <w:r>
        <w:rPr>
          <w:rFonts w:eastAsia="Times New Roman"/>
          <w:szCs w:val="24"/>
        </w:rPr>
        <w:t>ν καμμία ισχύ για τη μαχόμενη Κυβέρνησή σας. Διότι η μαχητική και μαζική κινητοποίηση έξω από την 7</w:t>
      </w:r>
      <w:r>
        <w:rPr>
          <w:rFonts w:eastAsia="Times New Roman"/>
          <w:szCs w:val="24"/>
          <w:vertAlign w:val="superscript"/>
        </w:rPr>
        <w:t>η</w:t>
      </w:r>
      <w:r>
        <w:rPr>
          <w:rFonts w:eastAsia="Times New Roman"/>
          <w:szCs w:val="24"/>
        </w:rPr>
        <w:t xml:space="preserve"> ΥΠΕ στο Ηράκλειο αποδεικνύει ακριβώς το αντίθετο. Υπάρχει οργή και αγανάκτηση στους εργαζόμενους, διότι δεν αντέχουν άλλο αυτό, δηλαδή να επαναλαμβάνεται σ</w:t>
      </w:r>
      <w:r>
        <w:rPr>
          <w:rFonts w:eastAsia="Times New Roman"/>
          <w:szCs w:val="24"/>
        </w:rPr>
        <w:t>υνεχόμενα το ίδιο ζήτημα, το ίδιο πρόβλημα και να μην μπορούν οι άνθρωποι να κάνουν τον προγραμματισμό τους. Δεν ήταν μόνο</w:t>
      </w:r>
      <w:r>
        <w:rPr>
          <w:rFonts w:eastAsia="Times New Roman"/>
          <w:szCs w:val="24"/>
        </w:rPr>
        <w:t xml:space="preserve"> </w:t>
      </w:r>
      <w:r>
        <w:rPr>
          <w:rFonts w:eastAsia="Times New Roman"/>
          <w:szCs w:val="24"/>
        </w:rPr>
        <w:t xml:space="preserve">για την </w:t>
      </w:r>
      <w:proofErr w:type="spellStart"/>
      <w:r>
        <w:rPr>
          <w:rFonts w:eastAsia="Times New Roman"/>
          <w:szCs w:val="24"/>
        </w:rPr>
        <w:t>απληρωσιά</w:t>
      </w:r>
      <w:proofErr w:type="spellEnd"/>
      <w:r>
        <w:rPr>
          <w:rFonts w:eastAsia="Times New Roman"/>
          <w:szCs w:val="24"/>
        </w:rPr>
        <w:t>. Ήταν για αυτή τη συνεχιζόμενη αβεβαιότητα που βιώνουν.</w:t>
      </w:r>
    </w:p>
    <w:p w14:paraId="37969318" w14:textId="77777777" w:rsidR="006E78AB" w:rsidRDefault="00004C1F">
      <w:pPr>
        <w:spacing w:line="600" w:lineRule="auto"/>
        <w:ind w:firstLine="720"/>
        <w:jc w:val="both"/>
        <w:rPr>
          <w:rFonts w:eastAsia="Times New Roman"/>
          <w:szCs w:val="24"/>
        </w:rPr>
      </w:pPr>
      <w:r>
        <w:rPr>
          <w:rFonts w:eastAsia="Times New Roman"/>
          <w:szCs w:val="24"/>
        </w:rPr>
        <w:t xml:space="preserve">Οι εργαζόμενοι με τους αγώνες τους έδωσαν την απάντηση που </w:t>
      </w:r>
      <w:r>
        <w:rPr>
          <w:rFonts w:eastAsia="Times New Roman"/>
          <w:szCs w:val="24"/>
        </w:rPr>
        <w:t xml:space="preserve">έπρεπε και σε εσάς και στην Κυβέρνηση συνολικά. Έδωσαν, βέβαια, απάντηση και στα διάφορα «παπαγαλάκια» που έλεγαν ότι </w:t>
      </w:r>
      <w:r>
        <w:rPr>
          <w:rFonts w:eastAsia="Times New Roman"/>
          <w:szCs w:val="24"/>
        </w:rPr>
        <w:lastRenderedPageBreak/>
        <w:t>με τις συμβάσεις αυτές σιγουρεύουν τις δουλειές τους. Έτσι δεν έλεγαν αυτά τα «παπαγαλάκια»; Ότι, δηλαδή, με αυτό που κάνετε εσείς, με τις</w:t>
      </w:r>
      <w:r>
        <w:rPr>
          <w:rFonts w:eastAsia="Times New Roman"/>
          <w:szCs w:val="24"/>
        </w:rPr>
        <w:t xml:space="preserve"> κρατικές εργολαβίες, θα σιγούρευαν τη θέση τους και ότι χρειάζεται να έχουν εμπιστοσύνη στην Κυβέρνηση, στο Υπουργείο στις διοικήσεις </w:t>
      </w:r>
      <w:proofErr w:type="spellStart"/>
      <w:r>
        <w:rPr>
          <w:rFonts w:eastAsia="Times New Roman"/>
          <w:szCs w:val="24"/>
        </w:rPr>
        <w:t>κ.ο.κ.</w:t>
      </w:r>
      <w:proofErr w:type="spellEnd"/>
      <w:r>
        <w:rPr>
          <w:rFonts w:eastAsia="Times New Roman"/>
          <w:szCs w:val="24"/>
        </w:rPr>
        <w:t>.</w:t>
      </w:r>
    </w:p>
    <w:p w14:paraId="37969319" w14:textId="77777777" w:rsidR="006E78AB" w:rsidRDefault="00004C1F">
      <w:pPr>
        <w:spacing w:line="600" w:lineRule="auto"/>
        <w:ind w:firstLine="720"/>
        <w:jc w:val="both"/>
        <w:rPr>
          <w:rFonts w:eastAsia="Times New Roman"/>
          <w:szCs w:val="24"/>
        </w:rPr>
      </w:pPr>
      <w:r>
        <w:rPr>
          <w:rFonts w:eastAsia="Times New Roman"/>
          <w:szCs w:val="24"/>
        </w:rPr>
        <w:t xml:space="preserve">Το πρόβλημα της διαρκούς εργασιακής εκκρεμότητας, ενίοτε και της </w:t>
      </w:r>
      <w:proofErr w:type="spellStart"/>
      <w:r>
        <w:rPr>
          <w:rFonts w:eastAsia="Times New Roman"/>
          <w:szCs w:val="24"/>
        </w:rPr>
        <w:t>απληρωσιάς</w:t>
      </w:r>
      <w:proofErr w:type="spellEnd"/>
      <w:r>
        <w:rPr>
          <w:rFonts w:eastAsia="Times New Roman"/>
          <w:szCs w:val="24"/>
        </w:rPr>
        <w:t>, δεν είναι απλά ένα πρόβλημα κακού συ</w:t>
      </w:r>
      <w:r>
        <w:rPr>
          <w:rFonts w:eastAsia="Times New Roman"/>
          <w:szCs w:val="24"/>
        </w:rPr>
        <w:t>ντονισμού ή γραφειοκρατίας ή απλά του εχθρού επιτρόπου. Είναι αποτέλεσμα μιας βαθιάς αντιλαϊκής αντίληψης και πολιτικής, την οποία έχει υιοθετήσει και αυτή η Κυβέρνηση, όπως και οι προηγούμενες, στο τομέα και της υγείας, που θεωρεί ότι ο ασθενής είναι κόστ</w:t>
      </w:r>
      <w:r>
        <w:rPr>
          <w:rFonts w:eastAsia="Times New Roman"/>
          <w:szCs w:val="24"/>
        </w:rPr>
        <w:t xml:space="preserve">ος, βαφτίζοντας τη διαχείριση της φτώχειας στα νοσοκομεία ως </w:t>
      </w:r>
      <w:proofErr w:type="spellStart"/>
      <w:r>
        <w:rPr>
          <w:rFonts w:eastAsia="Times New Roman"/>
          <w:szCs w:val="24"/>
        </w:rPr>
        <w:t>εξορ</w:t>
      </w:r>
      <w:r>
        <w:rPr>
          <w:rFonts w:eastAsia="Times New Roman"/>
          <w:szCs w:val="24"/>
        </w:rPr>
        <w:lastRenderedPageBreak/>
        <w:t>θολογισμό</w:t>
      </w:r>
      <w:proofErr w:type="spellEnd"/>
      <w:r>
        <w:rPr>
          <w:rFonts w:eastAsia="Times New Roman"/>
          <w:szCs w:val="24"/>
        </w:rPr>
        <w:t xml:space="preserve"> και ανάταξη του συστήματος υγείας, την </w:t>
      </w:r>
      <w:proofErr w:type="spellStart"/>
      <w:r>
        <w:rPr>
          <w:rFonts w:eastAsia="Times New Roman"/>
          <w:szCs w:val="24"/>
        </w:rPr>
        <w:t>υποχρηματοδότηση</w:t>
      </w:r>
      <w:proofErr w:type="spellEnd"/>
      <w:r>
        <w:rPr>
          <w:rFonts w:eastAsia="Times New Roman"/>
          <w:szCs w:val="24"/>
        </w:rPr>
        <w:t xml:space="preserve"> ως συμμάζεμα της σπατάλης, τις ελαστικές εργασιακές σχέσεις ως ευελιξία και απάντηση απέναντι στη δημοσιονομική πίεση την οπο</w:t>
      </w:r>
      <w:r>
        <w:rPr>
          <w:rFonts w:eastAsia="Times New Roman"/>
          <w:szCs w:val="24"/>
        </w:rPr>
        <w:t>ία δέχεστε.</w:t>
      </w:r>
    </w:p>
    <w:p w14:paraId="3796931A" w14:textId="77777777" w:rsidR="006E78AB" w:rsidRDefault="00004C1F">
      <w:pPr>
        <w:spacing w:line="600" w:lineRule="auto"/>
        <w:ind w:firstLine="720"/>
        <w:jc w:val="both"/>
        <w:rPr>
          <w:rFonts w:eastAsia="Times New Roman"/>
          <w:szCs w:val="24"/>
        </w:rPr>
      </w:pPr>
      <w:r>
        <w:rPr>
          <w:rFonts w:eastAsia="Times New Roman"/>
          <w:szCs w:val="24"/>
        </w:rPr>
        <w:t>Πατάτε σε υπαρκτά προβλήματα που άφησαν οι προκάτοχοί σας για να δικαιολογήσετε την πιστή υποταγή στην Ευρωπαϊκή Ένωση και το κεφάλαιο, στις οδηγίες του ΟΟΣΑ για τα ματωμένα πρωτογενή πλεονάσματα, τους πετσοκομμένους προϋπολογισμούς, την επιχει</w:t>
      </w:r>
      <w:r>
        <w:rPr>
          <w:rFonts w:eastAsia="Times New Roman"/>
          <w:szCs w:val="24"/>
        </w:rPr>
        <w:t>ρηματική δραστηριότητα και τις εργολαβίες. Εργολαβίες είτε ιδιωτικές είτε κρατικές δεν παύει να είναι εργολαβίες.</w:t>
      </w:r>
    </w:p>
    <w:p w14:paraId="3796931B" w14:textId="77777777" w:rsidR="006E78AB" w:rsidRDefault="00004C1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3796931C" w14:textId="77777777" w:rsidR="006E78AB" w:rsidRDefault="00004C1F">
      <w:pPr>
        <w:spacing w:line="600" w:lineRule="auto"/>
        <w:ind w:firstLine="720"/>
        <w:jc w:val="both"/>
        <w:rPr>
          <w:rFonts w:eastAsia="Times New Roman"/>
          <w:szCs w:val="24"/>
        </w:rPr>
      </w:pPr>
      <w:r>
        <w:rPr>
          <w:rFonts w:eastAsia="Times New Roman"/>
          <w:szCs w:val="24"/>
        </w:rPr>
        <w:lastRenderedPageBreak/>
        <w:t>Και σας παραπέμπω στη σύμβαση που έδωσε η διοίκηση του νο</w:t>
      </w:r>
      <w:r>
        <w:rPr>
          <w:rFonts w:eastAsia="Times New Roman"/>
          <w:szCs w:val="24"/>
        </w:rPr>
        <w:t xml:space="preserve">σοκομείου προς τους εργαζόμενους να υπογράψουν, </w:t>
      </w:r>
      <w:r>
        <w:rPr>
          <w:rFonts w:eastAsia="Times New Roman"/>
          <w:szCs w:val="24"/>
        </w:rPr>
        <w:t>σ</w:t>
      </w:r>
      <w:r>
        <w:rPr>
          <w:rFonts w:eastAsia="Times New Roman"/>
          <w:szCs w:val="24"/>
        </w:rPr>
        <w:t>ύμβαση γαλέρας. Αυτή πρόκειται για κρατική εργολαβία. Έχετε να πείτε κάτι για αυτή</w:t>
      </w:r>
      <w:r>
        <w:rPr>
          <w:rFonts w:eastAsia="Times New Roman"/>
          <w:szCs w:val="24"/>
        </w:rPr>
        <w:t>ν</w:t>
      </w:r>
      <w:r>
        <w:rPr>
          <w:rFonts w:eastAsia="Times New Roman"/>
          <w:szCs w:val="24"/>
        </w:rPr>
        <w:t>; Σας την είχα πει και πέρυσι σε μια αντίστοιχη συζήτηση που είχαμε κάνει εδώ.</w:t>
      </w:r>
    </w:p>
    <w:p w14:paraId="3796931D" w14:textId="77777777" w:rsidR="006E78AB" w:rsidRDefault="00004C1F">
      <w:pPr>
        <w:spacing w:line="600" w:lineRule="auto"/>
        <w:ind w:firstLine="720"/>
        <w:jc w:val="both"/>
        <w:rPr>
          <w:rFonts w:eastAsia="Times New Roman"/>
          <w:szCs w:val="24"/>
        </w:rPr>
      </w:pPr>
      <w:r>
        <w:rPr>
          <w:rFonts w:eastAsia="Times New Roman"/>
          <w:szCs w:val="24"/>
        </w:rPr>
        <w:t>Ο επόμενος στόχος των ατομικών συμβάσεων σε κ</w:t>
      </w:r>
      <w:r>
        <w:rPr>
          <w:rFonts w:eastAsia="Times New Roman"/>
          <w:szCs w:val="24"/>
        </w:rPr>
        <w:t>αθαριότητα, σίτιση, φύλαξη κ.λπ. υπό αυτό το καθεστώς αβεβαιότητας και ανεξάρτητα από την όποια ρύθμιση θα κάνετε, τροπολογία, την οποία και θα την δούμε, βέβαια, και θα την εξετάσουμε και δεν έχουμε κανένα θέμα, εάν διασφαλίζει έστω και στο ελάχιστο, ακόμ</w:t>
      </w:r>
      <w:r>
        <w:rPr>
          <w:rFonts w:eastAsia="Times New Roman"/>
          <w:szCs w:val="24"/>
        </w:rPr>
        <w:t>α και σε κάποιο προσωρινό επίπεδο, τους εργαζόμενους, να πούμε «</w:t>
      </w:r>
      <w:r>
        <w:rPr>
          <w:rFonts w:eastAsia="Times New Roman"/>
          <w:szCs w:val="24"/>
        </w:rPr>
        <w:t>όχι</w:t>
      </w:r>
      <w:r>
        <w:rPr>
          <w:rFonts w:eastAsia="Times New Roman"/>
          <w:szCs w:val="24"/>
        </w:rPr>
        <w:t xml:space="preserve">» -θα τη δούμε, βέβαια, όταν θα την πάρουμε στα χέρια μας- όλη αυτή η πορεία, λοιπόν, συντείνει στο να ενταχθούν αυτές οι υπηρεσίες </w:t>
      </w:r>
      <w:r>
        <w:rPr>
          <w:rFonts w:eastAsia="Times New Roman"/>
          <w:szCs w:val="24"/>
        </w:rPr>
        <w:lastRenderedPageBreak/>
        <w:t>στις λεγόμενες κοινωνικές συνεταιριστικές επιχειρήσεις. Π</w:t>
      </w:r>
      <w:r>
        <w:rPr>
          <w:rFonts w:eastAsia="Times New Roman"/>
          <w:szCs w:val="24"/>
        </w:rPr>
        <w:t>ολύ το φοβόμαστε αυτό. Εσείς, βέβαια, επαίρεστε για αυτό, για τις κοινωνικές συνεταιριστικές επιχειρήσεις, που, κατά την άποψή μας, αποτελεί ένα βήμα προς την ιδιωτικοποίηση και την περαιτέρω καταπάτηση των εργασιακών δικαιωμάτων.</w:t>
      </w:r>
    </w:p>
    <w:p w14:paraId="3796931E" w14:textId="77777777" w:rsidR="006E78AB" w:rsidRDefault="00004C1F">
      <w:pPr>
        <w:spacing w:line="600" w:lineRule="auto"/>
        <w:ind w:firstLine="720"/>
        <w:jc w:val="both"/>
        <w:rPr>
          <w:rFonts w:eastAsia="Times New Roman"/>
          <w:szCs w:val="24"/>
        </w:rPr>
      </w:pPr>
      <w:r>
        <w:rPr>
          <w:rFonts w:eastAsia="Times New Roman"/>
          <w:szCs w:val="24"/>
        </w:rPr>
        <w:t>Οι εργαζόμενοι, κατά τη δ</w:t>
      </w:r>
      <w:r>
        <w:rPr>
          <w:rFonts w:eastAsia="Times New Roman"/>
          <w:szCs w:val="24"/>
        </w:rPr>
        <w:t>ική μας άποψη, καλύπτουν πάγιες, μόνιμες ανάγκες στο νοσοκομείο. Εργάζονται καθημερινά κάτω από πολύ αντίξοες συνθήκες, εξουθένωσης, λόγω έλλειψης προσωπικού. Νομίζουμε ότι δικαιούνται να έχουν μία εντελώ</w:t>
      </w:r>
      <w:r>
        <w:rPr>
          <w:rFonts w:eastAsia="Times New Roman"/>
          <w:szCs w:val="24"/>
        </w:rPr>
        <w:t>ς</w:t>
      </w:r>
      <w:r>
        <w:rPr>
          <w:rFonts w:eastAsia="Times New Roman"/>
          <w:szCs w:val="24"/>
        </w:rPr>
        <w:t xml:space="preserve"> διαφορετική μεταχείριση. Και για αυτό καλούμε και </w:t>
      </w:r>
      <w:r>
        <w:rPr>
          <w:rFonts w:eastAsia="Times New Roman"/>
          <w:szCs w:val="24"/>
        </w:rPr>
        <w:t>τους εργαζόμενους να επαγρυπνούν.</w:t>
      </w:r>
    </w:p>
    <w:p w14:paraId="3796931F" w14:textId="77777777" w:rsidR="006E78AB" w:rsidRDefault="00004C1F">
      <w:pPr>
        <w:spacing w:line="600" w:lineRule="auto"/>
        <w:ind w:firstLine="720"/>
        <w:jc w:val="both"/>
        <w:rPr>
          <w:rFonts w:eastAsia="Times New Roman"/>
          <w:szCs w:val="24"/>
        </w:rPr>
      </w:pPr>
      <w:r>
        <w:rPr>
          <w:rFonts w:eastAsia="Times New Roman"/>
          <w:szCs w:val="24"/>
        </w:rPr>
        <w:t xml:space="preserve">Παραμένει όμως, το κύριο ερώτημα ότι εν </w:t>
      </w:r>
      <w:proofErr w:type="spellStart"/>
      <w:r>
        <w:rPr>
          <w:rFonts w:eastAsia="Times New Roman"/>
          <w:szCs w:val="24"/>
        </w:rPr>
        <w:t>έτει</w:t>
      </w:r>
      <w:proofErr w:type="spellEnd"/>
      <w:r>
        <w:rPr>
          <w:rFonts w:eastAsia="Times New Roman"/>
          <w:szCs w:val="24"/>
        </w:rPr>
        <w:t xml:space="preserve"> 2018 πρέπει ο εργαζόμενος να απολαμβάνει μόνιμη, σταθερή δουλειά, με πλήρη </w:t>
      </w:r>
      <w:r>
        <w:rPr>
          <w:rFonts w:eastAsia="Times New Roman"/>
          <w:szCs w:val="24"/>
        </w:rPr>
        <w:lastRenderedPageBreak/>
        <w:t>ασφαλιστικά, μισθολογικά, συνταξιοδοτικά δικαιώματα. Θα επιμείνουμε προς αυτή την κατεύθυνση.</w:t>
      </w:r>
    </w:p>
    <w:p w14:paraId="37969320" w14:textId="77777777" w:rsidR="006E78AB" w:rsidRDefault="00004C1F">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(Σπυρίδων Λυκούδης):</w:t>
      </w:r>
      <w:r>
        <w:rPr>
          <w:rFonts w:eastAsia="Times New Roman"/>
          <w:szCs w:val="24"/>
        </w:rPr>
        <w:t xml:space="preserve"> Κύριε Υπουργέ, έχετε τον λόγο.</w:t>
      </w:r>
    </w:p>
    <w:p w14:paraId="37969321" w14:textId="77777777" w:rsidR="006E78AB" w:rsidRDefault="00004C1F">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έχω πολλά να πω τώρα, γιατί είναι κόκκινη κλωστή δεμένη στην ανέμη τυλιγμένη το πράγμα. Ξανά μανά τα ίδια. Όταν θα βγούμε από τα μνημόνια, θα έχουμε φτ</w:t>
      </w:r>
      <w:r>
        <w:rPr>
          <w:rFonts w:eastAsia="Times New Roman"/>
          <w:szCs w:val="24"/>
        </w:rPr>
        <w:t>άσει στο παλλαϊκό κράτος, θα ετοιμάζουμε την κοινωνία των ελεύθερα συνεταιρισμένων παραγωγών, των ελεύθερα σκεπτόμενων ανθρώπων και θα λύνουμε την αντίθεση άνθρωπος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φύση, τότε εννοείται δεν θα έχουμε καμμία αντίρρηση μεταξύ μας. Το θέμα είναι ότι αυτή τη</w:t>
      </w:r>
      <w:r>
        <w:rPr>
          <w:rFonts w:eastAsia="Times New Roman"/>
          <w:szCs w:val="24"/>
        </w:rPr>
        <w:t xml:space="preserve"> στιγμή άλλο να κάνεις πολιτική και άλλο να κάνεις ιδεολογία.</w:t>
      </w:r>
    </w:p>
    <w:p w14:paraId="37969322" w14:textId="77777777" w:rsidR="006E78AB" w:rsidRDefault="00004C1F">
      <w:pPr>
        <w:spacing w:line="600" w:lineRule="auto"/>
        <w:ind w:firstLine="720"/>
        <w:jc w:val="both"/>
        <w:rPr>
          <w:rFonts w:eastAsia="Times New Roman"/>
          <w:szCs w:val="24"/>
        </w:rPr>
      </w:pPr>
      <w:r>
        <w:rPr>
          <w:rFonts w:eastAsia="Times New Roman"/>
          <w:szCs w:val="24"/>
        </w:rPr>
        <w:lastRenderedPageBreak/>
        <w:t>Αυτό το οποίο περιγράφετε με τους κοινωνικούς συσχετισμούς που αυτή τη στιγμή έχουν υπάρξει και με τον τραυματισμό της χώρας, έτσι όπως έχει γίνει μετά από οκτώ χρόνια μνημονίων, πρακτικά δεν μπ</w:t>
      </w:r>
      <w:r>
        <w:rPr>
          <w:rFonts w:eastAsia="Times New Roman"/>
          <w:szCs w:val="24"/>
        </w:rPr>
        <w:t>ορεί να γίνει. Αυτό που μπόρεσε να γίνει, με βάση και το θεσμικό πλαίσιο και τις χειροπέδες που μας είχαν περάσει, ήταν αυτό το οποίο κάναμε, που το κάναμε συμβάσεις έργου στην αρχή για να πάρουμε τους ίδιους ανθρώπους που δούλευαν μέσα. Το έριξε το Συμβού</w:t>
      </w:r>
      <w:r>
        <w:rPr>
          <w:rFonts w:eastAsia="Times New Roman"/>
          <w:szCs w:val="24"/>
        </w:rPr>
        <w:t>λιο της Επικρατείας.</w:t>
      </w:r>
    </w:p>
    <w:p w14:paraId="37969323" w14:textId="77777777" w:rsidR="006E78AB" w:rsidRDefault="00004C1F">
      <w:pPr>
        <w:spacing w:line="600" w:lineRule="auto"/>
        <w:ind w:firstLine="720"/>
        <w:jc w:val="both"/>
        <w:rPr>
          <w:rFonts w:eastAsia="Times New Roman"/>
          <w:szCs w:val="24"/>
        </w:rPr>
      </w:pPr>
      <w:r>
        <w:rPr>
          <w:rFonts w:eastAsia="Times New Roman"/>
          <w:szCs w:val="24"/>
        </w:rPr>
        <w:t>Είναι μία από τις δύο αποφάσεις που έριξε το Συμβούλιο της Επικρατείας, για να καταλάβετε και το μέγεθος και τη σημασία που δίνουν. Η πρώτη ήταν αυτή για τα κανάλια, η δεύτερη απόφαση ήταν αυτή εδώ που έριξε την ιστορία των συμβάσεων έ</w:t>
      </w:r>
      <w:r>
        <w:rPr>
          <w:rFonts w:eastAsia="Times New Roman"/>
          <w:szCs w:val="24"/>
        </w:rPr>
        <w:t>ργου στα νοσοκομεία για την καθαριότητα, τη σίτιση και τη φύλαξη.</w:t>
      </w:r>
    </w:p>
    <w:p w14:paraId="37969324" w14:textId="77777777" w:rsidR="006E78AB" w:rsidRDefault="00004C1F">
      <w:pPr>
        <w:spacing w:line="600" w:lineRule="auto"/>
        <w:ind w:firstLine="720"/>
        <w:jc w:val="both"/>
        <w:rPr>
          <w:rFonts w:eastAsia="Times New Roman"/>
          <w:szCs w:val="24"/>
        </w:rPr>
      </w:pPr>
      <w:r>
        <w:rPr>
          <w:rFonts w:eastAsia="Times New Roman"/>
          <w:szCs w:val="24"/>
        </w:rPr>
        <w:lastRenderedPageBreak/>
        <w:t>Δεν κάναμε πίσω. Νομοθετήσαμε ξανά. Βάλαμε συμβάσεις εργασίας που έχουν πιο πολλά εργασιακά δικαιώματα και έχουν πιο πολλά εργασιακά δικαιώματα και βέβαια, οι άνθρωποι αυτοί που ματώνουν πλη</w:t>
      </w:r>
      <w:r>
        <w:rPr>
          <w:rFonts w:eastAsia="Times New Roman"/>
          <w:szCs w:val="24"/>
        </w:rPr>
        <w:t>ρώνονται. Επειδή ματώνουν το κάναμε και τόσα χρόνια πριν, και στις παχιές αγελάδες, όταν δεν ήμασταν στα μνημόνια, που είχαν πάλι εργολαβικά συνεργεία τότε, δεν θυμάμαι να είχατε καμμιά τέτοια μεγάλη κινητοποίηση εναντίον των εργολάβων. Δεν το θυμάμαι αυτό</w:t>
      </w:r>
      <w:r>
        <w:rPr>
          <w:rFonts w:eastAsia="Times New Roman"/>
          <w:szCs w:val="24"/>
        </w:rPr>
        <w:t>. Τώρα που αυτή η Κυβέρνηση, σε αυτό το πλαίσιο προσπαθεί να κάνει κάτι το οποίο είναι φιλεργατικό λέτε «Α, δεν μας κάνει. Θέλουμε το μέγιστο». Ε, δεν γίνεται, δεν κάνουμε πολιτική έτσι, παιδιά! Δεν κάνουμε πολιτική έτσι.</w:t>
      </w:r>
    </w:p>
    <w:p w14:paraId="3796932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Νομίζω ότι οι εργαζόμενοι καταλαβα</w:t>
      </w:r>
      <w:r>
        <w:rPr>
          <w:rFonts w:eastAsia="Times New Roman" w:cs="Times New Roman"/>
          <w:szCs w:val="24"/>
        </w:rPr>
        <w:t xml:space="preserve">ίνουν και στηρίζουν. Και εγώ χρησιμοποιώ την ερώτησή σας για να πω ότι εμείς θα το συνεχίσουμε αυτό και στα </w:t>
      </w:r>
      <w:proofErr w:type="spellStart"/>
      <w:r>
        <w:rPr>
          <w:rFonts w:eastAsia="Times New Roman" w:cs="Times New Roman"/>
          <w:szCs w:val="24"/>
        </w:rPr>
        <w:t>εκατόν</w:t>
      </w:r>
      <w:proofErr w:type="spellEnd"/>
      <w:r>
        <w:rPr>
          <w:rFonts w:eastAsia="Times New Roman" w:cs="Times New Roman"/>
          <w:szCs w:val="24"/>
        </w:rPr>
        <w:t xml:space="preserve"> τριάντα νοσοκομεία, διότι σε αρκετά μας έχουν μπλοκάρει δικαστικές αποφάσεις και μάλιστα με ένα σκεπτικό το οποίο είναι τρομερό: Δηλαδή, το ν</w:t>
      </w:r>
      <w:r>
        <w:rPr>
          <w:rFonts w:eastAsia="Times New Roman" w:cs="Times New Roman"/>
          <w:szCs w:val="24"/>
        </w:rPr>
        <w:t>α γίνει αυτό το πράγμα είναι εναντίον του κέρδους της επιχείρησης. Αυτό περιγράφεται σε σκεπτικό δικαστικής απόφασης, την ίδια στιγμή που άλλος δικαστής λέει ότι βεβαίως είναι προς όφελος του δημοσίου συμφέροντος και προς όφελος των εργαζομένων αυτό που γί</w:t>
      </w:r>
      <w:r>
        <w:rPr>
          <w:rFonts w:eastAsia="Times New Roman" w:cs="Times New Roman"/>
          <w:szCs w:val="24"/>
        </w:rPr>
        <w:t>νεται. Ο καθένας, βέβαια, βγάζει τα συμπεράσματά του γιατί συμβαίνει αυτό σε κάποια σημεία και κάπου αλλού δεν συμβαίνει.</w:t>
      </w:r>
    </w:p>
    <w:p w14:paraId="3796932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εκεί, λοιπόν, έχει λυθεί. Νομίζω ότι θα δοθεί και μια λύση μελλοντικά με αυτό που είπα, με την τροπολογία. Νομίζω ότι δεν χρειάζεται να πούμε τίποτα άλλο. </w:t>
      </w:r>
    </w:p>
    <w:p w14:paraId="37969327"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3796932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Ακολουθεί η πρώτη με αριθμό 1158/</w:t>
      </w:r>
      <w:r>
        <w:rPr>
          <w:rFonts w:eastAsia="Times New Roman" w:cs="Times New Roman"/>
          <w:szCs w:val="24"/>
        </w:rPr>
        <w:t>27-2-2018 επίκαιρη ερώτηση δεύτερου κύκλου του Βουλευτή Δωδεκανήσου του Συνασπισμού Ριζοσπαστικής Αριστεράς κ. Δημητρίου Γάκη προς τον Υπουργό Υγείας, με θέμα: «Μέτρα για την οδοντιατρική περίθαλψη παιδιών με ειδικές ανάγκες στη νησιωτική χώρα».</w:t>
      </w:r>
    </w:p>
    <w:p w14:paraId="3796932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Γάκη</w:t>
      </w:r>
      <w:r>
        <w:rPr>
          <w:rFonts w:eastAsia="Times New Roman" w:cs="Times New Roman"/>
          <w:szCs w:val="24"/>
        </w:rPr>
        <w:t xml:space="preserve">, έχετε τον λόγο. </w:t>
      </w:r>
    </w:p>
    <w:p w14:paraId="3796932A"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κύριε Πρόεδρε. </w:t>
      </w:r>
    </w:p>
    <w:p w14:paraId="3796932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οι υπηρεσίες υγείας έχουν ιδιαίτερη βαρύτητα στη βελτίωση της καθημερινότητας του πολίτη. Κάθε μεταρρύθμιση προς όφελος της διαφύλαξης του κοινωνικού χαρακτήρα του κράτους περνάε</w:t>
      </w:r>
      <w:r>
        <w:rPr>
          <w:rFonts w:eastAsia="Times New Roman" w:cs="Times New Roman"/>
          <w:szCs w:val="24"/>
        </w:rPr>
        <w:t>ι και μέσα από την αναβάθμιση των παρεχόμενων υπηρεσιών υγείας και περίθαλψης στους πολίτες.</w:t>
      </w:r>
    </w:p>
    <w:p w14:paraId="3796932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Ειδικότερα, για τους νησιώτες οι απαιτήσεις σε υπηρεσίες υγείας που επιβάλλει η γεωμορφολογική και δημογραφική ιδιαιτερότητα των νησιών είναι κορυφαία προτεραιότητ</w:t>
      </w:r>
      <w:r>
        <w:rPr>
          <w:rFonts w:eastAsia="Times New Roman" w:cs="Times New Roman"/>
          <w:szCs w:val="24"/>
        </w:rPr>
        <w:t xml:space="preserve">α. Γι’ αυτό η πολιτεία πρέπει να στέκεται με ιδιαίτερη προσοχή στα μικρά και μεγάλα ζητήματα της υγείας στα νησιά, δίνοντας αποτελεσματικές και λειτουργικές λύσεις που να ελαχιστοποιούν τις περιφερειακές διαφορές, όσον αφορά στην πρόσβαση των πολιτών στις </w:t>
      </w:r>
      <w:r>
        <w:rPr>
          <w:rFonts w:eastAsia="Times New Roman" w:cs="Times New Roman"/>
          <w:szCs w:val="24"/>
        </w:rPr>
        <w:t xml:space="preserve">υπηρεσίες υγείας, </w:t>
      </w:r>
      <w:r>
        <w:rPr>
          <w:rFonts w:eastAsia="Times New Roman" w:cs="Times New Roman"/>
          <w:szCs w:val="24"/>
        </w:rPr>
        <w:lastRenderedPageBreak/>
        <w:t>πόσο μάλλον όταν πρόκειται για τις πιο ευαίσθητες κοινωνικές ομάδες, όπως είναι τα άτομα με αναπηρίες.</w:t>
      </w:r>
    </w:p>
    <w:p w14:paraId="3796932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Υπουργέ, η στρατηγική επιλογή της Κυβέρνησης για ένα ποιοτικό και αποτελεσματικό δημόσιο σύστημα υγείας με επίκεντρο την άρση των</w:t>
      </w:r>
      <w:r>
        <w:rPr>
          <w:rFonts w:eastAsia="Times New Roman" w:cs="Times New Roman"/>
          <w:szCs w:val="24"/>
        </w:rPr>
        <w:t xml:space="preserve"> ανισοτήτων στην πρόσβαση και στην καλή υγεία του πληθυσμού, ειδικά για τη νησιωτική χώρα, αποτελεί όχι απλά στόχο, αλλά κοινωνική υποχρέωση που απαιτεί ολοκληρωμένη προσέγγιση και αξιοποίηση όλων των δυνατοτήτων του συστήματος υγείας.</w:t>
      </w:r>
    </w:p>
    <w:p w14:paraId="3796932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Ένα σημαντικό και ιδ</w:t>
      </w:r>
      <w:r>
        <w:rPr>
          <w:rFonts w:eastAsia="Times New Roman" w:cs="Times New Roman"/>
          <w:szCs w:val="24"/>
        </w:rPr>
        <w:t>ιαίτερα ευαίσθητο κομμάτι των αναγκαίων παρεμβάσεων στον τομέα υγείας στη νησιωτική χώρα αποτελούν οι δράσεις που αφορούν την πρόληψη, την αντιμετώπιση και τη θεραπεία οδοντιατρικών προβλημάτων των παιδιών με αναπηρία. Χαρακτηριστικό τ</w:t>
      </w:r>
      <w:r>
        <w:rPr>
          <w:rFonts w:eastAsia="Times New Roman" w:cs="Times New Roman"/>
          <w:szCs w:val="24"/>
        </w:rPr>
        <w:t>η</w:t>
      </w:r>
      <w:r>
        <w:rPr>
          <w:rFonts w:eastAsia="Times New Roman" w:cs="Times New Roman"/>
          <w:szCs w:val="24"/>
        </w:rPr>
        <w:t>ς κατάστασης που αντ</w:t>
      </w:r>
      <w:r>
        <w:rPr>
          <w:rFonts w:eastAsia="Times New Roman" w:cs="Times New Roman"/>
          <w:szCs w:val="24"/>
        </w:rPr>
        <w:t xml:space="preserve">ιμετωπίζουν χρόνια τώρα </w:t>
      </w:r>
      <w:r>
        <w:rPr>
          <w:rFonts w:eastAsia="Times New Roman" w:cs="Times New Roman"/>
          <w:szCs w:val="24"/>
        </w:rPr>
        <w:lastRenderedPageBreak/>
        <w:t>τα παιδιά με ειδικές ανάγκες και οι οικογένειες τους στα νησιά είναι το πρόβλημα</w:t>
      </w:r>
      <w:r>
        <w:rPr>
          <w:rFonts w:eastAsia="Times New Roman" w:cs="Times New Roman"/>
          <w:szCs w:val="24"/>
        </w:rPr>
        <w:t>-</w:t>
      </w:r>
      <w:r>
        <w:rPr>
          <w:rFonts w:eastAsia="Times New Roman" w:cs="Times New Roman"/>
          <w:szCs w:val="24"/>
        </w:rPr>
        <w:t>πρόκληση για τη δυνατότητα ολοκληρωμένης παροχής οδοντιατρικών υπηρεσιών επί τόπου, δηλαδή στα δημόσια νοσοκομεία, όπως για παράδειγμα στο Γενικό Νοσοκ</w:t>
      </w:r>
      <w:r>
        <w:rPr>
          <w:rFonts w:eastAsia="Times New Roman" w:cs="Times New Roman"/>
          <w:szCs w:val="24"/>
        </w:rPr>
        <w:t>ομείο Ρόδου.</w:t>
      </w:r>
    </w:p>
    <w:p w14:paraId="3796932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Με τη λύση αυτή</w:t>
      </w:r>
      <w:r>
        <w:rPr>
          <w:rFonts w:eastAsia="Times New Roman" w:cs="Times New Roman"/>
          <w:szCs w:val="24"/>
        </w:rPr>
        <w:t>,</w:t>
      </w:r>
      <w:r>
        <w:rPr>
          <w:rFonts w:eastAsia="Times New Roman" w:cs="Times New Roman"/>
          <w:szCs w:val="24"/>
        </w:rPr>
        <w:t xml:space="preserve"> σε ένα κοινωνικό και ανθρωπιστικό πρόβλημα που ταλανίζει τις οικογένειες παιδιών με αναπηρία στη Δωδεκάνησο αλλά και στα άλλα νησιά της χώρας, θα παρέχονται περισσότερες, ποιοτικότερες και αποτελεσματικότερες υπηρεσίες υγείας </w:t>
      </w:r>
      <w:r>
        <w:rPr>
          <w:rFonts w:eastAsia="Times New Roman" w:cs="Times New Roman"/>
          <w:szCs w:val="24"/>
        </w:rPr>
        <w:t>στα άτομα με αναπηρία στη νησιωτική Ελλάδα και ταυτόχρονα θα περιοριστεί σημαντικά η επίπονη και δαπανηρή μετάβαση των παιδιών σε κλινικές της Αθήνας.</w:t>
      </w:r>
    </w:p>
    <w:p w14:paraId="3796933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το κόστος μετάβασης και παραμονής του ασθενούς ΑΜΕΑ και του συνοδού του από το νησί σε κεντρικό </w:t>
      </w:r>
      <w:r>
        <w:rPr>
          <w:rFonts w:eastAsia="Times New Roman" w:cs="Times New Roman"/>
          <w:szCs w:val="24"/>
        </w:rPr>
        <w:lastRenderedPageBreak/>
        <w:t>νοσοκομείο της Αθήνας, όταν ο καιρός το επιτρέψει, είναι δυσβάσταχτο για τις οικονομικές δυνατότητες της πλειονότητας των νοικοκυριών τω</w:t>
      </w:r>
      <w:r>
        <w:rPr>
          <w:rFonts w:eastAsia="Times New Roman" w:cs="Times New Roman"/>
          <w:szCs w:val="24"/>
        </w:rPr>
        <w:t>ν ατόμων αυτών. Σε αυτό θα πρέπει να υπολογίσετε, επίσης, και την επιπλέον πίεση και επιβάρυνση που ασκείται στις δομές υγείας των νοσοκομείων που διαθέτουν κατάλληλες μονάδες.</w:t>
      </w:r>
    </w:p>
    <w:p w14:paraId="3796933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Υπουργέ, η Κυβέρνηση -και εσείς ο ίδιος- έχει έμπρακτα επιδείξει κοινωνικ</w:t>
      </w:r>
      <w:r>
        <w:rPr>
          <w:rFonts w:eastAsia="Times New Roman" w:cs="Times New Roman"/>
          <w:szCs w:val="24"/>
        </w:rPr>
        <w:t>ή ευαισθησία στη νησιωτική χώρα, όπως είναι χαρακτηριστικ</w:t>
      </w:r>
      <w:r>
        <w:rPr>
          <w:rFonts w:eastAsia="Times New Roman" w:cs="Times New Roman"/>
          <w:szCs w:val="24"/>
        </w:rPr>
        <w:t>ά</w:t>
      </w:r>
      <w:r>
        <w:rPr>
          <w:rFonts w:eastAsia="Times New Roman" w:cs="Times New Roman"/>
          <w:szCs w:val="24"/>
        </w:rPr>
        <w:t xml:space="preserve"> η δρομολόγηση της λειτουργίας της μονάδας εντατικής νοσηλείας νεογνών στο Νοσοκομείο της Ρόδου. Βεβαίως, απομένει η λειτουργία </w:t>
      </w:r>
      <w:r>
        <w:rPr>
          <w:rFonts w:eastAsia="Times New Roman" w:cs="Times New Roman"/>
          <w:szCs w:val="24"/>
        </w:rPr>
        <w:t xml:space="preserve">ενός αυτόνομου </w:t>
      </w:r>
      <w:r>
        <w:rPr>
          <w:rFonts w:eastAsia="Times New Roman" w:cs="Times New Roman"/>
          <w:szCs w:val="24"/>
        </w:rPr>
        <w:t xml:space="preserve">ογκολογικού τμήματος με </w:t>
      </w:r>
      <w:proofErr w:type="spellStart"/>
      <w:r>
        <w:rPr>
          <w:rFonts w:eastAsia="Times New Roman" w:cs="Times New Roman"/>
          <w:szCs w:val="24"/>
        </w:rPr>
        <w:t>ακτινοθεραπευτικό</w:t>
      </w:r>
      <w:proofErr w:type="spellEnd"/>
      <w:r>
        <w:rPr>
          <w:rFonts w:eastAsia="Times New Roman" w:cs="Times New Roman"/>
          <w:szCs w:val="24"/>
        </w:rPr>
        <w:t xml:space="preserve"> τμήμα</w:t>
      </w:r>
      <w:r>
        <w:rPr>
          <w:rFonts w:eastAsia="Times New Roman" w:cs="Times New Roman"/>
          <w:szCs w:val="24"/>
        </w:rPr>
        <w:t xml:space="preserve"> στο ίδι</w:t>
      </w:r>
      <w:r>
        <w:rPr>
          <w:rFonts w:eastAsia="Times New Roman" w:cs="Times New Roman"/>
          <w:szCs w:val="24"/>
        </w:rPr>
        <w:t>ο</w:t>
      </w:r>
      <w:r>
        <w:rPr>
          <w:rFonts w:eastAsia="Times New Roman" w:cs="Times New Roman"/>
          <w:szCs w:val="24"/>
        </w:rPr>
        <w:t xml:space="preserve"> νοσοκομείο</w:t>
      </w:r>
      <w:r>
        <w:rPr>
          <w:rFonts w:eastAsia="Times New Roman" w:cs="Times New Roman"/>
          <w:szCs w:val="24"/>
        </w:rPr>
        <w:t xml:space="preserve">. Για αυτό, όμως, </w:t>
      </w:r>
      <w:r>
        <w:rPr>
          <w:rFonts w:eastAsia="Times New Roman" w:cs="Times New Roman"/>
          <w:szCs w:val="24"/>
        </w:rPr>
        <w:t>το θέμα</w:t>
      </w:r>
      <w:r>
        <w:rPr>
          <w:rFonts w:eastAsia="Times New Roman" w:cs="Times New Roman"/>
          <w:szCs w:val="24"/>
        </w:rPr>
        <w:t xml:space="preserve"> θα μιλήσ</w:t>
      </w:r>
      <w:r>
        <w:rPr>
          <w:rFonts w:eastAsia="Times New Roman" w:cs="Times New Roman"/>
          <w:szCs w:val="24"/>
        </w:rPr>
        <w:t>ω</w:t>
      </w:r>
      <w:r>
        <w:rPr>
          <w:rFonts w:eastAsia="Times New Roman" w:cs="Times New Roman"/>
          <w:szCs w:val="24"/>
        </w:rPr>
        <w:t xml:space="preserve"> παρακάτω, στη δευτερολογία μου. </w:t>
      </w:r>
    </w:p>
    <w:p w14:paraId="3796933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Ρωτάμε, λοιπόν, κύριε Υπουργέ: Προτίθεται η Κυβέρνηση και σε ποιο χρονοδιάγραμμα να προχωρήσει τη διαδικασία και τη λειτουργία, με τον ενδεδειγμένο επιστημονικά και οργανωτικά</w:t>
      </w:r>
      <w:r>
        <w:rPr>
          <w:rFonts w:eastAsia="Times New Roman" w:cs="Times New Roman"/>
          <w:szCs w:val="24"/>
        </w:rPr>
        <w:t xml:space="preserve"> τρόπο, στο Γενικό Νοσοκομείο Ρόδου</w:t>
      </w:r>
      <w:r>
        <w:rPr>
          <w:rFonts w:eastAsia="Times New Roman" w:cs="Times New Roman"/>
          <w:szCs w:val="24"/>
        </w:rPr>
        <w:t>,</w:t>
      </w:r>
      <w:r>
        <w:rPr>
          <w:rFonts w:eastAsia="Times New Roman" w:cs="Times New Roman"/>
          <w:szCs w:val="24"/>
        </w:rPr>
        <w:t xml:space="preserve"> κατάλληλα εξοπλισμένης μονάδας, με ειδικευμένο προσωπικό, με γνώσεις γύρω από τις ευαισθησίες των παιδιών με ειδικές ανάγκες, για την αποτελεσματικότερη παροχή οδοντιατρικών υπηρεσιών στη Δωδεκάνησο, σύμφωνα με τις πραγ</w:t>
      </w:r>
      <w:r>
        <w:rPr>
          <w:rFonts w:eastAsia="Times New Roman" w:cs="Times New Roman"/>
          <w:szCs w:val="24"/>
        </w:rPr>
        <w:t>ματικές ανάγκες του πληθυσμού;</w:t>
      </w:r>
    </w:p>
    <w:p w14:paraId="37969333"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37969334"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συνάδελφε, θεωρητικά έχετε δίκιο. Το θέμα είναι ότι πρακτικά δεν μπορεί να γίνει. Και θα είμαι πολύ σαφής.</w:t>
      </w:r>
    </w:p>
    <w:p w14:paraId="37969335"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Είμ</w:t>
      </w:r>
      <w:r>
        <w:rPr>
          <w:rFonts w:eastAsia="Times New Roman" w:cs="Times New Roman"/>
          <w:szCs w:val="24"/>
        </w:rPr>
        <w:t>αστε μια χώρα η οποία έχει εκατοντάδες κατοικημένα νησιά. Αυτή τη στιγμή, αυτό το οποίο εμείς επιλέξαμε αυτά τα δύο χρόνια -και νομίζω ότι στη Ρόδο και σε όλο το Αιγαίο γενικά το έχουμε αποδείξει πολύ συγκεκριμένα-ήταν να στηρίξουμε το σύστημα και με γιατρ</w:t>
      </w:r>
      <w:r>
        <w:rPr>
          <w:rFonts w:eastAsia="Times New Roman" w:cs="Times New Roman"/>
          <w:szCs w:val="24"/>
        </w:rPr>
        <w:t>ούς και με προσωπικό και με χρηματοδότηση και με το να ανοίξουμε μια -και θα ανοίξουμε κι άλλες- μονάδα τεχνητού νεφρού. Μιλάω για της Νάξου και ετοιμάζεται και της Ικαρίας και θα βάλουμε μπροστά και της Σαντορίνης. Ενισχύσαμε και χρηματοδοτήσαμε το δικό σ</w:t>
      </w:r>
      <w:r>
        <w:rPr>
          <w:rFonts w:eastAsia="Times New Roman" w:cs="Times New Roman"/>
          <w:szCs w:val="24"/>
        </w:rPr>
        <w:t xml:space="preserve">ας </w:t>
      </w:r>
      <w:r>
        <w:rPr>
          <w:rFonts w:eastAsia="Times New Roman" w:cs="Times New Roman"/>
          <w:szCs w:val="24"/>
        </w:rPr>
        <w:t>ν</w:t>
      </w:r>
      <w:r>
        <w:rPr>
          <w:rFonts w:eastAsia="Times New Roman" w:cs="Times New Roman"/>
          <w:szCs w:val="24"/>
        </w:rPr>
        <w:t>οσοκομείο, για να φτιαχτεί μονάδα εντατικής νοσηλείας νεογνών. Το Νοσοκομείο της Ρόδου χρηματοδοτήθηκε με 16,5 εκατομμύρια συνολικά το 2017, όταν το 2015 είχε χρηματοδοτηθεί με 9,5 εκατομμύρια. Αντίστοιχα ήταν και το 2014. Ενισχύθηκε με προ</w:t>
      </w:r>
      <w:r>
        <w:rPr>
          <w:rFonts w:eastAsia="Times New Roman" w:cs="Times New Roman"/>
          <w:szCs w:val="24"/>
        </w:rPr>
        <w:lastRenderedPageBreak/>
        <w:t>σωπικό, προκ</w:t>
      </w:r>
      <w:r>
        <w:rPr>
          <w:rFonts w:eastAsia="Times New Roman" w:cs="Times New Roman"/>
          <w:szCs w:val="24"/>
        </w:rPr>
        <w:t>ειμένου να μπορεί να προσφέρει αξιοπρεπείς υπηρεσίες στους πολυπληθείς κατοίκους και στους πολυπληθέστερους επισκέπτες του νησιού.</w:t>
      </w:r>
    </w:p>
    <w:p w14:paraId="37969336"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λύσαμε όλα τα προβλήματα. Υπάρχουν κι άλλα που πρέπει να λυθούν. Αυτά τα δυόμισι χρόνια μέχρι σήμερα έχει συνολικά ενισχυ</w:t>
      </w:r>
      <w:r>
        <w:rPr>
          <w:rFonts w:eastAsia="Times New Roman" w:cs="Times New Roman"/>
          <w:szCs w:val="24"/>
        </w:rPr>
        <w:t xml:space="preserve">θεί με </w:t>
      </w:r>
      <w:proofErr w:type="spellStart"/>
      <w:r>
        <w:rPr>
          <w:rFonts w:eastAsia="Times New Roman" w:cs="Times New Roman"/>
          <w:szCs w:val="24"/>
        </w:rPr>
        <w:t>εκατόν</w:t>
      </w:r>
      <w:proofErr w:type="spellEnd"/>
      <w:r>
        <w:rPr>
          <w:rFonts w:eastAsia="Times New Roman" w:cs="Times New Roman"/>
          <w:szCs w:val="24"/>
        </w:rPr>
        <w:t xml:space="preserve"> σαράντα εννέα άτομα προσωπικό. Νομίζω ότι έχουμε κάνει ένα μεγάλο μέρος του χρέους που έχουμε ως πολιτεία, όπως το κάναμε και στη Μυτιλήνη και στη Χίο και στη Σάμο και στη Λέρο και παντού, με χρηματοδοτήσεις μέσα από τα προγράμματα δημοσίων ε</w:t>
      </w:r>
      <w:r>
        <w:rPr>
          <w:rFonts w:eastAsia="Times New Roman" w:cs="Times New Roman"/>
          <w:szCs w:val="24"/>
        </w:rPr>
        <w:t xml:space="preserve">πενδύσεων και από τα αποθεματικά, προκειμένου να στηρίξουμε τη </w:t>
      </w:r>
      <w:proofErr w:type="spellStart"/>
      <w:r>
        <w:rPr>
          <w:rFonts w:eastAsia="Times New Roman" w:cs="Times New Roman"/>
          <w:szCs w:val="24"/>
        </w:rPr>
        <w:t>νησιωτικότητα</w:t>
      </w:r>
      <w:proofErr w:type="spellEnd"/>
      <w:r>
        <w:rPr>
          <w:rFonts w:eastAsia="Times New Roman" w:cs="Times New Roman"/>
          <w:szCs w:val="24"/>
        </w:rPr>
        <w:t>.</w:t>
      </w:r>
    </w:p>
    <w:p w14:paraId="37969337"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δεν μπορούμε τα πάντα παντού. Διότι, με βάση τα στοιχεία που έχουμε μαζέψει και έχουμε δει, δευτεροβάθμια οδοντιατρική περίθαλψη στη 2</w:t>
      </w:r>
      <w:r>
        <w:rPr>
          <w:rFonts w:eastAsia="Times New Roman" w:cs="Times New Roman"/>
          <w:szCs w:val="24"/>
          <w:vertAlign w:val="superscript"/>
        </w:rPr>
        <w:t>η</w:t>
      </w:r>
      <w:r>
        <w:rPr>
          <w:rFonts w:eastAsia="Times New Roman" w:cs="Times New Roman"/>
          <w:szCs w:val="24"/>
        </w:rPr>
        <w:t xml:space="preserve"> ΥΠΕ παρέχεται σε δύο νοσοκομεία: Στο Νοσοκομείο Νίκαιας και στο Νοσοκομείο </w:t>
      </w:r>
      <w:r>
        <w:rPr>
          <w:rFonts w:eastAsia="Times New Roman" w:cs="Times New Roman"/>
          <w:szCs w:val="24"/>
        </w:rPr>
        <w:t>«</w:t>
      </w:r>
      <w:r>
        <w:rPr>
          <w:rFonts w:eastAsia="Times New Roman" w:cs="Times New Roman"/>
          <w:szCs w:val="24"/>
        </w:rPr>
        <w:t>Ασκληπιείο Βούλας</w:t>
      </w:r>
      <w:r>
        <w:rPr>
          <w:rFonts w:eastAsia="Times New Roman" w:cs="Times New Roman"/>
          <w:szCs w:val="24"/>
        </w:rPr>
        <w:t>»</w:t>
      </w:r>
      <w:r>
        <w:rPr>
          <w:rFonts w:eastAsia="Times New Roman" w:cs="Times New Roman"/>
          <w:szCs w:val="24"/>
        </w:rPr>
        <w:t xml:space="preserve">, όπου υπάρχει και η εξειδίκευση οδοντιάτρων και η δυνατότητα για οδοντιατρική θεραπεία υπό αναισθησία. Σε αυτά τα </w:t>
      </w:r>
      <w:r>
        <w:rPr>
          <w:rFonts w:eastAsia="Times New Roman" w:cs="Times New Roman"/>
          <w:szCs w:val="24"/>
        </w:rPr>
        <w:t>ν</w:t>
      </w:r>
      <w:r>
        <w:rPr>
          <w:rFonts w:eastAsia="Times New Roman" w:cs="Times New Roman"/>
          <w:szCs w:val="24"/>
        </w:rPr>
        <w:t xml:space="preserve">οσοκομεία, λοιπόν, τα οποία καλύπτουν όλη τη </w:t>
      </w:r>
      <w:r>
        <w:rPr>
          <w:rFonts w:eastAsia="Times New Roman" w:cs="Times New Roman"/>
          <w:szCs w:val="24"/>
        </w:rPr>
        <w:t>2</w:t>
      </w:r>
      <w:r>
        <w:rPr>
          <w:rFonts w:eastAsia="Times New Roman" w:cs="Times New Roman"/>
          <w:szCs w:val="24"/>
          <w:vertAlign w:val="superscript"/>
        </w:rPr>
        <w:t>η</w:t>
      </w:r>
      <w:r>
        <w:rPr>
          <w:rFonts w:eastAsia="Times New Roman" w:cs="Times New Roman"/>
          <w:szCs w:val="24"/>
        </w:rPr>
        <w:t xml:space="preserve"> ΥΠΕ, αλλά και ένα πολύ μεγάλο κομμάτι του χερσαίου τμήματος της 2</w:t>
      </w:r>
      <w:r>
        <w:rPr>
          <w:rFonts w:eastAsia="Times New Roman" w:cs="Times New Roman"/>
          <w:szCs w:val="24"/>
          <w:vertAlign w:val="superscript"/>
        </w:rPr>
        <w:t>ης</w:t>
      </w:r>
      <w:r>
        <w:rPr>
          <w:rFonts w:eastAsia="Times New Roman" w:cs="Times New Roman"/>
          <w:szCs w:val="24"/>
        </w:rPr>
        <w:t xml:space="preserve"> ΥΠΕ με πάρα πολύ μεγάλο πληθυσμό, το σύνολο των περιστατικών είναι </w:t>
      </w:r>
      <w:proofErr w:type="spellStart"/>
      <w:r>
        <w:rPr>
          <w:rFonts w:eastAsia="Times New Roman" w:cs="Times New Roman"/>
          <w:szCs w:val="24"/>
        </w:rPr>
        <w:t>εκατόν</w:t>
      </w:r>
      <w:proofErr w:type="spellEnd"/>
      <w:r>
        <w:rPr>
          <w:rFonts w:eastAsia="Times New Roman" w:cs="Times New Roman"/>
          <w:szCs w:val="24"/>
        </w:rPr>
        <w:t xml:space="preserve"> πενήντα επτά ανά έτος στο Κρατικό Νίκαιας και </w:t>
      </w:r>
      <w:proofErr w:type="spellStart"/>
      <w:r>
        <w:rPr>
          <w:rFonts w:eastAsia="Times New Roman" w:cs="Times New Roman"/>
          <w:szCs w:val="24"/>
        </w:rPr>
        <w:t>εκατόν</w:t>
      </w:r>
      <w:proofErr w:type="spellEnd"/>
      <w:r>
        <w:rPr>
          <w:rFonts w:eastAsia="Times New Roman" w:cs="Times New Roman"/>
          <w:szCs w:val="24"/>
        </w:rPr>
        <w:t xml:space="preserve"> είκοσι περιστατικά ανά έτος στο </w:t>
      </w:r>
      <w:r>
        <w:rPr>
          <w:rFonts w:eastAsia="Times New Roman" w:cs="Times New Roman"/>
          <w:szCs w:val="24"/>
        </w:rPr>
        <w:t>Νοσοκομείο «</w:t>
      </w:r>
      <w:r>
        <w:rPr>
          <w:rFonts w:eastAsia="Times New Roman" w:cs="Times New Roman"/>
          <w:szCs w:val="24"/>
        </w:rPr>
        <w:t>Ασκληπιείο Βού</w:t>
      </w:r>
      <w:r>
        <w:rPr>
          <w:rFonts w:eastAsia="Times New Roman" w:cs="Times New Roman"/>
          <w:szCs w:val="24"/>
        </w:rPr>
        <w:t>λας</w:t>
      </w:r>
      <w:r>
        <w:rPr>
          <w:rFonts w:eastAsia="Times New Roman" w:cs="Times New Roman"/>
          <w:szCs w:val="24"/>
        </w:rPr>
        <w:t>»</w:t>
      </w:r>
      <w:r>
        <w:rPr>
          <w:rFonts w:eastAsia="Times New Roman" w:cs="Times New Roman"/>
          <w:szCs w:val="24"/>
        </w:rPr>
        <w:t xml:space="preserve">. </w:t>
      </w:r>
    </w:p>
    <w:p w14:paraId="37969338"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Οπότε, όπως καταλαβαίνετε, δεν μπορούμε να στήσουμε τμήματα, τα οποία μπορεί αυτό το πράγμα που λέτε να το υλοποιήσουν </w:t>
      </w:r>
      <w:r>
        <w:rPr>
          <w:rFonts w:eastAsia="Times New Roman" w:cs="Times New Roman"/>
          <w:szCs w:val="24"/>
        </w:rPr>
        <w:lastRenderedPageBreak/>
        <w:t xml:space="preserve">για δέκα-δεκαπέντε περιστατικά τον χρόνο. Αν υπάρχει κάτι επείγον και αναγκαίο, γι’ αυτό ενισχύσαμε το σύστημα </w:t>
      </w:r>
      <w:proofErr w:type="spellStart"/>
      <w:r>
        <w:rPr>
          <w:rFonts w:eastAsia="Times New Roman" w:cs="Times New Roman"/>
          <w:szCs w:val="24"/>
        </w:rPr>
        <w:t>αεροδιακομιδών</w:t>
      </w:r>
      <w:proofErr w:type="spellEnd"/>
      <w:r>
        <w:rPr>
          <w:rFonts w:eastAsia="Times New Roman" w:cs="Times New Roman"/>
          <w:szCs w:val="24"/>
        </w:rPr>
        <w:t>. Ενι</w:t>
      </w:r>
      <w:r>
        <w:rPr>
          <w:rFonts w:eastAsia="Times New Roman" w:cs="Times New Roman"/>
          <w:szCs w:val="24"/>
        </w:rPr>
        <w:t xml:space="preserve">σχύσαμε το σύστημα </w:t>
      </w:r>
      <w:proofErr w:type="spellStart"/>
      <w:r>
        <w:rPr>
          <w:rFonts w:eastAsia="Times New Roman" w:cs="Times New Roman"/>
          <w:szCs w:val="24"/>
        </w:rPr>
        <w:t>αεροδιακομιδών</w:t>
      </w:r>
      <w:proofErr w:type="spellEnd"/>
      <w:r>
        <w:rPr>
          <w:rFonts w:eastAsia="Times New Roman" w:cs="Times New Roman"/>
          <w:szCs w:val="24"/>
        </w:rPr>
        <w:t xml:space="preserve"> και έχουμε δώσει πολλά χρήματα για να δημιουργήσουμε τις καινούργιες βάσεις και υποδομές. Έχουμε ενισχύσει με προσωπικό και τη βάση των </w:t>
      </w:r>
      <w:proofErr w:type="spellStart"/>
      <w:r>
        <w:rPr>
          <w:rFonts w:eastAsia="Times New Roman" w:cs="Times New Roman"/>
          <w:szCs w:val="24"/>
        </w:rPr>
        <w:t>αεροδιακομιδών</w:t>
      </w:r>
      <w:proofErr w:type="spellEnd"/>
      <w:r>
        <w:rPr>
          <w:rFonts w:eastAsia="Times New Roman" w:cs="Times New Roman"/>
          <w:szCs w:val="24"/>
        </w:rPr>
        <w:t xml:space="preserve"> της Ρόδου και τη βάση της Σύρου και τώρα ετοιμαζόμαστε να ενισχυθούν πρ</w:t>
      </w:r>
      <w:r>
        <w:rPr>
          <w:rFonts w:eastAsia="Times New Roman" w:cs="Times New Roman"/>
          <w:szCs w:val="24"/>
        </w:rPr>
        <w:t>ος τα πάνω κι αυτά.</w:t>
      </w:r>
    </w:p>
    <w:p w14:paraId="37969339"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Οπότε αν υπάρξει κάτι επείγον που δεν μπορεί να μεταφερθεί, νομίζω ότι σε μια τέτοια φάση θα μπορεί ένας αναισθησιολόγος νοσοκομείου, δίνοντας μια </w:t>
      </w:r>
      <w:proofErr w:type="spellStart"/>
      <w:r>
        <w:rPr>
          <w:rFonts w:eastAsia="Times New Roman" w:cs="Times New Roman"/>
          <w:szCs w:val="24"/>
        </w:rPr>
        <w:t>νευροληπταναλγησία</w:t>
      </w:r>
      <w:proofErr w:type="spellEnd"/>
      <w:r>
        <w:rPr>
          <w:rFonts w:eastAsia="Times New Roman" w:cs="Times New Roman"/>
          <w:szCs w:val="24"/>
        </w:rPr>
        <w:t xml:space="preserve"> και σε συνεργασία με έναν οδοντίατρο ο οποίος θα ξέρει να το κάνει αυτ</w:t>
      </w:r>
      <w:r>
        <w:rPr>
          <w:rFonts w:eastAsia="Times New Roman" w:cs="Times New Roman"/>
          <w:szCs w:val="24"/>
        </w:rPr>
        <w:t xml:space="preserve">ό, να μπορεί να το αντιμετωπίσει. Ένα προγραμματισμένο περιστατικό, που λόγω της μη συνεργασίας αυτών των παιδιών θα πρέπει να κοιμηθούν, </w:t>
      </w:r>
      <w:r>
        <w:rPr>
          <w:rFonts w:eastAsia="Times New Roman" w:cs="Times New Roman"/>
          <w:szCs w:val="24"/>
        </w:rPr>
        <w:lastRenderedPageBreak/>
        <w:t>να ναρκωθούν για να μπορέσει να γίνει η οδοντιατρική παρέμβαση, δεν νομίζω ότι μπορεί να δικαιολογήσει ένα τέτοιο πράγ</w:t>
      </w:r>
      <w:r>
        <w:rPr>
          <w:rFonts w:eastAsia="Times New Roman" w:cs="Times New Roman"/>
          <w:szCs w:val="24"/>
        </w:rPr>
        <w:t>μα, ειδικά για το Νοσοκομείο Ρόδου. Υπάρχει ένας αριθμός δέκα-δεκαπέντε περιστατικών. Σας είπα τα νούμερα που έχουμε στα νοσοκομεία. Όμως, δεν μπορεί να δικαιολογήσει κάτι τέτοιο. Αυτή είναι η απάντηση.</w:t>
      </w:r>
    </w:p>
    <w:p w14:paraId="3796933A"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Γάκη, έχετε τον</w:t>
      </w:r>
      <w:r>
        <w:rPr>
          <w:rFonts w:eastAsia="Times New Roman" w:cs="Times New Roman"/>
          <w:szCs w:val="24"/>
        </w:rPr>
        <w:t xml:space="preserve"> λόγο.</w:t>
      </w:r>
    </w:p>
    <w:p w14:paraId="3796933B"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Κύριε Υπουργέ, ο δωδεκανησιακός λαός με έστειλε εδώ να ελέγχω την εξουσία και εσάς, </w:t>
      </w:r>
      <w:r>
        <w:rPr>
          <w:rFonts w:eastAsia="Times New Roman" w:cs="Times New Roman"/>
          <w:szCs w:val="24"/>
        </w:rPr>
        <w:t xml:space="preserve">για </w:t>
      </w:r>
      <w:r>
        <w:rPr>
          <w:rFonts w:eastAsia="Times New Roman" w:cs="Times New Roman"/>
          <w:szCs w:val="24"/>
        </w:rPr>
        <w:t>να εκτελείτε</w:t>
      </w:r>
      <w:r>
        <w:rPr>
          <w:rFonts w:eastAsia="Times New Roman" w:cs="Times New Roman"/>
          <w:szCs w:val="24"/>
        </w:rPr>
        <w:t xml:space="preserve"> </w:t>
      </w:r>
      <w:r>
        <w:rPr>
          <w:rFonts w:eastAsia="Times New Roman" w:cs="Times New Roman"/>
          <w:szCs w:val="24"/>
        </w:rPr>
        <w:t xml:space="preserve">βεβαίως </w:t>
      </w:r>
      <w:r>
        <w:rPr>
          <w:rFonts w:eastAsia="Times New Roman" w:cs="Times New Roman"/>
          <w:szCs w:val="24"/>
        </w:rPr>
        <w:t>να εφαρμόζετε</w:t>
      </w:r>
      <w:r>
        <w:rPr>
          <w:rFonts w:eastAsia="Times New Roman" w:cs="Times New Roman"/>
          <w:szCs w:val="24"/>
        </w:rPr>
        <w:t>,</w:t>
      </w:r>
      <w:r>
        <w:rPr>
          <w:rFonts w:eastAsia="Times New Roman" w:cs="Times New Roman"/>
          <w:szCs w:val="24"/>
        </w:rPr>
        <w:t xml:space="preserve"> μια πολιτική στην οποία έχουμε δεσμευτεί. </w:t>
      </w:r>
    </w:p>
    <w:p w14:paraId="3796933C"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αυτή την άποψη, έχουμε δίκιο και θεωρητικά και</w:t>
      </w:r>
      <w:r>
        <w:rPr>
          <w:rFonts w:eastAsia="Times New Roman" w:cs="Times New Roman"/>
          <w:szCs w:val="24"/>
        </w:rPr>
        <w:t xml:space="preserve"> στην πράξη</w:t>
      </w:r>
      <w:r>
        <w:rPr>
          <w:rFonts w:eastAsia="Times New Roman" w:cs="Times New Roman"/>
          <w:szCs w:val="24"/>
        </w:rPr>
        <w:t>, δυ</w:t>
      </w:r>
      <w:r>
        <w:rPr>
          <w:rFonts w:eastAsia="Times New Roman" w:cs="Times New Roman"/>
          <w:szCs w:val="24"/>
        </w:rPr>
        <w:t xml:space="preserve">στυχώς. Πρακτικά, την εικόνα που υπάρχει στα νησιά την </w:t>
      </w:r>
      <w:r>
        <w:rPr>
          <w:rFonts w:eastAsia="Times New Roman" w:cs="Times New Roman"/>
          <w:szCs w:val="24"/>
        </w:rPr>
        <w:lastRenderedPageBreak/>
        <w:t xml:space="preserve">ξέρετε </w:t>
      </w:r>
      <w:r>
        <w:rPr>
          <w:rFonts w:eastAsia="Times New Roman" w:cs="Times New Roman"/>
          <w:szCs w:val="24"/>
        </w:rPr>
        <w:t xml:space="preserve">και εσείς, </w:t>
      </w:r>
      <w:r>
        <w:rPr>
          <w:rFonts w:eastAsia="Times New Roman" w:cs="Times New Roman"/>
          <w:szCs w:val="24"/>
        </w:rPr>
        <w:t>γιατί είστε νησιώτης. Είστε από μεγάλο νησί, βέβαια, αλλά οι δυσκολίες παραμένουν δυσκολίες. Προφανώς ούτε τα νοσοκομεία της Κρήτης έχουν τέτοιες μονάδες.</w:t>
      </w:r>
    </w:p>
    <w:p w14:paraId="3796933D" w14:textId="77777777" w:rsidR="006E78AB" w:rsidRDefault="00004C1F">
      <w:pPr>
        <w:spacing w:line="600" w:lineRule="auto"/>
        <w:jc w:val="both"/>
        <w:rPr>
          <w:rFonts w:eastAsia="Times New Roman"/>
          <w:szCs w:val="24"/>
        </w:rPr>
      </w:pPr>
      <w:r>
        <w:rPr>
          <w:rFonts w:eastAsia="Times New Roman" w:cs="Times New Roman"/>
          <w:szCs w:val="24"/>
        </w:rPr>
        <w:t xml:space="preserve"> </w:t>
      </w:r>
      <w:r>
        <w:rPr>
          <w:rFonts w:eastAsia="Times New Roman"/>
          <w:szCs w:val="24"/>
        </w:rPr>
        <w:tab/>
        <w:t>Επομένως νομίζω ότι θα ακο</w:t>
      </w:r>
      <w:r>
        <w:rPr>
          <w:rFonts w:eastAsia="Times New Roman"/>
          <w:szCs w:val="24"/>
        </w:rPr>
        <w:t>υστεί η φωνή μας.</w:t>
      </w:r>
    </w:p>
    <w:p w14:paraId="3796933E" w14:textId="77777777" w:rsidR="006E78AB" w:rsidRDefault="00004C1F">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Μία είναι στο ΠΑΓΝΗ για όλη την Κρήτη.</w:t>
      </w:r>
    </w:p>
    <w:p w14:paraId="3796933F" w14:textId="77777777" w:rsidR="006E78AB" w:rsidRDefault="00004C1F">
      <w:pPr>
        <w:spacing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Α, έχει μία στην Κρήτη.</w:t>
      </w:r>
    </w:p>
    <w:p w14:paraId="37969340" w14:textId="77777777" w:rsidR="006E78AB" w:rsidRDefault="00004C1F">
      <w:pPr>
        <w:spacing w:line="600" w:lineRule="auto"/>
        <w:ind w:firstLine="720"/>
        <w:jc w:val="both"/>
        <w:rPr>
          <w:rFonts w:eastAsia="Times New Roman"/>
          <w:szCs w:val="24"/>
        </w:rPr>
      </w:pPr>
      <w:r>
        <w:rPr>
          <w:rFonts w:eastAsia="Times New Roman"/>
          <w:szCs w:val="24"/>
        </w:rPr>
        <w:t>Άρα εγώ κάνω έκκληση να αφήσουμε λίγο την τεχνοκρατική αντίληψη και να πάμε στην ευαισθησία, την ανθρώπινη ευαισ</w:t>
      </w:r>
      <w:r>
        <w:rPr>
          <w:rFonts w:eastAsia="Times New Roman"/>
          <w:szCs w:val="24"/>
        </w:rPr>
        <w:t xml:space="preserve">θησία. Και δεν μετριέται το κόστος με αριθμούς σε αυτά τα άτομα. Αυτά τα άτομα θέλουν ειδική </w:t>
      </w:r>
      <w:r>
        <w:rPr>
          <w:rFonts w:eastAsia="Times New Roman"/>
          <w:szCs w:val="24"/>
        </w:rPr>
        <w:t xml:space="preserve">μεταχείριση </w:t>
      </w:r>
      <w:r>
        <w:rPr>
          <w:rFonts w:eastAsia="Times New Roman"/>
          <w:szCs w:val="24"/>
        </w:rPr>
        <w:t xml:space="preserve">και ειδική προσοχή. Δεν </w:t>
      </w:r>
      <w:r>
        <w:rPr>
          <w:rFonts w:eastAsia="Times New Roman"/>
          <w:szCs w:val="24"/>
        </w:rPr>
        <w:t xml:space="preserve">θεωρείται </w:t>
      </w:r>
      <w:r>
        <w:rPr>
          <w:rFonts w:eastAsia="Times New Roman"/>
          <w:szCs w:val="24"/>
        </w:rPr>
        <w:t>για μας ανάπτυξη</w:t>
      </w:r>
      <w:r>
        <w:rPr>
          <w:rFonts w:eastAsia="Times New Roman"/>
          <w:szCs w:val="24"/>
        </w:rPr>
        <w:t>,</w:t>
      </w:r>
      <w:r>
        <w:rPr>
          <w:rFonts w:eastAsia="Times New Roman"/>
          <w:szCs w:val="24"/>
        </w:rPr>
        <w:t xml:space="preserve"> η διατήρηση της περιθωριοποίησης αυτών των κοινωνικών ομάδων. Είναι μια </w:t>
      </w:r>
      <w:r>
        <w:rPr>
          <w:rFonts w:eastAsia="Times New Roman"/>
          <w:szCs w:val="24"/>
        </w:rPr>
        <w:t>«</w:t>
      </w:r>
      <w:r>
        <w:rPr>
          <w:rFonts w:eastAsia="Times New Roman"/>
          <w:szCs w:val="24"/>
        </w:rPr>
        <w:t>κολοβή</w:t>
      </w:r>
      <w:r>
        <w:rPr>
          <w:rFonts w:eastAsia="Times New Roman"/>
          <w:szCs w:val="24"/>
        </w:rPr>
        <w:t>»</w:t>
      </w:r>
      <w:r>
        <w:rPr>
          <w:rFonts w:eastAsia="Times New Roman"/>
          <w:szCs w:val="24"/>
        </w:rPr>
        <w:t xml:space="preserve"> ανάπτυξη, θα έλεγα</w:t>
      </w:r>
      <w:r>
        <w:rPr>
          <w:rFonts w:eastAsia="Times New Roman"/>
          <w:szCs w:val="24"/>
        </w:rPr>
        <w:t xml:space="preserve"> μια </w:t>
      </w:r>
      <w:r>
        <w:rPr>
          <w:rFonts w:eastAsia="Times New Roman"/>
          <w:szCs w:val="24"/>
        </w:rPr>
        <w:lastRenderedPageBreak/>
        <w:t xml:space="preserve">εντελώς </w:t>
      </w:r>
      <w:r>
        <w:rPr>
          <w:rFonts w:eastAsia="Times New Roman"/>
          <w:szCs w:val="24"/>
        </w:rPr>
        <w:t>«</w:t>
      </w:r>
      <w:r>
        <w:rPr>
          <w:rFonts w:eastAsia="Times New Roman"/>
          <w:szCs w:val="24"/>
        </w:rPr>
        <w:t>άχρηστη ανάπτυξη</w:t>
      </w:r>
      <w:r>
        <w:rPr>
          <w:rFonts w:eastAsia="Times New Roman"/>
          <w:szCs w:val="24"/>
        </w:rPr>
        <w:t>»</w:t>
      </w:r>
      <w:r>
        <w:rPr>
          <w:rFonts w:eastAsia="Times New Roman"/>
          <w:szCs w:val="24"/>
        </w:rPr>
        <w:t>, αν ποντάρ</w:t>
      </w:r>
      <w:r>
        <w:rPr>
          <w:rFonts w:eastAsia="Times New Roman"/>
          <w:szCs w:val="24"/>
        </w:rPr>
        <w:t>ουμε</w:t>
      </w:r>
      <w:r>
        <w:rPr>
          <w:rFonts w:eastAsia="Times New Roman"/>
          <w:szCs w:val="24"/>
        </w:rPr>
        <w:t xml:space="preserve"> στη διατήρηση αυτής της περιθωριοποίησης</w:t>
      </w:r>
      <w:r>
        <w:rPr>
          <w:rFonts w:eastAsia="Times New Roman"/>
          <w:szCs w:val="24"/>
        </w:rPr>
        <w:t>…</w:t>
      </w:r>
    </w:p>
    <w:p w14:paraId="37969341" w14:textId="77777777" w:rsidR="006E78AB" w:rsidRDefault="00004C1F">
      <w:pPr>
        <w:spacing w:line="600" w:lineRule="auto"/>
        <w:ind w:firstLine="720"/>
        <w:jc w:val="both"/>
        <w:rPr>
          <w:rFonts w:eastAsia="Times New Roman"/>
          <w:szCs w:val="24"/>
        </w:rPr>
      </w:pPr>
      <w:r>
        <w:rPr>
          <w:rFonts w:eastAsia="Times New Roman"/>
          <w:szCs w:val="24"/>
        </w:rPr>
        <w:t>Η εικόνα των παιδιών αυτών, ξέρετε, κάνει τον γύρο του διαδικτύου. Δημιουργεί ευαισθησίες και υποχρεώσεις και της πολιτείας, αλλά και των Βουλευτών που ακούν αυτές τις</w:t>
      </w:r>
      <w:r>
        <w:rPr>
          <w:rFonts w:eastAsia="Times New Roman"/>
          <w:szCs w:val="24"/>
        </w:rPr>
        <w:t xml:space="preserve"> φωνές.</w:t>
      </w:r>
    </w:p>
    <w:p w14:paraId="37969342" w14:textId="77777777" w:rsidR="006E78AB" w:rsidRDefault="00004C1F">
      <w:pPr>
        <w:spacing w:line="600" w:lineRule="auto"/>
        <w:ind w:firstLine="720"/>
        <w:jc w:val="both"/>
        <w:rPr>
          <w:rFonts w:eastAsia="Times New Roman"/>
          <w:szCs w:val="24"/>
        </w:rPr>
      </w:pPr>
      <w:r>
        <w:rPr>
          <w:rFonts w:eastAsia="Times New Roman"/>
          <w:szCs w:val="24"/>
        </w:rPr>
        <w:t>Έχει υπάρξει μια πρόταση, την οποία καλούμ</w:t>
      </w:r>
      <w:r>
        <w:rPr>
          <w:rFonts w:eastAsia="Times New Roman"/>
          <w:szCs w:val="24"/>
        </w:rPr>
        <w:t>αστε</w:t>
      </w:r>
      <w:r>
        <w:rPr>
          <w:rFonts w:eastAsia="Times New Roman"/>
          <w:szCs w:val="24"/>
        </w:rPr>
        <w:t xml:space="preserve"> να αρχίσουμε να την υλοποιούμε και σιγά</w:t>
      </w:r>
      <w:r>
        <w:rPr>
          <w:rFonts w:eastAsia="Times New Roman"/>
          <w:szCs w:val="24"/>
        </w:rPr>
        <w:t>-</w:t>
      </w:r>
      <w:r>
        <w:rPr>
          <w:rFonts w:eastAsia="Times New Roman"/>
          <w:szCs w:val="24"/>
        </w:rPr>
        <w:t>σιγά να φτάσουμε στο επιθυμητό αποτέλεσμα. Ποια είναι αυτή; Τα άτομα με ειδικές ανάγκες ζητάνε να προγραμματίσετε</w:t>
      </w:r>
      <w:r>
        <w:rPr>
          <w:rFonts w:eastAsia="Times New Roman"/>
          <w:szCs w:val="24"/>
        </w:rPr>
        <w:t>,</w:t>
      </w:r>
      <w:r>
        <w:rPr>
          <w:rFonts w:eastAsia="Times New Roman"/>
          <w:szCs w:val="24"/>
        </w:rPr>
        <w:t xml:space="preserve"> ώστε ανά τακτά χρονικά διαστήματα να έρχεται ε</w:t>
      </w:r>
      <w:r>
        <w:rPr>
          <w:rFonts w:eastAsia="Times New Roman"/>
          <w:szCs w:val="24"/>
        </w:rPr>
        <w:t xml:space="preserve">ιδική μονάδα αντιμετώπισης τέτοιων περιστατικών στο Γενικό Νοσοκομείο Ρόδου, προκειμένου να εξυπηρετούνται αυτά τα άτομα. Και μέσα από αυτή την επίσκεψη να περάσουμε και στην εκπαίδευση των οδοντιάτρων στο νοσοκομείο. Δεν χρειάζονται πολλά </w:t>
      </w:r>
      <w:r>
        <w:rPr>
          <w:rFonts w:eastAsia="Times New Roman"/>
          <w:szCs w:val="24"/>
        </w:rPr>
        <w:lastRenderedPageBreak/>
        <w:t>πράγματα. Υπάρχο</w:t>
      </w:r>
      <w:r>
        <w:rPr>
          <w:rFonts w:eastAsia="Times New Roman"/>
          <w:szCs w:val="24"/>
        </w:rPr>
        <w:t>υν πράξεις οδοντιατρικές που μπορούν να γίνουν χωρίς τις αίθουσες των χειρουργείων. Υπάρχουν και πράξεις για τις οποίες πρέπει να οδηγηθούμε στο χειρουργείο και εκεί χρειάζεται μια ενίσχυση μόνο των αναισθησιολόγων. Δεν θέλουμε κάτι καινούργιο. Δεν θέλουμε</w:t>
      </w:r>
      <w:r>
        <w:rPr>
          <w:rFonts w:eastAsia="Times New Roman"/>
          <w:szCs w:val="24"/>
        </w:rPr>
        <w:t xml:space="preserve"> κάτι τρομερό. Δεν θέλουμε μια καινούργια μονάδα η οποία θα </w:t>
      </w:r>
      <w:r>
        <w:rPr>
          <w:rFonts w:eastAsia="Times New Roman"/>
          <w:szCs w:val="24"/>
        </w:rPr>
        <w:t xml:space="preserve">«κάθεται» χωρίς να </w:t>
      </w:r>
      <w:r>
        <w:rPr>
          <w:rFonts w:eastAsia="Times New Roman"/>
          <w:szCs w:val="24"/>
        </w:rPr>
        <w:t xml:space="preserve">απασχολεί </w:t>
      </w:r>
      <w:r>
        <w:rPr>
          <w:rFonts w:eastAsia="Times New Roman"/>
          <w:szCs w:val="24"/>
        </w:rPr>
        <w:t>τα άτομα που τη</w:t>
      </w:r>
      <w:r>
        <w:rPr>
          <w:rFonts w:eastAsia="Times New Roman"/>
          <w:szCs w:val="24"/>
        </w:rPr>
        <w:t xml:space="preserve"> λειτουργούν.</w:t>
      </w:r>
    </w:p>
    <w:p w14:paraId="37969343" w14:textId="77777777" w:rsidR="006E78AB" w:rsidRDefault="00004C1F">
      <w:pPr>
        <w:spacing w:line="600" w:lineRule="auto"/>
        <w:ind w:firstLine="720"/>
        <w:jc w:val="both"/>
        <w:rPr>
          <w:rFonts w:eastAsia="Times New Roman"/>
          <w:szCs w:val="24"/>
        </w:rPr>
      </w:pPr>
      <w:r>
        <w:rPr>
          <w:rFonts w:eastAsia="Times New Roman"/>
          <w:szCs w:val="24"/>
        </w:rPr>
        <w:t>Συμπληρωματικά, οι οδοντίατροι του Νοσοκομείου Ρόδου, αλλά και ο Οδοντιατρικός Σύλλογος και η κοινωνία ολόκληρη, είναι διαθέσιμοι να συμβά</w:t>
      </w:r>
      <w:r>
        <w:rPr>
          <w:rFonts w:eastAsia="Times New Roman"/>
          <w:szCs w:val="24"/>
        </w:rPr>
        <w:t xml:space="preserve">λουν σε αυτή </w:t>
      </w:r>
      <w:r>
        <w:rPr>
          <w:rFonts w:eastAsia="Times New Roman"/>
          <w:szCs w:val="24"/>
        </w:rPr>
        <w:t xml:space="preserve">την κατεύθυνση </w:t>
      </w:r>
      <w:r>
        <w:rPr>
          <w:rFonts w:eastAsia="Times New Roman"/>
          <w:szCs w:val="24"/>
        </w:rPr>
        <w:t>τη</w:t>
      </w:r>
      <w:r>
        <w:rPr>
          <w:rFonts w:eastAsia="Times New Roman"/>
          <w:szCs w:val="24"/>
        </w:rPr>
        <w:t>ς</w:t>
      </w:r>
      <w:r>
        <w:rPr>
          <w:rFonts w:eastAsia="Times New Roman"/>
          <w:szCs w:val="24"/>
        </w:rPr>
        <w:t xml:space="preserve"> επίλυση του προβλήματος.</w:t>
      </w:r>
    </w:p>
    <w:p w14:paraId="37969344" w14:textId="77777777" w:rsidR="006E78AB" w:rsidRDefault="00004C1F">
      <w:pPr>
        <w:spacing w:line="600" w:lineRule="auto"/>
        <w:ind w:firstLine="720"/>
        <w:jc w:val="both"/>
        <w:rPr>
          <w:rFonts w:eastAsia="Times New Roman"/>
          <w:szCs w:val="24"/>
        </w:rPr>
      </w:pPr>
      <w:r>
        <w:rPr>
          <w:rFonts w:eastAsia="Times New Roman"/>
          <w:szCs w:val="24"/>
        </w:rPr>
        <w:t xml:space="preserve">Θέλουμε να δώσουμε την εικόνα αυτή που μας αξίζει, την εικόνα δηλαδή ενός πολιτισμένου κράτους και μιας Κυβέρνησης η </w:t>
      </w:r>
      <w:r>
        <w:rPr>
          <w:rFonts w:eastAsia="Times New Roman"/>
          <w:szCs w:val="24"/>
        </w:rPr>
        <w:lastRenderedPageBreak/>
        <w:t>οποία δεν μένει στους αριθμούς, μένει στην ευαισθησία και όχι στην τεχνοκρατική αν</w:t>
      </w:r>
      <w:r>
        <w:rPr>
          <w:rFonts w:eastAsia="Times New Roman"/>
          <w:szCs w:val="24"/>
        </w:rPr>
        <w:t>τίληψη, αλλά στην ανθρ</w:t>
      </w:r>
      <w:r>
        <w:rPr>
          <w:rFonts w:eastAsia="Times New Roman"/>
          <w:szCs w:val="24"/>
        </w:rPr>
        <w:t>ωπιστική</w:t>
      </w:r>
      <w:r>
        <w:rPr>
          <w:rFonts w:eastAsia="Times New Roman"/>
          <w:szCs w:val="24"/>
        </w:rPr>
        <w:t xml:space="preserve"> αντίληψη.</w:t>
      </w:r>
    </w:p>
    <w:p w14:paraId="37969345" w14:textId="77777777" w:rsidR="006E78AB" w:rsidRDefault="00004C1F">
      <w:pPr>
        <w:spacing w:line="600" w:lineRule="auto"/>
        <w:ind w:firstLine="720"/>
        <w:jc w:val="both"/>
        <w:rPr>
          <w:rFonts w:eastAsia="Times New Roman"/>
          <w:szCs w:val="24"/>
        </w:rPr>
      </w:pPr>
      <w:r>
        <w:rPr>
          <w:rFonts w:eastAsia="Times New Roman"/>
          <w:szCs w:val="24"/>
        </w:rPr>
        <w:t xml:space="preserve">Δείτε το και πάλι. Έχουμε αναπτυξιακό συνέδριο σε λίγες μέρες και </w:t>
      </w:r>
      <w:r>
        <w:rPr>
          <w:rFonts w:eastAsia="Times New Roman"/>
          <w:szCs w:val="24"/>
        </w:rPr>
        <w:t xml:space="preserve">στη Ρόδο </w:t>
      </w:r>
      <w:r>
        <w:rPr>
          <w:rFonts w:eastAsia="Times New Roman"/>
          <w:szCs w:val="24"/>
        </w:rPr>
        <w:t xml:space="preserve">θα πρέπει </w:t>
      </w:r>
      <w:r>
        <w:rPr>
          <w:rFonts w:eastAsia="Times New Roman"/>
          <w:szCs w:val="24"/>
        </w:rPr>
        <w:t xml:space="preserve">να δείτε </w:t>
      </w:r>
      <w:r>
        <w:rPr>
          <w:rFonts w:eastAsia="Times New Roman"/>
          <w:szCs w:val="24"/>
        </w:rPr>
        <w:t>και αυτό</w:t>
      </w:r>
      <w:r>
        <w:rPr>
          <w:rFonts w:eastAsia="Times New Roman"/>
          <w:szCs w:val="24"/>
        </w:rPr>
        <w:t>, αλλά</w:t>
      </w:r>
      <w:r>
        <w:rPr>
          <w:rFonts w:eastAsia="Times New Roman"/>
          <w:szCs w:val="24"/>
        </w:rPr>
        <w:t xml:space="preserve"> και το θέμα του </w:t>
      </w:r>
      <w:r>
        <w:rPr>
          <w:rFonts w:eastAsia="Times New Roman"/>
          <w:szCs w:val="24"/>
        </w:rPr>
        <w:t>ο</w:t>
      </w:r>
      <w:r>
        <w:rPr>
          <w:rFonts w:eastAsia="Times New Roman"/>
          <w:szCs w:val="24"/>
        </w:rPr>
        <w:t xml:space="preserve">γκολογικού </w:t>
      </w:r>
      <w:r>
        <w:rPr>
          <w:rFonts w:eastAsia="Times New Roman"/>
          <w:szCs w:val="24"/>
        </w:rPr>
        <w:t>τμήματος στο νοσοκομείο. Ν</w:t>
      </w:r>
      <w:r>
        <w:rPr>
          <w:rFonts w:eastAsia="Times New Roman"/>
          <w:szCs w:val="24"/>
        </w:rPr>
        <w:t xml:space="preserve">α </w:t>
      </w:r>
      <w:r>
        <w:rPr>
          <w:rFonts w:eastAsia="Times New Roman"/>
          <w:szCs w:val="24"/>
        </w:rPr>
        <w:t>έχουν</w:t>
      </w:r>
      <w:r>
        <w:rPr>
          <w:rFonts w:eastAsia="Times New Roman"/>
          <w:szCs w:val="24"/>
        </w:rPr>
        <w:t xml:space="preserve"> </w:t>
      </w:r>
      <w:r>
        <w:rPr>
          <w:rFonts w:eastAsia="Times New Roman"/>
          <w:szCs w:val="24"/>
        </w:rPr>
        <w:t>λυθ</w:t>
      </w:r>
      <w:r>
        <w:rPr>
          <w:rFonts w:eastAsia="Times New Roman"/>
          <w:szCs w:val="24"/>
        </w:rPr>
        <w:t>εί</w:t>
      </w:r>
      <w:r>
        <w:rPr>
          <w:rFonts w:eastAsia="Times New Roman"/>
          <w:szCs w:val="24"/>
        </w:rPr>
        <w:t xml:space="preserve"> μέχρι τότε, κύριε Υπουργέ.</w:t>
      </w:r>
    </w:p>
    <w:p w14:paraId="37969346" w14:textId="77777777" w:rsidR="006E78AB" w:rsidRDefault="00004C1F">
      <w:pPr>
        <w:spacing w:line="600" w:lineRule="auto"/>
        <w:ind w:firstLine="720"/>
        <w:jc w:val="both"/>
        <w:rPr>
          <w:rFonts w:eastAsia="Times New Roman"/>
          <w:szCs w:val="24"/>
        </w:rPr>
      </w:pPr>
      <w:r>
        <w:rPr>
          <w:rFonts w:eastAsia="Times New Roman"/>
          <w:szCs w:val="24"/>
        </w:rPr>
        <w:t>Σας ευχαρισ</w:t>
      </w:r>
      <w:r>
        <w:rPr>
          <w:rFonts w:eastAsia="Times New Roman"/>
          <w:szCs w:val="24"/>
        </w:rPr>
        <w:t>τώ πολύ.</w:t>
      </w:r>
    </w:p>
    <w:p w14:paraId="3796934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Γάκης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969348" w14:textId="77777777" w:rsidR="006E78AB" w:rsidRDefault="00004C1F">
      <w:pPr>
        <w:spacing w:line="600" w:lineRule="auto"/>
        <w:ind w:firstLine="720"/>
        <w:jc w:val="both"/>
        <w:rPr>
          <w:rFonts w:eastAsia="Times New Roman"/>
          <w:color w:val="000000" w:themeColor="text1"/>
          <w:szCs w:val="24"/>
        </w:rPr>
      </w:pPr>
      <w:r w:rsidRPr="00AA6B0F">
        <w:rPr>
          <w:rFonts w:eastAsia="Times New Roman"/>
          <w:b/>
          <w:color w:val="000000" w:themeColor="text1"/>
          <w:szCs w:val="24"/>
        </w:rPr>
        <w:t>ΠΡΟΕΔΡΕΥΩΝ (Σπυρίδων Λυκούδης):</w:t>
      </w:r>
      <w:r w:rsidRPr="00AA6B0F">
        <w:rPr>
          <w:rFonts w:eastAsia="Times New Roman"/>
          <w:color w:val="000000" w:themeColor="text1"/>
          <w:szCs w:val="24"/>
        </w:rPr>
        <w:t xml:space="preserve"> Ευχαριστώ, κύριε συνάδελφε. </w:t>
      </w:r>
    </w:p>
    <w:p w14:paraId="37969349" w14:textId="77777777" w:rsidR="006E78AB" w:rsidRDefault="00004C1F">
      <w:pPr>
        <w:spacing w:line="600" w:lineRule="auto"/>
        <w:ind w:firstLine="720"/>
        <w:jc w:val="both"/>
        <w:rPr>
          <w:rFonts w:eastAsia="Times New Roman"/>
          <w:color w:val="000000" w:themeColor="text1"/>
          <w:szCs w:val="24"/>
        </w:rPr>
      </w:pPr>
      <w:r w:rsidRPr="00AA6B0F">
        <w:rPr>
          <w:rFonts w:eastAsia="Times New Roman"/>
          <w:color w:val="000000" w:themeColor="text1"/>
          <w:szCs w:val="24"/>
        </w:rPr>
        <w:lastRenderedPageBreak/>
        <w:t xml:space="preserve">Κύριε Υπουργέ, μισό λεπτό να κάνω μια ανακοίνωση προς το Σώμα: </w:t>
      </w:r>
    </w:p>
    <w:p w14:paraId="3796934A" w14:textId="77777777" w:rsidR="006E78AB" w:rsidRDefault="00004C1F">
      <w:pPr>
        <w:spacing w:line="600" w:lineRule="auto"/>
        <w:ind w:firstLine="720"/>
        <w:jc w:val="both"/>
      </w:pPr>
      <w:r w:rsidRPr="00AA6B0F">
        <w:rPr>
          <w:rFonts w:eastAsia="Times New Roman"/>
          <w:color w:val="000000" w:themeColor="text1"/>
          <w:szCs w:val="24"/>
        </w:rPr>
        <w:t xml:space="preserve">Οι Υπουργοί Δικαιοσύνης, Διαφάνειας και Ανθρωπίνων Δικαιωμάτων, Εσωτερικών, Ψηφιακής Πολιτικής, Εθνικής Άμυνας, Παιδείας, Έρευνας και </w:t>
      </w:r>
      <w:r>
        <w:rPr>
          <w:rFonts w:eastAsia="Times New Roman"/>
          <w:szCs w:val="24"/>
        </w:rPr>
        <w:t xml:space="preserve">Θρησκευμάτων, Εργασίας, </w:t>
      </w:r>
      <w:r>
        <w:rPr>
          <w:rFonts w:eastAsia="Times New Roman"/>
          <w:szCs w:val="24"/>
        </w:rPr>
        <w:t>Κοινωνικής Ασφάλισης και Κοινωνικής Αλληλεγγύης, Εξωτερικών, Οικονομικών, Υγείας, Διοικητικής Ανασυγκρότησης, Μεταναστευτικής Πολιτικής και οι Αναπληρωτές Υπουργοί Εσωτερικών και Οικονομικών κατέθεσαν στις 5</w:t>
      </w:r>
      <w:r>
        <w:rPr>
          <w:rFonts w:eastAsia="Times New Roman"/>
          <w:szCs w:val="24"/>
        </w:rPr>
        <w:t>-</w:t>
      </w:r>
      <w:r>
        <w:rPr>
          <w:rFonts w:eastAsia="Times New Roman"/>
          <w:szCs w:val="24"/>
        </w:rPr>
        <w:t>3</w:t>
      </w:r>
      <w:r>
        <w:rPr>
          <w:rFonts w:eastAsia="Times New Roman"/>
          <w:szCs w:val="24"/>
        </w:rPr>
        <w:t>-</w:t>
      </w:r>
      <w:r>
        <w:rPr>
          <w:rFonts w:eastAsia="Times New Roman"/>
          <w:szCs w:val="24"/>
        </w:rPr>
        <w:t>2018 σχέδιο νόμου: «</w:t>
      </w:r>
      <w:r>
        <w:rPr>
          <w:rFonts w:eastAsia="Times New Roman"/>
          <w:szCs w:val="24"/>
        </w:rPr>
        <w:t xml:space="preserve">Ι) </w:t>
      </w:r>
      <w:r>
        <w:rPr>
          <w:rFonts w:eastAsia="Times New Roman"/>
          <w:szCs w:val="24"/>
        </w:rPr>
        <w:t>Κύρωση της Σύμβασης του</w:t>
      </w:r>
      <w:r>
        <w:rPr>
          <w:rFonts w:eastAsia="Times New Roman"/>
          <w:szCs w:val="24"/>
        </w:rPr>
        <w:t xml:space="preserve"> Συμβουλίου της Ευρώπης για την Πρόληψη και την Καταπολέμηση της Βίας κατά των γυναικών και της Ενδοοικογενειακής Βίας και προσαρμογή της ελληνικής νομοθεσίας</w:t>
      </w:r>
      <w:r>
        <w:rPr>
          <w:rFonts w:eastAsia="Times New Roman"/>
          <w:szCs w:val="24"/>
        </w:rPr>
        <w:t xml:space="preserve">, ΙΙ) </w:t>
      </w:r>
      <w:r>
        <w:rPr>
          <w:rFonts w:eastAsia="Times New Roman"/>
          <w:szCs w:val="24"/>
        </w:rPr>
        <w:t>Ενσωμάτωση της 2005/214/ΔΕΥ απόφασης</w:t>
      </w:r>
      <w:r>
        <w:t xml:space="preserve"> - πλαίσιο, όπως τροποποιήθηκε με την </w:t>
      </w:r>
      <w:r>
        <w:lastRenderedPageBreak/>
        <w:t xml:space="preserve">απόφαση - πλαίσιο </w:t>
      </w:r>
      <w:r>
        <w:t>2009/299/ΔΕΥ, σχετικά με την εφαρμογή της αρχής της αμοιβαίας αναγνώρισης επί χρηματικών ποινών και ΙΙΙ) Άλλες διατάξεις αρμοδιότητας Υπουργείου Δικαιοσύνης, Διαφάνειας και Ανθρωπίνων Δικαιωμάτων</w:t>
      </w:r>
      <w:r>
        <w:t>»</w:t>
      </w:r>
      <w:r>
        <w:t>.</w:t>
      </w:r>
    </w:p>
    <w:p w14:paraId="3796934B" w14:textId="77777777" w:rsidR="006E78AB" w:rsidRDefault="00004C1F">
      <w:pPr>
        <w:spacing w:line="600" w:lineRule="auto"/>
        <w:ind w:firstLine="720"/>
        <w:jc w:val="both"/>
      </w:pPr>
      <w:r>
        <w:t>Παραπέμπεται στην αρμόδια Διαρκή Επιτροπή.</w:t>
      </w:r>
    </w:p>
    <w:p w14:paraId="3796934C" w14:textId="77777777" w:rsidR="006E78AB" w:rsidRDefault="00004C1F">
      <w:pPr>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έχετε τον λόγο.</w:t>
      </w:r>
    </w:p>
    <w:p w14:paraId="3796934D" w14:textId="77777777" w:rsidR="006E78AB" w:rsidRDefault="00004C1F">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Ευχαριστώ, κύριε Πρόεδρε.</w:t>
      </w:r>
    </w:p>
    <w:p w14:paraId="3796934E" w14:textId="77777777" w:rsidR="006E78AB" w:rsidRDefault="00004C1F">
      <w:pPr>
        <w:spacing w:line="600" w:lineRule="auto"/>
        <w:ind w:firstLine="720"/>
        <w:jc w:val="both"/>
        <w:rPr>
          <w:rFonts w:eastAsia="Times New Roman"/>
          <w:szCs w:val="24"/>
        </w:rPr>
      </w:pPr>
      <w:r>
        <w:rPr>
          <w:rFonts w:eastAsia="Times New Roman"/>
          <w:szCs w:val="24"/>
        </w:rPr>
        <w:t>Κύριες συνάδελφε, νομίζω ότι είμαι ο τελευταίος που θα μπορούσα να κατηγορηθώ για έλλειψη κοινωνικής ευαισθησίας. Το έχουμε αποδείξει μαζί με τον Ανδρέα, εδώ και δύο χρ</w:t>
      </w:r>
      <w:r>
        <w:rPr>
          <w:rFonts w:eastAsia="Times New Roman"/>
          <w:szCs w:val="24"/>
        </w:rPr>
        <w:t>όνια, ως εκεί που δεν πάει άλλο.</w:t>
      </w:r>
    </w:p>
    <w:p w14:paraId="3796934F" w14:textId="77777777" w:rsidR="006E78AB" w:rsidRDefault="00004C1F">
      <w:pPr>
        <w:spacing w:line="600" w:lineRule="auto"/>
        <w:ind w:firstLine="720"/>
        <w:jc w:val="both"/>
        <w:rPr>
          <w:rFonts w:eastAsia="Times New Roman"/>
          <w:szCs w:val="24"/>
        </w:rPr>
      </w:pPr>
      <w:r>
        <w:rPr>
          <w:rFonts w:eastAsia="Times New Roman"/>
          <w:szCs w:val="24"/>
        </w:rPr>
        <w:lastRenderedPageBreak/>
        <w:t xml:space="preserve">Νομίζω ότι απάντησα στην </w:t>
      </w:r>
      <w:proofErr w:type="spellStart"/>
      <w:r>
        <w:rPr>
          <w:rFonts w:eastAsia="Times New Roman"/>
          <w:szCs w:val="24"/>
        </w:rPr>
        <w:t>πρωτολογία</w:t>
      </w:r>
      <w:proofErr w:type="spellEnd"/>
      <w:r>
        <w:rPr>
          <w:rFonts w:eastAsia="Times New Roman"/>
          <w:szCs w:val="24"/>
        </w:rPr>
        <w:t xml:space="preserve">. Αυτό το οποίο είναι ενδιαφέρον στη δευτερολογία που είπατε, είναι ότι ναι, αυτό μπορεί να γίνει. Να οργανώνεται μια ετήσια </w:t>
      </w:r>
      <w:r>
        <w:rPr>
          <w:rFonts w:eastAsia="Times New Roman"/>
          <w:szCs w:val="24"/>
        </w:rPr>
        <w:t>-</w:t>
      </w:r>
      <w:r>
        <w:rPr>
          <w:rFonts w:eastAsia="Times New Roman"/>
          <w:szCs w:val="24"/>
        </w:rPr>
        <w:t>ή δύο φορές τον χρόνο</w:t>
      </w:r>
      <w:r>
        <w:rPr>
          <w:rFonts w:eastAsia="Times New Roman"/>
          <w:szCs w:val="24"/>
        </w:rPr>
        <w:t>-</w:t>
      </w:r>
      <w:r>
        <w:rPr>
          <w:rFonts w:eastAsia="Times New Roman"/>
          <w:szCs w:val="24"/>
        </w:rPr>
        <w:t xml:space="preserve"> επίσκεψη κλιμακίου από νοσοκομεία του κ</w:t>
      </w:r>
      <w:r>
        <w:rPr>
          <w:rFonts w:eastAsia="Times New Roman"/>
          <w:szCs w:val="24"/>
        </w:rPr>
        <w:t>έντρου με προγραμματισμό κάποιων τέτοιων παρεμβάσεων στα παιδιά που έχουν πρόβλημα. Αυτό</w:t>
      </w:r>
      <w:r>
        <w:rPr>
          <w:rFonts w:eastAsia="Times New Roman"/>
          <w:szCs w:val="24"/>
        </w:rPr>
        <w:t>,</w:t>
      </w:r>
      <w:r>
        <w:rPr>
          <w:rFonts w:eastAsia="Times New Roman"/>
          <w:szCs w:val="24"/>
        </w:rPr>
        <w:t xml:space="preserve"> ναι, μπορεί να γίνει και μπορούμε να το οργανώσουμε. Από αυτό –γιατί δεν λέτε αυτό στην ερώτηση- μέχρι το φτιάχνω τμήμα ειδικά στη Ρόδο γι’ αυτό το πράγμα, δεν είναι </w:t>
      </w:r>
      <w:r>
        <w:rPr>
          <w:rFonts w:eastAsia="Times New Roman"/>
          <w:szCs w:val="24"/>
        </w:rPr>
        <w:t xml:space="preserve">μία ανάγκη που μένει ακάλυπτη. </w:t>
      </w:r>
    </w:p>
    <w:p w14:paraId="37969350" w14:textId="77777777" w:rsidR="006E78AB" w:rsidRDefault="00004C1F">
      <w:pPr>
        <w:spacing w:line="600" w:lineRule="auto"/>
        <w:ind w:firstLine="720"/>
        <w:jc w:val="both"/>
        <w:rPr>
          <w:rFonts w:eastAsia="Times New Roman"/>
          <w:szCs w:val="24"/>
        </w:rPr>
      </w:pPr>
      <w:r>
        <w:rPr>
          <w:rFonts w:eastAsia="Times New Roman"/>
          <w:szCs w:val="24"/>
        </w:rPr>
        <w:t xml:space="preserve">Με την ίδια λογική θα έπρεπε και στο Νοσοκομείο Χανίων να έχουμε ένα τέτοιο πράγμα ή στο Νοσοκομείο Αγίου Νικολάου, αλλά </w:t>
      </w:r>
      <w:r>
        <w:rPr>
          <w:rFonts w:eastAsia="Times New Roman"/>
          <w:szCs w:val="24"/>
        </w:rPr>
        <w:lastRenderedPageBreak/>
        <w:t>υπάρχει ένα στην Κρήτη, στο Πανεπιστημιακό Νοσοκομείο στο Ηράκλειο, που εκεί μαζεύονται αυτά τα παιδιά,</w:t>
      </w:r>
      <w:r>
        <w:rPr>
          <w:rFonts w:eastAsia="Times New Roman"/>
          <w:szCs w:val="24"/>
        </w:rPr>
        <w:t xml:space="preserve"> προκειμένου να αντιμετωπιστεί αυτό το πρόβλημα. </w:t>
      </w:r>
    </w:p>
    <w:p w14:paraId="37969351"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Καταλαβαίνω την απόσταση και με τη Ρόδο, που, όμως, έχει τακτική συγκοινωνία, δεν είναι από τα απομονωμένα νησιά ή που συνδέονται μόνο με ακτοπλοϊκό μέσο. Επομένως το να οργανώσουμε με την ευθύνη της 2</w:t>
      </w:r>
      <w:r>
        <w:rPr>
          <w:rFonts w:eastAsia="Times New Roman" w:cs="Times New Roman"/>
          <w:szCs w:val="24"/>
          <w:vertAlign w:val="superscript"/>
        </w:rPr>
        <w:t>ης</w:t>
      </w:r>
      <w:r>
        <w:rPr>
          <w:rFonts w:eastAsia="Times New Roman" w:cs="Times New Roman"/>
          <w:szCs w:val="24"/>
        </w:rPr>
        <w:t xml:space="preserve"> Υγ</w:t>
      </w:r>
      <w:r>
        <w:rPr>
          <w:rFonts w:eastAsia="Times New Roman" w:cs="Times New Roman"/>
          <w:szCs w:val="24"/>
        </w:rPr>
        <w:t xml:space="preserve">ειονομικής Περιφέρειας σε συνεργασία με τη διοίκηση του </w:t>
      </w:r>
      <w:r>
        <w:rPr>
          <w:rFonts w:eastAsia="Times New Roman" w:cs="Times New Roman"/>
          <w:szCs w:val="24"/>
        </w:rPr>
        <w:t>ν</w:t>
      </w:r>
      <w:r>
        <w:rPr>
          <w:rFonts w:eastAsia="Times New Roman" w:cs="Times New Roman"/>
          <w:szCs w:val="24"/>
        </w:rPr>
        <w:t>οσοκομείου μία επίσκεψη δύο φορές τον χρόνο για την κάλυψη αυτών των παιδιών, αυτό μπορούμε να το εξετάσουμε και να το δούμε. Το άλλο που λέτε, δεν μπορούμε να το κάνουμε, αυτή τη στιγμή τουλάχιστον.</w:t>
      </w:r>
      <w:r>
        <w:rPr>
          <w:rFonts w:eastAsia="Times New Roman" w:cs="Times New Roman"/>
          <w:szCs w:val="24"/>
        </w:rPr>
        <w:t xml:space="preserve"> </w:t>
      </w:r>
    </w:p>
    <w:p w14:paraId="37969352"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7969353"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Υπουργέ.</w:t>
      </w:r>
    </w:p>
    <w:p w14:paraId="37969354"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Ακολουθεί η δέκατη με αριθμό 1123/20-2-18 επίκαιρη ερώτηση </w:t>
      </w:r>
      <w:r>
        <w:rPr>
          <w:rFonts w:eastAsia="Times New Roman" w:cs="Times New Roman"/>
          <w:szCs w:val="24"/>
        </w:rPr>
        <w:t xml:space="preserve">δεύτερου κύκλου του Βουλευτή Αττικής της Νέας Δημοκρατίας κ. Γεωργίου Βλάχου προς τον Υπουργό Υγείας, σχετικά με την εφαρμογή του </w:t>
      </w:r>
      <w:proofErr w:type="spellStart"/>
      <w:r>
        <w:rPr>
          <w:rFonts w:eastAsia="Times New Roman" w:cs="Times New Roman"/>
          <w:szCs w:val="24"/>
          <w:lang w:val="en-US"/>
        </w:rPr>
        <w:t>clawback</w:t>
      </w:r>
      <w:proofErr w:type="spellEnd"/>
      <w:r>
        <w:rPr>
          <w:rFonts w:eastAsia="Times New Roman" w:cs="Times New Roman"/>
          <w:szCs w:val="24"/>
        </w:rPr>
        <w:t xml:space="preserve"> σε συμβεβλημένους και μη κατασκευαστές, εισαγωγείς, διανομείς </w:t>
      </w:r>
      <w:r>
        <w:rPr>
          <w:rFonts w:eastAsia="Times New Roman" w:cs="Times New Roman"/>
          <w:szCs w:val="24"/>
        </w:rPr>
        <w:t xml:space="preserve">/ </w:t>
      </w:r>
      <w:r>
        <w:rPr>
          <w:rFonts w:eastAsia="Times New Roman" w:cs="Times New Roman"/>
          <w:szCs w:val="24"/>
        </w:rPr>
        <w:t xml:space="preserve">προμηθευτές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w:t>
      </w:r>
    </w:p>
    <w:p w14:paraId="37969355"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συνάδε</w:t>
      </w:r>
      <w:r>
        <w:rPr>
          <w:rFonts w:eastAsia="Times New Roman" w:cs="Times New Roman"/>
          <w:szCs w:val="24"/>
        </w:rPr>
        <w:t>λφε, έχετε τον λόγο.</w:t>
      </w:r>
    </w:p>
    <w:p w14:paraId="37969356"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37969357"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στον ν.4447/2016 και συγκεκριμένα στο άρθρο 34 αναφέρεται ότι οι δαπάνες για παρεχόμενες υπηρεσίες υγείας από συμβεβλημένους ιδιώτες-</w:t>
      </w:r>
      <w:proofErr w:type="spellStart"/>
      <w:r>
        <w:rPr>
          <w:rFonts w:eastAsia="Times New Roman" w:cs="Times New Roman"/>
          <w:szCs w:val="24"/>
        </w:rPr>
        <w:t>παρόχους</w:t>
      </w:r>
      <w:proofErr w:type="spellEnd"/>
      <w:r>
        <w:rPr>
          <w:rFonts w:eastAsia="Times New Roman" w:cs="Times New Roman"/>
          <w:szCs w:val="24"/>
        </w:rPr>
        <w:t xml:space="preserve">, καθώς και για την παροχή </w:t>
      </w:r>
      <w:proofErr w:type="spellStart"/>
      <w:r>
        <w:rPr>
          <w:rFonts w:eastAsia="Times New Roman" w:cs="Times New Roman"/>
          <w:szCs w:val="24"/>
        </w:rPr>
        <w:lastRenderedPageBreak/>
        <w:t>ιατροτεχν</w:t>
      </w:r>
      <w:r>
        <w:rPr>
          <w:rFonts w:eastAsia="Times New Roman" w:cs="Times New Roman"/>
          <w:szCs w:val="24"/>
        </w:rPr>
        <w:t>ολογικών</w:t>
      </w:r>
      <w:proofErr w:type="spellEnd"/>
      <w:r>
        <w:rPr>
          <w:rFonts w:eastAsia="Times New Roman" w:cs="Times New Roman"/>
          <w:szCs w:val="24"/>
        </w:rPr>
        <w:t xml:space="preserve"> προϊόντων και συμπληρωμάτων ειδικής διατροφής από συμβεβλημένους και μη με τον ΕΟΠΥΥ, δεν μπορούν να υπερβαίνουν τα επιτρεπόμενα όρια δαπανών, όπως αυτά καθορίζονται στην παράγραφο 4 του συγκεκριμένου άρθρου.</w:t>
      </w:r>
    </w:p>
    <w:p w14:paraId="37969358"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διευκρινίζεται ότι το υπερβάλλ</w:t>
      </w:r>
      <w:r>
        <w:rPr>
          <w:rFonts w:eastAsia="Times New Roman" w:cs="Times New Roman"/>
          <w:szCs w:val="24"/>
        </w:rPr>
        <w:t xml:space="preserve">ον ποσό αναζητείται από τον ΕΟΠΥΥ είτε από τους </w:t>
      </w:r>
      <w:proofErr w:type="spellStart"/>
      <w:r>
        <w:rPr>
          <w:rFonts w:eastAsia="Times New Roman" w:cs="Times New Roman"/>
          <w:szCs w:val="24"/>
        </w:rPr>
        <w:t>παρόχους</w:t>
      </w:r>
      <w:proofErr w:type="spellEnd"/>
      <w:r>
        <w:rPr>
          <w:rFonts w:eastAsia="Times New Roman" w:cs="Times New Roman"/>
          <w:szCs w:val="24"/>
        </w:rPr>
        <w:t xml:space="preserve"> υγείας είτε από τους κατασκευαστές, εισαγωγείς, διανομείς, προμηθευτές, ανάλογα αν το προϊόν παράγεται ή εισάγεται στην Ελλάδα.</w:t>
      </w:r>
    </w:p>
    <w:p w14:paraId="37969359"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συνέχεια του ανωτέρω νόμου, στις 22-5-2017 με το ΦΕΚ 1752 ανακοινώνο</w:t>
      </w:r>
      <w:r>
        <w:rPr>
          <w:rFonts w:eastAsia="Times New Roman" w:cs="Times New Roman"/>
          <w:szCs w:val="24"/>
        </w:rPr>
        <w:t xml:space="preserve">νται τα επιτρεπόμενα όρια δαπανών ανά κατηγορία παρεχόμενης υπηρεσίας υγείας των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w:t>
      </w:r>
    </w:p>
    <w:p w14:paraId="3796935A"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γίνεται αντιληπτό, η συγκριμένη απόφαση </w:t>
      </w:r>
      <w:r>
        <w:rPr>
          <w:rFonts w:eastAsia="Times New Roman" w:cs="Times New Roman"/>
          <w:szCs w:val="24"/>
        </w:rPr>
        <w:t>στ</w:t>
      </w:r>
      <w:r>
        <w:rPr>
          <w:rFonts w:eastAsia="Times New Roman" w:cs="Times New Roman"/>
          <w:szCs w:val="24"/>
        </w:rPr>
        <w:t xml:space="preserve">α μισά του έτους και ειδικότερα η αναδρομική ισχύ </w:t>
      </w:r>
      <w:r>
        <w:rPr>
          <w:rFonts w:eastAsia="Times New Roman" w:cs="Times New Roman"/>
          <w:szCs w:val="24"/>
        </w:rPr>
        <w:t xml:space="preserve">της, </w:t>
      </w:r>
      <w:r>
        <w:rPr>
          <w:rFonts w:eastAsia="Times New Roman" w:cs="Times New Roman"/>
          <w:szCs w:val="24"/>
        </w:rPr>
        <w:t>έχει προκαλέσει τεράστια αναστάτωση στους συ</w:t>
      </w:r>
      <w:r>
        <w:rPr>
          <w:rFonts w:eastAsia="Times New Roman" w:cs="Times New Roman"/>
          <w:szCs w:val="24"/>
        </w:rPr>
        <w:t>μβεβλημένους ιδιώτες-</w:t>
      </w:r>
      <w:proofErr w:type="spellStart"/>
      <w:r>
        <w:rPr>
          <w:rFonts w:eastAsia="Times New Roman" w:cs="Times New Roman"/>
          <w:szCs w:val="24"/>
        </w:rPr>
        <w:t>παρόχους</w:t>
      </w:r>
      <w:proofErr w:type="spellEnd"/>
      <w:r>
        <w:rPr>
          <w:rFonts w:eastAsia="Times New Roman" w:cs="Times New Roman"/>
          <w:szCs w:val="24"/>
        </w:rPr>
        <w:t xml:space="preserve"> υγείας και στους συμβεβλημένους και μη κατασκευαστές ή εισαγωγείς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 καθώς οι συγκεκριμένες εταιρείες έχουν ήδη προγραμματίσει τον εταιρικό τους προϋπολογισμό, συμπεριλαμβανομένων και των εξόδων τους </w:t>
      </w:r>
      <w:r>
        <w:rPr>
          <w:rFonts w:eastAsia="Times New Roman" w:cs="Times New Roman"/>
          <w:szCs w:val="24"/>
        </w:rPr>
        <w:t>για το 2017, με αποτέλεσμα να απειλείται άμεσα η βιωσιμότητά τους.</w:t>
      </w:r>
    </w:p>
    <w:p w14:paraId="3796935B"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Μάλιστα, σύμφωνα με το δεύτερο άρθρο της ίδιας υπουργικής απόφασης, το υπερβάλλον ποσό των ανώτατων επιτρεπόμενων ορίων αναζητείται εκ μέρους του ΕΟΠΥΥ από τις ανωτέρω εταιρείες, επιβαρύνον</w:t>
      </w:r>
      <w:r>
        <w:rPr>
          <w:rFonts w:eastAsia="Times New Roman" w:cs="Times New Roman"/>
          <w:szCs w:val="24"/>
        </w:rPr>
        <w:t xml:space="preserve">τάς τες με </w:t>
      </w:r>
      <w:proofErr w:type="spellStart"/>
      <w:r>
        <w:rPr>
          <w:rFonts w:eastAsia="Times New Roman" w:cs="Times New Roman"/>
          <w:szCs w:val="24"/>
          <w:lang w:val="en-US"/>
        </w:rPr>
        <w:t>clawback</w:t>
      </w:r>
      <w:proofErr w:type="spellEnd"/>
      <w:r>
        <w:rPr>
          <w:rFonts w:eastAsia="Times New Roman" w:cs="Times New Roman"/>
          <w:szCs w:val="24"/>
        </w:rPr>
        <w:t xml:space="preserve"> στην τιμή λιανικής, η οποία, </w:t>
      </w:r>
      <w:r>
        <w:rPr>
          <w:rFonts w:eastAsia="Times New Roman" w:cs="Times New Roman"/>
          <w:szCs w:val="24"/>
        </w:rPr>
        <w:lastRenderedPageBreak/>
        <w:t>βεβαίως, περιλαμβάνει το</w:t>
      </w:r>
      <w:r>
        <w:rPr>
          <w:rFonts w:eastAsia="Times New Roman" w:cs="Times New Roman"/>
          <w:szCs w:val="24"/>
        </w:rPr>
        <w:t>ν</w:t>
      </w:r>
      <w:r>
        <w:rPr>
          <w:rFonts w:eastAsia="Times New Roman" w:cs="Times New Roman"/>
          <w:szCs w:val="24"/>
        </w:rPr>
        <w:t xml:space="preserve"> ΦΠΑ και το κέρδος του δικτύου διανομής, με αποτέλεσμα να καθιστά το </w:t>
      </w:r>
      <w:proofErr w:type="spellStart"/>
      <w:r>
        <w:rPr>
          <w:rFonts w:eastAsia="Times New Roman" w:cs="Times New Roman"/>
          <w:szCs w:val="24"/>
          <w:lang w:val="en-US"/>
        </w:rPr>
        <w:t>clawback</w:t>
      </w:r>
      <w:proofErr w:type="spellEnd"/>
      <w:r>
        <w:rPr>
          <w:rFonts w:eastAsia="Times New Roman" w:cs="Times New Roman"/>
          <w:szCs w:val="24"/>
        </w:rPr>
        <w:t xml:space="preserve"> πιθανόν πολλαπλάσιο του κέρδους των εταιρειών και σίγουρα άδικο. </w:t>
      </w:r>
    </w:p>
    <w:p w14:paraId="3796935C"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χρειάζεται, κύριε Υπουργέ, να είνα</w:t>
      </w:r>
      <w:r>
        <w:rPr>
          <w:rFonts w:eastAsia="Times New Roman" w:cs="Times New Roman"/>
          <w:szCs w:val="24"/>
        </w:rPr>
        <w:t xml:space="preserve">ι κάποιος ειδικός για να καταλάβει ότι οι σοβαρές καθυστερήσεις, καθώς, επίσης, και ο τρόπος εφαρμογής του </w:t>
      </w:r>
      <w:proofErr w:type="spellStart"/>
      <w:r>
        <w:rPr>
          <w:rFonts w:eastAsia="Times New Roman" w:cs="Times New Roman"/>
          <w:szCs w:val="24"/>
          <w:lang w:val="en-US"/>
        </w:rPr>
        <w:t>clawback</w:t>
      </w:r>
      <w:proofErr w:type="spellEnd"/>
      <w:r>
        <w:rPr>
          <w:rFonts w:eastAsia="Times New Roman" w:cs="Times New Roman"/>
          <w:szCs w:val="24"/>
        </w:rPr>
        <w:t xml:space="preserve"> που έχετε επιλέξει, θα επιφέρει σημαντικό οικονομικό πλήγμα σε πολλές επιχειρήσεις του κλάδου. Έτσι, ενημερώθηκαν αρχικά και υποθετικά οι ει</w:t>
      </w:r>
      <w:r>
        <w:rPr>
          <w:rFonts w:eastAsia="Times New Roman" w:cs="Times New Roman"/>
          <w:szCs w:val="24"/>
        </w:rPr>
        <w:t xml:space="preserve">σαγωγικές εταιρείες, οι οποίες επεσήμαναν ότι δεν έχουν σύμβαση και δεν είναι </w:t>
      </w:r>
      <w:proofErr w:type="spellStart"/>
      <w:r>
        <w:rPr>
          <w:rFonts w:eastAsia="Times New Roman" w:cs="Times New Roman"/>
          <w:szCs w:val="24"/>
        </w:rPr>
        <w:t>πάροχοι</w:t>
      </w:r>
      <w:proofErr w:type="spellEnd"/>
      <w:r>
        <w:rPr>
          <w:rFonts w:eastAsia="Times New Roman" w:cs="Times New Roman"/>
          <w:szCs w:val="24"/>
        </w:rPr>
        <w:t xml:space="preserve"> του ΕΟΠΥΥ για την ύπαρξη ενός ποσού επιστροφής προς τον ΕΟΠΥΥ, </w:t>
      </w:r>
      <w:proofErr w:type="spellStart"/>
      <w:r>
        <w:rPr>
          <w:rFonts w:eastAsia="Times New Roman" w:cs="Times New Roman"/>
          <w:szCs w:val="24"/>
          <w:lang w:val="en-US"/>
        </w:rPr>
        <w:t>clawback</w:t>
      </w:r>
      <w:proofErr w:type="spellEnd"/>
      <w:r>
        <w:rPr>
          <w:rFonts w:eastAsia="Times New Roman" w:cs="Times New Roman"/>
          <w:szCs w:val="24"/>
        </w:rPr>
        <w:t xml:space="preserve">, για την υπέρβαση δαπάνης από τον κλειστό προϋπολογισμό του 2017. </w:t>
      </w:r>
    </w:p>
    <w:p w14:paraId="3796935D"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Όμως, δεν υπήρξε ταυτόχρονα κα</w:t>
      </w:r>
      <w:r>
        <w:rPr>
          <w:rFonts w:eastAsia="Times New Roman" w:cs="Times New Roman"/>
          <w:szCs w:val="24"/>
        </w:rPr>
        <w:t>μ</w:t>
      </w:r>
      <w:r>
        <w:rPr>
          <w:rFonts w:eastAsia="Times New Roman" w:cs="Times New Roman"/>
          <w:szCs w:val="24"/>
        </w:rPr>
        <w:t xml:space="preserve">μία ενημέρωση ούτε για το ύψος της πραγματικής δαπάνης του ΕΟΠΥΥ για το έτος 2016, ούτε για το ποσό του προϋπολογισμού του 2017 για την εκάστοτε κατηγορία προϊόντων, ώστε να γνωρίζουν οι εταιρείες την ανάλογη υπέρβαση, ούτε τον τρόπο υπολογισμού του </w:t>
      </w:r>
      <w:proofErr w:type="spellStart"/>
      <w:r>
        <w:rPr>
          <w:rFonts w:eastAsia="Times New Roman" w:cs="Times New Roman"/>
          <w:szCs w:val="24"/>
          <w:lang w:val="en-US"/>
        </w:rPr>
        <w:t>clawba</w:t>
      </w:r>
      <w:r>
        <w:rPr>
          <w:rFonts w:eastAsia="Times New Roman" w:cs="Times New Roman"/>
          <w:szCs w:val="24"/>
          <w:lang w:val="en-US"/>
        </w:rPr>
        <w:t>ck</w:t>
      </w:r>
      <w:proofErr w:type="spellEnd"/>
      <w:r>
        <w:rPr>
          <w:rFonts w:eastAsia="Times New Roman" w:cs="Times New Roman"/>
          <w:szCs w:val="24"/>
        </w:rPr>
        <w:t>, με αποτέλεσμα κα</w:t>
      </w:r>
      <w:r>
        <w:rPr>
          <w:rFonts w:eastAsia="Times New Roman" w:cs="Times New Roman"/>
          <w:szCs w:val="24"/>
        </w:rPr>
        <w:t>μ</w:t>
      </w:r>
      <w:r>
        <w:rPr>
          <w:rFonts w:eastAsia="Times New Roman" w:cs="Times New Roman"/>
          <w:szCs w:val="24"/>
        </w:rPr>
        <w:t>μία εταιρεία να μη δύναται να προγραμματίσει κα</w:t>
      </w:r>
      <w:r>
        <w:rPr>
          <w:rFonts w:eastAsia="Times New Roman" w:cs="Times New Roman"/>
          <w:szCs w:val="24"/>
        </w:rPr>
        <w:t>μ</w:t>
      </w:r>
      <w:r>
        <w:rPr>
          <w:rFonts w:eastAsia="Times New Roman" w:cs="Times New Roman"/>
          <w:szCs w:val="24"/>
        </w:rPr>
        <w:t>μία εμπορική πολιτική και κανέναν στρατηγικό σχεδιασμό.</w:t>
      </w:r>
    </w:p>
    <w:p w14:paraId="3796935E"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αναφερθώ στην κατηγορία του </w:t>
      </w:r>
      <w:r>
        <w:rPr>
          <w:rFonts w:eastAsia="Times New Roman" w:cs="Times New Roman"/>
          <w:szCs w:val="24"/>
        </w:rPr>
        <w:t>σακ</w:t>
      </w:r>
      <w:r>
        <w:rPr>
          <w:rFonts w:eastAsia="Times New Roman" w:cs="Times New Roman"/>
          <w:szCs w:val="24"/>
        </w:rPr>
        <w:t>χαρώδους διαβήτη με ετήσιο όριο δαπάνης 60 εκατομμύρια ευρώ. Κα</w:t>
      </w:r>
      <w:r>
        <w:rPr>
          <w:rFonts w:eastAsia="Times New Roman" w:cs="Times New Roman"/>
          <w:szCs w:val="24"/>
        </w:rPr>
        <w:t>μ</w:t>
      </w:r>
      <w:r>
        <w:rPr>
          <w:rFonts w:eastAsia="Times New Roman" w:cs="Times New Roman"/>
          <w:szCs w:val="24"/>
        </w:rPr>
        <w:t>μία άλλη πληροφόρη</w:t>
      </w:r>
      <w:r>
        <w:rPr>
          <w:rFonts w:eastAsia="Times New Roman" w:cs="Times New Roman"/>
          <w:szCs w:val="24"/>
        </w:rPr>
        <w:t>ση δεν παρέχεται, παρ’ όλο που ακόμη –στα μέσα πια πέντε μηνών, γιατί η ερώτηση αυτή έχει κατατεθεί εδώ και περίπου δύο μήνες- ο νόμος ανέφερε ότι θα υπολογίζεται σε εξαμη</w:t>
      </w:r>
      <w:r>
        <w:rPr>
          <w:rFonts w:eastAsia="Times New Roman" w:cs="Times New Roman"/>
          <w:szCs w:val="24"/>
        </w:rPr>
        <w:lastRenderedPageBreak/>
        <w:t>νιαία βάση το ποσό επιστροφής. Ακόμη και με το πέρας του πρώτου εξαμήνου δεν ανακοινώ</w:t>
      </w:r>
      <w:r>
        <w:rPr>
          <w:rFonts w:eastAsia="Times New Roman" w:cs="Times New Roman"/>
          <w:szCs w:val="24"/>
        </w:rPr>
        <w:t xml:space="preserve">θηκε ούτε το ποσό της πραγματικής δαπάνης έως τότε από τον ΕΟΠΥΥ ούτε ο τρόπος υπολογισμού και πώς θα επιβάλλεται στην κάθε εταιρεία το ποσό επιστροφής. </w:t>
      </w:r>
    </w:p>
    <w:p w14:paraId="3796935F"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Επιπροσθέτως να σημειωθεί πως αν το ζητηθέν ποσό επιστροφής από τις εταιρείες είναι το ποσό που προκύπ</w:t>
      </w:r>
      <w:r>
        <w:rPr>
          <w:rFonts w:eastAsia="Times New Roman" w:cs="Times New Roman"/>
          <w:szCs w:val="24"/>
        </w:rPr>
        <w:t xml:space="preserve">τει από την αφαίρεση της συνολικής </w:t>
      </w:r>
      <w:proofErr w:type="spellStart"/>
      <w:r>
        <w:rPr>
          <w:rFonts w:eastAsia="Times New Roman" w:cs="Times New Roman"/>
          <w:szCs w:val="24"/>
        </w:rPr>
        <w:t>πραγματοποιηθείσας</w:t>
      </w:r>
      <w:proofErr w:type="spellEnd"/>
      <w:r>
        <w:rPr>
          <w:rFonts w:eastAsia="Times New Roman" w:cs="Times New Roman"/>
          <w:szCs w:val="24"/>
        </w:rPr>
        <w:t xml:space="preserve"> δαπάνης μείον το επιτρεπόμενο όριο του προϋπολογισμού, τότε το εν λόγω ποσό περιλαμβάνει και ΦΠΑ, καθώς και το κέρδος των </w:t>
      </w:r>
      <w:proofErr w:type="spellStart"/>
      <w:r>
        <w:rPr>
          <w:rFonts w:eastAsia="Times New Roman" w:cs="Times New Roman"/>
          <w:szCs w:val="24"/>
        </w:rPr>
        <w:t>παρόχων</w:t>
      </w:r>
      <w:proofErr w:type="spellEnd"/>
      <w:r>
        <w:rPr>
          <w:rFonts w:eastAsia="Times New Roman" w:cs="Times New Roman"/>
          <w:szCs w:val="24"/>
        </w:rPr>
        <w:t xml:space="preserve"> του ΕΟΠΥΥ.</w:t>
      </w:r>
    </w:p>
    <w:p w14:paraId="37969360"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Συνεπώς πώς δύναται μέρος αυτού του ποσού να ζητείται από την</w:t>
      </w:r>
      <w:r>
        <w:rPr>
          <w:rFonts w:eastAsia="Times New Roman" w:cs="Times New Roman"/>
          <w:szCs w:val="24"/>
        </w:rPr>
        <w:t xml:space="preserve"> εταιρεία εισαγωγής, το οποίο σαφέστατα δύναται να είναι μεγαλύτερο ακόμη και από τις πωλήσεις που έχουν πραγματοποιηθεί </w:t>
      </w:r>
      <w:r>
        <w:rPr>
          <w:rFonts w:eastAsia="Times New Roman" w:cs="Times New Roman"/>
          <w:szCs w:val="24"/>
        </w:rPr>
        <w:t xml:space="preserve">στην </w:t>
      </w:r>
      <w:r>
        <w:rPr>
          <w:rFonts w:eastAsia="Times New Roman" w:cs="Times New Roman"/>
          <w:szCs w:val="24"/>
        </w:rPr>
        <w:t xml:space="preserve">κατηγορία αυτή σε κάποιες περιπτώσεις ειδών; </w:t>
      </w:r>
    </w:p>
    <w:p w14:paraId="3796936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Επιπροσθέτως συνυπολογίστε ότι και ως σήμερα δεν έχει ανακοινωθεί από τον ΕΟΠΥΥ ούτε</w:t>
      </w:r>
      <w:r>
        <w:rPr>
          <w:rFonts w:eastAsia="Times New Roman" w:cs="Times New Roman"/>
          <w:szCs w:val="24"/>
        </w:rPr>
        <w:t xml:space="preserve"> το ποσό της πραγματικής δαπάνης ούτε ο τρόπος υπολογισμού του ποσού επιστροφής ούτε σε ποια βάση θα επιβληθεί ούτε οποιαδήποτε σχετική διευκρίνιση ή ενημέρωση. Αν, για παράδειγμα, η συνολική δαπάνη φθάσει στα 90 εκατομμύρια ευρώ, κύριε Υπουργέ, μια εταιρε</w:t>
      </w:r>
      <w:r>
        <w:rPr>
          <w:rFonts w:eastAsia="Times New Roman" w:cs="Times New Roman"/>
          <w:szCs w:val="24"/>
        </w:rPr>
        <w:t>ία που έχει το 10% της αγοράς θα κληθεί να πληρώσει για το επιπλέον -τα 30 εκατομμύρια- 10%, 3 εκατομμύρια.</w:t>
      </w:r>
    </w:p>
    <w:p w14:paraId="3796936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Ακόμη, πρέπει να προσθέσω ότι η δαπάνη για τον σακχαρώδη διαβήτη είναι κλειστή, αφού ο ασθενής έχει συγκεκριμένο αριθμό φαρμάκων και αναλωσίμων, που</w:t>
      </w:r>
      <w:r>
        <w:rPr>
          <w:rFonts w:eastAsia="Times New Roman" w:cs="Times New Roman"/>
          <w:szCs w:val="24"/>
        </w:rPr>
        <w:t xml:space="preserve"> μπορεί ανάλογα με τον τύπο της ασθένειας που έχει να </w:t>
      </w:r>
      <w:proofErr w:type="spellStart"/>
      <w:r>
        <w:rPr>
          <w:rFonts w:eastAsia="Times New Roman" w:cs="Times New Roman"/>
          <w:szCs w:val="24"/>
        </w:rPr>
        <w:t>συνταγογραφήσει</w:t>
      </w:r>
      <w:proofErr w:type="spellEnd"/>
      <w:r>
        <w:rPr>
          <w:rFonts w:eastAsia="Times New Roman" w:cs="Times New Roman"/>
          <w:szCs w:val="24"/>
        </w:rPr>
        <w:t>. Συνεπώς</w:t>
      </w:r>
      <w:r>
        <w:rPr>
          <w:rFonts w:eastAsia="Times New Roman" w:cs="Times New Roman"/>
          <w:szCs w:val="24"/>
        </w:rPr>
        <w:t xml:space="preserve"> </w:t>
      </w:r>
      <w:r>
        <w:rPr>
          <w:rFonts w:eastAsia="Times New Roman" w:cs="Times New Roman"/>
          <w:szCs w:val="24"/>
        </w:rPr>
        <w:t xml:space="preserve">δεν υφίσταται δυνατότητα </w:t>
      </w:r>
      <w:proofErr w:type="spellStart"/>
      <w:r>
        <w:rPr>
          <w:rFonts w:eastAsia="Times New Roman" w:cs="Times New Roman"/>
          <w:szCs w:val="24"/>
        </w:rPr>
        <w:t>προκλητής</w:t>
      </w:r>
      <w:proofErr w:type="spellEnd"/>
      <w:r>
        <w:rPr>
          <w:rFonts w:eastAsia="Times New Roman" w:cs="Times New Roman"/>
          <w:szCs w:val="24"/>
        </w:rPr>
        <w:t xml:space="preserve"> ζήτησης και κατ’ επέκταση ποιος είναι ο λόγος του </w:t>
      </w:r>
      <w:r>
        <w:rPr>
          <w:rFonts w:eastAsia="Times New Roman" w:cs="Times New Roman"/>
          <w:szCs w:val="24"/>
          <w:lang w:val="en-GB"/>
        </w:rPr>
        <w:t>clawback</w:t>
      </w:r>
      <w:r>
        <w:rPr>
          <w:rFonts w:eastAsia="Times New Roman" w:cs="Times New Roman"/>
          <w:szCs w:val="24"/>
        </w:rPr>
        <w:t>;</w:t>
      </w:r>
      <w:r>
        <w:rPr>
          <w:rFonts w:eastAsia="Times New Roman" w:cs="Times New Roman"/>
          <w:szCs w:val="24"/>
        </w:rPr>
        <w:t xml:space="preserve"> Έτσι υπάρχει ο κίνδυνος να ζητηθούν χρήματα επιστροφής, τα οποία να είναι περισσότερα από τον τζίρο και φυσικά από τα κέρδη, από πολλές εταιρείες, για να μην πω από όλες τις μικρές εταιρείες και αν είναι έτσι, αν είναι σωστός ο ισχυρισμός μου, πράγματι να</w:t>
      </w:r>
      <w:r>
        <w:rPr>
          <w:rFonts w:eastAsia="Times New Roman" w:cs="Times New Roman"/>
          <w:szCs w:val="24"/>
        </w:rPr>
        <w:t xml:space="preserve"> οδηγηθούν σε κλείσιμο.</w:t>
      </w:r>
    </w:p>
    <w:p w14:paraId="37969363"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παρακαλώ.</w:t>
      </w:r>
    </w:p>
    <w:p w14:paraId="37969364"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Ολοκληρώνω, κύριε Πρόεδρε, θα μιλήσω λιγότερο στη δευτερολογία. Ουσιαστικά αυτή είναι η εισήγησή μου.</w:t>
      </w:r>
    </w:p>
    <w:p w14:paraId="37969365"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w:t>
      </w:r>
      <w:r>
        <w:rPr>
          <w:rFonts w:eastAsia="Times New Roman" w:cs="Times New Roman"/>
          <w:szCs w:val="24"/>
        </w:rPr>
        <w:t>φθάσει στα πέντε λεπτά, γι’ αυτό σας το λέω.</w:t>
      </w:r>
    </w:p>
    <w:p w14:paraId="37969366"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Σταματώ εδώ τότε, κύριε Πρόεδρε, και ευχαριστώ.</w:t>
      </w:r>
    </w:p>
    <w:p w14:paraId="37969367"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w:t>
      </w:r>
    </w:p>
    <w:p w14:paraId="3796936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37969369"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Βλάχο, ο τρόπ</w:t>
      </w:r>
      <w:r>
        <w:rPr>
          <w:rFonts w:eastAsia="Times New Roman" w:cs="Times New Roman"/>
          <w:szCs w:val="24"/>
        </w:rPr>
        <w:t>ος και ο υπολογισμός της αυτόματης επιστροφής περιγράφεται πάρα πολύ αναλυτικά στο</w:t>
      </w:r>
      <w:r>
        <w:rPr>
          <w:rFonts w:eastAsia="Times New Roman" w:cs="Times New Roman"/>
          <w:szCs w:val="24"/>
        </w:rPr>
        <w:t>ν</w:t>
      </w:r>
      <w:r>
        <w:rPr>
          <w:rFonts w:eastAsia="Times New Roman" w:cs="Times New Roman"/>
          <w:szCs w:val="24"/>
        </w:rPr>
        <w:t xml:space="preserve"> ν.4447/2016. Δηλαδή, </w:t>
      </w:r>
      <w:r>
        <w:rPr>
          <w:rFonts w:eastAsia="Times New Roman" w:cs="Times New Roman"/>
          <w:szCs w:val="24"/>
        </w:rPr>
        <w:lastRenderedPageBreak/>
        <w:t>από τη δαπάνη που έχει γίνει και η οποία έχει ένα κλειστό όριο, γιατί μπήκαν κλειστά όρια και έπρεπε να μπουν, όπως είχαν μπει και σε άλλες κατηγορίες,</w:t>
      </w:r>
      <w:r>
        <w:rPr>
          <w:rFonts w:eastAsia="Times New Roman" w:cs="Times New Roman"/>
          <w:szCs w:val="24"/>
        </w:rPr>
        <w:t xml:space="preserve"> την κλειστή περίθαλψη τα προηγούμενα χρόνια κ</w:t>
      </w:r>
      <w:r>
        <w:rPr>
          <w:rFonts w:eastAsia="Times New Roman" w:cs="Times New Roman"/>
          <w:szCs w:val="24"/>
        </w:rPr>
        <w:t>.</w:t>
      </w:r>
      <w:r>
        <w:rPr>
          <w:rFonts w:eastAsia="Times New Roman" w:cs="Times New Roman"/>
          <w:szCs w:val="24"/>
        </w:rPr>
        <w:t xml:space="preserve">λπ., αφού αφαιρεθούν οι εκπτώσεις που όλοι οι συμβεβλημένοι </w:t>
      </w:r>
      <w:proofErr w:type="spellStart"/>
      <w:r>
        <w:rPr>
          <w:rFonts w:eastAsia="Times New Roman" w:cs="Times New Roman"/>
          <w:szCs w:val="24"/>
        </w:rPr>
        <w:t>πάροχοι</w:t>
      </w:r>
      <w:proofErr w:type="spellEnd"/>
      <w:r>
        <w:rPr>
          <w:rFonts w:eastAsia="Times New Roman" w:cs="Times New Roman"/>
          <w:szCs w:val="24"/>
        </w:rPr>
        <w:t xml:space="preserve"> του ΕΟΠΥΥ δίνουν, γιατί πουλάω εκατό, δίνω μια έκπτωση 5%, πουλάω χίλια θα δώσω παραπάνω -θα αφαιρεθούν, λοιπόν, αυτές- αν αυτό που μένει έχε</w:t>
      </w:r>
      <w:r>
        <w:rPr>
          <w:rFonts w:eastAsia="Times New Roman" w:cs="Times New Roman"/>
          <w:szCs w:val="24"/>
        </w:rPr>
        <w:t xml:space="preserve">ι ξεπεράσει τη δαπάνη που είναι κλειστή, εφαρμόζεται ένα </w:t>
      </w:r>
      <w:r>
        <w:rPr>
          <w:rFonts w:eastAsia="Times New Roman" w:cs="Times New Roman"/>
          <w:szCs w:val="24"/>
          <w:lang w:val="en-GB"/>
        </w:rPr>
        <w:t>clawback</w:t>
      </w:r>
      <w:r>
        <w:rPr>
          <w:rFonts w:eastAsia="Times New Roman" w:cs="Times New Roman"/>
          <w:szCs w:val="24"/>
        </w:rPr>
        <w:t xml:space="preserve">, με βάση το ποσοστό της υπέρβασης στον κάθε </w:t>
      </w:r>
      <w:proofErr w:type="spellStart"/>
      <w:r>
        <w:rPr>
          <w:rFonts w:eastAsia="Times New Roman" w:cs="Times New Roman"/>
          <w:szCs w:val="24"/>
        </w:rPr>
        <w:t>πάροχο</w:t>
      </w:r>
      <w:proofErr w:type="spellEnd"/>
      <w:r>
        <w:rPr>
          <w:rFonts w:eastAsia="Times New Roman" w:cs="Times New Roman"/>
          <w:szCs w:val="24"/>
        </w:rPr>
        <w:t xml:space="preserve"> και το μερίδιο αγοράς. </w:t>
      </w:r>
    </w:p>
    <w:p w14:paraId="3796936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Ακούστε με. Ξέρουμε πάρα πολύ καλά ότι ένα μέρος του γλεντιού των προηγούμενων χρόνων έγινε μέσα και από αυτή τη δι</w:t>
      </w:r>
      <w:r>
        <w:rPr>
          <w:rFonts w:eastAsia="Times New Roman" w:cs="Times New Roman"/>
          <w:szCs w:val="24"/>
        </w:rPr>
        <w:t xml:space="preserve">αδικασία, διότι δεν είναι δυνατόν –γελάει ο κ. </w:t>
      </w:r>
      <w:proofErr w:type="spellStart"/>
      <w:r>
        <w:rPr>
          <w:rFonts w:eastAsia="Times New Roman" w:cs="Times New Roman"/>
          <w:szCs w:val="24"/>
        </w:rPr>
        <w:t>Κεγκέρογλου</w:t>
      </w:r>
      <w:proofErr w:type="spellEnd"/>
      <w:r>
        <w:rPr>
          <w:rFonts w:eastAsia="Times New Roman" w:cs="Times New Roman"/>
          <w:szCs w:val="24"/>
        </w:rPr>
        <w:t xml:space="preserve">- το 2011 να έχουμε κόστος, πληρωμή από τον ΕΟΠΥΥ, ας πούμε για τα </w:t>
      </w:r>
      <w:r>
        <w:rPr>
          <w:rFonts w:eastAsia="Times New Roman" w:cs="Times New Roman"/>
          <w:szCs w:val="24"/>
        </w:rPr>
        <w:lastRenderedPageBreak/>
        <w:t xml:space="preserve">επιθέματα ή για τα </w:t>
      </w:r>
      <w:proofErr w:type="spellStart"/>
      <w:r>
        <w:rPr>
          <w:rFonts w:eastAsia="Times New Roman" w:cs="Times New Roman"/>
          <w:szCs w:val="24"/>
        </w:rPr>
        <w:t>οστομικά</w:t>
      </w:r>
      <w:proofErr w:type="spellEnd"/>
      <w:r>
        <w:rPr>
          <w:rFonts w:eastAsia="Times New Roman" w:cs="Times New Roman"/>
          <w:szCs w:val="24"/>
        </w:rPr>
        <w:t xml:space="preserve"> υλικά, να έχουμε 13 και 11 εκατομμύρια και το 2014 ή και το 2015 να έχουμε 53 και 48 εκατομμύρια. Αυτό </w:t>
      </w:r>
      <w:r>
        <w:rPr>
          <w:rFonts w:eastAsia="Times New Roman" w:cs="Times New Roman"/>
          <w:szCs w:val="24"/>
        </w:rPr>
        <w:t>δεν εξηγείται.</w:t>
      </w:r>
    </w:p>
    <w:p w14:paraId="3796936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Χρησιμοποιώ ένα παράδειγμα</w:t>
      </w:r>
      <w:r>
        <w:rPr>
          <w:rFonts w:eastAsia="Times New Roman" w:cs="Times New Roman"/>
          <w:szCs w:val="24"/>
        </w:rPr>
        <w:t>,</w:t>
      </w:r>
      <w:r>
        <w:rPr>
          <w:rFonts w:eastAsia="Times New Roman" w:cs="Times New Roman"/>
          <w:szCs w:val="24"/>
        </w:rPr>
        <w:t xml:space="preserve"> για να καταλάβετε κάποια πράγματα. Αυτό δεν εξηγείται. Δεν μπορεί να πολλαπλασιάστηκαν σε τέτοιο</w:t>
      </w:r>
      <w:r>
        <w:rPr>
          <w:rFonts w:eastAsia="Times New Roman" w:cs="Times New Roman"/>
          <w:szCs w:val="24"/>
        </w:rPr>
        <w:t>ν</w:t>
      </w:r>
      <w:r>
        <w:rPr>
          <w:rFonts w:eastAsia="Times New Roman" w:cs="Times New Roman"/>
          <w:szCs w:val="24"/>
        </w:rPr>
        <w:t xml:space="preserve"> βαθμό οι ασθενείς στην Ελλάδα, οι οποίοι να απαιτούν τέτοια κάλυψη δαπανών. Εδώ συμβαίνουν δύο πράγματα. Ή είναι ψε</w:t>
      </w:r>
      <w:r>
        <w:rPr>
          <w:rFonts w:eastAsia="Times New Roman" w:cs="Times New Roman"/>
          <w:szCs w:val="24"/>
        </w:rPr>
        <w:t>ύτικοι οι ασθενείς ή είναι ψεύτικες οι ενδείξεις ή είναι ακριβές οι τιμές. Ισχύει και αυτό. Και τα τρία ισχύουν.</w:t>
      </w:r>
    </w:p>
    <w:p w14:paraId="3796936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Προσέξτε, όμως, τώρα. Με τη μέχρι τώρα διαδικασία, όταν ο ΕΟΠΥΥ δεν έχει σύμβαση με τον </w:t>
      </w:r>
      <w:proofErr w:type="spellStart"/>
      <w:r>
        <w:rPr>
          <w:rFonts w:eastAsia="Times New Roman" w:cs="Times New Roman"/>
          <w:szCs w:val="24"/>
        </w:rPr>
        <w:t>πάροχο</w:t>
      </w:r>
      <w:proofErr w:type="spellEnd"/>
      <w:r>
        <w:rPr>
          <w:rFonts w:eastAsia="Times New Roman" w:cs="Times New Roman"/>
          <w:szCs w:val="24"/>
        </w:rPr>
        <w:t>, αλλά αποζημιώνει τον ασθενή που κάνει τη δαπάνη</w:t>
      </w:r>
      <w:r>
        <w:rPr>
          <w:rFonts w:eastAsia="Times New Roman" w:cs="Times New Roman"/>
          <w:szCs w:val="24"/>
        </w:rPr>
        <w:t xml:space="preserve">, τι γινόταν; Αυτό που είπα προηγουμένως. Έπαιρνε ο ασθενής αυτά τα υλικά από μια εταιρεία ή από </w:t>
      </w:r>
      <w:r>
        <w:rPr>
          <w:rFonts w:eastAsia="Times New Roman" w:cs="Times New Roman"/>
          <w:szCs w:val="24"/>
        </w:rPr>
        <w:lastRenderedPageBreak/>
        <w:t xml:space="preserve">ένα κατάστημα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 τα πλήρωνε ή μπορεί και να μην τα πλήρωνε και τα κατέθετε σαν άτομο στον ΕΟΠΥΥ. Πώς θα ελέγξει ο ΕΟΠΥΥ πενήντα χιλιά</w:t>
      </w:r>
      <w:r>
        <w:rPr>
          <w:rFonts w:eastAsia="Times New Roman" w:cs="Times New Roman"/>
          <w:szCs w:val="24"/>
        </w:rPr>
        <w:t xml:space="preserve">δες ασθενείς, εξήντα χιλιάδες ασθενείς, εβδομήντα χιλιάδες ασθενείς; Δεν γίνεται αυτό το πράγμα. Δεν μπορεί να ελεγχθεί. Ο άλλος σου λέει ότι τα έδωσε. Πώς να τον ελέγξει; </w:t>
      </w:r>
    </w:p>
    <w:p w14:paraId="3796936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Αυτό το οποίο υποκρύπτεται πίσω από αυτούς που σας παραπονέθηκαν, για να κάνετε την</w:t>
      </w:r>
      <w:r>
        <w:rPr>
          <w:rFonts w:eastAsia="Times New Roman" w:cs="Times New Roman"/>
          <w:szCs w:val="24"/>
        </w:rPr>
        <w:t xml:space="preserve"> ερώτηση, είναι το ότι όταν υπογράφουν σύμβαση, μπορεί να γίνει και έλεγχος. Καταλαβαίνετε τι σας λέω. Όπως, ας πούμε, μια κλινική που έχει σύμβαση με τον ΕΟΠΥΥ από παλιά, εάν καταλάβω ότι κάτι συμβαίνει, έχω σύμβαση και πάω και την ελέγχω. Έναν που δίνει </w:t>
      </w:r>
      <w:r>
        <w:rPr>
          <w:rFonts w:eastAsia="Times New Roman" w:cs="Times New Roman"/>
          <w:szCs w:val="24"/>
        </w:rPr>
        <w:t xml:space="preserve">οξυγόνο ή αναπνευστικές συσκευές, </w:t>
      </w:r>
      <w:r>
        <w:rPr>
          <w:rFonts w:eastAsia="Times New Roman" w:cs="Times New Roman"/>
          <w:szCs w:val="24"/>
        </w:rPr>
        <w:lastRenderedPageBreak/>
        <w:t xml:space="preserve">συσκευές υποστήριξης για </w:t>
      </w:r>
      <w:proofErr w:type="spellStart"/>
      <w:r>
        <w:rPr>
          <w:rFonts w:eastAsia="Times New Roman" w:cs="Times New Roman"/>
          <w:szCs w:val="24"/>
        </w:rPr>
        <w:t>υπνική</w:t>
      </w:r>
      <w:proofErr w:type="spellEnd"/>
      <w:r>
        <w:rPr>
          <w:rFonts w:eastAsia="Times New Roman" w:cs="Times New Roman"/>
          <w:szCs w:val="24"/>
        </w:rPr>
        <w:t xml:space="preserve"> άπνοια κ.λπ., αν έχω σύμβαση θα τον ελέγξω.</w:t>
      </w:r>
    </w:p>
    <w:p w14:paraId="3796936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Εάν δεν έχω σύμβαση, δεν μπορώ να απαντήσω στον ασθενή που μου λέει «να, πλήρωσα αυτά, άρα δώσε μο</w:t>
      </w:r>
      <w:r>
        <w:rPr>
          <w:rFonts w:eastAsia="Times New Roman" w:cs="Times New Roman"/>
          <w:szCs w:val="24"/>
        </w:rPr>
        <w:t>ύ</w:t>
      </w:r>
      <w:r>
        <w:rPr>
          <w:rFonts w:eastAsia="Times New Roman" w:cs="Times New Roman"/>
          <w:szCs w:val="24"/>
        </w:rPr>
        <w:t xml:space="preserve"> τα». Έτσι, εξακόντιζαν τη δαπάνη προς τα πάνω </w:t>
      </w:r>
      <w:r>
        <w:rPr>
          <w:rFonts w:eastAsia="Times New Roman" w:cs="Times New Roman"/>
          <w:szCs w:val="24"/>
        </w:rPr>
        <w:t>σε πάρα πολλά πράγματα.</w:t>
      </w:r>
    </w:p>
    <w:p w14:paraId="3796936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Προσέξτε, δεν θέλουμε να κλείσουμε κανέναν. Και δεν θα κλείσουν. Να είστε σίγουροι. Όμως, ο ΕΟΠΥΥ θα έχει συμβάσεις με όλους τους </w:t>
      </w:r>
      <w:proofErr w:type="spellStart"/>
      <w:r>
        <w:rPr>
          <w:rFonts w:eastAsia="Times New Roman" w:cs="Times New Roman"/>
          <w:szCs w:val="24"/>
        </w:rPr>
        <w:t>παρόχους</w:t>
      </w:r>
      <w:proofErr w:type="spellEnd"/>
      <w:r>
        <w:rPr>
          <w:rFonts w:eastAsia="Times New Roman" w:cs="Times New Roman"/>
          <w:szCs w:val="24"/>
        </w:rPr>
        <w:t xml:space="preserve"> του, θα αποκτήσει συμβάσεις, θα μπορεί να τους κάνει έλεγχο και από τότε που εφάρμοσε αυτό το</w:t>
      </w:r>
      <w:r>
        <w:rPr>
          <w:rFonts w:eastAsia="Times New Roman" w:cs="Times New Roman"/>
          <w:szCs w:val="24"/>
        </w:rPr>
        <w:t xml:space="preserve"> πράγμα, τη διαδικασία των συμβάσεων και του ελέγχου, σε όλους με </w:t>
      </w:r>
      <w:r>
        <w:rPr>
          <w:rFonts w:eastAsia="Times New Roman" w:cs="Times New Roman"/>
          <w:szCs w:val="24"/>
        </w:rPr>
        <w:t>τους οποίους</w:t>
      </w:r>
      <w:r>
        <w:rPr>
          <w:rFonts w:eastAsia="Times New Roman" w:cs="Times New Roman"/>
          <w:szCs w:val="24"/>
        </w:rPr>
        <w:t xml:space="preserve"> έχει </w:t>
      </w:r>
      <w:proofErr w:type="spellStart"/>
      <w:r>
        <w:rPr>
          <w:rFonts w:eastAsia="Times New Roman" w:cs="Times New Roman"/>
          <w:szCs w:val="24"/>
        </w:rPr>
        <w:t>συμβασιοποιηθεί</w:t>
      </w:r>
      <w:proofErr w:type="spellEnd"/>
      <w:r>
        <w:rPr>
          <w:rFonts w:eastAsia="Times New Roman" w:cs="Times New Roman"/>
          <w:szCs w:val="24"/>
        </w:rPr>
        <w:t xml:space="preserve"> δεν τους γεννά χρέος. Δεν κάνουμε αυτό που έκαναν δεκαπέντε χρόνια πριν τα άλλα ταμεία, όπως το ΙΚΑ για παράδειγμα, ότι «μου καταθέτεις 100.000 ευρώ ως κλιν</w:t>
      </w:r>
      <w:r>
        <w:rPr>
          <w:rFonts w:eastAsia="Times New Roman" w:cs="Times New Roman"/>
          <w:szCs w:val="24"/>
        </w:rPr>
        <w:t xml:space="preserve">ική, </w:t>
      </w:r>
      <w:r>
        <w:rPr>
          <w:rFonts w:eastAsia="Times New Roman" w:cs="Times New Roman"/>
          <w:szCs w:val="24"/>
        </w:rPr>
        <w:lastRenderedPageBreak/>
        <w:t>πάρε τις 90.000 ευρώ και στις 10.000 ευρώ θα τα βρούμε». Δεν τα βρίσκαμε ποτέ. Αυτά είναι τα ληξιπρόθεσμα, που πληρώσατε και εσείς το 2013 –που δεν πληρώσατε πολλά- και εμείς τώρα. Αυτό το πράγμα είναι. Δηλαδή, δεν έγινε ποτέ ο έλεγχος. Τίποτα, τα χαρ</w:t>
      </w:r>
      <w:r>
        <w:rPr>
          <w:rFonts w:eastAsia="Times New Roman" w:cs="Times New Roman"/>
          <w:szCs w:val="24"/>
        </w:rPr>
        <w:t xml:space="preserve">τιά εάν είχαν τις σφραγίδες κοίταζαν. Τώρα, όμως, σε κάθε </w:t>
      </w:r>
      <w:proofErr w:type="spellStart"/>
      <w:r>
        <w:rPr>
          <w:rFonts w:eastAsia="Times New Roman" w:cs="Times New Roman"/>
          <w:szCs w:val="24"/>
        </w:rPr>
        <w:t>πάροχο</w:t>
      </w:r>
      <w:proofErr w:type="spellEnd"/>
      <w:r>
        <w:rPr>
          <w:rFonts w:eastAsia="Times New Roman" w:cs="Times New Roman"/>
          <w:szCs w:val="24"/>
        </w:rPr>
        <w:t>, κάθε μήνα, με το</w:t>
      </w:r>
      <w:r>
        <w:rPr>
          <w:rFonts w:eastAsia="Times New Roman" w:cs="Times New Roman"/>
          <w:szCs w:val="24"/>
        </w:rPr>
        <w:t>ν</w:t>
      </w:r>
      <w:r>
        <w:rPr>
          <w:rFonts w:eastAsia="Times New Roman" w:cs="Times New Roman"/>
          <w:szCs w:val="24"/>
        </w:rPr>
        <w:t xml:space="preserve"> μηχανισμό που έχει στήσει ο ΕΟΠΥΥ, γίνεται δειγματοληπτικός έλεγχος στο 4% έως 8% των φυσικών παραστατικών. Και αν εκεί διαπιστωθεί ότι υπάρχει πρόβλημα, κλοπή για να το πω</w:t>
      </w:r>
      <w:r>
        <w:rPr>
          <w:rFonts w:eastAsia="Times New Roman" w:cs="Times New Roman"/>
          <w:szCs w:val="24"/>
        </w:rPr>
        <w:t xml:space="preserve"> έτσι ή παράνομη, ψεύτικη υποβολή, ανάγεται στο σύνολο του ποσού η περικοπή, υπάρχει η διαδικασία ένστασης κ</w:t>
      </w:r>
      <w:r>
        <w:rPr>
          <w:rFonts w:eastAsia="Times New Roman" w:cs="Times New Roman"/>
          <w:szCs w:val="24"/>
        </w:rPr>
        <w:t>.</w:t>
      </w:r>
      <w:r>
        <w:rPr>
          <w:rFonts w:eastAsia="Times New Roman" w:cs="Times New Roman"/>
          <w:szCs w:val="24"/>
        </w:rPr>
        <w:t>λπ. και αυτό αφαιρείται απ’ αυτό που πρέπει να καταβληθεί. Έτσι, όμως, δεν γεννάμε χρέη.</w:t>
      </w:r>
    </w:p>
    <w:p w14:paraId="3796937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του κυρίου Αναπληρωτή Υπουργού)</w:t>
      </w:r>
    </w:p>
    <w:p w14:paraId="37969371"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τα υπόλοιπα στη δευτερολογία σας.</w:t>
      </w:r>
    </w:p>
    <w:p w14:paraId="37969372"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Στη δευτερολογία μου θα πω τα υπόλοιπα, αλλά νομίζω ότι πρέπει να κατάλαβε και ο κύριος σ</w:t>
      </w:r>
      <w:r>
        <w:rPr>
          <w:rFonts w:eastAsia="Times New Roman" w:cs="Times New Roman"/>
          <w:szCs w:val="24"/>
        </w:rPr>
        <w:t>υνάδελφος.</w:t>
      </w:r>
    </w:p>
    <w:p w14:paraId="37969373"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Βλάχο, έχετε τον λόγο.</w:t>
      </w:r>
    </w:p>
    <w:p w14:paraId="37969374"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Υπουργέ, και αν ακόμα οι ισχυρισμοί σας, η γενική προσέγγιση είναι σωστή -δεν θα μπω εγώ σε περιπτωσιολογία, γιατί πολλά απ’ αυτά μπορεί να είναι και έτσι, δεν </w:t>
      </w:r>
      <w:r>
        <w:rPr>
          <w:rFonts w:eastAsia="Times New Roman" w:cs="Times New Roman"/>
          <w:szCs w:val="24"/>
        </w:rPr>
        <w:lastRenderedPageBreak/>
        <w:t>έ</w:t>
      </w:r>
      <w:r>
        <w:rPr>
          <w:rFonts w:eastAsia="Times New Roman" w:cs="Times New Roman"/>
          <w:szCs w:val="24"/>
        </w:rPr>
        <w:t xml:space="preserve">χω τα στοιχεία- είδατε ότι εγώ επικεντρώθηκα κυρίως σε μια κατηγορία, στους ασθενείς με </w:t>
      </w:r>
      <w:r>
        <w:rPr>
          <w:rFonts w:eastAsia="Times New Roman" w:cs="Times New Roman"/>
          <w:szCs w:val="24"/>
        </w:rPr>
        <w:t>σακ</w:t>
      </w:r>
      <w:r>
        <w:rPr>
          <w:rFonts w:eastAsia="Times New Roman" w:cs="Times New Roman"/>
          <w:szCs w:val="24"/>
        </w:rPr>
        <w:t>χαρώδ</w:t>
      </w:r>
      <w:r>
        <w:rPr>
          <w:rFonts w:eastAsia="Times New Roman" w:cs="Times New Roman"/>
          <w:szCs w:val="24"/>
        </w:rPr>
        <w:t>η</w:t>
      </w:r>
      <w:r>
        <w:rPr>
          <w:rFonts w:eastAsia="Times New Roman" w:cs="Times New Roman"/>
          <w:szCs w:val="24"/>
        </w:rPr>
        <w:t xml:space="preserve"> διαβήτη και είπα ότι και τα φάρμακα και τα αναλώσιμα στη συγκεκριμένη κατηγορία είναι κλειστά νοσήλια. Δεν μπορούν να </w:t>
      </w:r>
      <w:proofErr w:type="spellStart"/>
      <w:r>
        <w:rPr>
          <w:rFonts w:eastAsia="Times New Roman" w:cs="Times New Roman"/>
          <w:szCs w:val="24"/>
        </w:rPr>
        <w:t>συνταγογραφήσουν</w:t>
      </w:r>
      <w:proofErr w:type="spellEnd"/>
      <w:r>
        <w:rPr>
          <w:rFonts w:eastAsia="Times New Roman" w:cs="Times New Roman"/>
          <w:szCs w:val="24"/>
        </w:rPr>
        <w:t xml:space="preserve"> όσα θέλουν. Τα ξέρετε π</w:t>
      </w:r>
      <w:r>
        <w:rPr>
          <w:rFonts w:eastAsia="Times New Roman" w:cs="Times New Roman"/>
          <w:szCs w:val="24"/>
        </w:rPr>
        <w:t xml:space="preserve">ολύ καλά, είστε γιατροί εσείς και ξέρετε ότι ο τύπου Α΄ </w:t>
      </w:r>
      <w:proofErr w:type="spellStart"/>
      <w:r>
        <w:rPr>
          <w:rFonts w:eastAsia="Times New Roman" w:cs="Times New Roman"/>
          <w:szCs w:val="24"/>
        </w:rPr>
        <w:t>ινσουλινοεξαρτώμενος</w:t>
      </w:r>
      <w:proofErr w:type="spellEnd"/>
      <w:r>
        <w:rPr>
          <w:rFonts w:eastAsia="Times New Roman" w:cs="Times New Roman"/>
          <w:szCs w:val="24"/>
        </w:rPr>
        <w:t xml:space="preserve"> θα γράψει τέσσερα κουτιά των πενήντα τεμαχίων και ο τύπου Β΄ δ</w:t>
      </w:r>
      <w:r>
        <w:rPr>
          <w:rFonts w:eastAsia="Times New Roman" w:cs="Times New Roman"/>
          <w:szCs w:val="24"/>
        </w:rPr>
        <w:t>ύ</w:t>
      </w:r>
      <w:r>
        <w:rPr>
          <w:rFonts w:eastAsia="Times New Roman" w:cs="Times New Roman"/>
          <w:szCs w:val="24"/>
        </w:rPr>
        <w:t>ο κουτιά. Αυτά θα γράψει το</w:t>
      </w:r>
      <w:r>
        <w:rPr>
          <w:rFonts w:eastAsia="Times New Roman" w:cs="Times New Roman"/>
          <w:szCs w:val="24"/>
        </w:rPr>
        <w:t>ν</w:t>
      </w:r>
      <w:r>
        <w:rPr>
          <w:rFonts w:eastAsia="Times New Roman" w:cs="Times New Roman"/>
          <w:szCs w:val="24"/>
        </w:rPr>
        <w:t xml:space="preserve"> μήνα. Εδώ δεν υπάρχει κάτι τεχνητό. Αυτό είπα, δεν μπορεί να προκαλέσει κατανάλωση. Είν</w:t>
      </w:r>
      <w:r>
        <w:rPr>
          <w:rFonts w:eastAsia="Times New Roman" w:cs="Times New Roman"/>
          <w:szCs w:val="24"/>
        </w:rPr>
        <w:t>αι πολύ συγκεκριμένα τα πράγματα.</w:t>
      </w:r>
    </w:p>
    <w:p w14:paraId="37969375"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Έρχεστε, λοιπόν, σ’ αυτή την κατηγορία που έχουμε κλειστά νοσήλια και λέτε στον εισαγωγέα, που έχει μεσολαβήσει στο δίκτυο, «εφόσον έχεις το μερίδιο της αγοράς, το 10%, έλα να μου επιστρέψεις». Τι; Ποια είναι η υπέρβαση πο</w:t>
      </w:r>
      <w:r>
        <w:rPr>
          <w:rFonts w:eastAsia="Times New Roman" w:cs="Times New Roman"/>
          <w:szCs w:val="24"/>
        </w:rPr>
        <w:t xml:space="preserve">υ έχει γίνει; Διότι, εάν έχει γίνει </w:t>
      </w:r>
      <w:r>
        <w:rPr>
          <w:rFonts w:eastAsia="Times New Roman" w:cs="Times New Roman"/>
          <w:szCs w:val="24"/>
        </w:rPr>
        <w:lastRenderedPageBreak/>
        <w:t xml:space="preserve">υπέρβαση, πρέπει να αλλάξουμε, να μειώσουμε τις ποσότητες που </w:t>
      </w:r>
      <w:proofErr w:type="spellStart"/>
      <w:r>
        <w:rPr>
          <w:rFonts w:eastAsia="Times New Roman" w:cs="Times New Roman"/>
          <w:szCs w:val="24"/>
        </w:rPr>
        <w:t>συνταγογραφούμε</w:t>
      </w:r>
      <w:proofErr w:type="spellEnd"/>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μήνα. Αποτέλεσμα; Μια μικρή εταιρεία που είναι εισαγωγέας –γιατί για μικρές εταιρείες μιλάμε- να κινδυνεύει σήμερα να της ζητηθούν χρήμ</w:t>
      </w:r>
      <w:r>
        <w:rPr>
          <w:rFonts w:eastAsia="Times New Roman" w:cs="Times New Roman"/>
          <w:szCs w:val="24"/>
        </w:rPr>
        <w:t>ατα, τα οποία δεν τα έχει εισπράξει. Ζητάμε, δηλαδή, σήμερα από έναν τζίρο, που απ’ αυτόν τον τζίρο ένα πολύ μικρό ποσοστό είναι το δικό της κέρδος, για όσα αποζημίωσε ο ΕΟΠΥΥ, όχι με δική του σύμβαση ή όσα πήραν οι ιδιώτες, γιατί μπορεί να είναι και ιδιωτ</w:t>
      </w:r>
      <w:r>
        <w:rPr>
          <w:rFonts w:eastAsia="Times New Roman" w:cs="Times New Roman"/>
          <w:szCs w:val="24"/>
        </w:rPr>
        <w:t xml:space="preserve">ική δαπάνη. Σήμερα, πάμε σε μια μικρή εταιρεία, που τυχαίνει ένας εισαγωγέας να έχει 50.000 ευρώ ή 60.000 κέρδος απ’ όλη αυτή τη διαδικασία και του λέτε, «αφού έχεις το </w:t>
      </w:r>
      <w:r>
        <w:rPr>
          <w:rFonts w:eastAsia="Times New Roman" w:cs="Times New Roman"/>
          <w:szCs w:val="24"/>
        </w:rPr>
        <w:t>3</w:t>
      </w:r>
      <w:r>
        <w:rPr>
          <w:rFonts w:eastAsia="Times New Roman" w:cs="Times New Roman"/>
          <w:szCs w:val="24"/>
        </w:rPr>
        <w:t>%»  «δώσε μου 3Χ3 9» -αυτό που λέω στην υπέρβαση- «</w:t>
      </w:r>
      <w:r>
        <w:rPr>
          <w:rFonts w:eastAsia="Times New Roman" w:cs="Times New Roman"/>
          <w:szCs w:val="24"/>
        </w:rPr>
        <w:t xml:space="preserve">δηλαδή </w:t>
      </w:r>
      <w:r>
        <w:rPr>
          <w:rFonts w:eastAsia="Times New Roman" w:cs="Times New Roman"/>
          <w:szCs w:val="24"/>
        </w:rPr>
        <w:t xml:space="preserve">900.000 ευρώ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xml:space="preserve">». </w:t>
      </w:r>
    </w:p>
    <w:p w14:paraId="37969376"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Εάν</w:t>
      </w:r>
      <w:r>
        <w:rPr>
          <w:rFonts w:eastAsia="Times New Roman" w:cs="Times New Roman"/>
          <w:szCs w:val="24"/>
        </w:rPr>
        <w:t xml:space="preserve"> κάνω σωστά τον υπολογισμό -εγώ αυτό ήλπιζα ότι θα μου λέγατε- προφανώς έχουμε μια κραυγαλέα αδικία, διότι στα 30 εκατομμύρια επιπλέον ένας που έχει το 3% της αγοράς πρέπει να δώσει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να επιστρέψει 900.000 ευρώ. Αυτό είναι ανέφικτο. Πώς δεν θα κλεί</w:t>
      </w:r>
      <w:r>
        <w:rPr>
          <w:rFonts w:eastAsia="Times New Roman" w:cs="Times New Roman"/>
          <w:szCs w:val="24"/>
        </w:rPr>
        <w:t>σει η εταιρεία, που μου λέτε ότι δεν θέλετε να την κλείσετε; Εκ των πραγμάτων θα κλείσει.</w:t>
      </w:r>
    </w:p>
    <w:p w14:paraId="37969377"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τι λέμε τώρα; Έρχεστε στα μέσα του 2017 και λέτε με αναδρομική ισχύ και θα βγαίνει ανά εξάμηνο. Πέρασε όλο το 2017, δεν έγινε κα</w:t>
      </w:r>
      <w:r>
        <w:rPr>
          <w:rFonts w:eastAsia="Times New Roman" w:cs="Times New Roman"/>
          <w:szCs w:val="24"/>
        </w:rPr>
        <w:t>μ</w:t>
      </w:r>
      <w:r>
        <w:rPr>
          <w:rFonts w:eastAsia="Times New Roman" w:cs="Times New Roman"/>
          <w:szCs w:val="24"/>
        </w:rPr>
        <w:t xml:space="preserve">μία διευκρίνιση, τίποτα, τίποτα, </w:t>
      </w:r>
      <w:r>
        <w:rPr>
          <w:rFonts w:eastAsia="Times New Roman" w:cs="Times New Roman"/>
          <w:szCs w:val="24"/>
        </w:rPr>
        <w:t>τίποτα</w:t>
      </w:r>
      <w:r>
        <w:rPr>
          <w:rFonts w:eastAsia="Times New Roman" w:cs="Times New Roman"/>
          <w:szCs w:val="24"/>
        </w:rPr>
        <w:t>!</w:t>
      </w:r>
      <w:r>
        <w:rPr>
          <w:rFonts w:eastAsia="Times New Roman" w:cs="Times New Roman"/>
          <w:szCs w:val="24"/>
        </w:rPr>
        <w:t xml:space="preserve"> Πρόσφατα αλλάξατε τα όρια –καλά κάνατε- και για το</w:t>
      </w:r>
      <w:r>
        <w:rPr>
          <w:rFonts w:eastAsia="Times New Roman" w:cs="Times New Roman"/>
          <w:szCs w:val="24"/>
        </w:rPr>
        <w:t>ν</w:t>
      </w:r>
      <w:r>
        <w:rPr>
          <w:rFonts w:eastAsia="Times New Roman" w:cs="Times New Roman"/>
          <w:szCs w:val="24"/>
        </w:rPr>
        <w:t xml:space="preserve"> ζαχαρώδη διαβήτη δεν το πειράξατε, έμειναν αυτά τα όρια, αλλά κανείς δεν εξηγεί σ’ αυτούς τους ανθρώπους, στις μικρές εταιρείες, πώς ακριβώς θα γίνει ο </w:t>
      </w:r>
      <w:r>
        <w:rPr>
          <w:rFonts w:eastAsia="Times New Roman" w:cs="Times New Roman"/>
          <w:szCs w:val="24"/>
        </w:rPr>
        <w:lastRenderedPageBreak/>
        <w:t>υπολογισμός και ποιες είναι οι δικές τους ευ</w:t>
      </w:r>
      <w:r>
        <w:rPr>
          <w:rFonts w:eastAsia="Times New Roman" w:cs="Times New Roman"/>
          <w:szCs w:val="24"/>
        </w:rPr>
        <w:t xml:space="preserve">θύνες και η δική τους συμμετοχή. </w:t>
      </w:r>
    </w:p>
    <w:p w14:paraId="37969378"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θα γίνει στην πράξη, εάν οι υπολογισμοί γίνουν έτσι όπως είπα; Οι μικρές εταιρείες θα κλείσουν και βεβαίως και αυτή η δαπάνη θα πάει σε μεγάλες πολυεθνικές εταιρείες, οι οποίες μπορούν να αντέξουν. Γι’ αυτό, λοιπόν, μιλ</w:t>
      </w:r>
      <w:r>
        <w:rPr>
          <w:rFonts w:eastAsia="Times New Roman" w:cs="Times New Roman"/>
          <w:szCs w:val="24"/>
        </w:rPr>
        <w:t>ώ και θέτω το θέμα.</w:t>
      </w:r>
    </w:p>
    <w:p w14:paraId="3796937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Εγώ δεν ξέρω αν είστε σήμερα έτοιμος να απαντήσετε γι’ αυτό το συγκεκριμένο, αλλά θα ήθελα να το δείτε. Εγώ, πραγματικά, δεν ήρθα εδώ για να σας κάνω αντιπολίτευση. Ήρθα για να αναδείξω μια κραυγαλέα αδικία, την οποία εισέπραξα από διάφ</w:t>
      </w:r>
      <w:r>
        <w:rPr>
          <w:rFonts w:eastAsia="Times New Roman" w:cs="Times New Roman"/>
          <w:szCs w:val="24"/>
        </w:rPr>
        <w:t xml:space="preserve">ορες επιχειρήσεις της περιοχής μου. Κι επειδή συμφώνησα κι εγώ για το άδικο, σήμερα το αναδεικνύω εδώ, στο ελληνικό Κοινοβούλιο, προκειμένου να παρθούν μέτρα ή να δοθούν οι πρέπουσες διευκρινίσεις. </w:t>
      </w:r>
    </w:p>
    <w:p w14:paraId="3796937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3796937B"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Ευχαριστώ, κύριε συνάδελφε. </w:t>
      </w:r>
    </w:p>
    <w:p w14:paraId="3796937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796937D" w14:textId="77777777" w:rsidR="006E78AB" w:rsidRDefault="00004C1F">
      <w:pPr>
        <w:spacing w:line="600" w:lineRule="auto"/>
        <w:ind w:firstLine="720"/>
        <w:jc w:val="both"/>
        <w:rPr>
          <w:rFonts w:eastAsia="Times New Roman" w:cs="Times New Roman"/>
          <w:color w:val="000000" w:themeColor="text1"/>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Βλάχο, θα σας απαντήσω για τον διαβήτη. Και θα σας απαντήσω πάλι με ένα παράδειγμα. Αυτό που είπατε πριν είναι ότι γράφει τέσσερα κουτιά. Πόσο κάνει το κουτί όμως; Πόσο χρεώνει το κουτί; Διότι αν σου χρεώνει το κουτί 5 ευρώ, είναι άλλη δαπάνη. Αν σου</w:t>
      </w:r>
      <w:r>
        <w:rPr>
          <w:rFonts w:eastAsia="Times New Roman" w:cs="Times New Roman"/>
          <w:szCs w:val="24"/>
        </w:rPr>
        <w:t xml:space="preserve"> χρεώνει το κουτί 20 ευρώ, είναι άλλη δαπάνη. </w:t>
      </w:r>
      <w:r w:rsidRPr="00A9584E">
        <w:rPr>
          <w:rFonts w:eastAsia="Times New Roman" w:cs="Times New Roman"/>
          <w:color w:val="000000" w:themeColor="text1"/>
          <w:szCs w:val="24"/>
        </w:rPr>
        <w:t xml:space="preserve">Καταλάβατε πού είναι το πρόβλημα; </w:t>
      </w:r>
    </w:p>
    <w:p w14:paraId="3796937E" w14:textId="77777777" w:rsidR="006E78AB" w:rsidRDefault="00004C1F">
      <w:pPr>
        <w:spacing w:line="600" w:lineRule="auto"/>
        <w:ind w:firstLine="720"/>
        <w:jc w:val="both"/>
        <w:rPr>
          <w:rFonts w:eastAsia="Times New Roman" w:cs="Times New Roman"/>
          <w:color w:val="000000" w:themeColor="text1"/>
          <w:szCs w:val="24"/>
        </w:rPr>
      </w:pPr>
      <w:r w:rsidRPr="00A9584E">
        <w:rPr>
          <w:rFonts w:eastAsia="Times New Roman" w:cs="Times New Roman"/>
          <w:color w:val="000000" w:themeColor="text1"/>
          <w:szCs w:val="24"/>
        </w:rPr>
        <w:lastRenderedPageBreak/>
        <w:t xml:space="preserve">Να σας το πω σε επίπεδο χώρας. Εμείς, μάλιστα, αυξήσαμε με υπουργική απόφαση τους </w:t>
      </w:r>
      <w:proofErr w:type="spellStart"/>
      <w:r w:rsidRPr="00A9584E">
        <w:rPr>
          <w:rFonts w:eastAsia="Times New Roman" w:cs="Times New Roman"/>
          <w:color w:val="000000" w:themeColor="text1"/>
          <w:szCs w:val="24"/>
        </w:rPr>
        <w:t>σκαρφιστήρες</w:t>
      </w:r>
      <w:proofErr w:type="spellEnd"/>
      <w:r w:rsidRPr="00A9584E">
        <w:rPr>
          <w:rFonts w:eastAsia="Times New Roman" w:cs="Times New Roman"/>
          <w:color w:val="000000" w:themeColor="text1"/>
          <w:szCs w:val="24"/>
        </w:rPr>
        <w:t xml:space="preserve"> ή τις ταινίες, που μπορούν να έχουν ανάλογα τον τύπο του διαβήτη που ανήκουν. Δι</w:t>
      </w:r>
      <w:r w:rsidRPr="00A9584E">
        <w:rPr>
          <w:rFonts w:eastAsia="Times New Roman" w:cs="Times New Roman"/>
          <w:color w:val="000000" w:themeColor="text1"/>
          <w:szCs w:val="24"/>
        </w:rPr>
        <w:t xml:space="preserve">ότι κάποτε ήταν λιγότερο. Το κάναμε αυτό με απόφαση του Διοικητικού Συμβουλίου του ΕΟΠΥΥ. </w:t>
      </w:r>
    </w:p>
    <w:p w14:paraId="3796937F" w14:textId="77777777" w:rsidR="006E78AB" w:rsidRDefault="00004C1F">
      <w:pPr>
        <w:spacing w:line="600" w:lineRule="auto"/>
        <w:ind w:firstLine="720"/>
        <w:jc w:val="both"/>
        <w:rPr>
          <w:rFonts w:eastAsia="Times New Roman" w:cs="Times New Roman"/>
          <w:szCs w:val="24"/>
        </w:rPr>
      </w:pPr>
      <w:r w:rsidRPr="00F868DE">
        <w:rPr>
          <w:rFonts w:eastAsia="Times New Roman" w:cs="Times New Roman"/>
          <w:szCs w:val="24"/>
        </w:rPr>
        <w:t>Προσέξτε όμως. Είδαμε το εξής παράδοξο, παίρνοντας τα στοιχεία των προηγούμενων χρόνων</w:t>
      </w:r>
      <w:r w:rsidRPr="00F868DE">
        <w:rPr>
          <w:rFonts w:eastAsia="Times New Roman" w:cs="Times New Roman"/>
          <w:szCs w:val="24"/>
        </w:rPr>
        <w:t>.</w:t>
      </w:r>
      <w:r w:rsidRPr="00F868DE">
        <w:rPr>
          <w:rFonts w:eastAsia="Times New Roman" w:cs="Times New Roman"/>
          <w:szCs w:val="24"/>
        </w:rPr>
        <w:t xml:space="preserve"> Το 2015, είχαμε καταναλώσει 90 εκατομμύρια ευρώ στον ζαχαρώδη διαβήτη –και το</w:t>
      </w:r>
      <w:r w:rsidRPr="00F868DE">
        <w:rPr>
          <w:rFonts w:eastAsia="Times New Roman" w:cs="Times New Roman"/>
          <w:szCs w:val="24"/>
        </w:rPr>
        <w:t xml:space="preserve"> 2016- και είδαμε ότι εάν χρησιμοποιούσαμε τις τιμές γι’ αυτά τα υλικά με τις οποίες αγοράζουμε στα νοσοκομεία, αυτό το κόστος δεν θα ήταν 90 εκατομμύρια, αλλά θα ήταν 45 εκατομμύρια. Αναφέρομαι στα ίδια υλικά. Καταλαβαίνετε τι λέω; </w:t>
      </w:r>
    </w:p>
    <w:p w14:paraId="37969380"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Βάλτε</w:t>
      </w:r>
      <w:r>
        <w:rPr>
          <w:rFonts w:eastAsia="Times New Roman" w:cs="Times New Roman"/>
          <w:szCs w:val="24"/>
        </w:rPr>
        <w:t xml:space="preserve"> πλαφόν. </w:t>
      </w:r>
    </w:p>
    <w:p w14:paraId="37969381"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Αυτό κάναμε, κύριε Βλάχο. Τους ζητήσαμε τιμές. Συμφωνήσαμε και την τιμή που θα αποζημιώνουμε. Καταλάβετε τι σας λέω. Και αυτό συνέβαινε και τα προηγούμενα χρόνια. Απλώς τώρα το πήραμε χαμπάρι. Είναι α</w:t>
      </w:r>
      <w:r>
        <w:rPr>
          <w:rFonts w:eastAsia="Times New Roman" w:cs="Times New Roman"/>
          <w:szCs w:val="24"/>
        </w:rPr>
        <w:t xml:space="preserve">υτό που έχω πει πολλές φορές: Όποια πέτρα και να σηκώσεις, σκορπιούς και φίδια από κάτω θα βρεις. Δεν ξέρεις πού στην έχουν στημένη. </w:t>
      </w:r>
    </w:p>
    <w:p w14:paraId="3796938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Σας λέω πολύ απλά ότι τα ίδια πράγματα, αυτά τα δύο υλικά, αν πάω και τα πάρω σαν ιδιώτης από ένα φαρμακείο ή από μια εται</w:t>
      </w:r>
      <w:r>
        <w:rPr>
          <w:rFonts w:eastAsia="Times New Roman" w:cs="Times New Roman"/>
          <w:szCs w:val="24"/>
        </w:rPr>
        <w:t xml:space="preserve">ρεία που τα πουλάει, μου τα χρεώνουν «Χ» και τα καταθέτω στον ΕΟΠΥΥ ως «Χ». Εάν την ίδια περίοδο αυτά στα νοσοκομεία τα αγοράζαμε «Χ/2» και από εκεί θα κερδίζουν προφανώς. </w:t>
      </w:r>
    </w:p>
    <w:p w14:paraId="37969383"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Δεν διαφωνούμε σε αυτό. </w:t>
      </w:r>
    </w:p>
    <w:p w14:paraId="37969384"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w:t>
      </w:r>
      <w:r>
        <w:rPr>
          <w:rFonts w:eastAsia="Times New Roman" w:cs="Times New Roman"/>
          <w:b/>
          <w:szCs w:val="24"/>
        </w:rPr>
        <w:t xml:space="preserve">ας): </w:t>
      </w:r>
      <w:r>
        <w:rPr>
          <w:rFonts w:eastAsia="Times New Roman" w:cs="Times New Roman"/>
          <w:szCs w:val="24"/>
        </w:rPr>
        <w:t>Αυτό πάμε να λύσουμε. Προσέξτε, δεν κάναμε εμείς τα 90 εκατομμύρια 45 εκατομμύρια. Τα αφήσαμε 60 εκατομμύρια, γιατί θέλαμε να καλύψουμε και ανασφάλιστους. Και έχουμε δώσει και γραμμή στα νοσοκομεία</w:t>
      </w:r>
      <w:r>
        <w:rPr>
          <w:rFonts w:eastAsia="Times New Roman" w:cs="Times New Roman"/>
          <w:szCs w:val="24"/>
        </w:rPr>
        <w:t>,</w:t>
      </w:r>
      <w:r>
        <w:rPr>
          <w:rFonts w:eastAsia="Times New Roman" w:cs="Times New Roman"/>
          <w:szCs w:val="24"/>
        </w:rPr>
        <w:t xml:space="preserve"> να πριμοδοτούν τους ανασφάλιστους και να τους δίνουν</w:t>
      </w:r>
      <w:r>
        <w:rPr>
          <w:rFonts w:eastAsia="Times New Roman" w:cs="Times New Roman"/>
          <w:szCs w:val="24"/>
        </w:rPr>
        <w:t xml:space="preserve"> από τα υλικά τα οποία έχουν αγοράσει, ακριβώς για να καλύψουμε αυτή την ανάγκη. </w:t>
      </w:r>
    </w:p>
    <w:p w14:paraId="3796938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Επίσης, όπως είδατε, υπήρξε μια ανακατανομή στην τελευταία απόφαση του Ιανουαρίου για τα όρια του </w:t>
      </w:r>
      <w:proofErr w:type="spellStart"/>
      <w:r>
        <w:rPr>
          <w:rFonts w:eastAsia="Times New Roman" w:cs="Times New Roman"/>
          <w:szCs w:val="24"/>
          <w:lang w:val="en-US"/>
        </w:rPr>
        <w:t>clawback</w:t>
      </w:r>
      <w:proofErr w:type="spellEnd"/>
      <w:r>
        <w:rPr>
          <w:rFonts w:eastAsia="Times New Roman" w:cs="Times New Roman"/>
          <w:szCs w:val="24"/>
        </w:rPr>
        <w:t>, η οποία προσπαθεί να μειώσει την περικοπή</w:t>
      </w:r>
      <w:r>
        <w:rPr>
          <w:rFonts w:eastAsia="Times New Roman" w:cs="Times New Roman"/>
          <w:szCs w:val="24"/>
        </w:rPr>
        <w:t>,</w:t>
      </w:r>
      <w:r>
        <w:rPr>
          <w:rFonts w:eastAsia="Times New Roman" w:cs="Times New Roman"/>
          <w:szCs w:val="24"/>
        </w:rPr>
        <w:t xml:space="preserve"> από κάποιες κατηγορίες </w:t>
      </w:r>
      <w:r>
        <w:rPr>
          <w:rFonts w:eastAsia="Times New Roman" w:cs="Times New Roman"/>
          <w:szCs w:val="24"/>
        </w:rPr>
        <w:t xml:space="preserve">που δεν την είχαν πιάσει. Για παράδειγμα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το όριο που είχαμε βάλει δεν το έπιασαν. Δεν υπήρξαν αντίστοιχες υποβολές. Με το να υπάρχει χωριστός κωδικός σε αυτό</w:t>
      </w:r>
      <w:r>
        <w:rPr>
          <w:rFonts w:eastAsia="Times New Roman" w:cs="Times New Roman"/>
          <w:szCs w:val="24"/>
        </w:rPr>
        <w:t>,</w:t>
      </w:r>
      <w:r>
        <w:rPr>
          <w:rFonts w:eastAsia="Times New Roman" w:cs="Times New Roman"/>
          <w:szCs w:val="24"/>
        </w:rPr>
        <w:t xml:space="preserve"> δεν θα </w:t>
      </w:r>
      <w:r>
        <w:rPr>
          <w:rFonts w:eastAsia="Times New Roman" w:cs="Times New Roman"/>
          <w:szCs w:val="24"/>
        </w:rPr>
        <w:lastRenderedPageBreak/>
        <w:t>υπάρξει περικοπή σε αυτούς που καταθέτουν νοσήλια εκεί. Ή</w:t>
      </w:r>
      <w:r>
        <w:rPr>
          <w:rFonts w:eastAsia="Times New Roman" w:cs="Times New Roman"/>
          <w:szCs w:val="24"/>
        </w:rPr>
        <w:t xml:space="preserve"> εκεί που υπάρχουν ειδικές επεμβάσεις –να μιλήσω για τις κλινικές- που δεν μπορούν να κάνουν όλες οι ιδιωτικές κλινικές καρδιοχειρουργικές, νευροχειρουργικές ή κάποιες εξειδικευμένες επεμβάσεις, δεν καταθέτουν τέτοια ειδικά νοσήλια ούτε εκεί πιάστηκε το όρ</w:t>
      </w:r>
      <w:r>
        <w:rPr>
          <w:rFonts w:eastAsia="Times New Roman" w:cs="Times New Roman"/>
          <w:szCs w:val="24"/>
        </w:rPr>
        <w:t xml:space="preserve">ιο. Άρα σε αυτό το τμήμα της υποβολής μιας κλινικής που κάνει και τέτοιες επεμβάσεις, δεν θα υπάρξει περικοπή. Κάνουμε πολύ πιο δίκαιη την κατανομή με αυτό. </w:t>
      </w:r>
    </w:p>
    <w:p w14:paraId="3796938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 ίδιο έγινε και με μια εκλογίκευση και στα υπόλοιπα</w:t>
      </w:r>
      <w:r>
        <w:rPr>
          <w:rFonts w:eastAsia="Times New Roman" w:cs="Times New Roman"/>
          <w:szCs w:val="24"/>
        </w:rPr>
        <w:t>,</w:t>
      </w:r>
      <w:r>
        <w:rPr>
          <w:rFonts w:eastAsia="Times New Roman" w:cs="Times New Roman"/>
          <w:szCs w:val="24"/>
        </w:rPr>
        <w:t xml:space="preserve"> με τα υλικά τα οποία λέτε. Διότι το ποσό ήτ</w:t>
      </w:r>
      <w:r>
        <w:rPr>
          <w:rFonts w:eastAsia="Times New Roman" w:cs="Times New Roman"/>
          <w:szCs w:val="24"/>
        </w:rPr>
        <w:t>αν πάρα πολύ μεγάλο. Και το ποσό γινόταν μεγάλο</w:t>
      </w:r>
      <w:r>
        <w:rPr>
          <w:rFonts w:eastAsia="Times New Roman" w:cs="Times New Roman"/>
          <w:szCs w:val="24"/>
        </w:rPr>
        <w:t>,</w:t>
      </w:r>
      <w:r>
        <w:rPr>
          <w:rFonts w:eastAsia="Times New Roman" w:cs="Times New Roman"/>
          <w:szCs w:val="24"/>
        </w:rPr>
        <w:t xml:space="preserve"> λόγω των τιμών με τις οποίες αποζημιώναμε. Τώρα έχουμε φτιάξει και μητρώο και ζητάμε και από τις εταιρείες να μας φέρουν τις τρεις τιμές. Προσπαθούμε να αντιγράψουμε λίγο </w:t>
      </w:r>
      <w:r>
        <w:rPr>
          <w:rFonts w:eastAsia="Times New Roman" w:cs="Times New Roman"/>
          <w:szCs w:val="24"/>
        </w:rPr>
        <w:lastRenderedPageBreak/>
        <w:t xml:space="preserve">τη διαδικασία του φαρμάκου, αλλά με </w:t>
      </w:r>
      <w:r>
        <w:rPr>
          <w:rFonts w:eastAsia="Times New Roman" w:cs="Times New Roman"/>
          <w:szCs w:val="24"/>
        </w:rPr>
        <w:t xml:space="preserve">πραγματικούς και σωστούς όρους και όχι γενικά. Δεν υπάρχουν παντού τράπεζες πληροφοριών γι’ αυτά. </w:t>
      </w:r>
    </w:p>
    <w:p w14:paraId="3796938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Έχουν κάνει τεράστια δουλειά οι υπηρεσίες του ΕΟΠΥΥ, προκειμένου να αντλήσουν πόσο πωλείται ένα τέτοιο μηχάνημα στο εξωτερικό. Αυτό θα χρησιμοποιηθεί και στη</w:t>
      </w:r>
      <w:r>
        <w:rPr>
          <w:rFonts w:eastAsia="Times New Roman" w:cs="Times New Roman"/>
          <w:szCs w:val="24"/>
        </w:rPr>
        <w:t>ν Ενιαία Κεντρική Αρχή Προμηθειών</w:t>
      </w:r>
      <w:r>
        <w:rPr>
          <w:rFonts w:eastAsia="Times New Roman" w:cs="Times New Roman"/>
          <w:szCs w:val="24"/>
        </w:rPr>
        <w:t>,</w:t>
      </w:r>
      <w:r>
        <w:rPr>
          <w:rFonts w:eastAsia="Times New Roman" w:cs="Times New Roman"/>
          <w:szCs w:val="24"/>
        </w:rPr>
        <w:t xml:space="preserve"> για κάποια πράγματα που θα προμηθεύονται τα νοσοκομεία. Διότι δεν είναι δυνατόν ένα υλικό που ξέρουμε ότι κάνει 300 ευρώ</w:t>
      </w:r>
      <w:r>
        <w:rPr>
          <w:rFonts w:eastAsia="Times New Roman" w:cs="Times New Roman"/>
          <w:szCs w:val="24"/>
        </w:rPr>
        <w:t>,</w:t>
      </w:r>
      <w:r>
        <w:rPr>
          <w:rFonts w:eastAsia="Times New Roman" w:cs="Times New Roman"/>
          <w:szCs w:val="24"/>
        </w:rPr>
        <w:t xml:space="preserve"> να το αποζημιώνει ο ΕΟΠΥΥ με 1.100 ευρώ. </w:t>
      </w:r>
    </w:p>
    <w:p w14:paraId="37969388" w14:textId="77777777" w:rsidR="006E78AB" w:rsidRDefault="00004C1F">
      <w:pPr>
        <w:spacing w:line="600" w:lineRule="auto"/>
        <w:ind w:firstLine="720"/>
        <w:jc w:val="both"/>
        <w:rPr>
          <w:rFonts w:eastAsia="Times New Roman"/>
          <w:szCs w:val="24"/>
        </w:rPr>
      </w:pPr>
      <w:r>
        <w:rPr>
          <w:rFonts w:eastAsia="Times New Roman"/>
          <w:szCs w:val="24"/>
        </w:rPr>
        <w:t>Δεν γίνεται αυτό και να γίνεται διαγωνισμός ανάμεσα στα κ</w:t>
      </w:r>
      <w:r>
        <w:rPr>
          <w:rFonts w:eastAsia="Times New Roman"/>
          <w:szCs w:val="24"/>
        </w:rPr>
        <w:t>αταστήματα ή στις εταιρείες από πού θα το πάρει ο ασθενής</w:t>
      </w:r>
      <w:r>
        <w:rPr>
          <w:rFonts w:eastAsia="Times New Roman"/>
          <w:szCs w:val="24"/>
        </w:rPr>
        <w:t>,</w:t>
      </w:r>
      <w:r>
        <w:rPr>
          <w:rFonts w:eastAsia="Times New Roman"/>
          <w:szCs w:val="24"/>
        </w:rPr>
        <w:t xml:space="preserve"> για να του δώσουν λεφτά πίσω. </w:t>
      </w:r>
    </w:p>
    <w:p w14:paraId="37969389"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 xml:space="preserve">Αλλά όταν δεν έχει σύμβαση ο ΕΟΠΥΥ με τον </w:t>
      </w:r>
      <w:proofErr w:type="spellStart"/>
      <w:r>
        <w:rPr>
          <w:rFonts w:eastAsia="Times New Roman"/>
          <w:szCs w:val="24"/>
        </w:rPr>
        <w:t>πάροχο</w:t>
      </w:r>
      <w:proofErr w:type="spellEnd"/>
      <w:r>
        <w:rPr>
          <w:rFonts w:eastAsia="Times New Roman"/>
          <w:szCs w:val="24"/>
        </w:rPr>
        <w:t>,</w:t>
      </w:r>
      <w:r>
        <w:rPr>
          <w:rFonts w:eastAsia="Times New Roman"/>
          <w:szCs w:val="24"/>
        </w:rPr>
        <w:t xml:space="preserve"> δεν μπορώ να έρθω να σας ελέγξω. Τώρα που έχουν σύμβαση, μπορώ να σας ελέγξω. Και αν σας πιάσω</w:t>
      </w:r>
      <w:r>
        <w:rPr>
          <w:rFonts w:eastAsia="Times New Roman"/>
          <w:szCs w:val="24"/>
        </w:rPr>
        <w:t>,</w:t>
      </w:r>
      <w:r>
        <w:rPr>
          <w:rFonts w:eastAsia="Times New Roman"/>
          <w:szCs w:val="24"/>
        </w:rPr>
        <w:t xml:space="preserve"> θα σας κάνω περικοπή ή θα κόψω και τη σύμβαση αύριο-μεθαύριο. Προσπαθούμε να είναι το ύψος της πραγματικής δαπάνης, γιατί με βάση και τον </w:t>
      </w:r>
      <w:proofErr w:type="spellStart"/>
      <w:r>
        <w:rPr>
          <w:rFonts w:eastAsia="Times New Roman"/>
          <w:szCs w:val="24"/>
        </w:rPr>
        <w:t>επιπολασμό</w:t>
      </w:r>
      <w:proofErr w:type="spellEnd"/>
      <w:r>
        <w:rPr>
          <w:rFonts w:eastAsia="Times New Roman"/>
          <w:szCs w:val="24"/>
        </w:rPr>
        <w:t xml:space="preserve"> αυτών των νόσων στο σύνολο του πληθυσμού</w:t>
      </w:r>
      <w:r>
        <w:rPr>
          <w:rFonts w:eastAsia="Times New Roman"/>
          <w:szCs w:val="24"/>
        </w:rPr>
        <w:t>,</w:t>
      </w:r>
      <w:r>
        <w:rPr>
          <w:rFonts w:eastAsia="Times New Roman"/>
          <w:szCs w:val="24"/>
        </w:rPr>
        <w:t xml:space="preserve"> με βάση διεθνή επιδημιολογικά δεδομένα, πρέπει να έχουμε αυτή τη</w:t>
      </w:r>
      <w:r>
        <w:rPr>
          <w:rFonts w:eastAsia="Times New Roman"/>
          <w:szCs w:val="24"/>
        </w:rPr>
        <w:t xml:space="preserve"> ζήτηση. </w:t>
      </w:r>
    </w:p>
    <w:p w14:paraId="3796938A"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Άρα μια τιμή λογική που προφανώς θα έχει κέρδος</w:t>
      </w:r>
      <w:r>
        <w:rPr>
          <w:rFonts w:eastAsia="Times New Roman"/>
          <w:szCs w:val="24"/>
        </w:rPr>
        <w:t>,</w:t>
      </w:r>
      <w:r>
        <w:rPr>
          <w:rFonts w:eastAsia="Times New Roman"/>
          <w:szCs w:val="24"/>
        </w:rPr>
        <w:t xml:space="preserve"> για να μπορεί να συνεχίσει ο άλλος, θα πρέπει να είναι σε αυτά τα επίπεδα. Γι’ αυτό κάναμε και τις αναπροσαρμογές και αν χρειαστεί θα γίνουν και φέτος.</w:t>
      </w:r>
    </w:p>
    <w:p w14:paraId="3796938B"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Αλλά η διαδικασία του ορίου δαπανών, όσο καιρ</w:t>
      </w:r>
      <w:r>
        <w:rPr>
          <w:rFonts w:eastAsia="Times New Roman"/>
          <w:szCs w:val="24"/>
        </w:rPr>
        <w:t xml:space="preserve">ό είμαστε σε αυτή τη διαδικασία της </w:t>
      </w:r>
      <w:proofErr w:type="spellStart"/>
      <w:r>
        <w:rPr>
          <w:rFonts w:eastAsia="Times New Roman"/>
          <w:szCs w:val="24"/>
        </w:rPr>
        <w:t>μνημονιακής</w:t>
      </w:r>
      <w:proofErr w:type="spellEnd"/>
      <w:r>
        <w:rPr>
          <w:rFonts w:eastAsia="Times New Roman"/>
          <w:szCs w:val="24"/>
        </w:rPr>
        <w:t xml:space="preserve"> επιτήρησης, ήταν ένα στοιχείο </w:t>
      </w:r>
      <w:r>
        <w:rPr>
          <w:rFonts w:eastAsia="Times New Roman"/>
          <w:szCs w:val="24"/>
        </w:rPr>
        <w:lastRenderedPageBreak/>
        <w:t xml:space="preserve">της συμφωνίας. Θα εξορθολογήσουμε κάποια πράγματα. Και αυτό δεν σημαίνει ότι αν θα βγούμε θα γίνει πάλι </w:t>
      </w:r>
      <w:proofErr w:type="spellStart"/>
      <w:r>
        <w:rPr>
          <w:rFonts w:eastAsia="Times New Roman"/>
          <w:szCs w:val="24"/>
        </w:rPr>
        <w:t>αλίμπερτο</w:t>
      </w:r>
      <w:proofErr w:type="spellEnd"/>
      <w:r>
        <w:rPr>
          <w:rFonts w:eastAsia="Times New Roman"/>
          <w:szCs w:val="24"/>
        </w:rPr>
        <w:t xml:space="preserve"> το πράγμα. Εξηγούμαστε για να μην παρεξηγούμαστε. Απλά μέσα από </w:t>
      </w:r>
      <w:r>
        <w:rPr>
          <w:rFonts w:eastAsia="Times New Roman"/>
          <w:szCs w:val="24"/>
        </w:rPr>
        <w:t xml:space="preserve">αυτή τη διαδικασία αναγκάζουμε τους </w:t>
      </w:r>
      <w:proofErr w:type="spellStart"/>
      <w:r>
        <w:rPr>
          <w:rFonts w:eastAsia="Times New Roman"/>
          <w:szCs w:val="24"/>
        </w:rPr>
        <w:t>παρόχους</w:t>
      </w:r>
      <w:proofErr w:type="spellEnd"/>
      <w:r>
        <w:rPr>
          <w:rFonts w:eastAsia="Times New Roman"/>
          <w:szCs w:val="24"/>
        </w:rPr>
        <w:t>,</w:t>
      </w:r>
      <w:r>
        <w:rPr>
          <w:rFonts w:eastAsia="Times New Roman"/>
          <w:szCs w:val="24"/>
        </w:rPr>
        <w:t xml:space="preserve"> να κάνουν σύμβαση μαζί μας. </w:t>
      </w:r>
    </w:p>
    <w:p w14:paraId="3796938C"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Β</w:t>
      </w:r>
      <w:r>
        <w:rPr>
          <w:rFonts w:eastAsia="Times New Roman"/>
          <w:szCs w:val="24"/>
        </w:rPr>
        <w:t>έβαια δεν πάμε να κλείσουμε κανέναν, αλλά δεν μπορούμε να πληρώνουμε ένα πράγμα. Και το έχω ξαναπεί το παράδειγμα. Το ίδιο επίθεμα ο γαλλικός ΕΟΠΥΥ το έπαιρνε 5 ευρώ, τα νοσοκομεία</w:t>
      </w:r>
      <w:r>
        <w:rPr>
          <w:rFonts w:eastAsia="Times New Roman"/>
          <w:szCs w:val="24"/>
        </w:rPr>
        <w:t xml:space="preserve"> μας 12 με 15 ευρώ και ο ΕΟΠΥΥ το αποζημίωνε 35 ευρώ. Τα 35 ευρώ γεννούσ</w:t>
      </w:r>
      <w:r>
        <w:rPr>
          <w:rFonts w:eastAsia="Times New Roman"/>
          <w:szCs w:val="24"/>
        </w:rPr>
        <w:t>αν</w:t>
      </w:r>
      <w:r>
        <w:rPr>
          <w:rFonts w:eastAsia="Times New Roman"/>
          <w:szCs w:val="24"/>
        </w:rPr>
        <w:t xml:space="preserve"> τη δαπάνη. Όσο δεν είχα σύμβαση μαζί του, δεν μπορούσα να τον ελέγξω. Τώρα που έχω σύμβαση μαζί του, τον ελέγχω και του λέω: «Εγώ τόσο σε αποζημιώνω».</w:t>
      </w:r>
    </w:p>
    <w:p w14:paraId="3796938D"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b/>
          <w:szCs w:val="24"/>
        </w:rPr>
        <w:t>:</w:t>
      </w:r>
      <w:r>
        <w:rPr>
          <w:rFonts w:eastAsia="Times New Roman"/>
          <w:szCs w:val="24"/>
        </w:rPr>
        <w:t xml:space="preserve"> Κύριε Υπουργέ, ολοκληρώσατε.</w:t>
      </w:r>
    </w:p>
    <w:p w14:paraId="3796938E"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szCs w:val="24"/>
        </w:rPr>
        <w:t xml:space="preserve">Σειρά έχει η δέκατη έκτη </w:t>
      </w:r>
      <w:r>
        <w:rPr>
          <w:rFonts w:eastAsia="Times New Roman"/>
          <w:szCs w:val="24"/>
        </w:rPr>
        <w:t xml:space="preserve">με αριθμό </w:t>
      </w:r>
      <w:r>
        <w:rPr>
          <w:rFonts w:eastAsia="Times New Roman" w:cs="Times New Roman"/>
          <w:szCs w:val="24"/>
        </w:rPr>
        <w:t xml:space="preserve">1007/6-2-2018 </w:t>
      </w:r>
      <w:r>
        <w:rPr>
          <w:rFonts w:eastAsia="Times New Roman"/>
          <w:szCs w:val="24"/>
        </w:rPr>
        <w:t xml:space="preserve">επίκαιρη ερώτηση δευτέρου κύκλου </w:t>
      </w:r>
      <w:r>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προβλήματα ελλείψεων π</w:t>
      </w:r>
      <w:r>
        <w:rPr>
          <w:rFonts w:eastAsia="Times New Roman" w:cs="Times New Roman"/>
          <w:szCs w:val="24"/>
        </w:rPr>
        <w:t>ροσωπικού, κτηριακών υποδομών και εξοπλισμού στο Νοσοκομείο Αγίου Νικολάου Λασιθίου.</w:t>
      </w:r>
    </w:p>
    <w:p w14:paraId="3796938F"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37969390"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το Νοσοκομείο του Αγίου Νικολάου αντιμετωπίζει χρόνια τώρα πάρα πολλά προ</w:t>
      </w:r>
      <w:r>
        <w:rPr>
          <w:rFonts w:eastAsia="Times New Roman" w:cs="Times New Roman"/>
          <w:szCs w:val="24"/>
        </w:rPr>
        <w:lastRenderedPageBreak/>
        <w:t>βλήματα. Η έλλειψη προσωπικο</w:t>
      </w:r>
      <w:r>
        <w:rPr>
          <w:rFonts w:eastAsia="Times New Roman" w:cs="Times New Roman"/>
          <w:szCs w:val="24"/>
        </w:rPr>
        <w:t xml:space="preserve">ύ είναι το σημαντικότερο και οξύνθηκε με την πολιτική των μνημονίων, αφού περιόρισε σε μεγάλο βαθμό τις προσλήψεις. </w:t>
      </w:r>
    </w:p>
    <w:p w14:paraId="37969391"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Με βάση τα στοιχεία και του </w:t>
      </w:r>
      <w:r>
        <w:rPr>
          <w:rFonts w:eastAsia="Times New Roman" w:cs="Times New Roman"/>
          <w:szCs w:val="24"/>
          <w:lang w:val="en-US"/>
        </w:rPr>
        <w:t>Bi</w:t>
      </w:r>
      <w:r>
        <w:rPr>
          <w:rFonts w:eastAsia="Times New Roman" w:cs="Times New Roman"/>
          <w:szCs w:val="24"/>
        </w:rPr>
        <w:t xml:space="preserve"> </w:t>
      </w:r>
      <w:r>
        <w:rPr>
          <w:rFonts w:eastAsia="Times New Roman" w:cs="Times New Roman"/>
          <w:szCs w:val="24"/>
          <w:lang w:val="en-US"/>
        </w:rPr>
        <w:t>Form</w:t>
      </w:r>
      <w:r>
        <w:rPr>
          <w:rFonts w:eastAsia="Times New Roman" w:cs="Times New Roman"/>
          <w:szCs w:val="24"/>
        </w:rPr>
        <w:t xml:space="preserve"> αλλά και του </w:t>
      </w:r>
      <w:r>
        <w:rPr>
          <w:rFonts w:eastAsia="Times New Roman" w:cs="Times New Roman"/>
          <w:szCs w:val="24"/>
        </w:rPr>
        <w:t>π</w:t>
      </w:r>
      <w:r>
        <w:rPr>
          <w:rFonts w:eastAsia="Times New Roman" w:cs="Times New Roman"/>
          <w:szCs w:val="24"/>
        </w:rPr>
        <w:t xml:space="preserve">ρώην </w:t>
      </w:r>
      <w:proofErr w:type="spellStart"/>
      <w:r>
        <w:rPr>
          <w:rFonts w:eastAsia="Times New Roman" w:cs="Times New Roman"/>
          <w:szCs w:val="24"/>
          <w:lang w:val="en-US"/>
        </w:rPr>
        <w:t>ESYnet</w:t>
      </w:r>
      <w:proofErr w:type="spellEnd"/>
      <w:r>
        <w:rPr>
          <w:rFonts w:eastAsia="Times New Roman" w:cs="Times New Roman"/>
          <w:szCs w:val="24"/>
        </w:rPr>
        <w:t xml:space="preserve"> τον Γενάρη του 2012 το σύνολο του μόνιμου ήταν τριακόσια εβδομήντα πέντε άτομα, τον Γενάρη του 2015 διακόσια πενήντα έξι και τον Οκτώβρη του 2017 διακόσιοι πενήντα τέσσερα, μειωμένο κατά δύο σε σύγκριση με το 2015 και κατά το 1/3 σε σχέση με το 2012. </w:t>
      </w:r>
    </w:p>
    <w:p w14:paraId="37969392"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ά τις όποιες προσλήψεις και τα μπαλώματα, η «αιμορραγία» του προσωπικού σε όλες τις υπηρεσίες συνεχίζεται. Εξακολουθούν να υπάρχουν κενά σε σημαντικές ειδικότητες. Παρουσιάζονται αντίστοιχες ελλείψεις νοσηλευτικού, διοικητικού, τεχνικού </w:t>
      </w:r>
      <w:r>
        <w:rPr>
          <w:rFonts w:eastAsia="Times New Roman" w:cs="Times New Roman"/>
          <w:szCs w:val="24"/>
        </w:rPr>
        <w:lastRenderedPageBreak/>
        <w:t>προσωπικού, προσωπι</w:t>
      </w:r>
      <w:r>
        <w:rPr>
          <w:rFonts w:eastAsia="Times New Roman" w:cs="Times New Roman"/>
          <w:szCs w:val="24"/>
        </w:rPr>
        <w:t>κού ασφαλείας και έχει μια αξία να μας πείτε</w:t>
      </w:r>
      <w:r>
        <w:rPr>
          <w:rFonts w:eastAsia="Times New Roman" w:cs="Times New Roman"/>
          <w:szCs w:val="24"/>
        </w:rPr>
        <w:t>,</w:t>
      </w:r>
      <w:r>
        <w:rPr>
          <w:rFonts w:eastAsia="Times New Roman" w:cs="Times New Roman"/>
          <w:szCs w:val="24"/>
        </w:rPr>
        <w:t xml:space="preserve"> αν για το 2018 προβλέπεται να προκηρυχθούν νέες θέσεις σε νοσηλευτικό και διοικητικό προσωπικό. Οι επικουρικές συμβάσεις ορισμένου χρόνου, οι ατομικές στην καθαριότητα, στη σίτιση και στη φύλαξη δεν λύνουν το π</w:t>
      </w:r>
      <w:r>
        <w:rPr>
          <w:rFonts w:eastAsia="Times New Roman" w:cs="Times New Roman"/>
          <w:szCs w:val="24"/>
        </w:rPr>
        <w:t xml:space="preserve">ρόβλημα, αντίθετα το επιδεινώνουν. </w:t>
      </w:r>
    </w:p>
    <w:p w14:paraId="37969393"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t>Επιτρέψτε μου να καυτηριάσω</w:t>
      </w:r>
      <w:r>
        <w:rPr>
          <w:rFonts w:eastAsia="Times New Roman" w:cs="Times New Roman"/>
          <w:szCs w:val="24"/>
        </w:rPr>
        <w:t>,</w:t>
      </w:r>
      <w:r>
        <w:rPr>
          <w:rFonts w:eastAsia="Times New Roman" w:cs="Times New Roman"/>
          <w:szCs w:val="24"/>
        </w:rPr>
        <w:t xml:space="preserve"> τις απαράδεκτες εργασιακές συνθήκες που επικρατούν στα μαγειρεία και στον ιματισμό. Είναι δραματικά </w:t>
      </w:r>
      <w:proofErr w:type="spellStart"/>
      <w:r>
        <w:rPr>
          <w:rFonts w:eastAsia="Times New Roman" w:cs="Times New Roman"/>
          <w:szCs w:val="24"/>
        </w:rPr>
        <w:t>υποστελεχωμένα</w:t>
      </w:r>
      <w:proofErr w:type="spellEnd"/>
      <w:r>
        <w:rPr>
          <w:rFonts w:eastAsia="Times New Roman" w:cs="Times New Roman"/>
          <w:szCs w:val="24"/>
        </w:rPr>
        <w:t xml:space="preserve"> και τα δύο τμήματα σε συνθήκες τριτοκοσμικές</w:t>
      </w:r>
      <w:r>
        <w:rPr>
          <w:rFonts w:eastAsia="Times New Roman" w:cs="Times New Roman"/>
          <w:szCs w:val="24"/>
        </w:rPr>
        <w:t>,</w:t>
      </w:r>
      <w:r>
        <w:rPr>
          <w:rFonts w:eastAsia="Times New Roman" w:cs="Times New Roman"/>
          <w:szCs w:val="24"/>
        </w:rPr>
        <w:t xml:space="preserve"> για να μη μιλήσω για την έντον</w:t>
      </w:r>
      <w:r>
        <w:rPr>
          <w:rFonts w:eastAsia="Times New Roman" w:cs="Times New Roman"/>
          <w:szCs w:val="24"/>
        </w:rPr>
        <w:t xml:space="preserve">η δυσοσμία που αναδύεται από τις αποχετεύσεις που διασχίζουν τα δύο αυτά τμήματα και όπου υποτίθεται ότι πρέπει να τηρούνται όλοι οι κανόνες υγιεινής και συνθηκών εργασίας. </w:t>
      </w:r>
    </w:p>
    <w:p w14:paraId="37969394"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Στα μαγειρεία το λιγοστό προσωπικό κάνει όλες τις δουλειές. Μαγειρεύει, σκουπίζει,</w:t>
      </w:r>
      <w:r>
        <w:rPr>
          <w:rFonts w:eastAsia="Times New Roman" w:cs="Times New Roman"/>
          <w:szCs w:val="24"/>
        </w:rPr>
        <w:t xml:space="preserve"> σφουγγαρίζει, αναγκάζονται να εργάζονται επί πολλές μέρες χωρίς ρεπό και να συσσωρεύονται δεκάδες οφειλόμενα ρεπό στον καθένα. Η κατάσταση έχει επιδεινωθεί από την πρόσφατη συνταξιοδότηση ενός μόνιμου μάγειρα και τον τραυματισμό άλλου, με αποτέλεσμα να έχ</w:t>
      </w:r>
      <w:r>
        <w:rPr>
          <w:rFonts w:eastAsia="Times New Roman" w:cs="Times New Roman"/>
          <w:szCs w:val="24"/>
        </w:rPr>
        <w:t>ουν απομείνει μόνο δύο μάγειρες</w:t>
      </w:r>
      <w:r>
        <w:rPr>
          <w:rFonts w:eastAsia="Times New Roman" w:cs="Times New Roman"/>
          <w:szCs w:val="24"/>
        </w:rPr>
        <w:t>,</w:t>
      </w:r>
      <w:r>
        <w:rPr>
          <w:rFonts w:eastAsia="Times New Roman" w:cs="Times New Roman"/>
          <w:szCs w:val="24"/>
        </w:rPr>
        <w:t xml:space="preserve"> στον έναν εκ των οποίων οφείλονται περισσότερα από διακόσια ρεπό. </w:t>
      </w:r>
    </w:p>
    <w:p w14:paraId="37969395" w14:textId="77777777" w:rsidR="006E78AB" w:rsidRDefault="00004C1F">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Στον δε ιματισμό πρώτον, τα μηχανήματα είναι απαρχαιωμένα (πλυντήρια, στεγνωτήριο-σιδερωτήριο) με συνεχείς βλάβες και δεύτερον, υπάρχει πλήρης </w:t>
      </w:r>
      <w:proofErr w:type="spellStart"/>
      <w:r>
        <w:rPr>
          <w:rFonts w:eastAsia="Times New Roman" w:cs="Times New Roman"/>
          <w:szCs w:val="24"/>
        </w:rPr>
        <w:t>υποστελέχωση</w:t>
      </w:r>
      <w:proofErr w:type="spellEnd"/>
      <w:r>
        <w:rPr>
          <w:rFonts w:eastAsia="Times New Roman" w:cs="Times New Roman"/>
          <w:szCs w:val="24"/>
        </w:rPr>
        <w:t>.</w:t>
      </w:r>
      <w:r>
        <w:rPr>
          <w:rFonts w:eastAsia="Times New Roman" w:cs="Times New Roman"/>
          <w:szCs w:val="24"/>
        </w:rPr>
        <w:t xml:space="preserve"> Απασχολούνταν εννέα άτομα στο τμήμα. Λόγω των συνεχών συνταξιοδοτήσεων και της έλλειψης νέων προσλήψεων έχει απομείνει μία μόνιμη υπάλληλος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μαζί με μια άλλη προερχόμενη από μετακίνηση καθώς και δύο άτομα από εργολαβικό συνεργείο με πεντάωρη απασχόληση κα</w:t>
      </w:r>
      <w:r>
        <w:rPr>
          <w:rFonts w:eastAsia="Times New Roman" w:cs="Times New Roman"/>
          <w:szCs w:val="24"/>
        </w:rPr>
        <w:t>ι καθαρή αμοιβή κοντά στα 300 ευρώ τον μήνα.</w:t>
      </w:r>
    </w:p>
    <w:p w14:paraId="37969396"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Για να βγει αυτή η δουλειά, επιστρατεύουν προσωπικό από το </w:t>
      </w:r>
      <w:r>
        <w:rPr>
          <w:rFonts w:eastAsia="Times New Roman"/>
          <w:szCs w:val="24"/>
        </w:rPr>
        <w:t>τ</w:t>
      </w:r>
      <w:r>
        <w:rPr>
          <w:rFonts w:eastAsia="Times New Roman"/>
          <w:szCs w:val="24"/>
        </w:rPr>
        <w:t xml:space="preserve">μήμα </w:t>
      </w:r>
      <w:r>
        <w:rPr>
          <w:rFonts w:eastAsia="Times New Roman"/>
          <w:szCs w:val="24"/>
        </w:rPr>
        <w:t>κ</w:t>
      </w:r>
      <w:r>
        <w:rPr>
          <w:rFonts w:eastAsia="Times New Roman"/>
          <w:szCs w:val="24"/>
        </w:rPr>
        <w:t>αθαριότητας, με αποτέλεσμα να δημιουργούνται και εκεί αντίστοιχα κενά.</w:t>
      </w:r>
    </w:p>
    <w:p w14:paraId="37969397"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υπάρχουν επικίνδυνες κτηριακές υποδομές, ελλείψεις </w:t>
      </w:r>
      <w:proofErr w:type="spellStart"/>
      <w:r>
        <w:rPr>
          <w:rFonts w:eastAsia="Times New Roman"/>
          <w:szCs w:val="24"/>
        </w:rPr>
        <w:t>ιατροτεχνολογικού</w:t>
      </w:r>
      <w:proofErr w:type="spellEnd"/>
      <w:r>
        <w:rPr>
          <w:rFonts w:eastAsia="Times New Roman"/>
          <w:szCs w:val="24"/>
        </w:rPr>
        <w:t xml:space="preserve"> εξοπλισμού, συνωστισμοί στους χώρους αναμονής των ΕΠ και στους χώρους βραχείας νοσηλείας, το οδοντιατρείο είναι κλειστό, η ψυχιατρική κλινική δεν υπάρχει, </w:t>
      </w:r>
      <w:proofErr w:type="spellStart"/>
      <w:r>
        <w:rPr>
          <w:rFonts w:eastAsia="Times New Roman"/>
          <w:szCs w:val="24"/>
        </w:rPr>
        <w:t>παρ</w:t>
      </w:r>
      <w:r>
        <w:rPr>
          <w:rFonts w:eastAsia="Times New Roman"/>
          <w:szCs w:val="24"/>
        </w:rPr>
        <w:t>΄</w:t>
      </w:r>
      <w:r>
        <w:rPr>
          <w:rFonts w:eastAsia="Times New Roman"/>
          <w:szCs w:val="24"/>
        </w:rPr>
        <w:t>όλο</w:t>
      </w:r>
      <w:proofErr w:type="spellEnd"/>
      <w:r>
        <w:rPr>
          <w:rFonts w:eastAsia="Times New Roman"/>
          <w:szCs w:val="24"/>
        </w:rPr>
        <w:t xml:space="preserve"> που είναι αίτημα και το</w:t>
      </w:r>
      <w:r>
        <w:rPr>
          <w:rFonts w:eastAsia="Times New Roman"/>
          <w:szCs w:val="24"/>
        </w:rPr>
        <w:t xml:space="preserve">υ προσωπικού και των κατοίκων του Αγίου  Νικολάου, το οφθαλμολογικό τμήμα έχει μόνο έναν γιατρό, ενώ οι ανάγκες απαιτούν την ίδρυση κλινικής με πρόσληψη επιπλέον γιατρών, αλλά </w:t>
      </w:r>
      <w:r>
        <w:rPr>
          <w:rFonts w:eastAsia="Times New Roman"/>
          <w:szCs w:val="24"/>
        </w:rPr>
        <w:lastRenderedPageBreak/>
        <w:t>φυσικά και την αγορά μιας οπτικής τομογραφίας αντοχής που είναι χρήσιμη</w:t>
      </w:r>
      <w:r>
        <w:rPr>
          <w:rFonts w:eastAsia="Times New Roman"/>
          <w:szCs w:val="24"/>
        </w:rPr>
        <w:t>,</w:t>
      </w:r>
      <w:r>
        <w:rPr>
          <w:rFonts w:eastAsia="Times New Roman"/>
          <w:szCs w:val="24"/>
        </w:rPr>
        <w:t xml:space="preserve"> γιατί ο</w:t>
      </w:r>
      <w:r>
        <w:rPr>
          <w:rFonts w:eastAsia="Times New Roman"/>
          <w:szCs w:val="24"/>
        </w:rPr>
        <w:t>λοκληρώνεται η διάγνωση του βυθού του οφθαλμού. Η μονάδα τεχνητού νεφρού ακόμα δεν έχει ξεκινήσει, δεν λειτουργεί, δεν έχει μεταφερθεί στο έτοιμο κτήριο, ενώ την ίδια στιγμή εταιρεία μονάδας τεχνητού νεφρού ετοιμάζεται να ανοίξει στο Κεντρί της Ιεράπετρας.</w:t>
      </w:r>
    </w:p>
    <w:p w14:paraId="37969398"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Οι τεχνικές υπηρεσίες είναι αποδεκατισμένες από ηλεκτρολόγους, συντηρητές και ηλεκτρονικό προσωπικό. Πιστοποιητικό πυρασφάλειας δεν διαθέτει το νοσοκομείο. Υπάρχουν καθυστερήσεις στην εγκατάσταση συστήματος πυρασφάλειας και κλιματισμού σε τμήμα του νοσοκο</w:t>
      </w:r>
      <w:r>
        <w:rPr>
          <w:rFonts w:eastAsia="Times New Roman"/>
          <w:szCs w:val="24"/>
        </w:rPr>
        <w:t xml:space="preserve">μείου, καθώς και στη λειτουργία του συστήματος </w:t>
      </w:r>
      <w:proofErr w:type="spellStart"/>
      <w:r>
        <w:rPr>
          <w:rFonts w:eastAsia="Times New Roman"/>
          <w:szCs w:val="24"/>
        </w:rPr>
        <w:lastRenderedPageBreak/>
        <w:t>πυρανιχνευτών</w:t>
      </w:r>
      <w:proofErr w:type="spellEnd"/>
      <w:r>
        <w:rPr>
          <w:rFonts w:eastAsia="Times New Roman"/>
          <w:szCs w:val="24"/>
        </w:rPr>
        <w:t xml:space="preserve"> και πυρασφάλειας σε όλους τους χώρους του νοσοκομείου ιδιαίτερα στη νέα πτέρυγα. Ανύπαρκτη είναι, επίσης, και η πρωτοβάθμια φροντίδα υγείας. </w:t>
      </w:r>
    </w:p>
    <w:p w14:paraId="37969399"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Εσείς που μιλούσατε για την πολυδιαφημιζόμενη ΤΟΜΥ, δ</w:t>
      </w:r>
      <w:r>
        <w:rPr>
          <w:rFonts w:eastAsia="Times New Roman"/>
          <w:szCs w:val="24"/>
        </w:rPr>
        <w:t xml:space="preserve">εν λειτουργεί στον Άγιο  Νικόλαο. Δεν πήγε κανείς γιατρός. Είναι μακρύς ο κατάλογος των προβλημάτων. </w:t>
      </w:r>
    </w:p>
    <w:p w14:paraId="3796939A"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Σας ρωτάμε, κύριε Υπουργέ: Τι μέτρα προτίθεστε να πάρετε, έτσι ώστε να γίνουν οι αναγκαίες προσλήψεις μόνιμου ιατρικού, νοσηλευτικού, διοικητικού προσωπικ</w:t>
      </w:r>
      <w:r>
        <w:rPr>
          <w:rFonts w:eastAsia="Times New Roman"/>
          <w:szCs w:val="24"/>
        </w:rPr>
        <w:t>ού με πλήρη εργασιακά και ασφαλιστικά δικαιώματα, για να μπορέσει να λειτουργήσει σύμφωνα με τις δυνατότητες και να καλύψει πλήρως τις ανάγκες του πληθυσμού της περιοχής και του Νομού Λασιθίου;</w:t>
      </w:r>
    </w:p>
    <w:p w14:paraId="3796939B"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lastRenderedPageBreak/>
        <w:t>Αυτό το ερώτημα-αίτημα δεν είναι για τη Δευτέρα Παρουσία. Οι α</w:t>
      </w:r>
      <w:r>
        <w:rPr>
          <w:rFonts w:eastAsia="Times New Roman"/>
          <w:szCs w:val="24"/>
        </w:rPr>
        <w:t>νάγκες απαιτούν τώρα να δώσετε τη λύση και αυτή είναι και η απαίτηση των εργαζομένων.</w:t>
      </w:r>
    </w:p>
    <w:p w14:paraId="3796939C"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 xml:space="preserve">Τέλος, πρέπει να υπάρξει έκτακτη και γενναία χρηματοδότηση του </w:t>
      </w:r>
      <w:r>
        <w:rPr>
          <w:rFonts w:eastAsia="Times New Roman"/>
          <w:szCs w:val="24"/>
        </w:rPr>
        <w:t>ν</w:t>
      </w:r>
      <w:r>
        <w:rPr>
          <w:rFonts w:eastAsia="Times New Roman"/>
          <w:szCs w:val="24"/>
        </w:rPr>
        <w:t>οσοκομείου για μελέτες, κατασκευές έργων για τη βελτίωση των κτηριακών υποδομών, την αποκατάσταση των κτηρ</w:t>
      </w:r>
      <w:r>
        <w:rPr>
          <w:rFonts w:eastAsia="Times New Roman"/>
          <w:szCs w:val="24"/>
        </w:rPr>
        <w:t xml:space="preserve">ιακών βλαβών και του μηχανολογικού εξοπλισμού και για την αγορά, βέβαια, του απαραίτητου νέου </w:t>
      </w:r>
      <w:proofErr w:type="spellStart"/>
      <w:r>
        <w:rPr>
          <w:rFonts w:eastAsia="Times New Roman"/>
          <w:szCs w:val="24"/>
        </w:rPr>
        <w:t>ιατροτεχνολογικού-βιοιατρικού</w:t>
      </w:r>
      <w:proofErr w:type="spellEnd"/>
      <w:r>
        <w:rPr>
          <w:rFonts w:eastAsia="Times New Roman"/>
          <w:szCs w:val="24"/>
        </w:rPr>
        <w:t xml:space="preserve"> εξοπλισμού.</w:t>
      </w:r>
    </w:p>
    <w:p w14:paraId="3796939D"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Ευχαριστώ, κύριε Πρόεδρε.</w:t>
      </w:r>
    </w:p>
    <w:p w14:paraId="3796939E"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έχετε τον λόγο.</w:t>
      </w:r>
    </w:p>
    <w:p w14:paraId="3796939F"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ΠΑΥΛΟΣ ΠΟΛΑΚΗΣ (Αναπληρωτής Υπο</w:t>
      </w:r>
      <w:r>
        <w:rPr>
          <w:rFonts w:eastAsia="Times New Roman"/>
          <w:b/>
          <w:szCs w:val="24"/>
        </w:rPr>
        <w:t xml:space="preserve">υργός Υγείας): </w:t>
      </w:r>
      <w:r>
        <w:rPr>
          <w:rFonts w:eastAsia="Times New Roman"/>
          <w:szCs w:val="24"/>
        </w:rPr>
        <w:t>Μισό λεπτό, κύριε Πρόεδρε, να βρω τα χαρτιά.</w:t>
      </w:r>
    </w:p>
    <w:p w14:paraId="379693A0"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Τόση ώρα μιλούσες γύρω σου και δεν φρόντισες να βρεις τα χαρτιά σου!</w:t>
      </w:r>
    </w:p>
    <w:p w14:paraId="379693A1"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Απλά είναι πολλά! </w:t>
      </w:r>
    </w:p>
    <w:p w14:paraId="379693A2"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Αν μας άκουγε κανείς, κύριε συνάδελφε, θ</w:t>
      </w:r>
      <w:r>
        <w:rPr>
          <w:rFonts w:eastAsia="Times New Roman"/>
          <w:szCs w:val="24"/>
        </w:rPr>
        <w:t xml:space="preserve">α νόμιζε ότι έπεσε κάποια πυρηνική βόμβα στον κόλπο του Μιραμπέλλου και δεν έμεινε από το </w:t>
      </w:r>
      <w:r>
        <w:rPr>
          <w:rFonts w:eastAsia="Times New Roman"/>
          <w:szCs w:val="24"/>
        </w:rPr>
        <w:t>Ν</w:t>
      </w:r>
      <w:r>
        <w:rPr>
          <w:rFonts w:eastAsia="Times New Roman"/>
          <w:szCs w:val="24"/>
        </w:rPr>
        <w:t xml:space="preserve">οσοκομείου του Αγίου Νικολάου </w:t>
      </w:r>
      <w:proofErr w:type="spellStart"/>
      <w:r>
        <w:rPr>
          <w:rFonts w:eastAsia="Times New Roman"/>
          <w:szCs w:val="24"/>
        </w:rPr>
        <w:t>κολυμπηθρόξυλο</w:t>
      </w:r>
      <w:proofErr w:type="spellEnd"/>
      <w:r>
        <w:rPr>
          <w:rFonts w:eastAsia="Times New Roman"/>
          <w:szCs w:val="24"/>
        </w:rPr>
        <w:t>. Έτσι; Ας σοβαρευτούμε λιγάκι και να μιλήσουμε με νούμερα. Τέτοια μαύρη καταστροφή έχουμε κάνει; Εμένα τα στοιχεία μου λ</w:t>
      </w:r>
      <w:r>
        <w:rPr>
          <w:rFonts w:eastAsia="Times New Roman"/>
          <w:szCs w:val="24"/>
        </w:rPr>
        <w:t>ένε άλλα.</w:t>
      </w:r>
    </w:p>
    <w:p w14:paraId="379693A3"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Πρώτον, για να ξεκινήσω από τη χρηματοδότηση, το 2015</w:t>
      </w:r>
      <w:r>
        <w:rPr>
          <w:rFonts w:eastAsia="Times New Roman"/>
          <w:szCs w:val="24"/>
        </w:rPr>
        <w:t>,</w:t>
      </w:r>
      <w:r>
        <w:rPr>
          <w:rFonts w:eastAsia="Times New Roman"/>
          <w:szCs w:val="24"/>
        </w:rPr>
        <w:t xml:space="preserve"> το </w:t>
      </w:r>
      <w:r>
        <w:rPr>
          <w:rFonts w:eastAsia="Times New Roman"/>
          <w:szCs w:val="24"/>
        </w:rPr>
        <w:t>ν</w:t>
      </w:r>
      <w:r>
        <w:rPr>
          <w:rFonts w:eastAsia="Times New Roman"/>
          <w:szCs w:val="24"/>
        </w:rPr>
        <w:t>οσοκομείο είχαν προβλέψει οι προηγούμενοι</w:t>
      </w:r>
      <w:r>
        <w:rPr>
          <w:rFonts w:eastAsia="Times New Roman"/>
          <w:szCs w:val="24"/>
        </w:rPr>
        <w:t>,</w:t>
      </w:r>
      <w:r>
        <w:rPr>
          <w:rFonts w:eastAsia="Times New Roman"/>
          <w:szCs w:val="24"/>
        </w:rPr>
        <w:t xml:space="preserve"> να πάρει 2.959.000 ευρώ. Πήρε</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3.500.000 για να στηριχθεί από το Γενικό Λογιστήριο. Εδώ με τα νούμερα μιλάμε. Το 2015, λοιπόν, πήρε </w:t>
      </w:r>
      <w:r>
        <w:rPr>
          <w:rFonts w:eastAsia="Times New Roman"/>
          <w:szCs w:val="24"/>
        </w:rPr>
        <w:lastRenderedPageBreak/>
        <w:t>3.429.000 χρηματοδότηση από το Γενικό Λογιστήριο του Κράτους και κουκί μετρημένο άλλο, τίποτε άλλο. Το 2016</w:t>
      </w:r>
      <w:r>
        <w:rPr>
          <w:rFonts w:eastAsia="Times New Roman"/>
          <w:szCs w:val="24"/>
        </w:rPr>
        <w:t>,</w:t>
      </w:r>
      <w:r>
        <w:rPr>
          <w:rFonts w:eastAsia="Times New Roman"/>
          <w:szCs w:val="24"/>
        </w:rPr>
        <w:t xml:space="preserve"> πήρε 3.100.000 από το Γενικό Λογιστήριο και 2.787.000 από τον ΕΟΠΥΥ. Το 2017</w:t>
      </w:r>
      <w:r>
        <w:rPr>
          <w:rFonts w:eastAsia="Times New Roman"/>
          <w:szCs w:val="24"/>
        </w:rPr>
        <w:t>,</w:t>
      </w:r>
      <w:r>
        <w:rPr>
          <w:rFonts w:eastAsia="Times New Roman"/>
          <w:szCs w:val="24"/>
        </w:rPr>
        <w:t xml:space="preserve"> πήρε 3.109.000 πάλι και 5.757.000 από τον ΕΟΠΥΥ </w:t>
      </w:r>
      <w:r>
        <w:rPr>
          <w:rFonts w:eastAsia="Times New Roman"/>
          <w:szCs w:val="24"/>
        </w:rPr>
        <w:t>κ</w:t>
      </w:r>
      <w:r>
        <w:rPr>
          <w:rFonts w:eastAsia="Times New Roman"/>
          <w:szCs w:val="24"/>
        </w:rPr>
        <w:t xml:space="preserve">αι αυτή τη στιγμή ή </w:t>
      </w:r>
      <w:r>
        <w:rPr>
          <w:rFonts w:eastAsia="Times New Roman"/>
          <w:szCs w:val="24"/>
        </w:rPr>
        <w:t>σωστότερα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το </w:t>
      </w:r>
      <w:r>
        <w:rPr>
          <w:rFonts w:eastAsia="Times New Roman"/>
          <w:szCs w:val="24"/>
        </w:rPr>
        <w:t>ν</w:t>
      </w:r>
      <w:r>
        <w:rPr>
          <w:rFonts w:eastAsia="Times New Roman"/>
          <w:szCs w:val="24"/>
        </w:rPr>
        <w:t>οσοκομείο χρώσταγε συνολικά 2.394.000 και είχε στα ταμεία του 4.238.000. Δηλαδή είχε 2 εκατομμύρια ευρώ πλεόνασμα, αυτό που δεν έχει λεφτά και δεν μπορεί να λειτουργήσει, αυτό που είναι η μαύρη καταστροφή! Άρα δεν ισχύουν αυτά</w:t>
      </w:r>
      <w:r>
        <w:rPr>
          <w:rFonts w:eastAsia="Times New Roman"/>
          <w:szCs w:val="24"/>
        </w:rPr>
        <w:t xml:space="preserve"> που λέτε.</w:t>
      </w:r>
    </w:p>
    <w:p w14:paraId="379693A4"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αφορά τις προσλήψεις. Έχουν δοθεί σε επίπεδο γιατρών είκοσι πέντε εγκρίσεις μόνιμων γιατρών στο σύνολο των νοσοκομείων Αγίου Νικολάου, Ιεράπετρας, Σητείας κ.λπ. το </w:t>
      </w:r>
      <w:r>
        <w:rPr>
          <w:rFonts w:eastAsia="Times New Roman" w:cs="Times New Roman"/>
          <w:szCs w:val="24"/>
        </w:rPr>
        <w:lastRenderedPageBreak/>
        <w:t>2016, έχουν δοθεί άλλες εννέα θέσεις το 2017</w:t>
      </w:r>
      <w:r>
        <w:rPr>
          <w:rFonts w:eastAsia="Times New Roman" w:cs="Times New Roman"/>
          <w:szCs w:val="24"/>
        </w:rPr>
        <w:t>,</w:t>
      </w:r>
      <w:r>
        <w:rPr>
          <w:rFonts w:eastAsia="Times New Roman" w:cs="Times New Roman"/>
          <w:szCs w:val="24"/>
        </w:rPr>
        <w:t xml:space="preserve"> και στον Άγιο Νικ</w:t>
      </w:r>
      <w:r>
        <w:rPr>
          <w:rFonts w:eastAsia="Times New Roman" w:cs="Times New Roman"/>
          <w:szCs w:val="24"/>
        </w:rPr>
        <w:t xml:space="preserve">όλαο το 2016 πήγαν δεκαέξι άτομα μόνιμο προσωπικό από τις προκηρύξεις 4Κ και 5Κ, δύο μόνιμοι ιατροί του ΕΣΥ, τρεις επικουρικοί και επτά επικουρικό προσωπικό. </w:t>
      </w:r>
    </w:p>
    <w:p w14:paraId="379693A5"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ανέλαβαν υπηρεσία δεκατρείς μόνιμοι γιατροί, έξι υπόλοιπο προσωπικό, είκοσι πέντε ιδιωτι</w:t>
      </w:r>
      <w:r>
        <w:rPr>
          <w:rFonts w:eastAsia="Times New Roman" w:cs="Times New Roman"/>
          <w:szCs w:val="24"/>
        </w:rPr>
        <w:t>κού δικαίου ορισμένου χρόνου –τα συνεργεία της καθαριότητας- δεκαοκτώ από τον ΟΑΕΔ, ένα ακόμα άτομο επικουρικό προσωπικό και από τις προκηρύξεις 7Κ και 5Κ του 2017 περιμένουμε, γιατί ολοκληρώθηκε επιτέλους η διαδικασία, να προσληφθούν άλλα δεκαέξι άτομα μέ</w:t>
      </w:r>
      <w:r>
        <w:rPr>
          <w:rFonts w:eastAsia="Times New Roman" w:cs="Times New Roman"/>
          <w:szCs w:val="24"/>
        </w:rPr>
        <w:t xml:space="preserve">σα στο επόμενο χρονικό διάστημα. </w:t>
      </w:r>
    </w:p>
    <w:p w14:paraId="379693A6"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379693A7"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lastRenderedPageBreak/>
        <w:t>Αυτά που λέμε, για ένα νοσοκομείο της δυναμικότητας του Αγίου Νικολάου</w:t>
      </w:r>
      <w:r>
        <w:rPr>
          <w:rFonts w:eastAsia="Times New Roman" w:cs="Times New Roman"/>
          <w:szCs w:val="24"/>
        </w:rPr>
        <w:t>,</w:t>
      </w:r>
      <w:r>
        <w:rPr>
          <w:rFonts w:eastAsia="Times New Roman" w:cs="Times New Roman"/>
          <w:szCs w:val="24"/>
        </w:rPr>
        <w:t xml:space="preserve"> δεν είναι μικρή ενίσχυση. Ότι συνταξιοδοτείται κόσμος ε</w:t>
      </w:r>
      <w:r>
        <w:rPr>
          <w:rFonts w:eastAsia="Times New Roman" w:cs="Times New Roman"/>
          <w:szCs w:val="24"/>
        </w:rPr>
        <w:t xml:space="preserve">ίναι γεγονός. Επίσης είναι προφανές ότι δεν έχουμε καλύψει όλες τις ανάγκες. </w:t>
      </w:r>
      <w:r>
        <w:rPr>
          <w:rFonts w:eastAsia="Times New Roman" w:cs="Times New Roman"/>
          <w:szCs w:val="24"/>
        </w:rPr>
        <w:t>Όμως,</w:t>
      </w:r>
      <w:r>
        <w:rPr>
          <w:rFonts w:eastAsia="Times New Roman" w:cs="Times New Roman"/>
          <w:szCs w:val="24"/>
        </w:rPr>
        <w:t xml:space="preserve"> από εκεί και πέρα, αυτό δεν το λες μη στήριξη και διάλυση του νοσοκομείου. </w:t>
      </w:r>
    </w:p>
    <w:p w14:paraId="379693A8"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Έχουμε κάνει το ίδιο που έχουμε κάνει σε όλη τη χώρα και το μοιράσαμε με έναν τρόπο</w:t>
      </w:r>
      <w:r>
        <w:rPr>
          <w:rFonts w:eastAsia="Times New Roman" w:cs="Times New Roman"/>
          <w:szCs w:val="24"/>
        </w:rPr>
        <w:t>,</w:t>
      </w:r>
      <w:r>
        <w:rPr>
          <w:rFonts w:eastAsia="Times New Roman" w:cs="Times New Roman"/>
          <w:szCs w:val="24"/>
        </w:rPr>
        <w:t xml:space="preserve"> που να μπορο</w:t>
      </w:r>
      <w:r>
        <w:rPr>
          <w:rFonts w:eastAsia="Times New Roman" w:cs="Times New Roman"/>
          <w:szCs w:val="24"/>
        </w:rPr>
        <w:t>ύμε να εξασφαλίζουμε συνθήκες επάρκειας. Από εκεί και πέρα για μία σειρά ακόμη από άλλα έργα για τα οποία μίλησες, σε προκαλώ να πάρεις το έγγραφο, να το ελέγξεις και να δεις εάν όντως έγιναν αυτά εδώ, τα οποία χρηματοδοτήθηκαν από το Υπουργείο μέσω του πρ</w:t>
      </w:r>
      <w:r>
        <w:rPr>
          <w:rFonts w:eastAsia="Times New Roman" w:cs="Times New Roman"/>
          <w:szCs w:val="24"/>
        </w:rPr>
        <w:t xml:space="preserve">οϋπολογισμού </w:t>
      </w:r>
      <w:r>
        <w:rPr>
          <w:rFonts w:eastAsia="Times New Roman" w:cs="Times New Roman"/>
          <w:szCs w:val="24"/>
        </w:rPr>
        <w:lastRenderedPageBreak/>
        <w:t>ή του αποθεματικού. Είναι ένας πολύ μεγάλος κατάλογος εξοπλισμού και έργων, τα οποία έγιναν τα προηγούμενα δύο χρόνια. Γιατί έτσι όπως τα λέτε, φέρνετε την καταστροφή!</w:t>
      </w:r>
    </w:p>
    <w:p w14:paraId="379693A9"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Θα πάρω πολλή ώρα να τα διαβάσω αυτά, γιατί είναι πολλά. Είναι εννέα δράσει</w:t>
      </w:r>
      <w:r>
        <w:rPr>
          <w:rFonts w:eastAsia="Times New Roman" w:cs="Times New Roman"/>
          <w:szCs w:val="24"/>
        </w:rPr>
        <w:t>ς από τον Αύγουστο του 2016 μέχρι τον Δεκέμβριο του 2017, που αφορούν επισκευές και ξενοδοχειακές αναβαθμίσεις, είκοσι τέσσερις δράσεις που αφορούν εξοπλισμούς και άλλες σαράντα που είναι σε διαδικασία προκήρυξης κ.λπ.</w:t>
      </w:r>
      <w:r>
        <w:rPr>
          <w:rFonts w:eastAsia="Times New Roman" w:cs="Times New Roman"/>
          <w:szCs w:val="24"/>
        </w:rPr>
        <w:t>.</w:t>
      </w:r>
      <w:r>
        <w:rPr>
          <w:rFonts w:eastAsia="Times New Roman" w:cs="Times New Roman"/>
          <w:szCs w:val="24"/>
        </w:rPr>
        <w:t xml:space="preserve"> </w:t>
      </w:r>
    </w:p>
    <w:p w14:paraId="379693AA"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Ναι υπάρχει καθυστέρηση στο θέμα τη</w:t>
      </w:r>
      <w:r>
        <w:rPr>
          <w:rFonts w:eastAsia="Times New Roman" w:cs="Times New Roman"/>
          <w:szCs w:val="24"/>
        </w:rPr>
        <w:t xml:space="preserve">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 xml:space="preserve">εφρού. Έχουμε πιέσει κι εμείς τη διοίκηση. Είναι όλη αυτή η διαδικασία των </w:t>
      </w:r>
      <w:proofErr w:type="spellStart"/>
      <w:r>
        <w:rPr>
          <w:rFonts w:eastAsia="Times New Roman" w:cs="Times New Roman"/>
          <w:szCs w:val="24"/>
        </w:rPr>
        <w:t>αδειοδοτήσεων</w:t>
      </w:r>
      <w:proofErr w:type="spellEnd"/>
      <w:r>
        <w:rPr>
          <w:rFonts w:eastAsia="Times New Roman" w:cs="Times New Roman"/>
          <w:szCs w:val="24"/>
        </w:rPr>
        <w:t>,</w:t>
      </w:r>
      <w:r>
        <w:rPr>
          <w:rFonts w:eastAsia="Times New Roman" w:cs="Times New Roman"/>
          <w:szCs w:val="24"/>
        </w:rPr>
        <w:t xml:space="preserve"> που λέγαμε πριν. Τα χρήματα είναι εδώ και πάρα πολύ καιρό εκεί. Είναι η διαδικασία της έγκρισης των </w:t>
      </w:r>
      <w:proofErr w:type="spellStart"/>
      <w:r>
        <w:rPr>
          <w:rFonts w:eastAsia="Times New Roman" w:cs="Times New Roman"/>
          <w:szCs w:val="24"/>
        </w:rPr>
        <w:t>α</w:t>
      </w:r>
      <w:r>
        <w:rPr>
          <w:rFonts w:eastAsia="Times New Roman" w:cs="Times New Roman"/>
          <w:szCs w:val="24"/>
        </w:rPr>
        <w:lastRenderedPageBreak/>
        <w:t>δειοδοτήσεων</w:t>
      </w:r>
      <w:proofErr w:type="spellEnd"/>
      <w:r>
        <w:rPr>
          <w:rFonts w:eastAsia="Times New Roman" w:cs="Times New Roman"/>
          <w:szCs w:val="24"/>
        </w:rPr>
        <w:t>, προκειμένου να γίνει αυτό το πρ</w:t>
      </w:r>
      <w:r>
        <w:rPr>
          <w:rFonts w:eastAsia="Times New Roman" w:cs="Times New Roman"/>
          <w:szCs w:val="24"/>
        </w:rPr>
        <w:t xml:space="preserve">άγμα. Θα γίνει, όμως! Γιατί χρηματοδοτήσαμε και το οξυγόνο και όλα αυτά που θα προκηρυχθούν τώρα. </w:t>
      </w:r>
    </w:p>
    <w:p w14:paraId="379693AB"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Δηλαδή, ό,τι κάνουμε σε όλη την Κρήτη, κάνουμε και εκεί. Δεν υπάρχει κα</w:t>
      </w:r>
      <w:r>
        <w:rPr>
          <w:rFonts w:eastAsia="Times New Roman" w:cs="Times New Roman"/>
          <w:szCs w:val="24"/>
        </w:rPr>
        <w:t>μ</w:t>
      </w:r>
      <w:r>
        <w:rPr>
          <w:rFonts w:eastAsia="Times New Roman" w:cs="Times New Roman"/>
          <w:szCs w:val="24"/>
        </w:rPr>
        <w:t>μία μεροληπτική μεταχείριση εναντίον του Νοσοκομείου Αγίου Νικολάου, όπως θα καταλάβα</w:t>
      </w:r>
      <w:r>
        <w:rPr>
          <w:rFonts w:eastAsia="Times New Roman" w:cs="Times New Roman"/>
          <w:szCs w:val="24"/>
        </w:rPr>
        <w:t xml:space="preserve">ινε κανείς, ακούγοντάς σε πριν. </w:t>
      </w:r>
    </w:p>
    <w:p w14:paraId="379693AC"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έχει ενισχυθεί το </w:t>
      </w:r>
      <w:r>
        <w:rPr>
          <w:rFonts w:eastAsia="Times New Roman" w:cs="Times New Roman"/>
          <w:szCs w:val="24"/>
        </w:rPr>
        <w:t>ν</w:t>
      </w:r>
      <w:r>
        <w:rPr>
          <w:rFonts w:eastAsia="Times New Roman" w:cs="Times New Roman"/>
          <w:szCs w:val="24"/>
        </w:rPr>
        <w:t xml:space="preserve">οσοκομείο. Όπως και όλα τα νοσοκομεία της χώρας χρειάζεται περαιτέρω ενίσχυση, αλλά νομίζω ότι εκτελεί αξιοπρεπώς τον ρόλο του και τις ανάγκες που θέλει να καλύψει. </w:t>
      </w:r>
    </w:p>
    <w:p w14:paraId="379693AD"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ύδης</w:t>
      </w:r>
      <w:r>
        <w:rPr>
          <w:rFonts w:eastAsia="Times New Roman" w:cs="Times New Roman"/>
          <w:szCs w:val="24"/>
        </w:rPr>
        <w:t xml:space="preserve">): Κύριε Υπουργέ, τα υπόλοιπα θα τα πείτε στη δευτερολογία σας. </w:t>
      </w:r>
    </w:p>
    <w:p w14:paraId="379693AE"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Τελειώνω, κύριε Πρόεδρε. </w:t>
      </w:r>
    </w:p>
    <w:p w14:paraId="379693AF"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Με την ολοκλήρωση και των υπόλοιπων προσλήψεων, που είναι στη διαδικασία, νομίζω ότι θα βελτιωθεί περισσότερο η λει</w:t>
      </w:r>
      <w:r>
        <w:rPr>
          <w:rFonts w:eastAsia="Times New Roman" w:cs="Times New Roman"/>
          <w:szCs w:val="24"/>
        </w:rPr>
        <w:t xml:space="preserve">τουργία του. </w:t>
      </w:r>
    </w:p>
    <w:p w14:paraId="379693B0"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Συντυχάκη, έχετε τον λόγο. </w:t>
      </w:r>
    </w:p>
    <w:p w14:paraId="379693B1" w14:textId="77777777" w:rsidR="006E78AB" w:rsidRDefault="00004C1F">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εγώ σας κατέθεσα έναν πολύ μακρύ κατάλογο προβλημάτων που αντιμετωπίζει το Νοσοκομείο του Αγίου Νικολάου</w:t>
      </w:r>
      <w:r>
        <w:rPr>
          <w:rFonts w:eastAsia="Times New Roman" w:cs="Times New Roman"/>
          <w:szCs w:val="24"/>
        </w:rPr>
        <w:t xml:space="preserve"> με βάση τα αιτήματα των εργαζομένων και γνωρίζοντας και τον φάκελο της </w:t>
      </w:r>
      <w:r>
        <w:rPr>
          <w:rFonts w:eastAsia="Times New Roman" w:cs="Times New Roman"/>
          <w:szCs w:val="24"/>
        </w:rPr>
        <w:t>δ</w:t>
      </w:r>
      <w:r>
        <w:rPr>
          <w:rFonts w:eastAsia="Times New Roman" w:cs="Times New Roman"/>
          <w:szCs w:val="24"/>
        </w:rPr>
        <w:t xml:space="preserve">ιοίκησης του Νοσοκομείου Αγίου Νικολάου. </w:t>
      </w:r>
    </w:p>
    <w:p w14:paraId="379693B2"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lastRenderedPageBreak/>
        <w:t>Δεν έπεσε βόμβα στον κόλπο του Μιραμπέλλου, αλλά η αντιλαϊκή πολιτική που εφαρμόζετε και εσείς, ως συνέχεια των προηγουμένων, προφανώς αποτελεί βόμβα στα θεμέλια του δημόσιου συστήματος υγείας και προφανώς απειλεί τους εργαζόμενους στα δημόσια νοσοκομεία κ</w:t>
      </w:r>
      <w:r>
        <w:rPr>
          <w:rFonts w:eastAsia="Times New Roman" w:cs="Times New Roman"/>
          <w:szCs w:val="24"/>
        </w:rPr>
        <w:t xml:space="preserve">αι οδηγεί στο πλήρες ξεθεμελίωμα και την παράδοση της δημόσιας υγείας στην επιχειρηματική δραστηριότητα. </w:t>
      </w:r>
    </w:p>
    <w:p w14:paraId="379693B3" w14:textId="77777777" w:rsidR="006E78AB" w:rsidRDefault="00004C1F">
      <w:pPr>
        <w:spacing w:after="0" w:line="600" w:lineRule="auto"/>
        <w:ind w:firstLine="720"/>
        <w:jc w:val="both"/>
        <w:rPr>
          <w:rFonts w:eastAsia="Times New Roman" w:cs="Times New Roman"/>
          <w:szCs w:val="24"/>
        </w:rPr>
      </w:pPr>
      <w:r>
        <w:rPr>
          <w:rFonts w:eastAsia="Times New Roman" w:cs="Times New Roman"/>
          <w:szCs w:val="24"/>
        </w:rPr>
        <w:t xml:space="preserve">Οι προϋπολογισμοί, ξέρετε, από μόνοι τους ως νούμερα δεν λένε και πολλά πράγματα. Διότι θα σας υπενθυμίσω ότι πλέον οι επικουρικοί πληρώνονται από τα </w:t>
      </w:r>
      <w:r>
        <w:rPr>
          <w:rFonts w:eastAsia="Times New Roman" w:cs="Times New Roman"/>
          <w:szCs w:val="24"/>
        </w:rPr>
        <w:t>νοσοκομεία. Επιπλέον ο</w:t>
      </w:r>
      <w:r>
        <w:rPr>
          <w:rFonts w:eastAsia="Times New Roman" w:cs="Times New Roman"/>
          <w:szCs w:val="24"/>
        </w:rPr>
        <w:t>ι</w:t>
      </w:r>
      <w:r>
        <w:rPr>
          <w:rFonts w:eastAsia="Times New Roman" w:cs="Times New Roman"/>
          <w:szCs w:val="24"/>
        </w:rPr>
        <w:t xml:space="preserve"> ανάγκες είναι τόσο πολύ αυξημένες σε σχέση με το παρελθόν, που οποιαδήποτε σύγκριση ενός προϋπολογισμού του τώρα με τους προϋ</w:t>
      </w:r>
      <w:r>
        <w:rPr>
          <w:rFonts w:eastAsia="Times New Roman" w:cs="Times New Roman"/>
          <w:szCs w:val="24"/>
        </w:rPr>
        <w:lastRenderedPageBreak/>
        <w:t>πολογισμούς στο παρελθόν πιθανά να ενέχει πάρα πολλές τρικλοποδιές και ταχυδακτυλουργίες, που δεν αποδίδουν</w:t>
      </w:r>
      <w:r>
        <w:rPr>
          <w:rFonts w:eastAsia="Times New Roman" w:cs="Times New Roman"/>
          <w:szCs w:val="24"/>
        </w:rPr>
        <w:t xml:space="preserve"> την πραγματικότητα. </w:t>
      </w:r>
    </w:p>
    <w:p w14:paraId="379693B4"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αυτό όχι γιατί οι προηγούμενοι δεν τα ισοπέδωσαν, αλλά οι αριθμοί από μόνοι τους δείχνουν ότι αυτή η κατάσταση συνεχίζεται και σας έφερα και πολύ συγκεκριμένα παραδείγματα. Έτσι; </w:t>
      </w:r>
    </w:p>
    <w:p w14:paraId="379693B5"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μπω και σε πιο συγκεκριμένα ζητήματα: Από 1-1-2</w:t>
      </w:r>
      <w:r>
        <w:rPr>
          <w:rFonts w:eastAsia="Times New Roman" w:cs="Times New Roman"/>
          <w:szCs w:val="24"/>
        </w:rPr>
        <w:t>016</w:t>
      </w:r>
      <w:r>
        <w:rPr>
          <w:rFonts w:eastAsia="Times New Roman" w:cs="Times New Roman"/>
          <w:szCs w:val="24"/>
        </w:rPr>
        <w:t>,</w:t>
      </w:r>
      <w:r>
        <w:rPr>
          <w:rFonts w:eastAsia="Times New Roman" w:cs="Times New Roman"/>
          <w:szCs w:val="24"/>
        </w:rPr>
        <w:t xml:space="preserve"> έχουν αποχωρήσει έντεκα μόνιμοι γιατροί λόγω συνταξιοδότησης, παραιτήσεων, ή μετατάξεων. </w:t>
      </w:r>
    </w:p>
    <w:p w14:paraId="379693B6"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είναι έντεκα, είναι πέντε. </w:t>
      </w:r>
    </w:p>
    <w:p w14:paraId="379693B7"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Πριν από δύο μήνες συνταξιοδοτήθηκαν τρεις διευθυντές ακτινολ</w:t>
      </w:r>
      <w:r>
        <w:rPr>
          <w:rFonts w:eastAsia="Times New Roman" w:cs="Times New Roman"/>
          <w:szCs w:val="24"/>
        </w:rPr>
        <w:t xml:space="preserve">ογικού, γενικής χειρουργικής, </w:t>
      </w:r>
      <w:r>
        <w:rPr>
          <w:rFonts w:eastAsia="Times New Roman" w:cs="Times New Roman"/>
          <w:szCs w:val="24"/>
        </w:rPr>
        <w:lastRenderedPageBreak/>
        <w:t xml:space="preserve">μαιευτικής γυναικολογίας </w:t>
      </w:r>
      <w:r>
        <w:rPr>
          <w:rFonts w:eastAsia="Times New Roman" w:cs="Times New Roman"/>
          <w:szCs w:val="24"/>
        </w:rPr>
        <w:t>κ</w:t>
      </w:r>
      <w:r>
        <w:rPr>
          <w:rFonts w:eastAsia="Times New Roman" w:cs="Times New Roman"/>
          <w:szCs w:val="24"/>
        </w:rPr>
        <w:t xml:space="preserve">αι ενώ το γνωρίζει αυτό το Υπουργείο, δεν έχει προκηρύξει καμμία θέση. </w:t>
      </w:r>
    </w:p>
    <w:p w14:paraId="379693B8"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Υπάρχει πρόβλημα στο ακτινολογικό, όπου τον Γενάρη έμειναν αρχικά επτά κενές εφημερίες. Αυτόν τον μήνα που διανύουμε, τον Μάρτη,</w:t>
      </w:r>
      <w:r>
        <w:rPr>
          <w:rFonts w:eastAsia="Times New Roman" w:cs="Times New Roman"/>
          <w:szCs w:val="24"/>
        </w:rPr>
        <w:t xml:space="preserve"> υπάρχουν στο πρόγραμμα εφημεριών επτά ημέρες χωρίς εφημερεύοντα ακτινολόγο. Αυτό σημαίνει ότι εκείνες τις μέρες εφημερίας δεν μπορούν να γίνονται ούτε αξονικές ούτε υπέρηχοι. Και τα περιστατικά πού πάνε; Στο Ηράκλειο. Τι κάνετε; Μετακινήσατε έναν ειδικευό</w:t>
      </w:r>
      <w:r>
        <w:rPr>
          <w:rFonts w:eastAsia="Times New Roman" w:cs="Times New Roman"/>
          <w:szCs w:val="24"/>
        </w:rPr>
        <w:t xml:space="preserve">μενο ακτινολόγο από το Ηράκλειο στον Άγιο Νικόλαο και οι κενές εφημερίδες καλύπτονται με ενεργές εφημερίες του ειδικευόμενου και εφημερίες ετοιμότητας ακτινολόγου του </w:t>
      </w:r>
      <w:r>
        <w:rPr>
          <w:rFonts w:eastAsia="Times New Roman" w:cs="Times New Roman"/>
          <w:szCs w:val="24"/>
        </w:rPr>
        <w:t>νοσοκομείου</w:t>
      </w:r>
      <w:r>
        <w:rPr>
          <w:rFonts w:eastAsia="Times New Roman" w:cs="Times New Roman"/>
          <w:szCs w:val="24"/>
        </w:rPr>
        <w:t xml:space="preserve">, </w:t>
      </w:r>
      <w:r>
        <w:rPr>
          <w:rFonts w:eastAsia="Times New Roman" w:cs="Times New Roman"/>
          <w:szCs w:val="24"/>
        </w:rPr>
        <w:lastRenderedPageBreak/>
        <w:t>ο οποίος κάνει πολύ περισσότερες εφημερίες από τις προβλεπόμενες. Είναι λύση</w:t>
      </w:r>
      <w:r>
        <w:rPr>
          <w:rFonts w:eastAsia="Times New Roman" w:cs="Times New Roman"/>
          <w:szCs w:val="24"/>
        </w:rPr>
        <w:t xml:space="preserve"> προσωρινή. Ναι αλλά οι εγκρίσεις προκήρυξης για τις κενές θέσεις δεν έχουν γίνει ακόμα από το Υπουργείο Υγείας. </w:t>
      </w:r>
    </w:p>
    <w:p w14:paraId="379693B9"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από τους επιτυχόντες του ΑΣΕΠ το 1998 ήρθαν δεκαπέντε διοικητικοί μόνιμοι υπάλληλοι, όπως προέβλεπε η αρχική κατανομή επιτυχόντων. Π</w:t>
      </w:r>
      <w:r>
        <w:rPr>
          <w:rFonts w:eastAsia="Times New Roman" w:cs="Times New Roman"/>
          <w:szCs w:val="24"/>
        </w:rPr>
        <w:t>αρουσιάστηκαν και ανέλαβαν υπηρεσία οι έντεκα. Από τους έντεκα παραιτήθηκε ένας, εννέα έφυγαν με μετακίνηση σε άλλα νοσοκομεία και άλλους φορείς, μεταφέροντας παράλληλα και τις οργανικές τους θέσεις. Το ερώτημα είναι</w:t>
      </w:r>
      <w:r>
        <w:rPr>
          <w:rFonts w:eastAsia="Times New Roman" w:cs="Times New Roman"/>
          <w:szCs w:val="24"/>
        </w:rPr>
        <w:t>,</w:t>
      </w:r>
      <w:r>
        <w:rPr>
          <w:rFonts w:eastAsia="Times New Roman" w:cs="Times New Roman"/>
          <w:szCs w:val="24"/>
        </w:rPr>
        <w:t xml:space="preserve"> αν θα υπάρξουν νέες οργανικές θέσεις μ</w:t>
      </w:r>
      <w:r>
        <w:rPr>
          <w:rFonts w:eastAsia="Times New Roman" w:cs="Times New Roman"/>
          <w:szCs w:val="24"/>
        </w:rPr>
        <w:t xml:space="preserve">ε αυτές τις συνθήκες που επικρατούν στο </w:t>
      </w:r>
      <w:r>
        <w:rPr>
          <w:rFonts w:eastAsia="Times New Roman" w:cs="Times New Roman"/>
          <w:szCs w:val="24"/>
        </w:rPr>
        <w:t>νοσοκομείο</w:t>
      </w:r>
      <w:r>
        <w:rPr>
          <w:rFonts w:eastAsia="Times New Roman" w:cs="Times New Roman"/>
          <w:szCs w:val="24"/>
        </w:rPr>
        <w:t xml:space="preserve">. </w:t>
      </w:r>
    </w:p>
    <w:p w14:paraId="379693BA"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ενώ προσλήφθηκε τον Φλεβάρη του 2017 </w:t>
      </w:r>
      <w:proofErr w:type="spellStart"/>
      <w:r>
        <w:rPr>
          <w:rFonts w:eastAsia="Times New Roman" w:cs="Times New Roman"/>
          <w:szCs w:val="24"/>
        </w:rPr>
        <w:t>ογκολόγος</w:t>
      </w:r>
      <w:proofErr w:type="spellEnd"/>
      <w:r>
        <w:rPr>
          <w:rFonts w:eastAsia="Times New Roman" w:cs="Times New Roman"/>
          <w:szCs w:val="24"/>
        </w:rPr>
        <w:t xml:space="preserve">-παθολόγος χημειοθεραπείες δεν γίνονται και οι καρκινοπαθείς συνεχίζουν να πηγαίνουν στο Ηράκλειο </w:t>
      </w:r>
      <w:r>
        <w:rPr>
          <w:rFonts w:eastAsia="Times New Roman" w:cs="Times New Roman"/>
          <w:szCs w:val="24"/>
        </w:rPr>
        <w:t>κ</w:t>
      </w:r>
      <w:r>
        <w:rPr>
          <w:rFonts w:eastAsia="Times New Roman" w:cs="Times New Roman"/>
          <w:szCs w:val="24"/>
        </w:rPr>
        <w:t>αι αυτό γιατί δεν έχει προχωρήσει η διαγνωστική δι</w:t>
      </w:r>
      <w:r>
        <w:rPr>
          <w:rFonts w:eastAsia="Times New Roman" w:cs="Times New Roman"/>
          <w:szCs w:val="24"/>
        </w:rPr>
        <w:t xml:space="preserve">αδικασία για την προμήθεια συσκευής σχετικά με τη διάλυση των </w:t>
      </w:r>
      <w:proofErr w:type="spellStart"/>
      <w:r>
        <w:rPr>
          <w:rFonts w:eastAsia="Times New Roman" w:cs="Times New Roman"/>
          <w:szCs w:val="24"/>
        </w:rPr>
        <w:t>κυτταροστατικών</w:t>
      </w:r>
      <w:proofErr w:type="spellEnd"/>
      <w:r>
        <w:rPr>
          <w:rFonts w:eastAsia="Times New Roman" w:cs="Times New Roman"/>
          <w:szCs w:val="24"/>
        </w:rPr>
        <w:t xml:space="preserve"> φαρμάκων. </w:t>
      </w:r>
    </w:p>
    <w:p w14:paraId="379693BB"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Τέταρτον, από 28-8-2017 έχει προσληφθεί γαστρεντερολόγος, αλλά </w:t>
      </w:r>
      <w:proofErr w:type="spellStart"/>
      <w:r>
        <w:rPr>
          <w:rFonts w:eastAsia="Times New Roman" w:cs="Times New Roman"/>
          <w:szCs w:val="24"/>
        </w:rPr>
        <w:t>γαστροσκοπήσεις</w:t>
      </w:r>
      <w:proofErr w:type="spellEnd"/>
      <w:r>
        <w:rPr>
          <w:rFonts w:eastAsia="Times New Roman" w:cs="Times New Roman"/>
          <w:szCs w:val="24"/>
        </w:rPr>
        <w:t xml:space="preserve"> και </w:t>
      </w:r>
      <w:proofErr w:type="spellStart"/>
      <w:r>
        <w:rPr>
          <w:rFonts w:eastAsia="Times New Roman" w:cs="Times New Roman"/>
          <w:szCs w:val="24"/>
        </w:rPr>
        <w:t>κολονοσκοπήσεις</w:t>
      </w:r>
      <w:proofErr w:type="spellEnd"/>
      <w:r>
        <w:rPr>
          <w:rFonts w:eastAsia="Times New Roman" w:cs="Times New Roman"/>
          <w:szCs w:val="24"/>
        </w:rPr>
        <w:t xml:space="preserve"> δεν γίνονται, διότι δεν υπάρχει </w:t>
      </w:r>
      <w:proofErr w:type="spellStart"/>
      <w:r>
        <w:rPr>
          <w:rFonts w:eastAsia="Times New Roman" w:cs="Times New Roman"/>
          <w:szCs w:val="24"/>
        </w:rPr>
        <w:t>κολονοσκόπιο</w:t>
      </w:r>
      <w:proofErr w:type="spellEnd"/>
      <w:r>
        <w:rPr>
          <w:rFonts w:eastAsia="Times New Roman" w:cs="Times New Roman"/>
          <w:szCs w:val="24"/>
        </w:rPr>
        <w:t xml:space="preserve"> και </w:t>
      </w:r>
      <w:proofErr w:type="spellStart"/>
      <w:r>
        <w:rPr>
          <w:rFonts w:eastAsia="Times New Roman" w:cs="Times New Roman"/>
          <w:szCs w:val="24"/>
        </w:rPr>
        <w:t>γαστροσκόπιο</w:t>
      </w:r>
      <w:proofErr w:type="spellEnd"/>
      <w:r>
        <w:rPr>
          <w:rFonts w:eastAsia="Times New Roman" w:cs="Times New Roman"/>
          <w:szCs w:val="24"/>
        </w:rPr>
        <w:t xml:space="preserve"> και οι</w:t>
      </w:r>
      <w:r>
        <w:rPr>
          <w:rFonts w:eastAsia="Times New Roman" w:cs="Times New Roman"/>
          <w:szCs w:val="24"/>
        </w:rPr>
        <w:t xml:space="preserve"> ασθενείς πάνε πάλι στο Ηράκλειο. </w:t>
      </w:r>
    </w:p>
    <w:p w14:paraId="379693BC"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από 1-1-2017 δεν λειτουργεί το οδοντιατρείο. Έχει χαλάσει η οδοντιατρική καρέκλα και καθυστερεί η όποια επιδιόρθωση. </w:t>
      </w:r>
    </w:p>
    <w:p w14:paraId="379693BD"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όσον αφορά τα χειρουργεία, λειτουργεί πλέον μία χειρουργική αίθουσα αντί για δύο τις τρ</w:t>
      </w:r>
      <w:r>
        <w:rPr>
          <w:rFonts w:eastAsia="Times New Roman" w:cs="Times New Roman"/>
          <w:szCs w:val="24"/>
        </w:rPr>
        <w:t xml:space="preserve">εις ημέρες της εβδομάδας και δύο χειρουργικές αίθουσες τις δύο ημέρες της εβδομάδας. Το αποτέλεσμα είναι ατέλειωτες λίστες αναμονής για τα τακτικά χειρουργεία που φθάνουν μέχρι τον Μάρτιο, Απρίλιο και πάει λέγοντας. </w:t>
      </w:r>
    </w:p>
    <w:p w14:paraId="379693BE"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λύσεις, λοιπόν, που δίνετε διαιωνίζο</w:t>
      </w:r>
      <w:r>
        <w:rPr>
          <w:rFonts w:eastAsia="Times New Roman" w:cs="Times New Roman"/>
          <w:szCs w:val="24"/>
        </w:rPr>
        <w:t xml:space="preserve">υν το πρόβλημα. Η προσχηματική κατανόηση για το δικαίωμα –να το πω έτσι- στη σταθερή δουλειά και τα λοιπά σκοντάφτει στις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σας, στην οικονομική κρίση, που την υπηρετείτε με τον καλύτερο δυνατό τρόπο. </w:t>
      </w:r>
    </w:p>
    <w:p w14:paraId="379693BF"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Αφήστε, λοιπόν, αυτό το μόνιμο αφ</w:t>
      </w:r>
      <w:r>
        <w:rPr>
          <w:rFonts w:eastAsia="Times New Roman" w:cs="Times New Roman"/>
          <w:szCs w:val="24"/>
        </w:rPr>
        <w:t xml:space="preserve">ήγημα της καμένης γης, «παραλάβαμε από τους προηγούμενους καμένη γη». Και οι προηγούμενοι από τους </w:t>
      </w:r>
      <w:proofErr w:type="spellStart"/>
      <w:r>
        <w:rPr>
          <w:rFonts w:eastAsia="Times New Roman" w:cs="Times New Roman"/>
          <w:szCs w:val="24"/>
        </w:rPr>
        <w:t>προπροηγούμενους</w:t>
      </w:r>
      <w:proofErr w:type="spellEnd"/>
      <w:r>
        <w:rPr>
          <w:rFonts w:eastAsia="Times New Roman" w:cs="Times New Roman"/>
          <w:szCs w:val="24"/>
        </w:rPr>
        <w:t xml:space="preserve"> παρέλαβαν καμένη γη και </w:t>
      </w:r>
      <w:r>
        <w:rPr>
          <w:rFonts w:eastAsia="Times New Roman" w:cs="Times New Roman"/>
          <w:szCs w:val="24"/>
        </w:rPr>
        <w:lastRenderedPageBreak/>
        <w:t>κάθε φορά, όποτε πιάνει τη σκυτάλη ο επόμενος, επικαλείται αυτό το ίδιο αφήγημα της καμένης γης. Ε, ναι, αλλά δεν βγ</w:t>
      </w:r>
      <w:r>
        <w:rPr>
          <w:rFonts w:eastAsia="Times New Roman" w:cs="Times New Roman"/>
          <w:szCs w:val="24"/>
        </w:rPr>
        <w:t xml:space="preserve">ήκατε στην κυβερνητική εξουσία για να λέτε για την καμένη γη του προηγούμενου, αλλά για να λύσετε ζητήματα. </w:t>
      </w:r>
    </w:p>
    <w:p w14:paraId="379693C0"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πρέπει να προβοκάρετε το ΚΚΕ. Και το προβοκάρετε αναιτιολόγητα και δεν σας τιμά αυτό, γιατί γνωρίζετε πάρα πολύ καλά ότι οι δυνάμεις του ΚΚΕ –κ</w:t>
      </w:r>
      <w:r>
        <w:rPr>
          <w:rFonts w:eastAsia="Times New Roman" w:cs="Times New Roman"/>
          <w:szCs w:val="24"/>
        </w:rPr>
        <w:t>αι αυτό θα συνεχίσουν να το κάνουν πάντα- ανεξάρτητα από το ποιος είναι στην κυβερνητική εξουσία -είτε η Νέα Δημοκρατία είτε το ΠΑΣΟΚ είτε εσείς- θα δίνουν τη μάχη έτσι ώστε πραγματικά ο εργαζόμενος, ο συνταξιούχος να έχει αυτή τη δημόσια, δωρεάν, αναβαθμι</w:t>
      </w:r>
      <w:r>
        <w:rPr>
          <w:rFonts w:eastAsia="Times New Roman" w:cs="Times New Roman"/>
          <w:szCs w:val="24"/>
        </w:rPr>
        <w:t xml:space="preserve">σμένη υγεία με βάση τις σύγχρονες δυνατότητες της επιστήμης, αλλά και με βάση τις πραγματικές ανάγκες τις οποίες έχει. </w:t>
      </w:r>
    </w:p>
    <w:p w14:paraId="379693C1"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79693C2"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379693C3" w14:textId="77777777" w:rsidR="006E78AB" w:rsidRDefault="00004C1F">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w:t>
      </w:r>
      <w:r>
        <w:rPr>
          <w:rFonts w:eastAsia="Times New Roman" w:cs="Times New Roman"/>
        </w:rPr>
        <w:t xml:space="preserve">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w:t>
      </w:r>
      <w:r>
        <w:rPr>
          <w:rFonts w:eastAsia="Times New Roman" w:cs="Times New Roman"/>
        </w:rPr>
        <w:t xml:space="preserve">ε μαθήτριες και μαθητές και τρεις </w:t>
      </w:r>
      <w:r>
        <w:rPr>
          <w:rFonts w:eastAsia="Times New Roman" w:cs="Times New Roman"/>
        </w:rPr>
        <w:t>συνοδοί</w:t>
      </w:r>
      <w:r w:rsidRPr="00F868DE">
        <w:rPr>
          <w:rFonts w:eastAsia="Times New Roman" w:cs="Times New Roman"/>
        </w:rPr>
        <w:t xml:space="preserve"> </w:t>
      </w:r>
      <w:r>
        <w:rPr>
          <w:rFonts w:eastAsia="Times New Roman" w:cs="Times New Roman"/>
        </w:rPr>
        <w:t>εκπαιδευτικοί από το 14</w:t>
      </w:r>
      <w:r>
        <w:rPr>
          <w:rFonts w:eastAsia="Times New Roman" w:cs="Times New Roman"/>
          <w:vertAlign w:val="superscript"/>
        </w:rPr>
        <w:t>ο</w:t>
      </w:r>
      <w:r>
        <w:rPr>
          <w:rFonts w:eastAsia="Times New Roman" w:cs="Times New Roman"/>
        </w:rPr>
        <w:t xml:space="preserve"> Γενικό Λύκειο Λάρισας. </w:t>
      </w:r>
    </w:p>
    <w:p w14:paraId="379693C4" w14:textId="77777777" w:rsidR="006E78AB" w:rsidRDefault="00004C1F">
      <w:pPr>
        <w:spacing w:line="600" w:lineRule="auto"/>
        <w:ind w:firstLine="720"/>
        <w:jc w:val="both"/>
        <w:rPr>
          <w:rFonts w:eastAsia="Times New Roman" w:cs="Times New Roman"/>
        </w:rPr>
      </w:pPr>
      <w:r>
        <w:rPr>
          <w:rFonts w:eastAsia="Times New Roman" w:cs="Times New Roman"/>
        </w:rPr>
        <w:t xml:space="preserve">Η Βουλή σάς καλωσορίζει, παιδιά. </w:t>
      </w:r>
    </w:p>
    <w:p w14:paraId="379693C5" w14:textId="77777777" w:rsidR="006E78AB" w:rsidRDefault="00004C1F">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 xml:space="preserve"> όλες τις πτέρυγες της Βουλής)</w:t>
      </w:r>
    </w:p>
    <w:p w14:paraId="379693C6"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79693C7" w14:textId="77777777" w:rsidR="006E78AB" w:rsidRDefault="00004C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w:t>
      </w:r>
      <w:r>
        <w:rPr>
          <w:rFonts w:eastAsia="Times New Roman" w:cs="Times New Roman"/>
          <w:b/>
          <w:szCs w:val="24"/>
        </w:rPr>
        <w:t>Υγείας</w:t>
      </w:r>
      <w:r>
        <w:rPr>
          <w:rFonts w:eastAsia="Times New Roman" w:cs="Times New Roman"/>
          <w:b/>
          <w:szCs w:val="24"/>
        </w:rPr>
        <w:t xml:space="preserve">): </w:t>
      </w:r>
      <w:r>
        <w:rPr>
          <w:rFonts w:eastAsia="Times New Roman" w:cs="Times New Roman"/>
          <w:szCs w:val="24"/>
        </w:rPr>
        <w:t>Κύριε Συντυχάκη, αφού με είπατε και προβοκάτορα, να ολοκληρώσω την προβοκάτσια: Εσείς, με αυτού του είδους την κριτική, δεν θα παραλάβετε ποτέ τίποτα, έτσι όπως πάει το πράγμα!</w:t>
      </w:r>
    </w:p>
    <w:p w14:paraId="379693C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Δεν ήθελα να αναφερθώ αναλυτικά σε κάποια πράγματα, αλλά αφού με </w:t>
      </w:r>
      <w:r>
        <w:rPr>
          <w:rFonts w:eastAsia="Times New Roman" w:cs="Times New Roman"/>
          <w:szCs w:val="24"/>
        </w:rPr>
        <w:t>προκαλέσατε, πρέπει να το κάνω.</w:t>
      </w:r>
    </w:p>
    <w:p w14:paraId="379693C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Ξέρετε, είναι πάρα πολύ εύκολο να βρω ένα </w:t>
      </w:r>
      <w:r>
        <w:rPr>
          <w:rFonts w:eastAsia="Times New Roman" w:cs="Times New Roman"/>
          <w:szCs w:val="24"/>
        </w:rPr>
        <w:t>νοσοκομείο</w:t>
      </w:r>
      <w:r>
        <w:rPr>
          <w:rFonts w:eastAsia="Times New Roman" w:cs="Times New Roman"/>
          <w:szCs w:val="24"/>
        </w:rPr>
        <w:t>, να γυρίσω όλα τα τμήματα από πάνω ως κάτω και να πω «εδώ έχει φύγει μια πέτρα, εκεί λείπει το παραθύρι, εκεί στράβωσε το πόμολο» και όλα αυτά να τα λέω μέσα εδώ στη Βουλή</w:t>
      </w:r>
      <w:r>
        <w:rPr>
          <w:rFonts w:eastAsia="Times New Roman" w:cs="Times New Roman"/>
          <w:szCs w:val="24"/>
        </w:rPr>
        <w:t xml:space="preserve"> σαν να είναι πανικός και ομίχλη και μαύρη καταχνιά.</w:t>
      </w:r>
    </w:p>
    <w:p w14:paraId="379693C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Η προμήθεια και εγκατάσταση νέου συστήματος πυρασφάλειας κόστους 60.678 ευρώ ολοκληρώθηκε. Η μετεγκατάσταση επειγόντων ιατρείων σε αδιάθετο χώρο στο ισόγειο της παλιάς πτέρυγας και βελτίωση των </w:t>
      </w:r>
      <w:r>
        <w:rPr>
          <w:rFonts w:eastAsia="Times New Roman" w:cs="Times New Roman"/>
          <w:szCs w:val="24"/>
        </w:rPr>
        <w:t xml:space="preserve">χώρων ολοκληρώθηκε. Η κατασκευή ειδικού θαλάμου κρατουμένων κόστους 5 χιλιάδων ευρώ ολοκληρώθηκε. Κτηριακές βελτιώσεις, επισκευές, ελαιοχρωματισμοί, ανακαινίσεις στα τακτικά ιατρεία, στα εργαστήρια, στις κλινικές, στους θαλάμους και στα λουτρά ασθενών, σε </w:t>
      </w:r>
      <w:r>
        <w:rPr>
          <w:rFonts w:eastAsia="Times New Roman" w:cs="Times New Roman"/>
          <w:szCs w:val="24"/>
        </w:rPr>
        <w:t>χώρους αναμονής, σε βοηθητικούς χώρους, σε κεντρικές εισόδους, σε ανελκυστήρες, σε θύρες γίνονται και προγραμματίζονται και καινούρ</w:t>
      </w:r>
      <w:r>
        <w:rPr>
          <w:rFonts w:eastAsia="Times New Roman" w:cs="Times New Roman"/>
          <w:szCs w:val="24"/>
        </w:rPr>
        <w:t>γ</w:t>
      </w:r>
      <w:r>
        <w:rPr>
          <w:rFonts w:eastAsia="Times New Roman" w:cs="Times New Roman"/>
          <w:szCs w:val="24"/>
        </w:rPr>
        <w:t>ιες. Μεταφορά αρχείου σε αδιάθετο χώρο. Ανακατασκευή μιας ολόκληρης κλειστής αδιάθετης πτέρυγας του τέταρτου ορόφου του παλα</w:t>
      </w:r>
      <w:r>
        <w:rPr>
          <w:rFonts w:eastAsia="Times New Roman" w:cs="Times New Roman"/>
          <w:szCs w:val="24"/>
        </w:rPr>
        <w:t xml:space="preserve">ιού κτηρίου, με χορηγία ιδιώτη, για τη μεταστέγαση του καρδιολογικού </w:t>
      </w:r>
      <w:r>
        <w:rPr>
          <w:rFonts w:eastAsia="Times New Roman" w:cs="Times New Roman"/>
          <w:szCs w:val="24"/>
        </w:rPr>
        <w:lastRenderedPageBreak/>
        <w:t>τμήματος. Μελέτες ενεργειακής αναβάθμισης και νομιμοποίησης των κτηρίων. Ολοκληρώθηκε η δημοπράτηση και αρχίζει η αντικατάσταση σωληνώσεων κλιματισμού «</w:t>
      </w:r>
      <w:r>
        <w:rPr>
          <w:rFonts w:eastAsia="Times New Roman" w:cs="Times New Roman"/>
          <w:szCs w:val="24"/>
          <w:lang w:val="en-US"/>
        </w:rPr>
        <w:t>fan</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κόστους 73 χιλιάδων ευρώ.</w:t>
      </w:r>
      <w:r>
        <w:rPr>
          <w:rFonts w:eastAsia="Times New Roman" w:cs="Times New Roman"/>
          <w:szCs w:val="24"/>
        </w:rPr>
        <w:t xml:space="preserve"> Η μεταστέγαση της μονάδας τεχνητού νεφρού κόστους 137 χιλιάδων ευρώ, όπως κατέληξε η διαδικασία, δημοπρατήθηκε μέσα στον Φεβρουάριο. Για την ανάπτυξη ψυχιατρικής κλινικής που έχει χρηματοδοτηθεί με 290 χιλιάδες ευρώ γίνεται αυτή τη στιγμή η μελέτη, τα χρή</w:t>
      </w:r>
      <w:r>
        <w:rPr>
          <w:rFonts w:eastAsia="Times New Roman" w:cs="Times New Roman"/>
          <w:szCs w:val="24"/>
        </w:rPr>
        <w:t>ματα έχουν δεσμευτεί. Η κατασκευή μονάδας παρασκευής οξυγόνου είναι σε διαδικασία δημοπράτησης μαζί με όλα τα νοσοκομεία της Κρήτης στα οποία έχει μπει. Εννοώ το ΠΑΓΝΗ, το «</w:t>
      </w:r>
      <w:proofErr w:type="spellStart"/>
      <w:r>
        <w:rPr>
          <w:rFonts w:eastAsia="Times New Roman" w:cs="Times New Roman"/>
          <w:szCs w:val="24"/>
        </w:rPr>
        <w:t>Βενιζέλειο</w:t>
      </w:r>
      <w:proofErr w:type="spellEnd"/>
      <w:r>
        <w:rPr>
          <w:rFonts w:eastAsia="Times New Roman" w:cs="Times New Roman"/>
          <w:szCs w:val="24"/>
        </w:rPr>
        <w:t xml:space="preserve">», τον Άγιο Νικόλαο και τα Χανιά. </w:t>
      </w:r>
    </w:p>
    <w:p w14:paraId="379693C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Στην τοποθέτησή σας υπογραμμίσατε ότι </w:t>
      </w:r>
      <w:r>
        <w:rPr>
          <w:rFonts w:eastAsia="Times New Roman" w:cs="Times New Roman"/>
          <w:szCs w:val="24"/>
        </w:rPr>
        <w:t xml:space="preserve">λέμε πως παραλάβαμε καμένη γη. Ναι, καμένη γη παραλάβαμε και τη φτιάχνουμε. </w:t>
      </w:r>
      <w:r>
        <w:rPr>
          <w:rFonts w:eastAsia="Times New Roman" w:cs="Times New Roman"/>
          <w:szCs w:val="24"/>
        </w:rPr>
        <w:lastRenderedPageBreak/>
        <w:t>Όταν έπρεπε να αγοράσεις τα κάτωθι, καμένη γη παραλαμβάνεις και με βάση αυτό συγκρίνεις.</w:t>
      </w:r>
    </w:p>
    <w:p w14:paraId="379693C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Θα διαβάσω γρήγορα αυτά που έχουν αγοραστεί από τον Αύγουστο του 2016 μέχρι τον Δεκέμβριο τ</w:t>
      </w:r>
      <w:r>
        <w:rPr>
          <w:rFonts w:eastAsia="Times New Roman" w:cs="Times New Roman"/>
          <w:szCs w:val="24"/>
        </w:rPr>
        <w:t xml:space="preserve">ου 2017. Ποια είναι αυτά; Πλυντήριο χειρουργικών εργαλείων, υγρός κλίβανος αποστείρωσης, ακτινοσκοπικό μηχάνημα με σύστημα </w:t>
      </w:r>
      <w:proofErr w:type="spellStart"/>
      <w:r>
        <w:rPr>
          <w:rFonts w:eastAsia="Times New Roman" w:cs="Times New Roman"/>
          <w:szCs w:val="24"/>
        </w:rPr>
        <w:t>ψηφιοποίησης</w:t>
      </w:r>
      <w:proofErr w:type="spellEnd"/>
      <w:r>
        <w:rPr>
          <w:rFonts w:eastAsia="Times New Roman" w:cs="Times New Roman"/>
          <w:szCs w:val="24"/>
        </w:rPr>
        <w:t xml:space="preserve">, πλήρες σετ έγχρωμου ψηφιακού </w:t>
      </w:r>
      <w:proofErr w:type="spellStart"/>
      <w:r>
        <w:rPr>
          <w:rFonts w:eastAsia="Times New Roman" w:cs="Times New Roman"/>
          <w:szCs w:val="24"/>
        </w:rPr>
        <w:t>υπερηχοτομογράφου</w:t>
      </w:r>
      <w:proofErr w:type="spellEnd"/>
      <w:r>
        <w:rPr>
          <w:rFonts w:eastAsia="Times New Roman" w:cs="Times New Roman"/>
          <w:szCs w:val="24"/>
        </w:rPr>
        <w:t xml:space="preserve">, </w:t>
      </w:r>
      <w:proofErr w:type="spellStart"/>
      <w:r>
        <w:rPr>
          <w:rFonts w:eastAsia="Times New Roman" w:cs="Times New Roman"/>
          <w:szCs w:val="24"/>
        </w:rPr>
        <w:t>υστεροσκοπική</w:t>
      </w:r>
      <w:proofErr w:type="spellEnd"/>
      <w:r>
        <w:rPr>
          <w:rFonts w:eastAsia="Times New Roman" w:cs="Times New Roman"/>
          <w:szCs w:val="24"/>
        </w:rPr>
        <w:t xml:space="preserve"> αντλία, επωαστικό κλίβανο καλλιεργειών, καταψύκτη ασκών π</w:t>
      </w:r>
      <w:r>
        <w:rPr>
          <w:rFonts w:eastAsia="Times New Roman" w:cs="Times New Roman"/>
          <w:szCs w:val="24"/>
        </w:rPr>
        <w:t xml:space="preserve">λάσματος, </w:t>
      </w:r>
      <w:proofErr w:type="spellStart"/>
      <w:r>
        <w:rPr>
          <w:rFonts w:eastAsia="Times New Roman" w:cs="Times New Roman"/>
          <w:szCs w:val="24"/>
        </w:rPr>
        <w:t>αεροστρώματα</w:t>
      </w:r>
      <w:proofErr w:type="spellEnd"/>
      <w:r>
        <w:rPr>
          <w:rFonts w:eastAsia="Times New Roman" w:cs="Times New Roman"/>
          <w:szCs w:val="24"/>
        </w:rPr>
        <w:t xml:space="preserve"> με σύστημα μεταβλητής πίεσης, τέσσερις ή πέντε απ’ ό,τι βλέπω </w:t>
      </w:r>
      <w:proofErr w:type="spellStart"/>
      <w:r>
        <w:rPr>
          <w:rFonts w:eastAsia="Times New Roman" w:cs="Times New Roman"/>
          <w:szCs w:val="24"/>
        </w:rPr>
        <w:t>πολυκάναλους</w:t>
      </w:r>
      <w:proofErr w:type="spellEnd"/>
      <w:r>
        <w:rPr>
          <w:rFonts w:eastAsia="Times New Roman" w:cs="Times New Roman"/>
          <w:szCs w:val="24"/>
        </w:rPr>
        <w:t xml:space="preserve"> ηλεκτροκαρδιογράφους, </w:t>
      </w:r>
      <w:proofErr w:type="spellStart"/>
      <w:r>
        <w:rPr>
          <w:rFonts w:eastAsia="Times New Roman" w:cs="Times New Roman"/>
          <w:szCs w:val="24"/>
        </w:rPr>
        <w:t>λαπαροσκοπικές</w:t>
      </w:r>
      <w:proofErr w:type="spellEnd"/>
      <w:r>
        <w:rPr>
          <w:rFonts w:eastAsia="Times New Roman" w:cs="Times New Roman"/>
          <w:szCs w:val="24"/>
        </w:rPr>
        <w:t xml:space="preserve"> λαβίδες, οξύμετρα, </w:t>
      </w:r>
      <w:proofErr w:type="spellStart"/>
      <w:r>
        <w:rPr>
          <w:rFonts w:eastAsia="Times New Roman" w:cs="Times New Roman"/>
          <w:szCs w:val="24"/>
        </w:rPr>
        <w:t>λαπαροσκοπικούς</w:t>
      </w:r>
      <w:proofErr w:type="spellEnd"/>
      <w:r>
        <w:rPr>
          <w:rFonts w:eastAsia="Times New Roman" w:cs="Times New Roman"/>
          <w:szCs w:val="24"/>
        </w:rPr>
        <w:t xml:space="preserve"> </w:t>
      </w:r>
      <w:proofErr w:type="spellStart"/>
      <w:r>
        <w:rPr>
          <w:rFonts w:eastAsia="Times New Roman" w:cs="Times New Roman"/>
          <w:szCs w:val="24"/>
        </w:rPr>
        <w:t>στυλεούς</w:t>
      </w:r>
      <w:proofErr w:type="spellEnd"/>
      <w:r>
        <w:rPr>
          <w:rFonts w:eastAsia="Times New Roman" w:cs="Times New Roman"/>
          <w:szCs w:val="24"/>
        </w:rPr>
        <w:t>, εξοπλισμό πληροφορικής, σύστημα διαχείρισης απεικονιστικών εξε</w:t>
      </w:r>
      <w:r>
        <w:rPr>
          <w:rFonts w:eastAsia="Times New Roman" w:cs="Times New Roman"/>
          <w:szCs w:val="24"/>
        </w:rPr>
        <w:lastRenderedPageBreak/>
        <w:t>τάσεων (</w:t>
      </w:r>
      <w:r>
        <w:rPr>
          <w:rFonts w:eastAsia="Times New Roman" w:cs="Times New Roman"/>
          <w:szCs w:val="24"/>
          <w:lang w:val="en-US"/>
        </w:rPr>
        <w:t>DICOM</w:t>
      </w:r>
      <w:r>
        <w:rPr>
          <w:rFonts w:eastAsia="Times New Roman" w:cs="Times New Roman"/>
          <w:szCs w:val="24"/>
        </w:rPr>
        <w:t xml:space="preserve"> </w:t>
      </w:r>
      <w:r>
        <w:rPr>
          <w:rFonts w:eastAsia="Times New Roman" w:cs="Times New Roman"/>
          <w:szCs w:val="24"/>
          <w:lang w:val="en-US"/>
        </w:rPr>
        <w:t>SERVER</w:t>
      </w:r>
      <w:r>
        <w:rPr>
          <w:rFonts w:eastAsia="Times New Roman" w:cs="Times New Roman"/>
          <w:szCs w:val="24"/>
        </w:rPr>
        <w:t xml:space="preserve">), κεντρικό ηλεκτρονικό σύστημα παρακολούθησης των μόνιτορ της ΜΕΘ. Ασύρματο δίκτυο για τους ασθενείς της Μονάδας Τεχνητού Νεφρού. Φορεία, κλίνες, εξεταστικές κλίνες, καρέκλες, κάδοι, πρέσα σιδερώματος, κλιματιστικά. </w:t>
      </w:r>
    </w:p>
    <w:p w14:paraId="379693C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λαπαροσκοπικός</w:t>
      </w:r>
      <w:proofErr w:type="spellEnd"/>
      <w:r>
        <w:rPr>
          <w:rFonts w:eastAsia="Times New Roman" w:cs="Times New Roman"/>
          <w:szCs w:val="24"/>
        </w:rPr>
        <w:t xml:space="preserve"> πύργος προκηρύχ</w:t>
      </w:r>
      <w:r>
        <w:rPr>
          <w:rFonts w:eastAsia="Times New Roman" w:cs="Times New Roman"/>
          <w:szCs w:val="24"/>
        </w:rPr>
        <w:t>θηκε και αποσφραγίστηκε η προσφορά στις 22 Φεβρουαρίου. Ο ενδοσκοπικός πύργος παραλήφθηκε χορηγία ιδιώτη και θα εγκατασταθεί εντός του μηνός. Έχουμε χρηματοδοτήσει με 90 χιλιάδες ευρώ τα μηχανήματα αιμοκάθαρσης και αναμένεται η προκήρυξη τακτικού διαγωνισμ</w:t>
      </w:r>
      <w:r>
        <w:rPr>
          <w:rFonts w:eastAsia="Times New Roman" w:cs="Times New Roman"/>
          <w:szCs w:val="24"/>
        </w:rPr>
        <w:t>ού. Έχουν καθυστερήσει και εδώ.</w:t>
      </w:r>
    </w:p>
    <w:p w14:paraId="379693C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Άλλα που έχουν προκηρυχθεί και αποσφραγίστηκαν οι προσφορές στις 14 Φεβρουαρίου του 2018: αυτόματο πλυντήριο ενδο</w:t>
      </w:r>
      <w:r>
        <w:rPr>
          <w:rFonts w:eastAsia="Times New Roman" w:cs="Times New Roman"/>
          <w:szCs w:val="24"/>
        </w:rPr>
        <w:lastRenderedPageBreak/>
        <w:t xml:space="preserve">σκοπίων, τράπεζα ανάνηψης νεογνού, </w:t>
      </w:r>
      <w:proofErr w:type="spellStart"/>
      <w:r>
        <w:rPr>
          <w:rFonts w:eastAsia="Times New Roman" w:cs="Times New Roman"/>
          <w:szCs w:val="24"/>
        </w:rPr>
        <w:t>απινιδωτής</w:t>
      </w:r>
      <w:proofErr w:type="spellEnd"/>
      <w:r>
        <w:rPr>
          <w:rFonts w:eastAsia="Times New Roman" w:cs="Times New Roman"/>
          <w:szCs w:val="24"/>
        </w:rPr>
        <w:t xml:space="preserve"> μόνιτορ, πολυθρόνες χημειοθεραπείας, πολυθρόνες αιμοκάθαρσης, θάλ</w:t>
      </w:r>
      <w:r>
        <w:rPr>
          <w:rFonts w:eastAsia="Times New Roman" w:cs="Times New Roman"/>
          <w:szCs w:val="24"/>
        </w:rPr>
        <w:t xml:space="preserve">αμος κάθετης </w:t>
      </w:r>
      <w:proofErr w:type="spellStart"/>
      <w:r>
        <w:rPr>
          <w:rFonts w:eastAsia="Times New Roman" w:cs="Times New Roman"/>
          <w:szCs w:val="24"/>
        </w:rPr>
        <w:t>νηματικής</w:t>
      </w:r>
      <w:proofErr w:type="spellEnd"/>
      <w:r>
        <w:rPr>
          <w:rFonts w:eastAsia="Times New Roman" w:cs="Times New Roman"/>
          <w:szCs w:val="24"/>
        </w:rPr>
        <w:t xml:space="preserve"> ροής. Όλα αυτά έχουν αποσφραγιστεί και υλοποιούνται. </w:t>
      </w:r>
    </w:p>
    <w:p w14:paraId="379693C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Πότε έχουν ξαναγίνει αυτά; Όταν λείπουν από ένα νοσοκομείο αυτά που λέμε τώρα και τα παίρνουμε, μου λέτε «λείπει και αυτό, λείπει εκείνη η καρέκλα, εκείνο, το άλλο». Εδώ τα έχω όλ</w:t>
      </w:r>
      <w:r>
        <w:rPr>
          <w:rFonts w:eastAsia="Times New Roman" w:cs="Times New Roman"/>
          <w:szCs w:val="24"/>
        </w:rPr>
        <w:t xml:space="preserve">α. Τα καταθέτω για τα Πρακτικά και μπορείτε να τα πάρετε και να πάτε να δείτε αν έχουν γίνει ή όχι. Νομίζω ότι απάντησα προηγουμένως και για το προσωπικό και για τη χρηματοδότηση. </w:t>
      </w:r>
    </w:p>
    <w:p w14:paraId="379693D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Δεν είναι </w:t>
      </w:r>
      <w:proofErr w:type="spellStart"/>
      <w:r>
        <w:rPr>
          <w:rFonts w:eastAsia="Times New Roman" w:cs="Times New Roman"/>
          <w:szCs w:val="24"/>
        </w:rPr>
        <w:t>μνημονιακό</w:t>
      </w:r>
      <w:proofErr w:type="spellEnd"/>
      <w:r>
        <w:rPr>
          <w:rFonts w:eastAsia="Times New Roman" w:cs="Times New Roman"/>
          <w:szCs w:val="24"/>
        </w:rPr>
        <w:t xml:space="preserve"> πλαίσιο όταν ένα νοσοκομείο βρίσκεται με 2 εκατομμύρια</w:t>
      </w:r>
      <w:r>
        <w:rPr>
          <w:rFonts w:eastAsia="Times New Roman" w:cs="Times New Roman"/>
          <w:szCs w:val="24"/>
        </w:rPr>
        <w:t xml:space="preserve"> ταμειακό πλεόνασμα. Κα</w:t>
      </w:r>
      <w:r>
        <w:rPr>
          <w:rFonts w:eastAsia="Times New Roman" w:cs="Times New Roman"/>
          <w:szCs w:val="24"/>
        </w:rPr>
        <w:t>μ</w:t>
      </w:r>
      <w:r>
        <w:rPr>
          <w:rFonts w:eastAsia="Times New Roman" w:cs="Times New Roman"/>
          <w:szCs w:val="24"/>
        </w:rPr>
        <w:t xml:space="preserve">μία ιδεολογική, μαρξιστική ανάλυση δεν το λέει αυτό. Όταν ένα νοσοκομείο που πριν τρία </w:t>
      </w:r>
      <w:r>
        <w:rPr>
          <w:rFonts w:eastAsia="Times New Roman" w:cs="Times New Roman"/>
          <w:szCs w:val="24"/>
        </w:rPr>
        <w:lastRenderedPageBreak/>
        <w:t>χρόνια ήταν μέσα ντιπ, καταντίπ, χρώσταγε τα μαλλιά της κεφαλής του και αυτήν τη στιγμή, αφού έχει ξεπληρώσει ό,τι έχει αγοράσει στο παρελθόν, ό,</w:t>
      </w:r>
      <w:r>
        <w:rPr>
          <w:rFonts w:eastAsia="Times New Roman" w:cs="Times New Roman"/>
          <w:szCs w:val="24"/>
        </w:rPr>
        <w:t xml:space="preserve">τι κατανάλωσε το 2017, του μένουν και 2 εκατομμύρια, δεν είναι </w:t>
      </w:r>
      <w:proofErr w:type="spellStart"/>
      <w:r>
        <w:rPr>
          <w:rFonts w:eastAsia="Times New Roman" w:cs="Times New Roman"/>
          <w:szCs w:val="24"/>
        </w:rPr>
        <w:t>μνημονιακή</w:t>
      </w:r>
      <w:proofErr w:type="spellEnd"/>
      <w:r>
        <w:rPr>
          <w:rFonts w:eastAsia="Times New Roman" w:cs="Times New Roman"/>
          <w:szCs w:val="24"/>
        </w:rPr>
        <w:t xml:space="preserve"> κρεμάλα αυτό. Είναι πολιτική επιλογή της δικής μας Κυβέρνησης να στηρίξουμε τα δημόσια νοσοκομεία. Ότι δεν τα έχουμε κάνει όλα, το ξέρουμε. Θα μείνουμε καιρό και θα τα καταφέρουμε.</w:t>
      </w:r>
    </w:p>
    <w:p w14:paraId="379693D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w:t>
      </w:r>
    </w:p>
    <w:p w14:paraId="379693D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79693D3" w14:textId="77777777" w:rsidR="006E78AB" w:rsidRDefault="00004C1F">
      <w:pPr>
        <w:spacing w:line="600" w:lineRule="auto"/>
        <w:ind w:firstLine="720"/>
        <w:jc w:val="both"/>
        <w:rPr>
          <w:rFonts w:eastAsia="Times New Roman" w:cs="Times New Roman"/>
          <w:szCs w:val="24"/>
        </w:rPr>
      </w:pPr>
      <w:r>
        <w:rPr>
          <w:rFonts w:eastAsia="Times New Roman"/>
          <w:b/>
          <w:bCs/>
        </w:rPr>
        <w:lastRenderedPageBreak/>
        <w:t>ΠΡΟΕΔΡΕΥΩΝ (Σπυρίδων Λυ</w:t>
      </w:r>
      <w:r>
        <w:rPr>
          <w:rFonts w:eastAsia="Times New Roman"/>
          <w:b/>
          <w:bCs/>
        </w:rPr>
        <w:t>κούδης):</w:t>
      </w:r>
      <w:r>
        <w:rPr>
          <w:rFonts w:eastAsia="Times New Roman" w:cs="Times New Roman"/>
          <w:szCs w:val="24"/>
        </w:rPr>
        <w:t xml:space="preserve"> Κύριοι συνάδελφοι, θέλω να σας πω ότι, με βάση τον Κανονισμό, οι επτά ερωτήσεις που έχουν απαντηθεί μέχρι τώρα, θα έπρεπε χρονικά να διαρκέσουν εβδομήντα επτά λεπτά. Όμως έχουν διαρκέσει </w:t>
      </w:r>
      <w:proofErr w:type="spellStart"/>
      <w:r>
        <w:rPr>
          <w:rFonts w:eastAsia="Times New Roman" w:cs="Times New Roman"/>
          <w:szCs w:val="24"/>
        </w:rPr>
        <w:t>εκατόν</w:t>
      </w:r>
      <w:proofErr w:type="spellEnd"/>
      <w:r>
        <w:rPr>
          <w:rFonts w:eastAsia="Times New Roman" w:cs="Times New Roman"/>
          <w:szCs w:val="24"/>
        </w:rPr>
        <w:t xml:space="preserve"> πενήντα λεπτά, δηλαδή δυόμισι ώρες. Είναι απίστευτη η</w:t>
      </w:r>
      <w:r>
        <w:rPr>
          <w:rFonts w:eastAsia="Times New Roman" w:cs="Times New Roman"/>
          <w:szCs w:val="24"/>
        </w:rPr>
        <w:t xml:space="preserve"> παραβίαση του Κανονισμού!</w:t>
      </w:r>
    </w:p>
    <w:p w14:paraId="379693D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η τέταρτη με αριθμό 1148/26-2-2018 επίκαιρη ερώτηση πρώτου κύκλου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«Περί </w:t>
      </w:r>
      <w:proofErr w:type="spellStart"/>
      <w:r>
        <w:rPr>
          <w:rFonts w:eastAsia="Times New Roman" w:cs="Times New Roman"/>
          <w:szCs w:val="24"/>
        </w:rPr>
        <w:t>εγκριθείσης</w:t>
      </w:r>
      <w:proofErr w:type="spellEnd"/>
      <w:r>
        <w:rPr>
          <w:rFonts w:eastAsia="Times New Roman" w:cs="Times New Roman"/>
          <w:szCs w:val="24"/>
        </w:rPr>
        <w:t xml:space="preserve"> δαπάνης ποσού 23.170.067 ευρώ ως αποζημίωση της Τραπέζης της Ελλάδος Α.Ε.», δεν θα συζητηθεί λόγω απουσίας του </w:t>
      </w:r>
      <w:r>
        <w:rPr>
          <w:rFonts w:eastAsia="Times New Roman" w:cs="Times New Roman"/>
          <w:szCs w:val="24"/>
        </w:rPr>
        <w:lastRenderedPageBreak/>
        <w:t>αρμόδιου Υπουργού και του αρμόδιου Αναπληρωτή Υπουργού στο εξωτερικό.</w:t>
      </w:r>
    </w:p>
    <w:p w14:paraId="379693D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Η δεύτερη με αριθμό 1161/27-2-2018 επίκαιρη ερώ</w:t>
      </w:r>
      <w:r>
        <w:rPr>
          <w:rFonts w:eastAsia="Times New Roman" w:cs="Times New Roman"/>
          <w:szCs w:val="24"/>
        </w:rPr>
        <w:t xml:space="preserve">τηση δεύτερου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«Χρηματοδότηση δράσεων από προϊόντα εγκληματικών ενεργειών κατά του </w:t>
      </w:r>
      <w:r>
        <w:rPr>
          <w:rFonts w:eastAsia="Times New Roman" w:cs="Times New Roman"/>
          <w:szCs w:val="24"/>
        </w:rPr>
        <w:t>ελληνικού δημοσίου</w:t>
      </w:r>
      <w:r>
        <w:rPr>
          <w:rFonts w:eastAsia="Times New Roman" w:cs="Times New Roman"/>
          <w:szCs w:val="24"/>
        </w:rPr>
        <w:t xml:space="preserve"> και διάθεση ποσού για κοινωνικούς σκοπούς», </w:t>
      </w:r>
      <w:r>
        <w:rPr>
          <w:rFonts w:eastAsia="Times New Roman" w:cs="Times New Roman"/>
          <w:szCs w:val="24"/>
        </w:rPr>
        <w:t>δεν θα συζητηθεί λόγω απουσίας του αρμόδιου Υπουργού και του αρμόδιου Αναπληρωτή Υπουργού στο εξωτερικό.</w:t>
      </w:r>
    </w:p>
    <w:p w14:paraId="379693D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Η δέκατη τέταρτη με αριθμό 998/6-2-2018 επίκαιρη ερώτηση δεύτερου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
          <w:bCs/>
          <w:szCs w:val="24"/>
        </w:rPr>
        <w:t xml:space="preserve"> </w:t>
      </w:r>
      <w:r>
        <w:rPr>
          <w:rFonts w:eastAsia="Times New Roman" w:cs="Times New Roman"/>
          <w:szCs w:val="24"/>
        </w:rPr>
        <w:t>προς τον Υπου</w:t>
      </w:r>
      <w:r>
        <w:rPr>
          <w:rFonts w:eastAsia="Times New Roman" w:cs="Times New Roman"/>
          <w:szCs w:val="24"/>
        </w:rPr>
        <w:t xml:space="preserve">ργό </w:t>
      </w:r>
      <w:r>
        <w:rPr>
          <w:rFonts w:eastAsia="Times New Roman" w:cs="Times New Roman"/>
          <w:bCs/>
          <w:szCs w:val="24"/>
        </w:rPr>
        <w:t xml:space="preserve">Οικονομικών, </w:t>
      </w:r>
      <w:r>
        <w:rPr>
          <w:rFonts w:eastAsia="Times New Roman" w:cs="Times New Roman"/>
          <w:szCs w:val="24"/>
        </w:rPr>
        <w:t>με θέμα: «Ε</w:t>
      </w:r>
      <w:r>
        <w:rPr>
          <w:rFonts w:eastAsia="Times New Roman" w:cs="Times New Roman"/>
          <w:szCs w:val="24"/>
        </w:rPr>
        <w:lastRenderedPageBreak/>
        <w:t>πισκόπηση δαπανών φορέων Γενικής Κυβέρνησης», δεν θα συζητηθεί λόγω απουσίας του αρμόδιου Υπουργού και του αρμόδιου Αναπληρωτή Υπουργού στο εξωτερικό.</w:t>
      </w:r>
    </w:p>
    <w:p w14:paraId="379693D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Η δέκατη έβδομη με αριθμό 948/30-1-2018 επίκαιρη ερώτηση δεύτερου κύκλου του </w:t>
      </w:r>
      <w:r>
        <w:rPr>
          <w:rFonts w:eastAsia="Times New Roman" w:cs="Times New Roman"/>
          <w:szCs w:val="24"/>
        </w:rPr>
        <w:t xml:space="preserve">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«Εξέλιξη και ολοκλήρωση της διαδικασίας αποπληρωμής των ληξιπρόθεσμων οφειλών του </w:t>
      </w:r>
      <w:r>
        <w:rPr>
          <w:rFonts w:eastAsia="Times New Roman" w:cs="Times New Roman"/>
          <w:szCs w:val="24"/>
        </w:rPr>
        <w:t xml:space="preserve">δημοσίου </w:t>
      </w:r>
      <w:r>
        <w:rPr>
          <w:rFonts w:eastAsia="Times New Roman" w:cs="Times New Roman"/>
          <w:szCs w:val="24"/>
        </w:rPr>
        <w:t>προς ιδιώτες», δεν θα συζητηθεί λόγω απουσίας του αρμόδιου Υπουργ</w:t>
      </w:r>
      <w:r>
        <w:rPr>
          <w:rFonts w:eastAsia="Times New Roman" w:cs="Times New Roman"/>
          <w:szCs w:val="24"/>
        </w:rPr>
        <w:t>ού και του αρμόδιου Αναπληρωτή Υπουργού στο εξωτερικό.</w:t>
      </w:r>
    </w:p>
    <w:p w14:paraId="379693D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Η έκτη με αριθμό 1157/27-2-2018 επίκαιρη ερώτηση δεύτερου κύκλου του Βουλευτή Α΄ Θεσσαλονίκης του Συνασπισμού Ριζοσπα</w:t>
      </w:r>
      <w:r>
        <w:rPr>
          <w:rFonts w:eastAsia="Times New Roman" w:cs="Times New Roman"/>
          <w:szCs w:val="24"/>
        </w:rPr>
        <w:lastRenderedPageBreak/>
        <w:t xml:space="preserve">στικής Αριστεράς κ. </w:t>
      </w:r>
      <w:r>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με θέ</w:t>
      </w:r>
      <w:r>
        <w:rPr>
          <w:rFonts w:eastAsia="Times New Roman" w:cs="Times New Roman"/>
          <w:szCs w:val="24"/>
        </w:rPr>
        <w:t xml:space="preserve">μα: «Παιδιατρικό Νοσοκομείο Θεσσαλονίκη στο πρώην στρατόπεδο Καρατάσιου», δεν θα συζητηθεί λόγω του ότι ο κ. Καμμένος βρίσκεται σε κυβερνητική αποστολή στο εξωτερικό. </w:t>
      </w:r>
    </w:p>
    <w:p w14:paraId="379693D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Τώρα θα συζητηθεί η τρίτη με αριθμό 1152/26-2-2018 επίκαιρη ερώτηση πρώτου κύκλου του Βο</w:t>
      </w:r>
      <w:r>
        <w:rPr>
          <w:rFonts w:eastAsia="Times New Roman" w:cs="Times New Roman"/>
          <w:szCs w:val="24"/>
        </w:rPr>
        <w:t>υλευτή Ηλείας της Δημοκρατικής Συμπαράταξης ΠΑΣΟΚ – ΔΗΜΑΡ κ.</w:t>
      </w:r>
      <w:r>
        <w:rPr>
          <w:rFonts w:eastAsia="Times New Roman" w:cs="Times New Roman"/>
          <w:bCs/>
          <w:szCs w:val="24"/>
        </w:rPr>
        <w:t xml:space="preserve"> </w:t>
      </w:r>
      <w:r>
        <w:rPr>
          <w:rFonts w:eastAsia="Times New Roman" w:cs="Times New Roman"/>
          <w:bCs/>
          <w:szCs w:val="24"/>
        </w:rPr>
        <w:t>Γιάννη</w:t>
      </w:r>
      <w:r>
        <w:rPr>
          <w:rFonts w:eastAsia="Times New Roman" w:cs="Times New Roman"/>
          <w:bCs/>
          <w:szCs w:val="24"/>
        </w:rPr>
        <w:t xml:space="preserve">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«Χωρίς πρόνοια για την προστασία της πρώτης κατοικίας η </w:t>
      </w:r>
      <w:r>
        <w:rPr>
          <w:rFonts w:eastAsia="Times New Roman" w:cs="Times New Roman"/>
          <w:szCs w:val="24"/>
        </w:rPr>
        <w:t xml:space="preserve">εγκύκλιος </w:t>
      </w:r>
      <w:r>
        <w:rPr>
          <w:rFonts w:eastAsia="Times New Roman" w:cs="Times New Roman"/>
          <w:szCs w:val="24"/>
        </w:rPr>
        <w:t>για τους ηλεκτρονικούς πλειστηριασμούς από 1-5-2018».</w:t>
      </w:r>
    </w:p>
    <w:p w14:paraId="379693D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w:t>
      </w:r>
      <w:r>
        <w:rPr>
          <w:rFonts w:eastAsia="Times New Roman" w:cs="Times New Roman"/>
          <w:szCs w:val="24"/>
        </w:rPr>
        <w:t xml:space="preserve">ηση θα απαντήσει η Υφυπουργός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379693D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Κουτσούκος</w:t>
      </w:r>
      <w:r>
        <w:rPr>
          <w:rFonts w:eastAsia="Times New Roman" w:cs="Times New Roman"/>
          <w:szCs w:val="24"/>
        </w:rPr>
        <w:t xml:space="preserve"> για να παρουσιάσει την επίκαιρη ερώτηση.</w:t>
      </w:r>
    </w:p>
    <w:p w14:paraId="379693DC"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379693D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Μαύρα μάτια κάναμε να σας δούμε, κυρία Υπουργέ. Μας έχει συνηθίσει ο κ. </w:t>
      </w:r>
      <w:proofErr w:type="spellStart"/>
      <w:r>
        <w:rPr>
          <w:rFonts w:eastAsia="Times New Roman" w:cs="Times New Roman"/>
          <w:szCs w:val="24"/>
        </w:rPr>
        <w:t>Τσακαλώτ</w:t>
      </w:r>
      <w:r>
        <w:rPr>
          <w:rFonts w:eastAsia="Times New Roman" w:cs="Times New Roman"/>
          <w:szCs w:val="24"/>
        </w:rPr>
        <w:t>ος</w:t>
      </w:r>
      <w:proofErr w:type="spellEnd"/>
      <w:r>
        <w:rPr>
          <w:rFonts w:eastAsia="Times New Roman" w:cs="Times New Roman"/>
          <w:szCs w:val="24"/>
        </w:rPr>
        <w:t xml:space="preserve"> να έρχεται μια φορά τον χρόνο, μας πάτε κι εσείς πίσω με συνεχείς αναβολές. Εν πάση </w:t>
      </w:r>
      <w:proofErr w:type="spellStart"/>
      <w:r>
        <w:rPr>
          <w:rFonts w:eastAsia="Times New Roman" w:cs="Times New Roman"/>
          <w:szCs w:val="24"/>
        </w:rPr>
        <w:t>περιπτώσει</w:t>
      </w:r>
      <w:proofErr w:type="spellEnd"/>
      <w:r>
        <w:rPr>
          <w:rFonts w:eastAsia="Times New Roman" w:cs="Times New Roman"/>
          <w:szCs w:val="24"/>
        </w:rPr>
        <w:t xml:space="preserve">, χαίρομαι που είστε εδώ και περιμένουμε να μας δώσετε μια απάντηση επί της ουσίας. </w:t>
      </w:r>
    </w:p>
    <w:p w14:paraId="379693D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Κυρία Υπουργέ, με τον τελευταίο </w:t>
      </w:r>
      <w:proofErr w:type="spellStart"/>
      <w:r>
        <w:rPr>
          <w:rFonts w:eastAsia="Times New Roman" w:cs="Times New Roman"/>
          <w:szCs w:val="24"/>
        </w:rPr>
        <w:t>μνημονιακό</w:t>
      </w:r>
      <w:proofErr w:type="spellEnd"/>
      <w:r>
        <w:rPr>
          <w:rFonts w:eastAsia="Times New Roman" w:cs="Times New Roman"/>
          <w:szCs w:val="24"/>
        </w:rPr>
        <w:t xml:space="preserve"> σας νόμο, τον </w:t>
      </w:r>
      <w:r>
        <w:rPr>
          <w:rFonts w:eastAsia="Times New Roman" w:cs="Times New Roman"/>
          <w:szCs w:val="24"/>
        </w:rPr>
        <w:t>ν.</w:t>
      </w:r>
      <w:r>
        <w:rPr>
          <w:rFonts w:eastAsia="Times New Roman" w:cs="Times New Roman"/>
          <w:szCs w:val="24"/>
        </w:rPr>
        <w:t xml:space="preserve">4512/2018, στο </w:t>
      </w:r>
      <w:r>
        <w:rPr>
          <w:rFonts w:eastAsia="Times New Roman" w:cs="Times New Roman"/>
          <w:szCs w:val="24"/>
        </w:rPr>
        <w:t xml:space="preserve">άρθρο 405 επεκτείνατε πλέον τους ηλεκτρονικούς πλειστηριασμούς και στις Δημόσιες Οικονομικές Υπηρεσίες, στις ΔΟΥ. Τώρα δεν υπάρχει διαδικασία προστασίας πλέον για κανέναν. Με βάση το πλαίσιο που θεσπίσατε, θα πηγαίνει ο κλητήρας </w:t>
      </w:r>
      <w:r>
        <w:rPr>
          <w:rFonts w:eastAsia="Times New Roman" w:cs="Times New Roman"/>
          <w:szCs w:val="24"/>
        </w:rPr>
        <w:lastRenderedPageBreak/>
        <w:t>και θα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το σπίτι σου εκποιήθηκε μέσω της διαδικασίας ηλεκτρονικού πλειστηριασμού». </w:t>
      </w:r>
    </w:p>
    <w:p w14:paraId="379693D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Ενώ ξέρουμε ποιες είναι οι προθέσεις σας και τι προβλήματα θα συναντήσει ο κάθε φουκαράς που χρωστάει στο δημόσιο, σας έχουμε καταθέσει από τις αρχές Δεκέμβρη πρόταση νόμου για τ</w:t>
      </w:r>
      <w:r>
        <w:rPr>
          <w:rFonts w:eastAsia="Times New Roman" w:cs="Times New Roman"/>
          <w:szCs w:val="24"/>
        </w:rPr>
        <w:t>ην προστασία της πρώτης κατοικίας, την οποία δεν ξέρουμε πού την έχετε παραπέμψει. Στη Βουλή δεν την έχετε φέρει. Είναι τυπικό σας καθήκον, πέρα από το ουσιαστικό, να τη συζητήσουμε. Σε κάθε περίπτωση, πρέπει να πάρετε μέτρα για την προστασία της πρώτης κα</w:t>
      </w:r>
      <w:r>
        <w:rPr>
          <w:rFonts w:eastAsia="Times New Roman" w:cs="Times New Roman"/>
          <w:szCs w:val="24"/>
        </w:rPr>
        <w:t>τοικίας, τώρα που θα ξεκινήσουν οι ηλεκτρονικοί πλειστηριασμοί από 1η Μαΐου, όπως λέει ο νόμος και από τις ΔΟΥ.</w:t>
      </w:r>
    </w:p>
    <w:p w14:paraId="379693E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Θέλω να σας θυμίσω, κυρία Υπουργέ, ότι εμείς οι κακοί, που ο κ. Τσίπρας μας έλεγε ότι θα δώσουμε «κάθε σπίτι στα χέρια τραπεζίτη», είχαμε την πρ</w:t>
      </w:r>
      <w:r>
        <w:rPr>
          <w:rFonts w:eastAsia="Times New Roman" w:cs="Times New Roman"/>
          <w:szCs w:val="24"/>
        </w:rPr>
        <w:t xml:space="preserve">όνοια, πρώτον, να θεσπίσουμε τον </w:t>
      </w:r>
      <w:r>
        <w:rPr>
          <w:rFonts w:eastAsia="Times New Roman" w:cs="Times New Roman"/>
          <w:szCs w:val="24"/>
        </w:rPr>
        <w:t>ν.</w:t>
      </w:r>
      <w:r>
        <w:rPr>
          <w:rFonts w:eastAsia="Times New Roman" w:cs="Times New Roman"/>
          <w:szCs w:val="24"/>
        </w:rPr>
        <w:t>3869/2010, ο οποίος όμως απαιτεί μια δικαστική διαδικασία.</w:t>
      </w:r>
    </w:p>
    <w:p w14:paraId="379693E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79693E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ξέραμε ότι ο κάθε φτωχός και ανήμπορος δεν είναι εύκολο να προσφεύγει σ</w:t>
      </w:r>
      <w:r>
        <w:rPr>
          <w:rFonts w:eastAsia="Times New Roman" w:cs="Times New Roman"/>
          <w:szCs w:val="24"/>
        </w:rPr>
        <w:t xml:space="preserve">τα δικαστήρια, είχε εκδώσει ο αρμόδιος Υπουργός τότε μια εγκύκλιο στις 12-5-2010, την ΠΟΛ 1055, η οποία έλεγε ότι ο έφορος δεν θα προβαίνει στη διαδικασία του πλειστηριασμού, αν το </w:t>
      </w:r>
      <w:proofErr w:type="spellStart"/>
      <w:r>
        <w:rPr>
          <w:rFonts w:eastAsia="Times New Roman" w:cs="Times New Roman"/>
          <w:szCs w:val="24"/>
        </w:rPr>
        <w:t>εκπλειστηριαζόμενο</w:t>
      </w:r>
      <w:proofErr w:type="spellEnd"/>
      <w:r>
        <w:rPr>
          <w:rFonts w:eastAsia="Times New Roman" w:cs="Times New Roman"/>
          <w:szCs w:val="24"/>
        </w:rPr>
        <w:t xml:space="preserve"> είναι πρώτη κατοικία.</w:t>
      </w:r>
    </w:p>
    <w:p w14:paraId="379693E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Εμείς, λοιπόν, οι κακοί, είχαμε τη</w:t>
      </w:r>
      <w:r>
        <w:rPr>
          <w:rFonts w:eastAsia="Times New Roman" w:cs="Times New Roman"/>
          <w:szCs w:val="24"/>
        </w:rPr>
        <w:t xml:space="preserve">ν πρόνοια αυτή. Μάλιστα, βγήκε και ένα φιλικό σας έντυπο προ καιρού και το έκανε πρωτοσέλιδο: «Ορίστε», λέει, «πώς προστατεύεται η πρώτη κατοικία». Αναφερόταν στη δική μας εγκύκλιο. Εσείς ήρθατε στη συνέχεια, βγάλατε την </w:t>
      </w:r>
      <w:proofErr w:type="spellStart"/>
      <w:r>
        <w:rPr>
          <w:rFonts w:eastAsia="Times New Roman" w:cs="Times New Roman"/>
          <w:szCs w:val="24"/>
        </w:rPr>
        <w:t>εφαρμοστική</w:t>
      </w:r>
      <w:proofErr w:type="spellEnd"/>
      <w:r>
        <w:rPr>
          <w:rFonts w:eastAsia="Times New Roman" w:cs="Times New Roman"/>
          <w:szCs w:val="24"/>
        </w:rPr>
        <w:t xml:space="preserve"> εγκύκλιο του </w:t>
      </w:r>
      <w:r>
        <w:rPr>
          <w:rFonts w:eastAsia="Times New Roman" w:cs="Times New Roman"/>
          <w:szCs w:val="24"/>
        </w:rPr>
        <w:t>ν.</w:t>
      </w:r>
      <w:r>
        <w:rPr>
          <w:rFonts w:eastAsia="Times New Roman" w:cs="Times New Roman"/>
          <w:szCs w:val="24"/>
        </w:rPr>
        <w:t>4512 και</w:t>
      </w:r>
      <w:r>
        <w:rPr>
          <w:rFonts w:eastAsia="Times New Roman" w:cs="Times New Roman"/>
          <w:szCs w:val="24"/>
        </w:rPr>
        <w:t xml:space="preserve"> δεν έχετε καν την αναφορά στην ΠΟΛ 1055, που καθιστά τον έφορο υπεύθυνο να μην προχωρήσει σε διαδικασία πλειστηριασμού της πρώτης κατοικίας.</w:t>
      </w:r>
    </w:p>
    <w:p w14:paraId="379693E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Αυτό είναι το αντικείμενο, λοιπόν, της επίκαιρης ερώτησής μου και περιμένω εγώ και </w:t>
      </w:r>
      <w:r>
        <w:rPr>
          <w:rFonts w:eastAsia="Times New Roman" w:cs="Times New Roman"/>
          <w:szCs w:val="24"/>
        </w:rPr>
        <w:t xml:space="preserve">οι </w:t>
      </w:r>
      <w:r>
        <w:rPr>
          <w:rFonts w:eastAsia="Times New Roman" w:cs="Times New Roman"/>
          <w:szCs w:val="24"/>
        </w:rPr>
        <w:t xml:space="preserve">χιλιάδες </w:t>
      </w:r>
      <w:r>
        <w:rPr>
          <w:rFonts w:eastAsia="Times New Roman" w:cs="Times New Roman"/>
          <w:szCs w:val="24"/>
        </w:rPr>
        <w:t xml:space="preserve">άλλοι </w:t>
      </w:r>
      <w:r>
        <w:rPr>
          <w:rFonts w:eastAsia="Times New Roman" w:cs="Times New Roman"/>
          <w:szCs w:val="24"/>
        </w:rPr>
        <w:t xml:space="preserve">που χρωστούν στο </w:t>
      </w:r>
      <w:r>
        <w:rPr>
          <w:rFonts w:eastAsia="Times New Roman" w:cs="Times New Roman"/>
          <w:szCs w:val="24"/>
        </w:rPr>
        <w:t xml:space="preserve">δημόσιο </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δεν έχετε προχωρήσει ούτε στις εκατό δόσεις που σας έχουμε πει ούτε σε άλλες ευνοϊκές ρυθμίσεις- μια απάντηση, που πιστεύουμε να είναι ουσιαστική.</w:t>
      </w:r>
    </w:p>
    <w:p w14:paraId="379693E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79693E6"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w:t>
      </w:r>
      <w:r>
        <w:rPr>
          <w:rFonts w:eastAsia="Times New Roman" w:cs="Times New Roman"/>
          <w:szCs w:val="24"/>
        </w:rPr>
        <w:t>υνάδελφε.</w:t>
      </w:r>
    </w:p>
    <w:p w14:paraId="379693E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79693E8"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w:t>
      </w:r>
      <w:r>
        <w:rPr>
          <w:rFonts w:eastAsia="Times New Roman" w:cs="Times New Roman"/>
          <w:b/>
          <w:szCs w:val="24"/>
        </w:rPr>
        <w:t>(Υφυπουργός Οικονομικών):</w:t>
      </w:r>
      <w:r>
        <w:rPr>
          <w:rFonts w:eastAsia="Times New Roman" w:cs="Times New Roman"/>
          <w:szCs w:val="24"/>
        </w:rPr>
        <w:t xml:space="preserve"> Ευχαριστώ, κύριε Πρόεδρε.</w:t>
      </w:r>
    </w:p>
    <w:p w14:paraId="379693E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Με τη διάταξη του Υπουργείου μας για τους ηλεκτρονικούς πλειστηριασμούς προβλέπεται ρητά πλέον και για τη διοικητική εκτέλεση η διενέργεια π</w:t>
      </w:r>
      <w:r>
        <w:rPr>
          <w:rFonts w:eastAsia="Times New Roman" w:cs="Times New Roman"/>
          <w:szCs w:val="24"/>
        </w:rPr>
        <w:t>λειστηριασμών αποκλειστικά μέσω ηλεκτρονικών συστημάτων. Οι τροποποιήσεις αυτές εντάσσονται στο ευρύτερο πλαίσιο της εναρμόνισης του δικαίου, της διοικητικής με την αναγκαστική εκτέλεση.</w:t>
      </w:r>
    </w:p>
    <w:p w14:paraId="379693E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Επίσης, με την ίδια ρύθμιση προβλέφθηκε ότι από την 1</w:t>
      </w:r>
      <w:r>
        <w:rPr>
          <w:rFonts w:eastAsia="Times New Roman" w:cs="Times New Roman"/>
          <w:szCs w:val="24"/>
          <w:vertAlign w:val="superscript"/>
        </w:rPr>
        <w:t>η</w:t>
      </w:r>
      <w:r>
        <w:rPr>
          <w:rFonts w:eastAsia="Times New Roman" w:cs="Times New Roman"/>
          <w:szCs w:val="24"/>
        </w:rPr>
        <w:t xml:space="preserve"> Μαΐου 2018 οι </w:t>
      </w:r>
      <w:r>
        <w:rPr>
          <w:rFonts w:eastAsia="Times New Roman" w:cs="Times New Roman"/>
          <w:szCs w:val="24"/>
        </w:rPr>
        <w:t xml:space="preserve">πλειστηριασμοί θα γίνονται μόνο με ηλεκτρονικό τρόπο, ανεξάρτητα από τον χρόνο επιβολής της κατάσχεσης ή του χρόνου έκδοσης του προγράμματος πλειστηριασμού. Με τον τρόπο αυτό επιτεύχθηκε η εναρμόνιση του ΚΕΔΕ με τον Κώδικα Πολιτικής Δικονομίας όσον αφορά </w:t>
      </w:r>
      <w:r>
        <w:rPr>
          <w:rFonts w:eastAsia="Times New Roman" w:cs="Times New Roman"/>
          <w:szCs w:val="24"/>
        </w:rPr>
        <w:t>σ</w:t>
      </w:r>
      <w:r>
        <w:rPr>
          <w:rFonts w:eastAsia="Times New Roman" w:cs="Times New Roman"/>
          <w:szCs w:val="24"/>
        </w:rPr>
        <w:t>τις διαδικασίες και κυρίως τον τρόπο διενέργειας των πλειστηριασμών, δηλαδή ηλεκτρονικά. Συνεπώς ενισχύθηκε η διαφάνεια. Πλέον αποφεύγονται φαινόμενα αθέμιτων παρεμβάσεων και στημένων πλειστηριασμών και εξασφαλίστηκε η καλύτερη προάσπιση των δημοσιονομικών</w:t>
      </w:r>
      <w:r>
        <w:rPr>
          <w:rFonts w:eastAsia="Times New Roman" w:cs="Times New Roman"/>
          <w:szCs w:val="24"/>
        </w:rPr>
        <w:t xml:space="preserve"> συμφερόντων της χώρας.</w:t>
      </w:r>
    </w:p>
    <w:p w14:paraId="379693E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Θα ήθελα εδώ να τονίσω ως προς την αναφορά που κάνατε στην ΠΟΛ 1055/2010, ότι προβλέφθηκε ρητά ότι στην περίπτωση </w:t>
      </w:r>
      <w:r>
        <w:rPr>
          <w:rFonts w:eastAsia="Times New Roman" w:cs="Times New Roman"/>
          <w:szCs w:val="24"/>
        </w:rPr>
        <w:lastRenderedPageBreak/>
        <w:t>που συντρέχει σπουδαίος λόγος, παραδείγματος χάριν όταν πρόκειται για ακίνητο οφειλέτη, το οποίο αποτελεί αποδεδειγμέν</w:t>
      </w:r>
      <w:r>
        <w:rPr>
          <w:rFonts w:eastAsia="Times New Roman" w:cs="Times New Roman"/>
          <w:szCs w:val="24"/>
        </w:rPr>
        <w:t>α την κύρια και μοναδική κατοικία και η οποία καλύπτει τις στοιχειώδεις ανάγκες στέγασης του πολίτη, οι προθεσμίες έκδοσης προγραμμάτων πλειστηριασμού ακινήτων δεν τηρούνται</w:t>
      </w:r>
      <w:r>
        <w:rPr>
          <w:rFonts w:eastAsia="Times New Roman" w:cs="Times New Roman"/>
          <w:szCs w:val="24"/>
        </w:rPr>
        <w:t>,</w:t>
      </w:r>
      <w:r>
        <w:rPr>
          <w:rFonts w:eastAsia="Times New Roman" w:cs="Times New Roman"/>
          <w:szCs w:val="24"/>
        </w:rPr>
        <w:t xml:space="preserve"> κατόπιν αιτιολογημένης έκθεσης του προϊσταμένου της αρμόδιας ΔΟΥ. Αυτό σαφώς εξακ</w:t>
      </w:r>
      <w:r>
        <w:rPr>
          <w:rFonts w:eastAsia="Times New Roman" w:cs="Times New Roman"/>
          <w:szCs w:val="24"/>
        </w:rPr>
        <w:t>ολουθεί σε κάθε περίπτωση να ισχύει, ανεξαρτήτως του τρόπου διενέργειας του πλειστηριασμού, είτε είναι φυσικός είτε ηλεκτρονικός.</w:t>
      </w:r>
    </w:p>
    <w:p w14:paraId="379693E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Με την ίδια ρύθμιση ορίστηκε ρητά ότι και στο δίκαιο της διοικητικής εκτέλεσης</w:t>
      </w:r>
      <w:r>
        <w:rPr>
          <w:rFonts w:eastAsia="Times New Roman" w:cs="Times New Roman"/>
          <w:szCs w:val="24"/>
        </w:rPr>
        <w:t>,</w:t>
      </w:r>
      <w:r>
        <w:rPr>
          <w:rFonts w:eastAsia="Times New Roman" w:cs="Times New Roman"/>
          <w:szCs w:val="24"/>
        </w:rPr>
        <w:t xml:space="preserve"> εφαρμόζονται τα οριζόμενα στην παράγραφο 8 του άρθρου 959 του Κώδικα Πολιτικής Δικονομίας αναφορικά με τον χρόνο διενέργειας ηλεκτρονικών πλειστηριασμών, ενώ λήφθηκε και </w:t>
      </w:r>
      <w:r>
        <w:rPr>
          <w:rFonts w:eastAsia="Times New Roman" w:cs="Times New Roman"/>
          <w:szCs w:val="24"/>
        </w:rPr>
        <w:lastRenderedPageBreak/>
        <w:t>πρόνοια για την περίπτωση που για οποιονδήποτε λόγο δεν μπορεί να οριστεί συμβολαιογρ</w:t>
      </w:r>
      <w:r>
        <w:rPr>
          <w:rFonts w:eastAsia="Times New Roman" w:cs="Times New Roman"/>
          <w:szCs w:val="24"/>
        </w:rPr>
        <w:t>άφος του τόπου εκτέλεσης στο πρότυπο των νέων διατάξεων του Κώδικα Πολιτικής Δικονομίας.</w:t>
      </w:r>
    </w:p>
    <w:p w14:paraId="379693E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Αποσαφηνίσθηκε, επίσης, προς άρση οποιασδήποτε αμφιβολίας με ρητή, πλέον διατύπωση στον νόμο, ότι πέραν των κινητών και στην περίπτωση πλειστηριασμού ακινήτων, η σύντα</w:t>
      </w:r>
      <w:r>
        <w:rPr>
          <w:rFonts w:eastAsia="Times New Roman" w:cs="Times New Roman"/>
          <w:szCs w:val="24"/>
        </w:rPr>
        <w:t xml:space="preserve">ξη προγράμματος πλειστηριασμού μπορεί να ανατεθεί από τον προϊστάμενο της επισπεύδουσας υπηρεσίας σε δικαστικό επιμελητή και αυξήθηκε ο χρόνος κοινοποίησης του προγράμματος πλειστηριασμού σε σαράντα ημέρες πριν τον πλειστηριασμό από είκοσι ημέρες που ήταν </w:t>
      </w:r>
      <w:r>
        <w:rPr>
          <w:rFonts w:eastAsia="Times New Roman" w:cs="Times New Roman"/>
          <w:szCs w:val="24"/>
        </w:rPr>
        <w:t xml:space="preserve">πριν. Βέβαια, καταργήθηκαν οι αναχρονιστικές διατυπώσεις δημοσιότητας όπως τοιχοκόλληση, δημοσίευση σε εφημερίδα και </w:t>
      </w:r>
      <w:r>
        <w:rPr>
          <w:rFonts w:eastAsia="Times New Roman" w:cs="Times New Roman"/>
          <w:szCs w:val="24"/>
        </w:rPr>
        <w:lastRenderedPageBreak/>
        <w:t>έχουμε πλέον τη διαδικασία ηλεκτρονικής δημοσίευσης των περιλήψεων προγραμμάτων πλειστηριασμού.</w:t>
      </w:r>
    </w:p>
    <w:p w14:paraId="379693E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Θα πρέπει να τονίσω για μια ακόμα φορά ότι </w:t>
      </w:r>
      <w:r>
        <w:rPr>
          <w:rFonts w:eastAsia="Times New Roman" w:cs="Times New Roman"/>
          <w:szCs w:val="24"/>
        </w:rPr>
        <w:t xml:space="preserve">δεν γίνονται μαζικοί πλειστηριασμοί κατοικιών από το </w:t>
      </w:r>
      <w:r>
        <w:rPr>
          <w:rFonts w:eastAsia="Times New Roman" w:cs="Times New Roman"/>
          <w:szCs w:val="24"/>
        </w:rPr>
        <w:t>δημόσιο</w:t>
      </w:r>
      <w:r>
        <w:rPr>
          <w:rFonts w:eastAsia="Times New Roman" w:cs="Times New Roman"/>
          <w:szCs w:val="24"/>
        </w:rPr>
        <w:t>. Το 2017 πραγματοποιήθηκαν οκτώ πλειστηριασμοί σ’ ολόκληρη την επικράτεια, τέσσερις στην Περιφέρεια Θεσσαλονίκης και τέσσερις στην Περιφέρεια Πειραιώς. Η ρύθμιση στην οποία αναφέρεστε είναι νομοθ</w:t>
      </w:r>
      <w:r>
        <w:rPr>
          <w:rFonts w:eastAsia="Times New Roman" w:cs="Times New Roman"/>
          <w:szCs w:val="24"/>
        </w:rPr>
        <w:t xml:space="preserve">ετικού χαρακτήρα. </w:t>
      </w:r>
    </w:p>
    <w:p w14:paraId="379693E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Αναλυτικότερα, η ρύθμιση του Υπουργείου μας έχει δύο βασικούς στόχους: Πρώτον, την εναρμόνιση του ΚΕΔ</w:t>
      </w:r>
      <w:r>
        <w:rPr>
          <w:rFonts w:eastAsia="Times New Roman" w:cs="Times New Roman"/>
          <w:szCs w:val="24"/>
          <w:lang w:val="en-US"/>
        </w:rPr>
        <w:t>E</w:t>
      </w:r>
      <w:r>
        <w:rPr>
          <w:rFonts w:eastAsia="Times New Roman" w:cs="Times New Roman"/>
          <w:szCs w:val="24"/>
        </w:rPr>
        <w:t xml:space="preserve"> με τον Κώδικα Πολιτικής Δικονομίας, προκειμένου το καθεστώς της διοικητικής και της αναγκαστικής εκτέλεσης να είναι ένα, σαφώς προσδιο</w:t>
      </w:r>
      <w:r>
        <w:rPr>
          <w:rFonts w:eastAsia="Times New Roman" w:cs="Times New Roman"/>
          <w:szCs w:val="24"/>
        </w:rPr>
        <w:t xml:space="preserve">ρισμένο και χωρίς «παραθυράκια» που δημιουργούν ανασφάλεια και άγχος </w:t>
      </w:r>
      <w:r>
        <w:rPr>
          <w:rFonts w:eastAsia="Times New Roman" w:cs="Times New Roman"/>
          <w:szCs w:val="24"/>
        </w:rPr>
        <w:lastRenderedPageBreak/>
        <w:t xml:space="preserve">στους πολίτες και δεύτερον, την υιοθέτηση της διαδικασίας των ηλεκτρονικών πλειστηριασμών και στο </w:t>
      </w:r>
      <w:r>
        <w:rPr>
          <w:rFonts w:eastAsia="Times New Roman" w:cs="Times New Roman"/>
          <w:szCs w:val="24"/>
        </w:rPr>
        <w:t>δημόσιο</w:t>
      </w:r>
      <w:r>
        <w:rPr>
          <w:rFonts w:eastAsia="Times New Roman" w:cs="Times New Roman"/>
          <w:szCs w:val="24"/>
        </w:rPr>
        <w:t>, προκειμένου να αποφευχθούν στημένοι πλειστηριασμοί και να διαφυλαχθούν τα συμφέρ</w:t>
      </w:r>
      <w:r>
        <w:rPr>
          <w:rFonts w:eastAsia="Times New Roman" w:cs="Times New Roman"/>
          <w:szCs w:val="24"/>
        </w:rPr>
        <w:t xml:space="preserve">οντα των πολιτών και της χώρας. </w:t>
      </w:r>
    </w:p>
    <w:p w14:paraId="379693F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επιφυλάσσομαι για τα υπόλοιπα στη δευτερολογία μου. </w:t>
      </w:r>
    </w:p>
    <w:p w14:paraId="379693F1"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Υπουργέ. </w:t>
      </w:r>
    </w:p>
    <w:p w14:paraId="379693F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Κουτσούκο, ορίστε, έχετε τον λόγο. </w:t>
      </w:r>
    </w:p>
    <w:p w14:paraId="379693F3"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Αυτό ακριβώς είπα και εγώ, κυρί</w:t>
      </w:r>
      <w:r>
        <w:rPr>
          <w:rFonts w:eastAsia="Times New Roman" w:cs="Times New Roman"/>
          <w:szCs w:val="24"/>
        </w:rPr>
        <w:t xml:space="preserve">α Υπουργέ, ότι δηλαδή εναρμονίσατε τη διαδικασία των ηλεκτρονικών πλειστηριασμών και για τις </w:t>
      </w:r>
      <w:r>
        <w:rPr>
          <w:rFonts w:eastAsia="Times New Roman" w:cs="Times New Roman"/>
          <w:szCs w:val="24"/>
        </w:rPr>
        <w:t>δυο,</w:t>
      </w:r>
      <w:r>
        <w:rPr>
          <w:rFonts w:eastAsia="Times New Roman" w:cs="Times New Roman"/>
          <w:szCs w:val="24"/>
        </w:rPr>
        <w:t xml:space="preserve"> από εδώ και πέρα. Μπορεί, όπως είπατε, να μην είχαμε μαζικούς πλειστηριασμούς μέσα στο 2017, </w:t>
      </w:r>
      <w:r>
        <w:rPr>
          <w:rFonts w:eastAsia="Times New Roman" w:cs="Times New Roman"/>
          <w:szCs w:val="24"/>
        </w:rPr>
        <w:lastRenderedPageBreak/>
        <w:t>αλλά από 1η Μαΐου –δεν ξέρω τι έχετε πάθει με αυτήν την ημέρα που</w:t>
      </w:r>
      <w:r>
        <w:rPr>
          <w:rFonts w:eastAsia="Times New Roman" w:cs="Times New Roman"/>
          <w:szCs w:val="24"/>
        </w:rPr>
        <w:t xml:space="preserve"> συμβολίζει τους αγώνες της εργατικής τάξης, ήσασταν στο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την 1</w:t>
      </w:r>
      <w:r>
        <w:rPr>
          <w:rFonts w:eastAsia="Times New Roman" w:cs="Times New Roman"/>
          <w:szCs w:val="24"/>
          <w:vertAlign w:val="superscript"/>
        </w:rPr>
        <w:t>η</w:t>
      </w:r>
      <w:r>
        <w:rPr>
          <w:rFonts w:eastAsia="Times New Roman" w:cs="Times New Roman"/>
          <w:szCs w:val="24"/>
        </w:rPr>
        <w:t xml:space="preserve"> Μαΐου του 2017, αντί να διαδηλώνετε</w:t>
      </w:r>
      <w:r>
        <w:rPr>
          <w:rFonts w:eastAsia="Times New Roman" w:cs="Times New Roman"/>
          <w:szCs w:val="24"/>
        </w:rPr>
        <w:t>,</w:t>
      </w:r>
      <w:r>
        <w:rPr>
          <w:rFonts w:eastAsia="Times New Roman" w:cs="Times New Roman"/>
          <w:szCs w:val="24"/>
        </w:rPr>
        <w:t xml:space="preserve"> για να κλείσετε τη συμφωνία του συμπληρωματικού μνημονίου- θα εφαρμοστούν οι πλειστηριασμοί από τις ΔΟΥ και δεν υπάρχει καμμία προστασία της πρώτη</w:t>
      </w:r>
      <w:r>
        <w:rPr>
          <w:rFonts w:eastAsia="Times New Roman" w:cs="Times New Roman"/>
          <w:szCs w:val="24"/>
        </w:rPr>
        <w:t xml:space="preserve">ς κατοικίας μ’ αυτήν την εναρμόνιση. </w:t>
      </w:r>
    </w:p>
    <w:p w14:paraId="379693F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Φοβάμαι ότι αυτό που παρακολουθούμε τώρα να γίνεται με τους ηλεκτρονικούς πλειστηριασμούς, θα γίνει και μεθαύριο. </w:t>
      </w:r>
    </w:p>
    <w:p w14:paraId="379693F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Μπορεί να μας είπατε, κυρία Υπουργέ, ότι ισχύει η ΠΟΛ 1055, στην οποία εγώ αναφέρθηκα, η οποία με σαφήν</w:t>
      </w:r>
      <w:r>
        <w:rPr>
          <w:rFonts w:eastAsia="Times New Roman" w:cs="Times New Roman"/>
          <w:szCs w:val="24"/>
        </w:rPr>
        <w:t xml:space="preserve">εια προστατεύει και τον έφορο έναντι παράβασης καθήκοντος και λέει ότι πρέπει να εξετάζει εάν πρόκειται περί πρώτης κατοικίας. Μας είπατε τώρα ότι </w:t>
      </w:r>
      <w:r>
        <w:rPr>
          <w:rFonts w:eastAsia="Times New Roman" w:cs="Times New Roman"/>
          <w:szCs w:val="24"/>
        </w:rPr>
        <w:lastRenderedPageBreak/>
        <w:t>ισχύει προφορικά. Διαβάζω την εγκύκλιο ΠΟΛ 1017/ 1</w:t>
      </w:r>
      <w:r>
        <w:rPr>
          <w:rFonts w:eastAsia="Times New Roman" w:cs="Times New Roman"/>
          <w:szCs w:val="24"/>
          <w:vertAlign w:val="superscript"/>
        </w:rPr>
        <w:t>η</w:t>
      </w:r>
      <w:r>
        <w:rPr>
          <w:rFonts w:eastAsia="Times New Roman" w:cs="Times New Roman"/>
          <w:szCs w:val="24"/>
        </w:rPr>
        <w:t xml:space="preserve"> Φεβρουαρίου 2018, την οποία εκδώσατε σε εφαρμογή του νόμο</w:t>
      </w:r>
      <w:r>
        <w:rPr>
          <w:rFonts w:eastAsia="Times New Roman" w:cs="Times New Roman"/>
          <w:szCs w:val="24"/>
        </w:rPr>
        <w:t>υ για τους ηλεκτρονικούς πλειστηριασμούς, δηλαδή του ν.4512/2018 και συγκεκριμένα της παραγράφου 1 του άρθρου 405. Δεν έχει καμμία</w:t>
      </w:r>
      <w:r>
        <w:rPr>
          <w:rFonts w:eastAsia="Times New Roman" w:cs="Times New Roman"/>
          <w:szCs w:val="24"/>
        </w:rPr>
        <w:t xml:space="preserve"> </w:t>
      </w:r>
      <w:r>
        <w:rPr>
          <w:rFonts w:eastAsia="Times New Roman" w:cs="Times New Roman"/>
          <w:szCs w:val="24"/>
        </w:rPr>
        <w:t>αναφορά. Θέλετε να την αντιπαραβάλουμε; Θα φάμε τον χρόνο μας. Εάν, λοιπόν, υπήρχε πρόνοια, θα το γράφατε, γιατί ξέρετε ότι ο</w:t>
      </w:r>
      <w:r>
        <w:rPr>
          <w:rFonts w:eastAsia="Times New Roman" w:cs="Times New Roman"/>
          <w:szCs w:val="24"/>
        </w:rPr>
        <w:t xml:space="preserve"> νεότερος νόμος και η νεότερη εγκύκλιος καταργεί την προηγούμενη. </w:t>
      </w:r>
    </w:p>
    <w:p w14:paraId="379693F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Άρα, αν θέλετε να σοβαρευτούμε και να δώσουμε ένα μήνυμα, θα δεσμευτείτε εδώ σήμερα ότι θα κυκλοφορήσει συμπληρωματική εγκύκλιος</w:t>
      </w:r>
      <w:r>
        <w:rPr>
          <w:rFonts w:eastAsia="Times New Roman" w:cs="Times New Roman"/>
          <w:szCs w:val="24"/>
        </w:rPr>
        <w:t>,</w:t>
      </w:r>
      <w:r>
        <w:rPr>
          <w:rFonts w:eastAsia="Times New Roman" w:cs="Times New Roman"/>
          <w:szCs w:val="24"/>
        </w:rPr>
        <w:t xml:space="preserve"> που με βάση τού πώς καθορίζεται η πρώτη κατοικία, θα </w:t>
      </w:r>
      <w:r>
        <w:rPr>
          <w:rFonts w:eastAsia="Times New Roman" w:cs="Times New Roman"/>
          <w:szCs w:val="24"/>
        </w:rPr>
        <w:lastRenderedPageBreak/>
        <w:t>εξαιρε</w:t>
      </w:r>
      <w:r>
        <w:rPr>
          <w:rFonts w:eastAsia="Times New Roman" w:cs="Times New Roman"/>
          <w:szCs w:val="24"/>
        </w:rPr>
        <w:t>ίται από τους ηλεκτρονικούς πλειστηριασμούς. Αν δεν το κάνετε αυτό, πάει να πει ότι κοροϊδεύετε</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τον κόσμο.</w:t>
      </w:r>
    </w:p>
    <w:p w14:paraId="379693F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Τον κοροϊδεύετε, κυρία Υπουργέ, διότι εάν θέλατε να λύσουμε το ζήτημα της προστασίας, θα είχατε φέρει να συζητήσουμε εδώ την πρότ</w:t>
      </w:r>
      <w:r>
        <w:rPr>
          <w:rFonts w:eastAsia="Times New Roman" w:cs="Times New Roman"/>
          <w:szCs w:val="24"/>
        </w:rPr>
        <w:t>αση νόμου της Δημοκρατικής Συμπαράταξης.  Έχουν περάσει τρεις μήνες. Η πρόταση που καταθέτουμε δεν είναι καμμία λαϊκίστικου χαρακτήρα πρόταση, σαν αυτό που λέγατε εσείς «κανένα σπίτι στα χέρια τραπεζίτη» και τώρα</w:t>
      </w:r>
      <w:r>
        <w:rPr>
          <w:rFonts w:eastAsia="Times New Roman" w:cs="Times New Roman"/>
          <w:szCs w:val="24"/>
        </w:rPr>
        <w:t>,</w:t>
      </w:r>
      <w:r>
        <w:rPr>
          <w:rFonts w:eastAsia="Times New Roman" w:cs="Times New Roman"/>
          <w:szCs w:val="24"/>
        </w:rPr>
        <w:t xml:space="preserve"> κάθε σπίτι μπορεί να πάει στα χέρια τραπεζ</w:t>
      </w:r>
      <w:r>
        <w:rPr>
          <w:rFonts w:eastAsia="Times New Roman" w:cs="Times New Roman"/>
          <w:szCs w:val="24"/>
        </w:rPr>
        <w:t>ίτη. Είναι μια πρόταση</w:t>
      </w:r>
      <w:r>
        <w:rPr>
          <w:rFonts w:eastAsia="Times New Roman" w:cs="Times New Roman"/>
          <w:szCs w:val="24"/>
        </w:rPr>
        <w:t>,</w:t>
      </w:r>
      <w:r>
        <w:rPr>
          <w:rFonts w:eastAsia="Times New Roman" w:cs="Times New Roman"/>
          <w:szCs w:val="24"/>
        </w:rPr>
        <w:t xml:space="preserve"> που έχει όριο τις 200.000 ευρώ αντικειμενική αξία και όριο εισοδήματος, όπως και όριο καταθέσεων, για να μην προστατεύει τον κάθε μπαταχτσή. </w:t>
      </w:r>
    </w:p>
    <w:p w14:paraId="379693F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έχετε μια άλλη αντίληψη από εκείνη</w:t>
      </w:r>
      <w:r>
        <w:rPr>
          <w:rFonts w:eastAsia="Times New Roman" w:cs="Times New Roman"/>
          <w:szCs w:val="24"/>
        </w:rPr>
        <w:t>,</w:t>
      </w:r>
      <w:r>
        <w:rPr>
          <w:rFonts w:eastAsia="Times New Roman" w:cs="Times New Roman"/>
          <w:szCs w:val="24"/>
        </w:rPr>
        <w:t xml:space="preserve"> που έχουμε εμείς για την προστασία της πρώτης κατοικίας. Νομίζετε ότι αυτές οι εναρμονίσεις που λέτε τώρα και είναι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σας θα περάσουν «αβρόχοις </w:t>
      </w:r>
      <w:proofErr w:type="spellStart"/>
      <w:r>
        <w:rPr>
          <w:rFonts w:eastAsia="Times New Roman" w:cs="Times New Roman"/>
          <w:szCs w:val="24"/>
        </w:rPr>
        <w:t>ποσί</w:t>
      </w:r>
      <w:proofErr w:type="spellEnd"/>
      <w:r>
        <w:rPr>
          <w:rFonts w:eastAsia="Times New Roman" w:cs="Times New Roman"/>
          <w:szCs w:val="24"/>
        </w:rPr>
        <w:t>». Όμως, πάρα πολύ σύντομα ο κόσμος θα καταλάβει τι ακριβώς τού έχετε ετοιμάσει. Επειδ</w:t>
      </w:r>
      <w:r>
        <w:rPr>
          <w:rFonts w:eastAsia="Times New Roman" w:cs="Times New Roman"/>
          <w:szCs w:val="24"/>
        </w:rPr>
        <w:t xml:space="preserve">ή, μάλιστα, νομίζετε ότι ζείτε σε συνθήκες καθεστώτος, όσο νωρίτερα το καταλάβετε για να προσαρμόσετε τη νομοθεσία, τόσο το καλύτερο. </w:t>
      </w:r>
    </w:p>
    <w:p w14:paraId="379693F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Αν μου επιτρέπετε, κύριε Πρόεδρε, θα ήθελα να κλείσω με τούτο. Μιας και παρακολουθώ τα οικονομικά, αυτή η καθεστωτική πρά</w:t>
      </w:r>
      <w:r>
        <w:rPr>
          <w:rFonts w:eastAsia="Times New Roman" w:cs="Times New Roman"/>
          <w:szCs w:val="24"/>
        </w:rPr>
        <w:t>ξη</w:t>
      </w:r>
      <w:r>
        <w:rPr>
          <w:rFonts w:eastAsia="Times New Roman" w:cs="Times New Roman"/>
          <w:szCs w:val="24"/>
        </w:rPr>
        <w:t>,</w:t>
      </w:r>
      <w:r>
        <w:rPr>
          <w:rFonts w:eastAsia="Times New Roman" w:cs="Times New Roman"/>
          <w:szCs w:val="24"/>
        </w:rPr>
        <w:t xml:space="preserve"> που κάνατε σήμερα</w:t>
      </w:r>
      <w:r>
        <w:rPr>
          <w:rFonts w:eastAsia="Times New Roman" w:cs="Times New Roman"/>
          <w:szCs w:val="24"/>
        </w:rPr>
        <w:t>,</w:t>
      </w:r>
      <w:r>
        <w:rPr>
          <w:rFonts w:eastAsia="Times New Roman" w:cs="Times New Roman"/>
          <w:szCs w:val="24"/>
        </w:rPr>
        <w:t xml:space="preserve"> να ορίσετε τον Γενικό Γραμματέα του Υπουργείου σας επικεφαλής του ανεξάρτητου Γραφείου Προϋπολογισμού της Βουλής, δεν σημαίνει ότι έχετε πλέον υπερβεί κάθε </w:t>
      </w:r>
      <w:r>
        <w:rPr>
          <w:rFonts w:eastAsia="Times New Roman" w:cs="Times New Roman"/>
          <w:szCs w:val="24"/>
        </w:rPr>
        <w:lastRenderedPageBreak/>
        <w:t>όριο και έχετε μια αντίληψη</w:t>
      </w:r>
      <w:r>
        <w:rPr>
          <w:rFonts w:eastAsia="Times New Roman" w:cs="Times New Roman"/>
          <w:szCs w:val="24"/>
        </w:rPr>
        <w:t>,</w:t>
      </w:r>
      <w:r>
        <w:rPr>
          <w:rFonts w:eastAsia="Times New Roman" w:cs="Times New Roman"/>
          <w:szCs w:val="24"/>
        </w:rPr>
        <w:t xml:space="preserve"> η οποία λέει «είμαστε εξουσία και κάνουμε ότι θέ</w:t>
      </w:r>
      <w:r>
        <w:rPr>
          <w:rFonts w:eastAsia="Times New Roman" w:cs="Times New Roman"/>
          <w:szCs w:val="24"/>
        </w:rPr>
        <w:t xml:space="preserve">λουμε»; </w:t>
      </w:r>
    </w:p>
    <w:p w14:paraId="379693F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Κυρία Υπουργέ, αυτό πρέπει να το αφήσετε πίσω σας, αν θέλετε τουλάχιστον μεθαύριο να έχετε μια στοιχειώδη αξιοπιστία απέναντι σε όλους αυτούς που ο </w:t>
      </w:r>
      <w:r>
        <w:rPr>
          <w:rFonts w:eastAsia="Times New Roman" w:cs="Times New Roman"/>
          <w:szCs w:val="24"/>
        </w:rPr>
        <w:t xml:space="preserve">προϊστάμενος </w:t>
      </w:r>
      <w:r>
        <w:rPr>
          <w:rFonts w:eastAsia="Times New Roman" w:cs="Times New Roman"/>
          <w:szCs w:val="24"/>
        </w:rPr>
        <w:t>της ΔΟΥ πλέον, χωρίς να έχει καμμία κάλυψη, θα τους βγάλει στη διαδικασία του ηλεκτρον</w:t>
      </w:r>
      <w:r>
        <w:rPr>
          <w:rFonts w:eastAsia="Times New Roman" w:cs="Times New Roman"/>
          <w:szCs w:val="24"/>
        </w:rPr>
        <w:t xml:space="preserve">ικού πλειστηριασμού. </w:t>
      </w:r>
    </w:p>
    <w:p w14:paraId="379693F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79693FC"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Κουτσούκο.</w:t>
      </w:r>
    </w:p>
    <w:p w14:paraId="379693FD"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79693FE"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Κατ’ αρχ</w:t>
      </w:r>
      <w:r>
        <w:rPr>
          <w:rFonts w:eastAsia="Times New Roman" w:cs="Times New Roman"/>
          <w:szCs w:val="24"/>
        </w:rPr>
        <w:t>άς</w:t>
      </w:r>
      <w:r>
        <w:rPr>
          <w:rFonts w:eastAsia="Times New Roman" w:cs="Times New Roman"/>
          <w:szCs w:val="24"/>
        </w:rPr>
        <w:t>, για τον Γενικό Γραμματέα που αναφερθήκατε, να πω ότι</w:t>
      </w:r>
      <w:r>
        <w:rPr>
          <w:rFonts w:eastAsia="Times New Roman" w:cs="Times New Roman"/>
          <w:szCs w:val="24"/>
        </w:rPr>
        <w:t xml:space="preserve"> ο Πρόεδρος της Βουλής κατέθεσε τα απαραίτητα …</w:t>
      </w:r>
    </w:p>
    <w:p w14:paraId="379693FF" w14:textId="77777777" w:rsidR="006E78AB" w:rsidRDefault="00004C1F">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Είναι κυβερνητικό στέλεχος.</w:t>
      </w:r>
    </w:p>
    <w:p w14:paraId="37969400"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Όλοι έχουμε κάποια προηγούμενη υπηρεσία. Δεν έχει καμμία σημασία αυτό. Κατέθεσε τα απαραίτητα δικαιολογητικά. Ε</w:t>
      </w:r>
      <w:r>
        <w:rPr>
          <w:rFonts w:eastAsia="Times New Roman" w:cs="Times New Roman"/>
          <w:szCs w:val="24"/>
        </w:rPr>
        <w:t>ίναι αξιόλογος επιστήμονας. Το απέδειξε εξάλλου</w:t>
      </w:r>
      <w:r>
        <w:rPr>
          <w:rFonts w:eastAsia="Times New Roman" w:cs="Times New Roman"/>
          <w:szCs w:val="24"/>
        </w:rPr>
        <w:t>,</w:t>
      </w:r>
      <w:r>
        <w:rPr>
          <w:rFonts w:eastAsia="Times New Roman" w:cs="Times New Roman"/>
          <w:szCs w:val="24"/>
        </w:rPr>
        <w:t xml:space="preserve"> όλο το προηγούμενο διάστημα στη διοίκηση του Γενικού Λογιστηρίου του Κράτους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oπότε</w:t>
      </w:r>
      <w:proofErr w:type="spellEnd"/>
      <w:r>
        <w:rPr>
          <w:rFonts w:eastAsia="Times New Roman" w:cs="Times New Roman"/>
          <w:szCs w:val="24"/>
        </w:rPr>
        <w:t xml:space="preserve"> δεν μπορούμε να του επι</w:t>
      </w:r>
      <w:r>
        <w:rPr>
          <w:rFonts w:eastAsia="Times New Roman" w:cs="Times New Roman"/>
          <w:szCs w:val="24"/>
        </w:rPr>
        <w:t>ρρίψουμε</w:t>
      </w:r>
      <w:r>
        <w:rPr>
          <w:rFonts w:eastAsia="Times New Roman" w:cs="Times New Roman"/>
          <w:szCs w:val="24"/>
        </w:rPr>
        <w:t xml:space="preserve"> κανένα θέμα.</w:t>
      </w:r>
    </w:p>
    <w:p w14:paraId="3796940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Όσον αφορά την επίκαιρη ερώτηση που κάνατε, στόχος της Κυβέρνησης, αλλά και το</w:t>
      </w:r>
      <w:r>
        <w:rPr>
          <w:rFonts w:eastAsia="Times New Roman" w:cs="Times New Roman"/>
          <w:szCs w:val="24"/>
        </w:rPr>
        <w:t>υ Υπουργείου, είναι η ενίσχυση της διαφά</w:t>
      </w:r>
      <w:r>
        <w:rPr>
          <w:rFonts w:eastAsia="Times New Roman" w:cs="Times New Roman"/>
          <w:szCs w:val="24"/>
        </w:rPr>
        <w:lastRenderedPageBreak/>
        <w:t>νειας και η αποφυγή φαινομένων αθέμιτων παρεμβάσεων και στημένων πλειστηριασμών, καθώς και η εξασφάλιση της προάσπισης των δημοσιονομικών συμφερόντων της χώρας.</w:t>
      </w:r>
    </w:p>
    <w:p w14:paraId="3796940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Όσον αφορά για την 1</w:t>
      </w:r>
      <w:r>
        <w:rPr>
          <w:rFonts w:eastAsia="Times New Roman" w:cs="Times New Roman"/>
          <w:szCs w:val="24"/>
          <w:vertAlign w:val="superscript"/>
        </w:rPr>
        <w:t>η</w:t>
      </w:r>
      <w:r>
        <w:rPr>
          <w:rFonts w:eastAsia="Times New Roman" w:cs="Times New Roman"/>
          <w:szCs w:val="24"/>
        </w:rPr>
        <w:t xml:space="preserve"> Μαΐου, ναι, θα ξεκινήσουν και θα </w:t>
      </w:r>
      <w:r>
        <w:rPr>
          <w:rFonts w:eastAsia="Times New Roman" w:cs="Times New Roman"/>
          <w:szCs w:val="24"/>
        </w:rPr>
        <w:t>εφαρμοστούν ηλεκτρονικοί πλειστηριασμοί, κύριε Κουτσούκο, αλλά θα εφαρμοστούν οι πλειστηριασμοί για στρατηγικούς κακοπληρωτές. Ουσιαστικά</w:t>
      </w:r>
      <w:r>
        <w:rPr>
          <w:rFonts w:eastAsia="Times New Roman" w:cs="Times New Roman"/>
          <w:szCs w:val="24"/>
        </w:rPr>
        <w:t>,</w:t>
      </w:r>
      <w:r>
        <w:rPr>
          <w:rFonts w:eastAsia="Times New Roman" w:cs="Times New Roman"/>
          <w:szCs w:val="24"/>
        </w:rPr>
        <w:t xml:space="preserve"> οι προϋποθέσεις για την εκκίνηση της διαδικασίας του πλειστηριασμού δεν επηρεάζονται με οποιονδήποτε τρόπο από τη συγ</w:t>
      </w:r>
      <w:r>
        <w:rPr>
          <w:rFonts w:eastAsia="Times New Roman" w:cs="Times New Roman"/>
          <w:szCs w:val="24"/>
        </w:rPr>
        <w:t xml:space="preserve">κεκριμένη ρύθμιση. </w:t>
      </w:r>
    </w:p>
    <w:p w14:paraId="3796940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Όπως προανέφερα, το 2017 πραγματοποιήθηκαν οκτώ πλειστηριασμοί, τέσσερις στην περιφέρεια Θεσσαλονίκης, τέσσερις στην περιφέρεια Πειραιώς. Σε καμμία περίπτωση</w:t>
      </w:r>
      <w:r>
        <w:rPr>
          <w:rFonts w:eastAsia="Times New Roman" w:cs="Times New Roman"/>
          <w:szCs w:val="24"/>
        </w:rPr>
        <w:t>,</w:t>
      </w:r>
      <w:r>
        <w:rPr>
          <w:rFonts w:eastAsia="Times New Roman" w:cs="Times New Roman"/>
          <w:szCs w:val="24"/>
        </w:rPr>
        <w:t xml:space="preserve"> δεν καταδεικνύεται η μη προστασία της κύριας και μοναδικής κατοικίας. Αυτό πο</w:t>
      </w:r>
      <w:r>
        <w:rPr>
          <w:rFonts w:eastAsia="Times New Roman" w:cs="Times New Roman"/>
          <w:szCs w:val="24"/>
        </w:rPr>
        <w:t xml:space="preserve">υ </w:t>
      </w:r>
      <w:r>
        <w:rPr>
          <w:rFonts w:eastAsia="Times New Roman" w:cs="Times New Roman"/>
          <w:szCs w:val="24"/>
        </w:rPr>
        <w:lastRenderedPageBreak/>
        <w:t>καταδεικνύεται είναι πως εμείς εξαντλούμε όλα τα άλλα μέτρα</w:t>
      </w:r>
      <w:r>
        <w:rPr>
          <w:rFonts w:eastAsia="Times New Roman" w:cs="Times New Roman"/>
          <w:szCs w:val="24"/>
        </w:rPr>
        <w:t>,</w:t>
      </w:r>
      <w:r>
        <w:rPr>
          <w:rFonts w:eastAsia="Times New Roman" w:cs="Times New Roman"/>
          <w:szCs w:val="24"/>
        </w:rPr>
        <w:t xml:space="preserve"> πριν φτάσουμε σε αυτά και σαφώς</w:t>
      </w:r>
      <w:r>
        <w:rPr>
          <w:rFonts w:eastAsia="Times New Roman" w:cs="Times New Roman"/>
          <w:szCs w:val="24"/>
        </w:rPr>
        <w:t>,</w:t>
      </w:r>
      <w:r>
        <w:rPr>
          <w:rFonts w:eastAsia="Times New Roman" w:cs="Times New Roman"/>
          <w:szCs w:val="24"/>
        </w:rPr>
        <w:t xml:space="preserve"> το δημόσιο θα κινήσει διαδικασία έκδοσης προγράμματος πλειστηριασμού</w:t>
      </w:r>
      <w:r>
        <w:rPr>
          <w:rFonts w:eastAsia="Times New Roman" w:cs="Times New Roman"/>
          <w:szCs w:val="24"/>
        </w:rPr>
        <w:t>,</w:t>
      </w:r>
      <w:r>
        <w:rPr>
          <w:rFonts w:eastAsia="Times New Roman" w:cs="Times New Roman"/>
          <w:szCs w:val="24"/>
        </w:rPr>
        <w:t xml:space="preserve"> μόνο εφόσον κρίνει ότι η διαδικασία αυτή εξυπηρετεί τα συμφέροντά του και θα ικανοποιήσει </w:t>
      </w:r>
      <w:r>
        <w:rPr>
          <w:rFonts w:eastAsia="Times New Roman" w:cs="Times New Roman"/>
          <w:szCs w:val="24"/>
        </w:rPr>
        <w:t xml:space="preserve">τις απαιτήσεις του με αυτόν τον τρόπο, όπως εξάλλου γινόταν ανέκαθεν και θα συνεχίσει να γίνεται από εδώ και πέρα. </w:t>
      </w:r>
    </w:p>
    <w:p w14:paraId="3796940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Σε μια κρίσιμη εποχή για τα δημοσιονομικά, αλλά και τα κοινωνικά συμφέροντα της χώρας, με τον συγκεκριμένο νόμο ήρθαμε</w:t>
      </w:r>
      <w:r>
        <w:rPr>
          <w:rFonts w:eastAsia="Times New Roman" w:cs="Times New Roman"/>
          <w:szCs w:val="24"/>
        </w:rPr>
        <w:t>,</w:t>
      </w:r>
      <w:r>
        <w:rPr>
          <w:rFonts w:eastAsia="Times New Roman" w:cs="Times New Roman"/>
          <w:szCs w:val="24"/>
        </w:rPr>
        <w:t xml:space="preserve"> απλά και μόνο</w:t>
      </w:r>
      <w:r>
        <w:rPr>
          <w:rFonts w:eastAsia="Times New Roman" w:cs="Times New Roman"/>
          <w:szCs w:val="24"/>
        </w:rPr>
        <w:t>,</w:t>
      </w:r>
      <w:r>
        <w:rPr>
          <w:rFonts w:eastAsia="Times New Roman" w:cs="Times New Roman"/>
          <w:szCs w:val="24"/>
        </w:rPr>
        <w:t xml:space="preserve"> να εν</w:t>
      </w:r>
      <w:r>
        <w:rPr>
          <w:rFonts w:eastAsia="Times New Roman" w:cs="Times New Roman"/>
          <w:szCs w:val="24"/>
        </w:rPr>
        <w:t>αρμονίσουμε δύο παρόμοιες διαδικασίες, μετατρέποντάς τες, μάλιστα, σε ηλεκτρονικές, με όλα τα οφέλη</w:t>
      </w:r>
      <w:r>
        <w:rPr>
          <w:rFonts w:eastAsia="Times New Roman" w:cs="Times New Roman"/>
          <w:szCs w:val="24"/>
        </w:rPr>
        <w:t>,</w:t>
      </w:r>
      <w:r>
        <w:rPr>
          <w:rFonts w:eastAsia="Times New Roman" w:cs="Times New Roman"/>
          <w:szCs w:val="24"/>
        </w:rPr>
        <w:t xml:space="preserve"> που αυτό συνεπάγεται για το αδιάβλητο και την καθαρότητά τους.</w:t>
      </w:r>
    </w:p>
    <w:p w14:paraId="3796940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Όσον αφορά στην ΠΟΛ 1017/2018 -την οποία αναφέρατε στην επίκαιρη ερώτησή σας- εγκύκλιο του δ</w:t>
      </w:r>
      <w:r>
        <w:rPr>
          <w:rFonts w:eastAsia="Times New Roman" w:cs="Times New Roman"/>
          <w:szCs w:val="24"/>
        </w:rPr>
        <w:t>ιοικητή της Ανεξάρτητης Αρχής Δημοσίων Εσόδων, θα πρέπει να σας αναφέρω ότι με τη νέα αυτή εγκύκλιο δίνονται απλά οδηγίες για την ομοιόμορφη εφαρμογή των διατάξεων περί ηλεκτρονικών πλειστηριασμών και καμμία άλλη τροποποίηση δεν επέρχεται στο ήδη υφιστάμεν</w:t>
      </w:r>
      <w:r>
        <w:rPr>
          <w:rFonts w:eastAsia="Times New Roman" w:cs="Times New Roman"/>
          <w:szCs w:val="24"/>
        </w:rPr>
        <w:t xml:space="preserve">ο κανονιστικό πλαίσιο των πλειστηριασμών. </w:t>
      </w:r>
    </w:p>
    <w:p w14:paraId="3796940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Ως εκ τούτου, η ΠΟΛ 1055/201</w:t>
      </w:r>
      <w:r>
        <w:rPr>
          <w:rFonts w:eastAsia="Times New Roman" w:cs="Times New Roman"/>
          <w:szCs w:val="24"/>
        </w:rPr>
        <w:t>0</w:t>
      </w:r>
      <w:r>
        <w:rPr>
          <w:rFonts w:eastAsia="Times New Roman" w:cs="Times New Roman"/>
          <w:szCs w:val="24"/>
        </w:rPr>
        <w:t xml:space="preserve"> εξακολουθεί σε κάθε περίπτωση να ισχύει, ανεξαρτήτως του τρόπου διενέργειας του πλειστηριασμού. Άλλωστε, δεν τροποποιήθηκε το τρίτο εδάφιο της παραγράφου 1 του άρθρου 41 του ΚΕΔΕ, στο</w:t>
      </w:r>
      <w:r>
        <w:rPr>
          <w:rFonts w:eastAsia="Times New Roman" w:cs="Times New Roman"/>
          <w:szCs w:val="24"/>
        </w:rPr>
        <w:t xml:space="preserve"> οποίο προβλέπεται η ανωτέρω αναφερόμενη εξαίρεση από τις προθεσμίες έκδοσης προγράμματος πλειστηριασμού.</w:t>
      </w:r>
    </w:p>
    <w:p w14:paraId="3796940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Τέλος, θα ήθελα να τονίσω και κάτι ακόμα. Ο ΚΕΔΕ αποτελεί μέρος της έννομης τάξης μας ήδη από το 1974, γιατί καμμία από τις προηγούμενες κυβερνήσεις δ</w:t>
      </w:r>
      <w:r>
        <w:rPr>
          <w:rFonts w:eastAsia="Times New Roman" w:cs="Times New Roman"/>
          <w:szCs w:val="24"/>
        </w:rPr>
        <w:t>εν μπήκε στη διαδικασία να τον τροποποιήσει, να προστατέψει την πρώτη κατοικία του οφειλέτη, γιατί καμμία μεταπολιτευτική κυβέρνηση των «χρυσών» εποχών δεν έκρινε σκόπιμο να προστατεύσει τα συμφέροντα των πολιτών αυτής της χώρας από το κακό δημόσιο.</w:t>
      </w:r>
    </w:p>
    <w:p w14:paraId="3796940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απαντάμε σε όλα αυτά τα νούμερα με έργα. Έντεκα πλειστηριασμοί το 2016, οκτώ πλειστηριασμοί το 2017 για </w:t>
      </w:r>
      <w:proofErr w:type="spellStart"/>
      <w:r>
        <w:rPr>
          <w:rFonts w:eastAsia="Times New Roman" w:cs="Times New Roman"/>
          <w:szCs w:val="24"/>
        </w:rPr>
        <w:t>μεγαλοοφειλέτες</w:t>
      </w:r>
      <w:proofErr w:type="spellEnd"/>
      <w:r>
        <w:rPr>
          <w:rFonts w:eastAsia="Times New Roman" w:cs="Times New Roman"/>
          <w:szCs w:val="24"/>
        </w:rPr>
        <w:t xml:space="preserve"> και με πάγια τακτική να εξαντλούμε όλα τα άλλα μέτρα</w:t>
      </w:r>
      <w:r>
        <w:rPr>
          <w:rFonts w:eastAsia="Times New Roman" w:cs="Times New Roman"/>
          <w:szCs w:val="24"/>
        </w:rPr>
        <w:t>,</w:t>
      </w:r>
      <w:r>
        <w:rPr>
          <w:rFonts w:eastAsia="Times New Roman" w:cs="Times New Roman"/>
          <w:szCs w:val="24"/>
        </w:rPr>
        <w:t xml:space="preserve"> πριν φτάσουμε σε αυτά. Επαναλαμβάνω ότι τίποτα από όλα αυτά δεν θα αλλάξει με την </w:t>
      </w:r>
      <w:r>
        <w:rPr>
          <w:rFonts w:eastAsia="Times New Roman" w:cs="Times New Roman"/>
          <w:szCs w:val="24"/>
        </w:rPr>
        <w:t>καινούργια διαδικασία.</w:t>
      </w:r>
    </w:p>
    <w:p w14:paraId="37969409"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κυρία Υπουργέ.</w:t>
      </w:r>
    </w:p>
    <w:p w14:paraId="3796940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Ακολουθεί η τρίτη με αριθμό 1162/27-2-2018 επίκαιρη ερώτηση δεύτερου κύκλου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w:t>
      </w:r>
      <w:r>
        <w:rPr>
          <w:rFonts w:eastAsia="Times New Roman" w:cs="Times New Roman"/>
          <w:szCs w:val="24"/>
        </w:rPr>
        <w:t xml:space="preserve">ν Υπουργό Οικονομικών, με θέμα: «Στήριξη πληγέντων παραγωγών σε </w:t>
      </w:r>
      <w:proofErr w:type="spellStart"/>
      <w:r>
        <w:rPr>
          <w:rFonts w:eastAsia="Times New Roman" w:cs="Times New Roman"/>
          <w:szCs w:val="24"/>
        </w:rPr>
        <w:t>Βιάννο</w:t>
      </w:r>
      <w:proofErr w:type="spellEnd"/>
      <w:r>
        <w:rPr>
          <w:rFonts w:eastAsia="Times New Roman" w:cs="Times New Roman"/>
          <w:szCs w:val="24"/>
        </w:rPr>
        <w:t xml:space="preserve">, Ιεράπετρα και Σητεία κ.λπ.».  </w:t>
      </w:r>
    </w:p>
    <w:p w14:paraId="3796940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796940C"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olor w:val="000000"/>
          <w:szCs w:val="24"/>
        </w:rPr>
        <w:t>Ευχαριστώ, κύριε Πρόεδρε.</w:t>
      </w:r>
      <w:r>
        <w:rPr>
          <w:rFonts w:eastAsia="Times New Roman" w:cs="Times New Roman"/>
          <w:szCs w:val="24"/>
        </w:rPr>
        <w:t xml:space="preserve"> </w:t>
      </w:r>
    </w:p>
    <w:p w14:paraId="3796940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Κυρία Υπουργέ, σας είναι γνωστή η κακοκαιρία της 25</w:t>
      </w:r>
      <w:r>
        <w:rPr>
          <w:rFonts w:eastAsia="Times New Roman" w:cs="Times New Roman"/>
          <w:szCs w:val="24"/>
          <w:vertAlign w:val="superscript"/>
        </w:rPr>
        <w:t xml:space="preserve">ης </w:t>
      </w:r>
      <w:r>
        <w:rPr>
          <w:rFonts w:eastAsia="Times New Roman" w:cs="Times New Roman"/>
          <w:szCs w:val="24"/>
        </w:rPr>
        <w:t>και της 26</w:t>
      </w:r>
      <w:r>
        <w:rPr>
          <w:rFonts w:eastAsia="Times New Roman" w:cs="Times New Roman"/>
          <w:szCs w:val="24"/>
          <w:vertAlign w:val="superscript"/>
        </w:rPr>
        <w:t>ης</w:t>
      </w:r>
      <w:r>
        <w:rPr>
          <w:rFonts w:eastAsia="Times New Roman" w:cs="Times New Roman"/>
          <w:szCs w:val="24"/>
        </w:rPr>
        <w:t xml:space="preserve"> Ιαν</w:t>
      </w:r>
      <w:r>
        <w:rPr>
          <w:rFonts w:eastAsia="Times New Roman" w:cs="Times New Roman"/>
          <w:szCs w:val="24"/>
        </w:rPr>
        <w:t>ουαρίου</w:t>
      </w:r>
      <w:r>
        <w:rPr>
          <w:rFonts w:eastAsia="Times New Roman" w:cs="Times New Roman"/>
          <w:szCs w:val="24"/>
        </w:rPr>
        <w:t>,</w:t>
      </w:r>
      <w:r>
        <w:rPr>
          <w:rFonts w:eastAsia="Times New Roman" w:cs="Times New Roman"/>
          <w:szCs w:val="24"/>
        </w:rPr>
        <w:t xml:space="preserve"> που έπληξε τις νότιες περιοχές της ανατολικής Κρήτης και συγκεκριμένα τον </w:t>
      </w:r>
      <w:r>
        <w:rPr>
          <w:rFonts w:eastAsia="Times New Roman" w:cs="Times New Roman"/>
          <w:szCs w:val="24"/>
        </w:rPr>
        <w:t xml:space="preserve">Δήμο </w:t>
      </w:r>
      <w:proofErr w:type="spellStart"/>
      <w:r>
        <w:rPr>
          <w:rFonts w:eastAsia="Times New Roman" w:cs="Times New Roman"/>
          <w:szCs w:val="24"/>
        </w:rPr>
        <w:t>Βιάννου</w:t>
      </w:r>
      <w:proofErr w:type="spellEnd"/>
      <w:r>
        <w:rPr>
          <w:rFonts w:eastAsia="Times New Roman" w:cs="Times New Roman"/>
          <w:szCs w:val="24"/>
        </w:rPr>
        <w:t xml:space="preserve">, τον </w:t>
      </w:r>
      <w:r>
        <w:rPr>
          <w:rFonts w:eastAsia="Times New Roman" w:cs="Times New Roman"/>
          <w:szCs w:val="24"/>
        </w:rPr>
        <w:t xml:space="preserve">Δήμο </w:t>
      </w:r>
      <w:r>
        <w:rPr>
          <w:rFonts w:eastAsia="Times New Roman" w:cs="Times New Roman"/>
          <w:szCs w:val="24"/>
        </w:rPr>
        <w:t xml:space="preserve">Ιεράπετρας </w:t>
      </w:r>
      <w:r>
        <w:rPr>
          <w:rFonts w:eastAsia="Times New Roman" w:cs="Times New Roman"/>
          <w:szCs w:val="24"/>
        </w:rPr>
        <w:lastRenderedPageBreak/>
        <w:t xml:space="preserve">και μέρος του </w:t>
      </w:r>
      <w:r>
        <w:rPr>
          <w:rFonts w:eastAsia="Times New Roman" w:cs="Times New Roman"/>
          <w:szCs w:val="24"/>
        </w:rPr>
        <w:t xml:space="preserve">Δήμου </w:t>
      </w:r>
      <w:proofErr w:type="spellStart"/>
      <w:r>
        <w:rPr>
          <w:rFonts w:eastAsia="Times New Roman" w:cs="Times New Roman"/>
          <w:szCs w:val="24"/>
        </w:rPr>
        <w:t>Σητείας.Κατεστράφησαν</w:t>
      </w:r>
      <w:proofErr w:type="spellEnd"/>
      <w:r>
        <w:rPr>
          <w:rFonts w:eastAsia="Times New Roman" w:cs="Times New Roman"/>
          <w:szCs w:val="24"/>
        </w:rPr>
        <w:t xml:space="preserve"> παραγωγικές μονάδες, επιχειρήσεις,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εγκαταστάσεις και βεβαίως</w:t>
      </w:r>
      <w:r>
        <w:rPr>
          <w:rFonts w:eastAsia="Times New Roman" w:cs="Times New Roman"/>
          <w:szCs w:val="24"/>
        </w:rPr>
        <w:t>,</w:t>
      </w:r>
      <w:r>
        <w:rPr>
          <w:rFonts w:eastAsia="Times New Roman" w:cs="Times New Roman"/>
          <w:szCs w:val="24"/>
        </w:rPr>
        <w:t xml:space="preserve"> υπήρξαν</w:t>
      </w:r>
      <w:r>
        <w:rPr>
          <w:rFonts w:eastAsia="Times New Roman" w:cs="Times New Roman"/>
          <w:szCs w:val="24"/>
        </w:rPr>
        <w:t xml:space="preserve"> ζημιές</w:t>
      </w:r>
      <w:r>
        <w:rPr>
          <w:rFonts w:eastAsia="Times New Roman" w:cs="Times New Roman"/>
          <w:szCs w:val="24"/>
        </w:rPr>
        <w:t>,</w:t>
      </w:r>
      <w:r>
        <w:rPr>
          <w:rFonts w:eastAsia="Times New Roman" w:cs="Times New Roman"/>
          <w:szCs w:val="24"/>
        </w:rPr>
        <w:t xml:space="preserve"> που αφορούν και στην φυτική παραγωγή και στο φυτικό κεφάλαιο. </w:t>
      </w:r>
    </w:p>
    <w:p w14:paraId="3796940E"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Αυτά που έχουν σχέση με τις αρμοδιότητες σας και που ζητούν οι δήμαρχοι και οι παραγωγοί</w:t>
      </w:r>
      <w:r>
        <w:rPr>
          <w:rFonts w:eastAsia="Times New Roman" w:cs="Times New Roman"/>
          <w:szCs w:val="24"/>
        </w:rPr>
        <w:t>,</w:t>
      </w:r>
      <w:r>
        <w:rPr>
          <w:rFonts w:eastAsia="Times New Roman" w:cs="Times New Roman"/>
          <w:szCs w:val="24"/>
        </w:rPr>
        <w:t xml:space="preserve"> ως μέτρα στήριξής τους, αφορούν πρώτα από όλα την έκτακτη οικονομική ενίσχυση στους αγρότες-πα</w:t>
      </w:r>
      <w:r>
        <w:rPr>
          <w:rFonts w:eastAsia="Times New Roman" w:cs="Times New Roman"/>
          <w:szCs w:val="24"/>
        </w:rPr>
        <w:t>ραγωγούς, όπως δόθηκε σε ανάλογες περιπτώσεις επαγγελματιών και επιχειρήσεων</w:t>
      </w:r>
      <w:r>
        <w:rPr>
          <w:rFonts w:eastAsia="Times New Roman" w:cs="Times New Roman"/>
          <w:szCs w:val="24"/>
        </w:rPr>
        <w:t>,</w:t>
      </w:r>
      <w:r>
        <w:rPr>
          <w:rFonts w:eastAsia="Times New Roman" w:cs="Times New Roman"/>
          <w:szCs w:val="24"/>
        </w:rPr>
        <w:t xml:space="preserve"> που επλήγησαν από καιρικά φαινόμενα, με βάση την τροπολογία του Υπουργείου Οικονομικών, η οποία ψηφίστηκε τον Νοέμβριο του 2017. Το ζητούμενο είναι αν προτίθεστε να εντάξετε μέσα</w:t>
      </w:r>
      <w:r>
        <w:rPr>
          <w:rFonts w:eastAsia="Times New Roman" w:cs="Times New Roman"/>
          <w:szCs w:val="24"/>
        </w:rPr>
        <w:t xml:space="preserve"> σε αυτήν τη διαδικασία και τις αγροτικές επιχειρήσεις, </w:t>
      </w:r>
      <w:r>
        <w:rPr>
          <w:rFonts w:eastAsia="Times New Roman" w:cs="Times New Roman"/>
          <w:szCs w:val="24"/>
        </w:rPr>
        <w:lastRenderedPageBreak/>
        <w:t xml:space="preserve">τις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δηλαδή θερμοκήπια και άλλες μονάδες που επλήγησαν.</w:t>
      </w:r>
    </w:p>
    <w:p w14:paraId="3796940F"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w:t>
      </w:r>
      <w:r>
        <w:rPr>
          <w:rFonts w:eastAsia="Times New Roman" w:cs="Times New Roman"/>
          <w:szCs w:val="24"/>
        </w:rPr>
        <w:t xml:space="preserve"> που αφορά τις αρμοδιότητές </w:t>
      </w:r>
      <w:r>
        <w:rPr>
          <w:rFonts w:eastAsia="Times New Roman" w:cs="Times New Roman"/>
          <w:szCs w:val="24"/>
        </w:rPr>
        <w:t>σας,</w:t>
      </w:r>
      <w:r>
        <w:rPr>
          <w:rFonts w:eastAsia="Times New Roman" w:cs="Times New Roman"/>
          <w:szCs w:val="24"/>
        </w:rPr>
        <w:t xml:space="preserve"> είναι αν προτίθεστε να προβείτε σε «πάγωμα» φορολογικών υποχρεώσεων και 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ασφαλιστικών -συναρμοδιότητα με το Υπουργείο Εργασίας- και να δώσετε τη δυνατότητα ευνοϊκών άτοκων ρυθμίσεων-οφειλών στο δημόσιο και στον ΕΦΚΑ, όπως έγινε στις ανάλογες περιπτώσεις. </w:t>
      </w:r>
    </w:p>
    <w:p w14:paraId="37969410"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Περιμένουμε σαφείς απαντήσεις.</w:t>
      </w:r>
    </w:p>
    <w:p w14:paraId="37969411"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7969412"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(Σπυρίδων Λυκούδης):</w:t>
      </w:r>
      <w:r>
        <w:rPr>
          <w:rFonts w:eastAsia="Times New Roman" w:cs="Times New Roman"/>
          <w:szCs w:val="24"/>
        </w:rPr>
        <w:t xml:space="preserve"> Ευχαριστώ, κύριε συνάδελφε.</w:t>
      </w:r>
    </w:p>
    <w:p w14:paraId="37969413"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37969414"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Θα χρειαστώ λίγο παραπάνω χρόνο, επειδή πρέπει να δώσω τις απαντήσεις που μας έστειλαν τα συναρμόδια Υπουργεία.</w:t>
      </w:r>
    </w:p>
    <w:p w14:paraId="37969415"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Βασική αρχ</w:t>
      </w:r>
      <w:r>
        <w:rPr>
          <w:rFonts w:eastAsia="Times New Roman" w:cs="Times New Roman"/>
          <w:szCs w:val="24"/>
        </w:rPr>
        <w:t>ή της Κυβέρνησής μας αποτελεί αποδεδειγμένα η άμεση στήριξη των πολιτών</w:t>
      </w:r>
      <w:r>
        <w:rPr>
          <w:rFonts w:eastAsia="Times New Roman" w:cs="Times New Roman"/>
          <w:szCs w:val="24"/>
        </w:rPr>
        <w:t>,</w:t>
      </w:r>
      <w:r>
        <w:rPr>
          <w:rFonts w:eastAsia="Times New Roman" w:cs="Times New Roman"/>
          <w:szCs w:val="24"/>
        </w:rPr>
        <w:t xml:space="preserve"> που πλήττονται από τις φυσικές καταστροφές. Πραγματικά</w:t>
      </w:r>
      <w:r>
        <w:rPr>
          <w:rFonts w:eastAsia="Times New Roman" w:cs="Times New Roman"/>
          <w:szCs w:val="24"/>
        </w:rPr>
        <w:t>,</w:t>
      </w:r>
      <w:r>
        <w:rPr>
          <w:rFonts w:eastAsia="Times New Roman" w:cs="Times New Roman"/>
          <w:szCs w:val="24"/>
        </w:rPr>
        <w:t xml:space="preserve"> χαίρομαι για την επίκαιρη ερώτηση</w:t>
      </w:r>
      <w:r>
        <w:rPr>
          <w:rFonts w:eastAsia="Times New Roman" w:cs="Times New Roman"/>
          <w:szCs w:val="24"/>
        </w:rPr>
        <w:t>,</w:t>
      </w:r>
      <w:r>
        <w:rPr>
          <w:rFonts w:eastAsia="Times New Roman" w:cs="Times New Roman"/>
          <w:szCs w:val="24"/>
        </w:rPr>
        <w:t xml:space="preserve"> που μου απευθύνετε.</w:t>
      </w:r>
    </w:p>
    <w:p w14:paraId="37969416"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Απαντώ στο πρώτο ερώτημα σας: Έκτακτη οικονομική ενίσχυση για τους αγρότες που επλήγησαν από τα καιρικά φαινόμενα για την ανεμοθύελλα στις 25-26 Ιανουαρίου του 2018 κυρίως σε καλλιέργειες κηπευτικών, καλλιέργειες μπανάνας, αλλά και δενδρωδών καλλιεργειών σ</w:t>
      </w:r>
      <w:r>
        <w:rPr>
          <w:rFonts w:eastAsia="Times New Roman" w:cs="Times New Roman"/>
          <w:szCs w:val="24"/>
        </w:rPr>
        <w:t xml:space="preserve">την ευρύτερη περιοχή της περιφερειακής ενότητας Ηρακλείου και Λασιθίου και κυρίως στους </w:t>
      </w:r>
      <w:r>
        <w:rPr>
          <w:rFonts w:eastAsia="Times New Roman" w:cs="Times New Roman"/>
          <w:szCs w:val="24"/>
        </w:rPr>
        <w:t xml:space="preserve">Δήμους </w:t>
      </w:r>
      <w:proofErr w:type="spellStart"/>
      <w:r>
        <w:rPr>
          <w:rFonts w:eastAsia="Times New Roman" w:cs="Times New Roman"/>
          <w:szCs w:val="24"/>
        </w:rPr>
        <w:t>Βιάννου</w:t>
      </w:r>
      <w:proofErr w:type="spellEnd"/>
      <w:r>
        <w:rPr>
          <w:rFonts w:eastAsia="Times New Roman" w:cs="Times New Roman"/>
          <w:szCs w:val="24"/>
        </w:rPr>
        <w:t xml:space="preserve">, </w:t>
      </w:r>
      <w:r>
        <w:rPr>
          <w:rFonts w:eastAsia="Times New Roman" w:cs="Times New Roman"/>
          <w:szCs w:val="24"/>
        </w:rPr>
        <w:lastRenderedPageBreak/>
        <w:t>Φαιστού, Ιεράπετρας και Σητείας: Έχουν γίνει οι απαραίτητες επισημάνσεις από τους γεωτεχνικούς του ΕΛΓΑ. Έγιναν αναγγελίες και υποβλήθηκαν περίπου χίλιε</w:t>
      </w:r>
      <w:r>
        <w:rPr>
          <w:rFonts w:eastAsia="Times New Roman" w:cs="Times New Roman"/>
          <w:szCs w:val="24"/>
        </w:rPr>
        <w:t>ς δηλώσεις.</w:t>
      </w:r>
    </w:p>
    <w:p w14:paraId="37969417"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Όπως αντιλαμβάνεστε, το έργο των εξατομικευμένων εκτιμήσεων βρίσκεται σε εξέλιξη. Στη συνέχεια</w:t>
      </w:r>
      <w:r>
        <w:rPr>
          <w:rFonts w:eastAsia="Times New Roman" w:cs="Times New Roman"/>
          <w:szCs w:val="24"/>
        </w:rPr>
        <w:t>,</w:t>
      </w:r>
      <w:r>
        <w:rPr>
          <w:rFonts w:eastAsia="Times New Roman" w:cs="Times New Roman"/>
          <w:szCs w:val="24"/>
        </w:rPr>
        <w:t xml:space="preserve"> θα κοινοποιηθούν πορίσματα και θα ακολουθήσει η καταβολή των αποζημιώσεων στους δικαιούχους, ασφαλιστικά ενήμερους παραγωγούς. </w:t>
      </w:r>
    </w:p>
    <w:p w14:paraId="37969418"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 σημειωθεί ότι για</w:t>
      </w:r>
      <w:r>
        <w:rPr>
          <w:rFonts w:eastAsia="Times New Roman" w:cs="Times New Roman"/>
          <w:szCs w:val="24"/>
        </w:rPr>
        <w:t xml:space="preserve"> την καταβολή των αποζημιώσεων από τον ΕΛΓΑ ακολουθείται μια σειρά διαδικασιών, οι οποίες ορίζονται από την κείμενη νομοθεσία. Είναι επομένως αυτονόητο</w:t>
      </w:r>
      <w:r>
        <w:rPr>
          <w:rFonts w:eastAsia="Times New Roman" w:cs="Times New Roman"/>
          <w:szCs w:val="24"/>
        </w:rPr>
        <w:t xml:space="preserve"> ότι</w:t>
      </w:r>
      <w:r>
        <w:rPr>
          <w:rFonts w:eastAsia="Times New Roman" w:cs="Times New Roman"/>
          <w:szCs w:val="24"/>
        </w:rPr>
        <w:t xml:space="preserve"> η κάθε διαδικασία να χρειάζεται τον ανάλογο χρόνο. Ο χρόνος εκκαθάρισης των ζημιών είναι έξι με επτά</w:t>
      </w:r>
      <w:r>
        <w:rPr>
          <w:rFonts w:eastAsia="Times New Roman" w:cs="Times New Roman"/>
          <w:szCs w:val="24"/>
        </w:rPr>
        <w:t xml:space="preserve"> μήνες και έχει συντομεύσει κατά πολύ σε σύγκριση με τα παρελθόντα έτη.</w:t>
      </w:r>
    </w:p>
    <w:p w14:paraId="37969419"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Ζημιές από τη θεομηνία είχαμε και σε πάγιο κεφάλαιο, κυρίως θερμοκήπια. Εδώ να σημειώσω ότι υποβλήθηκαν τριακόσιες αρχικές αιτήσεις ζημιάς, που αφορούν περίπου χίλια τριακόσια στρέμματ</w:t>
      </w:r>
      <w:r>
        <w:rPr>
          <w:rFonts w:eastAsia="Times New Roman" w:cs="Times New Roman"/>
          <w:szCs w:val="24"/>
        </w:rPr>
        <w:t>α. Το έργο των καταγραφών γι’ αυτές τις ζημιές είναι επίσης σε εξέλιξη και εφόσον πληρούνται οι προϋποθέσεις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ισχύει</w:t>
      </w:r>
      <w:r>
        <w:rPr>
          <w:rFonts w:eastAsia="Times New Roman" w:cs="Times New Roman"/>
          <w:szCs w:val="24"/>
        </w:rPr>
        <w:t xml:space="preserve"> ο Κανονισμός Κρατικών Οικονομικών Ενισχύσεων και οι κοινοτικές κατευθυντήριες γραμμές για τις κρατικές ενισχύσεις, θα ενταχθούν σε πρόγ</w:t>
      </w:r>
      <w:r>
        <w:rPr>
          <w:rFonts w:eastAsia="Times New Roman" w:cs="Times New Roman"/>
          <w:szCs w:val="24"/>
        </w:rPr>
        <w:t>ραμμα χορήγησης κρατικών οικονομικών ενισχύσεων, το οποίο υποβάλλεται προς έγκριση στην Ευρωπαϊκή Ένωση. Θα καταθέσω το αντίστοιχο έγγραφο του ΕΛΓΑ.</w:t>
      </w:r>
    </w:p>
    <w:p w14:paraId="3796941A"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θα ήθελα να σας ενημερώσω ότι σύμφωνα με σχετικά απαντητικά έγγραφα του Υπουργείου Εσωτερικών, προβ</w:t>
      </w:r>
      <w:r>
        <w:rPr>
          <w:rFonts w:eastAsia="Times New Roman" w:cs="Times New Roman"/>
          <w:szCs w:val="24"/>
        </w:rPr>
        <w:t xml:space="preserve">λέπεται ότι σε εξαιρετικές περιπτώσεις, καθώς και για την αντιμετώπιση </w:t>
      </w:r>
      <w:r>
        <w:rPr>
          <w:rFonts w:eastAsia="Times New Roman" w:cs="Times New Roman"/>
          <w:szCs w:val="24"/>
        </w:rPr>
        <w:lastRenderedPageBreak/>
        <w:t>έκτακτης και σοβαρής ανάγκης, επιτρέπεται να χορηγούνται στους οικονομικά αδύνατους κατοίκους και πολύτεκνους είδη διαβίωσης ή περίθαλψης, κυρίως ιατροφαρμακευτικής και νοσοκομειακής, μ</w:t>
      </w:r>
      <w:r>
        <w:rPr>
          <w:rFonts w:eastAsia="Times New Roman" w:cs="Times New Roman"/>
          <w:szCs w:val="24"/>
        </w:rPr>
        <w:t xml:space="preserve">ε απόφαση του </w:t>
      </w:r>
      <w:r>
        <w:rPr>
          <w:rFonts w:eastAsia="Times New Roman" w:cs="Times New Roman"/>
          <w:szCs w:val="24"/>
        </w:rPr>
        <w:t xml:space="preserve">δημοτικού </w:t>
      </w:r>
      <w:r>
        <w:rPr>
          <w:rFonts w:eastAsia="Times New Roman" w:cs="Times New Roman"/>
          <w:szCs w:val="24"/>
        </w:rPr>
        <w:t xml:space="preserve">και </w:t>
      </w:r>
      <w:r>
        <w:rPr>
          <w:rFonts w:eastAsia="Times New Roman" w:cs="Times New Roman"/>
          <w:szCs w:val="24"/>
        </w:rPr>
        <w:t>κοινοτικού συμβουλίου</w:t>
      </w:r>
      <w:r>
        <w:rPr>
          <w:rFonts w:eastAsia="Times New Roman" w:cs="Times New Roman"/>
          <w:szCs w:val="24"/>
        </w:rPr>
        <w:t xml:space="preserve">. Επίσης, επιτρέπεται να χορηγούνται και χρηματικά βοηθήματα. Με απόφαση του </w:t>
      </w:r>
      <w:r>
        <w:rPr>
          <w:rFonts w:eastAsia="Times New Roman" w:cs="Times New Roman"/>
          <w:szCs w:val="24"/>
        </w:rPr>
        <w:t>δημοτικού συμβουλίου</w:t>
      </w:r>
      <w:r>
        <w:rPr>
          <w:rFonts w:eastAsia="Times New Roman" w:cs="Times New Roman"/>
          <w:szCs w:val="24"/>
        </w:rPr>
        <w:t>, που λαμβάνεται με την απόλυτη πλειοψηφία του αριθμού των μελών, είναι επίσης δυνατή η μείωση δημοτικών φόρων</w:t>
      </w:r>
      <w:r>
        <w:rPr>
          <w:rFonts w:eastAsia="Times New Roman" w:cs="Times New Roman"/>
          <w:szCs w:val="24"/>
        </w:rPr>
        <w:t xml:space="preserve"> ή τελών ή η απαλλαγή από αυτούς για ευπαθείς ομάδες του πληθυσμού. </w:t>
      </w:r>
    </w:p>
    <w:p w14:paraId="3796941B" w14:textId="77777777" w:rsidR="006E78AB" w:rsidRDefault="00004C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Τέλος, οι οικονομικές υποχρεώσεις προς τους δήμους</w:t>
      </w:r>
      <w:r>
        <w:rPr>
          <w:rFonts w:eastAsia="Times New Roman" w:cs="Times New Roman"/>
          <w:szCs w:val="24"/>
        </w:rPr>
        <w:t>,</w:t>
      </w:r>
      <w:r>
        <w:rPr>
          <w:rFonts w:eastAsia="Times New Roman" w:cs="Times New Roman"/>
          <w:szCs w:val="24"/>
        </w:rPr>
        <w:t xml:space="preserve"> που επιβαρύνονται με προσαυξήσεις εκπρόθεσμης καταβολής, μπορούν πάλι με αιτιολογημένη απόφαση του </w:t>
      </w:r>
      <w:r>
        <w:rPr>
          <w:rFonts w:eastAsia="Times New Roman" w:cs="Times New Roman"/>
          <w:szCs w:val="24"/>
        </w:rPr>
        <w:t xml:space="preserve">δημοτικού συμβουλίου </w:t>
      </w:r>
      <w:r>
        <w:rPr>
          <w:rFonts w:eastAsia="Times New Roman" w:cs="Times New Roman"/>
          <w:szCs w:val="24"/>
        </w:rPr>
        <w:t>να α</w:t>
      </w:r>
      <w:r>
        <w:rPr>
          <w:rFonts w:eastAsia="Times New Roman" w:cs="Times New Roman"/>
          <w:szCs w:val="24"/>
        </w:rPr>
        <w:lastRenderedPageBreak/>
        <w:t>παλλάσσοντα</w:t>
      </w:r>
      <w:r>
        <w:rPr>
          <w:rFonts w:eastAsia="Times New Roman" w:cs="Times New Roman"/>
          <w:szCs w:val="24"/>
        </w:rPr>
        <w:t>ι από τις ανωτέρω προσαυξήσεις, εφόσον η εκπρόθεσμη καταβολή οφείλεται</w:t>
      </w:r>
      <w:r>
        <w:rPr>
          <w:rFonts w:eastAsia="Times New Roman" w:cs="Times New Roman"/>
          <w:szCs w:val="24"/>
        </w:rPr>
        <w:t>,</w:t>
      </w:r>
      <w:r>
        <w:rPr>
          <w:rFonts w:eastAsia="Times New Roman" w:cs="Times New Roman"/>
          <w:szCs w:val="24"/>
        </w:rPr>
        <w:t xml:space="preserve"> μεταξύ άλλων και σε οικονομική αδυναμία</w:t>
      </w:r>
      <w:r>
        <w:rPr>
          <w:rFonts w:eastAsia="Times New Roman" w:cs="Times New Roman"/>
          <w:szCs w:val="24"/>
        </w:rPr>
        <w:t>,</w:t>
      </w:r>
      <w:r>
        <w:rPr>
          <w:rFonts w:eastAsia="Times New Roman" w:cs="Times New Roman"/>
          <w:szCs w:val="24"/>
        </w:rPr>
        <w:t xml:space="preserve"> που προήλθε από γεγονότα ανωτέρας βίας.</w:t>
      </w:r>
    </w:p>
    <w:p w14:paraId="3796941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Σαφώς, λοιπόν, με το υφιστάμενο θεσμικό πλαίσιο παρέχεται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xml:space="preserve"> στους δήμους η απαραίτητη ευχέρεια,</w:t>
      </w:r>
      <w:r>
        <w:rPr>
          <w:rFonts w:eastAsia="Times New Roman" w:cs="Times New Roman"/>
          <w:szCs w:val="24"/>
        </w:rPr>
        <w:t xml:space="preserve"> προκειμένου να πραγματοποιήσουν τις προβλεπόμενες διοικητικές ενέργειες στην κατεύθυνση της άμεσης ανακούφισης των δημοτών, τόσο των νοικοκυριών</w:t>
      </w:r>
      <w:r>
        <w:rPr>
          <w:rFonts w:eastAsia="Times New Roman" w:cs="Times New Roman"/>
          <w:szCs w:val="24"/>
        </w:rPr>
        <w:t>,</w:t>
      </w:r>
      <w:r>
        <w:rPr>
          <w:rFonts w:eastAsia="Times New Roman" w:cs="Times New Roman"/>
          <w:szCs w:val="24"/>
        </w:rPr>
        <w:t xml:space="preserve"> όσο και των επιχειρήσεων</w:t>
      </w:r>
      <w:r>
        <w:rPr>
          <w:rFonts w:eastAsia="Times New Roman" w:cs="Times New Roman"/>
          <w:szCs w:val="24"/>
        </w:rPr>
        <w:t>,</w:t>
      </w:r>
      <w:r>
        <w:rPr>
          <w:rFonts w:eastAsia="Times New Roman" w:cs="Times New Roman"/>
          <w:szCs w:val="24"/>
        </w:rPr>
        <w:t xml:space="preserve"> που πλήττονται από έντονα καιρικά φαινόμενα, όπως και στην προκειμένη περίπτωση.</w:t>
      </w:r>
    </w:p>
    <w:p w14:paraId="3796941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ίσης, η Διεύθυνση Οικονομικής και Αναπτυξιακής Πολιτικής του Υπουργείου Εσωτερικών μάς ενημέρωσε ότι αποδόθηκ</w:t>
      </w:r>
      <w:r>
        <w:rPr>
          <w:rFonts w:eastAsia="Times New Roman" w:cs="Times New Roman"/>
          <w:szCs w:val="24"/>
        </w:rPr>
        <w:t>αν</w:t>
      </w:r>
      <w:r>
        <w:rPr>
          <w:rFonts w:eastAsia="Times New Roman" w:cs="Times New Roman"/>
          <w:szCs w:val="24"/>
        </w:rPr>
        <w:t xml:space="preserve"> στον Δήμο </w:t>
      </w:r>
      <w:proofErr w:type="spellStart"/>
      <w:r>
        <w:rPr>
          <w:rFonts w:eastAsia="Times New Roman" w:cs="Times New Roman"/>
          <w:szCs w:val="24"/>
        </w:rPr>
        <w:t>Βιάννου</w:t>
      </w:r>
      <w:proofErr w:type="spellEnd"/>
      <w:r>
        <w:rPr>
          <w:rFonts w:eastAsia="Times New Roman" w:cs="Times New Roman"/>
          <w:szCs w:val="24"/>
        </w:rPr>
        <w:t>,</w:t>
      </w:r>
      <w:r>
        <w:rPr>
          <w:rFonts w:eastAsia="Times New Roman" w:cs="Times New Roman"/>
          <w:szCs w:val="24"/>
        </w:rPr>
        <w:t xml:space="preserve"> για την πρόληψη και αντιμετώπιση ζημιών και καταστροφών από θεομηνίες</w:t>
      </w:r>
      <w:r>
        <w:rPr>
          <w:rFonts w:eastAsia="Times New Roman" w:cs="Times New Roman"/>
          <w:szCs w:val="24"/>
        </w:rPr>
        <w:t>,</w:t>
      </w:r>
      <w:r>
        <w:rPr>
          <w:rFonts w:eastAsia="Times New Roman" w:cs="Times New Roman"/>
          <w:szCs w:val="24"/>
        </w:rPr>
        <w:t xml:space="preserve"> ποσό 100.000 ευρώ, αλλά και από τους </w:t>
      </w:r>
      <w:r>
        <w:rPr>
          <w:rFonts w:eastAsia="Times New Roman" w:cs="Times New Roman"/>
          <w:szCs w:val="24"/>
        </w:rPr>
        <w:lastRenderedPageBreak/>
        <w:t>κεντρικούς αυτοτε</w:t>
      </w:r>
      <w:r>
        <w:rPr>
          <w:rFonts w:eastAsia="Times New Roman" w:cs="Times New Roman"/>
          <w:szCs w:val="24"/>
        </w:rPr>
        <w:t xml:space="preserve">λείς πόρους των δήμων για την υλοποίηση έργων και επενδυτικών δραστηριοτήτων </w:t>
      </w:r>
      <w:r>
        <w:rPr>
          <w:rFonts w:eastAsia="Times New Roman" w:cs="Times New Roman"/>
          <w:szCs w:val="24"/>
        </w:rPr>
        <w:t xml:space="preserve">τα εξής </w:t>
      </w:r>
      <w:r>
        <w:rPr>
          <w:rFonts w:eastAsia="Times New Roman" w:cs="Times New Roman"/>
          <w:szCs w:val="24"/>
        </w:rPr>
        <w:t>ποσά</w:t>
      </w:r>
      <w:r>
        <w:rPr>
          <w:rFonts w:eastAsia="Times New Roman" w:cs="Times New Roman"/>
          <w:szCs w:val="24"/>
        </w:rPr>
        <w:t>:</w:t>
      </w:r>
      <w:r>
        <w:rPr>
          <w:rFonts w:eastAsia="Times New Roman" w:cs="Times New Roman"/>
          <w:szCs w:val="24"/>
        </w:rPr>
        <w:t xml:space="preserve"> 399.810 ευρώ στον Δήμο Ιεράπετρας, 357.</w:t>
      </w:r>
      <w:r>
        <w:rPr>
          <w:rFonts w:eastAsia="Times New Roman" w:cs="Times New Roman"/>
          <w:szCs w:val="24"/>
        </w:rPr>
        <w:t>3</w:t>
      </w:r>
      <w:r>
        <w:rPr>
          <w:rFonts w:eastAsia="Times New Roman" w:cs="Times New Roman"/>
          <w:szCs w:val="24"/>
        </w:rPr>
        <w:t xml:space="preserve">30 ευρώ στον Δήμο Σητείας και 135.210 ευρώ στον Δήμο </w:t>
      </w:r>
      <w:proofErr w:type="spellStart"/>
      <w:r>
        <w:rPr>
          <w:rFonts w:eastAsia="Times New Roman" w:cs="Times New Roman"/>
          <w:szCs w:val="24"/>
        </w:rPr>
        <w:t>Βιάννου</w:t>
      </w:r>
      <w:proofErr w:type="spellEnd"/>
      <w:r>
        <w:rPr>
          <w:rFonts w:eastAsia="Times New Roman" w:cs="Times New Roman"/>
          <w:szCs w:val="24"/>
        </w:rPr>
        <w:t xml:space="preserve"> του Νομού Ηρακλείου.</w:t>
      </w:r>
    </w:p>
    <w:p w14:paraId="3796941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Επιπρόσθετα, στο πλαίσιο της ανακούφισης κα</w:t>
      </w:r>
      <w:r>
        <w:rPr>
          <w:rFonts w:eastAsia="Times New Roman" w:cs="Times New Roman"/>
          <w:szCs w:val="24"/>
        </w:rPr>
        <w:t>ι στήριξης των πληγέντων για τις αποδεδειγμένα πληγείσες επιχειρήσεις, εργοδότες ή ασφαλισμένους που έχουν επαγγελματική εγκατάσταση ή δραστηριότητα σε περιοχές που πλήττονται από θεομηνίες ή άλλες φυσικές καταστροφές και αποδεδειγμένα έχουν υποστεί ζημιές</w:t>
      </w:r>
      <w:r>
        <w:rPr>
          <w:rFonts w:eastAsia="Times New Roman" w:cs="Times New Roman"/>
          <w:szCs w:val="24"/>
        </w:rPr>
        <w:t>, προβλέπονται διευκολύνσεις σε ό,τι αφορά την καταβολή ασφαλιστικών εισφορών, όπως κεφαλαιοποίηση των καθυστερούμενων</w:t>
      </w:r>
      <w:r>
        <w:rPr>
          <w:rFonts w:eastAsia="Times New Roman" w:cs="Times New Roman"/>
          <w:szCs w:val="24"/>
        </w:rPr>
        <w:t>,</w:t>
      </w:r>
      <w:r>
        <w:rPr>
          <w:rFonts w:eastAsia="Times New Roman" w:cs="Times New Roman"/>
          <w:szCs w:val="24"/>
        </w:rPr>
        <w:t xml:space="preserve"> μέχρι το τέλος του προηγούμενου της φυσικής καταστροφής μήνα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ασφαλιστικών εισφορών, αναστολή καταβολής των τρεχουσών ασφαλιστικών εισφο</w:t>
      </w:r>
      <w:r>
        <w:rPr>
          <w:rFonts w:eastAsia="Times New Roman" w:cs="Times New Roman"/>
          <w:szCs w:val="24"/>
        </w:rPr>
        <w:t>ρών για έξι μήνες, αρχής γενομένης από την πρώτη του μήνα</w:t>
      </w:r>
      <w:r>
        <w:rPr>
          <w:rFonts w:eastAsia="Times New Roman" w:cs="Times New Roman"/>
          <w:szCs w:val="24"/>
        </w:rPr>
        <w:t>,</w:t>
      </w:r>
      <w:r>
        <w:rPr>
          <w:rFonts w:eastAsia="Times New Roman" w:cs="Times New Roman"/>
          <w:szCs w:val="24"/>
        </w:rPr>
        <w:t xml:space="preserve"> κατά τον οποίο συνέβη η φυσική καταστροφή. Οι ανωτέρω εισφορές εξοφλούνται σε δώδεκα έως είκοσι τέσσερις ισόποσες μηνιαίες δόσεις, αρχής γενομένης από την πρώτη του επόμενου μήνα, εκείνου κατά τον οποίο έληξε η εξάμηνη αναστολή.</w:t>
      </w:r>
    </w:p>
    <w:p w14:paraId="3796941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Θα καταθέσω για τα Πρακτικ</w:t>
      </w:r>
      <w:r>
        <w:rPr>
          <w:rFonts w:eastAsia="Times New Roman" w:cs="Times New Roman"/>
          <w:szCs w:val="24"/>
        </w:rPr>
        <w:t>ά όλα τα έγγραφα και το έγγραφο της Γενικής Γραμματείας Κοινωνικών Ασφαλίσεων.</w:t>
      </w:r>
    </w:p>
    <w:p w14:paraId="37969420" w14:textId="77777777" w:rsidR="006E78AB" w:rsidRDefault="00004C1F">
      <w:pPr>
        <w:spacing w:line="600" w:lineRule="auto"/>
        <w:ind w:firstLine="720"/>
        <w:jc w:val="both"/>
        <w:rPr>
          <w:rFonts w:eastAsia="Times New Roman" w:cs="Times New Roman"/>
          <w:szCs w:val="24"/>
        </w:rPr>
      </w:pPr>
      <w:r>
        <w:rPr>
          <w:rFonts w:eastAsia="Times New Roman"/>
          <w:szCs w:val="24"/>
        </w:rPr>
        <w:t xml:space="preserve">(Στο σημείο αυτό η Υφυπουργός </w:t>
      </w:r>
      <w:r>
        <w:rPr>
          <w:rFonts w:eastAsia="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szCs w:val="24"/>
        </w:rPr>
        <w:t xml:space="preserve"> </w:t>
      </w:r>
      <w:r>
        <w:rPr>
          <w:rFonts w:eastAsia="Times New Roman"/>
          <w:szCs w:val="24"/>
        </w:rPr>
        <w:t>κ</w:t>
      </w:r>
      <w:r>
        <w:rPr>
          <w:rFonts w:eastAsia="Times New Roman"/>
          <w:szCs w:val="24"/>
        </w:rPr>
        <w:t xml:space="preserve">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w:t>
      </w:r>
      <w:r>
        <w:rPr>
          <w:rFonts w:eastAsia="Times New Roman"/>
          <w:szCs w:val="24"/>
        </w:rPr>
        <w:t>ης Στενογραφίας και Πρακτικών της Βουλής)</w:t>
      </w:r>
    </w:p>
    <w:p w14:paraId="3796942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Επιφυλάσσομαι να σας απαντήσω στη δεύτερη ερώτησή </w:t>
      </w:r>
      <w:r>
        <w:rPr>
          <w:rFonts w:eastAsia="Times New Roman" w:cs="Times New Roman"/>
          <w:szCs w:val="24"/>
        </w:rPr>
        <w:t>σας, στη δευτερολογία μου.</w:t>
      </w:r>
      <w:r>
        <w:rPr>
          <w:rFonts w:eastAsia="Times New Roman" w:cs="Times New Roman"/>
          <w:szCs w:val="24"/>
        </w:rPr>
        <w:t xml:space="preserve"> </w:t>
      </w:r>
    </w:p>
    <w:p w14:paraId="37969422"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Υπουργέ.</w:t>
      </w:r>
    </w:p>
    <w:p w14:paraId="3796942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37969424"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w:t>
      </w:r>
      <w:r>
        <w:rPr>
          <w:rFonts w:eastAsia="Times New Roman" w:cs="Times New Roman"/>
          <w:szCs w:val="24"/>
        </w:rPr>
        <w:t xml:space="preserve"> Πρόεδρε.</w:t>
      </w:r>
    </w:p>
    <w:p w14:paraId="3796942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Κυρία Υπουργέ, όπως ακούσαμε, μας είπατε για όλα τα άλλα Υπουργεία</w:t>
      </w:r>
      <w:r>
        <w:rPr>
          <w:rFonts w:eastAsia="Times New Roman" w:cs="Times New Roman"/>
          <w:szCs w:val="24"/>
        </w:rPr>
        <w:t>,</w:t>
      </w:r>
      <w:r>
        <w:rPr>
          <w:rFonts w:eastAsia="Times New Roman" w:cs="Times New Roman"/>
          <w:szCs w:val="24"/>
        </w:rPr>
        <w:t xml:space="preserve"> εκτός από το δικό σας. Από τα άλλα Υπουργεία έχουμε πάρει απαντήσεις. Έχουμε φέρει εδώ τον κ. Αποστόλου και μας μίλησε για τη διαδικασία του ΕΛΓΑ. Όμως, δεν μας είπε αν θα ενισχύ</w:t>
      </w:r>
      <w:r>
        <w:rPr>
          <w:rFonts w:eastAsia="Times New Roman" w:cs="Times New Roman"/>
          <w:szCs w:val="24"/>
        </w:rPr>
        <w:t>σει τα κλιμάκια</w:t>
      </w:r>
      <w:r>
        <w:rPr>
          <w:rFonts w:eastAsia="Times New Roman" w:cs="Times New Roman"/>
          <w:szCs w:val="24"/>
        </w:rPr>
        <w:t>,</w:t>
      </w:r>
      <w:r>
        <w:rPr>
          <w:rFonts w:eastAsia="Times New Roman" w:cs="Times New Roman"/>
          <w:szCs w:val="24"/>
        </w:rPr>
        <w:t xml:space="preserve"> που εκτιμούν τις ζημιές</w:t>
      </w:r>
      <w:r>
        <w:rPr>
          <w:rFonts w:eastAsia="Times New Roman" w:cs="Times New Roman"/>
          <w:szCs w:val="24"/>
        </w:rPr>
        <w:t>,</w:t>
      </w:r>
      <w:r>
        <w:rPr>
          <w:rFonts w:eastAsia="Times New Roman" w:cs="Times New Roman"/>
          <w:szCs w:val="24"/>
        </w:rPr>
        <w:t xml:space="preserve"> για να γίνει γρήγορα η εξατομίκευση. Δεν μας είπε πότε θα υποβάλει το πρόγραμμα ΠΣΕΑ και δεν μας έδωσε σαφείς απαντήσεις. Όταν τον ρωτήσαμε για την </w:t>
      </w:r>
      <w:r>
        <w:rPr>
          <w:rFonts w:eastAsia="Times New Roman" w:cs="Times New Roman"/>
          <w:szCs w:val="24"/>
        </w:rPr>
        <w:lastRenderedPageBreak/>
        <w:t>έκτακτη οικονομική ενίσχυση, για το θέμα που έχει να κάνει με τους</w:t>
      </w:r>
      <w:r>
        <w:rPr>
          <w:rFonts w:eastAsia="Times New Roman" w:cs="Times New Roman"/>
          <w:szCs w:val="24"/>
        </w:rPr>
        <w:t xml:space="preserve"> επαγγελματίες αγρότες και την επιχείρησή </w:t>
      </w:r>
      <w:r>
        <w:rPr>
          <w:rFonts w:eastAsia="Times New Roman" w:cs="Times New Roman"/>
          <w:szCs w:val="24"/>
        </w:rPr>
        <w:t>τους,</w:t>
      </w:r>
      <w:r>
        <w:rPr>
          <w:rFonts w:eastAsia="Times New Roman" w:cs="Times New Roman"/>
          <w:szCs w:val="24"/>
        </w:rPr>
        <w:t xml:space="preserve"> που είναι το θερμοκήπιο και για το εάν θα εφαρμοστούν μέτρα, όπως εφαρμόστηκαν σύμφωνα με την τροπολογία που καταθέσατε και ψηφίστηκε από τη Βουλή στις 20 Νοεμβρίου του 2017, τότε είπε: «Μα, είναι αρμόδιο το </w:t>
      </w:r>
      <w:r>
        <w:rPr>
          <w:rFonts w:eastAsia="Times New Roman" w:cs="Times New Roman"/>
          <w:szCs w:val="24"/>
        </w:rPr>
        <w:t xml:space="preserve">Υπουργείο Οικονομικών». Εδώ, λοιπόν, την ερώτηση σε εσάς δεν την κάναμε για να μας πείτε τι λένε τα άλλα Υπουργεία, αλλά για να μας πείτε τι λέτε εσείς. </w:t>
      </w:r>
    </w:p>
    <w:p w14:paraId="3796942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Από τις τετρακόσιες δηλώσεις, περίπου οι τρακόσιες πενήντα ήταν στην Ιεράπετρα και αφορούν θερμοκήπια </w:t>
      </w:r>
      <w:r>
        <w:rPr>
          <w:rFonts w:eastAsia="Times New Roman" w:cs="Times New Roman"/>
          <w:szCs w:val="24"/>
        </w:rPr>
        <w:t xml:space="preserve">κατεστραμμένα, επιχειρήσεις κατεστραμμένες. Τριακόσιες ογδόντα πέντε δηλώσεις στον Δήμο </w:t>
      </w:r>
      <w:proofErr w:type="spellStart"/>
      <w:r>
        <w:rPr>
          <w:rFonts w:eastAsia="Times New Roman" w:cs="Times New Roman"/>
          <w:szCs w:val="24"/>
        </w:rPr>
        <w:t>Βιάννου</w:t>
      </w:r>
      <w:proofErr w:type="spellEnd"/>
      <w:r>
        <w:rPr>
          <w:rFonts w:eastAsia="Times New Roman" w:cs="Times New Roman"/>
          <w:szCs w:val="24"/>
        </w:rPr>
        <w:t xml:space="preserve"> ή το αντίστροφο, από τις οποίες το 80% και </w:t>
      </w:r>
      <w:r>
        <w:rPr>
          <w:rFonts w:eastAsia="Times New Roman" w:cs="Times New Roman"/>
          <w:szCs w:val="24"/>
        </w:rPr>
        <w:lastRenderedPageBreak/>
        <w:t>πλέον αφορούν κατεστραμμένες επιχειρήσεις. Ξαναλέω ότι η επιχείρηση του αγρότη καλλιεργητή</w:t>
      </w:r>
      <w:r>
        <w:rPr>
          <w:rFonts w:eastAsia="Times New Roman" w:cs="Times New Roman"/>
          <w:szCs w:val="24"/>
        </w:rPr>
        <w:t>,</w:t>
      </w:r>
      <w:r>
        <w:rPr>
          <w:rFonts w:eastAsia="Times New Roman" w:cs="Times New Roman"/>
          <w:szCs w:val="24"/>
        </w:rPr>
        <w:t xml:space="preserve"> εκτός εποχής κηπευτικών ε</w:t>
      </w:r>
      <w:r>
        <w:rPr>
          <w:rFonts w:eastAsia="Times New Roman" w:cs="Times New Roman"/>
          <w:szCs w:val="24"/>
        </w:rPr>
        <w:t xml:space="preserve">ίναι το θερμοκήπιο. Αυτή είναι η επιχείρησή του, η οποία καταστράφηκε. </w:t>
      </w:r>
    </w:p>
    <w:p w14:paraId="3796942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Θα εφαρμόσετε τον νόμο και γι</w:t>
      </w:r>
      <w:r>
        <w:rPr>
          <w:rFonts w:eastAsia="Times New Roman" w:cs="Times New Roman"/>
          <w:szCs w:val="24"/>
        </w:rPr>
        <w:t>’</w:t>
      </w:r>
      <w:r>
        <w:rPr>
          <w:rFonts w:eastAsia="Times New Roman" w:cs="Times New Roman"/>
          <w:szCs w:val="24"/>
        </w:rPr>
        <w:t xml:space="preserve"> αυτές τις περιπτώσεις, όπως εφαρμόστηκε σε άλλες; Θα πάρουν την έκτακτη οικονομική ενίσχυση των 8.000 ευρώ, ούτως ώστε να μπορέσουν να ανακατασκευάσουν τ</w:t>
      </w:r>
      <w:r>
        <w:rPr>
          <w:rFonts w:eastAsia="Times New Roman" w:cs="Times New Roman"/>
          <w:szCs w:val="24"/>
        </w:rPr>
        <w:t xml:space="preserve">α θερμοκήπια, βεβαίως και με τη συνδρομή των άλλων προγραμμάτων; </w:t>
      </w:r>
    </w:p>
    <w:p w14:paraId="3796942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Βέβαια, η καταστροφή είναι τεράστια. Δεν έχει καμμία σχέση με τα 8.000 ευρώ. Ένα θερμοκήπιο των πέντε στρεμμάτων -ανάλογα και με τον εξοπλισμό που έχει- κοστίζει από 100.000 ευρώ και πάνω. Ε</w:t>
      </w:r>
      <w:r>
        <w:rPr>
          <w:rFonts w:eastAsia="Times New Roman" w:cs="Times New Roman"/>
          <w:szCs w:val="24"/>
        </w:rPr>
        <w:t>δώ θα τους δώσετε μια οικονομική ενίσχυση</w:t>
      </w:r>
      <w:r>
        <w:rPr>
          <w:rFonts w:eastAsia="Times New Roman" w:cs="Times New Roman"/>
          <w:szCs w:val="24"/>
        </w:rPr>
        <w:t>,</w:t>
      </w:r>
      <w:r>
        <w:rPr>
          <w:rFonts w:eastAsia="Times New Roman" w:cs="Times New Roman"/>
          <w:szCs w:val="24"/>
        </w:rPr>
        <w:t xml:space="preserve"> για να βάλουν </w:t>
      </w:r>
      <w:r>
        <w:rPr>
          <w:rFonts w:eastAsia="Times New Roman" w:cs="Times New Roman"/>
          <w:szCs w:val="24"/>
        </w:rPr>
        <w:lastRenderedPageBreak/>
        <w:t>τα μεροκάματα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απαιτούνται για να</w:t>
      </w:r>
      <w:r>
        <w:rPr>
          <w:rFonts w:eastAsia="Times New Roman" w:cs="Times New Roman"/>
          <w:szCs w:val="24"/>
        </w:rPr>
        <w:t xml:space="preserve"> αδειάσουν τον χώρο από τα άχρηστα υλικά. Δεν μιλάμε για τίποτα παραπάνω. </w:t>
      </w:r>
    </w:p>
    <w:p w14:paraId="3796942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 πρώτο θέμα, λοιπόν, είναι αυτό και είναι συγκεκριμένο. Έχετε σκοπό να εξετάσετε αυτό</w:t>
      </w:r>
      <w:r>
        <w:rPr>
          <w:rFonts w:eastAsia="Times New Roman" w:cs="Times New Roman"/>
          <w:szCs w:val="24"/>
        </w:rPr>
        <w:t xml:space="preserve"> το αίτημα και να δώσετε αυτήν την έκτακτη οικονομική ενίσχυση;</w:t>
      </w:r>
    </w:p>
    <w:p w14:paraId="3796942A" w14:textId="77777777" w:rsidR="006E78AB" w:rsidRDefault="00004C1F">
      <w:pPr>
        <w:spacing w:line="600" w:lineRule="auto"/>
        <w:ind w:firstLine="720"/>
        <w:jc w:val="both"/>
        <w:rPr>
          <w:rFonts w:eastAsia="Times New Roman"/>
          <w:szCs w:val="24"/>
        </w:rPr>
      </w:pPr>
      <w:r>
        <w:rPr>
          <w:rFonts w:eastAsia="Times New Roman"/>
          <w:szCs w:val="24"/>
        </w:rPr>
        <w:t>Το δεύτερο που αφορά, επίσης, τις δικές σας αρμοδιότητες σε σχέση με τις οφειλές στις ΔΟΥ, είναι εάν η ρύθμιση θα είναι άτοκη και εάν παγώσουν οι οφειλές και για πόσο διάστημα. Είναι συγκεκριμ</w:t>
      </w:r>
      <w:r>
        <w:rPr>
          <w:rFonts w:eastAsia="Times New Roman"/>
          <w:szCs w:val="24"/>
        </w:rPr>
        <w:t>ένα πράγματα. Για τα θέματα του Υπουργείου Εργασίας ή του Υπουργείου Αγροτικής Ανάπτυξης, θα καλέσουμε τους ίδιους να μας τα πουν από πρώτο χέρι, για να μην κάνετε το σπασμένο τηλέφωνο. Για τα δικά σας πείτε μας</w:t>
      </w:r>
      <w:r>
        <w:rPr>
          <w:rFonts w:eastAsia="Times New Roman"/>
          <w:szCs w:val="24"/>
        </w:rPr>
        <w:t xml:space="preserve">, </w:t>
      </w:r>
      <w:r>
        <w:rPr>
          <w:rFonts w:eastAsia="Times New Roman"/>
          <w:szCs w:val="24"/>
        </w:rPr>
        <w:t xml:space="preserve">κυρία Υπουργέ.  </w:t>
      </w:r>
    </w:p>
    <w:p w14:paraId="3796942B" w14:textId="77777777" w:rsidR="006E78AB" w:rsidRDefault="00004C1F">
      <w:pPr>
        <w:spacing w:line="600" w:lineRule="auto"/>
        <w:ind w:firstLine="709"/>
        <w:jc w:val="both"/>
        <w:rPr>
          <w:rFonts w:eastAsia="Times New Roman"/>
          <w:szCs w:val="24"/>
        </w:rPr>
      </w:pPr>
      <w:r>
        <w:rPr>
          <w:rFonts w:eastAsia="Times New Roman"/>
          <w:b/>
          <w:szCs w:val="24"/>
        </w:rPr>
        <w:lastRenderedPageBreak/>
        <w:t>ΠΡΟΕΔΡΕΥΩΝ (Σπυρίδων Λυκού</w:t>
      </w:r>
      <w:r>
        <w:rPr>
          <w:rFonts w:eastAsia="Times New Roman"/>
          <w:b/>
          <w:szCs w:val="24"/>
        </w:rPr>
        <w:t>δης):</w:t>
      </w:r>
      <w:r>
        <w:rPr>
          <w:rFonts w:eastAsia="Times New Roman"/>
          <w:szCs w:val="24"/>
        </w:rPr>
        <w:t xml:space="preserve"> Κυρία Υπουργέ, έχετε τον λόγο.</w:t>
      </w:r>
    </w:p>
    <w:p w14:paraId="3796942C" w14:textId="77777777" w:rsidR="006E78AB" w:rsidRDefault="00004C1F">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Το Υπουργείο Οικονομικών είναι πάντοτε ενήμερο και διευθετεί τα συγκεκριμένα ζητήματα άμεσα και αποτελεσματικά, όπως σε όλες τις περιπτώσεις</w:t>
      </w:r>
      <w:r>
        <w:rPr>
          <w:rFonts w:eastAsia="Times New Roman"/>
          <w:szCs w:val="24"/>
        </w:rPr>
        <w:t>,</w:t>
      </w:r>
      <w:r>
        <w:rPr>
          <w:rFonts w:eastAsia="Times New Roman"/>
          <w:szCs w:val="24"/>
        </w:rPr>
        <w:t xml:space="preserve"> που αντιμετωπίσαμε και το 2017 και το 2016. </w:t>
      </w:r>
    </w:p>
    <w:p w14:paraId="3796942D" w14:textId="77777777" w:rsidR="006E78AB" w:rsidRDefault="00004C1F">
      <w:pPr>
        <w:spacing w:line="600" w:lineRule="auto"/>
        <w:ind w:firstLine="720"/>
        <w:jc w:val="both"/>
        <w:rPr>
          <w:rFonts w:eastAsia="Times New Roman"/>
          <w:szCs w:val="24"/>
        </w:rPr>
      </w:pPr>
      <w:r>
        <w:rPr>
          <w:rFonts w:eastAsia="Times New Roman"/>
          <w:szCs w:val="24"/>
        </w:rPr>
        <w:t>Βάσει του υφιστάμενου θεσμικού πλαισίου σε περιπτώσεις σεισμών, πλημμυρών ή άλλων θεομηνιών, οι οποίες προκαλούν εκτεταμένες καταστροφές σε περιοχές της ελληνικής επικράτειας, ο Υπουργός Οικονομικών εκδίδει σχε</w:t>
      </w:r>
      <w:r>
        <w:rPr>
          <w:rFonts w:eastAsia="Times New Roman"/>
          <w:szCs w:val="24"/>
        </w:rPr>
        <w:t>τικές αποφάσεις</w:t>
      </w:r>
      <w:r>
        <w:rPr>
          <w:rFonts w:eastAsia="Times New Roman"/>
          <w:szCs w:val="24"/>
        </w:rPr>
        <w:t>,</w:t>
      </w:r>
      <w:r>
        <w:rPr>
          <w:rFonts w:eastAsia="Times New Roman"/>
          <w:szCs w:val="24"/>
        </w:rPr>
        <w:t xml:space="preserve"> με τις οποίες αναστέλλεται η είσπραξη ληξιπρόθεσμων οφειλών προς το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για χρονικό διάστημα μέχρι έξι μηνών και ρυθμίζεται η καταβολή των χρεών αυτών μέχρι είκοσι τέσσερις μηνιαίες δόσεις. </w:t>
      </w:r>
    </w:p>
    <w:p w14:paraId="3796942E" w14:textId="77777777" w:rsidR="006E78AB" w:rsidRDefault="00004C1F">
      <w:pPr>
        <w:spacing w:line="600" w:lineRule="auto"/>
        <w:ind w:firstLine="720"/>
        <w:jc w:val="both"/>
        <w:rPr>
          <w:rFonts w:eastAsia="Times New Roman"/>
          <w:szCs w:val="24"/>
        </w:rPr>
      </w:pPr>
      <w:r>
        <w:rPr>
          <w:rFonts w:eastAsia="Times New Roman"/>
          <w:szCs w:val="24"/>
        </w:rPr>
        <w:lastRenderedPageBreak/>
        <w:t xml:space="preserve">Επίσης, ο Υπουργός Οικονομικών εξουσιοδοτείται να παρατείνει με αποφάσεις του τις προθεσμίες καταβολής των βεβαιωμένων χρεών προς το </w:t>
      </w:r>
      <w:r>
        <w:rPr>
          <w:rFonts w:eastAsia="Times New Roman"/>
          <w:szCs w:val="24"/>
        </w:rPr>
        <w:t>δ</w:t>
      </w:r>
      <w:r>
        <w:rPr>
          <w:rFonts w:eastAsia="Times New Roman"/>
          <w:szCs w:val="24"/>
        </w:rPr>
        <w:t xml:space="preserve">ημόσιο σε εξαιρετικές περιπτώσεις. </w:t>
      </w:r>
    </w:p>
    <w:p w14:paraId="3796942F" w14:textId="77777777" w:rsidR="006E78AB" w:rsidRDefault="00004C1F">
      <w:pPr>
        <w:spacing w:line="600" w:lineRule="auto"/>
        <w:ind w:firstLine="720"/>
        <w:jc w:val="both"/>
        <w:rPr>
          <w:rFonts w:eastAsia="Times New Roman"/>
          <w:szCs w:val="24"/>
        </w:rPr>
      </w:pPr>
      <w:r>
        <w:rPr>
          <w:rFonts w:eastAsia="Times New Roman"/>
          <w:szCs w:val="24"/>
        </w:rPr>
        <w:t>Στο πλαίσιο των ανωτέρω, εκδόθηκε σχετική απόφαση ήδη από τις 20</w:t>
      </w:r>
      <w:r>
        <w:rPr>
          <w:rFonts w:eastAsia="Times New Roman"/>
          <w:szCs w:val="24"/>
        </w:rPr>
        <w:t>-</w:t>
      </w:r>
      <w:r>
        <w:rPr>
          <w:rFonts w:eastAsia="Times New Roman"/>
          <w:szCs w:val="24"/>
        </w:rPr>
        <w:t>2</w:t>
      </w:r>
      <w:r>
        <w:rPr>
          <w:rFonts w:eastAsia="Times New Roman"/>
          <w:szCs w:val="24"/>
        </w:rPr>
        <w:t>-</w:t>
      </w:r>
      <w:r>
        <w:rPr>
          <w:rFonts w:eastAsia="Times New Roman"/>
          <w:szCs w:val="24"/>
        </w:rPr>
        <w:t>2018, είναι η ΠΟΛ 1</w:t>
      </w:r>
      <w:r>
        <w:rPr>
          <w:rFonts w:eastAsia="Times New Roman"/>
          <w:szCs w:val="24"/>
        </w:rPr>
        <w:t xml:space="preserve">031, κατά την οποία προβλέπεται παράταση και αναστολή καταβολής βεβαιωμένων οφειλών για την αντιμετώπιση των έκτακτων αναγκών που προέκυψαν από τα έντονα καιρικά φαινόμενα στις περιοχές του Δήμου </w:t>
      </w:r>
      <w:proofErr w:type="spellStart"/>
      <w:r>
        <w:rPr>
          <w:rFonts w:eastAsia="Times New Roman"/>
          <w:szCs w:val="24"/>
        </w:rPr>
        <w:t>Βιάννου</w:t>
      </w:r>
      <w:proofErr w:type="spellEnd"/>
      <w:r>
        <w:rPr>
          <w:rFonts w:eastAsia="Times New Roman"/>
          <w:szCs w:val="24"/>
        </w:rPr>
        <w:t>. Συνεπώς, παρατείνονται και αναστέλλονται οι προθεσμ</w:t>
      </w:r>
      <w:r>
        <w:rPr>
          <w:rFonts w:eastAsia="Times New Roman"/>
          <w:szCs w:val="24"/>
        </w:rPr>
        <w:t xml:space="preserve">ίες καταβολής των βεβαιωμένων, ρυθμισμένων και ληξιπρόθεσμων, αντίστοιχα, οφειλών στις τοπικές κοινότητες του Δήμου </w:t>
      </w:r>
      <w:proofErr w:type="spellStart"/>
      <w:r>
        <w:rPr>
          <w:rFonts w:eastAsia="Times New Roman"/>
          <w:szCs w:val="24"/>
        </w:rPr>
        <w:t>Βιάννου</w:t>
      </w:r>
      <w:proofErr w:type="spellEnd"/>
      <w:r>
        <w:rPr>
          <w:rFonts w:eastAsia="Times New Roman"/>
          <w:szCs w:val="24"/>
        </w:rPr>
        <w:t xml:space="preserve">. </w:t>
      </w:r>
    </w:p>
    <w:p w14:paraId="37969430" w14:textId="77777777" w:rsidR="006E78AB" w:rsidRDefault="00004C1F">
      <w:pPr>
        <w:spacing w:line="600" w:lineRule="auto"/>
        <w:ind w:firstLine="720"/>
        <w:jc w:val="both"/>
        <w:rPr>
          <w:rFonts w:eastAsia="Times New Roman"/>
          <w:szCs w:val="24"/>
        </w:rPr>
      </w:pPr>
      <w:r>
        <w:rPr>
          <w:rFonts w:eastAsia="Times New Roman"/>
          <w:szCs w:val="24"/>
        </w:rPr>
        <w:t xml:space="preserve">Επειδή στην ερώτησή σας αναφέρεστε και στον Δήμο Ιεράπετρας και Σητείας, θα ήθελα να σας ενημερώσω πως σχετικό αίτημα </w:t>
      </w:r>
      <w:r>
        <w:rPr>
          <w:rFonts w:eastAsia="Times New Roman"/>
          <w:szCs w:val="24"/>
        </w:rPr>
        <w:lastRenderedPageBreak/>
        <w:t>του Δήμου Ιε</w:t>
      </w:r>
      <w:r>
        <w:rPr>
          <w:rFonts w:eastAsia="Times New Roman"/>
          <w:szCs w:val="24"/>
        </w:rPr>
        <w:t>ράπετρας υπεβλήθη στο γραφείο μας στις 27</w:t>
      </w:r>
      <w:r>
        <w:rPr>
          <w:rFonts w:eastAsia="Times New Roman"/>
          <w:szCs w:val="24"/>
        </w:rPr>
        <w:t>-</w:t>
      </w:r>
      <w:r>
        <w:rPr>
          <w:rFonts w:eastAsia="Times New Roman"/>
          <w:szCs w:val="24"/>
        </w:rPr>
        <w:t>2</w:t>
      </w:r>
      <w:r>
        <w:rPr>
          <w:rFonts w:eastAsia="Times New Roman"/>
          <w:szCs w:val="24"/>
        </w:rPr>
        <w:t>-</w:t>
      </w:r>
      <w:r>
        <w:rPr>
          <w:rFonts w:eastAsia="Times New Roman"/>
          <w:szCs w:val="24"/>
        </w:rPr>
        <w:t>2018. Σαφώς και το προωθήσαμε το ανάλογο αίτημα στην Ανεξάρτητη Αρχή Δημοσίων Εσόδων, προκειμένου να προβλεφθεί παράταση και αναστολή πληρωμής των βεβαιωμένων και ληξιπρόθεσμων οφειλών και του Δήμου Ιεράπετρας. Σ</w:t>
      </w:r>
      <w:r>
        <w:rPr>
          <w:rFonts w:eastAsia="Times New Roman"/>
          <w:szCs w:val="24"/>
        </w:rPr>
        <w:t xml:space="preserve">ήμερα, υπεγράφη το σχέδιο της σχετικής υπουργικής απόφασης, το οποίο επιστράφηκε στις υπηρεσίες και θα γίνει δημοσίευση στο ΦΕΚ στο αμέσως επόμενο διάστημα. </w:t>
      </w:r>
    </w:p>
    <w:p w14:paraId="37969431" w14:textId="77777777" w:rsidR="006E78AB" w:rsidRDefault="00004C1F">
      <w:pPr>
        <w:spacing w:line="600" w:lineRule="auto"/>
        <w:ind w:firstLine="720"/>
        <w:jc w:val="both"/>
        <w:rPr>
          <w:rFonts w:eastAsia="Times New Roman"/>
          <w:szCs w:val="24"/>
        </w:rPr>
      </w:pPr>
      <w:r>
        <w:rPr>
          <w:rFonts w:eastAsia="Times New Roman"/>
          <w:szCs w:val="24"/>
        </w:rPr>
        <w:t xml:space="preserve">Όσον αφορά τον Δήμο Σητείας, μέχρι στιγμής δεν έχουμε πάρει κάποιο αίτημα. </w:t>
      </w:r>
    </w:p>
    <w:p w14:paraId="37969432" w14:textId="77777777" w:rsidR="006E78AB" w:rsidRDefault="00004C1F">
      <w:pPr>
        <w:spacing w:line="600" w:lineRule="auto"/>
        <w:ind w:firstLine="720"/>
        <w:jc w:val="both"/>
        <w:rPr>
          <w:rFonts w:eastAsia="Times New Roman"/>
          <w:szCs w:val="24"/>
        </w:rPr>
      </w:pPr>
      <w:r>
        <w:rPr>
          <w:rFonts w:eastAsia="Times New Roman"/>
          <w:szCs w:val="24"/>
        </w:rPr>
        <w:t>Σύμφωνα με το υφιστάμε</w:t>
      </w:r>
      <w:r>
        <w:rPr>
          <w:rFonts w:eastAsia="Times New Roman"/>
          <w:szCs w:val="24"/>
        </w:rPr>
        <w:t xml:space="preserve">νο θεσμικό πλαίσιο το Υπουργείο Οικονομικών είναι, επίσης, αρμόδιο για την αποζημίωση επιχειρήσεων με επιχορήγηση 30% της ζημιάς για κτηριακές εγκαταστάσεις, </w:t>
      </w:r>
      <w:r>
        <w:rPr>
          <w:rFonts w:eastAsia="Times New Roman"/>
          <w:szCs w:val="24"/>
        </w:rPr>
        <w:lastRenderedPageBreak/>
        <w:t>μηχανολογικό εξοπλισμό, πρώτες ύλες, και ό,τι άλλο αφορά από θεομηνίες, με έκδοση Κοινής Υπουργική</w:t>
      </w:r>
      <w:r>
        <w:rPr>
          <w:rFonts w:eastAsia="Times New Roman"/>
          <w:szCs w:val="24"/>
        </w:rPr>
        <w:t xml:space="preserve">ς Απόφασης των Υπουργών Οικονομικών, Οικονομίας και Ανάπτυξης και Υποδομών και Μεταφορών. </w:t>
      </w:r>
    </w:p>
    <w:p w14:paraId="37969433" w14:textId="77777777" w:rsidR="006E78AB" w:rsidRDefault="00004C1F">
      <w:pPr>
        <w:spacing w:line="600" w:lineRule="auto"/>
        <w:ind w:firstLine="720"/>
        <w:jc w:val="both"/>
        <w:rPr>
          <w:rFonts w:eastAsia="Times New Roman"/>
          <w:szCs w:val="24"/>
        </w:rPr>
      </w:pPr>
      <w:r>
        <w:rPr>
          <w:rFonts w:eastAsia="Times New Roman"/>
          <w:szCs w:val="24"/>
        </w:rPr>
        <w:t xml:space="preserve">Ποιες </w:t>
      </w:r>
      <w:r>
        <w:rPr>
          <w:rFonts w:eastAsia="Times New Roman"/>
          <w:szCs w:val="24"/>
        </w:rPr>
        <w:t>είναι οι</w:t>
      </w:r>
      <w:r>
        <w:rPr>
          <w:rFonts w:eastAsia="Times New Roman"/>
          <w:szCs w:val="24"/>
        </w:rPr>
        <w:t xml:space="preserve"> προϋποθέσεις για την έκδοση της ανωτέρω απόφασης; Η έκδοση Κοινής Υπουργικής Απόφασης</w:t>
      </w:r>
      <w:r>
        <w:rPr>
          <w:rFonts w:eastAsia="Times New Roman"/>
          <w:szCs w:val="24"/>
        </w:rPr>
        <w:t>,</w:t>
      </w:r>
      <w:r>
        <w:rPr>
          <w:rFonts w:eastAsia="Times New Roman"/>
          <w:szCs w:val="24"/>
        </w:rPr>
        <w:t xml:space="preserve"> με την οποία </w:t>
      </w:r>
      <w:proofErr w:type="spellStart"/>
      <w:r>
        <w:rPr>
          <w:rFonts w:eastAsia="Times New Roman"/>
          <w:szCs w:val="24"/>
        </w:rPr>
        <w:t>οριοθετούνται</w:t>
      </w:r>
      <w:proofErr w:type="spellEnd"/>
      <w:r>
        <w:rPr>
          <w:rFonts w:eastAsia="Times New Roman"/>
          <w:szCs w:val="24"/>
        </w:rPr>
        <w:t xml:space="preserve"> οι πληγείσες περιοχές και παρέχεται </w:t>
      </w:r>
      <w:r>
        <w:rPr>
          <w:rFonts w:eastAsia="Times New Roman"/>
          <w:szCs w:val="24"/>
        </w:rPr>
        <w:t>στεγαστική συνδρομή, δηλαδή δωρεάν κρατική αρωγή, άτοκα δάνεια για την επισκευή ή την ανακατασκευή των κτηρίων και κτηριακών εγκαταστάσεων που υπέστησαν ζημιές από τη θεομηνία. Η εν λόγω ΚΥΑ είναι αρμοδιότητα της Διεύθυνσης Αποκατάστασης Επιπτώσεων Φυσικών</w:t>
      </w:r>
      <w:r>
        <w:rPr>
          <w:rFonts w:eastAsia="Times New Roman"/>
          <w:szCs w:val="24"/>
        </w:rPr>
        <w:t xml:space="preserve"> Καταστροφών του Υπουργείου Υποδομών και Μεταφορών. </w:t>
      </w:r>
      <w:r>
        <w:rPr>
          <w:rFonts w:eastAsia="Times New Roman"/>
          <w:szCs w:val="24"/>
        </w:rPr>
        <w:lastRenderedPageBreak/>
        <w:t xml:space="preserve">Και δεύτερον, η καταγραφή των ζημιών των εν λόγω επιχειρήσεων από την αρμόδια </w:t>
      </w:r>
      <w:r>
        <w:rPr>
          <w:rFonts w:eastAsia="Times New Roman"/>
          <w:szCs w:val="24"/>
        </w:rPr>
        <w:t>π</w:t>
      </w:r>
      <w:r>
        <w:rPr>
          <w:rFonts w:eastAsia="Times New Roman"/>
          <w:szCs w:val="24"/>
        </w:rPr>
        <w:t xml:space="preserve">εριφέρεια. </w:t>
      </w:r>
    </w:p>
    <w:p w14:paraId="37969434" w14:textId="77777777" w:rsidR="006E78AB" w:rsidRDefault="00004C1F">
      <w:pPr>
        <w:spacing w:line="600" w:lineRule="auto"/>
        <w:ind w:firstLine="720"/>
        <w:jc w:val="both"/>
        <w:rPr>
          <w:rFonts w:eastAsia="Times New Roman"/>
          <w:szCs w:val="24"/>
        </w:rPr>
      </w:pPr>
      <w:r>
        <w:rPr>
          <w:rFonts w:eastAsia="Times New Roman"/>
          <w:szCs w:val="24"/>
        </w:rPr>
        <w:t>Τέλος, σας γνωρίζουμε ότι το Υπουργείο μας παρακολουθεί την αποτελεσματικότητα της ασκούμενης φορολογικής πολιτικ</w:t>
      </w:r>
      <w:r>
        <w:rPr>
          <w:rFonts w:eastAsia="Times New Roman"/>
          <w:szCs w:val="24"/>
        </w:rPr>
        <w:t xml:space="preserve">ής, αξιολογεί τις επιπτώσεις των </w:t>
      </w:r>
      <w:proofErr w:type="spellStart"/>
      <w:r>
        <w:rPr>
          <w:rFonts w:eastAsia="Times New Roman"/>
          <w:szCs w:val="24"/>
        </w:rPr>
        <w:t>ληφθέντων</w:t>
      </w:r>
      <w:proofErr w:type="spellEnd"/>
      <w:r>
        <w:rPr>
          <w:rFonts w:eastAsia="Times New Roman"/>
          <w:szCs w:val="24"/>
        </w:rPr>
        <w:t xml:space="preserve"> φορολογικών μέτρων και εξετάζουμε σαφή αιτήματα που κατατίθενται από πολίτες και φορείς και προβαίνουμε στις απαραίτητες νομοθετικές ρυθμίσεις με γνώμονα την κοινωνικά δίκαιη και βιώσιμη ανάπτυξη, λαμβάνοντας υπόψ</w:t>
      </w:r>
      <w:r>
        <w:rPr>
          <w:rFonts w:eastAsia="Times New Roman"/>
          <w:szCs w:val="24"/>
        </w:rPr>
        <w:t xml:space="preserve">η μας και τις υφιστάμενες δημοσιονομικές συνθήκες. </w:t>
      </w:r>
    </w:p>
    <w:p w14:paraId="37969435" w14:textId="77777777" w:rsidR="006E78AB" w:rsidRDefault="00004C1F">
      <w:pPr>
        <w:spacing w:line="600" w:lineRule="auto"/>
        <w:ind w:firstLine="720"/>
        <w:jc w:val="both"/>
        <w:rPr>
          <w:rFonts w:eastAsia="Times New Roman"/>
          <w:szCs w:val="24"/>
        </w:rPr>
      </w:pPr>
      <w:r>
        <w:rPr>
          <w:rFonts w:eastAsia="Times New Roman"/>
          <w:szCs w:val="24"/>
        </w:rPr>
        <w:t>Σας ευχαριστώ.</w:t>
      </w:r>
    </w:p>
    <w:p w14:paraId="37969436" w14:textId="77777777" w:rsidR="006E78AB" w:rsidRDefault="00004C1F">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w:t>
      </w:r>
    </w:p>
    <w:p w14:paraId="37969437" w14:textId="77777777" w:rsidR="006E78AB" w:rsidRDefault="00004C1F">
      <w:pPr>
        <w:spacing w:line="600" w:lineRule="auto"/>
        <w:ind w:firstLine="720"/>
        <w:jc w:val="both"/>
        <w:rPr>
          <w:rFonts w:eastAsia="Times New Roman"/>
          <w:szCs w:val="24"/>
        </w:rPr>
      </w:pPr>
      <w:r>
        <w:rPr>
          <w:rFonts w:eastAsia="Times New Roman"/>
          <w:szCs w:val="24"/>
        </w:rPr>
        <w:lastRenderedPageBreak/>
        <w:t>Ακολουθεί η τέταρτη με αριθμό 1166/27-2-2018</w:t>
      </w:r>
      <w:r>
        <w:rPr>
          <w:rFonts w:eastAsia="Times New Roman"/>
          <w:szCs w:val="24"/>
        </w:rPr>
        <w:t xml:space="preserve"> </w:t>
      </w:r>
      <w:r>
        <w:rPr>
          <w:rFonts w:eastAsia="Times New Roman"/>
          <w:szCs w:val="24"/>
        </w:rPr>
        <w:t xml:space="preserve">επίκαιρη ερώτηση δεύτερου κύκλου του ΣΤ΄ Αντιπροέδρου της Βουλής και Βουλευτή Λάρισας </w:t>
      </w:r>
      <w:r>
        <w:rPr>
          <w:rFonts w:eastAsia="Times New Roman"/>
          <w:szCs w:val="24"/>
        </w:rPr>
        <w:t>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«Έλλειψη Παιδιάτρων στο Γενικό Νοσοκομείο – Κέντρο Υγείας Ικαρίας».</w:t>
      </w:r>
    </w:p>
    <w:p w14:paraId="37969438" w14:textId="77777777" w:rsidR="006E78AB" w:rsidRDefault="00004C1F">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37969439"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w:t>
      </w:r>
      <w:r>
        <w:rPr>
          <w:rFonts w:eastAsia="Times New Roman" w:cs="Times New Roman"/>
          <w:szCs w:val="24"/>
        </w:rPr>
        <w:t>ριστώ, κύριε Πρόεδρε.</w:t>
      </w:r>
    </w:p>
    <w:p w14:paraId="3796943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Η ερώτηση, όπως αναφέρετε κι εσείς, </w:t>
      </w:r>
      <w:r>
        <w:rPr>
          <w:rFonts w:eastAsia="Times New Roman" w:cs="Times New Roman"/>
          <w:szCs w:val="24"/>
        </w:rPr>
        <w:t>κύριε</w:t>
      </w:r>
      <w:r>
        <w:rPr>
          <w:rFonts w:eastAsia="Times New Roman" w:cs="Times New Roman"/>
          <w:szCs w:val="24"/>
        </w:rPr>
        <w:t xml:space="preserve"> Πρόεδρε, αφορά την έλλειψη παιδιάτρων στο ακριτικό νησί της Ικαρίας. Στο συγκεκριμένο νησί υπηρετεί μία παιδίατρος η οποία πρόσφατα, λόγω εκπαιδευτικής άδειας, απουσίασε για ένα συγκεκριμένο </w:t>
      </w:r>
      <w:r>
        <w:rPr>
          <w:rFonts w:eastAsia="Times New Roman" w:cs="Times New Roman"/>
          <w:szCs w:val="24"/>
        </w:rPr>
        <w:t xml:space="preserve">χρονικό διάστημα. Συγκεκριμένα –ανοίγω μια παρένθεση- η ερώτηση έγινε την </w:t>
      </w:r>
      <w:r>
        <w:rPr>
          <w:rFonts w:eastAsia="Times New Roman" w:cs="Times New Roman"/>
          <w:szCs w:val="24"/>
        </w:rPr>
        <w:lastRenderedPageBreak/>
        <w:t>περίοδο που η παιδίατρος έλειπε με την εκπαιδευτική της άδεια. Γι’ αυτό, ενδεχομένως, κάποια αναφορά που γίνεται σε παντελείς ελλείψεις αφορά εκείνη την περίοδο. Αυτό, για να μην υπά</w:t>
      </w:r>
      <w:r>
        <w:rPr>
          <w:rFonts w:eastAsia="Times New Roman" w:cs="Times New Roman"/>
          <w:szCs w:val="24"/>
        </w:rPr>
        <w:t>ρξει κάποια παρεξήγηση. Αφορούσε την περίοδο που η παιδίατρος έλειπε όντως για την εκπαιδευτική της άδεια και σε αυτήν την κατεύθυνση καταθέσαμε εμείς την επίκαιρη ερώτηση. Και θέλουμε και τη θέση του Υπουργείου.</w:t>
      </w:r>
    </w:p>
    <w:p w14:paraId="3796943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Υπηρετεί, λοιπόν, μία παιδίατρος η οποία κα</w:t>
      </w:r>
      <w:r>
        <w:rPr>
          <w:rFonts w:eastAsia="Times New Roman" w:cs="Times New Roman"/>
          <w:szCs w:val="24"/>
        </w:rPr>
        <w:t>λείται να καλύψει τις ανάγκες των παιδιών και των βρεφών της Ικαρίας αλλά και των Φούρνων. Έλειψε αυτή τη φορά σαράντα μέρες με εκπαιδευτική άδεια και το νησί έμεινε ακάλυπτο από παιδίατρο. Αντίστοιχα, και σε προηγούμενες περιόδους για αντίστοιχες άδειες ή</w:t>
      </w:r>
      <w:r>
        <w:rPr>
          <w:rFonts w:eastAsia="Times New Roman" w:cs="Times New Roman"/>
          <w:szCs w:val="24"/>
        </w:rPr>
        <w:t xml:space="preserve"> αναρρωτικές, </w:t>
      </w:r>
      <w:r>
        <w:rPr>
          <w:rFonts w:eastAsia="Times New Roman" w:cs="Times New Roman"/>
          <w:szCs w:val="24"/>
        </w:rPr>
        <w:lastRenderedPageBreak/>
        <w:t>αλλά και μελλοντικές, είτε κανονική άδεια που δικαιούται ως εργαζόμενη και η συγκεκριμένη παιδίατρος, πάλι το ίδιο πρόβλημα θα κληθούν να αντιμετωπίσουν οι γονείς και τα παιδιά του νησιού.</w:t>
      </w:r>
    </w:p>
    <w:p w14:paraId="3796943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Στη βάση αυτών, λοιπόν, τα ερωτήματα που απευθύνουμε </w:t>
      </w:r>
      <w:r>
        <w:rPr>
          <w:rFonts w:eastAsia="Times New Roman" w:cs="Times New Roman"/>
          <w:szCs w:val="24"/>
        </w:rPr>
        <w:t>στον Υπουργό είναι ότι πρέπει να γίνουν άμεσα, να δρομολογηθούν προσλήψεις σε αριθμό παιδιάτρων τέτοιο ούτως ώστε να ικανοποιούνται οι ανάγκες των παιδιών, βεβαίως με μόνιμη πλήρη σχέση εργασίας στις δημόσιες μονάδες υγείας αποκλειστικής απασχόλησης.</w:t>
      </w:r>
    </w:p>
    <w:p w14:paraId="3796943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Προκε</w:t>
      </w:r>
      <w:r>
        <w:rPr>
          <w:rFonts w:eastAsia="Times New Roman" w:cs="Times New Roman"/>
          <w:szCs w:val="24"/>
        </w:rPr>
        <w:t xml:space="preserve">ιμένου, λοιπόν, να στελεχωθούν οι μονάδες υγείας αλλά και να καλύπτονται οι ανάγκες υγείας των παιδιών όλο το εικοσιτετράωρο όλες τις ημέρες του χρόνου και παράλληλα να στελεχωθούν συγχρόνως με όλο το αναγκαίο υγειονομικό και επικουρικό </w:t>
      </w:r>
      <w:r>
        <w:rPr>
          <w:rFonts w:eastAsia="Times New Roman" w:cs="Times New Roman"/>
          <w:szCs w:val="24"/>
        </w:rPr>
        <w:lastRenderedPageBreak/>
        <w:t>προσωπικό, τα κέντρ</w:t>
      </w:r>
      <w:r>
        <w:rPr>
          <w:rFonts w:eastAsia="Times New Roman" w:cs="Times New Roman"/>
          <w:szCs w:val="24"/>
        </w:rPr>
        <w:t>α υγείας του νησιού, ώστε να παρέχονται πλήρως και δωρεάν οι δημόσιες υπηρεσίες της πρωτοβάθμιας φροντίδας υγείας και αντίστοιχα πρόληψης σε όλο τον πληθυσμό του νησιού.</w:t>
      </w:r>
    </w:p>
    <w:p w14:paraId="3796943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796943F"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w:t>
      </w:r>
      <w:r>
        <w:rPr>
          <w:rFonts w:eastAsia="Times New Roman" w:cs="Times New Roman"/>
          <w:szCs w:val="24"/>
        </w:rPr>
        <w:t>ε.</w:t>
      </w:r>
    </w:p>
    <w:p w14:paraId="3796944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7969441"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η εικόνα του Νοσοκομείου της Ικαρίας προφανώς αντιστοιχεί στην εικόνα ενός μικρού νοσοκομείου λίγων κλινών, σαράντα κλινών, το οποίο στον </w:t>
      </w:r>
      <w:r>
        <w:rPr>
          <w:rFonts w:eastAsia="Times New Roman" w:cs="Times New Roman"/>
          <w:szCs w:val="24"/>
        </w:rPr>
        <w:t>ο</w:t>
      </w:r>
      <w:r>
        <w:rPr>
          <w:rFonts w:eastAsia="Times New Roman" w:cs="Times New Roman"/>
          <w:szCs w:val="24"/>
        </w:rPr>
        <w:t>ργανισμό του έχει μια ελλιπή σ</w:t>
      </w:r>
      <w:r>
        <w:rPr>
          <w:rFonts w:eastAsia="Times New Roman" w:cs="Times New Roman"/>
          <w:szCs w:val="24"/>
        </w:rPr>
        <w:t xml:space="preserve">τελέχωση. Αυτό </w:t>
      </w:r>
      <w:r>
        <w:rPr>
          <w:rFonts w:eastAsia="Times New Roman" w:cs="Times New Roman"/>
          <w:szCs w:val="24"/>
        </w:rPr>
        <w:lastRenderedPageBreak/>
        <w:t xml:space="preserve">είναι σαφές. Στον ισχύοντα </w:t>
      </w:r>
      <w:r>
        <w:rPr>
          <w:rFonts w:eastAsia="Times New Roman" w:cs="Times New Roman"/>
          <w:szCs w:val="24"/>
        </w:rPr>
        <w:t>ορ</w:t>
      </w:r>
      <w:r>
        <w:rPr>
          <w:rFonts w:eastAsia="Times New Roman" w:cs="Times New Roman"/>
          <w:szCs w:val="24"/>
        </w:rPr>
        <w:t xml:space="preserve">γανισμό του </w:t>
      </w:r>
      <w:r>
        <w:rPr>
          <w:rFonts w:eastAsia="Times New Roman" w:cs="Times New Roman"/>
          <w:szCs w:val="24"/>
        </w:rPr>
        <w:t>ν</w:t>
      </w:r>
      <w:r>
        <w:rPr>
          <w:rFonts w:eastAsia="Times New Roman" w:cs="Times New Roman"/>
          <w:szCs w:val="24"/>
        </w:rPr>
        <w:t>οσοκομείου προβλέπεται μία οργανική θέση παιδιάτρου η οποία και είναι καλυμμένη από πέρυσι με ένα μόνιμο ειδικευμένο παιδίατρο.</w:t>
      </w:r>
    </w:p>
    <w:p w14:paraId="3796944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Υπήρξε αυτό το πρόβλημα το οποίο λέτε. Πραγματικά δημιουργήθηκε ένα κεν</w:t>
      </w:r>
      <w:r>
        <w:rPr>
          <w:rFonts w:eastAsia="Times New Roman" w:cs="Times New Roman"/>
          <w:szCs w:val="24"/>
        </w:rPr>
        <w:t>ό. Προφανώς οφείλουμε ως σύστημα υγείας, σε συνεννόηση με όμορα νοσοκομεία και με την εποπτεία της Υγειονομικής Περιφέρειας, να μην δημιουργούνται τέτοια κενά και να καλύπτονται έγκαιρα.</w:t>
      </w:r>
    </w:p>
    <w:p w14:paraId="3796944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Το πρόβλημα, κατά την άποψή μου, μπορεί να λυθεί σε μόνιμη βάση με τη</w:t>
      </w:r>
      <w:r>
        <w:rPr>
          <w:rFonts w:eastAsia="Times New Roman" w:cs="Times New Roman"/>
          <w:szCs w:val="24"/>
        </w:rPr>
        <w:t xml:space="preserve">ν προκήρυξη μιας οργανικής θέσης παιδίατρου που υπάρχει στο Κέντρο Υγείας </w:t>
      </w:r>
      <w:proofErr w:type="spellStart"/>
      <w:r>
        <w:rPr>
          <w:rFonts w:eastAsia="Times New Roman" w:cs="Times New Roman"/>
          <w:szCs w:val="24"/>
        </w:rPr>
        <w:t>Ευδήλου</w:t>
      </w:r>
      <w:proofErr w:type="spellEnd"/>
      <w:r>
        <w:rPr>
          <w:rFonts w:eastAsia="Times New Roman" w:cs="Times New Roman"/>
          <w:szCs w:val="24"/>
        </w:rPr>
        <w:t xml:space="preserve"> και με την προσπάθεια που θα κάνουμε,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τροποποίησης των οργανισμών όλων των νοσοκομείων της χώρας.</w:t>
      </w:r>
    </w:p>
    <w:p w14:paraId="3796944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Ο σχεδιασμός μας για φέτος είναι μέσα στους πρώτους μήνες το</w:t>
      </w:r>
      <w:r>
        <w:rPr>
          <w:rFonts w:eastAsia="Times New Roman" w:cs="Times New Roman"/>
          <w:szCs w:val="24"/>
        </w:rPr>
        <w:t xml:space="preserve">υ 2018 να περάσουμε ένα νέο πλαίσιο, να νομοθετηθεί δηλαδή ένα νέο πλαίσιο, για τους οργανισμούς όλων των νοσοκομείων και στη συνέχεια, με βάση αυτό, να γίνει </w:t>
      </w:r>
      <w:proofErr w:type="spellStart"/>
      <w:r>
        <w:rPr>
          <w:rFonts w:eastAsia="Times New Roman" w:cs="Times New Roman"/>
          <w:szCs w:val="24"/>
        </w:rPr>
        <w:t>επικαιροποίηση</w:t>
      </w:r>
      <w:proofErr w:type="spellEnd"/>
      <w:r>
        <w:rPr>
          <w:rFonts w:eastAsia="Times New Roman" w:cs="Times New Roman"/>
          <w:szCs w:val="24"/>
        </w:rPr>
        <w:t xml:space="preserve"> των οργανισμών των νοσοκομείων και να υπάρξει μια πρόνοια σε τέτοια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 να προστεθούν οργανικές θέσεις, ειδικότερα σε θέσεις αιχμής. Νομίζω ότι η παιδιατρική είναι μια από αυτές τις ειδικότητες.</w:t>
      </w:r>
    </w:p>
    <w:p w14:paraId="3796944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Οφείλω να πω πάντως ότι όντως η παιδιατρική είναι μια ειδικότητα που σήμερα έχουμε μια δυσκολία κάλυψης αναγκών, ειδικά σ</w:t>
      </w:r>
      <w:r>
        <w:rPr>
          <w:rFonts w:eastAsia="Times New Roman" w:cs="Times New Roman"/>
          <w:szCs w:val="24"/>
        </w:rPr>
        <w:t>ε δυσπρόσιτες νησιωτικές και άγονες περιοχές. Έχουμε προκηρύξει θέση επικουρικού παιδιάτρου, χωρίς δυστυχώς ανταπόκριση. Έχουμε προκηρύξει θέση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τοπικής μονάδας υγείας, </w:t>
      </w:r>
      <w:r>
        <w:rPr>
          <w:rFonts w:eastAsia="Times New Roman" w:cs="Times New Roman"/>
          <w:szCs w:val="24"/>
        </w:rPr>
        <w:lastRenderedPageBreak/>
        <w:t>του νέου δηλαδή οργανωτικού μοντέλου στην πρωτοβάθμια φροντίδα. Υπήρξε κ</w:t>
      </w:r>
      <w:r>
        <w:rPr>
          <w:rFonts w:eastAsia="Times New Roman" w:cs="Times New Roman"/>
          <w:szCs w:val="24"/>
        </w:rPr>
        <w:t>ι εκεί πρόσκληση ενδιαφέροντος και για παιδίατρο, επίσης, χωρίς ανταπόκριση. Νομίζω ότι είναι ένα ευρύτερο θέμα το πώς μπορούμε, με δεδομένους τους δημοσιονομικούς περιορισμούς, να δώσουμε μεγαλύτερα κίνητρα αυτήν την περίοδο σε περιοχές που πραγματικά υπά</w:t>
      </w:r>
      <w:r>
        <w:rPr>
          <w:rFonts w:eastAsia="Times New Roman" w:cs="Times New Roman"/>
          <w:szCs w:val="24"/>
        </w:rPr>
        <w:t>ρχει μια αντικειμενική δυσκολία ανταπόκρισης σε γιατρούς, ιδιαίτερα σε συγκεκριμένες ειδικότητες, που, κατά την άποψή μου, είναι ειδικότητες που σχετικά εύκολα κανείς μπορεί να ανοίξει ιδιωτικό ιατρείο και μια τέτοια ειδικότητα είναι η παιδιατρική.</w:t>
      </w:r>
    </w:p>
    <w:p w14:paraId="37969446" w14:textId="77777777" w:rsidR="006E78AB" w:rsidRDefault="00004C1F">
      <w:pPr>
        <w:spacing w:line="600" w:lineRule="auto"/>
        <w:ind w:firstLine="720"/>
        <w:jc w:val="both"/>
        <w:rPr>
          <w:rFonts w:eastAsia="Times New Roman"/>
          <w:szCs w:val="24"/>
        </w:rPr>
      </w:pPr>
      <w:r>
        <w:rPr>
          <w:rFonts w:eastAsia="Times New Roman"/>
          <w:szCs w:val="24"/>
        </w:rPr>
        <w:t>Η ουσία</w:t>
      </w:r>
      <w:r>
        <w:rPr>
          <w:rFonts w:eastAsia="Times New Roman"/>
          <w:szCs w:val="24"/>
        </w:rPr>
        <w:t xml:space="preserve"> είναι πάντως ότι το </w:t>
      </w:r>
      <w:r>
        <w:rPr>
          <w:rFonts w:eastAsia="Times New Roman"/>
          <w:szCs w:val="24"/>
        </w:rPr>
        <w:t>ν</w:t>
      </w:r>
      <w:r>
        <w:rPr>
          <w:rFonts w:eastAsia="Times New Roman"/>
          <w:szCs w:val="24"/>
        </w:rPr>
        <w:t>οσοκομείο είναι σήμερα -και νομίζω ότι αυτό αναγνωρίζεται από την τοπική κοινωνία- σε μια καλύ</w:t>
      </w:r>
      <w:r>
        <w:rPr>
          <w:rFonts w:eastAsia="Times New Roman"/>
          <w:szCs w:val="24"/>
        </w:rPr>
        <w:lastRenderedPageBreak/>
        <w:t xml:space="preserve">τερη φάση από την άποψη της στελέχωσής του με ιατρικό προσωπικό. Με ενημέρωσαν ότι σήμερα υπηρετούν είκοσι έξι γιατροί, είκοσι ένας μόνιμοι </w:t>
      </w:r>
      <w:r>
        <w:rPr>
          <w:rFonts w:eastAsia="Times New Roman"/>
          <w:szCs w:val="24"/>
        </w:rPr>
        <w:t>και πέντε επικουρικοί, επί συνόλου τριάντα ενός οργανικών θέσεων. Νομίζω ότι είναι ένα αξιοπρεπές ποσοστό στελέχωσης.</w:t>
      </w:r>
    </w:p>
    <w:p w14:paraId="37969447" w14:textId="77777777" w:rsidR="006E78AB" w:rsidRDefault="00004C1F">
      <w:pPr>
        <w:spacing w:line="600" w:lineRule="auto"/>
        <w:ind w:firstLine="720"/>
        <w:jc w:val="both"/>
        <w:rPr>
          <w:rFonts w:eastAsia="Times New Roman"/>
          <w:szCs w:val="24"/>
        </w:rPr>
      </w:pPr>
      <w:r>
        <w:rPr>
          <w:rFonts w:eastAsia="Times New Roman"/>
          <w:szCs w:val="24"/>
        </w:rPr>
        <w:t>Αυτήν την περίοδο περιμένουμε στο αμέσως επόμενο διάστημα μέσα στον Απρίλη να διοριστεί και δεύτερος αναισθησιολόγος. Υπήρχε διαχρονικά έν</w:t>
      </w:r>
      <w:r>
        <w:rPr>
          <w:rFonts w:eastAsia="Times New Roman"/>
          <w:szCs w:val="24"/>
        </w:rPr>
        <w:t xml:space="preserve">α έλλειμα σε αυτήν την πολύ κρίσιμη ειδικότητα. Τώρα έχουμε έναν μόνιμο και θα προστεθεί και άλλος ένας. </w:t>
      </w:r>
    </w:p>
    <w:p w14:paraId="37969448" w14:textId="77777777" w:rsidR="006E78AB" w:rsidRDefault="00004C1F">
      <w:pPr>
        <w:spacing w:line="600" w:lineRule="auto"/>
        <w:ind w:firstLine="720"/>
        <w:jc w:val="both"/>
        <w:rPr>
          <w:rFonts w:eastAsia="Times New Roman"/>
          <w:szCs w:val="24"/>
        </w:rPr>
      </w:pPr>
      <w:r>
        <w:rPr>
          <w:rFonts w:eastAsia="Times New Roman"/>
          <w:szCs w:val="24"/>
        </w:rPr>
        <w:t>Θα κάνουμε πραγματικά μια προσπάθεια στο αμέσως επόμενο διάστημα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w:t>
      </w:r>
      <w:proofErr w:type="spellStart"/>
      <w:r>
        <w:rPr>
          <w:rFonts w:eastAsia="Times New Roman"/>
          <w:szCs w:val="24"/>
        </w:rPr>
        <w:t>επαναπροκηρύξουμε</w:t>
      </w:r>
      <w:proofErr w:type="spellEnd"/>
      <w:r>
        <w:rPr>
          <w:rFonts w:eastAsia="Times New Roman"/>
          <w:szCs w:val="24"/>
        </w:rPr>
        <w:t xml:space="preserve"> τις θέσεις για την Το</w:t>
      </w:r>
      <w:r>
        <w:rPr>
          <w:rFonts w:eastAsia="Times New Roman"/>
          <w:szCs w:val="24"/>
        </w:rPr>
        <w:lastRenderedPageBreak/>
        <w:t>πική Μονάδα Υγείας, για την ΤΟΜΥ</w:t>
      </w:r>
      <w:r>
        <w:rPr>
          <w:rFonts w:eastAsia="Times New Roman"/>
          <w:szCs w:val="24"/>
        </w:rPr>
        <w:t xml:space="preserve"> δηλαδή, τη δομή της πρωτοβάθμιας, και να προκηρύξουμε τη θέση αυτή για το Κέντρο Υγείας </w:t>
      </w:r>
      <w:proofErr w:type="spellStart"/>
      <w:r>
        <w:rPr>
          <w:rFonts w:eastAsia="Times New Roman"/>
          <w:szCs w:val="24"/>
        </w:rPr>
        <w:t>Ευδήλου</w:t>
      </w:r>
      <w:proofErr w:type="spellEnd"/>
      <w:r>
        <w:rPr>
          <w:rFonts w:eastAsia="Times New Roman"/>
          <w:szCs w:val="24"/>
        </w:rPr>
        <w:t xml:space="preserve"> και να προβλέψουμε μια επιπλέον θέση στον </w:t>
      </w:r>
      <w:r>
        <w:rPr>
          <w:rFonts w:eastAsia="Times New Roman"/>
          <w:szCs w:val="24"/>
        </w:rPr>
        <w:t>ο</w:t>
      </w:r>
      <w:r>
        <w:rPr>
          <w:rFonts w:eastAsia="Times New Roman"/>
          <w:szCs w:val="24"/>
        </w:rPr>
        <w:t xml:space="preserve">ργανισμό του </w:t>
      </w:r>
      <w:r>
        <w:rPr>
          <w:rFonts w:eastAsia="Times New Roman"/>
          <w:szCs w:val="24"/>
        </w:rPr>
        <w:t>ν</w:t>
      </w:r>
      <w:r>
        <w:rPr>
          <w:rFonts w:eastAsia="Times New Roman"/>
          <w:szCs w:val="24"/>
        </w:rPr>
        <w:t xml:space="preserve">οσοκομείου στα πλαίσια της αναθεώρησης του </w:t>
      </w:r>
      <w:r>
        <w:rPr>
          <w:rFonts w:eastAsia="Times New Roman"/>
          <w:szCs w:val="24"/>
        </w:rPr>
        <w:t>ο</w:t>
      </w:r>
      <w:r>
        <w:rPr>
          <w:rFonts w:eastAsia="Times New Roman"/>
          <w:szCs w:val="24"/>
        </w:rPr>
        <w:t>ργανισμού.</w:t>
      </w:r>
    </w:p>
    <w:p w14:paraId="37969449" w14:textId="77777777" w:rsidR="006E78AB" w:rsidRDefault="00004C1F">
      <w:pPr>
        <w:spacing w:line="600" w:lineRule="auto"/>
        <w:ind w:firstLine="720"/>
        <w:jc w:val="both"/>
        <w:rPr>
          <w:rFonts w:eastAsia="Times New Roman"/>
          <w:b/>
          <w:bCs/>
        </w:rPr>
      </w:pPr>
      <w:r>
        <w:rPr>
          <w:rFonts w:eastAsia="Times New Roman"/>
          <w:b/>
          <w:bCs/>
        </w:rPr>
        <w:t xml:space="preserve">ΠΡΟΕΔΡΕΥΩΝ (Σπυρίδων Λυκούδης): </w:t>
      </w:r>
      <w:r>
        <w:rPr>
          <w:rFonts w:eastAsia="Times New Roman"/>
          <w:bCs/>
        </w:rPr>
        <w:t xml:space="preserve">Κύριε </w:t>
      </w:r>
      <w:proofErr w:type="spellStart"/>
      <w:r>
        <w:rPr>
          <w:rFonts w:eastAsia="Times New Roman"/>
          <w:bCs/>
        </w:rPr>
        <w:t>Λαμπρούλη</w:t>
      </w:r>
      <w:proofErr w:type="spellEnd"/>
      <w:r>
        <w:rPr>
          <w:rFonts w:eastAsia="Times New Roman"/>
          <w:bCs/>
        </w:rPr>
        <w:t>, έχετε τον λόγο.</w:t>
      </w:r>
    </w:p>
    <w:p w14:paraId="3796944A" w14:textId="77777777" w:rsidR="006E78AB" w:rsidRDefault="00004C1F">
      <w:pPr>
        <w:spacing w:line="600" w:lineRule="auto"/>
        <w:ind w:firstLine="720"/>
        <w:jc w:val="both"/>
        <w:rPr>
          <w:rFonts w:eastAsia="Times New Roman"/>
          <w:bCs/>
        </w:rPr>
      </w:pPr>
      <w:r>
        <w:rPr>
          <w:rFonts w:eastAsia="Times New Roman"/>
          <w:b/>
          <w:bCs/>
        </w:rPr>
        <w:t xml:space="preserve">ΓΕΩΡΓΙΟΣ ΛΑΜΠΡΟΥΛΗΣ (ΣΤ΄ Αντιπρόεδρος της Βουλής): </w:t>
      </w:r>
      <w:r>
        <w:rPr>
          <w:rFonts w:eastAsia="Times New Roman"/>
          <w:bCs/>
        </w:rPr>
        <w:t xml:space="preserve">Κύριε Υπουργέ, αναμφίβολα ο ένας παιδίατρος -το παραδέχεστε και εσείς, νομίζω ο καθένας μπορεί να το αποδεχτεί και να το παραδεχτεί αυτό- δεν επαρκεί για να καλύψει τις ανάγκες αυτής της περιοχής, του νησιού αυτού. </w:t>
      </w:r>
    </w:p>
    <w:p w14:paraId="3796944B" w14:textId="77777777" w:rsidR="006E78AB" w:rsidRDefault="00004C1F">
      <w:pPr>
        <w:spacing w:line="600" w:lineRule="auto"/>
        <w:ind w:firstLine="720"/>
        <w:jc w:val="both"/>
        <w:rPr>
          <w:rFonts w:eastAsia="Times New Roman"/>
          <w:bCs/>
        </w:rPr>
      </w:pPr>
      <w:r>
        <w:rPr>
          <w:rFonts w:eastAsia="Times New Roman"/>
          <w:bCs/>
        </w:rPr>
        <w:t xml:space="preserve">Και δείτε τώρα είναι και οι Φούρνοι. Η ίδια η παιδίατρος καλείται να καλύψει και τους Φούρνους, τα </w:t>
      </w:r>
      <w:r>
        <w:rPr>
          <w:rFonts w:eastAsia="Times New Roman"/>
          <w:bCs/>
        </w:rPr>
        <w:t>κ</w:t>
      </w:r>
      <w:r>
        <w:rPr>
          <w:rFonts w:eastAsia="Times New Roman"/>
          <w:bCs/>
        </w:rPr>
        <w:t xml:space="preserve">έντρα </w:t>
      </w:r>
      <w:r>
        <w:rPr>
          <w:rFonts w:eastAsia="Times New Roman"/>
          <w:bCs/>
        </w:rPr>
        <w:t>υ</w:t>
      </w:r>
      <w:r>
        <w:rPr>
          <w:rFonts w:eastAsia="Times New Roman"/>
          <w:bCs/>
        </w:rPr>
        <w:t>γείας, κ</w:t>
      </w:r>
      <w:r>
        <w:rPr>
          <w:rFonts w:eastAsia="Times New Roman"/>
          <w:bCs/>
        </w:rPr>
        <w:t>.</w:t>
      </w:r>
      <w:r>
        <w:rPr>
          <w:rFonts w:eastAsia="Times New Roman"/>
          <w:bCs/>
        </w:rPr>
        <w:t>λπ</w:t>
      </w:r>
      <w:r>
        <w:rPr>
          <w:rFonts w:eastAsia="Times New Roman"/>
          <w:bCs/>
        </w:rPr>
        <w:t>.</w:t>
      </w:r>
      <w:r>
        <w:rPr>
          <w:rFonts w:eastAsia="Times New Roman"/>
          <w:bCs/>
        </w:rPr>
        <w:t xml:space="preserve">. Εδώ θέλει </w:t>
      </w:r>
      <w:r>
        <w:rPr>
          <w:rFonts w:eastAsia="Times New Roman"/>
          <w:bCs/>
        </w:rPr>
        <w:lastRenderedPageBreak/>
        <w:t>πραγματικά παρέμβαση της Κυβέρνησης, αξιοποιώντας όλες τις δυνατότητες και τα μέσα που υπάρχουν, ούτως ώστε να διοριστεί παιδ</w:t>
      </w:r>
      <w:r>
        <w:rPr>
          <w:rFonts w:eastAsia="Times New Roman"/>
          <w:bCs/>
        </w:rPr>
        <w:t xml:space="preserve">ίατρος. Κέντρο </w:t>
      </w:r>
      <w:r>
        <w:rPr>
          <w:rFonts w:eastAsia="Times New Roman"/>
          <w:bCs/>
        </w:rPr>
        <w:t>υ</w:t>
      </w:r>
      <w:r>
        <w:rPr>
          <w:rFonts w:eastAsia="Times New Roman"/>
          <w:bCs/>
        </w:rPr>
        <w:t xml:space="preserve">γείας είναι αυτό; Βεβαίως και τα </w:t>
      </w:r>
      <w:r>
        <w:rPr>
          <w:rFonts w:eastAsia="Times New Roman"/>
          <w:bCs/>
        </w:rPr>
        <w:t>κ</w:t>
      </w:r>
      <w:r>
        <w:rPr>
          <w:rFonts w:eastAsia="Times New Roman"/>
          <w:bCs/>
        </w:rPr>
        <w:t xml:space="preserve">έντρα </w:t>
      </w:r>
      <w:r>
        <w:rPr>
          <w:rFonts w:eastAsia="Times New Roman"/>
          <w:bCs/>
        </w:rPr>
        <w:t>υ</w:t>
      </w:r>
      <w:r>
        <w:rPr>
          <w:rFonts w:eastAsia="Times New Roman"/>
          <w:bCs/>
        </w:rPr>
        <w:t xml:space="preserve">γείας θέλουν και αυτά στελέχωση, πάσχουν. </w:t>
      </w:r>
    </w:p>
    <w:p w14:paraId="3796944C" w14:textId="77777777" w:rsidR="006E78AB" w:rsidRDefault="00004C1F">
      <w:pPr>
        <w:spacing w:line="600" w:lineRule="auto"/>
        <w:ind w:firstLine="720"/>
        <w:jc w:val="both"/>
        <w:rPr>
          <w:rFonts w:eastAsia="Times New Roman"/>
          <w:bCs/>
        </w:rPr>
      </w:pPr>
      <w:r>
        <w:rPr>
          <w:rFonts w:eastAsia="Times New Roman"/>
          <w:bCs/>
        </w:rPr>
        <w:t>Δείτε τώρα, με αφορμή και την περίοδο αυτή που υπήρχε και έμεινε εντελώς ακάλυπτο το νησί από παιδίατρο, οι γονείς -όχι μόνο τώρα, αλλά και το προηγούμενο δ</w:t>
      </w:r>
      <w:r>
        <w:rPr>
          <w:rFonts w:eastAsia="Times New Roman"/>
          <w:bCs/>
        </w:rPr>
        <w:t>ιάστημα- με αιτήματα αιχμής, κινητοποιούμενοι, διεκδικώντας, αναδεικνύαν τη βελτίωση των συνθηκών παροχής υπηρεσιών σε ό,τι αφορά τις παροχές της δημόσιας υγείας: νοσοκομεία, κέντρα υγείας, περιφερειακά ιατρεία. Υπάρχουν ελλείψεις και σε αγροτικούς γιατρού</w:t>
      </w:r>
      <w:r>
        <w:rPr>
          <w:rFonts w:eastAsia="Times New Roman"/>
          <w:bCs/>
        </w:rPr>
        <w:t xml:space="preserve">ς και κατά περιόδους βεβαίως άλλοτε είναι οξυμένα ή όχι σε άλλες ειδικότητες. </w:t>
      </w:r>
    </w:p>
    <w:p w14:paraId="3796944D" w14:textId="77777777" w:rsidR="006E78AB" w:rsidRDefault="00004C1F">
      <w:pPr>
        <w:spacing w:line="600" w:lineRule="auto"/>
        <w:ind w:firstLine="720"/>
        <w:jc w:val="both"/>
        <w:rPr>
          <w:rFonts w:eastAsia="Times New Roman"/>
          <w:bCs/>
        </w:rPr>
      </w:pPr>
      <w:r>
        <w:rPr>
          <w:rFonts w:eastAsia="Times New Roman"/>
          <w:bCs/>
        </w:rPr>
        <w:lastRenderedPageBreak/>
        <w:t xml:space="preserve">Βέβαια δεν μπορεί ένας γενικός γιατρός -το καταλαβαίνετε, γιατρός είστε, γιατρός είμαι, δεν χρειάζεται στο κάτω - κάτω κάποιος να είναι γιατρός- να αναλάβει να διεκπεραιώσει τη </w:t>
      </w:r>
      <w:r>
        <w:rPr>
          <w:rFonts w:eastAsia="Times New Roman"/>
          <w:bCs/>
        </w:rPr>
        <w:t>δουλειά ενός παιδιάτρου όχι μόνο στην αντιμετώπιση και στην κατεύθυνση της διάγνωσης και ίασης μιας ασθένειας, αλλά πολύ περισσότερο στην κατεύθυνση της πρόληψης, που είναι βασικός τομέας και στην πρωτοβάθμια, αλλά και στον τομέα της υγείας στο σύνολο.</w:t>
      </w:r>
    </w:p>
    <w:p w14:paraId="3796944E" w14:textId="77777777" w:rsidR="006E78AB" w:rsidRDefault="00004C1F">
      <w:pPr>
        <w:spacing w:line="600" w:lineRule="auto"/>
        <w:ind w:firstLine="720"/>
        <w:jc w:val="both"/>
        <w:rPr>
          <w:rFonts w:eastAsia="Times New Roman"/>
          <w:bCs/>
        </w:rPr>
      </w:pPr>
      <w:r>
        <w:rPr>
          <w:rFonts w:eastAsia="Times New Roman"/>
          <w:bCs/>
        </w:rPr>
        <w:t>Λαμ</w:t>
      </w:r>
      <w:r>
        <w:rPr>
          <w:rFonts w:eastAsia="Times New Roman"/>
          <w:bCs/>
        </w:rPr>
        <w:t>βάνοντας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παράλληλα ότι οι καιρικές συνθήκες του νησιού κατά τους χειμερινούς μήνες, όπως και σε πολλά άλλα νησιά της χώρας μας, είναι τέτοιες που δεν επιτρέπουν είτε την ακτοπλοϊκή μετακίνηση είτε τη μεταφορά με αεροπλάνο, κ</w:t>
      </w:r>
      <w:r>
        <w:rPr>
          <w:rFonts w:eastAsia="Times New Roman"/>
          <w:bCs/>
        </w:rPr>
        <w:t>.</w:t>
      </w:r>
      <w:r>
        <w:rPr>
          <w:rFonts w:eastAsia="Times New Roman"/>
          <w:bCs/>
        </w:rPr>
        <w:t>λπ</w:t>
      </w:r>
      <w:r>
        <w:rPr>
          <w:rFonts w:eastAsia="Times New Roman"/>
          <w:bCs/>
        </w:rPr>
        <w:t>.</w:t>
      </w:r>
      <w:r>
        <w:rPr>
          <w:rFonts w:eastAsia="Times New Roman"/>
          <w:bCs/>
        </w:rPr>
        <w:t>, καταλαβαίνετε ότι</w:t>
      </w:r>
      <w:r>
        <w:rPr>
          <w:rFonts w:eastAsia="Times New Roman"/>
          <w:bCs/>
        </w:rPr>
        <w:t xml:space="preserve"> η κατάσταση γίνεται ακόμα πιο δύσκολη και, αν θέλετε, </w:t>
      </w:r>
      <w:r>
        <w:rPr>
          <w:rFonts w:eastAsia="Times New Roman"/>
          <w:bCs/>
        </w:rPr>
        <w:lastRenderedPageBreak/>
        <w:t>και πιο εκρηκτική ενδεχομένως και σε περιόδους που λείπει η μια παιδίατρος που υπάρχει είναι έως και επικίνδυνη.</w:t>
      </w:r>
    </w:p>
    <w:p w14:paraId="3796944F" w14:textId="77777777" w:rsidR="006E78AB" w:rsidRDefault="00004C1F">
      <w:pPr>
        <w:spacing w:line="600" w:lineRule="auto"/>
        <w:ind w:firstLine="720"/>
        <w:jc w:val="both"/>
        <w:rPr>
          <w:rFonts w:eastAsia="Times New Roman"/>
          <w:bCs/>
        </w:rPr>
      </w:pPr>
      <w:r>
        <w:rPr>
          <w:rFonts w:eastAsia="Times New Roman"/>
          <w:bCs/>
        </w:rPr>
        <w:t>Άρα θεωρούμε ότι η Κυβέρνηση άμεσα θα πρέπει να κινηθεί. Είπατε κάποιες πρωτοβουλίες που</w:t>
      </w:r>
      <w:r>
        <w:rPr>
          <w:rFonts w:eastAsia="Times New Roman"/>
          <w:bCs/>
        </w:rPr>
        <w:t xml:space="preserve"> θα αναλάβει το Υπουργείο, η Κυβέρνηση κατ’ επέκταση, αλλά νομίζω ότι αυτά θα πρέπει να επισπευσθούν, γιατί το ίδιο πρόβλημα θα αντιμετωπίζουν στην ίδια περιοχή και για τον παιδίατρο. Εγώ το εστιάζω μόνο στους παιδιάτρους. Η ερώτηση δεν αφορούσε, βεβαίως, </w:t>
      </w:r>
      <w:r>
        <w:rPr>
          <w:rFonts w:eastAsia="Times New Roman"/>
          <w:bCs/>
        </w:rPr>
        <w:t xml:space="preserve">όπως αναφέρατε εσείς, σε βελτιώσεις που υπήρξαν στο Νοσοκομείο, ενδεχομένως στις άλλες μονάδες. Υπάρχουν και εκεί τεράστια προβλήματα, τα ξέρετε. </w:t>
      </w:r>
    </w:p>
    <w:p w14:paraId="37969450" w14:textId="77777777" w:rsidR="006E78AB" w:rsidRDefault="00004C1F">
      <w:pPr>
        <w:spacing w:line="600" w:lineRule="auto"/>
        <w:ind w:firstLine="720"/>
        <w:jc w:val="both"/>
        <w:rPr>
          <w:rFonts w:eastAsia="Times New Roman"/>
          <w:bCs/>
        </w:rPr>
      </w:pPr>
      <w:r>
        <w:rPr>
          <w:rFonts w:eastAsia="Times New Roman"/>
          <w:bCs/>
        </w:rPr>
        <w:t>Σε ό,τι αφορά, όμως, τους παιδιάτρους νομίζουμε και εκτιμούμε -και σε αυτήν την κατεύθυνση κινήθηκε και η κατ</w:t>
      </w:r>
      <w:r>
        <w:rPr>
          <w:rFonts w:eastAsia="Times New Roman"/>
          <w:bCs/>
        </w:rPr>
        <w:t>άθεση της ερώτησης- π</w:t>
      </w:r>
      <w:r>
        <w:rPr>
          <w:rFonts w:eastAsia="Times New Roman"/>
          <w:bCs/>
        </w:rPr>
        <w:t>ώ</w:t>
      </w:r>
      <w:r>
        <w:rPr>
          <w:rFonts w:eastAsia="Times New Roman"/>
          <w:bCs/>
        </w:rPr>
        <w:t xml:space="preserve">ς θα δρομολογηθεί με τον πιο γρήγορο τρόπο η διαδικασία </w:t>
      </w:r>
      <w:r>
        <w:rPr>
          <w:rFonts w:eastAsia="Times New Roman"/>
          <w:bCs/>
        </w:rPr>
        <w:lastRenderedPageBreak/>
        <w:t>πρόσληψης παιδιάτρων. Διαφορετικά θα είμαστε εδώ και θα ανακυκλώνονται τα ίδια προβλήματα και οι κάτοικοι βεβαίως θα νοιώθουν απομονωμένοι, όπως νοιώθουν σε πολλά νησιά και όχι μ</w:t>
      </w:r>
      <w:r>
        <w:rPr>
          <w:rFonts w:eastAsia="Times New Roman"/>
          <w:bCs/>
        </w:rPr>
        <w:t>όνο, αλλά λέμε τώρα μιας και μιλάμε για τα νησιά.</w:t>
      </w:r>
    </w:p>
    <w:p w14:paraId="37969451" w14:textId="77777777" w:rsidR="006E78AB" w:rsidRDefault="00004C1F">
      <w:pPr>
        <w:spacing w:line="600" w:lineRule="auto"/>
        <w:ind w:firstLine="720"/>
        <w:jc w:val="both"/>
        <w:rPr>
          <w:rFonts w:eastAsia="Times New Roman"/>
          <w:bCs/>
        </w:rPr>
      </w:pPr>
      <w:r>
        <w:rPr>
          <w:rFonts w:eastAsia="Times New Roman"/>
          <w:bCs/>
        </w:rPr>
        <w:t>Ευχαριστώ, κύριε Πρόεδρε.</w:t>
      </w:r>
    </w:p>
    <w:p w14:paraId="37969452"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τον λόγο. </w:t>
      </w:r>
    </w:p>
    <w:p w14:paraId="37969453"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Νομίζω ότι είναι απολύτως κατανοητή η ευαισθησία και η ανασφάλεια, προφανώς, των μ</w:t>
      </w:r>
      <w:r>
        <w:rPr>
          <w:rFonts w:eastAsia="Times New Roman" w:cs="Times New Roman"/>
          <w:szCs w:val="24"/>
        </w:rPr>
        <w:t xml:space="preserve">όνιμων κατοίκων της περιοχής για την παιδιατρική περίθαλψη στο νησί. </w:t>
      </w:r>
    </w:p>
    <w:p w14:paraId="3796945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Ξαναλέω, αυτό που μπορούμε να κάνουμε και είναι εφικτό, είναι το εξής: Να είναι διαρκής η δυνατότητα πρόσληψης ενός επικουρικού, συμβασιούχου δηλαδή, παιδιάτρου, διότι σήμερα δεν υπάρχει</w:t>
      </w:r>
      <w:r>
        <w:rPr>
          <w:rFonts w:eastAsia="Times New Roman" w:cs="Times New Roman"/>
          <w:szCs w:val="24"/>
        </w:rPr>
        <w:t xml:space="preserve"> κενή οργανική θέση στο </w:t>
      </w:r>
      <w:r>
        <w:rPr>
          <w:rFonts w:eastAsia="Times New Roman" w:cs="Times New Roman"/>
          <w:szCs w:val="24"/>
        </w:rPr>
        <w:t>ν</w:t>
      </w:r>
      <w:r>
        <w:rPr>
          <w:rFonts w:eastAsia="Times New Roman" w:cs="Times New Roman"/>
          <w:szCs w:val="24"/>
        </w:rPr>
        <w:t xml:space="preserve">οσοκομείο, να αλλάξουμε τον </w:t>
      </w:r>
      <w:r>
        <w:rPr>
          <w:rFonts w:eastAsia="Times New Roman" w:cs="Times New Roman"/>
          <w:szCs w:val="24"/>
        </w:rPr>
        <w:t>ο</w:t>
      </w:r>
      <w:r>
        <w:rPr>
          <w:rFonts w:eastAsia="Times New Roman" w:cs="Times New Roman"/>
          <w:szCs w:val="24"/>
        </w:rPr>
        <w:t xml:space="preserve">ργανισμό μέσα στη χρονιά, να προβλέψουμε επιπλέον θέση την οποία να προκηρύξουμε κι επίσης, να προκηρύξουμε την προβλεπόμενη θέση στο Κέντρο Υγείας </w:t>
      </w:r>
      <w:proofErr w:type="spellStart"/>
      <w:r>
        <w:rPr>
          <w:rFonts w:eastAsia="Times New Roman" w:cs="Times New Roman"/>
          <w:szCs w:val="24"/>
        </w:rPr>
        <w:t>Ευδήλου</w:t>
      </w:r>
      <w:proofErr w:type="spellEnd"/>
      <w:r>
        <w:rPr>
          <w:rFonts w:eastAsia="Times New Roman" w:cs="Times New Roman"/>
          <w:szCs w:val="24"/>
        </w:rPr>
        <w:t xml:space="preserve"> από ένα πακέτο περίπου τετρακοσίων πενήντα θέσ</w:t>
      </w:r>
      <w:r>
        <w:rPr>
          <w:rFonts w:eastAsia="Times New Roman" w:cs="Times New Roman"/>
          <w:szCs w:val="24"/>
        </w:rPr>
        <w:t xml:space="preserve">εων μονίμων γιατρών του ΕΣΥ που έχουμε σκοπό στον επόμενο μήνα, ελπίζω μέχρι το Πάσχα, να έχουμε προκηρύξει για όλα τα κέντρα υγείας της χώρας. Αυτό θεωρώ ότι είναι το εφικτό και το άμεσα υλοποιήσιμο. </w:t>
      </w:r>
    </w:p>
    <w:p w14:paraId="3796945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ν</w:t>
      </w:r>
      <w:r>
        <w:rPr>
          <w:rFonts w:eastAsia="Times New Roman" w:cs="Times New Roman"/>
          <w:szCs w:val="24"/>
        </w:rPr>
        <w:t xml:space="preserve">οσοκομείο πραγματικά έχει γίνει μια προσπάθεια να </w:t>
      </w:r>
      <w:r>
        <w:rPr>
          <w:rFonts w:eastAsia="Times New Roman" w:cs="Times New Roman"/>
          <w:szCs w:val="24"/>
        </w:rPr>
        <w:t xml:space="preserve">στηριχθεί αυτήν την περίοδο και με εξοπλισμό και με ανθρώπινο δυναμικό. Το ισοζύγιο μέσα στο 2017 του προσωπικού, </w:t>
      </w:r>
      <w:proofErr w:type="spellStart"/>
      <w:r>
        <w:rPr>
          <w:rFonts w:eastAsia="Times New Roman" w:cs="Times New Roman"/>
          <w:szCs w:val="24"/>
        </w:rPr>
        <w:t>αφαιρουμένων</w:t>
      </w:r>
      <w:proofErr w:type="spellEnd"/>
      <w:r>
        <w:rPr>
          <w:rFonts w:eastAsia="Times New Roman" w:cs="Times New Roman"/>
          <w:szCs w:val="24"/>
        </w:rPr>
        <w:t xml:space="preserve"> των αποχωρήσεων λόγω συνταξιοδότησης, ήταν συν δεκαέξι άτομα. Σας είπα ότι η στελέχωση, με βάση τις λιγοστές οργανικές θέσεις είν</w:t>
      </w:r>
      <w:r>
        <w:rPr>
          <w:rFonts w:eastAsia="Times New Roman" w:cs="Times New Roman"/>
          <w:szCs w:val="24"/>
        </w:rPr>
        <w:t xml:space="preserve">αι, κατά την άποψή μου, ικανοποιητική επί του παρόντος και έχουν δρομολογηθεί δύο σημαντικές παρεμβάσεις. </w:t>
      </w:r>
    </w:p>
    <w:p w14:paraId="3796945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Η μία είναι η αγορά σύγχρονου αξονικού τομογράφου από το Πρόγραμμα Δημοσίων Επενδύσεων του Υπουργείου αξίας 250.000 ευρώ και, επίσης, η οργάνωση Μονά</w:t>
      </w:r>
      <w:r>
        <w:rPr>
          <w:rFonts w:eastAsia="Times New Roman" w:cs="Times New Roman"/>
          <w:szCs w:val="24"/>
        </w:rPr>
        <w:t xml:space="preserve">δας Τεχνητού Νεφρού. Ήταν ένα διαχρονικό αίτημα των κατοίκων της περιοχής, έτσι ώστε οι νεφροπαθείς που χρειάζονται αιμοκάθαρση να μη χρειάζεται να μεταβαίνουν σε άλλα μέρη και συνήθως στον Πειραιά, στην Αθήνα, </w:t>
      </w:r>
      <w:r>
        <w:rPr>
          <w:rFonts w:eastAsia="Times New Roman" w:cs="Times New Roman"/>
          <w:szCs w:val="24"/>
        </w:rPr>
        <w:lastRenderedPageBreak/>
        <w:t>για να έχουν την απαιτούμενη φροντίδα. Επίσης</w:t>
      </w:r>
      <w:r>
        <w:rPr>
          <w:rFonts w:eastAsia="Times New Roman" w:cs="Times New Roman"/>
          <w:szCs w:val="24"/>
        </w:rPr>
        <w:t xml:space="preserve">, και αυτό έχει δρομολογηθεί πάλι από το Πρόγραμμα Δημοσίων Επενδύσεων του Υπουργείου. </w:t>
      </w:r>
    </w:p>
    <w:p w14:paraId="3796945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Νομίζω, λοιπόν, ότι η προσπάθεια που θα κάνουμε είναι στο επόμενο διάστημα με αιχμή την ανάγκη στήριξης σε μόνιμη βάση από παιδίατρο να δοθεί ένα σήμα στην τοπική κοινω</w:t>
      </w:r>
      <w:r>
        <w:rPr>
          <w:rFonts w:eastAsia="Times New Roman" w:cs="Times New Roman"/>
          <w:szCs w:val="24"/>
        </w:rPr>
        <w:t>νία μεγαλύτερης και ασφαλέστερης κάλυψης των μονάδων της περιοχής. Είναι πολύ ενθαρρυντικό ότι τα περιφερειακά ιατρεία είναι όλα καλυμμένα αυτήν την περίοδο είτε με γενικούς γιατρούς είτε με αγροτικούς γιατρούς που κάνουν θητεία υπαίθρου είτε με οπλίτες γι</w:t>
      </w:r>
      <w:r>
        <w:rPr>
          <w:rFonts w:eastAsia="Times New Roman" w:cs="Times New Roman"/>
          <w:szCs w:val="24"/>
        </w:rPr>
        <w:t xml:space="preserve">ατρούς. Είχαμε κάνει μια συμφωνία με τις Ένοπλες Δυνάμεις και έχουμε καλύψει περιφερειακά ιατρεία, όπως της Θύμαινας και της </w:t>
      </w:r>
      <w:proofErr w:type="spellStart"/>
      <w:r>
        <w:rPr>
          <w:rFonts w:eastAsia="Times New Roman" w:cs="Times New Roman"/>
          <w:szCs w:val="24"/>
        </w:rPr>
        <w:t>Χρυσομηλιάς</w:t>
      </w:r>
      <w:proofErr w:type="spellEnd"/>
      <w:r>
        <w:rPr>
          <w:rFonts w:eastAsia="Times New Roman" w:cs="Times New Roman"/>
          <w:szCs w:val="24"/>
        </w:rPr>
        <w:t xml:space="preserve">, τα οποία ήταν για χρόνια ακάλυπτα και είναι τώρα καλυμμένα. </w:t>
      </w:r>
    </w:p>
    <w:p w14:paraId="3796945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η προσπάθεια είναι -και αυτό φαίνεται</w:t>
      </w:r>
      <w:r>
        <w:rPr>
          <w:rFonts w:eastAsia="Times New Roman" w:cs="Times New Roman"/>
          <w:szCs w:val="24"/>
        </w:rPr>
        <w:t xml:space="preserve"> ότι έχει αποτυπωθεί- μιας πληρέστερης κάλυψης, προφανώς στα πλαίσια των ελλείψεων που πάντα υπάρχουν σε τέτοιες νησιωτικές και δυσπρόσιτες περιοχές. </w:t>
      </w:r>
    </w:p>
    <w:p w14:paraId="37969459"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Ακολουθεί η έβδομη με αριθμό 1165/27-2-2018 επίκαιρη ερώτηση δεύτερου κύκ</w:t>
      </w:r>
      <w:r>
        <w:rPr>
          <w:rFonts w:eastAsia="Times New Roman" w:cs="Times New Roman"/>
          <w:szCs w:val="24"/>
        </w:rPr>
        <w:t>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λήψη μέτρων για την εύρυθμη λειτουργία του Κέντρου Υγείας Μυτιλήνης.</w:t>
      </w:r>
    </w:p>
    <w:p w14:paraId="3796945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Σταύρος Τάσσος. </w:t>
      </w:r>
    </w:p>
    <w:p w14:paraId="3796945B"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3796945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κατάσταση σε ό,τι αφορά τις υγειονομικές υπηρεσίες στη Μυτιλήνη, και όχι μόνο βέβαια, θυμίζει εποχές της </w:t>
      </w:r>
      <w:r>
        <w:rPr>
          <w:rFonts w:eastAsia="Times New Roman" w:cs="Times New Roman"/>
          <w:szCs w:val="24"/>
        </w:rPr>
        <w:lastRenderedPageBreak/>
        <w:t>δεκαετίας του ’50. Στη Μυτιλήνη, όταν υπήρχαν στο ΙΚΑ και οι υγειονομικές του υπηρεσίες, ακόμα κι όταν αυτέ</w:t>
      </w:r>
      <w:r>
        <w:rPr>
          <w:rFonts w:eastAsia="Times New Roman" w:cs="Times New Roman"/>
          <w:szCs w:val="24"/>
        </w:rPr>
        <w:t xml:space="preserve">ς έκλεισαν, υπήρχαν σαράντα οχτώ γιατροί διαφόρων ειδικοτήτων μικροβιολογικά, ακτινολογικά εργαστήρια και παρ’ όλα αυτά η λειτουργία του ήταν προβληματική για τους ασθενείς. </w:t>
      </w:r>
    </w:p>
    <w:p w14:paraId="3796945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2A105F">
        <w:rPr>
          <w:rFonts w:eastAsia="Times New Roman" w:cs="Times New Roman"/>
          <w:b/>
          <w:szCs w:val="24"/>
        </w:rPr>
        <w:t>ΜΑΡΙΟΣ ΓΕΩΡΓΙΑΔΗΣ</w:t>
      </w:r>
      <w:r>
        <w:rPr>
          <w:rFonts w:eastAsia="Times New Roman" w:cs="Times New Roman"/>
          <w:szCs w:val="24"/>
        </w:rPr>
        <w:t>)</w:t>
      </w:r>
    </w:p>
    <w:p w14:paraId="3796945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Τώρα, η κατάσταση στο </w:t>
      </w:r>
      <w:r>
        <w:rPr>
          <w:rFonts w:eastAsia="Times New Roman" w:cs="Times New Roman"/>
          <w:szCs w:val="24"/>
        </w:rPr>
        <w:t>κέ</w:t>
      </w:r>
      <w:r>
        <w:rPr>
          <w:rFonts w:eastAsia="Times New Roman" w:cs="Times New Roman"/>
          <w:szCs w:val="24"/>
        </w:rPr>
        <w:t xml:space="preserve">ντρο </w:t>
      </w:r>
      <w:r>
        <w:rPr>
          <w:rFonts w:eastAsia="Times New Roman" w:cs="Times New Roman"/>
          <w:szCs w:val="24"/>
        </w:rPr>
        <w:t>υ</w:t>
      </w:r>
      <w:r>
        <w:rPr>
          <w:rFonts w:eastAsia="Times New Roman" w:cs="Times New Roman"/>
          <w:szCs w:val="24"/>
        </w:rPr>
        <w:t xml:space="preserve">γείας δεν είναι απλώς τραγική αλλά τριτοκοσμική, αφού αυτή τη στιγμή συνολικά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υπηρετούν τρεις κλινικοί γιατροί, ένας γενικής ιατρικής, ο οποίος είναι επικουρικός, ένας γυναικολόγος κι ένας </w:t>
      </w:r>
      <w:r>
        <w:rPr>
          <w:rFonts w:eastAsia="Times New Roman" w:cs="Times New Roman"/>
          <w:szCs w:val="24"/>
        </w:rPr>
        <w:t xml:space="preserve">πνευμονολόγος, ο </w:t>
      </w:r>
      <w:r>
        <w:rPr>
          <w:rFonts w:eastAsia="Times New Roman" w:cs="Times New Roman"/>
          <w:szCs w:val="24"/>
        </w:rPr>
        <w:t>δ</w:t>
      </w:r>
      <w:r>
        <w:rPr>
          <w:rFonts w:eastAsia="Times New Roman" w:cs="Times New Roman"/>
          <w:szCs w:val="24"/>
        </w:rPr>
        <w:t xml:space="preserve">ιευθυντής του και τριάντα ένα άτομα βοηθητικό προσωπικό. Επίσης, έχουν μετακινηθεί και εργάζονται σε πρωινό ωράριο μία ημέρα </w:t>
      </w:r>
      <w:r>
        <w:rPr>
          <w:rFonts w:eastAsia="Times New Roman" w:cs="Times New Roman"/>
          <w:szCs w:val="24"/>
        </w:rPr>
        <w:lastRenderedPageBreak/>
        <w:t>την εβδομάδα, έξι γενικοί γιατροί και μία παθολόγος από τα περιφερειακά ιατρεία του νησιού.</w:t>
      </w:r>
    </w:p>
    <w:p w14:paraId="3796945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Οι παραπάνω γιατροί σ</w:t>
      </w:r>
      <w:r>
        <w:rPr>
          <w:rFonts w:eastAsia="Times New Roman" w:cs="Times New Roman"/>
          <w:szCs w:val="24"/>
        </w:rPr>
        <w:t xml:space="preserve">υμμετέχουν στο πρόγραμμα εφημεριών στο ΤΕΠ μαζί με τους υπόλοιπους που εφημερεύουν σε μεικτή εφημερία. </w:t>
      </w:r>
    </w:p>
    <w:p w14:paraId="3796946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Έτσι,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παρά τις μεγάλες ελλείψεις του σε ιατρικό προσωπικό, λειτουργεί ως τώρα σε εικοσιτετράωρη βάση μόνο χάρη στις υπεράνθρωπες προσπ</w:t>
      </w:r>
      <w:r>
        <w:rPr>
          <w:rFonts w:eastAsia="Times New Roman" w:cs="Times New Roman"/>
          <w:szCs w:val="24"/>
        </w:rPr>
        <w:t xml:space="preserve">άθειες του ιατρικού και νοσηλευτικού προσωπικού. Με τις εφημερίες ένας γιατρός </w:t>
      </w:r>
      <w:r>
        <w:rPr>
          <w:rFonts w:eastAsia="Times New Roman" w:cs="Times New Roman"/>
          <w:color w:val="000000" w:themeColor="text1"/>
          <w:szCs w:val="24"/>
        </w:rPr>
        <w:t xml:space="preserve">σε ενεργή και ένας σε μικτή </w:t>
      </w:r>
      <w:r>
        <w:rPr>
          <w:rFonts w:eastAsia="Times New Roman" w:cs="Times New Roman"/>
          <w:szCs w:val="24"/>
        </w:rPr>
        <w:t xml:space="preserve">ως τις εννιά η ώρα το βράδυ, καλύπτονται στοιχειωδώς οι ανάγκες όλου του </w:t>
      </w:r>
      <w:proofErr w:type="spellStart"/>
      <w:r>
        <w:rPr>
          <w:rFonts w:eastAsia="Times New Roman" w:cs="Times New Roman"/>
          <w:szCs w:val="24"/>
        </w:rPr>
        <w:t>εικοσιτετραώρου</w:t>
      </w:r>
      <w:proofErr w:type="spellEnd"/>
      <w:r>
        <w:rPr>
          <w:rFonts w:eastAsia="Times New Roman" w:cs="Times New Roman"/>
          <w:szCs w:val="24"/>
        </w:rPr>
        <w:t xml:space="preserve">. </w:t>
      </w:r>
    </w:p>
    <w:p w14:paraId="3796946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Τα τακτικά ραντεβού για τους ασφαλισμένους και συνταξιούχο</w:t>
      </w:r>
      <w:r>
        <w:rPr>
          <w:rFonts w:eastAsia="Times New Roman" w:cs="Times New Roman"/>
          <w:szCs w:val="24"/>
        </w:rPr>
        <w:t xml:space="preserve">υς για να επισκεφτούν παθολόγο γενικό γιατρό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ή να γράψουν φάρμακα έχουν ανέβει πλέον στους δύο περίπου μήνες. </w:t>
      </w:r>
    </w:p>
    <w:p w14:paraId="3796946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Βέβαια, η κατάσταση στο Γενικό Νοσοκομείο Μυτιλήνης, όσον αφορά τον χρόνο αναμονής, είναι ακόμα χειρότερη. Σας καταθέτω φωτοαν</w:t>
      </w:r>
      <w:r>
        <w:rPr>
          <w:rFonts w:eastAsia="Times New Roman" w:cs="Times New Roman"/>
          <w:szCs w:val="24"/>
        </w:rPr>
        <w:t xml:space="preserve">τίγραφο ραντεβού ασφαλισμένου, που έκλεισε το Γενικό Νοσοκομείο Μυτιλήνης, με ημερομηνία 21 Φεβρουαρίου 2018, για τις 28 Ιουνίου 2018, δηλαδή μετά από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είκοσι οκτώ ημέρες ή πάνω από τέσσερις μήνες, σε ασφαλισμένο με σοβαρές παθήσεις, βεβαρημένο ιατρι</w:t>
      </w:r>
      <w:r>
        <w:rPr>
          <w:rFonts w:eastAsia="Times New Roman" w:cs="Times New Roman"/>
          <w:szCs w:val="24"/>
        </w:rPr>
        <w:t xml:space="preserve">κό ιστορικό, βαρύ χειρουργείο στον εγκέφαλο, καρδιολογικά προβλήματα και ζαχαροδιαβήτη, που χρήζει καθημερινά ινσουλίνης τρεις φορές την ημέρα. </w:t>
      </w:r>
    </w:p>
    <w:p w14:paraId="3796946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Τάσσος καταθέτει για τα Πρακτικά το προαναφερθέν έγγραφο, το οποίο βρίσκεται στ</w:t>
      </w:r>
      <w:r>
        <w:rPr>
          <w:rFonts w:eastAsia="Times New Roman" w:cs="Times New Roman"/>
          <w:szCs w:val="24"/>
        </w:rPr>
        <w:t>ο αρχείο του Τμήματος Γραμματείας της Διεύθυνσης Στενογραφίας και Πρακτικών της Βουλής)</w:t>
      </w:r>
    </w:p>
    <w:p w14:paraId="3796946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Πού οδηγείται η κατάσταση η υγεία, η περίθαλψη να αποτελεί ατομική υπόθεση και στην αγοραία λογική «ο έχων χρήματα θεραπεύεται, ο μη έχων πεθαίνει»; </w:t>
      </w:r>
    </w:p>
    <w:p w14:paraId="3796946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Οι εργαζόμενοι στο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αλλά κυρίως οι κάτοικοι της Μυτιλήνης ζητούν μία ξεκάθαρη απάντηση, με δεδομένο ότι οι δεκατρείς συμβεβλημένοι με τον ΕΟΠΥΥ γιατροί για το 2018 δεν θα υπάρχουν, αλλά και επειδή στα ΤΟΜΥ δεν υποβλήθηκε καμία αίτηση και επομένως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w:t>
      </w:r>
      <w:r>
        <w:rPr>
          <w:rFonts w:eastAsia="Times New Roman" w:cs="Times New Roman"/>
          <w:szCs w:val="24"/>
        </w:rPr>
        <w:t xml:space="preserve">ίας αυτή τη στιγμή είναι η μοναδική </w:t>
      </w:r>
      <w:r>
        <w:rPr>
          <w:rFonts w:eastAsia="Times New Roman" w:cs="Times New Roman"/>
          <w:szCs w:val="24"/>
        </w:rPr>
        <w:lastRenderedPageBreak/>
        <w:t xml:space="preserve">δομή πρωτοβάθμιας φροντίδας στη Μυτιλήνη, μια πόλη τριάντα χιλιάδων κατοίκων συν επτά-οκτώ χιλιάδες πρόσφυγες και μετανάστες –γιατί εκεί έχει σταθεροποιηθεί ο αριθμός τους- για το αν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θα συνεχίσει να λειτ</w:t>
      </w:r>
      <w:r>
        <w:rPr>
          <w:rFonts w:eastAsia="Times New Roman" w:cs="Times New Roman"/>
          <w:szCs w:val="24"/>
        </w:rPr>
        <w:t xml:space="preserve">ουργεί κανονικά όλο το εικοσιτετράωρο, τριακόσιες εξήντα πέντε ημέρες τον χρόνο. </w:t>
      </w:r>
    </w:p>
    <w:p w14:paraId="3796946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Σήμερα, βέβαια, το κάνει χάρη στις υπεράνθρωπες προσπάθειες των εργαζομένων, όσων έχουν απομείνει, του </w:t>
      </w:r>
      <w:r>
        <w:rPr>
          <w:rFonts w:eastAsia="Times New Roman" w:cs="Times New Roman"/>
          <w:szCs w:val="24"/>
        </w:rPr>
        <w:t>δ</w:t>
      </w:r>
      <w:r>
        <w:rPr>
          <w:rFonts w:eastAsia="Times New Roman" w:cs="Times New Roman"/>
          <w:szCs w:val="24"/>
        </w:rPr>
        <w:t xml:space="preserve">ιευθυντή, του ιατρικού, του νοσηλευτικού και του διοικητικού προσωπικού, και με αποσπάσεις γιατρών από τα κέντρα υγείας ή από το Νοσοκομείο Μυτιλήνης, αλλά και που έστω και έτσι </w:t>
      </w:r>
      <w:proofErr w:type="spellStart"/>
      <w:r>
        <w:rPr>
          <w:rFonts w:eastAsia="Times New Roman" w:cs="Times New Roman"/>
          <w:szCs w:val="24"/>
        </w:rPr>
        <w:t>αποσυμφορίζει</w:t>
      </w:r>
      <w:proofErr w:type="spellEnd"/>
      <w:r>
        <w:rPr>
          <w:rFonts w:eastAsia="Times New Roman" w:cs="Times New Roman"/>
          <w:szCs w:val="24"/>
        </w:rPr>
        <w:t xml:space="preserve"> κάπως το Γενικό Νοσοκομείο Μυτιλήνης. Σας θυμίζω ότι κατά την επ</w:t>
      </w:r>
      <w:r>
        <w:rPr>
          <w:rFonts w:eastAsia="Times New Roman" w:cs="Times New Roman"/>
          <w:szCs w:val="24"/>
        </w:rPr>
        <w:t xml:space="preserve">ίσκεψή σας το περασμένο καλοκαίρι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είπατε ότι σας εντυπωσίασε η οργάνωσή του. </w:t>
      </w:r>
    </w:p>
    <w:p w14:paraId="3796946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ζητούν το ανάλογο μόνιμο προσωπικό και μέσα για το δημόσιο σύστημα υγείας, για να προσφέρουν δωρεάν και ανάλογα με τις σημερινές δυνατότητες της </w:t>
      </w:r>
      <w:r>
        <w:rPr>
          <w:rFonts w:eastAsia="Times New Roman" w:cs="Times New Roman"/>
          <w:szCs w:val="24"/>
        </w:rPr>
        <w:t xml:space="preserve">ιατρικής επιστήμης στην πρωτοβάθμια φροντίδα υγείας, σε όλους τους κατοίκους και επισκέπτες, χωρίς οι εργαζόμενοι να εξουθενώνονται και να </w:t>
      </w:r>
      <w:proofErr w:type="spellStart"/>
      <w:r>
        <w:rPr>
          <w:rFonts w:eastAsia="Times New Roman" w:cs="Times New Roman"/>
          <w:szCs w:val="24"/>
        </w:rPr>
        <w:t>αποσυμφορηθεί</w:t>
      </w:r>
      <w:proofErr w:type="spellEnd"/>
      <w:r>
        <w:rPr>
          <w:rFonts w:eastAsia="Times New Roman" w:cs="Times New Roman"/>
          <w:szCs w:val="24"/>
        </w:rPr>
        <w:t xml:space="preserve"> σε μεγάλο βαθμό το Γενικό Νοσοκομείο Μυτιλήνης.</w:t>
      </w:r>
    </w:p>
    <w:p w14:paraId="37969468"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Τάσ</w:t>
      </w:r>
      <w:r>
        <w:rPr>
          <w:rFonts w:eastAsia="Times New Roman" w:cs="Times New Roman"/>
          <w:szCs w:val="24"/>
        </w:rPr>
        <w:t xml:space="preserve">σο. </w:t>
      </w:r>
    </w:p>
    <w:p w14:paraId="3796946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796946A"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η εικόνα που περιγράφετε, κατά την άποψή μου, δεν είναι ακριβής και το λέω εν </w:t>
      </w:r>
      <w:proofErr w:type="spellStart"/>
      <w:r>
        <w:rPr>
          <w:rFonts w:eastAsia="Times New Roman" w:cs="Times New Roman"/>
          <w:szCs w:val="24"/>
        </w:rPr>
        <w:t>πλήρει</w:t>
      </w:r>
      <w:proofErr w:type="spellEnd"/>
      <w:r>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rPr>
        <w:t xml:space="preserve">γνώσει </w:t>
      </w:r>
      <w:r>
        <w:rPr>
          <w:rFonts w:eastAsia="Times New Roman" w:cs="Times New Roman"/>
          <w:szCs w:val="24"/>
        </w:rPr>
        <w:t xml:space="preserve">των συνθηκών, γιατί έχω επισκεφτεί και το συγκεκριμένο </w:t>
      </w:r>
      <w:r>
        <w:rPr>
          <w:rFonts w:eastAsia="Times New Roman" w:cs="Times New Roman"/>
          <w:szCs w:val="24"/>
        </w:rPr>
        <w:t xml:space="preserve">κέντρο υγείας </w:t>
      </w:r>
      <w:r>
        <w:rPr>
          <w:rFonts w:eastAsia="Times New Roman" w:cs="Times New Roman"/>
          <w:szCs w:val="24"/>
        </w:rPr>
        <w:t>στ</w:t>
      </w:r>
      <w:r>
        <w:rPr>
          <w:rFonts w:eastAsia="Times New Roman" w:cs="Times New Roman"/>
          <w:szCs w:val="24"/>
        </w:rPr>
        <w:t xml:space="preserve">ην παλιά μονάδα </w:t>
      </w:r>
      <w:r>
        <w:rPr>
          <w:rFonts w:eastAsia="Times New Roman" w:cs="Times New Roman"/>
          <w:szCs w:val="24"/>
        </w:rPr>
        <w:lastRenderedPageBreak/>
        <w:t xml:space="preserve">του ΠΕΔΥ και το Νοσοκομείο Μυτιλήνης και Κέντρο Υγείας αγροτικού τύπου στο νησί. </w:t>
      </w:r>
    </w:p>
    <w:p w14:paraId="3796946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Έχει γίνει μία πολύ σημαντική προσπάθεια συνολικής αναβάθμισης όλων των δομών της περιοχής και θα αναφερθώ πολύ αναλυτικά σε αυτό. </w:t>
      </w:r>
    </w:p>
    <w:p w14:paraId="3796946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w:t>
      </w:r>
      <w:r>
        <w:rPr>
          <w:rFonts w:eastAsia="Times New Roman" w:cs="Times New Roman"/>
          <w:szCs w:val="24"/>
        </w:rPr>
        <w:t>κέντρο</w:t>
      </w:r>
      <w:r>
        <w:rPr>
          <w:rFonts w:eastAsia="Times New Roman" w:cs="Times New Roman"/>
          <w:szCs w:val="24"/>
        </w:rPr>
        <w:t xml:space="preserve"> υγείας </w:t>
      </w:r>
      <w:r>
        <w:rPr>
          <w:rFonts w:eastAsia="Times New Roman" w:cs="Times New Roman"/>
          <w:szCs w:val="24"/>
        </w:rPr>
        <w:t>πρέπει να πω ότι είχε μία ιδιαιτερότητα. Ήταν η μόνη δομή του πρώην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ΕΟΠΥΥ και πρώην ΠΕΔΥ σε αστικό κέντρο που είχε τεθεί σε εικοσιτετράωρη λειτουργία, ακριβώς για να αντιμετωπίσει τις αυξημένες ανάγκες λόγω του προσφυγικού. </w:t>
      </w:r>
    </w:p>
    <w:p w14:paraId="3796946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Αυτή η εικόνα έχε</w:t>
      </w:r>
      <w:r>
        <w:rPr>
          <w:rFonts w:eastAsia="Times New Roman" w:cs="Times New Roman"/>
          <w:szCs w:val="24"/>
        </w:rPr>
        <w:t xml:space="preserve">ι λίγο διαφοροποιηθεί σήμερα, διότι έχει οργανωθεί καλύτερα η φροντίδα στους χώρους φιλοξενίας, δηλαδή </w:t>
      </w:r>
      <w:r>
        <w:rPr>
          <w:rFonts w:eastAsia="Times New Roman" w:cs="Times New Roman"/>
          <w:szCs w:val="24"/>
        </w:rPr>
        <w:lastRenderedPageBreak/>
        <w:t xml:space="preserve">και στη Μόρια και στον καταυλισμό του Καρά Τεπέ. Υπάρχει, δηλαδή, μόνιμο προσωπικό υγειονομικό μέσα από το </w:t>
      </w:r>
      <w:r>
        <w:rPr>
          <w:rFonts w:eastAsia="Times New Roman" w:cs="Times New Roman"/>
          <w:szCs w:val="24"/>
        </w:rPr>
        <w:t xml:space="preserve">πρόγραμμα </w:t>
      </w:r>
      <w:r>
        <w:rPr>
          <w:rFonts w:eastAsia="Times New Roman" w:cs="Times New Roman"/>
          <w:szCs w:val="24"/>
        </w:rPr>
        <w:t>«Φίλος» του ΚΕΕΛΠΝΟ, χρηματοδοτούμεν</w:t>
      </w:r>
      <w:r>
        <w:rPr>
          <w:rFonts w:eastAsia="Times New Roman" w:cs="Times New Roman"/>
          <w:szCs w:val="24"/>
        </w:rPr>
        <w:t xml:space="preserve">ο από ευρωπαϊκούς πόρους. </w:t>
      </w:r>
    </w:p>
    <w:p w14:paraId="3796946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Άρα, γίνεται μία πρώτη διαχείριση των προσωπικών και έχει μειωθεί η ροή και η ανάγκη διακομιδής σε δομές στην πόλη, είτε στο </w:t>
      </w:r>
      <w:r>
        <w:rPr>
          <w:rFonts w:eastAsia="Times New Roman" w:cs="Times New Roman"/>
          <w:szCs w:val="24"/>
        </w:rPr>
        <w:t xml:space="preserve">κέντρο υγείας </w:t>
      </w:r>
      <w:r>
        <w:rPr>
          <w:rFonts w:eastAsia="Times New Roman" w:cs="Times New Roman"/>
          <w:szCs w:val="24"/>
        </w:rPr>
        <w:t xml:space="preserve">είτε στο </w:t>
      </w:r>
      <w:r>
        <w:rPr>
          <w:rFonts w:eastAsia="Times New Roman" w:cs="Times New Roman"/>
          <w:szCs w:val="24"/>
        </w:rPr>
        <w:t>νοσοκομείο</w:t>
      </w:r>
      <w:r>
        <w:rPr>
          <w:rFonts w:eastAsia="Times New Roman" w:cs="Times New Roman"/>
          <w:szCs w:val="24"/>
        </w:rPr>
        <w:t xml:space="preserve">. </w:t>
      </w:r>
    </w:p>
    <w:p w14:paraId="3796946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θεωρούμε ότι όντως είναι μία δομή πολύ σημαντική </w:t>
      </w:r>
      <w:r>
        <w:rPr>
          <w:rFonts w:eastAsia="Times New Roman" w:cs="Times New Roman"/>
          <w:szCs w:val="24"/>
        </w:rPr>
        <w:t>για τον αστικό ιστό της Μυτιλήνης, την οποία προφανώς δεν έχουμε κα</w:t>
      </w:r>
      <w:r>
        <w:rPr>
          <w:rFonts w:eastAsia="Times New Roman" w:cs="Times New Roman"/>
          <w:szCs w:val="24"/>
        </w:rPr>
        <w:t>μ</w:t>
      </w:r>
      <w:r>
        <w:rPr>
          <w:rFonts w:eastAsia="Times New Roman" w:cs="Times New Roman"/>
          <w:szCs w:val="24"/>
        </w:rPr>
        <w:t>μία πρόθεση να υποβαθμίσουμε ή να απαξιώσουμε. Αυτό άλλωστε μαρτυρεί και το γεγονός ότι ήδη έχουμε δρομολογήσει πρόσληψη επιπλέον επικουρικού ορθοπεδικού, ο οποίος αναλαμβάνει τις επόμενες</w:t>
      </w:r>
      <w:r>
        <w:rPr>
          <w:rFonts w:eastAsia="Times New Roman" w:cs="Times New Roman"/>
          <w:szCs w:val="24"/>
        </w:rPr>
        <w:t xml:space="preserve"> ημέρες. </w:t>
      </w:r>
    </w:p>
    <w:p w14:paraId="37969470" w14:textId="77777777" w:rsidR="006E78AB" w:rsidRDefault="00004C1F">
      <w:pPr>
        <w:spacing w:line="600" w:lineRule="auto"/>
        <w:ind w:firstLine="720"/>
        <w:jc w:val="both"/>
        <w:rPr>
          <w:rFonts w:eastAsia="Times New Roman"/>
          <w:szCs w:val="24"/>
        </w:rPr>
      </w:pPr>
      <w:r>
        <w:rPr>
          <w:rFonts w:eastAsia="Times New Roman" w:cs="Times New Roman"/>
          <w:szCs w:val="24"/>
        </w:rPr>
        <w:lastRenderedPageBreak/>
        <w:t xml:space="preserve">Οφείλω να πω ότι αυτή τη στιγμή υπηρετούν συνολικά, πέραν των μονίμων γιατρών, με μετακινήσεις που έχουν γίνει από τις υπόλοιπες δομές πρωτοβάθμιας φροντίδας του νησιού, δεκαπέντε γιατροί. </w:t>
      </w:r>
      <w:r>
        <w:rPr>
          <w:rFonts w:eastAsia="Times New Roman"/>
          <w:szCs w:val="24"/>
        </w:rPr>
        <w:t>Υπηρετούν δύο γιατροί γενικής ιατρικής, ένας γιατρός μικρ</w:t>
      </w:r>
      <w:r>
        <w:rPr>
          <w:rFonts w:eastAsia="Times New Roman"/>
          <w:szCs w:val="24"/>
        </w:rPr>
        <w:t xml:space="preserve">οβιολόγος, ένας </w:t>
      </w:r>
      <w:proofErr w:type="spellStart"/>
      <w:r>
        <w:rPr>
          <w:rFonts w:eastAsia="Times New Roman"/>
          <w:szCs w:val="24"/>
        </w:rPr>
        <w:t>κυτταρολόγος</w:t>
      </w:r>
      <w:proofErr w:type="spellEnd"/>
      <w:r>
        <w:rPr>
          <w:rFonts w:eastAsia="Times New Roman"/>
          <w:szCs w:val="24"/>
        </w:rPr>
        <w:t xml:space="preserve">, ένας μαιευτήρας, ένας οδοντίατρος, ένας παθολόγος, ένας πνευμονολόγος, τέσσερις γενικής ιατρικής από τα κέντρα υγείας και τρεις επικουρικοί, ένας </w:t>
      </w:r>
      <w:proofErr w:type="spellStart"/>
      <w:r>
        <w:rPr>
          <w:rFonts w:eastAsia="Times New Roman"/>
          <w:szCs w:val="24"/>
        </w:rPr>
        <w:t>ακτινοδιαγνώστης</w:t>
      </w:r>
      <w:proofErr w:type="spellEnd"/>
      <w:r>
        <w:rPr>
          <w:rFonts w:eastAsia="Times New Roman"/>
          <w:szCs w:val="24"/>
        </w:rPr>
        <w:t xml:space="preserve">, ένας γενικής ιατρικής κι ένας επίσης </w:t>
      </w:r>
      <w:proofErr w:type="spellStart"/>
      <w:r>
        <w:rPr>
          <w:rFonts w:eastAsia="Times New Roman"/>
          <w:szCs w:val="24"/>
        </w:rPr>
        <w:t>βιοπαθολόγος</w:t>
      </w:r>
      <w:proofErr w:type="spellEnd"/>
      <w:r>
        <w:rPr>
          <w:rFonts w:eastAsia="Times New Roman"/>
          <w:szCs w:val="24"/>
        </w:rPr>
        <w:t>. Νομίζω, λοι</w:t>
      </w:r>
      <w:r>
        <w:rPr>
          <w:rFonts w:eastAsia="Times New Roman"/>
          <w:szCs w:val="24"/>
        </w:rPr>
        <w:t xml:space="preserve">πόν, ότι μαζί με το λοιπό προσωπικό, το οποίο σωστά είπατε, είναι τριάντα ένα άτομα, είκοσι επτά είναι μόνιμοι και επικουρικοί και τέσσερις είναι από το πρόγραμμα του ΟΑΕΔ, έχει μία αξιοπρεπή στελέχωση.  </w:t>
      </w:r>
    </w:p>
    <w:p w14:paraId="37969471" w14:textId="77777777" w:rsidR="006E78AB" w:rsidRDefault="00004C1F">
      <w:pPr>
        <w:spacing w:line="600" w:lineRule="auto"/>
        <w:ind w:firstLine="720"/>
        <w:jc w:val="both"/>
        <w:rPr>
          <w:rFonts w:eastAsia="Times New Roman"/>
          <w:szCs w:val="24"/>
        </w:rPr>
      </w:pPr>
      <w:r>
        <w:rPr>
          <w:rFonts w:eastAsia="Times New Roman"/>
          <w:szCs w:val="24"/>
        </w:rPr>
        <w:lastRenderedPageBreak/>
        <w:t>Και μάλιστα, έχουμε κάνει μια προσπάθεια αναβάθμιση</w:t>
      </w:r>
      <w:r>
        <w:rPr>
          <w:rFonts w:eastAsia="Times New Roman"/>
          <w:szCs w:val="24"/>
        </w:rPr>
        <w:t xml:space="preserve">ς και του εξοπλισμού. Έχουμε δρομολογήσει βελτίωση του εξοπλισμού αξίας 180 χιλιάδων ευρώ στο συγκεκριμένο </w:t>
      </w:r>
      <w:r>
        <w:rPr>
          <w:rFonts w:eastAsia="Times New Roman"/>
          <w:szCs w:val="24"/>
        </w:rPr>
        <w:t>κέντρο υγείας</w:t>
      </w:r>
      <w:r>
        <w:rPr>
          <w:rFonts w:eastAsia="Times New Roman"/>
          <w:szCs w:val="24"/>
        </w:rPr>
        <w:t xml:space="preserve">, με πολύ χαρακτηριστικό την αγορά αναλυτή αερίων αίματος και ηλεκτρολυτών, μηχάνημα οστικής πυκνότητας, </w:t>
      </w:r>
      <w:proofErr w:type="spellStart"/>
      <w:r>
        <w:rPr>
          <w:rFonts w:eastAsia="Times New Roman"/>
          <w:szCs w:val="24"/>
        </w:rPr>
        <w:t>υπερηχοτομογράφο</w:t>
      </w:r>
      <w:proofErr w:type="spellEnd"/>
      <w:r>
        <w:rPr>
          <w:rFonts w:eastAsia="Times New Roman"/>
          <w:szCs w:val="24"/>
        </w:rPr>
        <w:t xml:space="preserve"> έγχρωμο και σύ</w:t>
      </w:r>
      <w:r>
        <w:rPr>
          <w:rFonts w:eastAsia="Times New Roman"/>
          <w:szCs w:val="24"/>
        </w:rPr>
        <w:t xml:space="preserve">στημα </w:t>
      </w:r>
      <w:proofErr w:type="spellStart"/>
      <w:r>
        <w:rPr>
          <w:rFonts w:eastAsia="Times New Roman"/>
          <w:szCs w:val="24"/>
        </w:rPr>
        <w:t>ψηφιοποίησης</w:t>
      </w:r>
      <w:proofErr w:type="spellEnd"/>
      <w:r>
        <w:rPr>
          <w:rFonts w:eastAsia="Times New Roman"/>
          <w:szCs w:val="24"/>
        </w:rPr>
        <w:t xml:space="preserve"> ακτινογραφιών, μαζί με άλλες μικρότερες δαπάνες. </w:t>
      </w:r>
    </w:p>
    <w:p w14:paraId="37969472" w14:textId="77777777" w:rsidR="006E78AB" w:rsidRDefault="00004C1F">
      <w:pPr>
        <w:spacing w:line="600" w:lineRule="auto"/>
        <w:ind w:firstLine="720"/>
        <w:jc w:val="both"/>
        <w:rPr>
          <w:rFonts w:eastAsia="Times New Roman"/>
          <w:szCs w:val="24"/>
        </w:rPr>
      </w:pPr>
      <w:r>
        <w:rPr>
          <w:rFonts w:eastAsia="Times New Roman"/>
          <w:szCs w:val="24"/>
        </w:rPr>
        <w:t xml:space="preserve">Βεβαίως, εξακολουθεί να παραμένει το στάτους της εφημερίας αυτό που είπατε, δηλαδή δύο άτομα σε εφημερία, ένας σε ενεργό κι ένας σε μεικτή εφημερία μέχρι το βράδυ. Νομίζουμε ότι με αυτόν </w:t>
      </w:r>
      <w:r>
        <w:rPr>
          <w:rFonts w:eastAsia="Times New Roman"/>
          <w:szCs w:val="24"/>
        </w:rPr>
        <w:t>τον τρόπο καλύπτεται η ροή περιστατικών που υπάρχουν στη διάρκεια του εικοσιτετράωρου και προφανώς, δεν υπάρχει ζήτημα υποβάθμισης ή οτιδήποτε άλλο το οποίο είπατε στην ερώτησή σας.</w:t>
      </w:r>
    </w:p>
    <w:p w14:paraId="37969473" w14:textId="77777777" w:rsidR="006E78AB" w:rsidRDefault="00004C1F">
      <w:pPr>
        <w:spacing w:line="600" w:lineRule="auto"/>
        <w:ind w:firstLine="720"/>
        <w:jc w:val="both"/>
        <w:rPr>
          <w:rFonts w:eastAsia="Times New Roman"/>
          <w:szCs w:val="24"/>
        </w:rPr>
      </w:pPr>
      <w:r>
        <w:rPr>
          <w:rFonts w:eastAsia="Times New Roman"/>
          <w:szCs w:val="24"/>
        </w:rPr>
        <w:lastRenderedPageBreak/>
        <w:t>Εμείς αξιολογούμε τη δουλειά όλων των δημόσιων δομών, καταγράφουμε τα περι</w:t>
      </w:r>
      <w:r>
        <w:rPr>
          <w:rFonts w:eastAsia="Times New Roman"/>
          <w:szCs w:val="24"/>
        </w:rPr>
        <w:t>στατικά τα οποία προσέρχονται και τη διακίνησή τους και όποτε κρίνουμε απαραίτητο, προχωρούμε στις απαραίτητες αναπροσαρμογές. Η τάση, πάντως, είναι αυτή την περίοδο να βάλουμε περισσότερες δομές πρωτοβάθμιας φροντίδας που είναι στα αστικά κέντρα σε εικοσι</w:t>
      </w:r>
      <w:r>
        <w:rPr>
          <w:rFonts w:eastAsia="Times New Roman"/>
          <w:szCs w:val="24"/>
        </w:rPr>
        <w:t xml:space="preserve">τετράωρη εφημερία. Το έχουμε κάνει εδώ στην Αθήνα στο ΠΕΔΥ στη </w:t>
      </w:r>
      <w:r>
        <w:rPr>
          <w:rFonts w:eastAsia="Times New Roman"/>
          <w:szCs w:val="24"/>
        </w:rPr>
        <w:t xml:space="preserve">λεωφόρο </w:t>
      </w:r>
      <w:r>
        <w:rPr>
          <w:rFonts w:eastAsia="Times New Roman"/>
          <w:szCs w:val="24"/>
        </w:rPr>
        <w:t xml:space="preserve">Αλεξάνδρας, το ετοιμάζουμε τώρα να γίνει στο πρώην ΠΕΔΥ, τώρα Κέντρο Υγείας Περιστερίου και το έχουμε κάνει, επίσης, στη Θεσσαλονίκη στο Κέντρο Υγείας Ευόσμου. </w:t>
      </w:r>
    </w:p>
    <w:p w14:paraId="37969474" w14:textId="77777777" w:rsidR="006E78AB" w:rsidRDefault="00004C1F">
      <w:pPr>
        <w:spacing w:line="600" w:lineRule="auto"/>
        <w:ind w:firstLine="720"/>
        <w:jc w:val="both"/>
        <w:rPr>
          <w:rFonts w:eastAsia="Times New Roman"/>
          <w:szCs w:val="24"/>
        </w:rPr>
      </w:pPr>
      <w:r>
        <w:rPr>
          <w:rFonts w:eastAsia="Times New Roman"/>
          <w:szCs w:val="24"/>
        </w:rPr>
        <w:lastRenderedPageBreak/>
        <w:t>Άρα, προσπαθούμε να ενισ</w:t>
      </w:r>
      <w:r>
        <w:rPr>
          <w:rFonts w:eastAsia="Times New Roman"/>
          <w:szCs w:val="24"/>
        </w:rPr>
        <w:t>χύουμε και να αναβαθμίσουμε τη λειτουργία όλων των δομών πρωτοβάθμιας φροντίδας και όχι, προφανώς, να απαξιώσουμε ή να αποδιοργανώσουμε την υπάρχουσα λειτουργία.</w:t>
      </w:r>
    </w:p>
    <w:p w14:paraId="37969475" w14:textId="77777777" w:rsidR="006E78AB" w:rsidRDefault="00004C1F">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Τάσσο, έχετε τον λόγο για τη δευτερολογία σας. </w:t>
      </w:r>
    </w:p>
    <w:p w14:paraId="37969476" w14:textId="77777777" w:rsidR="006E78AB" w:rsidRDefault="00004C1F">
      <w:pPr>
        <w:spacing w:line="600" w:lineRule="auto"/>
        <w:ind w:firstLine="720"/>
        <w:jc w:val="both"/>
        <w:rPr>
          <w:rFonts w:eastAsia="Times New Roman"/>
          <w:szCs w:val="24"/>
        </w:rPr>
      </w:pPr>
      <w:r>
        <w:rPr>
          <w:rFonts w:eastAsia="Times New Roman"/>
          <w:b/>
          <w:szCs w:val="24"/>
        </w:rPr>
        <w:t xml:space="preserve">ΣΤΑΥΡΟΣ </w:t>
      </w:r>
      <w:r>
        <w:rPr>
          <w:rFonts w:eastAsia="Times New Roman"/>
          <w:b/>
          <w:szCs w:val="24"/>
        </w:rPr>
        <w:t xml:space="preserve">ΤΑΣΣΟΣ: </w:t>
      </w:r>
      <w:r>
        <w:rPr>
          <w:rFonts w:eastAsia="Times New Roman"/>
          <w:szCs w:val="24"/>
        </w:rPr>
        <w:t xml:space="preserve">Κύριε Υπουργέ, κρατάω τη δέσμευσή σας ότι δεν έχετε πρόθεση να υποβαθμίσετε το </w:t>
      </w:r>
      <w:r>
        <w:rPr>
          <w:rFonts w:eastAsia="Times New Roman"/>
          <w:szCs w:val="24"/>
        </w:rPr>
        <w:t xml:space="preserve">κέντρο υγείας </w:t>
      </w:r>
      <w:r>
        <w:rPr>
          <w:rFonts w:eastAsia="Times New Roman"/>
          <w:szCs w:val="24"/>
        </w:rPr>
        <w:t xml:space="preserve">και την εικοσιτετράωρη λειτουργία του. </w:t>
      </w:r>
    </w:p>
    <w:p w14:paraId="37969477" w14:textId="77777777" w:rsidR="006E78AB" w:rsidRDefault="00004C1F">
      <w:pPr>
        <w:spacing w:line="600" w:lineRule="auto"/>
        <w:ind w:firstLine="720"/>
        <w:jc w:val="both"/>
        <w:rPr>
          <w:rFonts w:eastAsia="Times New Roman"/>
          <w:szCs w:val="24"/>
        </w:rPr>
      </w:pPr>
      <w:r>
        <w:rPr>
          <w:rFonts w:eastAsia="Times New Roman"/>
          <w:szCs w:val="24"/>
        </w:rPr>
        <w:t xml:space="preserve">Τώρα, όσον αφορά τον αριθμό των γιατρών που είπατε, τα στοιχεία που έχω και μου έδωσε ο </w:t>
      </w:r>
      <w:r>
        <w:rPr>
          <w:rFonts w:eastAsia="Times New Roman"/>
          <w:szCs w:val="24"/>
        </w:rPr>
        <w:t xml:space="preserve">διευθυντής </w:t>
      </w:r>
      <w:r>
        <w:rPr>
          <w:rFonts w:eastAsia="Times New Roman"/>
          <w:szCs w:val="24"/>
        </w:rPr>
        <w:t xml:space="preserve">του </w:t>
      </w:r>
      <w:r>
        <w:rPr>
          <w:rFonts w:eastAsia="Times New Roman"/>
          <w:szCs w:val="24"/>
        </w:rPr>
        <w:t>κέντρου</w:t>
      </w:r>
      <w:r>
        <w:rPr>
          <w:rFonts w:eastAsia="Times New Roman"/>
          <w:szCs w:val="24"/>
        </w:rPr>
        <w:t xml:space="preserve">, </w:t>
      </w:r>
      <w:r>
        <w:rPr>
          <w:rFonts w:eastAsia="Times New Roman"/>
          <w:szCs w:val="24"/>
        </w:rPr>
        <w:t xml:space="preserve">είναι ότι υπάρχουν τρεις κλινικοί γιατροί, ένας γενικής ιατρικής, ο οποίος είναι επικουρικός, ένας γυναικολόγος, ένας πνευμονολόγος. Επίσης, </w:t>
      </w:r>
      <w:r>
        <w:rPr>
          <w:rFonts w:eastAsia="Times New Roman"/>
          <w:szCs w:val="24"/>
        </w:rPr>
        <w:lastRenderedPageBreak/>
        <w:t>όσον αφορά αυτούς που έχουν μετακινηθεί και εργάζονται αποσπασμένοι από τα κέντρα υγείας ή από το νοσοκομείο, είναι</w:t>
      </w:r>
      <w:r>
        <w:rPr>
          <w:rFonts w:eastAsia="Times New Roman"/>
          <w:szCs w:val="24"/>
        </w:rPr>
        <w:t xml:space="preserve"> έξι γενικοί γιατροί και μία παθολόγος από τα περιφερειακά ιατρεία του νησιού. Σύνολο είναι επτά, συν τρεις, δέκα. Εσείς είπατε δεκαπέντε. Μακάρι να είναι τα δικά σας στοιχεία σωστά. Τι να πω;</w:t>
      </w:r>
    </w:p>
    <w:p w14:paraId="37969478" w14:textId="77777777" w:rsidR="006E78AB" w:rsidRDefault="00004C1F">
      <w:pPr>
        <w:spacing w:line="600" w:lineRule="auto"/>
        <w:ind w:firstLine="720"/>
        <w:jc w:val="both"/>
        <w:rPr>
          <w:rFonts w:eastAsia="Times New Roman"/>
          <w:szCs w:val="24"/>
        </w:rPr>
      </w:pPr>
      <w:r>
        <w:rPr>
          <w:rFonts w:eastAsia="Times New Roman"/>
          <w:szCs w:val="24"/>
        </w:rPr>
        <w:t>Σε κάθε περίπτωση, όμως, είναι γεγονός ότι αυτά μπορεί να αρκού</w:t>
      </w:r>
      <w:r>
        <w:rPr>
          <w:rFonts w:eastAsia="Times New Roman"/>
          <w:szCs w:val="24"/>
        </w:rPr>
        <w:t xml:space="preserve">ν για τη στοιχειώδη λειτουργία του σε εικοσιτετράωρη βάση, αλλά σίγουρα δεν αρκούν για την επαρκή λειτουργία του </w:t>
      </w:r>
      <w:r>
        <w:rPr>
          <w:rFonts w:eastAsia="Times New Roman"/>
          <w:szCs w:val="24"/>
        </w:rPr>
        <w:t xml:space="preserve">κέντρου υγείας </w:t>
      </w:r>
      <w:r>
        <w:rPr>
          <w:rFonts w:eastAsia="Times New Roman"/>
          <w:szCs w:val="24"/>
        </w:rPr>
        <w:t>για τους κατοίκους της Μυτιλήνης και τους πρόσφυγες και μετανάστες. Όπως είπατε, μπορεί σήμερα να μην έχουμε τις ροές που είχαμε</w:t>
      </w:r>
      <w:r>
        <w:rPr>
          <w:rFonts w:eastAsia="Times New Roman"/>
          <w:szCs w:val="24"/>
        </w:rPr>
        <w:t xml:space="preserve"> στο παρελθόν, αλλά ο αριθμός τους έχει σταθεροποιηθεί σε επτά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οκτώ χιλιάδες. Αυτό σημαίνει ότι είναι το 1/3 έως 1/4 του πληθυσμού της πόλης. Είναι μεγάλη η επιβάρυνση. </w:t>
      </w:r>
    </w:p>
    <w:p w14:paraId="37969479" w14:textId="77777777" w:rsidR="006E78AB" w:rsidRDefault="00004C1F">
      <w:pPr>
        <w:spacing w:line="600" w:lineRule="auto"/>
        <w:ind w:firstLine="720"/>
        <w:jc w:val="both"/>
        <w:rPr>
          <w:rFonts w:eastAsia="Times New Roman"/>
          <w:szCs w:val="24"/>
        </w:rPr>
      </w:pPr>
      <w:r>
        <w:rPr>
          <w:rFonts w:eastAsia="Times New Roman"/>
          <w:szCs w:val="24"/>
        </w:rPr>
        <w:lastRenderedPageBreak/>
        <w:t>Και βέβαια, δεν μπορεί να χρησιμοποιείται η καλή λειτουργία ενός κέντρου υγείας σε ε</w:t>
      </w:r>
      <w:r>
        <w:rPr>
          <w:rFonts w:eastAsia="Times New Roman"/>
          <w:szCs w:val="24"/>
        </w:rPr>
        <w:t xml:space="preserve">ικοσιτετράωρη βάση μόνο από το μεταναστευτικό. Δηλαδή, οι κάτοικοι του νησιού έχουν το δικαίωμα, έστω κι αν δεν υπάρχουν αυτές οι προσφυγικές ροές, να έχουν την εικοσιτετράωρη λειτουργία του </w:t>
      </w:r>
      <w:r>
        <w:rPr>
          <w:rFonts w:eastAsia="Times New Roman"/>
          <w:szCs w:val="24"/>
        </w:rPr>
        <w:t>κέντρου υγείας</w:t>
      </w:r>
      <w:r>
        <w:rPr>
          <w:rFonts w:eastAsia="Times New Roman"/>
          <w:szCs w:val="24"/>
        </w:rPr>
        <w:t xml:space="preserve">, έτσι ώστε να </w:t>
      </w:r>
      <w:proofErr w:type="spellStart"/>
      <w:r>
        <w:rPr>
          <w:rFonts w:eastAsia="Times New Roman"/>
          <w:szCs w:val="24"/>
        </w:rPr>
        <w:t>αποσυμφορίζεται</w:t>
      </w:r>
      <w:proofErr w:type="spellEnd"/>
      <w:r>
        <w:rPr>
          <w:rFonts w:eastAsia="Times New Roman"/>
          <w:szCs w:val="24"/>
        </w:rPr>
        <w:t xml:space="preserve"> και το </w:t>
      </w:r>
      <w:r>
        <w:rPr>
          <w:rFonts w:eastAsia="Times New Roman"/>
          <w:szCs w:val="24"/>
        </w:rPr>
        <w:t>γενικό νοσοκο</w:t>
      </w:r>
      <w:r>
        <w:rPr>
          <w:rFonts w:eastAsia="Times New Roman"/>
          <w:szCs w:val="24"/>
        </w:rPr>
        <w:t xml:space="preserve">μείο </w:t>
      </w:r>
      <w:r>
        <w:rPr>
          <w:rFonts w:eastAsia="Times New Roman"/>
          <w:szCs w:val="24"/>
        </w:rPr>
        <w:t xml:space="preserve">της πόλης. </w:t>
      </w:r>
    </w:p>
    <w:p w14:paraId="3796947A" w14:textId="77777777" w:rsidR="006E78AB" w:rsidRDefault="00004C1F">
      <w:pPr>
        <w:spacing w:line="600" w:lineRule="auto"/>
        <w:ind w:firstLine="720"/>
        <w:jc w:val="both"/>
        <w:rPr>
          <w:rFonts w:eastAsia="Times New Roman"/>
          <w:szCs w:val="24"/>
        </w:rPr>
      </w:pPr>
      <w:r>
        <w:rPr>
          <w:rFonts w:eastAsia="Times New Roman"/>
          <w:szCs w:val="24"/>
        </w:rPr>
        <w:t xml:space="preserve">Γιατί τώρα, με το παραμικρό, ο άλλος τρέχει στο νοσοκομείο. Και σε συζητήσεις που είχα εκεί με τους γιατρούς του </w:t>
      </w:r>
      <w:r>
        <w:rPr>
          <w:rFonts w:eastAsia="Times New Roman"/>
          <w:szCs w:val="24"/>
        </w:rPr>
        <w:t>κέντρου υγείας</w:t>
      </w:r>
      <w:r>
        <w:rPr>
          <w:rFonts w:eastAsia="Times New Roman"/>
          <w:szCs w:val="24"/>
        </w:rPr>
        <w:t xml:space="preserve">, μου είπαν ότι καθημερινά έχουν να εξετάσουν εξήντα ανθρώπους. Όπως καταλαβαίνετε, σε ένα οκτάωρο να εξετάσεις </w:t>
      </w:r>
      <w:r>
        <w:rPr>
          <w:rFonts w:eastAsia="Times New Roman"/>
          <w:szCs w:val="24"/>
        </w:rPr>
        <w:t xml:space="preserve">εξήντα ανθρώπους, ούτε πέντε λεπτά δεν είναι για τον κάθε άνθρωπο. </w:t>
      </w:r>
    </w:p>
    <w:p w14:paraId="3796947B" w14:textId="77777777" w:rsidR="006E78AB" w:rsidRDefault="00004C1F">
      <w:pPr>
        <w:spacing w:line="600" w:lineRule="auto"/>
        <w:ind w:firstLine="720"/>
        <w:jc w:val="both"/>
        <w:rPr>
          <w:rFonts w:eastAsia="Times New Roman"/>
          <w:szCs w:val="24"/>
        </w:rPr>
      </w:pPr>
      <w:r>
        <w:rPr>
          <w:rFonts w:eastAsia="Times New Roman"/>
          <w:szCs w:val="24"/>
        </w:rPr>
        <w:lastRenderedPageBreak/>
        <w:t xml:space="preserve">Επομένως, κρατάω τη δέσμευσή σας, το ξαναλέω, ότι δεν θέλετε να υποβαθμίσετε το </w:t>
      </w:r>
      <w:r>
        <w:rPr>
          <w:rFonts w:eastAsia="Times New Roman"/>
          <w:szCs w:val="24"/>
        </w:rPr>
        <w:t xml:space="preserve">κέντρο υγείας </w:t>
      </w:r>
      <w:r>
        <w:rPr>
          <w:rFonts w:eastAsia="Times New Roman"/>
          <w:szCs w:val="24"/>
        </w:rPr>
        <w:t>γενικά και την εικοσιτετράωρη λειτουργία του, αλλά σίγουρα χρειάζεται περισσότερο προσωπικό γι</w:t>
      </w:r>
      <w:r>
        <w:rPr>
          <w:rFonts w:eastAsia="Times New Roman"/>
          <w:szCs w:val="24"/>
        </w:rPr>
        <w:t xml:space="preserve">α να μπορέσει πραγματικά να ανταποκριθεί το </w:t>
      </w:r>
      <w:r>
        <w:rPr>
          <w:rFonts w:eastAsia="Times New Roman"/>
          <w:szCs w:val="24"/>
        </w:rPr>
        <w:t xml:space="preserve">κέντρο υγείας </w:t>
      </w:r>
      <w:r>
        <w:rPr>
          <w:rFonts w:eastAsia="Times New Roman"/>
          <w:szCs w:val="24"/>
        </w:rPr>
        <w:t xml:space="preserve">στις ανάγκες της κοινωνίας της Μυτιλήνης. </w:t>
      </w:r>
    </w:p>
    <w:p w14:paraId="3796947C" w14:textId="77777777" w:rsidR="006E78AB" w:rsidRDefault="00004C1F">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ο κύριος Υπουργός.</w:t>
      </w:r>
    </w:p>
    <w:p w14:paraId="3796947D" w14:textId="77777777" w:rsidR="006E78AB" w:rsidRDefault="00004C1F">
      <w:pPr>
        <w:spacing w:line="600" w:lineRule="auto"/>
        <w:ind w:firstLine="720"/>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Επιτρέψτε μου να συμπληρώσω λίγο την εικόνα, ιδιαίτερα γ</w:t>
      </w:r>
      <w:r>
        <w:rPr>
          <w:rFonts w:eastAsia="Times New Roman"/>
          <w:bCs/>
          <w:szCs w:val="24"/>
        </w:rPr>
        <w:t>ια τις υπόλοιπες δομές πρωτοβάθμιας φροντίδας του νησιού εκτός από την ενίσχυση του νοσοκομείου, που παίζει έναν πολύ κομβικό ρόλο και πραγματικά αναγνωρίζουμε ότι το ανθρώπινο δυναμικό του έχει υποστεί μια πολύ μεγάλη πίεση. Κλήθηκε πραγματικά το 2015, πο</w:t>
      </w:r>
      <w:r>
        <w:rPr>
          <w:rFonts w:eastAsia="Times New Roman"/>
          <w:bCs/>
          <w:szCs w:val="24"/>
        </w:rPr>
        <w:t xml:space="preserve">υ ήταν η αιχμή </w:t>
      </w:r>
      <w:r>
        <w:rPr>
          <w:rFonts w:eastAsia="Times New Roman"/>
          <w:bCs/>
          <w:szCs w:val="24"/>
        </w:rPr>
        <w:lastRenderedPageBreak/>
        <w:t>της προσφυγικής κρίσης, να διαχειριστεί πολύ μεγάλο όγκο περιστατικών. Έκανε μια υπεράνθρωπη προσπάθεια. Γι’ αυτό και κάναμε και εμείς μια αντίστοιχη προσπάθεια να στηρίξουμε με ανθρώπινο δυναμικό αυτό το νοσοκομείο, το οποίο είχε πραγματικέ</w:t>
      </w:r>
      <w:r>
        <w:rPr>
          <w:rFonts w:eastAsia="Times New Roman"/>
          <w:bCs/>
          <w:szCs w:val="24"/>
        </w:rPr>
        <w:t xml:space="preserve">ς ανάγκες, πραγματικά κενά. </w:t>
      </w:r>
    </w:p>
    <w:p w14:paraId="3796947E" w14:textId="77777777" w:rsidR="006E78AB" w:rsidRDefault="00004C1F">
      <w:pPr>
        <w:spacing w:line="600" w:lineRule="auto"/>
        <w:ind w:firstLine="720"/>
        <w:jc w:val="both"/>
        <w:rPr>
          <w:rFonts w:eastAsia="Times New Roman"/>
          <w:bCs/>
          <w:szCs w:val="24"/>
        </w:rPr>
      </w:pPr>
      <w:r>
        <w:rPr>
          <w:rFonts w:eastAsia="Times New Roman"/>
          <w:bCs/>
          <w:szCs w:val="24"/>
        </w:rPr>
        <w:t>Έχουμε, λοιπόν, δρομολογήσει την πρόσληψη έντεκα ατόμων μόνιμου προσωπικού, δεκαπέντε ατόμων επικουρικού, λοιπού προσωπικού, δώδεκα ατόμων που είναι επίσης νοσηλευτές και λοιπό προσωπικό και οι οποίοι είναι υπό διορισμό τώρα με</w:t>
      </w:r>
      <w:r>
        <w:rPr>
          <w:rFonts w:eastAsia="Times New Roman"/>
          <w:bCs/>
          <w:szCs w:val="24"/>
        </w:rPr>
        <w:t xml:space="preserve"> την προκήρυξη 7Κ του ΑΣΕΠ. Έχει ενισχυθεί με σαράντα ένα άτομα επιπλέον μέσω προγράμματος του ΟΑΕΔ. Έχουμε προσλάβει οκτώ επικουρικούς γιατρούς και έχουμε προκηρύξει εννέα θέσεις μονίμων γιατρών του </w:t>
      </w:r>
      <w:r>
        <w:rPr>
          <w:rFonts w:eastAsia="Times New Roman"/>
          <w:bCs/>
          <w:szCs w:val="24"/>
        </w:rPr>
        <w:lastRenderedPageBreak/>
        <w:t xml:space="preserve">ΕΣΥ. Νομίζω ότι είναι μια πολύ αισθητή ένεση ανθρώπινου </w:t>
      </w:r>
      <w:r>
        <w:rPr>
          <w:rFonts w:eastAsia="Times New Roman"/>
          <w:bCs/>
          <w:szCs w:val="24"/>
        </w:rPr>
        <w:t>δυναμικού στο νοσοκομείο, που όταν ολοκληρωθεί –</w:t>
      </w:r>
      <w:r>
        <w:rPr>
          <w:rFonts w:eastAsia="Times New Roman"/>
          <w:bCs/>
          <w:szCs w:val="24"/>
        </w:rPr>
        <w:t xml:space="preserve"> </w:t>
      </w:r>
      <w:r>
        <w:rPr>
          <w:rFonts w:eastAsia="Times New Roman"/>
          <w:bCs/>
          <w:szCs w:val="24"/>
        </w:rPr>
        <w:t>γιατί είναι σε εξέλιξη κάποιες απ’ αυτές τις κρίσεις- θα βελτιώσει πάρα πολύ τις υπηρεσίες.</w:t>
      </w:r>
    </w:p>
    <w:p w14:paraId="3796947F" w14:textId="77777777" w:rsidR="006E78AB" w:rsidRDefault="00004C1F">
      <w:pPr>
        <w:spacing w:line="600" w:lineRule="auto"/>
        <w:ind w:firstLine="720"/>
        <w:jc w:val="both"/>
        <w:rPr>
          <w:rFonts w:eastAsia="Times New Roman"/>
          <w:bCs/>
          <w:szCs w:val="24"/>
        </w:rPr>
      </w:pPr>
      <w:r>
        <w:rPr>
          <w:rFonts w:eastAsia="Times New Roman"/>
          <w:bCs/>
          <w:szCs w:val="24"/>
        </w:rPr>
        <w:t xml:space="preserve">Επίσης, υπάρχουν τα τέσσερα </w:t>
      </w:r>
      <w:r>
        <w:rPr>
          <w:rFonts w:eastAsia="Times New Roman"/>
          <w:bCs/>
          <w:szCs w:val="24"/>
        </w:rPr>
        <w:t xml:space="preserve">κέντρα υγείας </w:t>
      </w:r>
      <w:r>
        <w:rPr>
          <w:rFonts w:eastAsia="Times New Roman"/>
          <w:bCs/>
          <w:szCs w:val="24"/>
        </w:rPr>
        <w:t>της περιοχής, τα οποία πρόσφατα μάλιστα τα επισκέφθηκε και η διοικήτρια τ</w:t>
      </w:r>
      <w:r>
        <w:rPr>
          <w:rFonts w:eastAsia="Times New Roman"/>
          <w:bCs/>
          <w:szCs w:val="24"/>
        </w:rPr>
        <w:t>ης 2</w:t>
      </w:r>
      <w:r>
        <w:rPr>
          <w:rFonts w:eastAsia="Times New Roman"/>
          <w:bCs/>
          <w:szCs w:val="24"/>
          <w:vertAlign w:val="superscript"/>
        </w:rPr>
        <w:t>ης</w:t>
      </w:r>
      <w:r>
        <w:rPr>
          <w:rFonts w:eastAsia="Times New Roman"/>
          <w:bCs/>
          <w:szCs w:val="24"/>
        </w:rPr>
        <w:t xml:space="preserve"> </w:t>
      </w:r>
      <w:r>
        <w:rPr>
          <w:rFonts w:eastAsia="Times New Roman"/>
          <w:bCs/>
          <w:szCs w:val="24"/>
        </w:rPr>
        <w:t>υγειονομικής περιφέρειας</w:t>
      </w:r>
      <w:r>
        <w:rPr>
          <w:rFonts w:eastAsia="Times New Roman"/>
          <w:bCs/>
          <w:szCs w:val="24"/>
        </w:rPr>
        <w:t xml:space="preserve">. Εντοπίσαμε ότι υπάρχουν πολύ σημαντικές ανάγκες αναβάθμισης των κτηριακών υποδομών. Είναι γερασμένες οι υποδομές. Αυτό ισχύει στα περισσότερα </w:t>
      </w:r>
      <w:r>
        <w:rPr>
          <w:rFonts w:eastAsia="Times New Roman"/>
          <w:bCs/>
          <w:szCs w:val="24"/>
        </w:rPr>
        <w:t xml:space="preserve">κέντρα υγείας </w:t>
      </w:r>
      <w:r>
        <w:rPr>
          <w:rFonts w:eastAsia="Times New Roman"/>
          <w:bCs/>
          <w:szCs w:val="24"/>
        </w:rPr>
        <w:t xml:space="preserve">της χώρας μας, δυστυχώς. Διότι, από τη δεκαετία του ’80 που έγιναν </w:t>
      </w:r>
      <w:r>
        <w:rPr>
          <w:rFonts w:eastAsia="Times New Roman"/>
          <w:bCs/>
          <w:szCs w:val="24"/>
        </w:rPr>
        <w:t xml:space="preserve">τα περισσότερα, δεν έχουν αναβαθμιστεί. Θα τα βάλουμε, λοιπόν, τώρα σε ένα πρόγραμμα μέσα από διαθέσιμους πόρους της </w:t>
      </w:r>
      <w:r>
        <w:rPr>
          <w:rFonts w:eastAsia="Times New Roman"/>
          <w:bCs/>
          <w:szCs w:val="24"/>
        </w:rPr>
        <w:lastRenderedPageBreak/>
        <w:t xml:space="preserve">ΥΠΕ, ώστε να υπάρξει και σε αυτά τα τέσσερα μια </w:t>
      </w:r>
      <w:proofErr w:type="spellStart"/>
      <w:r>
        <w:rPr>
          <w:rFonts w:eastAsia="Times New Roman"/>
          <w:bCs/>
          <w:szCs w:val="24"/>
        </w:rPr>
        <w:t>στοχευμένη</w:t>
      </w:r>
      <w:proofErr w:type="spellEnd"/>
      <w:r>
        <w:rPr>
          <w:rFonts w:eastAsia="Times New Roman"/>
          <w:bCs/>
          <w:szCs w:val="24"/>
        </w:rPr>
        <w:t xml:space="preserve"> αναβάθμιση και του εξοπλισμού τους. </w:t>
      </w:r>
    </w:p>
    <w:p w14:paraId="37969480" w14:textId="77777777" w:rsidR="006E78AB" w:rsidRDefault="00004C1F">
      <w:pPr>
        <w:spacing w:line="600" w:lineRule="auto"/>
        <w:ind w:firstLine="720"/>
        <w:jc w:val="both"/>
        <w:rPr>
          <w:rFonts w:eastAsia="Times New Roman"/>
          <w:bCs/>
          <w:szCs w:val="24"/>
        </w:rPr>
      </w:pPr>
      <w:r>
        <w:rPr>
          <w:rFonts w:eastAsia="Times New Roman"/>
          <w:bCs/>
          <w:szCs w:val="24"/>
        </w:rPr>
        <w:t>Και επίσης, σε αυτήν την προκήρυξη -που είπ</w:t>
      </w:r>
      <w:r>
        <w:rPr>
          <w:rFonts w:eastAsia="Times New Roman"/>
          <w:bCs/>
          <w:szCs w:val="24"/>
        </w:rPr>
        <w:t xml:space="preserve">α προηγουμένως στην ερώτηση του κ. </w:t>
      </w:r>
      <w:proofErr w:type="spellStart"/>
      <w:r>
        <w:rPr>
          <w:rFonts w:eastAsia="Times New Roman"/>
          <w:bCs/>
          <w:szCs w:val="24"/>
        </w:rPr>
        <w:t>Λαμπρούλη</w:t>
      </w:r>
      <w:proofErr w:type="spellEnd"/>
      <w:r>
        <w:rPr>
          <w:rFonts w:eastAsia="Times New Roman"/>
          <w:bCs/>
          <w:szCs w:val="24"/>
        </w:rPr>
        <w:t xml:space="preserve"> ότι θα κάνουμε- των τετρακοσίων πενήντα περίπου μονίμων θέσεων γιατρών του ΕΣΥ, θα υπάρξει μια πρόνοια για να καλύψουμε και τις πιο επείγουσες ανάγκες από αυτές τις δομές.</w:t>
      </w:r>
    </w:p>
    <w:p w14:paraId="37969481" w14:textId="77777777" w:rsidR="006E78AB" w:rsidRDefault="00004C1F">
      <w:pPr>
        <w:spacing w:line="600" w:lineRule="auto"/>
        <w:ind w:firstLine="720"/>
        <w:jc w:val="both"/>
        <w:rPr>
          <w:rFonts w:eastAsia="Times New Roman"/>
          <w:bCs/>
          <w:szCs w:val="24"/>
        </w:rPr>
      </w:pPr>
      <w:r>
        <w:rPr>
          <w:rFonts w:eastAsia="Times New Roman"/>
          <w:bCs/>
          <w:szCs w:val="24"/>
        </w:rPr>
        <w:t>Επίσης, το διθέσιο Περιφερειακό Ιατρείο</w:t>
      </w:r>
      <w:r>
        <w:rPr>
          <w:rFonts w:eastAsia="Times New Roman"/>
          <w:bCs/>
          <w:szCs w:val="24"/>
        </w:rPr>
        <w:t xml:space="preserve"> στο </w:t>
      </w:r>
      <w:proofErr w:type="spellStart"/>
      <w:r>
        <w:rPr>
          <w:rFonts w:eastAsia="Times New Roman"/>
          <w:bCs/>
          <w:szCs w:val="24"/>
        </w:rPr>
        <w:t>Μανταμάδο</w:t>
      </w:r>
      <w:proofErr w:type="spellEnd"/>
      <w:r>
        <w:rPr>
          <w:rFonts w:eastAsia="Times New Roman"/>
          <w:bCs/>
          <w:szCs w:val="24"/>
        </w:rPr>
        <w:t xml:space="preserve"> αναβαθμίζεται σε </w:t>
      </w:r>
      <w:r>
        <w:rPr>
          <w:rFonts w:eastAsia="Times New Roman"/>
          <w:bCs/>
          <w:szCs w:val="24"/>
        </w:rPr>
        <w:t xml:space="preserve">κέντρο υγείας </w:t>
      </w:r>
      <w:r>
        <w:rPr>
          <w:rFonts w:eastAsia="Times New Roman"/>
          <w:bCs/>
          <w:szCs w:val="24"/>
        </w:rPr>
        <w:t xml:space="preserve">-έχουμε εγκεκριμένο οργανισμό από το 2009- και τώρα δρομολογείται η κτηριακή αυτή υποδομή σε συνεργασία με τον </w:t>
      </w:r>
      <w:r>
        <w:rPr>
          <w:rFonts w:eastAsia="Times New Roman"/>
          <w:bCs/>
          <w:szCs w:val="24"/>
        </w:rPr>
        <w:t>δήμο</w:t>
      </w:r>
      <w:r>
        <w:rPr>
          <w:rFonts w:eastAsia="Times New Roman"/>
          <w:bCs/>
          <w:szCs w:val="24"/>
        </w:rPr>
        <w:t>. Και επίσης το Περιφερειακό Ιατρείο Αγιάσου μετατρέπεται σε πολυδύναμο Περιφερειακό Ιατρείο -έ</w:t>
      </w:r>
      <w:r>
        <w:rPr>
          <w:rFonts w:eastAsia="Times New Roman"/>
          <w:bCs/>
          <w:szCs w:val="24"/>
        </w:rPr>
        <w:t xml:space="preserve">χει πάρει ΦΕΚ- και αναμορφώνεται και το κτήριο στην περιοχή, έτσι ώστε </w:t>
      </w:r>
      <w:r>
        <w:rPr>
          <w:rFonts w:eastAsia="Times New Roman"/>
          <w:bCs/>
          <w:szCs w:val="24"/>
        </w:rPr>
        <w:lastRenderedPageBreak/>
        <w:t>πραγματικά να βελτιωθούν οι υπηρεσίες και στους κατοίκους και στους επισκέπτες του νησιού, οι οποίοι ευτυχώς είναι πάρα πολλοί το καλοκαίρι.</w:t>
      </w:r>
    </w:p>
    <w:p w14:paraId="37969482" w14:textId="77777777" w:rsidR="006E78AB" w:rsidRDefault="00004C1F">
      <w:pPr>
        <w:spacing w:line="600" w:lineRule="auto"/>
        <w:ind w:firstLine="720"/>
        <w:jc w:val="both"/>
        <w:rPr>
          <w:rFonts w:eastAsia="Times New Roman"/>
          <w:bCs/>
          <w:szCs w:val="24"/>
        </w:rPr>
      </w:pPr>
      <w:r>
        <w:rPr>
          <w:rFonts w:eastAsia="Times New Roman"/>
          <w:bCs/>
          <w:szCs w:val="24"/>
        </w:rPr>
        <w:t xml:space="preserve">Επίσης, θα </w:t>
      </w:r>
      <w:proofErr w:type="spellStart"/>
      <w:r>
        <w:rPr>
          <w:rFonts w:eastAsia="Times New Roman"/>
          <w:bCs/>
          <w:szCs w:val="24"/>
        </w:rPr>
        <w:t>επαναπροκηρύξουμε</w:t>
      </w:r>
      <w:proofErr w:type="spellEnd"/>
      <w:r>
        <w:rPr>
          <w:rFonts w:eastAsia="Times New Roman"/>
          <w:bCs/>
          <w:szCs w:val="24"/>
        </w:rPr>
        <w:t xml:space="preserve"> τις θέσεις στις </w:t>
      </w:r>
      <w:r>
        <w:rPr>
          <w:rFonts w:eastAsia="Times New Roman"/>
          <w:bCs/>
          <w:szCs w:val="24"/>
        </w:rPr>
        <w:t>τοπικές μονάδες υγείας</w:t>
      </w:r>
      <w:r>
        <w:rPr>
          <w:rFonts w:eastAsia="Times New Roman"/>
          <w:bCs/>
          <w:szCs w:val="24"/>
        </w:rPr>
        <w:t>, ελπίζοντας σε μεγαλύτερη ανταπόκριση αυτήν την περίοδο, γιατί υπάρχουν αρκετοί νέοι γενικοί ιατροί και παιδίατροι και παθολόγοι που έχουν τελειώσει ειδικότητα και ελπίζουμε να υπάρξει μια</w:t>
      </w:r>
      <w:r>
        <w:rPr>
          <w:rFonts w:eastAsia="Times New Roman"/>
          <w:bCs/>
          <w:szCs w:val="24"/>
        </w:rPr>
        <w:t xml:space="preserve"> μεγαλύτερη ανταπόκριση. </w:t>
      </w:r>
    </w:p>
    <w:p w14:paraId="37969483" w14:textId="77777777" w:rsidR="006E78AB" w:rsidRDefault="00004C1F">
      <w:pPr>
        <w:spacing w:line="600" w:lineRule="auto"/>
        <w:ind w:firstLine="720"/>
        <w:jc w:val="both"/>
        <w:rPr>
          <w:rFonts w:eastAsia="Times New Roman"/>
          <w:bCs/>
          <w:szCs w:val="24"/>
        </w:rPr>
      </w:pPr>
      <w:r>
        <w:rPr>
          <w:rFonts w:eastAsia="Times New Roman"/>
          <w:bCs/>
          <w:szCs w:val="24"/>
        </w:rPr>
        <w:t xml:space="preserve">Και θέλω να πω και για το νοσοκομείο ότι είναι σε εξέλιξη δύο κρίσιμα έργα. Το ένα είναι η νέα πτέρυγα, που μπαίνει σε λίγο διάστημα σε λειτουργία και επίσης, το </w:t>
      </w:r>
      <w:proofErr w:type="spellStart"/>
      <w:r>
        <w:rPr>
          <w:rFonts w:eastAsia="Times New Roman"/>
          <w:bCs/>
          <w:szCs w:val="24"/>
        </w:rPr>
        <w:t>εργοδυναμικό</w:t>
      </w:r>
      <w:proofErr w:type="spellEnd"/>
      <w:r>
        <w:rPr>
          <w:rFonts w:eastAsia="Times New Roman"/>
          <w:bCs/>
          <w:szCs w:val="24"/>
        </w:rPr>
        <w:t xml:space="preserve"> εργαστήριο του οποίου έχει δρομολογηθεί ο εξοπλισμός το</w:t>
      </w:r>
      <w:r>
        <w:rPr>
          <w:rFonts w:eastAsia="Times New Roman"/>
          <w:bCs/>
          <w:szCs w:val="24"/>
        </w:rPr>
        <w:t xml:space="preserve">υ και υπάρχει πρόβλεψη για τη στελέχωσή του. </w:t>
      </w:r>
    </w:p>
    <w:p w14:paraId="37969484" w14:textId="77777777" w:rsidR="006E78AB" w:rsidRDefault="00004C1F">
      <w:pPr>
        <w:spacing w:line="600" w:lineRule="auto"/>
        <w:ind w:firstLine="720"/>
        <w:jc w:val="both"/>
        <w:rPr>
          <w:rFonts w:eastAsia="Times New Roman"/>
          <w:bCs/>
          <w:szCs w:val="24"/>
        </w:rPr>
      </w:pPr>
      <w:r>
        <w:rPr>
          <w:rFonts w:eastAsia="Times New Roman"/>
          <w:bCs/>
          <w:szCs w:val="24"/>
        </w:rPr>
        <w:lastRenderedPageBreak/>
        <w:t>Νομίζω, λοιπόν, ότι η συνολική εικόνα από τις υπηρεσίες υγείας της περιοχής έχει μια θετική προοπτική στο επόμενο διάστημα. Πραγματικά θέλω να διαβεβαιώσουμε και τους εργαζόμενους και τους γιατρούς και το υπόλο</w:t>
      </w:r>
      <w:r>
        <w:rPr>
          <w:rFonts w:eastAsia="Times New Roman"/>
          <w:bCs/>
          <w:szCs w:val="24"/>
        </w:rPr>
        <w:t>ιπο προσωπικό ότι αυτήν την περίοδο οι δημόσιες δομές που πραγματικά προσφέρουν καλές, ποιοτικές υπηρεσίες και εξυπηρετούν την κοινωνία, δεν έχουν να φοβούνται. Ίσα, ίσα εμείς θα προσπαθήσουμε στα πλαίσια των δυνατοτήτων της χώρας και των δημοσιονομικών πε</w:t>
      </w:r>
      <w:r>
        <w:rPr>
          <w:rFonts w:eastAsia="Times New Roman"/>
          <w:bCs/>
          <w:szCs w:val="24"/>
        </w:rPr>
        <w:t>ριορισμών να τις στηρίξουμε στο επόμενο διάστημα.</w:t>
      </w:r>
    </w:p>
    <w:p w14:paraId="37969485" w14:textId="77777777" w:rsidR="006E78AB" w:rsidRDefault="00004C1F">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37969486" w14:textId="77777777" w:rsidR="006E78AB" w:rsidRDefault="00004C1F">
      <w:pPr>
        <w:spacing w:line="600" w:lineRule="auto"/>
        <w:ind w:firstLine="720"/>
        <w:jc w:val="both"/>
        <w:rPr>
          <w:rFonts w:eastAsia="Times New Roman"/>
          <w:bCs/>
          <w:szCs w:val="24"/>
        </w:rPr>
      </w:pPr>
      <w:r>
        <w:rPr>
          <w:rFonts w:eastAsia="Times New Roman"/>
          <w:bCs/>
          <w:szCs w:val="24"/>
        </w:rPr>
        <w:t xml:space="preserve">Πριν προχωρήσουμε στην τελευταία ερώτηση για σήμερα, να μου επιτρέψετε να αναγνώσω τα κωλύματα των ερωτήσεων που </w:t>
      </w:r>
      <w:r>
        <w:rPr>
          <w:rFonts w:eastAsia="Times New Roman"/>
          <w:bCs/>
          <w:szCs w:val="24"/>
        </w:rPr>
        <w:lastRenderedPageBreak/>
        <w:t>δεν θα απαντηθούν. Αφορούν δύ</w:t>
      </w:r>
      <w:r>
        <w:rPr>
          <w:rFonts w:eastAsia="Times New Roman"/>
          <w:bCs/>
          <w:szCs w:val="24"/>
        </w:rPr>
        <w:t xml:space="preserve">ο Υπουργούς, τον Υπουργό Παιδείας, Έρευνας και Θρησκευμάτων, κ. </w:t>
      </w:r>
      <w:proofErr w:type="spellStart"/>
      <w:r>
        <w:rPr>
          <w:rFonts w:eastAsia="Times New Roman"/>
          <w:bCs/>
          <w:szCs w:val="24"/>
        </w:rPr>
        <w:t>Γαβρόγλου</w:t>
      </w:r>
      <w:proofErr w:type="spellEnd"/>
      <w:r>
        <w:rPr>
          <w:rFonts w:eastAsia="Times New Roman"/>
          <w:bCs/>
          <w:szCs w:val="24"/>
        </w:rPr>
        <w:t xml:space="preserve">, και τον Υπουργό Οικονομικών, κ. </w:t>
      </w:r>
      <w:proofErr w:type="spellStart"/>
      <w:r>
        <w:rPr>
          <w:rFonts w:eastAsia="Times New Roman"/>
          <w:bCs/>
          <w:szCs w:val="24"/>
        </w:rPr>
        <w:t>Τσακαλώτο</w:t>
      </w:r>
      <w:proofErr w:type="spellEnd"/>
      <w:r>
        <w:rPr>
          <w:rFonts w:eastAsia="Times New Roman"/>
          <w:bCs/>
          <w:szCs w:val="24"/>
        </w:rPr>
        <w:t xml:space="preserve">. Και οι επτά ερωτήσεις αναβάλλονται λόγω φόρτου εργασίας. Η μία αφορά τον κ. </w:t>
      </w:r>
      <w:proofErr w:type="spellStart"/>
      <w:r>
        <w:rPr>
          <w:rFonts w:eastAsia="Times New Roman"/>
          <w:bCs/>
          <w:szCs w:val="24"/>
        </w:rPr>
        <w:t>Γαβρόγλου</w:t>
      </w:r>
      <w:proofErr w:type="spellEnd"/>
      <w:r>
        <w:rPr>
          <w:rFonts w:eastAsia="Times New Roman"/>
          <w:bCs/>
          <w:szCs w:val="24"/>
        </w:rPr>
        <w:t xml:space="preserve"> και οι άλλες έξι τον κ. </w:t>
      </w:r>
      <w:proofErr w:type="spellStart"/>
      <w:r>
        <w:rPr>
          <w:rFonts w:eastAsia="Times New Roman"/>
          <w:bCs/>
          <w:szCs w:val="24"/>
        </w:rPr>
        <w:t>Τσακαλώτο</w:t>
      </w:r>
      <w:proofErr w:type="spellEnd"/>
      <w:r>
        <w:rPr>
          <w:rFonts w:eastAsia="Times New Roman"/>
          <w:bCs/>
          <w:szCs w:val="24"/>
        </w:rPr>
        <w:t>.</w:t>
      </w:r>
    </w:p>
    <w:p w14:paraId="3796948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Η πρώτη με αριθμό</w:t>
      </w:r>
      <w:r>
        <w:rPr>
          <w:rFonts w:eastAsia="Times New Roman" w:cs="Times New Roman"/>
          <w:szCs w:val="24"/>
        </w:rPr>
        <w:t xml:space="preserve"> 956/6-11-2017 ερώτηση </w:t>
      </w:r>
      <w:r>
        <w:rPr>
          <w:rFonts w:eastAsia="Times New Roman" w:cs="Times New Roman"/>
          <w:szCs w:val="24"/>
        </w:rPr>
        <w:t xml:space="preserve">του κύκλου αναφορών – ερωτήσεων </w:t>
      </w:r>
      <w:r>
        <w:rPr>
          <w:rFonts w:eastAsia="Times New Roman" w:cs="Times New Roman"/>
          <w:szCs w:val="24"/>
        </w:rPr>
        <w:t>του Βουλευτή Λακωνίας της Νέας Δημοκρατίας κ.</w:t>
      </w:r>
      <w:r>
        <w:rPr>
          <w:rFonts w:eastAsia="Times New Roman" w:cs="Times New Roman"/>
          <w:b/>
          <w:bCs/>
          <w:szCs w:val="24"/>
        </w:rPr>
        <w:t xml:space="preserve"> </w:t>
      </w:r>
      <w:r>
        <w:rPr>
          <w:rFonts w:eastAsia="Times New Roman" w:cs="Times New Roman"/>
          <w:bCs/>
          <w:szCs w:val="24"/>
        </w:rPr>
        <w:t>Αθανασίου Δαβάκη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με θέμα: «Κατασκευή νέου διδακτηρίου για το Εργαστήριο Ειδικής Επαγγελματικής Εκπαίδευσης και Κατάρτισης (ΕΕΕΕΚ) Μυστρά», δεν θα συζητηθεί λόγω κωλύματος </w:t>
      </w:r>
      <w:r>
        <w:rPr>
          <w:rFonts w:eastAsia="Times New Roman" w:cs="Times New Roman"/>
          <w:szCs w:val="24"/>
        </w:rPr>
        <w:t>-</w:t>
      </w:r>
      <w:r>
        <w:rPr>
          <w:rFonts w:eastAsia="Times New Roman" w:cs="Times New Roman"/>
          <w:szCs w:val="24"/>
        </w:rPr>
        <w:t>φόρτος εργασίας</w:t>
      </w:r>
      <w:r>
        <w:rPr>
          <w:rFonts w:eastAsia="Times New Roman" w:cs="Times New Roman"/>
          <w:szCs w:val="24"/>
        </w:rPr>
        <w:t xml:space="preserve">- </w:t>
      </w:r>
      <w:r>
        <w:rPr>
          <w:rFonts w:eastAsia="Times New Roman" w:cs="Times New Roman"/>
          <w:szCs w:val="24"/>
        </w:rPr>
        <w:t>του κυρίου Υπουργού.</w:t>
      </w:r>
    </w:p>
    <w:p w14:paraId="37969488" w14:textId="77777777" w:rsidR="006E78AB" w:rsidRDefault="00004C1F">
      <w:pPr>
        <w:spacing w:line="600" w:lineRule="auto"/>
        <w:ind w:firstLine="720"/>
        <w:jc w:val="both"/>
        <w:rPr>
          <w:rFonts w:eastAsia="Times New Roman"/>
          <w:bCs/>
          <w:szCs w:val="24"/>
        </w:rPr>
      </w:pPr>
      <w:r>
        <w:rPr>
          <w:rFonts w:eastAsia="Times New Roman" w:cs="Times New Roman"/>
          <w:szCs w:val="24"/>
        </w:rPr>
        <w:t xml:space="preserve">Οι υπόλοιπες έξι αφορούν τον κ. </w:t>
      </w:r>
      <w:proofErr w:type="spellStart"/>
      <w:r>
        <w:rPr>
          <w:rFonts w:eastAsia="Times New Roman" w:cs="Times New Roman"/>
          <w:szCs w:val="24"/>
        </w:rPr>
        <w:t>Τσακαλώτο</w:t>
      </w:r>
      <w:proofErr w:type="spellEnd"/>
      <w:r>
        <w:rPr>
          <w:rFonts w:eastAsia="Times New Roman" w:cs="Times New Roman"/>
          <w:szCs w:val="24"/>
        </w:rPr>
        <w:t>.</w:t>
      </w:r>
    </w:p>
    <w:p w14:paraId="37969489"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lastRenderedPageBreak/>
        <w:t xml:space="preserve">Η πέμπτη με αριθμό </w:t>
      </w:r>
      <w:r>
        <w:rPr>
          <w:rFonts w:eastAsia="Times New Roman"/>
          <w:color w:val="000000"/>
          <w:szCs w:val="24"/>
        </w:rPr>
        <w:t>1153/26-2-2018 επίκαιρη ερώτηση δεύτερου κύκλου του Βουλευτή Β΄ Αθηνών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Γεωργίου</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Δημητρίου Καρρά</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 «Ποια η τύχη των ρευστών αποθεματικών της Ο.Λ.Θ. Α.Ε. ύψους 65.108.327,1</w:t>
      </w:r>
      <w:r>
        <w:rPr>
          <w:rFonts w:eastAsia="Times New Roman"/>
          <w:color w:val="000000"/>
          <w:szCs w:val="24"/>
        </w:rPr>
        <w:t xml:space="preserve">6 ευρώ, μετά τη μεταβίβαση του πλειοψηφικού πακέτου των μετοχών του </w:t>
      </w:r>
      <w:r>
        <w:rPr>
          <w:rFonts w:eastAsia="Times New Roman"/>
          <w:color w:val="000000"/>
          <w:szCs w:val="24"/>
        </w:rPr>
        <w:t xml:space="preserve">δημοσίου </w:t>
      </w:r>
      <w:r>
        <w:rPr>
          <w:rFonts w:eastAsia="Times New Roman"/>
          <w:color w:val="000000"/>
          <w:szCs w:val="24"/>
        </w:rPr>
        <w:t xml:space="preserve">σε ιδιώτες;», δεν συζητείται λόγω κωλύματος </w:t>
      </w:r>
      <w:r>
        <w:rPr>
          <w:rFonts w:eastAsia="Times New Roman"/>
          <w:color w:val="000000"/>
          <w:szCs w:val="24"/>
        </w:rPr>
        <w:t xml:space="preserve">-φόρτος εργασίας- </w:t>
      </w:r>
      <w:r>
        <w:rPr>
          <w:rFonts w:eastAsia="Times New Roman"/>
          <w:color w:val="000000"/>
          <w:szCs w:val="24"/>
        </w:rPr>
        <w:t xml:space="preserve">του κυρίου Υπουργού. </w:t>
      </w:r>
    </w:p>
    <w:p w14:paraId="3796948A"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Η όγδοη με αριθμό 1167/27-2-2018 επίκαιρη ερώτηση δεύτερου κύκλου του Βουλευτή Β΄ Αθηνών του Κο</w:t>
      </w:r>
      <w:r>
        <w:rPr>
          <w:rFonts w:eastAsia="Times New Roman"/>
          <w:color w:val="000000"/>
          <w:szCs w:val="24"/>
        </w:rPr>
        <w:t xml:space="preserve">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Χρήστου</w:t>
      </w:r>
      <w:r>
        <w:rPr>
          <w:rFonts w:eastAsia="Times New Roman"/>
          <w:b/>
          <w:bCs/>
          <w:color w:val="000000"/>
          <w:szCs w:val="24"/>
        </w:rPr>
        <w:t xml:space="preserve"> </w:t>
      </w:r>
      <w:proofErr w:type="spellStart"/>
      <w:r>
        <w:rPr>
          <w:rFonts w:eastAsia="Times New Roman"/>
          <w:bCs/>
          <w:color w:val="000000"/>
          <w:szCs w:val="24"/>
        </w:rPr>
        <w:t>Κατσώτη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«Να καταβληθούν στους πρώην εργαζόμενους της ΑΤΕ όλα </w:t>
      </w:r>
      <w:r>
        <w:rPr>
          <w:rFonts w:eastAsia="Times New Roman"/>
          <w:color w:val="000000"/>
          <w:szCs w:val="24"/>
        </w:rPr>
        <w:lastRenderedPageBreak/>
        <w:t xml:space="preserve">όσα τους οφείλονται», δεν συζητείται λόγω κωλύματος </w:t>
      </w:r>
      <w:r>
        <w:rPr>
          <w:rFonts w:eastAsia="Times New Roman"/>
          <w:color w:val="000000"/>
          <w:szCs w:val="24"/>
        </w:rPr>
        <w:t xml:space="preserve">-φόρτος εργασίας- </w:t>
      </w:r>
      <w:r>
        <w:rPr>
          <w:rFonts w:eastAsia="Times New Roman"/>
          <w:color w:val="000000"/>
          <w:szCs w:val="24"/>
        </w:rPr>
        <w:t xml:space="preserve">του κυρίου Υπουργού. </w:t>
      </w:r>
    </w:p>
    <w:p w14:paraId="3796948B"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Η δωδέκατη με αριθμό 11</w:t>
      </w:r>
      <w:r>
        <w:rPr>
          <w:rFonts w:eastAsia="Times New Roman"/>
          <w:color w:val="000000"/>
          <w:szCs w:val="24"/>
        </w:rPr>
        <w:t>05/16-2-2018 επίκαιρη ερώτηση δεύτερου κύκλου του Βουλευτή Αρκαδίας της Δημοκρατικής Συμπαράταξης ΠΑΣΟΚ</w:t>
      </w:r>
      <w:r>
        <w:rPr>
          <w:rFonts w:eastAsia="Times New Roman"/>
          <w:color w:val="000000"/>
          <w:szCs w:val="24"/>
        </w:rPr>
        <w:t xml:space="preserve"> </w:t>
      </w:r>
      <w:r>
        <w:rPr>
          <w:rFonts w:eastAsia="Times New Roman"/>
          <w:color w:val="000000"/>
          <w:szCs w:val="24"/>
        </w:rPr>
        <w:t xml:space="preserve">– ΔΗΜΑΡ κ. </w:t>
      </w:r>
      <w:r>
        <w:rPr>
          <w:rFonts w:eastAsia="Times New Roman"/>
          <w:bCs/>
          <w:color w:val="000000"/>
          <w:szCs w:val="24"/>
        </w:rPr>
        <w:t>Οδυσσέα Κωνσταντινόπουλου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Οικονομικών,</w:t>
      </w:r>
      <w:r>
        <w:rPr>
          <w:rFonts w:eastAsia="Times New Roman"/>
          <w:color w:val="000000"/>
          <w:szCs w:val="24"/>
        </w:rPr>
        <w:t xml:space="preserve"> με θέμα: «Ανησυχητικές εξελίξεις σχετικά με την πώληση της ΑΕΕΓΑ “Η Εθνική”», δεν συζητείται λόγω κωλύματος </w:t>
      </w:r>
      <w:r>
        <w:rPr>
          <w:rFonts w:eastAsia="Times New Roman"/>
          <w:color w:val="000000"/>
          <w:szCs w:val="24"/>
        </w:rPr>
        <w:t xml:space="preserve">-φόρτος εργασίας- </w:t>
      </w:r>
      <w:r>
        <w:rPr>
          <w:rFonts w:eastAsia="Times New Roman"/>
          <w:color w:val="000000"/>
          <w:szCs w:val="24"/>
        </w:rPr>
        <w:t xml:space="preserve">του κυρίου Υπουργού. </w:t>
      </w:r>
    </w:p>
    <w:p w14:paraId="3796948C"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Η δέκατη τρίτη με αριθμό 1112/20-2-2018 επίκαιρη ερώτηση δεύτερου κύκλου του Βουλευτή Ξάνθης του Συνασπισμο</w:t>
      </w:r>
      <w:r>
        <w:rPr>
          <w:rFonts w:eastAsia="Times New Roman"/>
          <w:color w:val="000000"/>
          <w:szCs w:val="24"/>
        </w:rPr>
        <w:t xml:space="preserve">ύ Ριζοσπαστικής Αριστεράς κ. </w:t>
      </w:r>
      <w:r>
        <w:rPr>
          <w:rFonts w:eastAsia="Times New Roman"/>
          <w:bCs/>
          <w:color w:val="000000"/>
          <w:szCs w:val="24"/>
        </w:rPr>
        <w:t>Γρηγορίου Στογιαννίδη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«Τήρηση του προβλεπόμενου από τις άδειες </w:t>
      </w:r>
      <w:r>
        <w:rPr>
          <w:rFonts w:eastAsia="Times New Roman"/>
          <w:color w:val="000000"/>
          <w:szCs w:val="24"/>
        </w:rPr>
        <w:lastRenderedPageBreak/>
        <w:t xml:space="preserve">λειτουργίας αριθμού θέσεων εργασίας στα Καζίνο», δεν συζητείται λόγω κωλύματος </w:t>
      </w:r>
      <w:r>
        <w:rPr>
          <w:rFonts w:eastAsia="Times New Roman"/>
          <w:color w:val="000000"/>
          <w:szCs w:val="24"/>
        </w:rPr>
        <w:t xml:space="preserve">-φόρτος εργασίας- </w:t>
      </w:r>
      <w:r>
        <w:rPr>
          <w:rFonts w:eastAsia="Times New Roman"/>
          <w:color w:val="000000"/>
          <w:szCs w:val="24"/>
        </w:rPr>
        <w:t xml:space="preserve">του κυρίου Υπουργού. </w:t>
      </w:r>
    </w:p>
    <w:p w14:paraId="3796948D"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Η δέκα</w:t>
      </w:r>
      <w:r>
        <w:rPr>
          <w:rFonts w:eastAsia="Times New Roman"/>
          <w:color w:val="000000"/>
          <w:szCs w:val="24"/>
        </w:rPr>
        <w:t xml:space="preserve">τη πέμπτη με αριθμό 976/5-2-2018 επίκαιρη ερώτηση δεύτερου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 «Ποιο το ακριβές υπόλοιπο του τραπεζικού λογαριασμού του ν.128/1975;», δεν συζητείται</w:t>
      </w:r>
      <w:r>
        <w:rPr>
          <w:rFonts w:eastAsia="Times New Roman"/>
          <w:color w:val="000000"/>
          <w:szCs w:val="24"/>
        </w:rPr>
        <w:t xml:space="preserve"> λόγω κωλύματος </w:t>
      </w:r>
      <w:r>
        <w:rPr>
          <w:rFonts w:eastAsia="Times New Roman"/>
          <w:color w:val="000000"/>
          <w:szCs w:val="24"/>
        </w:rPr>
        <w:t xml:space="preserve">-φόρτος εργασίας- </w:t>
      </w:r>
      <w:r>
        <w:rPr>
          <w:rFonts w:eastAsia="Times New Roman"/>
          <w:color w:val="000000"/>
          <w:szCs w:val="24"/>
        </w:rPr>
        <w:t xml:space="preserve">του κυρίου Υπουργού. </w:t>
      </w:r>
    </w:p>
    <w:p w14:paraId="3796948E"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 xml:space="preserve">Η δεύτερη με αριθμό 2290/28-12-2017 ερώτηση </w:t>
      </w:r>
      <w:r>
        <w:rPr>
          <w:rFonts w:eastAsia="Times New Roman"/>
          <w:color w:val="000000"/>
          <w:szCs w:val="24"/>
        </w:rPr>
        <w:t xml:space="preserve">του κύκλου </w:t>
      </w:r>
      <w:r>
        <w:rPr>
          <w:rFonts w:eastAsia="Times New Roman"/>
          <w:color w:val="000000"/>
          <w:szCs w:val="24"/>
        </w:rPr>
        <w:t>αναφορών</w:t>
      </w:r>
      <w:r>
        <w:rPr>
          <w:rFonts w:eastAsia="Times New Roman"/>
          <w:color w:val="000000"/>
          <w:szCs w:val="24"/>
        </w:rPr>
        <w:t xml:space="preserve"> -</w:t>
      </w:r>
      <w:r>
        <w:rPr>
          <w:rFonts w:eastAsia="Times New Roman"/>
          <w:color w:val="000000"/>
          <w:szCs w:val="24"/>
        </w:rPr>
        <w:t xml:space="preserve"> ερωτήσεων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w:t>
      </w:r>
      <w:r>
        <w:rPr>
          <w:rFonts w:eastAsia="Times New Roman"/>
          <w:color w:val="000000"/>
          <w:szCs w:val="24"/>
        </w:rPr>
        <w:t xml:space="preserve"> θέμα: «Να ανανεωθεί η παραχώ</w:t>
      </w:r>
      <w:r>
        <w:rPr>
          <w:rFonts w:eastAsia="Times New Roman"/>
          <w:color w:val="000000"/>
          <w:szCs w:val="24"/>
        </w:rPr>
        <w:lastRenderedPageBreak/>
        <w:t xml:space="preserve">ρηση χρήσης στο Υπουργείο Δικαιοσύνης για να προχωρήσει η συντήρηση και βελτίωση του υφιστάμενου δικαστικού Μεγάρου Ηρακλείου (κτίριο Πρωτοδικείου/κτίριο Ειρηνοδικείου)», δεν συζητείται λόγω κωλύματος </w:t>
      </w:r>
      <w:r>
        <w:rPr>
          <w:rFonts w:eastAsia="Times New Roman"/>
          <w:color w:val="000000"/>
          <w:szCs w:val="24"/>
        </w:rPr>
        <w:t xml:space="preserve">-φόρτος εργασίας- </w:t>
      </w:r>
      <w:r>
        <w:rPr>
          <w:rFonts w:eastAsia="Times New Roman"/>
          <w:color w:val="000000"/>
          <w:szCs w:val="24"/>
        </w:rPr>
        <w:t>του κυρί</w:t>
      </w:r>
      <w:r>
        <w:rPr>
          <w:rFonts w:eastAsia="Times New Roman"/>
          <w:color w:val="000000"/>
          <w:szCs w:val="24"/>
        </w:rPr>
        <w:t xml:space="preserve">ου Υπουργού. </w:t>
      </w:r>
    </w:p>
    <w:p w14:paraId="3796948F"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Για όλα τα παραπάνω υπάρχει η σχετική επιστολή του Γραμματέα της Κυβερνήσεως.</w:t>
      </w:r>
    </w:p>
    <w:p w14:paraId="37969490"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προχωρούμε στην τελευταία επίκαιρη ερώτηση για σήμερα. </w:t>
      </w:r>
    </w:p>
    <w:p w14:paraId="37969491"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Είναι η ένατη με αριθμό 1143/26-2-2018 επίκαιρη ερώτηση δεύτερου κύκλου του Αν</w:t>
      </w:r>
      <w:r>
        <w:rPr>
          <w:rFonts w:eastAsia="Times New Roman"/>
          <w:color w:val="000000"/>
          <w:szCs w:val="24"/>
        </w:rPr>
        <w:t xml:space="preserve">εξάρτητου Βουλευτή Β΄ Αθηνών κ. </w:t>
      </w:r>
      <w:r>
        <w:rPr>
          <w:rFonts w:eastAsia="Times New Roman"/>
          <w:bCs/>
          <w:color w:val="000000"/>
          <w:szCs w:val="24"/>
        </w:rPr>
        <w:t>Θεοχάρη (Χάρη) Θεοχάρη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«Ανυπαρξία εθνικής πολιτικής για την αντιμετώπιση του καρκίνου και έλλειψη καινοτόμων ογκολογικών φαρμάκων».</w:t>
      </w:r>
    </w:p>
    <w:p w14:paraId="37969492"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lastRenderedPageBreak/>
        <w:t>Κύριε συνάδελφε, έχετε τον λόγο.</w:t>
      </w:r>
    </w:p>
    <w:p w14:paraId="37969493" w14:textId="77777777" w:rsidR="006E78AB" w:rsidRDefault="00004C1F">
      <w:pPr>
        <w:spacing w:line="600" w:lineRule="auto"/>
        <w:ind w:firstLine="720"/>
        <w:jc w:val="both"/>
        <w:rPr>
          <w:rFonts w:eastAsia="Times New Roman"/>
          <w:color w:val="000000"/>
          <w:szCs w:val="24"/>
        </w:rPr>
      </w:pPr>
      <w:r>
        <w:rPr>
          <w:rFonts w:eastAsia="Times New Roman"/>
          <w:b/>
          <w:color w:val="000000"/>
          <w:szCs w:val="24"/>
        </w:rPr>
        <w:t>ΘΕΟΧΑΡΗΣ (ΧΑΡΗΣ) ΘΕΟΧΑΡΗΣ</w:t>
      </w:r>
      <w:r>
        <w:rPr>
          <w:rFonts w:eastAsia="Times New Roman"/>
          <w:b/>
          <w:color w:val="000000"/>
          <w:szCs w:val="24"/>
        </w:rPr>
        <w:t xml:space="preserve">: </w:t>
      </w:r>
      <w:r>
        <w:rPr>
          <w:rFonts w:eastAsia="Times New Roman"/>
          <w:color w:val="000000"/>
          <w:szCs w:val="24"/>
        </w:rPr>
        <w:t>Ευχαριστώ, κύριε Πρόεδρε.</w:t>
      </w:r>
    </w:p>
    <w:p w14:paraId="37969494"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Κύριε Υπουργέ, έχουμε σαράντα χιλιάδες περίπου νέα περιστατικά νεοπλασιών, νέα περιστατικά καρκίνου κάθε χρόνο και πιστεύω ότι θα συμφωνήσετε ότι δεν έχουμε εθνική πολιτική για την αντιμετώπιση του καρκίνου. Αυτό είναι τουλάχιστ</w:t>
      </w:r>
      <w:r>
        <w:rPr>
          <w:rFonts w:eastAsia="Times New Roman"/>
          <w:color w:val="000000"/>
          <w:szCs w:val="24"/>
        </w:rPr>
        <w:t xml:space="preserve">ον ατυχές και επηρεάζει πάρα πολύ κόσμο. Κάθε ένας από εμάς ξέρει κάποιον στον στενό ή πολύ στενό του κύκλο, ο οποίος ταλαιπωρείται από αυτό το ζήτημα. </w:t>
      </w:r>
    </w:p>
    <w:p w14:paraId="37969495"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Η λειτουργία των ογκολογικών αλλά και των άλλων νοσοκομείων έχει τεράστιες ελλείψεις νοσηλευτικού και ι</w:t>
      </w:r>
      <w:r>
        <w:rPr>
          <w:rFonts w:eastAsia="Times New Roman"/>
          <w:color w:val="000000"/>
          <w:szCs w:val="24"/>
        </w:rPr>
        <w:t xml:space="preserve">ατρικού προσωπικού. Να θυμηθώ τι έγινε όταν έφυγε ο </w:t>
      </w:r>
      <w:proofErr w:type="spellStart"/>
      <w:r>
        <w:rPr>
          <w:rFonts w:eastAsia="Times New Roman"/>
          <w:color w:val="000000"/>
          <w:szCs w:val="24"/>
        </w:rPr>
        <w:t>ογκολόγος</w:t>
      </w:r>
      <w:proofErr w:type="spellEnd"/>
      <w:r>
        <w:rPr>
          <w:rFonts w:eastAsia="Times New Roman"/>
          <w:color w:val="000000"/>
          <w:szCs w:val="24"/>
        </w:rPr>
        <w:t xml:space="preserve"> από το νοσοκομείο </w:t>
      </w:r>
      <w:r>
        <w:rPr>
          <w:rFonts w:eastAsia="Times New Roman"/>
          <w:color w:val="000000"/>
          <w:szCs w:val="24"/>
        </w:rPr>
        <w:lastRenderedPageBreak/>
        <w:t xml:space="preserve">της Μυτιλήνης και πώς καταφέρατε –ή καταφέραμε- να αντικαταστήσουμε την περίπτωση; Να σας θυμίσω ότι στη Λαμία δεν υπάρχει </w:t>
      </w:r>
      <w:proofErr w:type="spellStart"/>
      <w:r>
        <w:rPr>
          <w:rFonts w:eastAsia="Times New Roman"/>
          <w:color w:val="000000"/>
          <w:szCs w:val="24"/>
        </w:rPr>
        <w:t>ογκολόγος</w:t>
      </w:r>
      <w:proofErr w:type="spellEnd"/>
      <w:r>
        <w:rPr>
          <w:rFonts w:eastAsia="Times New Roman"/>
          <w:color w:val="000000"/>
          <w:szCs w:val="24"/>
        </w:rPr>
        <w:t xml:space="preserve"> αυτή τη στιγμή; Να επισημάνω τις περιπτώσει</w:t>
      </w:r>
      <w:r>
        <w:rPr>
          <w:rFonts w:eastAsia="Times New Roman"/>
          <w:color w:val="000000"/>
          <w:szCs w:val="24"/>
        </w:rPr>
        <w:t xml:space="preserve">ς των μεταφερόμενων </w:t>
      </w:r>
      <w:proofErr w:type="spellStart"/>
      <w:r>
        <w:rPr>
          <w:rFonts w:eastAsia="Times New Roman"/>
          <w:color w:val="000000"/>
          <w:szCs w:val="24"/>
        </w:rPr>
        <w:t>ογκολόγων</w:t>
      </w:r>
      <w:proofErr w:type="spellEnd"/>
      <w:r>
        <w:rPr>
          <w:rFonts w:eastAsia="Times New Roman"/>
          <w:color w:val="000000"/>
          <w:szCs w:val="24"/>
        </w:rPr>
        <w:t xml:space="preserve">, μια παγκόσμια πρωτοτυπία της χώρας μας; </w:t>
      </w:r>
    </w:p>
    <w:p w14:paraId="37969496"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 xml:space="preserve">Τα μηχανήματα είναι γερασμένα, καθώς ο εξοπλισμός, αλλά και τώρα πια τα </w:t>
      </w:r>
      <w:proofErr w:type="spellStart"/>
      <w:r>
        <w:rPr>
          <w:rFonts w:eastAsia="Times New Roman"/>
          <w:color w:val="000000"/>
          <w:szCs w:val="24"/>
        </w:rPr>
        <w:t>χημειοθεραπευτικά</w:t>
      </w:r>
      <w:proofErr w:type="spellEnd"/>
      <w:r>
        <w:rPr>
          <w:rFonts w:eastAsia="Times New Roman"/>
          <w:color w:val="000000"/>
          <w:szCs w:val="24"/>
        </w:rPr>
        <w:t xml:space="preserve"> και καινοτόμα ογκολογικά φάρμακα αποκλείονται μέσω του άρθρου 98 του ν.4472/17 το περίφημο μέτ</w:t>
      </w:r>
      <w:r>
        <w:rPr>
          <w:rFonts w:eastAsia="Times New Roman"/>
          <w:color w:val="000000"/>
          <w:szCs w:val="24"/>
        </w:rPr>
        <w:t xml:space="preserve">ρο «9-6-3». </w:t>
      </w:r>
    </w:p>
    <w:p w14:paraId="37969497"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 xml:space="preserve">Η Ομοσπονδία Καρκίνου, η Ένωση </w:t>
      </w:r>
      <w:proofErr w:type="spellStart"/>
      <w:r>
        <w:rPr>
          <w:rFonts w:eastAsia="Times New Roman"/>
          <w:color w:val="000000"/>
          <w:szCs w:val="24"/>
        </w:rPr>
        <w:t>Ογκολόγων</w:t>
      </w:r>
      <w:proofErr w:type="spellEnd"/>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Παθολόγων Ελλάδος, η Οργάνωση </w:t>
      </w:r>
      <w:r>
        <w:rPr>
          <w:rFonts w:eastAsia="Times New Roman"/>
          <w:color w:val="000000"/>
          <w:szCs w:val="24"/>
          <w:lang w:val="en-US"/>
        </w:rPr>
        <w:t>Win</w:t>
      </w:r>
      <w:r>
        <w:rPr>
          <w:rFonts w:eastAsia="Times New Roman"/>
          <w:color w:val="000000"/>
          <w:szCs w:val="24"/>
        </w:rPr>
        <w:t xml:space="preserve"> </w:t>
      </w:r>
      <w:r>
        <w:rPr>
          <w:rFonts w:eastAsia="Times New Roman"/>
          <w:color w:val="000000"/>
          <w:szCs w:val="24"/>
          <w:lang w:val="en-US"/>
        </w:rPr>
        <w:t>Cancer</w:t>
      </w:r>
      <w:r>
        <w:rPr>
          <w:rFonts w:eastAsia="Times New Roman"/>
          <w:color w:val="000000"/>
          <w:szCs w:val="24"/>
        </w:rPr>
        <w:t xml:space="preserve">, έχουν κρούσει τον κώδωνα του κινδύνου </w:t>
      </w:r>
      <w:proofErr w:type="spellStart"/>
      <w:r>
        <w:rPr>
          <w:rFonts w:eastAsia="Times New Roman"/>
          <w:color w:val="000000"/>
          <w:szCs w:val="24"/>
        </w:rPr>
        <w:t>πολλάκις</w:t>
      </w:r>
      <w:proofErr w:type="spellEnd"/>
      <w:r>
        <w:rPr>
          <w:rFonts w:eastAsia="Times New Roman"/>
          <w:color w:val="000000"/>
          <w:szCs w:val="24"/>
        </w:rPr>
        <w:t>, θα έλεγα, και νομίζω ότι θα πρέπει να τους α</w:t>
      </w:r>
      <w:r>
        <w:rPr>
          <w:rFonts w:eastAsia="Times New Roman"/>
          <w:color w:val="000000"/>
          <w:szCs w:val="24"/>
        </w:rPr>
        <w:lastRenderedPageBreak/>
        <w:t xml:space="preserve">κούσουμε για το ζήτημα τουλάχιστον της μη ύπαρξης αρχείου </w:t>
      </w:r>
      <w:r>
        <w:rPr>
          <w:rFonts w:eastAsia="Times New Roman"/>
          <w:color w:val="000000"/>
          <w:szCs w:val="24"/>
        </w:rPr>
        <w:t>καταγραφής περιστατικών καρκίνου στη χώρα μας, που σημαίνει ότι δεν έχουμε και τα στοιχεία για να μπορέσουμε να χαράξουμε μια σωστή, ορθή εθνική αντικαρκινική πολιτική.</w:t>
      </w:r>
    </w:p>
    <w:p w14:paraId="37969498" w14:textId="77777777" w:rsidR="006E78AB" w:rsidRDefault="00004C1F">
      <w:pPr>
        <w:spacing w:line="600" w:lineRule="auto"/>
        <w:ind w:firstLine="720"/>
        <w:jc w:val="both"/>
        <w:rPr>
          <w:rFonts w:eastAsia="Times New Roman"/>
          <w:color w:val="000000"/>
          <w:szCs w:val="24"/>
        </w:rPr>
      </w:pPr>
      <w:r>
        <w:rPr>
          <w:rFonts w:eastAsia="Times New Roman"/>
          <w:color w:val="000000"/>
          <w:szCs w:val="24"/>
        </w:rPr>
        <w:t xml:space="preserve">Επειδή, λοιπόν, στο πλαίσιο του εθνικού προγράμματος για τον καρκίνο υπήρξε η πρόβλεψη </w:t>
      </w:r>
      <w:r>
        <w:rPr>
          <w:rFonts w:eastAsia="Times New Roman"/>
          <w:color w:val="000000"/>
          <w:szCs w:val="24"/>
        </w:rPr>
        <w:t xml:space="preserve">για την ανάπτυξη εθνικού αρχείου νεοπλασιών, ο κωδικός είναι ο </w:t>
      </w:r>
      <w:r>
        <w:rPr>
          <w:rFonts w:eastAsia="Times New Roman"/>
          <w:color w:val="000000"/>
          <w:szCs w:val="24"/>
          <w:lang w:val="en-US"/>
        </w:rPr>
        <w:t>MIS</w:t>
      </w:r>
      <w:r>
        <w:rPr>
          <w:rFonts w:eastAsia="Times New Roman"/>
          <w:color w:val="000000"/>
          <w:szCs w:val="24"/>
        </w:rPr>
        <w:t xml:space="preserve"> 464/106 του επιχειρησιακού προγράμματος «Διοικητική μεταρρύθμιση 2007-2013» στο ΚΕΕΛΠΝΟ, επειδή εν μέσω των δημοσιονομικών περιορισμών πρέπει επιτέλους να δούμε τα κόστη συνολικά όχι μόνο σ</w:t>
      </w:r>
      <w:r>
        <w:rPr>
          <w:rFonts w:eastAsia="Times New Roman"/>
          <w:color w:val="000000"/>
          <w:szCs w:val="24"/>
        </w:rPr>
        <w:t xml:space="preserve">τενά, αλλά ολιστικά σε σχέση με τα φάρμακα τα καινοτόμα, τα </w:t>
      </w:r>
      <w:proofErr w:type="spellStart"/>
      <w:r>
        <w:rPr>
          <w:rFonts w:eastAsia="Times New Roman"/>
          <w:color w:val="000000"/>
          <w:szCs w:val="24"/>
        </w:rPr>
        <w:t>χημειοθεραπευτικά</w:t>
      </w:r>
      <w:proofErr w:type="spellEnd"/>
      <w:r>
        <w:rPr>
          <w:rFonts w:eastAsia="Times New Roman"/>
          <w:color w:val="000000"/>
          <w:szCs w:val="24"/>
        </w:rPr>
        <w:t xml:space="preserve"> αλλά και τα κόστη της νοσοκομειακής δαπάνης των πρόωρων συνταξιοδοτήσεων και των επιδομάτων, σας ρωτάω:</w:t>
      </w:r>
    </w:p>
    <w:p w14:paraId="3796949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Σε ποιο στάδιο υλοποίησης βρίσκεται η πράξη ανάπτυξης εθνικού αρχείου νεοπ</w:t>
      </w:r>
      <w:r>
        <w:rPr>
          <w:rFonts w:eastAsia="Times New Roman" w:cs="Times New Roman"/>
          <w:szCs w:val="24"/>
        </w:rPr>
        <w:t xml:space="preserve">λασιών του ΚΕΕΛΠΝΟ; </w:t>
      </w:r>
    </w:p>
    <w:p w14:paraId="3796949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Υπάρχει πρόβλεψη για τη συνέχιση της χρηματοδότησης είτε από ευρωπαϊκά κονδύλια είτε έστω από εθνικά; </w:t>
      </w:r>
    </w:p>
    <w:p w14:paraId="3796949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Ποιος είναι γενικότερα ο σχεδιασμός γι’ αυτό το αρχείο;</w:t>
      </w:r>
    </w:p>
    <w:p w14:paraId="3796949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Υπάρχει πρόγραμμα εν εξελίξει για το διάστημα 2016 και εντεύθεν σε συνέχιση </w:t>
      </w:r>
      <w:r>
        <w:rPr>
          <w:rFonts w:eastAsia="Times New Roman" w:cs="Times New Roman"/>
          <w:szCs w:val="24"/>
        </w:rPr>
        <w:t>του εθνικού προγράμματος για τον καρκίνο 2011-2015, με τα τεράστια προβλήματα που είχε και θα τα πούμε στη δευτερολογία;</w:t>
      </w:r>
    </w:p>
    <w:p w14:paraId="3796949D"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Ποιος ο προγραμματισμός για εξαίρεση από τις διατάξεις του άρθρου 98 για ασθενείς με σπάνιο ή μεταστατικό καρκίνο για τους οποίους δεν </w:t>
      </w:r>
      <w:r>
        <w:rPr>
          <w:rFonts w:eastAsia="Times New Roman" w:cs="Times New Roman"/>
          <w:szCs w:val="24"/>
        </w:rPr>
        <w:t xml:space="preserve">υπάρχει άλλη εναλλακτική θεραπεία; </w:t>
      </w:r>
    </w:p>
    <w:p w14:paraId="3796949E"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με ποιον τρόπο σκοπεύετε να αντιμετωπίσετε τις δραματικές ελλείψεις σε ιατρικό και νοσηλευτικό προσωπικό, αλλά και το ζήτημα αντικατάστασης του πεπαλαιωμένου εξοπλισμού; </w:t>
      </w:r>
    </w:p>
    <w:p w14:paraId="3796949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Σας ευχαριστώ.</w:t>
      </w:r>
    </w:p>
    <w:p w14:paraId="379694A0"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Θεοχάρη.</w:t>
      </w:r>
    </w:p>
    <w:p w14:paraId="379694A1"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Ο κύριος Υπουργός έχει το λόγο για τρία λεπτά.</w:t>
      </w:r>
    </w:p>
    <w:p w14:paraId="379694A2"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ο καρκίνος είναι όντως η δεύτερη αιτία θανάτου στη χώρα, μετά τα καρδιαγγειακά. Αφορά το 30% τω</w:t>
      </w:r>
      <w:r>
        <w:rPr>
          <w:rFonts w:eastAsia="Times New Roman" w:cs="Times New Roman"/>
          <w:szCs w:val="24"/>
        </w:rPr>
        <w:t xml:space="preserve">ν θανάτων των ανδρών και το 20% των θανάτων των γυναικών. Είναι ένα μεγάλο διεθνές πρόβλημα για τις πολιτικές υγείας. Είναι μία μεγάλη πρόκληση για </w:t>
      </w:r>
      <w:r>
        <w:rPr>
          <w:rFonts w:eastAsia="Times New Roman" w:cs="Times New Roman"/>
          <w:szCs w:val="24"/>
        </w:rPr>
        <w:lastRenderedPageBreak/>
        <w:t>τα συστήματα υγείας όλων των χωρών, ακόμη και των πιο αναπτυγμένων και εύρωστων οικονομικά, διότι είμαστε σε</w:t>
      </w:r>
      <w:r>
        <w:rPr>
          <w:rFonts w:eastAsia="Times New Roman" w:cs="Times New Roman"/>
          <w:szCs w:val="24"/>
        </w:rPr>
        <w:t xml:space="preserve"> μία περίοδο –ευτυχώς- που η έρευνα και η καινοτομία προσθέτει και διαγνωστικές τεχνικές και θεραπευτικά μέσα και νέες μεθόδους αποτελεσματικότερης αντιμετώπισης πολλών μορφών καρκίνου.</w:t>
      </w:r>
    </w:p>
    <w:p w14:paraId="379694A3"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Άρα, αυτό σημαίνει ότι οφείλουμε όντως –και αυτό είναι ένα μεγάλο έλλε</w:t>
      </w:r>
      <w:r>
        <w:rPr>
          <w:rFonts w:eastAsia="Times New Roman" w:cs="Times New Roman"/>
          <w:szCs w:val="24"/>
        </w:rPr>
        <w:t xml:space="preserve">ιμα στη χώρα μας- να έχουμε μία εθνική στρατηγική για την αντιμετώπιση του καρκίνου που να πιάνει όλο το φάσμα της φροντίδας, δηλαδή από την πρόληψη, την αγωγή υγείας, τον </w:t>
      </w:r>
      <w:proofErr w:type="spellStart"/>
      <w:r>
        <w:rPr>
          <w:rFonts w:eastAsia="Times New Roman" w:cs="Times New Roman"/>
          <w:szCs w:val="24"/>
        </w:rPr>
        <w:t>προσυμπτωματικό</w:t>
      </w:r>
      <w:proofErr w:type="spellEnd"/>
      <w:r>
        <w:rPr>
          <w:rFonts w:eastAsia="Times New Roman" w:cs="Times New Roman"/>
          <w:szCs w:val="24"/>
        </w:rPr>
        <w:t xml:space="preserve"> έλεγχο, την έγκαιρη διάγνωση, την αποτελεσματική αντιμετώπιση είτε μ</w:t>
      </w:r>
      <w:r>
        <w:rPr>
          <w:rFonts w:eastAsia="Times New Roman" w:cs="Times New Roman"/>
          <w:szCs w:val="24"/>
        </w:rPr>
        <w:t>ε χημειοθεραπεία, είτε με ακτινοθεραπεία, μέχρι τη φροντίδα τελικού σταδίου.</w:t>
      </w:r>
    </w:p>
    <w:p w14:paraId="379694A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Αυτό είναι ένα μεγάλο έλλειμα συνολικά στον σχεδιασμό και στην οργάνωση της πολιτικής υγείας στη χώρα μας. Είμαστε σε μία πορεία αυτόν τον καιρό συζήτησης και με τις επιστημονικές</w:t>
      </w:r>
      <w:r>
        <w:rPr>
          <w:rFonts w:eastAsia="Times New Roman" w:cs="Times New Roman"/>
          <w:szCs w:val="24"/>
        </w:rPr>
        <w:t xml:space="preserve"> οργανώσεις των </w:t>
      </w:r>
      <w:proofErr w:type="spellStart"/>
      <w:r>
        <w:rPr>
          <w:rFonts w:eastAsia="Times New Roman" w:cs="Times New Roman"/>
          <w:szCs w:val="24"/>
        </w:rPr>
        <w:t>ογκολόγων</w:t>
      </w:r>
      <w:proofErr w:type="spellEnd"/>
      <w:r>
        <w:rPr>
          <w:rFonts w:eastAsia="Times New Roman" w:cs="Times New Roman"/>
          <w:szCs w:val="24"/>
        </w:rPr>
        <w:t>, δηλαδή την επιστημονική εταιρία ογκολογίας στην Ελλάδα και με τις οργανώσεις των ασθενών, την ομοσπονδία ΕΛΛΟΚ και άλλα πρωτοβάθμια σωματεία που εκπροσωπούν καρκινοπαθείς στη χώρα μας. Έχουμε ανοίξει έναν διάλογο με σκοπό να υπάρ</w:t>
      </w:r>
      <w:r>
        <w:rPr>
          <w:rFonts w:eastAsia="Times New Roman" w:cs="Times New Roman"/>
          <w:szCs w:val="24"/>
        </w:rPr>
        <w:t xml:space="preserve">ξει ένας φορέας -θα δούμε ακριβώς την οργανωτική του μορφή- ο οποίος θα έχει τη συνολική ευθύνη χάραξης εθνικής στρατηγικής στον τομέα του καρκίνου. </w:t>
      </w:r>
    </w:p>
    <w:p w14:paraId="379694A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Υπάρχουν σοβαρά θεσμικά και λειτουργικά προβλήματα τα οποία πρέπει να αντιμετωπίσουμε στη φροντίδα των ογκ</w:t>
      </w:r>
      <w:r>
        <w:rPr>
          <w:rFonts w:eastAsia="Times New Roman" w:cs="Times New Roman"/>
          <w:szCs w:val="24"/>
        </w:rPr>
        <w:t xml:space="preserve">ολογικών </w:t>
      </w:r>
      <w:r>
        <w:rPr>
          <w:rFonts w:eastAsia="Times New Roman" w:cs="Times New Roman"/>
          <w:szCs w:val="24"/>
        </w:rPr>
        <w:lastRenderedPageBreak/>
        <w:t>ασθενών. Ένα σοβαρό θέμα –που είμαστε όμως σε μία πορεία βελτιούμενη σε αυτό το πεδίο- είναι η δημιουργία πρωτοκόλλων διαγνωστικών και θεραπευτικών για τον καρκίνο. Έχουμε εκπονήσει τέσσερα θεραπευτικά πρωτόκολλα για τους πιο συχνούς καρκίνους (πν</w:t>
      </w:r>
      <w:r>
        <w:rPr>
          <w:rFonts w:eastAsia="Times New Roman" w:cs="Times New Roman"/>
          <w:szCs w:val="24"/>
        </w:rPr>
        <w:t>εύμονα, παχύ έντερο, προστάτη και μαστό) και επίσης δέκα θεραπευτικά πρωτόκολλα για αιματολογικές κακοήθειες, κυρίως για λεμφώματα και λευχαιμίες.</w:t>
      </w:r>
    </w:p>
    <w:p w14:paraId="379694A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Αυτά είναι σε μία φάση τώρα που έχουν ολοκληρωθεί από τα επιστημονικά όργανα, έχουν έρθει εισηγήσεις σε μας κ</w:t>
      </w:r>
      <w:r>
        <w:rPr>
          <w:rFonts w:eastAsia="Times New Roman" w:cs="Times New Roman"/>
          <w:szCs w:val="24"/>
        </w:rPr>
        <w:t xml:space="preserve">αι εκκρεμεί η ενσωμάτωσή τους στο σύστημα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Αυτό είναι πολύ σημαντικό βήμα.</w:t>
      </w:r>
    </w:p>
    <w:p w14:paraId="379694A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Το επόμενο θεσμικό βήμα είναι η δημιουργία μητρώων ανά κατηγορία καρκίνου. Το εθνικό αρχείο νεοπλασιών είναι σίγουρα ένα </w:t>
      </w:r>
      <w:r>
        <w:rPr>
          <w:rFonts w:eastAsia="Times New Roman" w:cs="Times New Roman"/>
          <w:szCs w:val="24"/>
        </w:rPr>
        <w:lastRenderedPageBreak/>
        <w:t>σημαντικό εργαλείο, αλλά νομίζω</w:t>
      </w:r>
      <w:r>
        <w:rPr>
          <w:rFonts w:eastAsia="Times New Roman" w:cs="Times New Roman"/>
          <w:szCs w:val="24"/>
        </w:rPr>
        <w:t xml:space="preserve"> ότι αυτό που έχει μεγαλύτερη αξία είναι ανά επί μέρους κατηγορία κακοήθειας καρκίνου να υπάρχει το αντίστοιχο μητρώο, έτσι ώστε να διευκολύνεται η </w:t>
      </w:r>
      <w:proofErr w:type="spellStart"/>
      <w:r>
        <w:rPr>
          <w:rFonts w:eastAsia="Times New Roman" w:cs="Times New Roman"/>
          <w:szCs w:val="24"/>
        </w:rPr>
        <w:t>στοχευμένη</w:t>
      </w:r>
      <w:proofErr w:type="spellEnd"/>
      <w:r>
        <w:rPr>
          <w:rFonts w:eastAsia="Times New Roman" w:cs="Times New Roman"/>
          <w:szCs w:val="24"/>
        </w:rPr>
        <w:t xml:space="preserve"> κάλυψη των αναγκών των πολιτών.</w:t>
      </w:r>
    </w:p>
    <w:p w14:paraId="379694A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Είμαστε σε μία πορεία προς αυτή την κατεύθυνση και αυτό συνδυάζετ</w:t>
      </w:r>
      <w:r>
        <w:rPr>
          <w:rFonts w:eastAsia="Times New Roman" w:cs="Times New Roman"/>
          <w:szCs w:val="24"/>
        </w:rPr>
        <w:t xml:space="preserve">αι και με τη διαπραγμάτευση, η οποία είναι σε εξέλιξη μέσα από την αρμόδια επιτροπή με φαρμακευτικές εταιρίες για να πετυχαίνουμε προσιτές τιμές σε ακριβά ογκολογικά φάρμακα. </w:t>
      </w:r>
    </w:p>
    <w:p w14:paraId="379694A9" w14:textId="77777777" w:rsidR="006E78AB" w:rsidRDefault="00004C1F">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Έχουμε, ήδη, πρόσφατα ένα πετυχημένο μοντέλο πολύ καλής τελικής διαπραγμάτευσης </w:t>
      </w:r>
      <w:r>
        <w:rPr>
          <w:rFonts w:eastAsia="Times New Roman" w:cs="Times New Roman"/>
          <w:szCs w:val="24"/>
        </w:rPr>
        <w:t xml:space="preserve">για τα φάρμακα για το κακοήθες μελάνωμα. </w:t>
      </w:r>
    </w:p>
    <w:p w14:paraId="379694AA" w14:textId="77777777" w:rsidR="006E78AB" w:rsidRDefault="00004C1F">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Είμαστε, λοιπόν, σε μία πορεία αντιμετώπισης θεσμικών ελλειμμάτων. Τα λειτουργικά προβλήματα, τα οποία περιγράψατε, ιδιαίτερα στα ογκολογικά νοσοκομεία, αλλά και στα ογκολογικά τμήματα σε όλη τη χώρα είναι υπαρκτά.</w:t>
      </w:r>
      <w:r>
        <w:rPr>
          <w:rFonts w:eastAsia="Times New Roman" w:cs="Times New Roman"/>
          <w:szCs w:val="24"/>
        </w:rPr>
        <w:t xml:space="preserve"> Όμως και εκεί, επιτρέψτε μου να πω ότι έχουν γίνει προσπάθειες και ενίσχυσης με ιατρικό δυναμικό. Έχουμε προσλάβει σαράντα πέντε επικουρικούς </w:t>
      </w:r>
      <w:proofErr w:type="spellStart"/>
      <w:r>
        <w:rPr>
          <w:rFonts w:eastAsia="Times New Roman" w:cs="Times New Roman"/>
          <w:szCs w:val="24"/>
        </w:rPr>
        <w:t>ογκολόγους</w:t>
      </w:r>
      <w:proofErr w:type="spellEnd"/>
      <w:r>
        <w:rPr>
          <w:rFonts w:eastAsia="Times New Roman" w:cs="Times New Roman"/>
          <w:szCs w:val="24"/>
        </w:rPr>
        <w:t xml:space="preserve"> σε όλα τα νοσοκομεία της χώρας και έχουμε προκηρύξει είκοσι θέσεις μόνιμων ειδικευμένων </w:t>
      </w:r>
      <w:proofErr w:type="spellStart"/>
      <w:r>
        <w:rPr>
          <w:rFonts w:eastAsia="Times New Roman" w:cs="Times New Roman"/>
          <w:szCs w:val="24"/>
        </w:rPr>
        <w:t>ογκολόγων</w:t>
      </w:r>
      <w:proofErr w:type="spellEnd"/>
      <w:r>
        <w:rPr>
          <w:rFonts w:eastAsia="Times New Roman" w:cs="Times New Roman"/>
          <w:szCs w:val="24"/>
        </w:rPr>
        <w:t>, επί</w:t>
      </w:r>
      <w:r>
        <w:rPr>
          <w:rFonts w:eastAsia="Times New Roman" w:cs="Times New Roman"/>
          <w:szCs w:val="24"/>
        </w:rPr>
        <w:t xml:space="preserve">σης σε όλα τα νοσοκομεία της χώρας. </w:t>
      </w:r>
    </w:p>
    <w:p w14:paraId="379694AB"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Έχει γίνει μία σημαντική δουλειά στην ανανέωση του εξοπλισμού, αξιοποιώντας και δωρεές ιδιωτών και πολύ συγκεκριμένα του Ιδρύματος </w:t>
      </w:r>
      <w:r>
        <w:rPr>
          <w:rFonts w:eastAsia="Times New Roman" w:cs="Times New Roman"/>
          <w:szCs w:val="24"/>
        </w:rPr>
        <w:t xml:space="preserve">«Σταύρος </w:t>
      </w:r>
      <w:r>
        <w:rPr>
          <w:rFonts w:eastAsia="Times New Roman" w:cs="Times New Roman"/>
          <w:szCs w:val="24"/>
        </w:rPr>
        <w:t>Νιάρχος</w:t>
      </w:r>
      <w:r>
        <w:rPr>
          <w:rFonts w:eastAsia="Times New Roman" w:cs="Times New Roman"/>
          <w:szCs w:val="24"/>
        </w:rPr>
        <w:t>»</w:t>
      </w:r>
      <w:r>
        <w:rPr>
          <w:rFonts w:eastAsia="Times New Roman" w:cs="Times New Roman"/>
          <w:szCs w:val="24"/>
        </w:rPr>
        <w:t xml:space="preserve"> και άλλων ιδιωτικών φορέων, όπως το Ίδρυμα </w:t>
      </w:r>
      <w:r>
        <w:rPr>
          <w:rFonts w:eastAsia="Times New Roman" w:cs="Times New Roman"/>
          <w:szCs w:val="24"/>
        </w:rPr>
        <w:t>«</w:t>
      </w:r>
      <w:r>
        <w:rPr>
          <w:rFonts w:eastAsia="Times New Roman" w:cs="Times New Roman"/>
          <w:szCs w:val="24"/>
        </w:rPr>
        <w:t>Αγγελόπουλου</w:t>
      </w:r>
      <w:r>
        <w:rPr>
          <w:rFonts w:eastAsia="Times New Roman" w:cs="Times New Roman"/>
          <w:szCs w:val="24"/>
        </w:rPr>
        <w:t>»</w:t>
      </w:r>
      <w:r>
        <w:rPr>
          <w:rFonts w:eastAsia="Times New Roman" w:cs="Times New Roman"/>
          <w:szCs w:val="24"/>
        </w:rPr>
        <w:t xml:space="preserve">, το Ίδρυμα </w:t>
      </w:r>
      <w:r>
        <w:rPr>
          <w:rFonts w:eastAsia="Times New Roman" w:cs="Times New Roman"/>
          <w:szCs w:val="24"/>
        </w:rPr>
        <w:t>«</w:t>
      </w:r>
      <w:proofErr w:type="spellStart"/>
      <w:r>
        <w:rPr>
          <w:rFonts w:eastAsia="Times New Roman" w:cs="Times New Roman"/>
          <w:szCs w:val="24"/>
        </w:rPr>
        <w:t>Λάτση</w:t>
      </w:r>
      <w:proofErr w:type="spellEnd"/>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και έχουμε </w:t>
      </w:r>
      <w:r>
        <w:rPr>
          <w:rFonts w:eastAsia="Times New Roman" w:cs="Times New Roman"/>
          <w:szCs w:val="24"/>
        </w:rPr>
        <w:lastRenderedPageBreak/>
        <w:t>αντικαταστήσει γραμμικούς επιταχυντές ή άλλες συσκευές</w:t>
      </w:r>
      <w:r>
        <w:rPr>
          <w:rFonts w:eastAsia="Times New Roman" w:cs="Times New Roman"/>
          <w:szCs w:val="24"/>
        </w:rPr>
        <w:t>,</w:t>
      </w:r>
      <w:r>
        <w:rPr>
          <w:rFonts w:eastAsia="Times New Roman" w:cs="Times New Roman"/>
          <w:szCs w:val="24"/>
        </w:rPr>
        <w:t xml:space="preserve"> που έχουν σχέση με την ακτινοθεραπεία. Αυτά τα νέα μηχανήματα έχουν μεγαλύτερη παραγωγικότητα και υποδιπλασιάσαμε το χρόνο αναμονής, ο οποίος ήταν ιδιαίτερα υψηλός στα νοσοκομεία της Αθήνας και στο</w:t>
      </w:r>
      <w:r w:rsidRPr="00A379F2">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w:t>
      </w:r>
      <w:r>
        <w:rPr>
          <w:rFonts w:eastAsia="Times New Roman" w:cs="Times New Roman"/>
          <w:szCs w:val="24"/>
        </w:rPr>
        <w:t>Άγιος Σάββας</w:t>
      </w:r>
      <w:r>
        <w:rPr>
          <w:rFonts w:eastAsia="Times New Roman" w:cs="Times New Roman"/>
          <w:szCs w:val="24"/>
        </w:rPr>
        <w:t>». Από περίπου πεντέμισι μήνες έχ</w:t>
      </w:r>
      <w:r>
        <w:rPr>
          <w:rFonts w:eastAsia="Times New Roman" w:cs="Times New Roman"/>
          <w:szCs w:val="24"/>
        </w:rPr>
        <w:t xml:space="preserve">ει κατέβει κάτω από τους τρεις μήνες, που και αυτό είναι πρόβλημα και βεβαίως πρέπει να το αντιμετωπίσουμε. </w:t>
      </w:r>
    </w:p>
    <w:p w14:paraId="379694AC"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Επιτρέψτε μου, επίσης, να πω ότι υπάρχει θεσμική ρύθμιση γι’ αυτό που λέτε, για το πρόβλημα των ογκολογικών φαρμάκων, τα οποία ενδεχομένως να μη μπ</w:t>
      </w:r>
      <w:r>
        <w:rPr>
          <w:rFonts w:eastAsia="Times New Roman" w:cs="Times New Roman"/>
          <w:szCs w:val="24"/>
        </w:rPr>
        <w:t xml:space="preserve">ορούν να εγκριθούν με το σημερινό εξωτερικό φίλτρο, το 963 και τα κριτήρια του </w:t>
      </w:r>
      <w:r>
        <w:rPr>
          <w:rFonts w:eastAsia="Times New Roman" w:cs="Times New Roman"/>
          <w:szCs w:val="24"/>
          <w:lang w:val="en-US"/>
        </w:rPr>
        <w:t>H</w:t>
      </w:r>
      <w:r>
        <w:rPr>
          <w:rFonts w:eastAsia="Times New Roman" w:cs="Times New Roman"/>
          <w:szCs w:val="24"/>
        </w:rPr>
        <w:t>Τ</w:t>
      </w:r>
      <w:r>
        <w:rPr>
          <w:rFonts w:eastAsia="Times New Roman" w:cs="Times New Roman"/>
          <w:szCs w:val="24"/>
          <w:lang w:val="en-US"/>
        </w:rPr>
        <w:t>A</w:t>
      </w:r>
      <w:r>
        <w:rPr>
          <w:rFonts w:eastAsia="Times New Roman" w:cs="Times New Roman"/>
          <w:szCs w:val="24"/>
        </w:rPr>
        <w:t>, τα οποία έχουμε θεσμοθετήσει. Υπάρχει εγκύκλιος από το καλοκαίρι με την υπο</w:t>
      </w:r>
      <w:r>
        <w:rPr>
          <w:rFonts w:eastAsia="Times New Roman" w:cs="Times New Roman"/>
          <w:szCs w:val="24"/>
        </w:rPr>
        <w:lastRenderedPageBreak/>
        <w:t>γραφή μου, η οποία δίνει τη δυνατότητα κατ’ εξαίρεση εξατομικευμένης πρόσβασης ογκολογικών ασθενώ</w:t>
      </w:r>
      <w:r>
        <w:rPr>
          <w:rFonts w:eastAsia="Times New Roman" w:cs="Times New Roman"/>
          <w:szCs w:val="24"/>
        </w:rPr>
        <w:t>ν στο κατάλληλο φάρμακο με βάση ιατρική τεκμηρίωση, με βάση πολύ συγκεκριμένα κριτήρια και αναλαμβάνουν ο ΕΟΦ και ο ΙΦΕΤ την πρόσβαση του ασθενούς σ’ αυτό το θέμα. Μάλιστα, τώρα το έχουμε οργανώσει, έχουμε κάνει ένα ηλεκτρονικό σύστημα προεγκρίσεων του ΕΟΠ</w:t>
      </w:r>
      <w:r>
        <w:rPr>
          <w:rFonts w:eastAsia="Times New Roman" w:cs="Times New Roman"/>
          <w:szCs w:val="24"/>
        </w:rPr>
        <w:t>ΥΥ, το οποίο κατά την άποψή μου διασφαλίζει απόλυτα ότι οι ασθενείς</w:t>
      </w:r>
      <w:r>
        <w:rPr>
          <w:rFonts w:eastAsia="Times New Roman" w:cs="Times New Roman"/>
          <w:szCs w:val="24"/>
        </w:rPr>
        <w:t>,</w:t>
      </w:r>
      <w:r>
        <w:rPr>
          <w:rFonts w:eastAsia="Times New Roman" w:cs="Times New Roman"/>
          <w:szCs w:val="24"/>
        </w:rPr>
        <w:t xml:space="preserve"> που έχουν πραγματικά ανάγκη -και τεκμηριώνεται αυτό βιβλιογραφικά- πρόσβασης σε ένα αποτελεσματικό φάρμακο, ακόμη και αν αυτό δεν είναι στη θετική λίστα, να μπορούν να έχουν πρόσβαση σ’ α</w:t>
      </w:r>
      <w:r>
        <w:rPr>
          <w:rFonts w:eastAsia="Times New Roman" w:cs="Times New Roman"/>
          <w:szCs w:val="24"/>
        </w:rPr>
        <w:t>υτό.</w:t>
      </w:r>
    </w:p>
    <w:p w14:paraId="379694AD"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379694AE"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Θεοχάρη, έχετε το λόγο.</w:t>
      </w:r>
    </w:p>
    <w:p w14:paraId="379694AF"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Κύριε Υπουργέ, θα ξεκινήσω απ’ αυτά για τα οποία χαίρομαι. Χαίρομαι, γιατί μοιραζόμαστε τις ίδιες ευαισθησίες για μια ομάδα συμπολ</w:t>
      </w:r>
      <w:r>
        <w:rPr>
          <w:rFonts w:eastAsia="Times New Roman" w:cs="Times New Roman"/>
          <w:szCs w:val="24"/>
        </w:rPr>
        <w:t>ιτών μας, οι οποίοι βρίσκονται σε μία κατάσταση πάρα πολύ δύσκολη, αλλά και για τα αποτελέσματα σε σχέση με το δημόσιο συμφέρον των διαδικασιών</w:t>
      </w:r>
      <w:r>
        <w:rPr>
          <w:rFonts w:eastAsia="Times New Roman" w:cs="Times New Roman"/>
          <w:szCs w:val="24"/>
        </w:rPr>
        <w:t>,</w:t>
      </w:r>
      <w:r>
        <w:rPr>
          <w:rFonts w:eastAsia="Times New Roman" w:cs="Times New Roman"/>
          <w:szCs w:val="24"/>
        </w:rPr>
        <w:t xml:space="preserve"> που έχουν σχέση με την αντιμετώπιση των προβλημάτων του καρκίνου σ’ αυτούς τους ασθενείς.</w:t>
      </w:r>
    </w:p>
    <w:p w14:paraId="379694B0"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Χαίρομαι, επίσης, που</w:t>
      </w:r>
      <w:r>
        <w:rPr>
          <w:rFonts w:eastAsia="Times New Roman" w:cs="Times New Roman"/>
          <w:szCs w:val="24"/>
        </w:rPr>
        <w:t xml:space="preserve"> συμφωνήσατε, εάν θέλετε –εγώ θα το πω με δικά μου λόγια- ότι εάν άλλες χώρες βρίσκονται σε καλύτερη δημοσιονομική κατάσταση από εμάς, στην περίπτωση που αυτές οι χώρες δεν έχουν εθνικό στρατηγικό σχέδιο αντιμετώπισης του καρκίνου είναι αμέλεια από την πλε</w:t>
      </w:r>
      <w:r>
        <w:rPr>
          <w:rFonts w:eastAsia="Times New Roman" w:cs="Times New Roman"/>
          <w:szCs w:val="24"/>
        </w:rPr>
        <w:t xml:space="preserve">υρά τους, ενώ στη δική μας περίπτωση είναι εγκληματικό το γεγονός ότι αυτή τη στιγμή έχουμε και </w:t>
      </w:r>
      <w:r>
        <w:rPr>
          <w:rFonts w:eastAsia="Times New Roman" w:cs="Times New Roman"/>
          <w:szCs w:val="24"/>
        </w:rPr>
        <w:lastRenderedPageBreak/>
        <w:t xml:space="preserve">κάνουμε δράσεις, οι οποίες ενδεχομένως μεταξύ τους να μην συνάδουν ή να μην δημιουργούνται οι συνέργειες και τελικά είτε να ξοδεύουμε περισσότερα χρήματα, είτε </w:t>
      </w:r>
      <w:r>
        <w:rPr>
          <w:rFonts w:eastAsia="Times New Roman" w:cs="Times New Roman"/>
          <w:szCs w:val="24"/>
        </w:rPr>
        <w:t>να είμαστε λιγότεροι αποτελεσματικοί στην αντιμετώπιση των προβλημάτων αυτών των ασθενών, είτε τελικά και τα δύο.</w:t>
      </w:r>
    </w:p>
    <w:p w14:paraId="379694B1"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Άκουσα την περιγραφή σας για το τι θα έπρεπε να περιλαμβάνει ένα τέτοιο εθνικό στρατηγικό σχέδιο. Θα σας προσέθετα μόνο -γιατί ήταν αρκετά πλή</w:t>
      </w:r>
      <w:r>
        <w:rPr>
          <w:rFonts w:eastAsia="Times New Roman" w:cs="Times New Roman"/>
          <w:szCs w:val="24"/>
        </w:rPr>
        <w:t>ρης η περιγραφή- το ζήτημα της ψυχολογικής στήριξης αυτών των ασθενών. Δεν πρέπει να μένουν με το στίγμα αυτής της ασθένειας. Και αυτό το στίγμα ξεκινά, όπως ξέρετε πολύ καλά, από την αρχή της διάγνωσης, στο σημείο αυτό στο οποίο θα πρέπει νηφάλια να εξετά</w:t>
      </w:r>
      <w:r>
        <w:rPr>
          <w:rFonts w:eastAsia="Times New Roman" w:cs="Times New Roman"/>
          <w:szCs w:val="24"/>
        </w:rPr>
        <w:t xml:space="preserve">σουν μαζί με το γιατρό τους όλες τις επιλογές που έχουν να κάνουν για να αντιμετωπίσουν καλύτερα την </w:t>
      </w:r>
      <w:r>
        <w:rPr>
          <w:rFonts w:eastAsia="Times New Roman" w:cs="Times New Roman"/>
          <w:szCs w:val="24"/>
        </w:rPr>
        <w:lastRenderedPageBreak/>
        <w:t xml:space="preserve">ασθένεια και αντί γι’ αυτό, έχουν πάνω τους το στίγμα να τους βαραίνει. </w:t>
      </w:r>
    </w:p>
    <w:p w14:paraId="379694B2"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Στεναχωριέμαι, γιατί ακούω </w:t>
      </w:r>
      <w:r>
        <w:rPr>
          <w:rFonts w:eastAsia="Times New Roman" w:cs="Times New Roman"/>
          <w:szCs w:val="24"/>
        </w:rPr>
        <w:t>πως</w:t>
      </w:r>
      <w:r>
        <w:rPr>
          <w:rFonts w:eastAsia="Times New Roman" w:cs="Times New Roman"/>
          <w:szCs w:val="24"/>
        </w:rPr>
        <w:t xml:space="preserve"> πιστεύετε ότι χρειάζεται να δημιουργηθεί ένας νέος </w:t>
      </w:r>
      <w:r>
        <w:rPr>
          <w:rFonts w:eastAsia="Times New Roman" w:cs="Times New Roman"/>
          <w:szCs w:val="24"/>
        </w:rPr>
        <w:t>φορέας, να κάνετε έναν διαφορετικό σχεδιασμό από πριν, ενώ στην πραγματικότητα το ζήτημα του εθνικού στρατηγικού σχεδίου για τον καρκίνο είναι μία παλιά ιστορία</w:t>
      </w:r>
      <w:r>
        <w:rPr>
          <w:rFonts w:eastAsia="Times New Roman" w:cs="Times New Roman"/>
          <w:szCs w:val="24"/>
        </w:rPr>
        <w:t>,</w:t>
      </w:r>
      <w:r>
        <w:rPr>
          <w:rFonts w:eastAsia="Times New Roman" w:cs="Times New Roman"/>
          <w:szCs w:val="24"/>
        </w:rPr>
        <w:t xml:space="preserve"> που έχει ξεκινήσει από τον κ. Αβραμόπουλο, που ξεχάστηκε και δεν φτιάχτηκε ποτέ. Γι’ αυτό δεν </w:t>
      </w:r>
      <w:r>
        <w:rPr>
          <w:rFonts w:eastAsia="Times New Roman" w:cs="Times New Roman"/>
          <w:szCs w:val="24"/>
        </w:rPr>
        <w:t>είναι οι ευθύνες μόνο δικές σας, αλλά εσείς πια είστε Υπουργός για ένα ικανό διάστημα, για να μπορείτε να κριθείτε και εσείς σ’ αυτό τον στίβο.</w:t>
      </w:r>
    </w:p>
    <w:p w14:paraId="379694B3" w14:textId="77777777" w:rsidR="006E78AB" w:rsidRDefault="00004C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Άρχισε, λοιπόν, επί Αβραμόπουλου. Δεν έγινε ποτέ ένα σωστό και ολοκληρωμένο στρατηγικό σχέδιο, γιατί έλειπαν δυο</w:t>
      </w:r>
      <w:r>
        <w:rPr>
          <w:rFonts w:eastAsia="Times New Roman" w:cs="Times New Roman"/>
          <w:szCs w:val="24"/>
        </w:rPr>
        <w:t xml:space="preserve"> πράγματα. </w:t>
      </w:r>
    </w:p>
    <w:p w14:paraId="379694B4"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lastRenderedPageBreak/>
        <w:t xml:space="preserve">Έλειπαν οι οικονομικοί πόροι και οι πόροι σε προσωπικό και σε άλλα υλικά. Συνεπώς ήταν ένα στρατηγικό σχέδιο στα χαρτιά, το οποίο αφέθηκε, αφού </w:t>
      </w:r>
      <w:proofErr w:type="spellStart"/>
      <w:r>
        <w:rPr>
          <w:rFonts w:eastAsia="Times New Roman" w:cs="Times New Roman"/>
          <w:szCs w:val="24"/>
        </w:rPr>
        <w:t>επικαιροποιήθηκε</w:t>
      </w:r>
      <w:proofErr w:type="spellEnd"/>
      <w:r>
        <w:rPr>
          <w:rFonts w:eastAsia="Times New Roman" w:cs="Times New Roman"/>
          <w:szCs w:val="24"/>
        </w:rPr>
        <w:t xml:space="preserve"> και </w:t>
      </w:r>
      <w:proofErr w:type="spellStart"/>
      <w:r>
        <w:rPr>
          <w:rFonts w:eastAsia="Times New Roman" w:cs="Times New Roman"/>
          <w:szCs w:val="24"/>
        </w:rPr>
        <w:t>ξαναεπικαιροποιήθηκε</w:t>
      </w:r>
      <w:proofErr w:type="spellEnd"/>
      <w:r>
        <w:rPr>
          <w:rFonts w:eastAsia="Times New Roman" w:cs="Times New Roman"/>
          <w:szCs w:val="24"/>
        </w:rPr>
        <w:t xml:space="preserve"> απλώς και πάλι στα χαρτιά, να σβήσει και να πεθάνει το 201</w:t>
      </w:r>
      <w:r>
        <w:rPr>
          <w:rFonts w:eastAsia="Times New Roman" w:cs="Times New Roman"/>
          <w:szCs w:val="24"/>
        </w:rPr>
        <w:t xml:space="preserve">5. </w:t>
      </w:r>
    </w:p>
    <w:p w14:paraId="379694B5"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το επαναφέρουμε, όχι απαραίτητα με νέες δομές. Συμπληρώστε, όμως, αυτά τα δύο που λείπουν. Λείπουν οι υπόλοιποι οικονομικοί πόροι –και πρέπει να βρεθούν- που πρέπει να το στηρίξουν. </w:t>
      </w:r>
    </w:p>
    <w:p w14:paraId="379694B6"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ομιλίας του κυρίου Βουλευτή)</w:t>
      </w:r>
    </w:p>
    <w:p w14:paraId="379694B7"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Άκουσα πάλι –και γι’ αυτό δεν χαίρομαι ιδιαιτέρως- να μου περιγράφετε μια νέα στρατηγική για το μητρώο, ότι τώρα δεν θα πρέπει να είναι το Εθνικό Μητρώο Νεοπλασιών, αλλά θα πρέπει να </w:t>
      </w:r>
      <w:r>
        <w:rPr>
          <w:rFonts w:eastAsia="Times New Roman" w:cs="Times New Roman"/>
          <w:szCs w:val="24"/>
        </w:rPr>
        <w:lastRenderedPageBreak/>
        <w:t>είναι επιμέρους μητρώα. Δεν είμαι ειδ</w:t>
      </w:r>
      <w:r>
        <w:rPr>
          <w:rFonts w:eastAsia="Times New Roman" w:cs="Times New Roman"/>
          <w:szCs w:val="24"/>
        </w:rPr>
        <w:t>ικός ιατρός ούτε είμαι από εκείνους τους ανθρώπους</w:t>
      </w:r>
      <w:r>
        <w:rPr>
          <w:rFonts w:eastAsia="Times New Roman" w:cs="Times New Roman"/>
          <w:szCs w:val="24"/>
        </w:rPr>
        <w:t>,</w:t>
      </w:r>
      <w:r>
        <w:rPr>
          <w:rFonts w:eastAsia="Times New Roman" w:cs="Times New Roman"/>
          <w:szCs w:val="24"/>
        </w:rPr>
        <w:t xml:space="preserve"> που θα πρέπει να ξέρουν αν το ένα ή το άλλο μητρώο είναι καλύτερο στην άλφα περίπτωση ή στη βήτα περίπτωση. </w:t>
      </w:r>
    </w:p>
    <w:p w14:paraId="379694B8"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Αυτό που έχει σημασία, επιτέλους, σε αυτήν τη χώρα είναι να πάρουμε έναν σχεδιασμό, που ίσως μα</w:t>
      </w:r>
      <w:r>
        <w:rPr>
          <w:rFonts w:eastAsia="Times New Roman" w:cs="Times New Roman"/>
          <w:szCs w:val="24"/>
        </w:rPr>
        <w:t xml:space="preserve">ς έρχεται από το παρελθόν, και να τον υλοποιήσουμε. Η υλοποίηση του οποιουδήποτε μητρώου είναι πολύ καλύτερη από το να κοσκινίζουμε συνέχεια νέους σχεδιασμούς. Νομίζω ότι θα συμφωνήσετε κι εσείς σε αυτό μαζί μου. </w:t>
      </w:r>
    </w:p>
    <w:p w14:paraId="379694B9"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Συνεπώς, δεν άκουσα από εσάς χρονοδιάγραμμ</w:t>
      </w:r>
      <w:r>
        <w:rPr>
          <w:rFonts w:eastAsia="Times New Roman" w:cs="Times New Roman"/>
          <w:szCs w:val="24"/>
        </w:rPr>
        <w:t xml:space="preserve">α. Δεν άκουσα από εσάς τρόπους χρηματοδότησης γι’ αυτά τα μητρώα, τα οποία </w:t>
      </w:r>
      <w:r>
        <w:rPr>
          <w:rFonts w:eastAsia="Times New Roman" w:cs="Times New Roman"/>
          <w:szCs w:val="24"/>
        </w:rPr>
        <w:lastRenderedPageBreak/>
        <w:t xml:space="preserve">μας λέτε ότι πρέπει να είναι τα επιμέρους τέσσερα ή πέντε διαφορετικά μητρώα. Γι’ αυτό, έχω πάρα πολλές αμφιβολίες για το κατά πόσο αυτός ο σχεδιασμός μπορεί να προχωρήσει γρήγορα. </w:t>
      </w:r>
    </w:p>
    <w:p w14:paraId="379694BA"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Τέλος, θα ήθελα να καταθέσω τρία σχετικά έγγραφα. Το ένα έχει σχέση με τις προτάσεις της Ελληνικής Ομοσπονδίας Καρκίνου –είναι το δευτεροβάθμιο όργανο των ασθενών, όπως ξέρετε πολύ καλά- η οποία μας λέει ότι θα πρέπει στην περίφημη Επιτροπή «</w:t>
      </w:r>
      <w:r>
        <w:rPr>
          <w:rFonts w:eastAsia="Times New Roman" w:cs="Times New Roman"/>
          <w:szCs w:val="24"/>
          <w:lang w:val="en-US"/>
        </w:rPr>
        <w:t>Health</w:t>
      </w:r>
      <w:r>
        <w:rPr>
          <w:rFonts w:eastAsia="Times New Roman" w:cs="Times New Roman"/>
          <w:szCs w:val="24"/>
        </w:rPr>
        <w:t xml:space="preserve"> </w:t>
      </w:r>
      <w:r>
        <w:rPr>
          <w:rFonts w:eastAsia="Times New Roman" w:cs="Times New Roman"/>
          <w:szCs w:val="24"/>
          <w:lang w:val="en-US"/>
        </w:rPr>
        <w:t>Techno</w:t>
      </w:r>
      <w:r>
        <w:rPr>
          <w:rFonts w:eastAsia="Times New Roman" w:cs="Times New Roman"/>
          <w:szCs w:val="24"/>
          <w:lang w:val="en-US"/>
        </w:rPr>
        <w:t>logy</w:t>
      </w:r>
      <w:r>
        <w:rPr>
          <w:rFonts w:eastAsia="Times New Roman" w:cs="Times New Roman"/>
          <w:szCs w:val="24"/>
        </w:rPr>
        <w:t xml:space="preserve"> </w:t>
      </w:r>
      <w:r>
        <w:rPr>
          <w:rFonts w:eastAsia="Times New Roman" w:cs="Times New Roman"/>
          <w:szCs w:val="24"/>
          <w:lang w:val="en-US"/>
        </w:rPr>
        <w:t>Assessment</w:t>
      </w:r>
      <w:r>
        <w:rPr>
          <w:rFonts w:eastAsia="Times New Roman" w:cs="Times New Roman"/>
          <w:szCs w:val="24"/>
        </w:rPr>
        <w:t>» να υπάρχουν ισοδύναμα, σύμφωνα με τα ευρωπαϊκά πρότυπα</w:t>
      </w:r>
      <w:r>
        <w:rPr>
          <w:rFonts w:eastAsia="Times New Roman" w:cs="Times New Roman"/>
          <w:szCs w:val="24"/>
        </w:rPr>
        <w:t>,</w:t>
      </w:r>
      <w:r>
        <w:rPr>
          <w:rFonts w:eastAsia="Times New Roman" w:cs="Times New Roman"/>
          <w:szCs w:val="24"/>
        </w:rPr>
        <w:t xml:space="preserve"> εκπρόσωποι των ασθενών για να μπορέσει να κάνει καλύτερα τη δουλειά της αυτή η </w:t>
      </w:r>
      <w:r>
        <w:rPr>
          <w:rFonts w:eastAsia="Times New Roman" w:cs="Times New Roman"/>
          <w:szCs w:val="24"/>
        </w:rPr>
        <w:t>ε</w:t>
      </w:r>
      <w:r>
        <w:rPr>
          <w:rFonts w:eastAsia="Times New Roman" w:cs="Times New Roman"/>
          <w:szCs w:val="24"/>
        </w:rPr>
        <w:t xml:space="preserve">πιτροπή. Μας λένε ότι πρέπει να μην υπάρχει σύγκρουση συμφερόντων και να είναι ανεξάρτητη από τον Εθνικό Οργανισμό Φαρμάκων. Διότι άλλο είναι η αξιολόγηση του φαρμάκου και άλλο η έγκριση. Και αυτά </w:t>
      </w:r>
      <w:r>
        <w:rPr>
          <w:rFonts w:eastAsia="Times New Roman" w:cs="Times New Roman"/>
          <w:szCs w:val="24"/>
        </w:rPr>
        <w:lastRenderedPageBreak/>
        <w:t>τα δύο πρέπει, ακόμη και στις πιο προηγμένες χώρες, να είνα</w:t>
      </w:r>
      <w:r>
        <w:rPr>
          <w:rFonts w:eastAsia="Times New Roman" w:cs="Times New Roman"/>
          <w:szCs w:val="24"/>
        </w:rPr>
        <w:t xml:space="preserve">ι διακριτά. </w:t>
      </w:r>
    </w:p>
    <w:p w14:paraId="379694BB"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το εξής: Κύριε Υπουργέ, θα ήθελα να σας ζητήσω δύο τελευταία πράγματα: Είπατε ότι υπάρχει κατ’ εξαίρεση διαδικασία. Και είναι πάρα πολύ θετικό το ότι υπογράψατε το καλοκαίρι την υπουργική απόφαση που την επιτρέπει. </w:t>
      </w:r>
      <w:r>
        <w:rPr>
          <w:rFonts w:eastAsia="Times New Roman" w:cs="Times New Roman"/>
          <w:szCs w:val="24"/>
        </w:rPr>
        <w:t>Μπορείτε να μας δώσετε στοιχεία σχετικά με το πόσοι ασθενείς έχουν κάνει χρήση αυτής της εξατομικευμένης διαδικασίας; Διότι με αυτά τα στοιχεία θα δούμε εάν στην πράξη πραγματικά έχετε δώσει λύσ</w:t>
      </w:r>
      <w:r>
        <w:rPr>
          <w:rFonts w:eastAsia="Times New Roman" w:cs="Times New Roman"/>
          <w:szCs w:val="24"/>
        </w:rPr>
        <w:t>η</w:t>
      </w:r>
      <w:r>
        <w:rPr>
          <w:rFonts w:eastAsia="Times New Roman" w:cs="Times New Roman"/>
          <w:szCs w:val="24"/>
        </w:rPr>
        <w:t xml:space="preserve"> ή αν απλώς έχουμε δώσει λύση για να μας βλέπουν στη Βουλή όσ</w:t>
      </w:r>
      <w:r>
        <w:rPr>
          <w:rFonts w:eastAsia="Times New Roman" w:cs="Times New Roman"/>
          <w:szCs w:val="24"/>
        </w:rPr>
        <w:t xml:space="preserve">οι μας παρακολουθούν. </w:t>
      </w:r>
    </w:p>
    <w:p w14:paraId="379694BC"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Τέλος, θέλω να καταθέσω τον σχετικό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ο</w:t>
      </w:r>
      <w:r>
        <w:rPr>
          <w:rFonts w:eastAsia="Times New Roman" w:cs="Times New Roman"/>
          <w:szCs w:val="24"/>
        </w:rPr>
        <w:t xml:space="preserve">δηγό </w:t>
      </w:r>
      <w:r>
        <w:rPr>
          <w:rFonts w:eastAsia="Times New Roman" w:cs="Times New Roman"/>
          <w:szCs w:val="24"/>
        </w:rPr>
        <w:t>ε</w:t>
      </w:r>
      <w:r>
        <w:rPr>
          <w:rFonts w:eastAsia="Times New Roman" w:cs="Times New Roman"/>
          <w:szCs w:val="24"/>
        </w:rPr>
        <w:t xml:space="preserve">πιβίωσης </w:t>
      </w:r>
      <w:r>
        <w:rPr>
          <w:rFonts w:eastAsia="Times New Roman" w:cs="Times New Roman"/>
          <w:szCs w:val="24"/>
        </w:rPr>
        <w:t>α</w:t>
      </w:r>
      <w:r>
        <w:rPr>
          <w:rFonts w:eastAsia="Times New Roman" w:cs="Times New Roman"/>
          <w:szCs w:val="24"/>
        </w:rPr>
        <w:t xml:space="preserve">σθενών με </w:t>
      </w:r>
      <w:r>
        <w:rPr>
          <w:rFonts w:eastAsia="Times New Roman" w:cs="Times New Roman"/>
          <w:szCs w:val="24"/>
        </w:rPr>
        <w:t>κ</w:t>
      </w:r>
      <w:r>
        <w:rPr>
          <w:rFonts w:eastAsia="Times New Roman" w:cs="Times New Roman"/>
          <w:szCs w:val="24"/>
        </w:rPr>
        <w:t xml:space="preserve">αρκίνο. Είναι φτιαγμένος από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lastRenderedPageBreak/>
        <w:t>Ε</w:t>
      </w:r>
      <w:r>
        <w:rPr>
          <w:rFonts w:eastAsia="Times New Roman" w:cs="Times New Roman"/>
          <w:szCs w:val="24"/>
        </w:rPr>
        <w:t xml:space="preserve">ταιρεία </w:t>
      </w:r>
      <w:r>
        <w:rPr>
          <w:rFonts w:eastAsia="Times New Roman" w:cs="Times New Roman"/>
          <w:szCs w:val="24"/>
        </w:rPr>
        <w:t>Π</w:t>
      </w:r>
      <w:r>
        <w:rPr>
          <w:rFonts w:eastAsia="Times New Roman" w:cs="Times New Roman"/>
          <w:szCs w:val="24"/>
        </w:rPr>
        <w:t xml:space="preserve">αθολογικής </w:t>
      </w:r>
      <w:r>
        <w:rPr>
          <w:rFonts w:eastAsia="Times New Roman" w:cs="Times New Roman"/>
          <w:szCs w:val="24"/>
        </w:rPr>
        <w:t>Ο</w:t>
      </w:r>
      <w:r>
        <w:rPr>
          <w:rFonts w:eastAsia="Times New Roman" w:cs="Times New Roman"/>
          <w:szCs w:val="24"/>
        </w:rPr>
        <w:t>γκολογίας. Θέλω να ζητήσω, κύριε Υπουργέ, με δική σας μέριμνα να διανέμεται στα νοσοκομεία της</w:t>
      </w:r>
      <w:r>
        <w:rPr>
          <w:rFonts w:eastAsia="Times New Roman" w:cs="Times New Roman"/>
          <w:szCs w:val="24"/>
        </w:rPr>
        <w:t xml:space="preserve"> χώρας. Έχουν περάσει πια δύο ευρωπαϊκές κοινές δράσεις. Στην τελευταία ευρωπαϊκή κοινή δράση ολοκληρώθηκε ο σχεδιασμός για τα στρατηγικά σχέδια. Έχουμε τον τρόπο…</w:t>
      </w:r>
    </w:p>
    <w:p w14:paraId="379694BD"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Θεοχάρη, πρέπει να ολοκληρώσετε. </w:t>
      </w:r>
    </w:p>
    <w:p w14:paraId="379694BE"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ΘΕΟΧΑΡΗΣ (ΧΑΡΗΣ) ΘΕΟ</w:t>
      </w:r>
      <w:r>
        <w:rPr>
          <w:rFonts w:eastAsia="Times New Roman" w:cs="Times New Roman"/>
          <w:b/>
          <w:szCs w:val="24"/>
        </w:rPr>
        <w:t xml:space="preserve">ΧΑΡΗΣ: </w:t>
      </w:r>
      <w:r>
        <w:rPr>
          <w:rFonts w:eastAsia="Times New Roman" w:cs="Times New Roman"/>
          <w:szCs w:val="24"/>
        </w:rPr>
        <w:t xml:space="preserve">Τελειώνω, κύριε Πρόεδρε. </w:t>
      </w:r>
    </w:p>
    <w:p w14:paraId="379694BF"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Έχουμε τον τρόπο. Αυτά τα στρατηγικά σχέδια μπορούν να φτιαχτούν πολύ γρήγορα. Δεν χρειάζεται να χάσουμε καιρό. Ο </w:t>
      </w:r>
      <w:r>
        <w:rPr>
          <w:rFonts w:eastAsia="Times New Roman" w:cs="Times New Roman"/>
          <w:szCs w:val="24"/>
        </w:rPr>
        <w:t>π</w:t>
      </w:r>
      <w:r>
        <w:rPr>
          <w:rFonts w:eastAsia="Times New Roman" w:cs="Times New Roman"/>
          <w:szCs w:val="24"/>
        </w:rPr>
        <w:t xml:space="preserve">αγκόσμιος </w:t>
      </w:r>
      <w:r>
        <w:rPr>
          <w:rFonts w:eastAsia="Times New Roman" w:cs="Times New Roman"/>
          <w:szCs w:val="24"/>
        </w:rPr>
        <w:t>ο</w:t>
      </w:r>
      <w:r>
        <w:rPr>
          <w:rFonts w:eastAsia="Times New Roman" w:cs="Times New Roman"/>
          <w:szCs w:val="24"/>
        </w:rPr>
        <w:t xml:space="preserve">ργανισμός στην τελευταία ευρωπαϊκή κοινή δράση είπε ότι αυτό που γίνεται στη Ελλάδα είναι ντροπή </w:t>
      </w:r>
      <w:r>
        <w:rPr>
          <w:rFonts w:eastAsia="Times New Roman" w:cs="Times New Roman"/>
          <w:szCs w:val="24"/>
        </w:rPr>
        <w:t xml:space="preserve">για μια δυτική ευρωπαϊκή χώρα. Προφανώς, οι υπόλοιπες χώρες προχωρούν τώρα και </w:t>
      </w:r>
      <w:r>
        <w:rPr>
          <w:rFonts w:eastAsia="Times New Roman" w:cs="Times New Roman"/>
          <w:szCs w:val="24"/>
        </w:rPr>
        <w:lastRenderedPageBreak/>
        <w:t>με την τρίτη ευρωπαϊκή κοινή δράση. Είμαι σίγουρος ότι έχετε την ευαισθησία να βοηθήσουμε αυτούς τους ανθρώπους. Αν δεν φτάνει, όμως, αυτή η ευαισθησία, ας το κάνουμε, ώστε επιτ</w:t>
      </w:r>
      <w:r>
        <w:rPr>
          <w:rFonts w:eastAsia="Times New Roman" w:cs="Times New Roman"/>
          <w:szCs w:val="24"/>
        </w:rPr>
        <w:t xml:space="preserve">έλους να είμαστε αποτελεσματικοί και να μην σπαταλάμε σε δράσεις, οι οποίες μεταξύ τους δεν φέρνουν τα σωστά αποτελέσματα. </w:t>
      </w:r>
    </w:p>
    <w:p w14:paraId="379694C0"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τα προαναφερθέντα έγγραφα, τα οποία βρίσκονται σ</w:t>
      </w:r>
      <w:r>
        <w:rPr>
          <w:rFonts w:eastAsia="Times New Roman" w:cs="Times New Roman"/>
          <w:szCs w:val="24"/>
        </w:rPr>
        <w:t>το αρχείο του Τμήματος Γραμματείας της Διεύθυνσης Στενογραφίας και  Πρακτικών της Βουλής)</w:t>
      </w:r>
    </w:p>
    <w:p w14:paraId="379694C1"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Θεοχάρη. </w:t>
      </w:r>
    </w:p>
    <w:p w14:paraId="379694C2" w14:textId="77777777" w:rsidR="006E78AB" w:rsidRDefault="00004C1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379694C3" w14:textId="77777777" w:rsidR="006E78AB" w:rsidRDefault="00004C1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Αναγνωρίζω τα </w:t>
      </w:r>
      <w:r>
        <w:rPr>
          <w:rFonts w:eastAsia="Times New Roman" w:cs="Times New Roman"/>
          <w:szCs w:val="24"/>
        </w:rPr>
        <w:t>θεσμικά ελλείμματα, που έχουμε ως χώρα και όσον αφορά την καταγραφή, αλλά και την ύπαρξη δεδομένων και μητρώων. Πραγματικά, νομίζω ότι τώρα έχουμε εξασφαλίσει και την επιβίωση του συστήματος υγείας, η οποία δεν ήταν, κατά την άποψή μου, ούτε εύκολη ούτε δε</w:t>
      </w:r>
      <w:r>
        <w:rPr>
          <w:rFonts w:eastAsia="Times New Roman" w:cs="Times New Roman"/>
          <w:szCs w:val="24"/>
        </w:rPr>
        <w:t>δομένη ούτε αυτονόητη, αλλά και την ευχερή πρόσβαση των πολιτών.</w:t>
      </w:r>
    </w:p>
    <w:p w14:paraId="379694C4"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Πρέπει να αναγνωρίσετε ότι ήταν πολύ σημαντική τομή να το μπορούν οι ανασφάλιστοι πολίτες μόνο με το ΑΜΚΑ τους, ιδιαίτερα οι ανασφάλιστοι ογκολογικοί άρρωστοι, να μην έχουν το άγχος ότι δεν θ</w:t>
      </w:r>
      <w:r>
        <w:rPr>
          <w:rFonts w:eastAsia="Times New Roman"/>
          <w:szCs w:val="24"/>
        </w:rPr>
        <w:t xml:space="preserve">α νοσηλευτούν και δεν θα δεχτούν μια ακριβή θεραπεία κατάλληλη για την πάθησή τους ή ότι αυτό θα μεταφραστεί σε δυσβάσταχτη οικονομική επιβάρυνση η οποία μάλιστα θα μεταφερθεί και στις </w:t>
      </w:r>
      <w:r>
        <w:rPr>
          <w:rFonts w:eastAsia="Times New Roman"/>
          <w:szCs w:val="24"/>
        </w:rPr>
        <w:lastRenderedPageBreak/>
        <w:t>ΔΟΥ αργότερα. Ξέρουμε πάρα πολύ καλά ότι είχαν επιβαρυνθεί αυτοί οι πολ</w:t>
      </w:r>
      <w:r>
        <w:rPr>
          <w:rFonts w:eastAsia="Times New Roman"/>
          <w:szCs w:val="24"/>
        </w:rPr>
        <w:t xml:space="preserve">ίτες με δεκάδες εκατομμύρια ευρώ χρέους. </w:t>
      </w:r>
    </w:p>
    <w:p w14:paraId="379694C5"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Αυτή η αλλαγή, νομίζω, ότι έχει πραγματικά μεταβάλει το τοπίο. Είναι εγγυημένη η πρόσβαση των πολιτών. Δεν υπάρχουν ελλείψεις σε ογκολογικά φάρμακα σήμερα στα δημόσια νοσοκομεία, όπως θυμάστε πάρα πολύ καλά ότι γιν</w:t>
      </w:r>
      <w:r>
        <w:rPr>
          <w:rFonts w:eastAsia="Times New Roman"/>
          <w:szCs w:val="24"/>
        </w:rPr>
        <w:t xml:space="preserve">όταν πριν από μερικά χρόνια. Δεν επιβεβαιώθηκαν οι φόβοι περί </w:t>
      </w:r>
      <w:proofErr w:type="spellStart"/>
      <w:r>
        <w:rPr>
          <w:rFonts w:eastAsia="Times New Roman"/>
          <w:szCs w:val="24"/>
          <w:lang w:val="en-US"/>
        </w:rPr>
        <w:t>Grexit</w:t>
      </w:r>
      <w:proofErr w:type="spellEnd"/>
      <w:r>
        <w:rPr>
          <w:rFonts w:eastAsia="Times New Roman"/>
          <w:szCs w:val="24"/>
        </w:rPr>
        <w:t xml:space="preserve"> φαρμάκων καινοτόμων και ακριβών, επειδή δήθεν ακολουθείται μια καταστροφική πολιτική. Θυμάστε ότι αυτές οι φωνές κριτικής ακούγονταν από πολλές πλευρές. </w:t>
      </w:r>
    </w:p>
    <w:p w14:paraId="379694C6"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Δεν επιτρέψαμε σε φαρμακευτικές ε</w:t>
      </w:r>
      <w:r>
        <w:rPr>
          <w:rFonts w:eastAsia="Times New Roman"/>
          <w:szCs w:val="24"/>
        </w:rPr>
        <w:t xml:space="preserve">ταιρείες να υλοποιήσουν εκβιασμούς και να αποσύρουν αποτελεσματικά και όντως χρήσιμα ογκολογικά φάρμακα από τη χώρα. Πρόσφατα έχω αναφερθεί και στη Βουλή για την περίπτωση της φαρμακευτικής εταιρείας </w:t>
      </w:r>
      <w:r>
        <w:rPr>
          <w:rFonts w:eastAsia="Times New Roman"/>
          <w:szCs w:val="24"/>
        </w:rPr>
        <w:lastRenderedPageBreak/>
        <w:t>«</w:t>
      </w:r>
      <w:r>
        <w:rPr>
          <w:rFonts w:eastAsia="Times New Roman"/>
          <w:szCs w:val="24"/>
          <w:lang w:val="en-US"/>
        </w:rPr>
        <w:t>ROCHE</w:t>
      </w:r>
      <w:r>
        <w:rPr>
          <w:rFonts w:eastAsia="Times New Roman"/>
          <w:szCs w:val="24"/>
        </w:rPr>
        <w:t>»</w:t>
      </w:r>
      <w:r>
        <w:rPr>
          <w:rFonts w:eastAsia="Times New Roman"/>
          <w:szCs w:val="24"/>
        </w:rPr>
        <w:t xml:space="preserve">, που είχε εκβιάσει ουσιαστικά την Κυβέρνηση και </w:t>
      </w:r>
      <w:r>
        <w:rPr>
          <w:rFonts w:eastAsia="Times New Roman"/>
          <w:szCs w:val="24"/>
        </w:rPr>
        <w:t>την πολιτική ηγεσία του Υπουργείου για την απόσυρση ενός ογκολογικού φαρμάκου που αφορούσε το μελάνωμα. Μετά από πολλαπλές παρεμβάσεις και ανάδειξη του θέματος και σε επίπεδο Ευρωπαϊκής Ένωσης αποτρέψαμε αυτόν τον εκβιασμό.</w:t>
      </w:r>
    </w:p>
    <w:p w14:paraId="379694C7"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Διασφαλίζουμε με κάθε τρόπο την </w:t>
      </w:r>
      <w:r>
        <w:rPr>
          <w:rFonts w:eastAsia="Times New Roman"/>
          <w:szCs w:val="24"/>
        </w:rPr>
        <w:t>αξιολόγηση των νέων καινοτόμων φαρμάκων με το νέο σύστημα το οποίο υλοποιείται σιγά-σιγά. Αυτές τις μέρες βγαίνει η πρόσκληση για τους επιστήμονες οι οποίοι θα στελεχώσουν την Επιτροπή ΗΤΑ με πολύ συγκεκριμένα κριτήρια. Σας παρακαλώ πολύ να τα διαβάσετε. Ν</w:t>
      </w:r>
      <w:r>
        <w:rPr>
          <w:rFonts w:eastAsia="Times New Roman"/>
          <w:szCs w:val="24"/>
        </w:rPr>
        <w:t>ομίζω ότι γίνεται για πρώτη φορά μια σοβαρή προσπάθεια να πάρουμε ό,τι καλύτερο διαθέτει το επιστημονικό προσωπικό της χώρας και να το αξιοποιήσουμε χωρίς κριτήρια.</w:t>
      </w:r>
    </w:p>
    <w:p w14:paraId="379694C8"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lastRenderedPageBreak/>
        <w:t>ΘΕΟΧΑΡΗΣ (ΧΑΡΗΣ) ΘΕΟΧΑΡΗΣ:</w:t>
      </w:r>
      <w:r>
        <w:rPr>
          <w:rFonts w:eastAsia="Times New Roman"/>
          <w:szCs w:val="24"/>
        </w:rPr>
        <w:t xml:space="preserve"> Ανθρώπους με εμπειρία…</w:t>
      </w:r>
    </w:p>
    <w:p w14:paraId="379694C9"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Βεβαίως, είμαστε σε συνεχή επικοινωνία και με τον Παγκόσμιο Οργανισμό Υγείας και με εμπειρογνώμονες από άλλες χώρες, όπως ιδιαίτερα την Ιταλία και την Πορτογαλία, με την οποία έχουμε συστηματική επιστημονική συνεργασία. Πραγματικά θέλουμε να θωρακίσουμε τ</w:t>
      </w:r>
      <w:r>
        <w:rPr>
          <w:rFonts w:eastAsia="Times New Roman"/>
          <w:szCs w:val="24"/>
        </w:rPr>
        <w:t xml:space="preserve">ο σύστημα υγείας και τη φαρμακευτική πολιτική της χώρας μας με έναν αξιόπιστο μηχανισμό. </w:t>
      </w:r>
    </w:p>
    <w:p w14:paraId="379694CA"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379694CB"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Έχουμε ακούσει αυτή την κριτική από την πλευρά του συλλόγου των ασθενών. Έχουμε εξ</w:t>
      </w:r>
      <w:r>
        <w:rPr>
          <w:rFonts w:eastAsia="Times New Roman"/>
          <w:szCs w:val="24"/>
        </w:rPr>
        <w:t xml:space="preserve">ηγήσει, και το προβλέπει και ρητά ο </w:t>
      </w:r>
      <w:r>
        <w:rPr>
          <w:rFonts w:eastAsia="Times New Roman"/>
          <w:szCs w:val="24"/>
        </w:rPr>
        <w:lastRenderedPageBreak/>
        <w:t>νόμος, ότι είναι υποχρεωμένη η Επιτροπή ΗΤΑ να διαβουλεύεται με τους συλλόγους των ασθενών και με την επιστημονική κοινότητα, εννοείται, πριν τη λήψη απόφασης. Όμως, κρίναμε ότι δεν μπορούν να συμμετέχουν ως ισότιμα μέλη</w:t>
      </w:r>
      <w:r>
        <w:rPr>
          <w:rFonts w:eastAsia="Times New Roman"/>
          <w:szCs w:val="24"/>
        </w:rPr>
        <w:t>, με δικαίωμα ψήφου οι σύλλογοι των ασθενών στη διαδικασία αξιολόγησης. Αυτό είναι μια…</w:t>
      </w:r>
    </w:p>
    <w:p w14:paraId="379694CC"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Στην Ευρώπη είναι πρακτική, όμως.</w:t>
      </w:r>
    </w:p>
    <w:p w14:paraId="379694CD" w14:textId="77777777" w:rsidR="006E78AB" w:rsidRDefault="00004C1F">
      <w:pPr>
        <w:tabs>
          <w:tab w:val="left" w:pos="2608"/>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Κοιτάξτε, δεν είναι παντού το ίδιο μοντέλο αυτών των επιτροπών. Εδώ κρίνα</w:t>
      </w:r>
      <w:r>
        <w:rPr>
          <w:rFonts w:eastAsia="Times New Roman"/>
          <w:szCs w:val="24"/>
        </w:rPr>
        <w:t xml:space="preserve">με ότι η συγκρότηση πρέπει να είναι με αμιγώς επιστημονικά κριτήρια και μάλιστα έχουμε περιγράψει έξι πεδία, </w:t>
      </w:r>
      <w:proofErr w:type="spellStart"/>
      <w:r>
        <w:rPr>
          <w:rFonts w:eastAsia="Times New Roman"/>
          <w:szCs w:val="24"/>
        </w:rPr>
        <w:t>φαρμακο</w:t>
      </w:r>
      <w:proofErr w:type="spellEnd"/>
      <w:r>
        <w:rPr>
          <w:rFonts w:eastAsia="Times New Roman"/>
          <w:szCs w:val="24"/>
        </w:rPr>
        <w:t xml:space="preserve">-οικονομίας, </w:t>
      </w:r>
      <w:proofErr w:type="spellStart"/>
      <w:r>
        <w:rPr>
          <w:rFonts w:eastAsia="Times New Roman"/>
          <w:szCs w:val="24"/>
        </w:rPr>
        <w:t>φαρμακο</w:t>
      </w:r>
      <w:proofErr w:type="spellEnd"/>
      <w:r>
        <w:rPr>
          <w:rFonts w:eastAsia="Times New Roman"/>
          <w:szCs w:val="24"/>
        </w:rPr>
        <w:t xml:space="preserve">-επιδημιολογίας, κλινικής φαρμακολογίας κ.λπ., με τα οποία θα </w:t>
      </w:r>
      <w:r>
        <w:rPr>
          <w:rFonts w:eastAsia="Times New Roman"/>
          <w:szCs w:val="24"/>
        </w:rPr>
        <w:lastRenderedPageBreak/>
        <w:t xml:space="preserve">απαρτιστεί αυτή η </w:t>
      </w:r>
      <w:r>
        <w:rPr>
          <w:rFonts w:eastAsia="Times New Roman"/>
          <w:szCs w:val="24"/>
        </w:rPr>
        <w:t>ε</w:t>
      </w:r>
      <w:r>
        <w:rPr>
          <w:rFonts w:eastAsia="Times New Roman"/>
          <w:szCs w:val="24"/>
        </w:rPr>
        <w:t>πιτροπή. Έχουμε συγκροτήσει μια τριμελή</w:t>
      </w:r>
      <w:r>
        <w:rPr>
          <w:rFonts w:eastAsia="Times New Roman"/>
          <w:szCs w:val="24"/>
        </w:rPr>
        <w:t xml:space="preserve"> επιτροπή η οποία θα εισηγηθεί στον Υπουργό δεκαοκτώ ονόματα από τα οποία θα επιλεγούν έξι για τη στελέχωση της </w:t>
      </w:r>
      <w:r>
        <w:rPr>
          <w:rFonts w:eastAsia="Times New Roman"/>
          <w:szCs w:val="24"/>
        </w:rPr>
        <w:t>ε</w:t>
      </w:r>
      <w:r>
        <w:rPr>
          <w:rFonts w:eastAsia="Times New Roman"/>
          <w:szCs w:val="24"/>
        </w:rPr>
        <w:t xml:space="preserve">πιτροπής, συν αυτούς που θα είναι </w:t>
      </w:r>
      <w:r>
        <w:rPr>
          <w:rFonts w:eastAsia="Times New Roman"/>
          <w:szCs w:val="24"/>
          <w:lang w:val="en-US"/>
        </w:rPr>
        <w:t>ex</w:t>
      </w:r>
      <w:r>
        <w:rPr>
          <w:rFonts w:eastAsia="Times New Roman"/>
          <w:szCs w:val="24"/>
        </w:rPr>
        <w:t xml:space="preserve"> </w:t>
      </w:r>
      <w:r>
        <w:rPr>
          <w:rFonts w:eastAsia="Times New Roman"/>
          <w:szCs w:val="24"/>
          <w:lang w:val="en-US"/>
        </w:rPr>
        <w:t>officio</w:t>
      </w:r>
      <w:r>
        <w:rPr>
          <w:rFonts w:eastAsia="Times New Roman"/>
          <w:szCs w:val="24"/>
        </w:rPr>
        <w:t xml:space="preserve">. </w:t>
      </w:r>
    </w:p>
    <w:p w14:paraId="379694CE"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Νομίζω, λοιπόν, ότι κάνουμε ένα βήμα σημαντικό και το κυριότερο είναι ότι αυτό το βήμα συνοδεύετ</w:t>
      </w:r>
      <w:r>
        <w:rPr>
          <w:rFonts w:eastAsia="Times New Roman"/>
          <w:szCs w:val="24"/>
        </w:rPr>
        <w:t>αι και από μια αναβαθμισμένη διαδικασία διαπραγμάτευσης προσιτών τιμών. Αυτό δεν υπήρχε μέχρι τώρα στη χώρα μας. Ήταν σε μεγάλο βαθμό η αιτία της μεγάλης έκρηξης της φαρμακευτικής δαπάνης την προηγούμενη δεκαετία και θεωρώ ότι με αυτόν τον τρόπο καλύπτουμε</w:t>
      </w:r>
      <w:r>
        <w:rPr>
          <w:rFonts w:eastAsia="Times New Roman"/>
          <w:szCs w:val="24"/>
        </w:rPr>
        <w:t xml:space="preserve"> και θωρακίζουμε το σύστημα. </w:t>
      </w:r>
    </w:p>
    <w:p w14:paraId="379694CF"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 xml:space="preserve">Γίνεται προσπάθεια να αντιμετωπίσουμε και τα λειτουργικά προβλήματα στα νοσοκομεία, που σωστά επισημαίνετε ότι υπάρχουν. Εγώ δεν το αρνούμαι αυτό. Όμως, καταλαβαίνετε ότι και για εμάς ιδιαίτερα τα ογκολογικά νοσοκομεία είναι </w:t>
      </w:r>
      <w:r>
        <w:rPr>
          <w:rFonts w:eastAsia="Times New Roman"/>
          <w:szCs w:val="24"/>
        </w:rPr>
        <w:t>νοσοκομεία ειδικής ευαισθησίας και κάνουν μια προσπάθεια στις κατανομές, είτε γιατρών είτε λοιπού προσωπικού, να έχουν την απαραίτητη προτεραιότητα.</w:t>
      </w:r>
    </w:p>
    <w:p w14:paraId="379694D0"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t xml:space="preserve">Και αυτή την περίοδο, επίσης, σε συνεργασία με το Ίδρυμα </w:t>
      </w:r>
      <w:r>
        <w:rPr>
          <w:rFonts w:eastAsia="Times New Roman"/>
          <w:szCs w:val="24"/>
        </w:rPr>
        <w:t>«</w:t>
      </w:r>
      <w:r>
        <w:rPr>
          <w:rFonts w:eastAsia="Times New Roman"/>
          <w:szCs w:val="24"/>
        </w:rPr>
        <w:t>Σταύρος Νιάρχος» θα προσθέσουμε τρία επιπλέον πολ</w:t>
      </w:r>
      <w:r>
        <w:rPr>
          <w:rFonts w:eastAsia="Times New Roman"/>
          <w:szCs w:val="24"/>
        </w:rPr>
        <w:t xml:space="preserve">ύ σύγχρονα διαγνωστικά μέσα που είναι τα </w:t>
      </w:r>
      <w:r>
        <w:rPr>
          <w:rFonts w:eastAsia="Times New Roman"/>
          <w:szCs w:val="24"/>
          <w:lang w:val="en-US"/>
        </w:rPr>
        <w:t>PET</w:t>
      </w:r>
      <w:r>
        <w:rPr>
          <w:rFonts w:eastAsia="Times New Roman"/>
          <w:szCs w:val="24"/>
        </w:rPr>
        <w:t>/</w:t>
      </w:r>
      <w:r>
        <w:rPr>
          <w:rFonts w:eastAsia="Times New Roman"/>
          <w:szCs w:val="24"/>
          <w:lang w:val="en-US"/>
        </w:rPr>
        <w:t>CT</w:t>
      </w:r>
      <w:r>
        <w:rPr>
          <w:rFonts w:eastAsia="Times New Roman"/>
          <w:szCs w:val="24"/>
        </w:rPr>
        <w:t>, πέρα των πέντε δημόσιων τα οποία υπάρχουν ήδη, άλλα τρία θα προστεθούν σε μεγάλα πανεπιστημιακά νοσοκομεία της περιφέρειας.</w:t>
      </w:r>
    </w:p>
    <w:p w14:paraId="379694D1" w14:textId="77777777" w:rsidR="006E78AB" w:rsidRDefault="00004C1F">
      <w:pPr>
        <w:tabs>
          <w:tab w:val="left" w:pos="2608"/>
        </w:tabs>
        <w:spacing w:line="600" w:lineRule="auto"/>
        <w:ind w:firstLine="720"/>
        <w:jc w:val="both"/>
        <w:rPr>
          <w:rFonts w:eastAsia="Times New Roman"/>
          <w:szCs w:val="24"/>
        </w:rPr>
      </w:pPr>
      <w:r>
        <w:rPr>
          <w:rFonts w:eastAsia="Times New Roman"/>
          <w:szCs w:val="24"/>
        </w:rPr>
        <w:lastRenderedPageBreak/>
        <w:t xml:space="preserve">Νομίζω, λοιπόν, ότι συνολικά το πεδίο της ογκολογικής πολιτικής, της πολιτικής για </w:t>
      </w:r>
      <w:r>
        <w:rPr>
          <w:rFonts w:eastAsia="Times New Roman"/>
          <w:szCs w:val="24"/>
        </w:rPr>
        <w:t>τον καρκίνο έχει την προτεραιότητα που πρέπει.</w:t>
      </w:r>
    </w:p>
    <w:p w14:paraId="379694D2"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t xml:space="preserve">Χρειάζεται λίγο πιο αναβαθμισμένη επιτελική οργάνωση και σχεδιασμός με βάση τα δεδομένα, τα οποία θα πρέπει να καταγράφονται από τα ειδικά μητρώα. Θα δούμε και το Εθνικό Αρχείο Νεοπλασιών. Δεν είναι η πρόθεσή </w:t>
      </w:r>
      <w:r>
        <w:rPr>
          <w:rFonts w:eastAsia="Times New Roman"/>
          <w:szCs w:val="24"/>
        </w:rPr>
        <w:t xml:space="preserve">μας να το εγκαταλείψουμε. Είναι σε συζήτηση, όμως, η μετεξέλιξη του ΚΕΕΛΠΝΟ σε έναν νέο εθνικό φορέα δημόσιας υγείας. Θα δούμε το φάσμα των νοσημάτων που θα καλύπτει, γιατί υπάρχει μια συζήτηση πάνω σε αυτό. Θα ακούσουμε απόψεις και θα πάρουμε και μοντέλα </w:t>
      </w:r>
      <w:r>
        <w:rPr>
          <w:rFonts w:eastAsia="Times New Roman"/>
          <w:szCs w:val="24"/>
        </w:rPr>
        <w:t>άλλων ευρωπαϊκών χωρών.</w:t>
      </w:r>
    </w:p>
    <w:p w14:paraId="379694D3" w14:textId="77777777" w:rsidR="006E78AB" w:rsidRDefault="00004C1F">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Υπουργού)</w:t>
      </w:r>
    </w:p>
    <w:p w14:paraId="379694D4"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συντομεύετε.</w:t>
      </w:r>
    </w:p>
    <w:p w14:paraId="379694D5"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Νομίζω ότι θα βρούμε τη βέλτιστη λύση</w:t>
      </w:r>
      <w:r>
        <w:rPr>
          <w:rFonts w:eastAsia="Times New Roman"/>
          <w:szCs w:val="24"/>
        </w:rPr>
        <w:t>,</w:t>
      </w:r>
      <w:r>
        <w:rPr>
          <w:rFonts w:eastAsia="Times New Roman"/>
          <w:szCs w:val="24"/>
        </w:rPr>
        <w:t xml:space="preserve"> π</w:t>
      </w:r>
      <w:r>
        <w:rPr>
          <w:rFonts w:eastAsia="Times New Roman"/>
          <w:szCs w:val="24"/>
        </w:rPr>
        <w:t>ου θα δίνει αυτό στο οποίο κι εσείς συμφωνείτε, την απαραίτητη πολιτική προτεραιότητα σ’ αυτόν τον τομέα.</w:t>
      </w:r>
    </w:p>
    <w:p w14:paraId="379694D6" w14:textId="77777777" w:rsidR="006E78AB" w:rsidRDefault="00004C1F">
      <w:pPr>
        <w:tabs>
          <w:tab w:val="left" w:pos="2940"/>
        </w:tabs>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379694D7" w14:textId="77777777" w:rsidR="006E78AB" w:rsidRDefault="00004C1F">
      <w:pPr>
        <w:spacing w:line="600" w:lineRule="auto"/>
        <w:ind w:firstLine="54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379694D8" w14:textId="77777777" w:rsidR="006E78AB" w:rsidRDefault="00004C1F">
      <w:pPr>
        <w:spacing w:line="600" w:lineRule="auto"/>
        <w:ind w:firstLine="540"/>
        <w:jc w:val="both"/>
        <w:rPr>
          <w:rFonts w:eastAsia="Times New Roman" w:cs="Times New Roman"/>
          <w:szCs w:val="24"/>
        </w:rPr>
      </w:pPr>
      <w:r>
        <w:rPr>
          <w:rFonts w:eastAsia="Times New Roman" w:cs="Times New Roman"/>
          <w:szCs w:val="24"/>
        </w:rPr>
        <w:lastRenderedPageBreak/>
        <w:t>Κυρίες και κύριοι συνάδελφοι, δέχεστε</w:t>
      </w:r>
      <w:r>
        <w:rPr>
          <w:rFonts w:eastAsia="Times New Roman" w:cs="Times New Roman"/>
          <w:szCs w:val="24"/>
        </w:rPr>
        <w:t xml:space="preserve"> </w:t>
      </w:r>
      <w:r>
        <w:rPr>
          <w:rFonts w:eastAsia="Times New Roman" w:cs="Times New Roman"/>
          <w:szCs w:val="24"/>
        </w:rPr>
        <w:t>στο σημείο αυτό να λύσουμε τη συνεδρίαση;</w:t>
      </w:r>
    </w:p>
    <w:p w14:paraId="379694D9" w14:textId="77777777" w:rsidR="006E78AB" w:rsidRDefault="00004C1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79694DA" w14:textId="77777777" w:rsidR="006E78AB" w:rsidRDefault="00004C1F">
      <w:pPr>
        <w:spacing w:line="600" w:lineRule="auto"/>
        <w:ind w:firstLine="540"/>
        <w:jc w:val="both"/>
        <w:rPr>
          <w:rFonts w:eastAsia="Times New Roman" w:cs="Times New Roman"/>
          <w:szCs w:val="24"/>
        </w:rPr>
      </w:pPr>
      <w:r>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 xml:space="preserve">Με τη συναίνεση του Σώματος και ώρα 22.00΄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 xml:space="preserve">Τετάρτη 7 Μαρτίου 2018 και ώρα 10.00΄, με αντικείμενο εργασιών </w:t>
      </w:r>
      <w:r>
        <w:rPr>
          <w:rFonts w:eastAsia="Times New Roman" w:cs="Times New Roman"/>
          <w:szCs w:val="24"/>
        </w:rPr>
        <w:t>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379694DB" w14:textId="77777777" w:rsidR="006E78AB" w:rsidRDefault="00004C1F">
      <w:pPr>
        <w:tabs>
          <w:tab w:val="left" w:pos="2940"/>
        </w:tabs>
        <w:spacing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E7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S5bV/1tyMbHEdJliCQpcG9FR4A=" w:salt="nTU85PE637t2zkirqt3i3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AB"/>
    <w:rsid w:val="00004C1F"/>
    <w:rsid w:val="006E78AB"/>
    <w:rsid w:val="007472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9212"/>
  <w15:docId w15:val="{D4F417F4-D0B5-4262-821E-15098F35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2F3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42F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596</MetadataID>
    <Session xmlns="641f345b-441b-4b81-9152-adc2e73ba5e1">Γ´</Session>
    <Date xmlns="641f345b-441b-4b81-9152-adc2e73ba5e1">2018-03-04T22:00:00+00:00</Date>
    <Status xmlns="641f345b-441b-4b81-9152-adc2e73ba5e1">
      <Url>http://srv-sp1/praktika/Lists/Incoming_Metadata/EditForm.aspx?ID=596&amp;Source=/praktika/Recordings_Library/Forms/AllItems.aspx</Url>
      <Description>Δημοσιεύτηκε</Description>
    </Status>
    <Meeting xmlns="641f345b-441b-4b81-9152-adc2e73ba5e1">ΠΒ´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E176A9-C75C-4DA7-9909-D4A8D8378E38}">
  <ds:schemaRefs>
    <ds:schemaRef ds:uri="http://schemas.microsoft.com/office/2006/documentManagement/types"/>
    <ds:schemaRef ds:uri="http://www.w3.org/XML/1998/namespace"/>
    <ds:schemaRef ds:uri="http://purl.org/dc/dcmitype/"/>
    <ds:schemaRef ds:uri="http://schemas.openxmlformats.org/package/2006/metadata/core-properties"/>
    <ds:schemaRef ds:uri="http://purl.org/dc/terms/"/>
    <ds:schemaRef ds:uri="http://purl.org/dc/elements/1.1/"/>
    <ds:schemaRef ds:uri="http://schemas.microsoft.com/office/2006/metadata/propertie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6EA31EA6-B55D-497D-9D44-836BE4316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7192EA-9D39-4210-917A-EA5A24369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176</Pages>
  <Words>32779</Words>
  <Characters>177008</Characters>
  <Application>Microsoft Office Word</Application>
  <DocSecurity>0</DocSecurity>
  <Lines>1475</Lines>
  <Paragraphs>418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2018-03-13T09:00:00Z</dcterms:created>
  <dcterms:modified xsi:type="dcterms:W3CDTF">2018-03-13T09:00:00Z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